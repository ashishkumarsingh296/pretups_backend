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38B" w:rsidRPr="00425C8F" w:rsidRDefault="00C3638B" w:rsidP="00C3638B">
      <w:pPr>
        <w:pStyle w:val="BodyText"/>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4D2310">
      <w:pPr>
        <w:pStyle w:val="BodyText2"/>
        <w:rPr>
          <w:lang w:val="en-IN"/>
        </w:rPr>
      </w:pPr>
    </w:p>
    <w:p w:rsidR="00C3638B" w:rsidRPr="00425C8F" w:rsidRDefault="00C3638B" w:rsidP="00C3638B">
      <w:pPr>
        <w:pStyle w:val="BodyText2"/>
        <w:rPr>
          <w:lang w:val="en-IN"/>
        </w:rPr>
      </w:pPr>
    </w:p>
    <w:p w:rsidR="00C3638B" w:rsidRPr="00425C8F" w:rsidRDefault="00403911" w:rsidP="00C3638B">
      <w:pPr>
        <w:pStyle w:val="BodyText2"/>
        <w:rPr>
          <w:lang w:val="en-IN"/>
        </w:rPr>
      </w:pPr>
      <w:r>
        <w:rPr>
          <w:noProof/>
        </w:rPr>
        <w:pict>
          <v:shapetype id="_x0000_t202" coordsize="21600,21600" o:spt="202" path="m,l,21600r21600,l21600,xe">
            <v:stroke joinstyle="miter"/>
            <v:path gradientshapeok="t" o:connecttype="rect"/>
          </v:shapetype>
          <v:shape id="Text Box 28" o:spid="_x0000_s1026" type="#_x0000_t202" style="position:absolute;left:0;text-align:left;margin-left:.75pt;margin-top:183.75pt;width:420pt;height:175.1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" stroked="f">
            <v:textbox>
              <w:txbxContent>
                <w:p w:rsidR="00C7344B" w:rsidRPr="00633175" w:rsidRDefault="00C7344B" w:rsidP="00633175">
                  <w:pPr>
                    <w:pStyle w:val="ManualName"/>
                  </w:pPr>
                  <w:r w:rsidRPr="00633175">
                    <w:t>External Interface</w:t>
                  </w:r>
                  <w:r>
                    <w:t xml:space="preserve">/Public </w:t>
                  </w:r>
                  <w:r w:rsidRPr="00633175">
                    <w:t>API Document</w:t>
                  </w:r>
                </w:p>
                <w:p w:rsidR="00C7344B" w:rsidRPr="00633175" w:rsidRDefault="00C7344B" w:rsidP="00633175">
                  <w:pPr>
                    <w:pStyle w:val="ManualName"/>
                    <w:rPr>
                      <w:color w:val="000000" w:themeColor="text1"/>
                    </w:rPr>
                  </w:pPr>
                  <w:r>
                    <w:rPr>
                      <w:color w:val="000000" w:themeColor="text1"/>
                    </w:rPr>
                    <w:t>PreTUPS 7.</w:t>
                  </w:r>
                  <w:ins w:id="0" w:author="Rahul Arya" w:date="2018-07-16T13:23:00Z">
                    <w:r w:rsidR="00B22052">
                      <w:rPr>
                        <w:color w:val="000000" w:themeColor="text1"/>
                      </w:rPr>
                      <w:t>3</w:t>
                    </w:r>
                  </w:ins>
                  <w:del w:id="1" w:author="Rahul Arya" w:date="2018-07-16T13:23:00Z">
                    <w:r w:rsidDel="00B22052">
                      <w:rPr>
                        <w:color w:val="000000" w:themeColor="text1"/>
                      </w:rPr>
                      <w:delText>0</w:delText>
                    </w:r>
                  </w:del>
                  <w:r>
                    <w:rPr>
                      <w:color w:val="000000" w:themeColor="text1"/>
                    </w:rPr>
                    <w:t>.0</w:t>
                  </w:r>
                </w:p>
                <w:p w:rsidR="00C7344B" w:rsidRPr="00633175" w:rsidRDefault="00C7344B" w:rsidP="00633175">
                  <w:pPr>
                    <w:pStyle w:val="ManualName"/>
                    <w:rPr>
                      <w:color w:val="000000" w:themeColor="text1"/>
                    </w:rPr>
                  </w:pPr>
                  <w:r>
                    <w:rPr>
                      <w:color w:val="000000" w:themeColor="text1"/>
                    </w:rPr>
                    <w:t>Version: 1.0</w:t>
                  </w:r>
                </w:p>
                <w:p w:rsidR="00C7344B" w:rsidRPr="00633175" w:rsidRDefault="00C7344B" w:rsidP="00633175">
                  <w:pPr>
                    <w:pStyle w:val="ManualName"/>
                    <w:rPr>
                      <w:color w:val="000000" w:themeColor="text1"/>
                    </w:rPr>
                  </w:pPr>
                  <w:r w:rsidRPr="00633175">
                    <w:rPr>
                      <w:color w:val="000000" w:themeColor="text1"/>
                    </w:rPr>
                    <w:t xml:space="preserve">Date: </w:t>
                  </w:r>
                  <w:ins w:id="2" w:author="Rahul Arya" w:date="2018-07-16T13:23:00Z">
                    <w:r w:rsidR="00B22052">
                      <w:rPr>
                        <w:color w:val="000000" w:themeColor="text1"/>
                      </w:rPr>
                      <w:t>16</w:t>
                    </w:r>
                  </w:ins>
                  <w:del w:id="3" w:author="Rahul Arya" w:date="2018-07-16T13:23:00Z">
                    <w:r w:rsidDel="00B22052">
                      <w:rPr>
                        <w:color w:val="000000" w:themeColor="text1"/>
                      </w:rPr>
                      <w:delText>25</w:delText>
                    </w:r>
                  </w:del>
                  <w:r>
                    <w:rPr>
                      <w:color w:val="000000" w:themeColor="text1"/>
                    </w:rPr>
                    <w:t>-07-201</w:t>
                  </w:r>
                  <w:ins w:id="4" w:author="Rahul Arya" w:date="2018-07-16T13:23:00Z">
                    <w:r w:rsidR="00B22052">
                      <w:rPr>
                        <w:color w:val="000000" w:themeColor="text1"/>
                      </w:rPr>
                      <w:t>8</w:t>
                    </w:r>
                  </w:ins>
                  <w:del w:id="5" w:author="Rahul Arya" w:date="2018-07-16T13:23:00Z">
                    <w:r w:rsidDel="00B22052">
                      <w:rPr>
                        <w:color w:val="000000" w:themeColor="text1"/>
                      </w:rPr>
                      <w:delText>7</w:delText>
                    </w:r>
                  </w:del>
                </w:p>
                <w:p w:rsidR="00C7344B" w:rsidRPr="00DA7A8A" w:rsidRDefault="00C7344B" w:rsidP="00633175">
                  <w:pPr>
                    <w:pStyle w:val="ManualName"/>
                  </w:pPr>
                </w:p>
                <w:p w:rsidR="00C7344B" w:rsidRDefault="00C7344B" w:rsidP="00633175">
                  <w:pPr>
                    <w:pStyle w:val="ManualName"/>
                  </w:pPr>
                </w:p>
              </w:txbxContent>
            </v:textbox>
          </v:shape>
        </w:pict>
      </w: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5829BF" w:rsidRPr="00425C8F" w:rsidRDefault="005829BF" w:rsidP="005829BF">
      <w:pPr>
        <w:pStyle w:val="BodyText2"/>
        <w:rPr>
          <w:lang w:val="en-IN"/>
        </w:rPr>
      </w:pPr>
    </w:p>
    <w:p w:rsidR="00B32AB8" w:rsidRPr="00425C8F" w:rsidRDefault="00B32AB8">
      <w:pPr>
        <w:pStyle w:val="BodyText"/>
        <w:rPr>
          <w:lang w:val="en-IN"/>
        </w:rPr>
      </w:pPr>
    </w:p>
    <w:p w:rsidR="00C3638B" w:rsidRPr="00425C8F" w:rsidRDefault="00BA09F0" w:rsidP="00C3638B">
      <w:pPr>
        <w:pStyle w:val="BodyText2"/>
        <w:rPr>
          <w:lang w:val="en-IN"/>
        </w:rPr>
      </w:pPr>
      <w:r w:rsidRPr="00425C8F">
        <w:rPr>
          <w:lang w:val="en-IN"/>
        </w:rPr>
        <w:br w:type="page"/>
      </w:r>
      <w:bookmarkStart w:id="6" w:name="_Toc305154862"/>
      <w:bookmarkStart w:id="7" w:name="_Toc325459074"/>
    </w:p>
    <w:p w:rsidR="00C3638B" w:rsidRPr="00425C8F" w:rsidRDefault="00C3638B" w:rsidP="000E7BEC">
      <w:pPr>
        <w:pStyle w:val="TableNames"/>
        <w:rPr>
          <w:color w:val="auto"/>
          <w:lang w:val="en-IN"/>
        </w:rPr>
      </w:pPr>
      <w:r w:rsidRPr="00425C8F">
        <w:rPr>
          <w:color w:val="auto"/>
          <w:lang w:val="en-IN"/>
        </w:rPr>
        <w:lastRenderedPageBreak/>
        <w:t>Contents</w:t>
      </w:r>
    </w:p>
    <w:p w:rsidR="000B4390" w:rsidRDefault="00EA0021">
      <w:pPr>
        <w:pStyle w:val="TOC1"/>
        <w:rPr>
          <w:rFonts w:asciiTheme="minorHAnsi" w:eastAsiaTheme="minorEastAsia" w:hAnsiTheme="minorHAnsi" w:cstheme="minorBidi"/>
          <w:b w:val="0"/>
          <w:bCs w:val="0"/>
          <w:color w:val="auto"/>
          <w:sz w:val="22"/>
          <w:szCs w:val="22"/>
          <w:lang w:val="en-IN" w:eastAsia="en-IN"/>
        </w:rPr>
      </w:pPr>
      <w:r w:rsidRPr="00425C8F">
        <w:rPr>
          <w:color w:val="auto"/>
          <w:lang w:val="en-IN"/>
        </w:rPr>
        <w:fldChar w:fldCharType="begin"/>
      </w:r>
      <w:r w:rsidR="00C3638B" w:rsidRPr="00425C8F">
        <w:rPr>
          <w:color w:val="auto"/>
          <w:lang w:val="en-IN"/>
        </w:rPr>
        <w:instrText xml:space="preserve"> TOC \h \z \t "Heading 2,2,Heading 3,3,Chapter Name,1,SectionHead,1" </w:instrText>
      </w:r>
      <w:r w:rsidRPr="00425C8F">
        <w:rPr>
          <w:color w:val="auto"/>
          <w:lang w:val="en-IN"/>
        </w:rPr>
        <w:fldChar w:fldCharType="separate"/>
      </w:r>
      <w:hyperlink w:anchor="_Toc485139684" w:history="1">
        <w:r w:rsidR="00F516AE" w:rsidRPr="0020671A">
          <w:rPr>
            <w:rStyle w:val="Hyperlink"/>
            <w:lang w:val="en-IN"/>
          </w:rPr>
          <w:t>DOCUMENT HISTORY</w:t>
        </w:r>
        <w:r w:rsidR="00F516AE">
          <w:rPr>
            <w:webHidden/>
          </w:rPr>
          <w:tab/>
        </w:r>
        <w:r>
          <w:rPr>
            <w:webHidden/>
          </w:rPr>
          <w:fldChar w:fldCharType="begin"/>
        </w:r>
        <w:r w:rsidR="000B4390">
          <w:rPr>
            <w:webHidden/>
          </w:rPr>
          <w:instrText xml:space="preserve"> PAGEREF _Toc485139684 \h </w:instrText>
        </w:r>
        <w:r>
          <w:rPr>
            <w:webHidden/>
          </w:rPr>
        </w:r>
        <w:r>
          <w:rPr>
            <w:webHidden/>
          </w:rPr>
          <w:fldChar w:fldCharType="separate"/>
        </w:r>
        <w:r w:rsidR="00F516AE">
          <w:rPr>
            <w:webHidden/>
          </w:rPr>
          <w:t>VII</w:t>
        </w:r>
        <w:r>
          <w:rPr>
            <w:webHidden/>
          </w:rPr>
          <w:fldChar w:fldCharType="end"/>
        </w:r>
      </w:hyperlink>
    </w:p>
    <w:p w:rsidR="000B4390" w:rsidRDefault="00403911">
      <w:pPr>
        <w:pStyle w:val="TOC1"/>
        <w:rPr>
          <w:rFonts w:asciiTheme="minorHAnsi" w:eastAsiaTheme="minorEastAsia" w:hAnsiTheme="minorHAnsi" w:cstheme="minorBidi"/>
          <w:b w:val="0"/>
          <w:bCs w:val="0"/>
          <w:color w:val="auto"/>
          <w:sz w:val="22"/>
          <w:szCs w:val="22"/>
          <w:lang w:val="en-IN" w:eastAsia="en-IN"/>
        </w:rPr>
      </w:pPr>
      <w:hyperlink w:anchor="_Toc485139685" w:history="1">
        <w:r w:rsidR="00F516AE" w:rsidRPr="0020671A">
          <w:rPr>
            <w:rStyle w:val="Hyperlink"/>
            <w:lang w:val="en-IN"/>
          </w:rPr>
          <w:t>DOCUMENT INFORMATION</w:t>
        </w:r>
        <w:r w:rsidR="00F516AE">
          <w:rPr>
            <w:webHidden/>
          </w:rPr>
          <w:tab/>
        </w:r>
        <w:r w:rsidR="00EA0021">
          <w:rPr>
            <w:webHidden/>
          </w:rPr>
          <w:fldChar w:fldCharType="begin"/>
        </w:r>
        <w:r w:rsidR="000B4390">
          <w:rPr>
            <w:webHidden/>
          </w:rPr>
          <w:instrText xml:space="preserve"> PAGEREF _Toc485139685 \h </w:instrText>
        </w:r>
        <w:r w:rsidR="00EA0021">
          <w:rPr>
            <w:webHidden/>
          </w:rPr>
        </w:r>
        <w:r w:rsidR="00EA0021">
          <w:rPr>
            <w:webHidden/>
          </w:rPr>
          <w:fldChar w:fldCharType="separate"/>
        </w:r>
        <w:r w:rsidR="00F516AE">
          <w:rPr>
            <w:webHidden/>
          </w:rPr>
          <w:t>8</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686" w:history="1">
        <w:r w:rsidR="00F516AE" w:rsidRPr="0020671A">
          <w:rPr>
            <w:rStyle w:val="Hyperlink"/>
            <w:caps w:val="0"/>
            <w:lang w:val="en-IN"/>
          </w:rPr>
          <w:t>PURPOSE &amp; SCOPE OF THIS DOCUMENT</w:t>
        </w:r>
        <w:r w:rsidR="00F516AE">
          <w:rPr>
            <w:caps w:val="0"/>
            <w:webHidden/>
          </w:rPr>
          <w:tab/>
        </w:r>
        <w:r w:rsidR="00EA0021">
          <w:rPr>
            <w:webHidden/>
          </w:rPr>
          <w:fldChar w:fldCharType="begin"/>
        </w:r>
        <w:r w:rsidR="000B4390">
          <w:rPr>
            <w:webHidden/>
          </w:rPr>
          <w:instrText xml:space="preserve"> PAGEREF _Toc485139686 \h </w:instrText>
        </w:r>
        <w:r w:rsidR="00EA0021">
          <w:rPr>
            <w:webHidden/>
          </w:rPr>
        </w:r>
        <w:r w:rsidR="00EA0021">
          <w:rPr>
            <w:webHidden/>
          </w:rPr>
          <w:fldChar w:fldCharType="separate"/>
        </w:r>
        <w:r w:rsidR="00F516AE">
          <w:rPr>
            <w:caps w:val="0"/>
            <w:webHidden/>
          </w:rPr>
          <w:t>8</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687" w:history="1">
        <w:r w:rsidR="00F516AE" w:rsidRPr="0020671A">
          <w:rPr>
            <w:rStyle w:val="Hyperlink"/>
            <w:caps w:val="0"/>
            <w:lang w:val="en-IN"/>
          </w:rPr>
          <w:t>DEFINITIONS, ACRONYMS AND ABBREVIATIONS</w:t>
        </w:r>
        <w:r w:rsidR="00F516AE">
          <w:rPr>
            <w:caps w:val="0"/>
            <w:webHidden/>
          </w:rPr>
          <w:tab/>
        </w:r>
        <w:r w:rsidR="00EA0021">
          <w:rPr>
            <w:webHidden/>
          </w:rPr>
          <w:fldChar w:fldCharType="begin"/>
        </w:r>
        <w:r w:rsidR="000B4390">
          <w:rPr>
            <w:webHidden/>
          </w:rPr>
          <w:instrText xml:space="preserve"> PAGEREF _Toc485139687 \h </w:instrText>
        </w:r>
        <w:r w:rsidR="00EA0021">
          <w:rPr>
            <w:webHidden/>
          </w:rPr>
        </w:r>
        <w:r w:rsidR="00EA0021">
          <w:rPr>
            <w:webHidden/>
          </w:rPr>
          <w:fldChar w:fldCharType="separate"/>
        </w:r>
        <w:r w:rsidR="00F516AE">
          <w:rPr>
            <w:caps w:val="0"/>
            <w:webHidden/>
          </w:rPr>
          <w:t>8</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688" w:history="1">
        <w:r w:rsidR="00F516AE" w:rsidRPr="0020671A">
          <w:rPr>
            <w:rStyle w:val="Hyperlink"/>
            <w:caps w:val="0"/>
            <w:lang w:val="en-IN"/>
          </w:rPr>
          <w:t>AUDIENCE</w:t>
        </w:r>
        <w:r w:rsidR="00F516AE">
          <w:rPr>
            <w:caps w:val="0"/>
            <w:webHidden/>
          </w:rPr>
          <w:tab/>
        </w:r>
        <w:r w:rsidR="00EA0021">
          <w:rPr>
            <w:webHidden/>
          </w:rPr>
          <w:fldChar w:fldCharType="begin"/>
        </w:r>
        <w:r w:rsidR="000B4390">
          <w:rPr>
            <w:webHidden/>
          </w:rPr>
          <w:instrText xml:space="preserve"> PAGEREF _Toc485139688 \h </w:instrText>
        </w:r>
        <w:r w:rsidR="00EA0021">
          <w:rPr>
            <w:webHidden/>
          </w:rPr>
        </w:r>
        <w:r w:rsidR="00EA0021">
          <w:rPr>
            <w:webHidden/>
          </w:rPr>
          <w:fldChar w:fldCharType="separate"/>
        </w:r>
        <w:r w:rsidR="00F516AE">
          <w:rPr>
            <w:caps w:val="0"/>
            <w:webHidden/>
          </w:rPr>
          <w:t>8</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689" w:history="1">
        <w:r w:rsidR="00F516AE" w:rsidRPr="0020671A">
          <w:rPr>
            <w:rStyle w:val="Hyperlink"/>
            <w:caps w:val="0"/>
            <w:lang w:val="en-IN"/>
          </w:rPr>
          <w:t>REFERENCES</w:t>
        </w:r>
        <w:r w:rsidR="00F516AE">
          <w:rPr>
            <w:caps w:val="0"/>
            <w:webHidden/>
          </w:rPr>
          <w:tab/>
        </w:r>
        <w:r w:rsidR="00EA0021">
          <w:rPr>
            <w:webHidden/>
          </w:rPr>
          <w:fldChar w:fldCharType="begin"/>
        </w:r>
        <w:r w:rsidR="000B4390">
          <w:rPr>
            <w:webHidden/>
          </w:rPr>
          <w:instrText xml:space="preserve"> PAGEREF _Toc485139689 \h </w:instrText>
        </w:r>
        <w:r w:rsidR="00EA0021">
          <w:rPr>
            <w:webHidden/>
          </w:rPr>
        </w:r>
        <w:r w:rsidR="00EA0021">
          <w:rPr>
            <w:webHidden/>
          </w:rPr>
          <w:fldChar w:fldCharType="separate"/>
        </w:r>
        <w:r w:rsidR="00F516AE">
          <w:rPr>
            <w:caps w:val="0"/>
            <w:webHidden/>
          </w:rPr>
          <w:t>8</w:t>
        </w:r>
        <w:r w:rsidR="00EA0021">
          <w:rPr>
            <w:webHidden/>
          </w:rPr>
          <w:fldChar w:fldCharType="end"/>
        </w:r>
      </w:hyperlink>
    </w:p>
    <w:p w:rsidR="000B4390" w:rsidRDefault="00403911">
      <w:pPr>
        <w:pStyle w:val="TOC1"/>
        <w:rPr>
          <w:rFonts w:asciiTheme="minorHAnsi" w:eastAsiaTheme="minorEastAsia" w:hAnsiTheme="minorHAnsi" w:cstheme="minorBidi"/>
          <w:b w:val="0"/>
          <w:bCs w:val="0"/>
          <w:color w:val="auto"/>
          <w:sz w:val="22"/>
          <w:szCs w:val="22"/>
          <w:lang w:val="en-IN" w:eastAsia="en-IN"/>
        </w:rPr>
      </w:pPr>
      <w:hyperlink w:anchor="_Toc485139690" w:history="1">
        <w:r w:rsidR="00F516AE" w:rsidRPr="0020671A">
          <w:rPr>
            <w:rStyle w:val="Hyperlink"/>
            <w:lang w:val="en-IN"/>
          </w:rPr>
          <w:t>EXTERNAL GATEWAY (3</w:t>
        </w:r>
        <w:r w:rsidR="00F516AE" w:rsidRPr="0020671A">
          <w:rPr>
            <w:rStyle w:val="Hyperlink"/>
            <w:vertAlign w:val="superscript"/>
            <w:lang w:val="en-IN"/>
          </w:rPr>
          <w:t>RD</w:t>
        </w:r>
        <w:r w:rsidR="00F516AE" w:rsidRPr="0020671A">
          <w:rPr>
            <w:rStyle w:val="Hyperlink"/>
            <w:lang w:val="en-IN"/>
          </w:rPr>
          <w:t xml:space="preserve"> PARTY/PUBLIC) API</w:t>
        </w:r>
        <w:r w:rsidR="00F516AE">
          <w:rPr>
            <w:webHidden/>
          </w:rPr>
          <w:tab/>
        </w:r>
        <w:r w:rsidR="00EA0021">
          <w:rPr>
            <w:webHidden/>
          </w:rPr>
          <w:fldChar w:fldCharType="begin"/>
        </w:r>
        <w:r w:rsidR="000B4390">
          <w:rPr>
            <w:webHidden/>
          </w:rPr>
          <w:instrText xml:space="preserve"> PAGEREF _Toc485139690 \h </w:instrText>
        </w:r>
        <w:r w:rsidR="00EA0021">
          <w:rPr>
            <w:webHidden/>
          </w:rPr>
        </w:r>
        <w:r w:rsidR="00EA0021">
          <w:rPr>
            <w:webHidden/>
          </w:rPr>
          <w:fldChar w:fldCharType="separate"/>
        </w:r>
        <w:r w:rsidR="00F516AE">
          <w:rPr>
            <w:webHidden/>
          </w:rPr>
          <w:t>9</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691" w:history="1">
        <w:r w:rsidR="00F516AE" w:rsidRPr="0020671A">
          <w:rPr>
            <w:rStyle w:val="Hyperlink"/>
            <w:caps w:val="0"/>
            <w:lang w:val="en-IN"/>
          </w:rPr>
          <w:t>ARCHITECTURE</w:t>
        </w:r>
        <w:r w:rsidR="00F516AE">
          <w:rPr>
            <w:caps w:val="0"/>
            <w:webHidden/>
          </w:rPr>
          <w:tab/>
        </w:r>
        <w:r w:rsidR="00EA0021">
          <w:rPr>
            <w:webHidden/>
          </w:rPr>
          <w:fldChar w:fldCharType="begin"/>
        </w:r>
        <w:r w:rsidR="000B4390">
          <w:rPr>
            <w:webHidden/>
          </w:rPr>
          <w:instrText xml:space="preserve"> PAGEREF _Toc485139691 \h </w:instrText>
        </w:r>
        <w:r w:rsidR="00EA0021">
          <w:rPr>
            <w:webHidden/>
          </w:rPr>
        </w:r>
        <w:r w:rsidR="00EA0021">
          <w:rPr>
            <w:webHidden/>
          </w:rPr>
          <w:fldChar w:fldCharType="separate"/>
        </w:r>
        <w:r w:rsidR="00F516AE">
          <w:rPr>
            <w:caps w:val="0"/>
            <w:webHidden/>
          </w:rPr>
          <w:t>9</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692" w:history="1">
        <w:r w:rsidR="00F516AE" w:rsidRPr="0020671A">
          <w:rPr>
            <w:rStyle w:val="Hyperlink"/>
            <w:caps w:val="0"/>
            <w:lang w:val="en-IN"/>
          </w:rPr>
          <w:t>COMMUNICATION</w:t>
        </w:r>
        <w:r w:rsidR="00F516AE">
          <w:rPr>
            <w:caps w:val="0"/>
            <w:webHidden/>
          </w:rPr>
          <w:tab/>
        </w:r>
        <w:r w:rsidR="00EA0021">
          <w:rPr>
            <w:webHidden/>
          </w:rPr>
          <w:fldChar w:fldCharType="begin"/>
        </w:r>
        <w:r w:rsidR="000B4390">
          <w:rPr>
            <w:webHidden/>
          </w:rPr>
          <w:instrText xml:space="preserve"> PAGEREF _Toc485139692 \h </w:instrText>
        </w:r>
        <w:r w:rsidR="00EA0021">
          <w:rPr>
            <w:webHidden/>
          </w:rPr>
        </w:r>
        <w:r w:rsidR="00EA0021">
          <w:rPr>
            <w:webHidden/>
          </w:rPr>
          <w:fldChar w:fldCharType="separate"/>
        </w:r>
        <w:r w:rsidR="00F516AE">
          <w:rPr>
            <w:caps w:val="0"/>
            <w:webHidden/>
          </w:rPr>
          <w:t>9</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693" w:history="1">
        <w:r w:rsidR="00F516AE" w:rsidRPr="0020671A">
          <w:rPr>
            <w:rStyle w:val="Hyperlink"/>
            <w:caps w:val="0"/>
            <w:lang w:val="en-IN"/>
          </w:rPr>
          <w:t>AUTHENTICATION</w:t>
        </w:r>
        <w:r w:rsidR="00F516AE">
          <w:rPr>
            <w:caps w:val="0"/>
            <w:webHidden/>
          </w:rPr>
          <w:tab/>
        </w:r>
        <w:r w:rsidR="00EA0021">
          <w:rPr>
            <w:webHidden/>
          </w:rPr>
          <w:fldChar w:fldCharType="begin"/>
        </w:r>
        <w:r w:rsidR="000B4390">
          <w:rPr>
            <w:webHidden/>
          </w:rPr>
          <w:instrText xml:space="preserve"> PAGEREF _Toc485139693 \h </w:instrText>
        </w:r>
        <w:r w:rsidR="00EA0021">
          <w:rPr>
            <w:webHidden/>
          </w:rPr>
        </w:r>
        <w:r w:rsidR="00EA0021">
          <w:rPr>
            <w:webHidden/>
          </w:rPr>
          <w:fldChar w:fldCharType="separate"/>
        </w:r>
        <w:r w:rsidR="00F516AE">
          <w:rPr>
            <w:caps w:val="0"/>
            <w:webHidden/>
          </w:rPr>
          <w:t>9</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694" w:history="1">
        <w:r w:rsidR="00F516AE" w:rsidRPr="0020671A">
          <w:rPr>
            <w:rStyle w:val="Hyperlink"/>
            <w:caps w:val="0"/>
            <w:lang w:val="en-IN"/>
          </w:rPr>
          <w:t>CONNECTION PROCEDURE</w:t>
        </w:r>
        <w:r w:rsidR="00F516AE">
          <w:rPr>
            <w:caps w:val="0"/>
            <w:webHidden/>
          </w:rPr>
          <w:tab/>
        </w:r>
        <w:r w:rsidR="00EA0021">
          <w:rPr>
            <w:webHidden/>
          </w:rPr>
          <w:fldChar w:fldCharType="begin"/>
        </w:r>
        <w:r w:rsidR="000B4390">
          <w:rPr>
            <w:webHidden/>
          </w:rPr>
          <w:instrText xml:space="preserve"> PAGEREF _Toc485139694 \h </w:instrText>
        </w:r>
        <w:r w:rsidR="00EA0021">
          <w:rPr>
            <w:webHidden/>
          </w:rPr>
        </w:r>
        <w:r w:rsidR="00EA0021">
          <w:rPr>
            <w:webHidden/>
          </w:rPr>
          <w:fldChar w:fldCharType="separate"/>
        </w:r>
        <w:r w:rsidR="00F516AE">
          <w:rPr>
            <w:caps w:val="0"/>
            <w:webHidden/>
          </w:rPr>
          <w:t>10</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695" w:history="1">
        <w:r w:rsidR="00F516AE" w:rsidRPr="0020671A">
          <w:rPr>
            <w:rStyle w:val="Hyperlink"/>
            <w:caps w:val="0"/>
            <w:lang w:val="en-IN"/>
          </w:rPr>
          <w:t>OPERATOR TO CHANNEL TRANSFER XML API</w:t>
        </w:r>
        <w:r w:rsidR="00F516AE">
          <w:rPr>
            <w:caps w:val="0"/>
            <w:webHidden/>
          </w:rPr>
          <w:tab/>
        </w:r>
        <w:r w:rsidR="00EA0021">
          <w:rPr>
            <w:webHidden/>
          </w:rPr>
          <w:fldChar w:fldCharType="begin"/>
        </w:r>
        <w:r w:rsidR="000B4390">
          <w:rPr>
            <w:webHidden/>
          </w:rPr>
          <w:instrText xml:space="preserve"> PAGEREF _Toc485139695 \h </w:instrText>
        </w:r>
        <w:r w:rsidR="00EA0021">
          <w:rPr>
            <w:webHidden/>
          </w:rPr>
        </w:r>
        <w:r w:rsidR="00EA0021">
          <w:rPr>
            <w:webHidden/>
          </w:rPr>
          <w:fldChar w:fldCharType="separate"/>
        </w:r>
        <w:r w:rsidR="00F516AE">
          <w:rPr>
            <w:caps w:val="0"/>
            <w:webHidden/>
          </w:rPr>
          <w:t>11</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696" w:history="1">
        <w:r w:rsidR="00F516AE" w:rsidRPr="0020671A">
          <w:rPr>
            <w:rStyle w:val="Hyperlink"/>
            <w:caps w:val="0"/>
            <w:lang w:val="en-IN"/>
          </w:rPr>
          <w:t>OPERATOR TO CHANNEL WITHDRAW</w:t>
        </w:r>
        <w:r w:rsidR="00F516AE">
          <w:rPr>
            <w:caps w:val="0"/>
            <w:webHidden/>
          </w:rPr>
          <w:tab/>
        </w:r>
        <w:r w:rsidR="00EA0021">
          <w:rPr>
            <w:webHidden/>
          </w:rPr>
          <w:fldChar w:fldCharType="begin"/>
        </w:r>
        <w:r w:rsidR="000B4390">
          <w:rPr>
            <w:webHidden/>
          </w:rPr>
          <w:instrText xml:space="preserve"> PAGEREF _Toc485139696 \h </w:instrText>
        </w:r>
        <w:r w:rsidR="00EA0021">
          <w:rPr>
            <w:webHidden/>
          </w:rPr>
        </w:r>
        <w:r w:rsidR="00EA0021">
          <w:rPr>
            <w:webHidden/>
          </w:rPr>
          <w:fldChar w:fldCharType="separate"/>
        </w:r>
        <w:r w:rsidR="00F516AE">
          <w:rPr>
            <w:caps w:val="0"/>
            <w:webHidden/>
          </w:rPr>
          <w:t>15</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697" w:history="1">
        <w:r w:rsidR="00F516AE" w:rsidRPr="0020671A">
          <w:rPr>
            <w:rStyle w:val="Hyperlink"/>
            <w:caps w:val="0"/>
          </w:rPr>
          <w:t>OPERATOR TO CHANNEL RETURN</w:t>
        </w:r>
        <w:r w:rsidR="00F516AE">
          <w:rPr>
            <w:caps w:val="0"/>
            <w:webHidden/>
          </w:rPr>
          <w:tab/>
        </w:r>
        <w:r w:rsidR="00EA0021">
          <w:rPr>
            <w:webHidden/>
          </w:rPr>
          <w:fldChar w:fldCharType="begin"/>
        </w:r>
        <w:r w:rsidR="000B4390">
          <w:rPr>
            <w:webHidden/>
          </w:rPr>
          <w:instrText xml:space="preserve"> PAGEREF _Toc485139697 \h </w:instrText>
        </w:r>
        <w:r w:rsidR="00EA0021">
          <w:rPr>
            <w:webHidden/>
          </w:rPr>
        </w:r>
        <w:r w:rsidR="00EA0021">
          <w:rPr>
            <w:webHidden/>
          </w:rPr>
          <w:fldChar w:fldCharType="separate"/>
        </w:r>
        <w:r w:rsidR="00F516AE">
          <w:rPr>
            <w:caps w:val="0"/>
            <w:webHidden/>
          </w:rPr>
          <w:t>18</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698" w:history="1">
        <w:r w:rsidR="00F516AE" w:rsidRPr="0020671A">
          <w:rPr>
            <w:rStyle w:val="Hyperlink"/>
            <w:caps w:val="0"/>
            <w:lang w:val="en-IN"/>
          </w:rPr>
          <w:t>CHANNEL TO CHANNEL TRANSFER SERVICE</w:t>
        </w:r>
        <w:r w:rsidR="00F516AE">
          <w:rPr>
            <w:caps w:val="0"/>
            <w:webHidden/>
          </w:rPr>
          <w:tab/>
        </w:r>
        <w:r w:rsidR="00EA0021">
          <w:rPr>
            <w:webHidden/>
          </w:rPr>
          <w:fldChar w:fldCharType="begin"/>
        </w:r>
        <w:r w:rsidR="000B4390">
          <w:rPr>
            <w:webHidden/>
          </w:rPr>
          <w:instrText xml:space="preserve"> PAGEREF _Toc485139698 \h </w:instrText>
        </w:r>
        <w:r w:rsidR="00EA0021">
          <w:rPr>
            <w:webHidden/>
          </w:rPr>
        </w:r>
        <w:r w:rsidR="00EA0021">
          <w:rPr>
            <w:webHidden/>
          </w:rPr>
          <w:fldChar w:fldCharType="separate"/>
        </w:r>
        <w:r w:rsidR="00F516AE">
          <w:rPr>
            <w:caps w:val="0"/>
            <w:webHidden/>
          </w:rPr>
          <w:t>20</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699" w:history="1">
        <w:r w:rsidR="00F516AE" w:rsidRPr="0020671A">
          <w:rPr>
            <w:rStyle w:val="Hyperlink"/>
            <w:caps w:val="0"/>
            <w:lang w:val="en-IN"/>
          </w:rPr>
          <w:t>C2C WITHDRAW</w:t>
        </w:r>
        <w:r w:rsidR="00F516AE">
          <w:rPr>
            <w:caps w:val="0"/>
            <w:webHidden/>
          </w:rPr>
          <w:tab/>
        </w:r>
        <w:r w:rsidR="00EA0021">
          <w:rPr>
            <w:webHidden/>
          </w:rPr>
          <w:fldChar w:fldCharType="begin"/>
        </w:r>
        <w:r w:rsidR="000B4390">
          <w:rPr>
            <w:webHidden/>
          </w:rPr>
          <w:instrText xml:space="preserve"> PAGEREF _Toc485139699 \h </w:instrText>
        </w:r>
        <w:r w:rsidR="00EA0021">
          <w:rPr>
            <w:webHidden/>
          </w:rPr>
        </w:r>
        <w:r w:rsidR="00EA0021">
          <w:rPr>
            <w:webHidden/>
          </w:rPr>
          <w:fldChar w:fldCharType="separate"/>
        </w:r>
        <w:r w:rsidR="00F516AE">
          <w:rPr>
            <w:caps w:val="0"/>
            <w:webHidden/>
          </w:rPr>
          <w:t>23</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00" w:history="1">
        <w:r w:rsidR="00F516AE" w:rsidRPr="0020671A">
          <w:rPr>
            <w:rStyle w:val="Hyperlink"/>
            <w:caps w:val="0"/>
            <w:lang w:val="en-IN"/>
          </w:rPr>
          <w:t>C2C RETURN</w:t>
        </w:r>
        <w:r w:rsidR="00F516AE">
          <w:rPr>
            <w:caps w:val="0"/>
            <w:webHidden/>
          </w:rPr>
          <w:tab/>
        </w:r>
        <w:r w:rsidR="00EA0021">
          <w:rPr>
            <w:webHidden/>
          </w:rPr>
          <w:fldChar w:fldCharType="begin"/>
        </w:r>
        <w:r w:rsidR="000B4390">
          <w:rPr>
            <w:webHidden/>
          </w:rPr>
          <w:instrText xml:space="preserve"> PAGEREF _Toc485139700 \h </w:instrText>
        </w:r>
        <w:r w:rsidR="00EA0021">
          <w:rPr>
            <w:webHidden/>
          </w:rPr>
        </w:r>
        <w:r w:rsidR="00EA0021">
          <w:rPr>
            <w:webHidden/>
          </w:rPr>
          <w:fldChar w:fldCharType="separate"/>
        </w:r>
        <w:r w:rsidR="00F516AE">
          <w:rPr>
            <w:caps w:val="0"/>
            <w:webHidden/>
          </w:rPr>
          <w:t>26</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01" w:history="1">
        <w:r w:rsidR="00F516AE" w:rsidRPr="0020671A">
          <w:rPr>
            <w:rStyle w:val="Hyperlink"/>
            <w:caps w:val="0"/>
            <w:lang w:val="en-IN"/>
          </w:rPr>
          <w:t>SUSPEND &amp; RESUME CHANNEL USERS</w:t>
        </w:r>
        <w:r w:rsidR="00F516AE">
          <w:rPr>
            <w:caps w:val="0"/>
            <w:webHidden/>
          </w:rPr>
          <w:tab/>
        </w:r>
        <w:r w:rsidR="00EA0021">
          <w:rPr>
            <w:webHidden/>
          </w:rPr>
          <w:fldChar w:fldCharType="begin"/>
        </w:r>
        <w:r w:rsidR="000B4390">
          <w:rPr>
            <w:webHidden/>
          </w:rPr>
          <w:instrText xml:space="preserve"> PAGEREF _Toc485139701 \h </w:instrText>
        </w:r>
        <w:r w:rsidR="00EA0021">
          <w:rPr>
            <w:webHidden/>
          </w:rPr>
        </w:r>
        <w:r w:rsidR="00EA0021">
          <w:rPr>
            <w:webHidden/>
          </w:rPr>
          <w:fldChar w:fldCharType="separate"/>
        </w:r>
        <w:r w:rsidR="00F516AE">
          <w:rPr>
            <w:caps w:val="0"/>
            <w:webHidden/>
          </w:rPr>
          <w:t>29</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02" w:history="1">
        <w:r w:rsidR="00F516AE" w:rsidRPr="0020671A">
          <w:rPr>
            <w:rStyle w:val="Hyperlink"/>
            <w:caps w:val="0"/>
            <w:lang w:val="en-IN"/>
          </w:rPr>
          <w:t>C2S TRANSFER SERVICE (CUSTOMER RECHARGE)</w:t>
        </w:r>
        <w:r w:rsidR="00F516AE">
          <w:rPr>
            <w:caps w:val="0"/>
            <w:webHidden/>
          </w:rPr>
          <w:tab/>
        </w:r>
        <w:r w:rsidR="00EA0021">
          <w:rPr>
            <w:webHidden/>
          </w:rPr>
          <w:fldChar w:fldCharType="begin"/>
        </w:r>
        <w:r w:rsidR="000B4390">
          <w:rPr>
            <w:webHidden/>
          </w:rPr>
          <w:instrText xml:space="preserve"> PAGEREF _Toc485139702 \h </w:instrText>
        </w:r>
        <w:r w:rsidR="00EA0021">
          <w:rPr>
            <w:webHidden/>
          </w:rPr>
        </w:r>
        <w:r w:rsidR="00EA0021">
          <w:rPr>
            <w:webHidden/>
          </w:rPr>
          <w:fldChar w:fldCharType="separate"/>
        </w:r>
        <w:r w:rsidR="00F516AE">
          <w:rPr>
            <w:caps w:val="0"/>
            <w:webHidden/>
          </w:rPr>
          <w:t>31</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03" w:history="1">
        <w:r w:rsidR="00F516AE" w:rsidRPr="0020671A">
          <w:rPr>
            <w:rStyle w:val="Hyperlink"/>
            <w:caps w:val="0"/>
            <w:lang w:val="en-IN"/>
          </w:rPr>
          <w:t>C2S TRANSFER STATUS</w:t>
        </w:r>
        <w:r w:rsidR="00F516AE">
          <w:rPr>
            <w:caps w:val="0"/>
            <w:webHidden/>
          </w:rPr>
          <w:tab/>
        </w:r>
        <w:r w:rsidR="00EA0021">
          <w:rPr>
            <w:webHidden/>
          </w:rPr>
          <w:fldChar w:fldCharType="begin"/>
        </w:r>
        <w:r w:rsidR="000B4390">
          <w:rPr>
            <w:webHidden/>
          </w:rPr>
          <w:instrText xml:space="preserve"> PAGEREF _Toc485139703 \h </w:instrText>
        </w:r>
        <w:r w:rsidR="00EA0021">
          <w:rPr>
            <w:webHidden/>
          </w:rPr>
        </w:r>
        <w:r w:rsidR="00EA0021">
          <w:rPr>
            <w:webHidden/>
          </w:rPr>
          <w:fldChar w:fldCharType="separate"/>
        </w:r>
        <w:r w:rsidR="00F516AE">
          <w:rPr>
            <w:caps w:val="0"/>
            <w:webHidden/>
          </w:rPr>
          <w:t>34</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04" w:history="1">
        <w:r w:rsidR="00F516AE" w:rsidRPr="0020671A">
          <w:rPr>
            <w:rStyle w:val="Hyperlink"/>
            <w:caps w:val="0"/>
            <w:lang w:val="en-IN"/>
          </w:rPr>
          <w:t>C2S TRANSFER (BILL PAYMENT)</w:t>
        </w:r>
        <w:r w:rsidR="00F516AE">
          <w:rPr>
            <w:caps w:val="0"/>
            <w:webHidden/>
          </w:rPr>
          <w:tab/>
        </w:r>
        <w:r w:rsidR="00EA0021">
          <w:rPr>
            <w:webHidden/>
          </w:rPr>
          <w:fldChar w:fldCharType="begin"/>
        </w:r>
        <w:r w:rsidR="000B4390">
          <w:rPr>
            <w:webHidden/>
          </w:rPr>
          <w:instrText xml:space="preserve"> PAGEREF _Toc485139704 \h </w:instrText>
        </w:r>
        <w:r w:rsidR="00EA0021">
          <w:rPr>
            <w:webHidden/>
          </w:rPr>
        </w:r>
        <w:r w:rsidR="00EA0021">
          <w:rPr>
            <w:webHidden/>
          </w:rPr>
          <w:fldChar w:fldCharType="separate"/>
        </w:r>
        <w:r w:rsidR="00F516AE">
          <w:rPr>
            <w:caps w:val="0"/>
            <w:webHidden/>
          </w:rPr>
          <w:t>37</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05" w:history="1">
        <w:r w:rsidR="00F516AE" w:rsidRPr="0020671A">
          <w:rPr>
            <w:rStyle w:val="Hyperlink"/>
            <w:caps w:val="0"/>
            <w:lang w:val="en-IN"/>
          </w:rPr>
          <w:t>POST PAID BILL PAYMENT (COLLECTION) CANCELLATION</w:t>
        </w:r>
        <w:r w:rsidR="00F516AE">
          <w:rPr>
            <w:caps w:val="0"/>
            <w:webHidden/>
          </w:rPr>
          <w:tab/>
        </w:r>
        <w:r w:rsidR="00EA0021">
          <w:rPr>
            <w:webHidden/>
          </w:rPr>
          <w:fldChar w:fldCharType="begin"/>
        </w:r>
        <w:r w:rsidR="000B4390">
          <w:rPr>
            <w:webHidden/>
          </w:rPr>
          <w:instrText xml:space="preserve"> PAGEREF _Toc485139705 \h </w:instrText>
        </w:r>
        <w:r w:rsidR="00EA0021">
          <w:rPr>
            <w:webHidden/>
          </w:rPr>
        </w:r>
        <w:r w:rsidR="00EA0021">
          <w:rPr>
            <w:webHidden/>
          </w:rPr>
          <w:fldChar w:fldCharType="separate"/>
        </w:r>
        <w:r w:rsidR="00F516AE">
          <w:rPr>
            <w:caps w:val="0"/>
            <w:webHidden/>
          </w:rPr>
          <w:t>40</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06" w:history="1">
        <w:r w:rsidR="00F516AE" w:rsidRPr="0020671A">
          <w:rPr>
            <w:rStyle w:val="Hyperlink"/>
            <w:caps w:val="0"/>
            <w:lang w:val="en-IN"/>
          </w:rPr>
          <w:t>C2S TRANSFER (ELECTRONIC VOUCHER DISTRIBUTION)</w:t>
        </w:r>
        <w:r w:rsidR="00F516AE">
          <w:rPr>
            <w:caps w:val="0"/>
            <w:webHidden/>
          </w:rPr>
          <w:tab/>
        </w:r>
        <w:r w:rsidR="00EA0021">
          <w:rPr>
            <w:webHidden/>
          </w:rPr>
          <w:fldChar w:fldCharType="begin"/>
        </w:r>
        <w:r w:rsidR="000B4390">
          <w:rPr>
            <w:webHidden/>
          </w:rPr>
          <w:instrText xml:space="preserve"> PAGEREF _Toc485139706 \h </w:instrText>
        </w:r>
        <w:r w:rsidR="00EA0021">
          <w:rPr>
            <w:webHidden/>
          </w:rPr>
        </w:r>
        <w:r w:rsidR="00EA0021">
          <w:rPr>
            <w:webHidden/>
          </w:rPr>
          <w:fldChar w:fldCharType="separate"/>
        </w:r>
        <w:r w:rsidR="00F516AE">
          <w:rPr>
            <w:caps w:val="0"/>
            <w:webHidden/>
          </w:rPr>
          <w:t>43</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07" w:history="1">
        <w:r w:rsidR="00F516AE" w:rsidRPr="0020671A">
          <w:rPr>
            <w:rStyle w:val="Hyperlink"/>
            <w:caps w:val="0"/>
            <w:lang w:val="en-IN"/>
          </w:rPr>
          <w:t>C2S TRANSFER (GIFT RECHARGE)</w:t>
        </w:r>
        <w:r w:rsidR="00F516AE">
          <w:rPr>
            <w:caps w:val="0"/>
            <w:webHidden/>
          </w:rPr>
          <w:tab/>
        </w:r>
        <w:r w:rsidR="00EA0021">
          <w:rPr>
            <w:webHidden/>
          </w:rPr>
          <w:fldChar w:fldCharType="begin"/>
        </w:r>
        <w:r w:rsidR="000B4390">
          <w:rPr>
            <w:webHidden/>
          </w:rPr>
          <w:instrText xml:space="preserve"> PAGEREF _Toc485139707 \h </w:instrText>
        </w:r>
        <w:r w:rsidR="00EA0021">
          <w:rPr>
            <w:webHidden/>
          </w:rPr>
        </w:r>
        <w:r w:rsidR="00EA0021">
          <w:rPr>
            <w:webHidden/>
          </w:rPr>
          <w:fldChar w:fldCharType="separate"/>
        </w:r>
        <w:r w:rsidR="00F516AE">
          <w:rPr>
            <w:caps w:val="0"/>
            <w:webHidden/>
          </w:rPr>
          <w:t>46</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08" w:history="1">
        <w:r w:rsidR="00F516AE" w:rsidRPr="0020671A">
          <w:rPr>
            <w:rStyle w:val="Hyperlink"/>
            <w:caps w:val="0"/>
            <w:lang w:val="en-IN"/>
          </w:rPr>
          <w:t>C2S TRANSFER (FIX LINE RECHARGE)</w:t>
        </w:r>
        <w:r w:rsidR="00F516AE">
          <w:rPr>
            <w:caps w:val="0"/>
            <w:webHidden/>
          </w:rPr>
          <w:tab/>
        </w:r>
        <w:r w:rsidR="00EA0021">
          <w:rPr>
            <w:webHidden/>
          </w:rPr>
          <w:fldChar w:fldCharType="begin"/>
        </w:r>
        <w:r w:rsidR="000B4390">
          <w:rPr>
            <w:webHidden/>
          </w:rPr>
          <w:instrText xml:space="preserve"> PAGEREF _Toc485139708 \h </w:instrText>
        </w:r>
        <w:r w:rsidR="00EA0021">
          <w:rPr>
            <w:webHidden/>
          </w:rPr>
        </w:r>
        <w:r w:rsidR="00EA0021">
          <w:rPr>
            <w:webHidden/>
          </w:rPr>
          <w:fldChar w:fldCharType="separate"/>
        </w:r>
        <w:r w:rsidR="00F516AE">
          <w:rPr>
            <w:caps w:val="0"/>
            <w:webHidden/>
          </w:rPr>
          <w:t>50</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09" w:history="1">
        <w:r w:rsidR="00F516AE" w:rsidRPr="0020671A">
          <w:rPr>
            <w:rStyle w:val="Hyperlink"/>
            <w:caps w:val="0"/>
            <w:lang w:val="en-IN"/>
          </w:rPr>
          <w:t>C2S TRANSFER (INTERNET RECHARGE)</w:t>
        </w:r>
        <w:r w:rsidR="00F516AE">
          <w:rPr>
            <w:caps w:val="0"/>
            <w:webHidden/>
          </w:rPr>
          <w:tab/>
        </w:r>
        <w:r w:rsidR="00EA0021">
          <w:rPr>
            <w:webHidden/>
          </w:rPr>
          <w:fldChar w:fldCharType="begin"/>
        </w:r>
        <w:r w:rsidR="000B4390">
          <w:rPr>
            <w:webHidden/>
          </w:rPr>
          <w:instrText xml:space="preserve"> PAGEREF _Toc485139709 \h </w:instrText>
        </w:r>
        <w:r w:rsidR="00EA0021">
          <w:rPr>
            <w:webHidden/>
          </w:rPr>
        </w:r>
        <w:r w:rsidR="00EA0021">
          <w:rPr>
            <w:webHidden/>
          </w:rPr>
          <w:fldChar w:fldCharType="separate"/>
        </w:r>
        <w:r w:rsidR="00F516AE">
          <w:rPr>
            <w:caps w:val="0"/>
            <w:webHidden/>
          </w:rPr>
          <w:t>53</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10" w:history="1">
        <w:r w:rsidR="00F516AE" w:rsidRPr="0020671A">
          <w:rPr>
            <w:rStyle w:val="Hyperlink"/>
            <w:caps w:val="0"/>
            <w:lang w:val="en-IN"/>
          </w:rPr>
          <w:t>POST PAID ACCOUNT ENQUIRY</w:t>
        </w:r>
        <w:r w:rsidR="00F516AE">
          <w:rPr>
            <w:caps w:val="0"/>
            <w:webHidden/>
          </w:rPr>
          <w:tab/>
        </w:r>
        <w:r w:rsidR="00EA0021">
          <w:rPr>
            <w:webHidden/>
          </w:rPr>
          <w:fldChar w:fldCharType="begin"/>
        </w:r>
        <w:r w:rsidR="000B4390">
          <w:rPr>
            <w:webHidden/>
          </w:rPr>
          <w:instrText xml:space="preserve"> PAGEREF _Toc485139710 \h </w:instrText>
        </w:r>
        <w:r w:rsidR="00EA0021">
          <w:rPr>
            <w:webHidden/>
          </w:rPr>
        </w:r>
        <w:r w:rsidR="00EA0021">
          <w:rPr>
            <w:webHidden/>
          </w:rPr>
          <w:fldChar w:fldCharType="separate"/>
        </w:r>
        <w:r w:rsidR="00F516AE">
          <w:rPr>
            <w:caps w:val="0"/>
            <w:webHidden/>
          </w:rPr>
          <w:t>57</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11" w:history="1">
        <w:r w:rsidR="00F516AE" w:rsidRPr="0020671A">
          <w:rPr>
            <w:rStyle w:val="Hyperlink"/>
            <w:caps w:val="0"/>
            <w:lang w:val="en-IN"/>
          </w:rPr>
          <w:t>ELECTRONIC VOUCHER RECHARGE (EVR)</w:t>
        </w:r>
        <w:r w:rsidR="00F516AE">
          <w:rPr>
            <w:caps w:val="0"/>
            <w:webHidden/>
          </w:rPr>
          <w:tab/>
        </w:r>
        <w:r w:rsidR="00EA0021">
          <w:rPr>
            <w:webHidden/>
          </w:rPr>
          <w:fldChar w:fldCharType="begin"/>
        </w:r>
        <w:r w:rsidR="000B4390">
          <w:rPr>
            <w:webHidden/>
          </w:rPr>
          <w:instrText xml:space="preserve"> PAGEREF _Toc485139711 \h </w:instrText>
        </w:r>
        <w:r w:rsidR="00EA0021">
          <w:rPr>
            <w:webHidden/>
          </w:rPr>
        </w:r>
        <w:r w:rsidR="00EA0021">
          <w:rPr>
            <w:webHidden/>
          </w:rPr>
          <w:fldChar w:fldCharType="separate"/>
        </w:r>
        <w:r w:rsidR="00F516AE">
          <w:rPr>
            <w:caps w:val="0"/>
            <w:webHidden/>
          </w:rPr>
          <w:t>60</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12" w:history="1">
        <w:r w:rsidR="00F516AE" w:rsidRPr="0020671A">
          <w:rPr>
            <w:rStyle w:val="Hyperlink"/>
            <w:caps w:val="0"/>
            <w:lang w:val="en-IN"/>
          </w:rPr>
          <w:t>PRIVATE RECHARGE (EVD)</w:t>
        </w:r>
        <w:r w:rsidR="00F516AE">
          <w:rPr>
            <w:caps w:val="0"/>
            <w:webHidden/>
          </w:rPr>
          <w:tab/>
        </w:r>
        <w:r w:rsidR="00EA0021">
          <w:rPr>
            <w:webHidden/>
          </w:rPr>
          <w:fldChar w:fldCharType="begin"/>
        </w:r>
        <w:r w:rsidR="000B4390">
          <w:rPr>
            <w:webHidden/>
          </w:rPr>
          <w:instrText xml:space="preserve"> PAGEREF _Toc485139712 \h </w:instrText>
        </w:r>
        <w:r w:rsidR="00EA0021">
          <w:rPr>
            <w:webHidden/>
          </w:rPr>
        </w:r>
        <w:r w:rsidR="00EA0021">
          <w:rPr>
            <w:webHidden/>
          </w:rPr>
          <w:fldChar w:fldCharType="separate"/>
        </w:r>
        <w:r w:rsidR="00F516AE">
          <w:rPr>
            <w:caps w:val="0"/>
            <w:webHidden/>
          </w:rPr>
          <w:t>63</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13" w:history="1">
        <w:r w:rsidR="00F516AE" w:rsidRPr="0020671A">
          <w:rPr>
            <w:rStyle w:val="Hyperlink"/>
            <w:caps w:val="0"/>
            <w:lang w:val="en-IN"/>
          </w:rPr>
          <w:t>EXTERNAL SYSTEM ENQUIRY</w:t>
        </w:r>
        <w:r w:rsidR="00F516AE">
          <w:rPr>
            <w:caps w:val="0"/>
            <w:webHidden/>
          </w:rPr>
          <w:tab/>
        </w:r>
        <w:r w:rsidR="00EA0021">
          <w:rPr>
            <w:webHidden/>
          </w:rPr>
          <w:fldChar w:fldCharType="begin"/>
        </w:r>
        <w:r w:rsidR="000B4390">
          <w:rPr>
            <w:webHidden/>
          </w:rPr>
          <w:instrText xml:space="preserve"> PAGEREF _Toc485139713 \h </w:instrText>
        </w:r>
        <w:r w:rsidR="00EA0021">
          <w:rPr>
            <w:webHidden/>
          </w:rPr>
        </w:r>
        <w:r w:rsidR="00EA0021">
          <w:rPr>
            <w:webHidden/>
          </w:rPr>
          <w:fldChar w:fldCharType="separate"/>
        </w:r>
        <w:r w:rsidR="00F516AE">
          <w:rPr>
            <w:caps w:val="0"/>
            <w:webHidden/>
          </w:rPr>
          <w:t>66</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14" w:history="1">
        <w:r w:rsidR="00F516AE" w:rsidRPr="0020671A">
          <w:rPr>
            <w:rStyle w:val="Hyperlink"/>
            <w:caps w:val="0"/>
            <w:lang w:val="en-IN"/>
          </w:rPr>
          <w:t>CHANNEL USER BALANCE ENQUIRY</w:t>
        </w:r>
        <w:r w:rsidR="00F516AE">
          <w:rPr>
            <w:caps w:val="0"/>
            <w:webHidden/>
          </w:rPr>
          <w:tab/>
        </w:r>
        <w:r w:rsidR="00EA0021">
          <w:rPr>
            <w:webHidden/>
          </w:rPr>
          <w:fldChar w:fldCharType="begin"/>
        </w:r>
        <w:r w:rsidR="000B4390">
          <w:rPr>
            <w:webHidden/>
          </w:rPr>
          <w:instrText xml:space="preserve"> PAGEREF _Toc485139714 \h </w:instrText>
        </w:r>
        <w:r w:rsidR="00EA0021">
          <w:rPr>
            <w:webHidden/>
          </w:rPr>
        </w:r>
        <w:r w:rsidR="00EA0021">
          <w:rPr>
            <w:webHidden/>
          </w:rPr>
          <w:fldChar w:fldCharType="separate"/>
        </w:r>
        <w:r w:rsidR="00F516AE">
          <w:rPr>
            <w:caps w:val="0"/>
            <w:webHidden/>
          </w:rPr>
          <w:t>70</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15" w:history="1">
        <w:r w:rsidR="00F516AE" w:rsidRPr="0020671A">
          <w:rPr>
            <w:rStyle w:val="Hyperlink"/>
            <w:caps w:val="0"/>
          </w:rPr>
          <w:t>CHANGE PIN</w:t>
        </w:r>
        <w:r w:rsidR="00F516AE">
          <w:rPr>
            <w:caps w:val="0"/>
            <w:webHidden/>
          </w:rPr>
          <w:tab/>
        </w:r>
        <w:r w:rsidR="00EA0021">
          <w:rPr>
            <w:webHidden/>
          </w:rPr>
          <w:fldChar w:fldCharType="begin"/>
        </w:r>
        <w:r w:rsidR="000B4390">
          <w:rPr>
            <w:webHidden/>
          </w:rPr>
          <w:instrText xml:space="preserve"> PAGEREF _Toc485139715 \h </w:instrText>
        </w:r>
        <w:r w:rsidR="00EA0021">
          <w:rPr>
            <w:webHidden/>
          </w:rPr>
        </w:r>
        <w:r w:rsidR="00EA0021">
          <w:rPr>
            <w:webHidden/>
          </w:rPr>
          <w:fldChar w:fldCharType="separate"/>
        </w:r>
        <w:r w:rsidR="00F516AE">
          <w:rPr>
            <w:caps w:val="0"/>
            <w:webHidden/>
          </w:rPr>
          <w:t>72</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16" w:history="1">
        <w:r w:rsidR="00F516AE" w:rsidRPr="0020671A">
          <w:rPr>
            <w:rStyle w:val="Hyperlink"/>
            <w:caps w:val="0"/>
            <w:lang w:val="en-IN"/>
          </w:rPr>
          <w:t>LEND ME BALANCE</w:t>
        </w:r>
        <w:r w:rsidR="00F516AE">
          <w:rPr>
            <w:caps w:val="0"/>
            <w:webHidden/>
          </w:rPr>
          <w:tab/>
        </w:r>
        <w:r w:rsidR="00EA0021">
          <w:rPr>
            <w:webHidden/>
          </w:rPr>
          <w:fldChar w:fldCharType="begin"/>
        </w:r>
        <w:r w:rsidR="000B4390">
          <w:rPr>
            <w:webHidden/>
          </w:rPr>
          <w:instrText xml:space="preserve"> PAGEREF _Toc485139716 \h </w:instrText>
        </w:r>
        <w:r w:rsidR="00EA0021">
          <w:rPr>
            <w:webHidden/>
          </w:rPr>
        </w:r>
        <w:r w:rsidR="00EA0021">
          <w:rPr>
            <w:webHidden/>
          </w:rPr>
          <w:fldChar w:fldCharType="separate"/>
        </w:r>
        <w:r w:rsidR="00F516AE">
          <w:rPr>
            <w:caps w:val="0"/>
            <w:webHidden/>
          </w:rPr>
          <w:t>75</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17" w:history="1">
        <w:r w:rsidR="00F516AE" w:rsidRPr="0020671A">
          <w:rPr>
            <w:rStyle w:val="Hyperlink"/>
            <w:caps w:val="0"/>
            <w:lang w:val="en-IN"/>
          </w:rPr>
          <w:t>LMB ONLINE DEBIT</w:t>
        </w:r>
        <w:r w:rsidR="00F516AE">
          <w:rPr>
            <w:caps w:val="0"/>
            <w:webHidden/>
          </w:rPr>
          <w:tab/>
        </w:r>
        <w:r w:rsidR="00EA0021">
          <w:rPr>
            <w:webHidden/>
          </w:rPr>
          <w:fldChar w:fldCharType="begin"/>
        </w:r>
        <w:r w:rsidR="000B4390">
          <w:rPr>
            <w:webHidden/>
          </w:rPr>
          <w:instrText xml:space="preserve"> PAGEREF _Toc485139717 \h </w:instrText>
        </w:r>
        <w:r w:rsidR="00EA0021">
          <w:rPr>
            <w:webHidden/>
          </w:rPr>
        </w:r>
        <w:r w:rsidR="00EA0021">
          <w:rPr>
            <w:webHidden/>
          </w:rPr>
          <w:fldChar w:fldCharType="separate"/>
        </w:r>
        <w:r w:rsidR="00F516AE">
          <w:rPr>
            <w:caps w:val="0"/>
            <w:webHidden/>
          </w:rPr>
          <w:t>77</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18" w:history="1">
        <w:r w:rsidR="00F516AE" w:rsidRPr="0020671A">
          <w:rPr>
            <w:rStyle w:val="Hyperlink"/>
            <w:caps w:val="0"/>
            <w:lang w:val="en-IN"/>
          </w:rPr>
          <w:t>ADD | MODIFY | DELETE SCHEDULE CREDIT TRANSFER LIST</w:t>
        </w:r>
        <w:r w:rsidR="00F516AE">
          <w:rPr>
            <w:caps w:val="0"/>
            <w:webHidden/>
          </w:rPr>
          <w:tab/>
        </w:r>
        <w:r w:rsidR="00EA0021">
          <w:rPr>
            <w:webHidden/>
          </w:rPr>
          <w:fldChar w:fldCharType="begin"/>
        </w:r>
        <w:r w:rsidR="000B4390">
          <w:rPr>
            <w:webHidden/>
          </w:rPr>
          <w:instrText xml:space="preserve"> PAGEREF _Toc485139718 \h </w:instrText>
        </w:r>
        <w:r w:rsidR="00EA0021">
          <w:rPr>
            <w:webHidden/>
          </w:rPr>
        </w:r>
        <w:r w:rsidR="00EA0021">
          <w:rPr>
            <w:webHidden/>
          </w:rPr>
          <w:fldChar w:fldCharType="separate"/>
        </w:r>
        <w:r w:rsidR="00F516AE">
          <w:rPr>
            <w:caps w:val="0"/>
            <w:webHidden/>
          </w:rPr>
          <w:t>79</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19" w:history="1">
        <w:r w:rsidR="00F516AE" w:rsidRPr="0020671A">
          <w:rPr>
            <w:rStyle w:val="Hyperlink"/>
            <w:caps w:val="0"/>
            <w:lang w:val="en-IN"/>
          </w:rPr>
          <w:t>VIEW SUBSCRIBER LIST</w:t>
        </w:r>
        <w:r w:rsidR="00F516AE">
          <w:rPr>
            <w:caps w:val="0"/>
            <w:webHidden/>
          </w:rPr>
          <w:tab/>
        </w:r>
        <w:r w:rsidR="00EA0021">
          <w:rPr>
            <w:webHidden/>
          </w:rPr>
          <w:fldChar w:fldCharType="begin"/>
        </w:r>
        <w:r w:rsidR="000B4390">
          <w:rPr>
            <w:webHidden/>
          </w:rPr>
          <w:instrText xml:space="preserve"> PAGEREF _Toc485139719 \h </w:instrText>
        </w:r>
        <w:r w:rsidR="00EA0021">
          <w:rPr>
            <w:webHidden/>
          </w:rPr>
        </w:r>
        <w:r w:rsidR="00EA0021">
          <w:rPr>
            <w:webHidden/>
          </w:rPr>
          <w:fldChar w:fldCharType="separate"/>
        </w:r>
        <w:r w:rsidR="00F516AE">
          <w:rPr>
            <w:caps w:val="0"/>
            <w:webHidden/>
          </w:rPr>
          <w:t>84</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20" w:history="1">
        <w:r w:rsidR="00F516AE" w:rsidRPr="0020671A">
          <w:rPr>
            <w:rStyle w:val="Hyperlink"/>
            <w:caps w:val="0"/>
            <w:lang w:val="en-IN"/>
          </w:rPr>
          <w:t>DELETE SUBSCRIBER LIST – EXTERNAL SYSTEM XML API</w:t>
        </w:r>
        <w:r w:rsidR="00F516AE">
          <w:rPr>
            <w:caps w:val="0"/>
            <w:webHidden/>
          </w:rPr>
          <w:tab/>
        </w:r>
        <w:r w:rsidR="00EA0021">
          <w:rPr>
            <w:webHidden/>
          </w:rPr>
          <w:fldChar w:fldCharType="begin"/>
        </w:r>
        <w:r w:rsidR="000B4390">
          <w:rPr>
            <w:webHidden/>
          </w:rPr>
          <w:instrText xml:space="preserve"> PAGEREF _Toc485139720 \h </w:instrText>
        </w:r>
        <w:r w:rsidR="00EA0021">
          <w:rPr>
            <w:webHidden/>
          </w:rPr>
        </w:r>
        <w:r w:rsidR="00EA0021">
          <w:rPr>
            <w:webHidden/>
          </w:rPr>
          <w:fldChar w:fldCharType="separate"/>
        </w:r>
        <w:r w:rsidR="00F516AE">
          <w:rPr>
            <w:caps w:val="0"/>
            <w:webHidden/>
          </w:rPr>
          <w:t>87</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21" w:history="1">
        <w:r w:rsidR="00F516AE" w:rsidRPr="0020671A">
          <w:rPr>
            <w:rStyle w:val="Hyperlink"/>
            <w:caps w:val="0"/>
            <w:lang w:val="en-IN"/>
          </w:rPr>
          <w:t>LAST X TRANSACTION DETAILS</w:t>
        </w:r>
        <w:r w:rsidR="00F516AE">
          <w:rPr>
            <w:caps w:val="0"/>
            <w:webHidden/>
          </w:rPr>
          <w:tab/>
        </w:r>
        <w:r w:rsidR="00EA0021">
          <w:rPr>
            <w:webHidden/>
          </w:rPr>
          <w:fldChar w:fldCharType="begin"/>
        </w:r>
        <w:r w:rsidR="000B4390">
          <w:rPr>
            <w:webHidden/>
          </w:rPr>
          <w:instrText xml:space="preserve"> PAGEREF _Toc485139721 \h </w:instrText>
        </w:r>
        <w:r w:rsidR="00EA0021">
          <w:rPr>
            <w:webHidden/>
          </w:rPr>
        </w:r>
        <w:r w:rsidR="00EA0021">
          <w:rPr>
            <w:webHidden/>
          </w:rPr>
          <w:fldChar w:fldCharType="separate"/>
        </w:r>
        <w:r w:rsidR="00F516AE">
          <w:rPr>
            <w:caps w:val="0"/>
            <w:webHidden/>
          </w:rPr>
          <w:t>89</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22" w:history="1">
        <w:r w:rsidR="00F516AE" w:rsidRPr="0020671A">
          <w:rPr>
            <w:rStyle w:val="Hyperlink"/>
            <w:caps w:val="0"/>
            <w:lang w:val="en-IN"/>
          </w:rPr>
          <w:t>LAST TRANSACTION DETAILS</w:t>
        </w:r>
        <w:r w:rsidR="00F516AE">
          <w:rPr>
            <w:caps w:val="0"/>
            <w:webHidden/>
          </w:rPr>
          <w:tab/>
        </w:r>
        <w:r w:rsidR="00EA0021">
          <w:rPr>
            <w:webHidden/>
          </w:rPr>
          <w:fldChar w:fldCharType="begin"/>
        </w:r>
        <w:r w:rsidR="000B4390">
          <w:rPr>
            <w:webHidden/>
          </w:rPr>
          <w:instrText xml:space="preserve"> PAGEREF _Toc485139722 \h </w:instrText>
        </w:r>
        <w:r w:rsidR="00EA0021">
          <w:rPr>
            <w:webHidden/>
          </w:rPr>
        </w:r>
        <w:r w:rsidR="00EA0021">
          <w:rPr>
            <w:webHidden/>
          </w:rPr>
          <w:fldChar w:fldCharType="separate"/>
        </w:r>
        <w:r w:rsidR="00F516AE">
          <w:rPr>
            <w:caps w:val="0"/>
            <w:webHidden/>
          </w:rPr>
          <w:t>92</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23" w:history="1">
        <w:r w:rsidR="00F516AE" w:rsidRPr="0020671A">
          <w:rPr>
            <w:rStyle w:val="Hyperlink"/>
            <w:caps w:val="0"/>
          </w:rPr>
          <w:t>ICCID MSISDN MAPPING</w:t>
        </w:r>
        <w:r w:rsidR="00F516AE">
          <w:rPr>
            <w:caps w:val="0"/>
            <w:webHidden/>
          </w:rPr>
          <w:tab/>
        </w:r>
        <w:r w:rsidR="00EA0021">
          <w:rPr>
            <w:webHidden/>
          </w:rPr>
          <w:fldChar w:fldCharType="begin"/>
        </w:r>
        <w:r w:rsidR="000B4390">
          <w:rPr>
            <w:webHidden/>
          </w:rPr>
          <w:instrText xml:space="preserve"> PAGEREF _Toc485139723 \h </w:instrText>
        </w:r>
        <w:r w:rsidR="00EA0021">
          <w:rPr>
            <w:webHidden/>
          </w:rPr>
        </w:r>
        <w:r w:rsidR="00EA0021">
          <w:rPr>
            <w:webHidden/>
          </w:rPr>
          <w:fldChar w:fldCharType="separate"/>
        </w:r>
        <w:r w:rsidR="00F516AE">
          <w:rPr>
            <w:caps w:val="0"/>
            <w:webHidden/>
          </w:rPr>
          <w:t>96</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24" w:history="1">
        <w:r w:rsidR="00F516AE" w:rsidRPr="0020671A">
          <w:rPr>
            <w:rStyle w:val="Hyperlink"/>
            <w:caps w:val="0"/>
          </w:rPr>
          <w:t>SET NOTIFICATION LANGUAGE</w:t>
        </w:r>
        <w:r w:rsidR="00F516AE">
          <w:rPr>
            <w:caps w:val="0"/>
            <w:webHidden/>
          </w:rPr>
          <w:tab/>
        </w:r>
        <w:r w:rsidR="00EA0021">
          <w:rPr>
            <w:webHidden/>
          </w:rPr>
          <w:fldChar w:fldCharType="begin"/>
        </w:r>
        <w:r w:rsidR="000B4390">
          <w:rPr>
            <w:webHidden/>
          </w:rPr>
          <w:instrText xml:space="preserve"> PAGEREF _Toc485139724 \h </w:instrText>
        </w:r>
        <w:r w:rsidR="00EA0021">
          <w:rPr>
            <w:webHidden/>
          </w:rPr>
        </w:r>
        <w:r w:rsidR="00EA0021">
          <w:rPr>
            <w:webHidden/>
          </w:rPr>
          <w:fldChar w:fldCharType="separate"/>
        </w:r>
        <w:r w:rsidR="00F516AE">
          <w:rPr>
            <w:caps w:val="0"/>
            <w:webHidden/>
          </w:rPr>
          <w:t>99</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25" w:history="1">
        <w:r w:rsidR="00F516AE" w:rsidRPr="0020671A">
          <w:rPr>
            <w:rStyle w:val="Hyperlink"/>
            <w:caps w:val="0"/>
          </w:rPr>
          <w:t>USER CREATION XML API</w:t>
        </w:r>
        <w:r w:rsidR="00F516AE">
          <w:rPr>
            <w:caps w:val="0"/>
            <w:webHidden/>
          </w:rPr>
          <w:tab/>
        </w:r>
        <w:r w:rsidR="00EA0021">
          <w:rPr>
            <w:webHidden/>
          </w:rPr>
          <w:fldChar w:fldCharType="begin"/>
        </w:r>
        <w:r w:rsidR="000B4390">
          <w:rPr>
            <w:webHidden/>
          </w:rPr>
          <w:instrText xml:space="preserve"> PAGEREF _Toc485139725 \h </w:instrText>
        </w:r>
        <w:r w:rsidR="00EA0021">
          <w:rPr>
            <w:webHidden/>
          </w:rPr>
        </w:r>
        <w:r w:rsidR="00EA0021">
          <w:rPr>
            <w:webHidden/>
          </w:rPr>
          <w:fldChar w:fldCharType="separate"/>
        </w:r>
        <w:r w:rsidR="00F516AE">
          <w:rPr>
            <w:caps w:val="0"/>
            <w:webHidden/>
          </w:rPr>
          <w:t>100</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26" w:history="1">
        <w:r w:rsidR="00F516AE" w:rsidRPr="0020671A">
          <w:rPr>
            <w:rStyle w:val="Hyperlink"/>
            <w:caps w:val="0"/>
          </w:rPr>
          <w:t>USER MODIFICATION XML API</w:t>
        </w:r>
        <w:r w:rsidR="00F516AE">
          <w:rPr>
            <w:caps w:val="0"/>
            <w:webHidden/>
          </w:rPr>
          <w:tab/>
        </w:r>
        <w:r w:rsidR="00EA0021">
          <w:rPr>
            <w:webHidden/>
          </w:rPr>
          <w:fldChar w:fldCharType="begin"/>
        </w:r>
        <w:r w:rsidR="000B4390">
          <w:rPr>
            <w:webHidden/>
          </w:rPr>
          <w:instrText xml:space="preserve"> PAGEREF _Toc485139726 \h </w:instrText>
        </w:r>
        <w:r w:rsidR="00EA0021">
          <w:rPr>
            <w:webHidden/>
          </w:rPr>
        </w:r>
        <w:r w:rsidR="00EA0021">
          <w:rPr>
            <w:webHidden/>
          </w:rPr>
          <w:fldChar w:fldCharType="separate"/>
        </w:r>
        <w:r w:rsidR="00F516AE">
          <w:rPr>
            <w:caps w:val="0"/>
            <w:webHidden/>
          </w:rPr>
          <w:t>107</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27" w:history="1">
        <w:r w:rsidR="00F516AE" w:rsidRPr="0020671A">
          <w:rPr>
            <w:rStyle w:val="Hyperlink"/>
            <w:caps w:val="0"/>
          </w:rPr>
          <w:t>ASSOCIATE | DE-ASSOCIATE GROUP ROLE TO USER XML API</w:t>
        </w:r>
        <w:r w:rsidR="00F516AE">
          <w:rPr>
            <w:caps w:val="0"/>
            <w:webHidden/>
          </w:rPr>
          <w:tab/>
        </w:r>
        <w:r w:rsidR="00EA0021">
          <w:rPr>
            <w:webHidden/>
          </w:rPr>
          <w:fldChar w:fldCharType="begin"/>
        </w:r>
        <w:r w:rsidR="000B4390">
          <w:rPr>
            <w:webHidden/>
          </w:rPr>
          <w:instrText xml:space="preserve"> PAGEREF _Toc485139727 \h </w:instrText>
        </w:r>
        <w:r w:rsidR="00EA0021">
          <w:rPr>
            <w:webHidden/>
          </w:rPr>
        </w:r>
        <w:r w:rsidR="00EA0021">
          <w:rPr>
            <w:webHidden/>
          </w:rPr>
          <w:fldChar w:fldCharType="separate"/>
        </w:r>
        <w:r w:rsidR="00F516AE">
          <w:rPr>
            <w:caps w:val="0"/>
            <w:webHidden/>
          </w:rPr>
          <w:t>112</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28" w:history="1">
        <w:r w:rsidR="00F516AE" w:rsidRPr="0020671A">
          <w:rPr>
            <w:rStyle w:val="Hyperlink"/>
            <w:caps w:val="0"/>
          </w:rPr>
          <w:t>MNP (PORTING IN/OUT)</w:t>
        </w:r>
        <w:r w:rsidR="00F516AE">
          <w:rPr>
            <w:caps w:val="0"/>
            <w:webHidden/>
          </w:rPr>
          <w:tab/>
        </w:r>
        <w:r w:rsidR="00EA0021">
          <w:rPr>
            <w:webHidden/>
          </w:rPr>
          <w:fldChar w:fldCharType="begin"/>
        </w:r>
        <w:r w:rsidR="000B4390">
          <w:rPr>
            <w:webHidden/>
          </w:rPr>
          <w:instrText xml:space="preserve"> PAGEREF _Toc485139728 \h </w:instrText>
        </w:r>
        <w:r w:rsidR="00EA0021">
          <w:rPr>
            <w:webHidden/>
          </w:rPr>
        </w:r>
        <w:r w:rsidR="00EA0021">
          <w:rPr>
            <w:webHidden/>
          </w:rPr>
          <w:fldChar w:fldCharType="separate"/>
        </w:r>
        <w:r w:rsidR="00F516AE">
          <w:rPr>
            <w:caps w:val="0"/>
            <w:webHidden/>
          </w:rPr>
          <w:t>115</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29" w:history="1">
        <w:r w:rsidR="00F516AE" w:rsidRPr="0020671A">
          <w:rPr>
            <w:rStyle w:val="Hyperlink"/>
            <w:caps w:val="0"/>
            <w:lang w:val="en-IN"/>
          </w:rPr>
          <w:t>PHYSICAL VOUCHER – AUTHENTICATE REQUEST</w:t>
        </w:r>
        <w:r w:rsidR="00F516AE">
          <w:rPr>
            <w:caps w:val="0"/>
            <w:webHidden/>
          </w:rPr>
          <w:tab/>
        </w:r>
        <w:r w:rsidR="00EA0021">
          <w:rPr>
            <w:webHidden/>
          </w:rPr>
          <w:fldChar w:fldCharType="begin"/>
        </w:r>
        <w:r w:rsidR="000B4390">
          <w:rPr>
            <w:webHidden/>
          </w:rPr>
          <w:instrText xml:space="preserve"> PAGEREF _Toc485139729 \h </w:instrText>
        </w:r>
        <w:r w:rsidR="00EA0021">
          <w:rPr>
            <w:webHidden/>
          </w:rPr>
        </w:r>
        <w:r w:rsidR="00EA0021">
          <w:rPr>
            <w:webHidden/>
          </w:rPr>
          <w:fldChar w:fldCharType="separate"/>
        </w:r>
        <w:r w:rsidR="00F516AE">
          <w:rPr>
            <w:caps w:val="0"/>
            <w:webHidden/>
          </w:rPr>
          <w:t>118</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30" w:history="1">
        <w:r w:rsidR="00F516AE" w:rsidRPr="0020671A">
          <w:rPr>
            <w:rStyle w:val="Hyperlink"/>
            <w:caps w:val="0"/>
            <w:lang w:val="en-IN"/>
          </w:rPr>
          <w:t>VOUCHER CONSUMPTION REQUEST MESSAGE</w:t>
        </w:r>
        <w:r w:rsidR="00F516AE">
          <w:rPr>
            <w:caps w:val="0"/>
            <w:webHidden/>
          </w:rPr>
          <w:tab/>
        </w:r>
        <w:r w:rsidR="00EA0021">
          <w:rPr>
            <w:webHidden/>
          </w:rPr>
          <w:fldChar w:fldCharType="begin"/>
        </w:r>
        <w:r w:rsidR="000B4390">
          <w:rPr>
            <w:webHidden/>
          </w:rPr>
          <w:instrText xml:space="preserve"> PAGEREF _Toc485139730 \h </w:instrText>
        </w:r>
        <w:r w:rsidR="00EA0021">
          <w:rPr>
            <w:webHidden/>
          </w:rPr>
        </w:r>
        <w:r w:rsidR="00EA0021">
          <w:rPr>
            <w:webHidden/>
          </w:rPr>
          <w:fldChar w:fldCharType="separate"/>
        </w:r>
        <w:r w:rsidR="00F516AE">
          <w:rPr>
            <w:caps w:val="0"/>
            <w:webHidden/>
          </w:rPr>
          <w:t>120</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31" w:history="1">
        <w:r w:rsidR="00F516AE" w:rsidRPr="0020671A">
          <w:rPr>
            <w:rStyle w:val="Hyperlink"/>
            <w:caps w:val="0"/>
          </w:rPr>
          <w:t>VOUCHER PIN TOPUP BY EXTERNAL SYSTEM TO PRETUPS</w:t>
        </w:r>
        <w:r w:rsidR="00F516AE">
          <w:rPr>
            <w:caps w:val="0"/>
            <w:webHidden/>
          </w:rPr>
          <w:tab/>
        </w:r>
        <w:r w:rsidR="00EA0021">
          <w:rPr>
            <w:webHidden/>
          </w:rPr>
          <w:fldChar w:fldCharType="begin"/>
        </w:r>
        <w:r w:rsidR="000B4390">
          <w:rPr>
            <w:webHidden/>
          </w:rPr>
          <w:instrText xml:space="preserve"> PAGEREF _Toc485139731 \h </w:instrText>
        </w:r>
        <w:r w:rsidR="00EA0021">
          <w:rPr>
            <w:webHidden/>
          </w:rPr>
        </w:r>
        <w:r w:rsidR="00EA0021">
          <w:rPr>
            <w:webHidden/>
          </w:rPr>
          <w:fldChar w:fldCharType="separate"/>
        </w:r>
        <w:r w:rsidR="00F516AE">
          <w:rPr>
            <w:caps w:val="0"/>
            <w:webHidden/>
          </w:rPr>
          <w:t>122</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32" w:history="1">
        <w:r w:rsidR="00F516AE" w:rsidRPr="0020671A">
          <w:rPr>
            <w:rStyle w:val="Hyperlink"/>
            <w:caps w:val="0"/>
            <w:lang w:val="en-IN"/>
          </w:rPr>
          <w:t>VOUCHER QUERY REQUEST</w:t>
        </w:r>
        <w:r w:rsidR="00F516AE">
          <w:rPr>
            <w:caps w:val="0"/>
            <w:webHidden/>
          </w:rPr>
          <w:tab/>
        </w:r>
        <w:r w:rsidR="00EA0021">
          <w:rPr>
            <w:webHidden/>
          </w:rPr>
          <w:fldChar w:fldCharType="begin"/>
        </w:r>
        <w:r w:rsidR="000B4390">
          <w:rPr>
            <w:webHidden/>
          </w:rPr>
          <w:instrText xml:space="preserve"> PAGEREF _Toc485139732 \h </w:instrText>
        </w:r>
        <w:r w:rsidR="00EA0021">
          <w:rPr>
            <w:webHidden/>
          </w:rPr>
        </w:r>
        <w:r w:rsidR="00EA0021">
          <w:rPr>
            <w:webHidden/>
          </w:rPr>
          <w:fldChar w:fldCharType="separate"/>
        </w:r>
        <w:r w:rsidR="00F516AE">
          <w:rPr>
            <w:caps w:val="0"/>
            <w:webHidden/>
          </w:rPr>
          <w:t>125</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33" w:history="1">
        <w:r w:rsidR="00F516AE" w:rsidRPr="0020671A">
          <w:rPr>
            <w:rStyle w:val="Hyperlink"/>
            <w:caps w:val="0"/>
            <w:lang w:val="en-IN"/>
          </w:rPr>
          <w:t>VOUCHER ROLLBACK REQUEST</w:t>
        </w:r>
        <w:r w:rsidR="00F516AE">
          <w:rPr>
            <w:caps w:val="0"/>
            <w:webHidden/>
          </w:rPr>
          <w:tab/>
        </w:r>
        <w:r w:rsidR="00EA0021">
          <w:rPr>
            <w:webHidden/>
          </w:rPr>
          <w:fldChar w:fldCharType="begin"/>
        </w:r>
        <w:r w:rsidR="000B4390">
          <w:rPr>
            <w:webHidden/>
          </w:rPr>
          <w:instrText xml:space="preserve"> PAGEREF _Toc485139733 \h </w:instrText>
        </w:r>
        <w:r w:rsidR="00EA0021">
          <w:rPr>
            <w:webHidden/>
          </w:rPr>
        </w:r>
        <w:r w:rsidR="00EA0021">
          <w:rPr>
            <w:webHidden/>
          </w:rPr>
          <w:fldChar w:fldCharType="separate"/>
        </w:r>
        <w:r w:rsidR="00F516AE">
          <w:rPr>
            <w:caps w:val="0"/>
            <w:webHidden/>
          </w:rPr>
          <w:t>127</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34" w:history="1">
        <w:r w:rsidR="00F516AE" w:rsidRPr="0020671A">
          <w:rPr>
            <w:rStyle w:val="Hyperlink"/>
            <w:caps w:val="0"/>
            <w:lang w:val="en-IN"/>
          </w:rPr>
          <w:t>LMS POINTS ENQUIRY</w:t>
        </w:r>
        <w:r w:rsidR="00F516AE">
          <w:rPr>
            <w:caps w:val="0"/>
            <w:webHidden/>
          </w:rPr>
          <w:tab/>
        </w:r>
        <w:r w:rsidR="00EA0021">
          <w:rPr>
            <w:webHidden/>
          </w:rPr>
          <w:fldChar w:fldCharType="begin"/>
        </w:r>
        <w:r w:rsidR="000B4390">
          <w:rPr>
            <w:webHidden/>
          </w:rPr>
          <w:instrText xml:space="preserve"> PAGEREF _Toc485139734 \h </w:instrText>
        </w:r>
        <w:r w:rsidR="00EA0021">
          <w:rPr>
            <w:webHidden/>
          </w:rPr>
        </w:r>
        <w:r w:rsidR="00EA0021">
          <w:rPr>
            <w:webHidden/>
          </w:rPr>
          <w:fldChar w:fldCharType="separate"/>
        </w:r>
        <w:r w:rsidR="00F516AE">
          <w:rPr>
            <w:caps w:val="0"/>
            <w:webHidden/>
          </w:rPr>
          <w:t>129</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35" w:history="1">
        <w:r w:rsidR="00F516AE" w:rsidRPr="0020671A">
          <w:rPr>
            <w:rStyle w:val="Hyperlink"/>
            <w:caps w:val="0"/>
            <w:lang w:val="en-IN"/>
          </w:rPr>
          <w:t>LMS POINTS REDEMPTION</w:t>
        </w:r>
        <w:r w:rsidR="00F516AE">
          <w:rPr>
            <w:caps w:val="0"/>
            <w:webHidden/>
          </w:rPr>
          <w:tab/>
        </w:r>
        <w:r w:rsidR="00EA0021">
          <w:rPr>
            <w:webHidden/>
          </w:rPr>
          <w:fldChar w:fldCharType="begin"/>
        </w:r>
        <w:r w:rsidR="000B4390">
          <w:rPr>
            <w:webHidden/>
          </w:rPr>
          <w:instrText xml:space="preserve"> PAGEREF _Toc485139735 \h </w:instrText>
        </w:r>
        <w:r w:rsidR="00EA0021">
          <w:rPr>
            <w:webHidden/>
          </w:rPr>
        </w:r>
        <w:r w:rsidR="00EA0021">
          <w:rPr>
            <w:webHidden/>
          </w:rPr>
          <w:fldChar w:fldCharType="separate"/>
        </w:r>
        <w:r w:rsidR="00F516AE">
          <w:rPr>
            <w:caps w:val="0"/>
            <w:webHidden/>
          </w:rPr>
          <w:t>131</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36" w:history="1">
        <w:r w:rsidR="00F516AE" w:rsidRPr="0020671A">
          <w:rPr>
            <w:rStyle w:val="Hyperlink"/>
            <w:caps w:val="0"/>
          </w:rPr>
          <w:t>USER DELETION XML API</w:t>
        </w:r>
        <w:r w:rsidR="00F516AE">
          <w:rPr>
            <w:caps w:val="0"/>
            <w:webHidden/>
          </w:rPr>
          <w:tab/>
        </w:r>
        <w:r w:rsidR="00EA0021">
          <w:rPr>
            <w:webHidden/>
          </w:rPr>
          <w:fldChar w:fldCharType="begin"/>
        </w:r>
        <w:r w:rsidR="000B4390">
          <w:rPr>
            <w:webHidden/>
          </w:rPr>
          <w:instrText xml:space="preserve"> PAGEREF _Toc485139736 \h </w:instrText>
        </w:r>
        <w:r w:rsidR="00EA0021">
          <w:rPr>
            <w:webHidden/>
          </w:rPr>
        </w:r>
        <w:r w:rsidR="00EA0021">
          <w:rPr>
            <w:webHidden/>
          </w:rPr>
          <w:fldChar w:fldCharType="separate"/>
        </w:r>
        <w:r w:rsidR="00F516AE">
          <w:rPr>
            <w:caps w:val="0"/>
            <w:webHidden/>
          </w:rPr>
          <w:t>133</w:t>
        </w:r>
        <w:r w:rsidR="00EA0021">
          <w:rPr>
            <w:webHidden/>
          </w:rPr>
          <w:fldChar w:fldCharType="end"/>
        </w:r>
      </w:hyperlink>
    </w:p>
    <w:p w:rsidR="000B4390" w:rsidRDefault="00403911">
      <w:pPr>
        <w:pStyle w:val="TOC3"/>
        <w:rPr>
          <w:rFonts w:asciiTheme="minorHAnsi" w:eastAsiaTheme="minorEastAsia" w:hAnsiTheme="minorHAnsi" w:cstheme="minorBidi"/>
          <w:caps w:val="0"/>
          <w:color w:val="auto"/>
          <w:szCs w:val="22"/>
          <w:lang w:val="en-IN" w:eastAsia="en-IN"/>
        </w:rPr>
      </w:pPr>
      <w:hyperlink w:anchor="_Toc485139737" w:history="1">
        <w:r w:rsidR="00F516AE" w:rsidRPr="0020671A">
          <w:rPr>
            <w:rStyle w:val="Hyperlink"/>
            <w:caps w:val="0"/>
          </w:rPr>
          <w:t>XML REQUEST SYNTAX</w:t>
        </w:r>
        <w:r w:rsidR="00F516AE">
          <w:rPr>
            <w:caps w:val="0"/>
            <w:webHidden/>
          </w:rPr>
          <w:tab/>
        </w:r>
        <w:r w:rsidR="00EA0021">
          <w:rPr>
            <w:webHidden/>
          </w:rPr>
          <w:fldChar w:fldCharType="begin"/>
        </w:r>
        <w:r w:rsidR="000B4390">
          <w:rPr>
            <w:webHidden/>
          </w:rPr>
          <w:instrText xml:space="preserve"> PAGEREF _Toc485139737 \h </w:instrText>
        </w:r>
        <w:r w:rsidR="00EA0021">
          <w:rPr>
            <w:webHidden/>
          </w:rPr>
        </w:r>
        <w:r w:rsidR="00EA0021">
          <w:rPr>
            <w:webHidden/>
          </w:rPr>
          <w:fldChar w:fldCharType="separate"/>
        </w:r>
        <w:r w:rsidR="00F516AE">
          <w:rPr>
            <w:caps w:val="0"/>
            <w:webHidden/>
          </w:rPr>
          <w:t>133</w:t>
        </w:r>
        <w:r w:rsidR="00EA0021">
          <w:rPr>
            <w:webHidden/>
          </w:rPr>
          <w:fldChar w:fldCharType="end"/>
        </w:r>
      </w:hyperlink>
    </w:p>
    <w:p w:rsidR="000B4390" w:rsidRDefault="00403911">
      <w:pPr>
        <w:pStyle w:val="TOC3"/>
        <w:rPr>
          <w:rFonts w:asciiTheme="minorHAnsi" w:eastAsiaTheme="minorEastAsia" w:hAnsiTheme="minorHAnsi" w:cstheme="minorBidi"/>
          <w:caps w:val="0"/>
          <w:color w:val="auto"/>
          <w:szCs w:val="22"/>
          <w:lang w:val="en-IN" w:eastAsia="en-IN"/>
        </w:rPr>
      </w:pPr>
      <w:hyperlink w:anchor="_Toc485139738" w:history="1">
        <w:r w:rsidR="00F516AE" w:rsidRPr="0020671A">
          <w:rPr>
            <w:rStyle w:val="Hyperlink"/>
            <w:caps w:val="0"/>
          </w:rPr>
          <w:t>XML RESPONSE SYNTAX</w:t>
        </w:r>
        <w:r w:rsidR="00F516AE">
          <w:rPr>
            <w:caps w:val="0"/>
            <w:webHidden/>
          </w:rPr>
          <w:tab/>
        </w:r>
        <w:r w:rsidR="00EA0021">
          <w:rPr>
            <w:webHidden/>
          </w:rPr>
          <w:fldChar w:fldCharType="begin"/>
        </w:r>
        <w:r w:rsidR="000B4390">
          <w:rPr>
            <w:webHidden/>
          </w:rPr>
          <w:instrText xml:space="preserve"> PAGEREF _Toc485139738 \h </w:instrText>
        </w:r>
        <w:r w:rsidR="00EA0021">
          <w:rPr>
            <w:webHidden/>
          </w:rPr>
        </w:r>
        <w:r w:rsidR="00EA0021">
          <w:rPr>
            <w:webHidden/>
          </w:rPr>
          <w:fldChar w:fldCharType="separate"/>
        </w:r>
        <w:r w:rsidR="00F516AE">
          <w:rPr>
            <w:caps w:val="0"/>
            <w:webHidden/>
          </w:rPr>
          <w:t>135</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39" w:history="1">
        <w:r w:rsidR="00F516AE" w:rsidRPr="0020671A">
          <w:rPr>
            <w:rStyle w:val="Hyperlink"/>
            <w:caps w:val="0"/>
          </w:rPr>
          <w:t>C2S RECHARGE REVERSAL XML API</w:t>
        </w:r>
        <w:r w:rsidR="00F516AE">
          <w:rPr>
            <w:caps w:val="0"/>
            <w:webHidden/>
          </w:rPr>
          <w:tab/>
        </w:r>
        <w:r w:rsidR="00EA0021">
          <w:rPr>
            <w:webHidden/>
          </w:rPr>
          <w:fldChar w:fldCharType="begin"/>
        </w:r>
        <w:r w:rsidR="000B4390">
          <w:rPr>
            <w:webHidden/>
          </w:rPr>
          <w:instrText xml:space="preserve"> PAGEREF _Toc485139739 \h </w:instrText>
        </w:r>
        <w:r w:rsidR="00EA0021">
          <w:rPr>
            <w:webHidden/>
          </w:rPr>
        </w:r>
        <w:r w:rsidR="00EA0021">
          <w:rPr>
            <w:webHidden/>
          </w:rPr>
          <w:fldChar w:fldCharType="separate"/>
        </w:r>
        <w:r w:rsidR="00F516AE">
          <w:rPr>
            <w:caps w:val="0"/>
            <w:webHidden/>
          </w:rPr>
          <w:t>136</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40" w:history="1">
        <w:r w:rsidR="00F516AE" w:rsidRPr="0020671A">
          <w:rPr>
            <w:rStyle w:val="Hyperlink"/>
            <w:caps w:val="0"/>
            <w:lang w:val="en-IN"/>
          </w:rPr>
          <w:t>2.49 RETRIEVE ALL ELIGIBLE CARD DETAILS FOR A SUBSCRIBER API</w:t>
        </w:r>
        <w:r w:rsidR="00F516AE">
          <w:rPr>
            <w:caps w:val="0"/>
            <w:webHidden/>
          </w:rPr>
          <w:tab/>
        </w:r>
        <w:r w:rsidR="00EA0021">
          <w:rPr>
            <w:webHidden/>
          </w:rPr>
          <w:fldChar w:fldCharType="begin"/>
        </w:r>
        <w:r w:rsidR="000B4390">
          <w:rPr>
            <w:webHidden/>
          </w:rPr>
          <w:instrText xml:space="preserve"> PAGEREF _Toc485139740 \h </w:instrText>
        </w:r>
        <w:r w:rsidR="00EA0021">
          <w:rPr>
            <w:webHidden/>
          </w:rPr>
        </w:r>
        <w:r w:rsidR="00EA0021">
          <w:rPr>
            <w:webHidden/>
          </w:rPr>
          <w:fldChar w:fldCharType="separate"/>
        </w:r>
        <w:r w:rsidR="00F516AE">
          <w:rPr>
            <w:caps w:val="0"/>
            <w:webHidden/>
          </w:rPr>
          <w:t>138</w:t>
        </w:r>
        <w:r w:rsidR="00EA0021">
          <w:rPr>
            <w:webHidden/>
          </w:rPr>
          <w:fldChar w:fldCharType="end"/>
        </w:r>
      </w:hyperlink>
    </w:p>
    <w:p w:rsidR="000B4390" w:rsidRDefault="00403911">
      <w:pPr>
        <w:pStyle w:val="TOC3"/>
        <w:rPr>
          <w:rFonts w:asciiTheme="minorHAnsi" w:eastAsiaTheme="minorEastAsia" w:hAnsiTheme="minorHAnsi" w:cstheme="minorBidi"/>
          <w:caps w:val="0"/>
          <w:color w:val="auto"/>
          <w:szCs w:val="22"/>
          <w:lang w:val="en-IN" w:eastAsia="en-IN"/>
        </w:rPr>
      </w:pPr>
      <w:hyperlink w:anchor="_Toc485139741" w:history="1">
        <w:r w:rsidR="00F516AE" w:rsidRPr="0020671A">
          <w:rPr>
            <w:rStyle w:val="Hyperlink"/>
            <w:caps w:val="0"/>
          </w:rPr>
          <w:t>XML REQUEST SYNTAX</w:t>
        </w:r>
        <w:r w:rsidR="00F516AE">
          <w:rPr>
            <w:caps w:val="0"/>
            <w:webHidden/>
          </w:rPr>
          <w:tab/>
        </w:r>
        <w:r w:rsidR="00EA0021">
          <w:rPr>
            <w:webHidden/>
          </w:rPr>
          <w:fldChar w:fldCharType="begin"/>
        </w:r>
        <w:r w:rsidR="000B4390">
          <w:rPr>
            <w:webHidden/>
          </w:rPr>
          <w:instrText xml:space="preserve"> PAGEREF _Toc485139741 \h </w:instrText>
        </w:r>
        <w:r w:rsidR="00EA0021">
          <w:rPr>
            <w:webHidden/>
          </w:rPr>
        </w:r>
        <w:r w:rsidR="00EA0021">
          <w:rPr>
            <w:webHidden/>
          </w:rPr>
          <w:fldChar w:fldCharType="separate"/>
        </w:r>
        <w:r w:rsidR="00F516AE">
          <w:rPr>
            <w:caps w:val="0"/>
            <w:webHidden/>
          </w:rPr>
          <w:t>138</w:t>
        </w:r>
        <w:r w:rsidR="00EA0021">
          <w:rPr>
            <w:webHidden/>
          </w:rPr>
          <w:fldChar w:fldCharType="end"/>
        </w:r>
      </w:hyperlink>
    </w:p>
    <w:p w:rsidR="000B4390" w:rsidRDefault="00403911">
      <w:pPr>
        <w:pStyle w:val="TOC3"/>
        <w:rPr>
          <w:rFonts w:asciiTheme="minorHAnsi" w:eastAsiaTheme="minorEastAsia" w:hAnsiTheme="minorHAnsi" w:cstheme="minorBidi"/>
          <w:caps w:val="0"/>
          <w:color w:val="auto"/>
          <w:szCs w:val="22"/>
          <w:lang w:val="en-IN" w:eastAsia="en-IN"/>
        </w:rPr>
      </w:pPr>
      <w:hyperlink w:anchor="_Toc485139742" w:history="1">
        <w:r w:rsidR="00F516AE" w:rsidRPr="0020671A">
          <w:rPr>
            <w:rStyle w:val="Hyperlink"/>
            <w:caps w:val="0"/>
          </w:rPr>
          <w:t>XML RESPONSE SYNTAX</w:t>
        </w:r>
        <w:r w:rsidR="00F516AE">
          <w:rPr>
            <w:caps w:val="0"/>
            <w:webHidden/>
          </w:rPr>
          <w:tab/>
        </w:r>
        <w:r w:rsidR="00EA0021">
          <w:rPr>
            <w:webHidden/>
          </w:rPr>
          <w:fldChar w:fldCharType="begin"/>
        </w:r>
        <w:r w:rsidR="000B4390">
          <w:rPr>
            <w:webHidden/>
          </w:rPr>
          <w:instrText xml:space="preserve"> PAGEREF _Toc485139742 \h </w:instrText>
        </w:r>
        <w:r w:rsidR="00EA0021">
          <w:rPr>
            <w:webHidden/>
          </w:rPr>
        </w:r>
        <w:r w:rsidR="00EA0021">
          <w:rPr>
            <w:webHidden/>
          </w:rPr>
          <w:fldChar w:fldCharType="separate"/>
        </w:r>
        <w:r w:rsidR="00F516AE">
          <w:rPr>
            <w:caps w:val="0"/>
            <w:webHidden/>
          </w:rPr>
          <w:t>140</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43" w:history="1">
        <w:r w:rsidR="00F516AE" w:rsidRPr="0020671A">
          <w:rPr>
            <w:rStyle w:val="Hyperlink"/>
            <w:caps w:val="0"/>
          </w:rPr>
          <w:t xml:space="preserve">2.50 </w:t>
        </w:r>
        <w:r w:rsidR="00F516AE" w:rsidRPr="0020671A">
          <w:rPr>
            <w:rStyle w:val="Hyperlink"/>
            <w:caps w:val="0"/>
            <w:lang w:val="en-IN"/>
          </w:rPr>
          <w:t>LITE CUSTOMER RECHARGE</w:t>
        </w:r>
        <w:r w:rsidR="00F516AE">
          <w:rPr>
            <w:caps w:val="0"/>
            <w:webHidden/>
          </w:rPr>
          <w:tab/>
        </w:r>
        <w:r w:rsidR="00EA0021">
          <w:rPr>
            <w:webHidden/>
          </w:rPr>
          <w:fldChar w:fldCharType="begin"/>
        </w:r>
        <w:r w:rsidR="000B4390">
          <w:rPr>
            <w:webHidden/>
          </w:rPr>
          <w:instrText xml:space="preserve"> PAGEREF _Toc485139743 \h </w:instrText>
        </w:r>
        <w:r w:rsidR="00EA0021">
          <w:rPr>
            <w:webHidden/>
          </w:rPr>
        </w:r>
        <w:r w:rsidR="00EA0021">
          <w:rPr>
            <w:webHidden/>
          </w:rPr>
          <w:fldChar w:fldCharType="separate"/>
        </w:r>
        <w:r w:rsidR="00F516AE">
          <w:rPr>
            <w:caps w:val="0"/>
            <w:webHidden/>
          </w:rPr>
          <w:t>141</w:t>
        </w:r>
        <w:r w:rsidR="00EA0021">
          <w:rPr>
            <w:webHidden/>
          </w:rPr>
          <w:fldChar w:fldCharType="end"/>
        </w:r>
      </w:hyperlink>
    </w:p>
    <w:p w:rsidR="000B4390" w:rsidRDefault="00403911">
      <w:pPr>
        <w:pStyle w:val="TOC3"/>
        <w:rPr>
          <w:rFonts w:asciiTheme="minorHAnsi" w:eastAsiaTheme="minorEastAsia" w:hAnsiTheme="minorHAnsi" w:cstheme="minorBidi"/>
          <w:caps w:val="0"/>
          <w:color w:val="auto"/>
          <w:szCs w:val="22"/>
          <w:lang w:val="en-IN" w:eastAsia="en-IN"/>
        </w:rPr>
      </w:pPr>
      <w:hyperlink w:anchor="_Toc485139744" w:history="1">
        <w:r w:rsidR="00F516AE" w:rsidRPr="0020671A">
          <w:rPr>
            <w:rStyle w:val="Hyperlink"/>
            <w:caps w:val="0"/>
          </w:rPr>
          <w:t>XML REQUEST SYNTAX</w:t>
        </w:r>
        <w:r w:rsidR="00F516AE">
          <w:rPr>
            <w:caps w:val="0"/>
            <w:webHidden/>
          </w:rPr>
          <w:tab/>
        </w:r>
        <w:r w:rsidR="00EA0021">
          <w:rPr>
            <w:webHidden/>
          </w:rPr>
          <w:fldChar w:fldCharType="begin"/>
        </w:r>
        <w:r w:rsidR="000B4390">
          <w:rPr>
            <w:webHidden/>
          </w:rPr>
          <w:instrText xml:space="preserve"> PAGEREF _Toc485139744 \h </w:instrText>
        </w:r>
        <w:r w:rsidR="00EA0021">
          <w:rPr>
            <w:webHidden/>
          </w:rPr>
        </w:r>
        <w:r w:rsidR="00EA0021">
          <w:rPr>
            <w:webHidden/>
          </w:rPr>
          <w:fldChar w:fldCharType="separate"/>
        </w:r>
        <w:r w:rsidR="00F516AE">
          <w:rPr>
            <w:caps w:val="0"/>
            <w:webHidden/>
          </w:rPr>
          <w:t>141</w:t>
        </w:r>
        <w:r w:rsidR="00EA0021">
          <w:rPr>
            <w:webHidden/>
          </w:rPr>
          <w:fldChar w:fldCharType="end"/>
        </w:r>
      </w:hyperlink>
    </w:p>
    <w:p w:rsidR="000B4390" w:rsidRDefault="00403911">
      <w:pPr>
        <w:pStyle w:val="TOC3"/>
        <w:rPr>
          <w:rFonts w:asciiTheme="minorHAnsi" w:eastAsiaTheme="minorEastAsia" w:hAnsiTheme="minorHAnsi" w:cstheme="minorBidi"/>
          <w:caps w:val="0"/>
          <w:color w:val="auto"/>
          <w:szCs w:val="22"/>
          <w:lang w:val="en-IN" w:eastAsia="en-IN"/>
        </w:rPr>
      </w:pPr>
      <w:hyperlink w:anchor="_Toc485139745" w:history="1">
        <w:r w:rsidR="00F516AE" w:rsidRPr="0020671A">
          <w:rPr>
            <w:rStyle w:val="Hyperlink"/>
            <w:caps w:val="0"/>
          </w:rPr>
          <w:t>XML RESPONSE SYNTAX</w:t>
        </w:r>
        <w:r w:rsidR="00F516AE">
          <w:rPr>
            <w:caps w:val="0"/>
            <w:webHidden/>
          </w:rPr>
          <w:tab/>
        </w:r>
        <w:r w:rsidR="00EA0021">
          <w:rPr>
            <w:webHidden/>
          </w:rPr>
          <w:fldChar w:fldCharType="begin"/>
        </w:r>
        <w:r w:rsidR="000B4390">
          <w:rPr>
            <w:webHidden/>
          </w:rPr>
          <w:instrText xml:space="preserve"> PAGEREF _Toc485139745 \h </w:instrText>
        </w:r>
        <w:r w:rsidR="00EA0021">
          <w:rPr>
            <w:webHidden/>
          </w:rPr>
        </w:r>
        <w:r w:rsidR="00EA0021">
          <w:rPr>
            <w:webHidden/>
          </w:rPr>
          <w:fldChar w:fldCharType="separate"/>
        </w:r>
        <w:r w:rsidR="00F516AE">
          <w:rPr>
            <w:caps w:val="0"/>
            <w:webHidden/>
          </w:rPr>
          <w:t>143</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46" w:history="1">
        <w:r w:rsidR="00F516AE" w:rsidRPr="0020671A">
          <w:rPr>
            <w:rStyle w:val="Hyperlink"/>
            <w:caps w:val="0"/>
          </w:rPr>
          <w:t>2.51 SOS REQUEST</w:t>
        </w:r>
        <w:r w:rsidR="00F516AE">
          <w:rPr>
            <w:caps w:val="0"/>
            <w:webHidden/>
          </w:rPr>
          <w:tab/>
        </w:r>
        <w:r w:rsidR="00EA0021">
          <w:rPr>
            <w:webHidden/>
          </w:rPr>
          <w:fldChar w:fldCharType="begin"/>
        </w:r>
        <w:r w:rsidR="000B4390">
          <w:rPr>
            <w:webHidden/>
          </w:rPr>
          <w:instrText xml:space="preserve"> PAGEREF _Toc485139746 \h </w:instrText>
        </w:r>
        <w:r w:rsidR="00EA0021">
          <w:rPr>
            <w:webHidden/>
          </w:rPr>
        </w:r>
        <w:r w:rsidR="00EA0021">
          <w:rPr>
            <w:webHidden/>
          </w:rPr>
          <w:fldChar w:fldCharType="separate"/>
        </w:r>
        <w:r w:rsidR="00F516AE">
          <w:rPr>
            <w:caps w:val="0"/>
            <w:webHidden/>
          </w:rPr>
          <w:t>144</w:t>
        </w:r>
        <w:r w:rsidR="00EA0021">
          <w:rPr>
            <w:webHidden/>
          </w:rPr>
          <w:fldChar w:fldCharType="end"/>
        </w:r>
      </w:hyperlink>
    </w:p>
    <w:p w:rsidR="000B4390" w:rsidRDefault="00403911">
      <w:pPr>
        <w:pStyle w:val="TOC3"/>
        <w:rPr>
          <w:rFonts w:asciiTheme="minorHAnsi" w:eastAsiaTheme="minorEastAsia" w:hAnsiTheme="minorHAnsi" w:cstheme="minorBidi"/>
          <w:caps w:val="0"/>
          <w:color w:val="auto"/>
          <w:szCs w:val="22"/>
          <w:lang w:val="en-IN" w:eastAsia="en-IN"/>
        </w:rPr>
      </w:pPr>
      <w:hyperlink w:anchor="_Toc485139747" w:history="1">
        <w:r w:rsidR="00F516AE" w:rsidRPr="0020671A">
          <w:rPr>
            <w:rStyle w:val="Hyperlink"/>
            <w:caps w:val="0"/>
          </w:rPr>
          <w:t>XML REQUEST SYNTAX</w:t>
        </w:r>
        <w:r w:rsidR="00F516AE">
          <w:rPr>
            <w:caps w:val="0"/>
            <w:webHidden/>
          </w:rPr>
          <w:tab/>
        </w:r>
        <w:r w:rsidR="00EA0021">
          <w:rPr>
            <w:webHidden/>
          </w:rPr>
          <w:fldChar w:fldCharType="begin"/>
        </w:r>
        <w:r w:rsidR="000B4390">
          <w:rPr>
            <w:webHidden/>
          </w:rPr>
          <w:instrText xml:space="preserve"> PAGEREF _Toc485139747 \h </w:instrText>
        </w:r>
        <w:r w:rsidR="00EA0021">
          <w:rPr>
            <w:webHidden/>
          </w:rPr>
        </w:r>
        <w:r w:rsidR="00EA0021">
          <w:rPr>
            <w:webHidden/>
          </w:rPr>
          <w:fldChar w:fldCharType="separate"/>
        </w:r>
        <w:r w:rsidR="00F516AE">
          <w:rPr>
            <w:caps w:val="0"/>
            <w:webHidden/>
          </w:rPr>
          <w:t>144</w:t>
        </w:r>
        <w:r w:rsidR="00EA0021">
          <w:rPr>
            <w:webHidden/>
          </w:rPr>
          <w:fldChar w:fldCharType="end"/>
        </w:r>
      </w:hyperlink>
    </w:p>
    <w:p w:rsidR="000B4390" w:rsidRDefault="00403911">
      <w:pPr>
        <w:pStyle w:val="TOC3"/>
        <w:rPr>
          <w:rFonts w:asciiTheme="minorHAnsi" w:eastAsiaTheme="minorEastAsia" w:hAnsiTheme="minorHAnsi" w:cstheme="minorBidi"/>
          <w:caps w:val="0"/>
          <w:color w:val="auto"/>
          <w:szCs w:val="22"/>
          <w:lang w:val="en-IN" w:eastAsia="en-IN"/>
        </w:rPr>
      </w:pPr>
      <w:hyperlink w:anchor="_Toc485139748" w:history="1">
        <w:r w:rsidR="00F516AE" w:rsidRPr="0020671A">
          <w:rPr>
            <w:rStyle w:val="Hyperlink"/>
            <w:caps w:val="0"/>
          </w:rPr>
          <w:t>XML RESPONSE SYNTAX</w:t>
        </w:r>
        <w:r w:rsidR="00F516AE">
          <w:rPr>
            <w:caps w:val="0"/>
            <w:webHidden/>
          </w:rPr>
          <w:tab/>
        </w:r>
        <w:r w:rsidR="00EA0021">
          <w:rPr>
            <w:webHidden/>
          </w:rPr>
          <w:fldChar w:fldCharType="begin"/>
        </w:r>
        <w:r w:rsidR="000B4390">
          <w:rPr>
            <w:webHidden/>
          </w:rPr>
          <w:instrText xml:space="preserve"> PAGEREF _Toc485139748 \h </w:instrText>
        </w:r>
        <w:r w:rsidR="00EA0021">
          <w:rPr>
            <w:webHidden/>
          </w:rPr>
        </w:r>
        <w:r w:rsidR="00EA0021">
          <w:rPr>
            <w:webHidden/>
          </w:rPr>
          <w:fldChar w:fldCharType="separate"/>
        </w:r>
        <w:r w:rsidR="00F516AE">
          <w:rPr>
            <w:caps w:val="0"/>
            <w:webHidden/>
          </w:rPr>
          <w:t>145</w:t>
        </w:r>
        <w:r w:rsidR="00EA0021">
          <w:rPr>
            <w:webHidden/>
          </w:rPr>
          <w:fldChar w:fldCharType="end"/>
        </w:r>
      </w:hyperlink>
    </w:p>
    <w:p w:rsidR="000B4390" w:rsidRDefault="00403911">
      <w:pPr>
        <w:pStyle w:val="TOC2"/>
        <w:rPr>
          <w:rFonts w:asciiTheme="minorHAnsi" w:eastAsiaTheme="minorEastAsia" w:hAnsiTheme="minorHAnsi" w:cstheme="minorBidi"/>
          <w:b w:val="0"/>
          <w:bCs w:val="0"/>
          <w:caps w:val="0"/>
          <w:color w:val="auto"/>
          <w:szCs w:val="22"/>
          <w:lang w:val="en-IN" w:eastAsia="en-IN"/>
        </w:rPr>
      </w:pPr>
      <w:hyperlink w:anchor="_Toc485139749" w:history="1">
        <w:r w:rsidR="00F516AE" w:rsidRPr="0020671A">
          <w:rPr>
            <w:rStyle w:val="Hyperlink"/>
            <w:caps w:val="0"/>
          </w:rPr>
          <w:t>2.52 SOS MANUAL SETTLEMENT REQUEST</w:t>
        </w:r>
        <w:r w:rsidR="00F516AE">
          <w:rPr>
            <w:caps w:val="0"/>
            <w:webHidden/>
          </w:rPr>
          <w:tab/>
        </w:r>
        <w:r w:rsidR="00EA0021">
          <w:rPr>
            <w:webHidden/>
          </w:rPr>
          <w:fldChar w:fldCharType="begin"/>
        </w:r>
        <w:r w:rsidR="000B4390">
          <w:rPr>
            <w:webHidden/>
          </w:rPr>
          <w:instrText xml:space="preserve"> PAGEREF _Toc485139749 \h </w:instrText>
        </w:r>
        <w:r w:rsidR="00EA0021">
          <w:rPr>
            <w:webHidden/>
          </w:rPr>
        </w:r>
        <w:r w:rsidR="00EA0021">
          <w:rPr>
            <w:webHidden/>
          </w:rPr>
          <w:fldChar w:fldCharType="separate"/>
        </w:r>
        <w:r w:rsidR="00F516AE">
          <w:rPr>
            <w:caps w:val="0"/>
            <w:webHidden/>
          </w:rPr>
          <w:t>146</w:t>
        </w:r>
        <w:r w:rsidR="00EA0021">
          <w:rPr>
            <w:webHidden/>
          </w:rPr>
          <w:fldChar w:fldCharType="end"/>
        </w:r>
      </w:hyperlink>
    </w:p>
    <w:p w:rsidR="000B4390" w:rsidRDefault="00403911">
      <w:pPr>
        <w:pStyle w:val="TOC3"/>
        <w:rPr>
          <w:rFonts w:asciiTheme="minorHAnsi" w:eastAsiaTheme="minorEastAsia" w:hAnsiTheme="minorHAnsi" w:cstheme="minorBidi"/>
          <w:caps w:val="0"/>
          <w:color w:val="auto"/>
          <w:szCs w:val="22"/>
          <w:lang w:val="en-IN" w:eastAsia="en-IN"/>
        </w:rPr>
      </w:pPr>
      <w:hyperlink w:anchor="_Toc485139750" w:history="1">
        <w:r w:rsidR="00F516AE" w:rsidRPr="0020671A">
          <w:rPr>
            <w:rStyle w:val="Hyperlink"/>
            <w:caps w:val="0"/>
          </w:rPr>
          <w:t>XML REQUEST SYNTAX</w:t>
        </w:r>
        <w:r w:rsidR="00F516AE">
          <w:rPr>
            <w:caps w:val="0"/>
            <w:webHidden/>
          </w:rPr>
          <w:tab/>
        </w:r>
        <w:r w:rsidR="00EA0021">
          <w:rPr>
            <w:webHidden/>
          </w:rPr>
          <w:fldChar w:fldCharType="begin"/>
        </w:r>
        <w:r w:rsidR="000B4390">
          <w:rPr>
            <w:webHidden/>
          </w:rPr>
          <w:instrText xml:space="preserve"> PAGEREF _Toc485139750 \h </w:instrText>
        </w:r>
        <w:r w:rsidR="00EA0021">
          <w:rPr>
            <w:webHidden/>
          </w:rPr>
        </w:r>
        <w:r w:rsidR="00EA0021">
          <w:rPr>
            <w:webHidden/>
          </w:rPr>
          <w:fldChar w:fldCharType="separate"/>
        </w:r>
        <w:r w:rsidR="00F516AE">
          <w:rPr>
            <w:caps w:val="0"/>
            <w:webHidden/>
          </w:rPr>
          <w:t>147</w:t>
        </w:r>
        <w:r w:rsidR="00EA0021">
          <w:rPr>
            <w:webHidden/>
          </w:rPr>
          <w:fldChar w:fldCharType="end"/>
        </w:r>
      </w:hyperlink>
    </w:p>
    <w:p w:rsidR="000B4390" w:rsidRDefault="00403911">
      <w:pPr>
        <w:pStyle w:val="TOC3"/>
        <w:rPr>
          <w:rFonts w:asciiTheme="minorHAnsi" w:eastAsiaTheme="minorEastAsia" w:hAnsiTheme="minorHAnsi" w:cstheme="minorBidi"/>
          <w:caps w:val="0"/>
          <w:color w:val="auto"/>
          <w:szCs w:val="22"/>
          <w:lang w:val="en-IN" w:eastAsia="en-IN"/>
        </w:rPr>
      </w:pPr>
      <w:hyperlink w:anchor="_Toc485139751" w:history="1">
        <w:r w:rsidR="00F516AE" w:rsidRPr="0020671A">
          <w:rPr>
            <w:rStyle w:val="Hyperlink"/>
            <w:caps w:val="0"/>
          </w:rPr>
          <w:t>XML RESPONSE SYNTAX</w:t>
        </w:r>
        <w:r w:rsidR="00F516AE">
          <w:rPr>
            <w:caps w:val="0"/>
            <w:webHidden/>
          </w:rPr>
          <w:tab/>
        </w:r>
        <w:r w:rsidR="00EA0021">
          <w:rPr>
            <w:webHidden/>
          </w:rPr>
          <w:fldChar w:fldCharType="begin"/>
        </w:r>
        <w:r w:rsidR="000B4390">
          <w:rPr>
            <w:webHidden/>
          </w:rPr>
          <w:instrText xml:space="preserve"> PAGEREF _Toc485139751 \h </w:instrText>
        </w:r>
        <w:r w:rsidR="00EA0021">
          <w:rPr>
            <w:webHidden/>
          </w:rPr>
        </w:r>
        <w:r w:rsidR="00EA0021">
          <w:rPr>
            <w:webHidden/>
          </w:rPr>
          <w:fldChar w:fldCharType="separate"/>
        </w:r>
        <w:r w:rsidR="00F516AE">
          <w:rPr>
            <w:caps w:val="0"/>
            <w:webHidden/>
          </w:rPr>
          <w:t>148</w:t>
        </w:r>
        <w:r w:rsidR="00EA0021">
          <w:rPr>
            <w:webHidden/>
          </w:rPr>
          <w:fldChar w:fldCharType="end"/>
        </w:r>
      </w:hyperlink>
    </w:p>
    <w:p w:rsidR="000B4390" w:rsidRDefault="00403911">
      <w:pPr>
        <w:pStyle w:val="TOC2"/>
      </w:pPr>
      <w:hyperlink w:anchor="_Toc485139752" w:history="1">
        <w:r w:rsidR="00F516AE" w:rsidRPr="0020671A">
          <w:rPr>
            <w:rStyle w:val="Hyperlink"/>
            <w:caps w:val="0"/>
          </w:rPr>
          <w:t>2.53 VOUCHER STATUS CHANGE REQUEST</w:t>
        </w:r>
        <w:r w:rsidR="00F516AE">
          <w:rPr>
            <w:caps w:val="0"/>
            <w:webHidden/>
          </w:rPr>
          <w:tab/>
        </w:r>
        <w:r w:rsidR="00EA0021">
          <w:rPr>
            <w:webHidden/>
          </w:rPr>
          <w:fldChar w:fldCharType="begin"/>
        </w:r>
        <w:r w:rsidR="000B4390">
          <w:rPr>
            <w:webHidden/>
          </w:rPr>
          <w:instrText xml:space="preserve"> PAGEREF _Toc485139752 \h </w:instrText>
        </w:r>
        <w:r w:rsidR="00EA0021">
          <w:rPr>
            <w:webHidden/>
          </w:rPr>
        </w:r>
        <w:r w:rsidR="00EA0021">
          <w:rPr>
            <w:webHidden/>
          </w:rPr>
          <w:fldChar w:fldCharType="separate"/>
        </w:r>
        <w:r w:rsidR="00F516AE">
          <w:rPr>
            <w:caps w:val="0"/>
            <w:webHidden/>
          </w:rPr>
          <w:t>149</w:t>
        </w:r>
        <w:r w:rsidR="00EA0021">
          <w:rPr>
            <w:webHidden/>
          </w:rPr>
          <w:fldChar w:fldCharType="end"/>
        </w:r>
      </w:hyperlink>
    </w:p>
    <w:p w:rsidR="0067428D" w:rsidRDefault="0067428D" w:rsidP="00BE11FD">
      <w:pPr>
        <w:rPr>
          <w:rFonts w:eastAsiaTheme="minorEastAsia"/>
        </w:rPr>
      </w:pPr>
    </w:p>
    <w:p w:rsidR="0067428D" w:rsidRDefault="00F516AE" w:rsidP="00BE11FD">
      <w:pPr>
        <w:rPr>
          <w:rFonts w:eastAsiaTheme="minorEastAsia"/>
          <w:szCs w:val="22"/>
          <w:u w:val="single"/>
        </w:rPr>
      </w:pPr>
      <w:r w:rsidRPr="00F516AE">
        <w:rPr>
          <w:rFonts w:ascii="Arial Narrow" w:eastAsiaTheme="minorEastAsia" w:hAnsi="Arial Narrow"/>
          <w:b/>
          <w:sz w:val="22"/>
          <w:szCs w:val="22"/>
          <w:u w:val="single"/>
        </w:rPr>
        <w:t xml:space="preserve">2.54 CP2P </w:t>
      </w:r>
      <w:hyperlink w:anchor="_CP2P_Services" w:history="1">
        <w:r w:rsidRPr="00F516AE">
          <w:rPr>
            <w:rStyle w:val="Hyperlink"/>
            <w:rFonts w:ascii="Arial Narrow" w:eastAsiaTheme="minorEastAsia" w:hAnsi="Arial Narrow"/>
            <w:b/>
            <w:sz w:val="22"/>
            <w:szCs w:val="22"/>
          </w:rPr>
          <w:t>SERVICES</w:t>
        </w:r>
      </w:hyperlink>
      <w:r w:rsidR="00715A2E">
        <w:rPr>
          <w:rFonts w:ascii="Arial Narrow" w:eastAsiaTheme="minorEastAsia" w:hAnsi="Arial Narrow"/>
          <w:b/>
          <w:sz w:val="22"/>
          <w:szCs w:val="22"/>
          <w:u w:val="single"/>
        </w:rPr>
        <w:t xml:space="preserve">………………………………………………………………………………………………… </w:t>
      </w:r>
      <w:r w:rsidR="00C24F66">
        <w:rPr>
          <w:rFonts w:ascii="Arial Narrow" w:eastAsiaTheme="minorEastAsia" w:hAnsi="Arial Narrow"/>
          <w:b/>
          <w:sz w:val="22"/>
          <w:szCs w:val="22"/>
          <w:u w:val="single"/>
        </w:rPr>
        <w:t>151</w:t>
      </w:r>
    </w:p>
    <w:p w:rsidR="0067428D" w:rsidRDefault="0067428D" w:rsidP="00BE11FD">
      <w:pPr>
        <w:rPr>
          <w:rFonts w:eastAsiaTheme="minorEastAsia"/>
          <w:szCs w:val="22"/>
          <w:u w:val="single"/>
        </w:rPr>
      </w:pPr>
    </w:p>
    <w:p w:rsidR="0067428D" w:rsidRDefault="00F516AE" w:rsidP="00BE11FD">
      <w:pPr>
        <w:rPr>
          <w:rFonts w:eastAsiaTheme="minorEastAsia"/>
          <w:szCs w:val="22"/>
          <w:u w:val="single"/>
        </w:rPr>
      </w:pPr>
      <w:r>
        <w:rPr>
          <w:rFonts w:ascii="Arial Narrow" w:eastAsiaTheme="minorEastAsia" w:hAnsi="Arial Narrow"/>
          <w:b/>
          <w:sz w:val="22"/>
          <w:szCs w:val="22"/>
          <w:u w:val="single"/>
        </w:rPr>
        <w:t xml:space="preserve">2.54.1 </w:t>
      </w:r>
      <w:hyperlink w:anchor="_Account_Information_and" w:history="1">
        <w:r w:rsidRPr="006B71D7">
          <w:rPr>
            <w:rStyle w:val="Hyperlink"/>
            <w:rFonts w:ascii="Arial Narrow" w:eastAsiaTheme="minorEastAsia" w:hAnsi="Arial Narrow"/>
            <w:b/>
            <w:sz w:val="22"/>
            <w:szCs w:val="22"/>
          </w:rPr>
          <w:t>ACCOUNT INFORMATION AND CREDIT TRANSFER</w:t>
        </w:r>
      </w:hyperlink>
      <w:r w:rsidR="00C24F66">
        <w:rPr>
          <w:rFonts w:ascii="Arial Narrow" w:eastAsiaTheme="minorEastAsia" w:hAnsi="Arial Narrow"/>
          <w:b/>
          <w:sz w:val="22"/>
          <w:szCs w:val="22"/>
          <w:u w:val="single"/>
        </w:rPr>
        <w:t xml:space="preserve"> …………………………………………………… 151</w:t>
      </w:r>
    </w:p>
    <w:p w:rsidR="0067428D" w:rsidRDefault="0067428D" w:rsidP="00BE11FD">
      <w:pPr>
        <w:rPr>
          <w:rFonts w:eastAsiaTheme="minorEastAsia"/>
          <w:szCs w:val="22"/>
          <w:u w:val="single"/>
        </w:rPr>
      </w:pPr>
    </w:p>
    <w:p w:rsidR="006B71D7" w:rsidRPr="005276A9" w:rsidRDefault="00403911" w:rsidP="00BE11FD">
      <w:pPr>
        <w:ind w:firstLine="720"/>
        <w:rPr>
          <w:rFonts w:ascii="Arial Narrow" w:hAnsi="Arial Narrow"/>
          <w:sz w:val="22"/>
          <w:szCs w:val="22"/>
        </w:rPr>
      </w:pPr>
      <w:hyperlink w:anchor="_XML_Request_Syntax" w:history="1">
        <w:r w:rsidR="00F516AE" w:rsidRPr="005276A9">
          <w:rPr>
            <w:rStyle w:val="Hyperlink"/>
            <w:rFonts w:ascii="Arial Narrow" w:hAnsi="Arial Narrow"/>
            <w:sz w:val="22"/>
            <w:szCs w:val="22"/>
            <w:u w:val="none"/>
          </w:rPr>
          <w:t>XML REQUEST SYNTAX</w:t>
        </w:r>
      </w:hyperlink>
      <w:r w:rsidR="00C24F66">
        <w:rPr>
          <w:rFonts w:ascii="Arial Narrow" w:hAnsi="Arial Narrow"/>
          <w:sz w:val="22"/>
          <w:szCs w:val="22"/>
        </w:rPr>
        <w:t>…………………………………………………………………………………….  151</w:t>
      </w:r>
    </w:p>
    <w:p w:rsidR="0067428D" w:rsidRPr="005276A9" w:rsidRDefault="00403911" w:rsidP="000C42AD">
      <w:pPr>
        <w:ind w:firstLine="720"/>
        <w:rPr>
          <w:szCs w:val="22"/>
        </w:rPr>
      </w:pPr>
      <w:hyperlink w:anchor="_XML_Response_Syntax_1" w:history="1">
        <w:r w:rsidR="00F516AE" w:rsidRPr="005276A9">
          <w:rPr>
            <w:rStyle w:val="Hyperlink"/>
            <w:rFonts w:ascii="Arial Narrow" w:hAnsi="Arial Narrow"/>
            <w:sz w:val="22"/>
            <w:szCs w:val="22"/>
            <w:u w:val="none"/>
          </w:rPr>
          <w:t>XML RESPONSE SYNTAX</w:t>
        </w:r>
      </w:hyperlink>
      <w:r w:rsidR="00C24F66">
        <w:rPr>
          <w:rFonts w:ascii="Arial Narrow" w:hAnsi="Arial Narrow"/>
          <w:sz w:val="22"/>
          <w:szCs w:val="22"/>
        </w:rPr>
        <w:t>…………………………………………………………………………………..  152</w:t>
      </w:r>
    </w:p>
    <w:p w:rsidR="0067428D" w:rsidRDefault="0067428D" w:rsidP="00BE11FD">
      <w:pPr>
        <w:rPr>
          <w:szCs w:val="22"/>
          <w:u w:val="single"/>
        </w:rPr>
      </w:pPr>
    </w:p>
    <w:p w:rsidR="0067428D" w:rsidRDefault="00F516AE" w:rsidP="00BE11FD">
      <w:pPr>
        <w:rPr>
          <w:rFonts w:eastAsiaTheme="minorEastAsia"/>
          <w:szCs w:val="22"/>
          <w:u w:val="single"/>
        </w:rPr>
      </w:pPr>
      <w:r>
        <w:rPr>
          <w:rFonts w:ascii="Arial Narrow" w:eastAsiaTheme="minorEastAsia" w:hAnsi="Arial Narrow"/>
          <w:b/>
          <w:sz w:val="22"/>
          <w:szCs w:val="22"/>
          <w:u w:val="single"/>
        </w:rPr>
        <w:t xml:space="preserve">2.55  </w:t>
      </w:r>
      <w:hyperlink w:anchor="_Credit_Transfer" w:history="1">
        <w:r w:rsidRPr="002C1605">
          <w:rPr>
            <w:rStyle w:val="Hyperlink"/>
            <w:rFonts w:ascii="Arial Narrow" w:eastAsiaTheme="minorEastAsia" w:hAnsi="Arial Narrow"/>
            <w:b/>
            <w:sz w:val="22"/>
            <w:szCs w:val="22"/>
          </w:rPr>
          <w:t>CREDIT TRANSFER</w:t>
        </w:r>
      </w:hyperlink>
      <w:r w:rsidR="00C24F66">
        <w:rPr>
          <w:rFonts w:ascii="Arial Narrow" w:eastAsiaTheme="minorEastAsia" w:hAnsi="Arial Narrow"/>
          <w:b/>
          <w:sz w:val="22"/>
          <w:szCs w:val="22"/>
          <w:u w:val="single"/>
        </w:rPr>
        <w:t>……………………………………………………………………………………………… 154</w:t>
      </w:r>
    </w:p>
    <w:p w:rsidR="0067428D" w:rsidRDefault="0067428D" w:rsidP="00BE11FD">
      <w:pPr>
        <w:rPr>
          <w:rFonts w:eastAsiaTheme="minorEastAsia"/>
          <w:szCs w:val="22"/>
          <w:u w:val="single"/>
        </w:rPr>
      </w:pPr>
    </w:p>
    <w:p w:rsidR="0067428D" w:rsidRPr="005276A9" w:rsidRDefault="00403911" w:rsidP="000C42AD">
      <w:pPr>
        <w:ind w:firstLine="720"/>
        <w:rPr>
          <w:rFonts w:ascii="Arial Narrow" w:hAnsi="Arial Narrow"/>
          <w:sz w:val="22"/>
          <w:szCs w:val="22"/>
          <w:u w:val="single"/>
        </w:rPr>
      </w:pPr>
      <w:hyperlink w:anchor="_XML_Request_Syntax_1" w:history="1">
        <w:r w:rsidR="00F516AE" w:rsidRPr="005276A9">
          <w:rPr>
            <w:rStyle w:val="Hyperlink"/>
            <w:rFonts w:ascii="Arial Narrow" w:hAnsi="Arial Narrow"/>
            <w:sz w:val="22"/>
            <w:szCs w:val="22"/>
          </w:rPr>
          <w:t>XML REQUEST SYNTAX</w:t>
        </w:r>
      </w:hyperlink>
      <w:r w:rsidR="00C24F66">
        <w:rPr>
          <w:rFonts w:ascii="Arial Narrow" w:hAnsi="Arial Narrow"/>
          <w:sz w:val="22"/>
          <w:szCs w:val="22"/>
          <w:u w:val="single"/>
        </w:rPr>
        <w:t>……………………………………………………………………………………. 156</w:t>
      </w:r>
    </w:p>
    <w:p w:rsidR="0067428D" w:rsidRPr="005276A9" w:rsidRDefault="00403911" w:rsidP="000C42AD">
      <w:pPr>
        <w:ind w:firstLine="720"/>
        <w:rPr>
          <w:rFonts w:ascii="Arial Narrow" w:hAnsi="Arial Narrow"/>
          <w:sz w:val="22"/>
          <w:szCs w:val="22"/>
          <w:u w:val="single"/>
        </w:rPr>
      </w:pPr>
      <w:hyperlink w:anchor="_XML_Response_Syntax_2" w:history="1">
        <w:r w:rsidR="00F516AE" w:rsidRPr="005276A9">
          <w:rPr>
            <w:rStyle w:val="Hyperlink"/>
            <w:rFonts w:ascii="Arial Narrow" w:hAnsi="Arial Narrow"/>
            <w:sz w:val="22"/>
            <w:szCs w:val="22"/>
          </w:rPr>
          <w:t>XML RESPONSE SYNTAX</w:t>
        </w:r>
      </w:hyperlink>
      <w:r w:rsidR="00C24F66">
        <w:rPr>
          <w:rFonts w:ascii="Arial Narrow" w:hAnsi="Arial Narrow"/>
          <w:sz w:val="22"/>
          <w:szCs w:val="22"/>
          <w:u w:val="single"/>
        </w:rPr>
        <w:t>…………………………………………………………………………………</w:t>
      </w:r>
      <w:r w:rsidR="00CB768C">
        <w:rPr>
          <w:rFonts w:ascii="Arial Narrow" w:hAnsi="Arial Narrow"/>
          <w:sz w:val="22"/>
          <w:szCs w:val="22"/>
          <w:u w:val="single"/>
        </w:rPr>
        <w:t xml:space="preserve">.. </w:t>
      </w:r>
      <w:r w:rsidR="00C24F66">
        <w:rPr>
          <w:rFonts w:ascii="Arial Narrow" w:hAnsi="Arial Narrow"/>
          <w:sz w:val="22"/>
          <w:szCs w:val="22"/>
          <w:u w:val="single"/>
        </w:rPr>
        <w:t>156</w:t>
      </w:r>
    </w:p>
    <w:p w:rsidR="0067428D" w:rsidRDefault="0067428D" w:rsidP="0067428D">
      <w:pPr>
        <w:rPr>
          <w:rFonts w:ascii="Arial Narrow" w:hAnsi="Arial Narrow"/>
          <w:b/>
          <w:sz w:val="22"/>
          <w:szCs w:val="22"/>
          <w:u w:val="single"/>
        </w:rPr>
      </w:pPr>
    </w:p>
    <w:p w:rsidR="0067428D" w:rsidRDefault="00F516AE" w:rsidP="0067428D">
      <w:pPr>
        <w:rPr>
          <w:rFonts w:ascii="Arial Narrow" w:hAnsi="Arial Narrow"/>
          <w:b/>
          <w:sz w:val="22"/>
          <w:szCs w:val="22"/>
          <w:u w:val="single"/>
        </w:rPr>
      </w:pPr>
      <w:r>
        <w:rPr>
          <w:rFonts w:ascii="Arial Narrow" w:hAnsi="Arial Narrow"/>
          <w:b/>
          <w:sz w:val="22"/>
          <w:szCs w:val="22"/>
          <w:u w:val="single"/>
        </w:rPr>
        <w:t xml:space="preserve">2.56 </w:t>
      </w:r>
      <w:hyperlink w:anchor="_Set_PIN" w:history="1">
        <w:r w:rsidRPr="000C42AD">
          <w:rPr>
            <w:rStyle w:val="Hyperlink"/>
            <w:rFonts w:ascii="Arial Narrow" w:hAnsi="Arial Narrow"/>
            <w:b/>
            <w:sz w:val="22"/>
            <w:szCs w:val="22"/>
          </w:rPr>
          <w:t>SET PIN</w:t>
        </w:r>
      </w:hyperlink>
      <w:r w:rsidR="003B6AE2">
        <w:rPr>
          <w:rFonts w:ascii="Arial Narrow" w:hAnsi="Arial Narrow"/>
          <w:b/>
          <w:sz w:val="22"/>
          <w:szCs w:val="22"/>
          <w:u w:val="single"/>
        </w:rPr>
        <w:t>……………………………………………………………………………………………………………..</w:t>
      </w:r>
      <w:r w:rsidR="00C7344B">
        <w:rPr>
          <w:rFonts w:ascii="Arial Narrow" w:hAnsi="Arial Narrow"/>
          <w:b/>
          <w:sz w:val="22"/>
          <w:szCs w:val="22"/>
          <w:u w:val="single"/>
        </w:rPr>
        <w:t xml:space="preserve"> 157</w:t>
      </w:r>
    </w:p>
    <w:p w:rsidR="0067428D" w:rsidRDefault="0067428D" w:rsidP="0067428D">
      <w:pPr>
        <w:rPr>
          <w:rFonts w:ascii="Arial Narrow" w:hAnsi="Arial Narrow"/>
          <w:b/>
          <w:sz w:val="22"/>
          <w:szCs w:val="22"/>
          <w:u w:val="single"/>
        </w:rPr>
      </w:pPr>
    </w:p>
    <w:p w:rsidR="0067428D" w:rsidRPr="005276A9" w:rsidRDefault="00403911" w:rsidP="000C42AD">
      <w:pPr>
        <w:ind w:firstLine="720"/>
        <w:rPr>
          <w:rFonts w:ascii="Arial Narrow" w:hAnsi="Arial Narrow"/>
          <w:sz w:val="22"/>
          <w:szCs w:val="22"/>
          <w:u w:val="single"/>
        </w:rPr>
      </w:pPr>
      <w:hyperlink w:anchor="_XML_Request_Syntax_2" w:history="1">
        <w:r w:rsidR="00F516AE" w:rsidRPr="005276A9">
          <w:rPr>
            <w:rStyle w:val="Hyperlink"/>
            <w:rFonts w:ascii="Arial Narrow" w:hAnsi="Arial Narrow"/>
            <w:sz w:val="22"/>
            <w:szCs w:val="22"/>
          </w:rPr>
          <w:t>XML REQUEST SYNTAX</w:t>
        </w:r>
      </w:hyperlink>
      <w:r w:rsidR="003B6AE2">
        <w:rPr>
          <w:rFonts w:ascii="Arial Narrow" w:hAnsi="Arial Narrow"/>
          <w:sz w:val="22"/>
          <w:szCs w:val="22"/>
          <w:u w:val="single"/>
        </w:rPr>
        <w:t>…………………………………………………………………………………….</w:t>
      </w:r>
      <w:r w:rsidR="004147BD">
        <w:rPr>
          <w:rFonts w:ascii="Arial Narrow" w:hAnsi="Arial Narrow"/>
          <w:sz w:val="22"/>
          <w:szCs w:val="22"/>
          <w:u w:val="single"/>
        </w:rPr>
        <w:t xml:space="preserve"> 158</w:t>
      </w:r>
    </w:p>
    <w:p w:rsidR="0067428D" w:rsidRPr="005276A9" w:rsidRDefault="00403911" w:rsidP="000C42AD">
      <w:pPr>
        <w:ind w:firstLine="720"/>
        <w:rPr>
          <w:rFonts w:ascii="Arial Narrow" w:hAnsi="Arial Narrow"/>
          <w:sz w:val="22"/>
          <w:szCs w:val="22"/>
          <w:u w:val="single"/>
        </w:rPr>
      </w:pPr>
      <w:hyperlink w:anchor="_XML_Response_Syntax_3" w:history="1">
        <w:r w:rsidR="00F516AE" w:rsidRPr="005276A9">
          <w:rPr>
            <w:rStyle w:val="Hyperlink"/>
            <w:rFonts w:ascii="Arial Narrow" w:hAnsi="Arial Narrow"/>
            <w:sz w:val="22"/>
            <w:szCs w:val="22"/>
          </w:rPr>
          <w:t>XML RESPONSE SYNTAX</w:t>
        </w:r>
      </w:hyperlink>
      <w:r w:rsidR="003B6AE2">
        <w:rPr>
          <w:rFonts w:ascii="Arial Narrow" w:hAnsi="Arial Narrow"/>
          <w:sz w:val="22"/>
          <w:szCs w:val="22"/>
          <w:u w:val="single"/>
        </w:rPr>
        <w:t>…………………………………………………………………………………..</w:t>
      </w:r>
      <w:r w:rsidR="004147BD">
        <w:rPr>
          <w:rFonts w:ascii="Arial Narrow" w:hAnsi="Arial Narrow"/>
          <w:sz w:val="22"/>
          <w:szCs w:val="22"/>
          <w:u w:val="single"/>
        </w:rPr>
        <w:t xml:space="preserve"> 158</w:t>
      </w:r>
    </w:p>
    <w:p w:rsidR="0067428D" w:rsidRDefault="0067428D" w:rsidP="0067428D">
      <w:pPr>
        <w:rPr>
          <w:rFonts w:ascii="Arial Narrow" w:hAnsi="Arial Narrow"/>
          <w:b/>
          <w:sz w:val="22"/>
          <w:szCs w:val="22"/>
          <w:u w:val="single"/>
        </w:rPr>
      </w:pPr>
    </w:p>
    <w:p w:rsidR="0067428D" w:rsidRDefault="00F516AE" w:rsidP="0067428D">
      <w:pPr>
        <w:rPr>
          <w:rFonts w:ascii="Arial Narrow" w:hAnsi="Arial Narrow"/>
          <w:b/>
          <w:sz w:val="22"/>
          <w:szCs w:val="22"/>
          <w:u w:val="single"/>
        </w:rPr>
      </w:pPr>
      <w:r>
        <w:rPr>
          <w:rFonts w:ascii="Arial Narrow" w:hAnsi="Arial Narrow"/>
          <w:b/>
          <w:sz w:val="22"/>
          <w:szCs w:val="22"/>
          <w:u w:val="single"/>
        </w:rPr>
        <w:t xml:space="preserve">2.57 </w:t>
      </w:r>
      <w:hyperlink w:anchor="_Set_Notification_Language" w:history="1">
        <w:r w:rsidRPr="000C42AD">
          <w:rPr>
            <w:rStyle w:val="Hyperlink"/>
            <w:rFonts w:ascii="Arial Narrow" w:hAnsi="Arial Narrow"/>
            <w:b/>
            <w:sz w:val="22"/>
            <w:szCs w:val="22"/>
          </w:rPr>
          <w:t>SET NOTIFICATION LANGUAGE</w:t>
        </w:r>
      </w:hyperlink>
      <w:r w:rsidR="003B6AE2">
        <w:rPr>
          <w:rFonts w:ascii="Arial Narrow" w:hAnsi="Arial Narrow"/>
          <w:b/>
          <w:sz w:val="22"/>
          <w:szCs w:val="22"/>
          <w:u w:val="single"/>
        </w:rPr>
        <w:t>……………………………………………………………………………….</w:t>
      </w:r>
      <w:r w:rsidR="000534BE">
        <w:rPr>
          <w:rFonts w:ascii="Arial Narrow" w:hAnsi="Arial Narrow"/>
          <w:b/>
          <w:sz w:val="22"/>
          <w:szCs w:val="22"/>
          <w:u w:val="single"/>
        </w:rPr>
        <w:t xml:space="preserve"> 159</w:t>
      </w:r>
    </w:p>
    <w:p w:rsidR="00211112" w:rsidRDefault="00211112" w:rsidP="0067428D">
      <w:pPr>
        <w:rPr>
          <w:rFonts w:ascii="Arial Narrow" w:hAnsi="Arial Narrow"/>
          <w:b/>
          <w:sz w:val="22"/>
          <w:szCs w:val="22"/>
          <w:u w:val="single"/>
        </w:rPr>
      </w:pPr>
    </w:p>
    <w:p w:rsidR="00211112" w:rsidRPr="005276A9" w:rsidRDefault="00403911" w:rsidP="00BE11FD">
      <w:pPr>
        <w:ind w:firstLine="720"/>
        <w:rPr>
          <w:rFonts w:ascii="Arial Narrow" w:hAnsi="Arial Narrow"/>
          <w:sz w:val="22"/>
          <w:szCs w:val="22"/>
          <w:u w:val="single"/>
        </w:rPr>
      </w:pPr>
      <w:hyperlink w:anchor="_XML_Request_Syntax_3" w:history="1">
        <w:r w:rsidR="00F516AE" w:rsidRPr="005276A9">
          <w:rPr>
            <w:rStyle w:val="Hyperlink"/>
            <w:rFonts w:ascii="Arial Narrow" w:hAnsi="Arial Narrow"/>
            <w:sz w:val="22"/>
            <w:szCs w:val="22"/>
          </w:rPr>
          <w:t>XML REQUEST SYNTAX</w:t>
        </w:r>
      </w:hyperlink>
      <w:r w:rsidR="003B6AE2">
        <w:rPr>
          <w:rFonts w:ascii="Arial Narrow" w:hAnsi="Arial Narrow"/>
          <w:sz w:val="22"/>
          <w:szCs w:val="22"/>
          <w:u w:val="single"/>
        </w:rPr>
        <w:t>…………………………………………………………………………………….</w:t>
      </w:r>
      <w:r w:rsidR="000534BE">
        <w:rPr>
          <w:rFonts w:ascii="Arial Narrow" w:hAnsi="Arial Narrow"/>
          <w:sz w:val="22"/>
          <w:szCs w:val="22"/>
          <w:u w:val="single"/>
        </w:rPr>
        <w:t xml:space="preserve">  160</w:t>
      </w:r>
    </w:p>
    <w:p w:rsidR="00211112" w:rsidRPr="005276A9" w:rsidRDefault="00403911" w:rsidP="000C42AD">
      <w:pPr>
        <w:ind w:firstLine="720"/>
        <w:rPr>
          <w:rFonts w:ascii="Arial Narrow" w:hAnsi="Arial Narrow"/>
          <w:sz w:val="22"/>
          <w:szCs w:val="22"/>
          <w:u w:val="single"/>
        </w:rPr>
      </w:pPr>
      <w:hyperlink w:anchor="_XML_Response_Syntax_4" w:history="1">
        <w:r w:rsidR="00F516AE" w:rsidRPr="005276A9">
          <w:rPr>
            <w:rStyle w:val="Hyperlink"/>
            <w:rFonts w:ascii="Arial Narrow" w:hAnsi="Arial Narrow"/>
            <w:sz w:val="22"/>
            <w:szCs w:val="22"/>
          </w:rPr>
          <w:t>XML RESPONSE SYNTAX</w:t>
        </w:r>
      </w:hyperlink>
      <w:r w:rsidR="003B6AE2">
        <w:rPr>
          <w:rFonts w:ascii="Arial Narrow" w:hAnsi="Arial Narrow"/>
          <w:sz w:val="22"/>
          <w:szCs w:val="22"/>
          <w:u w:val="single"/>
        </w:rPr>
        <w:t>…………………………………………………………………………………..</w:t>
      </w:r>
      <w:r w:rsidR="000534BE">
        <w:rPr>
          <w:rFonts w:ascii="Arial Narrow" w:hAnsi="Arial Narrow"/>
          <w:sz w:val="22"/>
          <w:szCs w:val="22"/>
          <w:u w:val="single"/>
        </w:rPr>
        <w:t xml:space="preserve">  160</w:t>
      </w:r>
    </w:p>
    <w:p w:rsidR="00211112" w:rsidRDefault="00211112" w:rsidP="00211112">
      <w:pPr>
        <w:rPr>
          <w:rFonts w:ascii="Arial Narrow" w:hAnsi="Arial Narrow"/>
          <w:b/>
          <w:sz w:val="22"/>
          <w:szCs w:val="22"/>
          <w:u w:val="single"/>
        </w:rPr>
      </w:pPr>
    </w:p>
    <w:p w:rsidR="00211112" w:rsidRDefault="00F516AE" w:rsidP="00211112">
      <w:pPr>
        <w:rPr>
          <w:rFonts w:ascii="Arial Narrow" w:hAnsi="Arial Narrow"/>
          <w:b/>
          <w:sz w:val="22"/>
          <w:szCs w:val="22"/>
          <w:u w:val="single"/>
        </w:rPr>
      </w:pPr>
      <w:r>
        <w:rPr>
          <w:rFonts w:ascii="Arial Narrow" w:hAnsi="Arial Narrow"/>
          <w:b/>
          <w:sz w:val="22"/>
          <w:szCs w:val="22"/>
          <w:u w:val="single"/>
        </w:rPr>
        <w:t xml:space="preserve">2.58 </w:t>
      </w:r>
      <w:hyperlink w:anchor="_History" w:history="1">
        <w:r w:rsidRPr="000C42AD">
          <w:rPr>
            <w:rStyle w:val="Hyperlink"/>
            <w:rFonts w:ascii="Arial Narrow" w:hAnsi="Arial Narrow"/>
            <w:b/>
            <w:sz w:val="22"/>
            <w:szCs w:val="22"/>
          </w:rPr>
          <w:t>HISTORY</w:t>
        </w:r>
      </w:hyperlink>
      <w:r w:rsidR="003B6AE2">
        <w:rPr>
          <w:rFonts w:ascii="Arial Narrow" w:hAnsi="Arial Narrow"/>
          <w:b/>
          <w:sz w:val="22"/>
          <w:szCs w:val="22"/>
          <w:u w:val="single"/>
        </w:rPr>
        <w:t>……………………………………………………………………………………………………………</w:t>
      </w:r>
      <w:r w:rsidR="003A2C9C">
        <w:rPr>
          <w:rFonts w:ascii="Arial Narrow" w:hAnsi="Arial Narrow"/>
          <w:b/>
          <w:sz w:val="22"/>
          <w:szCs w:val="22"/>
          <w:u w:val="single"/>
        </w:rPr>
        <w:t xml:space="preserve">  161</w:t>
      </w:r>
    </w:p>
    <w:p w:rsidR="00211112" w:rsidRDefault="00211112" w:rsidP="00211112">
      <w:pPr>
        <w:rPr>
          <w:rFonts w:ascii="Arial Narrow" w:hAnsi="Arial Narrow"/>
          <w:b/>
          <w:sz w:val="22"/>
          <w:szCs w:val="22"/>
          <w:u w:val="single"/>
        </w:rPr>
      </w:pPr>
    </w:p>
    <w:p w:rsidR="00211112" w:rsidRPr="005276A9" w:rsidRDefault="00403911" w:rsidP="000C42AD">
      <w:pPr>
        <w:ind w:firstLine="720"/>
        <w:rPr>
          <w:rFonts w:ascii="Arial Narrow" w:hAnsi="Arial Narrow"/>
          <w:sz w:val="22"/>
          <w:szCs w:val="22"/>
          <w:u w:val="single"/>
        </w:rPr>
      </w:pPr>
      <w:hyperlink w:anchor="_XML_Request_Syntax_4" w:history="1">
        <w:r w:rsidR="00F516AE" w:rsidRPr="005276A9">
          <w:rPr>
            <w:rStyle w:val="Hyperlink"/>
            <w:rFonts w:ascii="Arial Narrow" w:hAnsi="Arial Narrow"/>
            <w:sz w:val="22"/>
            <w:szCs w:val="22"/>
          </w:rPr>
          <w:t>XML REQUEST SYNTAX</w:t>
        </w:r>
      </w:hyperlink>
      <w:r w:rsidR="003B6AE2">
        <w:rPr>
          <w:rFonts w:ascii="Arial Narrow" w:hAnsi="Arial Narrow"/>
          <w:sz w:val="22"/>
          <w:szCs w:val="22"/>
          <w:u w:val="single"/>
        </w:rPr>
        <w:t>…………………………………………………………………………………….</w:t>
      </w:r>
      <w:r w:rsidR="003A2C9C">
        <w:rPr>
          <w:rFonts w:ascii="Arial Narrow" w:hAnsi="Arial Narrow"/>
          <w:sz w:val="22"/>
          <w:szCs w:val="22"/>
          <w:u w:val="single"/>
        </w:rPr>
        <w:t xml:space="preserve">  161</w:t>
      </w:r>
    </w:p>
    <w:p w:rsidR="00211112" w:rsidRPr="005276A9" w:rsidRDefault="00403911" w:rsidP="000C42AD">
      <w:pPr>
        <w:ind w:firstLine="720"/>
        <w:rPr>
          <w:rFonts w:ascii="Arial Narrow" w:hAnsi="Arial Narrow"/>
          <w:sz w:val="22"/>
          <w:szCs w:val="22"/>
          <w:u w:val="single"/>
        </w:rPr>
      </w:pPr>
      <w:hyperlink w:anchor="_XML_Response_Syntax_5" w:history="1">
        <w:r w:rsidR="00F516AE" w:rsidRPr="005276A9">
          <w:rPr>
            <w:rStyle w:val="Hyperlink"/>
            <w:rFonts w:ascii="Arial Narrow" w:hAnsi="Arial Narrow"/>
            <w:sz w:val="22"/>
            <w:szCs w:val="22"/>
          </w:rPr>
          <w:t>XML RESPONSE SYNTAX</w:t>
        </w:r>
      </w:hyperlink>
      <w:r w:rsidR="003B6AE2">
        <w:rPr>
          <w:rFonts w:ascii="Arial Narrow" w:hAnsi="Arial Narrow"/>
          <w:sz w:val="22"/>
          <w:szCs w:val="22"/>
          <w:u w:val="single"/>
        </w:rPr>
        <w:t>…………………………………………………………………………………..</w:t>
      </w:r>
      <w:r w:rsidR="00AC3310">
        <w:rPr>
          <w:rFonts w:ascii="Arial Narrow" w:hAnsi="Arial Narrow"/>
          <w:sz w:val="22"/>
          <w:szCs w:val="22"/>
          <w:u w:val="single"/>
        </w:rPr>
        <w:t xml:space="preserve">  161</w:t>
      </w:r>
    </w:p>
    <w:p w:rsidR="00211112" w:rsidRDefault="00211112" w:rsidP="00211112">
      <w:pPr>
        <w:rPr>
          <w:rFonts w:ascii="Arial Narrow" w:hAnsi="Arial Narrow"/>
          <w:b/>
          <w:sz w:val="22"/>
          <w:szCs w:val="22"/>
          <w:u w:val="single"/>
        </w:rPr>
      </w:pPr>
    </w:p>
    <w:p w:rsidR="00211112" w:rsidRDefault="00F516AE" w:rsidP="00211112">
      <w:pPr>
        <w:rPr>
          <w:rFonts w:ascii="Arial Narrow" w:hAnsi="Arial Narrow"/>
          <w:b/>
          <w:sz w:val="22"/>
          <w:szCs w:val="22"/>
          <w:u w:val="single"/>
        </w:rPr>
      </w:pPr>
      <w:r>
        <w:rPr>
          <w:rFonts w:ascii="Arial Narrow" w:hAnsi="Arial Narrow"/>
          <w:b/>
          <w:sz w:val="22"/>
          <w:szCs w:val="22"/>
          <w:u w:val="single"/>
        </w:rPr>
        <w:t xml:space="preserve">2.59 </w:t>
      </w:r>
      <w:hyperlink w:anchor="_Credit_Recharge" w:history="1">
        <w:r w:rsidRPr="000C42AD">
          <w:rPr>
            <w:rStyle w:val="Hyperlink"/>
            <w:rFonts w:ascii="Arial Narrow" w:hAnsi="Arial Narrow"/>
            <w:b/>
            <w:sz w:val="22"/>
            <w:szCs w:val="22"/>
          </w:rPr>
          <w:t>CREDIT RECHARGE</w:t>
        </w:r>
      </w:hyperlink>
      <w:r w:rsidR="003B6AE2">
        <w:rPr>
          <w:rFonts w:ascii="Arial Narrow" w:hAnsi="Arial Narrow"/>
          <w:b/>
          <w:sz w:val="22"/>
          <w:szCs w:val="22"/>
          <w:u w:val="single"/>
        </w:rPr>
        <w:t>………………………………………………………………………………………………</w:t>
      </w:r>
      <w:r w:rsidR="00F1327E">
        <w:rPr>
          <w:rFonts w:ascii="Arial Narrow" w:hAnsi="Arial Narrow"/>
          <w:b/>
          <w:sz w:val="22"/>
          <w:szCs w:val="22"/>
          <w:u w:val="single"/>
        </w:rPr>
        <w:t xml:space="preserve"> 162</w:t>
      </w:r>
    </w:p>
    <w:p w:rsidR="00211112" w:rsidRDefault="00211112" w:rsidP="00211112">
      <w:pPr>
        <w:rPr>
          <w:rFonts w:ascii="Arial Narrow" w:hAnsi="Arial Narrow"/>
          <w:b/>
          <w:sz w:val="22"/>
          <w:szCs w:val="22"/>
          <w:u w:val="single"/>
        </w:rPr>
      </w:pPr>
    </w:p>
    <w:p w:rsidR="00211112" w:rsidRPr="005276A9" w:rsidRDefault="00403911" w:rsidP="000C42AD">
      <w:pPr>
        <w:ind w:firstLine="720"/>
        <w:rPr>
          <w:rFonts w:ascii="Arial Narrow" w:hAnsi="Arial Narrow"/>
          <w:sz w:val="22"/>
          <w:szCs w:val="22"/>
          <w:u w:val="single"/>
        </w:rPr>
      </w:pPr>
      <w:hyperlink w:anchor="_XML_Request_Syntax_5" w:history="1">
        <w:r w:rsidR="00F516AE" w:rsidRPr="005276A9">
          <w:rPr>
            <w:rStyle w:val="Hyperlink"/>
            <w:rFonts w:ascii="Arial Narrow" w:hAnsi="Arial Narrow"/>
            <w:sz w:val="22"/>
            <w:szCs w:val="22"/>
          </w:rPr>
          <w:t>XML REQUEST SYNTAX</w:t>
        </w:r>
      </w:hyperlink>
      <w:r w:rsidR="003B6AE2">
        <w:rPr>
          <w:rFonts w:ascii="Arial Narrow" w:hAnsi="Arial Narrow"/>
          <w:sz w:val="22"/>
          <w:szCs w:val="22"/>
          <w:u w:val="single"/>
        </w:rPr>
        <w:t>……………………………………………………………………………………..</w:t>
      </w:r>
      <w:r w:rsidR="00F1327E">
        <w:rPr>
          <w:rFonts w:ascii="Arial Narrow" w:hAnsi="Arial Narrow"/>
          <w:sz w:val="22"/>
          <w:szCs w:val="22"/>
          <w:u w:val="single"/>
        </w:rPr>
        <w:t xml:space="preserve"> 162</w:t>
      </w:r>
    </w:p>
    <w:p w:rsidR="00211112" w:rsidRPr="005276A9" w:rsidRDefault="00403911" w:rsidP="000C42AD">
      <w:pPr>
        <w:ind w:firstLine="720"/>
        <w:rPr>
          <w:rFonts w:ascii="Arial Narrow" w:hAnsi="Arial Narrow"/>
          <w:sz w:val="22"/>
          <w:szCs w:val="22"/>
          <w:u w:val="single"/>
        </w:rPr>
      </w:pPr>
      <w:hyperlink w:anchor="_XML_Response_Syntax_6" w:history="1">
        <w:r w:rsidR="00F516AE" w:rsidRPr="005276A9">
          <w:rPr>
            <w:rStyle w:val="Hyperlink"/>
            <w:rFonts w:ascii="Arial Narrow" w:hAnsi="Arial Narrow"/>
            <w:sz w:val="22"/>
            <w:szCs w:val="22"/>
          </w:rPr>
          <w:t>XML RESPONSE SYNTAX</w:t>
        </w:r>
      </w:hyperlink>
      <w:r w:rsidR="003B6AE2">
        <w:rPr>
          <w:rFonts w:ascii="Arial Narrow" w:hAnsi="Arial Narrow"/>
          <w:sz w:val="22"/>
          <w:szCs w:val="22"/>
          <w:u w:val="single"/>
        </w:rPr>
        <w:t>…………………………………………………………………………………</w:t>
      </w:r>
      <w:r w:rsidR="00F1327E">
        <w:rPr>
          <w:rFonts w:ascii="Arial Narrow" w:hAnsi="Arial Narrow"/>
          <w:sz w:val="22"/>
          <w:szCs w:val="22"/>
          <w:u w:val="single"/>
        </w:rPr>
        <w:t xml:space="preserve"> 163</w:t>
      </w:r>
    </w:p>
    <w:p w:rsidR="00211112" w:rsidRDefault="00211112" w:rsidP="00211112">
      <w:pPr>
        <w:rPr>
          <w:rFonts w:ascii="Arial Narrow" w:hAnsi="Arial Narrow"/>
          <w:b/>
          <w:sz w:val="22"/>
          <w:szCs w:val="22"/>
          <w:u w:val="single"/>
        </w:rPr>
      </w:pPr>
    </w:p>
    <w:p w:rsidR="00211112" w:rsidRDefault="00F516AE" w:rsidP="00211112">
      <w:pPr>
        <w:rPr>
          <w:rFonts w:ascii="Arial Narrow" w:hAnsi="Arial Narrow"/>
          <w:b/>
          <w:sz w:val="22"/>
          <w:szCs w:val="22"/>
          <w:u w:val="single"/>
        </w:rPr>
      </w:pPr>
      <w:r>
        <w:rPr>
          <w:rFonts w:ascii="Arial Narrow" w:hAnsi="Arial Narrow"/>
          <w:b/>
          <w:sz w:val="22"/>
          <w:szCs w:val="22"/>
          <w:u w:val="single"/>
        </w:rPr>
        <w:t xml:space="preserve">2.60 </w:t>
      </w:r>
      <w:hyperlink w:anchor="_Last_Transfer_Status" w:history="1">
        <w:r w:rsidRPr="000C42AD">
          <w:rPr>
            <w:rStyle w:val="Hyperlink"/>
            <w:rFonts w:ascii="Arial Narrow" w:hAnsi="Arial Narrow"/>
            <w:b/>
            <w:sz w:val="22"/>
            <w:szCs w:val="22"/>
          </w:rPr>
          <w:t>LAST TRANSFER STATUS</w:t>
        </w:r>
      </w:hyperlink>
      <w:r w:rsidR="003B6AE2">
        <w:rPr>
          <w:rFonts w:ascii="Arial Narrow" w:hAnsi="Arial Narrow"/>
          <w:b/>
          <w:sz w:val="22"/>
          <w:szCs w:val="22"/>
          <w:u w:val="single"/>
        </w:rPr>
        <w:t>……………………………………………………………………………………</w:t>
      </w:r>
      <w:r w:rsidR="00416651">
        <w:rPr>
          <w:rFonts w:ascii="Arial Narrow" w:hAnsi="Arial Narrow"/>
          <w:b/>
          <w:sz w:val="22"/>
          <w:szCs w:val="22"/>
          <w:u w:val="single"/>
        </w:rPr>
        <w:t xml:space="preserve">  164</w:t>
      </w:r>
    </w:p>
    <w:p w:rsidR="00211112" w:rsidRDefault="00211112" w:rsidP="00211112">
      <w:pPr>
        <w:rPr>
          <w:rFonts w:ascii="Arial Narrow" w:hAnsi="Arial Narrow"/>
          <w:b/>
          <w:sz w:val="22"/>
          <w:szCs w:val="22"/>
          <w:u w:val="single"/>
        </w:rPr>
      </w:pPr>
    </w:p>
    <w:p w:rsidR="00211112" w:rsidRPr="005276A9" w:rsidRDefault="00403911" w:rsidP="000C42AD">
      <w:pPr>
        <w:ind w:firstLine="720"/>
        <w:rPr>
          <w:rFonts w:ascii="Arial Narrow" w:hAnsi="Arial Narrow"/>
          <w:sz w:val="22"/>
          <w:szCs w:val="22"/>
          <w:u w:val="single"/>
        </w:rPr>
      </w:pPr>
      <w:hyperlink w:anchor="_XML_Request_Syntax_6" w:history="1">
        <w:r w:rsidR="00F516AE" w:rsidRPr="005276A9">
          <w:rPr>
            <w:rStyle w:val="Hyperlink"/>
            <w:rFonts w:ascii="Arial Narrow" w:hAnsi="Arial Narrow"/>
            <w:sz w:val="22"/>
            <w:szCs w:val="22"/>
          </w:rPr>
          <w:t>XML REQUEST SYNTAX</w:t>
        </w:r>
      </w:hyperlink>
      <w:r w:rsidR="003B6AE2">
        <w:rPr>
          <w:rFonts w:ascii="Arial Narrow" w:hAnsi="Arial Narrow"/>
          <w:sz w:val="22"/>
          <w:szCs w:val="22"/>
          <w:u w:val="single"/>
        </w:rPr>
        <w:t>…………………………………………………………………………………</w:t>
      </w:r>
      <w:r w:rsidR="00416651">
        <w:rPr>
          <w:rFonts w:ascii="Arial Narrow" w:hAnsi="Arial Narrow"/>
          <w:sz w:val="22"/>
          <w:szCs w:val="22"/>
          <w:u w:val="single"/>
        </w:rPr>
        <w:t xml:space="preserve">   164</w:t>
      </w:r>
    </w:p>
    <w:p w:rsidR="00211112" w:rsidRPr="005276A9" w:rsidRDefault="00403911" w:rsidP="00BE11FD">
      <w:pPr>
        <w:ind w:firstLine="720"/>
        <w:rPr>
          <w:rFonts w:ascii="Arial Narrow" w:hAnsi="Arial Narrow"/>
          <w:sz w:val="22"/>
          <w:szCs w:val="22"/>
          <w:u w:val="single"/>
        </w:rPr>
      </w:pPr>
      <w:hyperlink w:anchor="_XML_Response_Syntax_7" w:history="1">
        <w:r w:rsidR="00F516AE" w:rsidRPr="005276A9">
          <w:rPr>
            <w:rStyle w:val="Hyperlink"/>
            <w:rFonts w:ascii="Arial Narrow" w:hAnsi="Arial Narrow"/>
            <w:sz w:val="22"/>
            <w:szCs w:val="22"/>
          </w:rPr>
          <w:t>XML RESPONSE SYNTAX</w:t>
        </w:r>
      </w:hyperlink>
      <w:r w:rsidR="003B6AE2">
        <w:rPr>
          <w:rFonts w:ascii="Arial Narrow" w:hAnsi="Arial Narrow"/>
          <w:sz w:val="22"/>
          <w:szCs w:val="22"/>
          <w:u w:val="single"/>
        </w:rPr>
        <w:t>………………………………………………………………………………</w:t>
      </w:r>
      <w:r w:rsidR="00416651">
        <w:rPr>
          <w:rFonts w:ascii="Arial Narrow" w:hAnsi="Arial Narrow"/>
          <w:sz w:val="22"/>
          <w:szCs w:val="22"/>
          <w:u w:val="single"/>
        </w:rPr>
        <w:t xml:space="preserve">    165</w:t>
      </w:r>
    </w:p>
    <w:p w:rsidR="00211112" w:rsidRDefault="00211112" w:rsidP="00211112">
      <w:pPr>
        <w:rPr>
          <w:rFonts w:ascii="Arial Narrow" w:hAnsi="Arial Narrow"/>
          <w:b/>
          <w:sz w:val="22"/>
          <w:szCs w:val="22"/>
          <w:u w:val="single"/>
        </w:rPr>
      </w:pPr>
    </w:p>
    <w:p w:rsidR="00211112" w:rsidRDefault="00F516AE" w:rsidP="00211112">
      <w:pPr>
        <w:rPr>
          <w:rFonts w:ascii="Arial Narrow" w:hAnsi="Arial Narrow"/>
          <w:b/>
          <w:sz w:val="22"/>
          <w:szCs w:val="22"/>
          <w:u w:val="single"/>
        </w:rPr>
      </w:pPr>
      <w:r>
        <w:rPr>
          <w:rFonts w:ascii="Arial Narrow" w:hAnsi="Arial Narrow"/>
          <w:b/>
          <w:sz w:val="22"/>
          <w:szCs w:val="22"/>
          <w:u w:val="single"/>
        </w:rPr>
        <w:t xml:space="preserve">2.61 </w:t>
      </w:r>
      <w:hyperlink w:anchor="_De-Registration" w:history="1">
        <w:r w:rsidRPr="000C42AD">
          <w:rPr>
            <w:rStyle w:val="Hyperlink"/>
            <w:rFonts w:ascii="Arial Narrow" w:hAnsi="Arial Narrow"/>
            <w:b/>
            <w:sz w:val="22"/>
            <w:szCs w:val="22"/>
          </w:rPr>
          <w:t>DE-REGISTRATION</w:t>
        </w:r>
      </w:hyperlink>
      <w:r w:rsidR="003B6AE2">
        <w:rPr>
          <w:rFonts w:ascii="Arial Narrow" w:hAnsi="Arial Narrow"/>
          <w:b/>
          <w:sz w:val="22"/>
          <w:szCs w:val="22"/>
          <w:u w:val="single"/>
        </w:rPr>
        <w:t>……………………………………………………………………………………………</w:t>
      </w:r>
      <w:r w:rsidR="00416651">
        <w:rPr>
          <w:rFonts w:ascii="Arial Narrow" w:hAnsi="Arial Narrow"/>
          <w:b/>
          <w:sz w:val="22"/>
          <w:szCs w:val="22"/>
          <w:u w:val="single"/>
        </w:rPr>
        <w:t xml:space="preserve">  165</w:t>
      </w:r>
    </w:p>
    <w:p w:rsidR="00211112" w:rsidRDefault="00211112" w:rsidP="00211112">
      <w:pPr>
        <w:rPr>
          <w:rFonts w:ascii="Arial Narrow" w:hAnsi="Arial Narrow"/>
          <w:b/>
          <w:sz w:val="22"/>
          <w:szCs w:val="22"/>
          <w:u w:val="single"/>
        </w:rPr>
      </w:pPr>
    </w:p>
    <w:p w:rsidR="00211112" w:rsidRPr="005276A9" w:rsidRDefault="00403911" w:rsidP="00BE11FD">
      <w:pPr>
        <w:ind w:firstLine="720"/>
        <w:rPr>
          <w:rFonts w:ascii="Arial Narrow" w:hAnsi="Arial Narrow"/>
          <w:sz w:val="22"/>
          <w:szCs w:val="22"/>
          <w:u w:val="single"/>
        </w:rPr>
      </w:pPr>
      <w:hyperlink w:anchor="_XML_Request_Syntax_7" w:history="1">
        <w:r w:rsidR="00F516AE" w:rsidRPr="005276A9">
          <w:rPr>
            <w:rStyle w:val="Hyperlink"/>
            <w:rFonts w:ascii="Arial Narrow" w:hAnsi="Arial Narrow"/>
            <w:sz w:val="22"/>
            <w:szCs w:val="22"/>
          </w:rPr>
          <w:t>XML REQUEST SYNTAX</w:t>
        </w:r>
      </w:hyperlink>
      <w:r w:rsidR="003B6AE2">
        <w:rPr>
          <w:rFonts w:ascii="Arial Narrow" w:hAnsi="Arial Narrow"/>
          <w:sz w:val="22"/>
          <w:szCs w:val="22"/>
          <w:u w:val="single"/>
        </w:rPr>
        <w:t>…………………………………………………………………………………</w:t>
      </w:r>
      <w:r w:rsidR="00416651">
        <w:rPr>
          <w:rFonts w:ascii="Arial Narrow" w:hAnsi="Arial Narrow"/>
          <w:sz w:val="22"/>
          <w:szCs w:val="22"/>
          <w:u w:val="single"/>
        </w:rPr>
        <w:t xml:space="preserve">   165</w:t>
      </w:r>
    </w:p>
    <w:p w:rsidR="00211112" w:rsidRPr="005276A9" w:rsidRDefault="00403911" w:rsidP="000C42AD">
      <w:pPr>
        <w:ind w:firstLine="720"/>
        <w:rPr>
          <w:rFonts w:ascii="Arial Narrow" w:hAnsi="Arial Narrow"/>
          <w:sz w:val="22"/>
          <w:szCs w:val="22"/>
          <w:u w:val="single"/>
        </w:rPr>
      </w:pPr>
      <w:hyperlink w:anchor="_XML_Response_Syntax_8" w:history="1">
        <w:r w:rsidR="00F516AE" w:rsidRPr="005276A9">
          <w:rPr>
            <w:rStyle w:val="Hyperlink"/>
            <w:rFonts w:ascii="Arial Narrow" w:hAnsi="Arial Narrow"/>
            <w:sz w:val="22"/>
            <w:szCs w:val="22"/>
          </w:rPr>
          <w:t>XML RESPONSE SYNTAX</w:t>
        </w:r>
      </w:hyperlink>
      <w:r w:rsidR="003B6AE2">
        <w:rPr>
          <w:rFonts w:ascii="Arial Narrow" w:hAnsi="Arial Narrow"/>
          <w:sz w:val="22"/>
          <w:szCs w:val="22"/>
          <w:u w:val="single"/>
        </w:rPr>
        <w:t>………………………………………………………………………………</w:t>
      </w:r>
      <w:r w:rsidR="00416651">
        <w:rPr>
          <w:rFonts w:ascii="Arial Narrow" w:hAnsi="Arial Narrow"/>
          <w:sz w:val="22"/>
          <w:szCs w:val="22"/>
          <w:u w:val="single"/>
        </w:rPr>
        <w:t xml:space="preserve">    166</w:t>
      </w:r>
    </w:p>
    <w:p w:rsidR="00211112" w:rsidRDefault="00211112" w:rsidP="00211112">
      <w:pPr>
        <w:rPr>
          <w:rFonts w:ascii="Arial Narrow" w:hAnsi="Arial Narrow"/>
          <w:b/>
          <w:sz w:val="22"/>
          <w:szCs w:val="22"/>
          <w:u w:val="single"/>
        </w:rPr>
      </w:pPr>
    </w:p>
    <w:p w:rsidR="00211112" w:rsidRDefault="00F516AE" w:rsidP="00211112">
      <w:pPr>
        <w:rPr>
          <w:rFonts w:ascii="Arial Narrow" w:hAnsi="Arial Narrow"/>
          <w:b/>
          <w:sz w:val="22"/>
          <w:szCs w:val="22"/>
          <w:u w:val="single"/>
        </w:rPr>
      </w:pPr>
      <w:r>
        <w:rPr>
          <w:rFonts w:ascii="Arial Narrow" w:hAnsi="Arial Narrow"/>
          <w:b/>
          <w:sz w:val="22"/>
          <w:szCs w:val="22"/>
          <w:u w:val="single"/>
        </w:rPr>
        <w:t xml:space="preserve">2.62 </w:t>
      </w:r>
      <w:hyperlink w:anchor="_Self_Bar" w:history="1">
        <w:r w:rsidRPr="000C42AD">
          <w:rPr>
            <w:rStyle w:val="Hyperlink"/>
            <w:rFonts w:ascii="Arial Narrow" w:hAnsi="Arial Narrow"/>
            <w:b/>
            <w:sz w:val="22"/>
            <w:szCs w:val="22"/>
          </w:rPr>
          <w:t>SELF-BAR</w:t>
        </w:r>
      </w:hyperlink>
      <w:r w:rsidR="003B6AE2">
        <w:rPr>
          <w:rFonts w:ascii="Arial Narrow" w:hAnsi="Arial Narrow"/>
          <w:b/>
          <w:sz w:val="22"/>
          <w:szCs w:val="22"/>
          <w:u w:val="single"/>
        </w:rPr>
        <w:t>………………………………………………………………………………………………………</w:t>
      </w:r>
      <w:r w:rsidR="00353BE4">
        <w:rPr>
          <w:rFonts w:ascii="Arial Narrow" w:hAnsi="Arial Narrow"/>
          <w:b/>
          <w:sz w:val="22"/>
          <w:szCs w:val="22"/>
          <w:u w:val="single"/>
        </w:rPr>
        <w:t xml:space="preserve">   167</w:t>
      </w:r>
    </w:p>
    <w:p w:rsidR="00211112" w:rsidRDefault="00211112" w:rsidP="00211112">
      <w:pPr>
        <w:rPr>
          <w:rFonts w:ascii="Arial Narrow" w:hAnsi="Arial Narrow"/>
          <w:b/>
          <w:sz w:val="22"/>
          <w:szCs w:val="22"/>
          <w:u w:val="single"/>
        </w:rPr>
      </w:pPr>
    </w:p>
    <w:p w:rsidR="00211112" w:rsidRPr="005276A9" w:rsidRDefault="00403911" w:rsidP="000C42AD">
      <w:pPr>
        <w:ind w:firstLine="720"/>
        <w:rPr>
          <w:rFonts w:ascii="Arial Narrow" w:hAnsi="Arial Narrow"/>
          <w:sz w:val="22"/>
          <w:szCs w:val="22"/>
          <w:u w:val="single"/>
        </w:rPr>
      </w:pPr>
      <w:hyperlink w:anchor="_XML_Request_Syntax_8" w:history="1">
        <w:r w:rsidR="00F516AE" w:rsidRPr="005276A9">
          <w:rPr>
            <w:rStyle w:val="Hyperlink"/>
            <w:rFonts w:ascii="Arial Narrow" w:hAnsi="Arial Narrow"/>
            <w:sz w:val="22"/>
            <w:szCs w:val="22"/>
          </w:rPr>
          <w:t>XML REQUEST SYNTAX</w:t>
        </w:r>
      </w:hyperlink>
      <w:r w:rsidR="003B6AE2">
        <w:rPr>
          <w:rFonts w:ascii="Arial Narrow" w:hAnsi="Arial Narrow"/>
          <w:sz w:val="22"/>
          <w:szCs w:val="22"/>
          <w:u w:val="single"/>
        </w:rPr>
        <w:t>………………………………………………………………………………</w:t>
      </w:r>
      <w:r w:rsidR="00353BE4">
        <w:rPr>
          <w:rFonts w:ascii="Arial Narrow" w:hAnsi="Arial Narrow"/>
          <w:sz w:val="22"/>
          <w:szCs w:val="22"/>
          <w:u w:val="single"/>
        </w:rPr>
        <w:t xml:space="preserve">      168</w:t>
      </w:r>
    </w:p>
    <w:p w:rsidR="00211112" w:rsidRPr="005276A9" w:rsidRDefault="00403911" w:rsidP="000C42AD">
      <w:pPr>
        <w:ind w:firstLine="720"/>
        <w:rPr>
          <w:rFonts w:ascii="Arial Narrow" w:hAnsi="Arial Narrow"/>
          <w:sz w:val="22"/>
          <w:szCs w:val="22"/>
          <w:u w:val="single"/>
        </w:rPr>
      </w:pPr>
      <w:hyperlink w:anchor="_XML_Response_Syntax_9" w:history="1">
        <w:r w:rsidR="00F516AE" w:rsidRPr="005276A9">
          <w:rPr>
            <w:rStyle w:val="Hyperlink"/>
            <w:rFonts w:ascii="Arial Narrow" w:hAnsi="Arial Narrow"/>
            <w:sz w:val="22"/>
            <w:szCs w:val="22"/>
          </w:rPr>
          <w:t>XML RESPONSE SYNTAX</w:t>
        </w:r>
      </w:hyperlink>
      <w:r w:rsidR="003B6AE2">
        <w:rPr>
          <w:rFonts w:ascii="Arial Narrow" w:hAnsi="Arial Narrow"/>
          <w:sz w:val="22"/>
          <w:szCs w:val="22"/>
          <w:u w:val="single"/>
        </w:rPr>
        <w:t>……………………………………………………………………………</w:t>
      </w:r>
      <w:r w:rsidR="00353BE4">
        <w:rPr>
          <w:rFonts w:ascii="Arial Narrow" w:hAnsi="Arial Narrow"/>
          <w:sz w:val="22"/>
          <w:szCs w:val="22"/>
          <w:u w:val="single"/>
        </w:rPr>
        <w:t xml:space="preserve">        168</w:t>
      </w:r>
    </w:p>
    <w:p w:rsidR="00587A67" w:rsidRDefault="00587A67" w:rsidP="00211112">
      <w:pPr>
        <w:rPr>
          <w:rFonts w:ascii="Arial Narrow" w:hAnsi="Arial Narrow"/>
          <w:b/>
          <w:sz w:val="22"/>
          <w:szCs w:val="22"/>
          <w:u w:val="single"/>
        </w:rPr>
      </w:pPr>
    </w:p>
    <w:p w:rsidR="00587A67" w:rsidRDefault="00F516AE" w:rsidP="00211112">
      <w:pPr>
        <w:rPr>
          <w:rFonts w:ascii="Arial Narrow" w:hAnsi="Arial Narrow"/>
          <w:b/>
          <w:sz w:val="22"/>
          <w:szCs w:val="22"/>
          <w:u w:val="single"/>
        </w:rPr>
      </w:pPr>
      <w:r>
        <w:rPr>
          <w:rFonts w:ascii="Arial Narrow" w:hAnsi="Arial Narrow"/>
          <w:b/>
          <w:sz w:val="22"/>
          <w:szCs w:val="22"/>
          <w:u w:val="single"/>
        </w:rPr>
        <w:t xml:space="preserve">2.63 </w:t>
      </w:r>
      <w:hyperlink w:anchor="_Private_Recharge" w:history="1">
        <w:r w:rsidRPr="000C42AD">
          <w:rPr>
            <w:rStyle w:val="Hyperlink"/>
            <w:rFonts w:ascii="Arial Narrow" w:hAnsi="Arial Narrow"/>
            <w:b/>
            <w:sz w:val="22"/>
            <w:szCs w:val="22"/>
          </w:rPr>
          <w:t>PRIVATE RECHARGE</w:t>
        </w:r>
      </w:hyperlink>
      <w:r w:rsidR="003B6AE2">
        <w:rPr>
          <w:rFonts w:ascii="Arial Narrow" w:hAnsi="Arial Narrow"/>
          <w:b/>
          <w:sz w:val="22"/>
          <w:szCs w:val="22"/>
          <w:u w:val="single"/>
        </w:rPr>
        <w:t>………………………………………………………………………………………</w:t>
      </w:r>
      <w:r w:rsidR="008650A4">
        <w:rPr>
          <w:rFonts w:ascii="Arial Narrow" w:hAnsi="Arial Narrow"/>
          <w:b/>
          <w:sz w:val="22"/>
          <w:szCs w:val="22"/>
          <w:u w:val="single"/>
        </w:rPr>
        <w:t>.</w:t>
      </w:r>
      <w:r w:rsidR="0077136F">
        <w:rPr>
          <w:rFonts w:ascii="Arial Narrow" w:hAnsi="Arial Narrow"/>
          <w:b/>
          <w:sz w:val="22"/>
          <w:szCs w:val="22"/>
          <w:u w:val="single"/>
        </w:rPr>
        <w:t xml:space="preserve">     169</w:t>
      </w:r>
    </w:p>
    <w:p w:rsidR="00587A67" w:rsidRDefault="00587A67" w:rsidP="00211112">
      <w:pPr>
        <w:rPr>
          <w:rFonts w:ascii="Arial Narrow" w:hAnsi="Arial Narrow"/>
          <w:b/>
          <w:sz w:val="22"/>
          <w:szCs w:val="22"/>
          <w:u w:val="single"/>
        </w:rPr>
      </w:pPr>
    </w:p>
    <w:p w:rsidR="00587A67" w:rsidRDefault="00403911" w:rsidP="00211112">
      <w:pPr>
        <w:rPr>
          <w:rFonts w:ascii="Arial Narrow" w:hAnsi="Arial Narrow"/>
          <w:b/>
          <w:sz w:val="22"/>
          <w:szCs w:val="22"/>
          <w:u w:val="single"/>
        </w:rPr>
      </w:pPr>
      <w:hyperlink w:anchor="_Private_recharge_registration/Modif" w:history="1">
        <w:r w:rsidR="00F516AE" w:rsidRPr="000C42AD">
          <w:rPr>
            <w:rStyle w:val="Hyperlink"/>
            <w:rFonts w:ascii="Arial Narrow" w:hAnsi="Arial Narrow"/>
            <w:b/>
            <w:sz w:val="22"/>
            <w:szCs w:val="22"/>
          </w:rPr>
          <w:t>PRIVATE RECHARGE REGISTRATION/MODIFICATION</w:t>
        </w:r>
      </w:hyperlink>
      <w:r w:rsidR="003B6AE2">
        <w:rPr>
          <w:rFonts w:ascii="Arial Narrow" w:hAnsi="Arial Narrow"/>
          <w:b/>
          <w:sz w:val="22"/>
          <w:szCs w:val="22"/>
          <w:u w:val="single"/>
        </w:rPr>
        <w:t>…………………………………………………</w:t>
      </w:r>
      <w:r w:rsidR="00967675">
        <w:rPr>
          <w:rFonts w:ascii="Arial Narrow" w:hAnsi="Arial Narrow"/>
          <w:b/>
          <w:sz w:val="22"/>
          <w:szCs w:val="22"/>
          <w:u w:val="single"/>
        </w:rPr>
        <w:t>..       169</w:t>
      </w:r>
    </w:p>
    <w:p w:rsidR="00587A67" w:rsidRPr="005276A9" w:rsidRDefault="00403911" w:rsidP="003B6AE2">
      <w:pPr>
        <w:ind w:firstLine="720"/>
        <w:rPr>
          <w:rFonts w:ascii="Arial Narrow" w:hAnsi="Arial Narrow"/>
          <w:sz w:val="22"/>
          <w:szCs w:val="22"/>
          <w:u w:val="single"/>
        </w:rPr>
      </w:pPr>
      <w:hyperlink w:anchor="_XML_Request_Syntax_9" w:history="1">
        <w:r w:rsidR="00F516AE" w:rsidRPr="005276A9">
          <w:rPr>
            <w:rStyle w:val="Hyperlink"/>
            <w:rFonts w:ascii="Arial Narrow" w:hAnsi="Arial Narrow"/>
            <w:sz w:val="22"/>
            <w:szCs w:val="22"/>
          </w:rPr>
          <w:t>XML REQUEST SYNTAX</w:t>
        </w:r>
      </w:hyperlink>
      <w:r w:rsidR="003B6AE2">
        <w:rPr>
          <w:rFonts w:ascii="Arial Narrow" w:hAnsi="Arial Narrow"/>
          <w:sz w:val="22"/>
          <w:szCs w:val="22"/>
          <w:u w:val="single"/>
        </w:rPr>
        <w:t>………………………………………………………………………………</w:t>
      </w:r>
      <w:r w:rsidR="007E65AD">
        <w:rPr>
          <w:rFonts w:ascii="Arial Narrow" w:hAnsi="Arial Narrow"/>
          <w:sz w:val="22"/>
          <w:szCs w:val="22"/>
          <w:u w:val="single"/>
        </w:rPr>
        <w:t xml:space="preserve">      169</w:t>
      </w:r>
    </w:p>
    <w:p w:rsidR="00587A67" w:rsidRPr="005276A9" w:rsidRDefault="00403911" w:rsidP="003B6AE2">
      <w:pPr>
        <w:ind w:firstLine="720"/>
        <w:rPr>
          <w:rFonts w:ascii="Arial Narrow" w:hAnsi="Arial Narrow"/>
          <w:sz w:val="22"/>
          <w:szCs w:val="22"/>
          <w:u w:val="single"/>
        </w:rPr>
      </w:pPr>
      <w:hyperlink w:anchor="_XML_Response_Syntax_10" w:history="1">
        <w:r w:rsidR="00F516AE" w:rsidRPr="005276A9">
          <w:rPr>
            <w:rStyle w:val="Hyperlink"/>
            <w:rFonts w:ascii="Arial Narrow" w:hAnsi="Arial Narrow"/>
            <w:sz w:val="22"/>
            <w:szCs w:val="22"/>
          </w:rPr>
          <w:t>XML RESPONSE SYNTAX</w:t>
        </w:r>
      </w:hyperlink>
      <w:r w:rsidR="003B6AE2">
        <w:rPr>
          <w:rFonts w:ascii="Arial Narrow" w:hAnsi="Arial Narrow"/>
          <w:sz w:val="22"/>
          <w:szCs w:val="22"/>
          <w:u w:val="single"/>
        </w:rPr>
        <w:t>……………………………………………………………………………</w:t>
      </w:r>
      <w:r w:rsidR="00DC71D2">
        <w:rPr>
          <w:rFonts w:ascii="Arial Narrow" w:hAnsi="Arial Narrow"/>
          <w:sz w:val="22"/>
          <w:szCs w:val="22"/>
          <w:u w:val="single"/>
        </w:rPr>
        <w:t xml:space="preserve">       170</w:t>
      </w:r>
    </w:p>
    <w:p w:rsidR="00500FF3" w:rsidRDefault="00500FF3" w:rsidP="00211112">
      <w:pPr>
        <w:rPr>
          <w:rFonts w:ascii="Arial Narrow" w:hAnsi="Arial Narrow"/>
          <w:b/>
          <w:sz w:val="22"/>
          <w:szCs w:val="22"/>
          <w:u w:val="single"/>
        </w:rPr>
      </w:pPr>
    </w:p>
    <w:p w:rsidR="00587A67" w:rsidRDefault="00F516AE" w:rsidP="00211112">
      <w:pPr>
        <w:rPr>
          <w:rFonts w:ascii="Arial Narrow" w:hAnsi="Arial Narrow"/>
          <w:b/>
          <w:sz w:val="22"/>
          <w:szCs w:val="22"/>
          <w:u w:val="single"/>
        </w:rPr>
      </w:pPr>
      <w:r>
        <w:rPr>
          <w:rFonts w:ascii="Arial Narrow" w:hAnsi="Arial Narrow"/>
          <w:b/>
          <w:sz w:val="22"/>
          <w:szCs w:val="22"/>
          <w:u w:val="single"/>
        </w:rPr>
        <w:t xml:space="preserve">2.64 </w:t>
      </w:r>
      <w:hyperlink w:anchor="_2.64_Subscriber_identification" w:history="1">
        <w:r w:rsidRPr="000C42AD">
          <w:rPr>
            <w:rStyle w:val="Hyperlink"/>
            <w:rFonts w:ascii="Arial Narrow" w:hAnsi="Arial Narrow"/>
            <w:b/>
            <w:sz w:val="22"/>
            <w:szCs w:val="22"/>
          </w:rPr>
          <w:t xml:space="preserve"> SUBSCRIBER IDENTIFICATION NUMBER (SID) ENQUIRY</w:t>
        </w:r>
      </w:hyperlink>
      <w:r w:rsidR="003B6AE2">
        <w:rPr>
          <w:rFonts w:ascii="Arial Narrow" w:hAnsi="Arial Narrow"/>
          <w:b/>
          <w:sz w:val="22"/>
          <w:szCs w:val="22"/>
          <w:u w:val="single"/>
        </w:rPr>
        <w:t>………………………………………</w:t>
      </w:r>
      <w:r w:rsidR="00E76946">
        <w:rPr>
          <w:rFonts w:ascii="Arial Narrow" w:hAnsi="Arial Narrow"/>
          <w:b/>
          <w:sz w:val="22"/>
          <w:szCs w:val="22"/>
          <w:u w:val="single"/>
        </w:rPr>
        <w:t>..        170</w:t>
      </w:r>
    </w:p>
    <w:p w:rsidR="00587A67" w:rsidRPr="005276A9" w:rsidRDefault="00403911" w:rsidP="00BE11FD">
      <w:pPr>
        <w:ind w:firstLine="720"/>
        <w:rPr>
          <w:rFonts w:ascii="Arial Narrow" w:hAnsi="Arial Narrow"/>
          <w:sz w:val="22"/>
          <w:szCs w:val="22"/>
          <w:u w:val="single"/>
        </w:rPr>
      </w:pPr>
      <w:hyperlink w:anchor="_XML_Request_Syntax_10" w:history="1">
        <w:r w:rsidR="00F516AE" w:rsidRPr="005276A9">
          <w:rPr>
            <w:rStyle w:val="Hyperlink"/>
            <w:rFonts w:ascii="Arial Narrow" w:hAnsi="Arial Narrow"/>
            <w:sz w:val="22"/>
            <w:szCs w:val="22"/>
          </w:rPr>
          <w:t>XML REQUEST SYNTAX</w:t>
        </w:r>
      </w:hyperlink>
      <w:r w:rsidR="003B6AE2">
        <w:rPr>
          <w:rFonts w:ascii="Arial Narrow" w:hAnsi="Arial Narrow"/>
          <w:sz w:val="22"/>
          <w:szCs w:val="22"/>
          <w:u w:val="single"/>
        </w:rPr>
        <w:t>………………………………………………………………………………</w:t>
      </w:r>
      <w:r w:rsidR="00E76946">
        <w:rPr>
          <w:rFonts w:ascii="Arial Narrow" w:hAnsi="Arial Narrow"/>
          <w:sz w:val="22"/>
          <w:szCs w:val="22"/>
          <w:u w:val="single"/>
        </w:rPr>
        <w:t xml:space="preserve">       171</w:t>
      </w:r>
    </w:p>
    <w:p w:rsidR="00587A67" w:rsidRPr="005276A9" w:rsidRDefault="00403911" w:rsidP="000C42AD">
      <w:pPr>
        <w:ind w:firstLine="720"/>
        <w:rPr>
          <w:rFonts w:ascii="Arial Narrow" w:hAnsi="Arial Narrow"/>
          <w:sz w:val="22"/>
          <w:szCs w:val="22"/>
          <w:u w:val="single"/>
        </w:rPr>
      </w:pPr>
      <w:hyperlink w:anchor="_XML_Response_Syntax_11" w:history="1">
        <w:r w:rsidR="00F516AE" w:rsidRPr="005276A9">
          <w:rPr>
            <w:rStyle w:val="Hyperlink"/>
            <w:rFonts w:ascii="Arial Narrow" w:hAnsi="Arial Narrow"/>
            <w:sz w:val="22"/>
            <w:szCs w:val="22"/>
          </w:rPr>
          <w:t>XML RESPONSE SYNTAX</w:t>
        </w:r>
      </w:hyperlink>
      <w:r w:rsidR="003B6AE2">
        <w:rPr>
          <w:rFonts w:ascii="Arial Narrow" w:hAnsi="Arial Narrow"/>
          <w:sz w:val="22"/>
          <w:szCs w:val="22"/>
          <w:u w:val="single"/>
        </w:rPr>
        <w:t>……………………………………………………………………………</w:t>
      </w:r>
      <w:r w:rsidR="00E76946">
        <w:rPr>
          <w:rFonts w:ascii="Arial Narrow" w:hAnsi="Arial Narrow"/>
          <w:sz w:val="22"/>
          <w:szCs w:val="22"/>
          <w:u w:val="single"/>
        </w:rPr>
        <w:t xml:space="preserve">        171</w:t>
      </w:r>
    </w:p>
    <w:p w:rsidR="00211112" w:rsidRDefault="00211112" w:rsidP="00211112">
      <w:pPr>
        <w:rPr>
          <w:rFonts w:ascii="Arial Narrow" w:hAnsi="Arial Narrow"/>
          <w:b/>
          <w:sz w:val="22"/>
          <w:szCs w:val="22"/>
          <w:u w:val="single"/>
        </w:rPr>
      </w:pPr>
    </w:p>
    <w:p w:rsidR="004D0839" w:rsidRDefault="00F516AE" w:rsidP="004D0839">
      <w:pPr>
        <w:rPr>
          <w:rFonts w:ascii="Arial Narrow" w:hAnsi="Arial Narrow"/>
          <w:b/>
          <w:sz w:val="22"/>
          <w:szCs w:val="22"/>
          <w:u w:val="single"/>
        </w:rPr>
      </w:pPr>
      <w:r>
        <w:rPr>
          <w:rFonts w:ascii="Arial Narrow" w:hAnsi="Arial Narrow"/>
          <w:b/>
          <w:sz w:val="22"/>
          <w:szCs w:val="22"/>
          <w:u w:val="single"/>
        </w:rPr>
        <w:t xml:space="preserve">2.65 </w:t>
      </w:r>
      <w:hyperlink w:anchor="_2.65_Voucher_Consumption" w:history="1">
        <w:r w:rsidRPr="000C42AD">
          <w:rPr>
            <w:rStyle w:val="Hyperlink"/>
            <w:rFonts w:ascii="Arial Narrow" w:hAnsi="Arial Narrow"/>
            <w:b/>
            <w:sz w:val="22"/>
            <w:szCs w:val="22"/>
          </w:rPr>
          <w:t>VOUCHER CONSUMPTION</w:t>
        </w:r>
      </w:hyperlink>
      <w:r w:rsidR="003B6AE2">
        <w:rPr>
          <w:rFonts w:ascii="Arial Narrow" w:hAnsi="Arial Narrow"/>
          <w:b/>
          <w:sz w:val="22"/>
          <w:szCs w:val="22"/>
          <w:u w:val="single"/>
        </w:rPr>
        <w:t>……………………………………………………………………………………</w:t>
      </w:r>
      <w:r w:rsidR="00811AFC">
        <w:rPr>
          <w:rFonts w:ascii="Arial Narrow" w:hAnsi="Arial Narrow"/>
          <w:b/>
          <w:sz w:val="22"/>
          <w:szCs w:val="22"/>
          <w:u w:val="single"/>
        </w:rPr>
        <w:t xml:space="preserve">  172</w:t>
      </w:r>
    </w:p>
    <w:p w:rsidR="004D0839" w:rsidRDefault="004D0839" w:rsidP="004D0839">
      <w:pPr>
        <w:rPr>
          <w:rFonts w:ascii="Arial Narrow" w:hAnsi="Arial Narrow"/>
          <w:b/>
          <w:sz w:val="22"/>
          <w:szCs w:val="22"/>
          <w:u w:val="single"/>
        </w:rPr>
      </w:pPr>
    </w:p>
    <w:p w:rsidR="004D0839" w:rsidRPr="005276A9" w:rsidRDefault="00403911" w:rsidP="000C42AD">
      <w:pPr>
        <w:ind w:firstLine="720"/>
        <w:rPr>
          <w:rFonts w:ascii="Arial Narrow" w:hAnsi="Arial Narrow"/>
          <w:sz w:val="22"/>
          <w:szCs w:val="22"/>
          <w:u w:val="single"/>
        </w:rPr>
      </w:pPr>
      <w:hyperlink w:anchor="_XML_Request_Syntax_11" w:history="1">
        <w:r w:rsidR="00F516AE" w:rsidRPr="005276A9">
          <w:rPr>
            <w:rStyle w:val="Hyperlink"/>
            <w:rFonts w:ascii="Arial Narrow" w:hAnsi="Arial Narrow"/>
            <w:sz w:val="22"/>
            <w:szCs w:val="22"/>
          </w:rPr>
          <w:t>XML REQUEST SYNTAX</w:t>
        </w:r>
      </w:hyperlink>
      <w:r w:rsidR="003B6AE2">
        <w:rPr>
          <w:rFonts w:ascii="Arial Narrow" w:hAnsi="Arial Narrow"/>
          <w:sz w:val="22"/>
          <w:szCs w:val="22"/>
          <w:u w:val="single"/>
        </w:rPr>
        <w:t>…………………………………………………………………………………..</w:t>
      </w:r>
      <w:r w:rsidR="00811AFC">
        <w:rPr>
          <w:rFonts w:ascii="Arial Narrow" w:hAnsi="Arial Narrow"/>
          <w:sz w:val="22"/>
          <w:szCs w:val="22"/>
          <w:u w:val="single"/>
        </w:rPr>
        <w:t xml:space="preserve"> 172</w:t>
      </w:r>
    </w:p>
    <w:p w:rsidR="004D0839" w:rsidRPr="005276A9" w:rsidRDefault="00403911" w:rsidP="000C42AD">
      <w:pPr>
        <w:ind w:firstLine="720"/>
        <w:rPr>
          <w:rFonts w:ascii="Arial Narrow" w:hAnsi="Arial Narrow"/>
          <w:sz w:val="22"/>
          <w:szCs w:val="22"/>
          <w:u w:val="single"/>
        </w:rPr>
      </w:pPr>
      <w:hyperlink w:anchor="_XML_Response_Syntax_12" w:history="1">
        <w:r w:rsidR="00F516AE" w:rsidRPr="005276A9">
          <w:rPr>
            <w:rStyle w:val="Hyperlink"/>
            <w:rFonts w:ascii="Arial Narrow" w:hAnsi="Arial Narrow"/>
            <w:sz w:val="22"/>
            <w:szCs w:val="22"/>
          </w:rPr>
          <w:t>XML RESPONSE SYNTAX</w:t>
        </w:r>
      </w:hyperlink>
      <w:r w:rsidR="003B6AE2">
        <w:rPr>
          <w:rFonts w:ascii="Arial Narrow" w:hAnsi="Arial Narrow"/>
          <w:sz w:val="22"/>
          <w:szCs w:val="22"/>
          <w:u w:val="single"/>
        </w:rPr>
        <w:t>…………………………………………………………………………………</w:t>
      </w:r>
      <w:r w:rsidR="00811AFC">
        <w:rPr>
          <w:rFonts w:ascii="Arial Narrow" w:hAnsi="Arial Narrow"/>
          <w:sz w:val="22"/>
          <w:szCs w:val="22"/>
          <w:u w:val="single"/>
        </w:rPr>
        <w:t>174</w:t>
      </w:r>
    </w:p>
    <w:p w:rsidR="00211112" w:rsidRDefault="00211112" w:rsidP="00211112">
      <w:pPr>
        <w:rPr>
          <w:rFonts w:ascii="Arial Narrow" w:hAnsi="Arial Narrow"/>
          <w:b/>
          <w:sz w:val="22"/>
          <w:szCs w:val="22"/>
          <w:u w:val="single"/>
        </w:rPr>
      </w:pPr>
    </w:p>
    <w:p w:rsidR="004D0839" w:rsidRDefault="00F516AE" w:rsidP="004D0839">
      <w:pPr>
        <w:rPr>
          <w:rFonts w:ascii="Arial Narrow" w:hAnsi="Arial Narrow"/>
          <w:b/>
          <w:sz w:val="22"/>
          <w:szCs w:val="22"/>
          <w:u w:val="single"/>
        </w:rPr>
      </w:pPr>
      <w:r>
        <w:rPr>
          <w:rFonts w:ascii="Arial Narrow" w:hAnsi="Arial Narrow"/>
          <w:b/>
          <w:sz w:val="22"/>
          <w:szCs w:val="22"/>
          <w:u w:val="single"/>
        </w:rPr>
        <w:t xml:space="preserve">2.66 </w:t>
      </w:r>
      <w:hyperlink w:anchor="_2.66_Damaged_Voucher" w:history="1">
        <w:r w:rsidRPr="000C42AD">
          <w:rPr>
            <w:rStyle w:val="Hyperlink"/>
            <w:rFonts w:ascii="Arial Narrow" w:hAnsi="Arial Narrow"/>
            <w:b/>
            <w:sz w:val="22"/>
            <w:szCs w:val="22"/>
          </w:rPr>
          <w:t>DAMAGED VOUCHER CONSUMPTION</w:t>
        </w:r>
      </w:hyperlink>
      <w:r w:rsidR="00611031">
        <w:rPr>
          <w:rFonts w:ascii="Arial Narrow" w:hAnsi="Arial Narrow"/>
          <w:b/>
          <w:sz w:val="22"/>
          <w:szCs w:val="22"/>
          <w:u w:val="single"/>
        </w:rPr>
        <w:t>……………………………………………………………………  175</w:t>
      </w:r>
    </w:p>
    <w:p w:rsidR="004D0839" w:rsidRDefault="004D0839" w:rsidP="004D0839">
      <w:pPr>
        <w:rPr>
          <w:rFonts w:ascii="Arial Narrow" w:hAnsi="Arial Narrow"/>
          <w:b/>
          <w:sz w:val="22"/>
          <w:szCs w:val="22"/>
          <w:u w:val="single"/>
        </w:rPr>
      </w:pPr>
    </w:p>
    <w:p w:rsidR="004D0839" w:rsidRPr="005276A9" w:rsidRDefault="00403911" w:rsidP="000C42AD">
      <w:pPr>
        <w:ind w:firstLine="720"/>
        <w:rPr>
          <w:rFonts w:ascii="Arial Narrow" w:hAnsi="Arial Narrow"/>
          <w:sz w:val="22"/>
          <w:szCs w:val="22"/>
          <w:u w:val="single"/>
        </w:rPr>
      </w:pPr>
      <w:hyperlink w:anchor="_XML_Request_Syntax_12" w:history="1">
        <w:r w:rsidR="00F516AE" w:rsidRPr="005276A9">
          <w:rPr>
            <w:rStyle w:val="Hyperlink"/>
            <w:rFonts w:ascii="Arial Narrow" w:hAnsi="Arial Narrow"/>
            <w:sz w:val="22"/>
            <w:szCs w:val="22"/>
          </w:rPr>
          <w:t>XML REQUEST SYNTAX</w:t>
        </w:r>
      </w:hyperlink>
      <w:r w:rsidR="003B6AE2">
        <w:rPr>
          <w:rFonts w:ascii="Arial Narrow" w:hAnsi="Arial Narrow"/>
          <w:sz w:val="22"/>
          <w:szCs w:val="22"/>
          <w:u w:val="single"/>
        </w:rPr>
        <w:t>…………………………………………………………………………………..</w:t>
      </w:r>
      <w:r w:rsidR="00611031">
        <w:rPr>
          <w:rFonts w:ascii="Arial Narrow" w:hAnsi="Arial Narrow"/>
          <w:sz w:val="22"/>
          <w:szCs w:val="22"/>
          <w:u w:val="single"/>
        </w:rPr>
        <w:t xml:space="preserve"> 177</w:t>
      </w:r>
    </w:p>
    <w:p w:rsidR="004D0839" w:rsidRDefault="00403911" w:rsidP="000C42AD">
      <w:pPr>
        <w:ind w:firstLine="720"/>
        <w:rPr>
          <w:rFonts w:ascii="Arial Narrow" w:hAnsi="Arial Narrow"/>
          <w:sz w:val="22"/>
          <w:szCs w:val="22"/>
          <w:u w:val="single"/>
        </w:rPr>
      </w:pPr>
      <w:hyperlink w:anchor="_XML_Response_Syntax_13" w:history="1">
        <w:r w:rsidR="00F516AE" w:rsidRPr="005276A9">
          <w:rPr>
            <w:rStyle w:val="Hyperlink"/>
            <w:rFonts w:ascii="Arial Narrow" w:hAnsi="Arial Narrow"/>
            <w:sz w:val="22"/>
            <w:szCs w:val="22"/>
          </w:rPr>
          <w:t>XML RESPONSE SYNTAX</w:t>
        </w:r>
      </w:hyperlink>
      <w:r w:rsidR="003B6AE2">
        <w:rPr>
          <w:rFonts w:ascii="Arial Narrow" w:hAnsi="Arial Narrow"/>
          <w:sz w:val="22"/>
          <w:szCs w:val="22"/>
          <w:u w:val="single"/>
        </w:rPr>
        <w:t>…………………………………………………………………………………</w:t>
      </w:r>
      <w:r w:rsidR="00611031">
        <w:rPr>
          <w:rFonts w:ascii="Arial Narrow" w:hAnsi="Arial Narrow"/>
          <w:sz w:val="22"/>
          <w:szCs w:val="22"/>
          <w:u w:val="single"/>
        </w:rPr>
        <w:t xml:space="preserve"> 177</w:t>
      </w:r>
    </w:p>
    <w:p w:rsidR="005E75E9" w:rsidRDefault="005E75E9" w:rsidP="000C42AD">
      <w:pPr>
        <w:ind w:firstLine="720"/>
        <w:rPr>
          <w:rFonts w:ascii="Arial Narrow" w:hAnsi="Arial Narrow"/>
          <w:sz w:val="22"/>
          <w:szCs w:val="22"/>
          <w:u w:val="single"/>
        </w:rPr>
      </w:pPr>
    </w:p>
    <w:p w:rsidR="005E75E9" w:rsidRPr="005276A9" w:rsidRDefault="005E75E9" w:rsidP="000C42AD">
      <w:pPr>
        <w:ind w:firstLine="720"/>
        <w:rPr>
          <w:rFonts w:ascii="Arial Narrow" w:hAnsi="Arial Narrow"/>
          <w:sz w:val="22"/>
          <w:szCs w:val="22"/>
          <w:u w:val="single"/>
        </w:rPr>
      </w:pPr>
    </w:p>
    <w:p w:rsidR="005E75E9" w:rsidRDefault="005E75E9" w:rsidP="005E75E9">
      <w:pPr>
        <w:rPr>
          <w:rFonts w:ascii="Arial Narrow" w:hAnsi="Arial Narrow"/>
          <w:b/>
          <w:sz w:val="22"/>
          <w:szCs w:val="22"/>
          <w:u w:val="single"/>
        </w:rPr>
      </w:pPr>
      <w:r>
        <w:rPr>
          <w:rFonts w:ascii="Arial Narrow" w:hAnsi="Arial Narrow"/>
          <w:b/>
          <w:sz w:val="22"/>
          <w:szCs w:val="22"/>
          <w:u w:val="single"/>
        </w:rPr>
        <w:t xml:space="preserve">2.66 </w:t>
      </w:r>
      <w:hyperlink w:anchor="_2.67_GIVE_ME" w:history="1">
        <w:r w:rsidR="00087B82" w:rsidRPr="00811AA2">
          <w:rPr>
            <w:rStyle w:val="Hyperlink"/>
            <w:rFonts w:ascii="Arial Narrow" w:hAnsi="Arial Narrow"/>
            <w:b/>
            <w:sz w:val="22"/>
            <w:szCs w:val="22"/>
          </w:rPr>
          <w:t>GIVE ME BALANCE</w:t>
        </w:r>
      </w:hyperlink>
      <w:r w:rsidR="00087B82">
        <w:rPr>
          <w:rFonts w:ascii="Arial Narrow" w:hAnsi="Arial Narrow"/>
          <w:b/>
          <w:sz w:val="22"/>
          <w:szCs w:val="22"/>
          <w:u w:val="single"/>
        </w:rPr>
        <w:t>……………………………………………………………………………………………  179</w:t>
      </w:r>
    </w:p>
    <w:p w:rsidR="005E75E9" w:rsidRDefault="005E75E9" w:rsidP="005E75E9">
      <w:pPr>
        <w:rPr>
          <w:rFonts w:ascii="Arial Narrow" w:hAnsi="Arial Narrow"/>
          <w:b/>
          <w:sz w:val="22"/>
          <w:szCs w:val="22"/>
          <w:u w:val="single"/>
        </w:rPr>
      </w:pPr>
    </w:p>
    <w:p w:rsidR="005E75E9" w:rsidRPr="005276A9" w:rsidRDefault="00403911" w:rsidP="005E75E9">
      <w:pPr>
        <w:ind w:firstLine="720"/>
        <w:rPr>
          <w:rFonts w:ascii="Arial Narrow" w:hAnsi="Arial Narrow"/>
          <w:sz w:val="22"/>
          <w:szCs w:val="22"/>
          <w:u w:val="single"/>
        </w:rPr>
      </w:pPr>
      <w:hyperlink w:anchor="_XML_Request_Syntax_13" w:history="1">
        <w:r w:rsidR="005E75E9" w:rsidRPr="005276A9">
          <w:rPr>
            <w:rStyle w:val="Hyperlink"/>
            <w:rFonts w:ascii="Arial Narrow" w:hAnsi="Arial Narrow"/>
            <w:sz w:val="22"/>
            <w:szCs w:val="22"/>
          </w:rPr>
          <w:t>XML REQUEST SYNTAX</w:t>
        </w:r>
      </w:hyperlink>
      <w:r w:rsidR="005E75E9">
        <w:rPr>
          <w:rFonts w:ascii="Arial Narrow" w:hAnsi="Arial Narrow"/>
          <w:sz w:val="22"/>
          <w:szCs w:val="22"/>
          <w:u w:val="single"/>
        </w:rPr>
        <w:t xml:space="preserve">………………………………………………………………………………….. </w:t>
      </w:r>
      <w:r w:rsidR="00087B82">
        <w:rPr>
          <w:rFonts w:ascii="Arial Narrow" w:hAnsi="Arial Narrow"/>
          <w:sz w:val="22"/>
          <w:szCs w:val="22"/>
          <w:u w:val="single"/>
        </w:rPr>
        <w:t>180</w:t>
      </w:r>
    </w:p>
    <w:p w:rsidR="005E75E9" w:rsidRDefault="00403911" w:rsidP="005E75E9">
      <w:pPr>
        <w:ind w:firstLine="720"/>
        <w:rPr>
          <w:rFonts w:ascii="Arial Narrow" w:hAnsi="Arial Narrow"/>
          <w:sz w:val="22"/>
          <w:szCs w:val="22"/>
          <w:u w:val="single"/>
        </w:rPr>
      </w:pPr>
      <w:hyperlink w:anchor="_XML_Response_Syntax_14" w:history="1">
        <w:r w:rsidR="005E75E9" w:rsidRPr="005276A9">
          <w:rPr>
            <w:rStyle w:val="Hyperlink"/>
            <w:rFonts w:ascii="Arial Narrow" w:hAnsi="Arial Narrow"/>
            <w:sz w:val="22"/>
            <w:szCs w:val="22"/>
          </w:rPr>
          <w:t>XML RESPONSE SYNTAX</w:t>
        </w:r>
      </w:hyperlink>
      <w:r w:rsidR="005E75E9">
        <w:rPr>
          <w:rFonts w:ascii="Arial Narrow" w:hAnsi="Arial Narrow"/>
          <w:sz w:val="22"/>
          <w:szCs w:val="22"/>
          <w:u w:val="single"/>
        </w:rPr>
        <w:t xml:space="preserve">………………………………………………………………………………… </w:t>
      </w:r>
      <w:r w:rsidR="00087B82">
        <w:rPr>
          <w:rFonts w:ascii="Arial Narrow" w:hAnsi="Arial Narrow"/>
          <w:sz w:val="22"/>
          <w:szCs w:val="22"/>
          <w:u w:val="single"/>
        </w:rPr>
        <w:t>180</w:t>
      </w:r>
    </w:p>
    <w:p w:rsidR="005E75E9" w:rsidRDefault="005E75E9" w:rsidP="005E75E9">
      <w:pPr>
        <w:ind w:firstLine="720"/>
        <w:rPr>
          <w:rFonts w:ascii="Arial Narrow" w:hAnsi="Arial Narrow"/>
          <w:sz w:val="22"/>
          <w:szCs w:val="22"/>
          <w:u w:val="single"/>
        </w:rPr>
      </w:pPr>
    </w:p>
    <w:p w:rsidR="004D0839" w:rsidRDefault="004D0839" w:rsidP="00211112">
      <w:pPr>
        <w:rPr>
          <w:rFonts w:ascii="Arial Narrow" w:hAnsi="Arial Narrow"/>
          <w:b/>
          <w:sz w:val="22"/>
          <w:szCs w:val="22"/>
          <w:u w:val="single"/>
        </w:rPr>
      </w:pPr>
    </w:p>
    <w:p w:rsidR="00211112" w:rsidRDefault="00211112" w:rsidP="00211112">
      <w:pPr>
        <w:rPr>
          <w:rFonts w:ascii="Arial Narrow" w:hAnsi="Arial Narrow"/>
          <w:b/>
          <w:sz w:val="22"/>
          <w:szCs w:val="22"/>
          <w:u w:val="single"/>
        </w:rPr>
      </w:pPr>
    </w:p>
    <w:p w:rsidR="00211112" w:rsidRDefault="00211112" w:rsidP="00211112">
      <w:pPr>
        <w:rPr>
          <w:rFonts w:ascii="Arial Narrow" w:hAnsi="Arial Narrow"/>
          <w:b/>
          <w:sz w:val="22"/>
          <w:szCs w:val="22"/>
          <w:u w:val="single"/>
        </w:rPr>
      </w:pPr>
    </w:p>
    <w:p w:rsidR="00211112" w:rsidRDefault="00211112" w:rsidP="0067428D">
      <w:pPr>
        <w:rPr>
          <w:rFonts w:ascii="Arial Narrow" w:hAnsi="Arial Narrow"/>
          <w:b/>
          <w:sz w:val="22"/>
          <w:szCs w:val="22"/>
          <w:u w:val="single"/>
        </w:rPr>
      </w:pPr>
    </w:p>
    <w:p w:rsidR="00211112" w:rsidRDefault="00211112" w:rsidP="0067428D">
      <w:pPr>
        <w:rPr>
          <w:rFonts w:ascii="Arial Narrow" w:hAnsi="Arial Narrow"/>
          <w:b/>
          <w:sz w:val="22"/>
          <w:szCs w:val="22"/>
          <w:u w:val="single"/>
        </w:rPr>
      </w:pPr>
    </w:p>
    <w:p w:rsidR="0067428D" w:rsidRDefault="0067428D" w:rsidP="0067428D">
      <w:pPr>
        <w:rPr>
          <w:rFonts w:ascii="Arial Narrow" w:hAnsi="Arial Narrow"/>
          <w:b/>
          <w:sz w:val="22"/>
          <w:szCs w:val="22"/>
          <w:u w:val="single"/>
        </w:rPr>
      </w:pPr>
    </w:p>
    <w:p w:rsidR="0067428D" w:rsidRPr="00BE11FD" w:rsidRDefault="0067428D" w:rsidP="00BE11FD">
      <w:pPr>
        <w:rPr>
          <w:rFonts w:ascii="Arial Narrow" w:eastAsiaTheme="minorEastAsia" w:hAnsi="Arial Narrow"/>
          <w:b/>
          <w:bCs/>
          <w:caps/>
          <w:szCs w:val="22"/>
          <w:u w:val="single"/>
        </w:rPr>
      </w:pPr>
    </w:p>
    <w:p w:rsidR="00C172AE" w:rsidRPr="00425C8F" w:rsidRDefault="00EA0021" w:rsidP="00C3638B">
      <w:pPr>
        <w:pStyle w:val="BodyText"/>
        <w:rPr>
          <w:rFonts w:cs="Arial"/>
          <w:lang w:val="en-IN"/>
        </w:rPr>
      </w:pPr>
      <w:r w:rsidRPr="00425C8F">
        <w:rPr>
          <w:lang w:val="en-IN"/>
        </w:rPr>
        <w:fldChar w:fldCharType="end"/>
      </w: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3638B" w:rsidRPr="00425C8F" w:rsidRDefault="00C3638B" w:rsidP="00C3638B">
      <w:pPr>
        <w:pStyle w:val="BodyText"/>
        <w:rPr>
          <w:rFonts w:cs="Arial"/>
          <w:lang w:val="en-IN"/>
        </w:rPr>
      </w:pPr>
      <w:r w:rsidRPr="00425C8F">
        <w:rPr>
          <w:rFonts w:cs="Arial"/>
          <w:lang w:val="en-IN"/>
        </w:rPr>
        <w:t xml:space="preserve">Confidentiality Statement </w:t>
      </w:r>
    </w:p>
    <w:p w:rsidR="00C3638B" w:rsidRPr="00425C8F" w:rsidRDefault="00C3638B" w:rsidP="00C3638B">
      <w:pPr>
        <w:pStyle w:val="BodyText"/>
        <w:rPr>
          <w:rFonts w:cs="Arial"/>
          <w:lang w:val="en-IN"/>
        </w:rPr>
      </w:pPr>
      <w:r w:rsidRPr="00425C8F">
        <w:rPr>
          <w:rFonts w:cs="Arial"/>
          <w:lang w:val="en-IN"/>
        </w:rPr>
        <w:lastRenderedPageBreak/>
        <w:t>Copyright © 201</w:t>
      </w:r>
      <w:r w:rsidR="00A5386C" w:rsidRPr="00425C8F">
        <w:rPr>
          <w:rFonts w:cs="Arial"/>
          <w:lang w:val="en-IN"/>
        </w:rPr>
        <w:t>5</w:t>
      </w:r>
      <w:r w:rsidRPr="00425C8F">
        <w:rPr>
          <w:rFonts w:cs="Arial"/>
          <w:lang w:val="en-IN"/>
        </w:rPr>
        <w:t>, Comviva Technologies Limited. All rights reserved. This product or document may not, in whole or in part, be copied, photocopied, reproduced, translated, or reduced to any electronic medium or machine readable form, by any means electronic, mechanical, photographic, optic recording or otherwise without prior consent, in writing, of the copyright owner. Statutory declaration under section 52A of the Copyright Act 1957.</w:t>
      </w:r>
    </w:p>
    <w:p w:rsidR="00C3638B" w:rsidRPr="00425C8F" w:rsidRDefault="00C3638B" w:rsidP="00C3638B">
      <w:pPr>
        <w:pStyle w:val="BodyText2"/>
        <w:rPr>
          <w:lang w:val="en-IN"/>
        </w:rPr>
      </w:pPr>
    </w:p>
    <w:p w:rsidR="00C3638B" w:rsidRPr="00425C8F" w:rsidRDefault="00C3638B" w:rsidP="000E7BEC">
      <w:pPr>
        <w:pStyle w:val="SectionHead"/>
        <w:rPr>
          <w:color w:val="auto"/>
          <w:lang w:val="en-IN"/>
        </w:rPr>
      </w:pPr>
      <w:r w:rsidRPr="00425C8F">
        <w:rPr>
          <w:color w:val="auto"/>
          <w:lang w:val="en-IN"/>
        </w:rPr>
        <w:br w:type="column"/>
      </w:r>
      <w:bookmarkStart w:id="8" w:name="_Toc485139684"/>
      <w:bookmarkEnd w:id="6"/>
      <w:bookmarkEnd w:id="7"/>
      <w:r w:rsidRPr="00425C8F">
        <w:rPr>
          <w:color w:val="auto"/>
          <w:lang w:val="en-IN"/>
        </w:rPr>
        <w:lastRenderedPageBreak/>
        <w:t>Document History</w:t>
      </w:r>
      <w:bookmarkEnd w:id="8"/>
    </w:p>
    <w:p w:rsidR="00C3638B" w:rsidRPr="00425C8F" w:rsidRDefault="00C3638B" w:rsidP="00C3638B">
      <w:pPr>
        <w:pStyle w:val="BodyText"/>
        <w:rPr>
          <w:lang w:val="en-IN"/>
        </w:rPr>
      </w:pPr>
    </w:p>
    <w:tbl>
      <w:tblPr>
        <w:tblpPr w:leftFromText="180" w:rightFromText="180" w:vertAnchor="text" w:horzAnchor="margin" w:tblpXSpec="center" w:tblpY="201"/>
        <w:tblW w:w="10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2119"/>
        <w:gridCol w:w="2605"/>
        <w:gridCol w:w="1547"/>
        <w:gridCol w:w="1466"/>
        <w:gridCol w:w="1978"/>
      </w:tblGrid>
      <w:tr w:rsidR="00C3638B" w:rsidRPr="00425C8F" w:rsidTr="00F06885">
        <w:trPr>
          <w:trHeight w:val="471"/>
        </w:trPr>
        <w:tc>
          <w:tcPr>
            <w:tcW w:w="828" w:type="dxa"/>
            <w:shd w:val="clear" w:color="auto" w:fill="E31837"/>
          </w:tcPr>
          <w:p w:rsidR="00C3638B" w:rsidRPr="00425C8F" w:rsidRDefault="00C3638B" w:rsidP="00F06885">
            <w:pPr>
              <w:pStyle w:val="TableofAuthorities"/>
              <w:jc w:val="left"/>
              <w:rPr>
                <w:lang w:val="en-IN"/>
              </w:rPr>
            </w:pPr>
            <w:r w:rsidRPr="00425C8F">
              <w:rPr>
                <w:lang w:val="en-IN"/>
              </w:rPr>
              <w:t>Version Number</w:t>
            </w:r>
          </w:p>
        </w:tc>
        <w:tc>
          <w:tcPr>
            <w:tcW w:w="2119" w:type="dxa"/>
            <w:shd w:val="clear" w:color="auto" w:fill="E31837"/>
          </w:tcPr>
          <w:p w:rsidR="00C3638B" w:rsidRPr="00425C8F" w:rsidRDefault="00C3638B" w:rsidP="00F06885">
            <w:pPr>
              <w:pStyle w:val="TableofAuthorities"/>
              <w:jc w:val="left"/>
              <w:rPr>
                <w:lang w:val="en-IN"/>
              </w:rPr>
            </w:pPr>
            <w:r w:rsidRPr="00425C8F">
              <w:rPr>
                <w:lang w:val="en-IN"/>
              </w:rPr>
              <w:t>Created/Modified On:</w:t>
            </w:r>
          </w:p>
        </w:tc>
        <w:tc>
          <w:tcPr>
            <w:tcW w:w="2605" w:type="dxa"/>
            <w:shd w:val="clear" w:color="auto" w:fill="E31837"/>
          </w:tcPr>
          <w:p w:rsidR="00C3638B" w:rsidRPr="00425C8F" w:rsidRDefault="00C3638B" w:rsidP="00F06885">
            <w:pPr>
              <w:pStyle w:val="TableofAuthorities"/>
              <w:jc w:val="left"/>
              <w:rPr>
                <w:lang w:val="en-IN"/>
              </w:rPr>
            </w:pPr>
            <w:r w:rsidRPr="00425C8F">
              <w:rPr>
                <w:lang w:val="en-IN"/>
              </w:rPr>
              <w:t xml:space="preserve">Description of Changes </w:t>
            </w:r>
          </w:p>
        </w:tc>
        <w:tc>
          <w:tcPr>
            <w:tcW w:w="1547" w:type="dxa"/>
            <w:shd w:val="clear" w:color="auto" w:fill="E31837"/>
          </w:tcPr>
          <w:p w:rsidR="00C3638B" w:rsidRPr="00425C8F" w:rsidRDefault="00C3638B" w:rsidP="00F06885">
            <w:pPr>
              <w:pStyle w:val="TableofAuthorities"/>
              <w:jc w:val="left"/>
              <w:rPr>
                <w:lang w:val="en-IN"/>
              </w:rPr>
            </w:pPr>
            <w:r w:rsidRPr="00425C8F">
              <w:rPr>
                <w:lang w:val="en-IN"/>
              </w:rPr>
              <w:t>Author</w:t>
            </w:r>
          </w:p>
        </w:tc>
        <w:tc>
          <w:tcPr>
            <w:tcW w:w="1466" w:type="dxa"/>
            <w:shd w:val="clear" w:color="auto" w:fill="E31837"/>
          </w:tcPr>
          <w:p w:rsidR="00C3638B" w:rsidRPr="00425C8F" w:rsidRDefault="00C3638B" w:rsidP="00F06885">
            <w:pPr>
              <w:pStyle w:val="TableofAuthorities"/>
              <w:jc w:val="left"/>
              <w:rPr>
                <w:lang w:val="en-IN"/>
              </w:rPr>
            </w:pPr>
            <w:r w:rsidRPr="00425C8F">
              <w:rPr>
                <w:lang w:val="en-IN"/>
              </w:rPr>
              <w:t>Reviewer</w:t>
            </w:r>
          </w:p>
        </w:tc>
        <w:tc>
          <w:tcPr>
            <w:tcW w:w="1978" w:type="dxa"/>
            <w:shd w:val="clear" w:color="auto" w:fill="E31837"/>
          </w:tcPr>
          <w:p w:rsidR="00C3638B" w:rsidRPr="00425C8F" w:rsidRDefault="00C3638B" w:rsidP="00F06885">
            <w:pPr>
              <w:pStyle w:val="TableofAuthorities"/>
              <w:jc w:val="left"/>
              <w:rPr>
                <w:lang w:val="en-IN"/>
              </w:rPr>
            </w:pPr>
            <w:r w:rsidRPr="00425C8F">
              <w:rPr>
                <w:lang w:val="en-IN"/>
              </w:rPr>
              <w:t>Comments</w:t>
            </w:r>
          </w:p>
        </w:tc>
      </w:tr>
      <w:tr w:rsidR="00C3638B" w:rsidRPr="00425C8F" w:rsidTr="00F06885">
        <w:trPr>
          <w:trHeight w:val="471"/>
        </w:trPr>
        <w:tc>
          <w:tcPr>
            <w:tcW w:w="828" w:type="dxa"/>
            <w:shd w:val="clear" w:color="auto" w:fill="F3F3F3"/>
          </w:tcPr>
          <w:p w:rsidR="00C3638B" w:rsidRPr="00425C8F" w:rsidRDefault="00C3638B" w:rsidP="00F06885">
            <w:pPr>
              <w:pStyle w:val="Tablecontent"/>
              <w:rPr>
                <w:lang w:val="en-IN"/>
              </w:rPr>
            </w:pPr>
            <w:r w:rsidRPr="00425C8F">
              <w:rPr>
                <w:lang w:val="en-IN"/>
              </w:rPr>
              <w:t>1.0</w:t>
            </w:r>
          </w:p>
        </w:tc>
        <w:tc>
          <w:tcPr>
            <w:tcW w:w="2119" w:type="dxa"/>
            <w:shd w:val="clear" w:color="auto" w:fill="F3F3F3"/>
          </w:tcPr>
          <w:p w:rsidR="00C3638B" w:rsidRPr="00425C8F" w:rsidRDefault="00C172AE" w:rsidP="00C172AE">
            <w:pPr>
              <w:pStyle w:val="Tablecontent"/>
              <w:rPr>
                <w:lang w:val="en-IN"/>
              </w:rPr>
            </w:pPr>
            <w:r w:rsidRPr="00425C8F">
              <w:rPr>
                <w:lang w:val="en-IN"/>
              </w:rPr>
              <w:t>13</w:t>
            </w:r>
            <w:r w:rsidR="00C3638B" w:rsidRPr="00425C8F">
              <w:rPr>
                <w:lang w:val="en-IN"/>
              </w:rPr>
              <w:t>-0</w:t>
            </w:r>
            <w:r w:rsidRPr="00425C8F">
              <w:rPr>
                <w:lang w:val="en-IN"/>
              </w:rPr>
              <w:t>1-2014</w:t>
            </w:r>
          </w:p>
        </w:tc>
        <w:tc>
          <w:tcPr>
            <w:tcW w:w="2605" w:type="dxa"/>
            <w:shd w:val="clear" w:color="auto" w:fill="F3F3F3"/>
          </w:tcPr>
          <w:p w:rsidR="00C3638B" w:rsidRPr="00425C8F" w:rsidRDefault="00C3638B" w:rsidP="00F06885">
            <w:pPr>
              <w:pStyle w:val="Tablecontent"/>
              <w:rPr>
                <w:lang w:val="en-IN"/>
              </w:rPr>
            </w:pPr>
            <w:r w:rsidRPr="00425C8F">
              <w:rPr>
                <w:lang w:val="en-IN"/>
              </w:rPr>
              <w:t>Initial version post internal review</w:t>
            </w:r>
          </w:p>
        </w:tc>
        <w:tc>
          <w:tcPr>
            <w:tcW w:w="1547" w:type="dxa"/>
            <w:shd w:val="clear" w:color="auto" w:fill="F3F3F3"/>
          </w:tcPr>
          <w:p w:rsidR="00C3638B" w:rsidRPr="00425C8F" w:rsidRDefault="00C172AE" w:rsidP="00C172AE">
            <w:pPr>
              <w:pStyle w:val="Tablecontent"/>
              <w:rPr>
                <w:lang w:val="en-IN"/>
              </w:rPr>
            </w:pPr>
            <w:r w:rsidRPr="00425C8F">
              <w:rPr>
                <w:lang w:val="en-IN"/>
              </w:rPr>
              <w:t>Product Management</w:t>
            </w:r>
          </w:p>
        </w:tc>
        <w:tc>
          <w:tcPr>
            <w:tcW w:w="1466" w:type="dxa"/>
            <w:shd w:val="clear" w:color="auto" w:fill="F3F3F3"/>
          </w:tcPr>
          <w:p w:rsidR="007C49C5" w:rsidRPr="00425C8F" w:rsidRDefault="007C49C5" w:rsidP="00F06885">
            <w:pPr>
              <w:pStyle w:val="Tablecontent"/>
              <w:rPr>
                <w:lang w:val="en-IN"/>
              </w:rPr>
            </w:pPr>
          </w:p>
        </w:tc>
        <w:tc>
          <w:tcPr>
            <w:tcW w:w="1978" w:type="dxa"/>
            <w:shd w:val="clear" w:color="auto" w:fill="F3F3F3"/>
          </w:tcPr>
          <w:p w:rsidR="00C3638B" w:rsidRPr="00425C8F" w:rsidRDefault="00C3638B" w:rsidP="00F06885">
            <w:pPr>
              <w:pStyle w:val="Tablecontent"/>
              <w:rPr>
                <w:lang w:val="en-IN"/>
              </w:rPr>
            </w:pPr>
          </w:p>
        </w:tc>
      </w:tr>
      <w:tr w:rsidR="00131326" w:rsidRPr="00425C8F" w:rsidTr="00F06885">
        <w:trPr>
          <w:trHeight w:val="471"/>
        </w:trPr>
        <w:tc>
          <w:tcPr>
            <w:tcW w:w="828" w:type="dxa"/>
            <w:shd w:val="clear" w:color="auto" w:fill="F3F3F3"/>
          </w:tcPr>
          <w:p w:rsidR="00131326" w:rsidRPr="00425C8F" w:rsidRDefault="00EA524D" w:rsidP="00F06885">
            <w:pPr>
              <w:pStyle w:val="Tablecontent"/>
              <w:rPr>
                <w:lang w:val="en-IN"/>
              </w:rPr>
            </w:pPr>
            <w:r>
              <w:rPr>
                <w:lang w:val="en-IN"/>
              </w:rPr>
              <w:t>1.1</w:t>
            </w:r>
          </w:p>
        </w:tc>
        <w:tc>
          <w:tcPr>
            <w:tcW w:w="2119" w:type="dxa"/>
            <w:shd w:val="clear" w:color="auto" w:fill="F3F3F3"/>
          </w:tcPr>
          <w:p w:rsidR="00131326" w:rsidRPr="00425C8F" w:rsidRDefault="00EA524D" w:rsidP="00C172AE">
            <w:pPr>
              <w:pStyle w:val="Tablecontent"/>
              <w:rPr>
                <w:lang w:val="en-IN"/>
              </w:rPr>
            </w:pPr>
            <w:r>
              <w:rPr>
                <w:lang w:val="en-IN"/>
              </w:rPr>
              <w:t>04-08-2017</w:t>
            </w:r>
          </w:p>
        </w:tc>
        <w:tc>
          <w:tcPr>
            <w:tcW w:w="2605" w:type="dxa"/>
            <w:shd w:val="clear" w:color="auto" w:fill="F3F3F3"/>
          </w:tcPr>
          <w:p w:rsidR="00131326" w:rsidRPr="00425C8F" w:rsidRDefault="00EA524D" w:rsidP="00F06885">
            <w:pPr>
              <w:pStyle w:val="Tablecontent"/>
              <w:rPr>
                <w:lang w:val="en-IN"/>
              </w:rPr>
            </w:pPr>
            <w:r>
              <w:rPr>
                <w:lang w:val="en-IN"/>
              </w:rPr>
              <w:t xml:space="preserve">Voucher query API modified action tag added </w:t>
            </w:r>
          </w:p>
        </w:tc>
        <w:tc>
          <w:tcPr>
            <w:tcW w:w="1547" w:type="dxa"/>
            <w:shd w:val="clear" w:color="auto" w:fill="F3F3F3"/>
          </w:tcPr>
          <w:p w:rsidR="00131326" w:rsidRPr="00425C8F" w:rsidRDefault="00EA524D" w:rsidP="00C172AE">
            <w:pPr>
              <w:pStyle w:val="Tablecontent"/>
              <w:rPr>
                <w:lang w:val="en-IN"/>
              </w:rPr>
            </w:pPr>
            <w:r>
              <w:rPr>
                <w:lang w:val="en-IN"/>
              </w:rPr>
              <w:t>Yogesh</w:t>
            </w:r>
          </w:p>
        </w:tc>
        <w:tc>
          <w:tcPr>
            <w:tcW w:w="1466" w:type="dxa"/>
            <w:shd w:val="clear" w:color="auto" w:fill="F3F3F3"/>
          </w:tcPr>
          <w:p w:rsidR="00131326" w:rsidRPr="00425C8F" w:rsidRDefault="00131326" w:rsidP="00F06885">
            <w:pPr>
              <w:pStyle w:val="Tablecontent"/>
              <w:rPr>
                <w:lang w:val="en-IN"/>
              </w:rPr>
            </w:pPr>
          </w:p>
        </w:tc>
        <w:tc>
          <w:tcPr>
            <w:tcW w:w="1978" w:type="dxa"/>
            <w:shd w:val="clear" w:color="auto" w:fill="F3F3F3"/>
          </w:tcPr>
          <w:p w:rsidR="00131326" w:rsidRPr="00425C8F" w:rsidRDefault="00131326" w:rsidP="00F06885">
            <w:pPr>
              <w:pStyle w:val="Tablecontent"/>
              <w:rPr>
                <w:lang w:val="en-IN"/>
              </w:rPr>
            </w:pPr>
          </w:p>
        </w:tc>
      </w:tr>
      <w:tr w:rsidR="00A5386C" w:rsidRPr="00425C8F" w:rsidTr="00F06885">
        <w:trPr>
          <w:trHeight w:val="471"/>
        </w:trPr>
        <w:tc>
          <w:tcPr>
            <w:tcW w:w="828" w:type="dxa"/>
            <w:shd w:val="clear" w:color="auto" w:fill="F3F3F3"/>
          </w:tcPr>
          <w:p w:rsidR="00A5386C" w:rsidRPr="00425C8F" w:rsidRDefault="009F7CFC" w:rsidP="00F06885">
            <w:pPr>
              <w:pStyle w:val="Tablecontent"/>
              <w:rPr>
                <w:lang w:val="en-IN"/>
              </w:rPr>
            </w:pPr>
            <w:ins w:id="9" w:author="Rahul Arya" w:date="2018-07-16T13:23:00Z">
              <w:r>
                <w:rPr>
                  <w:lang w:val="en-IN"/>
                </w:rPr>
                <w:t>1.2</w:t>
              </w:r>
            </w:ins>
          </w:p>
        </w:tc>
        <w:tc>
          <w:tcPr>
            <w:tcW w:w="2119" w:type="dxa"/>
            <w:shd w:val="clear" w:color="auto" w:fill="F3F3F3"/>
          </w:tcPr>
          <w:p w:rsidR="00A5386C" w:rsidRPr="00425C8F" w:rsidRDefault="009F7CFC" w:rsidP="00C172AE">
            <w:pPr>
              <w:pStyle w:val="Tablecontent"/>
              <w:rPr>
                <w:lang w:val="en-IN"/>
              </w:rPr>
            </w:pPr>
            <w:ins w:id="10" w:author="Rahul Arya" w:date="2018-07-16T13:23:00Z">
              <w:r>
                <w:rPr>
                  <w:lang w:val="en-IN"/>
                </w:rPr>
                <w:t>16-07-2018</w:t>
              </w:r>
            </w:ins>
          </w:p>
        </w:tc>
        <w:tc>
          <w:tcPr>
            <w:tcW w:w="2605" w:type="dxa"/>
            <w:shd w:val="clear" w:color="auto" w:fill="F3F3F3"/>
          </w:tcPr>
          <w:p w:rsidR="00A5386C" w:rsidRPr="00425C8F" w:rsidRDefault="009F7CFC" w:rsidP="00F06885">
            <w:pPr>
              <w:pStyle w:val="Tablecontent"/>
              <w:rPr>
                <w:lang w:val="en-IN"/>
              </w:rPr>
            </w:pPr>
            <w:ins w:id="11" w:author="Rahul Arya" w:date="2018-07-16T13:23:00Z">
              <w:r>
                <w:rPr>
                  <w:lang w:val="en-IN"/>
                </w:rPr>
                <w:t>P2P services added,INFO tags also added</w:t>
              </w:r>
            </w:ins>
          </w:p>
        </w:tc>
        <w:tc>
          <w:tcPr>
            <w:tcW w:w="1547" w:type="dxa"/>
            <w:shd w:val="clear" w:color="auto" w:fill="F3F3F3"/>
          </w:tcPr>
          <w:p w:rsidR="00A5386C" w:rsidRPr="00425C8F" w:rsidRDefault="009F7CFC" w:rsidP="00C172AE">
            <w:pPr>
              <w:pStyle w:val="Tablecontent"/>
              <w:rPr>
                <w:lang w:val="en-IN"/>
              </w:rPr>
            </w:pPr>
            <w:ins w:id="12" w:author="Rahul Arya" w:date="2018-07-16T13:23:00Z">
              <w:r>
                <w:rPr>
                  <w:lang w:val="en-IN"/>
                </w:rPr>
                <w:t>RAHUL</w:t>
              </w:r>
            </w:ins>
          </w:p>
        </w:tc>
        <w:tc>
          <w:tcPr>
            <w:tcW w:w="1466" w:type="dxa"/>
            <w:shd w:val="clear" w:color="auto" w:fill="F3F3F3"/>
          </w:tcPr>
          <w:p w:rsidR="00A5386C" w:rsidRPr="00425C8F" w:rsidRDefault="00A5386C" w:rsidP="00F06885">
            <w:pPr>
              <w:pStyle w:val="Tablecontent"/>
              <w:rPr>
                <w:lang w:val="en-IN"/>
              </w:rPr>
            </w:pPr>
          </w:p>
        </w:tc>
        <w:tc>
          <w:tcPr>
            <w:tcW w:w="1978" w:type="dxa"/>
            <w:shd w:val="clear" w:color="auto" w:fill="F3F3F3"/>
          </w:tcPr>
          <w:p w:rsidR="00A5386C" w:rsidRPr="00425C8F" w:rsidRDefault="00A5386C" w:rsidP="00F06885">
            <w:pPr>
              <w:pStyle w:val="Tablecontent"/>
              <w:rPr>
                <w:lang w:val="en-IN"/>
              </w:rPr>
            </w:pPr>
          </w:p>
        </w:tc>
      </w:tr>
      <w:tr w:rsidR="00A5386C" w:rsidRPr="00425C8F" w:rsidTr="00F06885">
        <w:trPr>
          <w:trHeight w:val="471"/>
        </w:trPr>
        <w:tc>
          <w:tcPr>
            <w:tcW w:w="828" w:type="dxa"/>
            <w:shd w:val="clear" w:color="auto" w:fill="F3F3F3"/>
          </w:tcPr>
          <w:p w:rsidR="00A5386C" w:rsidRPr="00425C8F" w:rsidRDefault="00A5386C" w:rsidP="00F06885">
            <w:pPr>
              <w:pStyle w:val="Tablecontent"/>
              <w:rPr>
                <w:lang w:val="en-IN"/>
              </w:rPr>
            </w:pPr>
          </w:p>
        </w:tc>
        <w:tc>
          <w:tcPr>
            <w:tcW w:w="2119" w:type="dxa"/>
            <w:shd w:val="clear" w:color="auto" w:fill="F3F3F3"/>
          </w:tcPr>
          <w:p w:rsidR="00A5386C" w:rsidRPr="00425C8F" w:rsidRDefault="00A5386C" w:rsidP="00C172AE">
            <w:pPr>
              <w:pStyle w:val="Tablecontent"/>
              <w:rPr>
                <w:lang w:val="en-IN"/>
              </w:rPr>
            </w:pPr>
          </w:p>
        </w:tc>
        <w:tc>
          <w:tcPr>
            <w:tcW w:w="2605" w:type="dxa"/>
            <w:shd w:val="clear" w:color="auto" w:fill="F3F3F3"/>
          </w:tcPr>
          <w:p w:rsidR="00A5386C" w:rsidRPr="00425C8F" w:rsidRDefault="00A5386C" w:rsidP="00F06885">
            <w:pPr>
              <w:pStyle w:val="Tablecontent"/>
              <w:rPr>
                <w:lang w:val="en-IN"/>
              </w:rPr>
            </w:pPr>
          </w:p>
        </w:tc>
        <w:tc>
          <w:tcPr>
            <w:tcW w:w="1547" w:type="dxa"/>
            <w:shd w:val="clear" w:color="auto" w:fill="F3F3F3"/>
          </w:tcPr>
          <w:p w:rsidR="00A5386C" w:rsidRPr="00425C8F" w:rsidRDefault="00A5386C" w:rsidP="00C172AE">
            <w:pPr>
              <w:pStyle w:val="Tablecontent"/>
              <w:rPr>
                <w:lang w:val="en-IN"/>
              </w:rPr>
            </w:pPr>
          </w:p>
        </w:tc>
        <w:tc>
          <w:tcPr>
            <w:tcW w:w="1466" w:type="dxa"/>
            <w:shd w:val="clear" w:color="auto" w:fill="F3F3F3"/>
          </w:tcPr>
          <w:p w:rsidR="00A5386C" w:rsidRPr="00425C8F" w:rsidRDefault="00A5386C" w:rsidP="00F06885">
            <w:pPr>
              <w:pStyle w:val="Tablecontent"/>
              <w:rPr>
                <w:lang w:val="en-IN"/>
              </w:rPr>
            </w:pPr>
          </w:p>
        </w:tc>
        <w:tc>
          <w:tcPr>
            <w:tcW w:w="1978" w:type="dxa"/>
            <w:shd w:val="clear" w:color="auto" w:fill="F3F3F3"/>
          </w:tcPr>
          <w:p w:rsidR="00A5386C" w:rsidRPr="00425C8F" w:rsidRDefault="00A5386C" w:rsidP="00F06885">
            <w:pPr>
              <w:pStyle w:val="Tablecontent"/>
              <w:rPr>
                <w:lang w:val="en-IN"/>
              </w:rPr>
            </w:pPr>
          </w:p>
        </w:tc>
      </w:tr>
      <w:tr w:rsidR="00A5386C" w:rsidRPr="00425C8F" w:rsidTr="00F06885">
        <w:trPr>
          <w:trHeight w:val="471"/>
        </w:trPr>
        <w:tc>
          <w:tcPr>
            <w:tcW w:w="828" w:type="dxa"/>
            <w:shd w:val="clear" w:color="auto" w:fill="F3F3F3"/>
          </w:tcPr>
          <w:p w:rsidR="00A5386C" w:rsidRPr="00425C8F" w:rsidRDefault="00A5386C" w:rsidP="00F06885">
            <w:pPr>
              <w:pStyle w:val="Tablecontent"/>
              <w:rPr>
                <w:lang w:val="en-IN"/>
              </w:rPr>
            </w:pPr>
          </w:p>
        </w:tc>
        <w:tc>
          <w:tcPr>
            <w:tcW w:w="2119" w:type="dxa"/>
            <w:shd w:val="clear" w:color="auto" w:fill="F3F3F3"/>
          </w:tcPr>
          <w:p w:rsidR="00A5386C" w:rsidRPr="00425C8F" w:rsidRDefault="00A5386C" w:rsidP="00C172AE">
            <w:pPr>
              <w:pStyle w:val="Tablecontent"/>
              <w:rPr>
                <w:lang w:val="en-IN"/>
              </w:rPr>
            </w:pPr>
          </w:p>
        </w:tc>
        <w:tc>
          <w:tcPr>
            <w:tcW w:w="2605" w:type="dxa"/>
            <w:shd w:val="clear" w:color="auto" w:fill="F3F3F3"/>
          </w:tcPr>
          <w:p w:rsidR="00A5386C" w:rsidRPr="00425C8F" w:rsidRDefault="00A5386C" w:rsidP="00F06885">
            <w:pPr>
              <w:pStyle w:val="Tablecontent"/>
              <w:rPr>
                <w:lang w:val="en-IN"/>
              </w:rPr>
            </w:pPr>
          </w:p>
        </w:tc>
        <w:tc>
          <w:tcPr>
            <w:tcW w:w="1547" w:type="dxa"/>
            <w:shd w:val="clear" w:color="auto" w:fill="F3F3F3"/>
          </w:tcPr>
          <w:p w:rsidR="00A5386C" w:rsidRPr="00425C8F" w:rsidRDefault="00A5386C" w:rsidP="00C172AE">
            <w:pPr>
              <w:pStyle w:val="Tablecontent"/>
              <w:rPr>
                <w:lang w:val="en-IN"/>
              </w:rPr>
            </w:pPr>
          </w:p>
        </w:tc>
        <w:tc>
          <w:tcPr>
            <w:tcW w:w="1466" w:type="dxa"/>
            <w:shd w:val="clear" w:color="auto" w:fill="F3F3F3"/>
          </w:tcPr>
          <w:p w:rsidR="00A5386C" w:rsidRPr="00425C8F" w:rsidRDefault="00A5386C" w:rsidP="00F06885">
            <w:pPr>
              <w:pStyle w:val="Tablecontent"/>
              <w:rPr>
                <w:lang w:val="en-IN"/>
              </w:rPr>
            </w:pPr>
          </w:p>
        </w:tc>
        <w:tc>
          <w:tcPr>
            <w:tcW w:w="1978" w:type="dxa"/>
            <w:shd w:val="clear" w:color="auto" w:fill="F3F3F3"/>
          </w:tcPr>
          <w:p w:rsidR="00A5386C" w:rsidRPr="00425C8F" w:rsidRDefault="00A5386C" w:rsidP="00F06885">
            <w:pPr>
              <w:pStyle w:val="Tablecontent"/>
              <w:rPr>
                <w:lang w:val="en-IN"/>
              </w:rPr>
            </w:pPr>
          </w:p>
        </w:tc>
      </w:tr>
      <w:tr w:rsidR="00B6379B" w:rsidRPr="00425C8F" w:rsidTr="00F06885">
        <w:trPr>
          <w:trHeight w:val="471"/>
        </w:trPr>
        <w:tc>
          <w:tcPr>
            <w:tcW w:w="828" w:type="dxa"/>
            <w:shd w:val="clear" w:color="auto" w:fill="F3F3F3"/>
          </w:tcPr>
          <w:p w:rsidR="00B6379B" w:rsidRPr="00425C8F" w:rsidRDefault="00B6379B" w:rsidP="00F06885">
            <w:pPr>
              <w:pStyle w:val="Tablecontent"/>
              <w:rPr>
                <w:lang w:val="en-IN"/>
              </w:rPr>
            </w:pPr>
          </w:p>
        </w:tc>
        <w:tc>
          <w:tcPr>
            <w:tcW w:w="2119" w:type="dxa"/>
            <w:shd w:val="clear" w:color="auto" w:fill="F3F3F3"/>
          </w:tcPr>
          <w:p w:rsidR="00B6379B" w:rsidRPr="00425C8F" w:rsidRDefault="00B6379B" w:rsidP="00C172AE">
            <w:pPr>
              <w:pStyle w:val="Tablecontent"/>
              <w:rPr>
                <w:lang w:val="en-IN"/>
              </w:rPr>
            </w:pPr>
          </w:p>
        </w:tc>
        <w:tc>
          <w:tcPr>
            <w:tcW w:w="2605" w:type="dxa"/>
            <w:shd w:val="clear" w:color="auto" w:fill="F3F3F3"/>
          </w:tcPr>
          <w:p w:rsidR="00B6379B" w:rsidRPr="00425C8F" w:rsidRDefault="00B6379B" w:rsidP="00F06885">
            <w:pPr>
              <w:pStyle w:val="Tablecontent"/>
              <w:rPr>
                <w:lang w:val="en-IN"/>
              </w:rPr>
            </w:pPr>
          </w:p>
        </w:tc>
        <w:tc>
          <w:tcPr>
            <w:tcW w:w="1547" w:type="dxa"/>
            <w:shd w:val="clear" w:color="auto" w:fill="F3F3F3"/>
          </w:tcPr>
          <w:p w:rsidR="00B6379B" w:rsidRPr="00425C8F" w:rsidRDefault="00B6379B" w:rsidP="00C172AE">
            <w:pPr>
              <w:pStyle w:val="Tablecontent"/>
              <w:rPr>
                <w:lang w:val="en-IN"/>
              </w:rPr>
            </w:pPr>
          </w:p>
        </w:tc>
        <w:tc>
          <w:tcPr>
            <w:tcW w:w="1466" w:type="dxa"/>
            <w:shd w:val="clear" w:color="auto" w:fill="F3F3F3"/>
          </w:tcPr>
          <w:p w:rsidR="00B6379B" w:rsidRPr="00425C8F" w:rsidRDefault="00B6379B" w:rsidP="00F06885">
            <w:pPr>
              <w:pStyle w:val="Tablecontent"/>
              <w:rPr>
                <w:lang w:val="en-IN"/>
              </w:rPr>
            </w:pPr>
          </w:p>
        </w:tc>
        <w:tc>
          <w:tcPr>
            <w:tcW w:w="1978" w:type="dxa"/>
            <w:shd w:val="clear" w:color="auto" w:fill="F3F3F3"/>
          </w:tcPr>
          <w:p w:rsidR="00B6379B" w:rsidRPr="00425C8F" w:rsidRDefault="00B6379B" w:rsidP="00F06885">
            <w:pPr>
              <w:pStyle w:val="Tablecontent"/>
              <w:rPr>
                <w:lang w:val="en-IN"/>
              </w:rPr>
            </w:pPr>
          </w:p>
        </w:tc>
      </w:tr>
      <w:tr w:rsidR="009B2ADE" w:rsidRPr="00425C8F" w:rsidTr="00F06885">
        <w:trPr>
          <w:trHeight w:val="471"/>
        </w:trPr>
        <w:tc>
          <w:tcPr>
            <w:tcW w:w="828" w:type="dxa"/>
            <w:shd w:val="clear" w:color="auto" w:fill="F3F3F3"/>
          </w:tcPr>
          <w:p w:rsidR="009B2ADE" w:rsidRPr="00425C8F" w:rsidRDefault="009B2ADE" w:rsidP="00F06885">
            <w:pPr>
              <w:pStyle w:val="Tablecontent"/>
              <w:rPr>
                <w:lang w:val="en-IN"/>
              </w:rPr>
            </w:pPr>
          </w:p>
        </w:tc>
        <w:tc>
          <w:tcPr>
            <w:tcW w:w="2119" w:type="dxa"/>
            <w:shd w:val="clear" w:color="auto" w:fill="F3F3F3"/>
          </w:tcPr>
          <w:p w:rsidR="009B2ADE" w:rsidRPr="00425C8F" w:rsidRDefault="009B2ADE" w:rsidP="00C172AE">
            <w:pPr>
              <w:pStyle w:val="Tablecontent"/>
              <w:rPr>
                <w:lang w:val="en-IN"/>
              </w:rPr>
            </w:pPr>
          </w:p>
        </w:tc>
        <w:tc>
          <w:tcPr>
            <w:tcW w:w="2605" w:type="dxa"/>
            <w:shd w:val="clear" w:color="auto" w:fill="F3F3F3"/>
          </w:tcPr>
          <w:p w:rsidR="009B2ADE" w:rsidRPr="00425C8F" w:rsidRDefault="009B2ADE" w:rsidP="00F06885">
            <w:pPr>
              <w:pStyle w:val="Tablecontent"/>
              <w:rPr>
                <w:lang w:val="en-IN"/>
              </w:rPr>
            </w:pPr>
          </w:p>
        </w:tc>
        <w:tc>
          <w:tcPr>
            <w:tcW w:w="1547" w:type="dxa"/>
            <w:shd w:val="clear" w:color="auto" w:fill="F3F3F3"/>
          </w:tcPr>
          <w:p w:rsidR="009B2ADE" w:rsidRPr="00425C8F" w:rsidRDefault="009B2ADE" w:rsidP="00C172AE">
            <w:pPr>
              <w:pStyle w:val="Tablecontent"/>
              <w:rPr>
                <w:lang w:val="en-IN"/>
              </w:rPr>
            </w:pPr>
          </w:p>
        </w:tc>
        <w:tc>
          <w:tcPr>
            <w:tcW w:w="1466" w:type="dxa"/>
            <w:shd w:val="clear" w:color="auto" w:fill="F3F3F3"/>
          </w:tcPr>
          <w:p w:rsidR="009B2ADE" w:rsidRPr="00425C8F" w:rsidRDefault="009B2ADE" w:rsidP="00F06885">
            <w:pPr>
              <w:pStyle w:val="Tablecontent"/>
              <w:rPr>
                <w:lang w:val="en-IN"/>
              </w:rPr>
            </w:pPr>
          </w:p>
        </w:tc>
        <w:tc>
          <w:tcPr>
            <w:tcW w:w="1978" w:type="dxa"/>
            <w:shd w:val="clear" w:color="auto" w:fill="F3F3F3"/>
          </w:tcPr>
          <w:p w:rsidR="009B2ADE" w:rsidRPr="00425C8F" w:rsidRDefault="009B2ADE" w:rsidP="00F06885">
            <w:pPr>
              <w:pStyle w:val="Tablecontent"/>
              <w:rPr>
                <w:lang w:val="en-IN"/>
              </w:rPr>
            </w:pPr>
          </w:p>
        </w:tc>
      </w:tr>
      <w:tr w:rsidR="004D2310" w:rsidRPr="00425C8F" w:rsidTr="00F06885">
        <w:trPr>
          <w:trHeight w:val="471"/>
        </w:trPr>
        <w:tc>
          <w:tcPr>
            <w:tcW w:w="828" w:type="dxa"/>
            <w:shd w:val="clear" w:color="auto" w:fill="F3F3F3"/>
          </w:tcPr>
          <w:p w:rsidR="004D2310" w:rsidRDefault="004D2310" w:rsidP="00F06885">
            <w:pPr>
              <w:pStyle w:val="Tablecontent"/>
              <w:rPr>
                <w:lang w:val="en-IN"/>
              </w:rPr>
            </w:pPr>
          </w:p>
        </w:tc>
        <w:tc>
          <w:tcPr>
            <w:tcW w:w="2119" w:type="dxa"/>
            <w:shd w:val="clear" w:color="auto" w:fill="F3F3F3"/>
          </w:tcPr>
          <w:p w:rsidR="004D2310" w:rsidRDefault="004D2310" w:rsidP="00C172AE">
            <w:pPr>
              <w:pStyle w:val="Tablecontent"/>
              <w:rPr>
                <w:lang w:val="en-IN"/>
              </w:rPr>
            </w:pPr>
          </w:p>
        </w:tc>
        <w:tc>
          <w:tcPr>
            <w:tcW w:w="2605" w:type="dxa"/>
            <w:shd w:val="clear" w:color="auto" w:fill="F3F3F3"/>
          </w:tcPr>
          <w:p w:rsidR="004D2310" w:rsidRDefault="004D2310" w:rsidP="00F06885">
            <w:pPr>
              <w:pStyle w:val="Tablecontent"/>
              <w:rPr>
                <w:lang w:val="en-IN"/>
              </w:rPr>
            </w:pPr>
          </w:p>
        </w:tc>
        <w:tc>
          <w:tcPr>
            <w:tcW w:w="1547" w:type="dxa"/>
            <w:shd w:val="clear" w:color="auto" w:fill="F3F3F3"/>
          </w:tcPr>
          <w:p w:rsidR="004D2310" w:rsidRDefault="004D2310" w:rsidP="00C172AE">
            <w:pPr>
              <w:pStyle w:val="Tablecontent"/>
              <w:rPr>
                <w:lang w:val="en-IN"/>
              </w:rPr>
            </w:pPr>
          </w:p>
        </w:tc>
        <w:tc>
          <w:tcPr>
            <w:tcW w:w="1466" w:type="dxa"/>
            <w:shd w:val="clear" w:color="auto" w:fill="F3F3F3"/>
          </w:tcPr>
          <w:p w:rsidR="004D2310" w:rsidRDefault="004D2310" w:rsidP="00F06885">
            <w:pPr>
              <w:pStyle w:val="Tablecontent"/>
              <w:rPr>
                <w:lang w:val="en-IN"/>
              </w:rPr>
            </w:pPr>
          </w:p>
        </w:tc>
        <w:tc>
          <w:tcPr>
            <w:tcW w:w="1978" w:type="dxa"/>
            <w:shd w:val="clear" w:color="auto" w:fill="F3F3F3"/>
          </w:tcPr>
          <w:p w:rsidR="004D2310" w:rsidRPr="00425C8F" w:rsidRDefault="004D2310" w:rsidP="00F06885">
            <w:pPr>
              <w:pStyle w:val="Tablecontent"/>
              <w:rPr>
                <w:lang w:val="en-IN"/>
              </w:rPr>
            </w:pPr>
          </w:p>
        </w:tc>
      </w:tr>
      <w:tr w:rsidR="004D2310" w:rsidRPr="00425C8F" w:rsidTr="00F06885">
        <w:trPr>
          <w:trHeight w:val="471"/>
        </w:trPr>
        <w:tc>
          <w:tcPr>
            <w:tcW w:w="828" w:type="dxa"/>
            <w:shd w:val="clear" w:color="auto" w:fill="F3F3F3"/>
          </w:tcPr>
          <w:p w:rsidR="004D2310" w:rsidRDefault="004D2310" w:rsidP="00F06885">
            <w:pPr>
              <w:pStyle w:val="Tablecontent"/>
              <w:rPr>
                <w:lang w:val="en-IN"/>
              </w:rPr>
            </w:pPr>
          </w:p>
        </w:tc>
        <w:tc>
          <w:tcPr>
            <w:tcW w:w="2119" w:type="dxa"/>
            <w:shd w:val="clear" w:color="auto" w:fill="F3F3F3"/>
          </w:tcPr>
          <w:p w:rsidR="004D2310" w:rsidRDefault="004D2310" w:rsidP="00C172AE">
            <w:pPr>
              <w:pStyle w:val="Tablecontent"/>
              <w:rPr>
                <w:lang w:val="en-IN"/>
              </w:rPr>
            </w:pPr>
          </w:p>
        </w:tc>
        <w:tc>
          <w:tcPr>
            <w:tcW w:w="2605" w:type="dxa"/>
            <w:shd w:val="clear" w:color="auto" w:fill="F3F3F3"/>
          </w:tcPr>
          <w:p w:rsidR="004D2310" w:rsidRDefault="004D2310" w:rsidP="00F06885">
            <w:pPr>
              <w:pStyle w:val="Tablecontent"/>
              <w:rPr>
                <w:lang w:val="en-IN"/>
              </w:rPr>
            </w:pPr>
          </w:p>
        </w:tc>
        <w:tc>
          <w:tcPr>
            <w:tcW w:w="1547" w:type="dxa"/>
            <w:shd w:val="clear" w:color="auto" w:fill="F3F3F3"/>
          </w:tcPr>
          <w:p w:rsidR="004D2310" w:rsidRDefault="004D2310" w:rsidP="00C172AE">
            <w:pPr>
              <w:pStyle w:val="Tablecontent"/>
              <w:rPr>
                <w:lang w:val="en-IN"/>
              </w:rPr>
            </w:pPr>
          </w:p>
        </w:tc>
        <w:tc>
          <w:tcPr>
            <w:tcW w:w="1466" w:type="dxa"/>
            <w:shd w:val="clear" w:color="auto" w:fill="F3F3F3"/>
          </w:tcPr>
          <w:p w:rsidR="004D2310" w:rsidRDefault="004D2310" w:rsidP="00F06885">
            <w:pPr>
              <w:pStyle w:val="Tablecontent"/>
              <w:rPr>
                <w:lang w:val="en-IN"/>
              </w:rPr>
            </w:pPr>
          </w:p>
        </w:tc>
        <w:tc>
          <w:tcPr>
            <w:tcW w:w="1978" w:type="dxa"/>
            <w:shd w:val="clear" w:color="auto" w:fill="F3F3F3"/>
          </w:tcPr>
          <w:p w:rsidR="004D2310" w:rsidRPr="00425C8F" w:rsidRDefault="004D2310" w:rsidP="00F06885">
            <w:pPr>
              <w:pStyle w:val="Tablecontent"/>
              <w:rPr>
                <w:lang w:val="en-IN"/>
              </w:rPr>
            </w:pPr>
          </w:p>
        </w:tc>
      </w:tr>
      <w:tr w:rsidR="004D2310" w:rsidRPr="00425C8F" w:rsidTr="00F06885">
        <w:trPr>
          <w:trHeight w:val="471"/>
        </w:trPr>
        <w:tc>
          <w:tcPr>
            <w:tcW w:w="828" w:type="dxa"/>
            <w:shd w:val="clear" w:color="auto" w:fill="F3F3F3"/>
          </w:tcPr>
          <w:p w:rsidR="004D2310" w:rsidRDefault="004D2310" w:rsidP="00F06885">
            <w:pPr>
              <w:pStyle w:val="Tablecontent"/>
              <w:rPr>
                <w:lang w:val="en-IN"/>
              </w:rPr>
            </w:pPr>
          </w:p>
        </w:tc>
        <w:tc>
          <w:tcPr>
            <w:tcW w:w="2119" w:type="dxa"/>
            <w:shd w:val="clear" w:color="auto" w:fill="F3F3F3"/>
          </w:tcPr>
          <w:p w:rsidR="004D2310" w:rsidRDefault="004D2310" w:rsidP="00C172AE">
            <w:pPr>
              <w:pStyle w:val="Tablecontent"/>
              <w:rPr>
                <w:lang w:val="en-IN"/>
              </w:rPr>
            </w:pPr>
          </w:p>
        </w:tc>
        <w:tc>
          <w:tcPr>
            <w:tcW w:w="2605" w:type="dxa"/>
            <w:shd w:val="clear" w:color="auto" w:fill="F3F3F3"/>
          </w:tcPr>
          <w:p w:rsidR="004D2310" w:rsidRDefault="004D2310" w:rsidP="00F06885">
            <w:pPr>
              <w:pStyle w:val="Tablecontent"/>
              <w:rPr>
                <w:lang w:val="en-IN"/>
              </w:rPr>
            </w:pPr>
          </w:p>
        </w:tc>
        <w:tc>
          <w:tcPr>
            <w:tcW w:w="1547" w:type="dxa"/>
            <w:shd w:val="clear" w:color="auto" w:fill="F3F3F3"/>
          </w:tcPr>
          <w:p w:rsidR="004D2310" w:rsidRDefault="004D2310" w:rsidP="00C172AE">
            <w:pPr>
              <w:pStyle w:val="Tablecontent"/>
              <w:rPr>
                <w:lang w:val="en-IN"/>
              </w:rPr>
            </w:pPr>
          </w:p>
        </w:tc>
        <w:tc>
          <w:tcPr>
            <w:tcW w:w="1466" w:type="dxa"/>
            <w:shd w:val="clear" w:color="auto" w:fill="F3F3F3"/>
          </w:tcPr>
          <w:p w:rsidR="004D2310" w:rsidRDefault="004D2310" w:rsidP="00F06885">
            <w:pPr>
              <w:pStyle w:val="Tablecontent"/>
              <w:rPr>
                <w:lang w:val="en-IN"/>
              </w:rPr>
            </w:pPr>
          </w:p>
        </w:tc>
        <w:tc>
          <w:tcPr>
            <w:tcW w:w="1978" w:type="dxa"/>
            <w:shd w:val="clear" w:color="auto" w:fill="F3F3F3"/>
          </w:tcPr>
          <w:p w:rsidR="004D2310" w:rsidRPr="00425C8F" w:rsidRDefault="004D2310" w:rsidP="00F06885">
            <w:pPr>
              <w:pStyle w:val="Tablecontent"/>
              <w:rPr>
                <w:lang w:val="en-IN"/>
              </w:rPr>
            </w:pPr>
          </w:p>
        </w:tc>
      </w:tr>
      <w:tr w:rsidR="004D2310" w:rsidRPr="00425C8F" w:rsidTr="00F06885">
        <w:trPr>
          <w:trHeight w:val="471"/>
        </w:trPr>
        <w:tc>
          <w:tcPr>
            <w:tcW w:w="828" w:type="dxa"/>
            <w:shd w:val="clear" w:color="auto" w:fill="F3F3F3"/>
          </w:tcPr>
          <w:p w:rsidR="004D2310" w:rsidRDefault="004D2310" w:rsidP="00F06885">
            <w:pPr>
              <w:pStyle w:val="Tablecontent"/>
              <w:rPr>
                <w:lang w:val="en-IN"/>
              </w:rPr>
            </w:pPr>
          </w:p>
        </w:tc>
        <w:tc>
          <w:tcPr>
            <w:tcW w:w="2119" w:type="dxa"/>
            <w:shd w:val="clear" w:color="auto" w:fill="F3F3F3"/>
          </w:tcPr>
          <w:p w:rsidR="004D2310" w:rsidRDefault="004D2310" w:rsidP="00C172AE">
            <w:pPr>
              <w:pStyle w:val="Tablecontent"/>
              <w:rPr>
                <w:lang w:val="en-IN"/>
              </w:rPr>
            </w:pPr>
          </w:p>
        </w:tc>
        <w:tc>
          <w:tcPr>
            <w:tcW w:w="2605" w:type="dxa"/>
            <w:shd w:val="clear" w:color="auto" w:fill="F3F3F3"/>
          </w:tcPr>
          <w:p w:rsidR="004D2310" w:rsidRDefault="004D2310" w:rsidP="00F06885">
            <w:pPr>
              <w:pStyle w:val="Tablecontent"/>
              <w:rPr>
                <w:lang w:val="en-IN"/>
              </w:rPr>
            </w:pPr>
          </w:p>
        </w:tc>
        <w:tc>
          <w:tcPr>
            <w:tcW w:w="1547" w:type="dxa"/>
            <w:shd w:val="clear" w:color="auto" w:fill="F3F3F3"/>
          </w:tcPr>
          <w:p w:rsidR="004D2310" w:rsidRDefault="004D2310" w:rsidP="00C172AE">
            <w:pPr>
              <w:pStyle w:val="Tablecontent"/>
              <w:rPr>
                <w:lang w:val="en-IN"/>
              </w:rPr>
            </w:pPr>
          </w:p>
        </w:tc>
        <w:tc>
          <w:tcPr>
            <w:tcW w:w="1466" w:type="dxa"/>
            <w:shd w:val="clear" w:color="auto" w:fill="F3F3F3"/>
          </w:tcPr>
          <w:p w:rsidR="004D2310" w:rsidRDefault="004D2310" w:rsidP="00F06885">
            <w:pPr>
              <w:pStyle w:val="Tablecontent"/>
              <w:rPr>
                <w:lang w:val="en-IN"/>
              </w:rPr>
            </w:pPr>
          </w:p>
        </w:tc>
        <w:tc>
          <w:tcPr>
            <w:tcW w:w="1978" w:type="dxa"/>
            <w:shd w:val="clear" w:color="auto" w:fill="F3F3F3"/>
          </w:tcPr>
          <w:p w:rsidR="004D2310" w:rsidRPr="00425C8F" w:rsidRDefault="004D2310" w:rsidP="00F06885">
            <w:pPr>
              <w:pStyle w:val="Tablecontent"/>
              <w:rPr>
                <w:lang w:val="en-IN"/>
              </w:rPr>
            </w:pPr>
          </w:p>
        </w:tc>
      </w:tr>
      <w:tr w:rsidR="004D2310" w:rsidRPr="00425C8F" w:rsidTr="00F06885">
        <w:trPr>
          <w:trHeight w:val="471"/>
        </w:trPr>
        <w:tc>
          <w:tcPr>
            <w:tcW w:w="828" w:type="dxa"/>
            <w:shd w:val="clear" w:color="auto" w:fill="F3F3F3"/>
          </w:tcPr>
          <w:p w:rsidR="004D2310" w:rsidRDefault="004D2310" w:rsidP="00F06885">
            <w:pPr>
              <w:pStyle w:val="Tablecontent"/>
              <w:rPr>
                <w:lang w:val="en-IN"/>
              </w:rPr>
            </w:pPr>
          </w:p>
        </w:tc>
        <w:tc>
          <w:tcPr>
            <w:tcW w:w="2119" w:type="dxa"/>
            <w:shd w:val="clear" w:color="auto" w:fill="F3F3F3"/>
          </w:tcPr>
          <w:p w:rsidR="004D2310" w:rsidRDefault="004D2310" w:rsidP="00C172AE">
            <w:pPr>
              <w:pStyle w:val="Tablecontent"/>
              <w:rPr>
                <w:lang w:val="en-IN"/>
              </w:rPr>
            </w:pPr>
          </w:p>
        </w:tc>
        <w:tc>
          <w:tcPr>
            <w:tcW w:w="2605" w:type="dxa"/>
            <w:shd w:val="clear" w:color="auto" w:fill="F3F3F3"/>
          </w:tcPr>
          <w:p w:rsidR="004D2310" w:rsidRDefault="004D2310" w:rsidP="00F06885">
            <w:pPr>
              <w:pStyle w:val="Tablecontent"/>
              <w:rPr>
                <w:lang w:val="en-IN"/>
              </w:rPr>
            </w:pPr>
          </w:p>
        </w:tc>
        <w:tc>
          <w:tcPr>
            <w:tcW w:w="1547" w:type="dxa"/>
            <w:shd w:val="clear" w:color="auto" w:fill="F3F3F3"/>
          </w:tcPr>
          <w:p w:rsidR="004D2310" w:rsidRDefault="004D2310" w:rsidP="00C172AE">
            <w:pPr>
              <w:pStyle w:val="Tablecontent"/>
              <w:rPr>
                <w:lang w:val="en-IN"/>
              </w:rPr>
            </w:pPr>
          </w:p>
        </w:tc>
        <w:tc>
          <w:tcPr>
            <w:tcW w:w="1466" w:type="dxa"/>
            <w:shd w:val="clear" w:color="auto" w:fill="F3F3F3"/>
          </w:tcPr>
          <w:p w:rsidR="004D2310" w:rsidRDefault="004D2310" w:rsidP="00F06885">
            <w:pPr>
              <w:pStyle w:val="Tablecontent"/>
              <w:rPr>
                <w:lang w:val="en-IN"/>
              </w:rPr>
            </w:pPr>
          </w:p>
        </w:tc>
        <w:tc>
          <w:tcPr>
            <w:tcW w:w="1978" w:type="dxa"/>
            <w:shd w:val="clear" w:color="auto" w:fill="F3F3F3"/>
          </w:tcPr>
          <w:p w:rsidR="004D2310" w:rsidRPr="00425C8F" w:rsidRDefault="004D2310" w:rsidP="00F06885">
            <w:pPr>
              <w:pStyle w:val="Tablecontent"/>
              <w:rPr>
                <w:lang w:val="en-IN"/>
              </w:rPr>
            </w:pPr>
          </w:p>
        </w:tc>
      </w:tr>
      <w:tr w:rsidR="004D2310" w:rsidRPr="00425C8F" w:rsidTr="00F06885">
        <w:trPr>
          <w:trHeight w:val="471"/>
        </w:trPr>
        <w:tc>
          <w:tcPr>
            <w:tcW w:w="828" w:type="dxa"/>
            <w:shd w:val="clear" w:color="auto" w:fill="F3F3F3"/>
          </w:tcPr>
          <w:p w:rsidR="004D2310" w:rsidRDefault="004D2310" w:rsidP="00F06885">
            <w:pPr>
              <w:pStyle w:val="Tablecontent"/>
              <w:rPr>
                <w:lang w:val="en-IN"/>
              </w:rPr>
            </w:pPr>
          </w:p>
        </w:tc>
        <w:tc>
          <w:tcPr>
            <w:tcW w:w="2119" w:type="dxa"/>
            <w:shd w:val="clear" w:color="auto" w:fill="F3F3F3"/>
          </w:tcPr>
          <w:p w:rsidR="004D2310" w:rsidRDefault="004D2310" w:rsidP="00C172AE">
            <w:pPr>
              <w:pStyle w:val="Tablecontent"/>
              <w:rPr>
                <w:lang w:val="en-IN"/>
              </w:rPr>
            </w:pPr>
          </w:p>
        </w:tc>
        <w:tc>
          <w:tcPr>
            <w:tcW w:w="2605" w:type="dxa"/>
            <w:shd w:val="clear" w:color="auto" w:fill="F3F3F3"/>
          </w:tcPr>
          <w:p w:rsidR="004D2310" w:rsidRDefault="004D2310" w:rsidP="00F06885">
            <w:pPr>
              <w:pStyle w:val="Tablecontent"/>
              <w:rPr>
                <w:lang w:val="en-IN"/>
              </w:rPr>
            </w:pPr>
          </w:p>
        </w:tc>
        <w:tc>
          <w:tcPr>
            <w:tcW w:w="1547" w:type="dxa"/>
            <w:shd w:val="clear" w:color="auto" w:fill="F3F3F3"/>
          </w:tcPr>
          <w:p w:rsidR="004D2310" w:rsidRDefault="004D2310" w:rsidP="00C172AE">
            <w:pPr>
              <w:pStyle w:val="Tablecontent"/>
              <w:rPr>
                <w:lang w:val="en-IN"/>
              </w:rPr>
            </w:pPr>
          </w:p>
        </w:tc>
        <w:tc>
          <w:tcPr>
            <w:tcW w:w="1466" w:type="dxa"/>
            <w:shd w:val="clear" w:color="auto" w:fill="F3F3F3"/>
          </w:tcPr>
          <w:p w:rsidR="004D2310" w:rsidRDefault="004D2310" w:rsidP="00F06885">
            <w:pPr>
              <w:pStyle w:val="Tablecontent"/>
              <w:rPr>
                <w:lang w:val="en-IN"/>
              </w:rPr>
            </w:pPr>
          </w:p>
        </w:tc>
        <w:tc>
          <w:tcPr>
            <w:tcW w:w="1978" w:type="dxa"/>
            <w:shd w:val="clear" w:color="auto" w:fill="F3F3F3"/>
          </w:tcPr>
          <w:p w:rsidR="004D2310" w:rsidRPr="00425C8F" w:rsidRDefault="004D2310" w:rsidP="00F06885">
            <w:pPr>
              <w:pStyle w:val="Tablecontent"/>
              <w:rPr>
                <w:lang w:val="en-IN"/>
              </w:rPr>
            </w:pPr>
          </w:p>
        </w:tc>
      </w:tr>
      <w:tr w:rsidR="004D2310" w:rsidRPr="00425C8F" w:rsidTr="00F06885">
        <w:trPr>
          <w:trHeight w:val="471"/>
        </w:trPr>
        <w:tc>
          <w:tcPr>
            <w:tcW w:w="828" w:type="dxa"/>
            <w:shd w:val="clear" w:color="auto" w:fill="F3F3F3"/>
          </w:tcPr>
          <w:p w:rsidR="004D2310" w:rsidRDefault="004D2310" w:rsidP="00F06885">
            <w:pPr>
              <w:pStyle w:val="Tablecontent"/>
              <w:rPr>
                <w:lang w:val="en-IN"/>
              </w:rPr>
            </w:pPr>
          </w:p>
        </w:tc>
        <w:tc>
          <w:tcPr>
            <w:tcW w:w="2119" w:type="dxa"/>
            <w:shd w:val="clear" w:color="auto" w:fill="F3F3F3"/>
          </w:tcPr>
          <w:p w:rsidR="004D2310" w:rsidRDefault="004D2310" w:rsidP="00C172AE">
            <w:pPr>
              <w:pStyle w:val="Tablecontent"/>
              <w:rPr>
                <w:lang w:val="en-IN"/>
              </w:rPr>
            </w:pPr>
          </w:p>
        </w:tc>
        <w:tc>
          <w:tcPr>
            <w:tcW w:w="2605" w:type="dxa"/>
            <w:shd w:val="clear" w:color="auto" w:fill="F3F3F3"/>
          </w:tcPr>
          <w:p w:rsidR="004D2310" w:rsidRDefault="004D2310" w:rsidP="00F06885">
            <w:pPr>
              <w:pStyle w:val="Tablecontent"/>
              <w:rPr>
                <w:lang w:val="en-IN"/>
              </w:rPr>
            </w:pPr>
          </w:p>
        </w:tc>
        <w:tc>
          <w:tcPr>
            <w:tcW w:w="1547" w:type="dxa"/>
            <w:shd w:val="clear" w:color="auto" w:fill="F3F3F3"/>
          </w:tcPr>
          <w:p w:rsidR="004D2310" w:rsidRDefault="004D2310" w:rsidP="00C172AE">
            <w:pPr>
              <w:pStyle w:val="Tablecontent"/>
              <w:rPr>
                <w:lang w:val="en-IN"/>
              </w:rPr>
            </w:pPr>
          </w:p>
        </w:tc>
        <w:tc>
          <w:tcPr>
            <w:tcW w:w="1466" w:type="dxa"/>
            <w:shd w:val="clear" w:color="auto" w:fill="F3F3F3"/>
          </w:tcPr>
          <w:p w:rsidR="004D2310" w:rsidRDefault="004D2310" w:rsidP="00F06885">
            <w:pPr>
              <w:pStyle w:val="Tablecontent"/>
              <w:rPr>
                <w:lang w:val="en-IN"/>
              </w:rPr>
            </w:pPr>
          </w:p>
        </w:tc>
        <w:tc>
          <w:tcPr>
            <w:tcW w:w="1978" w:type="dxa"/>
            <w:shd w:val="clear" w:color="auto" w:fill="F3F3F3"/>
          </w:tcPr>
          <w:p w:rsidR="004D2310" w:rsidRPr="00425C8F" w:rsidRDefault="004D2310" w:rsidP="00F06885">
            <w:pPr>
              <w:pStyle w:val="Tablecontent"/>
              <w:rPr>
                <w:lang w:val="en-IN"/>
              </w:rPr>
            </w:pPr>
          </w:p>
        </w:tc>
      </w:tr>
      <w:tr w:rsidR="004D2310" w:rsidRPr="00425C8F" w:rsidTr="00F06885">
        <w:trPr>
          <w:trHeight w:val="471"/>
        </w:trPr>
        <w:tc>
          <w:tcPr>
            <w:tcW w:w="828" w:type="dxa"/>
            <w:shd w:val="clear" w:color="auto" w:fill="F3F3F3"/>
          </w:tcPr>
          <w:p w:rsidR="004D2310" w:rsidRDefault="004D2310" w:rsidP="00F06885">
            <w:pPr>
              <w:pStyle w:val="Tablecontent"/>
              <w:rPr>
                <w:lang w:val="en-IN"/>
              </w:rPr>
            </w:pPr>
          </w:p>
        </w:tc>
        <w:tc>
          <w:tcPr>
            <w:tcW w:w="2119" w:type="dxa"/>
            <w:shd w:val="clear" w:color="auto" w:fill="F3F3F3"/>
          </w:tcPr>
          <w:p w:rsidR="004D2310" w:rsidRDefault="004D2310" w:rsidP="00C172AE">
            <w:pPr>
              <w:pStyle w:val="Tablecontent"/>
              <w:rPr>
                <w:lang w:val="en-IN"/>
              </w:rPr>
            </w:pPr>
          </w:p>
        </w:tc>
        <w:tc>
          <w:tcPr>
            <w:tcW w:w="2605" w:type="dxa"/>
            <w:shd w:val="clear" w:color="auto" w:fill="F3F3F3"/>
          </w:tcPr>
          <w:p w:rsidR="004D2310" w:rsidRDefault="004D2310" w:rsidP="00F06885">
            <w:pPr>
              <w:pStyle w:val="Tablecontent"/>
              <w:rPr>
                <w:lang w:val="en-IN"/>
              </w:rPr>
            </w:pPr>
          </w:p>
        </w:tc>
        <w:tc>
          <w:tcPr>
            <w:tcW w:w="1547" w:type="dxa"/>
            <w:shd w:val="clear" w:color="auto" w:fill="F3F3F3"/>
          </w:tcPr>
          <w:p w:rsidR="004D2310" w:rsidRDefault="004D2310" w:rsidP="00C172AE">
            <w:pPr>
              <w:pStyle w:val="Tablecontent"/>
              <w:rPr>
                <w:lang w:val="en-IN"/>
              </w:rPr>
            </w:pPr>
          </w:p>
        </w:tc>
        <w:tc>
          <w:tcPr>
            <w:tcW w:w="1466" w:type="dxa"/>
            <w:shd w:val="clear" w:color="auto" w:fill="F3F3F3"/>
          </w:tcPr>
          <w:p w:rsidR="004D2310" w:rsidRDefault="004D2310" w:rsidP="00F06885">
            <w:pPr>
              <w:pStyle w:val="Tablecontent"/>
              <w:rPr>
                <w:lang w:val="en-IN"/>
              </w:rPr>
            </w:pPr>
          </w:p>
        </w:tc>
        <w:tc>
          <w:tcPr>
            <w:tcW w:w="1978" w:type="dxa"/>
            <w:shd w:val="clear" w:color="auto" w:fill="F3F3F3"/>
          </w:tcPr>
          <w:p w:rsidR="004D2310" w:rsidRPr="00425C8F" w:rsidRDefault="004D2310" w:rsidP="00F06885">
            <w:pPr>
              <w:pStyle w:val="Tablecontent"/>
              <w:rPr>
                <w:lang w:val="en-IN"/>
              </w:rPr>
            </w:pPr>
          </w:p>
        </w:tc>
      </w:tr>
    </w:tbl>
    <w:p w:rsidR="00C3638B" w:rsidRPr="00425C8F" w:rsidRDefault="00C3638B" w:rsidP="00C3638B">
      <w:pPr>
        <w:pStyle w:val="BodyText2"/>
        <w:rPr>
          <w:lang w:val="en-IN"/>
        </w:rPr>
      </w:pPr>
    </w:p>
    <w:p w:rsidR="00BA09F0" w:rsidRPr="00425C8F" w:rsidRDefault="00BA09F0" w:rsidP="00C3638B">
      <w:pPr>
        <w:pStyle w:val="BodyText2"/>
        <w:rPr>
          <w:lang w:val="en-IN"/>
        </w:rPr>
      </w:pPr>
    </w:p>
    <w:p w:rsidR="00B32AB8" w:rsidRPr="00425C8F" w:rsidRDefault="00B32AB8">
      <w:pPr>
        <w:pStyle w:val="BodyText"/>
        <w:rPr>
          <w:lang w:val="en-IN"/>
        </w:rPr>
        <w:sectPr w:rsidR="00B32AB8" w:rsidRPr="00425C8F">
          <w:headerReference w:type="default" r:id="rId10"/>
          <w:footerReference w:type="default" r:id="rId11"/>
          <w:headerReference w:type="first" r:id="rId12"/>
          <w:type w:val="oddPage"/>
          <w:pgSz w:w="11907" w:h="16839" w:code="9"/>
          <w:pgMar w:top="1440" w:right="1440" w:bottom="1440" w:left="1440" w:header="706" w:footer="706" w:gutter="0"/>
          <w:pgNumType w:fmt="lowerRoman" w:start="1"/>
          <w:cols w:space="708"/>
          <w:titlePg/>
          <w:docGrid w:linePitch="360"/>
        </w:sectPr>
      </w:pPr>
    </w:p>
    <w:p w:rsidR="00B32AB8" w:rsidRPr="00425C8F" w:rsidRDefault="00B32AB8" w:rsidP="000E7BEC">
      <w:pPr>
        <w:pStyle w:val="Heading1"/>
        <w:rPr>
          <w:color w:val="auto"/>
          <w:lang w:val="en-IN"/>
        </w:rPr>
      </w:pPr>
    </w:p>
    <w:p w:rsidR="0054387A" w:rsidRPr="00425C8F" w:rsidRDefault="0054387A" w:rsidP="000E7BEC">
      <w:pPr>
        <w:pStyle w:val="ChapterName"/>
        <w:rPr>
          <w:color w:val="auto"/>
          <w:lang w:val="en-IN"/>
        </w:rPr>
      </w:pPr>
      <w:bookmarkStart w:id="15" w:name="_Toc325459075"/>
      <w:bookmarkStart w:id="16" w:name="_Toc485139685"/>
      <w:r w:rsidRPr="00425C8F">
        <w:rPr>
          <w:color w:val="auto"/>
          <w:lang w:val="en-IN"/>
        </w:rPr>
        <w:t>Document Information</w:t>
      </w:r>
      <w:bookmarkEnd w:id="15"/>
      <w:bookmarkEnd w:id="16"/>
    </w:p>
    <w:p w:rsidR="0054387A" w:rsidRPr="00425C8F" w:rsidRDefault="0054387A" w:rsidP="0054387A">
      <w:pPr>
        <w:pStyle w:val="BodyText2"/>
        <w:rPr>
          <w:lang w:val="en-IN"/>
        </w:rPr>
      </w:pPr>
      <w:r w:rsidRPr="00425C8F">
        <w:rPr>
          <w:lang w:val="en-IN"/>
        </w:rPr>
        <w:t>This chapter gives a brief introduction to the scope and organization of this document.</w:t>
      </w:r>
    </w:p>
    <w:p w:rsidR="0054387A" w:rsidRPr="00425C8F" w:rsidRDefault="0054387A" w:rsidP="0054387A">
      <w:pPr>
        <w:pStyle w:val="BodyText2"/>
        <w:rPr>
          <w:lang w:val="en-IN"/>
        </w:rPr>
      </w:pPr>
    </w:p>
    <w:p w:rsidR="0054387A" w:rsidRPr="00425C8F" w:rsidRDefault="0054387A" w:rsidP="00337049">
      <w:pPr>
        <w:pStyle w:val="Heading2"/>
        <w:rPr>
          <w:lang w:val="en-IN"/>
        </w:rPr>
      </w:pPr>
      <w:bookmarkStart w:id="17" w:name="h11"/>
      <w:bookmarkStart w:id="18" w:name="_Toc461445427"/>
      <w:bookmarkStart w:id="19" w:name="_Toc67739540"/>
      <w:bookmarkStart w:id="20" w:name="_Toc229306311"/>
      <w:bookmarkStart w:id="21" w:name="_Toc269218054"/>
      <w:bookmarkStart w:id="22" w:name="_Toc325459076"/>
      <w:bookmarkStart w:id="23" w:name="_Toc485139686"/>
      <w:bookmarkEnd w:id="17"/>
      <w:r w:rsidRPr="00425C8F">
        <w:rPr>
          <w:lang w:val="en-IN"/>
        </w:rPr>
        <w:t>Purpose</w:t>
      </w:r>
      <w:bookmarkEnd w:id="18"/>
      <w:bookmarkEnd w:id="19"/>
      <w:bookmarkEnd w:id="20"/>
      <w:bookmarkEnd w:id="21"/>
      <w:r w:rsidR="00CD5C68" w:rsidRPr="00425C8F">
        <w:rPr>
          <w:lang w:val="en-IN"/>
        </w:rPr>
        <w:t xml:space="preserve">&amp; Scope </w:t>
      </w:r>
      <w:r w:rsidR="00BA09F0" w:rsidRPr="00425C8F">
        <w:rPr>
          <w:lang w:val="en-IN"/>
        </w:rPr>
        <w:t>of this document</w:t>
      </w:r>
      <w:bookmarkEnd w:id="22"/>
      <w:bookmarkEnd w:id="23"/>
    </w:p>
    <w:p w:rsidR="0054387A" w:rsidRPr="00425C8F" w:rsidRDefault="0054387A" w:rsidP="0054387A">
      <w:pPr>
        <w:pStyle w:val="BodyText2"/>
        <w:rPr>
          <w:lang w:val="en-IN"/>
        </w:rPr>
      </w:pPr>
      <w:bookmarkStart w:id="24" w:name="conventions"/>
      <w:bookmarkStart w:id="25" w:name="_Toc67739541"/>
      <w:bookmarkStart w:id="26" w:name="_Toc229306312"/>
      <w:r w:rsidRPr="00425C8F">
        <w:rPr>
          <w:lang w:val="en-IN"/>
        </w:rPr>
        <w:t xml:space="preserve">The purpose of this document is </w:t>
      </w:r>
      <w:r w:rsidR="007C49C5" w:rsidRPr="00425C8F">
        <w:rPr>
          <w:lang w:val="en-IN"/>
        </w:rPr>
        <w:t xml:space="preserve">to describe the interface between </w:t>
      </w:r>
      <w:r w:rsidR="007C479A" w:rsidRPr="00425C8F">
        <w:rPr>
          <w:lang w:val="en-IN"/>
        </w:rPr>
        <w:t>PreTUPS</w:t>
      </w:r>
      <w:r w:rsidR="007C49C5" w:rsidRPr="00425C8F">
        <w:rPr>
          <w:lang w:val="en-IN"/>
        </w:rPr>
        <w:t xml:space="preserve"> and External Gateway Interface. This document covers RP2P Services as offered to </w:t>
      </w:r>
      <w:r w:rsidR="009A5A16" w:rsidRPr="00425C8F">
        <w:rPr>
          <w:lang w:val="en-IN"/>
        </w:rPr>
        <w:t>operator for interfacing PreTUPS with 3</w:t>
      </w:r>
      <w:r w:rsidR="009A5A16" w:rsidRPr="00425C8F">
        <w:rPr>
          <w:vertAlign w:val="superscript"/>
          <w:lang w:val="en-IN"/>
        </w:rPr>
        <w:t>rd</w:t>
      </w:r>
      <w:r w:rsidR="009A5A16" w:rsidRPr="00425C8F">
        <w:rPr>
          <w:lang w:val="en-IN"/>
        </w:rPr>
        <w:t xml:space="preserve"> parties.</w:t>
      </w:r>
    </w:p>
    <w:p w:rsidR="0054387A" w:rsidRPr="00425C8F" w:rsidRDefault="0054387A" w:rsidP="00FD2A02">
      <w:pPr>
        <w:pStyle w:val="BodyText2"/>
        <w:rPr>
          <w:lang w:val="en-IN"/>
        </w:rPr>
      </w:pPr>
      <w:bookmarkStart w:id="27" w:name="_Toc67739542"/>
      <w:bookmarkStart w:id="28" w:name="_Toc229306313"/>
      <w:bookmarkEnd w:id="24"/>
      <w:bookmarkEnd w:id="25"/>
      <w:bookmarkEnd w:id="26"/>
      <w:r w:rsidRPr="00425C8F">
        <w:rPr>
          <w:lang w:val="en-IN"/>
        </w:rPr>
        <w:t xml:space="preserve">The scope of this document is limited to the </w:t>
      </w:r>
      <w:r w:rsidR="00BA09F0" w:rsidRPr="00425C8F">
        <w:rPr>
          <w:lang w:val="en-IN"/>
        </w:rPr>
        <w:t xml:space="preserve">methodology being envisaged for </w:t>
      </w:r>
      <w:r w:rsidR="007C479A" w:rsidRPr="00425C8F">
        <w:rPr>
          <w:lang w:val="en-IN"/>
        </w:rPr>
        <w:t>PreTUPS</w:t>
      </w:r>
      <w:r w:rsidR="007C49C5" w:rsidRPr="00425C8F">
        <w:rPr>
          <w:lang w:val="en-IN"/>
        </w:rPr>
        <w:t xml:space="preserve"> service specific APIs, which could be used by External systems to interface with </w:t>
      </w:r>
      <w:r w:rsidR="007C479A" w:rsidRPr="00425C8F">
        <w:rPr>
          <w:lang w:val="en-IN"/>
        </w:rPr>
        <w:t>PreTUPS</w:t>
      </w:r>
      <w:r w:rsidR="007C49C5" w:rsidRPr="00425C8F">
        <w:rPr>
          <w:lang w:val="en-IN"/>
        </w:rPr>
        <w:t>.</w:t>
      </w:r>
    </w:p>
    <w:p w:rsidR="00FD2A02" w:rsidRPr="00425C8F" w:rsidRDefault="00FD2A02" w:rsidP="00FD2A02">
      <w:pPr>
        <w:pStyle w:val="BodyText2"/>
        <w:rPr>
          <w:lang w:val="en-IN"/>
        </w:rPr>
      </w:pPr>
    </w:p>
    <w:p w:rsidR="0054387A" w:rsidRPr="00425C8F" w:rsidRDefault="0054387A" w:rsidP="00337049">
      <w:pPr>
        <w:pStyle w:val="Heading2"/>
        <w:rPr>
          <w:lang w:val="en-IN"/>
        </w:rPr>
      </w:pPr>
      <w:bookmarkStart w:id="29" w:name="_Toc269218056"/>
      <w:bookmarkStart w:id="30" w:name="_Toc325459078"/>
      <w:bookmarkStart w:id="31" w:name="_Toc485139687"/>
      <w:r w:rsidRPr="00425C8F">
        <w:rPr>
          <w:lang w:val="en-IN"/>
        </w:rPr>
        <w:t>Definitions, Acronyms and Abbreviations</w:t>
      </w:r>
      <w:bookmarkEnd w:id="27"/>
      <w:bookmarkEnd w:id="28"/>
      <w:bookmarkEnd w:id="29"/>
      <w:bookmarkEnd w:id="30"/>
      <w:bookmarkEnd w:id="3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080"/>
        <w:gridCol w:w="6443"/>
      </w:tblGrid>
      <w:tr w:rsidR="0054387A" w:rsidRPr="00425C8F" w:rsidTr="000E7BEC">
        <w:tc>
          <w:tcPr>
            <w:tcW w:w="2080" w:type="dxa"/>
            <w:shd w:val="clear" w:color="auto" w:fill="E31837"/>
          </w:tcPr>
          <w:p w:rsidR="0054387A" w:rsidRPr="00425C8F" w:rsidRDefault="0054387A" w:rsidP="007D1132">
            <w:pPr>
              <w:pStyle w:val="TableColumnLabels"/>
              <w:rPr>
                <w:rFonts w:ascii="Arial" w:hAnsi="Arial" w:cs="Arial"/>
                <w:color w:val="auto"/>
                <w:sz w:val="18"/>
                <w:szCs w:val="18"/>
                <w:lang w:val="en-IN"/>
              </w:rPr>
            </w:pPr>
            <w:r w:rsidRPr="00425C8F">
              <w:rPr>
                <w:rFonts w:ascii="Arial" w:hAnsi="Arial" w:cs="Arial"/>
                <w:color w:val="auto"/>
                <w:sz w:val="18"/>
                <w:szCs w:val="18"/>
                <w:lang w:val="en-IN"/>
              </w:rPr>
              <w:t>Term</w:t>
            </w:r>
          </w:p>
        </w:tc>
        <w:tc>
          <w:tcPr>
            <w:tcW w:w="6443" w:type="dxa"/>
            <w:shd w:val="clear" w:color="auto" w:fill="E31837"/>
          </w:tcPr>
          <w:p w:rsidR="0054387A" w:rsidRPr="00425C8F" w:rsidRDefault="0054387A" w:rsidP="007D1132">
            <w:pPr>
              <w:pStyle w:val="TableColumnLabels"/>
              <w:rPr>
                <w:rFonts w:ascii="Arial" w:hAnsi="Arial" w:cs="Arial"/>
                <w:color w:val="auto"/>
                <w:sz w:val="18"/>
                <w:szCs w:val="18"/>
                <w:lang w:val="en-IN"/>
              </w:rPr>
            </w:pPr>
            <w:r w:rsidRPr="00425C8F">
              <w:rPr>
                <w:rFonts w:ascii="Arial" w:hAnsi="Arial" w:cs="Arial"/>
                <w:color w:val="auto"/>
                <w:sz w:val="18"/>
                <w:szCs w:val="18"/>
                <w:lang w:val="en-IN"/>
              </w:rPr>
              <w:t>Full Form</w:t>
            </w:r>
          </w:p>
        </w:tc>
      </w:tr>
      <w:tr w:rsidR="00854DFA"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854DFA" w:rsidRPr="00425C8F" w:rsidRDefault="00F07198">
            <w:pPr>
              <w:pStyle w:val="Tablecontent"/>
              <w:rPr>
                <w:rFonts w:cs="Arial"/>
                <w:szCs w:val="16"/>
                <w:lang w:val="en-IN"/>
              </w:rPr>
            </w:pPr>
            <w:r w:rsidRPr="00425C8F">
              <w:rPr>
                <w:rFonts w:cs="Arial"/>
                <w:szCs w:val="16"/>
                <w:lang w:val="en-IN"/>
              </w:rPr>
              <w:t>EXTGW</w:t>
            </w:r>
          </w:p>
        </w:tc>
        <w:tc>
          <w:tcPr>
            <w:tcW w:w="6443" w:type="dxa"/>
            <w:tcBorders>
              <w:top w:val="single" w:sz="4" w:space="0" w:color="000000"/>
              <w:left w:val="single" w:sz="4" w:space="0" w:color="000000"/>
              <w:bottom w:val="single" w:sz="4" w:space="0" w:color="000000"/>
              <w:right w:val="single" w:sz="4" w:space="0" w:color="000000"/>
            </w:tcBorders>
          </w:tcPr>
          <w:p w:rsidR="00854DFA" w:rsidRPr="00425C8F" w:rsidRDefault="00F07198" w:rsidP="00854DFA">
            <w:pPr>
              <w:pStyle w:val="Tablecontent"/>
              <w:rPr>
                <w:rFonts w:cs="Arial"/>
                <w:szCs w:val="16"/>
                <w:lang w:val="en-IN"/>
              </w:rPr>
            </w:pPr>
            <w:r w:rsidRPr="00425C8F">
              <w:rPr>
                <w:szCs w:val="16"/>
                <w:lang w:val="en-IN"/>
              </w:rPr>
              <w:t xml:space="preserve">External </w:t>
            </w:r>
            <w:r w:rsidR="007C49C5" w:rsidRPr="00425C8F">
              <w:rPr>
                <w:szCs w:val="16"/>
                <w:lang w:val="en-IN"/>
              </w:rPr>
              <w:t xml:space="preserve">Gateway  / </w:t>
            </w:r>
            <w:r w:rsidRPr="00425C8F">
              <w:rPr>
                <w:szCs w:val="16"/>
                <w:lang w:val="en-IN"/>
              </w:rPr>
              <w:t>System</w:t>
            </w:r>
          </w:p>
        </w:tc>
      </w:tr>
      <w:tr w:rsidR="00854DFA"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854DFA" w:rsidRPr="00425C8F" w:rsidRDefault="007C49C5">
            <w:pPr>
              <w:pStyle w:val="Tablecontent"/>
              <w:rPr>
                <w:rFonts w:cs="Arial"/>
                <w:szCs w:val="16"/>
                <w:lang w:val="en-IN"/>
              </w:rPr>
            </w:pPr>
            <w:r w:rsidRPr="00425C8F">
              <w:rPr>
                <w:rFonts w:cs="Arial"/>
                <w:szCs w:val="16"/>
                <w:lang w:val="en-IN"/>
              </w:rPr>
              <w:t>HTTP</w:t>
            </w:r>
          </w:p>
        </w:tc>
        <w:tc>
          <w:tcPr>
            <w:tcW w:w="6443" w:type="dxa"/>
            <w:tcBorders>
              <w:top w:val="single" w:sz="4" w:space="0" w:color="000000"/>
              <w:left w:val="single" w:sz="4" w:space="0" w:color="000000"/>
              <w:bottom w:val="single" w:sz="4" w:space="0" w:color="000000"/>
              <w:right w:val="single" w:sz="4" w:space="0" w:color="000000"/>
            </w:tcBorders>
          </w:tcPr>
          <w:p w:rsidR="00854DFA" w:rsidRPr="00425C8F" w:rsidRDefault="007C49C5" w:rsidP="007C49C5">
            <w:pPr>
              <w:pStyle w:val="Tablecontent"/>
              <w:rPr>
                <w:rFonts w:cs="Arial"/>
                <w:szCs w:val="16"/>
                <w:lang w:val="en-IN"/>
              </w:rPr>
            </w:pPr>
            <w:r w:rsidRPr="00425C8F">
              <w:rPr>
                <w:rFonts w:cs="Arial"/>
                <w:szCs w:val="16"/>
                <w:lang w:val="en-IN"/>
              </w:rPr>
              <w:t>Hypertext Transfer Protocol</w:t>
            </w:r>
          </w:p>
        </w:tc>
      </w:tr>
      <w:tr w:rsidR="00854DFA"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854DFA" w:rsidRPr="00425C8F" w:rsidRDefault="00854DFA">
            <w:pPr>
              <w:pStyle w:val="Tablecontent"/>
              <w:rPr>
                <w:rFonts w:cs="Arial"/>
                <w:szCs w:val="16"/>
                <w:lang w:val="en-IN"/>
              </w:rPr>
            </w:pPr>
            <w:r w:rsidRPr="00425C8F">
              <w:rPr>
                <w:rFonts w:cs="Arial"/>
                <w:szCs w:val="16"/>
                <w:lang w:val="en-IN"/>
              </w:rPr>
              <w:t>API</w:t>
            </w:r>
          </w:p>
        </w:tc>
        <w:tc>
          <w:tcPr>
            <w:tcW w:w="6443" w:type="dxa"/>
            <w:tcBorders>
              <w:top w:val="single" w:sz="4" w:space="0" w:color="000000"/>
              <w:left w:val="single" w:sz="4" w:space="0" w:color="000000"/>
              <w:bottom w:val="single" w:sz="4" w:space="0" w:color="000000"/>
              <w:right w:val="single" w:sz="4" w:space="0" w:color="000000"/>
            </w:tcBorders>
          </w:tcPr>
          <w:p w:rsidR="00854DFA" w:rsidRPr="00425C8F" w:rsidRDefault="00854DFA" w:rsidP="00854DFA">
            <w:pPr>
              <w:pStyle w:val="Tablecontent"/>
              <w:rPr>
                <w:rFonts w:cs="Arial"/>
                <w:szCs w:val="16"/>
                <w:lang w:val="en-IN"/>
              </w:rPr>
            </w:pPr>
            <w:r w:rsidRPr="00425C8F">
              <w:rPr>
                <w:rFonts w:cs="Arial"/>
                <w:szCs w:val="16"/>
                <w:lang w:val="en-IN"/>
              </w:rPr>
              <w:t>Application Program Interface</w:t>
            </w:r>
          </w:p>
        </w:tc>
      </w:tr>
      <w:tr w:rsidR="00854DFA"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854DFA" w:rsidRPr="00425C8F" w:rsidRDefault="00854DFA">
            <w:pPr>
              <w:pStyle w:val="Tablecontent"/>
              <w:rPr>
                <w:rFonts w:cs="Arial"/>
                <w:szCs w:val="16"/>
                <w:lang w:val="en-IN"/>
              </w:rPr>
            </w:pPr>
            <w:r w:rsidRPr="00425C8F">
              <w:rPr>
                <w:rFonts w:cs="Arial"/>
                <w:szCs w:val="16"/>
                <w:lang w:val="en-IN"/>
              </w:rPr>
              <w:t>XML</w:t>
            </w:r>
          </w:p>
        </w:tc>
        <w:tc>
          <w:tcPr>
            <w:tcW w:w="6443" w:type="dxa"/>
            <w:tcBorders>
              <w:top w:val="single" w:sz="4" w:space="0" w:color="000000"/>
              <w:left w:val="single" w:sz="4" w:space="0" w:color="000000"/>
              <w:bottom w:val="single" w:sz="4" w:space="0" w:color="000000"/>
              <w:right w:val="single" w:sz="4" w:space="0" w:color="000000"/>
            </w:tcBorders>
          </w:tcPr>
          <w:p w:rsidR="00854DFA" w:rsidRPr="00425C8F" w:rsidRDefault="00854DFA" w:rsidP="00854DFA">
            <w:pPr>
              <w:pStyle w:val="Tablecontent"/>
              <w:rPr>
                <w:rFonts w:cs="Arial"/>
                <w:szCs w:val="16"/>
                <w:lang w:val="en-IN"/>
              </w:rPr>
            </w:pPr>
            <w:r w:rsidRPr="00425C8F">
              <w:rPr>
                <w:rFonts w:cs="Arial"/>
                <w:shd w:val="clear" w:color="auto" w:fill="FFFFFF"/>
                <w:lang w:val="en-IN"/>
              </w:rPr>
              <w:t>Extensible Markup Language</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O</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Optional</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M</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Mandatory</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N</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Numeric</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A</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Alpha Numeric</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D</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Date</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C</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Characters.</w:t>
            </w:r>
          </w:p>
        </w:tc>
      </w:tr>
    </w:tbl>
    <w:p w:rsidR="00CD5C68" w:rsidRPr="00425C8F" w:rsidRDefault="00CD5C68" w:rsidP="0054387A">
      <w:pPr>
        <w:pStyle w:val="BodyText2"/>
        <w:rPr>
          <w:lang w:val="en-IN"/>
        </w:rPr>
      </w:pPr>
    </w:p>
    <w:p w:rsidR="00CD5C68" w:rsidRPr="00425C8F" w:rsidRDefault="00CD5C68" w:rsidP="00CD5C68">
      <w:pPr>
        <w:pStyle w:val="BodyText2"/>
        <w:rPr>
          <w:b/>
          <w:bCs/>
          <w:lang w:val="en-IN"/>
        </w:rPr>
      </w:pPr>
      <w:r w:rsidRPr="00425C8F">
        <w:rPr>
          <w:b/>
          <w:bCs/>
          <w:lang w:val="en-IN"/>
        </w:rPr>
        <w:t>Field Type:  &lt;Type of Field&gt; (&lt;Maximum length of field&gt;) for e.g.</w:t>
      </w:r>
    </w:p>
    <w:p w:rsidR="0054387A" w:rsidRPr="00425C8F" w:rsidRDefault="00CD5C68" w:rsidP="00CD5C68">
      <w:pPr>
        <w:pStyle w:val="BodyText2"/>
        <w:rPr>
          <w:lang w:val="en-IN"/>
        </w:rPr>
      </w:pPr>
      <w:r w:rsidRPr="00425C8F">
        <w:rPr>
          <w:b/>
          <w:bCs/>
          <w:lang w:val="en-IN"/>
        </w:rPr>
        <w:t xml:space="preserve">A (10) </w:t>
      </w:r>
      <w:r w:rsidRPr="00425C8F">
        <w:rPr>
          <w:lang w:val="en-IN"/>
        </w:rPr>
        <w:t>means the field has alphanumeric value and the maximum length of field can be 10</w:t>
      </w:r>
      <w:r w:rsidR="00854DFA" w:rsidRPr="00425C8F">
        <w:rPr>
          <w:lang w:val="en-IN"/>
        </w:rPr>
        <w:tab/>
      </w:r>
    </w:p>
    <w:p w:rsidR="0054387A" w:rsidRPr="00425C8F" w:rsidRDefault="0054387A" w:rsidP="00337049">
      <w:pPr>
        <w:pStyle w:val="Heading2"/>
        <w:rPr>
          <w:lang w:val="en-IN"/>
        </w:rPr>
      </w:pPr>
      <w:bookmarkStart w:id="32" w:name="_Toc461445430"/>
      <w:bookmarkStart w:id="33" w:name="_Toc67739543"/>
      <w:bookmarkStart w:id="34" w:name="_Toc229306314"/>
      <w:bookmarkStart w:id="35" w:name="_Toc269218057"/>
      <w:bookmarkStart w:id="36" w:name="_Toc325459079"/>
      <w:bookmarkStart w:id="37" w:name="_Toc485139688"/>
      <w:r w:rsidRPr="00425C8F">
        <w:rPr>
          <w:lang w:val="en-IN"/>
        </w:rPr>
        <w:t>Audience</w:t>
      </w:r>
      <w:bookmarkEnd w:id="32"/>
      <w:bookmarkEnd w:id="33"/>
      <w:bookmarkEnd w:id="34"/>
      <w:bookmarkEnd w:id="35"/>
      <w:bookmarkEnd w:id="36"/>
      <w:bookmarkEnd w:id="37"/>
    </w:p>
    <w:p w:rsidR="0054387A" w:rsidRPr="00425C8F" w:rsidRDefault="004E0937" w:rsidP="0054387A">
      <w:pPr>
        <w:pStyle w:val="ListBullet1"/>
        <w:tabs>
          <w:tab w:val="num" w:pos="540"/>
        </w:tabs>
        <w:ind w:left="540"/>
        <w:rPr>
          <w:lang w:val="en-IN"/>
        </w:rPr>
      </w:pPr>
      <w:bookmarkStart w:id="38" w:name="_Toc461445431"/>
      <w:bookmarkStart w:id="39" w:name="_Toc67739544"/>
      <w:bookmarkStart w:id="40" w:name="_Toc229306315"/>
      <w:r w:rsidRPr="00425C8F">
        <w:rPr>
          <w:lang w:val="en-IN"/>
        </w:rPr>
        <w:t xml:space="preserve">Mahindra </w:t>
      </w:r>
      <w:r w:rsidR="0054387A" w:rsidRPr="00425C8F">
        <w:rPr>
          <w:lang w:val="en-IN"/>
        </w:rPr>
        <w:t>Comviva team</w:t>
      </w:r>
    </w:p>
    <w:p w:rsidR="00B928E1" w:rsidRPr="00425C8F" w:rsidRDefault="00B928E1" w:rsidP="000F2227">
      <w:pPr>
        <w:pStyle w:val="ListBullet1"/>
        <w:numPr>
          <w:ilvl w:val="0"/>
          <w:numId w:val="0"/>
        </w:numPr>
        <w:ind w:left="1008"/>
        <w:rPr>
          <w:lang w:val="en-IN"/>
        </w:rPr>
      </w:pPr>
    </w:p>
    <w:p w:rsidR="0054387A" w:rsidRPr="00425C8F" w:rsidRDefault="0054387A" w:rsidP="00337049">
      <w:pPr>
        <w:pStyle w:val="Heading2"/>
        <w:rPr>
          <w:lang w:val="en-IN"/>
        </w:rPr>
      </w:pPr>
      <w:bookmarkStart w:id="41" w:name="_Toc269218058"/>
      <w:bookmarkStart w:id="42" w:name="_Toc325459080"/>
      <w:bookmarkStart w:id="43" w:name="_Toc485139689"/>
      <w:r w:rsidRPr="00425C8F">
        <w:rPr>
          <w:lang w:val="en-IN"/>
        </w:rPr>
        <w:t>References</w:t>
      </w:r>
      <w:bookmarkEnd w:id="38"/>
      <w:bookmarkEnd w:id="39"/>
      <w:bookmarkEnd w:id="40"/>
      <w:bookmarkEnd w:id="41"/>
      <w:bookmarkEnd w:id="42"/>
      <w:bookmarkEnd w:id="43"/>
    </w:p>
    <w:p w:rsidR="00865D3E" w:rsidRPr="00425C8F" w:rsidRDefault="007C49C5" w:rsidP="00BA38CB">
      <w:pPr>
        <w:pStyle w:val="BodyText2"/>
        <w:rPr>
          <w:lang w:val="en-IN"/>
        </w:rPr>
      </w:pPr>
      <w:r w:rsidRPr="00425C8F">
        <w:rPr>
          <w:lang w:val="en-IN"/>
        </w:rPr>
        <w:t>NA</w:t>
      </w:r>
    </w:p>
    <w:p w:rsidR="00E13144" w:rsidRPr="00425C8F" w:rsidRDefault="00E13144" w:rsidP="000F2227">
      <w:pPr>
        <w:pStyle w:val="Heading1"/>
        <w:rPr>
          <w:color w:val="auto"/>
          <w:lang w:val="en-IN"/>
        </w:rPr>
      </w:pPr>
    </w:p>
    <w:p w:rsidR="00EE7079" w:rsidRPr="00425C8F" w:rsidRDefault="00E21375" w:rsidP="000E7BEC">
      <w:pPr>
        <w:pStyle w:val="ChapterName"/>
        <w:rPr>
          <w:color w:val="auto"/>
          <w:lang w:val="en-IN"/>
        </w:rPr>
      </w:pPr>
      <w:bookmarkStart w:id="44" w:name="_Toc485139690"/>
      <w:r w:rsidRPr="00425C8F">
        <w:rPr>
          <w:color w:val="auto"/>
          <w:lang w:val="en-IN"/>
        </w:rPr>
        <w:t>External Gateway (3</w:t>
      </w:r>
      <w:r w:rsidRPr="00425C8F">
        <w:rPr>
          <w:color w:val="auto"/>
          <w:vertAlign w:val="superscript"/>
          <w:lang w:val="en-IN"/>
        </w:rPr>
        <w:t>rd</w:t>
      </w:r>
      <w:r w:rsidRPr="00425C8F">
        <w:rPr>
          <w:color w:val="auto"/>
          <w:lang w:val="en-IN"/>
        </w:rPr>
        <w:t xml:space="preserve"> Party/Public)</w:t>
      </w:r>
      <w:r w:rsidR="00171736" w:rsidRPr="00425C8F">
        <w:rPr>
          <w:color w:val="auto"/>
          <w:lang w:val="en-IN"/>
        </w:rPr>
        <w:t xml:space="preserve"> API</w:t>
      </w:r>
      <w:bookmarkEnd w:id="44"/>
    </w:p>
    <w:p w:rsidR="00854DFA" w:rsidRPr="00425C8F" w:rsidRDefault="00854DFA" w:rsidP="00854DFA">
      <w:pPr>
        <w:pStyle w:val="BodyText2"/>
        <w:rPr>
          <w:lang w:val="en-IN"/>
        </w:rPr>
      </w:pPr>
      <w:r w:rsidRPr="00425C8F">
        <w:rPr>
          <w:lang w:val="en-IN"/>
        </w:rPr>
        <w:t xml:space="preserve">The details of the </w:t>
      </w:r>
      <w:r w:rsidR="001C451E" w:rsidRPr="00425C8F">
        <w:rPr>
          <w:lang w:val="en-IN"/>
        </w:rPr>
        <w:t>External Gateway (</w:t>
      </w:r>
      <w:r w:rsidR="006645EB" w:rsidRPr="00425C8F">
        <w:rPr>
          <w:lang w:val="en-IN"/>
        </w:rPr>
        <w:t>EXTGW</w:t>
      </w:r>
      <w:r w:rsidR="001C451E" w:rsidRPr="00425C8F">
        <w:rPr>
          <w:lang w:val="en-IN"/>
        </w:rPr>
        <w:t>)</w:t>
      </w:r>
      <w:r w:rsidRPr="00425C8F">
        <w:rPr>
          <w:lang w:val="en-IN"/>
        </w:rPr>
        <w:t xml:space="preserve"> API</w:t>
      </w:r>
      <w:r w:rsidR="00171736" w:rsidRPr="00425C8F">
        <w:rPr>
          <w:lang w:val="en-IN"/>
        </w:rPr>
        <w:t>sare</w:t>
      </w:r>
      <w:r w:rsidRPr="00425C8F">
        <w:rPr>
          <w:lang w:val="en-IN"/>
        </w:rPr>
        <w:t xml:space="preserve"> explained in the subsequent sections. </w:t>
      </w:r>
    </w:p>
    <w:p w:rsidR="00854DFA" w:rsidRPr="00425C8F" w:rsidRDefault="00854DFA" w:rsidP="00854DFA">
      <w:pPr>
        <w:pStyle w:val="BodyText2"/>
        <w:rPr>
          <w:lang w:val="en-IN"/>
        </w:rPr>
      </w:pPr>
    </w:p>
    <w:p w:rsidR="00854DFA" w:rsidRPr="00425C8F" w:rsidRDefault="00854DFA" w:rsidP="00337049">
      <w:pPr>
        <w:pStyle w:val="Heading2"/>
        <w:rPr>
          <w:lang w:val="en-IN"/>
        </w:rPr>
      </w:pPr>
      <w:bookmarkStart w:id="45" w:name="_Toc284720056"/>
      <w:bookmarkStart w:id="46" w:name="_Toc309916665"/>
      <w:bookmarkStart w:id="47" w:name="_Toc325459087"/>
      <w:bookmarkStart w:id="48" w:name="_Toc357761220"/>
      <w:bookmarkStart w:id="49" w:name="_Toc485139691"/>
      <w:r w:rsidRPr="00425C8F">
        <w:rPr>
          <w:lang w:val="en-IN"/>
        </w:rPr>
        <w:t>Architecture</w:t>
      </w:r>
      <w:bookmarkEnd w:id="45"/>
      <w:bookmarkEnd w:id="46"/>
      <w:bookmarkEnd w:id="47"/>
      <w:bookmarkEnd w:id="48"/>
      <w:bookmarkEnd w:id="49"/>
    </w:p>
    <w:p w:rsidR="00854DFA" w:rsidRPr="00425C8F" w:rsidRDefault="00854DFA" w:rsidP="00854DFA">
      <w:pPr>
        <w:rPr>
          <w:lang w:val="en-IN"/>
        </w:rPr>
      </w:pPr>
    </w:p>
    <w:p w:rsidR="00854DFA" w:rsidRPr="00425C8F" w:rsidRDefault="00854DFA" w:rsidP="00854DFA">
      <w:pPr>
        <w:rPr>
          <w:lang w:val="en-IN"/>
        </w:rPr>
      </w:pPr>
    </w:p>
    <w:p w:rsidR="00854DFA" w:rsidRPr="00425C8F" w:rsidRDefault="007C479A" w:rsidP="00854DFA">
      <w:pPr>
        <w:rPr>
          <w:lang w:val="en-IN"/>
        </w:rPr>
      </w:pPr>
      <w:r w:rsidRPr="00425C8F">
        <w:rPr>
          <w:noProof/>
          <w:lang w:val="en-IN" w:eastAsia="en-IN"/>
        </w:rPr>
        <w:drawing>
          <wp:inline distT="0" distB="0" distL="0" distR="0">
            <wp:extent cx="5274945" cy="2443132"/>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74945" cy="2443132"/>
                    </a:xfrm>
                    <a:prstGeom prst="rect">
                      <a:avLst/>
                    </a:prstGeom>
                    <a:noFill/>
                    <a:ln w="9525">
                      <a:noFill/>
                      <a:miter lim="800000"/>
                      <a:headEnd/>
                      <a:tailEnd/>
                    </a:ln>
                  </pic:spPr>
                </pic:pic>
              </a:graphicData>
            </a:graphic>
          </wp:inline>
        </w:drawing>
      </w:r>
    </w:p>
    <w:p w:rsidR="00854DFA" w:rsidRPr="00425C8F" w:rsidRDefault="00854DFA" w:rsidP="00854DFA">
      <w:pPr>
        <w:rPr>
          <w:lang w:val="en-IN"/>
        </w:rPr>
      </w:pPr>
    </w:p>
    <w:p w:rsidR="00854DFA" w:rsidRPr="00425C8F" w:rsidRDefault="00F07198" w:rsidP="00AA4952">
      <w:pPr>
        <w:pStyle w:val="ListBullet1"/>
        <w:numPr>
          <w:ilvl w:val="0"/>
          <w:numId w:val="19"/>
        </w:numPr>
        <w:jc w:val="left"/>
        <w:rPr>
          <w:lang w:val="en-IN"/>
        </w:rPr>
      </w:pPr>
      <w:r w:rsidRPr="00425C8F">
        <w:rPr>
          <w:b/>
          <w:bCs/>
          <w:u w:val="single"/>
          <w:lang w:val="en-IN"/>
        </w:rPr>
        <w:t>External</w:t>
      </w:r>
      <w:r w:rsidR="00854DFA" w:rsidRPr="00425C8F">
        <w:rPr>
          <w:b/>
          <w:bCs/>
          <w:u w:val="single"/>
          <w:lang w:val="en-IN"/>
        </w:rPr>
        <w:t xml:space="preserve"> system</w:t>
      </w:r>
      <w:r w:rsidR="00854DFA" w:rsidRPr="00425C8F">
        <w:rPr>
          <w:lang w:val="en-IN"/>
        </w:rPr>
        <w:t xml:space="preserve">: The system, which sends the request to </w:t>
      </w:r>
      <w:r w:rsidR="007C479A" w:rsidRPr="00425C8F">
        <w:rPr>
          <w:lang w:val="en-IN"/>
        </w:rPr>
        <w:t>PreTUPS</w:t>
      </w:r>
      <w:r w:rsidR="00854DFA" w:rsidRPr="00425C8F">
        <w:rPr>
          <w:lang w:val="en-IN"/>
        </w:rPr>
        <w:t xml:space="preserve"> System</w:t>
      </w:r>
      <w:r w:rsidR="00171736" w:rsidRPr="00425C8F">
        <w:rPr>
          <w:lang w:val="en-IN"/>
        </w:rPr>
        <w:t xml:space="preserve"> in XML over HTTP format</w:t>
      </w:r>
      <w:r w:rsidR="00854DFA" w:rsidRPr="00425C8F">
        <w:rPr>
          <w:lang w:val="en-IN"/>
        </w:rPr>
        <w:t>.</w:t>
      </w:r>
    </w:p>
    <w:p w:rsidR="00854DFA" w:rsidRPr="00425C8F" w:rsidRDefault="00854DFA" w:rsidP="00854DFA">
      <w:pPr>
        <w:ind w:left="360"/>
        <w:rPr>
          <w:lang w:val="en-IN"/>
        </w:rPr>
      </w:pPr>
    </w:p>
    <w:p w:rsidR="00854DFA" w:rsidRPr="00425C8F" w:rsidRDefault="007C479A" w:rsidP="00AA4952">
      <w:pPr>
        <w:pStyle w:val="ListBullet1"/>
        <w:numPr>
          <w:ilvl w:val="0"/>
          <w:numId w:val="19"/>
        </w:numPr>
        <w:rPr>
          <w:lang w:val="en-IN"/>
        </w:rPr>
      </w:pPr>
      <w:r w:rsidRPr="00425C8F">
        <w:rPr>
          <w:b/>
          <w:bCs/>
          <w:u w:val="single"/>
          <w:lang w:val="en-IN"/>
        </w:rPr>
        <w:t>PreTUPS</w:t>
      </w:r>
      <w:r w:rsidR="00854DFA" w:rsidRPr="00425C8F">
        <w:rPr>
          <w:b/>
          <w:bCs/>
          <w:u w:val="single"/>
          <w:lang w:val="en-IN"/>
        </w:rPr>
        <w:t xml:space="preserve"> System</w:t>
      </w:r>
      <w:r w:rsidR="00854DFA" w:rsidRPr="00425C8F">
        <w:rPr>
          <w:lang w:val="en-IN"/>
        </w:rPr>
        <w:t xml:space="preserve">: The </w:t>
      </w:r>
      <w:r w:rsidRPr="00425C8F">
        <w:rPr>
          <w:lang w:val="en-IN"/>
        </w:rPr>
        <w:t>PreTUPS</w:t>
      </w:r>
      <w:r w:rsidR="00854DFA" w:rsidRPr="00425C8F">
        <w:rPr>
          <w:lang w:val="en-IN"/>
        </w:rPr>
        <w:t xml:space="preserve"> System includes </w:t>
      </w:r>
      <w:r w:rsidRPr="00425C8F">
        <w:rPr>
          <w:lang w:val="en-IN"/>
        </w:rPr>
        <w:t>PreTUPS</w:t>
      </w:r>
      <w:r w:rsidR="00854DFA" w:rsidRPr="00425C8F">
        <w:rPr>
          <w:lang w:val="en-IN"/>
        </w:rPr>
        <w:t xml:space="preserve"> Application and </w:t>
      </w:r>
      <w:r w:rsidRPr="00425C8F">
        <w:rPr>
          <w:lang w:val="en-IN"/>
        </w:rPr>
        <w:t>PreTUPS</w:t>
      </w:r>
      <w:r w:rsidR="00854DFA" w:rsidRPr="00425C8F">
        <w:rPr>
          <w:lang w:val="en-IN"/>
        </w:rPr>
        <w:t xml:space="preserve"> Database. The Interaction between </w:t>
      </w:r>
      <w:r w:rsidRPr="00425C8F">
        <w:rPr>
          <w:lang w:val="en-IN"/>
        </w:rPr>
        <w:t>PreTUPS</w:t>
      </w:r>
      <w:r w:rsidR="00854DFA" w:rsidRPr="00425C8F">
        <w:rPr>
          <w:lang w:val="en-IN"/>
        </w:rPr>
        <w:t xml:space="preserve"> Application and Database is internal.</w:t>
      </w:r>
    </w:p>
    <w:p w:rsidR="00355EE0" w:rsidRPr="00425C8F" w:rsidRDefault="00355EE0" w:rsidP="00854DFA">
      <w:pPr>
        <w:rPr>
          <w:lang w:val="en-IN"/>
        </w:rPr>
      </w:pPr>
    </w:p>
    <w:p w:rsidR="00854DFA" w:rsidRPr="00425C8F" w:rsidRDefault="00854DFA" w:rsidP="00337049">
      <w:pPr>
        <w:pStyle w:val="Heading2"/>
        <w:rPr>
          <w:lang w:val="en-IN"/>
        </w:rPr>
      </w:pPr>
      <w:bookmarkStart w:id="50" w:name="_Toc284720057"/>
      <w:bookmarkStart w:id="51" w:name="_Toc309916666"/>
      <w:bookmarkStart w:id="52" w:name="_Toc325459088"/>
      <w:bookmarkStart w:id="53" w:name="_Toc357761221"/>
      <w:bookmarkStart w:id="54" w:name="_Toc485139692"/>
      <w:r w:rsidRPr="00425C8F">
        <w:rPr>
          <w:lang w:val="en-IN"/>
        </w:rPr>
        <w:t>Communication</w:t>
      </w:r>
      <w:bookmarkEnd w:id="50"/>
      <w:bookmarkEnd w:id="51"/>
      <w:bookmarkEnd w:id="52"/>
      <w:bookmarkEnd w:id="53"/>
      <w:bookmarkEnd w:id="54"/>
    </w:p>
    <w:p w:rsidR="00854DFA" w:rsidRPr="00425C8F" w:rsidRDefault="00854DFA" w:rsidP="00854DFA">
      <w:pPr>
        <w:pStyle w:val="BodyText2"/>
        <w:rPr>
          <w:lang w:val="en-IN"/>
        </w:rPr>
      </w:pPr>
      <w:r w:rsidRPr="00425C8F">
        <w:rPr>
          <w:lang w:val="en-IN"/>
        </w:rPr>
        <w:t xml:space="preserve">The communication between External system and </w:t>
      </w:r>
      <w:r w:rsidR="007C479A" w:rsidRPr="00425C8F">
        <w:rPr>
          <w:lang w:val="en-IN"/>
        </w:rPr>
        <w:t>PreTUPS</w:t>
      </w:r>
      <w:r w:rsidRPr="00425C8F">
        <w:rPr>
          <w:lang w:val="en-IN"/>
        </w:rPr>
        <w:t xml:space="preserve"> would be XML over HTTP. The External system would make the HTTP connection with </w:t>
      </w:r>
      <w:r w:rsidR="007C479A" w:rsidRPr="00425C8F">
        <w:rPr>
          <w:lang w:val="en-IN"/>
        </w:rPr>
        <w:t>PreTUPS</w:t>
      </w:r>
      <w:r w:rsidRPr="00425C8F">
        <w:rPr>
          <w:lang w:val="en-IN"/>
        </w:rPr>
        <w:t xml:space="preserve"> and send the request content as XML. Response of each request would also be sent as XML. </w:t>
      </w:r>
    </w:p>
    <w:p w:rsidR="00854DFA" w:rsidRPr="00425C8F" w:rsidRDefault="00854DFA" w:rsidP="00854DFA">
      <w:pPr>
        <w:rPr>
          <w:lang w:val="en-IN"/>
        </w:rPr>
      </w:pPr>
    </w:p>
    <w:p w:rsidR="00854DFA" w:rsidRPr="00425C8F" w:rsidRDefault="00854DFA" w:rsidP="00337049">
      <w:pPr>
        <w:pStyle w:val="Heading2"/>
        <w:rPr>
          <w:lang w:val="en-IN"/>
        </w:rPr>
      </w:pPr>
      <w:bookmarkStart w:id="55" w:name="_Toc284720058"/>
      <w:bookmarkStart w:id="56" w:name="_Toc309916667"/>
      <w:bookmarkStart w:id="57" w:name="_Toc325459089"/>
      <w:bookmarkStart w:id="58" w:name="_Toc357761222"/>
      <w:bookmarkStart w:id="59" w:name="_Toc485139693"/>
      <w:r w:rsidRPr="00425C8F">
        <w:rPr>
          <w:lang w:val="en-IN"/>
        </w:rPr>
        <w:t>Authentication</w:t>
      </w:r>
      <w:bookmarkEnd w:id="55"/>
      <w:bookmarkEnd w:id="56"/>
      <w:bookmarkEnd w:id="57"/>
      <w:bookmarkEnd w:id="58"/>
      <w:bookmarkEnd w:id="59"/>
    </w:p>
    <w:p w:rsidR="00854DFA" w:rsidRPr="00425C8F" w:rsidRDefault="00854DFA" w:rsidP="00854DFA">
      <w:pPr>
        <w:pStyle w:val="BodyText2"/>
        <w:rPr>
          <w:lang w:val="en-IN"/>
        </w:rPr>
      </w:pPr>
      <w:r w:rsidRPr="00425C8F">
        <w:rPr>
          <w:lang w:val="en-IN"/>
        </w:rPr>
        <w:t xml:space="preserve">To authenticate the External system, </w:t>
      </w:r>
      <w:r w:rsidR="007C479A" w:rsidRPr="00425C8F">
        <w:rPr>
          <w:lang w:val="en-IN"/>
        </w:rPr>
        <w:t>PreTUPS</w:t>
      </w:r>
      <w:r w:rsidRPr="00425C8F">
        <w:rPr>
          <w:lang w:val="en-IN"/>
        </w:rPr>
        <w:t xml:space="preserve"> will define a Gateway for External system. </w:t>
      </w:r>
      <w:r w:rsidR="007C479A" w:rsidRPr="00425C8F">
        <w:rPr>
          <w:lang w:val="en-IN"/>
        </w:rPr>
        <w:t>PreTUPS</w:t>
      </w:r>
      <w:r w:rsidRPr="00425C8F">
        <w:rPr>
          <w:lang w:val="en-IN"/>
        </w:rPr>
        <w:t xml:space="preserve"> will give the defined gateway information details to External system users.  External system will send this gateway information while making HTTP connection with </w:t>
      </w:r>
      <w:r w:rsidR="007C479A" w:rsidRPr="00425C8F">
        <w:rPr>
          <w:lang w:val="en-IN"/>
        </w:rPr>
        <w:t>PreTUPS</w:t>
      </w:r>
      <w:r w:rsidRPr="00425C8F">
        <w:rPr>
          <w:lang w:val="en-IN"/>
        </w:rPr>
        <w:t xml:space="preserve"> for each request.  Authentication information will be send by URL. Details of authentication information are as follows</w:t>
      </w:r>
    </w:p>
    <w:p w:rsidR="00854DFA" w:rsidRPr="00425C8F" w:rsidRDefault="00854DFA" w:rsidP="00854DFA">
      <w:pPr>
        <w:pStyle w:val="BodyText2"/>
        <w:rPr>
          <w:lang w:val="en-IN"/>
        </w:rPr>
      </w:pPr>
    </w:p>
    <w:p w:rsidR="00854DFA" w:rsidRPr="00425C8F" w:rsidRDefault="00854DFA" w:rsidP="008658DA">
      <w:pPr>
        <w:pStyle w:val="ListBullet1"/>
        <w:rPr>
          <w:lang w:val="en-IN"/>
        </w:rPr>
      </w:pPr>
      <w:r w:rsidRPr="00425C8F">
        <w:rPr>
          <w:lang w:val="en-IN"/>
        </w:rPr>
        <w:t>LOGIN</w:t>
      </w:r>
    </w:p>
    <w:p w:rsidR="00854DFA" w:rsidRPr="00425C8F" w:rsidRDefault="00854DFA" w:rsidP="008658DA">
      <w:pPr>
        <w:pStyle w:val="ListBullet1"/>
        <w:rPr>
          <w:lang w:val="en-IN"/>
        </w:rPr>
      </w:pPr>
      <w:r w:rsidRPr="00425C8F">
        <w:rPr>
          <w:lang w:val="en-IN"/>
        </w:rPr>
        <w:lastRenderedPageBreak/>
        <w:t>PASSWORD</w:t>
      </w:r>
    </w:p>
    <w:p w:rsidR="00854DFA" w:rsidRPr="00425C8F" w:rsidRDefault="00854DFA" w:rsidP="008658DA">
      <w:pPr>
        <w:pStyle w:val="ListBullet1"/>
        <w:rPr>
          <w:lang w:val="en-IN"/>
        </w:rPr>
      </w:pPr>
      <w:r w:rsidRPr="00425C8F">
        <w:rPr>
          <w:lang w:val="en-IN"/>
        </w:rPr>
        <w:t>REQUEST_GATEWAY_CODE</w:t>
      </w:r>
    </w:p>
    <w:p w:rsidR="00854DFA" w:rsidRPr="00425C8F" w:rsidRDefault="00854DFA" w:rsidP="008658DA">
      <w:pPr>
        <w:pStyle w:val="ListBullet1"/>
        <w:rPr>
          <w:lang w:val="en-IN"/>
        </w:rPr>
      </w:pPr>
      <w:r w:rsidRPr="00425C8F">
        <w:rPr>
          <w:lang w:val="en-IN"/>
        </w:rPr>
        <w:t>REQUEST_GATEWAY_TYPE</w:t>
      </w:r>
    </w:p>
    <w:p w:rsidR="00854DFA" w:rsidRPr="00425C8F" w:rsidRDefault="00854DFA" w:rsidP="008658DA">
      <w:pPr>
        <w:pStyle w:val="ListBullet1"/>
        <w:rPr>
          <w:lang w:val="en-IN"/>
        </w:rPr>
      </w:pPr>
      <w:r w:rsidRPr="00425C8F">
        <w:rPr>
          <w:lang w:val="en-IN"/>
        </w:rPr>
        <w:t>SERVICE_PORT</w:t>
      </w:r>
    </w:p>
    <w:p w:rsidR="00854DFA" w:rsidRPr="00425C8F" w:rsidRDefault="00854DFA" w:rsidP="008658DA">
      <w:pPr>
        <w:pStyle w:val="ListBullet1"/>
        <w:rPr>
          <w:lang w:val="en-IN"/>
        </w:rPr>
      </w:pPr>
      <w:r w:rsidRPr="00425C8F">
        <w:rPr>
          <w:lang w:val="en-IN"/>
        </w:rPr>
        <w:t>SOURCE_TYPE</w:t>
      </w:r>
    </w:p>
    <w:p w:rsidR="00854DFA" w:rsidRPr="00425C8F" w:rsidRDefault="00854DFA" w:rsidP="00854DFA">
      <w:pPr>
        <w:pStyle w:val="NoteHeading"/>
        <w:rPr>
          <w:color w:val="auto"/>
          <w:lang w:val="en-IN"/>
        </w:rPr>
      </w:pPr>
      <w:r w:rsidRPr="00425C8F">
        <w:rPr>
          <w:color w:val="auto"/>
          <w:lang w:val="en-IN"/>
        </w:rPr>
        <w:t>Details of above-mentioned field are described in Connection procedure section.</w:t>
      </w:r>
    </w:p>
    <w:p w:rsidR="00854DFA" w:rsidRPr="00425C8F" w:rsidRDefault="00854DFA" w:rsidP="00854DFA">
      <w:pPr>
        <w:rPr>
          <w:lang w:val="en-IN"/>
        </w:rPr>
      </w:pPr>
    </w:p>
    <w:p w:rsidR="00854DFA" w:rsidRPr="00425C8F" w:rsidRDefault="00854DFA" w:rsidP="00337049">
      <w:pPr>
        <w:pStyle w:val="Heading2"/>
        <w:rPr>
          <w:lang w:val="en-IN"/>
        </w:rPr>
      </w:pPr>
      <w:bookmarkStart w:id="60" w:name="_Toc284720059"/>
      <w:bookmarkStart w:id="61" w:name="_Toc309916668"/>
      <w:bookmarkStart w:id="62" w:name="_Toc325459090"/>
      <w:bookmarkStart w:id="63" w:name="_Toc357761223"/>
      <w:bookmarkStart w:id="64" w:name="_Toc485139694"/>
      <w:r w:rsidRPr="00425C8F">
        <w:rPr>
          <w:lang w:val="en-IN"/>
        </w:rPr>
        <w:t>Connection Procedure</w:t>
      </w:r>
      <w:bookmarkEnd w:id="60"/>
      <w:bookmarkEnd w:id="61"/>
      <w:bookmarkEnd w:id="62"/>
      <w:bookmarkEnd w:id="63"/>
      <w:bookmarkEnd w:id="64"/>
    </w:p>
    <w:p w:rsidR="00854DFA" w:rsidRPr="00425C8F" w:rsidRDefault="00854DFA" w:rsidP="00854DFA">
      <w:pPr>
        <w:pStyle w:val="BodyText2"/>
        <w:rPr>
          <w:lang w:val="en-IN"/>
        </w:rPr>
      </w:pPr>
      <w:r w:rsidRPr="00425C8F">
        <w:rPr>
          <w:lang w:val="en-IN"/>
        </w:rPr>
        <w:t xml:space="preserve">The External system calls the specific URL to make the HTTP Connection with </w:t>
      </w:r>
      <w:r w:rsidR="007C479A" w:rsidRPr="00425C8F">
        <w:rPr>
          <w:lang w:val="en-IN"/>
        </w:rPr>
        <w:t>PreTUPS</w:t>
      </w:r>
      <w:r w:rsidRPr="00425C8F">
        <w:rPr>
          <w:lang w:val="en-IN"/>
        </w:rPr>
        <w:t>. The details of HTTP Header and URL are mentioned below.</w:t>
      </w:r>
    </w:p>
    <w:p w:rsidR="00854DFA" w:rsidRPr="00425C8F" w:rsidRDefault="00854DFA" w:rsidP="00854DFA">
      <w:pPr>
        <w:rPr>
          <w:lang w:val="en-IN"/>
        </w:rPr>
      </w:pPr>
    </w:p>
    <w:p w:rsidR="00854DFA" w:rsidRPr="00425C8F" w:rsidRDefault="00854DFA" w:rsidP="00854DFA">
      <w:pPr>
        <w:pStyle w:val="BodyText20"/>
        <w:rPr>
          <w:color w:val="auto"/>
          <w:u w:val="single"/>
          <w:lang w:val="en-IN"/>
        </w:rPr>
      </w:pPr>
      <w:r w:rsidRPr="00425C8F">
        <w:rPr>
          <w:color w:val="auto"/>
          <w:u w:val="single"/>
          <w:lang w:val="en-IN"/>
        </w:rPr>
        <w:t>HTTP Header Information</w:t>
      </w:r>
    </w:p>
    <w:p w:rsidR="00854DFA" w:rsidRPr="00425C8F" w:rsidRDefault="00854DFA" w:rsidP="00854DFA">
      <w:pPr>
        <w:pStyle w:val="BodyText20"/>
        <w:rPr>
          <w:color w:val="auto"/>
          <w:u w:val="single"/>
          <w:lang w:val="en-IN"/>
        </w:rPr>
      </w:pPr>
    </w:p>
    <w:p w:rsidR="00854DFA" w:rsidRPr="00425C8F" w:rsidRDefault="00854DFA" w:rsidP="00854DFA">
      <w:pPr>
        <w:pStyle w:val="BodyText20"/>
        <w:rPr>
          <w:color w:val="auto"/>
          <w:lang w:val="en-IN"/>
        </w:rPr>
      </w:pPr>
      <w:r w:rsidRPr="00425C8F">
        <w:rPr>
          <w:color w:val="auto"/>
          <w:lang w:val="en-IN"/>
        </w:rPr>
        <w:t>POST &lt;URL&gt; HTTP</w:t>
      </w:r>
    </w:p>
    <w:p w:rsidR="00854DFA" w:rsidRPr="00425C8F" w:rsidRDefault="00854DFA" w:rsidP="00854DFA">
      <w:pPr>
        <w:pStyle w:val="BodyText20"/>
        <w:rPr>
          <w:color w:val="auto"/>
          <w:lang w:val="en-IN"/>
        </w:rPr>
      </w:pPr>
      <w:r w:rsidRPr="00425C8F">
        <w:rPr>
          <w:color w:val="auto"/>
          <w:lang w:val="en-IN"/>
        </w:rPr>
        <w:t>Content-type: xml</w:t>
      </w:r>
    </w:p>
    <w:p w:rsidR="00854DFA" w:rsidRPr="00425C8F" w:rsidRDefault="00854DFA" w:rsidP="00854DFA">
      <w:pPr>
        <w:pStyle w:val="BodyText20"/>
        <w:rPr>
          <w:rFonts w:ascii="Times New Roman" w:hAnsi="Times New Roman"/>
          <w:b w:val="0"/>
          <w:bCs w:val="0"/>
          <w:color w:val="auto"/>
          <w:lang w:val="en-IN"/>
        </w:rPr>
      </w:pPr>
      <w:r w:rsidRPr="00425C8F">
        <w:rPr>
          <w:color w:val="auto"/>
          <w:lang w:val="en-IN"/>
        </w:rPr>
        <w:t>Connection: close</w:t>
      </w:r>
    </w:p>
    <w:p w:rsidR="00854DFA" w:rsidRPr="00425C8F" w:rsidRDefault="00854DFA" w:rsidP="00854DFA">
      <w:pPr>
        <w:ind w:firstLine="720"/>
        <w:rPr>
          <w:lang w:val="en-IN"/>
        </w:rPr>
      </w:pPr>
    </w:p>
    <w:p w:rsidR="00854DFA" w:rsidRPr="00425C8F" w:rsidRDefault="00854DFA" w:rsidP="00854DFA">
      <w:pPr>
        <w:pStyle w:val="BodyText20"/>
        <w:rPr>
          <w:color w:val="auto"/>
          <w:u w:val="single"/>
          <w:lang w:val="en-IN"/>
        </w:rPr>
      </w:pPr>
      <w:r w:rsidRPr="00425C8F">
        <w:rPr>
          <w:color w:val="auto"/>
          <w:u w:val="single"/>
          <w:lang w:val="en-IN"/>
        </w:rPr>
        <w:t>URL</w:t>
      </w:r>
    </w:p>
    <w:p w:rsidR="00854DFA" w:rsidRPr="00425C8F" w:rsidRDefault="00854DFA" w:rsidP="00854DFA">
      <w:pPr>
        <w:pStyle w:val="BodyText20"/>
        <w:rPr>
          <w:color w:val="auto"/>
          <w:u w:val="single"/>
          <w:lang w:val="en-IN"/>
        </w:rPr>
      </w:pPr>
    </w:p>
    <w:p w:rsidR="00854DFA" w:rsidRPr="00425C8F" w:rsidRDefault="00403911" w:rsidP="00854DFA">
      <w:pPr>
        <w:pStyle w:val="BodyText2"/>
        <w:rPr>
          <w:lang w:val="en-IN"/>
        </w:rPr>
      </w:pPr>
      <w:hyperlink r:id="rId14" w:history="1">
        <w:r w:rsidR="00854DFA" w:rsidRPr="00425C8F">
          <w:rPr>
            <w:lang w:val="en-IN"/>
          </w:rPr>
          <w:t>http://</w:t>
        </w:r>
        <w:r w:rsidR="007C479A" w:rsidRPr="00425C8F">
          <w:rPr>
            <w:lang w:val="en-IN"/>
          </w:rPr>
          <w:t>PreTUPS</w:t>
        </w:r>
        <w:r w:rsidR="00854DFA" w:rsidRPr="00425C8F">
          <w:rPr>
            <w:lang w:val="en-IN"/>
          </w:rPr>
          <w:t>host/</w:t>
        </w:r>
        <w:r w:rsidR="007C479A" w:rsidRPr="00425C8F">
          <w:rPr>
            <w:lang w:val="en-IN"/>
          </w:rPr>
          <w:t>PreTUPS</w:t>
        </w:r>
        <w:r w:rsidR="00854DFA" w:rsidRPr="00425C8F">
          <w:rPr>
            <w:lang w:val="en-IN"/>
          </w:rPr>
          <w:t>Receiever?LOGIN=&lt;Login&gt;&amp;Password=&lt;Password&gt;&amp;Request_Gateway_Code=&lt;RequestGatewayCode&gt;&amp;Request_Gateway_Type=&lt;RequestGatewayType&gt;&amp;Service_Port=&lt;ServicePort&gt;&amp;Source_Type=&lt;SourceType</w:t>
        </w:r>
      </w:hyperlink>
      <w:r w:rsidR="00854DFA" w:rsidRPr="00425C8F">
        <w:rPr>
          <w:lang w:val="en-IN"/>
        </w:rPr>
        <w:t>&gt;</w:t>
      </w:r>
    </w:p>
    <w:p w:rsidR="00854DFA" w:rsidRPr="00425C8F" w:rsidRDefault="00854DFA" w:rsidP="00854DFA">
      <w:pPr>
        <w:pStyle w:val="BodyText20"/>
        <w:rPr>
          <w:b w:val="0"/>
          <w:bCs w:val="0"/>
          <w:color w:val="auto"/>
          <w:lang w:val="en-IN"/>
        </w:rPr>
      </w:pPr>
    </w:p>
    <w:p w:rsidR="00854DFA" w:rsidRPr="00425C8F" w:rsidRDefault="00854DFA" w:rsidP="00854DFA">
      <w:pPr>
        <w:pStyle w:val="BodyText20"/>
        <w:rPr>
          <w:color w:val="auto"/>
          <w:u w:val="single"/>
          <w:lang w:val="en-IN"/>
        </w:rPr>
      </w:pPr>
      <w:r w:rsidRPr="00425C8F">
        <w:rPr>
          <w:color w:val="auto"/>
          <w:u w:val="single"/>
          <w:lang w:val="en-IN"/>
        </w:rPr>
        <w:t>Example</w:t>
      </w:r>
    </w:p>
    <w:p w:rsidR="00854DFA" w:rsidRPr="00425C8F" w:rsidRDefault="00854DFA" w:rsidP="00854DFA">
      <w:pPr>
        <w:pStyle w:val="BodyText20"/>
        <w:rPr>
          <w:color w:val="auto"/>
          <w:u w:val="single"/>
          <w:lang w:val="en-IN"/>
        </w:rPr>
      </w:pPr>
    </w:p>
    <w:p w:rsidR="00854DFA" w:rsidRPr="00425C8F" w:rsidRDefault="00854DFA" w:rsidP="00854DFA">
      <w:pPr>
        <w:pStyle w:val="BodyText2"/>
        <w:rPr>
          <w:lang w:val="en-IN"/>
        </w:rPr>
      </w:pPr>
      <w:r w:rsidRPr="00425C8F">
        <w:rPr>
          <w:lang w:val="en-IN"/>
        </w:rPr>
        <w:t>http://</w:t>
      </w:r>
      <w:r w:rsidR="007C479A" w:rsidRPr="00425C8F">
        <w:rPr>
          <w:lang w:val="en-IN"/>
        </w:rPr>
        <w:t>PreTUPS</w:t>
      </w:r>
      <w:r w:rsidRPr="00425C8F">
        <w:rPr>
          <w:lang w:val="en-IN"/>
        </w:rPr>
        <w:t>host/</w:t>
      </w:r>
      <w:r w:rsidR="007C479A" w:rsidRPr="00425C8F">
        <w:rPr>
          <w:lang w:val="en-IN"/>
        </w:rPr>
        <w:t>PreTUPS</w:t>
      </w:r>
      <w:r w:rsidRPr="00425C8F">
        <w:rPr>
          <w:lang w:val="en-IN"/>
        </w:rPr>
        <w:t>Receiever?LOGIN=123&amp;Password=123&amp;Request_Gateway_Code=EXT0011&amp;Request_Gateway_Type=EXTGW&amp;Service_Port=190&amp;Source_Type=EXT</w:t>
      </w:r>
    </w:p>
    <w:p w:rsidR="00854DFA" w:rsidRPr="00425C8F" w:rsidRDefault="00854DFA" w:rsidP="00854DFA">
      <w:pPr>
        <w:rPr>
          <w:lang w:val="en-IN"/>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0"/>
        <w:gridCol w:w="1448"/>
        <w:gridCol w:w="1665"/>
        <w:gridCol w:w="1560"/>
        <w:gridCol w:w="1275"/>
        <w:gridCol w:w="1708"/>
      </w:tblGrid>
      <w:tr w:rsidR="00854DFA" w:rsidRPr="00425C8F" w:rsidTr="00854DFA">
        <w:trPr>
          <w:trHeight w:val="281"/>
          <w:tblHeader/>
        </w:trPr>
        <w:tc>
          <w:tcPr>
            <w:tcW w:w="1990" w:type="dxa"/>
            <w:shd w:val="clear" w:color="auto" w:fill="E31837"/>
          </w:tcPr>
          <w:p w:rsidR="00854DFA" w:rsidRPr="00425C8F" w:rsidRDefault="00854DFA" w:rsidP="00854DFA">
            <w:pPr>
              <w:pStyle w:val="TableColumnLabels"/>
              <w:rPr>
                <w:rFonts w:ascii="Arial" w:hAnsi="Arial" w:cs="Arial"/>
                <w:color w:val="auto"/>
                <w:sz w:val="18"/>
                <w:lang w:val="en-IN"/>
              </w:rPr>
            </w:pPr>
            <w:r w:rsidRPr="00425C8F">
              <w:rPr>
                <w:rFonts w:ascii="Arial" w:hAnsi="Arial" w:cs="Arial"/>
                <w:color w:val="auto"/>
                <w:sz w:val="18"/>
                <w:lang w:val="en-IN"/>
              </w:rPr>
              <w:t>Fields</w:t>
            </w:r>
          </w:p>
        </w:tc>
        <w:tc>
          <w:tcPr>
            <w:tcW w:w="1448" w:type="dxa"/>
            <w:shd w:val="clear" w:color="auto" w:fill="E31837"/>
          </w:tcPr>
          <w:p w:rsidR="00854DFA" w:rsidRPr="00425C8F" w:rsidRDefault="00854DFA" w:rsidP="00854DFA">
            <w:pPr>
              <w:pStyle w:val="TableColumnLabels"/>
              <w:rPr>
                <w:rFonts w:ascii="Arial" w:hAnsi="Arial" w:cs="Arial"/>
                <w:color w:val="auto"/>
                <w:sz w:val="18"/>
                <w:lang w:val="en-IN"/>
              </w:rPr>
            </w:pPr>
            <w:r w:rsidRPr="00425C8F">
              <w:rPr>
                <w:rFonts w:ascii="Arial" w:hAnsi="Arial" w:cs="Arial"/>
                <w:color w:val="auto"/>
                <w:sz w:val="18"/>
                <w:lang w:val="en-IN"/>
              </w:rPr>
              <w:t>Description</w:t>
            </w:r>
          </w:p>
        </w:tc>
        <w:tc>
          <w:tcPr>
            <w:tcW w:w="1665" w:type="dxa"/>
            <w:shd w:val="clear" w:color="auto" w:fill="E31837"/>
          </w:tcPr>
          <w:p w:rsidR="00854DFA" w:rsidRPr="00425C8F" w:rsidRDefault="00854DFA" w:rsidP="00854DFA">
            <w:pPr>
              <w:pStyle w:val="TableColumnLabels"/>
              <w:rPr>
                <w:rFonts w:ascii="Arial" w:hAnsi="Arial" w:cs="Arial"/>
                <w:color w:val="auto"/>
                <w:sz w:val="18"/>
                <w:lang w:val="en-IN"/>
              </w:rPr>
            </w:pPr>
            <w:r w:rsidRPr="00425C8F">
              <w:rPr>
                <w:rFonts w:ascii="Arial" w:hAnsi="Arial" w:cs="Arial"/>
                <w:color w:val="auto"/>
                <w:sz w:val="18"/>
                <w:lang w:val="en-IN"/>
              </w:rPr>
              <w:t>Example</w:t>
            </w:r>
          </w:p>
        </w:tc>
        <w:tc>
          <w:tcPr>
            <w:tcW w:w="1560" w:type="dxa"/>
            <w:shd w:val="clear" w:color="auto" w:fill="E31837"/>
          </w:tcPr>
          <w:p w:rsidR="00854DFA" w:rsidRPr="00425C8F" w:rsidRDefault="00854DFA" w:rsidP="00854DFA">
            <w:pPr>
              <w:pStyle w:val="TableColumnLabels"/>
              <w:rPr>
                <w:color w:val="auto"/>
                <w:lang w:val="en-IN"/>
              </w:rPr>
            </w:pPr>
            <w:r w:rsidRPr="00425C8F">
              <w:rPr>
                <w:color w:val="auto"/>
                <w:lang w:val="en-IN"/>
              </w:rPr>
              <w:t>Optional/</w:t>
            </w:r>
          </w:p>
          <w:p w:rsidR="00854DFA" w:rsidRPr="00425C8F" w:rsidRDefault="00854DFA" w:rsidP="00854DFA">
            <w:pPr>
              <w:pStyle w:val="TableColumnLabels"/>
              <w:rPr>
                <w:rFonts w:ascii="Arial" w:hAnsi="Arial" w:cs="Arial"/>
                <w:color w:val="auto"/>
                <w:sz w:val="18"/>
                <w:lang w:val="en-IN"/>
              </w:rPr>
            </w:pPr>
            <w:r w:rsidRPr="00425C8F">
              <w:rPr>
                <w:color w:val="auto"/>
                <w:lang w:val="en-IN"/>
              </w:rPr>
              <w:t>Mandatory</w:t>
            </w:r>
          </w:p>
        </w:tc>
        <w:tc>
          <w:tcPr>
            <w:tcW w:w="1275" w:type="dxa"/>
            <w:shd w:val="clear" w:color="auto" w:fill="E31837"/>
          </w:tcPr>
          <w:p w:rsidR="00854DFA" w:rsidRPr="00425C8F" w:rsidRDefault="00854DFA" w:rsidP="00854DFA">
            <w:pPr>
              <w:pStyle w:val="TableColumnLabels"/>
              <w:rPr>
                <w:rFonts w:ascii="Arial" w:hAnsi="Arial" w:cs="Arial"/>
                <w:color w:val="auto"/>
                <w:sz w:val="18"/>
                <w:lang w:val="en-IN"/>
              </w:rPr>
            </w:pPr>
            <w:r w:rsidRPr="00425C8F">
              <w:rPr>
                <w:color w:val="auto"/>
                <w:lang w:val="en-IN"/>
              </w:rPr>
              <w:t>Max Length</w:t>
            </w:r>
          </w:p>
        </w:tc>
        <w:tc>
          <w:tcPr>
            <w:tcW w:w="1708" w:type="dxa"/>
            <w:shd w:val="clear" w:color="auto" w:fill="E31837"/>
          </w:tcPr>
          <w:p w:rsidR="00854DFA" w:rsidRPr="00425C8F" w:rsidRDefault="00854DFA" w:rsidP="00854DFA">
            <w:pPr>
              <w:pStyle w:val="TableColumnLabels"/>
              <w:rPr>
                <w:rFonts w:ascii="Arial" w:hAnsi="Arial" w:cs="Arial"/>
                <w:color w:val="auto"/>
                <w:sz w:val="18"/>
                <w:lang w:val="en-IN"/>
              </w:rPr>
            </w:pPr>
            <w:r w:rsidRPr="00425C8F">
              <w:rPr>
                <w:color w:val="auto"/>
                <w:lang w:val="en-IN"/>
              </w:rPr>
              <w:t>Remarks</w:t>
            </w:r>
          </w:p>
        </w:tc>
      </w:tr>
      <w:tr w:rsidR="00854DFA" w:rsidRPr="00425C8F" w:rsidTr="00854DFA">
        <w:trPr>
          <w:trHeight w:val="281"/>
        </w:trPr>
        <w:tc>
          <w:tcPr>
            <w:tcW w:w="1990" w:type="dxa"/>
          </w:tcPr>
          <w:p w:rsidR="00854DFA" w:rsidRPr="00425C8F" w:rsidRDefault="007C479A" w:rsidP="00854DFA">
            <w:pPr>
              <w:pStyle w:val="Tablecontent"/>
              <w:rPr>
                <w:lang w:val="en-IN"/>
              </w:rPr>
            </w:pPr>
            <w:r w:rsidRPr="00425C8F">
              <w:rPr>
                <w:lang w:val="en-IN"/>
              </w:rPr>
              <w:t>PreTUPS</w:t>
            </w:r>
            <w:r w:rsidR="00854DFA" w:rsidRPr="00425C8F">
              <w:rPr>
                <w:lang w:val="en-IN"/>
              </w:rPr>
              <w:t>Host</w:t>
            </w:r>
          </w:p>
        </w:tc>
        <w:tc>
          <w:tcPr>
            <w:tcW w:w="1448" w:type="dxa"/>
          </w:tcPr>
          <w:p w:rsidR="00854DFA" w:rsidRPr="00425C8F" w:rsidRDefault="00854DFA" w:rsidP="00854DFA">
            <w:pPr>
              <w:pStyle w:val="Tablecontent"/>
              <w:rPr>
                <w:lang w:val="en-IN"/>
              </w:rPr>
            </w:pPr>
            <w:r w:rsidRPr="00425C8F">
              <w:rPr>
                <w:lang w:val="en-IN"/>
              </w:rPr>
              <w:t xml:space="preserve">The IP, port and host name. The IP and Port on which </w:t>
            </w:r>
            <w:r w:rsidR="007C479A" w:rsidRPr="00425C8F">
              <w:rPr>
                <w:lang w:val="en-IN"/>
              </w:rPr>
              <w:t>PreTUPS</w:t>
            </w:r>
            <w:r w:rsidRPr="00425C8F">
              <w:rPr>
                <w:lang w:val="en-IN"/>
              </w:rPr>
              <w:t xml:space="preserve"> application is running</w:t>
            </w:r>
          </w:p>
        </w:tc>
        <w:tc>
          <w:tcPr>
            <w:tcW w:w="1665" w:type="dxa"/>
          </w:tcPr>
          <w:p w:rsidR="00854DFA" w:rsidRPr="00425C8F" w:rsidRDefault="00854DFA" w:rsidP="00854DFA">
            <w:pPr>
              <w:pStyle w:val="Tablecontent"/>
              <w:rPr>
                <w:lang w:val="en-IN"/>
              </w:rPr>
            </w:pPr>
            <w:r w:rsidRPr="00425C8F">
              <w:rPr>
                <w:lang w:val="en-IN"/>
              </w:rPr>
              <w:t>172.16.1.109:5555/</w:t>
            </w:r>
            <w:r w:rsidR="007C479A" w:rsidRPr="00425C8F">
              <w:rPr>
                <w:lang w:val="en-IN"/>
              </w:rPr>
              <w:t>PreTUPS</w:t>
            </w:r>
            <w:r w:rsidRPr="00425C8F">
              <w:rPr>
                <w:lang w:val="en-IN"/>
              </w:rPr>
              <w:t>/</w:t>
            </w:r>
          </w:p>
        </w:tc>
        <w:tc>
          <w:tcPr>
            <w:tcW w:w="1560" w:type="dxa"/>
          </w:tcPr>
          <w:p w:rsidR="00854DFA" w:rsidRPr="00425C8F" w:rsidRDefault="00854DFA" w:rsidP="00854DFA">
            <w:pPr>
              <w:pStyle w:val="Tablecontent"/>
              <w:rPr>
                <w:lang w:val="en-IN"/>
              </w:rPr>
            </w:pPr>
            <w:r w:rsidRPr="00425C8F">
              <w:rPr>
                <w:lang w:val="en-IN"/>
              </w:rPr>
              <w:t>M</w:t>
            </w:r>
          </w:p>
        </w:tc>
        <w:tc>
          <w:tcPr>
            <w:tcW w:w="1275" w:type="dxa"/>
          </w:tcPr>
          <w:p w:rsidR="00854DFA" w:rsidRPr="00425C8F" w:rsidRDefault="00854DFA" w:rsidP="00854DFA">
            <w:pPr>
              <w:pStyle w:val="Tablecontent"/>
              <w:rPr>
                <w:lang w:val="en-IN"/>
              </w:rPr>
            </w:pPr>
            <w:r w:rsidRPr="00425C8F">
              <w:rPr>
                <w:lang w:val="en-IN"/>
              </w:rPr>
              <w:t>N.A</w:t>
            </w:r>
          </w:p>
        </w:tc>
        <w:tc>
          <w:tcPr>
            <w:tcW w:w="1708" w:type="dxa"/>
          </w:tcPr>
          <w:p w:rsidR="00854DFA" w:rsidRPr="00425C8F" w:rsidRDefault="00854DFA" w:rsidP="00854DFA">
            <w:pPr>
              <w:pStyle w:val="Tablecontent"/>
              <w:rPr>
                <w:lang w:val="en-IN"/>
              </w:rPr>
            </w:pPr>
            <w:r w:rsidRPr="00425C8F">
              <w:rPr>
                <w:lang w:val="en-IN"/>
              </w:rPr>
              <w:t>N.A</w:t>
            </w:r>
          </w:p>
        </w:tc>
      </w:tr>
      <w:tr w:rsidR="00854DFA" w:rsidRPr="00425C8F" w:rsidTr="00854DFA">
        <w:trPr>
          <w:trHeight w:val="281"/>
        </w:trPr>
        <w:tc>
          <w:tcPr>
            <w:tcW w:w="1990" w:type="dxa"/>
          </w:tcPr>
          <w:p w:rsidR="00854DFA" w:rsidRPr="00425C8F" w:rsidRDefault="00854DFA" w:rsidP="00854DFA">
            <w:pPr>
              <w:pStyle w:val="Tablecontent"/>
              <w:rPr>
                <w:lang w:val="en-IN"/>
              </w:rPr>
            </w:pPr>
            <w:r w:rsidRPr="00425C8F">
              <w:rPr>
                <w:lang w:val="en-IN"/>
              </w:rPr>
              <w:t>LOGIN</w:t>
            </w:r>
          </w:p>
        </w:tc>
        <w:tc>
          <w:tcPr>
            <w:tcW w:w="1448" w:type="dxa"/>
          </w:tcPr>
          <w:p w:rsidR="00854DFA" w:rsidRPr="00425C8F" w:rsidRDefault="00854DFA" w:rsidP="00854DFA">
            <w:pPr>
              <w:pStyle w:val="Tablecontent"/>
              <w:rPr>
                <w:lang w:val="en-IN"/>
              </w:rPr>
            </w:pPr>
            <w:r w:rsidRPr="00425C8F">
              <w:rPr>
                <w:lang w:val="en-IN"/>
              </w:rPr>
              <w:t xml:space="preserve">Login Id of the request gateway, as defined in </w:t>
            </w:r>
            <w:r w:rsidR="007C479A" w:rsidRPr="00425C8F">
              <w:rPr>
                <w:lang w:val="en-IN"/>
              </w:rPr>
              <w:t>PreTUPS</w:t>
            </w:r>
          </w:p>
        </w:tc>
        <w:tc>
          <w:tcPr>
            <w:tcW w:w="1665" w:type="dxa"/>
          </w:tcPr>
          <w:p w:rsidR="00854DFA" w:rsidRPr="00425C8F" w:rsidRDefault="00854DFA" w:rsidP="00854DFA">
            <w:pPr>
              <w:pStyle w:val="Tablecontent"/>
              <w:rPr>
                <w:lang w:val="en-IN"/>
              </w:rPr>
            </w:pPr>
            <w:r w:rsidRPr="00425C8F">
              <w:rPr>
                <w:lang w:val="en-IN"/>
              </w:rPr>
              <w:t>Test</w:t>
            </w:r>
          </w:p>
        </w:tc>
        <w:tc>
          <w:tcPr>
            <w:tcW w:w="1560" w:type="dxa"/>
          </w:tcPr>
          <w:p w:rsidR="00854DFA" w:rsidRPr="00425C8F" w:rsidRDefault="00854DFA" w:rsidP="00854DFA">
            <w:pPr>
              <w:pStyle w:val="Tablecontent"/>
              <w:rPr>
                <w:lang w:val="en-IN"/>
              </w:rPr>
            </w:pPr>
            <w:r w:rsidRPr="00425C8F">
              <w:rPr>
                <w:lang w:val="en-IN"/>
              </w:rPr>
              <w:t>M</w:t>
            </w:r>
          </w:p>
        </w:tc>
        <w:tc>
          <w:tcPr>
            <w:tcW w:w="1275" w:type="dxa"/>
          </w:tcPr>
          <w:p w:rsidR="00854DFA" w:rsidRPr="00425C8F" w:rsidRDefault="00854DFA" w:rsidP="00854DFA">
            <w:pPr>
              <w:pStyle w:val="Tablecontent"/>
              <w:rPr>
                <w:lang w:val="en-IN"/>
              </w:rPr>
            </w:pPr>
            <w:r w:rsidRPr="00425C8F">
              <w:rPr>
                <w:lang w:val="en-IN"/>
              </w:rPr>
              <w:t>10</w:t>
            </w:r>
          </w:p>
        </w:tc>
        <w:tc>
          <w:tcPr>
            <w:tcW w:w="1708" w:type="dxa"/>
          </w:tcPr>
          <w:p w:rsidR="00854DFA" w:rsidRPr="00425C8F" w:rsidRDefault="00854DFA" w:rsidP="00854DFA">
            <w:pPr>
              <w:pStyle w:val="Tablecontent"/>
              <w:rPr>
                <w:lang w:val="en-IN"/>
              </w:rPr>
            </w:pPr>
            <w:r w:rsidRPr="00425C8F">
              <w:rPr>
                <w:lang w:val="en-IN"/>
              </w:rPr>
              <w:t xml:space="preserve">This must be registered into  </w:t>
            </w:r>
            <w:r w:rsidR="007C479A" w:rsidRPr="00425C8F">
              <w:rPr>
                <w:lang w:val="en-IN"/>
              </w:rPr>
              <w:t>PreTUPS</w:t>
            </w:r>
            <w:r w:rsidRPr="00425C8F">
              <w:rPr>
                <w:lang w:val="en-IN"/>
              </w:rPr>
              <w:t xml:space="preserve"> System</w:t>
            </w:r>
          </w:p>
        </w:tc>
      </w:tr>
      <w:tr w:rsidR="00854DFA" w:rsidRPr="00425C8F" w:rsidTr="00854DFA">
        <w:trPr>
          <w:trHeight w:val="281"/>
        </w:trPr>
        <w:tc>
          <w:tcPr>
            <w:tcW w:w="1990" w:type="dxa"/>
          </w:tcPr>
          <w:p w:rsidR="00854DFA" w:rsidRPr="00425C8F" w:rsidRDefault="00854DFA" w:rsidP="00854DFA">
            <w:pPr>
              <w:pStyle w:val="Tablecontent"/>
              <w:rPr>
                <w:lang w:val="en-IN"/>
              </w:rPr>
            </w:pPr>
            <w:r w:rsidRPr="00425C8F">
              <w:rPr>
                <w:lang w:val="en-IN"/>
              </w:rPr>
              <w:t>PASSWORD</w:t>
            </w:r>
          </w:p>
        </w:tc>
        <w:tc>
          <w:tcPr>
            <w:tcW w:w="1448" w:type="dxa"/>
          </w:tcPr>
          <w:p w:rsidR="00854DFA" w:rsidRPr="00425C8F" w:rsidRDefault="00854DFA" w:rsidP="00854DFA">
            <w:pPr>
              <w:pStyle w:val="Tablecontent"/>
              <w:rPr>
                <w:lang w:val="en-IN"/>
              </w:rPr>
            </w:pPr>
            <w:r w:rsidRPr="00425C8F">
              <w:rPr>
                <w:lang w:val="en-IN"/>
              </w:rPr>
              <w:t xml:space="preserve">Password of the request gateway, as defined in </w:t>
            </w:r>
            <w:r w:rsidR="007C479A" w:rsidRPr="00425C8F">
              <w:rPr>
                <w:lang w:val="en-IN"/>
              </w:rPr>
              <w:t>PreTUPS</w:t>
            </w:r>
          </w:p>
        </w:tc>
        <w:tc>
          <w:tcPr>
            <w:tcW w:w="1665" w:type="dxa"/>
          </w:tcPr>
          <w:p w:rsidR="00854DFA" w:rsidRPr="00425C8F" w:rsidRDefault="00854DFA" w:rsidP="00854DFA">
            <w:pPr>
              <w:pStyle w:val="Tablecontent"/>
              <w:rPr>
                <w:lang w:val="en-IN"/>
              </w:rPr>
            </w:pPr>
            <w:r w:rsidRPr="00425C8F">
              <w:rPr>
                <w:lang w:val="en-IN"/>
              </w:rPr>
              <w:t>Test</w:t>
            </w:r>
          </w:p>
        </w:tc>
        <w:tc>
          <w:tcPr>
            <w:tcW w:w="1560" w:type="dxa"/>
          </w:tcPr>
          <w:p w:rsidR="00854DFA" w:rsidRPr="00425C8F" w:rsidRDefault="00854DFA" w:rsidP="00854DFA">
            <w:pPr>
              <w:pStyle w:val="Tablecontent"/>
              <w:rPr>
                <w:lang w:val="en-IN"/>
              </w:rPr>
            </w:pPr>
            <w:r w:rsidRPr="00425C8F">
              <w:rPr>
                <w:lang w:val="en-IN"/>
              </w:rPr>
              <w:t>M</w:t>
            </w:r>
          </w:p>
        </w:tc>
        <w:tc>
          <w:tcPr>
            <w:tcW w:w="1275" w:type="dxa"/>
          </w:tcPr>
          <w:p w:rsidR="00854DFA" w:rsidRPr="00425C8F" w:rsidRDefault="00854DFA" w:rsidP="00854DFA">
            <w:pPr>
              <w:pStyle w:val="Tablecontent"/>
              <w:rPr>
                <w:lang w:val="en-IN"/>
              </w:rPr>
            </w:pPr>
            <w:r w:rsidRPr="00425C8F">
              <w:rPr>
                <w:lang w:val="en-IN"/>
              </w:rPr>
              <w:t>10</w:t>
            </w:r>
          </w:p>
        </w:tc>
        <w:tc>
          <w:tcPr>
            <w:tcW w:w="1708" w:type="dxa"/>
          </w:tcPr>
          <w:p w:rsidR="00854DFA" w:rsidRPr="00425C8F" w:rsidRDefault="00854DFA" w:rsidP="00854DFA">
            <w:pPr>
              <w:pStyle w:val="Tablecontent"/>
              <w:rPr>
                <w:lang w:val="en-IN"/>
              </w:rPr>
            </w:pPr>
            <w:r w:rsidRPr="00425C8F">
              <w:rPr>
                <w:lang w:val="en-IN"/>
              </w:rPr>
              <w:t xml:space="preserve">This must be registered into </w:t>
            </w:r>
            <w:r w:rsidR="007C479A" w:rsidRPr="00425C8F">
              <w:rPr>
                <w:lang w:val="en-IN"/>
              </w:rPr>
              <w:t>PreTUPS</w:t>
            </w:r>
            <w:r w:rsidRPr="00425C8F">
              <w:rPr>
                <w:lang w:val="en-IN"/>
              </w:rPr>
              <w:t xml:space="preserve"> System</w:t>
            </w:r>
          </w:p>
        </w:tc>
      </w:tr>
      <w:tr w:rsidR="00854DFA" w:rsidRPr="00425C8F" w:rsidTr="00854DFA">
        <w:trPr>
          <w:trHeight w:val="281"/>
        </w:trPr>
        <w:tc>
          <w:tcPr>
            <w:tcW w:w="1990" w:type="dxa"/>
          </w:tcPr>
          <w:p w:rsidR="00854DFA" w:rsidRPr="00425C8F" w:rsidRDefault="00854DFA" w:rsidP="00854DFA">
            <w:pPr>
              <w:pStyle w:val="Tablecontent"/>
              <w:rPr>
                <w:lang w:val="en-IN"/>
              </w:rPr>
            </w:pPr>
            <w:r w:rsidRPr="00425C8F">
              <w:rPr>
                <w:lang w:val="en-IN"/>
              </w:rPr>
              <w:t>REQUEST_GATEWAY_CODE</w:t>
            </w:r>
          </w:p>
        </w:tc>
        <w:tc>
          <w:tcPr>
            <w:tcW w:w="1448" w:type="dxa"/>
          </w:tcPr>
          <w:p w:rsidR="00854DFA" w:rsidRPr="00425C8F" w:rsidRDefault="00854DFA" w:rsidP="00854DFA">
            <w:pPr>
              <w:pStyle w:val="Tablecontent"/>
              <w:rPr>
                <w:lang w:val="en-IN"/>
              </w:rPr>
            </w:pPr>
            <w:r w:rsidRPr="00425C8F">
              <w:rPr>
                <w:lang w:val="en-IN"/>
              </w:rPr>
              <w:t xml:space="preserve">Request Gateway Code. This </w:t>
            </w:r>
            <w:r w:rsidRPr="00425C8F">
              <w:rPr>
                <w:lang w:val="en-IN"/>
              </w:rPr>
              <w:lastRenderedPageBreak/>
              <w:t xml:space="preserve">field is used by </w:t>
            </w:r>
            <w:r w:rsidR="007C479A" w:rsidRPr="00425C8F">
              <w:rPr>
                <w:lang w:val="en-IN"/>
              </w:rPr>
              <w:t>PreTUPS</w:t>
            </w:r>
            <w:r w:rsidRPr="00425C8F">
              <w:rPr>
                <w:lang w:val="en-IN"/>
              </w:rPr>
              <w:t xml:space="preserve"> to identify request interface.</w:t>
            </w:r>
          </w:p>
        </w:tc>
        <w:tc>
          <w:tcPr>
            <w:tcW w:w="1665" w:type="dxa"/>
          </w:tcPr>
          <w:p w:rsidR="00854DFA" w:rsidRPr="00425C8F" w:rsidRDefault="00854DFA" w:rsidP="00854DFA">
            <w:pPr>
              <w:pStyle w:val="Tablecontent"/>
              <w:rPr>
                <w:lang w:val="en-IN"/>
              </w:rPr>
            </w:pPr>
            <w:r w:rsidRPr="00425C8F">
              <w:rPr>
                <w:lang w:val="en-IN"/>
              </w:rPr>
              <w:lastRenderedPageBreak/>
              <w:t>EXT0011</w:t>
            </w:r>
          </w:p>
        </w:tc>
        <w:tc>
          <w:tcPr>
            <w:tcW w:w="1560" w:type="dxa"/>
          </w:tcPr>
          <w:p w:rsidR="00854DFA" w:rsidRPr="00425C8F" w:rsidRDefault="00854DFA" w:rsidP="00854DFA">
            <w:pPr>
              <w:pStyle w:val="Tablecontent"/>
              <w:rPr>
                <w:lang w:val="en-IN"/>
              </w:rPr>
            </w:pPr>
            <w:r w:rsidRPr="00425C8F">
              <w:rPr>
                <w:lang w:val="en-IN"/>
              </w:rPr>
              <w:t>M</w:t>
            </w:r>
          </w:p>
        </w:tc>
        <w:tc>
          <w:tcPr>
            <w:tcW w:w="1275" w:type="dxa"/>
          </w:tcPr>
          <w:p w:rsidR="00854DFA" w:rsidRPr="00425C8F" w:rsidRDefault="00854DFA" w:rsidP="00854DFA">
            <w:pPr>
              <w:pStyle w:val="Tablecontent"/>
              <w:rPr>
                <w:lang w:val="en-IN"/>
              </w:rPr>
            </w:pPr>
            <w:r w:rsidRPr="00425C8F">
              <w:rPr>
                <w:lang w:val="en-IN"/>
              </w:rPr>
              <w:t>10</w:t>
            </w:r>
          </w:p>
        </w:tc>
        <w:tc>
          <w:tcPr>
            <w:tcW w:w="1708" w:type="dxa"/>
          </w:tcPr>
          <w:p w:rsidR="00854DFA" w:rsidRPr="00425C8F" w:rsidRDefault="00854DFA" w:rsidP="00854DFA">
            <w:pPr>
              <w:pStyle w:val="Tablecontent"/>
              <w:rPr>
                <w:lang w:val="en-IN"/>
              </w:rPr>
            </w:pPr>
            <w:r w:rsidRPr="00425C8F">
              <w:rPr>
                <w:lang w:val="en-IN"/>
              </w:rPr>
              <w:t xml:space="preserve">This must be defined in the </w:t>
            </w:r>
            <w:r w:rsidR="007C479A" w:rsidRPr="00425C8F">
              <w:rPr>
                <w:lang w:val="en-IN"/>
              </w:rPr>
              <w:t>PreTUPS</w:t>
            </w:r>
            <w:r w:rsidRPr="00425C8F">
              <w:rPr>
                <w:lang w:val="en-IN"/>
              </w:rPr>
              <w:t xml:space="preserve"> System</w:t>
            </w:r>
          </w:p>
        </w:tc>
      </w:tr>
      <w:tr w:rsidR="00854DFA" w:rsidRPr="00425C8F" w:rsidTr="00854DFA">
        <w:trPr>
          <w:trHeight w:val="281"/>
        </w:trPr>
        <w:tc>
          <w:tcPr>
            <w:tcW w:w="1990" w:type="dxa"/>
          </w:tcPr>
          <w:p w:rsidR="00854DFA" w:rsidRPr="00425C8F" w:rsidRDefault="00854DFA" w:rsidP="00854DFA">
            <w:pPr>
              <w:pStyle w:val="Tablecontent"/>
              <w:rPr>
                <w:lang w:val="en-IN"/>
              </w:rPr>
            </w:pPr>
            <w:r w:rsidRPr="00425C8F">
              <w:rPr>
                <w:lang w:val="en-IN"/>
              </w:rPr>
              <w:lastRenderedPageBreak/>
              <w:t>REQUEST_GATEWAY_TYPE</w:t>
            </w:r>
          </w:p>
        </w:tc>
        <w:tc>
          <w:tcPr>
            <w:tcW w:w="1448" w:type="dxa"/>
          </w:tcPr>
          <w:p w:rsidR="00854DFA" w:rsidRPr="00425C8F" w:rsidRDefault="00854DFA" w:rsidP="00854DFA">
            <w:pPr>
              <w:pStyle w:val="Tablecontent"/>
              <w:rPr>
                <w:lang w:val="en-IN"/>
              </w:rPr>
            </w:pPr>
            <w:r w:rsidRPr="00425C8F">
              <w:rPr>
                <w:lang w:val="en-IN"/>
              </w:rPr>
              <w:t xml:space="preserve">Request Gateway Type. This field is used by </w:t>
            </w:r>
            <w:r w:rsidR="007C479A" w:rsidRPr="00425C8F">
              <w:rPr>
                <w:lang w:val="en-IN"/>
              </w:rPr>
              <w:t>PreTUPS</w:t>
            </w:r>
            <w:r w:rsidRPr="00425C8F">
              <w:rPr>
                <w:lang w:val="en-IN"/>
              </w:rPr>
              <w:t xml:space="preserve"> to identify request interface.</w:t>
            </w:r>
          </w:p>
        </w:tc>
        <w:tc>
          <w:tcPr>
            <w:tcW w:w="1665" w:type="dxa"/>
          </w:tcPr>
          <w:p w:rsidR="00854DFA" w:rsidRPr="00425C8F" w:rsidRDefault="00854DFA" w:rsidP="00854DFA">
            <w:pPr>
              <w:pStyle w:val="Tablecontent"/>
              <w:rPr>
                <w:lang w:val="en-IN"/>
              </w:rPr>
            </w:pPr>
            <w:r w:rsidRPr="00425C8F">
              <w:rPr>
                <w:lang w:val="en-IN"/>
              </w:rPr>
              <w:t>EXTGW</w:t>
            </w:r>
          </w:p>
        </w:tc>
        <w:tc>
          <w:tcPr>
            <w:tcW w:w="1560" w:type="dxa"/>
          </w:tcPr>
          <w:p w:rsidR="00854DFA" w:rsidRPr="00425C8F" w:rsidRDefault="00854DFA" w:rsidP="00854DFA">
            <w:pPr>
              <w:pStyle w:val="Tablecontent"/>
              <w:rPr>
                <w:lang w:val="en-IN"/>
              </w:rPr>
            </w:pPr>
            <w:r w:rsidRPr="00425C8F">
              <w:rPr>
                <w:lang w:val="en-IN"/>
              </w:rPr>
              <w:t>M</w:t>
            </w:r>
          </w:p>
        </w:tc>
        <w:tc>
          <w:tcPr>
            <w:tcW w:w="1275" w:type="dxa"/>
          </w:tcPr>
          <w:p w:rsidR="00854DFA" w:rsidRPr="00425C8F" w:rsidRDefault="00854DFA" w:rsidP="00854DFA">
            <w:pPr>
              <w:pStyle w:val="Tablecontent"/>
              <w:rPr>
                <w:lang w:val="en-IN"/>
              </w:rPr>
            </w:pPr>
            <w:r w:rsidRPr="00425C8F">
              <w:rPr>
                <w:lang w:val="en-IN"/>
              </w:rPr>
              <w:t>10</w:t>
            </w:r>
          </w:p>
        </w:tc>
        <w:tc>
          <w:tcPr>
            <w:tcW w:w="1708" w:type="dxa"/>
          </w:tcPr>
          <w:p w:rsidR="00854DFA" w:rsidRPr="00425C8F" w:rsidRDefault="00854DFA" w:rsidP="00854DFA">
            <w:pPr>
              <w:pStyle w:val="Tablecontent"/>
              <w:rPr>
                <w:lang w:val="en-IN"/>
              </w:rPr>
            </w:pPr>
            <w:r w:rsidRPr="00425C8F">
              <w:rPr>
                <w:lang w:val="en-IN"/>
              </w:rPr>
              <w:t xml:space="preserve">This must be defined in the </w:t>
            </w:r>
            <w:r w:rsidR="007C479A" w:rsidRPr="00425C8F">
              <w:rPr>
                <w:lang w:val="en-IN"/>
              </w:rPr>
              <w:t>PreTUPS</w:t>
            </w:r>
            <w:r w:rsidRPr="00425C8F">
              <w:rPr>
                <w:lang w:val="en-IN"/>
              </w:rPr>
              <w:t xml:space="preserve"> System</w:t>
            </w:r>
          </w:p>
        </w:tc>
      </w:tr>
      <w:tr w:rsidR="00854DFA" w:rsidRPr="00425C8F" w:rsidTr="00854DFA">
        <w:trPr>
          <w:trHeight w:val="281"/>
        </w:trPr>
        <w:tc>
          <w:tcPr>
            <w:tcW w:w="1990" w:type="dxa"/>
          </w:tcPr>
          <w:p w:rsidR="00854DFA" w:rsidRPr="00425C8F" w:rsidRDefault="00854DFA" w:rsidP="00854DFA">
            <w:pPr>
              <w:pStyle w:val="Tablecontent"/>
              <w:rPr>
                <w:lang w:val="en-IN"/>
              </w:rPr>
            </w:pPr>
            <w:r w:rsidRPr="00425C8F">
              <w:rPr>
                <w:lang w:val="en-IN"/>
              </w:rPr>
              <w:t>SERVICE_PORT</w:t>
            </w:r>
          </w:p>
        </w:tc>
        <w:tc>
          <w:tcPr>
            <w:tcW w:w="1448" w:type="dxa"/>
          </w:tcPr>
          <w:p w:rsidR="00854DFA" w:rsidRPr="00425C8F" w:rsidRDefault="00854DFA" w:rsidP="00854DFA">
            <w:pPr>
              <w:pStyle w:val="Tablecontent"/>
              <w:rPr>
                <w:lang w:val="en-IN"/>
              </w:rPr>
            </w:pPr>
            <w:r w:rsidRPr="00425C8F">
              <w:rPr>
                <w:lang w:val="en-IN"/>
              </w:rPr>
              <w:t xml:space="preserve">Service port of the request gateway, as defined in </w:t>
            </w:r>
            <w:r w:rsidR="007C479A" w:rsidRPr="00425C8F">
              <w:rPr>
                <w:lang w:val="en-IN"/>
              </w:rPr>
              <w:t>PreTUPS</w:t>
            </w:r>
          </w:p>
        </w:tc>
        <w:tc>
          <w:tcPr>
            <w:tcW w:w="1665" w:type="dxa"/>
          </w:tcPr>
          <w:p w:rsidR="00854DFA" w:rsidRPr="00425C8F" w:rsidRDefault="00854DFA" w:rsidP="00854DFA">
            <w:pPr>
              <w:pStyle w:val="Tablecontent"/>
              <w:rPr>
                <w:lang w:val="en-IN"/>
              </w:rPr>
            </w:pPr>
            <w:r w:rsidRPr="00425C8F">
              <w:rPr>
                <w:lang w:val="en-IN"/>
              </w:rPr>
              <w:t>190</w:t>
            </w:r>
          </w:p>
        </w:tc>
        <w:tc>
          <w:tcPr>
            <w:tcW w:w="1560" w:type="dxa"/>
          </w:tcPr>
          <w:p w:rsidR="00854DFA" w:rsidRPr="00425C8F" w:rsidRDefault="00854DFA" w:rsidP="00854DFA">
            <w:pPr>
              <w:pStyle w:val="Tablecontent"/>
              <w:rPr>
                <w:lang w:val="en-IN"/>
              </w:rPr>
            </w:pPr>
            <w:r w:rsidRPr="00425C8F">
              <w:rPr>
                <w:lang w:val="en-IN"/>
              </w:rPr>
              <w:t>M</w:t>
            </w:r>
          </w:p>
        </w:tc>
        <w:tc>
          <w:tcPr>
            <w:tcW w:w="1275" w:type="dxa"/>
          </w:tcPr>
          <w:p w:rsidR="00854DFA" w:rsidRPr="00425C8F" w:rsidRDefault="00854DFA" w:rsidP="00854DFA">
            <w:pPr>
              <w:pStyle w:val="Tablecontent"/>
              <w:rPr>
                <w:lang w:val="en-IN"/>
              </w:rPr>
            </w:pPr>
            <w:r w:rsidRPr="00425C8F">
              <w:rPr>
                <w:lang w:val="en-IN"/>
              </w:rPr>
              <w:t>10</w:t>
            </w:r>
          </w:p>
        </w:tc>
        <w:tc>
          <w:tcPr>
            <w:tcW w:w="1708" w:type="dxa"/>
          </w:tcPr>
          <w:p w:rsidR="00854DFA" w:rsidRPr="00425C8F" w:rsidRDefault="00854DFA" w:rsidP="00854DFA">
            <w:pPr>
              <w:pStyle w:val="Tablecontent"/>
              <w:rPr>
                <w:lang w:val="en-IN"/>
              </w:rPr>
            </w:pPr>
            <w:r w:rsidRPr="00425C8F">
              <w:rPr>
                <w:lang w:val="en-IN"/>
              </w:rPr>
              <w:t xml:space="preserve">This must be defined in the </w:t>
            </w:r>
            <w:r w:rsidR="007C479A" w:rsidRPr="00425C8F">
              <w:rPr>
                <w:lang w:val="en-IN"/>
              </w:rPr>
              <w:t>PreTUPS</w:t>
            </w:r>
            <w:r w:rsidRPr="00425C8F">
              <w:rPr>
                <w:lang w:val="en-IN"/>
              </w:rPr>
              <w:t xml:space="preserve"> System</w:t>
            </w:r>
          </w:p>
        </w:tc>
      </w:tr>
      <w:tr w:rsidR="00854DFA" w:rsidRPr="00425C8F" w:rsidTr="00854DFA">
        <w:trPr>
          <w:trHeight w:val="281"/>
        </w:trPr>
        <w:tc>
          <w:tcPr>
            <w:tcW w:w="1990" w:type="dxa"/>
          </w:tcPr>
          <w:p w:rsidR="00854DFA" w:rsidRPr="00425C8F" w:rsidRDefault="00854DFA" w:rsidP="00854DFA">
            <w:pPr>
              <w:pStyle w:val="Tablecontent"/>
              <w:rPr>
                <w:lang w:val="en-IN"/>
              </w:rPr>
            </w:pPr>
            <w:r w:rsidRPr="00425C8F">
              <w:rPr>
                <w:lang w:val="en-IN"/>
              </w:rPr>
              <w:t>SOURCE_TYPE</w:t>
            </w:r>
          </w:p>
        </w:tc>
        <w:tc>
          <w:tcPr>
            <w:tcW w:w="1448" w:type="dxa"/>
          </w:tcPr>
          <w:p w:rsidR="00854DFA" w:rsidRPr="00425C8F" w:rsidRDefault="00854DFA" w:rsidP="00854DFA">
            <w:pPr>
              <w:pStyle w:val="Tablecontent"/>
              <w:rPr>
                <w:lang w:val="en-IN"/>
              </w:rPr>
            </w:pPr>
            <w:r w:rsidRPr="00425C8F">
              <w:rPr>
                <w:lang w:val="en-IN"/>
              </w:rPr>
              <w:t xml:space="preserve">Source Type of the request gateway, as defined in </w:t>
            </w:r>
            <w:r w:rsidR="007C479A" w:rsidRPr="00425C8F">
              <w:rPr>
                <w:lang w:val="en-IN"/>
              </w:rPr>
              <w:t>PreTUPS</w:t>
            </w:r>
          </w:p>
        </w:tc>
        <w:tc>
          <w:tcPr>
            <w:tcW w:w="1665" w:type="dxa"/>
          </w:tcPr>
          <w:p w:rsidR="00854DFA" w:rsidRPr="00425C8F" w:rsidRDefault="00854DFA" w:rsidP="00854DFA">
            <w:pPr>
              <w:pStyle w:val="Tablecontent"/>
              <w:rPr>
                <w:lang w:val="en-IN"/>
              </w:rPr>
            </w:pPr>
            <w:r w:rsidRPr="00425C8F">
              <w:rPr>
                <w:lang w:val="en-IN"/>
              </w:rPr>
              <w:t>EXT</w:t>
            </w:r>
            <w:r w:rsidR="00F26E9F" w:rsidRPr="00425C8F">
              <w:rPr>
                <w:lang w:val="en-IN"/>
              </w:rPr>
              <w:t>SYS</w:t>
            </w:r>
          </w:p>
        </w:tc>
        <w:tc>
          <w:tcPr>
            <w:tcW w:w="1560" w:type="dxa"/>
          </w:tcPr>
          <w:p w:rsidR="00854DFA" w:rsidRPr="00425C8F" w:rsidRDefault="00854DFA" w:rsidP="00854DFA">
            <w:pPr>
              <w:pStyle w:val="Tablecontent"/>
              <w:rPr>
                <w:lang w:val="en-IN"/>
              </w:rPr>
            </w:pPr>
            <w:r w:rsidRPr="00425C8F">
              <w:rPr>
                <w:lang w:val="en-IN"/>
              </w:rPr>
              <w:t>M</w:t>
            </w:r>
          </w:p>
        </w:tc>
        <w:tc>
          <w:tcPr>
            <w:tcW w:w="1275" w:type="dxa"/>
          </w:tcPr>
          <w:p w:rsidR="00854DFA" w:rsidRPr="00425C8F" w:rsidRDefault="00854DFA" w:rsidP="00854DFA">
            <w:pPr>
              <w:pStyle w:val="Tablecontent"/>
              <w:rPr>
                <w:lang w:val="en-IN"/>
              </w:rPr>
            </w:pPr>
            <w:r w:rsidRPr="00425C8F">
              <w:rPr>
                <w:lang w:val="en-IN"/>
              </w:rPr>
              <w:t>10</w:t>
            </w:r>
          </w:p>
        </w:tc>
        <w:tc>
          <w:tcPr>
            <w:tcW w:w="1708" w:type="dxa"/>
          </w:tcPr>
          <w:p w:rsidR="00854DFA" w:rsidRPr="00425C8F" w:rsidRDefault="00854DFA" w:rsidP="00854DFA">
            <w:pPr>
              <w:pStyle w:val="Tablecontent"/>
              <w:rPr>
                <w:lang w:val="en-IN"/>
              </w:rPr>
            </w:pPr>
            <w:r w:rsidRPr="00425C8F">
              <w:rPr>
                <w:lang w:val="en-IN"/>
              </w:rPr>
              <w:t>Fixed value</w:t>
            </w:r>
          </w:p>
        </w:tc>
      </w:tr>
    </w:tbl>
    <w:p w:rsidR="00854DFA" w:rsidRPr="00425C8F" w:rsidRDefault="00854DFA" w:rsidP="00854DFA">
      <w:pPr>
        <w:rPr>
          <w:lang w:val="en-IN"/>
        </w:rPr>
      </w:pPr>
    </w:p>
    <w:p w:rsidR="00F26E9F" w:rsidRPr="00425C8F" w:rsidRDefault="00F26E9F" w:rsidP="00F26E9F">
      <w:pPr>
        <w:pStyle w:val="NoteHeading"/>
        <w:rPr>
          <w:color w:val="auto"/>
          <w:lang w:val="en-IN"/>
        </w:rPr>
      </w:pPr>
      <w:r w:rsidRPr="00425C8F">
        <w:rPr>
          <w:color w:val="auto"/>
          <w:lang w:val="en-IN"/>
        </w:rPr>
        <w:t xml:space="preserve">Actual values would be shared with </w:t>
      </w:r>
      <w:r w:rsidR="00CD5C68" w:rsidRPr="00425C8F">
        <w:rPr>
          <w:color w:val="auto"/>
          <w:lang w:val="en-IN"/>
        </w:rPr>
        <w:t>MTM during deployment</w:t>
      </w:r>
    </w:p>
    <w:p w:rsidR="00CD5C68" w:rsidRPr="00425C8F" w:rsidRDefault="00CD5C68" w:rsidP="00CD5C68">
      <w:pPr>
        <w:pStyle w:val="BodyText2"/>
        <w:rPr>
          <w:lang w:val="en-IN"/>
        </w:rPr>
      </w:pPr>
    </w:p>
    <w:p w:rsidR="00CD5C68" w:rsidRPr="00425C8F" w:rsidRDefault="00CD5C68" w:rsidP="00337049">
      <w:pPr>
        <w:pStyle w:val="Heading2"/>
        <w:rPr>
          <w:lang w:val="en-IN"/>
        </w:rPr>
      </w:pPr>
      <w:bookmarkStart w:id="65" w:name="_Toc164502989"/>
      <w:bookmarkStart w:id="66" w:name="_Toc368313792"/>
      <w:bookmarkStart w:id="67" w:name="_Toc485139695"/>
      <w:r w:rsidRPr="00425C8F">
        <w:rPr>
          <w:lang w:val="en-IN"/>
        </w:rPr>
        <w:t>Operator to Channel Transfer</w:t>
      </w:r>
      <w:bookmarkEnd w:id="65"/>
      <w:bookmarkEnd w:id="66"/>
      <w:r w:rsidRPr="00425C8F">
        <w:rPr>
          <w:lang w:val="en-IN"/>
        </w:rPr>
        <w:t xml:space="preserve"> XML API</w:t>
      </w:r>
      <w:bookmarkEnd w:id="67"/>
    </w:p>
    <w:p w:rsidR="00CD5C68" w:rsidRPr="00425C8F" w:rsidRDefault="00CD5C68" w:rsidP="00CD5C68">
      <w:pPr>
        <w:pStyle w:val="BodyText2"/>
        <w:rPr>
          <w:lang w:val="en-IN"/>
        </w:rPr>
      </w:pPr>
      <w:r w:rsidRPr="00425C8F">
        <w:rPr>
          <w:lang w:val="en-IN"/>
        </w:rPr>
        <w:t xml:space="preserve">O2C Transfers are used by Operators to transfer TopUp credit to Channel user’s account. The O2C transfers can be of two types, Sale Transfer and Free of Cost (FOC) Transfer. </w:t>
      </w:r>
    </w:p>
    <w:p w:rsidR="00CD5C68" w:rsidRPr="00425C8F" w:rsidRDefault="00CD5C68" w:rsidP="00CD5C68">
      <w:pPr>
        <w:pStyle w:val="ListBullet1"/>
        <w:rPr>
          <w:lang w:val="en-IN"/>
        </w:rPr>
      </w:pPr>
      <w:r w:rsidRPr="00425C8F">
        <w:rPr>
          <w:lang w:val="en-IN"/>
        </w:rPr>
        <w:t xml:space="preserve">In Sale Transfer, operator transfers TopUp credit to the Channel user’s accounts and charge for that transfer. </w:t>
      </w:r>
    </w:p>
    <w:p w:rsidR="00CD5C68" w:rsidRPr="00425C8F" w:rsidRDefault="00CD5C68" w:rsidP="00CD5C68">
      <w:pPr>
        <w:pStyle w:val="ListBullet1"/>
        <w:rPr>
          <w:lang w:val="en-IN"/>
        </w:rPr>
      </w:pPr>
      <w:r w:rsidRPr="00425C8F">
        <w:rPr>
          <w:lang w:val="en-IN"/>
        </w:rPr>
        <w:t xml:space="preserve">In Free of Cost Transfer, Operator transfers the TopUp credit to the Channel user’s account Free of Charge. Free of Cost transfer is usually used by the operator for some promotional purposes. </w:t>
      </w:r>
    </w:p>
    <w:p w:rsidR="00CD5C68" w:rsidRPr="00425C8F" w:rsidRDefault="00CD5C68" w:rsidP="00CD5C68">
      <w:pPr>
        <w:pStyle w:val="BodyText2"/>
        <w:ind w:left="720"/>
        <w:rPr>
          <w:lang w:val="en-IN"/>
        </w:rPr>
      </w:pPr>
    </w:p>
    <w:p w:rsidR="00CD5C68" w:rsidRPr="00425C8F" w:rsidRDefault="00CD5C68" w:rsidP="00CD5C68">
      <w:pPr>
        <w:pStyle w:val="BodyText2"/>
        <w:rPr>
          <w:lang w:val="en-IN"/>
        </w:rPr>
      </w:pPr>
      <w:r w:rsidRPr="00425C8F">
        <w:rPr>
          <w:lang w:val="en-IN"/>
        </w:rPr>
        <w:t xml:space="preserve">Transfers process has two steps, Initiation and Approval. </w:t>
      </w:r>
    </w:p>
    <w:p w:rsidR="00CD5C68" w:rsidRPr="00425C8F" w:rsidRDefault="00CD5C68" w:rsidP="00CD5C68">
      <w:pPr>
        <w:pStyle w:val="ListBullet1"/>
        <w:rPr>
          <w:lang w:val="en-IN"/>
        </w:rPr>
      </w:pPr>
      <w:r w:rsidRPr="00425C8F">
        <w:rPr>
          <w:b/>
          <w:bCs/>
          <w:lang w:val="en-IN"/>
        </w:rPr>
        <w:t>Initiation</w:t>
      </w:r>
      <w:r w:rsidRPr="00425C8F">
        <w:rPr>
          <w:lang w:val="en-IN"/>
        </w:rPr>
        <w:t>: In initiation, the transfer will be initiated for the channel user. But the TopUp credit will be credited in channel user accounts after approval. The initiation can be done by channel user and also by operator for selected channel user.</w:t>
      </w:r>
    </w:p>
    <w:p w:rsidR="00CD5C68" w:rsidRPr="00425C8F" w:rsidRDefault="00CD5C68" w:rsidP="00CD5C68">
      <w:pPr>
        <w:pStyle w:val="ListBullet1"/>
        <w:rPr>
          <w:lang w:val="en-IN"/>
        </w:rPr>
      </w:pPr>
      <w:r w:rsidRPr="00425C8F">
        <w:rPr>
          <w:b/>
          <w:bCs/>
          <w:lang w:val="en-IN"/>
        </w:rPr>
        <w:t>Approval:</w:t>
      </w:r>
      <w:r w:rsidRPr="00425C8F">
        <w:rPr>
          <w:lang w:val="en-IN"/>
        </w:rPr>
        <w:t xml:space="preserve"> The TopUp credit will be credited in channel user account only after approval. Only operator will do approval for transfers.</w:t>
      </w:r>
    </w:p>
    <w:p w:rsidR="00CD5C68" w:rsidRPr="00425C8F" w:rsidRDefault="00CD5C68" w:rsidP="00CD5C68">
      <w:pPr>
        <w:pStyle w:val="BodyText2"/>
        <w:rPr>
          <w:lang w:val="en-IN"/>
        </w:rPr>
      </w:pP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Above two steps are applicable for the manual O2C transfer, but in case of the External system this process is single step known as the Direct Transfer.</w:t>
      </w:r>
    </w:p>
    <w:p w:rsidR="00CD5C68" w:rsidRPr="00425C8F" w:rsidRDefault="00CD5C68" w:rsidP="001E6309">
      <w:pPr>
        <w:pStyle w:val="Heading"/>
        <w:rPr>
          <w:color w:val="auto"/>
        </w:rPr>
      </w:pPr>
      <w:bookmarkStart w:id="68" w:name="_Toc368313793"/>
      <w:r w:rsidRPr="00425C8F">
        <w:rPr>
          <w:color w:val="auto"/>
        </w:rPr>
        <w:t>Direct Transfer</w:t>
      </w:r>
      <w:bookmarkEnd w:id="68"/>
    </w:p>
    <w:p w:rsidR="00CD5C68" w:rsidRPr="00425C8F" w:rsidRDefault="00CD5C68" w:rsidP="00CD5C68">
      <w:pPr>
        <w:pStyle w:val="BodyText2"/>
        <w:rPr>
          <w:lang w:val="en-IN"/>
        </w:rPr>
      </w:pPr>
      <w:r w:rsidRPr="00425C8F">
        <w:rPr>
          <w:lang w:val="en-IN"/>
        </w:rPr>
        <w:t>The direct transfer can be used for both sale and FOC transfer. In this type of transfer, request will be send by External system and the TopUp credit will be transferred to the channel user’s account. The channel user will be notified about this transaction through SMS with its transaction details and new balance.</w:t>
      </w:r>
    </w:p>
    <w:p w:rsidR="00B7636C" w:rsidRPr="00425C8F" w:rsidRDefault="00B7636C" w:rsidP="00CD5C68">
      <w:pPr>
        <w:pStyle w:val="BodyText2"/>
        <w:rPr>
          <w:lang w:val="en-IN"/>
        </w:rPr>
      </w:pPr>
    </w:p>
    <w:p w:rsidR="00CD5C68" w:rsidRPr="00425C8F" w:rsidRDefault="0000768E" w:rsidP="001E6309">
      <w:pPr>
        <w:pStyle w:val="Heading"/>
        <w:rPr>
          <w:color w:val="auto"/>
        </w:rPr>
      </w:pPr>
      <w:r w:rsidRPr="00425C8F">
        <w:rPr>
          <w:color w:val="auto"/>
        </w:rPr>
        <w:lastRenderedPageBreak/>
        <w:t>Request Syntax</w:t>
      </w:r>
    </w:p>
    <w:p w:rsidR="00CD5C68" w:rsidRPr="00425C8F" w:rsidRDefault="00CD5C68" w:rsidP="00CD5C68">
      <w:pPr>
        <w:pStyle w:val="BodyText2"/>
        <w:rPr>
          <w:lang w:val="en-IN"/>
        </w:rPr>
      </w:pPr>
      <w:r w:rsidRPr="00425C8F">
        <w:rPr>
          <w:lang w:val="en-IN"/>
        </w:rPr>
        <w:t>The External system will send the following request for direct transfer. The request format and details of request are mentioned below.</w:t>
      </w:r>
    </w:p>
    <w:p w:rsidR="00CD5C68" w:rsidRPr="00425C8F" w:rsidRDefault="00CD5C68" w:rsidP="00CD5C68">
      <w:pPr>
        <w:pStyle w:val="BodyText2"/>
        <w:ind w:left="720"/>
        <w:rPr>
          <w:lang w:val="en-IN"/>
        </w:rPr>
      </w:pPr>
    </w:p>
    <w:p w:rsidR="00CD5C68" w:rsidRPr="00425C8F" w:rsidRDefault="00CD5C68" w:rsidP="00CD5C68">
      <w:pPr>
        <w:pStyle w:val="Code"/>
        <w:ind w:left="0"/>
        <w:rPr>
          <w:lang w:val="en-IN"/>
        </w:rPr>
      </w:pPr>
      <w:r w:rsidRPr="00425C8F">
        <w:rPr>
          <w:lang w:val="en-IN"/>
        </w:rPr>
        <w:t>&lt;?xml version="1.0"?&gt;</w:t>
      </w:r>
    </w:p>
    <w:p w:rsidR="00CD5C68" w:rsidRPr="00425C8F" w:rsidRDefault="00CD5C68" w:rsidP="00CD5C68">
      <w:pPr>
        <w:pStyle w:val="Code"/>
        <w:ind w:left="0"/>
        <w:rPr>
          <w:lang w:val="en-IN"/>
        </w:rPr>
      </w:pPr>
      <w:r w:rsidRPr="00425C8F">
        <w:rPr>
          <w:lang w:val="en-IN"/>
        </w:rPr>
        <w:t>&lt;COMMAND&gt;</w:t>
      </w:r>
    </w:p>
    <w:p w:rsidR="00CD5C68" w:rsidRPr="00425C8F" w:rsidRDefault="00CD5C68" w:rsidP="00CD5C68">
      <w:pPr>
        <w:pStyle w:val="Code"/>
        <w:ind w:left="0"/>
        <w:rPr>
          <w:lang w:val="en-IN"/>
        </w:rPr>
      </w:pPr>
      <w:r w:rsidRPr="00425C8F">
        <w:rPr>
          <w:lang w:val="en-IN"/>
        </w:rPr>
        <w:tab/>
        <w:t>&lt;TYPE&gt;&lt;O2CINTREQ&gt;&lt;/TYPE&gt;</w:t>
      </w:r>
    </w:p>
    <w:p w:rsidR="00CD5C68" w:rsidRPr="00425C8F" w:rsidRDefault="00CD5C68" w:rsidP="00CD5C68">
      <w:pPr>
        <w:pStyle w:val="Code"/>
        <w:ind w:left="0"/>
        <w:rPr>
          <w:lang w:val="en-IN"/>
        </w:rPr>
      </w:pPr>
      <w:r w:rsidRPr="00425C8F">
        <w:rPr>
          <w:lang w:val="en-IN"/>
        </w:rPr>
        <w:tab/>
        <w:t>&lt;EXTNWCODE&gt;</w:t>
      </w:r>
      <w:r w:rsidRPr="00425C8F">
        <w:rPr>
          <w:b/>
          <w:bCs/>
          <w:i/>
          <w:iCs/>
          <w:lang w:val="en-IN"/>
        </w:rPr>
        <w:t>&lt;Network External Code&gt;</w:t>
      </w:r>
      <w:r w:rsidRPr="00425C8F">
        <w:rPr>
          <w:lang w:val="en-IN"/>
        </w:rPr>
        <w:t>&lt;/EXTNWCODE&gt;</w:t>
      </w:r>
    </w:p>
    <w:p w:rsidR="00CD5C68" w:rsidRPr="00425C8F" w:rsidRDefault="00CD5C68" w:rsidP="00CD5C68">
      <w:pPr>
        <w:pStyle w:val="Code"/>
        <w:ind w:left="0"/>
        <w:rPr>
          <w:lang w:val="en-IN"/>
        </w:rPr>
      </w:pPr>
      <w:r w:rsidRPr="00425C8F">
        <w:rPr>
          <w:lang w:val="en-IN"/>
        </w:rPr>
        <w:tab/>
        <w:t>&lt;MSISDN&gt;</w:t>
      </w:r>
      <w:r w:rsidRPr="00425C8F">
        <w:rPr>
          <w:b/>
          <w:bCs/>
          <w:i/>
          <w:iCs/>
          <w:lang w:val="en-IN"/>
        </w:rPr>
        <w:t>&lt;Retailer MSISDN&gt;</w:t>
      </w:r>
      <w:r w:rsidRPr="00425C8F">
        <w:rPr>
          <w:lang w:val="en-IN"/>
        </w:rPr>
        <w:t>&lt;/ MSISDN&gt;</w:t>
      </w:r>
    </w:p>
    <w:p w:rsidR="00CD5C68" w:rsidRPr="00425C8F" w:rsidRDefault="00CD5C68" w:rsidP="00CD5C68">
      <w:pPr>
        <w:pStyle w:val="Code"/>
        <w:ind w:left="0" w:firstLine="720"/>
        <w:rPr>
          <w:lang w:val="en-IN"/>
        </w:rPr>
      </w:pPr>
      <w:r w:rsidRPr="00425C8F">
        <w:rPr>
          <w:lang w:val="en-IN"/>
        </w:rPr>
        <w:t>&lt;PIN&gt;</w:t>
      </w:r>
      <w:r w:rsidRPr="00425C8F">
        <w:rPr>
          <w:b/>
          <w:bCs/>
          <w:i/>
          <w:iCs/>
          <w:lang w:val="en-IN"/>
        </w:rPr>
        <w:t>&lt;PIN&gt;</w:t>
      </w:r>
      <w:r w:rsidRPr="00425C8F">
        <w:rPr>
          <w:lang w:val="en-IN"/>
        </w:rPr>
        <w:t>&lt;/ PIN&gt;</w:t>
      </w:r>
    </w:p>
    <w:p w:rsidR="00CD5C68" w:rsidRPr="00425C8F" w:rsidRDefault="00CD5C68" w:rsidP="00CD5C68">
      <w:pPr>
        <w:pStyle w:val="Code"/>
        <w:ind w:left="0"/>
        <w:rPr>
          <w:lang w:val="en-IN"/>
        </w:rPr>
      </w:pPr>
      <w:r w:rsidRPr="00425C8F">
        <w:rPr>
          <w:lang w:val="en-IN"/>
        </w:rPr>
        <w:tab/>
        <w:t>&lt;EXTCODE&gt;</w:t>
      </w:r>
      <w:r w:rsidRPr="00425C8F">
        <w:rPr>
          <w:b/>
          <w:bCs/>
          <w:i/>
          <w:iCs/>
          <w:lang w:val="en-IN"/>
        </w:rPr>
        <w:t>&lt; Channel user unique External code&gt;</w:t>
      </w:r>
      <w:r w:rsidRPr="00425C8F">
        <w:rPr>
          <w:lang w:val="en-IN"/>
        </w:rPr>
        <w:t>&lt;/EXTCODE&gt;</w:t>
      </w:r>
    </w:p>
    <w:p w:rsidR="00737CCC" w:rsidRDefault="00CD5C68" w:rsidP="00CD5C68">
      <w:pPr>
        <w:pStyle w:val="Code"/>
        <w:ind w:left="0"/>
        <w:rPr>
          <w:lang w:val="en-IN"/>
        </w:rPr>
      </w:pPr>
      <w:r w:rsidRPr="00425C8F">
        <w:rPr>
          <w:lang w:val="en-IN"/>
        </w:rPr>
        <w:tab/>
        <w:t>&lt;EXTTXNNUMBER&gt;</w:t>
      </w:r>
      <w:r w:rsidRPr="00425C8F">
        <w:rPr>
          <w:b/>
          <w:bCs/>
          <w:lang w:val="en-IN"/>
        </w:rPr>
        <w:t>&lt;Unique transaction number&gt;</w:t>
      </w:r>
    </w:p>
    <w:p w:rsidR="00CD5C68" w:rsidRPr="00425C8F" w:rsidRDefault="00737CCC" w:rsidP="00CD5C68">
      <w:pPr>
        <w:pStyle w:val="Code"/>
        <w:ind w:left="0"/>
        <w:rPr>
          <w:lang w:val="en-IN"/>
        </w:rPr>
      </w:pPr>
      <w:r>
        <w:rPr>
          <w:lang w:val="en-IN"/>
        </w:rPr>
        <w:tab/>
        <w:t>&lt;/</w:t>
      </w:r>
      <w:r w:rsidRPr="00425C8F">
        <w:rPr>
          <w:lang w:val="en-IN"/>
        </w:rPr>
        <w:t>EXTTXNNUMBER</w:t>
      </w:r>
      <w:r>
        <w:rPr>
          <w:lang w:val="en-IN"/>
        </w:rPr>
        <w:t>&gt;</w:t>
      </w:r>
    </w:p>
    <w:p w:rsidR="00CD5C68" w:rsidRPr="00425C8F" w:rsidRDefault="00CD5C68" w:rsidP="00CD5C68">
      <w:pPr>
        <w:pStyle w:val="Code"/>
        <w:ind w:left="0"/>
        <w:rPr>
          <w:lang w:val="en-IN"/>
        </w:rPr>
      </w:pPr>
      <w:r w:rsidRPr="00425C8F">
        <w:rPr>
          <w:lang w:val="en-IN"/>
        </w:rPr>
        <w:tab/>
        <w:t>&lt;EXTTXNDATE&gt;</w:t>
      </w:r>
      <w:r w:rsidR="00AC055E">
        <w:rPr>
          <w:b/>
          <w:bCs/>
          <w:lang w:val="en-IN"/>
        </w:rPr>
        <w:t>&lt;dd/mm/yy&gt;</w:t>
      </w:r>
      <w:r w:rsidRPr="00425C8F">
        <w:rPr>
          <w:lang w:val="en-IN"/>
        </w:rPr>
        <w:t>&lt;/EXTTXNDATE&gt;</w:t>
      </w:r>
    </w:p>
    <w:p w:rsidR="00CD5C68" w:rsidRPr="00425C8F" w:rsidRDefault="00CD5C68" w:rsidP="00CD5C68">
      <w:pPr>
        <w:pStyle w:val="Code"/>
        <w:ind w:left="0"/>
        <w:rPr>
          <w:lang w:val="en-IN"/>
        </w:rPr>
      </w:pPr>
      <w:r w:rsidRPr="00425C8F">
        <w:rPr>
          <w:lang w:val="en-IN"/>
        </w:rPr>
        <w:tab/>
        <w:t>&lt;PRODUCTS&gt;</w:t>
      </w:r>
    </w:p>
    <w:p w:rsidR="00CD5C68" w:rsidRPr="00425C8F" w:rsidRDefault="00CD5C68" w:rsidP="00CD5C68">
      <w:pPr>
        <w:pStyle w:val="Code"/>
        <w:ind w:left="0"/>
        <w:rPr>
          <w:lang w:val="en-IN"/>
        </w:rPr>
      </w:pPr>
      <w:r w:rsidRPr="00425C8F">
        <w:rPr>
          <w:lang w:val="en-IN"/>
        </w:rPr>
        <w:tab/>
      </w:r>
      <w:r w:rsidRPr="00425C8F">
        <w:rPr>
          <w:lang w:val="en-IN"/>
        </w:rPr>
        <w:tab/>
        <w:t>&lt;PRODUCTCODE&gt;</w:t>
      </w:r>
      <w:r w:rsidRPr="00425C8F">
        <w:rPr>
          <w:b/>
          <w:bCs/>
          <w:lang w:val="en-IN"/>
        </w:rPr>
        <w:t>101</w:t>
      </w:r>
      <w:r w:rsidRPr="00425C8F">
        <w:rPr>
          <w:lang w:val="en-IN"/>
        </w:rPr>
        <w:t>&lt;/PRODUCTCODE&gt;</w:t>
      </w:r>
    </w:p>
    <w:p w:rsidR="00CD5C68" w:rsidRPr="00425C8F" w:rsidRDefault="00CD5C68" w:rsidP="00CD5C68">
      <w:pPr>
        <w:pStyle w:val="Code"/>
        <w:ind w:left="0"/>
        <w:rPr>
          <w:lang w:val="en-IN"/>
        </w:rPr>
      </w:pPr>
      <w:r w:rsidRPr="00425C8F">
        <w:rPr>
          <w:lang w:val="en-IN"/>
        </w:rPr>
        <w:tab/>
      </w:r>
      <w:r w:rsidRPr="00425C8F">
        <w:rPr>
          <w:lang w:val="en-IN"/>
        </w:rPr>
        <w:tab/>
        <w:t>&lt;QTY&gt;</w:t>
      </w:r>
      <w:r w:rsidRPr="00425C8F">
        <w:rPr>
          <w:b/>
          <w:bCs/>
          <w:i/>
          <w:iCs/>
          <w:lang w:val="en-IN"/>
        </w:rPr>
        <w:t>&lt;Qty&gt;</w:t>
      </w:r>
      <w:r w:rsidRPr="00425C8F">
        <w:rPr>
          <w:lang w:val="en-IN"/>
        </w:rPr>
        <w:t>&lt;/QTY&gt;</w:t>
      </w:r>
    </w:p>
    <w:p w:rsidR="00CD5C68" w:rsidRPr="00425C8F" w:rsidRDefault="00CD5C68" w:rsidP="00CD5C68">
      <w:pPr>
        <w:pStyle w:val="Code"/>
        <w:ind w:left="0"/>
        <w:rPr>
          <w:lang w:val="en-IN"/>
        </w:rPr>
      </w:pPr>
      <w:r w:rsidRPr="00425C8F">
        <w:rPr>
          <w:lang w:val="en-IN"/>
        </w:rPr>
        <w:tab/>
        <w:t>&lt;/PRODUCTS&gt;</w:t>
      </w:r>
    </w:p>
    <w:p w:rsidR="00CD5C68" w:rsidRPr="00425C8F" w:rsidRDefault="00CD5C68" w:rsidP="00CD5C68">
      <w:pPr>
        <w:pStyle w:val="Code"/>
        <w:ind w:left="0"/>
        <w:rPr>
          <w:lang w:val="en-IN"/>
        </w:rPr>
      </w:pPr>
      <w:r w:rsidRPr="00425C8F">
        <w:rPr>
          <w:lang w:val="en-IN"/>
        </w:rPr>
        <w:tab/>
        <w:t>&lt;TRFCATEGORY&gt;</w:t>
      </w:r>
      <w:r w:rsidRPr="00425C8F">
        <w:rPr>
          <w:b/>
          <w:bCs/>
          <w:i/>
          <w:iCs/>
          <w:lang w:val="en-IN"/>
        </w:rPr>
        <w:t>&lt;SALE or FOC&gt;</w:t>
      </w:r>
      <w:r w:rsidRPr="00425C8F">
        <w:rPr>
          <w:lang w:val="en-IN"/>
        </w:rPr>
        <w:t>&lt;/TRFCATEGORY&gt;</w:t>
      </w:r>
    </w:p>
    <w:p w:rsidR="00CD5C68" w:rsidRPr="00425C8F" w:rsidRDefault="00CD5C68" w:rsidP="00CD5C68">
      <w:pPr>
        <w:pStyle w:val="Code"/>
        <w:ind w:left="0"/>
        <w:rPr>
          <w:lang w:val="en-IN"/>
        </w:rPr>
      </w:pPr>
      <w:r w:rsidRPr="00425C8F">
        <w:rPr>
          <w:lang w:val="en-IN"/>
        </w:rPr>
        <w:tab/>
        <w:t>&lt;REFNUMBER&gt;</w:t>
      </w:r>
      <w:r w:rsidRPr="00425C8F">
        <w:rPr>
          <w:b/>
          <w:bCs/>
          <w:i/>
          <w:iCs/>
          <w:lang w:val="en-IN"/>
        </w:rPr>
        <w:t>&lt;Reference number&gt;</w:t>
      </w:r>
      <w:r w:rsidRPr="00425C8F">
        <w:rPr>
          <w:lang w:val="en-IN"/>
        </w:rPr>
        <w:t>&lt;/REFNUMBER&gt;</w:t>
      </w:r>
    </w:p>
    <w:p w:rsidR="00CD5C68" w:rsidRPr="00425C8F" w:rsidRDefault="00CD5C68" w:rsidP="00CD5C68">
      <w:pPr>
        <w:pStyle w:val="Code"/>
        <w:ind w:left="0"/>
        <w:rPr>
          <w:lang w:val="en-IN"/>
        </w:rPr>
      </w:pPr>
      <w:r w:rsidRPr="00425C8F">
        <w:rPr>
          <w:lang w:val="en-IN"/>
        </w:rPr>
        <w:tab/>
        <w:t>&lt;PAYMENTDETAILS&gt;</w:t>
      </w:r>
    </w:p>
    <w:p w:rsidR="00CD5C68" w:rsidRPr="00425C8F" w:rsidRDefault="00CD5C68" w:rsidP="00CD5C68">
      <w:pPr>
        <w:pStyle w:val="Code"/>
        <w:ind w:left="0"/>
        <w:rPr>
          <w:lang w:val="en-IN"/>
        </w:rPr>
      </w:pPr>
      <w:r w:rsidRPr="00425C8F">
        <w:rPr>
          <w:lang w:val="en-IN"/>
        </w:rPr>
        <w:tab/>
      </w:r>
      <w:r w:rsidRPr="00425C8F">
        <w:rPr>
          <w:lang w:val="en-IN"/>
        </w:rPr>
        <w:tab/>
        <w:t>&lt;PAYMENTTYPE&gt;</w:t>
      </w:r>
      <w:r w:rsidRPr="00425C8F">
        <w:rPr>
          <w:b/>
          <w:bCs/>
          <w:i/>
          <w:iCs/>
          <w:lang w:val="en-IN"/>
        </w:rPr>
        <w:t>&lt;DD&gt;</w:t>
      </w:r>
      <w:r w:rsidRPr="00425C8F">
        <w:rPr>
          <w:lang w:val="en-IN"/>
        </w:rPr>
        <w:t>&lt;/PAYMENTTYPE&gt;</w:t>
      </w:r>
    </w:p>
    <w:p w:rsidR="00220010" w:rsidRDefault="00CD5C68" w:rsidP="00CD5C68">
      <w:pPr>
        <w:pStyle w:val="Code"/>
        <w:ind w:left="0"/>
        <w:rPr>
          <w:lang w:val="en-IN"/>
        </w:rPr>
      </w:pPr>
      <w:r w:rsidRPr="00425C8F">
        <w:rPr>
          <w:lang w:val="en-IN"/>
        </w:rPr>
        <w:tab/>
      </w:r>
      <w:r w:rsidRPr="00425C8F">
        <w:rPr>
          <w:lang w:val="en-IN"/>
        </w:rPr>
        <w:tab/>
        <w:t>&lt;PAYMENTINSTNUMBER&gt;</w:t>
      </w:r>
      <w:r w:rsidRPr="00425C8F">
        <w:rPr>
          <w:b/>
          <w:bCs/>
          <w:i/>
          <w:iCs/>
          <w:lang w:val="en-IN"/>
        </w:rPr>
        <w:t>&lt;1234&gt;</w:t>
      </w:r>
    </w:p>
    <w:p w:rsidR="00CD5C68" w:rsidRPr="00425C8F" w:rsidRDefault="00220010" w:rsidP="00CD5C68">
      <w:pPr>
        <w:pStyle w:val="Code"/>
        <w:ind w:left="0"/>
        <w:rPr>
          <w:lang w:val="en-IN"/>
        </w:rPr>
      </w:pPr>
      <w:r>
        <w:rPr>
          <w:lang w:val="en-IN"/>
        </w:rPr>
        <w:tab/>
        <w:t>&lt;/</w:t>
      </w:r>
      <w:r w:rsidRPr="00425C8F">
        <w:rPr>
          <w:lang w:val="en-IN"/>
        </w:rPr>
        <w:t>PAYMENTINSTNUMBER&gt;</w:t>
      </w:r>
    </w:p>
    <w:p w:rsidR="00220010" w:rsidRDefault="00CD5C68" w:rsidP="00CD5C68">
      <w:pPr>
        <w:pStyle w:val="Code"/>
        <w:ind w:left="0"/>
        <w:rPr>
          <w:b/>
          <w:bCs/>
          <w:i/>
          <w:iCs/>
          <w:lang w:val="en-IN"/>
        </w:rPr>
      </w:pPr>
      <w:r w:rsidRPr="00425C8F">
        <w:rPr>
          <w:lang w:val="en-IN"/>
        </w:rPr>
        <w:tab/>
      </w:r>
      <w:r w:rsidRPr="00425C8F">
        <w:rPr>
          <w:lang w:val="en-IN"/>
        </w:rPr>
        <w:tab/>
        <w:t>&lt;PAYMENTDATE&gt;</w:t>
      </w:r>
      <w:r w:rsidR="00AC055E">
        <w:rPr>
          <w:b/>
          <w:bCs/>
          <w:i/>
          <w:iCs/>
          <w:lang w:val="en-IN"/>
        </w:rPr>
        <w:t>&lt;dd/mm/yy&gt;</w:t>
      </w:r>
      <w:r w:rsidR="00220010">
        <w:rPr>
          <w:lang w:val="en-IN"/>
        </w:rPr>
        <w:t>&lt;/</w:t>
      </w:r>
      <w:r w:rsidR="00220010" w:rsidRPr="00425C8F">
        <w:rPr>
          <w:lang w:val="en-IN"/>
        </w:rPr>
        <w:t>PAYMENTDATE&gt;</w:t>
      </w:r>
    </w:p>
    <w:p w:rsidR="00CD5C68" w:rsidRPr="00425C8F" w:rsidRDefault="00220010" w:rsidP="00CD5C68">
      <w:pPr>
        <w:pStyle w:val="Code"/>
        <w:ind w:left="0"/>
        <w:rPr>
          <w:lang w:val="en-IN"/>
        </w:rPr>
      </w:pPr>
      <w:r>
        <w:rPr>
          <w:b/>
          <w:bCs/>
          <w:i/>
          <w:iCs/>
          <w:lang w:val="en-IN"/>
        </w:rPr>
        <w:tab/>
      </w:r>
    </w:p>
    <w:p w:rsidR="00CD5C68" w:rsidRPr="00425C8F" w:rsidRDefault="00CD5C68" w:rsidP="00CD5C68">
      <w:pPr>
        <w:pStyle w:val="Code"/>
        <w:ind w:left="0"/>
        <w:rPr>
          <w:lang w:val="en-IN"/>
        </w:rPr>
      </w:pPr>
      <w:r w:rsidRPr="00425C8F">
        <w:rPr>
          <w:lang w:val="en-IN"/>
        </w:rPr>
        <w:tab/>
        <w:t>&lt;/PAYMENTDETAILS&gt;</w:t>
      </w:r>
    </w:p>
    <w:p w:rsidR="00CD5C68" w:rsidRPr="00425C8F" w:rsidRDefault="00CD5C68" w:rsidP="00CD5C68">
      <w:pPr>
        <w:pStyle w:val="Code"/>
        <w:ind w:left="0"/>
        <w:rPr>
          <w:lang w:val="en-IN"/>
        </w:rPr>
      </w:pPr>
      <w:r w:rsidRPr="00425C8F">
        <w:rPr>
          <w:lang w:val="en-IN"/>
        </w:rPr>
        <w:tab/>
        <w:t>&lt;REMARKS&gt;</w:t>
      </w:r>
      <w:r w:rsidRPr="00425C8F">
        <w:rPr>
          <w:b/>
          <w:bCs/>
          <w:i/>
          <w:iCs/>
          <w:lang w:val="en-IN"/>
        </w:rPr>
        <w:t>&lt;Any free text&gt;</w:t>
      </w:r>
      <w:r w:rsidRPr="00425C8F">
        <w:rPr>
          <w:lang w:val="en-IN"/>
        </w:rPr>
        <w:t>&lt;/REMARKS&gt;</w:t>
      </w:r>
    </w:p>
    <w:p w:rsidR="00CD5C68" w:rsidRPr="00425C8F" w:rsidRDefault="00CD5C68" w:rsidP="00CD5C68">
      <w:pPr>
        <w:pStyle w:val="Code"/>
        <w:ind w:left="0"/>
        <w:rPr>
          <w:lang w:val="en-IN"/>
        </w:rPr>
      </w:pPr>
      <w:r w:rsidRPr="00425C8F">
        <w:rPr>
          <w:lang w:val="en-IN"/>
        </w:rPr>
        <w:t>&lt;/COMMAND&gt;</w:t>
      </w:r>
    </w:p>
    <w:p w:rsidR="00CD5C68" w:rsidRPr="00425C8F" w:rsidRDefault="00CD5C68" w:rsidP="00CD5C68">
      <w:pPr>
        <w:pStyle w:val="BodyText2"/>
        <w:rPr>
          <w:b/>
          <w:bCs/>
          <w:sz w:val="24"/>
          <w:u w:val="single"/>
          <w:lang w:val="en-IN"/>
        </w:rPr>
      </w:pPr>
    </w:p>
    <w:p w:rsidR="00CD5C68" w:rsidRPr="00425C8F" w:rsidRDefault="00CD5C68" w:rsidP="001E6309">
      <w:pPr>
        <w:pStyle w:val="Heading"/>
        <w:rPr>
          <w:color w:val="auto"/>
        </w:rPr>
      </w:pPr>
      <w:r w:rsidRPr="00425C8F">
        <w:rPr>
          <w:color w:val="auto"/>
        </w:rPr>
        <w:t>Fields Detail</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620"/>
        <w:gridCol w:w="2160"/>
        <w:gridCol w:w="1350"/>
        <w:gridCol w:w="1350"/>
        <w:gridCol w:w="1080"/>
      </w:tblGrid>
      <w:tr w:rsidR="00CD5C68" w:rsidRPr="00425C8F" w:rsidTr="00662E04">
        <w:trPr>
          <w:trHeight w:val="277"/>
          <w:tblHeader/>
        </w:trPr>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62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160" w:type="dxa"/>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35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350" w:type="dxa"/>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080" w:type="dxa"/>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662E04">
        <w:trPr>
          <w:trHeight w:val="277"/>
        </w:trPr>
        <w:tc>
          <w:tcPr>
            <w:tcW w:w="1800" w:type="dxa"/>
          </w:tcPr>
          <w:p w:rsidR="00CD5C68" w:rsidRPr="00425C8F" w:rsidRDefault="00CD5C68" w:rsidP="00940B20">
            <w:pPr>
              <w:pStyle w:val="Tablecontent"/>
              <w:rPr>
                <w:lang w:val="en-IN"/>
              </w:rPr>
            </w:pPr>
            <w:r w:rsidRPr="00425C8F">
              <w:rPr>
                <w:lang w:val="en-IN"/>
              </w:rPr>
              <w:t>TYPE</w:t>
            </w:r>
          </w:p>
        </w:tc>
        <w:tc>
          <w:tcPr>
            <w:tcW w:w="1620" w:type="dxa"/>
          </w:tcPr>
          <w:p w:rsidR="00CD5C68" w:rsidRPr="00425C8F" w:rsidRDefault="00CD5C68" w:rsidP="00940B20">
            <w:pPr>
              <w:pStyle w:val="Tablecontent"/>
              <w:rPr>
                <w:lang w:val="en-IN"/>
              </w:rPr>
            </w:pPr>
            <w:r w:rsidRPr="00425C8F">
              <w:rPr>
                <w:lang w:val="en-IN"/>
              </w:rPr>
              <w:t>Request type</w:t>
            </w:r>
          </w:p>
        </w:tc>
        <w:tc>
          <w:tcPr>
            <w:tcW w:w="2160" w:type="dxa"/>
          </w:tcPr>
          <w:p w:rsidR="00CD5C68" w:rsidRPr="00425C8F" w:rsidRDefault="00CD5C68" w:rsidP="00940B20">
            <w:pPr>
              <w:pStyle w:val="Tablecontent"/>
              <w:rPr>
                <w:lang w:val="en-IN"/>
              </w:rPr>
            </w:pPr>
            <w:r w:rsidRPr="00425C8F">
              <w:rPr>
                <w:lang w:val="en-IN"/>
              </w:rPr>
              <w:t>Request Type, should be sent with each request</w:t>
            </w:r>
          </w:p>
        </w:tc>
        <w:tc>
          <w:tcPr>
            <w:tcW w:w="1350" w:type="dxa"/>
          </w:tcPr>
          <w:p w:rsidR="00CD5C68" w:rsidRPr="00425C8F" w:rsidRDefault="00CD5C68" w:rsidP="00940B20">
            <w:pPr>
              <w:pStyle w:val="Tablecontent"/>
              <w:rPr>
                <w:lang w:val="en-IN"/>
              </w:rPr>
            </w:pPr>
            <w:r w:rsidRPr="00425C8F">
              <w:rPr>
                <w:lang w:val="en-IN"/>
              </w:rPr>
              <w:t>O2CINTREQ</w:t>
            </w:r>
          </w:p>
        </w:tc>
        <w:tc>
          <w:tcPr>
            <w:tcW w:w="1350" w:type="dxa"/>
          </w:tcPr>
          <w:p w:rsidR="00CD5C68" w:rsidRPr="00425C8F" w:rsidRDefault="00CD5C68" w:rsidP="00940B20">
            <w:pPr>
              <w:pStyle w:val="Tablecontent"/>
              <w:rPr>
                <w:lang w:val="en-IN"/>
              </w:rPr>
            </w:pPr>
            <w:r w:rsidRPr="00425C8F">
              <w:rPr>
                <w:lang w:val="en-IN"/>
              </w:rPr>
              <w:t>A (15)</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662E04">
        <w:trPr>
          <w:trHeight w:val="277"/>
        </w:trPr>
        <w:tc>
          <w:tcPr>
            <w:tcW w:w="1800" w:type="dxa"/>
          </w:tcPr>
          <w:p w:rsidR="00CD5C68" w:rsidRPr="00425C8F" w:rsidRDefault="00CD5C68" w:rsidP="00940B20">
            <w:pPr>
              <w:pStyle w:val="Tablecontent"/>
              <w:rPr>
                <w:lang w:val="en-IN"/>
              </w:rPr>
            </w:pPr>
            <w:r w:rsidRPr="00425C8F">
              <w:rPr>
                <w:lang w:val="en-IN"/>
              </w:rPr>
              <w:t>EXTNWCODE</w:t>
            </w:r>
          </w:p>
        </w:tc>
        <w:tc>
          <w:tcPr>
            <w:tcW w:w="1620" w:type="dxa"/>
          </w:tcPr>
          <w:p w:rsidR="00CD5C68" w:rsidRPr="00425C8F" w:rsidRDefault="00CD5C68" w:rsidP="00940B20">
            <w:pPr>
              <w:pStyle w:val="Tablecontent"/>
              <w:rPr>
                <w:lang w:val="en-IN"/>
              </w:rPr>
            </w:pPr>
            <w:r w:rsidRPr="00425C8F">
              <w:rPr>
                <w:lang w:val="en-IN"/>
              </w:rPr>
              <w:t xml:space="preserve">Network code </w:t>
            </w:r>
          </w:p>
        </w:tc>
        <w:tc>
          <w:tcPr>
            <w:tcW w:w="2160" w:type="dxa"/>
          </w:tcPr>
          <w:p w:rsidR="00CD5C68" w:rsidRPr="00425C8F" w:rsidRDefault="00CD5C68" w:rsidP="00940B20">
            <w:pPr>
              <w:pStyle w:val="Tablecontent"/>
              <w:rPr>
                <w:lang w:val="en-IN"/>
              </w:rPr>
            </w:pPr>
            <w:r w:rsidRPr="00425C8F">
              <w:rPr>
                <w:lang w:val="en-IN"/>
              </w:rPr>
              <w:t xml:space="preserve">Network code of the Operator User defined in </w:t>
            </w:r>
            <w:r w:rsidR="007C479A" w:rsidRPr="00425C8F">
              <w:rPr>
                <w:lang w:val="en-IN"/>
              </w:rPr>
              <w:t>PreTUPS</w:t>
            </w:r>
            <w:r w:rsidRPr="00425C8F">
              <w:rPr>
                <w:lang w:val="en-IN"/>
              </w:rPr>
              <w:t xml:space="preserve"> as External Network code</w:t>
            </w:r>
          </w:p>
        </w:tc>
        <w:tc>
          <w:tcPr>
            <w:tcW w:w="1350" w:type="dxa"/>
          </w:tcPr>
          <w:p w:rsidR="00CD5C68" w:rsidRPr="00425C8F" w:rsidRDefault="00CD5C68" w:rsidP="00940B20">
            <w:pPr>
              <w:pStyle w:val="Tablecontent"/>
              <w:rPr>
                <w:lang w:val="en-IN"/>
              </w:rPr>
            </w:pPr>
            <w:r w:rsidRPr="00425C8F">
              <w:rPr>
                <w:lang w:val="en-IN"/>
              </w:rPr>
              <w:t>MO</w:t>
            </w:r>
          </w:p>
        </w:tc>
        <w:tc>
          <w:tcPr>
            <w:tcW w:w="1350" w:type="dxa"/>
          </w:tcPr>
          <w:p w:rsidR="00CD5C68" w:rsidRPr="00425C8F" w:rsidRDefault="00CD5C68" w:rsidP="00940B20">
            <w:pPr>
              <w:pStyle w:val="Tablecontent"/>
              <w:rPr>
                <w:lang w:val="en-IN"/>
              </w:rPr>
            </w:pPr>
            <w:r w:rsidRPr="00425C8F">
              <w:rPr>
                <w:lang w:val="en-IN"/>
              </w:rPr>
              <w:t>A (2)</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662E04">
        <w:trPr>
          <w:trHeight w:val="277"/>
        </w:trPr>
        <w:tc>
          <w:tcPr>
            <w:tcW w:w="1800" w:type="dxa"/>
          </w:tcPr>
          <w:p w:rsidR="00CD5C68" w:rsidRPr="00425C8F" w:rsidRDefault="00CD5C68" w:rsidP="00940B20">
            <w:pPr>
              <w:pStyle w:val="Tablecontent"/>
              <w:rPr>
                <w:lang w:val="en-IN"/>
              </w:rPr>
            </w:pPr>
            <w:r w:rsidRPr="00425C8F">
              <w:rPr>
                <w:lang w:val="en-IN"/>
              </w:rPr>
              <w:t>MSISDN</w:t>
            </w:r>
          </w:p>
        </w:tc>
        <w:tc>
          <w:tcPr>
            <w:tcW w:w="1620" w:type="dxa"/>
          </w:tcPr>
          <w:p w:rsidR="00CD5C68" w:rsidRPr="00425C8F" w:rsidRDefault="00CD5C68" w:rsidP="00940B20">
            <w:pPr>
              <w:pStyle w:val="Tablecontent"/>
              <w:rPr>
                <w:lang w:val="en-IN"/>
              </w:rPr>
            </w:pPr>
            <w:r w:rsidRPr="00425C8F">
              <w:rPr>
                <w:lang w:val="en-IN"/>
              </w:rPr>
              <w:t>Channel user MSISDN</w:t>
            </w:r>
          </w:p>
        </w:tc>
        <w:tc>
          <w:tcPr>
            <w:tcW w:w="2160" w:type="dxa"/>
          </w:tcPr>
          <w:p w:rsidR="00CD5C68" w:rsidRPr="00425C8F" w:rsidRDefault="00CD5C68" w:rsidP="00940B20">
            <w:pPr>
              <w:pStyle w:val="Tablecontent"/>
              <w:rPr>
                <w:lang w:val="en-IN"/>
              </w:rPr>
            </w:pPr>
            <w:r w:rsidRPr="00425C8F">
              <w:rPr>
                <w:lang w:val="en-IN"/>
              </w:rPr>
              <w:t>All MSISDN should be in national dial format.</w:t>
            </w:r>
          </w:p>
          <w:p w:rsidR="00CD5C68" w:rsidRPr="00425C8F" w:rsidRDefault="00CD5C68" w:rsidP="00940B20">
            <w:pPr>
              <w:pStyle w:val="Tablecontent"/>
              <w:rPr>
                <w:b/>
                <w:bCs/>
                <w:lang w:val="en-IN"/>
              </w:rPr>
            </w:pPr>
            <w:r w:rsidRPr="00425C8F">
              <w:rPr>
                <w:b/>
                <w:bCs/>
                <w:lang w:val="en-IN"/>
              </w:rPr>
              <w:t xml:space="preserve">Between (MSISDN and PIN) or EXTCODE one of them must be present, either MSISDN or EXTCODE. </w:t>
            </w:r>
            <w:r w:rsidRPr="00425C8F">
              <w:rPr>
                <w:b/>
                <w:bCs/>
                <w:lang w:val="en-IN"/>
              </w:rPr>
              <w:lastRenderedPageBreak/>
              <w:t>Both of them can be present in request</w:t>
            </w:r>
          </w:p>
          <w:p w:rsidR="00CD5C68" w:rsidRPr="00425C8F" w:rsidRDefault="00CD5C68" w:rsidP="00940B20">
            <w:pPr>
              <w:pStyle w:val="Tablecontent"/>
              <w:rPr>
                <w:b/>
                <w:bCs/>
                <w:lang w:val="en-IN"/>
              </w:rPr>
            </w:pPr>
            <w:r w:rsidRPr="00425C8F">
              <w:rPr>
                <w:b/>
                <w:bCs/>
                <w:lang w:val="en-IN"/>
              </w:rPr>
              <w:t>When MSISDN is available in request then PIN is mandatory for the request.</w:t>
            </w:r>
          </w:p>
        </w:tc>
        <w:tc>
          <w:tcPr>
            <w:tcW w:w="1350" w:type="dxa"/>
          </w:tcPr>
          <w:p w:rsidR="00CD5C68" w:rsidRPr="00425C8F" w:rsidRDefault="00CD5C68" w:rsidP="00940B20">
            <w:pPr>
              <w:pStyle w:val="Tablecontent"/>
              <w:rPr>
                <w:lang w:val="en-IN"/>
              </w:rPr>
            </w:pPr>
            <w:r w:rsidRPr="00425C8F">
              <w:rPr>
                <w:lang w:val="en-IN"/>
              </w:rPr>
              <w:lastRenderedPageBreak/>
              <w:t>9942222</w:t>
            </w:r>
          </w:p>
        </w:tc>
        <w:tc>
          <w:tcPr>
            <w:tcW w:w="1350" w:type="dxa"/>
          </w:tcPr>
          <w:p w:rsidR="00CD5C68" w:rsidRPr="00425C8F" w:rsidRDefault="00CD5C68" w:rsidP="00940B20">
            <w:pPr>
              <w:pStyle w:val="Tablecontent"/>
              <w:rPr>
                <w:lang w:val="en-IN"/>
              </w:rPr>
            </w:pPr>
            <w:r w:rsidRPr="00425C8F">
              <w:rPr>
                <w:lang w:val="en-IN"/>
              </w:rPr>
              <w:t>N (15)</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662E04">
        <w:trPr>
          <w:trHeight w:val="277"/>
        </w:trPr>
        <w:tc>
          <w:tcPr>
            <w:tcW w:w="1800" w:type="dxa"/>
          </w:tcPr>
          <w:p w:rsidR="00CD5C68" w:rsidRPr="00425C8F" w:rsidRDefault="00CD5C68" w:rsidP="00940B20">
            <w:pPr>
              <w:pStyle w:val="Tablecontent"/>
              <w:rPr>
                <w:lang w:val="en-IN"/>
              </w:rPr>
            </w:pPr>
            <w:r w:rsidRPr="00425C8F">
              <w:rPr>
                <w:lang w:val="en-IN"/>
              </w:rPr>
              <w:lastRenderedPageBreak/>
              <w:t>EXTCODE</w:t>
            </w:r>
          </w:p>
        </w:tc>
        <w:tc>
          <w:tcPr>
            <w:tcW w:w="1620" w:type="dxa"/>
          </w:tcPr>
          <w:p w:rsidR="00CD5C68" w:rsidRPr="00425C8F" w:rsidRDefault="00CD5C68" w:rsidP="00940B20">
            <w:pPr>
              <w:pStyle w:val="Tablecontent"/>
              <w:rPr>
                <w:lang w:val="en-IN"/>
              </w:rPr>
            </w:pPr>
            <w:r w:rsidRPr="00425C8F">
              <w:rPr>
                <w:lang w:val="en-IN"/>
              </w:rPr>
              <w:t>External code of the channel user</w:t>
            </w:r>
          </w:p>
        </w:tc>
        <w:tc>
          <w:tcPr>
            <w:tcW w:w="2160" w:type="dxa"/>
          </w:tcPr>
          <w:p w:rsidR="00CD5C68" w:rsidRPr="00425C8F" w:rsidRDefault="00CD5C68" w:rsidP="00940B20">
            <w:pPr>
              <w:pStyle w:val="Tablecontent"/>
              <w:rPr>
                <w:lang w:val="en-IN"/>
              </w:rPr>
            </w:pPr>
            <w:r w:rsidRPr="00425C8F">
              <w:rPr>
                <w:lang w:val="en-IN"/>
              </w:rPr>
              <w:t xml:space="preserve">Unique external code of the channel user defined in </w:t>
            </w:r>
            <w:r w:rsidR="007C479A" w:rsidRPr="00425C8F">
              <w:rPr>
                <w:lang w:val="en-IN"/>
              </w:rPr>
              <w:t>PreTUPS</w:t>
            </w:r>
            <w:r w:rsidRPr="00425C8F">
              <w:rPr>
                <w:lang w:val="en-IN"/>
              </w:rPr>
              <w:t>.</w:t>
            </w:r>
          </w:p>
          <w:p w:rsidR="00CD5C68" w:rsidRPr="00425C8F" w:rsidRDefault="00CD5C68" w:rsidP="00940B20">
            <w:pPr>
              <w:pStyle w:val="Tablecontent"/>
              <w:rPr>
                <w:b/>
                <w:bCs/>
                <w:lang w:val="en-IN"/>
              </w:rPr>
            </w:pPr>
            <w:r w:rsidRPr="00425C8F">
              <w:rPr>
                <w:b/>
                <w:bCs/>
                <w:lang w:val="en-IN"/>
              </w:rPr>
              <w:t>Between MSISDN and EXTCODE one of them must be present, either MSISDN or EXTCODE. Both of them can be present in request</w:t>
            </w:r>
          </w:p>
          <w:p w:rsidR="00CD5C68" w:rsidRPr="00425C8F" w:rsidRDefault="00CD5C68" w:rsidP="00940B20">
            <w:pPr>
              <w:pStyle w:val="Tablecontent"/>
              <w:rPr>
                <w:b/>
                <w:bCs/>
                <w:lang w:val="en-IN"/>
              </w:rPr>
            </w:pPr>
            <w:r w:rsidRPr="00425C8F">
              <w:rPr>
                <w:b/>
                <w:bCs/>
                <w:lang w:val="en-IN"/>
              </w:rPr>
              <w:t>In case of EXTCODE in request PIN is not mandatory.</w:t>
            </w:r>
          </w:p>
        </w:tc>
        <w:tc>
          <w:tcPr>
            <w:tcW w:w="1350" w:type="dxa"/>
          </w:tcPr>
          <w:p w:rsidR="00CD5C68" w:rsidRPr="00425C8F" w:rsidRDefault="00CD5C68" w:rsidP="00940B20">
            <w:pPr>
              <w:pStyle w:val="Tablecontent"/>
              <w:rPr>
                <w:lang w:val="en-IN"/>
              </w:rPr>
            </w:pPr>
            <w:r w:rsidRPr="00425C8F">
              <w:rPr>
                <w:lang w:val="en-IN"/>
              </w:rPr>
              <w:t>123</w:t>
            </w:r>
          </w:p>
        </w:tc>
        <w:tc>
          <w:tcPr>
            <w:tcW w:w="1350" w:type="dxa"/>
          </w:tcPr>
          <w:p w:rsidR="00CD5C68" w:rsidRPr="00425C8F" w:rsidRDefault="00CD5C68" w:rsidP="00940B20">
            <w:pPr>
              <w:pStyle w:val="Tablecontent"/>
              <w:rPr>
                <w:lang w:val="en-IN"/>
              </w:rPr>
            </w:pPr>
            <w:r w:rsidRPr="00425C8F">
              <w:rPr>
                <w:lang w:val="en-IN"/>
              </w:rPr>
              <w:t>A (10)</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662E04">
        <w:trPr>
          <w:trHeight w:val="277"/>
        </w:trPr>
        <w:tc>
          <w:tcPr>
            <w:tcW w:w="1800" w:type="dxa"/>
          </w:tcPr>
          <w:p w:rsidR="00CD5C68" w:rsidRPr="00425C8F" w:rsidRDefault="00CD5C68" w:rsidP="00940B20">
            <w:pPr>
              <w:pStyle w:val="Tablecontent"/>
              <w:rPr>
                <w:lang w:val="en-IN"/>
              </w:rPr>
            </w:pPr>
            <w:r w:rsidRPr="00425C8F">
              <w:rPr>
                <w:lang w:val="en-IN"/>
              </w:rPr>
              <w:t>EXTTXNNUMBER</w:t>
            </w:r>
          </w:p>
        </w:tc>
        <w:tc>
          <w:tcPr>
            <w:tcW w:w="1620" w:type="dxa"/>
          </w:tcPr>
          <w:p w:rsidR="00CD5C68" w:rsidRPr="00425C8F" w:rsidRDefault="00CD5C68" w:rsidP="00940B20">
            <w:pPr>
              <w:pStyle w:val="Tablecontent"/>
              <w:rPr>
                <w:lang w:val="en-IN"/>
              </w:rPr>
            </w:pPr>
            <w:r w:rsidRPr="00425C8F">
              <w:rPr>
                <w:lang w:val="en-IN"/>
              </w:rPr>
              <w:t>Unique number of the transaction</w:t>
            </w:r>
          </w:p>
        </w:tc>
        <w:tc>
          <w:tcPr>
            <w:tcW w:w="2160" w:type="dxa"/>
          </w:tcPr>
          <w:p w:rsidR="00CD5C68" w:rsidRPr="00425C8F" w:rsidRDefault="00CD5C68" w:rsidP="00C72007">
            <w:pPr>
              <w:pStyle w:val="Tablecontent"/>
              <w:rPr>
                <w:lang w:val="en-IN"/>
              </w:rPr>
            </w:pPr>
            <w:r w:rsidRPr="00425C8F">
              <w:rPr>
                <w:lang w:val="en-IN"/>
              </w:rPr>
              <w:t xml:space="preserve">Unique transaction number generated by the External system for the transaction. </w:t>
            </w:r>
            <w:r w:rsidR="00C72007">
              <w:rPr>
                <w:lang w:val="en-IN"/>
              </w:rPr>
              <w:t>Numeric</w:t>
            </w:r>
          </w:p>
        </w:tc>
        <w:tc>
          <w:tcPr>
            <w:tcW w:w="1350" w:type="dxa"/>
          </w:tcPr>
          <w:p w:rsidR="00CD5C68" w:rsidRPr="00425C8F" w:rsidRDefault="00CD5C68" w:rsidP="00940B20">
            <w:pPr>
              <w:pStyle w:val="Tablecontent"/>
              <w:rPr>
                <w:lang w:val="en-IN"/>
              </w:rPr>
            </w:pPr>
            <w:r w:rsidRPr="00425C8F">
              <w:rPr>
                <w:lang w:val="en-IN"/>
              </w:rPr>
              <w:t>1234</w:t>
            </w:r>
          </w:p>
        </w:tc>
        <w:tc>
          <w:tcPr>
            <w:tcW w:w="1350" w:type="dxa"/>
          </w:tcPr>
          <w:p w:rsidR="00CD5C68" w:rsidRPr="00425C8F" w:rsidRDefault="00C72007" w:rsidP="00940B20">
            <w:pPr>
              <w:pStyle w:val="Tablecontent"/>
              <w:rPr>
                <w:lang w:val="en-IN"/>
              </w:rPr>
            </w:pPr>
            <w:r>
              <w:rPr>
                <w:lang w:val="en-IN"/>
              </w:rPr>
              <w:t>N</w:t>
            </w:r>
            <w:r w:rsidR="00CD5C68" w:rsidRPr="00425C8F">
              <w:rPr>
                <w:lang w:val="en-IN"/>
              </w:rPr>
              <w:t xml:space="preserve"> (10)</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662E04">
        <w:trPr>
          <w:trHeight w:val="277"/>
        </w:trPr>
        <w:tc>
          <w:tcPr>
            <w:tcW w:w="1800" w:type="dxa"/>
          </w:tcPr>
          <w:p w:rsidR="00CD5C68" w:rsidRPr="00425C8F" w:rsidRDefault="00CD5C68" w:rsidP="00940B20">
            <w:pPr>
              <w:pStyle w:val="Tablecontent"/>
              <w:rPr>
                <w:lang w:val="en-IN"/>
              </w:rPr>
            </w:pPr>
            <w:r w:rsidRPr="00425C8F">
              <w:rPr>
                <w:lang w:val="en-IN"/>
              </w:rPr>
              <w:t>EXTTXNDATE</w:t>
            </w:r>
          </w:p>
        </w:tc>
        <w:tc>
          <w:tcPr>
            <w:tcW w:w="1620" w:type="dxa"/>
          </w:tcPr>
          <w:p w:rsidR="00CD5C68" w:rsidRPr="00425C8F" w:rsidRDefault="00CD5C68" w:rsidP="00940B20">
            <w:pPr>
              <w:pStyle w:val="Tablecontent"/>
              <w:rPr>
                <w:lang w:val="en-IN"/>
              </w:rPr>
            </w:pPr>
            <w:r w:rsidRPr="00425C8F">
              <w:rPr>
                <w:lang w:val="en-IN"/>
              </w:rPr>
              <w:t>Transaction Date</w:t>
            </w:r>
          </w:p>
        </w:tc>
        <w:tc>
          <w:tcPr>
            <w:tcW w:w="2160" w:type="dxa"/>
          </w:tcPr>
          <w:p w:rsidR="00CD5C68" w:rsidRDefault="00CD5C68" w:rsidP="00EB63C2">
            <w:pPr>
              <w:pStyle w:val="Tablecontent"/>
              <w:rPr>
                <w:lang w:val="en-IN"/>
              </w:rPr>
            </w:pPr>
            <w:r w:rsidRPr="00425C8F">
              <w:rPr>
                <w:lang w:val="en-IN"/>
              </w:rPr>
              <w:t>Transaction Date of transaction in External system in format i.e</w:t>
            </w:r>
          </w:p>
          <w:p w:rsidR="00EB63C2" w:rsidRPr="00425C8F" w:rsidRDefault="00EB63C2" w:rsidP="00EB63C2">
            <w:pPr>
              <w:pStyle w:val="Tablecontent"/>
              <w:rPr>
                <w:lang w:val="en-IN"/>
              </w:rPr>
            </w:pPr>
            <w:r>
              <w:rPr>
                <w:lang w:val="en-IN"/>
              </w:rPr>
              <w:t>dd/mm/yy</w:t>
            </w:r>
          </w:p>
        </w:tc>
        <w:tc>
          <w:tcPr>
            <w:tcW w:w="1350" w:type="dxa"/>
          </w:tcPr>
          <w:p w:rsidR="00CD5C68" w:rsidRDefault="00CD5C68" w:rsidP="00940B20">
            <w:pPr>
              <w:pStyle w:val="Tablecontent"/>
              <w:rPr>
                <w:lang w:val="en-IN"/>
              </w:rPr>
            </w:pPr>
          </w:p>
          <w:p w:rsidR="00EB63C2" w:rsidRPr="00425C8F" w:rsidRDefault="00EB63C2" w:rsidP="00940B20">
            <w:pPr>
              <w:pStyle w:val="Tablecontent"/>
              <w:rPr>
                <w:lang w:val="en-IN"/>
              </w:rPr>
            </w:pPr>
            <w:r>
              <w:rPr>
                <w:lang w:val="en-IN"/>
              </w:rPr>
              <w:t>06/09/06</w:t>
            </w:r>
          </w:p>
        </w:tc>
        <w:tc>
          <w:tcPr>
            <w:tcW w:w="1350" w:type="dxa"/>
          </w:tcPr>
          <w:p w:rsidR="00CD5C68" w:rsidRPr="00425C8F" w:rsidRDefault="00CD5C68" w:rsidP="00940B20">
            <w:pPr>
              <w:pStyle w:val="Tablecontent"/>
              <w:rPr>
                <w:lang w:val="en-IN"/>
              </w:rPr>
            </w:pPr>
            <w:r w:rsidRPr="00425C8F">
              <w:rPr>
                <w:lang w:val="en-IN"/>
              </w:rPr>
              <w:t>D (10)</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9360" w:type="dxa"/>
            <w:gridSpan w:val="6"/>
          </w:tcPr>
          <w:p w:rsidR="00CD5C68" w:rsidRPr="00425C8F" w:rsidRDefault="00CD5C68" w:rsidP="00940B20">
            <w:pPr>
              <w:pStyle w:val="Tablecontent"/>
              <w:rPr>
                <w:lang w:val="en-IN"/>
              </w:rPr>
            </w:pPr>
            <w:r w:rsidRPr="00425C8F">
              <w:rPr>
                <w:lang w:val="en-IN"/>
              </w:rPr>
              <w:t>PRODUCTS  - Product Details, product code must be 101.</w:t>
            </w:r>
          </w:p>
        </w:tc>
      </w:tr>
      <w:tr w:rsidR="00CD5C68" w:rsidRPr="00425C8F" w:rsidTr="00662E04">
        <w:trPr>
          <w:trHeight w:val="277"/>
        </w:trPr>
        <w:tc>
          <w:tcPr>
            <w:tcW w:w="1800" w:type="dxa"/>
          </w:tcPr>
          <w:p w:rsidR="00CD5C68" w:rsidRPr="00425C8F" w:rsidRDefault="00CD5C68" w:rsidP="00940B20">
            <w:pPr>
              <w:pStyle w:val="Tablecontent"/>
              <w:rPr>
                <w:lang w:val="en-IN"/>
              </w:rPr>
            </w:pPr>
            <w:r w:rsidRPr="00425C8F">
              <w:rPr>
                <w:lang w:val="en-IN"/>
              </w:rPr>
              <w:t>PRODUCTCODE</w:t>
            </w:r>
          </w:p>
        </w:tc>
        <w:tc>
          <w:tcPr>
            <w:tcW w:w="1620" w:type="dxa"/>
          </w:tcPr>
          <w:p w:rsidR="00CD5C68" w:rsidRPr="00425C8F" w:rsidRDefault="00CD5C68" w:rsidP="00940B20">
            <w:pPr>
              <w:pStyle w:val="Tablecontent"/>
              <w:rPr>
                <w:lang w:val="en-IN"/>
              </w:rPr>
            </w:pPr>
            <w:r w:rsidRPr="00425C8F">
              <w:rPr>
                <w:lang w:val="en-IN"/>
              </w:rPr>
              <w:t>Product Code</w:t>
            </w:r>
          </w:p>
        </w:tc>
        <w:tc>
          <w:tcPr>
            <w:tcW w:w="2160" w:type="dxa"/>
          </w:tcPr>
          <w:p w:rsidR="00CD5C68" w:rsidRPr="00425C8F" w:rsidRDefault="00CD5C68" w:rsidP="00940B20">
            <w:pPr>
              <w:pStyle w:val="Tablecontent"/>
              <w:rPr>
                <w:lang w:val="en-IN"/>
              </w:rPr>
            </w:pPr>
            <w:r w:rsidRPr="00425C8F">
              <w:rPr>
                <w:lang w:val="en-IN"/>
              </w:rPr>
              <w:t>Unique Product Code to be transferred, in case of single product default code is 101</w:t>
            </w:r>
          </w:p>
        </w:tc>
        <w:tc>
          <w:tcPr>
            <w:tcW w:w="1350" w:type="dxa"/>
          </w:tcPr>
          <w:p w:rsidR="00CD5C68" w:rsidRPr="00425C8F" w:rsidRDefault="00CD5C68" w:rsidP="00940B20">
            <w:pPr>
              <w:pStyle w:val="Tablecontent"/>
              <w:rPr>
                <w:lang w:val="en-IN"/>
              </w:rPr>
            </w:pPr>
            <w:r w:rsidRPr="00425C8F">
              <w:rPr>
                <w:lang w:val="en-IN"/>
              </w:rPr>
              <w:t>101</w:t>
            </w:r>
          </w:p>
        </w:tc>
        <w:tc>
          <w:tcPr>
            <w:tcW w:w="1350" w:type="dxa"/>
          </w:tcPr>
          <w:p w:rsidR="00CD5C68" w:rsidRPr="00425C8F" w:rsidRDefault="00CD5C68" w:rsidP="00940B20">
            <w:pPr>
              <w:pStyle w:val="Tablecontent"/>
              <w:rPr>
                <w:lang w:val="en-IN"/>
              </w:rPr>
            </w:pPr>
            <w:r w:rsidRPr="00425C8F">
              <w:rPr>
                <w:lang w:val="en-IN"/>
              </w:rPr>
              <w:t>N (10)</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662E04">
        <w:trPr>
          <w:trHeight w:val="277"/>
        </w:trPr>
        <w:tc>
          <w:tcPr>
            <w:tcW w:w="1800" w:type="dxa"/>
          </w:tcPr>
          <w:p w:rsidR="00CD5C68" w:rsidRPr="00425C8F" w:rsidRDefault="00CD5C68" w:rsidP="00940B20">
            <w:pPr>
              <w:pStyle w:val="Tablecontent"/>
              <w:rPr>
                <w:lang w:val="en-IN"/>
              </w:rPr>
            </w:pPr>
            <w:r w:rsidRPr="00425C8F">
              <w:rPr>
                <w:lang w:val="en-IN"/>
              </w:rPr>
              <w:t>QTY</w:t>
            </w:r>
          </w:p>
        </w:tc>
        <w:tc>
          <w:tcPr>
            <w:tcW w:w="1620" w:type="dxa"/>
          </w:tcPr>
          <w:p w:rsidR="00CD5C68" w:rsidRPr="00425C8F" w:rsidRDefault="00CD5C68" w:rsidP="00940B20">
            <w:pPr>
              <w:pStyle w:val="Tablecontent"/>
              <w:rPr>
                <w:lang w:val="en-IN"/>
              </w:rPr>
            </w:pPr>
            <w:r w:rsidRPr="00425C8F">
              <w:rPr>
                <w:lang w:val="en-IN"/>
              </w:rPr>
              <w:t>Approved Quantity</w:t>
            </w:r>
          </w:p>
        </w:tc>
        <w:tc>
          <w:tcPr>
            <w:tcW w:w="2160" w:type="dxa"/>
          </w:tcPr>
          <w:p w:rsidR="00CD5C68" w:rsidRPr="00425C8F" w:rsidRDefault="00CD5C68" w:rsidP="00940B20">
            <w:pPr>
              <w:pStyle w:val="Tablecontent"/>
              <w:rPr>
                <w:lang w:val="en-IN"/>
              </w:rPr>
            </w:pPr>
            <w:r w:rsidRPr="00425C8F">
              <w:rPr>
                <w:lang w:val="en-IN"/>
              </w:rPr>
              <w:t>Numeric Only.</w:t>
            </w:r>
          </w:p>
        </w:tc>
        <w:tc>
          <w:tcPr>
            <w:tcW w:w="1350" w:type="dxa"/>
          </w:tcPr>
          <w:p w:rsidR="00CD5C68" w:rsidRPr="00425C8F" w:rsidRDefault="00CD5C68" w:rsidP="00940B20">
            <w:pPr>
              <w:pStyle w:val="Tablecontent"/>
              <w:rPr>
                <w:lang w:val="en-IN"/>
              </w:rPr>
            </w:pPr>
            <w:r w:rsidRPr="00425C8F">
              <w:rPr>
                <w:lang w:val="en-IN"/>
              </w:rPr>
              <w:t>50</w:t>
            </w:r>
          </w:p>
        </w:tc>
        <w:tc>
          <w:tcPr>
            <w:tcW w:w="1350" w:type="dxa"/>
          </w:tcPr>
          <w:p w:rsidR="00CD5C68" w:rsidRPr="00425C8F" w:rsidRDefault="00CD5C68" w:rsidP="00940B20">
            <w:pPr>
              <w:pStyle w:val="Tablecontent"/>
              <w:rPr>
                <w:lang w:val="en-IN"/>
              </w:rPr>
            </w:pPr>
            <w:r w:rsidRPr="00425C8F">
              <w:rPr>
                <w:lang w:val="en-IN"/>
              </w:rPr>
              <w:t>N (8)</w:t>
            </w:r>
          </w:p>
        </w:tc>
        <w:tc>
          <w:tcPr>
            <w:tcW w:w="1080" w:type="dxa"/>
          </w:tcPr>
          <w:p w:rsidR="00CD5C68" w:rsidRPr="00425C8F" w:rsidRDefault="00CD5C68" w:rsidP="00940B20">
            <w:pPr>
              <w:pStyle w:val="Tablecontent"/>
              <w:rPr>
                <w:lang w:val="en-IN"/>
              </w:rPr>
            </w:pPr>
            <w:r w:rsidRPr="00425C8F">
              <w:rPr>
                <w:lang w:val="en-IN"/>
              </w:rPr>
              <w:t xml:space="preserve">M </w:t>
            </w:r>
          </w:p>
        </w:tc>
      </w:tr>
      <w:tr w:rsidR="00CD5C68" w:rsidRPr="00425C8F" w:rsidTr="00662E04">
        <w:trPr>
          <w:trHeight w:val="277"/>
        </w:trPr>
        <w:tc>
          <w:tcPr>
            <w:tcW w:w="1800" w:type="dxa"/>
          </w:tcPr>
          <w:p w:rsidR="00CD5C68" w:rsidRPr="00425C8F" w:rsidRDefault="00CD5C68" w:rsidP="00940B20">
            <w:pPr>
              <w:pStyle w:val="Tablecontent"/>
              <w:rPr>
                <w:lang w:val="en-IN"/>
              </w:rPr>
            </w:pPr>
            <w:r w:rsidRPr="00425C8F">
              <w:rPr>
                <w:lang w:val="en-IN"/>
              </w:rPr>
              <w:t>TRFCATEGORY</w:t>
            </w:r>
          </w:p>
        </w:tc>
        <w:tc>
          <w:tcPr>
            <w:tcW w:w="1620" w:type="dxa"/>
          </w:tcPr>
          <w:p w:rsidR="00CD5C68" w:rsidRPr="00425C8F" w:rsidRDefault="00CD5C68" w:rsidP="00940B20">
            <w:pPr>
              <w:pStyle w:val="Tablecontent"/>
              <w:rPr>
                <w:lang w:val="en-IN"/>
              </w:rPr>
            </w:pPr>
            <w:r w:rsidRPr="00425C8F">
              <w:rPr>
                <w:lang w:val="en-IN"/>
              </w:rPr>
              <w:t>Transfer Category</w:t>
            </w:r>
          </w:p>
        </w:tc>
        <w:tc>
          <w:tcPr>
            <w:tcW w:w="2160" w:type="dxa"/>
          </w:tcPr>
          <w:p w:rsidR="00CD5C68" w:rsidRPr="00425C8F" w:rsidRDefault="00CD5C68" w:rsidP="00940B20">
            <w:pPr>
              <w:pStyle w:val="Tablecontent"/>
              <w:rPr>
                <w:lang w:val="en-IN"/>
              </w:rPr>
            </w:pPr>
            <w:r w:rsidRPr="00425C8F">
              <w:rPr>
                <w:lang w:val="en-IN"/>
              </w:rPr>
              <w:t xml:space="preserve">Types of Transfer. Types can be Sale Transfer or FOC Transfer. For Sale Transfer the value will be </w:t>
            </w:r>
            <w:r w:rsidRPr="00425C8F">
              <w:rPr>
                <w:b/>
                <w:bCs/>
                <w:lang w:val="en-IN"/>
              </w:rPr>
              <w:t>SALE</w:t>
            </w:r>
            <w:r w:rsidRPr="00425C8F">
              <w:rPr>
                <w:lang w:val="en-IN"/>
              </w:rPr>
              <w:t xml:space="preserve"> and for FOC Transfer the value will be </w:t>
            </w:r>
            <w:r w:rsidRPr="00425C8F">
              <w:rPr>
                <w:b/>
                <w:bCs/>
                <w:lang w:val="en-IN"/>
              </w:rPr>
              <w:t xml:space="preserve">FOC. </w:t>
            </w:r>
            <w:r w:rsidRPr="00425C8F">
              <w:rPr>
                <w:lang w:val="en-IN"/>
              </w:rPr>
              <w:t>This tag has only one value among SALE and FOC.</w:t>
            </w:r>
          </w:p>
        </w:tc>
        <w:tc>
          <w:tcPr>
            <w:tcW w:w="1350" w:type="dxa"/>
          </w:tcPr>
          <w:p w:rsidR="00CD5C68" w:rsidRPr="00425C8F" w:rsidRDefault="00CD5C68" w:rsidP="00940B20">
            <w:pPr>
              <w:pStyle w:val="Tablecontent"/>
              <w:rPr>
                <w:lang w:val="en-IN"/>
              </w:rPr>
            </w:pPr>
            <w:r w:rsidRPr="00425C8F">
              <w:rPr>
                <w:lang w:val="en-IN"/>
              </w:rPr>
              <w:t>SALE</w:t>
            </w:r>
          </w:p>
          <w:p w:rsidR="00CD5C68" w:rsidRPr="00425C8F" w:rsidRDefault="00CD5C68" w:rsidP="00940B20">
            <w:pPr>
              <w:pStyle w:val="Tablecontent"/>
              <w:rPr>
                <w:lang w:val="en-IN"/>
              </w:rPr>
            </w:pPr>
            <w:r w:rsidRPr="00425C8F">
              <w:rPr>
                <w:lang w:val="en-IN"/>
              </w:rPr>
              <w:t>And</w:t>
            </w:r>
          </w:p>
          <w:p w:rsidR="00CD5C68" w:rsidRPr="00425C8F" w:rsidRDefault="00CD5C68" w:rsidP="00940B20">
            <w:pPr>
              <w:pStyle w:val="Tablecontent"/>
              <w:rPr>
                <w:lang w:val="en-IN"/>
              </w:rPr>
            </w:pPr>
            <w:r w:rsidRPr="00425C8F">
              <w:rPr>
                <w:lang w:val="en-IN"/>
              </w:rPr>
              <w:t>FOC</w:t>
            </w:r>
          </w:p>
          <w:p w:rsidR="00CD5C68" w:rsidRPr="00425C8F" w:rsidRDefault="00CD5C68" w:rsidP="00940B20">
            <w:pPr>
              <w:pStyle w:val="Tablecontent"/>
              <w:rPr>
                <w:lang w:val="en-IN"/>
              </w:rPr>
            </w:pPr>
          </w:p>
        </w:tc>
        <w:tc>
          <w:tcPr>
            <w:tcW w:w="1350" w:type="dxa"/>
          </w:tcPr>
          <w:p w:rsidR="00CD5C68" w:rsidRPr="00425C8F" w:rsidRDefault="00CD5C68" w:rsidP="00940B20">
            <w:pPr>
              <w:pStyle w:val="Tablecontent"/>
              <w:rPr>
                <w:lang w:val="en-IN"/>
              </w:rPr>
            </w:pPr>
            <w:r w:rsidRPr="00425C8F">
              <w:rPr>
                <w:lang w:val="en-IN"/>
              </w:rPr>
              <w:t>C (5)</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662E04">
        <w:trPr>
          <w:trHeight w:val="277"/>
        </w:trPr>
        <w:tc>
          <w:tcPr>
            <w:tcW w:w="1800" w:type="dxa"/>
          </w:tcPr>
          <w:p w:rsidR="00CD5C68" w:rsidRPr="00425C8F" w:rsidRDefault="00CD5C68" w:rsidP="00940B20">
            <w:pPr>
              <w:pStyle w:val="Tablecontent"/>
              <w:rPr>
                <w:lang w:val="en-IN"/>
              </w:rPr>
            </w:pPr>
            <w:r w:rsidRPr="00425C8F">
              <w:rPr>
                <w:lang w:val="en-IN"/>
              </w:rPr>
              <w:t>REFNUMBER</w:t>
            </w:r>
          </w:p>
        </w:tc>
        <w:tc>
          <w:tcPr>
            <w:tcW w:w="1620" w:type="dxa"/>
          </w:tcPr>
          <w:p w:rsidR="00CD5C68" w:rsidRPr="00425C8F" w:rsidRDefault="00CD5C68" w:rsidP="00940B20">
            <w:pPr>
              <w:pStyle w:val="Tablecontent"/>
              <w:rPr>
                <w:lang w:val="en-IN"/>
              </w:rPr>
            </w:pPr>
            <w:r w:rsidRPr="00425C8F">
              <w:rPr>
                <w:lang w:val="en-IN"/>
              </w:rPr>
              <w:t>Reference number for the transaction</w:t>
            </w:r>
          </w:p>
        </w:tc>
        <w:tc>
          <w:tcPr>
            <w:tcW w:w="2160" w:type="dxa"/>
          </w:tcPr>
          <w:p w:rsidR="00CD5C68" w:rsidRPr="00425C8F" w:rsidRDefault="00CD5C68" w:rsidP="00940B20">
            <w:pPr>
              <w:pStyle w:val="Tablecontent"/>
              <w:rPr>
                <w:lang w:val="en-IN"/>
              </w:rPr>
            </w:pPr>
            <w:r w:rsidRPr="00425C8F">
              <w:rPr>
                <w:lang w:val="en-IN"/>
              </w:rPr>
              <w:t>Reference number for the transaction, if any</w:t>
            </w:r>
          </w:p>
        </w:tc>
        <w:tc>
          <w:tcPr>
            <w:tcW w:w="1350" w:type="dxa"/>
          </w:tcPr>
          <w:p w:rsidR="00CD5C68" w:rsidRPr="00425C8F" w:rsidRDefault="00CD5C68" w:rsidP="00940B20">
            <w:pPr>
              <w:pStyle w:val="Tablecontent"/>
              <w:rPr>
                <w:lang w:val="en-IN"/>
              </w:rPr>
            </w:pPr>
            <w:r w:rsidRPr="00425C8F">
              <w:rPr>
                <w:lang w:val="en-IN"/>
              </w:rPr>
              <w:t>Ab123</w:t>
            </w:r>
          </w:p>
        </w:tc>
        <w:tc>
          <w:tcPr>
            <w:tcW w:w="1350" w:type="dxa"/>
          </w:tcPr>
          <w:p w:rsidR="00CD5C68" w:rsidRPr="00425C8F" w:rsidRDefault="00CD5C68" w:rsidP="00940B20">
            <w:pPr>
              <w:pStyle w:val="Tablecontent"/>
              <w:rPr>
                <w:lang w:val="en-IN"/>
              </w:rPr>
            </w:pPr>
            <w:r w:rsidRPr="00425C8F">
              <w:rPr>
                <w:lang w:val="en-IN"/>
              </w:rPr>
              <w:t xml:space="preserve">A (10) </w:t>
            </w:r>
          </w:p>
        </w:tc>
        <w:tc>
          <w:tcPr>
            <w:tcW w:w="1080" w:type="dxa"/>
          </w:tcPr>
          <w:p w:rsidR="00CD5C68" w:rsidRPr="00425C8F" w:rsidRDefault="00CD5C68" w:rsidP="004C4BCE">
            <w:pPr>
              <w:pStyle w:val="Tablecontent"/>
              <w:rPr>
                <w:lang w:val="en-IN"/>
              </w:rPr>
            </w:pPr>
            <w:r w:rsidRPr="00425C8F">
              <w:rPr>
                <w:lang w:val="en-IN"/>
              </w:rPr>
              <w:t>O (Tag is</w:t>
            </w:r>
            <w:r w:rsidR="004C4BCE">
              <w:rPr>
                <w:lang w:val="en-IN"/>
              </w:rPr>
              <w:t>Optional</w:t>
            </w:r>
            <w:r w:rsidRPr="00425C8F">
              <w:rPr>
                <w:lang w:val="en-IN"/>
              </w:rPr>
              <w:t>)</w:t>
            </w:r>
          </w:p>
        </w:tc>
      </w:tr>
      <w:tr w:rsidR="00CD5C68" w:rsidRPr="00425C8F" w:rsidTr="00940B20">
        <w:trPr>
          <w:cantSplit/>
          <w:trHeight w:val="277"/>
        </w:trPr>
        <w:tc>
          <w:tcPr>
            <w:tcW w:w="9360" w:type="dxa"/>
            <w:gridSpan w:val="6"/>
          </w:tcPr>
          <w:p w:rsidR="00CD5C68" w:rsidRPr="00425C8F" w:rsidRDefault="00CD5C68" w:rsidP="00940B20">
            <w:pPr>
              <w:pStyle w:val="Tablecontent"/>
              <w:rPr>
                <w:lang w:val="en-IN"/>
              </w:rPr>
            </w:pPr>
            <w:r w:rsidRPr="00425C8F">
              <w:rPr>
                <w:lang w:val="en-IN"/>
              </w:rPr>
              <w:t>PAYMENTDETAILS: Payment details of the O2C transfer.</w:t>
            </w:r>
          </w:p>
        </w:tc>
      </w:tr>
      <w:tr w:rsidR="00CD5C68" w:rsidRPr="00425C8F" w:rsidTr="00662E04">
        <w:trPr>
          <w:trHeight w:val="277"/>
        </w:trPr>
        <w:tc>
          <w:tcPr>
            <w:tcW w:w="1800" w:type="dxa"/>
          </w:tcPr>
          <w:p w:rsidR="00CD5C68" w:rsidRPr="00425C8F" w:rsidRDefault="00CD5C68" w:rsidP="00940B20">
            <w:pPr>
              <w:pStyle w:val="Tablecontent"/>
              <w:rPr>
                <w:lang w:val="en-IN"/>
              </w:rPr>
            </w:pPr>
            <w:r w:rsidRPr="00425C8F">
              <w:rPr>
                <w:lang w:val="en-IN"/>
              </w:rPr>
              <w:t>PAYMENTTYPE</w:t>
            </w:r>
          </w:p>
        </w:tc>
        <w:tc>
          <w:tcPr>
            <w:tcW w:w="1620" w:type="dxa"/>
          </w:tcPr>
          <w:p w:rsidR="00CD5C68" w:rsidRPr="00425C8F" w:rsidRDefault="00CD5C68" w:rsidP="00940B20">
            <w:pPr>
              <w:pStyle w:val="Tablecontent"/>
              <w:rPr>
                <w:lang w:val="en-IN"/>
              </w:rPr>
            </w:pPr>
            <w:r w:rsidRPr="00425C8F">
              <w:rPr>
                <w:lang w:val="en-IN"/>
              </w:rPr>
              <w:t>Type of payment i.e. Demand draft, Cash, Cheque, Others</w:t>
            </w:r>
          </w:p>
        </w:tc>
        <w:tc>
          <w:tcPr>
            <w:tcW w:w="2160" w:type="dxa"/>
          </w:tcPr>
          <w:p w:rsidR="00CD5C68" w:rsidRPr="00425C8F" w:rsidRDefault="00CD5C68" w:rsidP="00940B20">
            <w:pPr>
              <w:pStyle w:val="Tablecontent"/>
              <w:rPr>
                <w:lang w:val="en-IN"/>
              </w:rPr>
            </w:pPr>
            <w:r w:rsidRPr="00425C8F">
              <w:rPr>
                <w:lang w:val="en-IN"/>
              </w:rPr>
              <w:t>Other than the defined types they have to be added in the system</w:t>
            </w:r>
          </w:p>
        </w:tc>
        <w:tc>
          <w:tcPr>
            <w:tcW w:w="1350" w:type="dxa"/>
          </w:tcPr>
          <w:p w:rsidR="00CD5C68" w:rsidRPr="00425C8F" w:rsidRDefault="00CD5C68" w:rsidP="00940B20">
            <w:pPr>
              <w:pStyle w:val="Tablecontent"/>
              <w:rPr>
                <w:lang w:val="en-IN"/>
              </w:rPr>
            </w:pPr>
            <w:r w:rsidRPr="00425C8F">
              <w:rPr>
                <w:lang w:val="en-IN"/>
              </w:rPr>
              <w:t>DD, CASH, CHQ, OTH</w:t>
            </w:r>
          </w:p>
        </w:tc>
        <w:tc>
          <w:tcPr>
            <w:tcW w:w="1350" w:type="dxa"/>
          </w:tcPr>
          <w:p w:rsidR="00CD5C68" w:rsidRPr="00425C8F" w:rsidRDefault="00CD5C68" w:rsidP="00940B20">
            <w:pPr>
              <w:pStyle w:val="Tablecontent"/>
              <w:rPr>
                <w:lang w:val="en-IN"/>
              </w:rPr>
            </w:pPr>
            <w:r w:rsidRPr="00425C8F">
              <w:rPr>
                <w:lang w:val="en-IN"/>
              </w:rPr>
              <w:t>C (15)</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662E04">
        <w:trPr>
          <w:trHeight w:val="277"/>
        </w:trPr>
        <w:tc>
          <w:tcPr>
            <w:tcW w:w="1800" w:type="dxa"/>
          </w:tcPr>
          <w:p w:rsidR="00CD5C68" w:rsidRPr="00425C8F" w:rsidRDefault="00CD5C68" w:rsidP="00940B20">
            <w:pPr>
              <w:pStyle w:val="Tablecontent"/>
              <w:rPr>
                <w:lang w:val="en-IN"/>
              </w:rPr>
            </w:pPr>
            <w:r w:rsidRPr="00425C8F">
              <w:rPr>
                <w:lang w:val="en-IN"/>
              </w:rPr>
              <w:lastRenderedPageBreak/>
              <w:t>PAYMENTINSTNUMBER</w:t>
            </w:r>
          </w:p>
        </w:tc>
        <w:tc>
          <w:tcPr>
            <w:tcW w:w="1620" w:type="dxa"/>
          </w:tcPr>
          <w:p w:rsidR="00CD5C68" w:rsidRPr="00425C8F" w:rsidRDefault="00CD5C68" w:rsidP="00940B20">
            <w:pPr>
              <w:pStyle w:val="Tablecontent"/>
              <w:rPr>
                <w:lang w:val="en-IN"/>
              </w:rPr>
            </w:pPr>
            <w:r w:rsidRPr="00425C8F">
              <w:rPr>
                <w:lang w:val="en-IN"/>
              </w:rPr>
              <w:t>Payment instrument no</w:t>
            </w:r>
          </w:p>
        </w:tc>
        <w:tc>
          <w:tcPr>
            <w:tcW w:w="2160" w:type="dxa"/>
          </w:tcPr>
          <w:p w:rsidR="00CD5C68" w:rsidRPr="00425C8F" w:rsidRDefault="00CD5C68" w:rsidP="00940B20">
            <w:pPr>
              <w:pStyle w:val="Tablecontent"/>
              <w:rPr>
                <w:lang w:val="en-IN"/>
              </w:rPr>
            </w:pPr>
            <w:r w:rsidRPr="00425C8F">
              <w:rPr>
                <w:lang w:val="en-IN"/>
              </w:rPr>
              <w:t>Payment instrument numbers. Not required in case CASH</w:t>
            </w:r>
          </w:p>
        </w:tc>
        <w:tc>
          <w:tcPr>
            <w:tcW w:w="1350" w:type="dxa"/>
          </w:tcPr>
          <w:p w:rsidR="00CD5C68" w:rsidRPr="00425C8F" w:rsidRDefault="00CD5C68" w:rsidP="00940B20">
            <w:pPr>
              <w:pStyle w:val="Tablecontent"/>
              <w:rPr>
                <w:lang w:val="en-IN"/>
              </w:rPr>
            </w:pPr>
            <w:r w:rsidRPr="00425C8F">
              <w:rPr>
                <w:lang w:val="en-IN"/>
              </w:rPr>
              <w:t>1234</w:t>
            </w:r>
          </w:p>
        </w:tc>
        <w:tc>
          <w:tcPr>
            <w:tcW w:w="1350" w:type="dxa"/>
          </w:tcPr>
          <w:p w:rsidR="00CD5C68" w:rsidRPr="00425C8F" w:rsidRDefault="00CD5C68" w:rsidP="00940B20">
            <w:pPr>
              <w:pStyle w:val="Tablecontent"/>
              <w:rPr>
                <w:lang w:val="en-IN"/>
              </w:rPr>
            </w:pPr>
            <w:r w:rsidRPr="00425C8F">
              <w:rPr>
                <w:lang w:val="en-IN"/>
              </w:rPr>
              <w:t>A (15)</w:t>
            </w:r>
          </w:p>
        </w:tc>
        <w:tc>
          <w:tcPr>
            <w:tcW w:w="1080" w:type="dxa"/>
          </w:tcPr>
          <w:p w:rsidR="00CD5C68" w:rsidRPr="00425C8F" w:rsidRDefault="00CD5C68" w:rsidP="00853690">
            <w:pPr>
              <w:pStyle w:val="Tablecontent"/>
              <w:rPr>
                <w:lang w:val="en-IN"/>
              </w:rPr>
            </w:pPr>
            <w:r w:rsidRPr="00425C8F">
              <w:rPr>
                <w:lang w:val="en-IN"/>
              </w:rPr>
              <w:t>O (Tag is</w:t>
            </w:r>
            <w:r w:rsidR="00853690">
              <w:rPr>
                <w:lang w:val="en-IN"/>
              </w:rPr>
              <w:t>Optional</w:t>
            </w:r>
            <w:r w:rsidRPr="00425C8F">
              <w:rPr>
                <w:lang w:val="en-IN"/>
              </w:rPr>
              <w:t>)</w:t>
            </w:r>
          </w:p>
        </w:tc>
      </w:tr>
      <w:tr w:rsidR="00CD5C68" w:rsidRPr="00425C8F" w:rsidTr="00662E04">
        <w:trPr>
          <w:trHeight w:val="277"/>
        </w:trPr>
        <w:tc>
          <w:tcPr>
            <w:tcW w:w="1800" w:type="dxa"/>
          </w:tcPr>
          <w:p w:rsidR="00CD5C68" w:rsidRPr="00425C8F" w:rsidRDefault="00CD5C68" w:rsidP="00940B20">
            <w:pPr>
              <w:pStyle w:val="Tablecontent"/>
              <w:rPr>
                <w:lang w:val="en-IN"/>
              </w:rPr>
            </w:pPr>
            <w:r w:rsidRPr="00425C8F">
              <w:rPr>
                <w:lang w:val="en-IN"/>
              </w:rPr>
              <w:t>PAYMENTDATE</w:t>
            </w:r>
          </w:p>
        </w:tc>
        <w:tc>
          <w:tcPr>
            <w:tcW w:w="1620" w:type="dxa"/>
          </w:tcPr>
          <w:p w:rsidR="00CD5C68" w:rsidRPr="00425C8F" w:rsidRDefault="00CD5C68" w:rsidP="00940B20">
            <w:pPr>
              <w:pStyle w:val="Tablecontent"/>
              <w:rPr>
                <w:lang w:val="en-IN"/>
              </w:rPr>
            </w:pPr>
            <w:r w:rsidRPr="00425C8F">
              <w:rPr>
                <w:lang w:val="en-IN"/>
              </w:rPr>
              <w:t>Payment Date</w:t>
            </w:r>
          </w:p>
        </w:tc>
        <w:tc>
          <w:tcPr>
            <w:tcW w:w="2160" w:type="dxa"/>
          </w:tcPr>
          <w:p w:rsidR="00CD5C68" w:rsidRPr="00425C8F" w:rsidRDefault="00CD5C68" w:rsidP="00B41D2B">
            <w:pPr>
              <w:pStyle w:val="Tablecontent"/>
              <w:rPr>
                <w:lang w:val="en-IN"/>
              </w:rPr>
            </w:pPr>
            <w:r w:rsidRPr="00425C8F">
              <w:rPr>
                <w:lang w:val="en-IN"/>
              </w:rPr>
              <w:t xml:space="preserve">Date on which Payment has been Received in format i.e. </w:t>
            </w:r>
            <w:r w:rsidR="00B41D2B">
              <w:rPr>
                <w:lang w:val="en-IN"/>
              </w:rPr>
              <w:t>dd/mm/yy</w:t>
            </w:r>
          </w:p>
        </w:tc>
        <w:tc>
          <w:tcPr>
            <w:tcW w:w="1350" w:type="dxa"/>
          </w:tcPr>
          <w:p w:rsidR="00CD5C68" w:rsidRPr="00425C8F" w:rsidRDefault="00B41D2B" w:rsidP="00940B20">
            <w:pPr>
              <w:pStyle w:val="Tablecontent"/>
              <w:rPr>
                <w:lang w:val="en-IN"/>
              </w:rPr>
            </w:pPr>
            <w:r>
              <w:rPr>
                <w:lang w:val="en-IN"/>
              </w:rPr>
              <w:t>06/09/06</w:t>
            </w:r>
          </w:p>
        </w:tc>
        <w:tc>
          <w:tcPr>
            <w:tcW w:w="1350" w:type="dxa"/>
          </w:tcPr>
          <w:p w:rsidR="00CD5C68" w:rsidRPr="00425C8F" w:rsidRDefault="00CD5C68" w:rsidP="00940B20">
            <w:pPr>
              <w:pStyle w:val="Tablecontent"/>
              <w:rPr>
                <w:lang w:val="en-IN"/>
              </w:rPr>
            </w:pPr>
            <w:r w:rsidRPr="00425C8F">
              <w:rPr>
                <w:lang w:val="en-IN"/>
              </w:rPr>
              <w:t>D (10)</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662E04">
        <w:trPr>
          <w:trHeight w:val="277"/>
        </w:trPr>
        <w:tc>
          <w:tcPr>
            <w:tcW w:w="1800" w:type="dxa"/>
          </w:tcPr>
          <w:p w:rsidR="00CD5C68" w:rsidRPr="00425C8F" w:rsidRDefault="00CD5C68" w:rsidP="00940B20">
            <w:pPr>
              <w:pStyle w:val="Tablecontent"/>
              <w:rPr>
                <w:lang w:val="en-IN"/>
              </w:rPr>
            </w:pPr>
            <w:r w:rsidRPr="00425C8F">
              <w:rPr>
                <w:lang w:val="en-IN"/>
              </w:rPr>
              <w:t>REMARKS</w:t>
            </w:r>
          </w:p>
        </w:tc>
        <w:tc>
          <w:tcPr>
            <w:tcW w:w="1620" w:type="dxa"/>
          </w:tcPr>
          <w:p w:rsidR="00CD5C68" w:rsidRPr="00425C8F" w:rsidRDefault="00CD5C68" w:rsidP="00940B20">
            <w:pPr>
              <w:pStyle w:val="Tablecontent"/>
              <w:rPr>
                <w:lang w:val="en-IN"/>
              </w:rPr>
            </w:pPr>
            <w:r w:rsidRPr="00425C8F">
              <w:rPr>
                <w:lang w:val="en-IN"/>
              </w:rPr>
              <w:t>Remarks for the transaction</w:t>
            </w:r>
          </w:p>
        </w:tc>
        <w:tc>
          <w:tcPr>
            <w:tcW w:w="2160" w:type="dxa"/>
          </w:tcPr>
          <w:p w:rsidR="00CD5C68" w:rsidRPr="00425C8F" w:rsidRDefault="00CD5C68" w:rsidP="00940B20">
            <w:pPr>
              <w:pStyle w:val="Tablecontent"/>
              <w:rPr>
                <w:lang w:val="en-IN"/>
              </w:rPr>
            </w:pPr>
            <w:r w:rsidRPr="00425C8F">
              <w:rPr>
                <w:lang w:val="en-IN"/>
              </w:rPr>
              <w:t>Remarks to be given for the transaction</w:t>
            </w:r>
          </w:p>
        </w:tc>
        <w:tc>
          <w:tcPr>
            <w:tcW w:w="1350" w:type="dxa"/>
          </w:tcPr>
          <w:p w:rsidR="00CD5C68" w:rsidRPr="00425C8F" w:rsidRDefault="00CD5C68" w:rsidP="00940B20">
            <w:pPr>
              <w:pStyle w:val="Tablecontent"/>
              <w:rPr>
                <w:lang w:val="en-IN"/>
              </w:rPr>
            </w:pPr>
            <w:r w:rsidRPr="00425C8F">
              <w:rPr>
                <w:lang w:val="en-IN"/>
              </w:rPr>
              <w:t>O2C Approve</w:t>
            </w:r>
          </w:p>
        </w:tc>
        <w:tc>
          <w:tcPr>
            <w:tcW w:w="1350" w:type="dxa"/>
          </w:tcPr>
          <w:p w:rsidR="00CD5C68" w:rsidRPr="00425C8F" w:rsidRDefault="00CD5C68" w:rsidP="00940B20">
            <w:pPr>
              <w:pStyle w:val="Tablecontent"/>
              <w:rPr>
                <w:lang w:val="en-IN"/>
              </w:rPr>
            </w:pPr>
            <w:r w:rsidRPr="00425C8F">
              <w:rPr>
                <w:lang w:val="en-IN"/>
              </w:rPr>
              <w:t>A (100)</w:t>
            </w:r>
          </w:p>
        </w:tc>
        <w:tc>
          <w:tcPr>
            <w:tcW w:w="1080" w:type="dxa"/>
          </w:tcPr>
          <w:p w:rsidR="00CD5C68" w:rsidRPr="00425C8F" w:rsidRDefault="00CD5C68" w:rsidP="00853690">
            <w:pPr>
              <w:pStyle w:val="Tablecontent"/>
              <w:rPr>
                <w:lang w:val="en-IN"/>
              </w:rPr>
            </w:pPr>
            <w:r w:rsidRPr="00425C8F">
              <w:rPr>
                <w:lang w:val="en-IN"/>
              </w:rPr>
              <w:t>O (Tag is</w:t>
            </w:r>
            <w:r w:rsidR="00853690">
              <w:rPr>
                <w:lang w:val="en-IN"/>
              </w:rPr>
              <w:t>Optional</w:t>
            </w:r>
            <w:r w:rsidRPr="00425C8F">
              <w:rPr>
                <w:lang w:val="en-IN"/>
              </w:rPr>
              <w:t>)</w:t>
            </w:r>
          </w:p>
        </w:tc>
      </w:tr>
      <w:tr w:rsidR="00CD5C68" w:rsidRPr="00425C8F" w:rsidTr="00662E04">
        <w:trPr>
          <w:trHeight w:val="277"/>
        </w:trPr>
        <w:tc>
          <w:tcPr>
            <w:tcW w:w="1800" w:type="dxa"/>
          </w:tcPr>
          <w:p w:rsidR="00CD5C68" w:rsidRPr="00425C8F" w:rsidRDefault="00CD5C68" w:rsidP="00940B20">
            <w:pPr>
              <w:pStyle w:val="Tablecontent"/>
              <w:rPr>
                <w:lang w:val="en-IN"/>
              </w:rPr>
            </w:pPr>
            <w:r w:rsidRPr="00425C8F">
              <w:rPr>
                <w:lang w:val="en-IN"/>
              </w:rPr>
              <w:t>PIN</w:t>
            </w:r>
          </w:p>
        </w:tc>
        <w:tc>
          <w:tcPr>
            <w:tcW w:w="1620" w:type="dxa"/>
          </w:tcPr>
          <w:p w:rsidR="00CD5C68" w:rsidRPr="00425C8F" w:rsidRDefault="00CD5C68" w:rsidP="00940B20">
            <w:pPr>
              <w:pStyle w:val="Tablecontent"/>
              <w:rPr>
                <w:lang w:val="en-IN"/>
              </w:rPr>
            </w:pPr>
            <w:r w:rsidRPr="00425C8F">
              <w:rPr>
                <w:lang w:val="en-IN"/>
              </w:rPr>
              <w:t>Pin of the user</w:t>
            </w:r>
          </w:p>
        </w:tc>
        <w:tc>
          <w:tcPr>
            <w:tcW w:w="2160" w:type="dxa"/>
          </w:tcPr>
          <w:p w:rsidR="00CD5C68" w:rsidRPr="00425C8F" w:rsidRDefault="00CD5C68" w:rsidP="00940B20">
            <w:pPr>
              <w:pStyle w:val="Tablecontent"/>
              <w:rPr>
                <w:lang w:val="en-IN"/>
              </w:rPr>
            </w:pPr>
            <w:r w:rsidRPr="00425C8F">
              <w:rPr>
                <w:lang w:val="en-IN"/>
              </w:rPr>
              <w:t>Pin provided to channel user</w:t>
            </w:r>
          </w:p>
        </w:tc>
        <w:tc>
          <w:tcPr>
            <w:tcW w:w="1350" w:type="dxa"/>
          </w:tcPr>
          <w:p w:rsidR="00CD5C68" w:rsidRPr="00425C8F" w:rsidRDefault="00CD5C68" w:rsidP="00940B20">
            <w:pPr>
              <w:pStyle w:val="Tablecontent"/>
              <w:rPr>
                <w:lang w:val="en-IN"/>
              </w:rPr>
            </w:pPr>
            <w:r w:rsidRPr="00425C8F">
              <w:rPr>
                <w:lang w:val="en-IN"/>
              </w:rPr>
              <w:t>1357</w:t>
            </w:r>
          </w:p>
        </w:tc>
        <w:tc>
          <w:tcPr>
            <w:tcW w:w="1350" w:type="dxa"/>
          </w:tcPr>
          <w:p w:rsidR="00CD5C68" w:rsidRPr="00425C8F" w:rsidRDefault="00CD5C68" w:rsidP="00940B20">
            <w:pPr>
              <w:pStyle w:val="Tablecontent"/>
              <w:rPr>
                <w:lang w:val="en-IN"/>
              </w:rPr>
            </w:pPr>
            <w:r w:rsidRPr="00425C8F">
              <w:rPr>
                <w:lang w:val="en-IN"/>
              </w:rPr>
              <w:t>O (4)</w:t>
            </w:r>
          </w:p>
        </w:tc>
        <w:tc>
          <w:tcPr>
            <w:tcW w:w="1080" w:type="dxa"/>
          </w:tcPr>
          <w:p w:rsidR="00CD5C68" w:rsidRPr="00425C8F" w:rsidRDefault="00CD5C68" w:rsidP="00853690">
            <w:pPr>
              <w:pStyle w:val="Tablecontent"/>
              <w:rPr>
                <w:lang w:val="en-IN"/>
              </w:rPr>
            </w:pPr>
            <w:r w:rsidRPr="00425C8F">
              <w:rPr>
                <w:lang w:val="en-IN"/>
              </w:rPr>
              <w:t>O (Tag is</w:t>
            </w:r>
            <w:r w:rsidR="00853690">
              <w:rPr>
                <w:lang w:val="en-IN"/>
              </w:rPr>
              <w:t>Optional</w:t>
            </w:r>
            <w:r w:rsidRPr="00425C8F">
              <w:rPr>
                <w:lang w:val="en-IN"/>
              </w:rPr>
              <w:t>)</w:t>
            </w:r>
          </w:p>
        </w:tc>
      </w:tr>
    </w:tbl>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All tags are mandatory to be present in XML. If value is optional and tag must be present.</w:t>
      </w: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The value for TYPE tag is fixed as mentioned in syntax.</w:t>
      </w:r>
    </w:p>
    <w:p w:rsidR="00CD5C68" w:rsidRPr="00425C8F" w:rsidRDefault="00CD5C68" w:rsidP="00CD5C68">
      <w:pPr>
        <w:pStyle w:val="code0"/>
        <w:spacing w:before="60" w:beforeAutospacing="0" w:after="60" w:afterAutospacing="0"/>
        <w:rPr>
          <w:rFonts w:ascii="Arial" w:eastAsia="Times New Roman" w:hAnsi="Arial" w:cs="Times New Roman"/>
          <w:sz w:val="20"/>
          <w:lang w:val="en-IN"/>
        </w:rPr>
      </w:pPr>
    </w:p>
    <w:p w:rsidR="00CD5C68" w:rsidRPr="00425C8F" w:rsidRDefault="00CD5C68" w:rsidP="00CD5C68">
      <w:pPr>
        <w:pStyle w:val="code0"/>
        <w:spacing w:before="60" w:beforeAutospacing="0" w:after="60" w:afterAutospacing="0"/>
        <w:rPr>
          <w:rFonts w:ascii="Courier New" w:hAnsi="Courier New" w:cs="Courier New"/>
          <w:sz w:val="20"/>
          <w:szCs w:val="20"/>
          <w:lang w:val="en-IN"/>
        </w:rPr>
      </w:pPr>
      <w:r w:rsidRPr="00425C8F">
        <w:rPr>
          <w:rStyle w:val="Strong"/>
          <w:rFonts w:ascii="Arial" w:hAnsi="Arial" w:cs="Arial"/>
          <w:sz w:val="20"/>
          <w:szCs w:val="20"/>
          <w:lang w:val="en-IN"/>
        </w:rPr>
        <w:t>Example of XML for O2C direct transfer request</w:t>
      </w:r>
    </w:p>
    <w:p w:rsidR="005460F6" w:rsidRDefault="005460F6" w:rsidP="00CD5C68">
      <w:pPr>
        <w:pStyle w:val="Code"/>
        <w:rPr>
          <w:lang w:val="en-IN"/>
        </w:rPr>
      </w:pPr>
    </w:p>
    <w:p w:rsidR="005460F6" w:rsidRPr="00425C8F" w:rsidRDefault="005460F6" w:rsidP="00CD5C68">
      <w:pPr>
        <w:pStyle w:val="Code"/>
        <w:rPr>
          <w:lang w:val="en-IN"/>
        </w:rPr>
      </w:pPr>
      <w:r w:rsidRPr="005460F6">
        <w:rPr>
          <w:lang w:val="en-IN"/>
        </w:rPr>
        <w:t>&lt;?xml version="1.0"?&gt;&lt;COMMAND&gt;&lt;TYPE&gt;O2CINTREQ&lt;/TYPE&gt;&lt;EXTNWCODE&gt;NG&lt;/EXTNWCODE&gt;&lt;MSISDN&gt;7272777777&lt;/MSISDN&gt;&lt;PIN&gt;1357&lt;/PIN&gt;&lt;EXTCODE&gt;&lt;/EXTCODE&gt;&lt;EXTTXNNUMBER&gt;122455966&lt;/EXTTXNNUMBER&gt;&lt;EXTTXNDATE&gt;16/03/16&lt;/EXTTXNDATE&gt;&lt;PRODUCTS&gt;&lt;PRODUCTCODE&gt;101&lt;/PRODUCTCODE&gt;&lt;QTY&gt;100&lt;/QTY&gt;&lt;/PRODUCTS&gt;&lt;TRFCATEGORY&gt;SALE&lt;/TRFCATEGORY&gt;&lt;REFNUMBER&gt;&lt;/REFNUMBER&gt;&lt;PAYMENTDETAILS&gt;&lt;PAYMENTTYPE&gt;CHQ&lt;/PAYMENTTYPE&gt;&lt;PAYMENTINSTNUMBER&gt;8668990&lt;/PAYMENTINSTNUMBER&gt;&lt;PAYMENTDATE&gt;16/03/16&lt;/PAYMENTDATE&gt;</w:t>
      </w:r>
      <w:r w:rsidR="00902D6C">
        <w:rPr>
          <w:lang w:val="en-IN"/>
        </w:rPr>
        <w:t>&lt;</w:t>
      </w:r>
      <w:r w:rsidRPr="005460F6">
        <w:rPr>
          <w:lang w:val="en-IN"/>
        </w:rPr>
        <w:t>PAYMENTDETAILS&gt;&lt;REMARKS&gt;O2C</w:t>
      </w:r>
      <w:r w:rsidR="00AC055E">
        <w:rPr>
          <w:lang w:val="en-IN"/>
        </w:rPr>
        <w:t>DirectT</w:t>
      </w:r>
      <w:r w:rsidRPr="005460F6">
        <w:rPr>
          <w:lang w:val="en-IN"/>
        </w:rPr>
        <w:t>ransfer&lt;/REMARKS&gt;&lt;/COMMAND&gt;</w:t>
      </w:r>
    </w:p>
    <w:p w:rsidR="00CD5C68" w:rsidRPr="00425C8F" w:rsidRDefault="00CD5C68" w:rsidP="00CD5C68">
      <w:pPr>
        <w:pStyle w:val="code0"/>
        <w:spacing w:before="60" w:beforeAutospacing="0" w:after="60" w:afterAutospacing="0"/>
        <w:rPr>
          <w:rFonts w:ascii="Courier New" w:hAnsi="Courier New" w:cs="Courier New"/>
          <w:sz w:val="20"/>
          <w:szCs w:val="20"/>
          <w:lang w:val="en-IN"/>
        </w:rPr>
      </w:pPr>
      <w:r w:rsidRPr="00425C8F">
        <w:rPr>
          <w:rStyle w:val="Strong"/>
          <w:rFonts w:ascii="Arial" w:hAnsi="Arial" w:cs="Arial"/>
          <w:sz w:val="20"/>
          <w:szCs w:val="20"/>
          <w:lang w:val="en-IN"/>
        </w:rPr>
        <w:t>Example of XML for FOC direct transfer request</w:t>
      </w:r>
    </w:p>
    <w:p w:rsidR="00CD5C68" w:rsidRPr="00425C8F" w:rsidRDefault="00CD5C68" w:rsidP="00CD5C68">
      <w:pPr>
        <w:pStyle w:val="code0"/>
        <w:spacing w:before="60" w:beforeAutospacing="0" w:after="60" w:afterAutospacing="0"/>
        <w:ind w:left="1080"/>
        <w:rPr>
          <w:rFonts w:ascii="Arial" w:hAnsi="Arial" w:cs="Arial"/>
          <w:sz w:val="20"/>
          <w:szCs w:val="20"/>
          <w:lang w:val="en-IN"/>
        </w:rPr>
      </w:pPr>
    </w:p>
    <w:p w:rsidR="00CD5C68" w:rsidRPr="00425C8F" w:rsidRDefault="00CD5C68" w:rsidP="00CD5C68">
      <w:pPr>
        <w:pStyle w:val="Code"/>
        <w:ind w:left="0"/>
        <w:rPr>
          <w:lang w:val="en-IN"/>
        </w:rPr>
      </w:pPr>
      <w:r w:rsidRPr="00425C8F">
        <w:rPr>
          <w:lang w:val="en-IN"/>
        </w:rPr>
        <w:t>&lt;COMMAND&gt;</w:t>
      </w:r>
    </w:p>
    <w:p w:rsidR="00CD5C68" w:rsidRPr="00425C8F" w:rsidRDefault="00CD5C68" w:rsidP="00CD5C68">
      <w:pPr>
        <w:pStyle w:val="Code"/>
        <w:ind w:left="0"/>
        <w:rPr>
          <w:lang w:val="en-IN"/>
        </w:rPr>
      </w:pPr>
      <w:r w:rsidRPr="00425C8F">
        <w:rPr>
          <w:lang w:val="en-IN"/>
        </w:rPr>
        <w:t>   &lt;TYPE&gt;O2CINTREQ&lt;/TYPE&gt;</w:t>
      </w:r>
    </w:p>
    <w:p w:rsidR="00CD5C68" w:rsidRPr="00425C8F" w:rsidRDefault="00CD5C68" w:rsidP="00CD5C68">
      <w:pPr>
        <w:pStyle w:val="Code"/>
        <w:ind w:left="0"/>
        <w:rPr>
          <w:lang w:val="en-IN"/>
        </w:rPr>
      </w:pPr>
      <w:r w:rsidRPr="00425C8F">
        <w:rPr>
          <w:lang w:val="en-IN"/>
        </w:rPr>
        <w:t>   &lt;EXTNWCODE&gt;OB&lt;/EXTNWCODE&gt;</w:t>
      </w:r>
    </w:p>
    <w:p w:rsidR="00CD5C68" w:rsidRPr="00425C8F" w:rsidRDefault="00CD5C68" w:rsidP="00CD5C68">
      <w:pPr>
        <w:pStyle w:val="Code"/>
        <w:ind w:left="0"/>
        <w:rPr>
          <w:b/>
          <w:bCs/>
          <w:lang w:val="en-IN"/>
        </w:rPr>
      </w:pPr>
      <w:r w:rsidRPr="00425C8F">
        <w:rPr>
          <w:lang w:val="en-IN"/>
        </w:rPr>
        <w:t>   &lt;MSISDN&gt;&lt;/MSISDN&gt;</w:t>
      </w:r>
      <w:r w:rsidRPr="00425C8F">
        <w:rPr>
          <w:b/>
          <w:bCs/>
          <w:lang w:val="en-IN"/>
        </w:rPr>
        <w:t>&lt;PIN&gt;&lt;/PIN&gt;</w:t>
      </w:r>
    </w:p>
    <w:p w:rsidR="00CD5C68" w:rsidRPr="00425C8F" w:rsidRDefault="00CD5C68" w:rsidP="00CD5C68">
      <w:pPr>
        <w:pStyle w:val="Code"/>
        <w:ind w:left="0"/>
        <w:rPr>
          <w:lang w:val="en-IN"/>
        </w:rPr>
      </w:pPr>
      <w:r w:rsidRPr="00425C8F">
        <w:rPr>
          <w:lang w:val="en-IN"/>
        </w:rPr>
        <w:t>   &lt;EXTCODE&gt;9810974622&lt;/EXTCODE&gt;</w:t>
      </w:r>
    </w:p>
    <w:p w:rsidR="00CD5C68" w:rsidRPr="00425C8F" w:rsidRDefault="00CD5C68" w:rsidP="00CD5C68">
      <w:pPr>
        <w:pStyle w:val="Code"/>
        <w:ind w:left="0"/>
        <w:rPr>
          <w:lang w:val="en-IN"/>
        </w:rPr>
      </w:pPr>
      <w:r w:rsidRPr="00425C8F">
        <w:rPr>
          <w:lang w:val="en-IN"/>
        </w:rPr>
        <w:t>   &lt;EXTTXNNUMBER&gt;1000001&lt;/EXTTXNNUMBER&gt;</w:t>
      </w:r>
    </w:p>
    <w:p w:rsidR="00CD5C68" w:rsidRPr="00425C8F" w:rsidRDefault="00CD5C68" w:rsidP="00CD5C68">
      <w:pPr>
        <w:pStyle w:val="Code"/>
        <w:ind w:left="0"/>
        <w:rPr>
          <w:lang w:val="en-IN"/>
        </w:rPr>
      </w:pPr>
      <w:r w:rsidRPr="00425C8F">
        <w:rPr>
          <w:lang w:val="en-IN"/>
        </w:rPr>
        <w:t>   &lt;EXTTXNDATE&gt;</w:t>
      </w:r>
      <w:r w:rsidR="00041F0F">
        <w:rPr>
          <w:lang w:val="en-IN"/>
        </w:rPr>
        <w:t>05/05/12</w:t>
      </w:r>
      <w:r w:rsidRPr="00425C8F">
        <w:rPr>
          <w:lang w:val="en-IN"/>
        </w:rPr>
        <w:t>&lt;/EXTTXNDATE&gt;</w:t>
      </w:r>
    </w:p>
    <w:p w:rsidR="00CD5C68" w:rsidRPr="00425C8F" w:rsidRDefault="00CD5C68" w:rsidP="00CD5C68">
      <w:pPr>
        <w:pStyle w:val="Code"/>
        <w:ind w:left="0"/>
        <w:rPr>
          <w:lang w:val="en-IN"/>
        </w:rPr>
      </w:pPr>
      <w:r w:rsidRPr="00425C8F">
        <w:rPr>
          <w:lang w:val="en-IN"/>
        </w:rPr>
        <w:t>   &lt;PRODUCTS&gt;</w:t>
      </w:r>
    </w:p>
    <w:p w:rsidR="00CD5C68" w:rsidRPr="00425C8F" w:rsidRDefault="00CD5C68" w:rsidP="00CD5C68">
      <w:pPr>
        <w:pStyle w:val="Code"/>
        <w:ind w:left="0"/>
        <w:rPr>
          <w:lang w:val="en-IN"/>
        </w:rPr>
      </w:pPr>
      <w:r w:rsidRPr="00425C8F">
        <w:rPr>
          <w:lang w:val="en-IN"/>
        </w:rPr>
        <w:t>         &lt;PRODUCTCODE&gt;101&lt;/PRODUCTCODE&gt;</w:t>
      </w:r>
    </w:p>
    <w:p w:rsidR="00CD5C68" w:rsidRPr="00425C8F" w:rsidRDefault="00CD5C68" w:rsidP="00CD5C68">
      <w:pPr>
        <w:pStyle w:val="Code"/>
        <w:ind w:left="0"/>
        <w:rPr>
          <w:lang w:val="en-IN"/>
        </w:rPr>
      </w:pPr>
      <w:r w:rsidRPr="00425C8F">
        <w:rPr>
          <w:lang w:val="en-IN"/>
        </w:rPr>
        <w:t>         &lt;QTY&gt;100&lt;/QTY&gt;</w:t>
      </w:r>
    </w:p>
    <w:p w:rsidR="00CD5C68" w:rsidRPr="00425C8F" w:rsidRDefault="00CD5C68" w:rsidP="00CD5C68">
      <w:pPr>
        <w:pStyle w:val="Code"/>
        <w:ind w:left="0"/>
        <w:rPr>
          <w:lang w:val="en-IN"/>
        </w:rPr>
      </w:pPr>
      <w:r w:rsidRPr="00425C8F">
        <w:rPr>
          <w:lang w:val="en-IN"/>
        </w:rPr>
        <w:t>   &lt;/PRODUCTS&gt;</w:t>
      </w:r>
    </w:p>
    <w:p w:rsidR="00CD5C68" w:rsidRPr="00425C8F" w:rsidRDefault="00CD5C68" w:rsidP="00CD5C68">
      <w:pPr>
        <w:pStyle w:val="Code"/>
        <w:ind w:left="0"/>
        <w:rPr>
          <w:lang w:val="en-IN"/>
        </w:rPr>
      </w:pPr>
      <w:r w:rsidRPr="00425C8F">
        <w:rPr>
          <w:lang w:val="en-IN"/>
        </w:rPr>
        <w:t>   &lt;TRFCATEGORY&gt;FOC&lt;/TRFCATEGORY&gt;</w:t>
      </w:r>
    </w:p>
    <w:p w:rsidR="00CD5C68" w:rsidRPr="00425C8F" w:rsidRDefault="00CD5C68" w:rsidP="00CD5C68">
      <w:pPr>
        <w:pStyle w:val="Code"/>
        <w:ind w:left="0"/>
        <w:rPr>
          <w:lang w:val="en-IN"/>
        </w:rPr>
      </w:pPr>
      <w:r w:rsidRPr="00425C8F">
        <w:rPr>
          <w:lang w:val="en-IN"/>
        </w:rPr>
        <w:t>   &lt;REFNUMBER&gt;100014&lt;/REFNUMBER&gt;</w:t>
      </w:r>
    </w:p>
    <w:p w:rsidR="00CD5C68" w:rsidRPr="00425C8F" w:rsidRDefault="00CD5C68" w:rsidP="00CD5C68">
      <w:pPr>
        <w:pStyle w:val="Code"/>
        <w:ind w:left="0"/>
        <w:rPr>
          <w:lang w:val="en-IN"/>
        </w:rPr>
      </w:pPr>
      <w:r w:rsidRPr="00425C8F">
        <w:rPr>
          <w:lang w:val="en-IN"/>
        </w:rPr>
        <w:t>   &lt;PAYMENTDETAILS&gt;</w:t>
      </w:r>
    </w:p>
    <w:p w:rsidR="00CD5C68" w:rsidRPr="00425C8F" w:rsidRDefault="00CD5C68" w:rsidP="00CD5C68">
      <w:pPr>
        <w:pStyle w:val="Code"/>
        <w:ind w:left="0"/>
        <w:rPr>
          <w:lang w:val="en-IN"/>
        </w:rPr>
      </w:pPr>
      <w:r w:rsidRPr="00425C8F">
        <w:rPr>
          <w:lang w:val="en-IN"/>
        </w:rPr>
        <w:t>         &lt;PAYMENTTYPE&gt;CASH&lt;/PAYMENTTYPE&gt;</w:t>
      </w:r>
    </w:p>
    <w:p w:rsidR="00CD5C68" w:rsidRPr="00425C8F" w:rsidRDefault="00CD5C68" w:rsidP="00CD5C68">
      <w:pPr>
        <w:pStyle w:val="Code"/>
        <w:ind w:left="0"/>
        <w:rPr>
          <w:lang w:val="en-IN"/>
        </w:rPr>
      </w:pPr>
      <w:r w:rsidRPr="00425C8F">
        <w:rPr>
          <w:lang w:val="en-IN"/>
        </w:rPr>
        <w:t>         &lt;PAYMENTINSTNUMBER&gt;&lt;/PAYMENTINSTNUMBER&gt;</w:t>
      </w:r>
    </w:p>
    <w:p w:rsidR="00CD5C68" w:rsidRPr="00425C8F" w:rsidRDefault="00CD5C68" w:rsidP="00CD5C68">
      <w:pPr>
        <w:pStyle w:val="Code"/>
        <w:ind w:left="0"/>
        <w:rPr>
          <w:lang w:val="en-IN"/>
        </w:rPr>
      </w:pPr>
      <w:r w:rsidRPr="00425C8F">
        <w:rPr>
          <w:lang w:val="en-IN"/>
        </w:rPr>
        <w:t>         &lt;PAYMENTDATE&gt;</w:t>
      </w:r>
      <w:r w:rsidR="00041F0F">
        <w:rPr>
          <w:lang w:val="en-IN"/>
        </w:rPr>
        <w:t>07/05/12</w:t>
      </w:r>
      <w:r w:rsidRPr="00425C8F">
        <w:rPr>
          <w:lang w:val="en-IN"/>
        </w:rPr>
        <w:t>&lt;/PAYMENTDATE&gt;</w:t>
      </w:r>
    </w:p>
    <w:p w:rsidR="00CD5C68" w:rsidRPr="00425C8F" w:rsidRDefault="00CD5C68" w:rsidP="00CD5C68">
      <w:pPr>
        <w:pStyle w:val="Code"/>
        <w:ind w:left="0"/>
        <w:rPr>
          <w:lang w:val="en-IN"/>
        </w:rPr>
      </w:pPr>
      <w:r w:rsidRPr="00425C8F">
        <w:rPr>
          <w:lang w:val="en-IN"/>
        </w:rPr>
        <w:t>   &lt;/PAYMENTDETAILS&gt;</w:t>
      </w:r>
    </w:p>
    <w:p w:rsidR="00CD5C68" w:rsidRPr="00425C8F" w:rsidRDefault="00CD5C68" w:rsidP="00CD5C68">
      <w:pPr>
        <w:pStyle w:val="Code"/>
        <w:ind w:left="0"/>
        <w:rPr>
          <w:lang w:val="en-IN"/>
        </w:rPr>
      </w:pPr>
      <w:r w:rsidRPr="00425C8F">
        <w:rPr>
          <w:lang w:val="en-IN"/>
        </w:rPr>
        <w:t>   &lt;REMARKS&gt;FOC transaction from External system&lt;/REMARKS&gt;</w:t>
      </w:r>
    </w:p>
    <w:p w:rsidR="00CD5C68" w:rsidRPr="00425C8F" w:rsidRDefault="00CD5C68" w:rsidP="00CD5C68">
      <w:pPr>
        <w:pStyle w:val="Code"/>
        <w:ind w:left="0"/>
        <w:rPr>
          <w:lang w:val="en-IN"/>
        </w:rPr>
      </w:pPr>
      <w:r w:rsidRPr="00425C8F">
        <w:rPr>
          <w:lang w:val="en-IN"/>
        </w:rPr>
        <w:lastRenderedPageBreak/>
        <w:t>&lt;/COMMAND&gt;</w:t>
      </w:r>
    </w:p>
    <w:p w:rsidR="00CD5C68" w:rsidRPr="00425C8F" w:rsidRDefault="00CD5C68" w:rsidP="00CD5C68">
      <w:pPr>
        <w:pStyle w:val="code0"/>
        <w:spacing w:before="60" w:beforeAutospacing="0" w:after="60" w:afterAutospacing="0"/>
        <w:ind w:left="1080"/>
        <w:rPr>
          <w:rFonts w:ascii="Courier New" w:hAnsi="Courier New" w:cs="Courier New"/>
          <w:sz w:val="20"/>
          <w:szCs w:val="20"/>
          <w:lang w:val="en-IN"/>
        </w:rPr>
      </w:pPr>
    </w:p>
    <w:p w:rsidR="00CD5C68" w:rsidRPr="00425C8F" w:rsidRDefault="00CD5C68" w:rsidP="00CD5C68">
      <w:pPr>
        <w:pStyle w:val="BodyText2"/>
        <w:rPr>
          <w:lang w:val="en-IN"/>
        </w:rPr>
      </w:pPr>
    </w:p>
    <w:p w:rsidR="00CD5C68" w:rsidRPr="00425C8F" w:rsidRDefault="0000768E" w:rsidP="001E6309">
      <w:pPr>
        <w:pStyle w:val="Heading"/>
        <w:rPr>
          <w:color w:val="auto"/>
        </w:rPr>
      </w:pPr>
      <w:r w:rsidRPr="00425C8F">
        <w:rPr>
          <w:color w:val="auto"/>
        </w:rPr>
        <w:t>Response Syntax</w:t>
      </w:r>
    </w:p>
    <w:p w:rsidR="00CD5C68" w:rsidRPr="00425C8F" w:rsidRDefault="007C479A" w:rsidP="00CD5C68">
      <w:pPr>
        <w:pStyle w:val="BodyText2"/>
        <w:rPr>
          <w:lang w:val="en-IN"/>
        </w:rPr>
      </w:pPr>
      <w:r w:rsidRPr="00425C8F">
        <w:rPr>
          <w:lang w:val="en-IN"/>
        </w:rPr>
        <w:t>PreTUPS</w:t>
      </w:r>
      <w:r w:rsidR="00CD5C68" w:rsidRPr="00425C8F">
        <w:rPr>
          <w:lang w:val="en-IN"/>
        </w:rPr>
        <w:t xml:space="preserve"> send the acknowledgement to the External system about the transaction status. The acknowledgement will be in XML and send as response of the request. The XML response details are mentioned below.</w:t>
      </w:r>
    </w:p>
    <w:p w:rsidR="00CD5C68" w:rsidRPr="00425C8F" w:rsidRDefault="00CD5C68" w:rsidP="00CD5C68">
      <w:pPr>
        <w:pStyle w:val="BodyText2"/>
        <w:rPr>
          <w:lang w:val="en-IN"/>
        </w:rPr>
      </w:pPr>
    </w:p>
    <w:p w:rsidR="00CD5C68" w:rsidRPr="00425C8F" w:rsidRDefault="00CD5C68" w:rsidP="00CD5C68">
      <w:pPr>
        <w:pStyle w:val="Code"/>
        <w:ind w:left="0"/>
        <w:rPr>
          <w:lang w:val="en-IN"/>
        </w:rPr>
      </w:pPr>
      <w:r w:rsidRPr="00425C8F">
        <w:rPr>
          <w:lang w:val="en-IN"/>
        </w:rPr>
        <w:t>&lt;?xml version="1.0"?&gt;</w:t>
      </w:r>
    </w:p>
    <w:p w:rsidR="00CD5C68" w:rsidRPr="00425C8F" w:rsidRDefault="00CD5C68" w:rsidP="00CD5C68">
      <w:pPr>
        <w:pStyle w:val="Code"/>
        <w:ind w:left="0"/>
        <w:rPr>
          <w:lang w:val="en-IN"/>
        </w:rPr>
      </w:pPr>
      <w:r w:rsidRPr="00425C8F">
        <w:rPr>
          <w:lang w:val="en-IN"/>
        </w:rPr>
        <w:t>&lt;COMMAND&gt;</w:t>
      </w:r>
    </w:p>
    <w:p w:rsidR="00CD5C68" w:rsidRPr="00425C8F" w:rsidRDefault="00CD5C68" w:rsidP="00CD5C68">
      <w:pPr>
        <w:pStyle w:val="Code"/>
        <w:ind w:left="0" w:firstLine="720"/>
        <w:rPr>
          <w:lang w:val="en-IN"/>
        </w:rPr>
      </w:pPr>
      <w:r w:rsidRPr="00425C8F">
        <w:rPr>
          <w:lang w:val="en-IN"/>
        </w:rPr>
        <w:t>&lt;TYPE&gt;O2CINTRESP&lt;/TYPE&gt;</w:t>
      </w:r>
      <w:r w:rsidRPr="00425C8F">
        <w:rPr>
          <w:lang w:val="en-IN"/>
        </w:rPr>
        <w:tab/>
      </w:r>
      <w:r w:rsidRPr="00425C8F">
        <w:rPr>
          <w:lang w:val="en-IN"/>
        </w:rPr>
        <w:tab/>
      </w:r>
    </w:p>
    <w:p w:rsidR="00CD5C68" w:rsidRPr="00425C8F" w:rsidRDefault="00CD5C68" w:rsidP="00CD5C68">
      <w:pPr>
        <w:pStyle w:val="Code"/>
        <w:ind w:left="0"/>
        <w:rPr>
          <w:lang w:val="en-IN"/>
        </w:rPr>
      </w:pPr>
      <w:r w:rsidRPr="00425C8F">
        <w:rPr>
          <w:lang w:val="en-IN"/>
        </w:rPr>
        <w:tab/>
        <w:t>&lt;TXNID&gt;</w:t>
      </w:r>
      <w:r w:rsidRPr="00425C8F">
        <w:rPr>
          <w:b/>
          <w:bCs/>
          <w:i/>
          <w:iCs/>
          <w:lang w:val="en-IN"/>
        </w:rPr>
        <w:t>&lt;</w:t>
      </w:r>
      <w:r w:rsidR="007C479A" w:rsidRPr="00425C8F">
        <w:rPr>
          <w:b/>
          <w:bCs/>
          <w:i/>
          <w:iCs/>
          <w:lang w:val="en-IN"/>
        </w:rPr>
        <w:t>PreTUPS</w:t>
      </w:r>
      <w:r w:rsidRPr="00425C8F">
        <w:rPr>
          <w:b/>
          <w:bCs/>
          <w:i/>
          <w:iCs/>
          <w:lang w:val="en-IN"/>
        </w:rPr>
        <w:t xml:space="preserve"> Transaction ID&gt;</w:t>
      </w:r>
      <w:r w:rsidRPr="00425C8F">
        <w:rPr>
          <w:lang w:val="en-IN"/>
        </w:rPr>
        <w:t>&lt;/TXNID&gt;</w:t>
      </w:r>
    </w:p>
    <w:p w:rsidR="00CD5C68" w:rsidRPr="00425C8F" w:rsidRDefault="00CD5C68" w:rsidP="00CD5C68">
      <w:pPr>
        <w:pStyle w:val="Code"/>
        <w:ind w:left="0"/>
        <w:rPr>
          <w:lang w:val="en-IN"/>
        </w:rPr>
      </w:pPr>
      <w:r w:rsidRPr="00425C8F">
        <w:rPr>
          <w:lang w:val="en-IN"/>
        </w:rPr>
        <w:tab/>
        <w:t>&lt;TXNSTATUS&gt;</w:t>
      </w:r>
      <w:r w:rsidRPr="00425C8F">
        <w:rPr>
          <w:b/>
          <w:bCs/>
          <w:i/>
          <w:iCs/>
          <w:lang w:val="en-IN"/>
        </w:rPr>
        <w:t>&lt;Transaction Status&gt;</w:t>
      </w:r>
      <w:r w:rsidRPr="00425C8F">
        <w:rPr>
          <w:lang w:val="en-IN"/>
        </w:rPr>
        <w:t>&lt;/TXNSTATUS&gt;</w:t>
      </w:r>
    </w:p>
    <w:p w:rsidR="00CD5C68" w:rsidRPr="00425C8F" w:rsidRDefault="00CD5C68" w:rsidP="00CD5C68">
      <w:pPr>
        <w:pStyle w:val="Code"/>
        <w:ind w:left="720"/>
        <w:rPr>
          <w:lang w:val="en-IN"/>
        </w:rPr>
      </w:pPr>
      <w:r w:rsidRPr="00425C8F">
        <w:rPr>
          <w:lang w:val="en-IN"/>
        </w:rPr>
        <w:t>&lt;EXTTXNNUMBER&gt;</w:t>
      </w:r>
      <w:r w:rsidRPr="00425C8F">
        <w:rPr>
          <w:b/>
          <w:bCs/>
          <w:i/>
          <w:iCs/>
          <w:lang w:val="en-IN"/>
        </w:rPr>
        <w:t>&lt;Unique transaction number of External system&gt;</w:t>
      </w:r>
      <w:r w:rsidRPr="00425C8F">
        <w:rPr>
          <w:lang w:val="en-IN"/>
        </w:rPr>
        <w:t>&lt;/EXTTXNNUMBER&gt;</w:t>
      </w:r>
    </w:p>
    <w:p w:rsidR="00CD5C68" w:rsidRPr="00425C8F" w:rsidRDefault="00CD5C68" w:rsidP="00CD5C68">
      <w:pPr>
        <w:pStyle w:val="Code"/>
        <w:ind w:left="0"/>
        <w:rPr>
          <w:lang w:val="en-IN"/>
        </w:rPr>
      </w:pPr>
      <w:r w:rsidRPr="00425C8F">
        <w:rPr>
          <w:lang w:val="en-IN"/>
        </w:rPr>
        <w:t>&lt;/COMMAND&gt;</w:t>
      </w:r>
    </w:p>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Fields Detail</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980"/>
        <w:gridCol w:w="2520"/>
        <w:gridCol w:w="1440"/>
        <w:gridCol w:w="720"/>
        <w:gridCol w:w="900"/>
      </w:tblGrid>
      <w:tr w:rsidR="00CD5C68" w:rsidRPr="00425C8F" w:rsidTr="00CD5C68">
        <w:trPr>
          <w:trHeight w:val="277"/>
          <w:tblHeader/>
        </w:trPr>
        <w:tc>
          <w:tcPr>
            <w:tcW w:w="162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98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520" w:type="dxa"/>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44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720" w:type="dxa"/>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900" w:type="dxa"/>
            <w:shd w:val="clear" w:color="auto" w:fill="E31837"/>
          </w:tcPr>
          <w:p w:rsidR="00CD5C68" w:rsidRPr="00425C8F" w:rsidRDefault="00CD5C68" w:rsidP="00940B20">
            <w:pPr>
              <w:pStyle w:val="TableColumnLabels"/>
              <w:rPr>
                <w:color w:val="auto"/>
                <w:lang w:val="en-IN"/>
              </w:rPr>
            </w:pPr>
            <w:r w:rsidRPr="00425C8F">
              <w:rPr>
                <w:color w:val="auto"/>
                <w:lang w:val="en-IN"/>
              </w:rPr>
              <w:t>Optional/Mandatory</w:t>
            </w:r>
          </w:p>
        </w:tc>
      </w:tr>
      <w:tr w:rsidR="00CD5C68" w:rsidRPr="00425C8F" w:rsidTr="00940B20">
        <w:tblPrEx>
          <w:tblCellMar>
            <w:left w:w="70" w:type="dxa"/>
            <w:right w:w="70" w:type="dxa"/>
          </w:tblCellMar>
        </w:tblPrEx>
        <w:tc>
          <w:tcPr>
            <w:tcW w:w="1620" w:type="dxa"/>
          </w:tcPr>
          <w:p w:rsidR="00CD5C68" w:rsidRPr="00425C8F" w:rsidRDefault="00CD5C68" w:rsidP="00940B20">
            <w:pPr>
              <w:pStyle w:val="Tablecontent"/>
              <w:rPr>
                <w:lang w:val="en-IN"/>
              </w:rPr>
            </w:pPr>
            <w:r w:rsidRPr="00425C8F">
              <w:rPr>
                <w:lang w:val="en-IN"/>
              </w:rPr>
              <w:t>TYPE</w:t>
            </w:r>
          </w:p>
        </w:tc>
        <w:tc>
          <w:tcPr>
            <w:tcW w:w="1980" w:type="dxa"/>
          </w:tcPr>
          <w:p w:rsidR="00CD5C68" w:rsidRPr="00425C8F" w:rsidRDefault="00CD5C68" w:rsidP="00940B20">
            <w:pPr>
              <w:pStyle w:val="Tablecontent"/>
              <w:rPr>
                <w:lang w:val="en-IN"/>
              </w:rPr>
            </w:pPr>
            <w:r w:rsidRPr="00425C8F">
              <w:rPr>
                <w:lang w:val="en-IN"/>
              </w:rPr>
              <w:t>Response type</w:t>
            </w:r>
          </w:p>
        </w:tc>
        <w:tc>
          <w:tcPr>
            <w:tcW w:w="2520" w:type="dxa"/>
          </w:tcPr>
          <w:p w:rsidR="00CD5C68" w:rsidRPr="00425C8F" w:rsidRDefault="00CD5C68" w:rsidP="00940B20">
            <w:pPr>
              <w:pStyle w:val="Tablecontent"/>
              <w:rPr>
                <w:lang w:val="en-IN"/>
              </w:rPr>
            </w:pPr>
            <w:r w:rsidRPr="00425C8F">
              <w:rPr>
                <w:lang w:val="en-IN"/>
              </w:rPr>
              <w:t>Response Type</w:t>
            </w:r>
          </w:p>
        </w:tc>
        <w:tc>
          <w:tcPr>
            <w:tcW w:w="1440" w:type="dxa"/>
          </w:tcPr>
          <w:p w:rsidR="00CD5C68" w:rsidRPr="00425C8F" w:rsidRDefault="00CD5C68" w:rsidP="00940B20">
            <w:pPr>
              <w:pStyle w:val="Tablecontent"/>
              <w:rPr>
                <w:lang w:val="en-IN"/>
              </w:rPr>
            </w:pPr>
            <w:r w:rsidRPr="00425C8F">
              <w:rPr>
                <w:lang w:val="en-IN"/>
              </w:rPr>
              <w:t>O2CINTRESP</w:t>
            </w:r>
          </w:p>
        </w:tc>
        <w:tc>
          <w:tcPr>
            <w:tcW w:w="720" w:type="dxa"/>
          </w:tcPr>
          <w:p w:rsidR="00CD5C68" w:rsidRPr="00425C8F" w:rsidRDefault="00CD5C68" w:rsidP="00940B20">
            <w:pPr>
              <w:pStyle w:val="Tablecontent"/>
              <w:rPr>
                <w:lang w:val="en-IN"/>
              </w:rPr>
            </w:pPr>
            <w:r w:rsidRPr="00425C8F">
              <w:rPr>
                <w:lang w:val="en-IN"/>
              </w:rPr>
              <w:t>C (15)</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blPrEx>
          <w:tblCellMar>
            <w:left w:w="70" w:type="dxa"/>
            <w:right w:w="70" w:type="dxa"/>
          </w:tblCellMar>
        </w:tblPrEx>
        <w:tc>
          <w:tcPr>
            <w:tcW w:w="1620" w:type="dxa"/>
          </w:tcPr>
          <w:p w:rsidR="00CD5C68" w:rsidRPr="00425C8F" w:rsidRDefault="00CD5C68" w:rsidP="00940B20">
            <w:pPr>
              <w:pStyle w:val="Tablecontent"/>
              <w:rPr>
                <w:lang w:val="en-IN"/>
              </w:rPr>
            </w:pPr>
            <w:r w:rsidRPr="00425C8F">
              <w:rPr>
                <w:lang w:val="en-IN"/>
              </w:rPr>
              <w:t>TXNID</w:t>
            </w:r>
          </w:p>
        </w:tc>
        <w:tc>
          <w:tcPr>
            <w:tcW w:w="1980" w:type="dxa"/>
          </w:tcPr>
          <w:p w:rsidR="00CD5C68" w:rsidRPr="00425C8F" w:rsidRDefault="007C479A" w:rsidP="00940B20">
            <w:pPr>
              <w:pStyle w:val="Tablecontent"/>
              <w:rPr>
                <w:lang w:val="en-IN"/>
              </w:rPr>
            </w:pPr>
            <w:r w:rsidRPr="00425C8F">
              <w:rPr>
                <w:lang w:val="en-IN"/>
              </w:rPr>
              <w:t>PreTUPS</w:t>
            </w:r>
            <w:r w:rsidR="00CD5C68" w:rsidRPr="00425C8F">
              <w:rPr>
                <w:lang w:val="en-IN"/>
              </w:rPr>
              <w:t xml:space="preserve"> Transaction ID</w:t>
            </w:r>
          </w:p>
        </w:tc>
        <w:tc>
          <w:tcPr>
            <w:tcW w:w="2520" w:type="dxa"/>
          </w:tcPr>
          <w:p w:rsidR="00CD5C68" w:rsidRPr="00425C8F" w:rsidRDefault="00CD5C68" w:rsidP="00940B20">
            <w:pPr>
              <w:pStyle w:val="Tablecontent"/>
              <w:rPr>
                <w:lang w:val="en-IN"/>
              </w:rPr>
            </w:pPr>
            <w:r w:rsidRPr="00425C8F">
              <w:rPr>
                <w:lang w:val="en-IN"/>
              </w:rPr>
              <w:t xml:space="preserve">Transaction ID for O2C transfer generated by </w:t>
            </w:r>
            <w:r w:rsidR="007C479A" w:rsidRPr="00425C8F">
              <w:rPr>
                <w:lang w:val="en-IN"/>
              </w:rPr>
              <w:t>PreTUPS</w:t>
            </w:r>
            <w:r w:rsidRPr="00425C8F">
              <w:rPr>
                <w:lang w:val="en-IN"/>
              </w:rPr>
              <w:t xml:space="preserve"> System.</w:t>
            </w:r>
          </w:p>
        </w:tc>
        <w:tc>
          <w:tcPr>
            <w:tcW w:w="1440" w:type="dxa"/>
          </w:tcPr>
          <w:p w:rsidR="00CD5C68" w:rsidRPr="00425C8F" w:rsidRDefault="00CD5C68" w:rsidP="00940B20">
            <w:pPr>
              <w:pStyle w:val="Tablecontent"/>
              <w:rPr>
                <w:lang w:val="en-IN"/>
              </w:rPr>
            </w:pPr>
            <w:r w:rsidRPr="00425C8F">
              <w:rPr>
                <w:lang w:val="en-IN"/>
              </w:rPr>
              <w:t>OT061005.1628.0001</w:t>
            </w:r>
          </w:p>
        </w:tc>
        <w:tc>
          <w:tcPr>
            <w:tcW w:w="720" w:type="dxa"/>
          </w:tcPr>
          <w:p w:rsidR="00CD5C68" w:rsidRPr="00425C8F" w:rsidRDefault="00CD5C68" w:rsidP="00940B20">
            <w:pPr>
              <w:pStyle w:val="Tablecontent"/>
              <w:rPr>
                <w:lang w:val="en-IN"/>
              </w:rPr>
            </w:pPr>
            <w:r w:rsidRPr="00425C8F">
              <w:rPr>
                <w:lang w:val="en-IN"/>
              </w:rPr>
              <w:t>A (20)</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blPrEx>
          <w:tblCellMar>
            <w:left w:w="70" w:type="dxa"/>
            <w:right w:w="70" w:type="dxa"/>
          </w:tblCellMar>
        </w:tblPrEx>
        <w:tc>
          <w:tcPr>
            <w:tcW w:w="1620" w:type="dxa"/>
          </w:tcPr>
          <w:p w:rsidR="00CD5C68" w:rsidRPr="00425C8F" w:rsidRDefault="00CD5C68" w:rsidP="00940B20">
            <w:pPr>
              <w:pStyle w:val="Tablecontent"/>
              <w:rPr>
                <w:lang w:val="en-IN"/>
              </w:rPr>
            </w:pPr>
            <w:r w:rsidRPr="00425C8F">
              <w:rPr>
                <w:lang w:val="en-IN"/>
              </w:rPr>
              <w:t>TXNSTATUS</w:t>
            </w:r>
          </w:p>
        </w:tc>
        <w:tc>
          <w:tcPr>
            <w:tcW w:w="1980" w:type="dxa"/>
          </w:tcPr>
          <w:p w:rsidR="00CD5C68" w:rsidRPr="00425C8F" w:rsidRDefault="00CD5C68" w:rsidP="00940B20">
            <w:pPr>
              <w:pStyle w:val="Tablecontent"/>
              <w:rPr>
                <w:lang w:val="en-IN"/>
              </w:rPr>
            </w:pPr>
            <w:r w:rsidRPr="00425C8F">
              <w:rPr>
                <w:lang w:val="en-IN"/>
              </w:rPr>
              <w:t>Transaction Status</w:t>
            </w:r>
          </w:p>
        </w:tc>
        <w:tc>
          <w:tcPr>
            <w:tcW w:w="2520" w:type="dxa"/>
          </w:tcPr>
          <w:p w:rsidR="00CD5C68" w:rsidRPr="00425C8F" w:rsidRDefault="00CD5C68" w:rsidP="00940B20">
            <w:pPr>
              <w:pStyle w:val="Tablecontent"/>
              <w:rPr>
                <w:lang w:val="en-IN"/>
              </w:rPr>
            </w:pPr>
            <w:r w:rsidRPr="00425C8F">
              <w:rPr>
                <w:lang w:val="en-IN"/>
              </w:rPr>
              <w:t>Status of the O2C transfer request</w:t>
            </w:r>
          </w:p>
          <w:p w:rsidR="00CD5C68" w:rsidRPr="00425C8F" w:rsidRDefault="00CD5C68" w:rsidP="00940B20">
            <w:pPr>
              <w:pStyle w:val="TableListBullet1"/>
              <w:rPr>
                <w:lang w:val="en-IN"/>
              </w:rPr>
            </w:pPr>
            <w:r w:rsidRPr="00425C8F">
              <w:rPr>
                <w:lang w:val="en-IN"/>
              </w:rPr>
              <w:t xml:space="preserve">Transaction Status = 200 means Success, </w:t>
            </w:r>
          </w:p>
          <w:p w:rsidR="00CD5C68" w:rsidRPr="00425C8F" w:rsidRDefault="00CD5C68" w:rsidP="00940B20">
            <w:pPr>
              <w:pStyle w:val="TableListBullet1"/>
              <w:jc w:val="left"/>
              <w:rPr>
                <w:lang w:val="en-IN"/>
              </w:rPr>
            </w:pPr>
            <w:r w:rsidRPr="00425C8F">
              <w:rPr>
                <w:lang w:val="en-IN"/>
              </w:rPr>
              <w:t>Transaction Status Other than 200 means failed</w:t>
            </w:r>
          </w:p>
        </w:tc>
        <w:tc>
          <w:tcPr>
            <w:tcW w:w="1440" w:type="dxa"/>
          </w:tcPr>
          <w:p w:rsidR="00CD5C68" w:rsidRPr="00425C8F" w:rsidRDefault="00CD5C68" w:rsidP="00940B20">
            <w:pPr>
              <w:pStyle w:val="Tablecontent"/>
              <w:rPr>
                <w:lang w:val="en-IN"/>
              </w:rPr>
            </w:pPr>
            <w:r w:rsidRPr="00425C8F">
              <w:rPr>
                <w:lang w:val="en-IN"/>
              </w:rPr>
              <w:t>200</w:t>
            </w:r>
          </w:p>
        </w:tc>
        <w:tc>
          <w:tcPr>
            <w:tcW w:w="720" w:type="dxa"/>
          </w:tcPr>
          <w:p w:rsidR="00CD5C68" w:rsidRPr="00425C8F" w:rsidRDefault="00CD5C68" w:rsidP="00940B20">
            <w:pPr>
              <w:pStyle w:val="Tablecontent"/>
              <w:rPr>
                <w:lang w:val="en-IN"/>
              </w:rPr>
            </w:pPr>
            <w:r w:rsidRPr="00425C8F">
              <w:rPr>
                <w:lang w:val="en-IN"/>
              </w:rPr>
              <w:t>N (7)</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blPrEx>
          <w:tblCellMar>
            <w:left w:w="70" w:type="dxa"/>
            <w:right w:w="70" w:type="dxa"/>
          </w:tblCellMar>
        </w:tblPrEx>
        <w:tc>
          <w:tcPr>
            <w:tcW w:w="1620" w:type="dxa"/>
          </w:tcPr>
          <w:p w:rsidR="00CD5C68" w:rsidRPr="00425C8F" w:rsidRDefault="00CD5C68" w:rsidP="00940B20">
            <w:pPr>
              <w:pStyle w:val="Tablecontent"/>
              <w:rPr>
                <w:lang w:val="en-IN"/>
              </w:rPr>
            </w:pPr>
            <w:r w:rsidRPr="00425C8F">
              <w:rPr>
                <w:lang w:val="en-IN"/>
              </w:rPr>
              <w:t>EXTTXNNUMBER</w:t>
            </w:r>
          </w:p>
        </w:tc>
        <w:tc>
          <w:tcPr>
            <w:tcW w:w="1980" w:type="dxa"/>
          </w:tcPr>
          <w:p w:rsidR="00CD5C68" w:rsidRPr="00425C8F" w:rsidRDefault="00CD5C68" w:rsidP="00940B20">
            <w:pPr>
              <w:pStyle w:val="Tablecontent"/>
              <w:rPr>
                <w:lang w:val="en-IN"/>
              </w:rPr>
            </w:pPr>
            <w:r w:rsidRPr="00425C8F">
              <w:rPr>
                <w:lang w:val="en-IN"/>
              </w:rPr>
              <w:t>Unique id of the transaction in External transaction system</w:t>
            </w:r>
          </w:p>
        </w:tc>
        <w:tc>
          <w:tcPr>
            <w:tcW w:w="2520" w:type="dxa"/>
          </w:tcPr>
          <w:p w:rsidR="00CD5C68" w:rsidRPr="00425C8F" w:rsidRDefault="00CD5C68" w:rsidP="00940B20">
            <w:pPr>
              <w:pStyle w:val="Tablecontent"/>
              <w:rPr>
                <w:lang w:val="en-IN"/>
              </w:rPr>
            </w:pPr>
            <w:r w:rsidRPr="00425C8F">
              <w:rPr>
                <w:lang w:val="en-IN"/>
              </w:rPr>
              <w:t>Unique Transaction number of the O2C transfer request in the External System.</w:t>
            </w:r>
          </w:p>
        </w:tc>
        <w:tc>
          <w:tcPr>
            <w:tcW w:w="1440" w:type="dxa"/>
          </w:tcPr>
          <w:p w:rsidR="00CD5C68" w:rsidRPr="00425C8F" w:rsidRDefault="00CD5C68" w:rsidP="00940B20">
            <w:pPr>
              <w:pStyle w:val="Tablecontent"/>
              <w:rPr>
                <w:lang w:val="en-IN"/>
              </w:rPr>
            </w:pPr>
            <w:r w:rsidRPr="00425C8F">
              <w:rPr>
                <w:lang w:val="en-IN"/>
              </w:rPr>
              <w:t>1234345</w:t>
            </w:r>
          </w:p>
        </w:tc>
        <w:tc>
          <w:tcPr>
            <w:tcW w:w="720" w:type="dxa"/>
          </w:tcPr>
          <w:p w:rsidR="00CD5C68" w:rsidRPr="00425C8F" w:rsidRDefault="00CD5C68" w:rsidP="00940B20">
            <w:pPr>
              <w:pStyle w:val="Tablecontent"/>
              <w:rPr>
                <w:lang w:val="en-IN"/>
              </w:rPr>
            </w:pPr>
            <w:r w:rsidRPr="00425C8F">
              <w:rPr>
                <w:lang w:val="en-IN"/>
              </w:rPr>
              <w:t>A (10)</w:t>
            </w:r>
          </w:p>
        </w:tc>
        <w:tc>
          <w:tcPr>
            <w:tcW w:w="900" w:type="dxa"/>
          </w:tcPr>
          <w:p w:rsidR="00CD5C68" w:rsidRPr="00425C8F" w:rsidRDefault="00CD5C68" w:rsidP="00940B20">
            <w:pPr>
              <w:pStyle w:val="Tablecontent"/>
              <w:rPr>
                <w:lang w:val="en-IN"/>
              </w:rPr>
            </w:pPr>
            <w:r w:rsidRPr="00425C8F">
              <w:rPr>
                <w:lang w:val="en-IN"/>
              </w:rPr>
              <w:t>M</w:t>
            </w:r>
          </w:p>
        </w:tc>
      </w:tr>
    </w:tbl>
    <w:p w:rsidR="00CD5C68" w:rsidRPr="00425C8F" w:rsidRDefault="00CD5C68" w:rsidP="00CD5C68">
      <w:pPr>
        <w:pStyle w:val="NoteHeading"/>
        <w:numPr>
          <w:ilvl w:val="0"/>
          <w:numId w:val="0"/>
        </w:numPr>
        <w:ind w:left="576"/>
        <w:rPr>
          <w:color w:val="auto"/>
          <w:lang w:val="en-IN"/>
        </w:rPr>
      </w:pP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The value for TYPE tag is fixed as mentioned in syntax.</w:t>
      </w:r>
    </w:p>
    <w:p w:rsidR="00CD5C68" w:rsidRPr="00425C8F" w:rsidRDefault="00CD5C68" w:rsidP="00CD5C68">
      <w:pPr>
        <w:pStyle w:val="BodyText2"/>
        <w:rPr>
          <w:lang w:val="en-IN"/>
        </w:rPr>
      </w:pPr>
    </w:p>
    <w:p w:rsidR="00CD5C68" w:rsidRPr="00425C8F" w:rsidRDefault="00CD5C68" w:rsidP="00CD5C68">
      <w:pPr>
        <w:pStyle w:val="code0"/>
        <w:spacing w:before="60" w:beforeAutospacing="0" w:after="60" w:afterAutospacing="0"/>
        <w:rPr>
          <w:rStyle w:val="Strong"/>
          <w:rFonts w:ascii="Arial" w:hAnsi="Arial" w:cs="Arial"/>
          <w:sz w:val="20"/>
          <w:szCs w:val="20"/>
          <w:lang w:val="en-IN"/>
        </w:rPr>
      </w:pPr>
      <w:r w:rsidRPr="00425C8F">
        <w:rPr>
          <w:rStyle w:val="Strong"/>
          <w:rFonts w:ascii="Arial" w:hAnsi="Arial" w:cs="Arial"/>
          <w:sz w:val="20"/>
          <w:szCs w:val="20"/>
          <w:lang w:val="en-IN"/>
        </w:rPr>
        <w:t>Example of XML for O2C direct transfer response</w:t>
      </w:r>
    </w:p>
    <w:p w:rsidR="00706464" w:rsidRDefault="00CD5C68" w:rsidP="00CD5C68">
      <w:pPr>
        <w:pStyle w:val="Code"/>
        <w:rPr>
          <w:lang w:val="en-IN"/>
        </w:rPr>
      </w:pPr>
      <w:r w:rsidRPr="00425C8F">
        <w:rPr>
          <w:lang w:val="en-IN"/>
        </w:rPr>
        <w:t>&lt;?xml version="1.0"?&gt;</w:t>
      </w:r>
    </w:p>
    <w:p w:rsidR="00CD5C68" w:rsidRPr="00425C8F" w:rsidRDefault="00CD5C68" w:rsidP="00CD5C68">
      <w:pPr>
        <w:pStyle w:val="Code"/>
        <w:rPr>
          <w:lang w:val="en-IN"/>
        </w:rPr>
      </w:pPr>
      <w:r w:rsidRPr="00425C8F">
        <w:rPr>
          <w:lang w:val="en-IN"/>
        </w:rPr>
        <w:t>&lt;!DOCTYPE COMMAND PUBLIC "-//Ocam//DTD XML Command 1.0//EN" "xml/command.dtd"&gt;&lt;COMMAND&gt;&lt;TYPE&gt;O2CINTRESP&lt;/TYPE&gt;&lt;TXNID&gt;OT070517.1759.0001&lt;/TXNID&gt;&lt;TXNSTATUS&gt;200&lt;/TXNSTATUS&gt;&lt;EXTTXNNUMBER&gt;100114&lt;/EXTTXNNUMBER&gt;&lt;/COMMAND&gt;</w:t>
      </w:r>
    </w:p>
    <w:p w:rsidR="00CD5C68" w:rsidRPr="00425C8F" w:rsidRDefault="00CD5C68" w:rsidP="00CD5C68">
      <w:pPr>
        <w:pStyle w:val="BodyText2"/>
        <w:rPr>
          <w:lang w:val="en-IN"/>
        </w:rPr>
      </w:pPr>
    </w:p>
    <w:p w:rsidR="00CD5C68" w:rsidRPr="00425C8F" w:rsidRDefault="00CD5C68" w:rsidP="00337049">
      <w:pPr>
        <w:pStyle w:val="Heading2"/>
        <w:rPr>
          <w:lang w:val="en-IN"/>
        </w:rPr>
      </w:pPr>
      <w:bookmarkStart w:id="69" w:name="_Toc148328844"/>
      <w:bookmarkStart w:id="70" w:name="_Toc164502994"/>
      <w:bookmarkStart w:id="71" w:name="_Toc368313796"/>
      <w:bookmarkStart w:id="72" w:name="_Toc485139696"/>
      <w:r w:rsidRPr="00425C8F">
        <w:rPr>
          <w:lang w:val="en-IN"/>
        </w:rPr>
        <w:t>Operator to Channel Withdraw</w:t>
      </w:r>
      <w:bookmarkEnd w:id="69"/>
      <w:bookmarkEnd w:id="70"/>
      <w:bookmarkEnd w:id="71"/>
      <w:bookmarkEnd w:id="72"/>
    </w:p>
    <w:p w:rsidR="00CD5C68" w:rsidRPr="00425C8F" w:rsidRDefault="00CD5C68" w:rsidP="00CD5C68">
      <w:pPr>
        <w:pStyle w:val="BodyText2"/>
        <w:rPr>
          <w:lang w:val="en-IN"/>
        </w:rPr>
      </w:pPr>
      <w:r w:rsidRPr="00425C8F">
        <w:rPr>
          <w:lang w:val="en-IN"/>
        </w:rPr>
        <w:t xml:space="preserve">Operator can withdraw TopUp credit from Channel user account. Withdraw provides the facility to Operators to get back the TopUp credit from Channel user account at any point of time. The withdraw transaction issued by Operator for selected channel user. In this </w:t>
      </w:r>
      <w:r w:rsidRPr="00425C8F">
        <w:rPr>
          <w:lang w:val="en-IN"/>
        </w:rPr>
        <w:lastRenderedPageBreak/>
        <w:t>transaction the channel user’s account will be debited and operator’s stock will be credited. The channel user will get the notification about transaction and its new balance via SMS.</w:t>
      </w:r>
    </w:p>
    <w:p w:rsidR="00CD5C68" w:rsidRPr="00425C8F" w:rsidRDefault="0000768E" w:rsidP="001E6309">
      <w:pPr>
        <w:pStyle w:val="Heading"/>
        <w:rPr>
          <w:color w:val="auto"/>
        </w:rPr>
      </w:pPr>
      <w:r w:rsidRPr="00425C8F">
        <w:rPr>
          <w:color w:val="auto"/>
        </w:rPr>
        <w:t>Request Syntax</w:t>
      </w:r>
    </w:p>
    <w:p w:rsidR="00CD5C68" w:rsidRPr="00425C8F" w:rsidRDefault="00CD5C68" w:rsidP="00CD5C68">
      <w:pPr>
        <w:pStyle w:val="BodyText2"/>
        <w:rPr>
          <w:lang w:val="en-IN"/>
        </w:rPr>
      </w:pPr>
      <w:r w:rsidRPr="00425C8F">
        <w:rPr>
          <w:lang w:val="en-IN"/>
        </w:rPr>
        <w:t>The External System will send the following request for withdraws. The request format and details of request are mentioned below.</w:t>
      </w:r>
    </w:p>
    <w:p w:rsidR="00CD5C68" w:rsidRPr="00425C8F" w:rsidRDefault="00CD5C68" w:rsidP="00CD5C68">
      <w:pPr>
        <w:pStyle w:val="BodyText2"/>
        <w:rPr>
          <w:lang w:val="en-IN"/>
        </w:rPr>
      </w:pPr>
    </w:p>
    <w:p w:rsidR="00CD5C68" w:rsidRPr="00425C8F" w:rsidRDefault="00CD5C68" w:rsidP="00C07BB2">
      <w:pPr>
        <w:pStyle w:val="Code"/>
        <w:ind w:left="0"/>
        <w:rPr>
          <w:lang w:val="en-IN"/>
        </w:rPr>
      </w:pPr>
      <w:r w:rsidRPr="00425C8F">
        <w:rPr>
          <w:lang w:val="en-IN"/>
        </w:rPr>
        <w:t>&lt;?xml version="1.0"?&gt;</w:t>
      </w:r>
    </w:p>
    <w:p w:rsidR="000E76E6" w:rsidRDefault="000E76E6" w:rsidP="00C07BB2">
      <w:pPr>
        <w:pStyle w:val="Code"/>
        <w:ind w:left="0"/>
        <w:rPr>
          <w:lang w:val="en-IN"/>
        </w:rPr>
      </w:pPr>
    </w:p>
    <w:p w:rsidR="000E76E6" w:rsidRDefault="008E0A62" w:rsidP="00C07BB2">
      <w:pPr>
        <w:pStyle w:val="Code"/>
        <w:ind w:left="0"/>
        <w:rPr>
          <w:b/>
          <w:bCs/>
          <w:lang w:val="en-IN"/>
        </w:rPr>
      </w:pPr>
      <w:r w:rsidRPr="008E0A62">
        <w:rPr>
          <w:b/>
          <w:bCs/>
          <w:lang w:val="en-IN"/>
        </w:rPr>
        <w:t>&lt;COMMAND&gt;</w:t>
      </w:r>
    </w:p>
    <w:p w:rsidR="000E76E6" w:rsidRDefault="008E0A62" w:rsidP="00C07BB2">
      <w:pPr>
        <w:pStyle w:val="Code"/>
        <w:ind w:left="0"/>
        <w:rPr>
          <w:b/>
          <w:bCs/>
          <w:lang w:val="en-IN"/>
        </w:rPr>
      </w:pPr>
      <w:r w:rsidRPr="008E0A62">
        <w:rPr>
          <w:b/>
          <w:bCs/>
          <w:lang w:val="en-IN"/>
        </w:rPr>
        <w:t>&lt;TYPE&gt;O2CWDREQ&lt;/TYPE&gt;</w:t>
      </w:r>
    </w:p>
    <w:p w:rsidR="000E76E6" w:rsidRDefault="008E0A62" w:rsidP="00C07BB2">
      <w:pPr>
        <w:pStyle w:val="Code"/>
        <w:ind w:left="0"/>
        <w:rPr>
          <w:b/>
          <w:bCs/>
          <w:lang w:val="en-IN"/>
        </w:rPr>
      </w:pPr>
      <w:r w:rsidRPr="008E0A62">
        <w:rPr>
          <w:b/>
          <w:bCs/>
          <w:lang w:val="en-IN"/>
        </w:rPr>
        <w:t>&lt;EXTNWCODE&gt;</w:t>
      </w:r>
      <w:r w:rsidR="000E76E6">
        <w:rPr>
          <w:b/>
          <w:bCs/>
          <w:lang w:val="en-IN"/>
        </w:rPr>
        <w:t>&lt;networkcode&gt;</w:t>
      </w:r>
      <w:r w:rsidRPr="008E0A62">
        <w:rPr>
          <w:b/>
          <w:bCs/>
          <w:lang w:val="en-IN"/>
        </w:rPr>
        <w:t>&lt;/EXTNWCODE&gt;</w:t>
      </w:r>
    </w:p>
    <w:p w:rsidR="000E76E6" w:rsidRDefault="008E0A62" w:rsidP="00C07BB2">
      <w:pPr>
        <w:pStyle w:val="Code"/>
        <w:ind w:left="0"/>
        <w:rPr>
          <w:b/>
          <w:bCs/>
          <w:lang w:val="en-IN"/>
        </w:rPr>
      </w:pPr>
      <w:r w:rsidRPr="008E0A62">
        <w:rPr>
          <w:b/>
          <w:bCs/>
          <w:lang w:val="en-IN"/>
        </w:rPr>
        <w:t>&lt;MSISDN&gt;</w:t>
      </w:r>
      <w:r w:rsidR="000E76E6">
        <w:rPr>
          <w:b/>
          <w:bCs/>
          <w:lang w:val="en-IN"/>
        </w:rPr>
        <w:t>&lt;RetailerMSISDN&gt;&lt;/MSISDN&gt;</w:t>
      </w:r>
    </w:p>
    <w:p w:rsidR="000E76E6" w:rsidRDefault="000E76E6" w:rsidP="00C07BB2">
      <w:pPr>
        <w:pStyle w:val="Code"/>
        <w:ind w:left="0"/>
        <w:rPr>
          <w:b/>
          <w:bCs/>
          <w:lang w:val="en-IN"/>
        </w:rPr>
      </w:pPr>
      <w:r>
        <w:rPr>
          <w:b/>
          <w:bCs/>
          <w:lang w:val="en-IN"/>
        </w:rPr>
        <w:t>&lt;PIN&gt;&lt;channel user's pin&gt;</w:t>
      </w:r>
      <w:r w:rsidR="008E0A62" w:rsidRPr="008E0A62">
        <w:rPr>
          <w:b/>
          <w:bCs/>
          <w:lang w:val="en-IN"/>
        </w:rPr>
        <w:t>&lt;/PIN&gt;</w:t>
      </w:r>
    </w:p>
    <w:p w:rsidR="000E76E6" w:rsidRDefault="000E76E6" w:rsidP="00C07BB2">
      <w:pPr>
        <w:pStyle w:val="Code"/>
        <w:ind w:left="0"/>
        <w:rPr>
          <w:b/>
          <w:bCs/>
          <w:lang w:val="en-IN"/>
        </w:rPr>
      </w:pPr>
      <w:r>
        <w:rPr>
          <w:b/>
          <w:bCs/>
          <w:lang w:val="en-IN"/>
        </w:rPr>
        <w:t>&lt;</w:t>
      </w:r>
      <w:r w:rsidR="008E0A62" w:rsidRPr="008E0A62">
        <w:rPr>
          <w:b/>
          <w:bCs/>
          <w:lang w:val="en-IN"/>
        </w:rPr>
        <w:t>EXTCODE&gt;</w:t>
      </w:r>
      <w:r>
        <w:rPr>
          <w:b/>
          <w:bCs/>
          <w:lang w:val="en-IN"/>
        </w:rPr>
        <w:t>&lt;externalcode&gt;</w:t>
      </w:r>
      <w:r w:rsidR="008E0A62" w:rsidRPr="008E0A62">
        <w:rPr>
          <w:b/>
          <w:bCs/>
          <w:lang w:val="en-IN"/>
        </w:rPr>
        <w:t>&lt;/EXTCODE&gt;</w:t>
      </w:r>
    </w:p>
    <w:p w:rsidR="000E76E6" w:rsidRDefault="008E0A62" w:rsidP="00C07BB2">
      <w:pPr>
        <w:pStyle w:val="Code"/>
        <w:ind w:left="0"/>
        <w:rPr>
          <w:b/>
          <w:bCs/>
          <w:lang w:val="en-IN"/>
        </w:rPr>
      </w:pPr>
      <w:r w:rsidRPr="008E0A62">
        <w:rPr>
          <w:b/>
          <w:bCs/>
          <w:lang w:val="en-IN"/>
        </w:rPr>
        <w:t>&lt;PRODUCTS&gt;&lt;PRO</w:t>
      </w:r>
      <w:r w:rsidR="000E76E6">
        <w:rPr>
          <w:b/>
          <w:bCs/>
          <w:lang w:val="en-IN"/>
        </w:rPr>
        <w:t>DUCTCODE&gt;101&lt;/PRODUCTCODE&gt;&lt;QTY&gt;withdraw units</w:t>
      </w:r>
      <w:r w:rsidRPr="008E0A62">
        <w:rPr>
          <w:b/>
          <w:bCs/>
          <w:lang w:val="en-IN"/>
        </w:rPr>
        <w:t>&lt;/QTY&gt;&lt;/PRODUCTS&gt;</w:t>
      </w:r>
    </w:p>
    <w:p w:rsidR="000E76E6" w:rsidRDefault="008E0A62" w:rsidP="00C07BB2">
      <w:pPr>
        <w:pStyle w:val="Code"/>
        <w:ind w:left="0"/>
        <w:rPr>
          <w:b/>
          <w:bCs/>
          <w:lang w:val="en-IN"/>
        </w:rPr>
      </w:pPr>
      <w:r w:rsidRPr="008E0A62">
        <w:rPr>
          <w:b/>
          <w:bCs/>
          <w:lang w:val="en-IN"/>
        </w:rPr>
        <w:t>&lt;EXTTXNNUMBER&gt;</w:t>
      </w:r>
      <w:r w:rsidR="000E76E6">
        <w:rPr>
          <w:b/>
          <w:bCs/>
          <w:lang w:val="en-IN"/>
        </w:rPr>
        <w:t>&lt;</w:t>
      </w:r>
      <w:r w:rsidR="000523DD">
        <w:rPr>
          <w:b/>
          <w:bCs/>
          <w:lang w:val="en-IN"/>
        </w:rPr>
        <w:t xml:space="preserve">unique </w:t>
      </w:r>
      <w:r w:rsidR="007D295E">
        <w:rPr>
          <w:b/>
          <w:bCs/>
          <w:lang w:val="en-IN"/>
        </w:rPr>
        <w:t>number f</w:t>
      </w:r>
      <w:r w:rsidR="000E76E6">
        <w:rPr>
          <w:b/>
          <w:bCs/>
          <w:lang w:val="en-IN"/>
        </w:rPr>
        <w:t>o</w:t>
      </w:r>
      <w:r w:rsidR="007D295E">
        <w:rPr>
          <w:b/>
          <w:bCs/>
          <w:lang w:val="en-IN"/>
        </w:rPr>
        <w:t>r</w:t>
      </w:r>
      <w:r w:rsidR="000E76E6">
        <w:rPr>
          <w:b/>
          <w:bCs/>
          <w:lang w:val="en-IN"/>
        </w:rPr>
        <w:t xml:space="preserve"> transaction&gt;</w:t>
      </w:r>
      <w:r w:rsidRPr="008E0A62">
        <w:rPr>
          <w:b/>
          <w:bCs/>
          <w:lang w:val="en-IN"/>
        </w:rPr>
        <w:t>&lt;/EXTTXNNUMBER&gt;</w:t>
      </w:r>
    </w:p>
    <w:p w:rsidR="000E76E6" w:rsidRDefault="008E0A62" w:rsidP="00C07BB2">
      <w:pPr>
        <w:pStyle w:val="Code"/>
        <w:ind w:left="0"/>
        <w:rPr>
          <w:b/>
          <w:bCs/>
          <w:lang w:val="en-IN"/>
        </w:rPr>
      </w:pPr>
      <w:r w:rsidRPr="008E0A62">
        <w:rPr>
          <w:b/>
          <w:bCs/>
          <w:lang w:val="en-IN"/>
        </w:rPr>
        <w:t>&lt;EXTTXNDATE&gt;</w:t>
      </w:r>
      <w:r w:rsidR="000E76E6">
        <w:rPr>
          <w:b/>
          <w:bCs/>
          <w:lang w:val="en-IN"/>
        </w:rPr>
        <w:t>&lt;dd/mm/yy&gt;</w:t>
      </w:r>
      <w:r w:rsidRPr="008E0A62">
        <w:rPr>
          <w:b/>
          <w:bCs/>
          <w:lang w:val="en-IN"/>
        </w:rPr>
        <w:t>&lt;/EXTTXNDATE&gt;</w:t>
      </w:r>
    </w:p>
    <w:p w:rsidR="000E76E6" w:rsidRDefault="008E0A62" w:rsidP="00C07BB2">
      <w:pPr>
        <w:pStyle w:val="Code"/>
        <w:ind w:left="0"/>
        <w:rPr>
          <w:b/>
          <w:bCs/>
          <w:lang w:val="en-IN"/>
        </w:rPr>
      </w:pPr>
      <w:r w:rsidRPr="008E0A62">
        <w:rPr>
          <w:b/>
          <w:bCs/>
          <w:lang w:val="en-IN"/>
        </w:rPr>
        <w:t>&lt;REMARKS&gt;&lt;/REMARKS&gt;</w:t>
      </w:r>
    </w:p>
    <w:p w:rsidR="000E76E6" w:rsidRPr="000E76E6" w:rsidRDefault="008E0A62" w:rsidP="00C07BB2">
      <w:pPr>
        <w:pStyle w:val="Code"/>
        <w:ind w:left="0"/>
        <w:rPr>
          <w:b/>
          <w:bCs/>
          <w:lang w:val="en-IN"/>
        </w:rPr>
      </w:pPr>
      <w:r w:rsidRPr="008E0A62">
        <w:rPr>
          <w:b/>
          <w:bCs/>
          <w:lang w:val="en-IN"/>
        </w:rPr>
        <w:t>&lt;/COMMAND&gt;</w:t>
      </w:r>
    </w:p>
    <w:p w:rsidR="00CD5C68" w:rsidRPr="00425C8F" w:rsidRDefault="00CD5C68" w:rsidP="00CD5C68">
      <w:pPr>
        <w:pStyle w:val="BodyText2"/>
        <w:rPr>
          <w:b/>
          <w:bCs/>
          <w:u w:val="single"/>
          <w:lang w:val="en-IN"/>
        </w:rPr>
      </w:pPr>
    </w:p>
    <w:p w:rsidR="00CD5C68" w:rsidRPr="00425C8F" w:rsidRDefault="00CD5C68" w:rsidP="001E6309">
      <w:pPr>
        <w:pStyle w:val="Heading"/>
        <w:rPr>
          <w:color w:val="auto"/>
        </w:rPr>
      </w:pPr>
      <w:r w:rsidRPr="00425C8F">
        <w:rPr>
          <w:color w:val="auto"/>
        </w:rPr>
        <w:t>Fields Detail</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0"/>
        <w:gridCol w:w="2340"/>
        <w:gridCol w:w="1620"/>
        <w:gridCol w:w="720"/>
        <w:gridCol w:w="1080"/>
      </w:tblGrid>
      <w:tr w:rsidR="00CD5C68" w:rsidRPr="00425C8F" w:rsidTr="00C07BB2">
        <w:trPr>
          <w:trHeight w:val="277"/>
          <w:tblHeader/>
        </w:trPr>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340" w:type="dxa"/>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62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720" w:type="dxa"/>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080" w:type="dxa"/>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trHeight w:val="277"/>
        </w:trPr>
        <w:tc>
          <w:tcPr>
            <w:tcW w:w="1800" w:type="dxa"/>
          </w:tcPr>
          <w:p w:rsidR="00CD5C68" w:rsidRPr="00425C8F" w:rsidRDefault="00CD5C68" w:rsidP="00940B20">
            <w:pPr>
              <w:pStyle w:val="Tablecontent"/>
              <w:rPr>
                <w:lang w:val="en-IN"/>
              </w:rPr>
            </w:pPr>
            <w:r w:rsidRPr="00425C8F">
              <w:rPr>
                <w:lang w:val="en-IN"/>
              </w:rPr>
              <w:t>TYPE</w:t>
            </w:r>
          </w:p>
        </w:tc>
        <w:tc>
          <w:tcPr>
            <w:tcW w:w="1800" w:type="dxa"/>
          </w:tcPr>
          <w:p w:rsidR="00CD5C68" w:rsidRPr="00425C8F" w:rsidRDefault="00CD5C68" w:rsidP="00940B20">
            <w:pPr>
              <w:pStyle w:val="Tablecontent"/>
              <w:rPr>
                <w:lang w:val="en-IN"/>
              </w:rPr>
            </w:pPr>
            <w:r w:rsidRPr="00425C8F">
              <w:rPr>
                <w:lang w:val="en-IN"/>
              </w:rPr>
              <w:t>Request type</w:t>
            </w:r>
          </w:p>
        </w:tc>
        <w:tc>
          <w:tcPr>
            <w:tcW w:w="2340" w:type="dxa"/>
          </w:tcPr>
          <w:p w:rsidR="00CD5C68" w:rsidRPr="00425C8F" w:rsidRDefault="00CD5C68" w:rsidP="00940B20">
            <w:pPr>
              <w:pStyle w:val="Tablecontent"/>
              <w:rPr>
                <w:lang w:val="en-IN"/>
              </w:rPr>
            </w:pPr>
            <w:r w:rsidRPr="00425C8F">
              <w:rPr>
                <w:lang w:val="en-IN"/>
              </w:rPr>
              <w:t>Request Type, should be sent with each request.</w:t>
            </w:r>
          </w:p>
        </w:tc>
        <w:tc>
          <w:tcPr>
            <w:tcW w:w="1620" w:type="dxa"/>
          </w:tcPr>
          <w:p w:rsidR="00CD5C68" w:rsidRPr="00425C8F" w:rsidRDefault="00CD5C68" w:rsidP="00940B20">
            <w:pPr>
              <w:pStyle w:val="Tablecontent"/>
              <w:rPr>
                <w:lang w:val="en-IN"/>
              </w:rPr>
            </w:pPr>
            <w:r w:rsidRPr="00425C8F">
              <w:rPr>
                <w:lang w:val="en-IN"/>
              </w:rPr>
              <w:t>O2CWDREQ</w:t>
            </w:r>
          </w:p>
        </w:tc>
        <w:tc>
          <w:tcPr>
            <w:tcW w:w="720" w:type="dxa"/>
          </w:tcPr>
          <w:p w:rsidR="00CD5C68" w:rsidRPr="00425C8F" w:rsidRDefault="00CD5C68" w:rsidP="00940B20">
            <w:pPr>
              <w:pStyle w:val="Tablecontent"/>
              <w:rPr>
                <w:lang w:val="en-IN"/>
              </w:rPr>
            </w:pPr>
            <w:r w:rsidRPr="00425C8F">
              <w:rPr>
                <w:lang w:val="en-IN"/>
              </w:rPr>
              <w:t>A (15)</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tcPr>
          <w:p w:rsidR="00CD5C68" w:rsidRPr="00425C8F" w:rsidRDefault="00CD5C68" w:rsidP="00940B20">
            <w:pPr>
              <w:pStyle w:val="Tablecontent"/>
              <w:rPr>
                <w:lang w:val="en-IN"/>
              </w:rPr>
            </w:pPr>
            <w:r w:rsidRPr="00425C8F">
              <w:rPr>
                <w:lang w:val="en-IN"/>
              </w:rPr>
              <w:t>EXTNWCODE</w:t>
            </w:r>
          </w:p>
        </w:tc>
        <w:tc>
          <w:tcPr>
            <w:tcW w:w="1800" w:type="dxa"/>
          </w:tcPr>
          <w:p w:rsidR="00CD5C68" w:rsidRPr="00425C8F" w:rsidRDefault="00CD5C68" w:rsidP="00940B20">
            <w:pPr>
              <w:pStyle w:val="Tablecontent"/>
              <w:rPr>
                <w:lang w:val="en-IN"/>
              </w:rPr>
            </w:pPr>
            <w:r w:rsidRPr="00425C8F">
              <w:rPr>
                <w:lang w:val="en-IN"/>
              </w:rPr>
              <w:t xml:space="preserve">Network code </w:t>
            </w:r>
          </w:p>
        </w:tc>
        <w:tc>
          <w:tcPr>
            <w:tcW w:w="2340" w:type="dxa"/>
          </w:tcPr>
          <w:p w:rsidR="00CD5C68" w:rsidRPr="00425C8F" w:rsidRDefault="00CD5C68" w:rsidP="00940B20">
            <w:pPr>
              <w:pStyle w:val="Tablecontent"/>
              <w:rPr>
                <w:lang w:val="en-IN"/>
              </w:rPr>
            </w:pPr>
            <w:r w:rsidRPr="00425C8F">
              <w:rPr>
                <w:lang w:val="en-IN"/>
              </w:rPr>
              <w:t xml:space="preserve">Network code of the Operator User defined in </w:t>
            </w:r>
            <w:r w:rsidR="007C479A" w:rsidRPr="00425C8F">
              <w:rPr>
                <w:lang w:val="en-IN"/>
              </w:rPr>
              <w:t>PreTUPS</w:t>
            </w:r>
            <w:r w:rsidRPr="00425C8F">
              <w:rPr>
                <w:lang w:val="en-IN"/>
              </w:rPr>
              <w:t xml:space="preserve"> as External Network code</w:t>
            </w:r>
          </w:p>
        </w:tc>
        <w:tc>
          <w:tcPr>
            <w:tcW w:w="1620" w:type="dxa"/>
          </w:tcPr>
          <w:p w:rsidR="00CD5C68" w:rsidRPr="00425C8F" w:rsidRDefault="00CD5C68" w:rsidP="00940B20">
            <w:pPr>
              <w:pStyle w:val="Tablecontent"/>
              <w:rPr>
                <w:lang w:val="en-IN"/>
              </w:rPr>
            </w:pPr>
            <w:r w:rsidRPr="00425C8F">
              <w:rPr>
                <w:lang w:val="en-IN"/>
              </w:rPr>
              <w:t>MO</w:t>
            </w:r>
          </w:p>
        </w:tc>
        <w:tc>
          <w:tcPr>
            <w:tcW w:w="720" w:type="dxa"/>
          </w:tcPr>
          <w:p w:rsidR="00CD5C68" w:rsidRPr="00425C8F" w:rsidRDefault="00CD5C68" w:rsidP="00940B20">
            <w:pPr>
              <w:pStyle w:val="Tablecontent"/>
              <w:rPr>
                <w:lang w:val="en-IN"/>
              </w:rPr>
            </w:pPr>
            <w:r w:rsidRPr="00425C8F">
              <w:rPr>
                <w:lang w:val="en-IN"/>
              </w:rPr>
              <w:t>A (2)</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tcPr>
          <w:p w:rsidR="00CD5C68" w:rsidRPr="00425C8F" w:rsidRDefault="00CD5C68" w:rsidP="00940B20">
            <w:pPr>
              <w:pStyle w:val="Tablecontent"/>
              <w:rPr>
                <w:lang w:val="en-IN"/>
              </w:rPr>
            </w:pPr>
            <w:r w:rsidRPr="00425C8F">
              <w:rPr>
                <w:lang w:val="en-IN"/>
              </w:rPr>
              <w:t>MSISDN</w:t>
            </w:r>
          </w:p>
        </w:tc>
        <w:tc>
          <w:tcPr>
            <w:tcW w:w="1800" w:type="dxa"/>
          </w:tcPr>
          <w:p w:rsidR="00CD5C68" w:rsidRPr="00425C8F" w:rsidRDefault="00CD5C68" w:rsidP="00940B20">
            <w:pPr>
              <w:pStyle w:val="Tablecontent"/>
              <w:rPr>
                <w:lang w:val="en-IN"/>
              </w:rPr>
            </w:pPr>
            <w:r w:rsidRPr="00425C8F">
              <w:rPr>
                <w:lang w:val="en-IN"/>
              </w:rPr>
              <w:t>Channel user MSISDN</w:t>
            </w:r>
          </w:p>
        </w:tc>
        <w:tc>
          <w:tcPr>
            <w:tcW w:w="2340" w:type="dxa"/>
          </w:tcPr>
          <w:p w:rsidR="00CD5C68" w:rsidRPr="00425C8F" w:rsidRDefault="00CD5C68" w:rsidP="00940B20">
            <w:pPr>
              <w:pStyle w:val="Tablecontent"/>
              <w:rPr>
                <w:lang w:val="en-IN"/>
              </w:rPr>
            </w:pPr>
            <w:r w:rsidRPr="00425C8F">
              <w:rPr>
                <w:lang w:val="en-IN"/>
              </w:rPr>
              <w:t>All MSISDN should be in national dial format.</w:t>
            </w:r>
          </w:p>
          <w:p w:rsidR="00CD5C68" w:rsidRPr="00425C8F" w:rsidRDefault="00CD5C68" w:rsidP="00940B20">
            <w:pPr>
              <w:pStyle w:val="Tablecontent"/>
              <w:rPr>
                <w:lang w:val="en-IN"/>
              </w:rPr>
            </w:pPr>
            <w:r w:rsidRPr="00425C8F">
              <w:rPr>
                <w:lang w:val="en-IN"/>
              </w:rPr>
              <w:t>Between MSISDN and EXTCODE one of them must be present, either MSISDN or EXTCODE. Both of them can be present in request</w:t>
            </w:r>
          </w:p>
          <w:p w:rsidR="00CD5C68" w:rsidRPr="00425C8F" w:rsidRDefault="00CD5C68" w:rsidP="00940B20">
            <w:pPr>
              <w:pStyle w:val="Tablecontent"/>
              <w:rPr>
                <w:lang w:val="en-IN"/>
              </w:rPr>
            </w:pPr>
            <w:r w:rsidRPr="00425C8F">
              <w:rPr>
                <w:b/>
                <w:bCs/>
                <w:lang w:val="en-IN"/>
              </w:rPr>
              <w:t>When MSISDN is available in request then PIN is mandatory for the request.</w:t>
            </w:r>
          </w:p>
        </w:tc>
        <w:tc>
          <w:tcPr>
            <w:tcW w:w="1620" w:type="dxa"/>
          </w:tcPr>
          <w:p w:rsidR="00CD5C68" w:rsidRPr="00425C8F" w:rsidRDefault="00CD5C68" w:rsidP="00940B20">
            <w:pPr>
              <w:pStyle w:val="Tablecontent"/>
              <w:rPr>
                <w:lang w:val="en-IN"/>
              </w:rPr>
            </w:pPr>
            <w:r w:rsidRPr="00425C8F">
              <w:rPr>
                <w:lang w:val="en-IN"/>
              </w:rPr>
              <w:t>9942222</w:t>
            </w:r>
          </w:p>
        </w:tc>
        <w:tc>
          <w:tcPr>
            <w:tcW w:w="720" w:type="dxa"/>
          </w:tcPr>
          <w:p w:rsidR="00CD5C68" w:rsidRPr="00425C8F" w:rsidRDefault="00CD5C68" w:rsidP="00940B20">
            <w:pPr>
              <w:pStyle w:val="Tablecontent"/>
              <w:rPr>
                <w:lang w:val="en-IN"/>
              </w:rPr>
            </w:pPr>
            <w:r w:rsidRPr="00425C8F">
              <w:rPr>
                <w:lang w:val="en-IN"/>
              </w:rPr>
              <w:t>N (15)</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tcPr>
          <w:p w:rsidR="00CD5C68" w:rsidRPr="00425C8F" w:rsidRDefault="00CD5C68" w:rsidP="00940B20">
            <w:pPr>
              <w:pStyle w:val="Tablecontent"/>
              <w:rPr>
                <w:lang w:val="en-IN"/>
              </w:rPr>
            </w:pPr>
            <w:r w:rsidRPr="00425C8F">
              <w:rPr>
                <w:lang w:val="en-IN"/>
              </w:rPr>
              <w:t>PIN</w:t>
            </w:r>
          </w:p>
        </w:tc>
        <w:tc>
          <w:tcPr>
            <w:tcW w:w="1800" w:type="dxa"/>
          </w:tcPr>
          <w:p w:rsidR="00CD5C68" w:rsidRPr="00425C8F" w:rsidRDefault="00CD5C68" w:rsidP="00940B20">
            <w:pPr>
              <w:pStyle w:val="Tablecontent"/>
              <w:rPr>
                <w:lang w:val="en-IN"/>
              </w:rPr>
            </w:pPr>
            <w:r w:rsidRPr="00425C8F">
              <w:rPr>
                <w:lang w:val="en-IN"/>
              </w:rPr>
              <w:t>Pin of the user</w:t>
            </w:r>
          </w:p>
        </w:tc>
        <w:tc>
          <w:tcPr>
            <w:tcW w:w="2340" w:type="dxa"/>
          </w:tcPr>
          <w:p w:rsidR="00CD5C68" w:rsidRPr="00425C8F" w:rsidRDefault="00CD5C68" w:rsidP="00940B20">
            <w:pPr>
              <w:pStyle w:val="Tablecontent"/>
              <w:rPr>
                <w:lang w:val="en-IN"/>
              </w:rPr>
            </w:pPr>
            <w:r w:rsidRPr="00425C8F">
              <w:rPr>
                <w:lang w:val="en-IN"/>
              </w:rPr>
              <w:t>Pin provided to channel user</w:t>
            </w:r>
          </w:p>
        </w:tc>
        <w:tc>
          <w:tcPr>
            <w:tcW w:w="1620" w:type="dxa"/>
          </w:tcPr>
          <w:p w:rsidR="00CD5C68" w:rsidRPr="00425C8F" w:rsidRDefault="00CD5C68" w:rsidP="00940B20">
            <w:pPr>
              <w:pStyle w:val="Tablecontent"/>
              <w:rPr>
                <w:lang w:val="en-IN"/>
              </w:rPr>
            </w:pPr>
            <w:r w:rsidRPr="00425C8F">
              <w:rPr>
                <w:lang w:val="en-IN"/>
              </w:rPr>
              <w:t>1357</w:t>
            </w:r>
          </w:p>
        </w:tc>
        <w:tc>
          <w:tcPr>
            <w:tcW w:w="720" w:type="dxa"/>
          </w:tcPr>
          <w:p w:rsidR="00CD5C68" w:rsidRPr="00425C8F" w:rsidRDefault="00CD5C68" w:rsidP="00940B20">
            <w:pPr>
              <w:pStyle w:val="Tablecontent"/>
              <w:rPr>
                <w:lang w:val="en-IN"/>
              </w:rPr>
            </w:pPr>
            <w:r w:rsidRPr="00425C8F">
              <w:rPr>
                <w:lang w:val="en-IN"/>
              </w:rPr>
              <w:t>O (4)</w:t>
            </w:r>
          </w:p>
        </w:tc>
        <w:tc>
          <w:tcPr>
            <w:tcW w:w="1080" w:type="dxa"/>
          </w:tcPr>
          <w:p w:rsidR="00CD5C68" w:rsidRPr="00425C8F" w:rsidRDefault="00CD5C68" w:rsidP="009B2ADE">
            <w:pPr>
              <w:pStyle w:val="Tablecontent"/>
              <w:rPr>
                <w:lang w:val="en-IN"/>
              </w:rPr>
            </w:pPr>
            <w:r w:rsidRPr="00425C8F">
              <w:rPr>
                <w:lang w:val="en-IN"/>
              </w:rPr>
              <w:t>O (Tag is</w:t>
            </w:r>
            <w:r w:rsidR="009B2ADE">
              <w:rPr>
                <w:lang w:val="en-IN"/>
              </w:rPr>
              <w:t>optional</w:t>
            </w:r>
            <w:r w:rsidRPr="00425C8F">
              <w:rPr>
                <w:lang w:val="en-IN"/>
              </w:rPr>
              <w:t>)</w:t>
            </w:r>
          </w:p>
        </w:tc>
      </w:tr>
      <w:tr w:rsidR="00CD5C68" w:rsidRPr="00425C8F" w:rsidTr="00940B20">
        <w:trPr>
          <w:trHeight w:val="277"/>
        </w:trPr>
        <w:tc>
          <w:tcPr>
            <w:tcW w:w="1800" w:type="dxa"/>
          </w:tcPr>
          <w:p w:rsidR="00CD5C68" w:rsidRPr="00425C8F" w:rsidRDefault="00CD5C68" w:rsidP="00940B20">
            <w:pPr>
              <w:pStyle w:val="Tablecontent"/>
              <w:rPr>
                <w:lang w:val="en-IN"/>
              </w:rPr>
            </w:pPr>
            <w:r w:rsidRPr="00425C8F">
              <w:rPr>
                <w:lang w:val="en-IN"/>
              </w:rPr>
              <w:t>EXTCODE</w:t>
            </w:r>
          </w:p>
        </w:tc>
        <w:tc>
          <w:tcPr>
            <w:tcW w:w="1800" w:type="dxa"/>
          </w:tcPr>
          <w:p w:rsidR="00CD5C68" w:rsidRPr="00425C8F" w:rsidRDefault="00CD5C68" w:rsidP="00940B20">
            <w:pPr>
              <w:pStyle w:val="Tablecontent"/>
              <w:rPr>
                <w:lang w:val="en-IN"/>
              </w:rPr>
            </w:pPr>
            <w:r w:rsidRPr="00425C8F">
              <w:rPr>
                <w:lang w:val="en-IN"/>
              </w:rPr>
              <w:t>External code of the channel user</w:t>
            </w:r>
          </w:p>
        </w:tc>
        <w:tc>
          <w:tcPr>
            <w:tcW w:w="2340" w:type="dxa"/>
          </w:tcPr>
          <w:p w:rsidR="00CD5C68" w:rsidRPr="00425C8F" w:rsidRDefault="00CD5C68" w:rsidP="00940B20">
            <w:pPr>
              <w:pStyle w:val="Tablecontent"/>
              <w:rPr>
                <w:lang w:val="en-IN"/>
              </w:rPr>
            </w:pPr>
            <w:r w:rsidRPr="00425C8F">
              <w:rPr>
                <w:lang w:val="en-IN"/>
              </w:rPr>
              <w:t xml:space="preserve">Unique external code of the channel user defined in </w:t>
            </w:r>
            <w:r w:rsidR="007C479A" w:rsidRPr="00425C8F">
              <w:rPr>
                <w:lang w:val="en-IN"/>
              </w:rPr>
              <w:t>PreTUPS</w:t>
            </w:r>
            <w:r w:rsidRPr="00425C8F">
              <w:rPr>
                <w:lang w:val="en-IN"/>
              </w:rPr>
              <w:t>.</w:t>
            </w:r>
          </w:p>
          <w:p w:rsidR="00CD5C68" w:rsidRPr="00425C8F" w:rsidRDefault="00CD5C68" w:rsidP="00940B20">
            <w:pPr>
              <w:pStyle w:val="Tablecontent"/>
              <w:rPr>
                <w:lang w:val="en-IN"/>
              </w:rPr>
            </w:pPr>
            <w:r w:rsidRPr="00425C8F">
              <w:rPr>
                <w:lang w:val="en-IN"/>
              </w:rPr>
              <w:t xml:space="preserve">Between MSISDN and EXTCODE one of them </w:t>
            </w:r>
            <w:r w:rsidRPr="00425C8F">
              <w:rPr>
                <w:lang w:val="en-IN"/>
              </w:rPr>
              <w:lastRenderedPageBreak/>
              <w:t>must be present, either MSISDN or EXTCODE. Both of them can be present in request</w:t>
            </w:r>
          </w:p>
        </w:tc>
        <w:tc>
          <w:tcPr>
            <w:tcW w:w="1620" w:type="dxa"/>
          </w:tcPr>
          <w:p w:rsidR="00CD5C68" w:rsidRPr="00425C8F" w:rsidRDefault="00CD5C68" w:rsidP="00940B20">
            <w:pPr>
              <w:pStyle w:val="Tablecontent"/>
              <w:rPr>
                <w:lang w:val="en-IN"/>
              </w:rPr>
            </w:pPr>
            <w:r w:rsidRPr="00425C8F">
              <w:rPr>
                <w:lang w:val="en-IN"/>
              </w:rPr>
              <w:lastRenderedPageBreak/>
              <w:t>123</w:t>
            </w:r>
          </w:p>
        </w:tc>
        <w:tc>
          <w:tcPr>
            <w:tcW w:w="720" w:type="dxa"/>
          </w:tcPr>
          <w:p w:rsidR="00CD5C68" w:rsidRPr="00425C8F" w:rsidRDefault="00CD5C68" w:rsidP="00940B20">
            <w:pPr>
              <w:pStyle w:val="Tablecontent"/>
              <w:rPr>
                <w:lang w:val="en-IN"/>
              </w:rPr>
            </w:pPr>
            <w:r w:rsidRPr="00425C8F">
              <w:rPr>
                <w:lang w:val="en-IN"/>
              </w:rPr>
              <w:t>A (10)</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9360" w:type="dxa"/>
            <w:gridSpan w:val="6"/>
          </w:tcPr>
          <w:p w:rsidR="00CD5C68" w:rsidRPr="00425C8F" w:rsidRDefault="00CD5C68" w:rsidP="00940B20">
            <w:pPr>
              <w:pStyle w:val="Tablecontent"/>
              <w:rPr>
                <w:lang w:val="en-IN"/>
              </w:rPr>
            </w:pPr>
            <w:r w:rsidRPr="00425C8F">
              <w:rPr>
                <w:lang w:val="en-IN"/>
              </w:rPr>
              <w:lastRenderedPageBreak/>
              <w:t>PRODUCTS  - Product Details, sub tags of this tag will be repeated in case of the multiple products. In case of the single product send product code 101.</w:t>
            </w:r>
          </w:p>
        </w:tc>
      </w:tr>
      <w:tr w:rsidR="00CD5C68" w:rsidRPr="00425C8F" w:rsidTr="00940B20">
        <w:trPr>
          <w:trHeight w:val="277"/>
        </w:trPr>
        <w:tc>
          <w:tcPr>
            <w:tcW w:w="1800" w:type="dxa"/>
          </w:tcPr>
          <w:p w:rsidR="00CD5C68" w:rsidRPr="00425C8F" w:rsidRDefault="00CD5C68" w:rsidP="00940B20">
            <w:pPr>
              <w:pStyle w:val="Tablecontent"/>
              <w:rPr>
                <w:lang w:val="en-IN"/>
              </w:rPr>
            </w:pPr>
            <w:r w:rsidRPr="00425C8F">
              <w:rPr>
                <w:lang w:val="en-IN"/>
              </w:rPr>
              <w:t>PRODUCTCODE</w:t>
            </w:r>
          </w:p>
        </w:tc>
        <w:tc>
          <w:tcPr>
            <w:tcW w:w="1800" w:type="dxa"/>
          </w:tcPr>
          <w:p w:rsidR="00CD5C68" w:rsidRPr="00425C8F" w:rsidRDefault="00CD5C68" w:rsidP="00940B20">
            <w:pPr>
              <w:pStyle w:val="Tablecontent"/>
              <w:rPr>
                <w:lang w:val="en-IN"/>
              </w:rPr>
            </w:pPr>
            <w:r w:rsidRPr="00425C8F">
              <w:rPr>
                <w:lang w:val="en-IN"/>
              </w:rPr>
              <w:t>Product Code</w:t>
            </w:r>
          </w:p>
        </w:tc>
        <w:tc>
          <w:tcPr>
            <w:tcW w:w="2340" w:type="dxa"/>
          </w:tcPr>
          <w:p w:rsidR="00CD5C68" w:rsidRPr="00425C8F" w:rsidRDefault="00CD5C68" w:rsidP="00940B20">
            <w:pPr>
              <w:pStyle w:val="Tablecontent"/>
              <w:rPr>
                <w:lang w:val="en-IN"/>
              </w:rPr>
            </w:pPr>
            <w:r w:rsidRPr="00425C8F">
              <w:rPr>
                <w:lang w:val="en-IN"/>
              </w:rPr>
              <w:t>Unique Product Code to be transferred, in case of single product default code is 101</w:t>
            </w:r>
          </w:p>
        </w:tc>
        <w:tc>
          <w:tcPr>
            <w:tcW w:w="1620" w:type="dxa"/>
          </w:tcPr>
          <w:p w:rsidR="00CD5C68" w:rsidRPr="00425C8F" w:rsidRDefault="00CD5C68" w:rsidP="00940B20">
            <w:pPr>
              <w:pStyle w:val="Tablecontent"/>
              <w:rPr>
                <w:lang w:val="en-IN"/>
              </w:rPr>
            </w:pPr>
            <w:r w:rsidRPr="00425C8F">
              <w:rPr>
                <w:lang w:val="en-IN"/>
              </w:rPr>
              <w:t>101</w:t>
            </w:r>
          </w:p>
        </w:tc>
        <w:tc>
          <w:tcPr>
            <w:tcW w:w="720" w:type="dxa"/>
          </w:tcPr>
          <w:p w:rsidR="00CD5C68" w:rsidRPr="00425C8F" w:rsidRDefault="00CD5C68" w:rsidP="00940B20">
            <w:pPr>
              <w:pStyle w:val="Tablecontent"/>
              <w:rPr>
                <w:lang w:val="en-IN"/>
              </w:rPr>
            </w:pPr>
            <w:r w:rsidRPr="00425C8F">
              <w:rPr>
                <w:lang w:val="en-IN"/>
              </w:rPr>
              <w:t>N (10)</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tcPr>
          <w:p w:rsidR="00CD5C68" w:rsidRPr="00425C8F" w:rsidRDefault="00CD5C68" w:rsidP="00940B20">
            <w:pPr>
              <w:pStyle w:val="Tablecontent"/>
              <w:rPr>
                <w:lang w:val="en-IN"/>
              </w:rPr>
            </w:pPr>
            <w:r w:rsidRPr="00425C8F">
              <w:rPr>
                <w:lang w:val="en-IN"/>
              </w:rPr>
              <w:t>QTY</w:t>
            </w:r>
          </w:p>
        </w:tc>
        <w:tc>
          <w:tcPr>
            <w:tcW w:w="1800" w:type="dxa"/>
          </w:tcPr>
          <w:p w:rsidR="00CD5C68" w:rsidRPr="00425C8F" w:rsidRDefault="00CD5C68" w:rsidP="00940B20">
            <w:pPr>
              <w:pStyle w:val="Tablecontent"/>
              <w:rPr>
                <w:lang w:val="en-IN"/>
              </w:rPr>
            </w:pPr>
            <w:r w:rsidRPr="00425C8F">
              <w:rPr>
                <w:lang w:val="en-IN"/>
              </w:rPr>
              <w:t>Approved Quantity</w:t>
            </w:r>
          </w:p>
        </w:tc>
        <w:tc>
          <w:tcPr>
            <w:tcW w:w="2340" w:type="dxa"/>
          </w:tcPr>
          <w:p w:rsidR="00CD5C68" w:rsidRPr="00425C8F" w:rsidRDefault="00CD5C68" w:rsidP="00940B20">
            <w:pPr>
              <w:pStyle w:val="Tablecontent"/>
              <w:rPr>
                <w:lang w:val="en-IN"/>
              </w:rPr>
            </w:pPr>
            <w:r w:rsidRPr="00425C8F">
              <w:rPr>
                <w:lang w:val="en-IN"/>
              </w:rPr>
              <w:t>Numeric Only.</w:t>
            </w:r>
          </w:p>
        </w:tc>
        <w:tc>
          <w:tcPr>
            <w:tcW w:w="1620" w:type="dxa"/>
          </w:tcPr>
          <w:p w:rsidR="00CD5C68" w:rsidRPr="00425C8F" w:rsidRDefault="00CD5C68" w:rsidP="00940B20">
            <w:pPr>
              <w:pStyle w:val="Tablecontent"/>
              <w:rPr>
                <w:lang w:val="en-IN"/>
              </w:rPr>
            </w:pPr>
            <w:r w:rsidRPr="00425C8F">
              <w:rPr>
                <w:lang w:val="en-IN"/>
              </w:rPr>
              <w:t>50</w:t>
            </w:r>
          </w:p>
        </w:tc>
        <w:tc>
          <w:tcPr>
            <w:tcW w:w="720" w:type="dxa"/>
          </w:tcPr>
          <w:p w:rsidR="00CD5C68" w:rsidRPr="00425C8F" w:rsidRDefault="00CD5C68" w:rsidP="00940B20">
            <w:pPr>
              <w:pStyle w:val="Tablecontent"/>
              <w:rPr>
                <w:lang w:val="en-IN"/>
              </w:rPr>
            </w:pPr>
            <w:r w:rsidRPr="00425C8F">
              <w:rPr>
                <w:lang w:val="en-IN"/>
              </w:rPr>
              <w:t>N (8)</w:t>
            </w:r>
          </w:p>
        </w:tc>
        <w:tc>
          <w:tcPr>
            <w:tcW w:w="1080" w:type="dxa"/>
          </w:tcPr>
          <w:p w:rsidR="00CD5C68" w:rsidRPr="00425C8F" w:rsidRDefault="00CD5C68" w:rsidP="00940B20">
            <w:pPr>
              <w:pStyle w:val="Tablecontent"/>
              <w:rPr>
                <w:lang w:val="en-IN"/>
              </w:rPr>
            </w:pPr>
            <w:r w:rsidRPr="00425C8F">
              <w:rPr>
                <w:lang w:val="en-IN"/>
              </w:rPr>
              <w:t xml:space="preserve">M </w:t>
            </w:r>
          </w:p>
        </w:tc>
      </w:tr>
      <w:tr w:rsidR="00CD5C68" w:rsidRPr="00425C8F" w:rsidTr="00940B20">
        <w:trPr>
          <w:cantSplit/>
          <w:trHeight w:val="277"/>
        </w:trPr>
        <w:tc>
          <w:tcPr>
            <w:tcW w:w="9360" w:type="dxa"/>
            <w:gridSpan w:val="6"/>
          </w:tcPr>
          <w:p w:rsidR="00CD5C68" w:rsidRPr="00425C8F" w:rsidRDefault="00CD5C68" w:rsidP="00940B20">
            <w:pPr>
              <w:pStyle w:val="Tablecontent"/>
              <w:rPr>
                <w:lang w:val="en-IN"/>
              </w:rPr>
            </w:pPr>
          </w:p>
        </w:tc>
      </w:tr>
      <w:tr w:rsidR="00CD5C68" w:rsidRPr="00425C8F" w:rsidTr="00940B20">
        <w:trPr>
          <w:trHeight w:val="277"/>
        </w:trPr>
        <w:tc>
          <w:tcPr>
            <w:tcW w:w="1800" w:type="dxa"/>
          </w:tcPr>
          <w:p w:rsidR="00CD5C68" w:rsidRPr="00425C8F" w:rsidRDefault="00CD5C68" w:rsidP="00940B20">
            <w:pPr>
              <w:pStyle w:val="Tablecontent"/>
              <w:rPr>
                <w:lang w:val="en-IN"/>
              </w:rPr>
            </w:pPr>
            <w:r w:rsidRPr="00425C8F">
              <w:rPr>
                <w:lang w:val="en-IN"/>
              </w:rPr>
              <w:t>EXTTXNNUMBER</w:t>
            </w:r>
          </w:p>
        </w:tc>
        <w:tc>
          <w:tcPr>
            <w:tcW w:w="1800" w:type="dxa"/>
          </w:tcPr>
          <w:p w:rsidR="00CD5C68" w:rsidRPr="00425C8F" w:rsidRDefault="00CD5C68" w:rsidP="00940B20">
            <w:pPr>
              <w:pStyle w:val="Tablecontent"/>
              <w:rPr>
                <w:lang w:val="en-IN"/>
              </w:rPr>
            </w:pPr>
            <w:r w:rsidRPr="00425C8F">
              <w:rPr>
                <w:lang w:val="en-IN"/>
              </w:rPr>
              <w:t>Unique number of the transaction</w:t>
            </w:r>
          </w:p>
        </w:tc>
        <w:tc>
          <w:tcPr>
            <w:tcW w:w="2340" w:type="dxa"/>
          </w:tcPr>
          <w:p w:rsidR="00CD5C68" w:rsidRPr="00425C8F" w:rsidRDefault="00CD5C68" w:rsidP="00940B20">
            <w:pPr>
              <w:pStyle w:val="Tablecontent"/>
              <w:rPr>
                <w:lang w:val="en-IN"/>
              </w:rPr>
            </w:pPr>
            <w:r w:rsidRPr="00425C8F">
              <w:rPr>
                <w:lang w:val="en-IN"/>
              </w:rPr>
              <w:t>Unique transaction number generated by the External system for the transaction. Alphanumeric</w:t>
            </w:r>
          </w:p>
        </w:tc>
        <w:tc>
          <w:tcPr>
            <w:tcW w:w="1620" w:type="dxa"/>
          </w:tcPr>
          <w:p w:rsidR="00CD5C68" w:rsidRPr="00425C8F" w:rsidRDefault="00CD5C68" w:rsidP="00940B20">
            <w:pPr>
              <w:pStyle w:val="Tablecontent"/>
              <w:rPr>
                <w:lang w:val="en-IN"/>
              </w:rPr>
            </w:pPr>
            <w:r w:rsidRPr="00425C8F">
              <w:rPr>
                <w:lang w:val="en-IN"/>
              </w:rPr>
              <w:t>1234</w:t>
            </w:r>
          </w:p>
        </w:tc>
        <w:tc>
          <w:tcPr>
            <w:tcW w:w="720" w:type="dxa"/>
          </w:tcPr>
          <w:p w:rsidR="00CD5C68" w:rsidRPr="00425C8F" w:rsidRDefault="00CD5C68" w:rsidP="00940B20">
            <w:pPr>
              <w:pStyle w:val="Tablecontent"/>
              <w:rPr>
                <w:lang w:val="en-IN"/>
              </w:rPr>
            </w:pPr>
            <w:r w:rsidRPr="00425C8F">
              <w:rPr>
                <w:lang w:val="en-IN"/>
              </w:rPr>
              <w:t>A (10)</w:t>
            </w:r>
          </w:p>
        </w:tc>
        <w:tc>
          <w:tcPr>
            <w:tcW w:w="1080" w:type="dxa"/>
          </w:tcPr>
          <w:p w:rsidR="00CD5C68" w:rsidRPr="00425C8F" w:rsidRDefault="00CD5C68" w:rsidP="00940B20">
            <w:pPr>
              <w:pStyle w:val="Tablecontent"/>
              <w:rPr>
                <w:lang w:val="en-IN"/>
              </w:rPr>
            </w:pPr>
            <w:r w:rsidRPr="00425C8F">
              <w:rPr>
                <w:lang w:val="en-IN"/>
              </w:rPr>
              <w:t>M (Tag is mandatory)</w:t>
            </w:r>
          </w:p>
        </w:tc>
      </w:tr>
      <w:tr w:rsidR="00CD5C68" w:rsidRPr="00425C8F" w:rsidTr="00940B20">
        <w:trPr>
          <w:trHeight w:val="277"/>
        </w:trPr>
        <w:tc>
          <w:tcPr>
            <w:tcW w:w="1800" w:type="dxa"/>
          </w:tcPr>
          <w:p w:rsidR="00CD5C68" w:rsidRPr="00425C8F" w:rsidRDefault="00CD5C68" w:rsidP="00940B20">
            <w:pPr>
              <w:pStyle w:val="Tablecontent"/>
              <w:rPr>
                <w:lang w:val="en-IN"/>
              </w:rPr>
            </w:pPr>
            <w:r w:rsidRPr="00425C8F">
              <w:rPr>
                <w:lang w:val="en-IN"/>
              </w:rPr>
              <w:t>EXTTXNDATE</w:t>
            </w:r>
          </w:p>
        </w:tc>
        <w:tc>
          <w:tcPr>
            <w:tcW w:w="1800" w:type="dxa"/>
          </w:tcPr>
          <w:p w:rsidR="00CD5C68" w:rsidRPr="00425C8F" w:rsidRDefault="00CD5C68" w:rsidP="00940B20">
            <w:pPr>
              <w:pStyle w:val="Tablecontent"/>
              <w:rPr>
                <w:lang w:val="en-IN"/>
              </w:rPr>
            </w:pPr>
            <w:r w:rsidRPr="00425C8F">
              <w:rPr>
                <w:lang w:val="en-IN"/>
              </w:rPr>
              <w:t>Transaction Date</w:t>
            </w:r>
          </w:p>
        </w:tc>
        <w:tc>
          <w:tcPr>
            <w:tcW w:w="2340" w:type="dxa"/>
          </w:tcPr>
          <w:p w:rsidR="00CD5C68" w:rsidRDefault="00CD5C68" w:rsidP="009A0143">
            <w:pPr>
              <w:pStyle w:val="Tablecontent"/>
              <w:rPr>
                <w:lang w:val="en-IN"/>
              </w:rPr>
            </w:pPr>
            <w:r w:rsidRPr="00425C8F">
              <w:rPr>
                <w:lang w:val="en-IN"/>
              </w:rPr>
              <w:t xml:space="preserve">Transaction Date of transaction in External system in format i.e. </w:t>
            </w:r>
          </w:p>
          <w:p w:rsidR="009A0143" w:rsidRPr="00425C8F" w:rsidRDefault="009A0143" w:rsidP="009A0143">
            <w:pPr>
              <w:pStyle w:val="Tablecontent"/>
              <w:rPr>
                <w:lang w:val="en-IN"/>
              </w:rPr>
            </w:pPr>
            <w:r>
              <w:rPr>
                <w:lang w:val="en-IN"/>
              </w:rPr>
              <w:t>dd/mm/yy</w:t>
            </w:r>
          </w:p>
        </w:tc>
        <w:tc>
          <w:tcPr>
            <w:tcW w:w="1620" w:type="dxa"/>
          </w:tcPr>
          <w:p w:rsidR="00CD5C68" w:rsidRDefault="00CD5C68" w:rsidP="00940B20">
            <w:pPr>
              <w:pStyle w:val="Tablecontent"/>
              <w:rPr>
                <w:lang w:val="en-IN"/>
              </w:rPr>
            </w:pPr>
          </w:p>
          <w:p w:rsidR="009A0143" w:rsidRPr="00425C8F" w:rsidRDefault="009A0143" w:rsidP="00940B20">
            <w:pPr>
              <w:pStyle w:val="Tablecontent"/>
              <w:rPr>
                <w:lang w:val="en-IN"/>
              </w:rPr>
            </w:pPr>
            <w:r>
              <w:rPr>
                <w:lang w:val="en-IN"/>
              </w:rPr>
              <w:t>06/09/16</w:t>
            </w:r>
          </w:p>
        </w:tc>
        <w:tc>
          <w:tcPr>
            <w:tcW w:w="720" w:type="dxa"/>
          </w:tcPr>
          <w:p w:rsidR="00CD5C68" w:rsidRPr="00425C8F" w:rsidRDefault="00CD5C68" w:rsidP="00940B20">
            <w:pPr>
              <w:pStyle w:val="Tablecontent"/>
              <w:rPr>
                <w:lang w:val="en-IN"/>
              </w:rPr>
            </w:pPr>
            <w:r w:rsidRPr="00425C8F">
              <w:rPr>
                <w:lang w:val="en-IN"/>
              </w:rPr>
              <w:t>D (10)</w:t>
            </w:r>
          </w:p>
        </w:tc>
        <w:tc>
          <w:tcPr>
            <w:tcW w:w="1080" w:type="dxa"/>
          </w:tcPr>
          <w:p w:rsidR="00CD5C68" w:rsidRPr="00425C8F" w:rsidRDefault="00CD5C68" w:rsidP="00940B20">
            <w:pPr>
              <w:pStyle w:val="Tablecontent"/>
              <w:rPr>
                <w:lang w:val="en-IN"/>
              </w:rPr>
            </w:pPr>
            <w:r w:rsidRPr="00425C8F">
              <w:rPr>
                <w:lang w:val="en-IN"/>
              </w:rPr>
              <w:t>M (Tag is mandatory)</w:t>
            </w:r>
          </w:p>
        </w:tc>
      </w:tr>
      <w:tr w:rsidR="00CD5C68" w:rsidRPr="00425C8F" w:rsidTr="00940B20">
        <w:trPr>
          <w:trHeight w:val="277"/>
        </w:trPr>
        <w:tc>
          <w:tcPr>
            <w:tcW w:w="1800" w:type="dxa"/>
          </w:tcPr>
          <w:p w:rsidR="00CD5C68" w:rsidRPr="00425C8F" w:rsidRDefault="00CD5C68" w:rsidP="00940B20">
            <w:pPr>
              <w:pStyle w:val="Tablecontent"/>
              <w:rPr>
                <w:lang w:val="en-IN"/>
              </w:rPr>
            </w:pPr>
            <w:r w:rsidRPr="00425C8F">
              <w:rPr>
                <w:lang w:val="en-IN"/>
              </w:rPr>
              <w:t>REMARKS</w:t>
            </w:r>
          </w:p>
        </w:tc>
        <w:tc>
          <w:tcPr>
            <w:tcW w:w="1800" w:type="dxa"/>
          </w:tcPr>
          <w:p w:rsidR="00CD5C68" w:rsidRPr="00425C8F" w:rsidRDefault="00CD5C68" w:rsidP="00940B20">
            <w:pPr>
              <w:pStyle w:val="Tablecontent"/>
              <w:rPr>
                <w:lang w:val="en-IN"/>
              </w:rPr>
            </w:pPr>
            <w:r w:rsidRPr="00425C8F">
              <w:rPr>
                <w:lang w:val="en-IN"/>
              </w:rPr>
              <w:t>Remarks for the transaction</w:t>
            </w:r>
          </w:p>
        </w:tc>
        <w:tc>
          <w:tcPr>
            <w:tcW w:w="2340" w:type="dxa"/>
          </w:tcPr>
          <w:p w:rsidR="00CD5C68" w:rsidRPr="00425C8F" w:rsidRDefault="00CD5C68" w:rsidP="00940B20">
            <w:pPr>
              <w:pStyle w:val="Tablecontent"/>
              <w:rPr>
                <w:lang w:val="en-IN"/>
              </w:rPr>
            </w:pPr>
            <w:r w:rsidRPr="00425C8F">
              <w:rPr>
                <w:lang w:val="en-IN"/>
              </w:rPr>
              <w:t>Remarks to be given for the transaction</w:t>
            </w:r>
          </w:p>
        </w:tc>
        <w:tc>
          <w:tcPr>
            <w:tcW w:w="1620" w:type="dxa"/>
          </w:tcPr>
          <w:p w:rsidR="00CD5C68" w:rsidRPr="00425C8F" w:rsidRDefault="00CD5C68" w:rsidP="00940B20">
            <w:pPr>
              <w:pStyle w:val="Tablecontent"/>
              <w:rPr>
                <w:lang w:val="en-IN"/>
              </w:rPr>
            </w:pPr>
            <w:r w:rsidRPr="00425C8F">
              <w:rPr>
                <w:lang w:val="en-IN"/>
              </w:rPr>
              <w:t>O2C Approve</w:t>
            </w:r>
          </w:p>
        </w:tc>
        <w:tc>
          <w:tcPr>
            <w:tcW w:w="720" w:type="dxa"/>
          </w:tcPr>
          <w:p w:rsidR="00CD5C68" w:rsidRPr="00425C8F" w:rsidRDefault="00CD5C68" w:rsidP="00940B20">
            <w:pPr>
              <w:pStyle w:val="Tablecontent"/>
              <w:rPr>
                <w:lang w:val="en-IN"/>
              </w:rPr>
            </w:pPr>
            <w:r w:rsidRPr="00425C8F">
              <w:rPr>
                <w:lang w:val="en-IN"/>
              </w:rPr>
              <w:t>A (100)</w:t>
            </w:r>
          </w:p>
        </w:tc>
        <w:tc>
          <w:tcPr>
            <w:tcW w:w="1080" w:type="dxa"/>
          </w:tcPr>
          <w:p w:rsidR="00CD5C68" w:rsidRPr="00425C8F" w:rsidRDefault="00CD5C68" w:rsidP="009B2ADE">
            <w:pPr>
              <w:pStyle w:val="Tablecontent"/>
              <w:rPr>
                <w:lang w:val="en-IN"/>
              </w:rPr>
            </w:pPr>
            <w:r w:rsidRPr="00425C8F">
              <w:rPr>
                <w:lang w:val="en-IN"/>
              </w:rPr>
              <w:t>O (Tag is</w:t>
            </w:r>
            <w:r w:rsidR="009B2ADE">
              <w:rPr>
                <w:lang w:val="en-IN"/>
              </w:rPr>
              <w:t>optional</w:t>
            </w:r>
            <w:r w:rsidRPr="00425C8F">
              <w:rPr>
                <w:lang w:val="en-IN"/>
              </w:rPr>
              <w:t>)</w:t>
            </w:r>
          </w:p>
        </w:tc>
      </w:tr>
    </w:tbl>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All tags are mandatory to be present in XML. If value is optional and tag must be present.</w:t>
      </w: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The value for TYPE tag is fixed as mentioned in syntax.</w:t>
      </w:r>
    </w:p>
    <w:p w:rsidR="00CD5C68" w:rsidRPr="00425C8F" w:rsidRDefault="00CD5C68" w:rsidP="00CD5C68">
      <w:pPr>
        <w:pStyle w:val="BodyText2"/>
        <w:rPr>
          <w:lang w:val="en-IN"/>
        </w:rPr>
      </w:pPr>
    </w:p>
    <w:p w:rsidR="00CD5C68" w:rsidRPr="00425C8F" w:rsidRDefault="00CD5C68" w:rsidP="00CD5C68">
      <w:pPr>
        <w:pStyle w:val="Head"/>
        <w:rPr>
          <w:rFonts w:ascii="Courier New" w:hAnsi="Courier New" w:cs="Courier New"/>
          <w:b w:val="0"/>
          <w:bCs w:val="0"/>
          <w:lang w:val="en-IN"/>
        </w:rPr>
      </w:pPr>
      <w:r w:rsidRPr="00425C8F">
        <w:rPr>
          <w:rStyle w:val="Strong"/>
          <w:rFonts w:cs="Arial"/>
          <w:b/>
          <w:bCs/>
          <w:lang w:val="en-IN"/>
        </w:rPr>
        <w:t>Example of XML for withdraw request</w:t>
      </w:r>
    </w:p>
    <w:p w:rsidR="00CB3E53" w:rsidRDefault="00D354A0" w:rsidP="00C07BB2">
      <w:pPr>
        <w:pStyle w:val="Code"/>
        <w:rPr>
          <w:lang w:val="en-IN"/>
        </w:rPr>
      </w:pPr>
      <w:r w:rsidRPr="00D354A0">
        <w:rPr>
          <w:lang w:val="en-IN"/>
        </w:rPr>
        <w:t>&lt;?xml version="1.0"?&gt;</w:t>
      </w:r>
    </w:p>
    <w:p w:rsidR="001C55A5" w:rsidRPr="00425C8F" w:rsidRDefault="00D354A0" w:rsidP="00C07BB2">
      <w:pPr>
        <w:pStyle w:val="Code"/>
        <w:rPr>
          <w:lang w:val="en-IN"/>
        </w:rPr>
      </w:pPr>
      <w:r w:rsidRPr="00D354A0">
        <w:rPr>
          <w:lang w:val="en-IN"/>
        </w:rPr>
        <w:t>&lt;!DOCTYPE COMMAND PUBLIC "-//Ocam//DTD XML Command 1.0//EN" "xml/command.dtd"&gt;</w:t>
      </w:r>
      <w:r w:rsidR="001C55A5" w:rsidRPr="001C55A5">
        <w:rPr>
          <w:lang w:val="en-IN"/>
        </w:rPr>
        <w:t>&lt;COMMAND&gt;&lt;TYPE&gt;O2CWDREQ&lt;/TYPE&gt;&lt;EXTNWCODE&gt;NG&lt;/EXTNWCODE&gt;&lt;MSISDN&gt;7272777777&lt;/MSISDN&gt;&lt;PIN&gt;1357&lt;/PIN&gt;&lt;EXTCODE&gt;&lt;/EXTCODE&gt;&lt;PRODUCTS&gt;&lt;PRODUCTCODE&gt;101&lt;/PRODUCTCODE&gt;&lt;QTY&gt;600&lt;/QTY&gt;&lt;/PRODUCTS&gt;&lt;EXTTXNNUMBER&gt;9568959900&lt;/EXTTXNNUMBER&gt;&lt;EXTTXNDATE&gt;16/03/16&lt;/EXTTXNDATE&gt;&lt;REMARKS&gt;&lt;/REMARKS&gt;&lt;/COMMAND&gt;</w:t>
      </w:r>
    </w:p>
    <w:p w:rsidR="00CD5C68" w:rsidRPr="00425C8F" w:rsidRDefault="00CD5C68" w:rsidP="00CD5C68">
      <w:pPr>
        <w:pStyle w:val="BodyText2"/>
        <w:rPr>
          <w:lang w:val="en-IN"/>
        </w:rPr>
      </w:pPr>
    </w:p>
    <w:p w:rsidR="00CD5C68" w:rsidRPr="00425C8F" w:rsidRDefault="0000768E" w:rsidP="001E6309">
      <w:pPr>
        <w:pStyle w:val="Heading"/>
        <w:rPr>
          <w:color w:val="auto"/>
        </w:rPr>
      </w:pPr>
      <w:r w:rsidRPr="00425C8F">
        <w:rPr>
          <w:color w:val="auto"/>
        </w:rPr>
        <w:t>Response Syntax</w:t>
      </w:r>
    </w:p>
    <w:p w:rsidR="00CD5C68" w:rsidRPr="00425C8F" w:rsidRDefault="007C479A" w:rsidP="00CD5C68">
      <w:pPr>
        <w:pStyle w:val="BodyText2"/>
        <w:rPr>
          <w:lang w:val="en-IN"/>
        </w:rPr>
      </w:pPr>
      <w:r w:rsidRPr="00425C8F">
        <w:rPr>
          <w:lang w:val="en-IN"/>
        </w:rPr>
        <w:t>PreTUPS</w:t>
      </w:r>
      <w:r w:rsidR="00CD5C68" w:rsidRPr="00425C8F">
        <w:rPr>
          <w:lang w:val="en-IN"/>
        </w:rPr>
        <w:t xml:space="preserve"> system sends the acknowledgement to the External system about the transaction status. The acknowledgement will be in XML and send as response of the request. The XML response details are mentioned below.</w:t>
      </w:r>
    </w:p>
    <w:p w:rsidR="00CD5C68" w:rsidRPr="00425C8F" w:rsidRDefault="00CD5C68" w:rsidP="00CD5C68">
      <w:pPr>
        <w:pStyle w:val="BodyText2"/>
        <w:rPr>
          <w:lang w:val="en-IN"/>
        </w:rPr>
      </w:pPr>
    </w:p>
    <w:p w:rsidR="00CD5C68" w:rsidRPr="00425C8F" w:rsidRDefault="00CD5C68" w:rsidP="00C07BB2">
      <w:pPr>
        <w:pStyle w:val="Code"/>
        <w:ind w:left="0"/>
        <w:rPr>
          <w:lang w:val="en-IN"/>
        </w:rPr>
      </w:pPr>
      <w:r w:rsidRPr="00425C8F">
        <w:rPr>
          <w:lang w:val="en-IN"/>
        </w:rPr>
        <w:t>&lt;?xml version="1.0"?&gt;</w:t>
      </w:r>
    </w:p>
    <w:p w:rsidR="00CD5C68" w:rsidRPr="00425C8F" w:rsidRDefault="00CD5C68" w:rsidP="00C07BB2">
      <w:pPr>
        <w:pStyle w:val="Code"/>
        <w:ind w:left="0"/>
        <w:rPr>
          <w:lang w:val="en-IN"/>
        </w:rPr>
      </w:pPr>
      <w:r w:rsidRPr="00425C8F">
        <w:rPr>
          <w:lang w:val="en-IN"/>
        </w:rPr>
        <w:t>&lt;COMMAND&gt;</w:t>
      </w:r>
    </w:p>
    <w:p w:rsidR="00CD5C68" w:rsidRPr="00425C8F" w:rsidRDefault="00CD5C68" w:rsidP="00C07BB2">
      <w:pPr>
        <w:pStyle w:val="Code"/>
        <w:ind w:left="0"/>
        <w:rPr>
          <w:lang w:val="en-IN"/>
        </w:rPr>
      </w:pPr>
      <w:r w:rsidRPr="00425C8F">
        <w:rPr>
          <w:lang w:val="en-IN"/>
        </w:rPr>
        <w:tab/>
        <w:t>&lt;TYPE&gt;O2CWDRESP&lt;/TYPE&gt;</w:t>
      </w:r>
      <w:r w:rsidRPr="00425C8F">
        <w:rPr>
          <w:lang w:val="en-IN"/>
        </w:rPr>
        <w:tab/>
      </w:r>
      <w:r w:rsidRPr="00425C8F">
        <w:rPr>
          <w:lang w:val="en-IN"/>
        </w:rPr>
        <w:tab/>
      </w:r>
    </w:p>
    <w:p w:rsidR="00CD5C68" w:rsidRPr="00425C8F" w:rsidRDefault="00CD5C68" w:rsidP="00C07BB2">
      <w:pPr>
        <w:pStyle w:val="Code"/>
        <w:ind w:left="0"/>
        <w:rPr>
          <w:lang w:val="en-IN"/>
        </w:rPr>
      </w:pPr>
      <w:r w:rsidRPr="00425C8F">
        <w:rPr>
          <w:lang w:val="en-IN"/>
        </w:rPr>
        <w:tab/>
        <w:t>&lt;TXNID&gt;&lt;</w:t>
      </w:r>
      <w:r w:rsidR="007C479A" w:rsidRPr="00425C8F">
        <w:rPr>
          <w:lang w:val="en-IN"/>
        </w:rPr>
        <w:t>PreTUPS</w:t>
      </w:r>
      <w:r w:rsidR="00CB3E53">
        <w:rPr>
          <w:lang w:val="en-IN"/>
        </w:rPr>
        <w:t xml:space="preserve"> Transaction ID&gt;&lt;/</w:t>
      </w:r>
      <w:r w:rsidRPr="00425C8F">
        <w:rPr>
          <w:lang w:val="en-IN"/>
        </w:rPr>
        <w:t>TXNID&gt;</w:t>
      </w:r>
    </w:p>
    <w:p w:rsidR="00CD5C68" w:rsidRPr="00425C8F" w:rsidRDefault="00CD5C68" w:rsidP="00C07BB2">
      <w:pPr>
        <w:pStyle w:val="Code"/>
        <w:ind w:left="0"/>
        <w:rPr>
          <w:lang w:val="en-IN"/>
        </w:rPr>
      </w:pPr>
      <w:r w:rsidRPr="00425C8F">
        <w:rPr>
          <w:lang w:val="en-IN"/>
        </w:rPr>
        <w:tab/>
        <w:t>&lt;EXTTXNNUMBER&gt;&lt;External System Txn number&gt;&lt;/EXTTXNNUMBER&gt;</w:t>
      </w:r>
    </w:p>
    <w:p w:rsidR="00CD5C68" w:rsidRPr="00425C8F" w:rsidRDefault="00CD5C68" w:rsidP="00C07BB2">
      <w:pPr>
        <w:pStyle w:val="Code"/>
        <w:ind w:left="0"/>
        <w:rPr>
          <w:lang w:val="en-IN"/>
        </w:rPr>
      </w:pPr>
      <w:r w:rsidRPr="00425C8F">
        <w:rPr>
          <w:lang w:val="en-IN"/>
        </w:rPr>
        <w:tab/>
        <w:t>&lt;T</w:t>
      </w:r>
      <w:r w:rsidR="00CB3E53">
        <w:rPr>
          <w:lang w:val="en-IN"/>
        </w:rPr>
        <w:t>XNSTATUS&gt;&lt;Transaction Status&gt;&lt;/</w:t>
      </w:r>
      <w:r w:rsidR="009240DB">
        <w:rPr>
          <w:lang w:val="en-IN"/>
        </w:rPr>
        <w:t>TXNSTATUS</w:t>
      </w:r>
      <w:r w:rsidRPr="00425C8F">
        <w:rPr>
          <w:lang w:val="en-IN"/>
        </w:rPr>
        <w:t>&gt;</w:t>
      </w:r>
    </w:p>
    <w:p w:rsidR="00CD5C68" w:rsidRPr="00425C8F" w:rsidRDefault="00CD5C68" w:rsidP="00C07BB2">
      <w:pPr>
        <w:pStyle w:val="Code"/>
        <w:ind w:left="0"/>
        <w:rPr>
          <w:lang w:val="en-IN"/>
        </w:rPr>
      </w:pPr>
      <w:r w:rsidRPr="00425C8F">
        <w:rPr>
          <w:lang w:val="en-IN"/>
        </w:rPr>
        <w:t>&lt;/COMMAND&gt;</w:t>
      </w:r>
    </w:p>
    <w:p w:rsidR="00CD5C68" w:rsidRPr="00425C8F" w:rsidRDefault="00CD5C68" w:rsidP="00CD5C68">
      <w:pPr>
        <w:pStyle w:val="BodyText2"/>
        <w:rPr>
          <w:lang w:val="en-IN"/>
        </w:rPr>
      </w:pPr>
    </w:p>
    <w:p w:rsidR="00CD5C68" w:rsidRPr="00425C8F" w:rsidRDefault="00CD5C68" w:rsidP="00CD5C68">
      <w:pPr>
        <w:pStyle w:val="BodyText2"/>
        <w:rPr>
          <w:lang w:val="en-IN"/>
        </w:rPr>
      </w:pPr>
      <w:r w:rsidRPr="00425C8F">
        <w:rPr>
          <w:b/>
          <w:bCs/>
          <w:u w:val="single"/>
          <w:lang w:val="en-IN"/>
        </w:rPr>
        <w:t>Fields Detail</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980"/>
        <w:gridCol w:w="2520"/>
        <w:gridCol w:w="1440"/>
        <w:gridCol w:w="720"/>
        <w:gridCol w:w="900"/>
      </w:tblGrid>
      <w:tr w:rsidR="00CD5C68" w:rsidRPr="00425C8F" w:rsidTr="00C07BB2">
        <w:trPr>
          <w:trHeight w:val="277"/>
          <w:tblHeader/>
        </w:trPr>
        <w:tc>
          <w:tcPr>
            <w:tcW w:w="162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98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520" w:type="dxa"/>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44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720" w:type="dxa"/>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900" w:type="dxa"/>
            <w:shd w:val="clear" w:color="auto" w:fill="E31837"/>
          </w:tcPr>
          <w:p w:rsidR="00CD5C68" w:rsidRPr="00425C8F" w:rsidRDefault="00CD5C68" w:rsidP="00940B20">
            <w:pPr>
              <w:pStyle w:val="TableColumnLabels"/>
              <w:rPr>
                <w:color w:val="auto"/>
                <w:lang w:val="en-IN"/>
              </w:rPr>
            </w:pPr>
            <w:r w:rsidRPr="00425C8F">
              <w:rPr>
                <w:color w:val="auto"/>
                <w:lang w:val="en-IN"/>
              </w:rPr>
              <w:t>Optional/Mandatory</w:t>
            </w:r>
          </w:p>
        </w:tc>
      </w:tr>
      <w:tr w:rsidR="00CD5C68" w:rsidRPr="00425C8F" w:rsidTr="00940B20">
        <w:tblPrEx>
          <w:tblCellMar>
            <w:left w:w="70" w:type="dxa"/>
            <w:right w:w="70" w:type="dxa"/>
          </w:tblCellMar>
        </w:tblPrEx>
        <w:tc>
          <w:tcPr>
            <w:tcW w:w="1620" w:type="dxa"/>
          </w:tcPr>
          <w:p w:rsidR="00CD5C68" w:rsidRPr="00425C8F" w:rsidRDefault="00CD5C68" w:rsidP="00940B20">
            <w:pPr>
              <w:pStyle w:val="Tablecontent"/>
              <w:rPr>
                <w:lang w:val="en-IN"/>
              </w:rPr>
            </w:pPr>
            <w:r w:rsidRPr="00425C8F">
              <w:rPr>
                <w:lang w:val="en-IN"/>
              </w:rPr>
              <w:t>TYPE</w:t>
            </w:r>
          </w:p>
        </w:tc>
        <w:tc>
          <w:tcPr>
            <w:tcW w:w="1980" w:type="dxa"/>
          </w:tcPr>
          <w:p w:rsidR="00CD5C68" w:rsidRPr="00425C8F" w:rsidRDefault="00CD5C68" w:rsidP="00940B20">
            <w:pPr>
              <w:pStyle w:val="Tablecontent"/>
              <w:rPr>
                <w:lang w:val="en-IN"/>
              </w:rPr>
            </w:pPr>
            <w:r w:rsidRPr="00425C8F">
              <w:rPr>
                <w:lang w:val="en-IN"/>
              </w:rPr>
              <w:t>Response type</w:t>
            </w:r>
          </w:p>
        </w:tc>
        <w:tc>
          <w:tcPr>
            <w:tcW w:w="2520" w:type="dxa"/>
          </w:tcPr>
          <w:p w:rsidR="00CD5C68" w:rsidRPr="00425C8F" w:rsidRDefault="00CD5C68" w:rsidP="00940B20">
            <w:pPr>
              <w:pStyle w:val="Tablecontent"/>
              <w:rPr>
                <w:lang w:val="en-IN"/>
              </w:rPr>
            </w:pPr>
            <w:r w:rsidRPr="00425C8F">
              <w:rPr>
                <w:lang w:val="en-IN"/>
              </w:rPr>
              <w:t>Response Type</w:t>
            </w:r>
          </w:p>
        </w:tc>
        <w:tc>
          <w:tcPr>
            <w:tcW w:w="1440" w:type="dxa"/>
          </w:tcPr>
          <w:p w:rsidR="00CD5C68" w:rsidRPr="00425C8F" w:rsidRDefault="00CD5C68" w:rsidP="00940B20">
            <w:pPr>
              <w:pStyle w:val="Tablecontent"/>
              <w:rPr>
                <w:lang w:val="en-IN"/>
              </w:rPr>
            </w:pPr>
            <w:r w:rsidRPr="00425C8F">
              <w:rPr>
                <w:lang w:val="en-IN"/>
              </w:rPr>
              <w:t>O2CWDRESP</w:t>
            </w:r>
          </w:p>
        </w:tc>
        <w:tc>
          <w:tcPr>
            <w:tcW w:w="720" w:type="dxa"/>
          </w:tcPr>
          <w:p w:rsidR="00CD5C68" w:rsidRPr="00425C8F" w:rsidRDefault="00CD5C68" w:rsidP="00940B20">
            <w:pPr>
              <w:pStyle w:val="Tablecontent"/>
              <w:rPr>
                <w:lang w:val="en-IN"/>
              </w:rPr>
            </w:pPr>
            <w:r w:rsidRPr="00425C8F">
              <w:rPr>
                <w:lang w:val="en-IN"/>
              </w:rPr>
              <w:t>C (15)</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blPrEx>
          <w:tblCellMar>
            <w:left w:w="70" w:type="dxa"/>
            <w:right w:w="70" w:type="dxa"/>
          </w:tblCellMar>
        </w:tblPrEx>
        <w:tc>
          <w:tcPr>
            <w:tcW w:w="1620" w:type="dxa"/>
          </w:tcPr>
          <w:p w:rsidR="00CD5C68" w:rsidRPr="00425C8F" w:rsidRDefault="00CD5C68" w:rsidP="00940B20">
            <w:pPr>
              <w:pStyle w:val="Tablecontent"/>
              <w:rPr>
                <w:lang w:val="en-IN"/>
              </w:rPr>
            </w:pPr>
            <w:r w:rsidRPr="00425C8F">
              <w:rPr>
                <w:lang w:val="en-IN"/>
              </w:rPr>
              <w:t>TXNID</w:t>
            </w:r>
          </w:p>
        </w:tc>
        <w:tc>
          <w:tcPr>
            <w:tcW w:w="1980" w:type="dxa"/>
          </w:tcPr>
          <w:p w:rsidR="00CD5C68" w:rsidRPr="00425C8F" w:rsidRDefault="007C479A" w:rsidP="00940B20">
            <w:pPr>
              <w:pStyle w:val="Tablecontent"/>
              <w:rPr>
                <w:lang w:val="en-IN"/>
              </w:rPr>
            </w:pPr>
            <w:r w:rsidRPr="00425C8F">
              <w:rPr>
                <w:lang w:val="en-IN"/>
              </w:rPr>
              <w:t>PreTUPS</w:t>
            </w:r>
            <w:r w:rsidR="00CD5C68" w:rsidRPr="00425C8F">
              <w:rPr>
                <w:lang w:val="en-IN"/>
              </w:rPr>
              <w:t xml:space="preserve"> Transaction ID</w:t>
            </w:r>
          </w:p>
        </w:tc>
        <w:tc>
          <w:tcPr>
            <w:tcW w:w="2520" w:type="dxa"/>
          </w:tcPr>
          <w:p w:rsidR="00CD5C68" w:rsidRPr="00425C8F" w:rsidRDefault="00CD5C68" w:rsidP="00940B20">
            <w:pPr>
              <w:pStyle w:val="Tablecontent"/>
              <w:rPr>
                <w:lang w:val="en-IN"/>
              </w:rPr>
            </w:pPr>
            <w:r w:rsidRPr="00425C8F">
              <w:rPr>
                <w:lang w:val="en-IN"/>
              </w:rPr>
              <w:t xml:space="preserve">Transaction ID for O2C transfer generated by </w:t>
            </w:r>
            <w:r w:rsidR="007C479A" w:rsidRPr="00425C8F">
              <w:rPr>
                <w:lang w:val="en-IN"/>
              </w:rPr>
              <w:t>PreTUPS</w:t>
            </w:r>
            <w:r w:rsidRPr="00425C8F">
              <w:rPr>
                <w:lang w:val="en-IN"/>
              </w:rPr>
              <w:t xml:space="preserve"> System.</w:t>
            </w:r>
          </w:p>
        </w:tc>
        <w:tc>
          <w:tcPr>
            <w:tcW w:w="1440" w:type="dxa"/>
          </w:tcPr>
          <w:p w:rsidR="00CD5C68" w:rsidRPr="00425C8F" w:rsidRDefault="00CD5C68" w:rsidP="00940B20">
            <w:pPr>
              <w:pStyle w:val="Tablecontent"/>
              <w:rPr>
                <w:lang w:val="en-IN"/>
              </w:rPr>
            </w:pPr>
            <w:r w:rsidRPr="00425C8F">
              <w:rPr>
                <w:lang w:val="en-IN"/>
              </w:rPr>
              <w:t>OW061005.1658.0001</w:t>
            </w:r>
          </w:p>
        </w:tc>
        <w:tc>
          <w:tcPr>
            <w:tcW w:w="720" w:type="dxa"/>
          </w:tcPr>
          <w:p w:rsidR="00CD5C68" w:rsidRPr="00425C8F" w:rsidRDefault="00CD5C68" w:rsidP="00940B20">
            <w:pPr>
              <w:pStyle w:val="Tablecontent"/>
              <w:rPr>
                <w:lang w:val="en-IN"/>
              </w:rPr>
            </w:pPr>
            <w:r w:rsidRPr="00425C8F">
              <w:rPr>
                <w:lang w:val="en-IN"/>
              </w:rPr>
              <w:t>A (20)</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blPrEx>
          <w:tblCellMar>
            <w:left w:w="70" w:type="dxa"/>
            <w:right w:w="70" w:type="dxa"/>
          </w:tblCellMar>
        </w:tblPrEx>
        <w:tc>
          <w:tcPr>
            <w:tcW w:w="1620" w:type="dxa"/>
          </w:tcPr>
          <w:p w:rsidR="00CD5C68" w:rsidRPr="00425C8F" w:rsidRDefault="00CD5C68" w:rsidP="00940B20">
            <w:pPr>
              <w:pStyle w:val="Tablecontent"/>
              <w:rPr>
                <w:lang w:val="en-IN"/>
              </w:rPr>
            </w:pPr>
            <w:r w:rsidRPr="00425C8F">
              <w:rPr>
                <w:lang w:val="en-IN"/>
              </w:rPr>
              <w:t>TXNSTATUS</w:t>
            </w:r>
          </w:p>
        </w:tc>
        <w:tc>
          <w:tcPr>
            <w:tcW w:w="1980" w:type="dxa"/>
          </w:tcPr>
          <w:p w:rsidR="00CD5C68" w:rsidRPr="00425C8F" w:rsidRDefault="00CD5C68" w:rsidP="00940B20">
            <w:pPr>
              <w:pStyle w:val="Tablecontent"/>
              <w:rPr>
                <w:lang w:val="en-IN"/>
              </w:rPr>
            </w:pPr>
            <w:r w:rsidRPr="00425C8F">
              <w:rPr>
                <w:lang w:val="en-IN"/>
              </w:rPr>
              <w:t>Transaction Status</w:t>
            </w:r>
          </w:p>
        </w:tc>
        <w:tc>
          <w:tcPr>
            <w:tcW w:w="2520" w:type="dxa"/>
          </w:tcPr>
          <w:p w:rsidR="00CD5C68" w:rsidRPr="00425C8F" w:rsidRDefault="00CD5C68" w:rsidP="00940B20">
            <w:pPr>
              <w:pStyle w:val="Tablecontent"/>
              <w:rPr>
                <w:lang w:val="en-IN"/>
              </w:rPr>
            </w:pPr>
            <w:r w:rsidRPr="00425C8F">
              <w:rPr>
                <w:lang w:val="en-IN"/>
              </w:rPr>
              <w:t>Status of the O2C transfer request</w:t>
            </w:r>
          </w:p>
          <w:p w:rsidR="00CD5C68" w:rsidRPr="00425C8F" w:rsidRDefault="00CD5C68" w:rsidP="00940B20">
            <w:pPr>
              <w:pStyle w:val="TableListBullet1"/>
              <w:rPr>
                <w:lang w:val="en-IN"/>
              </w:rPr>
            </w:pPr>
            <w:r w:rsidRPr="00425C8F">
              <w:rPr>
                <w:lang w:val="en-IN"/>
              </w:rPr>
              <w:t xml:space="preserve">Transaction Status = 200 means Success, </w:t>
            </w:r>
          </w:p>
          <w:p w:rsidR="00CD5C68" w:rsidRPr="00425C8F" w:rsidRDefault="00CD5C68" w:rsidP="00940B20">
            <w:pPr>
              <w:pStyle w:val="TableListBullet1"/>
              <w:jc w:val="left"/>
              <w:rPr>
                <w:lang w:val="en-IN"/>
              </w:rPr>
            </w:pPr>
            <w:r w:rsidRPr="00425C8F">
              <w:rPr>
                <w:lang w:val="en-IN"/>
              </w:rPr>
              <w:t>Transaction Status Other than 200 means failed</w:t>
            </w:r>
          </w:p>
        </w:tc>
        <w:tc>
          <w:tcPr>
            <w:tcW w:w="1440" w:type="dxa"/>
          </w:tcPr>
          <w:p w:rsidR="00CD5C68" w:rsidRPr="00425C8F" w:rsidRDefault="00CD5C68" w:rsidP="00940B20">
            <w:pPr>
              <w:pStyle w:val="Tablecontent"/>
              <w:rPr>
                <w:lang w:val="en-IN"/>
              </w:rPr>
            </w:pPr>
            <w:r w:rsidRPr="00425C8F">
              <w:rPr>
                <w:lang w:val="en-IN"/>
              </w:rPr>
              <w:t>200</w:t>
            </w:r>
          </w:p>
        </w:tc>
        <w:tc>
          <w:tcPr>
            <w:tcW w:w="720" w:type="dxa"/>
          </w:tcPr>
          <w:p w:rsidR="00CD5C68" w:rsidRPr="00425C8F" w:rsidRDefault="00CD5C68" w:rsidP="00940B20">
            <w:pPr>
              <w:pStyle w:val="Tablecontent"/>
              <w:rPr>
                <w:lang w:val="en-IN"/>
              </w:rPr>
            </w:pPr>
            <w:r w:rsidRPr="00425C8F">
              <w:rPr>
                <w:lang w:val="en-IN"/>
              </w:rPr>
              <w:t>N (7)</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blPrEx>
          <w:tblCellMar>
            <w:left w:w="70" w:type="dxa"/>
            <w:right w:w="70" w:type="dxa"/>
          </w:tblCellMar>
        </w:tblPrEx>
        <w:tc>
          <w:tcPr>
            <w:tcW w:w="1620" w:type="dxa"/>
          </w:tcPr>
          <w:p w:rsidR="00CD5C68" w:rsidRPr="00425C8F" w:rsidRDefault="00CD5C68" w:rsidP="00940B20">
            <w:pPr>
              <w:pStyle w:val="Tablecontent"/>
              <w:rPr>
                <w:lang w:val="en-IN"/>
              </w:rPr>
            </w:pPr>
            <w:r w:rsidRPr="00425C8F">
              <w:rPr>
                <w:lang w:val="en-IN"/>
              </w:rPr>
              <w:t>EXTTXNNUMBER</w:t>
            </w:r>
          </w:p>
        </w:tc>
        <w:tc>
          <w:tcPr>
            <w:tcW w:w="1980" w:type="dxa"/>
          </w:tcPr>
          <w:p w:rsidR="00CD5C68" w:rsidRPr="00425C8F" w:rsidRDefault="00CD5C68" w:rsidP="00940B20">
            <w:pPr>
              <w:pStyle w:val="Tablecontent"/>
              <w:rPr>
                <w:lang w:val="en-IN"/>
              </w:rPr>
            </w:pPr>
            <w:r w:rsidRPr="00425C8F">
              <w:rPr>
                <w:lang w:val="en-IN"/>
              </w:rPr>
              <w:t>Unique id of the transaction in External transaction system</w:t>
            </w:r>
          </w:p>
        </w:tc>
        <w:tc>
          <w:tcPr>
            <w:tcW w:w="2520" w:type="dxa"/>
          </w:tcPr>
          <w:p w:rsidR="00CD5C68" w:rsidRPr="00425C8F" w:rsidRDefault="00CD5C68" w:rsidP="00940B20">
            <w:pPr>
              <w:pStyle w:val="Tablecontent"/>
              <w:rPr>
                <w:lang w:val="en-IN"/>
              </w:rPr>
            </w:pPr>
            <w:r w:rsidRPr="00425C8F">
              <w:rPr>
                <w:lang w:val="en-IN"/>
              </w:rPr>
              <w:t>Unique Transaction number of the O2C transfer request in the External System.</w:t>
            </w:r>
          </w:p>
        </w:tc>
        <w:tc>
          <w:tcPr>
            <w:tcW w:w="1440" w:type="dxa"/>
          </w:tcPr>
          <w:p w:rsidR="00CD5C68" w:rsidRPr="00425C8F" w:rsidRDefault="00CD5C68" w:rsidP="00940B20">
            <w:pPr>
              <w:pStyle w:val="Tablecontent"/>
              <w:rPr>
                <w:lang w:val="en-IN"/>
              </w:rPr>
            </w:pPr>
            <w:r w:rsidRPr="00425C8F">
              <w:rPr>
                <w:lang w:val="en-IN"/>
              </w:rPr>
              <w:t>1234345</w:t>
            </w:r>
          </w:p>
        </w:tc>
        <w:tc>
          <w:tcPr>
            <w:tcW w:w="720" w:type="dxa"/>
          </w:tcPr>
          <w:p w:rsidR="00CD5C68" w:rsidRPr="00425C8F" w:rsidRDefault="00CD5C68" w:rsidP="00940B20">
            <w:pPr>
              <w:pStyle w:val="Tablecontent"/>
              <w:rPr>
                <w:lang w:val="en-IN"/>
              </w:rPr>
            </w:pPr>
            <w:r w:rsidRPr="00425C8F">
              <w:rPr>
                <w:lang w:val="en-IN"/>
              </w:rPr>
              <w:t>A (10)</w:t>
            </w:r>
          </w:p>
        </w:tc>
        <w:tc>
          <w:tcPr>
            <w:tcW w:w="900" w:type="dxa"/>
          </w:tcPr>
          <w:p w:rsidR="00CD5C68" w:rsidRPr="00425C8F" w:rsidRDefault="00CD5C68" w:rsidP="00940B20">
            <w:pPr>
              <w:pStyle w:val="Tablecontent"/>
              <w:rPr>
                <w:lang w:val="en-IN"/>
              </w:rPr>
            </w:pPr>
            <w:r w:rsidRPr="00425C8F">
              <w:rPr>
                <w:lang w:val="en-IN"/>
              </w:rPr>
              <w:t>O</w:t>
            </w:r>
          </w:p>
        </w:tc>
      </w:tr>
    </w:tbl>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 xml:space="preserve">The Transaction status details explained in appendix. </w:t>
      </w: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 xml:space="preserve">The value for TYPE tag is fixed as mentioned in syntax. </w:t>
      </w:r>
    </w:p>
    <w:p w:rsidR="00CD5C68" w:rsidRPr="00425C8F" w:rsidRDefault="00CD5C68" w:rsidP="00CD5C68">
      <w:pPr>
        <w:pStyle w:val="BodyText2"/>
        <w:rPr>
          <w:lang w:val="en-IN"/>
        </w:rPr>
      </w:pPr>
    </w:p>
    <w:p w:rsidR="00CD5C68" w:rsidRPr="00425C8F" w:rsidRDefault="00CD5C68" w:rsidP="00CD5C68">
      <w:pPr>
        <w:pStyle w:val="BodyText2"/>
        <w:rPr>
          <w:lang w:val="en-IN"/>
        </w:rPr>
      </w:pPr>
    </w:p>
    <w:p w:rsidR="00940B20" w:rsidRPr="00425C8F" w:rsidRDefault="00940B20" w:rsidP="00337049">
      <w:pPr>
        <w:pStyle w:val="Heading2"/>
      </w:pPr>
      <w:bookmarkStart w:id="73" w:name="_Toc310932440"/>
      <w:bookmarkStart w:id="74" w:name="_Toc485139697"/>
      <w:bookmarkStart w:id="75" w:name="_Toc256517361"/>
      <w:bookmarkStart w:id="76" w:name="_Toc368313799"/>
      <w:r w:rsidRPr="00425C8F">
        <w:t>Operator To Channel Return</w:t>
      </w:r>
      <w:bookmarkEnd w:id="73"/>
      <w:bookmarkEnd w:id="74"/>
    </w:p>
    <w:p w:rsidR="00940B20" w:rsidRPr="00425C8F" w:rsidRDefault="00940B20" w:rsidP="00940B20">
      <w:pPr>
        <w:pStyle w:val="BodyText2"/>
      </w:pPr>
      <w:r w:rsidRPr="00425C8F">
        <w:t>Channel Users can Return TopUp Credits, to their Operators. Return is a process using which a Channel user can gracefully return TopUp credits from its own account to the Operator’s account. After successful transaction the Channel user’s account would be debited with the requested amount and a notification message would be sent to Channel user along with the indication of its new balance</w:t>
      </w:r>
    </w:p>
    <w:p w:rsidR="00940B20" w:rsidRPr="00425C8F" w:rsidRDefault="00940B20" w:rsidP="00940B20">
      <w:pPr>
        <w:pStyle w:val="BodyText2"/>
      </w:pPr>
    </w:p>
    <w:p w:rsidR="00940B20" w:rsidRPr="00425C8F" w:rsidRDefault="0000768E" w:rsidP="001E6309">
      <w:pPr>
        <w:pStyle w:val="Heading"/>
        <w:rPr>
          <w:color w:val="auto"/>
        </w:rPr>
      </w:pPr>
      <w:r w:rsidRPr="00425C8F">
        <w:rPr>
          <w:color w:val="auto"/>
        </w:rPr>
        <w:t>Request Syntax</w:t>
      </w:r>
    </w:p>
    <w:p w:rsidR="00940B20" w:rsidRPr="00425C8F" w:rsidRDefault="00940B20" w:rsidP="00940B20">
      <w:pPr>
        <w:pStyle w:val="BodyText2"/>
      </w:pPr>
      <w:r w:rsidRPr="00425C8F">
        <w:t>The External System will send the following request for return. The request format and details of request are mentioned below.</w:t>
      </w:r>
    </w:p>
    <w:p w:rsidR="00940B20" w:rsidRPr="00425C8F" w:rsidRDefault="00940B20" w:rsidP="00940B20">
      <w:pPr>
        <w:pStyle w:val="BodyText2"/>
      </w:pPr>
    </w:p>
    <w:p w:rsidR="00940B20" w:rsidRPr="00425C8F" w:rsidRDefault="00940B20" w:rsidP="001E6309">
      <w:pPr>
        <w:pStyle w:val="Heading"/>
        <w:rPr>
          <w:color w:val="auto"/>
        </w:rPr>
      </w:pPr>
      <w:r w:rsidRPr="00425C8F">
        <w:rPr>
          <w:color w:val="auto"/>
        </w:rPr>
        <w:t>Request Syntax</w:t>
      </w:r>
    </w:p>
    <w:p w:rsidR="00940B20" w:rsidRPr="00425C8F" w:rsidRDefault="00940B20" w:rsidP="00940B20">
      <w:pPr>
        <w:pStyle w:val="Code"/>
      </w:pPr>
      <w:r w:rsidRPr="00425C8F">
        <w:t>&lt;?xml version="1.0"?&gt;</w:t>
      </w:r>
    </w:p>
    <w:p w:rsidR="000F4111" w:rsidRDefault="000F4111" w:rsidP="00940B20">
      <w:pPr>
        <w:pStyle w:val="Code"/>
      </w:pPr>
    </w:p>
    <w:p w:rsidR="006D5593" w:rsidRDefault="000F4111" w:rsidP="000F4111">
      <w:pPr>
        <w:autoSpaceDE w:val="0"/>
        <w:autoSpaceDN w:val="0"/>
        <w:adjustRightInd w:val="0"/>
        <w:rPr>
          <w:rFonts w:ascii="Courier New" w:hAnsi="Courier New" w:cs="Courier New"/>
          <w:sz w:val="18"/>
          <w:szCs w:val="18"/>
        </w:rPr>
      </w:pPr>
      <w:r>
        <w:rPr>
          <w:rFonts w:ascii="Courier New" w:hAnsi="Courier New" w:cs="Courier New"/>
          <w:sz w:val="18"/>
          <w:szCs w:val="18"/>
        </w:rPr>
        <w:t>&lt;COMMAND&gt;</w:t>
      </w:r>
    </w:p>
    <w:p w:rsidR="006D5593" w:rsidRDefault="000F4111" w:rsidP="000F4111">
      <w:pPr>
        <w:autoSpaceDE w:val="0"/>
        <w:autoSpaceDN w:val="0"/>
        <w:adjustRightInd w:val="0"/>
        <w:rPr>
          <w:rFonts w:ascii="Courier New" w:hAnsi="Courier New" w:cs="Courier New"/>
          <w:sz w:val="18"/>
          <w:szCs w:val="18"/>
        </w:rPr>
      </w:pPr>
      <w:r>
        <w:rPr>
          <w:rFonts w:ascii="Courier New" w:hAnsi="Courier New" w:cs="Courier New"/>
          <w:sz w:val="18"/>
          <w:szCs w:val="18"/>
        </w:rPr>
        <w:t>&lt;TYPE&gt;O2CRETREQ&lt;/TYPE&gt;</w:t>
      </w:r>
    </w:p>
    <w:p w:rsidR="006D5593" w:rsidRDefault="000F4111" w:rsidP="000F4111">
      <w:pPr>
        <w:autoSpaceDE w:val="0"/>
        <w:autoSpaceDN w:val="0"/>
        <w:adjustRightInd w:val="0"/>
        <w:rPr>
          <w:rFonts w:ascii="Courier New" w:hAnsi="Courier New" w:cs="Courier New"/>
          <w:sz w:val="18"/>
          <w:szCs w:val="18"/>
        </w:rPr>
      </w:pPr>
      <w:r>
        <w:rPr>
          <w:rFonts w:ascii="Courier New" w:hAnsi="Courier New" w:cs="Courier New"/>
          <w:sz w:val="18"/>
          <w:szCs w:val="18"/>
        </w:rPr>
        <w:t>&lt;EXTNWCODE&gt;NG&lt;/EXTNWCODE&gt;</w:t>
      </w:r>
    </w:p>
    <w:p w:rsidR="006D5593" w:rsidRDefault="000F4111" w:rsidP="000F4111">
      <w:pPr>
        <w:autoSpaceDE w:val="0"/>
        <w:autoSpaceDN w:val="0"/>
        <w:adjustRightInd w:val="0"/>
        <w:rPr>
          <w:rFonts w:ascii="Courier New" w:hAnsi="Courier New" w:cs="Courier New"/>
          <w:sz w:val="18"/>
          <w:szCs w:val="18"/>
        </w:rPr>
      </w:pPr>
      <w:r>
        <w:rPr>
          <w:rFonts w:ascii="Courier New" w:hAnsi="Courier New" w:cs="Courier New"/>
          <w:sz w:val="18"/>
          <w:szCs w:val="18"/>
        </w:rPr>
        <w:t>&lt;MSISDN&gt;</w:t>
      </w:r>
      <w:r w:rsidR="00223A1A">
        <w:rPr>
          <w:rFonts w:ascii="Courier New" w:hAnsi="Courier New" w:cs="Courier New"/>
          <w:sz w:val="18"/>
          <w:szCs w:val="18"/>
        </w:rPr>
        <w:t>&lt;Retailer MSISDN&gt;</w:t>
      </w:r>
      <w:r>
        <w:rPr>
          <w:rFonts w:ascii="Courier New" w:hAnsi="Courier New" w:cs="Courier New"/>
          <w:sz w:val="18"/>
          <w:szCs w:val="18"/>
        </w:rPr>
        <w:t>&lt;/MSISDN&gt;</w:t>
      </w:r>
    </w:p>
    <w:p w:rsidR="006D5593" w:rsidRDefault="000F4111" w:rsidP="000F4111">
      <w:pPr>
        <w:autoSpaceDE w:val="0"/>
        <w:autoSpaceDN w:val="0"/>
        <w:adjustRightInd w:val="0"/>
        <w:rPr>
          <w:rFonts w:ascii="Courier New" w:hAnsi="Courier New" w:cs="Courier New"/>
          <w:sz w:val="18"/>
          <w:szCs w:val="18"/>
        </w:rPr>
      </w:pPr>
      <w:r>
        <w:rPr>
          <w:rFonts w:ascii="Courier New" w:hAnsi="Courier New" w:cs="Courier New"/>
          <w:sz w:val="18"/>
          <w:szCs w:val="18"/>
        </w:rPr>
        <w:t>&lt;PIN&gt;1357&lt;/PIN&gt;</w:t>
      </w:r>
    </w:p>
    <w:p w:rsidR="006D5593" w:rsidRDefault="000F4111" w:rsidP="000F4111">
      <w:pPr>
        <w:autoSpaceDE w:val="0"/>
        <w:autoSpaceDN w:val="0"/>
        <w:adjustRightInd w:val="0"/>
        <w:rPr>
          <w:rFonts w:ascii="Courier New" w:hAnsi="Courier New" w:cs="Courier New"/>
          <w:sz w:val="18"/>
          <w:szCs w:val="18"/>
        </w:rPr>
      </w:pPr>
      <w:r>
        <w:rPr>
          <w:rFonts w:ascii="Courier New" w:hAnsi="Courier New" w:cs="Courier New"/>
          <w:sz w:val="18"/>
          <w:szCs w:val="18"/>
        </w:rPr>
        <w:t>&lt;EXTCODE&gt;</w:t>
      </w:r>
      <w:r w:rsidR="00223A1A">
        <w:rPr>
          <w:rFonts w:ascii="Courier New" w:hAnsi="Courier New" w:cs="Courier New"/>
          <w:sz w:val="18"/>
          <w:szCs w:val="18"/>
        </w:rPr>
        <w:t>&lt;</w:t>
      </w:r>
      <w:r w:rsidR="006D5593">
        <w:rPr>
          <w:rFonts w:ascii="Courier New" w:hAnsi="Courier New" w:cs="Courier New"/>
          <w:sz w:val="18"/>
          <w:szCs w:val="18"/>
        </w:rPr>
        <w:t>channel User external c</w:t>
      </w:r>
      <w:r w:rsidR="00223A1A">
        <w:rPr>
          <w:rFonts w:ascii="Courier New" w:hAnsi="Courier New" w:cs="Courier New"/>
          <w:sz w:val="18"/>
          <w:szCs w:val="18"/>
        </w:rPr>
        <w:t>ode&gt;</w:t>
      </w:r>
      <w:r>
        <w:rPr>
          <w:rFonts w:ascii="Courier New" w:hAnsi="Courier New" w:cs="Courier New"/>
          <w:sz w:val="18"/>
          <w:szCs w:val="18"/>
        </w:rPr>
        <w:t>&lt;/EXTCODE&gt;</w:t>
      </w:r>
    </w:p>
    <w:p w:rsidR="006D5593" w:rsidRDefault="000F4111" w:rsidP="000F4111">
      <w:pPr>
        <w:autoSpaceDE w:val="0"/>
        <w:autoSpaceDN w:val="0"/>
        <w:adjustRightInd w:val="0"/>
        <w:rPr>
          <w:rFonts w:ascii="Courier New" w:hAnsi="Courier New" w:cs="Courier New"/>
          <w:sz w:val="18"/>
          <w:szCs w:val="18"/>
        </w:rPr>
      </w:pPr>
      <w:r>
        <w:rPr>
          <w:rFonts w:ascii="Courier New" w:hAnsi="Courier New" w:cs="Courier New"/>
          <w:sz w:val="18"/>
          <w:szCs w:val="18"/>
        </w:rPr>
        <w:t>&lt;PRODUCTS&gt;&lt;PRODUCTCODE&gt;101&lt;/PRODUCTCODE&gt;&lt;QTY&gt;</w:t>
      </w:r>
      <w:r w:rsidR="00223A1A">
        <w:rPr>
          <w:rFonts w:ascii="Courier New" w:hAnsi="Courier New" w:cs="Courier New"/>
          <w:sz w:val="18"/>
          <w:szCs w:val="18"/>
        </w:rPr>
        <w:t>&lt;return quantity&gt;</w:t>
      </w:r>
      <w:r>
        <w:rPr>
          <w:rFonts w:ascii="Courier New" w:hAnsi="Courier New" w:cs="Courier New"/>
          <w:sz w:val="18"/>
          <w:szCs w:val="18"/>
        </w:rPr>
        <w:t>&lt;/QTY&gt;&lt;/PRODUCTS&gt;</w:t>
      </w:r>
    </w:p>
    <w:p w:rsidR="006D5593" w:rsidRDefault="000F4111" w:rsidP="000F4111">
      <w:pPr>
        <w:autoSpaceDE w:val="0"/>
        <w:autoSpaceDN w:val="0"/>
        <w:adjustRightInd w:val="0"/>
        <w:rPr>
          <w:rFonts w:ascii="Courier New" w:hAnsi="Courier New" w:cs="Courier New"/>
          <w:sz w:val="18"/>
          <w:szCs w:val="18"/>
        </w:rPr>
      </w:pPr>
      <w:r>
        <w:rPr>
          <w:rFonts w:ascii="Courier New" w:hAnsi="Courier New" w:cs="Courier New"/>
          <w:sz w:val="18"/>
          <w:szCs w:val="18"/>
        </w:rPr>
        <w:t>&lt;EXTTXNNUMBER&gt;</w:t>
      </w:r>
      <w:r w:rsidR="00223A1A">
        <w:rPr>
          <w:rFonts w:ascii="Courier New" w:hAnsi="Courier New" w:cs="Courier New"/>
          <w:sz w:val="18"/>
          <w:szCs w:val="18"/>
        </w:rPr>
        <w:t>&lt;unique number for the transaction&gt;</w:t>
      </w:r>
      <w:r>
        <w:rPr>
          <w:rFonts w:ascii="Courier New" w:hAnsi="Courier New" w:cs="Courier New"/>
          <w:sz w:val="18"/>
          <w:szCs w:val="18"/>
        </w:rPr>
        <w:t>&lt;/EXTTXNNUMBER&gt;</w:t>
      </w:r>
    </w:p>
    <w:p w:rsidR="006D5593" w:rsidRDefault="000F4111" w:rsidP="000F4111">
      <w:pPr>
        <w:autoSpaceDE w:val="0"/>
        <w:autoSpaceDN w:val="0"/>
        <w:adjustRightInd w:val="0"/>
        <w:rPr>
          <w:rFonts w:ascii="Courier New" w:hAnsi="Courier New" w:cs="Courier New"/>
          <w:sz w:val="18"/>
          <w:szCs w:val="18"/>
        </w:rPr>
      </w:pPr>
      <w:r>
        <w:rPr>
          <w:rFonts w:ascii="Courier New" w:hAnsi="Courier New" w:cs="Courier New"/>
          <w:sz w:val="18"/>
          <w:szCs w:val="18"/>
        </w:rPr>
        <w:t>&lt;EXTTXNDATE&gt;</w:t>
      </w:r>
      <w:r w:rsidR="006D5593">
        <w:rPr>
          <w:rFonts w:ascii="Courier New" w:hAnsi="Courier New" w:cs="Courier New"/>
          <w:sz w:val="18"/>
          <w:szCs w:val="18"/>
        </w:rPr>
        <w:t>&lt;</w:t>
      </w:r>
      <w:r w:rsidR="00223A1A">
        <w:rPr>
          <w:rFonts w:ascii="Courier New" w:hAnsi="Courier New" w:cs="Courier New"/>
          <w:sz w:val="18"/>
          <w:szCs w:val="18"/>
        </w:rPr>
        <w:t>dd/mm/yy</w:t>
      </w:r>
      <w:r w:rsidR="006D5593">
        <w:rPr>
          <w:rFonts w:ascii="Courier New" w:hAnsi="Courier New" w:cs="Courier New"/>
          <w:sz w:val="18"/>
          <w:szCs w:val="18"/>
        </w:rPr>
        <w:t>&gt;</w:t>
      </w:r>
      <w:r>
        <w:rPr>
          <w:rFonts w:ascii="Courier New" w:hAnsi="Courier New" w:cs="Courier New"/>
          <w:sz w:val="18"/>
          <w:szCs w:val="18"/>
        </w:rPr>
        <w:t>&lt;/EXTTXNDATE&gt;</w:t>
      </w:r>
    </w:p>
    <w:p w:rsidR="006D5593" w:rsidRDefault="000F4111" w:rsidP="000F4111">
      <w:pPr>
        <w:autoSpaceDE w:val="0"/>
        <w:autoSpaceDN w:val="0"/>
        <w:adjustRightInd w:val="0"/>
        <w:rPr>
          <w:rFonts w:ascii="Courier New" w:hAnsi="Courier New" w:cs="Courier New"/>
          <w:sz w:val="18"/>
          <w:szCs w:val="18"/>
        </w:rPr>
      </w:pPr>
      <w:r>
        <w:rPr>
          <w:rFonts w:ascii="Courier New" w:hAnsi="Courier New" w:cs="Courier New"/>
          <w:sz w:val="18"/>
          <w:szCs w:val="18"/>
        </w:rPr>
        <w:t>&lt;REMARKS&gt;</w:t>
      </w:r>
      <w:r w:rsidR="00223A1A">
        <w:rPr>
          <w:rFonts w:ascii="Courier New" w:hAnsi="Courier New" w:cs="Courier New"/>
          <w:sz w:val="18"/>
          <w:szCs w:val="18"/>
        </w:rPr>
        <w:t>&lt;any remarks&gt;</w:t>
      </w:r>
      <w:r>
        <w:rPr>
          <w:rFonts w:ascii="Courier New" w:hAnsi="Courier New" w:cs="Courier New"/>
          <w:sz w:val="18"/>
          <w:szCs w:val="18"/>
        </w:rPr>
        <w:t>&lt;/REMARKS&gt;</w:t>
      </w:r>
    </w:p>
    <w:p w:rsidR="000F4111" w:rsidRDefault="000F4111" w:rsidP="000F4111">
      <w:pPr>
        <w:autoSpaceDE w:val="0"/>
        <w:autoSpaceDN w:val="0"/>
        <w:adjustRightInd w:val="0"/>
        <w:rPr>
          <w:rFonts w:ascii="Courier New" w:hAnsi="Courier New" w:cs="Courier New"/>
          <w:sz w:val="18"/>
          <w:szCs w:val="18"/>
        </w:rPr>
      </w:pPr>
      <w:r>
        <w:rPr>
          <w:rFonts w:ascii="Courier New" w:hAnsi="Courier New" w:cs="Courier New"/>
          <w:sz w:val="18"/>
          <w:szCs w:val="18"/>
        </w:rPr>
        <w:t>&lt;/COMMAND&gt;</w:t>
      </w:r>
    </w:p>
    <w:p w:rsidR="000F4111" w:rsidRPr="00425C8F" w:rsidRDefault="000F4111" w:rsidP="00940B20">
      <w:pPr>
        <w:pStyle w:val="Code"/>
      </w:pPr>
    </w:p>
    <w:p w:rsidR="00940B20" w:rsidRPr="00425C8F" w:rsidRDefault="00940B20" w:rsidP="00940B20">
      <w:pPr>
        <w:pStyle w:val="BodyText2"/>
      </w:pPr>
    </w:p>
    <w:p w:rsidR="00940B20" w:rsidRPr="00425C8F" w:rsidRDefault="00940B20" w:rsidP="001E6309">
      <w:pPr>
        <w:pStyle w:val="Heading"/>
        <w:rPr>
          <w:color w:val="auto"/>
        </w:rPr>
      </w:pPr>
      <w:r w:rsidRPr="00425C8F">
        <w:rPr>
          <w:color w:val="auto"/>
        </w:rPr>
        <w:lastRenderedPageBreak/>
        <w:t>Fields Detail</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980"/>
        <w:gridCol w:w="2520"/>
        <w:gridCol w:w="1440"/>
        <w:gridCol w:w="720"/>
        <w:gridCol w:w="900"/>
      </w:tblGrid>
      <w:tr w:rsidR="00940B20" w:rsidRPr="00425C8F" w:rsidTr="00940B20">
        <w:trPr>
          <w:trHeight w:val="277"/>
          <w:tblHeader/>
        </w:trPr>
        <w:tc>
          <w:tcPr>
            <w:tcW w:w="1620" w:type="dxa"/>
            <w:shd w:val="clear" w:color="auto" w:fill="E31837"/>
          </w:tcPr>
          <w:p w:rsidR="00940B20" w:rsidRPr="00425C8F" w:rsidRDefault="00940B20" w:rsidP="00940B20">
            <w:pPr>
              <w:pStyle w:val="TableColumnLabels"/>
              <w:rPr>
                <w:color w:val="auto"/>
                <w:lang w:val="en-IN"/>
              </w:rPr>
            </w:pPr>
            <w:r w:rsidRPr="00425C8F">
              <w:rPr>
                <w:color w:val="auto"/>
                <w:lang w:val="en-IN"/>
              </w:rPr>
              <w:t>TAG</w:t>
            </w:r>
          </w:p>
        </w:tc>
        <w:tc>
          <w:tcPr>
            <w:tcW w:w="1980" w:type="dxa"/>
            <w:shd w:val="clear" w:color="auto" w:fill="E31837"/>
          </w:tcPr>
          <w:p w:rsidR="00940B20" w:rsidRPr="00425C8F" w:rsidRDefault="00940B20" w:rsidP="00940B20">
            <w:pPr>
              <w:pStyle w:val="TableColumnLabels"/>
              <w:rPr>
                <w:color w:val="auto"/>
                <w:lang w:val="en-IN"/>
              </w:rPr>
            </w:pPr>
            <w:r w:rsidRPr="00425C8F">
              <w:rPr>
                <w:color w:val="auto"/>
                <w:lang w:val="en-IN"/>
              </w:rPr>
              <w:t>Fields</w:t>
            </w:r>
          </w:p>
        </w:tc>
        <w:tc>
          <w:tcPr>
            <w:tcW w:w="2520" w:type="dxa"/>
            <w:shd w:val="clear" w:color="auto" w:fill="E31837"/>
          </w:tcPr>
          <w:p w:rsidR="00940B20" w:rsidRPr="00425C8F" w:rsidRDefault="00940B20" w:rsidP="00940B20">
            <w:pPr>
              <w:pStyle w:val="TableColumnLabels"/>
              <w:rPr>
                <w:color w:val="auto"/>
                <w:lang w:val="en-IN"/>
              </w:rPr>
            </w:pPr>
            <w:r w:rsidRPr="00425C8F">
              <w:rPr>
                <w:color w:val="auto"/>
                <w:lang w:val="en-IN"/>
              </w:rPr>
              <w:t>Remarks</w:t>
            </w:r>
          </w:p>
        </w:tc>
        <w:tc>
          <w:tcPr>
            <w:tcW w:w="1440" w:type="dxa"/>
            <w:shd w:val="clear" w:color="auto" w:fill="E31837"/>
          </w:tcPr>
          <w:p w:rsidR="00940B20" w:rsidRPr="00425C8F" w:rsidRDefault="00940B20" w:rsidP="00940B20">
            <w:pPr>
              <w:pStyle w:val="TableColumnLabels"/>
              <w:rPr>
                <w:color w:val="auto"/>
                <w:lang w:val="en-IN"/>
              </w:rPr>
            </w:pPr>
            <w:r w:rsidRPr="00425C8F">
              <w:rPr>
                <w:color w:val="auto"/>
                <w:lang w:val="en-IN"/>
              </w:rPr>
              <w:t>Example</w:t>
            </w:r>
          </w:p>
        </w:tc>
        <w:tc>
          <w:tcPr>
            <w:tcW w:w="720" w:type="dxa"/>
            <w:shd w:val="clear" w:color="auto" w:fill="E31837"/>
          </w:tcPr>
          <w:p w:rsidR="00940B20" w:rsidRPr="00425C8F" w:rsidRDefault="00940B20" w:rsidP="00940B20">
            <w:pPr>
              <w:pStyle w:val="TableColumnLabels"/>
              <w:rPr>
                <w:color w:val="auto"/>
                <w:lang w:val="en-IN"/>
              </w:rPr>
            </w:pPr>
            <w:r w:rsidRPr="00425C8F">
              <w:rPr>
                <w:color w:val="auto"/>
                <w:lang w:val="en-IN"/>
              </w:rPr>
              <w:t>Field Type</w:t>
            </w:r>
          </w:p>
        </w:tc>
        <w:tc>
          <w:tcPr>
            <w:tcW w:w="900" w:type="dxa"/>
            <w:shd w:val="clear" w:color="auto" w:fill="E31837"/>
          </w:tcPr>
          <w:p w:rsidR="00940B20" w:rsidRPr="00425C8F" w:rsidRDefault="00940B20" w:rsidP="00940B20">
            <w:pPr>
              <w:pStyle w:val="TableColumnLabels"/>
              <w:rPr>
                <w:color w:val="auto"/>
                <w:lang w:val="en-IN"/>
              </w:rPr>
            </w:pPr>
            <w:r w:rsidRPr="00425C8F">
              <w:rPr>
                <w:color w:val="auto"/>
                <w:lang w:val="en-IN"/>
              </w:rPr>
              <w:t>Optional/Mandatory</w:t>
            </w:r>
          </w:p>
        </w:tc>
      </w:tr>
      <w:tr w:rsidR="00940B20" w:rsidRPr="00425C8F" w:rsidTr="00940B20">
        <w:tblPrEx>
          <w:tblCellMar>
            <w:left w:w="70" w:type="dxa"/>
            <w:right w:w="70" w:type="dxa"/>
          </w:tblCellMar>
        </w:tblPrEx>
        <w:tc>
          <w:tcPr>
            <w:tcW w:w="1620" w:type="dxa"/>
          </w:tcPr>
          <w:p w:rsidR="00940B20" w:rsidRPr="00425C8F" w:rsidRDefault="00940B20" w:rsidP="00940B20">
            <w:pPr>
              <w:pStyle w:val="Tablecontent"/>
            </w:pPr>
            <w:r w:rsidRPr="00425C8F">
              <w:t>TYPE</w:t>
            </w:r>
          </w:p>
        </w:tc>
        <w:tc>
          <w:tcPr>
            <w:tcW w:w="1980" w:type="dxa"/>
          </w:tcPr>
          <w:p w:rsidR="00940B20" w:rsidRPr="00425C8F" w:rsidRDefault="00940B20" w:rsidP="00940B20">
            <w:pPr>
              <w:pStyle w:val="Tablecontent"/>
            </w:pPr>
            <w:r w:rsidRPr="00425C8F">
              <w:t>Request type</w:t>
            </w:r>
          </w:p>
        </w:tc>
        <w:tc>
          <w:tcPr>
            <w:tcW w:w="2520" w:type="dxa"/>
          </w:tcPr>
          <w:p w:rsidR="00940B20" w:rsidRPr="00425C8F" w:rsidRDefault="00940B20" w:rsidP="00940B20">
            <w:pPr>
              <w:pStyle w:val="Tablecontent"/>
            </w:pPr>
            <w:r w:rsidRPr="00425C8F">
              <w:t>Request Type, should be sent with each request</w:t>
            </w:r>
          </w:p>
        </w:tc>
        <w:tc>
          <w:tcPr>
            <w:tcW w:w="1440" w:type="dxa"/>
          </w:tcPr>
          <w:p w:rsidR="00940B20" w:rsidRPr="00425C8F" w:rsidRDefault="00940B20" w:rsidP="00940B20">
            <w:pPr>
              <w:pStyle w:val="Tablecontent"/>
            </w:pPr>
            <w:r w:rsidRPr="00425C8F">
              <w:t>O2CRETREQ</w:t>
            </w:r>
          </w:p>
        </w:tc>
        <w:tc>
          <w:tcPr>
            <w:tcW w:w="720" w:type="dxa"/>
          </w:tcPr>
          <w:p w:rsidR="00940B20" w:rsidRPr="00425C8F" w:rsidRDefault="00940B20" w:rsidP="00940B20">
            <w:pPr>
              <w:pStyle w:val="Tablecontent"/>
            </w:pPr>
            <w:r w:rsidRPr="00425C8F">
              <w:t>A (15)</w:t>
            </w:r>
          </w:p>
        </w:tc>
        <w:tc>
          <w:tcPr>
            <w:tcW w:w="900" w:type="dxa"/>
          </w:tcPr>
          <w:p w:rsidR="00940B20" w:rsidRPr="00425C8F" w:rsidRDefault="00940B20" w:rsidP="00940B20">
            <w:pPr>
              <w:pStyle w:val="Tablecontent"/>
            </w:pPr>
            <w:r w:rsidRPr="00425C8F">
              <w:t>M</w:t>
            </w:r>
          </w:p>
        </w:tc>
      </w:tr>
      <w:tr w:rsidR="00940B20" w:rsidRPr="00425C8F" w:rsidTr="00940B20">
        <w:tblPrEx>
          <w:tblCellMar>
            <w:left w:w="70" w:type="dxa"/>
            <w:right w:w="70" w:type="dxa"/>
          </w:tblCellMar>
        </w:tblPrEx>
        <w:tc>
          <w:tcPr>
            <w:tcW w:w="1620" w:type="dxa"/>
          </w:tcPr>
          <w:p w:rsidR="00940B20" w:rsidRPr="00425C8F" w:rsidRDefault="00940B20" w:rsidP="00940B20">
            <w:pPr>
              <w:pStyle w:val="Tablecontent"/>
            </w:pPr>
            <w:r w:rsidRPr="00425C8F">
              <w:t>EXTNWCODE</w:t>
            </w:r>
          </w:p>
        </w:tc>
        <w:tc>
          <w:tcPr>
            <w:tcW w:w="1980" w:type="dxa"/>
          </w:tcPr>
          <w:p w:rsidR="00940B20" w:rsidRPr="00425C8F" w:rsidRDefault="00940B20" w:rsidP="00940B20">
            <w:pPr>
              <w:pStyle w:val="Tablecontent"/>
            </w:pPr>
            <w:r w:rsidRPr="00425C8F">
              <w:t xml:space="preserve">Network code </w:t>
            </w:r>
          </w:p>
        </w:tc>
        <w:tc>
          <w:tcPr>
            <w:tcW w:w="2520" w:type="dxa"/>
          </w:tcPr>
          <w:p w:rsidR="00940B20" w:rsidRPr="00425C8F" w:rsidRDefault="00940B20" w:rsidP="00940B20">
            <w:pPr>
              <w:pStyle w:val="Tablecontent"/>
            </w:pPr>
            <w:r w:rsidRPr="00425C8F">
              <w:t xml:space="preserve">Network code of the Operator User defined in </w:t>
            </w:r>
            <w:r w:rsidR="007C479A" w:rsidRPr="00425C8F">
              <w:t>PreTUPS</w:t>
            </w:r>
            <w:r w:rsidRPr="00425C8F">
              <w:t xml:space="preserve"> as External Network code</w:t>
            </w:r>
          </w:p>
        </w:tc>
        <w:tc>
          <w:tcPr>
            <w:tcW w:w="1440" w:type="dxa"/>
          </w:tcPr>
          <w:p w:rsidR="00940B20" w:rsidRPr="00425C8F" w:rsidRDefault="00940B20" w:rsidP="00940B20">
            <w:pPr>
              <w:pStyle w:val="Tablecontent"/>
            </w:pPr>
            <w:r w:rsidRPr="00425C8F">
              <w:t>MO</w:t>
            </w:r>
          </w:p>
        </w:tc>
        <w:tc>
          <w:tcPr>
            <w:tcW w:w="720" w:type="dxa"/>
          </w:tcPr>
          <w:p w:rsidR="00940B20" w:rsidRPr="00425C8F" w:rsidRDefault="00940B20" w:rsidP="00940B20">
            <w:pPr>
              <w:pStyle w:val="Tablecontent"/>
            </w:pPr>
            <w:r w:rsidRPr="00425C8F">
              <w:t>A (2)</w:t>
            </w:r>
          </w:p>
        </w:tc>
        <w:tc>
          <w:tcPr>
            <w:tcW w:w="900" w:type="dxa"/>
          </w:tcPr>
          <w:p w:rsidR="00940B20" w:rsidRPr="00425C8F" w:rsidRDefault="00940B20" w:rsidP="00940B20">
            <w:pPr>
              <w:pStyle w:val="Tablecontent"/>
            </w:pPr>
            <w:r w:rsidRPr="00425C8F">
              <w:t>M</w:t>
            </w:r>
          </w:p>
        </w:tc>
      </w:tr>
      <w:tr w:rsidR="00940B20" w:rsidRPr="00425C8F" w:rsidTr="00940B20">
        <w:tblPrEx>
          <w:tblCellMar>
            <w:left w:w="70" w:type="dxa"/>
            <w:right w:w="70" w:type="dxa"/>
          </w:tblCellMar>
        </w:tblPrEx>
        <w:tc>
          <w:tcPr>
            <w:tcW w:w="1620" w:type="dxa"/>
          </w:tcPr>
          <w:p w:rsidR="00940B20" w:rsidRPr="00425C8F" w:rsidRDefault="00940B20" w:rsidP="00940B20">
            <w:pPr>
              <w:pStyle w:val="Tablecontent"/>
            </w:pPr>
            <w:r w:rsidRPr="00425C8F">
              <w:t>MSISDN</w:t>
            </w:r>
          </w:p>
        </w:tc>
        <w:tc>
          <w:tcPr>
            <w:tcW w:w="1980" w:type="dxa"/>
          </w:tcPr>
          <w:p w:rsidR="00940B20" w:rsidRPr="00425C8F" w:rsidRDefault="00940B20" w:rsidP="00940B20">
            <w:pPr>
              <w:pStyle w:val="Tablecontent"/>
            </w:pPr>
            <w:r w:rsidRPr="00425C8F">
              <w:t>Channel user MSISDN</w:t>
            </w:r>
          </w:p>
        </w:tc>
        <w:tc>
          <w:tcPr>
            <w:tcW w:w="2520" w:type="dxa"/>
          </w:tcPr>
          <w:p w:rsidR="00940B20" w:rsidRPr="00425C8F" w:rsidRDefault="00940B20" w:rsidP="00940B20">
            <w:pPr>
              <w:pStyle w:val="Tablecontent"/>
            </w:pPr>
            <w:r w:rsidRPr="00425C8F">
              <w:t>All MSISDN should be in national dial format.</w:t>
            </w:r>
          </w:p>
          <w:p w:rsidR="00940B20" w:rsidRPr="00425C8F" w:rsidRDefault="00940B20" w:rsidP="00940B20">
            <w:pPr>
              <w:pStyle w:val="Tablecontent"/>
            </w:pPr>
            <w:r w:rsidRPr="00425C8F">
              <w:t>Between MSISDN and EXTCODE one of them must be present, either MSISDN or EXTCODE. Both of them can be present in request</w:t>
            </w:r>
          </w:p>
        </w:tc>
        <w:tc>
          <w:tcPr>
            <w:tcW w:w="1440" w:type="dxa"/>
          </w:tcPr>
          <w:p w:rsidR="00940B20" w:rsidRPr="00425C8F" w:rsidRDefault="00940B20" w:rsidP="00940B20">
            <w:pPr>
              <w:pStyle w:val="Tablecontent"/>
            </w:pPr>
            <w:r w:rsidRPr="00425C8F">
              <w:t>9942222</w:t>
            </w:r>
          </w:p>
        </w:tc>
        <w:tc>
          <w:tcPr>
            <w:tcW w:w="720" w:type="dxa"/>
          </w:tcPr>
          <w:p w:rsidR="00940B20" w:rsidRPr="00425C8F" w:rsidRDefault="00940B20" w:rsidP="00940B20">
            <w:pPr>
              <w:pStyle w:val="Tablecontent"/>
            </w:pPr>
            <w:r w:rsidRPr="00425C8F">
              <w:t>N (15)</w:t>
            </w:r>
          </w:p>
        </w:tc>
        <w:tc>
          <w:tcPr>
            <w:tcW w:w="900" w:type="dxa"/>
          </w:tcPr>
          <w:p w:rsidR="00940B20" w:rsidRPr="00425C8F" w:rsidRDefault="00940B20" w:rsidP="00940B20">
            <w:pPr>
              <w:pStyle w:val="Tablecontent"/>
            </w:pPr>
            <w:r w:rsidRPr="00425C8F">
              <w:t>M</w:t>
            </w:r>
          </w:p>
        </w:tc>
      </w:tr>
      <w:tr w:rsidR="000F4111" w:rsidRPr="00425C8F" w:rsidTr="00940B20">
        <w:tblPrEx>
          <w:tblCellMar>
            <w:left w:w="70" w:type="dxa"/>
            <w:right w:w="70" w:type="dxa"/>
          </w:tblCellMar>
        </w:tblPrEx>
        <w:tc>
          <w:tcPr>
            <w:tcW w:w="1620" w:type="dxa"/>
          </w:tcPr>
          <w:p w:rsidR="000F4111" w:rsidRPr="00425C8F" w:rsidRDefault="000F4111" w:rsidP="00940B20">
            <w:pPr>
              <w:pStyle w:val="Tablecontent"/>
            </w:pPr>
            <w:r>
              <w:t>PIN</w:t>
            </w:r>
          </w:p>
        </w:tc>
        <w:tc>
          <w:tcPr>
            <w:tcW w:w="1980" w:type="dxa"/>
          </w:tcPr>
          <w:p w:rsidR="000F4111" w:rsidRPr="00425C8F" w:rsidRDefault="00854E66" w:rsidP="00940B20">
            <w:pPr>
              <w:pStyle w:val="Tablecontent"/>
            </w:pPr>
            <w:r>
              <w:t>Channel user pin</w:t>
            </w:r>
          </w:p>
        </w:tc>
        <w:tc>
          <w:tcPr>
            <w:tcW w:w="2520" w:type="dxa"/>
          </w:tcPr>
          <w:p w:rsidR="000F4111" w:rsidRPr="00425C8F" w:rsidRDefault="00854E66" w:rsidP="00940B20">
            <w:pPr>
              <w:pStyle w:val="Tablecontent"/>
            </w:pPr>
            <w:r>
              <w:t>Pin of channel user</w:t>
            </w:r>
          </w:p>
        </w:tc>
        <w:tc>
          <w:tcPr>
            <w:tcW w:w="1440" w:type="dxa"/>
          </w:tcPr>
          <w:p w:rsidR="000F4111" w:rsidRPr="00425C8F" w:rsidRDefault="00854E66" w:rsidP="00940B20">
            <w:pPr>
              <w:pStyle w:val="Tablecontent"/>
            </w:pPr>
            <w:r>
              <w:t>2468</w:t>
            </w:r>
          </w:p>
        </w:tc>
        <w:tc>
          <w:tcPr>
            <w:tcW w:w="720" w:type="dxa"/>
          </w:tcPr>
          <w:p w:rsidR="000F4111" w:rsidRPr="00425C8F" w:rsidRDefault="00854E66" w:rsidP="00940B20">
            <w:pPr>
              <w:pStyle w:val="Tablecontent"/>
            </w:pPr>
            <w:r>
              <w:t>N(4)</w:t>
            </w:r>
          </w:p>
        </w:tc>
        <w:tc>
          <w:tcPr>
            <w:tcW w:w="900" w:type="dxa"/>
          </w:tcPr>
          <w:p w:rsidR="000F4111" w:rsidRPr="00425C8F" w:rsidRDefault="00854E66" w:rsidP="00940B20">
            <w:pPr>
              <w:pStyle w:val="Tablecontent"/>
            </w:pPr>
            <w:r>
              <w:t>M</w:t>
            </w:r>
          </w:p>
        </w:tc>
      </w:tr>
      <w:tr w:rsidR="00940B20" w:rsidRPr="00425C8F" w:rsidTr="00940B20">
        <w:tblPrEx>
          <w:tblCellMar>
            <w:left w:w="70" w:type="dxa"/>
            <w:right w:w="70" w:type="dxa"/>
          </w:tblCellMar>
        </w:tblPrEx>
        <w:tc>
          <w:tcPr>
            <w:tcW w:w="1620" w:type="dxa"/>
          </w:tcPr>
          <w:p w:rsidR="00940B20" w:rsidRPr="00425C8F" w:rsidRDefault="00940B20" w:rsidP="00940B20">
            <w:pPr>
              <w:pStyle w:val="Tablecontent"/>
            </w:pPr>
            <w:r w:rsidRPr="00425C8F">
              <w:t>EXTCODE</w:t>
            </w:r>
          </w:p>
        </w:tc>
        <w:tc>
          <w:tcPr>
            <w:tcW w:w="1980" w:type="dxa"/>
          </w:tcPr>
          <w:p w:rsidR="00940B20" w:rsidRPr="00425C8F" w:rsidRDefault="00940B20" w:rsidP="00940B20">
            <w:pPr>
              <w:pStyle w:val="Tablecontent"/>
            </w:pPr>
            <w:r w:rsidRPr="00425C8F">
              <w:t>External code of the channel user</w:t>
            </w:r>
          </w:p>
        </w:tc>
        <w:tc>
          <w:tcPr>
            <w:tcW w:w="2520" w:type="dxa"/>
          </w:tcPr>
          <w:p w:rsidR="00940B20" w:rsidRPr="00425C8F" w:rsidRDefault="00940B20" w:rsidP="00940B20">
            <w:pPr>
              <w:pStyle w:val="Tablecontent"/>
            </w:pPr>
            <w:r w:rsidRPr="00425C8F">
              <w:t xml:space="preserve">Unique external code of the channel user defined in </w:t>
            </w:r>
            <w:r w:rsidR="007C479A" w:rsidRPr="00425C8F">
              <w:t>PreTUPS</w:t>
            </w:r>
            <w:r w:rsidRPr="00425C8F">
              <w:t>.</w:t>
            </w:r>
          </w:p>
          <w:p w:rsidR="00940B20" w:rsidRPr="00425C8F" w:rsidRDefault="00940B20" w:rsidP="00940B20">
            <w:pPr>
              <w:pStyle w:val="Tablecontent"/>
            </w:pPr>
            <w:r w:rsidRPr="00425C8F">
              <w:t>Between MSISDN and EXTCODE one of them must be present, either MSISDN or EXTCODE. Both of them can be present in request</w:t>
            </w:r>
          </w:p>
        </w:tc>
        <w:tc>
          <w:tcPr>
            <w:tcW w:w="1440" w:type="dxa"/>
          </w:tcPr>
          <w:p w:rsidR="00940B20" w:rsidRPr="00425C8F" w:rsidRDefault="00940B20" w:rsidP="00940B20">
            <w:pPr>
              <w:pStyle w:val="Tablecontent"/>
            </w:pPr>
            <w:r w:rsidRPr="00425C8F">
              <w:t>123</w:t>
            </w:r>
          </w:p>
        </w:tc>
        <w:tc>
          <w:tcPr>
            <w:tcW w:w="720" w:type="dxa"/>
          </w:tcPr>
          <w:p w:rsidR="00940B20" w:rsidRPr="00425C8F" w:rsidRDefault="00940B20" w:rsidP="00940B20">
            <w:pPr>
              <w:pStyle w:val="Tablecontent"/>
            </w:pPr>
            <w:r w:rsidRPr="00425C8F">
              <w:t>A (10)</w:t>
            </w:r>
          </w:p>
        </w:tc>
        <w:tc>
          <w:tcPr>
            <w:tcW w:w="900" w:type="dxa"/>
          </w:tcPr>
          <w:p w:rsidR="00940B20" w:rsidRPr="00425C8F" w:rsidRDefault="00940B20" w:rsidP="00940B20">
            <w:pPr>
              <w:pStyle w:val="Tablecontent"/>
            </w:pPr>
            <w:r w:rsidRPr="00425C8F">
              <w:t>M</w:t>
            </w:r>
          </w:p>
        </w:tc>
      </w:tr>
      <w:tr w:rsidR="00940B20" w:rsidRPr="00425C8F" w:rsidTr="00940B20">
        <w:tblPrEx>
          <w:tblCellMar>
            <w:left w:w="70" w:type="dxa"/>
            <w:right w:w="70" w:type="dxa"/>
          </w:tblCellMar>
        </w:tblPrEx>
        <w:tc>
          <w:tcPr>
            <w:tcW w:w="9180" w:type="dxa"/>
            <w:gridSpan w:val="6"/>
          </w:tcPr>
          <w:p w:rsidR="00940B20" w:rsidRPr="00425C8F" w:rsidRDefault="00940B20" w:rsidP="00940B20">
            <w:pPr>
              <w:pStyle w:val="Tablecontent"/>
            </w:pPr>
            <w:r w:rsidRPr="00425C8F">
              <w:t>PRODUCTS  - Product Details, sub tags of this tag will be repeated in case of the multiple products. In case of the single product send product code 101.</w:t>
            </w:r>
          </w:p>
        </w:tc>
      </w:tr>
      <w:tr w:rsidR="00940B20" w:rsidRPr="00425C8F" w:rsidTr="00940B20">
        <w:tblPrEx>
          <w:tblCellMar>
            <w:left w:w="70" w:type="dxa"/>
            <w:right w:w="70" w:type="dxa"/>
          </w:tblCellMar>
        </w:tblPrEx>
        <w:tc>
          <w:tcPr>
            <w:tcW w:w="1620" w:type="dxa"/>
          </w:tcPr>
          <w:p w:rsidR="00940B20" w:rsidRPr="00425C8F" w:rsidRDefault="00940B20" w:rsidP="00940B20">
            <w:pPr>
              <w:pStyle w:val="Tablecontent"/>
            </w:pPr>
            <w:r w:rsidRPr="00425C8F">
              <w:t>PRODUCTCODE</w:t>
            </w:r>
          </w:p>
        </w:tc>
        <w:tc>
          <w:tcPr>
            <w:tcW w:w="1980" w:type="dxa"/>
          </w:tcPr>
          <w:p w:rsidR="00940B20" w:rsidRPr="00425C8F" w:rsidRDefault="00940B20" w:rsidP="00940B20">
            <w:pPr>
              <w:pStyle w:val="Tablecontent"/>
            </w:pPr>
            <w:r w:rsidRPr="00425C8F">
              <w:t>Product Code</w:t>
            </w:r>
          </w:p>
        </w:tc>
        <w:tc>
          <w:tcPr>
            <w:tcW w:w="2520" w:type="dxa"/>
          </w:tcPr>
          <w:p w:rsidR="00940B20" w:rsidRPr="00425C8F" w:rsidRDefault="00940B20" w:rsidP="00940B20">
            <w:pPr>
              <w:pStyle w:val="Tablecontent"/>
            </w:pPr>
            <w:r w:rsidRPr="00425C8F">
              <w:t>Unique Product Code to be transferred, in case of single product default code is 101</w:t>
            </w:r>
          </w:p>
        </w:tc>
        <w:tc>
          <w:tcPr>
            <w:tcW w:w="1440" w:type="dxa"/>
          </w:tcPr>
          <w:p w:rsidR="00940B20" w:rsidRPr="00425C8F" w:rsidRDefault="00940B20" w:rsidP="00940B20">
            <w:pPr>
              <w:pStyle w:val="Tablecontent"/>
            </w:pPr>
            <w:r w:rsidRPr="00425C8F">
              <w:t>101</w:t>
            </w:r>
          </w:p>
        </w:tc>
        <w:tc>
          <w:tcPr>
            <w:tcW w:w="720" w:type="dxa"/>
          </w:tcPr>
          <w:p w:rsidR="00940B20" w:rsidRPr="00425C8F" w:rsidRDefault="00940B20" w:rsidP="00940B20">
            <w:pPr>
              <w:pStyle w:val="Tablecontent"/>
            </w:pPr>
            <w:r w:rsidRPr="00425C8F">
              <w:t>N (10)</w:t>
            </w:r>
          </w:p>
        </w:tc>
        <w:tc>
          <w:tcPr>
            <w:tcW w:w="900" w:type="dxa"/>
          </w:tcPr>
          <w:p w:rsidR="00940B20" w:rsidRPr="00425C8F" w:rsidRDefault="00940B20" w:rsidP="00940B20">
            <w:pPr>
              <w:pStyle w:val="Tablecontent"/>
            </w:pPr>
            <w:r w:rsidRPr="00425C8F">
              <w:t>M</w:t>
            </w:r>
          </w:p>
        </w:tc>
      </w:tr>
      <w:tr w:rsidR="00940B20" w:rsidRPr="00425C8F" w:rsidTr="00940B20">
        <w:tblPrEx>
          <w:tblCellMar>
            <w:left w:w="70" w:type="dxa"/>
            <w:right w:w="70" w:type="dxa"/>
          </w:tblCellMar>
        </w:tblPrEx>
        <w:tc>
          <w:tcPr>
            <w:tcW w:w="1620" w:type="dxa"/>
          </w:tcPr>
          <w:p w:rsidR="00940B20" w:rsidRPr="00425C8F" w:rsidRDefault="00940B20" w:rsidP="00940B20">
            <w:pPr>
              <w:pStyle w:val="Tablecontent"/>
            </w:pPr>
            <w:r w:rsidRPr="00425C8F">
              <w:t>QTY</w:t>
            </w:r>
          </w:p>
        </w:tc>
        <w:tc>
          <w:tcPr>
            <w:tcW w:w="1980" w:type="dxa"/>
          </w:tcPr>
          <w:p w:rsidR="00940B20" w:rsidRPr="00425C8F" w:rsidRDefault="00940B20" w:rsidP="00940B20">
            <w:pPr>
              <w:pStyle w:val="Tablecontent"/>
            </w:pPr>
            <w:r w:rsidRPr="00425C8F">
              <w:t>Approved Quantity</w:t>
            </w:r>
          </w:p>
        </w:tc>
        <w:tc>
          <w:tcPr>
            <w:tcW w:w="2520" w:type="dxa"/>
          </w:tcPr>
          <w:p w:rsidR="00940B20" w:rsidRPr="00425C8F" w:rsidRDefault="00940B20" w:rsidP="00940B20">
            <w:pPr>
              <w:pStyle w:val="Tablecontent"/>
            </w:pPr>
            <w:r w:rsidRPr="00425C8F">
              <w:t>Numeric Only.</w:t>
            </w:r>
          </w:p>
        </w:tc>
        <w:tc>
          <w:tcPr>
            <w:tcW w:w="1440" w:type="dxa"/>
          </w:tcPr>
          <w:p w:rsidR="00940B20" w:rsidRPr="00425C8F" w:rsidRDefault="00940B20" w:rsidP="00940B20">
            <w:pPr>
              <w:pStyle w:val="Tablecontent"/>
            </w:pPr>
            <w:r w:rsidRPr="00425C8F">
              <w:t>50</w:t>
            </w:r>
          </w:p>
        </w:tc>
        <w:tc>
          <w:tcPr>
            <w:tcW w:w="720" w:type="dxa"/>
          </w:tcPr>
          <w:p w:rsidR="00940B20" w:rsidRPr="00425C8F" w:rsidRDefault="00940B20" w:rsidP="00940B20">
            <w:pPr>
              <w:pStyle w:val="Tablecontent"/>
            </w:pPr>
            <w:r w:rsidRPr="00425C8F">
              <w:t>N (8)</w:t>
            </w:r>
          </w:p>
        </w:tc>
        <w:tc>
          <w:tcPr>
            <w:tcW w:w="900" w:type="dxa"/>
          </w:tcPr>
          <w:p w:rsidR="00940B20" w:rsidRPr="00425C8F" w:rsidRDefault="00940B20" w:rsidP="00940B20">
            <w:pPr>
              <w:pStyle w:val="Tablecontent"/>
            </w:pPr>
            <w:r w:rsidRPr="00425C8F">
              <w:t xml:space="preserve">M </w:t>
            </w:r>
          </w:p>
        </w:tc>
      </w:tr>
      <w:tr w:rsidR="00940B20" w:rsidRPr="00425C8F" w:rsidTr="00940B20">
        <w:tblPrEx>
          <w:tblCellMar>
            <w:left w:w="70" w:type="dxa"/>
            <w:right w:w="70" w:type="dxa"/>
          </w:tblCellMar>
        </w:tblPrEx>
        <w:tc>
          <w:tcPr>
            <w:tcW w:w="1620" w:type="dxa"/>
          </w:tcPr>
          <w:p w:rsidR="00940B20" w:rsidRPr="00425C8F" w:rsidRDefault="00940B20" w:rsidP="00940B20">
            <w:pPr>
              <w:pStyle w:val="Tablecontent"/>
            </w:pPr>
          </w:p>
        </w:tc>
        <w:tc>
          <w:tcPr>
            <w:tcW w:w="1980" w:type="dxa"/>
          </w:tcPr>
          <w:p w:rsidR="00940B20" w:rsidRPr="00425C8F" w:rsidRDefault="00940B20" w:rsidP="00940B20">
            <w:pPr>
              <w:pStyle w:val="Tablecontent"/>
            </w:pPr>
          </w:p>
        </w:tc>
        <w:tc>
          <w:tcPr>
            <w:tcW w:w="2520" w:type="dxa"/>
          </w:tcPr>
          <w:p w:rsidR="00940B20" w:rsidRPr="00425C8F" w:rsidRDefault="00940B20" w:rsidP="00940B20">
            <w:pPr>
              <w:pStyle w:val="Tablecontent"/>
            </w:pPr>
          </w:p>
        </w:tc>
        <w:tc>
          <w:tcPr>
            <w:tcW w:w="1440" w:type="dxa"/>
          </w:tcPr>
          <w:p w:rsidR="00940B20" w:rsidRPr="00425C8F" w:rsidRDefault="00940B20" w:rsidP="00940B20">
            <w:pPr>
              <w:pStyle w:val="Tablecontent"/>
            </w:pPr>
          </w:p>
        </w:tc>
        <w:tc>
          <w:tcPr>
            <w:tcW w:w="720" w:type="dxa"/>
          </w:tcPr>
          <w:p w:rsidR="00940B20" w:rsidRPr="00425C8F" w:rsidRDefault="00940B20" w:rsidP="00940B20">
            <w:pPr>
              <w:pStyle w:val="Tablecontent"/>
            </w:pPr>
          </w:p>
        </w:tc>
        <w:tc>
          <w:tcPr>
            <w:tcW w:w="900" w:type="dxa"/>
          </w:tcPr>
          <w:p w:rsidR="00940B20" w:rsidRPr="00425C8F" w:rsidRDefault="00940B20" w:rsidP="00940B20">
            <w:pPr>
              <w:pStyle w:val="Tablecontent"/>
            </w:pPr>
          </w:p>
        </w:tc>
      </w:tr>
      <w:tr w:rsidR="00940B20" w:rsidRPr="00425C8F" w:rsidTr="00940B20">
        <w:tblPrEx>
          <w:tblCellMar>
            <w:left w:w="70" w:type="dxa"/>
            <w:right w:w="70" w:type="dxa"/>
          </w:tblCellMar>
        </w:tblPrEx>
        <w:tc>
          <w:tcPr>
            <w:tcW w:w="1620" w:type="dxa"/>
          </w:tcPr>
          <w:p w:rsidR="00940B20" w:rsidRPr="00425C8F" w:rsidRDefault="00940B20" w:rsidP="00940B20">
            <w:pPr>
              <w:pStyle w:val="Tablecontent"/>
            </w:pPr>
            <w:r w:rsidRPr="00425C8F">
              <w:t>EXTTXNNUMBER</w:t>
            </w:r>
          </w:p>
        </w:tc>
        <w:tc>
          <w:tcPr>
            <w:tcW w:w="1980" w:type="dxa"/>
          </w:tcPr>
          <w:p w:rsidR="00940B20" w:rsidRPr="00425C8F" w:rsidRDefault="00940B20" w:rsidP="00940B20">
            <w:pPr>
              <w:pStyle w:val="Tablecontent"/>
            </w:pPr>
            <w:r w:rsidRPr="00425C8F">
              <w:t>Unique number of the transaction</w:t>
            </w:r>
          </w:p>
        </w:tc>
        <w:tc>
          <w:tcPr>
            <w:tcW w:w="2520" w:type="dxa"/>
          </w:tcPr>
          <w:p w:rsidR="00940B20" w:rsidRPr="00425C8F" w:rsidRDefault="00940B20" w:rsidP="00940B20">
            <w:pPr>
              <w:pStyle w:val="Tablecontent"/>
            </w:pPr>
            <w:r w:rsidRPr="00425C8F">
              <w:t>Unique transaction number generated by the External system for the transaction. Alphanumeric</w:t>
            </w:r>
          </w:p>
        </w:tc>
        <w:tc>
          <w:tcPr>
            <w:tcW w:w="1440" w:type="dxa"/>
          </w:tcPr>
          <w:p w:rsidR="00940B20" w:rsidRPr="00425C8F" w:rsidRDefault="00940B20" w:rsidP="00940B20">
            <w:pPr>
              <w:pStyle w:val="Tablecontent"/>
            </w:pPr>
            <w:r w:rsidRPr="00425C8F">
              <w:t>1234</w:t>
            </w:r>
          </w:p>
        </w:tc>
        <w:tc>
          <w:tcPr>
            <w:tcW w:w="720" w:type="dxa"/>
          </w:tcPr>
          <w:p w:rsidR="00940B20" w:rsidRPr="00425C8F" w:rsidRDefault="00940B20" w:rsidP="00940B20">
            <w:pPr>
              <w:pStyle w:val="Tablecontent"/>
            </w:pPr>
            <w:r w:rsidRPr="00425C8F">
              <w:t>A (10)</w:t>
            </w:r>
          </w:p>
        </w:tc>
        <w:tc>
          <w:tcPr>
            <w:tcW w:w="900" w:type="dxa"/>
          </w:tcPr>
          <w:p w:rsidR="00940B20" w:rsidRPr="00425C8F" w:rsidRDefault="00940B20" w:rsidP="00940B20">
            <w:pPr>
              <w:pStyle w:val="Tablecontent"/>
            </w:pPr>
            <w:r w:rsidRPr="00425C8F">
              <w:t>M (Tag is mandatory)</w:t>
            </w:r>
          </w:p>
        </w:tc>
      </w:tr>
      <w:tr w:rsidR="00940B20" w:rsidRPr="00425C8F" w:rsidTr="00940B20">
        <w:tblPrEx>
          <w:tblCellMar>
            <w:left w:w="70" w:type="dxa"/>
            <w:right w:w="70" w:type="dxa"/>
          </w:tblCellMar>
        </w:tblPrEx>
        <w:tc>
          <w:tcPr>
            <w:tcW w:w="1620" w:type="dxa"/>
          </w:tcPr>
          <w:p w:rsidR="00940B20" w:rsidRPr="00425C8F" w:rsidRDefault="00940B20" w:rsidP="00940B20">
            <w:pPr>
              <w:pStyle w:val="Tablecontent"/>
            </w:pPr>
            <w:r w:rsidRPr="00425C8F">
              <w:t>EXTTXNDATE</w:t>
            </w:r>
          </w:p>
        </w:tc>
        <w:tc>
          <w:tcPr>
            <w:tcW w:w="1980" w:type="dxa"/>
          </w:tcPr>
          <w:p w:rsidR="00940B20" w:rsidRPr="00425C8F" w:rsidRDefault="00940B20" w:rsidP="00940B20">
            <w:pPr>
              <w:pStyle w:val="Tablecontent"/>
            </w:pPr>
            <w:r w:rsidRPr="00425C8F">
              <w:t>Transaction Date</w:t>
            </w:r>
          </w:p>
        </w:tc>
        <w:tc>
          <w:tcPr>
            <w:tcW w:w="2520" w:type="dxa"/>
          </w:tcPr>
          <w:p w:rsidR="00940B20" w:rsidRDefault="00940B20" w:rsidP="000F4111">
            <w:pPr>
              <w:pStyle w:val="Tablecontent"/>
            </w:pPr>
            <w:r w:rsidRPr="00425C8F">
              <w:t xml:space="preserve">Transaction Date of transaction in External system in format i.e. </w:t>
            </w:r>
          </w:p>
          <w:p w:rsidR="000F4111" w:rsidRPr="00425C8F" w:rsidRDefault="000F4111" w:rsidP="000F4111">
            <w:pPr>
              <w:pStyle w:val="Tablecontent"/>
            </w:pPr>
            <w:r>
              <w:t>dd/mm/yy</w:t>
            </w:r>
          </w:p>
        </w:tc>
        <w:tc>
          <w:tcPr>
            <w:tcW w:w="1440" w:type="dxa"/>
          </w:tcPr>
          <w:p w:rsidR="00940B20" w:rsidRDefault="00940B20" w:rsidP="00940B20">
            <w:pPr>
              <w:pStyle w:val="Tablecontent"/>
            </w:pPr>
          </w:p>
          <w:p w:rsidR="000F4111" w:rsidRPr="00425C8F" w:rsidRDefault="000F4111" w:rsidP="00940B20">
            <w:pPr>
              <w:pStyle w:val="Tablecontent"/>
            </w:pPr>
            <w:r>
              <w:t>06/09/06</w:t>
            </w:r>
          </w:p>
        </w:tc>
        <w:tc>
          <w:tcPr>
            <w:tcW w:w="720" w:type="dxa"/>
          </w:tcPr>
          <w:p w:rsidR="00940B20" w:rsidRPr="00425C8F" w:rsidRDefault="00940B20" w:rsidP="00940B20">
            <w:pPr>
              <w:pStyle w:val="Tablecontent"/>
            </w:pPr>
            <w:r w:rsidRPr="00425C8F">
              <w:t>D (10)</w:t>
            </w:r>
          </w:p>
        </w:tc>
        <w:tc>
          <w:tcPr>
            <w:tcW w:w="900" w:type="dxa"/>
          </w:tcPr>
          <w:p w:rsidR="00940B20" w:rsidRPr="00425C8F" w:rsidRDefault="00940B20" w:rsidP="00940B20">
            <w:pPr>
              <w:pStyle w:val="Tablecontent"/>
            </w:pPr>
            <w:r w:rsidRPr="00425C8F">
              <w:t>M (Tag is mandatory)</w:t>
            </w:r>
          </w:p>
        </w:tc>
      </w:tr>
      <w:tr w:rsidR="00940B20" w:rsidRPr="00425C8F" w:rsidTr="00940B20">
        <w:tblPrEx>
          <w:tblCellMar>
            <w:left w:w="70" w:type="dxa"/>
            <w:right w:w="70" w:type="dxa"/>
          </w:tblCellMar>
        </w:tblPrEx>
        <w:tc>
          <w:tcPr>
            <w:tcW w:w="1620" w:type="dxa"/>
          </w:tcPr>
          <w:p w:rsidR="00940B20" w:rsidRPr="00425C8F" w:rsidRDefault="00940B20" w:rsidP="00940B20">
            <w:pPr>
              <w:pStyle w:val="Tablecontent"/>
            </w:pPr>
            <w:r w:rsidRPr="00425C8F">
              <w:t>REMARKS</w:t>
            </w:r>
          </w:p>
        </w:tc>
        <w:tc>
          <w:tcPr>
            <w:tcW w:w="1980" w:type="dxa"/>
          </w:tcPr>
          <w:p w:rsidR="00940B20" w:rsidRPr="00425C8F" w:rsidRDefault="00940B20" w:rsidP="00940B20">
            <w:pPr>
              <w:pStyle w:val="Tablecontent"/>
            </w:pPr>
            <w:r w:rsidRPr="00425C8F">
              <w:t>Remarks for the transaction</w:t>
            </w:r>
          </w:p>
        </w:tc>
        <w:tc>
          <w:tcPr>
            <w:tcW w:w="2520" w:type="dxa"/>
          </w:tcPr>
          <w:p w:rsidR="00940B20" w:rsidRPr="00425C8F" w:rsidRDefault="00940B20" w:rsidP="00940B20">
            <w:pPr>
              <w:pStyle w:val="Tablecontent"/>
            </w:pPr>
            <w:r w:rsidRPr="00425C8F">
              <w:t>Remarks to be given for the transaction</w:t>
            </w:r>
          </w:p>
        </w:tc>
        <w:tc>
          <w:tcPr>
            <w:tcW w:w="1440" w:type="dxa"/>
          </w:tcPr>
          <w:p w:rsidR="00940B20" w:rsidRPr="00425C8F" w:rsidRDefault="00940B20" w:rsidP="00940B20">
            <w:pPr>
              <w:pStyle w:val="Tablecontent"/>
            </w:pPr>
            <w:r w:rsidRPr="00425C8F">
              <w:t>O2C Approve</w:t>
            </w:r>
          </w:p>
        </w:tc>
        <w:tc>
          <w:tcPr>
            <w:tcW w:w="720" w:type="dxa"/>
          </w:tcPr>
          <w:p w:rsidR="00940B20" w:rsidRPr="00425C8F" w:rsidRDefault="00940B20" w:rsidP="00940B20">
            <w:pPr>
              <w:pStyle w:val="Tablecontent"/>
            </w:pPr>
            <w:r w:rsidRPr="00425C8F">
              <w:t>A (100)</w:t>
            </w:r>
          </w:p>
        </w:tc>
        <w:tc>
          <w:tcPr>
            <w:tcW w:w="900" w:type="dxa"/>
          </w:tcPr>
          <w:p w:rsidR="00940B20" w:rsidRPr="00425C8F" w:rsidRDefault="00940B20" w:rsidP="009B2ADE">
            <w:pPr>
              <w:pStyle w:val="Tablecontent"/>
            </w:pPr>
            <w:r w:rsidRPr="00425C8F">
              <w:t>O (Tag is</w:t>
            </w:r>
            <w:r w:rsidR="009B2ADE">
              <w:t xml:space="preserve"> optional</w:t>
            </w:r>
            <w:r w:rsidRPr="00425C8F">
              <w:t>)</w:t>
            </w:r>
          </w:p>
        </w:tc>
      </w:tr>
    </w:tbl>
    <w:p w:rsidR="00940B20" w:rsidRPr="00425C8F" w:rsidRDefault="00940B20" w:rsidP="00940B20">
      <w:pPr>
        <w:pStyle w:val="BodyText2"/>
      </w:pPr>
    </w:p>
    <w:p w:rsidR="00940B20" w:rsidRPr="00425C8F" w:rsidRDefault="00940B20" w:rsidP="00940B20">
      <w:pPr>
        <w:pStyle w:val="NoteHeading"/>
        <w:tabs>
          <w:tab w:val="num" w:pos="1080"/>
        </w:tabs>
        <w:ind w:left="1080" w:hanging="504"/>
        <w:jc w:val="left"/>
        <w:rPr>
          <w:color w:val="auto"/>
        </w:rPr>
      </w:pPr>
      <w:r w:rsidRPr="00425C8F">
        <w:rPr>
          <w:color w:val="auto"/>
        </w:rPr>
        <w:t>All tags are mandatory to be present in XML. If value is optional and tag must be present.</w:t>
      </w:r>
    </w:p>
    <w:p w:rsidR="00940B20" w:rsidRPr="00425C8F" w:rsidRDefault="00940B20" w:rsidP="00940B20">
      <w:pPr>
        <w:pStyle w:val="NoteHeading"/>
        <w:tabs>
          <w:tab w:val="num" w:pos="1080"/>
        </w:tabs>
        <w:ind w:left="1080" w:hanging="504"/>
        <w:jc w:val="left"/>
        <w:rPr>
          <w:color w:val="auto"/>
        </w:rPr>
      </w:pPr>
      <w:r w:rsidRPr="00425C8F">
        <w:rPr>
          <w:color w:val="auto"/>
        </w:rPr>
        <w:t>The value for TYPE tag is fixed as mentioned in syntax.</w:t>
      </w:r>
    </w:p>
    <w:p w:rsidR="00940B20" w:rsidRPr="00425C8F" w:rsidRDefault="00940B20" w:rsidP="00940B20">
      <w:pPr>
        <w:pStyle w:val="BodyText2"/>
      </w:pPr>
    </w:p>
    <w:p w:rsidR="00940B20" w:rsidRPr="00425C8F" w:rsidRDefault="0000768E" w:rsidP="001E6309">
      <w:pPr>
        <w:pStyle w:val="Heading"/>
        <w:rPr>
          <w:color w:val="auto"/>
        </w:rPr>
      </w:pPr>
      <w:r w:rsidRPr="00425C8F">
        <w:rPr>
          <w:color w:val="auto"/>
        </w:rPr>
        <w:t>Response Syntax</w:t>
      </w:r>
    </w:p>
    <w:p w:rsidR="00940B20" w:rsidRPr="00425C8F" w:rsidRDefault="007C479A" w:rsidP="00940B20">
      <w:pPr>
        <w:pStyle w:val="BodyText2"/>
      </w:pPr>
      <w:r w:rsidRPr="00425C8F">
        <w:t>PreTUPS</w:t>
      </w:r>
      <w:r w:rsidR="00940B20" w:rsidRPr="00425C8F">
        <w:t xml:space="preserve"> system would send the acknowledgement to the External system regarding the transaction status. The acknowledgement will be in XML and sent as response of the request. The XML response details are mentioned below.</w:t>
      </w:r>
    </w:p>
    <w:p w:rsidR="00940B20" w:rsidRPr="00425C8F" w:rsidRDefault="00940B20" w:rsidP="00940B20">
      <w:pPr>
        <w:pStyle w:val="BodyText2"/>
      </w:pPr>
    </w:p>
    <w:p w:rsidR="00940B20" w:rsidRPr="00425C8F" w:rsidRDefault="00940B20" w:rsidP="001E6309">
      <w:pPr>
        <w:pStyle w:val="Heading"/>
        <w:rPr>
          <w:color w:val="auto"/>
        </w:rPr>
      </w:pPr>
      <w:r w:rsidRPr="00425C8F">
        <w:rPr>
          <w:color w:val="auto"/>
        </w:rPr>
        <w:t>Response Syntax</w:t>
      </w:r>
    </w:p>
    <w:p w:rsidR="00940B20" w:rsidRPr="00425C8F" w:rsidRDefault="00940B20" w:rsidP="00940B20">
      <w:pPr>
        <w:pStyle w:val="Code"/>
      </w:pPr>
      <w:r w:rsidRPr="00425C8F">
        <w:t>&lt;?xml version="1.0"?&gt;</w:t>
      </w:r>
    </w:p>
    <w:p w:rsidR="00940B20" w:rsidRPr="00425C8F" w:rsidRDefault="00940B20" w:rsidP="00940B20">
      <w:pPr>
        <w:pStyle w:val="Code"/>
      </w:pPr>
      <w:r w:rsidRPr="00425C8F">
        <w:t>&lt;COMMAND&gt;</w:t>
      </w:r>
    </w:p>
    <w:p w:rsidR="00940B20" w:rsidRPr="00425C8F" w:rsidRDefault="00940B20" w:rsidP="00940B20">
      <w:pPr>
        <w:pStyle w:val="Code"/>
      </w:pPr>
      <w:r w:rsidRPr="00425C8F">
        <w:tab/>
        <w:t>&lt;TYPE&gt;OCRETRESP&lt;/TYPE&gt;</w:t>
      </w:r>
      <w:r w:rsidRPr="00425C8F">
        <w:tab/>
      </w:r>
      <w:r w:rsidRPr="00425C8F">
        <w:tab/>
      </w:r>
    </w:p>
    <w:p w:rsidR="00940B20" w:rsidRPr="00425C8F" w:rsidRDefault="00940B20" w:rsidP="00940B20">
      <w:pPr>
        <w:pStyle w:val="Code"/>
      </w:pPr>
      <w:r w:rsidRPr="00425C8F">
        <w:tab/>
        <w:t>&lt;TXNID</w:t>
      </w:r>
      <w:r w:rsidRPr="00425C8F">
        <w:rPr>
          <w:b/>
          <w:bCs/>
        </w:rPr>
        <w:t>&gt;</w:t>
      </w:r>
      <w:r w:rsidRPr="00425C8F">
        <w:t>&lt;</w:t>
      </w:r>
      <w:r w:rsidR="007C479A" w:rsidRPr="00425C8F">
        <w:t>PreTUPS</w:t>
      </w:r>
      <w:r w:rsidR="00844401">
        <w:t xml:space="preserve"> Transaction ID&gt;&lt;/</w:t>
      </w:r>
      <w:r w:rsidRPr="00425C8F">
        <w:t>TXNID&gt;</w:t>
      </w:r>
      <w:r w:rsidRPr="00425C8F">
        <w:tab/>
      </w:r>
    </w:p>
    <w:p w:rsidR="00940B20" w:rsidRPr="00425C8F" w:rsidRDefault="00940B20" w:rsidP="00940B20">
      <w:pPr>
        <w:pStyle w:val="Code"/>
      </w:pPr>
      <w:r w:rsidRPr="00425C8F">
        <w:tab/>
        <w:t>&lt;T</w:t>
      </w:r>
      <w:r w:rsidR="00844401">
        <w:t>XNSTATUS&gt;&lt;Transaction Status&gt;&lt;/TXNSTATUS</w:t>
      </w:r>
      <w:r w:rsidRPr="00425C8F">
        <w:t>&gt;</w:t>
      </w:r>
    </w:p>
    <w:p w:rsidR="00940B20" w:rsidRPr="00425C8F" w:rsidRDefault="00940B20" w:rsidP="00940B20">
      <w:pPr>
        <w:pStyle w:val="Code"/>
      </w:pPr>
      <w:r w:rsidRPr="00425C8F">
        <w:t>&lt;EXTTXNNUMBER&gt;&lt;External System Txn number&gt;&lt;/EXTTXNNUMBER&gt;</w:t>
      </w:r>
    </w:p>
    <w:p w:rsidR="00940B20" w:rsidRPr="00425C8F" w:rsidRDefault="00940B20" w:rsidP="00940B20">
      <w:pPr>
        <w:pStyle w:val="Code"/>
      </w:pPr>
      <w:r w:rsidRPr="00425C8F">
        <w:t>&lt;/COMMAND&gt;</w:t>
      </w:r>
    </w:p>
    <w:p w:rsidR="00940B20" w:rsidRPr="00425C8F" w:rsidRDefault="00940B20" w:rsidP="00940B20">
      <w:pPr>
        <w:pStyle w:val="BodyText2"/>
      </w:pPr>
    </w:p>
    <w:p w:rsidR="00940B20" w:rsidRPr="00425C8F" w:rsidRDefault="00940B20" w:rsidP="00940B20">
      <w:pPr>
        <w:pStyle w:val="BodyText2"/>
        <w:tabs>
          <w:tab w:val="left" w:pos="630"/>
        </w:tabs>
      </w:pPr>
    </w:p>
    <w:p w:rsidR="00940B20" w:rsidRPr="00425C8F" w:rsidRDefault="00940B20" w:rsidP="001E6309">
      <w:pPr>
        <w:pStyle w:val="Heading"/>
        <w:rPr>
          <w:color w:val="auto"/>
        </w:rPr>
      </w:pPr>
      <w:r w:rsidRPr="00425C8F">
        <w:rPr>
          <w:color w:val="auto"/>
        </w:rPr>
        <w:t>Fields Details</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980"/>
        <w:gridCol w:w="2520"/>
        <w:gridCol w:w="1440"/>
        <w:gridCol w:w="720"/>
        <w:gridCol w:w="900"/>
      </w:tblGrid>
      <w:tr w:rsidR="00940B20" w:rsidRPr="00425C8F" w:rsidTr="00940B20">
        <w:trPr>
          <w:trHeight w:val="277"/>
          <w:tblHeader/>
        </w:trPr>
        <w:tc>
          <w:tcPr>
            <w:tcW w:w="1620" w:type="dxa"/>
            <w:shd w:val="clear" w:color="auto" w:fill="E31837"/>
          </w:tcPr>
          <w:p w:rsidR="00940B20" w:rsidRPr="00425C8F" w:rsidRDefault="00940B20" w:rsidP="00940B20">
            <w:pPr>
              <w:pStyle w:val="TableColumnLabels"/>
              <w:rPr>
                <w:color w:val="auto"/>
                <w:lang w:val="en-IN"/>
              </w:rPr>
            </w:pPr>
            <w:r w:rsidRPr="00425C8F">
              <w:rPr>
                <w:color w:val="auto"/>
                <w:lang w:val="en-IN"/>
              </w:rPr>
              <w:t>TAG</w:t>
            </w:r>
          </w:p>
        </w:tc>
        <w:tc>
          <w:tcPr>
            <w:tcW w:w="1980" w:type="dxa"/>
            <w:shd w:val="clear" w:color="auto" w:fill="E31837"/>
          </w:tcPr>
          <w:p w:rsidR="00940B20" w:rsidRPr="00425C8F" w:rsidRDefault="00940B20" w:rsidP="00940B20">
            <w:pPr>
              <w:pStyle w:val="TableColumnLabels"/>
              <w:rPr>
                <w:color w:val="auto"/>
                <w:lang w:val="en-IN"/>
              </w:rPr>
            </w:pPr>
            <w:r w:rsidRPr="00425C8F">
              <w:rPr>
                <w:color w:val="auto"/>
                <w:lang w:val="en-IN"/>
              </w:rPr>
              <w:t>Fields</w:t>
            </w:r>
          </w:p>
        </w:tc>
        <w:tc>
          <w:tcPr>
            <w:tcW w:w="2520" w:type="dxa"/>
            <w:shd w:val="clear" w:color="auto" w:fill="E31837"/>
          </w:tcPr>
          <w:p w:rsidR="00940B20" w:rsidRPr="00425C8F" w:rsidRDefault="00940B20" w:rsidP="00940B20">
            <w:pPr>
              <w:pStyle w:val="TableColumnLabels"/>
              <w:rPr>
                <w:color w:val="auto"/>
                <w:lang w:val="en-IN"/>
              </w:rPr>
            </w:pPr>
            <w:r w:rsidRPr="00425C8F">
              <w:rPr>
                <w:color w:val="auto"/>
                <w:lang w:val="en-IN"/>
              </w:rPr>
              <w:t>Remarks</w:t>
            </w:r>
          </w:p>
        </w:tc>
        <w:tc>
          <w:tcPr>
            <w:tcW w:w="1440" w:type="dxa"/>
            <w:shd w:val="clear" w:color="auto" w:fill="E31837"/>
          </w:tcPr>
          <w:p w:rsidR="00940B20" w:rsidRPr="00425C8F" w:rsidRDefault="00940B20" w:rsidP="00940B20">
            <w:pPr>
              <w:pStyle w:val="TableColumnLabels"/>
              <w:rPr>
                <w:color w:val="auto"/>
                <w:lang w:val="en-IN"/>
              </w:rPr>
            </w:pPr>
            <w:r w:rsidRPr="00425C8F">
              <w:rPr>
                <w:color w:val="auto"/>
                <w:lang w:val="en-IN"/>
              </w:rPr>
              <w:t>Example</w:t>
            </w:r>
          </w:p>
        </w:tc>
        <w:tc>
          <w:tcPr>
            <w:tcW w:w="720" w:type="dxa"/>
            <w:shd w:val="clear" w:color="auto" w:fill="E31837"/>
          </w:tcPr>
          <w:p w:rsidR="00940B20" w:rsidRPr="00425C8F" w:rsidRDefault="00940B20" w:rsidP="00940B20">
            <w:pPr>
              <w:pStyle w:val="TableColumnLabels"/>
              <w:rPr>
                <w:color w:val="auto"/>
                <w:lang w:val="en-IN"/>
              </w:rPr>
            </w:pPr>
            <w:r w:rsidRPr="00425C8F">
              <w:rPr>
                <w:color w:val="auto"/>
                <w:lang w:val="en-IN"/>
              </w:rPr>
              <w:t>Field Type</w:t>
            </w:r>
          </w:p>
        </w:tc>
        <w:tc>
          <w:tcPr>
            <w:tcW w:w="900" w:type="dxa"/>
            <w:shd w:val="clear" w:color="auto" w:fill="E31837"/>
          </w:tcPr>
          <w:p w:rsidR="00940B20" w:rsidRPr="00425C8F" w:rsidRDefault="00940B20" w:rsidP="00940B20">
            <w:pPr>
              <w:pStyle w:val="TableColumnLabels"/>
              <w:rPr>
                <w:color w:val="auto"/>
                <w:lang w:val="en-IN"/>
              </w:rPr>
            </w:pPr>
            <w:r w:rsidRPr="00425C8F">
              <w:rPr>
                <w:color w:val="auto"/>
                <w:lang w:val="en-IN"/>
              </w:rPr>
              <w:t>Optional/Mandatory</w:t>
            </w:r>
          </w:p>
        </w:tc>
      </w:tr>
      <w:tr w:rsidR="00940B20" w:rsidRPr="00425C8F" w:rsidTr="00940B20">
        <w:tblPrEx>
          <w:tblCellMar>
            <w:left w:w="70" w:type="dxa"/>
            <w:right w:w="70" w:type="dxa"/>
          </w:tblCellMar>
        </w:tblPrEx>
        <w:tc>
          <w:tcPr>
            <w:tcW w:w="1620" w:type="dxa"/>
          </w:tcPr>
          <w:p w:rsidR="00940B20" w:rsidRPr="00425C8F" w:rsidRDefault="00940B20" w:rsidP="00940B20">
            <w:pPr>
              <w:pStyle w:val="Tablecontent"/>
            </w:pPr>
            <w:r w:rsidRPr="00425C8F">
              <w:t>TYPE</w:t>
            </w:r>
          </w:p>
        </w:tc>
        <w:tc>
          <w:tcPr>
            <w:tcW w:w="1980" w:type="dxa"/>
          </w:tcPr>
          <w:p w:rsidR="00940B20" w:rsidRPr="00425C8F" w:rsidRDefault="00940B20" w:rsidP="00940B20">
            <w:pPr>
              <w:pStyle w:val="Tablecontent"/>
            </w:pPr>
            <w:r w:rsidRPr="00425C8F">
              <w:t>Response type</w:t>
            </w:r>
          </w:p>
        </w:tc>
        <w:tc>
          <w:tcPr>
            <w:tcW w:w="2520" w:type="dxa"/>
          </w:tcPr>
          <w:p w:rsidR="00940B20" w:rsidRPr="00425C8F" w:rsidRDefault="00940B20" w:rsidP="00940B20">
            <w:pPr>
              <w:pStyle w:val="Tablecontent"/>
            </w:pPr>
            <w:r w:rsidRPr="00425C8F">
              <w:t>Response Type</w:t>
            </w:r>
          </w:p>
        </w:tc>
        <w:tc>
          <w:tcPr>
            <w:tcW w:w="1440" w:type="dxa"/>
          </w:tcPr>
          <w:p w:rsidR="00940B20" w:rsidRPr="00425C8F" w:rsidRDefault="00940B20" w:rsidP="00940B20">
            <w:pPr>
              <w:pStyle w:val="Tablecontent"/>
            </w:pPr>
            <w:r w:rsidRPr="00425C8F">
              <w:t>OCRETRESP</w:t>
            </w:r>
          </w:p>
        </w:tc>
        <w:tc>
          <w:tcPr>
            <w:tcW w:w="720" w:type="dxa"/>
          </w:tcPr>
          <w:p w:rsidR="00940B20" w:rsidRPr="00425C8F" w:rsidRDefault="00940B20" w:rsidP="00940B20">
            <w:pPr>
              <w:pStyle w:val="Tablecontent"/>
            </w:pPr>
            <w:r w:rsidRPr="00425C8F">
              <w:t>C (15)</w:t>
            </w:r>
          </w:p>
        </w:tc>
        <w:tc>
          <w:tcPr>
            <w:tcW w:w="900" w:type="dxa"/>
          </w:tcPr>
          <w:p w:rsidR="00940B20" w:rsidRPr="00425C8F" w:rsidRDefault="00940B20" w:rsidP="00940B20">
            <w:pPr>
              <w:pStyle w:val="Tablecontent"/>
            </w:pPr>
            <w:r w:rsidRPr="00425C8F">
              <w:t>M</w:t>
            </w:r>
          </w:p>
        </w:tc>
      </w:tr>
      <w:tr w:rsidR="00940B20" w:rsidRPr="00425C8F" w:rsidTr="00940B20">
        <w:tblPrEx>
          <w:tblCellMar>
            <w:left w:w="70" w:type="dxa"/>
            <w:right w:w="70" w:type="dxa"/>
          </w:tblCellMar>
        </w:tblPrEx>
        <w:tc>
          <w:tcPr>
            <w:tcW w:w="1620" w:type="dxa"/>
          </w:tcPr>
          <w:p w:rsidR="00940B20" w:rsidRPr="00425C8F" w:rsidRDefault="00940B20" w:rsidP="00940B20">
            <w:pPr>
              <w:pStyle w:val="Tablecontent"/>
            </w:pPr>
            <w:r w:rsidRPr="00425C8F">
              <w:t>TXNID</w:t>
            </w:r>
          </w:p>
        </w:tc>
        <w:tc>
          <w:tcPr>
            <w:tcW w:w="1980" w:type="dxa"/>
          </w:tcPr>
          <w:p w:rsidR="00940B20" w:rsidRPr="00425C8F" w:rsidRDefault="007C479A" w:rsidP="00940B20">
            <w:pPr>
              <w:pStyle w:val="Tablecontent"/>
            </w:pPr>
            <w:r w:rsidRPr="00425C8F">
              <w:t>PreTUPS</w:t>
            </w:r>
            <w:r w:rsidR="00940B20" w:rsidRPr="00425C8F">
              <w:t xml:space="preserve"> Transaction ID</w:t>
            </w:r>
          </w:p>
        </w:tc>
        <w:tc>
          <w:tcPr>
            <w:tcW w:w="2520" w:type="dxa"/>
          </w:tcPr>
          <w:p w:rsidR="00940B20" w:rsidRPr="00425C8F" w:rsidRDefault="00940B20" w:rsidP="00940B20">
            <w:pPr>
              <w:pStyle w:val="Tablecontent"/>
            </w:pPr>
            <w:r w:rsidRPr="00425C8F">
              <w:t xml:space="preserve">Transaction ID for O2C transfer generated by </w:t>
            </w:r>
            <w:r w:rsidR="007C479A" w:rsidRPr="00425C8F">
              <w:t>PreTUPS</w:t>
            </w:r>
            <w:r w:rsidRPr="00425C8F">
              <w:t xml:space="preserve"> System.</w:t>
            </w:r>
          </w:p>
        </w:tc>
        <w:tc>
          <w:tcPr>
            <w:tcW w:w="1440" w:type="dxa"/>
          </w:tcPr>
          <w:p w:rsidR="00940B20" w:rsidRPr="00425C8F" w:rsidRDefault="00940B20" w:rsidP="00940B20">
            <w:pPr>
              <w:pStyle w:val="Tablecontent"/>
            </w:pPr>
            <w:r w:rsidRPr="00425C8F">
              <w:t>OR061005.1658.0001</w:t>
            </w:r>
          </w:p>
        </w:tc>
        <w:tc>
          <w:tcPr>
            <w:tcW w:w="720" w:type="dxa"/>
          </w:tcPr>
          <w:p w:rsidR="00940B20" w:rsidRPr="00425C8F" w:rsidRDefault="00940B20" w:rsidP="00940B20">
            <w:pPr>
              <w:pStyle w:val="Tablecontent"/>
            </w:pPr>
            <w:r w:rsidRPr="00425C8F">
              <w:t>A (20)</w:t>
            </w:r>
          </w:p>
        </w:tc>
        <w:tc>
          <w:tcPr>
            <w:tcW w:w="900" w:type="dxa"/>
          </w:tcPr>
          <w:p w:rsidR="00940B20" w:rsidRPr="00425C8F" w:rsidRDefault="00940B20" w:rsidP="00940B20">
            <w:pPr>
              <w:pStyle w:val="Tablecontent"/>
            </w:pPr>
            <w:r w:rsidRPr="00425C8F">
              <w:t>M</w:t>
            </w:r>
          </w:p>
        </w:tc>
      </w:tr>
      <w:tr w:rsidR="00940B20" w:rsidRPr="00425C8F" w:rsidTr="00940B20">
        <w:tblPrEx>
          <w:tblCellMar>
            <w:left w:w="70" w:type="dxa"/>
            <w:right w:w="70" w:type="dxa"/>
          </w:tblCellMar>
        </w:tblPrEx>
        <w:tc>
          <w:tcPr>
            <w:tcW w:w="1620" w:type="dxa"/>
          </w:tcPr>
          <w:p w:rsidR="00940B20" w:rsidRPr="00425C8F" w:rsidRDefault="00940B20" w:rsidP="00940B20">
            <w:pPr>
              <w:pStyle w:val="Tablecontent"/>
            </w:pPr>
            <w:r w:rsidRPr="00425C8F">
              <w:t>TXNSTATUS</w:t>
            </w:r>
          </w:p>
        </w:tc>
        <w:tc>
          <w:tcPr>
            <w:tcW w:w="1980" w:type="dxa"/>
          </w:tcPr>
          <w:p w:rsidR="00940B20" w:rsidRPr="00425C8F" w:rsidRDefault="00940B20" w:rsidP="00940B20">
            <w:pPr>
              <w:pStyle w:val="Tablecontent"/>
            </w:pPr>
            <w:r w:rsidRPr="00425C8F">
              <w:t>Transaction Status</w:t>
            </w:r>
          </w:p>
        </w:tc>
        <w:tc>
          <w:tcPr>
            <w:tcW w:w="2520" w:type="dxa"/>
          </w:tcPr>
          <w:p w:rsidR="00940B20" w:rsidRPr="00425C8F" w:rsidRDefault="00940B20" w:rsidP="00940B20">
            <w:pPr>
              <w:pStyle w:val="Tablecontent"/>
            </w:pPr>
            <w:r w:rsidRPr="00425C8F">
              <w:t>Status of the O2C transfer request</w:t>
            </w:r>
          </w:p>
          <w:p w:rsidR="00940B20" w:rsidRPr="00425C8F" w:rsidRDefault="00940B20" w:rsidP="00940B20">
            <w:pPr>
              <w:pStyle w:val="TableListBullet1"/>
            </w:pPr>
            <w:r w:rsidRPr="00425C8F">
              <w:t xml:space="preserve">Transaction Status = 200 means Success, </w:t>
            </w:r>
          </w:p>
          <w:p w:rsidR="00940B20" w:rsidRPr="00425C8F" w:rsidRDefault="00940B20" w:rsidP="00940B20">
            <w:pPr>
              <w:pStyle w:val="TableListBullet1"/>
              <w:jc w:val="left"/>
            </w:pPr>
            <w:r w:rsidRPr="00425C8F">
              <w:t>Transaction Status Other than 200 means failed</w:t>
            </w:r>
          </w:p>
        </w:tc>
        <w:tc>
          <w:tcPr>
            <w:tcW w:w="1440" w:type="dxa"/>
          </w:tcPr>
          <w:p w:rsidR="00940B20" w:rsidRPr="00425C8F" w:rsidRDefault="00940B20" w:rsidP="00940B20">
            <w:pPr>
              <w:pStyle w:val="Tablecontent"/>
            </w:pPr>
            <w:r w:rsidRPr="00425C8F">
              <w:t>200</w:t>
            </w:r>
          </w:p>
        </w:tc>
        <w:tc>
          <w:tcPr>
            <w:tcW w:w="720" w:type="dxa"/>
          </w:tcPr>
          <w:p w:rsidR="00940B20" w:rsidRPr="00425C8F" w:rsidRDefault="00940B20" w:rsidP="00940B20">
            <w:pPr>
              <w:pStyle w:val="Tablecontent"/>
            </w:pPr>
            <w:r w:rsidRPr="00425C8F">
              <w:t>N (7)</w:t>
            </w:r>
          </w:p>
        </w:tc>
        <w:tc>
          <w:tcPr>
            <w:tcW w:w="900" w:type="dxa"/>
          </w:tcPr>
          <w:p w:rsidR="00940B20" w:rsidRPr="00425C8F" w:rsidRDefault="00940B20" w:rsidP="00940B20">
            <w:pPr>
              <w:pStyle w:val="Tablecontent"/>
            </w:pPr>
            <w:r w:rsidRPr="00425C8F">
              <w:t>M</w:t>
            </w:r>
          </w:p>
        </w:tc>
      </w:tr>
      <w:tr w:rsidR="00940B20" w:rsidRPr="00425C8F" w:rsidTr="00940B20">
        <w:tblPrEx>
          <w:tblCellMar>
            <w:left w:w="70" w:type="dxa"/>
            <w:right w:w="70" w:type="dxa"/>
          </w:tblCellMar>
        </w:tblPrEx>
        <w:tc>
          <w:tcPr>
            <w:tcW w:w="1620" w:type="dxa"/>
          </w:tcPr>
          <w:p w:rsidR="00940B20" w:rsidRPr="00425C8F" w:rsidRDefault="00940B20" w:rsidP="00940B20">
            <w:pPr>
              <w:pStyle w:val="Tablecontent"/>
            </w:pPr>
            <w:r w:rsidRPr="00425C8F">
              <w:t>EXTTXNNUMBER</w:t>
            </w:r>
          </w:p>
        </w:tc>
        <w:tc>
          <w:tcPr>
            <w:tcW w:w="1980" w:type="dxa"/>
          </w:tcPr>
          <w:p w:rsidR="00940B20" w:rsidRPr="00425C8F" w:rsidRDefault="00940B20" w:rsidP="00940B20">
            <w:pPr>
              <w:pStyle w:val="Tablecontent"/>
            </w:pPr>
            <w:r w:rsidRPr="00425C8F">
              <w:t>Unique id of the transaction in External transaction system</w:t>
            </w:r>
          </w:p>
        </w:tc>
        <w:tc>
          <w:tcPr>
            <w:tcW w:w="2520" w:type="dxa"/>
          </w:tcPr>
          <w:p w:rsidR="00940B20" w:rsidRPr="00425C8F" w:rsidRDefault="00940B20" w:rsidP="00940B20">
            <w:pPr>
              <w:pStyle w:val="Tablecontent"/>
            </w:pPr>
            <w:r w:rsidRPr="00425C8F">
              <w:t>Unique Transaction number of the O2C transfer request in the External System.</w:t>
            </w:r>
          </w:p>
        </w:tc>
        <w:tc>
          <w:tcPr>
            <w:tcW w:w="1440" w:type="dxa"/>
          </w:tcPr>
          <w:p w:rsidR="00940B20" w:rsidRPr="00425C8F" w:rsidRDefault="00940B20" w:rsidP="00940B20">
            <w:pPr>
              <w:pStyle w:val="Tablecontent"/>
            </w:pPr>
            <w:r w:rsidRPr="00425C8F">
              <w:t>1234345</w:t>
            </w:r>
          </w:p>
        </w:tc>
        <w:tc>
          <w:tcPr>
            <w:tcW w:w="720" w:type="dxa"/>
          </w:tcPr>
          <w:p w:rsidR="00940B20" w:rsidRPr="00425C8F" w:rsidRDefault="00940B20" w:rsidP="00940B20">
            <w:pPr>
              <w:pStyle w:val="Tablecontent"/>
            </w:pPr>
            <w:r w:rsidRPr="00425C8F">
              <w:t>A (10)</w:t>
            </w:r>
          </w:p>
        </w:tc>
        <w:tc>
          <w:tcPr>
            <w:tcW w:w="900" w:type="dxa"/>
          </w:tcPr>
          <w:p w:rsidR="00940B20" w:rsidRPr="00425C8F" w:rsidRDefault="00940B20" w:rsidP="00940B20">
            <w:pPr>
              <w:pStyle w:val="Tablecontent"/>
            </w:pPr>
            <w:r w:rsidRPr="00425C8F">
              <w:t>O</w:t>
            </w:r>
          </w:p>
        </w:tc>
      </w:tr>
    </w:tbl>
    <w:p w:rsidR="00940B20" w:rsidRPr="00425C8F" w:rsidRDefault="00940B20" w:rsidP="00940B20">
      <w:pPr>
        <w:pStyle w:val="NoteHeading"/>
        <w:tabs>
          <w:tab w:val="num" w:pos="1080"/>
        </w:tabs>
        <w:ind w:left="1080" w:hanging="504"/>
        <w:jc w:val="left"/>
        <w:rPr>
          <w:color w:val="auto"/>
        </w:rPr>
      </w:pPr>
      <w:r w:rsidRPr="00425C8F">
        <w:rPr>
          <w:color w:val="auto"/>
        </w:rPr>
        <w:t xml:space="preserve">The Transaction status details explained in appendix. </w:t>
      </w:r>
    </w:p>
    <w:p w:rsidR="00940B20" w:rsidRPr="00425C8F" w:rsidRDefault="00940B20" w:rsidP="00940B20">
      <w:pPr>
        <w:pStyle w:val="NoteHeading"/>
        <w:tabs>
          <w:tab w:val="num" w:pos="1080"/>
        </w:tabs>
        <w:ind w:left="1080" w:hanging="504"/>
        <w:jc w:val="left"/>
        <w:rPr>
          <w:color w:val="auto"/>
        </w:rPr>
      </w:pPr>
      <w:r w:rsidRPr="00425C8F">
        <w:rPr>
          <w:color w:val="auto"/>
        </w:rPr>
        <w:t>The value for TYPE tag is fixed as mentioned in syntax.</w:t>
      </w:r>
    </w:p>
    <w:p w:rsidR="00940B20" w:rsidRPr="00425C8F" w:rsidRDefault="00940B20" w:rsidP="00940B20">
      <w:pPr>
        <w:pStyle w:val="BodyText2"/>
        <w:rPr>
          <w:lang w:val="en-IN"/>
        </w:rPr>
      </w:pPr>
    </w:p>
    <w:p w:rsidR="00940B20" w:rsidRPr="00425C8F" w:rsidRDefault="00940B20" w:rsidP="00940B20">
      <w:pPr>
        <w:pStyle w:val="BodyText2"/>
      </w:pPr>
    </w:p>
    <w:p w:rsidR="00CD5C68" w:rsidRPr="00425C8F" w:rsidRDefault="00CD5C68" w:rsidP="00337049">
      <w:pPr>
        <w:pStyle w:val="Heading2"/>
        <w:rPr>
          <w:lang w:val="en-IN"/>
        </w:rPr>
      </w:pPr>
      <w:bookmarkStart w:id="77" w:name="_Toc452027127"/>
      <w:bookmarkStart w:id="78" w:name="_Toc463260771"/>
      <w:bookmarkStart w:id="79" w:name="_Toc463276178"/>
      <w:bookmarkStart w:id="80" w:name="_Toc452027128"/>
      <w:bookmarkStart w:id="81" w:name="_Toc463260772"/>
      <w:bookmarkStart w:id="82" w:name="_Toc463276179"/>
      <w:bookmarkStart w:id="83" w:name="_Toc452027129"/>
      <w:bookmarkStart w:id="84" w:name="_Toc463260773"/>
      <w:bookmarkStart w:id="85" w:name="_Toc463276180"/>
      <w:bookmarkStart w:id="86" w:name="_Toc452027130"/>
      <w:bookmarkStart w:id="87" w:name="_Toc463260774"/>
      <w:bookmarkStart w:id="88" w:name="_Toc463276181"/>
      <w:bookmarkStart w:id="89" w:name="_Toc452027131"/>
      <w:bookmarkStart w:id="90" w:name="_Toc463260775"/>
      <w:bookmarkStart w:id="91" w:name="_Toc463276182"/>
      <w:bookmarkStart w:id="92" w:name="_Toc452027132"/>
      <w:bookmarkStart w:id="93" w:name="_Toc463260776"/>
      <w:bookmarkStart w:id="94" w:name="_Toc463276183"/>
      <w:bookmarkStart w:id="95" w:name="_Toc452027133"/>
      <w:bookmarkStart w:id="96" w:name="_Toc463260777"/>
      <w:bookmarkStart w:id="97" w:name="_Toc463276184"/>
      <w:bookmarkStart w:id="98" w:name="_Toc452027134"/>
      <w:bookmarkStart w:id="99" w:name="_Toc463260778"/>
      <w:bookmarkStart w:id="100" w:name="_Toc463276185"/>
      <w:bookmarkStart w:id="101" w:name="_Toc452027135"/>
      <w:bookmarkStart w:id="102" w:name="_Toc463260779"/>
      <w:bookmarkStart w:id="103" w:name="_Toc463276186"/>
      <w:bookmarkStart w:id="104" w:name="_Toc452027136"/>
      <w:bookmarkStart w:id="105" w:name="_Toc463260780"/>
      <w:bookmarkStart w:id="106" w:name="_Toc463276187"/>
      <w:bookmarkStart w:id="107" w:name="_Toc452027137"/>
      <w:bookmarkStart w:id="108" w:name="_Toc463260781"/>
      <w:bookmarkStart w:id="109" w:name="_Toc463276188"/>
      <w:bookmarkStart w:id="110" w:name="_Toc452027138"/>
      <w:bookmarkStart w:id="111" w:name="_Toc463260782"/>
      <w:bookmarkStart w:id="112" w:name="_Toc463276189"/>
      <w:bookmarkStart w:id="113" w:name="_Toc452027139"/>
      <w:bookmarkStart w:id="114" w:name="_Toc463260783"/>
      <w:bookmarkStart w:id="115" w:name="_Toc463276190"/>
      <w:bookmarkStart w:id="116" w:name="_Toc452027140"/>
      <w:bookmarkStart w:id="117" w:name="_Toc463260784"/>
      <w:bookmarkStart w:id="118" w:name="_Toc463276191"/>
      <w:bookmarkStart w:id="119" w:name="_Toc452027141"/>
      <w:bookmarkStart w:id="120" w:name="_Toc463260785"/>
      <w:bookmarkStart w:id="121" w:name="_Toc463276192"/>
      <w:bookmarkStart w:id="122" w:name="_Toc452027142"/>
      <w:bookmarkStart w:id="123" w:name="_Toc463260786"/>
      <w:bookmarkStart w:id="124" w:name="_Toc463276193"/>
      <w:bookmarkStart w:id="125" w:name="_Toc452027143"/>
      <w:bookmarkStart w:id="126" w:name="_Toc463260787"/>
      <w:bookmarkStart w:id="127" w:name="_Toc463276194"/>
      <w:bookmarkStart w:id="128" w:name="_Toc452027144"/>
      <w:bookmarkStart w:id="129" w:name="_Toc463260788"/>
      <w:bookmarkStart w:id="130" w:name="_Toc463276195"/>
      <w:bookmarkStart w:id="131" w:name="_Toc452027145"/>
      <w:bookmarkStart w:id="132" w:name="_Toc463260789"/>
      <w:bookmarkStart w:id="133" w:name="_Toc463276196"/>
      <w:bookmarkStart w:id="134" w:name="_Toc452027146"/>
      <w:bookmarkStart w:id="135" w:name="_Toc463260790"/>
      <w:bookmarkStart w:id="136" w:name="_Toc463276197"/>
      <w:bookmarkStart w:id="137" w:name="_Toc452027147"/>
      <w:bookmarkStart w:id="138" w:name="_Toc463260791"/>
      <w:bookmarkStart w:id="139" w:name="_Toc463276198"/>
      <w:bookmarkStart w:id="140" w:name="_Toc452027148"/>
      <w:bookmarkStart w:id="141" w:name="_Toc463260792"/>
      <w:bookmarkStart w:id="142" w:name="_Toc463276199"/>
      <w:bookmarkStart w:id="143" w:name="_Toc452027149"/>
      <w:bookmarkStart w:id="144" w:name="_Toc463260793"/>
      <w:bookmarkStart w:id="145" w:name="_Toc463276200"/>
      <w:bookmarkStart w:id="146" w:name="_Toc452027150"/>
      <w:bookmarkStart w:id="147" w:name="_Toc463260794"/>
      <w:bookmarkStart w:id="148" w:name="_Toc463276201"/>
      <w:bookmarkStart w:id="149" w:name="_Toc452027151"/>
      <w:bookmarkStart w:id="150" w:name="_Toc463260795"/>
      <w:bookmarkStart w:id="151" w:name="_Toc463276202"/>
      <w:bookmarkStart w:id="152" w:name="_Toc452027152"/>
      <w:bookmarkStart w:id="153" w:name="_Toc463260796"/>
      <w:bookmarkStart w:id="154" w:name="_Toc463276203"/>
      <w:bookmarkStart w:id="155" w:name="_Toc452027263"/>
      <w:bookmarkStart w:id="156" w:name="_Toc463260907"/>
      <w:bookmarkStart w:id="157" w:name="_Toc463276314"/>
      <w:bookmarkStart w:id="158" w:name="_Toc452027264"/>
      <w:bookmarkStart w:id="159" w:name="_Toc463260908"/>
      <w:bookmarkStart w:id="160" w:name="_Toc463276315"/>
      <w:bookmarkStart w:id="161" w:name="_Toc452027265"/>
      <w:bookmarkStart w:id="162" w:name="_Toc463260909"/>
      <w:bookmarkStart w:id="163" w:name="_Toc463276316"/>
      <w:bookmarkStart w:id="164" w:name="_Toc452027266"/>
      <w:bookmarkStart w:id="165" w:name="_Toc463260910"/>
      <w:bookmarkStart w:id="166" w:name="_Toc463276317"/>
      <w:bookmarkStart w:id="167" w:name="_Toc452027267"/>
      <w:bookmarkStart w:id="168" w:name="_Toc463260911"/>
      <w:bookmarkStart w:id="169" w:name="_Toc463276318"/>
      <w:bookmarkStart w:id="170" w:name="_Toc452027268"/>
      <w:bookmarkStart w:id="171" w:name="_Toc463260912"/>
      <w:bookmarkStart w:id="172" w:name="_Toc463276319"/>
      <w:bookmarkStart w:id="173" w:name="_Toc452027269"/>
      <w:bookmarkStart w:id="174" w:name="_Toc463260913"/>
      <w:bookmarkStart w:id="175" w:name="_Toc463276320"/>
      <w:bookmarkStart w:id="176" w:name="_Toc452027270"/>
      <w:bookmarkStart w:id="177" w:name="_Toc463260914"/>
      <w:bookmarkStart w:id="178" w:name="_Toc463276321"/>
      <w:bookmarkStart w:id="179" w:name="_Toc452027271"/>
      <w:bookmarkStart w:id="180" w:name="_Toc463260915"/>
      <w:bookmarkStart w:id="181" w:name="_Toc463276322"/>
      <w:bookmarkStart w:id="182" w:name="_Toc452027272"/>
      <w:bookmarkStart w:id="183" w:name="_Toc463260916"/>
      <w:bookmarkStart w:id="184" w:name="_Toc463276323"/>
      <w:bookmarkStart w:id="185" w:name="_Toc452027273"/>
      <w:bookmarkStart w:id="186" w:name="_Toc463260917"/>
      <w:bookmarkStart w:id="187" w:name="_Toc463276324"/>
      <w:bookmarkStart w:id="188" w:name="_Toc452027274"/>
      <w:bookmarkStart w:id="189" w:name="_Toc463260918"/>
      <w:bookmarkStart w:id="190" w:name="_Toc463276325"/>
      <w:bookmarkStart w:id="191" w:name="_Toc452027275"/>
      <w:bookmarkStart w:id="192" w:name="_Toc463260919"/>
      <w:bookmarkStart w:id="193" w:name="_Toc463276326"/>
      <w:bookmarkStart w:id="194" w:name="_Toc452027276"/>
      <w:bookmarkStart w:id="195" w:name="_Toc463260920"/>
      <w:bookmarkStart w:id="196" w:name="_Toc463276327"/>
      <w:bookmarkStart w:id="197" w:name="_Toc452027277"/>
      <w:bookmarkStart w:id="198" w:name="_Toc463260921"/>
      <w:bookmarkStart w:id="199" w:name="_Toc463276328"/>
      <w:bookmarkStart w:id="200" w:name="_Toc452027278"/>
      <w:bookmarkStart w:id="201" w:name="_Toc463260922"/>
      <w:bookmarkStart w:id="202" w:name="_Toc463276329"/>
      <w:bookmarkStart w:id="203" w:name="_Toc452027279"/>
      <w:bookmarkStart w:id="204" w:name="_Toc463260923"/>
      <w:bookmarkStart w:id="205" w:name="_Toc463276330"/>
      <w:bookmarkStart w:id="206" w:name="_Toc452027280"/>
      <w:bookmarkStart w:id="207" w:name="_Toc463260924"/>
      <w:bookmarkStart w:id="208" w:name="_Toc463276331"/>
      <w:bookmarkStart w:id="209" w:name="_Toc452027281"/>
      <w:bookmarkStart w:id="210" w:name="_Toc463260925"/>
      <w:bookmarkStart w:id="211" w:name="_Toc463276332"/>
      <w:bookmarkStart w:id="212" w:name="_Toc452027282"/>
      <w:bookmarkStart w:id="213" w:name="_Toc463260926"/>
      <w:bookmarkStart w:id="214" w:name="_Toc463276333"/>
      <w:bookmarkStart w:id="215" w:name="_Toc452027283"/>
      <w:bookmarkStart w:id="216" w:name="_Toc463260927"/>
      <w:bookmarkStart w:id="217" w:name="_Toc463276334"/>
      <w:bookmarkStart w:id="218" w:name="_Toc452027284"/>
      <w:bookmarkStart w:id="219" w:name="_Toc463260928"/>
      <w:bookmarkStart w:id="220" w:name="_Toc463276335"/>
      <w:bookmarkStart w:id="221" w:name="_Toc452027285"/>
      <w:bookmarkStart w:id="222" w:name="_Toc463260929"/>
      <w:bookmarkStart w:id="223" w:name="_Toc463276336"/>
      <w:bookmarkStart w:id="224" w:name="_Toc452027286"/>
      <w:bookmarkStart w:id="225" w:name="_Toc463260930"/>
      <w:bookmarkStart w:id="226" w:name="_Toc463276337"/>
      <w:bookmarkStart w:id="227" w:name="_Toc452027287"/>
      <w:bookmarkStart w:id="228" w:name="_Toc463260931"/>
      <w:bookmarkStart w:id="229" w:name="_Toc463276338"/>
      <w:bookmarkStart w:id="230" w:name="_Toc452027288"/>
      <w:bookmarkStart w:id="231" w:name="_Toc463260932"/>
      <w:bookmarkStart w:id="232" w:name="_Toc463276339"/>
      <w:bookmarkStart w:id="233" w:name="_Toc452027385"/>
      <w:bookmarkStart w:id="234" w:name="_Toc463261029"/>
      <w:bookmarkStart w:id="235" w:name="_Toc463276436"/>
      <w:bookmarkStart w:id="236" w:name="_Toc452027386"/>
      <w:bookmarkStart w:id="237" w:name="_Toc463261030"/>
      <w:bookmarkStart w:id="238" w:name="_Toc463276437"/>
      <w:bookmarkStart w:id="239" w:name="_Toc452027387"/>
      <w:bookmarkStart w:id="240" w:name="_Toc463261031"/>
      <w:bookmarkStart w:id="241" w:name="_Toc463276438"/>
      <w:bookmarkStart w:id="242" w:name="_Toc452027388"/>
      <w:bookmarkStart w:id="243" w:name="_Toc463261032"/>
      <w:bookmarkStart w:id="244" w:name="_Toc463276439"/>
      <w:bookmarkStart w:id="245" w:name="_Toc452027389"/>
      <w:bookmarkStart w:id="246" w:name="_Toc463261033"/>
      <w:bookmarkStart w:id="247" w:name="_Toc463276440"/>
      <w:bookmarkStart w:id="248" w:name="_Toc452027390"/>
      <w:bookmarkStart w:id="249" w:name="_Toc463261034"/>
      <w:bookmarkStart w:id="250" w:name="_Toc463276441"/>
      <w:bookmarkStart w:id="251" w:name="_Toc452027391"/>
      <w:bookmarkStart w:id="252" w:name="_Toc463261035"/>
      <w:bookmarkStart w:id="253" w:name="_Toc463276442"/>
      <w:bookmarkStart w:id="254" w:name="_Toc485139698"/>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sidRPr="00425C8F">
        <w:rPr>
          <w:lang w:val="en-IN"/>
        </w:rPr>
        <w:t>Channel to Channel Transfer Service</w:t>
      </w:r>
      <w:bookmarkEnd w:id="75"/>
      <w:bookmarkEnd w:id="76"/>
      <w:bookmarkEnd w:id="254"/>
    </w:p>
    <w:p w:rsidR="00CD5C68" w:rsidRPr="00425C8F" w:rsidRDefault="00CD5C68" w:rsidP="00CD5C68">
      <w:pPr>
        <w:pStyle w:val="BodyText2"/>
        <w:rPr>
          <w:lang w:val="en-IN"/>
        </w:rPr>
      </w:pPr>
      <w:r w:rsidRPr="00425C8F">
        <w:rPr>
          <w:lang w:val="en-IN"/>
        </w:rPr>
        <w:t xml:space="preserve">Channel to Channel (C2C) transfer/withdraw through external system would allow Channel users to transfer and withdraw airtime or TopUp value in </w:t>
      </w:r>
      <w:r w:rsidR="007C479A" w:rsidRPr="00425C8F">
        <w:rPr>
          <w:lang w:val="en-IN"/>
        </w:rPr>
        <w:t>PreTUPS</w:t>
      </w:r>
      <w:r w:rsidRPr="00425C8F">
        <w:rPr>
          <w:lang w:val="en-IN"/>
        </w:rPr>
        <w:t xml:space="preserve"> through some external system. </w:t>
      </w:r>
    </w:p>
    <w:p w:rsidR="00CD5C68" w:rsidRPr="00425C8F" w:rsidRDefault="00CD5C68" w:rsidP="00CD5C68">
      <w:pPr>
        <w:pStyle w:val="BodyText2"/>
        <w:rPr>
          <w:lang w:val="en-IN"/>
        </w:rPr>
      </w:pPr>
      <w:r w:rsidRPr="00425C8F">
        <w:rPr>
          <w:lang w:val="en-IN"/>
        </w:rPr>
        <w:t xml:space="preserve">This should be a single step process and it is assumed that final request of transfer/withdraw would come to </w:t>
      </w:r>
      <w:r w:rsidR="007C479A" w:rsidRPr="00425C8F">
        <w:rPr>
          <w:lang w:val="en-IN"/>
        </w:rPr>
        <w:t>PreTUPS</w:t>
      </w:r>
      <w:r w:rsidRPr="00425C8F">
        <w:rPr>
          <w:lang w:val="en-IN"/>
        </w:rPr>
        <w:t>.</w:t>
      </w:r>
    </w:p>
    <w:p w:rsidR="00CD5C68" w:rsidRPr="00425C8F" w:rsidRDefault="00CD5C68" w:rsidP="00CD5C68">
      <w:pPr>
        <w:pStyle w:val="BodyText2"/>
        <w:rPr>
          <w:lang w:val="en-IN"/>
        </w:rPr>
      </w:pPr>
      <w:r w:rsidRPr="00425C8F">
        <w:rPr>
          <w:lang w:val="en-IN"/>
        </w:rPr>
        <w:t xml:space="preserve">It is also assumed that Externals system maintains Channel users details and there is at least one common filed in both system, like mobile number or login id or external code. </w:t>
      </w:r>
    </w:p>
    <w:p w:rsidR="00CD5C68" w:rsidRPr="00425C8F" w:rsidRDefault="00CD5C68" w:rsidP="00CD5C68">
      <w:pPr>
        <w:pStyle w:val="BodyText2"/>
        <w:rPr>
          <w:lang w:val="en-IN"/>
        </w:rPr>
      </w:pPr>
      <w:r w:rsidRPr="00425C8F">
        <w:rPr>
          <w:lang w:val="en-IN"/>
        </w:rPr>
        <w:t xml:space="preserve">External code is the Channel user unique code maintained in External system. External code should be mapped with user information in </w:t>
      </w:r>
      <w:r w:rsidR="007C479A" w:rsidRPr="00425C8F">
        <w:rPr>
          <w:lang w:val="en-IN"/>
        </w:rPr>
        <w:t>PreTUPS</w:t>
      </w:r>
      <w:r w:rsidRPr="00425C8F">
        <w:rPr>
          <w:lang w:val="en-IN"/>
        </w:rPr>
        <w:t>.</w:t>
      </w:r>
    </w:p>
    <w:p w:rsidR="00CD5C68" w:rsidRPr="00425C8F" w:rsidRDefault="00CD5C68" w:rsidP="00CD5C68">
      <w:pPr>
        <w:pStyle w:val="BodyText"/>
        <w:rPr>
          <w:lang w:val="en-IN"/>
        </w:rPr>
      </w:pPr>
    </w:p>
    <w:p w:rsidR="00CD5C68" w:rsidRPr="00425C8F" w:rsidRDefault="00CD5C68" w:rsidP="00CD5C68">
      <w:pPr>
        <w:pStyle w:val="BodyText2"/>
        <w:rPr>
          <w:lang w:val="en-IN"/>
        </w:rPr>
      </w:pPr>
      <w:r w:rsidRPr="00425C8F">
        <w:rPr>
          <w:lang w:val="en-IN"/>
        </w:rPr>
        <w:t xml:space="preserve">Channel to Channel (C2C) transfer through external system would allow Channel users to transfer airtime or TopUp value in </w:t>
      </w:r>
      <w:r w:rsidR="007C479A" w:rsidRPr="00425C8F">
        <w:rPr>
          <w:lang w:val="en-IN"/>
        </w:rPr>
        <w:t>PreTUPS</w:t>
      </w:r>
      <w:r w:rsidRPr="00425C8F">
        <w:rPr>
          <w:lang w:val="en-IN"/>
        </w:rPr>
        <w:t xml:space="preserve"> through some external system. </w:t>
      </w:r>
    </w:p>
    <w:p w:rsidR="00CD5C68" w:rsidRPr="00425C8F" w:rsidRDefault="00CD5C68" w:rsidP="00CD5C68">
      <w:pPr>
        <w:pStyle w:val="BodyText2"/>
        <w:rPr>
          <w:lang w:val="en-IN"/>
        </w:rPr>
      </w:pPr>
    </w:p>
    <w:p w:rsidR="00CD5C68" w:rsidRPr="00425C8F" w:rsidRDefault="0000768E" w:rsidP="001E6309">
      <w:pPr>
        <w:pStyle w:val="Heading"/>
        <w:rPr>
          <w:color w:val="auto"/>
        </w:rPr>
      </w:pPr>
      <w:r w:rsidRPr="00425C8F">
        <w:rPr>
          <w:color w:val="auto"/>
        </w:rPr>
        <w:t>Request Syntax</w:t>
      </w:r>
    </w:p>
    <w:p w:rsidR="00CD5C68" w:rsidRPr="00425C8F" w:rsidRDefault="00CD5C68" w:rsidP="00CD5C68">
      <w:pPr>
        <w:pStyle w:val="BodyText2"/>
        <w:jc w:val="left"/>
        <w:rPr>
          <w:lang w:val="en-IN"/>
        </w:rPr>
      </w:pPr>
      <w:r w:rsidRPr="00425C8F">
        <w:rPr>
          <w:lang w:val="en-IN"/>
        </w:rPr>
        <w:lastRenderedPageBreak/>
        <w:t>The External System will send the following request for C2C transfer to channel user. The request format and details of request are mentioned below.</w:t>
      </w:r>
    </w:p>
    <w:p w:rsidR="00CD5C68" w:rsidRPr="00425C8F" w:rsidRDefault="00CD5C68" w:rsidP="00CD5C68">
      <w:pPr>
        <w:pStyle w:val="BodyText2"/>
        <w:ind w:left="720"/>
        <w:rPr>
          <w:lang w:val="en-IN"/>
        </w:rPr>
      </w:pPr>
    </w:p>
    <w:p w:rsidR="00CD5C68" w:rsidRPr="00425C8F" w:rsidRDefault="00CD5C68" w:rsidP="00C07BB2">
      <w:pPr>
        <w:pStyle w:val="Code"/>
        <w:ind w:left="0"/>
        <w:rPr>
          <w:lang w:val="en-IN"/>
        </w:rPr>
      </w:pPr>
      <w:r w:rsidRPr="00425C8F">
        <w:rPr>
          <w:lang w:val="en-IN"/>
        </w:rPr>
        <w:t>&lt;?xml version="1.0"?&gt;</w:t>
      </w:r>
    </w:p>
    <w:p w:rsidR="00CD5C68" w:rsidRPr="00425C8F" w:rsidRDefault="00CD5C68" w:rsidP="00C07BB2">
      <w:pPr>
        <w:pStyle w:val="Code"/>
        <w:ind w:left="0"/>
        <w:rPr>
          <w:lang w:val="en-IN"/>
        </w:rPr>
      </w:pPr>
      <w:r w:rsidRPr="00425C8F">
        <w:rPr>
          <w:lang w:val="en-IN"/>
        </w:rPr>
        <w:t>&lt;COMMAND&gt;</w:t>
      </w:r>
    </w:p>
    <w:p w:rsidR="00CD5C68" w:rsidRPr="00425C8F" w:rsidRDefault="00CD5C68" w:rsidP="00C07BB2">
      <w:pPr>
        <w:pStyle w:val="Code"/>
        <w:ind w:left="720"/>
        <w:rPr>
          <w:lang w:val="en-IN"/>
        </w:rPr>
      </w:pPr>
      <w:r w:rsidRPr="00425C8F">
        <w:rPr>
          <w:lang w:val="en-IN"/>
        </w:rPr>
        <w:t>&lt;TYPE&gt;</w:t>
      </w:r>
      <w:r w:rsidRPr="00425C8F">
        <w:rPr>
          <w:b/>
          <w:bCs/>
          <w:lang w:val="en-IN"/>
        </w:rPr>
        <w:t>EXC2CTRFREQ</w:t>
      </w:r>
      <w:r w:rsidRPr="00425C8F">
        <w:rPr>
          <w:lang w:val="en-IN"/>
        </w:rPr>
        <w:t>&lt;/TYPE&gt;</w:t>
      </w:r>
    </w:p>
    <w:p w:rsidR="00CD5C68" w:rsidRPr="00425C8F" w:rsidRDefault="00CD5C68" w:rsidP="00C07BB2">
      <w:pPr>
        <w:pStyle w:val="Code"/>
        <w:ind w:left="720"/>
        <w:rPr>
          <w:lang w:val="en-IN"/>
        </w:rPr>
      </w:pPr>
      <w:r w:rsidRPr="00425C8F">
        <w:rPr>
          <w:lang w:val="en-IN"/>
        </w:rPr>
        <w:t>&lt;DATE&gt;&lt;</w:t>
      </w:r>
      <w:r w:rsidRPr="00425C8F">
        <w:rPr>
          <w:b/>
          <w:bCs/>
          <w:lang w:val="en-IN"/>
        </w:rPr>
        <w:t xml:space="preserve">Date and time </w:t>
      </w:r>
      <w:r w:rsidRPr="00425C8F">
        <w:rPr>
          <w:lang w:val="en-IN"/>
        </w:rPr>
        <w:t>&gt;&lt;/DATE&gt;</w:t>
      </w:r>
    </w:p>
    <w:p w:rsidR="00CD5C68" w:rsidRPr="00425C8F" w:rsidRDefault="00CD5C68" w:rsidP="00C07BB2">
      <w:pPr>
        <w:pStyle w:val="Code"/>
        <w:ind w:left="720"/>
        <w:rPr>
          <w:lang w:val="en-IN"/>
        </w:rPr>
      </w:pPr>
      <w:r w:rsidRPr="00425C8F">
        <w:rPr>
          <w:lang w:val="en-IN"/>
        </w:rPr>
        <w:t>&lt;EXTNWCODE&gt;</w:t>
      </w:r>
      <w:r w:rsidRPr="00425C8F">
        <w:rPr>
          <w:i/>
          <w:iCs/>
          <w:lang w:val="en-IN"/>
        </w:rPr>
        <w:t>&lt;</w:t>
      </w:r>
      <w:r w:rsidRPr="00425C8F">
        <w:rPr>
          <w:b/>
          <w:bCs/>
          <w:lang w:val="en-IN"/>
        </w:rPr>
        <w:t>Network External Code</w:t>
      </w:r>
      <w:r w:rsidRPr="00425C8F">
        <w:rPr>
          <w:i/>
          <w:iCs/>
          <w:lang w:val="en-IN"/>
        </w:rPr>
        <w:t>&gt;</w:t>
      </w:r>
      <w:r w:rsidRPr="00425C8F">
        <w:rPr>
          <w:lang w:val="en-IN"/>
        </w:rPr>
        <w:t>&lt;/EXTNWCODE&gt;</w:t>
      </w:r>
    </w:p>
    <w:p w:rsidR="00CD5C68" w:rsidRPr="00425C8F" w:rsidRDefault="00CD5C68" w:rsidP="00C07BB2">
      <w:pPr>
        <w:pStyle w:val="Code"/>
        <w:ind w:left="720"/>
        <w:rPr>
          <w:lang w:val="en-IN"/>
        </w:rPr>
      </w:pPr>
      <w:r w:rsidRPr="00425C8F">
        <w:rPr>
          <w:lang w:val="en-IN"/>
        </w:rPr>
        <w:t>&lt;MSISDN1&gt;</w:t>
      </w:r>
      <w:r w:rsidRPr="00425C8F">
        <w:rPr>
          <w:i/>
          <w:iCs/>
          <w:lang w:val="en-IN"/>
        </w:rPr>
        <w:t>&lt;</w:t>
      </w:r>
      <w:r w:rsidRPr="00425C8F">
        <w:rPr>
          <w:b/>
          <w:bCs/>
          <w:lang w:val="en-IN"/>
        </w:rPr>
        <w:t>Channel user 1 MSISDN</w:t>
      </w:r>
      <w:r w:rsidRPr="00425C8F">
        <w:rPr>
          <w:i/>
          <w:iCs/>
          <w:lang w:val="en-IN"/>
        </w:rPr>
        <w:t>&gt;</w:t>
      </w:r>
      <w:r w:rsidRPr="00425C8F">
        <w:rPr>
          <w:lang w:val="en-IN"/>
        </w:rPr>
        <w:t>&lt;/MSISDN1&gt;</w:t>
      </w:r>
    </w:p>
    <w:p w:rsidR="00CD5C68" w:rsidRPr="00425C8F" w:rsidRDefault="00CD5C68" w:rsidP="00C07BB2">
      <w:pPr>
        <w:pStyle w:val="Code"/>
        <w:ind w:left="720"/>
        <w:rPr>
          <w:lang w:val="en-IN"/>
        </w:rPr>
      </w:pPr>
      <w:r w:rsidRPr="00425C8F">
        <w:rPr>
          <w:lang w:val="en-IN"/>
        </w:rPr>
        <w:t>&lt;PIN&gt;&lt;</w:t>
      </w:r>
      <w:r w:rsidRPr="00425C8F">
        <w:rPr>
          <w:b/>
          <w:bCs/>
          <w:lang w:val="en-IN"/>
        </w:rPr>
        <w:t>Channel user 1 PIN</w:t>
      </w:r>
      <w:r w:rsidRPr="00425C8F">
        <w:rPr>
          <w:lang w:val="en-IN"/>
        </w:rPr>
        <w:t>&gt;&lt;/PIN&gt;</w:t>
      </w:r>
    </w:p>
    <w:p w:rsidR="00CD5C68" w:rsidRPr="00425C8F" w:rsidRDefault="00CD5C68" w:rsidP="00C07BB2">
      <w:pPr>
        <w:pStyle w:val="Code"/>
        <w:ind w:left="720"/>
        <w:rPr>
          <w:lang w:val="en-IN"/>
        </w:rPr>
      </w:pPr>
      <w:r w:rsidRPr="00425C8F">
        <w:rPr>
          <w:lang w:val="en-IN"/>
        </w:rPr>
        <w:t>&lt;LOGINID&gt;&lt;</w:t>
      </w:r>
      <w:r w:rsidRPr="00425C8F">
        <w:rPr>
          <w:b/>
          <w:bCs/>
          <w:lang w:val="en-IN"/>
        </w:rPr>
        <w:t>Channel user 1 Login ID</w:t>
      </w:r>
      <w:r w:rsidRPr="00425C8F">
        <w:rPr>
          <w:lang w:val="en-IN"/>
        </w:rPr>
        <w:t>&gt;&lt;/LOGINID&gt;</w:t>
      </w:r>
    </w:p>
    <w:p w:rsidR="00CD5C68" w:rsidRPr="00425C8F" w:rsidRDefault="00CD5C68" w:rsidP="00C07BB2">
      <w:pPr>
        <w:pStyle w:val="Code"/>
        <w:ind w:left="720"/>
        <w:rPr>
          <w:lang w:val="en-IN"/>
        </w:rPr>
      </w:pPr>
      <w:r w:rsidRPr="00425C8F">
        <w:rPr>
          <w:lang w:val="en-IN"/>
        </w:rPr>
        <w:t>&lt;PASSWORD&gt;&lt;</w:t>
      </w:r>
      <w:r w:rsidRPr="00425C8F">
        <w:rPr>
          <w:b/>
          <w:bCs/>
          <w:lang w:val="en-IN"/>
        </w:rPr>
        <w:t>Channel user 1 Login Password</w:t>
      </w:r>
      <w:r w:rsidRPr="00425C8F">
        <w:rPr>
          <w:lang w:val="en-IN"/>
        </w:rPr>
        <w:t>&gt;&lt;/PASSWORD&gt;</w:t>
      </w:r>
    </w:p>
    <w:p w:rsidR="00CD5C68" w:rsidRPr="00425C8F" w:rsidRDefault="00CD5C68" w:rsidP="00C07BB2">
      <w:pPr>
        <w:pStyle w:val="Code"/>
        <w:ind w:left="720"/>
        <w:rPr>
          <w:lang w:val="en-IN"/>
        </w:rPr>
      </w:pPr>
      <w:r w:rsidRPr="00425C8F">
        <w:rPr>
          <w:lang w:val="en-IN"/>
        </w:rPr>
        <w:t>&lt;EXTCODE&gt;</w:t>
      </w:r>
      <w:r w:rsidRPr="00425C8F">
        <w:rPr>
          <w:i/>
          <w:iCs/>
          <w:lang w:val="en-IN"/>
        </w:rPr>
        <w:t>&lt;</w:t>
      </w:r>
      <w:r w:rsidRPr="00425C8F">
        <w:rPr>
          <w:b/>
          <w:bCs/>
          <w:lang w:val="en-IN"/>
        </w:rPr>
        <w:t>Channel user 1 unique External code</w:t>
      </w:r>
      <w:r w:rsidRPr="00425C8F">
        <w:rPr>
          <w:i/>
          <w:iCs/>
          <w:lang w:val="en-IN"/>
        </w:rPr>
        <w:t>&gt;</w:t>
      </w:r>
      <w:r w:rsidRPr="00425C8F">
        <w:rPr>
          <w:lang w:val="en-IN"/>
        </w:rPr>
        <w:t>&lt;/EXTCODE&gt;</w:t>
      </w:r>
    </w:p>
    <w:p w:rsidR="00CD5C68" w:rsidRPr="00425C8F" w:rsidRDefault="00CD5C68" w:rsidP="00C07BB2">
      <w:pPr>
        <w:pStyle w:val="Code"/>
        <w:ind w:left="720"/>
        <w:rPr>
          <w:lang w:val="en-IN"/>
        </w:rPr>
      </w:pPr>
      <w:r w:rsidRPr="00425C8F">
        <w:rPr>
          <w:lang w:val="en-IN"/>
        </w:rPr>
        <w:t>&lt;EXTREFNUM&gt;&lt;</w:t>
      </w:r>
      <w:r w:rsidRPr="00425C8F">
        <w:rPr>
          <w:b/>
          <w:bCs/>
          <w:lang w:val="en-IN"/>
        </w:rPr>
        <w:t>Unique Reference number in the external system</w:t>
      </w:r>
      <w:r w:rsidRPr="00425C8F">
        <w:rPr>
          <w:lang w:val="en-IN"/>
        </w:rPr>
        <w:t>&gt;&lt;/EXTREFNUM&gt;</w:t>
      </w:r>
    </w:p>
    <w:p w:rsidR="00CD5C68" w:rsidRPr="00425C8F" w:rsidRDefault="00CD5C68" w:rsidP="00C07BB2">
      <w:pPr>
        <w:pStyle w:val="Code"/>
        <w:ind w:left="720"/>
        <w:rPr>
          <w:lang w:val="en-IN"/>
        </w:rPr>
      </w:pPr>
      <w:r w:rsidRPr="00425C8F">
        <w:rPr>
          <w:lang w:val="en-IN"/>
        </w:rPr>
        <w:t>&lt;MSISDN2&gt;&lt;</w:t>
      </w:r>
      <w:r w:rsidRPr="00425C8F">
        <w:rPr>
          <w:b/>
          <w:bCs/>
          <w:lang w:val="en-IN"/>
        </w:rPr>
        <w:t>Channel user 2 MSISDN</w:t>
      </w:r>
      <w:r w:rsidRPr="00425C8F">
        <w:rPr>
          <w:lang w:val="en-IN"/>
        </w:rPr>
        <w:t>&gt;&lt;/MSISDN2&gt;</w:t>
      </w:r>
    </w:p>
    <w:p w:rsidR="00CD5C68" w:rsidRPr="00425C8F" w:rsidRDefault="00CD5C68" w:rsidP="00C07BB2">
      <w:pPr>
        <w:pStyle w:val="Code"/>
        <w:ind w:left="720"/>
        <w:rPr>
          <w:lang w:val="en-IN"/>
        </w:rPr>
      </w:pPr>
      <w:r w:rsidRPr="00425C8F">
        <w:rPr>
          <w:lang w:val="en-IN"/>
        </w:rPr>
        <w:t>&lt;EXTCODE2&gt;&lt;</w:t>
      </w:r>
      <w:r w:rsidRPr="00425C8F">
        <w:rPr>
          <w:b/>
          <w:bCs/>
          <w:lang w:val="en-IN"/>
        </w:rPr>
        <w:t>Channel user 2 unique External Code</w:t>
      </w:r>
      <w:r w:rsidRPr="00425C8F">
        <w:rPr>
          <w:lang w:val="en-IN"/>
        </w:rPr>
        <w:t>&gt;</w:t>
      </w:r>
      <w:r w:rsidR="00C07BB2" w:rsidRPr="00425C8F">
        <w:rPr>
          <w:lang w:val="en-IN"/>
        </w:rPr>
        <w:t>&lt;</w:t>
      </w:r>
      <w:r w:rsidRPr="00425C8F">
        <w:rPr>
          <w:lang w:val="en-IN"/>
        </w:rPr>
        <w:t>/EXTCODE2&gt;</w:t>
      </w:r>
    </w:p>
    <w:p w:rsidR="00CD5C68" w:rsidRPr="00425C8F" w:rsidRDefault="00CD5C68" w:rsidP="00C07BB2">
      <w:pPr>
        <w:pStyle w:val="Code"/>
        <w:ind w:left="720"/>
        <w:rPr>
          <w:lang w:val="en-IN"/>
        </w:rPr>
      </w:pPr>
      <w:r w:rsidRPr="00425C8F">
        <w:rPr>
          <w:lang w:val="en-IN"/>
        </w:rPr>
        <w:t>&lt;LOGINID2&gt;&lt;</w:t>
      </w:r>
      <w:r w:rsidRPr="00425C8F">
        <w:rPr>
          <w:b/>
          <w:bCs/>
          <w:lang w:val="en-IN"/>
        </w:rPr>
        <w:t>Channel user 2 Login ID</w:t>
      </w:r>
      <w:r w:rsidRPr="00425C8F">
        <w:rPr>
          <w:lang w:val="en-IN"/>
        </w:rPr>
        <w:t>&gt;&lt;/LOGINID2&gt;</w:t>
      </w:r>
    </w:p>
    <w:p w:rsidR="00CD5C68" w:rsidRPr="00425C8F" w:rsidRDefault="00CD5C68" w:rsidP="00C07BB2">
      <w:pPr>
        <w:pStyle w:val="Code"/>
        <w:ind w:left="720"/>
        <w:rPr>
          <w:lang w:val="en-IN"/>
        </w:rPr>
      </w:pPr>
      <w:r w:rsidRPr="00425C8F">
        <w:rPr>
          <w:lang w:val="en-IN"/>
        </w:rPr>
        <w:t>&lt;PRODUCTS&gt;</w:t>
      </w:r>
      <w:r w:rsidRPr="00425C8F">
        <w:rPr>
          <w:lang w:val="en-IN"/>
        </w:rPr>
        <w:tab/>
      </w:r>
    </w:p>
    <w:p w:rsidR="00CD5C68" w:rsidRPr="00425C8F" w:rsidRDefault="00CD5C68" w:rsidP="00C07BB2">
      <w:pPr>
        <w:pStyle w:val="Code"/>
        <w:ind w:left="1440"/>
        <w:rPr>
          <w:lang w:val="en-IN"/>
        </w:rPr>
      </w:pPr>
      <w:r w:rsidRPr="00425C8F">
        <w:rPr>
          <w:lang w:val="en-IN"/>
        </w:rPr>
        <w:t>&lt;PRODUCTCODE&gt;</w:t>
      </w:r>
      <w:r w:rsidRPr="00425C8F">
        <w:rPr>
          <w:b/>
          <w:bCs/>
          <w:lang w:val="en-IN"/>
        </w:rPr>
        <w:t>101</w:t>
      </w:r>
      <w:r w:rsidRPr="00425C8F">
        <w:rPr>
          <w:lang w:val="en-IN"/>
        </w:rPr>
        <w:t>&lt;/PRODUCTCODE&gt;</w:t>
      </w:r>
    </w:p>
    <w:p w:rsidR="00CD5C68" w:rsidRPr="00425C8F" w:rsidRDefault="00CD5C68" w:rsidP="00C07BB2">
      <w:pPr>
        <w:pStyle w:val="Code"/>
        <w:ind w:left="1440"/>
        <w:rPr>
          <w:lang w:val="en-IN"/>
        </w:rPr>
      </w:pPr>
      <w:r w:rsidRPr="00425C8F">
        <w:rPr>
          <w:lang w:val="en-IN"/>
        </w:rPr>
        <w:t>&lt;QTY&gt;</w:t>
      </w:r>
      <w:r w:rsidRPr="00425C8F">
        <w:rPr>
          <w:b/>
          <w:bCs/>
          <w:i/>
          <w:iCs/>
          <w:lang w:val="en-IN"/>
        </w:rPr>
        <w:t>&lt;Qty&gt;</w:t>
      </w:r>
      <w:r w:rsidRPr="00425C8F">
        <w:rPr>
          <w:lang w:val="en-IN"/>
        </w:rPr>
        <w:t>&lt;/QTY&gt;</w:t>
      </w:r>
    </w:p>
    <w:p w:rsidR="00CD5C68" w:rsidRPr="00425C8F" w:rsidRDefault="00CD5C68" w:rsidP="00C07BB2">
      <w:pPr>
        <w:pStyle w:val="Code"/>
        <w:ind w:left="720"/>
        <w:rPr>
          <w:lang w:val="en-IN"/>
        </w:rPr>
      </w:pPr>
      <w:r w:rsidRPr="00425C8F">
        <w:rPr>
          <w:lang w:val="en-IN"/>
        </w:rPr>
        <w:t>&lt;/PRODUCTS&gt;</w:t>
      </w:r>
    </w:p>
    <w:p w:rsidR="00CD5C68" w:rsidRPr="00425C8F" w:rsidRDefault="00CD5C68" w:rsidP="00C07BB2">
      <w:pPr>
        <w:pStyle w:val="Code"/>
        <w:ind w:left="0" w:firstLine="720"/>
        <w:rPr>
          <w:lang w:val="en-IN"/>
        </w:rPr>
      </w:pPr>
      <w:r w:rsidRPr="00425C8F">
        <w:rPr>
          <w:lang w:val="en-IN"/>
        </w:rPr>
        <w:t>&lt;LANGUAGE1&gt;&lt;</w:t>
      </w:r>
      <w:r w:rsidRPr="00425C8F">
        <w:rPr>
          <w:b/>
          <w:bCs/>
          <w:lang w:val="en-IN"/>
        </w:rPr>
        <w:t>Channel user 1 (Sender) Language</w:t>
      </w:r>
      <w:r w:rsidRPr="00425C8F">
        <w:rPr>
          <w:lang w:val="en-IN"/>
        </w:rPr>
        <w:t>&gt;&lt;/LANGUAGE1&gt;</w:t>
      </w:r>
    </w:p>
    <w:p w:rsidR="00CD5C68" w:rsidRPr="00425C8F" w:rsidRDefault="00CD5C68" w:rsidP="00C07BB2">
      <w:pPr>
        <w:pStyle w:val="Code"/>
        <w:ind w:left="0"/>
        <w:rPr>
          <w:lang w:val="en-IN"/>
        </w:rPr>
      </w:pPr>
      <w:r w:rsidRPr="00425C8F">
        <w:rPr>
          <w:lang w:val="en-IN"/>
        </w:rPr>
        <w:t>&lt;/COMMAND&gt;</w:t>
      </w:r>
    </w:p>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Field Détails</w:t>
      </w:r>
    </w:p>
    <w:tbl>
      <w:tblPr>
        <w:tblW w:w="9467"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727"/>
        <w:gridCol w:w="1800"/>
        <w:gridCol w:w="1980"/>
        <w:gridCol w:w="1260"/>
        <w:gridCol w:w="1260"/>
        <w:gridCol w:w="1440"/>
      </w:tblGrid>
      <w:tr w:rsidR="00CD5C68" w:rsidRPr="00425C8F" w:rsidTr="00C07BB2">
        <w:trPr>
          <w:trHeight w:val="277"/>
          <w:tblHeader/>
        </w:trPr>
        <w:tc>
          <w:tcPr>
            <w:tcW w:w="1727" w:type="dxa"/>
            <w:tcBorders>
              <w:top w:val="single" w:sz="4" w:space="0" w:color="000000"/>
              <w:bottom w:val="single" w:sz="6"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800" w:type="dxa"/>
            <w:tcBorders>
              <w:top w:val="single" w:sz="4" w:space="0" w:color="000000"/>
              <w:bottom w:val="single" w:sz="6"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1980" w:type="dxa"/>
            <w:tcBorders>
              <w:top w:val="single" w:sz="4" w:space="0" w:color="000000"/>
              <w:bottom w:val="single" w:sz="6"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tcBorders>
              <w:top w:val="single" w:sz="4" w:space="0" w:color="000000"/>
              <w:bottom w:val="single" w:sz="6"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tcBorders>
              <w:top w:val="single" w:sz="4" w:space="0" w:color="000000"/>
              <w:bottom w:val="single" w:sz="6"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40" w:type="dxa"/>
            <w:tcBorders>
              <w:top w:val="single" w:sz="4" w:space="0" w:color="000000"/>
              <w:bottom w:val="single" w:sz="6"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C07BB2">
        <w:trPr>
          <w:trHeight w:val="277"/>
        </w:trPr>
        <w:tc>
          <w:tcPr>
            <w:tcW w:w="1727" w:type="dxa"/>
            <w:tcBorders>
              <w:top w:val="single" w:sz="6" w:space="0" w:color="000000"/>
            </w:tcBorders>
          </w:tcPr>
          <w:p w:rsidR="00CD5C68" w:rsidRPr="00425C8F" w:rsidRDefault="00CD5C68" w:rsidP="00940B20">
            <w:pPr>
              <w:pStyle w:val="Tablecontent"/>
              <w:rPr>
                <w:lang w:val="en-IN"/>
              </w:rPr>
            </w:pPr>
            <w:r w:rsidRPr="00425C8F">
              <w:rPr>
                <w:lang w:val="en-IN"/>
              </w:rPr>
              <w:t>TYPE</w:t>
            </w:r>
          </w:p>
        </w:tc>
        <w:tc>
          <w:tcPr>
            <w:tcW w:w="1800" w:type="dxa"/>
            <w:tcBorders>
              <w:top w:val="single" w:sz="6" w:space="0" w:color="000000"/>
            </w:tcBorders>
          </w:tcPr>
          <w:p w:rsidR="00CD5C68" w:rsidRPr="00425C8F" w:rsidRDefault="00CD5C68" w:rsidP="00940B20">
            <w:pPr>
              <w:pStyle w:val="Tablecontent"/>
              <w:rPr>
                <w:lang w:val="en-IN"/>
              </w:rPr>
            </w:pPr>
            <w:r w:rsidRPr="00425C8F">
              <w:rPr>
                <w:lang w:val="en-IN"/>
              </w:rPr>
              <w:t>Request type</w:t>
            </w:r>
          </w:p>
        </w:tc>
        <w:tc>
          <w:tcPr>
            <w:tcW w:w="1980" w:type="dxa"/>
            <w:tcBorders>
              <w:top w:val="single" w:sz="6" w:space="0" w:color="000000"/>
            </w:tcBorders>
          </w:tcPr>
          <w:p w:rsidR="00CD5C68" w:rsidRPr="00425C8F" w:rsidRDefault="00CD5C68" w:rsidP="00940B20">
            <w:pPr>
              <w:pStyle w:val="Tablecontent"/>
              <w:rPr>
                <w:lang w:val="en-IN"/>
              </w:rPr>
            </w:pPr>
            <w:r w:rsidRPr="00425C8F">
              <w:rPr>
                <w:lang w:val="en-IN"/>
              </w:rPr>
              <w:t>Request Type, should be sent with each request – fixed</w:t>
            </w:r>
          </w:p>
        </w:tc>
        <w:tc>
          <w:tcPr>
            <w:tcW w:w="1260" w:type="dxa"/>
            <w:tcBorders>
              <w:top w:val="single" w:sz="6" w:space="0" w:color="000000"/>
            </w:tcBorders>
          </w:tcPr>
          <w:p w:rsidR="00CD5C68" w:rsidRPr="00425C8F" w:rsidRDefault="00CD5C68" w:rsidP="00940B20">
            <w:pPr>
              <w:pStyle w:val="Tablecontent"/>
              <w:rPr>
                <w:lang w:val="en-IN"/>
              </w:rPr>
            </w:pPr>
            <w:r w:rsidRPr="00425C8F">
              <w:rPr>
                <w:lang w:val="en-IN"/>
              </w:rPr>
              <w:t>EXC2CTRFREQ</w:t>
            </w:r>
          </w:p>
        </w:tc>
        <w:tc>
          <w:tcPr>
            <w:tcW w:w="1260" w:type="dxa"/>
            <w:tcBorders>
              <w:top w:val="single" w:sz="6" w:space="0" w:color="000000"/>
            </w:tcBorders>
          </w:tcPr>
          <w:p w:rsidR="00CD5C68" w:rsidRPr="00425C8F" w:rsidRDefault="00CD5C68" w:rsidP="00940B20">
            <w:pPr>
              <w:pStyle w:val="Tablecontent"/>
              <w:rPr>
                <w:lang w:val="en-IN"/>
              </w:rPr>
            </w:pPr>
            <w:r w:rsidRPr="00425C8F">
              <w:rPr>
                <w:lang w:val="en-IN"/>
              </w:rPr>
              <w:t>A (20)</w:t>
            </w:r>
          </w:p>
        </w:tc>
        <w:tc>
          <w:tcPr>
            <w:tcW w:w="1440" w:type="dxa"/>
            <w:tcBorders>
              <w:top w:val="single" w:sz="6" w:space="0" w:color="000000"/>
            </w:tcBorders>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DATE</w:t>
            </w:r>
          </w:p>
        </w:tc>
        <w:tc>
          <w:tcPr>
            <w:tcW w:w="1800" w:type="dxa"/>
          </w:tcPr>
          <w:p w:rsidR="00CD5C68" w:rsidRPr="00425C8F" w:rsidRDefault="00CD5C68" w:rsidP="00940B20">
            <w:pPr>
              <w:pStyle w:val="Tablecontent"/>
              <w:rPr>
                <w:lang w:val="en-IN"/>
              </w:rPr>
            </w:pPr>
            <w:r w:rsidRPr="00425C8F">
              <w:rPr>
                <w:lang w:val="en-IN"/>
              </w:rPr>
              <w:t>Date and time</w:t>
            </w:r>
          </w:p>
        </w:tc>
        <w:tc>
          <w:tcPr>
            <w:tcW w:w="1980" w:type="dxa"/>
          </w:tcPr>
          <w:p w:rsidR="00CD5C68" w:rsidRPr="00425C8F" w:rsidRDefault="00CD5C68" w:rsidP="00940B20">
            <w:pPr>
              <w:pStyle w:val="Tablecontent"/>
              <w:rPr>
                <w:lang w:val="en-IN"/>
              </w:rPr>
            </w:pPr>
            <w:r w:rsidRPr="00425C8F">
              <w:rPr>
                <w:lang w:val="en-IN"/>
              </w:rPr>
              <w:t>Date and time on which request was sent by external system, HH are in 24 Hour Format</w:t>
            </w:r>
          </w:p>
        </w:tc>
        <w:tc>
          <w:tcPr>
            <w:tcW w:w="1260" w:type="dxa"/>
          </w:tcPr>
          <w:p w:rsidR="00CD5C68" w:rsidRPr="00425C8F" w:rsidRDefault="00CD5C68" w:rsidP="00940B20">
            <w:pPr>
              <w:pStyle w:val="Tablecontent"/>
              <w:rPr>
                <w:lang w:val="en-IN"/>
              </w:rPr>
            </w:pPr>
            <w:r w:rsidRPr="00425C8F">
              <w:rPr>
                <w:lang w:val="en-IN"/>
              </w:rPr>
              <w:t>DD/MM/YYYY HH24:MI:SS</w:t>
            </w:r>
          </w:p>
        </w:tc>
        <w:tc>
          <w:tcPr>
            <w:tcW w:w="1260" w:type="dxa"/>
          </w:tcPr>
          <w:p w:rsidR="00CD5C68" w:rsidRPr="00425C8F" w:rsidRDefault="00CD5C68" w:rsidP="00940B20">
            <w:pPr>
              <w:pStyle w:val="Tablecontent"/>
              <w:rPr>
                <w:lang w:val="en-IN"/>
              </w:rPr>
            </w:pPr>
            <w:r w:rsidRPr="00425C8F">
              <w:rPr>
                <w:lang w:val="en-IN"/>
              </w:rPr>
              <w:t>D (20)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EXTNWCODE</w:t>
            </w:r>
          </w:p>
        </w:tc>
        <w:tc>
          <w:tcPr>
            <w:tcW w:w="1800" w:type="dxa"/>
          </w:tcPr>
          <w:p w:rsidR="00CD5C68" w:rsidRPr="00425C8F" w:rsidRDefault="00CD5C68" w:rsidP="00940B20">
            <w:pPr>
              <w:pStyle w:val="Tablecontent"/>
              <w:rPr>
                <w:lang w:val="en-IN"/>
              </w:rPr>
            </w:pPr>
            <w:r w:rsidRPr="00425C8F">
              <w:rPr>
                <w:lang w:val="en-IN"/>
              </w:rPr>
              <w:t xml:space="preserve">Network code </w:t>
            </w:r>
          </w:p>
        </w:tc>
        <w:tc>
          <w:tcPr>
            <w:tcW w:w="1980" w:type="dxa"/>
          </w:tcPr>
          <w:p w:rsidR="00CD5C68" w:rsidRPr="00425C8F" w:rsidRDefault="00CD5C68" w:rsidP="00940B20">
            <w:pPr>
              <w:pStyle w:val="Tablecontent"/>
              <w:rPr>
                <w:lang w:val="en-IN"/>
              </w:rPr>
            </w:pPr>
            <w:r w:rsidRPr="00425C8F">
              <w:rPr>
                <w:lang w:val="en-IN"/>
              </w:rPr>
              <w:t xml:space="preserve">Network code of the Channel user defined in </w:t>
            </w:r>
            <w:r w:rsidR="007C479A" w:rsidRPr="00425C8F">
              <w:rPr>
                <w:lang w:val="en-IN"/>
              </w:rPr>
              <w:t>PreTUPS</w:t>
            </w:r>
            <w:r w:rsidRPr="00425C8F">
              <w:rPr>
                <w:lang w:val="en-IN"/>
              </w:rPr>
              <w:t xml:space="preserve"> as External Network code</w:t>
            </w:r>
          </w:p>
        </w:tc>
        <w:tc>
          <w:tcPr>
            <w:tcW w:w="1260" w:type="dxa"/>
          </w:tcPr>
          <w:p w:rsidR="00CD5C68" w:rsidRPr="00425C8F" w:rsidRDefault="00CD5C68" w:rsidP="00940B20">
            <w:pPr>
              <w:pStyle w:val="Tablecontent"/>
              <w:rPr>
                <w:lang w:val="en-IN"/>
              </w:rPr>
            </w:pPr>
            <w:r w:rsidRPr="00425C8F">
              <w:rPr>
                <w:lang w:val="en-IN"/>
              </w:rPr>
              <w:t>MO</w:t>
            </w:r>
          </w:p>
        </w:tc>
        <w:tc>
          <w:tcPr>
            <w:tcW w:w="1260" w:type="dxa"/>
          </w:tcPr>
          <w:p w:rsidR="00CD5C68" w:rsidRPr="00425C8F" w:rsidRDefault="00CD5C68" w:rsidP="00940B20">
            <w:pPr>
              <w:pStyle w:val="Tablecontent"/>
              <w:rPr>
                <w:lang w:val="en-IN"/>
              </w:rPr>
            </w:pPr>
            <w:r w:rsidRPr="00425C8F">
              <w:rPr>
                <w:lang w:val="en-IN"/>
              </w:rPr>
              <w:t>A (2)</w:t>
            </w:r>
          </w:p>
        </w:tc>
        <w:tc>
          <w:tcPr>
            <w:tcW w:w="1440"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727" w:type="dxa"/>
          </w:tcPr>
          <w:p w:rsidR="00CD5C68" w:rsidRPr="00425C8F" w:rsidRDefault="00CD5C68" w:rsidP="00940B20">
            <w:pPr>
              <w:pStyle w:val="Tablecontent"/>
              <w:rPr>
                <w:lang w:val="en-IN"/>
              </w:rPr>
            </w:pPr>
            <w:r w:rsidRPr="00425C8F">
              <w:rPr>
                <w:lang w:val="en-IN"/>
              </w:rPr>
              <w:t>MSISDN1</w:t>
            </w:r>
          </w:p>
        </w:tc>
        <w:tc>
          <w:tcPr>
            <w:tcW w:w="1800" w:type="dxa"/>
          </w:tcPr>
          <w:p w:rsidR="00CD5C68" w:rsidRPr="00425C8F" w:rsidRDefault="00CD5C68" w:rsidP="00940B20">
            <w:pPr>
              <w:pStyle w:val="Tablecontent"/>
              <w:rPr>
                <w:lang w:val="en-IN"/>
              </w:rPr>
            </w:pPr>
            <w:r w:rsidRPr="00425C8F">
              <w:rPr>
                <w:lang w:val="en-IN"/>
              </w:rPr>
              <w:t>Channel user1</w:t>
            </w:r>
          </w:p>
        </w:tc>
        <w:tc>
          <w:tcPr>
            <w:tcW w:w="1980" w:type="dxa"/>
          </w:tcPr>
          <w:p w:rsidR="00CD5C68" w:rsidRPr="00425C8F" w:rsidRDefault="00CD5C68" w:rsidP="00940B20">
            <w:pPr>
              <w:pStyle w:val="Tablecontent"/>
              <w:rPr>
                <w:lang w:val="en-IN"/>
              </w:rPr>
            </w:pPr>
            <w:r w:rsidRPr="00425C8F">
              <w:rPr>
                <w:lang w:val="en-IN"/>
              </w:rPr>
              <w:t>All MSISDN should be in national dial format i.e. with out country code.</w:t>
            </w:r>
          </w:p>
          <w:p w:rsidR="00CD5C68" w:rsidRPr="00425C8F" w:rsidRDefault="00CD5C68" w:rsidP="00940B20">
            <w:pPr>
              <w:pStyle w:val="Tablecontent"/>
              <w:rPr>
                <w:lang w:val="en-IN"/>
              </w:rPr>
            </w:pPr>
            <w:r w:rsidRPr="00425C8F">
              <w:rPr>
                <w:b/>
                <w:bCs/>
                <w:lang w:val="en-IN"/>
              </w:rPr>
              <w:t>When MSISDN1 is available in request then PIN is mandatory for the request.</w:t>
            </w:r>
          </w:p>
        </w:tc>
        <w:tc>
          <w:tcPr>
            <w:tcW w:w="1260" w:type="dxa"/>
          </w:tcPr>
          <w:p w:rsidR="00CD5C68" w:rsidRPr="00425C8F" w:rsidRDefault="00CD5C68" w:rsidP="00940B20">
            <w:pPr>
              <w:pStyle w:val="Tablecontent"/>
              <w:rPr>
                <w:lang w:val="en-IN"/>
              </w:rPr>
            </w:pPr>
            <w:r w:rsidRPr="00425C8F">
              <w:rPr>
                <w:lang w:val="en-IN"/>
              </w:rPr>
              <w:t>9942222</w:t>
            </w:r>
          </w:p>
        </w:tc>
        <w:tc>
          <w:tcPr>
            <w:tcW w:w="1260" w:type="dxa"/>
          </w:tcPr>
          <w:p w:rsidR="00CD5C68" w:rsidRPr="00425C8F" w:rsidRDefault="00CD5C68" w:rsidP="00940B20">
            <w:pPr>
              <w:pStyle w:val="Tablecontent"/>
              <w:rPr>
                <w:lang w:val="en-IN"/>
              </w:rPr>
            </w:pPr>
            <w:r w:rsidRPr="00425C8F">
              <w:rPr>
                <w:lang w:val="en-IN"/>
              </w:rPr>
              <w:t>N (15)</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727" w:type="dxa"/>
          </w:tcPr>
          <w:p w:rsidR="00CD5C68" w:rsidRPr="00425C8F" w:rsidRDefault="00CD5C68" w:rsidP="00940B20">
            <w:pPr>
              <w:pStyle w:val="Tablecontent"/>
              <w:rPr>
                <w:lang w:val="en-IN"/>
              </w:rPr>
            </w:pPr>
            <w:r w:rsidRPr="00425C8F">
              <w:rPr>
                <w:lang w:val="en-IN"/>
              </w:rPr>
              <w:lastRenderedPageBreak/>
              <w:t>PIN</w:t>
            </w:r>
          </w:p>
        </w:tc>
        <w:tc>
          <w:tcPr>
            <w:tcW w:w="1800" w:type="dxa"/>
          </w:tcPr>
          <w:p w:rsidR="00CD5C68" w:rsidRPr="00425C8F" w:rsidRDefault="00CD5C68" w:rsidP="00940B20">
            <w:pPr>
              <w:pStyle w:val="Tablecontent"/>
              <w:rPr>
                <w:lang w:val="en-IN"/>
              </w:rPr>
            </w:pPr>
            <w:r w:rsidRPr="00425C8F">
              <w:rPr>
                <w:lang w:val="en-IN"/>
              </w:rPr>
              <w:t>Channel user1 PIN</w:t>
            </w:r>
          </w:p>
        </w:tc>
        <w:tc>
          <w:tcPr>
            <w:tcW w:w="1980" w:type="dxa"/>
          </w:tcPr>
          <w:p w:rsidR="00CD5C68" w:rsidRPr="00425C8F" w:rsidRDefault="00CD5C68" w:rsidP="00940B20">
            <w:pPr>
              <w:pStyle w:val="Tablecontent"/>
              <w:rPr>
                <w:lang w:val="en-IN"/>
              </w:rPr>
            </w:pPr>
            <w:r w:rsidRPr="00425C8F">
              <w:rPr>
                <w:lang w:val="en-IN"/>
              </w:rPr>
              <w:t>PIN of the user</w:t>
            </w:r>
          </w:p>
        </w:tc>
        <w:tc>
          <w:tcPr>
            <w:tcW w:w="1260" w:type="dxa"/>
          </w:tcPr>
          <w:p w:rsidR="00CD5C68" w:rsidRPr="00425C8F" w:rsidRDefault="00CD5C68" w:rsidP="00940B20">
            <w:pPr>
              <w:pStyle w:val="Tablecontent"/>
              <w:rPr>
                <w:lang w:val="en-IN"/>
              </w:rPr>
            </w:pPr>
            <w:r w:rsidRPr="00425C8F">
              <w:rPr>
                <w:lang w:val="en-IN"/>
              </w:rPr>
              <w:t>123</w:t>
            </w:r>
          </w:p>
        </w:tc>
        <w:tc>
          <w:tcPr>
            <w:tcW w:w="1260" w:type="dxa"/>
          </w:tcPr>
          <w:p w:rsidR="00CD5C68" w:rsidRPr="00425C8F" w:rsidRDefault="00CD5C68" w:rsidP="00940B20">
            <w:pPr>
              <w:pStyle w:val="Tablecontent"/>
              <w:rPr>
                <w:lang w:val="en-IN"/>
              </w:rPr>
            </w:pPr>
            <w:r w:rsidRPr="00425C8F">
              <w:rPr>
                <w:lang w:val="en-IN"/>
              </w:rPr>
              <w:t>A (10)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727" w:type="dxa"/>
          </w:tcPr>
          <w:p w:rsidR="00CD5C68" w:rsidRPr="00425C8F" w:rsidRDefault="00CD5C68" w:rsidP="00940B20">
            <w:pPr>
              <w:pStyle w:val="Tablecontent"/>
              <w:rPr>
                <w:lang w:val="en-IN"/>
              </w:rPr>
            </w:pPr>
            <w:r w:rsidRPr="00425C8F">
              <w:rPr>
                <w:lang w:val="en-IN"/>
              </w:rPr>
              <w:t>LOGINID</w:t>
            </w:r>
          </w:p>
        </w:tc>
        <w:tc>
          <w:tcPr>
            <w:tcW w:w="1800" w:type="dxa"/>
          </w:tcPr>
          <w:p w:rsidR="00CD5C68" w:rsidRPr="00425C8F" w:rsidRDefault="00CD5C68" w:rsidP="00940B20">
            <w:pPr>
              <w:pStyle w:val="Tablecontent"/>
              <w:rPr>
                <w:lang w:val="en-IN"/>
              </w:rPr>
            </w:pPr>
            <w:r w:rsidRPr="00425C8F">
              <w:rPr>
                <w:lang w:val="en-IN"/>
              </w:rPr>
              <w:t>Channel user 1 login ID</w:t>
            </w:r>
          </w:p>
        </w:tc>
        <w:tc>
          <w:tcPr>
            <w:tcW w:w="1980" w:type="dxa"/>
          </w:tcPr>
          <w:p w:rsidR="00CD5C68" w:rsidRPr="00425C8F" w:rsidRDefault="00CD5C68" w:rsidP="00940B20">
            <w:pPr>
              <w:pStyle w:val="Tablecontent"/>
              <w:rPr>
                <w:lang w:val="en-IN"/>
              </w:rPr>
            </w:pPr>
            <w:r w:rsidRPr="00425C8F">
              <w:rPr>
                <w:lang w:val="en-IN"/>
              </w:rPr>
              <w:t>Login ID of the Channel user</w:t>
            </w:r>
          </w:p>
        </w:tc>
        <w:tc>
          <w:tcPr>
            <w:tcW w:w="1260" w:type="dxa"/>
          </w:tcPr>
          <w:p w:rsidR="00CD5C68" w:rsidRPr="00425C8F" w:rsidRDefault="00CD5C68" w:rsidP="00940B20">
            <w:pPr>
              <w:pStyle w:val="Tablecontent"/>
              <w:rPr>
                <w:lang w:val="en-IN"/>
              </w:rPr>
            </w:pPr>
            <w:r w:rsidRPr="00425C8F">
              <w:rPr>
                <w:lang w:val="en-IN"/>
              </w:rPr>
              <w:t>Mo_cce</w:t>
            </w:r>
          </w:p>
        </w:tc>
        <w:tc>
          <w:tcPr>
            <w:tcW w:w="1260" w:type="dxa"/>
          </w:tcPr>
          <w:p w:rsidR="00CD5C68" w:rsidRPr="00425C8F" w:rsidRDefault="00CD5C68" w:rsidP="00940B20">
            <w:pPr>
              <w:pStyle w:val="Tablecontent"/>
              <w:rPr>
                <w:lang w:val="en-IN"/>
              </w:rPr>
            </w:pPr>
            <w:r w:rsidRPr="00425C8F">
              <w:rPr>
                <w:lang w:val="en-IN"/>
              </w:rPr>
              <w:t>A (20)</w:t>
            </w:r>
          </w:p>
        </w:tc>
        <w:tc>
          <w:tcPr>
            <w:tcW w:w="1440" w:type="dxa"/>
          </w:tcPr>
          <w:p w:rsidR="00CD5C68" w:rsidRPr="00425C8F" w:rsidRDefault="00CD5C68" w:rsidP="00940B20">
            <w:pPr>
              <w:pStyle w:val="Tablecontent"/>
              <w:rPr>
                <w:lang w:val="en-IN"/>
              </w:rPr>
            </w:pPr>
            <w:r w:rsidRPr="00425C8F">
              <w:rPr>
                <w:lang w:val="en-IN"/>
              </w:rPr>
              <w:t>O</w:t>
            </w:r>
          </w:p>
        </w:tc>
      </w:tr>
      <w:tr w:rsidR="00CD5C68" w:rsidRPr="00425C8F" w:rsidTr="00940B20">
        <w:trPr>
          <w:cantSplit/>
          <w:trHeight w:val="277"/>
        </w:trPr>
        <w:tc>
          <w:tcPr>
            <w:tcW w:w="1727" w:type="dxa"/>
          </w:tcPr>
          <w:p w:rsidR="00CD5C68" w:rsidRPr="00425C8F" w:rsidRDefault="00CD5C68" w:rsidP="00940B20">
            <w:pPr>
              <w:pStyle w:val="Tablecontent"/>
              <w:rPr>
                <w:lang w:val="en-IN"/>
              </w:rPr>
            </w:pPr>
            <w:r w:rsidRPr="00425C8F">
              <w:rPr>
                <w:lang w:val="en-IN"/>
              </w:rPr>
              <w:t>PASSWORD</w:t>
            </w:r>
          </w:p>
        </w:tc>
        <w:tc>
          <w:tcPr>
            <w:tcW w:w="1800" w:type="dxa"/>
          </w:tcPr>
          <w:p w:rsidR="00CD5C68" w:rsidRPr="00425C8F" w:rsidRDefault="00CD5C68" w:rsidP="00940B20">
            <w:pPr>
              <w:pStyle w:val="Tablecontent"/>
              <w:rPr>
                <w:lang w:val="en-IN"/>
              </w:rPr>
            </w:pPr>
            <w:r w:rsidRPr="00425C8F">
              <w:rPr>
                <w:lang w:val="en-IN"/>
              </w:rPr>
              <w:t>Channel user1 Password</w:t>
            </w:r>
          </w:p>
        </w:tc>
        <w:tc>
          <w:tcPr>
            <w:tcW w:w="1980" w:type="dxa"/>
          </w:tcPr>
          <w:p w:rsidR="00CD5C68" w:rsidRPr="00425C8F" w:rsidRDefault="00CD5C68" w:rsidP="00940B20">
            <w:pPr>
              <w:pStyle w:val="Tablecontent"/>
              <w:rPr>
                <w:lang w:val="en-IN"/>
              </w:rPr>
            </w:pPr>
            <w:r w:rsidRPr="00425C8F">
              <w:rPr>
                <w:lang w:val="en-IN"/>
              </w:rPr>
              <w:t>Password of the Channel user</w:t>
            </w:r>
          </w:p>
          <w:p w:rsidR="00CD5C68" w:rsidRPr="00425C8F" w:rsidRDefault="00CD5C68" w:rsidP="00940B20">
            <w:pPr>
              <w:pStyle w:val="Tablecontent"/>
              <w:rPr>
                <w:lang w:val="en-IN"/>
              </w:rPr>
            </w:pPr>
            <w:r w:rsidRPr="00425C8F">
              <w:rPr>
                <w:b/>
                <w:bCs/>
                <w:lang w:val="en-IN"/>
              </w:rPr>
              <w:t>When LOGINID is available in request then PASSWORD is mandatory for the request.</w:t>
            </w:r>
          </w:p>
        </w:tc>
        <w:tc>
          <w:tcPr>
            <w:tcW w:w="1260" w:type="dxa"/>
          </w:tcPr>
          <w:p w:rsidR="00CD5C68" w:rsidRPr="00425C8F" w:rsidRDefault="00CD5C68" w:rsidP="00940B20">
            <w:pPr>
              <w:pStyle w:val="Tablecontent"/>
              <w:rPr>
                <w:lang w:val="en-IN"/>
              </w:rPr>
            </w:pPr>
            <w:r w:rsidRPr="00425C8F">
              <w:rPr>
                <w:lang w:val="en-IN"/>
              </w:rPr>
              <w:t>2468</w:t>
            </w:r>
          </w:p>
        </w:tc>
        <w:tc>
          <w:tcPr>
            <w:tcW w:w="1260" w:type="dxa"/>
          </w:tcPr>
          <w:p w:rsidR="00CD5C68" w:rsidRPr="00425C8F" w:rsidRDefault="00CD5C68" w:rsidP="00940B20">
            <w:pPr>
              <w:pStyle w:val="Tablecontent"/>
              <w:rPr>
                <w:lang w:val="en-IN"/>
              </w:rPr>
            </w:pPr>
            <w:r w:rsidRPr="00425C8F">
              <w:rPr>
                <w:lang w:val="en-IN"/>
              </w:rPr>
              <w:t>A (10)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EXTCODE</w:t>
            </w:r>
          </w:p>
        </w:tc>
        <w:tc>
          <w:tcPr>
            <w:tcW w:w="1800" w:type="dxa"/>
          </w:tcPr>
          <w:p w:rsidR="00CD5C68" w:rsidRPr="00425C8F" w:rsidRDefault="00CD5C68" w:rsidP="00940B20">
            <w:pPr>
              <w:pStyle w:val="Tablecontent"/>
              <w:rPr>
                <w:lang w:val="en-IN"/>
              </w:rPr>
            </w:pPr>
            <w:r w:rsidRPr="00425C8F">
              <w:rPr>
                <w:lang w:val="en-IN"/>
              </w:rPr>
              <w:t>External code of the channel user1</w:t>
            </w:r>
          </w:p>
        </w:tc>
        <w:tc>
          <w:tcPr>
            <w:tcW w:w="1980" w:type="dxa"/>
          </w:tcPr>
          <w:p w:rsidR="00CD5C68" w:rsidRPr="00425C8F" w:rsidRDefault="00CD5C68" w:rsidP="00940B20">
            <w:pPr>
              <w:pStyle w:val="Tablecontent"/>
              <w:rPr>
                <w:lang w:val="en-IN"/>
              </w:rPr>
            </w:pPr>
            <w:r w:rsidRPr="00425C8F">
              <w:rPr>
                <w:lang w:val="en-IN"/>
              </w:rPr>
              <w:t xml:space="preserve">Unique external code of the Channel user defined in </w:t>
            </w:r>
            <w:r w:rsidR="007C479A" w:rsidRPr="00425C8F">
              <w:rPr>
                <w:lang w:val="en-IN"/>
              </w:rPr>
              <w:t>PreTUPS</w:t>
            </w:r>
            <w:r w:rsidRPr="00425C8F">
              <w:rPr>
                <w:lang w:val="en-IN"/>
              </w:rPr>
              <w:t>.</w:t>
            </w:r>
          </w:p>
          <w:p w:rsidR="00CD5C68" w:rsidRPr="00425C8F" w:rsidRDefault="00CD5C68" w:rsidP="00940B20">
            <w:pPr>
              <w:pStyle w:val="Tablecontent"/>
              <w:rPr>
                <w:b/>
                <w:bCs/>
                <w:lang w:val="en-IN"/>
              </w:rPr>
            </w:pPr>
          </w:p>
        </w:tc>
        <w:tc>
          <w:tcPr>
            <w:tcW w:w="1260" w:type="dxa"/>
          </w:tcPr>
          <w:p w:rsidR="00CD5C68" w:rsidRPr="00425C8F" w:rsidRDefault="00CD5C68" w:rsidP="00940B20">
            <w:pPr>
              <w:pStyle w:val="Tablecontent"/>
              <w:rPr>
                <w:lang w:val="en-IN"/>
              </w:rPr>
            </w:pPr>
            <w:r w:rsidRPr="00425C8F">
              <w:rPr>
                <w:lang w:val="en-IN"/>
              </w:rPr>
              <w:t>123</w:t>
            </w:r>
          </w:p>
        </w:tc>
        <w:tc>
          <w:tcPr>
            <w:tcW w:w="1260" w:type="dxa"/>
          </w:tcPr>
          <w:p w:rsidR="00CD5C68" w:rsidRPr="00425C8F" w:rsidRDefault="00CD5C68" w:rsidP="00940B20">
            <w:pPr>
              <w:pStyle w:val="Tablecontent"/>
              <w:rPr>
                <w:lang w:val="en-IN"/>
              </w:rPr>
            </w:pPr>
            <w:r w:rsidRPr="00425C8F">
              <w:rPr>
                <w:lang w:val="en-IN"/>
              </w:rPr>
              <w:t>A (10)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EXTREFNUM</w:t>
            </w:r>
          </w:p>
        </w:tc>
        <w:tc>
          <w:tcPr>
            <w:tcW w:w="1800" w:type="dxa"/>
          </w:tcPr>
          <w:p w:rsidR="00CD5C68" w:rsidRPr="00425C8F" w:rsidRDefault="00CD5C68" w:rsidP="00940B20">
            <w:pPr>
              <w:pStyle w:val="Tablecontent"/>
              <w:rPr>
                <w:lang w:val="en-IN"/>
              </w:rPr>
            </w:pPr>
            <w:r w:rsidRPr="00425C8F">
              <w:rPr>
                <w:lang w:val="en-IN"/>
              </w:rPr>
              <w:t>External Reference number</w:t>
            </w:r>
          </w:p>
        </w:tc>
        <w:tc>
          <w:tcPr>
            <w:tcW w:w="1980" w:type="dxa"/>
          </w:tcPr>
          <w:p w:rsidR="00CD5C68" w:rsidRPr="00425C8F" w:rsidRDefault="00CD5C68" w:rsidP="00940B20">
            <w:pPr>
              <w:pStyle w:val="Tablecontent"/>
              <w:rPr>
                <w:lang w:val="en-IN"/>
              </w:rPr>
            </w:pPr>
            <w:r w:rsidRPr="00425C8F">
              <w:rPr>
                <w:lang w:val="en-IN"/>
              </w:rPr>
              <w:t>Unique Reference number in the external system.</w:t>
            </w:r>
          </w:p>
          <w:p w:rsidR="00CD5C68" w:rsidRPr="00425C8F" w:rsidRDefault="007C479A" w:rsidP="00940B20">
            <w:pPr>
              <w:pStyle w:val="Tablecontent"/>
              <w:rPr>
                <w:lang w:val="en-IN"/>
              </w:rPr>
            </w:pPr>
            <w:r w:rsidRPr="00425C8F">
              <w:rPr>
                <w:highlight w:val="yellow"/>
                <w:lang w:val="en-IN"/>
              </w:rPr>
              <w:t>PreTUPS</w:t>
            </w:r>
            <w:r w:rsidR="00CD5C68" w:rsidRPr="00425C8F">
              <w:rPr>
                <w:highlight w:val="yellow"/>
                <w:lang w:val="en-IN"/>
              </w:rPr>
              <w:t xml:space="preserve"> will not check uniqueness</w:t>
            </w:r>
          </w:p>
        </w:tc>
        <w:tc>
          <w:tcPr>
            <w:tcW w:w="1260" w:type="dxa"/>
          </w:tcPr>
          <w:p w:rsidR="00CD5C68" w:rsidRPr="00425C8F" w:rsidRDefault="00CD5C68" w:rsidP="00940B20">
            <w:pPr>
              <w:pStyle w:val="Tablecontent"/>
              <w:rPr>
                <w:lang w:val="en-IN"/>
              </w:rPr>
            </w:pPr>
            <w:r w:rsidRPr="00425C8F">
              <w:rPr>
                <w:lang w:val="en-IN"/>
              </w:rPr>
              <w:t>12345</w:t>
            </w:r>
          </w:p>
        </w:tc>
        <w:tc>
          <w:tcPr>
            <w:tcW w:w="1260" w:type="dxa"/>
          </w:tcPr>
          <w:p w:rsidR="00CD5C68" w:rsidRPr="00425C8F" w:rsidRDefault="00CD5C68" w:rsidP="00940B20">
            <w:pPr>
              <w:pStyle w:val="Tablecontent"/>
              <w:rPr>
                <w:lang w:val="en-IN"/>
              </w:rPr>
            </w:pPr>
            <w:r w:rsidRPr="00425C8F">
              <w:rPr>
                <w:lang w:val="en-IN"/>
              </w:rPr>
              <w:t>A (20)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9467" w:type="dxa"/>
            <w:gridSpan w:val="6"/>
          </w:tcPr>
          <w:p w:rsidR="00CD5C68" w:rsidRPr="00425C8F" w:rsidRDefault="00CD5C68" w:rsidP="00940B20">
            <w:pPr>
              <w:pStyle w:val="Tablecontent"/>
              <w:rPr>
                <w:b/>
                <w:bCs/>
                <w:lang w:val="en-IN"/>
              </w:rPr>
            </w:pPr>
            <w:r w:rsidRPr="00425C8F">
              <w:rPr>
                <w:b/>
                <w:bCs/>
                <w:lang w:val="en-IN"/>
              </w:rPr>
              <w:t xml:space="preserve">Note: </w:t>
            </w:r>
            <w:r w:rsidRPr="00425C8F">
              <w:rPr>
                <w:lang w:val="en-IN"/>
              </w:rPr>
              <w:t>Between MSISDN, LOGINID and EXTCODE value of one of them must be present, i.e. MSISDN or LOGINID or EXTCODE. All of them can also be present in the request</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MSISDN2</w:t>
            </w:r>
          </w:p>
        </w:tc>
        <w:tc>
          <w:tcPr>
            <w:tcW w:w="1800" w:type="dxa"/>
          </w:tcPr>
          <w:p w:rsidR="00CD5C68" w:rsidRPr="00425C8F" w:rsidRDefault="00CD5C68" w:rsidP="00940B20">
            <w:pPr>
              <w:pStyle w:val="Tablecontent"/>
              <w:rPr>
                <w:lang w:val="en-IN"/>
              </w:rPr>
            </w:pPr>
            <w:r w:rsidRPr="00425C8F">
              <w:rPr>
                <w:lang w:val="en-IN"/>
              </w:rPr>
              <w:t>Channel user2 MSISDN</w:t>
            </w:r>
          </w:p>
        </w:tc>
        <w:tc>
          <w:tcPr>
            <w:tcW w:w="1980" w:type="dxa"/>
          </w:tcPr>
          <w:p w:rsidR="00CD5C68" w:rsidRPr="00425C8F" w:rsidRDefault="00CD5C68" w:rsidP="00940B20">
            <w:pPr>
              <w:pStyle w:val="Tablecontent"/>
              <w:rPr>
                <w:lang w:val="en-IN"/>
              </w:rPr>
            </w:pPr>
            <w:r w:rsidRPr="00425C8F">
              <w:rPr>
                <w:lang w:val="en-IN"/>
              </w:rPr>
              <w:t>All MSISDN should be in national dial format i.e. with out country code.</w:t>
            </w:r>
          </w:p>
        </w:tc>
        <w:tc>
          <w:tcPr>
            <w:tcW w:w="1260" w:type="dxa"/>
          </w:tcPr>
          <w:p w:rsidR="00CD5C68" w:rsidRPr="00425C8F" w:rsidRDefault="00CD5C68" w:rsidP="00940B20">
            <w:pPr>
              <w:pStyle w:val="Tablecontent"/>
              <w:rPr>
                <w:lang w:val="en-IN"/>
              </w:rPr>
            </w:pPr>
            <w:r w:rsidRPr="00425C8F">
              <w:rPr>
                <w:lang w:val="en-IN"/>
              </w:rPr>
              <w:t>9942222</w:t>
            </w:r>
          </w:p>
        </w:tc>
        <w:tc>
          <w:tcPr>
            <w:tcW w:w="1260" w:type="dxa"/>
          </w:tcPr>
          <w:p w:rsidR="00CD5C68" w:rsidRPr="00425C8F" w:rsidRDefault="00CD5C68" w:rsidP="00940B20">
            <w:pPr>
              <w:pStyle w:val="Tablecontent"/>
              <w:rPr>
                <w:lang w:val="en-IN"/>
              </w:rPr>
            </w:pPr>
            <w:r w:rsidRPr="00425C8F">
              <w:rPr>
                <w:lang w:val="en-IN"/>
              </w:rPr>
              <w:t>N (15)</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LOGINID2</w:t>
            </w:r>
          </w:p>
        </w:tc>
        <w:tc>
          <w:tcPr>
            <w:tcW w:w="1800" w:type="dxa"/>
          </w:tcPr>
          <w:p w:rsidR="00CD5C68" w:rsidRPr="00425C8F" w:rsidRDefault="00CD5C68" w:rsidP="00940B20">
            <w:pPr>
              <w:pStyle w:val="Tablecontent"/>
              <w:rPr>
                <w:lang w:val="en-IN"/>
              </w:rPr>
            </w:pPr>
            <w:r w:rsidRPr="00425C8F">
              <w:rPr>
                <w:lang w:val="en-IN"/>
              </w:rPr>
              <w:t>Channel user2 loginid</w:t>
            </w:r>
          </w:p>
        </w:tc>
        <w:tc>
          <w:tcPr>
            <w:tcW w:w="1980" w:type="dxa"/>
          </w:tcPr>
          <w:p w:rsidR="00CD5C68" w:rsidRPr="00425C8F" w:rsidRDefault="00CD5C68" w:rsidP="00940B20">
            <w:pPr>
              <w:pStyle w:val="Tablecontent"/>
              <w:rPr>
                <w:lang w:val="en-IN"/>
              </w:rPr>
            </w:pPr>
            <w:r w:rsidRPr="00425C8F">
              <w:rPr>
                <w:lang w:val="en-IN"/>
              </w:rPr>
              <w:t>Login id of the payee (Channel user)</w:t>
            </w:r>
          </w:p>
        </w:tc>
        <w:tc>
          <w:tcPr>
            <w:tcW w:w="1260" w:type="dxa"/>
          </w:tcPr>
          <w:p w:rsidR="00CD5C68" w:rsidRPr="00425C8F" w:rsidRDefault="00CD5C68" w:rsidP="00940B20">
            <w:pPr>
              <w:pStyle w:val="Tablecontent"/>
              <w:rPr>
                <w:lang w:val="en-IN"/>
              </w:rPr>
            </w:pPr>
            <w:r w:rsidRPr="00425C8F">
              <w:rPr>
                <w:lang w:val="en-IN"/>
              </w:rPr>
              <w:t>Ma_c</w:t>
            </w:r>
          </w:p>
        </w:tc>
        <w:tc>
          <w:tcPr>
            <w:tcW w:w="1260" w:type="dxa"/>
          </w:tcPr>
          <w:p w:rsidR="00CD5C68" w:rsidRPr="00425C8F" w:rsidRDefault="00CD5C68" w:rsidP="00940B20">
            <w:pPr>
              <w:pStyle w:val="Tablecontent"/>
              <w:rPr>
                <w:lang w:val="en-IN"/>
              </w:rPr>
            </w:pPr>
            <w:r w:rsidRPr="00425C8F">
              <w:rPr>
                <w:lang w:val="en-IN"/>
              </w:rPr>
              <w:t>A(20)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EXTCODE2</w:t>
            </w:r>
          </w:p>
        </w:tc>
        <w:tc>
          <w:tcPr>
            <w:tcW w:w="1800" w:type="dxa"/>
          </w:tcPr>
          <w:p w:rsidR="00CD5C68" w:rsidRPr="00425C8F" w:rsidRDefault="00CD5C68" w:rsidP="00940B20">
            <w:pPr>
              <w:pStyle w:val="Tablecontent"/>
              <w:rPr>
                <w:lang w:val="en-IN"/>
              </w:rPr>
            </w:pPr>
            <w:r w:rsidRPr="00425C8F">
              <w:rPr>
                <w:lang w:val="en-IN"/>
              </w:rPr>
              <w:t>Channel user2 Unique External Code</w:t>
            </w:r>
          </w:p>
        </w:tc>
        <w:tc>
          <w:tcPr>
            <w:tcW w:w="1980" w:type="dxa"/>
          </w:tcPr>
          <w:p w:rsidR="00CD5C68" w:rsidRPr="00425C8F" w:rsidRDefault="00CD5C68" w:rsidP="00940B20">
            <w:pPr>
              <w:pStyle w:val="Tablecontent"/>
              <w:rPr>
                <w:lang w:val="en-IN"/>
              </w:rPr>
            </w:pPr>
            <w:r w:rsidRPr="00425C8F">
              <w:rPr>
                <w:lang w:val="en-IN"/>
              </w:rPr>
              <w:t>Unique external code of the Channel user</w:t>
            </w:r>
          </w:p>
        </w:tc>
        <w:tc>
          <w:tcPr>
            <w:tcW w:w="1260" w:type="dxa"/>
          </w:tcPr>
          <w:p w:rsidR="00CD5C68" w:rsidRPr="00425C8F" w:rsidRDefault="00CD5C68" w:rsidP="00940B20">
            <w:pPr>
              <w:pStyle w:val="Tablecontent"/>
              <w:rPr>
                <w:lang w:val="en-IN"/>
              </w:rPr>
            </w:pPr>
            <w:r w:rsidRPr="00425C8F">
              <w:rPr>
                <w:lang w:val="en-IN"/>
              </w:rPr>
              <w:t>145</w:t>
            </w:r>
          </w:p>
        </w:tc>
        <w:tc>
          <w:tcPr>
            <w:tcW w:w="1260" w:type="dxa"/>
          </w:tcPr>
          <w:p w:rsidR="00CD5C68" w:rsidRPr="00425C8F" w:rsidRDefault="00CD5C68" w:rsidP="00940B20">
            <w:pPr>
              <w:pStyle w:val="Tablecontent"/>
              <w:rPr>
                <w:lang w:val="en-IN"/>
              </w:rPr>
            </w:pPr>
            <w:r w:rsidRPr="00425C8F">
              <w:rPr>
                <w:lang w:val="en-IN"/>
              </w:rPr>
              <w:t>A(10)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9467" w:type="dxa"/>
            <w:gridSpan w:val="6"/>
          </w:tcPr>
          <w:p w:rsidR="00CD5C68" w:rsidRPr="00425C8F" w:rsidRDefault="00CD5C68" w:rsidP="00940B20">
            <w:pPr>
              <w:pStyle w:val="Tablecontent"/>
              <w:rPr>
                <w:lang w:val="en-IN"/>
              </w:rPr>
            </w:pPr>
            <w:r w:rsidRPr="00425C8F">
              <w:rPr>
                <w:b/>
                <w:bCs/>
                <w:lang w:val="en-IN"/>
              </w:rPr>
              <w:t xml:space="preserve">Note: </w:t>
            </w:r>
            <w:r w:rsidRPr="00425C8F">
              <w:rPr>
                <w:lang w:val="en-IN"/>
              </w:rPr>
              <w:t>Between MSISDN2, LOGINID2 and EXTCODE2 value of one of them must be present, i.e. MSISDN or LOGINID or EXTCODE. All of them can also be present in request</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PRODUCTCODE</w:t>
            </w:r>
          </w:p>
        </w:tc>
        <w:tc>
          <w:tcPr>
            <w:tcW w:w="1800" w:type="dxa"/>
          </w:tcPr>
          <w:p w:rsidR="00CD5C68" w:rsidRPr="00425C8F" w:rsidRDefault="00CD5C68" w:rsidP="00940B20">
            <w:pPr>
              <w:pStyle w:val="Tablecontent"/>
              <w:rPr>
                <w:lang w:val="en-IN"/>
              </w:rPr>
            </w:pPr>
            <w:r w:rsidRPr="00425C8F">
              <w:rPr>
                <w:lang w:val="en-IN"/>
              </w:rPr>
              <w:t>Product short code</w:t>
            </w:r>
          </w:p>
        </w:tc>
        <w:tc>
          <w:tcPr>
            <w:tcW w:w="1980" w:type="dxa"/>
          </w:tcPr>
          <w:p w:rsidR="00CD5C68" w:rsidRPr="00425C8F" w:rsidRDefault="00CD5C68" w:rsidP="00940B20">
            <w:pPr>
              <w:pStyle w:val="Tablecontent"/>
              <w:rPr>
                <w:lang w:val="en-IN"/>
              </w:rPr>
            </w:pPr>
            <w:r w:rsidRPr="00425C8F">
              <w:rPr>
                <w:lang w:val="en-IN"/>
              </w:rPr>
              <w:t>101</w:t>
            </w:r>
          </w:p>
        </w:tc>
        <w:tc>
          <w:tcPr>
            <w:tcW w:w="1260" w:type="dxa"/>
          </w:tcPr>
          <w:p w:rsidR="00CD5C68" w:rsidRPr="00425C8F" w:rsidRDefault="00CD5C68" w:rsidP="00940B20">
            <w:pPr>
              <w:pStyle w:val="Tablecontent"/>
              <w:rPr>
                <w:lang w:val="en-IN"/>
              </w:rPr>
            </w:pPr>
            <w:r w:rsidRPr="00425C8F">
              <w:rPr>
                <w:lang w:val="en-IN"/>
              </w:rPr>
              <w:t>5</w:t>
            </w:r>
          </w:p>
        </w:tc>
        <w:tc>
          <w:tcPr>
            <w:tcW w:w="1260" w:type="dxa"/>
          </w:tcPr>
          <w:p w:rsidR="00CD5C68" w:rsidRPr="00425C8F" w:rsidRDefault="00CD5C68" w:rsidP="00940B20">
            <w:pPr>
              <w:pStyle w:val="Tablecontent"/>
              <w:rPr>
                <w:lang w:val="en-IN"/>
              </w:rPr>
            </w:pPr>
            <w:r w:rsidRPr="00425C8F">
              <w:rPr>
                <w:lang w:val="en-IN"/>
              </w:rPr>
              <w:t>O</w:t>
            </w:r>
          </w:p>
        </w:tc>
        <w:tc>
          <w:tcPr>
            <w:tcW w:w="1440" w:type="dxa"/>
          </w:tcPr>
          <w:p w:rsidR="00CD5C68" w:rsidRPr="00425C8F" w:rsidRDefault="00CD5C68" w:rsidP="00940B20">
            <w:pPr>
              <w:pStyle w:val="Tablecontent"/>
              <w:rPr>
                <w:lang w:val="en-IN"/>
              </w:rPr>
            </w:pPr>
            <w:r w:rsidRPr="00425C8F">
              <w:rPr>
                <w:lang w:val="en-IN"/>
              </w:rPr>
              <w:t>Product short code .fixed value 101 should be used.</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QTY</w:t>
            </w:r>
          </w:p>
        </w:tc>
        <w:tc>
          <w:tcPr>
            <w:tcW w:w="1800" w:type="dxa"/>
          </w:tcPr>
          <w:p w:rsidR="00CD5C68" w:rsidRPr="00425C8F" w:rsidRDefault="00CD5C68" w:rsidP="00940B20">
            <w:pPr>
              <w:pStyle w:val="Tablecontent"/>
              <w:rPr>
                <w:lang w:val="en-IN"/>
              </w:rPr>
            </w:pPr>
            <w:r w:rsidRPr="00425C8F">
              <w:rPr>
                <w:lang w:val="en-IN"/>
              </w:rPr>
              <w:t>Quantity that needs to be transferred</w:t>
            </w:r>
          </w:p>
        </w:tc>
        <w:tc>
          <w:tcPr>
            <w:tcW w:w="1980" w:type="dxa"/>
          </w:tcPr>
          <w:p w:rsidR="00CD5C68" w:rsidRPr="00425C8F" w:rsidRDefault="00CD5C68" w:rsidP="00940B20">
            <w:pPr>
              <w:pStyle w:val="Tablecontent"/>
              <w:rPr>
                <w:lang w:val="en-IN"/>
              </w:rPr>
            </w:pPr>
            <w:r w:rsidRPr="00425C8F">
              <w:rPr>
                <w:lang w:val="en-IN"/>
              </w:rPr>
              <w:t>Quantity to be transferred</w:t>
            </w:r>
          </w:p>
        </w:tc>
        <w:tc>
          <w:tcPr>
            <w:tcW w:w="1260" w:type="dxa"/>
          </w:tcPr>
          <w:p w:rsidR="00CD5C68" w:rsidRPr="00425C8F" w:rsidRDefault="00CD5C68" w:rsidP="00940B20">
            <w:pPr>
              <w:pStyle w:val="Tablecontent"/>
              <w:rPr>
                <w:lang w:val="en-IN"/>
              </w:rPr>
            </w:pPr>
            <w:r w:rsidRPr="00425C8F">
              <w:rPr>
                <w:lang w:val="en-IN"/>
              </w:rPr>
              <w:t>50055</w:t>
            </w:r>
          </w:p>
          <w:p w:rsidR="00CD5C68" w:rsidRPr="00425C8F" w:rsidRDefault="00CD5C68" w:rsidP="00940B20">
            <w:pPr>
              <w:pStyle w:val="Tablecontent"/>
              <w:rPr>
                <w:lang w:val="en-IN"/>
              </w:rPr>
            </w:pPr>
          </w:p>
        </w:tc>
        <w:tc>
          <w:tcPr>
            <w:tcW w:w="1260" w:type="dxa"/>
          </w:tcPr>
          <w:p w:rsidR="00CD5C68" w:rsidRPr="00425C8F" w:rsidRDefault="00B448B7" w:rsidP="00940B20">
            <w:pPr>
              <w:pStyle w:val="Tablecontent"/>
              <w:rPr>
                <w:lang w:val="en-IN"/>
              </w:rPr>
            </w:pPr>
            <w:r>
              <w:rPr>
                <w:lang w:val="en-IN"/>
              </w:rPr>
              <w:t>N (12</w:t>
            </w:r>
            <w:r w:rsidR="00CD5C68" w:rsidRPr="00425C8F">
              <w:rPr>
                <w:lang w:val="en-IN"/>
              </w:rPr>
              <w:t>)</w:t>
            </w:r>
          </w:p>
        </w:tc>
        <w:tc>
          <w:tcPr>
            <w:tcW w:w="144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LANGUAGE1</w:t>
            </w:r>
          </w:p>
        </w:tc>
        <w:tc>
          <w:tcPr>
            <w:tcW w:w="1800" w:type="dxa"/>
          </w:tcPr>
          <w:p w:rsidR="00CD5C68" w:rsidRPr="00425C8F" w:rsidRDefault="00CD5C68" w:rsidP="00940B20">
            <w:pPr>
              <w:pStyle w:val="Tablecontent"/>
              <w:rPr>
                <w:lang w:val="en-IN"/>
              </w:rPr>
            </w:pPr>
            <w:r w:rsidRPr="00425C8F">
              <w:rPr>
                <w:lang w:val="en-IN"/>
              </w:rPr>
              <w:t>Sender Channel user’s notification language</w:t>
            </w:r>
          </w:p>
        </w:tc>
        <w:tc>
          <w:tcPr>
            <w:tcW w:w="1980" w:type="dxa"/>
          </w:tcPr>
          <w:p w:rsidR="00CD5C68" w:rsidRPr="00425C8F" w:rsidRDefault="00CD5C68" w:rsidP="00940B20">
            <w:pPr>
              <w:pStyle w:val="Tablecontent"/>
              <w:rPr>
                <w:lang w:val="en-IN"/>
              </w:rPr>
            </w:pPr>
            <w:r w:rsidRPr="00425C8F">
              <w:rPr>
                <w:lang w:val="en-IN"/>
              </w:rPr>
              <w:t>Numeric only, Channel user Language Code</w:t>
            </w:r>
          </w:p>
          <w:p w:rsidR="00CD5C68" w:rsidRPr="00425C8F" w:rsidRDefault="00CD5C68" w:rsidP="00940B20">
            <w:pPr>
              <w:pStyle w:val="Tablecontent"/>
              <w:rPr>
                <w:lang w:val="en-IN"/>
              </w:rPr>
            </w:pPr>
            <w:r w:rsidRPr="00425C8F">
              <w:rPr>
                <w:lang w:val="en-IN"/>
              </w:rPr>
              <w:t xml:space="preserve">This code must be defined in </w:t>
            </w:r>
            <w:r w:rsidR="007C479A" w:rsidRPr="00425C8F">
              <w:rPr>
                <w:lang w:val="en-IN"/>
              </w:rPr>
              <w:t>PreTUPS</w:t>
            </w:r>
            <w:r w:rsidRPr="00425C8F">
              <w:rPr>
                <w:lang w:val="en-IN"/>
              </w:rPr>
              <w:t xml:space="preserve"> system.</w:t>
            </w:r>
          </w:p>
        </w:tc>
        <w:tc>
          <w:tcPr>
            <w:tcW w:w="1260" w:type="dxa"/>
          </w:tcPr>
          <w:p w:rsidR="00CD5C68" w:rsidRPr="00425C8F" w:rsidRDefault="00CD5C68" w:rsidP="00940B20">
            <w:pPr>
              <w:pStyle w:val="Tablecontent"/>
              <w:rPr>
                <w:lang w:val="en-IN"/>
              </w:rPr>
            </w:pPr>
            <w:r w:rsidRPr="00425C8F">
              <w:rPr>
                <w:lang w:val="en-IN"/>
              </w:rPr>
              <w:t>0</w:t>
            </w:r>
          </w:p>
        </w:tc>
        <w:tc>
          <w:tcPr>
            <w:tcW w:w="1260" w:type="dxa"/>
          </w:tcPr>
          <w:p w:rsidR="00CD5C68" w:rsidRPr="00425C8F" w:rsidRDefault="00CD5C68" w:rsidP="00940B20">
            <w:pPr>
              <w:pStyle w:val="Tablecontent"/>
              <w:rPr>
                <w:lang w:val="en-IN"/>
              </w:rPr>
            </w:pPr>
            <w:r w:rsidRPr="00425C8F">
              <w:rPr>
                <w:lang w:val="en-IN"/>
              </w:rPr>
              <w:t>A (10)</w:t>
            </w:r>
          </w:p>
        </w:tc>
        <w:tc>
          <w:tcPr>
            <w:tcW w:w="1440" w:type="dxa"/>
          </w:tcPr>
          <w:p w:rsidR="00CD5C68" w:rsidRPr="00425C8F" w:rsidRDefault="00CD5C68" w:rsidP="00940B20">
            <w:pPr>
              <w:pStyle w:val="Tablecontent"/>
              <w:rPr>
                <w:lang w:val="en-IN"/>
              </w:rPr>
            </w:pPr>
            <w:r w:rsidRPr="00425C8F">
              <w:rPr>
                <w:lang w:val="en-IN"/>
              </w:rPr>
              <w:t>O (Tag is mandatory)</w:t>
            </w:r>
          </w:p>
          <w:p w:rsidR="00CD5C68" w:rsidRPr="00425C8F" w:rsidRDefault="00CD5C68" w:rsidP="00940B20">
            <w:pPr>
              <w:pStyle w:val="Tablecontent"/>
              <w:rPr>
                <w:lang w:val="en-IN"/>
              </w:rPr>
            </w:pPr>
            <w:r w:rsidRPr="00425C8F">
              <w:rPr>
                <w:lang w:val="en-IN"/>
              </w:rPr>
              <w:t>Default value 0</w:t>
            </w:r>
          </w:p>
        </w:tc>
      </w:tr>
    </w:tbl>
    <w:p w:rsidR="00CD5C68" w:rsidRPr="00425C8F" w:rsidRDefault="00CD5C68" w:rsidP="00CD5C68">
      <w:pPr>
        <w:pStyle w:val="ListBullet1"/>
        <w:numPr>
          <w:ilvl w:val="0"/>
          <w:numId w:val="0"/>
        </w:numPr>
        <w:ind w:left="1008" w:hanging="360"/>
        <w:rPr>
          <w:lang w:val="en-IN"/>
        </w:rPr>
      </w:pPr>
    </w:p>
    <w:p w:rsidR="00CD5C68" w:rsidRPr="00425C8F" w:rsidRDefault="00CD5C68" w:rsidP="001E6309">
      <w:pPr>
        <w:pStyle w:val="Heading"/>
        <w:rPr>
          <w:color w:val="auto"/>
        </w:rPr>
      </w:pPr>
      <w:bookmarkStart w:id="255" w:name="_Toc256517364"/>
      <w:bookmarkStart w:id="256" w:name="_Toc368313802"/>
      <w:r w:rsidRPr="00425C8F">
        <w:rPr>
          <w:color w:val="auto"/>
        </w:rPr>
        <w:t>Response format</w:t>
      </w:r>
      <w:bookmarkEnd w:id="255"/>
      <w:bookmarkEnd w:id="256"/>
    </w:p>
    <w:p w:rsidR="00CD5C68" w:rsidRPr="00425C8F" w:rsidRDefault="00CD5C68" w:rsidP="00CD5C68">
      <w:pPr>
        <w:pStyle w:val="BodyText2"/>
        <w:jc w:val="left"/>
        <w:rPr>
          <w:lang w:val="en-IN"/>
        </w:rPr>
      </w:pPr>
      <w:r w:rsidRPr="00425C8F">
        <w:rPr>
          <w:lang w:val="en-IN"/>
        </w:rPr>
        <w:t xml:space="preserve">The External System will receive response for C2C transfer to channel user from </w:t>
      </w:r>
      <w:r w:rsidR="007C479A" w:rsidRPr="00425C8F">
        <w:rPr>
          <w:lang w:val="en-IN"/>
        </w:rPr>
        <w:t>PreTUPS</w:t>
      </w:r>
      <w:r w:rsidRPr="00425C8F">
        <w:rPr>
          <w:lang w:val="en-IN"/>
        </w:rPr>
        <w:t xml:space="preserve"> system. The request format and details of request are mentioned below.</w:t>
      </w:r>
    </w:p>
    <w:p w:rsidR="00CD5C68" w:rsidRPr="00425C8F" w:rsidRDefault="00CD5C68" w:rsidP="00CD5C68">
      <w:pPr>
        <w:pStyle w:val="BodyText2"/>
        <w:jc w:val="left"/>
        <w:rPr>
          <w:lang w:val="en-IN"/>
        </w:rPr>
      </w:pPr>
    </w:p>
    <w:p w:rsidR="00CD5C68" w:rsidRPr="00425C8F" w:rsidRDefault="00CD5C68" w:rsidP="00C07BB2">
      <w:pPr>
        <w:pStyle w:val="Code"/>
        <w:ind w:left="0"/>
        <w:rPr>
          <w:lang w:val="en-IN"/>
        </w:rPr>
      </w:pPr>
      <w:r w:rsidRPr="00425C8F">
        <w:rPr>
          <w:lang w:val="en-IN"/>
        </w:rPr>
        <w:t>&lt;?xml version="1.0"?&gt;</w:t>
      </w:r>
    </w:p>
    <w:p w:rsidR="00CD5C68" w:rsidRPr="00425C8F" w:rsidRDefault="00CD5C68" w:rsidP="00C07BB2">
      <w:pPr>
        <w:pStyle w:val="Code"/>
        <w:ind w:left="720"/>
        <w:rPr>
          <w:lang w:val="en-IN"/>
        </w:rPr>
      </w:pPr>
      <w:r w:rsidRPr="00425C8F">
        <w:rPr>
          <w:lang w:val="en-IN"/>
        </w:rPr>
        <w:t>&lt;COMMAND&gt;</w:t>
      </w:r>
    </w:p>
    <w:p w:rsidR="00CD5C68" w:rsidRPr="00425C8F" w:rsidRDefault="00CD5C68" w:rsidP="00C07BB2">
      <w:pPr>
        <w:pStyle w:val="Code"/>
        <w:ind w:left="1440"/>
        <w:rPr>
          <w:lang w:val="en-IN"/>
        </w:rPr>
      </w:pPr>
      <w:r w:rsidRPr="00425C8F">
        <w:rPr>
          <w:lang w:val="en-IN"/>
        </w:rPr>
        <w:t>&lt;TYPE&gt;</w:t>
      </w:r>
      <w:r w:rsidRPr="00425C8F">
        <w:rPr>
          <w:b/>
          <w:bCs/>
          <w:lang w:val="en-IN"/>
        </w:rPr>
        <w:t>EXC2CTRFRESP</w:t>
      </w:r>
      <w:r w:rsidRPr="00425C8F">
        <w:rPr>
          <w:lang w:val="en-IN"/>
        </w:rPr>
        <w:t>&lt;/TYPE&gt;</w:t>
      </w:r>
      <w:r w:rsidRPr="00425C8F">
        <w:rPr>
          <w:lang w:val="en-IN"/>
        </w:rPr>
        <w:tab/>
      </w:r>
      <w:r w:rsidRPr="00425C8F">
        <w:rPr>
          <w:lang w:val="en-IN"/>
        </w:rPr>
        <w:tab/>
      </w:r>
    </w:p>
    <w:p w:rsidR="00CD5C68" w:rsidRPr="00425C8F" w:rsidRDefault="00CD5C68" w:rsidP="00C07BB2">
      <w:pPr>
        <w:pStyle w:val="Code"/>
        <w:ind w:left="1440"/>
        <w:rPr>
          <w:lang w:val="en-IN"/>
        </w:rPr>
      </w:pPr>
      <w:r w:rsidRPr="00425C8F">
        <w:rPr>
          <w:lang w:val="en-IN"/>
        </w:rPr>
        <w:t>&lt;TXNSTATUS&gt;</w:t>
      </w:r>
      <w:r w:rsidRPr="00425C8F">
        <w:rPr>
          <w:i/>
          <w:iCs/>
          <w:lang w:val="en-IN"/>
        </w:rPr>
        <w:t>&lt;</w:t>
      </w:r>
      <w:r w:rsidRPr="00425C8F">
        <w:rPr>
          <w:b/>
          <w:bCs/>
          <w:lang w:val="en-IN"/>
        </w:rPr>
        <w:t>Transaction Status</w:t>
      </w:r>
      <w:r w:rsidRPr="00425C8F">
        <w:rPr>
          <w:i/>
          <w:iCs/>
          <w:lang w:val="en-IN"/>
        </w:rPr>
        <w:t>&gt;</w:t>
      </w:r>
      <w:r w:rsidR="00C07BB2" w:rsidRPr="00425C8F">
        <w:rPr>
          <w:lang w:val="en-IN"/>
        </w:rPr>
        <w:t>&lt;/TXNSTATUS</w:t>
      </w:r>
      <w:r w:rsidRPr="00425C8F">
        <w:rPr>
          <w:lang w:val="en-IN"/>
        </w:rPr>
        <w:t>&gt;</w:t>
      </w:r>
    </w:p>
    <w:p w:rsidR="00CD5C68" w:rsidRPr="00425C8F" w:rsidRDefault="00CD5C68" w:rsidP="00C07BB2">
      <w:pPr>
        <w:pStyle w:val="Code"/>
        <w:ind w:left="1440"/>
        <w:rPr>
          <w:lang w:val="en-IN"/>
        </w:rPr>
      </w:pPr>
      <w:r w:rsidRPr="00425C8F">
        <w:rPr>
          <w:lang w:val="en-IN"/>
        </w:rPr>
        <w:t>&lt;DATE&gt;&lt;</w:t>
      </w:r>
      <w:r w:rsidRPr="00425C8F">
        <w:rPr>
          <w:b/>
          <w:bCs/>
          <w:lang w:val="en-IN"/>
        </w:rPr>
        <w:t>Date and time</w:t>
      </w:r>
      <w:r w:rsidRPr="00425C8F">
        <w:rPr>
          <w:lang w:val="en-IN"/>
        </w:rPr>
        <w:t>&gt;&lt;/DATE&gt;</w:t>
      </w:r>
    </w:p>
    <w:p w:rsidR="00CD5C68" w:rsidRPr="00425C8F" w:rsidRDefault="00CD5C68" w:rsidP="00C07BB2">
      <w:pPr>
        <w:pStyle w:val="Code"/>
        <w:ind w:left="1440"/>
        <w:rPr>
          <w:lang w:val="en-IN"/>
        </w:rPr>
      </w:pPr>
      <w:r w:rsidRPr="00425C8F">
        <w:rPr>
          <w:lang w:val="en-IN"/>
        </w:rPr>
        <w:t>&lt;EXTREFNUM&gt;&lt;</w:t>
      </w:r>
      <w:r w:rsidRPr="00425C8F">
        <w:rPr>
          <w:b/>
          <w:bCs/>
          <w:lang w:val="en-IN"/>
        </w:rPr>
        <w:t>Unique Reference number in the external system</w:t>
      </w:r>
      <w:r w:rsidRPr="00425C8F">
        <w:rPr>
          <w:lang w:val="en-IN"/>
        </w:rPr>
        <w:t>&gt;&lt;/EXTREFNUM&gt;</w:t>
      </w:r>
    </w:p>
    <w:p w:rsidR="00CD5C68" w:rsidRPr="00425C8F" w:rsidRDefault="00CD5C68" w:rsidP="00C07BB2">
      <w:pPr>
        <w:pStyle w:val="Code"/>
        <w:ind w:left="1440"/>
        <w:rPr>
          <w:lang w:val="en-IN"/>
        </w:rPr>
      </w:pPr>
      <w:r w:rsidRPr="00425C8F">
        <w:rPr>
          <w:lang w:val="en-IN"/>
        </w:rPr>
        <w:t>&lt;TXNID&gt;</w:t>
      </w:r>
      <w:r w:rsidRPr="00425C8F">
        <w:rPr>
          <w:i/>
          <w:iCs/>
          <w:lang w:val="en-IN"/>
        </w:rPr>
        <w:t>&lt;</w:t>
      </w:r>
      <w:r w:rsidR="007C479A" w:rsidRPr="00425C8F">
        <w:rPr>
          <w:b/>
          <w:bCs/>
          <w:lang w:val="en-IN"/>
        </w:rPr>
        <w:t>PreTUPS</w:t>
      </w:r>
      <w:r w:rsidRPr="00425C8F">
        <w:rPr>
          <w:b/>
          <w:bCs/>
          <w:lang w:val="en-IN"/>
        </w:rPr>
        <w:t xml:space="preserve"> Transaction ID</w:t>
      </w:r>
      <w:r w:rsidRPr="00425C8F">
        <w:rPr>
          <w:i/>
          <w:iCs/>
          <w:lang w:val="en-IN"/>
        </w:rPr>
        <w:t>&gt;</w:t>
      </w:r>
      <w:r w:rsidRPr="00425C8F">
        <w:rPr>
          <w:lang w:val="en-IN"/>
        </w:rPr>
        <w:t>&lt;/TXNID&gt;</w:t>
      </w:r>
    </w:p>
    <w:p w:rsidR="00CD5C68" w:rsidRPr="00425C8F" w:rsidRDefault="00CD5C68" w:rsidP="00C07BB2">
      <w:pPr>
        <w:pStyle w:val="Code"/>
        <w:ind w:left="1440"/>
        <w:rPr>
          <w:lang w:val="en-IN"/>
        </w:rPr>
      </w:pPr>
      <w:r w:rsidRPr="00425C8F">
        <w:rPr>
          <w:lang w:val="en-IN"/>
        </w:rPr>
        <w:t>&lt;MESSAGE&gt;&lt;</w:t>
      </w:r>
      <w:r w:rsidRPr="00425C8F">
        <w:rPr>
          <w:b/>
          <w:bCs/>
          <w:lang w:val="en-IN"/>
        </w:rPr>
        <w:t>Transaction Message</w:t>
      </w:r>
      <w:r w:rsidRPr="00425C8F">
        <w:rPr>
          <w:lang w:val="en-IN"/>
        </w:rPr>
        <w:t>&gt;&lt;/MESSAGE&gt;</w:t>
      </w:r>
    </w:p>
    <w:p w:rsidR="00CD5C68" w:rsidRPr="00425C8F" w:rsidRDefault="00CD5C68" w:rsidP="00C07BB2">
      <w:pPr>
        <w:pStyle w:val="Code"/>
        <w:ind w:left="0"/>
        <w:rPr>
          <w:lang w:val="en-IN"/>
        </w:rPr>
      </w:pPr>
      <w:r w:rsidRPr="00425C8F">
        <w:rPr>
          <w:lang w:val="en-IN"/>
        </w:rPr>
        <w:t>&lt;/COMMAND&gt;</w:t>
      </w:r>
    </w:p>
    <w:p w:rsidR="00CD5C68" w:rsidRPr="00425C8F" w:rsidRDefault="00CD5C68" w:rsidP="00CD5C68">
      <w:pPr>
        <w:pStyle w:val="BodyText2"/>
        <w:ind w:firstLine="720"/>
        <w:rPr>
          <w:lang w:val="en-IN"/>
        </w:rPr>
      </w:pPr>
    </w:p>
    <w:p w:rsidR="00CD5C68" w:rsidRPr="00425C8F" w:rsidRDefault="00CD5C68" w:rsidP="001E6309">
      <w:pPr>
        <w:pStyle w:val="Heading"/>
        <w:rPr>
          <w:color w:val="auto"/>
        </w:rPr>
      </w:pPr>
      <w:r w:rsidRPr="00425C8F">
        <w:rPr>
          <w:color w:val="auto"/>
        </w:rPr>
        <w:t>Field Details</w:t>
      </w: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800"/>
        <w:gridCol w:w="2340"/>
        <w:gridCol w:w="1260"/>
        <w:gridCol w:w="1260"/>
        <w:gridCol w:w="1496"/>
      </w:tblGrid>
      <w:tr w:rsidR="00CD5C68" w:rsidRPr="00425C8F" w:rsidTr="00C07BB2">
        <w:trPr>
          <w:trHeight w:val="277"/>
          <w:tblHeader/>
        </w:trPr>
        <w:tc>
          <w:tcPr>
            <w:tcW w:w="1440" w:type="dxa"/>
            <w:tcBorders>
              <w:top w:val="single" w:sz="4" w:space="0" w:color="000000"/>
              <w:bottom w:val="single" w:sz="6"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800" w:type="dxa"/>
            <w:tcBorders>
              <w:top w:val="single" w:sz="4" w:space="0" w:color="000000"/>
              <w:bottom w:val="single" w:sz="6"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340" w:type="dxa"/>
            <w:tcBorders>
              <w:top w:val="single" w:sz="4" w:space="0" w:color="000000"/>
              <w:bottom w:val="single" w:sz="6"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tcBorders>
              <w:top w:val="single" w:sz="4" w:space="0" w:color="000000"/>
              <w:bottom w:val="single" w:sz="6"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tcBorders>
              <w:top w:val="single" w:sz="4" w:space="0" w:color="000000"/>
              <w:bottom w:val="single" w:sz="6"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96" w:type="dxa"/>
            <w:tcBorders>
              <w:top w:val="single" w:sz="4" w:space="0" w:color="000000"/>
              <w:bottom w:val="single" w:sz="6"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C07BB2">
        <w:trPr>
          <w:trHeight w:val="277"/>
        </w:trPr>
        <w:tc>
          <w:tcPr>
            <w:tcW w:w="1440" w:type="dxa"/>
            <w:tcBorders>
              <w:top w:val="single" w:sz="6" w:space="0" w:color="000000"/>
            </w:tcBorders>
          </w:tcPr>
          <w:p w:rsidR="00CD5C68" w:rsidRPr="00425C8F" w:rsidRDefault="00CD5C68" w:rsidP="00940B20">
            <w:pPr>
              <w:pStyle w:val="Tablecontent"/>
              <w:rPr>
                <w:lang w:val="en-IN"/>
              </w:rPr>
            </w:pPr>
            <w:r w:rsidRPr="00425C8F">
              <w:rPr>
                <w:lang w:val="en-IN"/>
              </w:rPr>
              <w:t>TYPE</w:t>
            </w:r>
          </w:p>
        </w:tc>
        <w:tc>
          <w:tcPr>
            <w:tcW w:w="1800" w:type="dxa"/>
            <w:tcBorders>
              <w:top w:val="single" w:sz="6" w:space="0" w:color="000000"/>
            </w:tcBorders>
          </w:tcPr>
          <w:p w:rsidR="00CD5C68" w:rsidRPr="00425C8F" w:rsidRDefault="00CD5C68" w:rsidP="00940B20">
            <w:pPr>
              <w:pStyle w:val="Tablecontent"/>
              <w:rPr>
                <w:lang w:val="en-IN"/>
              </w:rPr>
            </w:pPr>
            <w:r w:rsidRPr="00425C8F">
              <w:rPr>
                <w:lang w:val="en-IN"/>
              </w:rPr>
              <w:t>Response type</w:t>
            </w:r>
          </w:p>
        </w:tc>
        <w:tc>
          <w:tcPr>
            <w:tcW w:w="2340" w:type="dxa"/>
            <w:tcBorders>
              <w:top w:val="single" w:sz="6" w:space="0" w:color="000000"/>
            </w:tcBorders>
          </w:tcPr>
          <w:p w:rsidR="00CD5C68" w:rsidRPr="00425C8F" w:rsidRDefault="00CD5C68" w:rsidP="00940B20">
            <w:pPr>
              <w:pStyle w:val="Tablecontent"/>
              <w:rPr>
                <w:lang w:val="en-IN"/>
              </w:rPr>
            </w:pPr>
            <w:r w:rsidRPr="00425C8F">
              <w:rPr>
                <w:lang w:val="en-IN"/>
              </w:rPr>
              <w:t>Response Type</w:t>
            </w:r>
          </w:p>
        </w:tc>
        <w:tc>
          <w:tcPr>
            <w:tcW w:w="1260" w:type="dxa"/>
            <w:tcBorders>
              <w:top w:val="single" w:sz="6" w:space="0" w:color="000000"/>
            </w:tcBorders>
          </w:tcPr>
          <w:p w:rsidR="00CD5C68" w:rsidRPr="00425C8F" w:rsidRDefault="00CD5C68" w:rsidP="00940B20">
            <w:pPr>
              <w:pStyle w:val="Tablecontent"/>
              <w:rPr>
                <w:lang w:val="en-IN"/>
              </w:rPr>
            </w:pPr>
            <w:r w:rsidRPr="00425C8F">
              <w:rPr>
                <w:lang w:val="en-IN"/>
              </w:rPr>
              <w:t>EXC2CTRFRESP</w:t>
            </w:r>
          </w:p>
        </w:tc>
        <w:tc>
          <w:tcPr>
            <w:tcW w:w="1260" w:type="dxa"/>
            <w:tcBorders>
              <w:top w:val="single" w:sz="6" w:space="0" w:color="000000"/>
            </w:tcBorders>
          </w:tcPr>
          <w:p w:rsidR="00CD5C68" w:rsidRPr="00425C8F" w:rsidRDefault="00CD5C68" w:rsidP="00940B20">
            <w:pPr>
              <w:pStyle w:val="Tablecontent"/>
              <w:rPr>
                <w:lang w:val="en-IN"/>
              </w:rPr>
            </w:pPr>
            <w:r w:rsidRPr="00425C8F">
              <w:rPr>
                <w:lang w:val="en-IN"/>
              </w:rPr>
              <w:t>A (20)</w:t>
            </w:r>
          </w:p>
        </w:tc>
        <w:tc>
          <w:tcPr>
            <w:tcW w:w="1496" w:type="dxa"/>
            <w:tcBorders>
              <w:top w:val="single" w:sz="6" w:space="0" w:color="000000"/>
            </w:tcBorders>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TXNSTATUS</w:t>
            </w:r>
          </w:p>
        </w:tc>
        <w:tc>
          <w:tcPr>
            <w:tcW w:w="1800" w:type="dxa"/>
          </w:tcPr>
          <w:p w:rsidR="00CD5C68" w:rsidRPr="00425C8F" w:rsidRDefault="00CD5C68" w:rsidP="00940B20">
            <w:pPr>
              <w:pStyle w:val="Tablecontent"/>
              <w:rPr>
                <w:lang w:val="en-IN"/>
              </w:rPr>
            </w:pPr>
            <w:r w:rsidRPr="00425C8F">
              <w:rPr>
                <w:lang w:val="en-IN"/>
              </w:rPr>
              <w:t>Transaction Status</w:t>
            </w:r>
          </w:p>
        </w:tc>
        <w:tc>
          <w:tcPr>
            <w:tcW w:w="2340" w:type="dxa"/>
          </w:tcPr>
          <w:p w:rsidR="00CD5C68" w:rsidRPr="00425C8F" w:rsidRDefault="00CD5C68" w:rsidP="00940B20">
            <w:pPr>
              <w:pStyle w:val="Tablecontent"/>
              <w:rPr>
                <w:lang w:val="en-IN"/>
              </w:rPr>
            </w:pPr>
            <w:r w:rsidRPr="00425C8F">
              <w:rPr>
                <w:lang w:val="en-IN"/>
              </w:rPr>
              <w:t>Status of the request</w:t>
            </w:r>
          </w:p>
          <w:p w:rsidR="00CD5C68" w:rsidRPr="00425C8F" w:rsidRDefault="00CD5C68" w:rsidP="00940B20">
            <w:pPr>
              <w:pStyle w:val="TableListBullet1"/>
              <w:jc w:val="left"/>
              <w:rPr>
                <w:lang w:val="en-IN"/>
              </w:rPr>
            </w:pPr>
            <w:r w:rsidRPr="00425C8F">
              <w:rPr>
                <w:lang w:val="en-IN"/>
              </w:rPr>
              <w:t xml:space="preserve">Transaction Status= 200 means Success, </w:t>
            </w:r>
          </w:p>
          <w:p w:rsidR="00CD5C68" w:rsidRPr="00425C8F" w:rsidRDefault="00CD5C68" w:rsidP="00940B20">
            <w:pPr>
              <w:pStyle w:val="TableListBullet1"/>
              <w:jc w:val="left"/>
              <w:rPr>
                <w:lang w:val="en-IN"/>
              </w:rPr>
            </w:pPr>
            <w:r w:rsidRPr="00425C8F">
              <w:rPr>
                <w:lang w:val="en-IN"/>
              </w:rPr>
              <w:t xml:space="preserve">Transaction Status Other than 200 means failed </w:t>
            </w:r>
          </w:p>
        </w:tc>
        <w:tc>
          <w:tcPr>
            <w:tcW w:w="1260" w:type="dxa"/>
          </w:tcPr>
          <w:p w:rsidR="00CD5C68" w:rsidRPr="00425C8F" w:rsidRDefault="00CD5C68" w:rsidP="00940B20">
            <w:pPr>
              <w:pStyle w:val="Tablecontent"/>
              <w:rPr>
                <w:lang w:val="en-IN"/>
              </w:rPr>
            </w:pPr>
            <w:r w:rsidRPr="00425C8F">
              <w:rPr>
                <w:lang w:val="en-IN"/>
              </w:rPr>
              <w:t>200</w:t>
            </w:r>
          </w:p>
        </w:tc>
        <w:tc>
          <w:tcPr>
            <w:tcW w:w="1260" w:type="dxa"/>
          </w:tcPr>
          <w:p w:rsidR="00CD5C68" w:rsidRPr="00425C8F" w:rsidRDefault="00CD5C68" w:rsidP="00940B20">
            <w:pPr>
              <w:pStyle w:val="Tablecontent"/>
              <w:rPr>
                <w:lang w:val="en-IN"/>
              </w:rPr>
            </w:pPr>
            <w:r w:rsidRPr="00425C8F">
              <w:rPr>
                <w:lang w:val="en-IN"/>
              </w:rPr>
              <w:t>N (10)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DATE</w:t>
            </w:r>
          </w:p>
        </w:tc>
        <w:tc>
          <w:tcPr>
            <w:tcW w:w="1800" w:type="dxa"/>
          </w:tcPr>
          <w:p w:rsidR="00CD5C68" w:rsidRPr="00425C8F" w:rsidRDefault="00CD5C68" w:rsidP="00940B20">
            <w:pPr>
              <w:pStyle w:val="Tablecontent"/>
              <w:rPr>
                <w:lang w:val="en-IN"/>
              </w:rPr>
            </w:pPr>
            <w:r w:rsidRPr="00425C8F">
              <w:rPr>
                <w:lang w:val="en-IN"/>
              </w:rPr>
              <w:t>Date and time</w:t>
            </w:r>
          </w:p>
        </w:tc>
        <w:tc>
          <w:tcPr>
            <w:tcW w:w="2340" w:type="dxa"/>
          </w:tcPr>
          <w:p w:rsidR="00CD5C68" w:rsidRPr="00425C8F" w:rsidRDefault="00CD5C68" w:rsidP="00940B20">
            <w:pPr>
              <w:pStyle w:val="Tablecontent"/>
              <w:rPr>
                <w:lang w:val="en-IN"/>
              </w:rPr>
            </w:pPr>
            <w:r w:rsidRPr="00425C8F">
              <w:rPr>
                <w:lang w:val="en-IN"/>
              </w:rPr>
              <w:t xml:space="preserve">Date and time on which response was sent from </w:t>
            </w:r>
            <w:r w:rsidR="007C479A" w:rsidRPr="00425C8F">
              <w:rPr>
                <w:lang w:val="en-IN"/>
              </w:rPr>
              <w:t>PreTUPS</w:t>
            </w:r>
            <w:r w:rsidRPr="00425C8F">
              <w:rPr>
                <w:lang w:val="en-IN"/>
              </w:rPr>
              <w:t>. HH are in 24 Hour format</w:t>
            </w:r>
          </w:p>
        </w:tc>
        <w:tc>
          <w:tcPr>
            <w:tcW w:w="1260" w:type="dxa"/>
          </w:tcPr>
          <w:p w:rsidR="00CD5C68" w:rsidRPr="00425C8F" w:rsidRDefault="00CD5C68" w:rsidP="00940B20">
            <w:pPr>
              <w:pStyle w:val="Tablecontent"/>
              <w:rPr>
                <w:lang w:val="en-IN"/>
              </w:rPr>
            </w:pPr>
            <w:r w:rsidRPr="00425C8F">
              <w:rPr>
                <w:lang w:val="en-IN"/>
              </w:rPr>
              <w:t>DD/MM/YYYY HH24:MI:SS</w:t>
            </w:r>
          </w:p>
        </w:tc>
        <w:tc>
          <w:tcPr>
            <w:tcW w:w="1260" w:type="dxa"/>
          </w:tcPr>
          <w:p w:rsidR="00CD5C68" w:rsidRPr="00425C8F" w:rsidRDefault="00CD5C68" w:rsidP="00940B20">
            <w:pPr>
              <w:pStyle w:val="Tablecontent"/>
              <w:rPr>
                <w:lang w:val="en-IN"/>
              </w:rPr>
            </w:pPr>
            <w:r w:rsidRPr="00425C8F">
              <w:rPr>
                <w:lang w:val="en-IN"/>
              </w:rPr>
              <w:t>D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EXTREFNUM</w:t>
            </w:r>
          </w:p>
        </w:tc>
        <w:tc>
          <w:tcPr>
            <w:tcW w:w="1800" w:type="dxa"/>
          </w:tcPr>
          <w:p w:rsidR="00CD5C68" w:rsidRPr="00425C8F" w:rsidRDefault="00CD5C68" w:rsidP="00940B20">
            <w:pPr>
              <w:pStyle w:val="Tablecontent"/>
              <w:rPr>
                <w:lang w:val="en-IN"/>
              </w:rPr>
            </w:pPr>
            <w:r w:rsidRPr="00425C8F">
              <w:rPr>
                <w:lang w:val="en-IN"/>
              </w:rPr>
              <w:t>External Reference number</w:t>
            </w:r>
          </w:p>
        </w:tc>
        <w:tc>
          <w:tcPr>
            <w:tcW w:w="2340" w:type="dxa"/>
          </w:tcPr>
          <w:p w:rsidR="00CD5C68" w:rsidRPr="00425C8F" w:rsidRDefault="00CD5C68" w:rsidP="00940B20">
            <w:pPr>
              <w:pStyle w:val="Tablecontent"/>
              <w:rPr>
                <w:lang w:val="en-IN"/>
              </w:rPr>
            </w:pPr>
            <w:r w:rsidRPr="00425C8F">
              <w:rPr>
                <w:lang w:val="en-IN"/>
              </w:rPr>
              <w:t>Reference number that was passed by the external system</w:t>
            </w:r>
          </w:p>
        </w:tc>
        <w:tc>
          <w:tcPr>
            <w:tcW w:w="1260" w:type="dxa"/>
          </w:tcPr>
          <w:p w:rsidR="00CD5C68" w:rsidRPr="00425C8F" w:rsidRDefault="00CD5C68" w:rsidP="00940B20">
            <w:pPr>
              <w:pStyle w:val="Tablecontent"/>
              <w:rPr>
                <w:lang w:val="en-IN"/>
              </w:rPr>
            </w:pPr>
            <w:r w:rsidRPr="00425C8F">
              <w:rPr>
                <w:lang w:val="en-IN"/>
              </w:rPr>
              <w:t>12345</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O</w:t>
            </w:r>
          </w:p>
          <w:p w:rsidR="00CD5C68" w:rsidRPr="00425C8F" w:rsidRDefault="00CD5C68" w:rsidP="00940B20">
            <w:pPr>
              <w:pStyle w:val="Tablecontent"/>
              <w:rPr>
                <w:lang w:val="en-IN"/>
              </w:rPr>
            </w:pPr>
            <w:r w:rsidRPr="00425C8F">
              <w:rPr>
                <w:lang w:val="en-IN"/>
              </w:rPr>
              <w:t>(Tag is mandatory)</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TXNID</w:t>
            </w:r>
          </w:p>
        </w:tc>
        <w:tc>
          <w:tcPr>
            <w:tcW w:w="1800" w:type="dxa"/>
          </w:tcPr>
          <w:p w:rsidR="00CD5C68" w:rsidRPr="00425C8F" w:rsidRDefault="00CD5C68" w:rsidP="00940B20">
            <w:pPr>
              <w:pStyle w:val="Tablecontent"/>
              <w:rPr>
                <w:lang w:val="en-IN"/>
              </w:rPr>
            </w:pPr>
            <w:r w:rsidRPr="00425C8F">
              <w:rPr>
                <w:lang w:val="en-IN"/>
              </w:rPr>
              <w:t>&lt;Transaction ID&gt;</w:t>
            </w:r>
          </w:p>
        </w:tc>
        <w:tc>
          <w:tcPr>
            <w:tcW w:w="2340" w:type="dxa"/>
          </w:tcPr>
          <w:p w:rsidR="00CD5C68" w:rsidRPr="00425C8F" w:rsidRDefault="007C479A" w:rsidP="00940B20">
            <w:pPr>
              <w:pStyle w:val="Tablecontent"/>
              <w:rPr>
                <w:lang w:val="en-IN"/>
              </w:rPr>
            </w:pPr>
            <w:r w:rsidRPr="00425C8F">
              <w:rPr>
                <w:lang w:val="en-IN"/>
              </w:rPr>
              <w:t>PreTUPS</w:t>
            </w:r>
            <w:r w:rsidR="00CD5C68" w:rsidRPr="00425C8F">
              <w:rPr>
                <w:lang w:val="en-IN"/>
              </w:rPr>
              <w:t xml:space="preserve"> Transaction ID for the Customer Recharge Transaction</w:t>
            </w:r>
          </w:p>
        </w:tc>
        <w:tc>
          <w:tcPr>
            <w:tcW w:w="1260" w:type="dxa"/>
          </w:tcPr>
          <w:p w:rsidR="00CD5C68" w:rsidRPr="00425C8F" w:rsidRDefault="00CD5C68" w:rsidP="00940B20">
            <w:pPr>
              <w:pStyle w:val="Tablecontent"/>
              <w:rPr>
                <w:lang w:val="en-IN"/>
              </w:rPr>
            </w:pPr>
            <w:r w:rsidRPr="00425C8F">
              <w:rPr>
                <w:lang w:val="en-IN"/>
              </w:rPr>
              <w:t>R080912.1212.1234</w:t>
            </w:r>
          </w:p>
        </w:tc>
        <w:tc>
          <w:tcPr>
            <w:tcW w:w="1260" w:type="dxa"/>
          </w:tcPr>
          <w:p w:rsidR="00CD5C68" w:rsidRPr="00425C8F" w:rsidRDefault="00CD5C68" w:rsidP="00940B20">
            <w:pPr>
              <w:pStyle w:val="Tablecontent"/>
              <w:rPr>
                <w:lang w:val="en-IN"/>
              </w:rPr>
            </w:pPr>
            <w:r w:rsidRPr="00425C8F">
              <w:rPr>
                <w:lang w:val="en-IN"/>
              </w:rPr>
              <w:t>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MESSAGE</w:t>
            </w:r>
          </w:p>
        </w:tc>
        <w:tc>
          <w:tcPr>
            <w:tcW w:w="1800" w:type="dxa"/>
          </w:tcPr>
          <w:p w:rsidR="00CD5C68" w:rsidRPr="00425C8F" w:rsidRDefault="00CD5C68" w:rsidP="00940B20">
            <w:pPr>
              <w:pStyle w:val="Tablecontent"/>
              <w:rPr>
                <w:lang w:val="en-IN"/>
              </w:rPr>
            </w:pPr>
            <w:r w:rsidRPr="00425C8F">
              <w:rPr>
                <w:lang w:val="en-IN"/>
              </w:rPr>
              <w:t xml:space="preserve">Message that will be given in response </w:t>
            </w:r>
          </w:p>
        </w:tc>
        <w:tc>
          <w:tcPr>
            <w:tcW w:w="2340" w:type="dxa"/>
          </w:tcPr>
          <w:p w:rsidR="00CD5C68" w:rsidRPr="00425C8F" w:rsidRDefault="00CD5C68" w:rsidP="00940B20">
            <w:pPr>
              <w:pStyle w:val="Tablecontent"/>
              <w:rPr>
                <w:lang w:val="en-IN"/>
              </w:rPr>
            </w:pPr>
            <w:r w:rsidRPr="00425C8F">
              <w:rPr>
                <w:lang w:val="en-IN"/>
              </w:rPr>
              <w:t>Message</w:t>
            </w:r>
          </w:p>
        </w:tc>
        <w:tc>
          <w:tcPr>
            <w:tcW w:w="1260" w:type="dxa"/>
          </w:tcPr>
          <w:p w:rsidR="00CD5C68" w:rsidRPr="00425C8F" w:rsidRDefault="00CD5C68" w:rsidP="00940B20">
            <w:pPr>
              <w:pStyle w:val="Tablecontent"/>
              <w:rPr>
                <w:lang w:val="en-IN"/>
              </w:rPr>
            </w:pPr>
          </w:p>
        </w:tc>
        <w:tc>
          <w:tcPr>
            <w:tcW w:w="1260" w:type="dxa"/>
          </w:tcPr>
          <w:p w:rsidR="00CD5C68" w:rsidRPr="00425C8F" w:rsidRDefault="00CD5C68" w:rsidP="00940B20">
            <w:pPr>
              <w:pStyle w:val="Tablecontent"/>
              <w:rPr>
                <w:lang w:val="en-IN"/>
              </w:rPr>
            </w:pPr>
            <w:r w:rsidRPr="00425C8F">
              <w:rPr>
                <w:lang w:val="en-IN"/>
              </w:rPr>
              <w:t>A (500)</w:t>
            </w:r>
          </w:p>
        </w:tc>
        <w:tc>
          <w:tcPr>
            <w:tcW w:w="1496" w:type="dxa"/>
          </w:tcPr>
          <w:p w:rsidR="00CD5C68" w:rsidRPr="00425C8F" w:rsidRDefault="00CD5C68" w:rsidP="00940B20">
            <w:pPr>
              <w:pStyle w:val="Tablecontent"/>
              <w:rPr>
                <w:lang w:val="en-IN"/>
              </w:rPr>
            </w:pPr>
            <w:r w:rsidRPr="00425C8F">
              <w:rPr>
                <w:lang w:val="en-IN"/>
              </w:rPr>
              <w:t>O</w:t>
            </w:r>
          </w:p>
          <w:p w:rsidR="00CD5C68" w:rsidRPr="00425C8F" w:rsidRDefault="00CD5C68" w:rsidP="00940B20">
            <w:pPr>
              <w:pStyle w:val="Tablecontent"/>
              <w:rPr>
                <w:lang w:val="en-IN"/>
              </w:rPr>
            </w:pPr>
            <w:r w:rsidRPr="00425C8F">
              <w:rPr>
                <w:lang w:val="en-IN"/>
              </w:rPr>
              <w:t>(Tag is mandatory)</w:t>
            </w:r>
          </w:p>
        </w:tc>
      </w:tr>
    </w:tbl>
    <w:p w:rsidR="008E0A62" w:rsidRDefault="008E0A62" w:rsidP="00337049">
      <w:pPr>
        <w:pStyle w:val="Heading2"/>
        <w:rPr>
          <w:lang w:val="en-IN"/>
        </w:rPr>
      </w:pPr>
      <w:bookmarkStart w:id="257" w:name="_Toc256517366"/>
      <w:bookmarkStart w:id="258" w:name="_Toc368313803"/>
    </w:p>
    <w:p w:rsidR="00CD5C68" w:rsidRPr="00425C8F" w:rsidRDefault="00CD5C68" w:rsidP="00337049">
      <w:pPr>
        <w:pStyle w:val="Heading2"/>
        <w:rPr>
          <w:lang w:val="en-IN"/>
        </w:rPr>
      </w:pPr>
      <w:bookmarkStart w:id="259" w:name="_Toc485139699"/>
      <w:r w:rsidRPr="00425C8F">
        <w:rPr>
          <w:lang w:val="en-IN"/>
        </w:rPr>
        <w:t>C2C withdraw</w:t>
      </w:r>
      <w:bookmarkEnd w:id="257"/>
      <w:bookmarkEnd w:id="258"/>
      <w:bookmarkEnd w:id="259"/>
    </w:p>
    <w:p w:rsidR="00CD5C68" w:rsidRPr="00425C8F" w:rsidRDefault="00CD5C68" w:rsidP="00CD5C68">
      <w:pPr>
        <w:pStyle w:val="BodyText2"/>
        <w:rPr>
          <w:lang w:val="en-IN"/>
        </w:rPr>
      </w:pPr>
      <w:r w:rsidRPr="00425C8F">
        <w:rPr>
          <w:lang w:val="en-IN"/>
        </w:rPr>
        <w:t xml:space="preserve">Channel to Channel (C2C) withdraw through external system would allow Channel users to withdraw airtime or TopUp value in </w:t>
      </w:r>
      <w:r w:rsidR="007C479A" w:rsidRPr="00425C8F">
        <w:rPr>
          <w:lang w:val="en-IN"/>
        </w:rPr>
        <w:t>PreTUPS</w:t>
      </w:r>
      <w:r w:rsidRPr="00425C8F">
        <w:rPr>
          <w:lang w:val="en-IN"/>
        </w:rPr>
        <w:t xml:space="preserve"> through some external system. </w:t>
      </w:r>
    </w:p>
    <w:p w:rsidR="00CD5C68" w:rsidRPr="00425C8F" w:rsidRDefault="00CD5C68" w:rsidP="00CD5C68">
      <w:pPr>
        <w:pStyle w:val="BodyText2"/>
        <w:rPr>
          <w:lang w:val="en-IN"/>
        </w:rPr>
      </w:pPr>
    </w:p>
    <w:p w:rsidR="00CD5C68" w:rsidRPr="00425C8F" w:rsidRDefault="0000768E" w:rsidP="001E6309">
      <w:pPr>
        <w:pStyle w:val="Heading"/>
        <w:rPr>
          <w:color w:val="auto"/>
        </w:rPr>
      </w:pPr>
      <w:r w:rsidRPr="00425C8F">
        <w:rPr>
          <w:color w:val="auto"/>
        </w:rPr>
        <w:t>Request Syntax</w:t>
      </w:r>
    </w:p>
    <w:p w:rsidR="00CD5C68" w:rsidRPr="00425C8F" w:rsidRDefault="00CD5C68" w:rsidP="00CD5C68">
      <w:pPr>
        <w:pStyle w:val="BodyText2"/>
        <w:jc w:val="left"/>
        <w:rPr>
          <w:lang w:val="en-IN"/>
        </w:rPr>
      </w:pPr>
      <w:r w:rsidRPr="00425C8F">
        <w:rPr>
          <w:lang w:val="en-IN"/>
        </w:rPr>
        <w:t>The External System will send the following request for C2C withdraw to channel user. The request format and details of request are mentioned below.</w:t>
      </w:r>
    </w:p>
    <w:p w:rsidR="00CD5C68" w:rsidRPr="00425C8F" w:rsidRDefault="00CD5C68" w:rsidP="00CD5C68">
      <w:pPr>
        <w:pStyle w:val="BodyText2"/>
        <w:jc w:val="left"/>
        <w:rPr>
          <w:lang w:val="en-IN"/>
        </w:rPr>
      </w:pPr>
    </w:p>
    <w:p w:rsidR="00CD5C68" w:rsidRPr="00425C8F" w:rsidRDefault="00CD5C68" w:rsidP="00F20517">
      <w:pPr>
        <w:pStyle w:val="Code"/>
        <w:ind w:left="0"/>
        <w:rPr>
          <w:lang w:val="en-IN"/>
        </w:rPr>
      </w:pPr>
      <w:r w:rsidRPr="00425C8F">
        <w:rPr>
          <w:lang w:val="en-IN"/>
        </w:rPr>
        <w:t>&lt;?xml version="1.0"?&gt;</w:t>
      </w:r>
    </w:p>
    <w:p w:rsidR="00CD5C68" w:rsidRPr="00425C8F" w:rsidRDefault="00CD5C68" w:rsidP="00F20517">
      <w:pPr>
        <w:pStyle w:val="Code"/>
        <w:ind w:left="0"/>
        <w:rPr>
          <w:lang w:val="en-IN"/>
        </w:rPr>
      </w:pPr>
      <w:r w:rsidRPr="00425C8F">
        <w:rPr>
          <w:lang w:val="en-IN"/>
        </w:rPr>
        <w:t>&lt;COMMAND&gt;</w:t>
      </w:r>
    </w:p>
    <w:p w:rsidR="00CD5C68" w:rsidRPr="00425C8F" w:rsidRDefault="00CD5C68" w:rsidP="00F20517">
      <w:pPr>
        <w:pStyle w:val="Code"/>
        <w:ind w:left="720"/>
        <w:rPr>
          <w:lang w:val="en-IN"/>
        </w:rPr>
      </w:pPr>
      <w:r w:rsidRPr="00425C8F">
        <w:rPr>
          <w:lang w:val="en-IN"/>
        </w:rPr>
        <w:lastRenderedPageBreak/>
        <w:t>&lt;TYPE&gt;</w:t>
      </w:r>
      <w:r w:rsidRPr="00425C8F">
        <w:rPr>
          <w:b/>
          <w:bCs/>
          <w:lang w:val="en-IN"/>
        </w:rPr>
        <w:t xml:space="preserve"> EXC2CWDREQ</w:t>
      </w:r>
      <w:r w:rsidRPr="00425C8F">
        <w:rPr>
          <w:lang w:val="en-IN"/>
        </w:rPr>
        <w:t>&lt;/TYPE&gt;</w:t>
      </w:r>
    </w:p>
    <w:p w:rsidR="00CD5C68" w:rsidRPr="00425C8F" w:rsidRDefault="00CD5C68" w:rsidP="00F20517">
      <w:pPr>
        <w:pStyle w:val="Code"/>
        <w:ind w:left="720"/>
        <w:rPr>
          <w:lang w:val="en-IN"/>
        </w:rPr>
      </w:pPr>
      <w:r w:rsidRPr="00425C8F">
        <w:rPr>
          <w:lang w:val="en-IN"/>
        </w:rPr>
        <w:t>&lt;DATE&gt;&lt;</w:t>
      </w:r>
      <w:r w:rsidRPr="00425C8F">
        <w:rPr>
          <w:b/>
          <w:bCs/>
          <w:lang w:val="en-IN"/>
        </w:rPr>
        <w:t xml:space="preserve">Date and time </w:t>
      </w:r>
      <w:r w:rsidRPr="00425C8F">
        <w:rPr>
          <w:lang w:val="en-IN"/>
        </w:rPr>
        <w:t>&gt;&lt;/DATE&gt;</w:t>
      </w:r>
    </w:p>
    <w:p w:rsidR="00CD5C68" w:rsidRPr="00425C8F" w:rsidRDefault="00CD5C68" w:rsidP="00F20517">
      <w:pPr>
        <w:pStyle w:val="Code"/>
        <w:ind w:left="720"/>
        <w:rPr>
          <w:lang w:val="en-IN"/>
        </w:rPr>
      </w:pPr>
      <w:r w:rsidRPr="00425C8F">
        <w:rPr>
          <w:lang w:val="en-IN"/>
        </w:rPr>
        <w:t>&lt;EXTNWCODE&gt;</w:t>
      </w:r>
      <w:r w:rsidRPr="00425C8F">
        <w:rPr>
          <w:i/>
          <w:iCs/>
          <w:lang w:val="en-IN"/>
        </w:rPr>
        <w:t>&lt;</w:t>
      </w:r>
      <w:r w:rsidRPr="00425C8F">
        <w:rPr>
          <w:b/>
          <w:bCs/>
          <w:lang w:val="en-IN"/>
        </w:rPr>
        <w:t>Network External Code</w:t>
      </w:r>
      <w:r w:rsidRPr="00425C8F">
        <w:rPr>
          <w:i/>
          <w:iCs/>
          <w:lang w:val="en-IN"/>
        </w:rPr>
        <w:t>&gt;</w:t>
      </w:r>
      <w:r w:rsidRPr="00425C8F">
        <w:rPr>
          <w:lang w:val="en-IN"/>
        </w:rPr>
        <w:t>&lt;/EXTNWCODE&gt;</w:t>
      </w:r>
    </w:p>
    <w:p w:rsidR="00CD5C68" w:rsidRPr="00425C8F" w:rsidRDefault="00CD5C68" w:rsidP="00F20517">
      <w:pPr>
        <w:pStyle w:val="Code"/>
        <w:ind w:left="720"/>
        <w:rPr>
          <w:lang w:val="en-IN"/>
        </w:rPr>
      </w:pPr>
      <w:r w:rsidRPr="00425C8F">
        <w:rPr>
          <w:lang w:val="en-IN"/>
        </w:rPr>
        <w:t>&lt;MSISDN1&gt;</w:t>
      </w:r>
      <w:r w:rsidRPr="00425C8F">
        <w:rPr>
          <w:i/>
          <w:iCs/>
          <w:lang w:val="en-IN"/>
        </w:rPr>
        <w:t>&lt;</w:t>
      </w:r>
      <w:r w:rsidRPr="00425C8F">
        <w:rPr>
          <w:b/>
          <w:bCs/>
          <w:lang w:val="en-IN"/>
        </w:rPr>
        <w:t>Channel user 1 MSISDN</w:t>
      </w:r>
      <w:r w:rsidRPr="00425C8F">
        <w:rPr>
          <w:i/>
          <w:iCs/>
          <w:lang w:val="en-IN"/>
        </w:rPr>
        <w:t>&gt;</w:t>
      </w:r>
      <w:r w:rsidRPr="00425C8F">
        <w:rPr>
          <w:lang w:val="en-IN"/>
        </w:rPr>
        <w:t>&lt;/MSISDN1&gt;</w:t>
      </w:r>
    </w:p>
    <w:p w:rsidR="00CD5C68" w:rsidRPr="00425C8F" w:rsidRDefault="00CD5C68" w:rsidP="00F20517">
      <w:pPr>
        <w:pStyle w:val="Code"/>
        <w:ind w:left="720"/>
        <w:rPr>
          <w:lang w:val="en-IN"/>
        </w:rPr>
      </w:pPr>
      <w:r w:rsidRPr="00425C8F">
        <w:rPr>
          <w:lang w:val="en-IN"/>
        </w:rPr>
        <w:t>&lt;PIN&gt;&lt;</w:t>
      </w:r>
      <w:r w:rsidRPr="00425C8F">
        <w:rPr>
          <w:b/>
          <w:bCs/>
          <w:lang w:val="en-IN"/>
        </w:rPr>
        <w:t>Channel user 1 PIN</w:t>
      </w:r>
      <w:r w:rsidRPr="00425C8F">
        <w:rPr>
          <w:lang w:val="en-IN"/>
        </w:rPr>
        <w:t>&gt;&lt;/PIN&gt;</w:t>
      </w:r>
    </w:p>
    <w:p w:rsidR="00CD5C68" w:rsidRPr="00425C8F" w:rsidRDefault="00CD5C68" w:rsidP="00F20517">
      <w:pPr>
        <w:pStyle w:val="Code"/>
        <w:ind w:left="720"/>
        <w:rPr>
          <w:lang w:val="en-IN"/>
        </w:rPr>
      </w:pPr>
      <w:r w:rsidRPr="00425C8F">
        <w:rPr>
          <w:lang w:val="en-IN"/>
        </w:rPr>
        <w:t>&lt;LOGINID&gt;&lt;</w:t>
      </w:r>
      <w:r w:rsidRPr="00425C8F">
        <w:rPr>
          <w:b/>
          <w:bCs/>
          <w:lang w:val="en-IN"/>
        </w:rPr>
        <w:t>Channel user 1 Login ID</w:t>
      </w:r>
      <w:r w:rsidRPr="00425C8F">
        <w:rPr>
          <w:lang w:val="en-IN"/>
        </w:rPr>
        <w:t>&gt;&lt;/LOGINID&gt;</w:t>
      </w:r>
    </w:p>
    <w:p w:rsidR="00CD5C68" w:rsidRPr="00425C8F" w:rsidRDefault="00CD5C68" w:rsidP="00F20517">
      <w:pPr>
        <w:pStyle w:val="Code"/>
        <w:ind w:left="720"/>
        <w:rPr>
          <w:lang w:val="en-IN"/>
        </w:rPr>
      </w:pPr>
      <w:r w:rsidRPr="00425C8F">
        <w:rPr>
          <w:lang w:val="en-IN"/>
        </w:rPr>
        <w:t>&lt;PASSWORD&gt;&lt;</w:t>
      </w:r>
      <w:r w:rsidRPr="00425C8F">
        <w:rPr>
          <w:b/>
          <w:bCs/>
          <w:lang w:val="en-IN"/>
        </w:rPr>
        <w:t>Channel user 1 Login Password</w:t>
      </w:r>
      <w:r w:rsidRPr="00425C8F">
        <w:rPr>
          <w:lang w:val="en-IN"/>
        </w:rPr>
        <w:t>&gt;&lt;/PASSWORD&gt;</w:t>
      </w:r>
    </w:p>
    <w:p w:rsidR="00CD5C68" w:rsidRPr="00425C8F" w:rsidRDefault="00CD5C68" w:rsidP="00F20517">
      <w:pPr>
        <w:pStyle w:val="Code"/>
        <w:ind w:left="720"/>
        <w:rPr>
          <w:lang w:val="en-IN"/>
        </w:rPr>
      </w:pPr>
      <w:r w:rsidRPr="00425C8F">
        <w:rPr>
          <w:lang w:val="en-IN"/>
        </w:rPr>
        <w:t>&lt;EXTCODE&gt;</w:t>
      </w:r>
      <w:r w:rsidRPr="00425C8F">
        <w:rPr>
          <w:i/>
          <w:iCs/>
          <w:lang w:val="en-IN"/>
        </w:rPr>
        <w:t>&lt;</w:t>
      </w:r>
      <w:r w:rsidRPr="00425C8F">
        <w:rPr>
          <w:b/>
          <w:bCs/>
          <w:lang w:val="en-IN"/>
        </w:rPr>
        <w:t>Channel user 1 unique External code</w:t>
      </w:r>
      <w:r w:rsidRPr="00425C8F">
        <w:rPr>
          <w:i/>
          <w:iCs/>
          <w:lang w:val="en-IN"/>
        </w:rPr>
        <w:t>&gt;</w:t>
      </w:r>
      <w:r w:rsidRPr="00425C8F">
        <w:rPr>
          <w:lang w:val="en-IN"/>
        </w:rPr>
        <w:t>&lt;/EXTCODE&gt;</w:t>
      </w:r>
    </w:p>
    <w:p w:rsidR="00CD5C68" w:rsidRPr="00425C8F" w:rsidRDefault="00CD5C68" w:rsidP="00F20517">
      <w:pPr>
        <w:pStyle w:val="Code"/>
        <w:ind w:left="720"/>
        <w:rPr>
          <w:lang w:val="en-IN"/>
        </w:rPr>
      </w:pPr>
      <w:r w:rsidRPr="00425C8F">
        <w:rPr>
          <w:lang w:val="en-IN"/>
        </w:rPr>
        <w:t>&lt;EXTREFNUM&gt;&lt;</w:t>
      </w:r>
      <w:r w:rsidRPr="00425C8F">
        <w:rPr>
          <w:b/>
          <w:bCs/>
          <w:lang w:val="en-IN"/>
        </w:rPr>
        <w:t>Unique Reference number in the external system</w:t>
      </w:r>
      <w:r w:rsidRPr="00425C8F">
        <w:rPr>
          <w:lang w:val="en-IN"/>
        </w:rPr>
        <w:t>&gt;&lt;/EXTREFNUM&gt;</w:t>
      </w:r>
    </w:p>
    <w:p w:rsidR="00CD5C68" w:rsidRPr="00425C8F" w:rsidRDefault="00CD5C68" w:rsidP="00F20517">
      <w:pPr>
        <w:pStyle w:val="Code"/>
        <w:ind w:left="720"/>
        <w:rPr>
          <w:lang w:val="en-IN"/>
        </w:rPr>
      </w:pPr>
      <w:r w:rsidRPr="00425C8F">
        <w:rPr>
          <w:lang w:val="en-IN"/>
        </w:rPr>
        <w:t>&lt;MSISDN2&gt;&lt;</w:t>
      </w:r>
      <w:r w:rsidRPr="00425C8F">
        <w:rPr>
          <w:b/>
          <w:bCs/>
          <w:lang w:val="en-IN"/>
        </w:rPr>
        <w:t>Channel user 2 MSISDN</w:t>
      </w:r>
      <w:r w:rsidRPr="00425C8F">
        <w:rPr>
          <w:lang w:val="en-IN"/>
        </w:rPr>
        <w:t>&gt;&lt;/MSISDN2&gt;</w:t>
      </w:r>
    </w:p>
    <w:p w:rsidR="00CD5C68" w:rsidRPr="00425C8F" w:rsidRDefault="00CD5C68" w:rsidP="00F20517">
      <w:pPr>
        <w:pStyle w:val="Code"/>
        <w:ind w:left="720"/>
        <w:rPr>
          <w:lang w:val="en-IN"/>
        </w:rPr>
      </w:pPr>
      <w:r w:rsidRPr="00425C8F">
        <w:rPr>
          <w:lang w:val="en-IN"/>
        </w:rPr>
        <w:t>&lt;EXTCODE2&gt;&lt;</w:t>
      </w:r>
      <w:r w:rsidRPr="00425C8F">
        <w:rPr>
          <w:b/>
          <w:bCs/>
          <w:lang w:val="en-IN"/>
        </w:rPr>
        <w:t>Channel user 2 unique External Code</w:t>
      </w:r>
      <w:r w:rsidRPr="00425C8F">
        <w:rPr>
          <w:lang w:val="en-IN"/>
        </w:rPr>
        <w:t>&gt;/EXTCODE2&gt;</w:t>
      </w:r>
    </w:p>
    <w:p w:rsidR="00CD5C68" w:rsidRPr="00425C8F" w:rsidRDefault="00CD5C68" w:rsidP="00F20517">
      <w:pPr>
        <w:pStyle w:val="Code"/>
        <w:ind w:left="720"/>
        <w:rPr>
          <w:lang w:val="en-IN"/>
        </w:rPr>
      </w:pPr>
      <w:r w:rsidRPr="00425C8F">
        <w:rPr>
          <w:lang w:val="en-IN"/>
        </w:rPr>
        <w:t>&lt;LOGINID2&gt;&lt;</w:t>
      </w:r>
      <w:r w:rsidRPr="00425C8F">
        <w:rPr>
          <w:b/>
          <w:bCs/>
          <w:lang w:val="en-IN"/>
        </w:rPr>
        <w:t>Channel user 2 Login ID</w:t>
      </w:r>
      <w:r w:rsidRPr="00425C8F">
        <w:rPr>
          <w:lang w:val="en-IN"/>
        </w:rPr>
        <w:t>&gt;&lt;/LOGINID2&gt;</w:t>
      </w:r>
    </w:p>
    <w:p w:rsidR="00CD5C68" w:rsidRPr="00425C8F" w:rsidRDefault="00CD5C68" w:rsidP="00F20517">
      <w:pPr>
        <w:pStyle w:val="Code"/>
        <w:ind w:left="720"/>
        <w:rPr>
          <w:lang w:val="en-IN"/>
        </w:rPr>
      </w:pPr>
      <w:r w:rsidRPr="00425C8F">
        <w:rPr>
          <w:lang w:val="en-IN"/>
        </w:rPr>
        <w:t>&lt;PRODUCTS&gt;</w:t>
      </w:r>
      <w:r w:rsidRPr="00425C8F">
        <w:rPr>
          <w:lang w:val="en-IN"/>
        </w:rPr>
        <w:tab/>
      </w:r>
    </w:p>
    <w:p w:rsidR="00CD5C68" w:rsidRPr="00425C8F" w:rsidRDefault="00CD5C68" w:rsidP="0040410B">
      <w:pPr>
        <w:pStyle w:val="Code"/>
        <w:ind w:left="1440"/>
        <w:rPr>
          <w:lang w:val="en-IN"/>
        </w:rPr>
      </w:pPr>
      <w:r w:rsidRPr="00425C8F">
        <w:rPr>
          <w:lang w:val="en-IN"/>
        </w:rPr>
        <w:t>&lt;PRODUCTCODE&gt;</w:t>
      </w:r>
      <w:r w:rsidRPr="00425C8F">
        <w:rPr>
          <w:b/>
          <w:bCs/>
          <w:lang w:val="en-IN"/>
        </w:rPr>
        <w:t>101</w:t>
      </w:r>
      <w:r w:rsidRPr="00425C8F">
        <w:rPr>
          <w:lang w:val="en-IN"/>
        </w:rPr>
        <w:t>&lt;/PRODUCTCODE&gt;</w:t>
      </w:r>
    </w:p>
    <w:p w:rsidR="00CD5C68" w:rsidRPr="00425C8F" w:rsidRDefault="00CD5C68" w:rsidP="0040410B">
      <w:pPr>
        <w:pStyle w:val="Code"/>
        <w:ind w:left="1440"/>
        <w:rPr>
          <w:lang w:val="en-IN"/>
        </w:rPr>
      </w:pPr>
      <w:r w:rsidRPr="00425C8F">
        <w:rPr>
          <w:lang w:val="en-IN"/>
        </w:rPr>
        <w:t>&lt;QTY&gt;</w:t>
      </w:r>
      <w:r w:rsidRPr="00425C8F">
        <w:rPr>
          <w:b/>
          <w:bCs/>
          <w:i/>
          <w:iCs/>
          <w:lang w:val="en-IN"/>
        </w:rPr>
        <w:t>&lt;Qty&gt;</w:t>
      </w:r>
      <w:r w:rsidRPr="00425C8F">
        <w:rPr>
          <w:lang w:val="en-IN"/>
        </w:rPr>
        <w:t>&lt;/QTY&gt;</w:t>
      </w:r>
    </w:p>
    <w:p w:rsidR="00CD5C68" w:rsidRPr="00425C8F" w:rsidRDefault="00CD5C68" w:rsidP="00F20517">
      <w:pPr>
        <w:pStyle w:val="Code"/>
        <w:ind w:left="720"/>
        <w:rPr>
          <w:lang w:val="en-IN"/>
        </w:rPr>
      </w:pPr>
      <w:r w:rsidRPr="00425C8F">
        <w:rPr>
          <w:lang w:val="en-IN"/>
        </w:rPr>
        <w:t>&lt;/PRODUCTS&gt;</w:t>
      </w:r>
    </w:p>
    <w:p w:rsidR="00CD5C68" w:rsidRPr="00425C8F" w:rsidRDefault="00CD5C68" w:rsidP="00F20517">
      <w:pPr>
        <w:pStyle w:val="Code"/>
        <w:ind w:left="720"/>
        <w:rPr>
          <w:lang w:val="en-IN"/>
        </w:rPr>
      </w:pPr>
      <w:r w:rsidRPr="00425C8F">
        <w:rPr>
          <w:lang w:val="en-IN"/>
        </w:rPr>
        <w:t>&lt;LANGUAGE1&gt;&lt;</w:t>
      </w:r>
      <w:r w:rsidRPr="00425C8F">
        <w:rPr>
          <w:b/>
          <w:bCs/>
          <w:lang w:val="en-IN"/>
        </w:rPr>
        <w:t>Channel user 1 (Sender) Language</w:t>
      </w:r>
      <w:r w:rsidRPr="00425C8F">
        <w:rPr>
          <w:lang w:val="en-IN"/>
        </w:rPr>
        <w:t>&gt;&lt;/LANGUAGE1&gt;</w:t>
      </w:r>
    </w:p>
    <w:p w:rsidR="00CD5C68" w:rsidRPr="00425C8F" w:rsidRDefault="00CD5C68" w:rsidP="00F20517">
      <w:pPr>
        <w:pStyle w:val="Code"/>
        <w:ind w:left="0"/>
        <w:rPr>
          <w:lang w:val="en-IN"/>
        </w:rPr>
      </w:pPr>
      <w:r w:rsidRPr="00425C8F">
        <w:rPr>
          <w:lang w:val="en-IN"/>
        </w:rPr>
        <w:t>&lt;/COMMAND&gt;</w:t>
      </w:r>
    </w:p>
    <w:p w:rsidR="00CD5C68" w:rsidRPr="00425C8F" w:rsidRDefault="00CD5C68" w:rsidP="00CD5C68">
      <w:pPr>
        <w:pStyle w:val="BodyText2"/>
        <w:jc w:val="left"/>
        <w:rPr>
          <w:lang w:val="en-IN"/>
        </w:rPr>
      </w:pPr>
    </w:p>
    <w:p w:rsidR="00CD5C68" w:rsidRPr="00425C8F" w:rsidRDefault="00CD5C68" w:rsidP="001E6309">
      <w:pPr>
        <w:pStyle w:val="Heading"/>
        <w:rPr>
          <w:color w:val="auto"/>
        </w:rPr>
      </w:pPr>
      <w:r w:rsidRPr="00425C8F">
        <w:rPr>
          <w:color w:val="auto"/>
        </w:rPr>
        <w:t>Field Details</w:t>
      </w:r>
    </w:p>
    <w:tbl>
      <w:tblPr>
        <w:tblW w:w="94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7"/>
        <w:gridCol w:w="1800"/>
        <w:gridCol w:w="1980"/>
        <w:gridCol w:w="1260"/>
        <w:gridCol w:w="1260"/>
        <w:gridCol w:w="1440"/>
      </w:tblGrid>
      <w:tr w:rsidR="00CD5C68" w:rsidRPr="00425C8F" w:rsidTr="0040410B">
        <w:trPr>
          <w:trHeight w:val="277"/>
          <w:tblHeader/>
        </w:trPr>
        <w:tc>
          <w:tcPr>
            <w:tcW w:w="1727"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1980" w:type="dxa"/>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40" w:type="dxa"/>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TYPE</w:t>
            </w:r>
          </w:p>
        </w:tc>
        <w:tc>
          <w:tcPr>
            <w:tcW w:w="1800" w:type="dxa"/>
          </w:tcPr>
          <w:p w:rsidR="00CD5C68" w:rsidRPr="00425C8F" w:rsidRDefault="00CD5C68" w:rsidP="00940B20">
            <w:pPr>
              <w:pStyle w:val="Tablecontent"/>
              <w:rPr>
                <w:lang w:val="en-IN"/>
              </w:rPr>
            </w:pPr>
            <w:r w:rsidRPr="00425C8F">
              <w:rPr>
                <w:lang w:val="en-IN"/>
              </w:rPr>
              <w:t>Request type</w:t>
            </w:r>
          </w:p>
        </w:tc>
        <w:tc>
          <w:tcPr>
            <w:tcW w:w="1980" w:type="dxa"/>
          </w:tcPr>
          <w:p w:rsidR="00CD5C68" w:rsidRPr="00425C8F" w:rsidRDefault="00CD5C68" w:rsidP="00940B20">
            <w:pPr>
              <w:pStyle w:val="Tablecontent"/>
              <w:rPr>
                <w:lang w:val="en-IN"/>
              </w:rPr>
            </w:pPr>
            <w:r w:rsidRPr="00425C8F">
              <w:rPr>
                <w:lang w:val="en-IN"/>
              </w:rPr>
              <w:t>Request Type, should be sent with each request – fixed</w:t>
            </w:r>
          </w:p>
        </w:tc>
        <w:tc>
          <w:tcPr>
            <w:tcW w:w="1260" w:type="dxa"/>
          </w:tcPr>
          <w:p w:rsidR="00CD5C68" w:rsidRPr="00425C8F" w:rsidRDefault="00CD5C68" w:rsidP="00940B20">
            <w:pPr>
              <w:pStyle w:val="Tablecontent"/>
              <w:rPr>
                <w:lang w:val="en-IN"/>
              </w:rPr>
            </w:pPr>
            <w:r w:rsidRPr="00425C8F">
              <w:rPr>
                <w:b/>
                <w:bCs/>
                <w:lang w:val="en-IN"/>
              </w:rPr>
              <w:t>EXC2CWDREQ</w:t>
            </w:r>
          </w:p>
        </w:tc>
        <w:tc>
          <w:tcPr>
            <w:tcW w:w="1260" w:type="dxa"/>
          </w:tcPr>
          <w:p w:rsidR="00CD5C68" w:rsidRPr="00425C8F" w:rsidRDefault="00CD5C68" w:rsidP="00940B20">
            <w:pPr>
              <w:pStyle w:val="Tablecontent"/>
              <w:rPr>
                <w:lang w:val="en-IN"/>
              </w:rPr>
            </w:pPr>
            <w:r w:rsidRPr="00425C8F">
              <w:rPr>
                <w:lang w:val="en-IN"/>
              </w:rPr>
              <w:t>A (20)</w:t>
            </w:r>
          </w:p>
        </w:tc>
        <w:tc>
          <w:tcPr>
            <w:tcW w:w="144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DATE</w:t>
            </w:r>
          </w:p>
        </w:tc>
        <w:tc>
          <w:tcPr>
            <w:tcW w:w="1800" w:type="dxa"/>
          </w:tcPr>
          <w:p w:rsidR="00CD5C68" w:rsidRPr="00425C8F" w:rsidRDefault="00CD5C68" w:rsidP="00940B20">
            <w:pPr>
              <w:pStyle w:val="Tablecontent"/>
              <w:rPr>
                <w:lang w:val="en-IN"/>
              </w:rPr>
            </w:pPr>
            <w:r w:rsidRPr="00425C8F">
              <w:rPr>
                <w:lang w:val="en-IN"/>
              </w:rPr>
              <w:t>Date and time</w:t>
            </w:r>
          </w:p>
        </w:tc>
        <w:tc>
          <w:tcPr>
            <w:tcW w:w="1980" w:type="dxa"/>
          </w:tcPr>
          <w:p w:rsidR="00CD5C68" w:rsidRPr="00425C8F" w:rsidRDefault="00CD5C68" w:rsidP="00940B20">
            <w:pPr>
              <w:pStyle w:val="Tablecontent"/>
              <w:rPr>
                <w:lang w:val="en-IN"/>
              </w:rPr>
            </w:pPr>
            <w:r w:rsidRPr="00425C8F">
              <w:rPr>
                <w:lang w:val="en-IN"/>
              </w:rPr>
              <w:t>Date and time on which request was sent by external system, HH are in 24 Hour Format</w:t>
            </w:r>
          </w:p>
        </w:tc>
        <w:tc>
          <w:tcPr>
            <w:tcW w:w="1260" w:type="dxa"/>
          </w:tcPr>
          <w:p w:rsidR="00CD5C68" w:rsidRPr="00425C8F" w:rsidRDefault="00CD5C68" w:rsidP="00940B20">
            <w:pPr>
              <w:pStyle w:val="Tablecontent"/>
              <w:rPr>
                <w:lang w:val="en-IN"/>
              </w:rPr>
            </w:pPr>
            <w:r w:rsidRPr="00425C8F">
              <w:rPr>
                <w:lang w:val="en-IN"/>
              </w:rPr>
              <w:t>DD/MM/YYYY HH24:MI:SS</w:t>
            </w:r>
          </w:p>
        </w:tc>
        <w:tc>
          <w:tcPr>
            <w:tcW w:w="1260" w:type="dxa"/>
          </w:tcPr>
          <w:p w:rsidR="00CD5C68" w:rsidRPr="00425C8F" w:rsidRDefault="00CD5C68" w:rsidP="00940B20">
            <w:pPr>
              <w:pStyle w:val="Tablecontent"/>
              <w:rPr>
                <w:lang w:val="en-IN"/>
              </w:rPr>
            </w:pPr>
            <w:r w:rsidRPr="00425C8F">
              <w:rPr>
                <w:lang w:val="en-IN"/>
              </w:rPr>
              <w:t>D (20)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EXTNWCODE</w:t>
            </w:r>
          </w:p>
        </w:tc>
        <w:tc>
          <w:tcPr>
            <w:tcW w:w="1800" w:type="dxa"/>
          </w:tcPr>
          <w:p w:rsidR="00CD5C68" w:rsidRPr="00425C8F" w:rsidRDefault="00CD5C68" w:rsidP="00940B20">
            <w:pPr>
              <w:pStyle w:val="Tablecontent"/>
              <w:rPr>
                <w:lang w:val="en-IN"/>
              </w:rPr>
            </w:pPr>
            <w:r w:rsidRPr="00425C8F">
              <w:rPr>
                <w:lang w:val="en-IN"/>
              </w:rPr>
              <w:t xml:space="preserve">Network code </w:t>
            </w:r>
          </w:p>
        </w:tc>
        <w:tc>
          <w:tcPr>
            <w:tcW w:w="1980" w:type="dxa"/>
          </w:tcPr>
          <w:p w:rsidR="00CD5C68" w:rsidRPr="00425C8F" w:rsidRDefault="00CD5C68" w:rsidP="00940B20">
            <w:pPr>
              <w:pStyle w:val="Tablecontent"/>
              <w:rPr>
                <w:lang w:val="en-IN"/>
              </w:rPr>
            </w:pPr>
            <w:r w:rsidRPr="00425C8F">
              <w:rPr>
                <w:lang w:val="en-IN"/>
              </w:rPr>
              <w:t xml:space="preserve">Network code of the Channel user defined in </w:t>
            </w:r>
            <w:r w:rsidR="007C479A" w:rsidRPr="00425C8F">
              <w:rPr>
                <w:lang w:val="en-IN"/>
              </w:rPr>
              <w:t>PreTUPS</w:t>
            </w:r>
            <w:r w:rsidRPr="00425C8F">
              <w:rPr>
                <w:lang w:val="en-IN"/>
              </w:rPr>
              <w:t xml:space="preserve"> as External Network code</w:t>
            </w:r>
          </w:p>
        </w:tc>
        <w:tc>
          <w:tcPr>
            <w:tcW w:w="1260" w:type="dxa"/>
          </w:tcPr>
          <w:p w:rsidR="00CD5C68" w:rsidRPr="00425C8F" w:rsidRDefault="00CD5C68" w:rsidP="00940B20">
            <w:pPr>
              <w:pStyle w:val="Tablecontent"/>
              <w:rPr>
                <w:lang w:val="en-IN"/>
              </w:rPr>
            </w:pPr>
            <w:r w:rsidRPr="00425C8F">
              <w:rPr>
                <w:lang w:val="en-IN"/>
              </w:rPr>
              <w:t>MO</w:t>
            </w:r>
          </w:p>
        </w:tc>
        <w:tc>
          <w:tcPr>
            <w:tcW w:w="1260" w:type="dxa"/>
          </w:tcPr>
          <w:p w:rsidR="00CD5C68" w:rsidRPr="00425C8F" w:rsidRDefault="00CD5C68" w:rsidP="00940B20">
            <w:pPr>
              <w:pStyle w:val="Tablecontent"/>
              <w:rPr>
                <w:lang w:val="en-IN"/>
              </w:rPr>
            </w:pPr>
            <w:r w:rsidRPr="00425C8F">
              <w:rPr>
                <w:lang w:val="en-IN"/>
              </w:rPr>
              <w:t>A (2)</w:t>
            </w:r>
          </w:p>
        </w:tc>
        <w:tc>
          <w:tcPr>
            <w:tcW w:w="1440"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727" w:type="dxa"/>
          </w:tcPr>
          <w:p w:rsidR="00CD5C68" w:rsidRPr="00425C8F" w:rsidRDefault="00CD5C68" w:rsidP="00940B20">
            <w:pPr>
              <w:pStyle w:val="Tablecontent"/>
              <w:rPr>
                <w:lang w:val="en-IN"/>
              </w:rPr>
            </w:pPr>
            <w:r w:rsidRPr="00425C8F">
              <w:rPr>
                <w:lang w:val="en-IN"/>
              </w:rPr>
              <w:t>MSISDN1</w:t>
            </w:r>
          </w:p>
        </w:tc>
        <w:tc>
          <w:tcPr>
            <w:tcW w:w="1800" w:type="dxa"/>
          </w:tcPr>
          <w:p w:rsidR="00CD5C68" w:rsidRPr="00425C8F" w:rsidRDefault="00CD5C68" w:rsidP="00940B20">
            <w:pPr>
              <w:pStyle w:val="Tablecontent"/>
              <w:rPr>
                <w:lang w:val="en-IN"/>
              </w:rPr>
            </w:pPr>
            <w:r w:rsidRPr="00425C8F">
              <w:rPr>
                <w:lang w:val="en-IN"/>
              </w:rPr>
              <w:t>Channel user1</w:t>
            </w:r>
          </w:p>
        </w:tc>
        <w:tc>
          <w:tcPr>
            <w:tcW w:w="1980" w:type="dxa"/>
          </w:tcPr>
          <w:p w:rsidR="00CD5C68" w:rsidRPr="00425C8F" w:rsidRDefault="00CD5C68" w:rsidP="00940B20">
            <w:pPr>
              <w:pStyle w:val="Tablecontent"/>
              <w:rPr>
                <w:lang w:val="en-IN"/>
              </w:rPr>
            </w:pPr>
            <w:r w:rsidRPr="00425C8F">
              <w:rPr>
                <w:lang w:val="en-IN"/>
              </w:rPr>
              <w:t>All MSISDN should be in national dial format i.e. with out country code.</w:t>
            </w:r>
          </w:p>
          <w:p w:rsidR="00CD5C68" w:rsidRPr="00425C8F" w:rsidRDefault="00CD5C68" w:rsidP="00940B20">
            <w:pPr>
              <w:pStyle w:val="Tablecontent"/>
              <w:rPr>
                <w:lang w:val="en-IN"/>
              </w:rPr>
            </w:pPr>
            <w:r w:rsidRPr="00425C8F">
              <w:rPr>
                <w:b/>
                <w:bCs/>
                <w:lang w:val="en-IN"/>
              </w:rPr>
              <w:t>When MSISDN1 is available in request then PIN is mandatory for the request.</w:t>
            </w:r>
          </w:p>
        </w:tc>
        <w:tc>
          <w:tcPr>
            <w:tcW w:w="1260" w:type="dxa"/>
          </w:tcPr>
          <w:p w:rsidR="00CD5C68" w:rsidRPr="00425C8F" w:rsidRDefault="00CD5C68" w:rsidP="00940B20">
            <w:pPr>
              <w:pStyle w:val="Tablecontent"/>
              <w:rPr>
                <w:lang w:val="en-IN"/>
              </w:rPr>
            </w:pPr>
            <w:r w:rsidRPr="00425C8F">
              <w:rPr>
                <w:lang w:val="en-IN"/>
              </w:rPr>
              <w:t>9942222</w:t>
            </w:r>
          </w:p>
        </w:tc>
        <w:tc>
          <w:tcPr>
            <w:tcW w:w="1260" w:type="dxa"/>
          </w:tcPr>
          <w:p w:rsidR="00CD5C68" w:rsidRPr="00425C8F" w:rsidRDefault="00CD5C68" w:rsidP="00940B20">
            <w:pPr>
              <w:pStyle w:val="Tablecontent"/>
              <w:rPr>
                <w:lang w:val="en-IN"/>
              </w:rPr>
            </w:pPr>
            <w:r w:rsidRPr="00425C8F">
              <w:rPr>
                <w:lang w:val="en-IN"/>
              </w:rPr>
              <w:t>N (15)</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727" w:type="dxa"/>
          </w:tcPr>
          <w:p w:rsidR="00CD5C68" w:rsidRPr="00425C8F" w:rsidRDefault="00CD5C68" w:rsidP="00940B20">
            <w:pPr>
              <w:pStyle w:val="Tablecontent"/>
              <w:rPr>
                <w:lang w:val="en-IN"/>
              </w:rPr>
            </w:pPr>
            <w:r w:rsidRPr="00425C8F">
              <w:rPr>
                <w:lang w:val="en-IN"/>
              </w:rPr>
              <w:t>PIN</w:t>
            </w:r>
          </w:p>
        </w:tc>
        <w:tc>
          <w:tcPr>
            <w:tcW w:w="1800" w:type="dxa"/>
          </w:tcPr>
          <w:p w:rsidR="00CD5C68" w:rsidRPr="00425C8F" w:rsidRDefault="00CD5C68" w:rsidP="00940B20">
            <w:pPr>
              <w:pStyle w:val="Tablecontent"/>
              <w:rPr>
                <w:lang w:val="en-IN"/>
              </w:rPr>
            </w:pPr>
            <w:r w:rsidRPr="00425C8F">
              <w:rPr>
                <w:lang w:val="en-IN"/>
              </w:rPr>
              <w:t>Channel user1 PIN</w:t>
            </w:r>
          </w:p>
        </w:tc>
        <w:tc>
          <w:tcPr>
            <w:tcW w:w="1980" w:type="dxa"/>
          </w:tcPr>
          <w:p w:rsidR="00CD5C68" w:rsidRPr="00425C8F" w:rsidRDefault="00CD5C68" w:rsidP="00940B20">
            <w:pPr>
              <w:pStyle w:val="Tablecontent"/>
              <w:rPr>
                <w:lang w:val="en-IN"/>
              </w:rPr>
            </w:pPr>
            <w:r w:rsidRPr="00425C8F">
              <w:rPr>
                <w:lang w:val="en-IN"/>
              </w:rPr>
              <w:t>PIN of the user</w:t>
            </w:r>
          </w:p>
        </w:tc>
        <w:tc>
          <w:tcPr>
            <w:tcW w:w="1260" w:type="dxa"/>
          </w:tcPr>
          <w:p w:rsidR="00CD5C68" w:rsidRPr="00425C8F" w:rsidRDefault="00CD5C68" w:rsidP="00940B20">
            <w:pPr>
              <w:pStyle w:val="Tablecontent"/>
              <w:rPr>
                <w:lang w:val="en-IN"/>
              </w:rPr>
            </w:pPr>
            <w:r w:rsidRPr="00425C8F">
              <w:rPr>
                <w:lang w:val="en-IN"/>
              </w:rPr>
              <w:t>123</w:t>
            </w:r>
          </w:p>
        </w:tc>
        <w:tc>
          <w:tcPr>
            <w:tcW w:w="1260" w:type="dxa"/>
          </w:tcPr>
          <w:p w:rsidR="00CD5C68" w:rsidRPr="00425C8F" w:rsidRDefault="00CD5C68" w:rsidP="00940B20">
            <w:pPr>
              <w:pStyle w:val="Tablecontent"/>
              <w:rPr>
                <w:lang w:val="en-IN"/>
              </w:rPr>
            </w:pPr>
            <w:r w:rsidRPr="00425C8F">
              <w:rPr>
                <w:lang w:val="en-IN"/>
              </w:rPr>
              <w:t>A (10)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727" w:type="dxa"/>
          </w:tcPr>
          <w:p w:rsidR="00CD5C68" w:rsidRPr="00425C8F" w:rsidRDefault="00CD5C68" w:rsidP="00940B20">
            <w:pPr>
              <w:pStyle w:val="Tablecontent"/>
              <w:rPr>
                <w:lang w:val="en-IN"/>
              </w:rPr>
            </w:pPr>
            <w:r w:rsidRPr="00425C8F">
              <w:rPr>
                <w:lang w:val="en-IN"/>
              </w:rPr>
              <w:lastRenderedPageBreak/>
              <w:t>LOGINID</w:t>
            </w:r>
          </w:p>
        </w:tc>
        <w:tc>
          <w:tcPr>
            <w:tcW w:w="1800" w:type="dxa"/>
          </w:tcPr>
          <w:p w:rsidR="00CD5C68" w:rsidRPr="00425C8F" w:rsidRDefault="00CD5C68" w:rsidP="00940B20">
            <w:pPr>
              <w:pStyle w:val="Tablecontent"/>
              <w:rPr>
                <w:lang w:val="en-IN"/>
              </w:rPr>
            </w:pPr>
            <w:r w:rsidRPr="00425C8F">
              <w:rPr>
                <w:lang w:val="en-IN"/>
              </w:rPr>
              <w:t>Channel user 1 login ID</w:t>
            </w:r>
          </w:p>
        </w:tc>
        <w:tc>
          <w:tcPr>
            <w:tcW w:w="1980" w:type="dxa"/>
          </w:tcPr>
          <w:p w:rsidR="00CD5C68" w:rsidRPr="00425C8F" w:rsidRDefault="00CD5C68" w:rsidP="00940B20">
            <w:pPr>
              <w:pStyle w:val="Tablecontent"/>
              <w:rPr>
                <w:lang w:val="en-IN"/>
              </w:rPr>
            </w:pPr>
            <w:r w:rsidRPr="00425C8F">
              <w:rPr>
                <w:lang w:val="en-IN"/>
              </w:rPr>
              <w:t>Login ID of the Channel user</w:t>
            </w:r>
          </w:p>
          <w:p w:rsidR="00CD5C68" w:rsidRPr="00425C8F" w:rsidRDefault="00CD5C68" w:rsidP="00940B20">
            <w:pPr>
              <w:pStyle w:val="Tablecontent"/>
              <w:rPr>
                <w:lang w:val="en-IN"/>
              </w:rPr>
            </w:pPr>
            <w:r w:rsidRPr="00425C8F">
              <w:rPr>
                <w:b/>
                <w:bCs/>
                <w:lang w:val="en-IN"/>
              </w:rPr>
              <w:t>When LOGINID is available in request then PASSWORD is mandatory for the request.</w:t>
            </w:r>
          </w:p>
        </w:tc>
        <w:tc>
          <w:tcPr>
            <w:tcW w:w="1260" w:type="dxa"/>
          </w:tcPr>
          <w:p w:rsidR="00CD5C68" w:rsidRPr="00425C8F" w:rsidRDefault="00CD5C68" w:rsidP="00940B20">
            <w:pPr>
              <w:pStyle w:val="Tablecontent"/>
              <w:rPr>
                <w:lang w:val="en-IN"/>
              </w:rPr>
            </w:pPr>
            <w:r w:rsidRPr="00425C8F">
              <w:rPr>
                <w:lang w:val="en-IN"/>
              </w:rPr>
              <w:t>Mo_cce</w:t>
            </w:r>
          </w:p>
        </w:tc>
        <w:tc>
          <w:tcPr>
            <w:tcW w:w="1260" w:type="dxa"/>
          </w:tcPr>
          <w:p w:rsidR="00CD5C68" w:rsidRPr="00425C8F" w:rsidRDefault="00CD5C68" w:rsidP="00940B20">
            <w:pPr>
              <w:pStyle w:val="Tablecontent"/>
              <w:rPr>
                <w:lang w:val="en-IN"/>
              </w:rPr>
            </w:pPr>
            <w:r w:rsidRPr="00425C8F">
              <w:rPr>
                <w:lang w:val="en-IN"/>
              </w:rPr>
              <w:t>A (20)</w:t>
            </w:r>
          </w:p>
        </w:tc>
        <w:tc>
          <w:tcPr>
            <w:tcW w:w="1440" w:type="dxa"/>
          </w:tcPr>
          <w:p w:rsidR="00CD5C68" w:rsidRPr="00425C8F" w:rsidRDefault="00CD5C68" w:rsidP="00940B20">
            <w:pPr>
              <w:pStyle w:val="Tablecontent"/>
              <w:rPr>
                <w:lang w:val="en-IN"/>
              </w:rPr>
            </w:pPr>
            <w:r w:rsidRPr="00425C8F">
              <w:rPr>
                <w:lang w:val="en-IN"/>
              </w:rPr>
              <w:t>O</w:t>
            </w:r>
          </w:p>
        </w:tc>
      </w:tr>
      <w:tr w:rsidR="00CD5C68" w:rsidRPr="00425C8F" w:rsidTr="00940B20">
        <w:trPr>
          <w:cantSplit/>
          <w:trHeight w:val="277"/>
        </w:trPr>
        <w:tc>
          <w:tcPr>
            <w:tcW w:w="1727" w:type="dxa"/>
          </w:tcPr>
          <w:p w:rsidR="00CD5C68" w:rsidRPr="00425C8F" w:rsidRDefault="00CD5C68" w:rsidP="00940B20">
            <w:pPr>
              <w:pStyle w:val="Tablecontent"/>
              <w:rPr>
                <w:lang w:val="en-IN"/>
              </w:rPr>
            </w:pPr>
            <w:r w:rsidRPr="00425C8F">
              <w:rPr>
                <w:lang w:val="en-IN"/>
              </w:rPr>
              <w:t>PASSWORD</w:t>
            </w:r>
          </w:p>
        </w:tc>
        <w:tc>
          <w:tcPr>
            <w:tcW w:w="1800" w:type="dxa"/>
          </w:tcPr>
          <w:p w:rsidR="00CD5C68" w:rsidRPr="00425C8F" w:rsidRDefault="00CD5C68" w:rsidP="00940B20">
            <w:pPr>
              <w:pStyle w:val="Tablecontent"/>
              <w:rPr>
                <w:lang w:val="en-IN"/>
              </w:rPr>
            </w:pPr>
            <w:r w:rsidRPr="00425C8F">
              <w:rPr>
                <w:lang w:val="en-IN"/>
              </w:rPr>
              <w:t>Channel user1 Password</w:t>
            </w:r>
          </w:p>
        </w:tc>
        <w:tc>
          <w:tcPr>
            <w:tcW w:w="1980" w:type="dxa"/>
          </w:tcPr>
          <w:p w:rsidR="00CD5C68" w:rsidRPr="00425C8F" w:rsidRDefault="00CD5C68" w:rsidP="00940B20">
            <w:pPr>
              <w:pStyle w:val="Tablecontent"/>
              <w:rPr>
                <w:lang w:val="en-IN"/>
              </w:rPr>
            </w:pPr>
            <w:r w:rsidRPr="00425C8F">
              <w:rPr>
                <w:lang w:val="en-IN"/>
              </w:rPr>
              <w:t>Password of the Channel user</w:t>
            </w:r>
          </w:p>
        </w:tc>
        <w:tc>
          <w:tcPr>
            <w:tcW w:w="1260" w:type="dxa"/>
          </w:tcPr>
          <w:p w:rsidR="00CD5C68" w:rsidRPr="00425C8F" w:rsidRDefault="00CD5C68" w:rsidP="00940B20">
            <w:pPr>
              <w:pStyle w:val="Tablecontent"/>
              <w:rPr>
                <w:lang w:val="en-IN"/>
              </w:rPr>
            </w:pPr>
            <w:r w:rsidRPr="00425C8F">
              <w:rPr>
                <w:lang w:val="en-IN"/>
              </w:rPr>
              <w:t>2468</w:t>
            </w:r>
          </w:p>
        </w:tc>
        <w:tc>
          <w:tcPr>
            <w:tcW w:w="1260" w:type="dxa"/>
          </w:tcPr>
          <w:p w:rsidR="00CD5C68" w:rsidRPr="00425C8F" w:rsidRDefault="00CD5C68" w:rsidP="00940B20">
            <w:pPr>
              <w:pStyle w:val="Tablecontent"/>
              <w:rPr>
                <w:lang w:val="en-IN"/>
              </w:rPr>
            </w:pPr>
            <w:r w:rsidRPr="00425C8F">
              <w:rPr>
                <w:lang w:val="en-IN"/>
              </w:rPr>
              <w:t>A (10)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EXTCODE</w:t>
            </w:r>
          </w:p>
        </w:tc>
        <w:tc>
          <w:tcPr>
            <w:tcW w:w="1800" w:type="dxa"/>
          </w:tcPr>
          <w:p w:rsidR="00CD5C68" w:rsidRPr="00425C8F" w:rsidRDefault="00CD5C68" w:rsidP="00940B20">
            <w:pPr>
              <w:pStyle w:val="Tablecontent"/>
              <w:rPr>
                <w:lang w:val="en-IN"/>
              </w:rPr>
            </w:pPr>
            <w:r w:rsidRPr="00425C8F">
              <w:rPr>
                <w:lang w:val="en-IN"/>
              </w:rPr>
              <w:t>External code of the channel user1</w:t>
            </w:r>
          </w:p>
        </w:tc>
        <w:tc>
          <w:tcPr>
            <w:tcW w:w="1980" w:type="dxa"/>
          </w:tcPr>
          <w:p w:rsidR="00CD5C68" w:rsidRPr="00425C8F" w:rsidRDefault="00CD5C68" w:rsidP="00940B20">
            <w:pPr>
              <w:pStyle w:val="Tablecontent"/>
              <w:rPr>
                <w:lang w:val="en-IN"/>
              </w:rPr>
            </w:pPr>
            <w:r w:rsidRPr="00425C8F">
              <w:rPr>
                <w:lang w:val="en-IN"/>
              </w:rPr>
              <w:t xml:space="preserve">Unique external code of the Channel user defined in </w:t>
            </w:r>
            <w:r w:rsidR="007C479A" w:rsidRPr="00425C8F">
              <w:rPr>
                <w:lang w:val="en-IN"/>
              </w:rPr>
              <w:t>PreTUPS</w:t>
            </w:r>
            <w:r w:rsidRPr="00425C8F">
              <w:rPr>
                <w:lang w:val="en-IN"/>
              </w:rPr>
              <w:t>.</w:t>
            </w:r>
          </w:p>
          <w:p w:rsidR="00CD5C68" w:rsidRPr="00425C8F" w:rsidRDefault="00CD5C68" w:rsidP="00940B20">
            <w:pPr>
              <w:pStyle w:val="Tablecontent"/>
              <w:rPr>
                <w:b/>
                <w:bCs/>
                <w:lang w:val="en-IN"/>
              </w:rPr>
            </w:pPr>
          </w:p>
        </w:tc>
        <w:tc>
          <w:tcPr>
            <w:tcW w:w="1260" w:type="dxa"/>
          </w:tcPr>
          <w:p w:rsidR="00CD5C68" w:rsidRPr="00425C8F" w:rsidRDefault="00CD5C68" w:rsidP="00940B20">
            <w:pPr>
              <w:pStyle w:val="Tablecontent"/>
              <w:rPr>
                <w:lang w:val="en-IN"/>
              </w:rPr>
            </w:pPr>
            <w:r w:rsidRPr="00425C8F">
              <w:rPr>
                <w:lang w:val="en-IN"/>
              </w:rPr>
              <w:t>123</w:t>
            </w:r>
          </w:p>
        </w:tc>
        <w:tc>
          <w:tcPr>
            <w:tcW w:w="1260" w:type="dxa"/>
          </w:tcPr>
          <w:p w:rsidR="00CD5C68" w:rsidRPr="00425C8F" w:rsidRDefault="00CD5C68" w:rsidP="00940B20">
            <w:pPr>
              <w:pStyle w:val="Tablecontent"/>
              <w:rPr>
                <w:lang w:val="en-IN"/>
              </w:rPr>
            </w:pPr>
            <w:r w:rsidRPr="00425C8F">
              <w:rPr>
                <w:lang w:val="en-IN"/>
              </w:rPr>
              <w:t>A (10)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EXTREFNUM</w:t>
            </w:r>
          </w:p>
        </w:tc>
        <w:tc>
          <w:tcPr>
            <w:tcW w:w="1800" w:type="dxa"/>
          </w:tcPr>
          <w:p w:rsidR="00CD5C68" w:rsidRPr="00425C8F" w:rsidRDefault="00CD5C68" w:rsidP="00940B20">
            <w:pPr>
              <w:pStyle w:val="Tablecontent"/>
              <w:rPr>
                <w:lang w:val="en-IN"/>
              </w:rPr>
            </w:pPr>
            <w:r w:rsidRPr="00425C8F">
              <w:rPr>
                <w:lang w:val="en-IN"/>
              </w:rPr>
              <w:t>External Reference number</w:t>
            </w:r>
          </w:p>
        </w:tc>
        <w:tc>
          <w:tcPr>
            <w:tcW w:w="1980" w:type="dxa"/>
          </w:tcPr>
          <w:p w:rsidR="00CD5C68" w:rsidRPr="00425C8F" w:rsidRDefault="00CD5C68" w:rsidP="00940B20">
            <w:pPr>
              <w:pStyle w:val="Tablecontent"/>
              <w:rPr>
                <w:lang w:val="en-IN"/>
              </w:rPr>
            </w:pPr>
            <w:r w:rsidRPr="00425C8F">
              <w:rPr>
                <w:lang w:val="en-IN"/>
              </w:rPr>
              <w:t>Unique Reference number in the external system.</w:t>
            </w:r>
          </w:p>
          <w:p w:rsidR="00CD5C68" w:rsidRPr="00425C8F" w:rsidRDefault="007C479A" w:rsidP="00940B20">
            <w:pPr>
              <w:pStyle w:val="Tablecontent"/>
              <w:rPr>
                <w:lang w:val="en-IN"/>
              </w:rPr>
            </w:pPr>
            <w:r w:rsidRPr="00425C8F">
              <w:rPr>
                <w:highlight w:val="yellow"/>
                <w:lang w:val="en-IN"/>
              </w:rPr>
              <w:t>PreTUPS</w:t>
            </w:r>
            <w:r w:rsidR="00CD5C68" w:rsidRPr="00425C8F">
              <w:rPr>
                <w:highlight w:val="yellow"/>
                <w:lang w:val="en-IN"/>
              </w:rPr>
              <w:t xml:space="preserve"> will not check uniqueness</w:t>
            </w:r>
          </w:p>
        </w:tc>
        <w:tc>
          <w:tcPr>
            <w:tcW w:w="1260" w:type="dxa"/>
          </w:tcPr>
          <w:p w:rsidR="00CD5C68" w:rsidRPr="00425C8F" w:rsidRDefault="00CD5C68" w:rsidP="00940B20">
            <w:pPr>
              <w:pStyle w:val="Tablecontent"/>
              <w:rPr>
                <w:lang w:val="en-IN"/>
              </w:rPr>
            </w:pPr>
            <w:r w:rsidRPr="00425C8F">
              <w:rPr>
                <w:lang w:val="en-IN"/>
              </w:rPr>
              <w:t>12345</w:t>
            </w:r>
          </w:p>
        </w:tc>
        <w:tc>
          <w:tcPr>
            <w:tcW w:w="1260" w:type="dxa"/>
          </w:tcPr>
          <w:p w:rsidR="00CD5C68" w:rsidRPr="00425C8F" w:rsidRDefault="00CD5C68" w:rsidP="00940B20">
            <w:pPr>
              <w:pStyle w:val="Tablecontent"/>
              <w:rPr>
                <w:lang w:val="en-IN"/>
              </w:rPr>
            </w:pPr>
            <w:r w:rsidRPr="00425C8F">
              <w:rPr>
                <w:lang w:val="en-IN"/>
              </w:rPr>
              <w:t>A (20)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9467" w:type="dxa"/>
            <w:gridSpan w:val="6"/>
          </w:tcPr>
          <w:p w:rsidR="00CD5C68" w:rsidRPr="00425C8F" w:rsidRDefault="00CD5C68" w:rsidP="00940B20">
            <w:pPr>
              <w:pStyle w:val="Tablecontent"/>
              <w:rPr>
                <w:b/>
                <w:bCs/>
                <w:lang w:val="en-IN"/>
              </w:rPr>
            </w:pPr>
            <w:r w:rsidRPr="00425C8F">
              <w:rPr>
                <w:b/>
                <w:bCs/>
                <w:lang w:val="en-IN"/>
              </w:rPr>
              <w:t xml:space="preserve">Note: </w:t>
            </w:r>
            <w:r w:rsidRPr="00425C8F">
              <w:rPr>
                <w:lang w:val="en-IN"/>
              </w:rPr>
              <w:t>Between MSISDN, LOGINID and EXTCODE value of one of them must be present, i.e. MSISDN or LOGINID or EXTCODE. All of them can also be present in the request</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MSISDN2</w:t>
            </w:r>
          </w:p>
        </w:tc>
        <w:tc>
          <w:tcPr>
            <w:tcW w:w="1800" w:type="dxa"/>
          </w:tcPr>
          <w:p w:rsidR="00CD5C68" w:rsidRPr="00425C8F" w:rsidRDefault="00CD5C68" w:rsidP="00940B20">
            <w:pPr>
              <w:pStyle w:val="Tablecontent"/>
              <w:rPr>
                <w:lang w:val="en-IN"/>
              </w:rPr>
            </w:pPr>
            <w:r w:rsidRPr="00425C8F">
              <w:rPr>
                <w:lang w:val="en-IN"/>
              </w:rPr>
              <w:t>Channel user2 MSISDN</w:t>
            </w:r>
          </w:p>
        </w:tc>
        <w:tc>
          <w:tcPr>
            <w:tcW w:w="1980" w:type="dxa"/>
          </w:tcPr>
          <w:p w:rsidR="00CD5C68" w:rsidRPr="00425C8F" w:rsidRDefault="00CD5C68" w:rsidP="00940B20">
            <w:pPr>
              <w:pStyle w:val="Tablecontent"/>
              <w:rPr>
                <w:lang w:val="en-IN"/>
              </w:rPr>
            </w:pPr>
            <w:r w:rsidRPr="00425C8F">
              <w:rPr>
                <w:lang w:val="en-IN"/>
              </w:rPr>
              <w:t>All MSISDN should be in national dial format i.e. without country code.</w:t>
            </w:r>
          </w:p>
        </w:tc>
        <w:tc>
          <w:tcPr>
            <w:tcW w:w="1260" w:type="dxa"/>
          </w:tcPr>
          <w:p w:rsidR="00CD5C68" w:rsidRPr="00425C8F" w:rsidRDefault="00CD5C68" w:rsidP="00940B20">
            <w:pPr>
              <w:pStyle w:val="Tablecontent"/>
              <w:rPr>
                <w:lang w:val="en-IN"/>
              </w:rPr>
            </w:pPr>
            <w:r w:rsidRPr="00425C8F">
              <w:rPr>
                <w:lang w:val="en-IN"/>
              </w:rPr>
              <w:t>9942222</w:t>
            </w:r>
          </w:p>
        </w:tc>
        <w:tc>
          <w:tcPr>
            <w:tcW w:w="1260" w:type="dxa"/>
          </w:tcPr>
          <w:p w:rsidR="00CD5C68" w:rsidRPr="00425C8F" w:rsidRDefault="00CD5C68" w:rsidP="00940B20">
            <w:pPr>
              <w:pStyle w:val="Tablecontent"/>
              <w:rPr>
                <w:lang w:val="en-IN"/>
              </w:rPr>
            </w:pPr>
            <w:r w:rsidRPr="00425C8F">
              <w:rPr>
                <w:lang w:val="en-IN"/>
              </w:rPr>
              <w:t>N (15)</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LOGINID2</w:t>
            </w:r>
          </w:p>
        </w:tc>
        <w:tc>
          <w:tcPr>
            <w:tcW w:w="1800" w:type="dxa"/>
          </w:tcPr>
          <w:p w:rsidR="00CD5C68" w:rsidRPr="00425C8F" w:rsidRDefault="00CD5C68" w:rsidP="00940B20">
            <w:pPr>
              <w:pStyle w:val="Tablecontent"/>
              <w:rPr>
                <w:lang w:val="en-IN"/>
              </w:rPr>
            </w:pPr>
            <w:r w:rsidRPr="00425C8F">
              <w:rPr>
                <w:lang w:val="en-IN"/>
              </w:rPr>
              <w:t>Channel user2 loginid</w:t>
            </w:r>
          </w:p>
        </w:tc>
        <w:tc>
          <w:tcPr>
            <w:tcW w:w="1980" w:type="dxa"/>
          </w:tcPr>
          <w:p w:rsidR="00CD5C68" w:rsidRPr="00425C8F" w:rsidRDefault="00CD5C68" w:rsidP="00940B20">
            <w:pPr>
              <w:pStyle w:val="Tablecontent"/>
              <w:rPr>
                <w:lang w:val="en-IN"/>
              </w:rPr>
            </w:pPr>
            <w:r w:rsidRPr="00425C8F">
              <w:rPr>
                <w:lang w:val="en-IN"/>
              </w:rPr>
              <w:t>Login id of the payee (Channel user)</w:t>
            </w:r>
          </w:p>
        </w:tc>
        <w:tc>
          <w:tcPr>
            <w:tcW w:w="1260" w:type="dxa"/>
          </w:tcPr>
          <w:p w:rsidR="00CD5C68" w:rsidRPr="00425C8F" w:rsidRDefault="00CD5C68" w:rsidP="00940B20">
            <w:pPr>
              <w:pStyle w:val="Tablecontent"/>
              <w:rPr>
                <w:lang w:val="en-IN"/>
              </w:rPr>
            </w:pPr>
            <w:r w:rsidRPr="00425C8F">
              <w:rPr>
                <w:lang w:val="en-IN"/>
              </w:rPr>
              <w:t>Ma_c</w:t>
            </w:r>
          </w:p>
        </w:tc>
        <w:tc>
          <w:tcPr>
            <w:tcW w:w="1260" w:type="dxa"/>
          </w:tcPr>
          <w:p w:rsidR="00CD5C68" w:rsidRPr="00425C8F" w:rsidRDefault="00CD5C68" w:rsidP="00940B20">
            <w:pPr>
              <w:pStyle w:val="Tablecontent"/>
              <w:rPr>
                <w:lang w:val="en-IN"/>
              </w:rPr>
            </w:pPr>
            <w:r w:rsidRPr="00425C8F">
              <w:rPr>
                <w:lang w:val="en-IN"/>
              </w:rPr>
              <w:t>A(20)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EXTCODE2</w:t>
            </w:r>
          </w:p>
        </w:tc>
        <w:tc>
          <w:tcPr>
            <w:tcW w:w="1800" w:type="dxa"/>
          </w:tcPr>
          <w:p w:rsidR="00CD5C68" w:rsidRPr="00425C8F" w:rsidRDefault="00CD5C68" w:rsidP="00940B20">
            <w:pPr>
              <w:pStyle w:val="Tablecontent"/>
              <w:rPr>
                <w:lang w:val="en-IN"/>
              </w:rPr>
            </w:pPr>
            <w:r w:rsidRPr="00425C8F">
              <w:rPr>
                <w:lang w:val="en-IN"/>
              </w:rPr>
              <w:t>Channel user2 Unique External Code</w:t>
            </w:r>
          </w:p>
        </w:tc>
        <w:tc>
          <w:tcPr>
            <w:tcW w:w="1980" w:type="dxa"/>
          </w:tcPr>
          <w:p w:rsidR="00CD5C68" w:rsidRPr="00425C8F" w:rsidRDefault="00CD5C68" w:rsidP="00940B20">
            <w:pPr>
              <w:pStyle w:val="Tablecontent"/>
              <w:rPr>
                <w:lang w:val="en-IN"/>
              </w:rPr>
            </w:pPr>
            <w:r w:rsidRPr="00425C8F">
              <w:rPr>
                <w:lang w:val="en-IN"/>
              </w:rPr>
              <w:t>Unique external code of the Channel user</w:t>
            </w:r>
          </w:p>
        </w:tc>
        <w:tc>
          <w:tcPr>
            <w:tcW w:w="1260" w:type="dxa"/>
          </w:tcPr>
          <w:p w:rsidR="00CD5C68" w:rsidRPr="00425C8F" w:rsidRDefault="00CD5C68" w:rsidP="00940B20">
            <w:pPr>
              <w:pStyle w:val="Tablecontent"/>
              <w:rPr>
                <w:lang w:val="en-IN"/>
              </w:rPr>
            </w:pPr>
            <w:r w:rsidRPr="00425C8F">
              <w:rPr>
                <w:lang w:val="en-IN"/>
              </w:rPr>
              <w:t>145</w:t>
            </w:r>
          </w:p>
        </w:tc>
        <w:tc>
          <w:tcPr>
            <w:tcW w:w="1260" w:type="dxa"/>
          </w:tcPr>
          <w:p w:rsidR="00CD5C68" w:rsidRPr="00425C8F" w:rsidRDefault="00CD5C68" w:rsidP="00940B20">
            <w:pPr>
              <w:pStyle w:val="Tablecontent"/>
              <w:rPr>
                <w:lang w:val="en-IN"/>
              </w:rPr>
            </w:pPr>
            <w:r w:rsidRPr="00425C8F">
              <w:rPr>
                <w:lang w:val="en-IN"/>
              </w:rPr>
              <w:t>A(10)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9467" w:type="dxa"/>
            <w:gridSpan w:val="6"/>
          </w:tcPr>
          <w:p w:rsidR="00CD5C68" w:rsidRPr="00425C8F" w:rsidRDefault="00CD5C68" w:rsidP="00940B20">
            <w:pPr>
              <w:pStyle w:val="Tablecontent"/>
              <w:rPr>
                <w:lang w:val="en-IN"/>
              </w:rPr>
            </w:pPr>
            <w:r w:rsidRPr="00425C8F">
              <w:rPr>
                <w:b/>
                <w:bCs/>
                <w:lang w:val="en-IN"/>
              </w:rPr>
              <w:t xml:space="preserve">Note: </w:t>
            </w:r>
            <w:r w:rsidRPr="00425C8F">
              <w:rPr>
                <w:lang w:val="en-IN"/>
              </w:rPr>
              <w:t>Between MSISDN2, LOGINID2 and EXTCODE2 value of one of them must be present, i.e. MSISDN or LOGINID or EXTCODE. All of them can also be present in request</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PRODUCTCODE</w:t>
            </w:r>
          </w:p>
        </w:tc>
        <w:tc>
          <w:tcPr>
            <w:tcW w:w="1800" w:type="dxa"/>
          </w:tcPr>
          <w:p w:rsidR="00CD5C68" w:rsidRPr="00425C8F" w:rsidRDefault="00CD5C68" w:rsidP="00940B20">
            <w:pPr>
              <w:pStyle w:val="Tablecontent"/>
              <w:rPr>
                <w:lang w:val="en-IN"/>
              </w:rPr>
            </w:pPr>
            <w:r w:rsidRPr="00425C8F">
              <w:rPr>
                <w:lang w:val="en-IN"/>
              </w:rPr>
              <w:t>Product short code</w:t>
            </w:r>
          </w:p>
        </w:tc>
        <w:tc>
          <w:tcPr>
            <w:tcW w:w="1980" w:type="dxa"/>
          </w:tcPr>
          <w:p w:rsidR="00CD5C68" w:rsidRPr="00425C8F" w:rsidRDefault="00CD5C68" w:rsidP="00940B20">
            <w:pPr>
              <w:pStyle w:val="Tablecontent"/>
              <w:rPr>
                <w:lang w:val="en-IN"/>
              </w:rPr>
            </w:pPr>
            <w:r w:rsidRPr="00425C8F">
              <w:rPr>
                <w:lang w:val="en-IN"/>
              </w:rPr>
              <w:t>101</w:t>
            </w:r>
          </w:p>
        </w:tc>
        <w:tc>
          <w:tcPr>
            <w:tcW w:w="1260" w:type="dxa"/>
          </w:tcPr>
          <w:p w:rsidR="00CD5C68" w:rsidRPr="00425C8F" w:rsidRDefault="00CD5C68" w:rsidP="00940B20">
            <w:pPr>
              <w:pStyle w:val="Tablecontent"/>
              <w:rPr>
                <w:lang w:val="en-IN"/>
              </w:rPr>
            </w:pPr>
            <w:r w:rsidRPr="00425C8F">
              <w:rPr>
                <w:lang w:val="en-IN"/>
              </w:rPr>
              <w:t>5</w:t>
            </w:r>
          </w:p>
        </w:tc>
        <w:tc>
          <w:tcPr>
            <w:tcW w:w="1260" w:type="dxa"/>
          </w:tcPr>
          <w:p w:rsidR="00CD5C68" w:rsidRPr="00425C8F" w:rsidRDefault="00CD5C68" w:rsidP="00940B20">
            <w:pPr>
              <w:pStyle w:val="Tablecontent"/>
              <w:rPr>
                <w:lang w:val="en-IN"/>
              </w:rPr>
            </w:pPr>
            <w:r w:rsidRPr="00425C8F">
              <w:rPr>
                <w:lang w:val="en-IN"/>
              </w:rPr>
              <w:t>O</w:t>
            </w:r>
          </w:p>
        </w:tc>
        <w:tc>
          <w:tcPr>
            <w:tcW w:w="1440" w:type="dxa"/>
          </w:tcPr>
          <w:p w:rsidR="00CD5C68" w:rsidRPr="00425C8F" w:rsidRDefault="00CD5C68" w:rsidP="00940B20">
            <w:pPr>
              <w:pStyle w:val="Tablecontent"/>
              <w:rPr>
                <w:lang w:val="en-IN"/>
              </w:rPr>
            </w:pPr>
            <w:r w:rsidRPr="00425C8F">
              <w:rPr>
                <w:lang w:val="en-IN"/>
              </w:rPr>
              <w:t>Product short code .fixed value 101 should be used.</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QTY</w:t>
            </w:r>
          </w:p>
        </w:tc>
        <w:tc>
          <w:tcPr>
            <w:tcW w:w="1800" w:type="dxa"/>
          </w:tcPr>
          <w:p w:rsidR="00CD5C68" w:rsidRPr="00425C8F" w:rsidRDefault="00CD5C68" w:rsidP="00940B20">
            <w:pPr>
              <w:pStyle w:val="Tablecontent"/>
              <w:rPr>
                <w:lang w:val="en-IN"/>
              </w:rPr>
            </w:pPr>
            <w:r w:rsidRPr="00425C8F">
              <w:rPr>
                <w:lang w:val="en-IN"/>
              </w:rPr>
              <w:t>Quantity that needs to be transferred</w:t>
            </w:r>
          </w:p>
        </w:tc>
        <w:tc>
          <w:tcPr>
            <w:tcW w:w="1980" w:type="dxa"/>
          </w:tcPr>
          <w:p w:rsidR="00CD5C68" w:rsidRPr="00425C8F" w:rsidRDefault="00CD5C68" w:rsidP="00940B20">
            <w:pPr>
              <w:pStyle w:val="Tablecontent"/>
              <w:rPr>
                <w:lang w:val="en-IN"/>
              </w:rPr>
            </w:pPr>
            <w:r w:rsidRPr="00425C8F">
              <w:rPr>
                <w:lang w:val="en-IN"/>
              </w:rPr>
              <w:t>Quantity to be transferred</w:t>
            </w:r>
          </w:p>
        </w:tc>
        <w:tc>
          <w:tcPr>
            <w:tcW w:w="1260" w:type="dxa"/>
          </w:tcPr>
          <w:p w:rsidR="00CD5C68" w:rsidRPr="00425C8F" w:rsidRDefault="00CD5C68" w:rsidP="00940B20">
            <w:pPr>
              <w:pStyle w:val="Tablecontent"/>
              <w:rPr>
                <w:lang w:val="en-IN"/>
              </w:rPr>
            </w:pPr>
            <w:r w:rsidRPr="00425C8F">
              <w:rPr>
                <w:lang w:val="en-IN"/>
              </w:rPr>
              <w:t>50055</w:t>
            </w:r>
          </w:p>
          <w:p w:rsidR="00CD5C68" w:rsidRPr="00425C8F" w:rsidRDefault="00CD5C68" w:rsidP="00940B20">
            <w:pPr>
              <w:pStyle w:val="Tablecontent"/>
              <w:rPr>
                <w:lang w:val="en-IN"/>
              </w:rPr>
            </w:pPr>
          </w:p>
        </w:tc>
        <w:tc>
          <w:tcPr>
            <w:tcW w:w="1260" w:type="dxa"/>
          </w:tcPr>
          <w:p w:rsidR="00CD5C68" w:rsidRPr="00425C8F" w:rsidRDefault="00CD5C68" w:rsidP="00940B20">
            <w:pPr>
              <w:pStyle w:val="Tablecontent"/>
              <w:rPr>
                <w:lang w:val="en-IN"/>
              </w:rPr>
            </w:pPr>
            <w:r w:rsidRPr="00425C8F">
              <w:rPr>
                <w:lang w:val="en-IN"/>
              </w:rPr>
              <w:t>N (20)</w:t>
            </w:r>
          </w:p>
        </w:tc>
        <w:tc>
          <w:tcPr>
            <w:tcW w:w="144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LANGUAGE1</w:t>
            </w:r>
          </w:p>
        </w:tc>
        <w:tc>
          <w:tcPr>
            <w:tcW w:w="1800" w:type="dxa"/>
          </w:tcPr>
          <w:p w:rsidR="00CD5C68" w:rsidRPr="00425C8F" w:rsidRDefault="00CD5C68" w:rsidP="00940B20">
            <w:pPr>
              <w:pStyle w:val="Tablecontent"/>
              <w:rPr>
                <w:lang w:val="en-IN"/>
              </w:rPr>
            </w:pPr>
            <w:r w:rsidRPr="00425C8F">
              <w:rPr>
                <w:lang w:val="en-IN"/>
              </w:rPr>
              <w:t>Sender Channel user’s notification language</w:t>
            </w:r>
          </w:p>
        </w:tc>
        <w:tc>
          <w:tcPr>
            <w:tcW w:w="1980" w:type="dxa"/>
          </w:tcPr>
          <w:p w:rsidR="00CD5C68" w:rsidRPr="00425C8F" w:rsidRDefault="00CD5C68" w:rsidP="00940B20">
            <w:pPr>
              <w:pStyle w:val="Tablecontent"/>
              <w:rPr>
                <w:lang w:val="en-IN"/>
              </w:rPr>
            </w:pPr>
            <w:r w:rsidRPr="00425C8F">
              <w:rPr>
                <w:lang w:val="en-IN"/>
              </w:rPr>
              <w:t>Numeric only, Channel user Language Code</w:t>
            </w:r>
          </w:p>
          <w:p w:rsidR="00CD5C68" w:rsidRPr="00425C8F" w:rsidRDefault="00CD5C68" w:rsidP="00940B20">
            <w:pPr>
              <w:pStyle w:val="Tablecontent"/>
              <w:rPr>
                <w:lang w:val="en-IN"/>
              </w:rPr>
            </w:pPr>
            <w:r w:rsidRPr="00425C8F">
              <w:rPr>
                <w:lang w:val="en-IN"/>
              </w:rPr>
              <w:t xml:space="preserve">This code must be defined in </w:t>
            </w:r>
            <w:r w:rsidR="007C479A" w:rsidRPr="00425C8F">
              <w:rPr>
                <w:lang w:val="en-IN"/>
              </w:rPr>
              <w:t>PreTUPS</w:t>
            </w:r>
            <w:r w:rsidRPr="00425C8F">
              <w:rPr>
                <w:lang w:val="en-IN"/>
              </w:rPr>
              <w:t xml:space="preserve"> system.</w:t>
            </w:r>
          </w:p>
        </w:tc>
        <w:tc>
          <w:tcPr>
            <w:tcW w:w="1260" w:type="dxa"/>
          </w:tcPr>
          <w:p w:rsidR="00CD5C68" w:rsidRPr="00425C8F" w:rsidRDefault="00CD5C68" w:rsidP="00940B20">
            <w:pPr>
              <w:pStyle w:val="Tablecontent"/>
              <w:rPr>
                <w:lang w:val="en-IN"/>
              </w:rPr>
            </w:pPr>
            <w:r w:rsidRPr="00425C8F">
              <w:rPr>
                <w:lang w:val="en-IN"/>
              </w:rPr>
              <w:t>0</w:t>
            </w:r>
          </w:p>
        </w:tc>
        <w:tc>
          <w:tcPr>
            <w:tcW w:w="1260" w:type="dxa"/>
          </w:tcPr>
          <w:p w:rsidR="00CD5C68" w:rsidRPr="00425C8F" w:rsidRDefault="00CD5C68" w:rsidP="00940B20">
            <w:pPr>
              <w:pStyle w:val="Tablecontent"/>
              <w:rPr>
                <w:lang w:val="en-IN"/>
              </w:rPr>
            </w:pPr>
            <w:r w:rsidRPr="00425C8F">
              <w:rPr>
                <w:lang w:val="en-IN"/>
              </w:rPr>
              <w:t>A (10)</w:t>
            </w:r>
          </w:p>
        </w:tc>
        <w:tc>
          <w:tcPr>
            <w:tcW w:w="1440" w:type="dxa"/>
          </w:tcPr>
          <w:p w:rsidR="00CD5C68" w:rsidRPr="00425C8F" w:rsidRDefault="00CD5C68" w:rsidP="00940B20">
            <w:pPr>
              <w:pStyle w:val="Tablecontent"/>
              <w:rPr>
                <w:lang w:val="en-IN"/>
              </w:rPr>
            </w:pPr>
            <w:r w:rsidRPr="00425C8F">
              <w:rPr>
                <w:lang w:val="en-IN"/>
              </w:rPr>
              <w:t>O (Tag is mandatory)</w:t>
            </w:r>
          </w:p>
          <w:p w:rsidR="00CD5C68" w:rsidRPr="00425C8F" w:rsidRDefault="00CD5C68" w:rsidP="00940B20">
            <w:pPr>
              <w:pStyle w:val="Tablecontent"/>
              <w:rPr>
                <w:lang w:val="en-IN"/>
              </w:rPr>
            </w:pPr>
            <w:r w:rsidRPr="00425C8F">
              <w:rPr>
                <w:lang w:val="en-IN"/>
              </w:rPr>
              <w:t>Default value 0</w:t>
            </w:r>
          </w:p>
        </w:tc>
      </w:tr>
    </w:tbl>
    <w:p w:rsidR="00CD5C68" w:rsidRPr="00425C8F" w:rsidRDefault="00CD5C68" w:rsidP="00CD5C68">
      <w:pPr>
        <w:pStyle w:val="BodyText2"/>
        <w:rPr>
          <w:lang w:val="en-IN"/>
        </w:rPr>
      </w:pPr>
    </w:p>
    <w:p w:rsidR="00CD5C68" w:rsidRPr="00425C8F" w:rsidRDefault="00CD5C68" w:rsidP="001E6309">
      <w:pPr>
        <w:pStyle w:val="Heading"/>
        <w:rPr>
          <w:color w:val="auto"/>
        </w:rPr>
      </w:pPr>
      <w:bookmarkStart w:id="260" w:name="_Toc256517368"/>
      <w:bookmarkStart w:id="261" w:name="_Toc368313805"/>
      <w:r w:rsidRPr="00425C8F">
        <w:rPr>
          <w:color w:val="auto"/>
        </w:rPr>
        <w:t>XML Response format:</w:t>
      </w:r>
      <w:bookmarkEnd w:id="260"/>
      <w:bookmarkEnd w:id="261"/>
    </w:p>
    <w:p w:rsidR="00CD5C68" w:rsidRPr="00425C8F" w:rsidRDefault="00CD5C68" w:rsidP="00CD5C68">
      <w:pPr>
        <w:pStyle w:val="BodyText2"/>
        <w:jc w:val="left"/>
        <w:rPr>
          <w:lang w:val="en-IN"/>
        </w:rPr>
      </w:pPr>
      <w:r w:rsidRPr="00425C8F">
        <w:rPr>
          <w:lang w:val="en-IN"/>
        </w:rPr>
        <w:t xml:space="preserve">The External System will receive response for C2C withdraw to channel user from </w:t>
      </w:r>
      <w:r w:rsidR="007C479A" w:rsidRPr="00425C8F">
        <w:rPr>
          <w:lang w:val="en-IN"/>
        </w:rPr>
        <w:t>PreTUPS</w:t>
      </w:r>
      <w:r w:rsidRPr="00425C8F">
        <w:rPr>
          <w:lang w:val="en-IN"/>
        </w:rPr>
        <w:t xml:space="preserve"> system. The request format and details of request are mentioned below.</w:t>
      </w:r>
    </w:p>
    <w:p w:rsidR="00CD5C68" w:rsidRPr="00425C8F" w:rsidRDefault="00CD5C68" w:rsidP="00CD5C68">
      <w:pPr>
        <w:pStyle w:val="BodyText2"/>
        <w:rPr>
          <w:lang w:val="en-IN"/>
        </w:rPr>
      </w:pPr>
    </w:p>
    <w:p w:rsidR="00CD5C68" w:rsidRPr="00425C8F" w:rsidRDefault="00CD5C68" w:rsidP="00CD5C68">
      <w:pPr>
        <w:pStyle w:val="BodyText2"/>
        <w:rPr>
          <w:lang w:val="en-IN"/>
        </w:rPr>
      </w:pPr>
    </w:p>
    <w:p w:rsidR="00CD5C68" w:rsidRPr="00425C8F" w:rsidRDefault="00CD5C68" w:rsidP="00420234">
      <w:pPr>
        <w:pStyle w:val="Code"/>
        <w:ind w:left="0"/>
        <w:rPr>
          <w:lang w:val="en-IN"/>
        </w:rPr>
      </w:pPr>
      <w:r w:rsidRPr="00425C8F">
        <w:rPr>
          <w:lang w:val="en-IN"/>
        </w:rPr>
        <w:lastRenderedPageBreak/>
        <w:t>&lt;?xml version="1.0"?&gt;</w:t>
      </w:r>
    </w:p>
    <w:p w:rsidR="00CD5C68" w:rsidRPr="00425C8F" w:rsidRDefault="00CD5C68" w:rsidP="00420234">
      <w:pPr>
        <w:pStyle w:val="Code"/>
        <w:ind w:left="0"/>
        <w:rPr>
          <w:lang w:val="en-IN"/>
        </w:rPr>
      </w:pPr>
      <w:r w:rsidRPr="00425C8F">
        <w:rPr>
          <w:lang w:val="en-IN"/>
        </w:rPr>
        <w:t>&lt;COMMAND&gt;</w:t>
      </w:r>
    </w:p>
    <w:p w:rsidR="00CD5C68" w:rsidRPr="00425C8F" w:rsidRDefault="00CD5C68" w:rsidP="00420234">
      <w:pPr>
        <w:pStyle w:val="Code"/>
        <w:ind w:left="720"/>
        <w:rPr>
          <w:lang w:val="en-IN"/>
        </w:rPr>
      </w:pPr>
      <w:r w:rsidRPr="00425C8F">
        <w:rPr>
          <w:lang w:val="en-IN"/>
        </w:rPr>
        <w:t>&lt;TYPE&gt;</w:t>
      </w:r>
      <w:r w:rsidRPr="00425C8F">
        <w:rPr>
          <w:b/>
          <w:bCs/>
          <w:lang w:val="en-IN"/>
        </w:rPr>
        <w:t>EXC2CWDRESP</w:t>
      </w:r>
      <w:r w:rsidRPr="00425C8F">
        <w:rPr>
          <w:lang w:val="en-IN"/>
        </w:rPr>
        <w:t>&lt;/TYPE&gt;</w:t>
      </w:r>
      <w:r w:rsidRPr="00425C8F">
        <w:rPr>
          <w:lang w:val="en-IN"/>
        </w:rPr>
        <w:tab/>
      </w:r>
      <w:r w:rsidRPr="00425C8F">
        <w:rPr>
          <w:lang w:val="en-IN"/>
        </w:rPr>
        <w:tab/>
      </w:r>
    </w:p>
    <w:p w:rsidR="00CD5C68" w:rsidRPr="00425C8F" w:rsidRDefault="00CD5C68" w:rsidP="00420234">
      <w:pPr>
        <w:pStyle w:val="Code"/>
        <w:ind w:left="720"/>
        <w:rPr>
          <w:lang w:val="en-IN"/>
        </w:rPr>
      </w:pPr>
      <w:r w:rsidRPr="00425C8F">
        <w:rPr>
          <w:lang w:val="en-IN"/>
        </w:rPr>
        <w:t>&lt;TXNSTATUS&gt;</w:t>
      </w:r>
      <w:r w:rsidRPr="00425C8F">
        <w:rPr>
          <w:i/>
          <w:iCs/>
          <w:lang w:val="en-IN"/>
        </w:rPr>
        <w:t>&lt;</w:t>
      </w:r>
      <w:r w:rsidRPr="00425C8F">
        <w:rPr>
          <w:b/>
          <w:bCs/>
          <w:lang w:val="en-IN"/>
        </w:rPr>
        <w:t>Transaction Status</w:t>
      </w:r>
      <w:r w:rsidRPr="00425C8F">
        <w:rPr>
          <w:i/>
          <w:iCs/>
          <w:lang w:val="en-IN"/>
        </w:rPr>
        <w:t>&gt;</w:t>
      </w:r>
      <w:r w:rsidR="00844401">
        <w:rPr>
          <w:lang w:val="en-IN"/>
        </w:rPr>
        <w:t>&lt;/TXNSTATUS</w:t>
      </w:r>
      <w:r w:rsidRPr="00425C8F">
        <w:rPr>
          <w:lang w:val="en-IN"/>
        </w:rPr>
        <w:t>&gt;</w:t>
      </w:r>
    </w:p>
    <w:p w:rsidR="00CD5C68" w:rsidRPr="00425C8F" w:rsidRDefault="00CD5C68" w:rsidP="00420234">
      <w:pPr>
        <w:pStyle w:val="Code"/>
        <w:ind w:left="720"/>
        <w:rPr>
          <w:lang w:val="en-IN"/>
        </w:rPr>
      </w:pPr>
      <w:r w:rsidRPr="00425C8F">
        <w:rPr>
          <w:lang w:val="en-IN"/>
        </w:rPr>
        <w:t>&lt;DATE&gt;&lt;</w:t>
      </w:r>
      <w:r w:rsidRPr="00425C8F">
        <w:rPr>
          <w:b/>
          <w:bCs/>
          <w:lang w:val="en-IN"/>
        </w:rPr>
        <w:t>Date and time</w:t>
      </w:r>
      <w:r w:rsidRPr="00425C8F">
        <w:rPr>
          <w:lang w:val="en-IN"/>
        </w:rPr>
        <w:t>&gt;&lt;/DATE&gt;</w:t>
      </w:r>
    </w:p>
    <w:p w:rsidR="00CD5C68" w:rsidRPr="00425C8F" w:rsidRDefault="00CD5C68" w:rsidP="00420234">
      <w:pPr>
        <w:pStyle w:val="Code"/>
        <w:ind w:left="720"/>
        <w:rPr>
          <w:lang w:val="en-IN"/>
        </w:rPr>
      </w:pPr>
      <w:r w:rsidRPr="00425C8F">
        <w:rPr>
          <w:lang w:val="en-IN"/>
        </w:rPr>
        <w:t>&lt;EXTREFNUM&gt;&lt;</w:t>
      </w:r>
      <w:r w:rsidRPr="00425C8F">
        <w:rPr>
          <w:b/>
          <w:bCs/>
          <w:lang w:val="en-IN"/>
        </w:rPr>
        <w:t>Unique Reference number in the external system</w:t>
      </w:r>
      <w:r w:rsidRPr="00425C8F">
        <w:rPr>
          <w:lang w:val="en-IN"/>
        </w:rPr>
        <w:t>&gt;&lt;/EXTREFNUM&gt;</w:t>
      </w:r>
    </w:p>
    <w:p w:rsidR="00CD5C68" w:rsidRPr="00425C8F" w:rsidRDefault="00CD5C68" w:rsidP="00420234">
      <w:pPr>
        <w:pStyle w:val="Code"/>
        <w:ind w:left="720"/>
        <w:rPr>
          <w:lang w:val="en-IN"/>
        </w:rPr>
      </w:pPr>
      <w:r w:rsidRPr="00425C8F">
        <w:rPr>
          <w:lang w:val="en-IN"/>
        </w:rPr>
        <w:t>&lt;TXNID&gt;</w:t>
      </w:r>
      <w:r w:rsidRPr="00425C8F">
        <w:rPr>
          <w:i/>
          <w:iCs/>
          <w:lang w:val="en-IN"/>
        </w:rPr>
        <w:t>&lt;</w:t>
      </w:r>
      <w:r w:rsidR="007C479A" w:rsidRPr="00425C8F">
        <w:rPr>
          <w:b/>
          <w:bCs/>
          <w:lang w:val="en-IN"/>
        </w:rPr>
        <w:t>PreTUPS</w:t>
      </w:r>
      <w:r w:rsidRPr="00425C8F">
        <w:rPr>
          <w:b/>
          <w:bCs/>
          <w:lang w:val="en-IN"/>
        </w:rPr>
        <w:t xml:space="preserve"> Transaction ID</w:t>
      </w:r>
      <w:r w:rsidRPr="00425C8F">
        <w:rPr>
          <w:i/>
          <w:iCs/>
          <w:lang w:val="en-IN"/>
        </w:rPr>
        <w:t>&gt;</w:t>
      </w:r>
      <w:r w:rsidRPr="00425C8F">
        <w:rPr>
          <w:lang w:val="en-IN"/>
        </w:rPr>
        <w:t>&lt;/TXNID&gt;</w:t>
      </w:r>
    </w:p>
    <w:p w:rsidR="00CD5C68" w:rsidRPr="00425C8F" w:rsidRDefault="00CD5C68" w:rsidP="00420234">
      <w:pPr>
        <w:pStyle w:val="Code"/>
        <w:ind w:left="720"/>
        <w:rPr>
          <w:lang w:val="en-IN"/>
        </w:rPr>
      </w:pPr>
      <w:r w:rsidRPr="00425C8F">
        <w:rPr>
          <w:lang w:val="en-IN"/>
        </w:rPr>
        <w:t>&lt;MESSAGE&gt;&lt;</w:t>
      </w:r>
      <w:r w:rsidRPr="00425C8F">
        <w:rPr>
          <w:b/>
          <w:bCs/>
          <w:lang w:val="en-IN"/>
        </w:rPr>
        <w:t>Transaction Message</w:t>
      </w:r>
      <w:r w:rsidRPr="00425C8F">
        <w:rPr>
          <w:lang w:val="en-IN"/>
        </w:rPr>
        <w:t>&gt;&lt;/MESSAGE&gt;</w:t>
      </w:r>
    </w:p>
    <w:p w:rsidR="00CD5C68" w:rsidRPr="00425C8F" w:rsidRDefault="00CD5C68" w:rsidP="00420234">
      <w:pPr>
        <w:pStyle w:val="Code"/>
        <w:ind w:left="0"/>
        <w:rPr>
          <w:lang w:val="en-IN"/>
        </w:rPr>
      </w:pPr>
      <w:r w:rsidRPr="00425C8F">
        <w:rPr>
          <w:lang w:val="en-IN"/>
        </w:rPr>
        <w:t>&lt;/COMMAND&gt;</w:t>
      </w:r>
    </w:p>
    <w:p w:rsidR="00CD5C68" w:rsidRPr="00425C8F" w:rsidRDefault="00CD5C68" w:rsidP="001E6309">
      <w:pPr>
        <w:pStyle w:val="Heading"/>
        <w:rPr>
          <w:color w:val="auto"/>
        </w:rPr>
      </w:pPr>
      <w:r w:rsidRPr="00425C8F">
        <w:rPr>
          <w:color w:val="auto"/>
        </w:rPr>
        <w:t>Field Details</w:t>
      </w:r>
    </w:p>
    <w:tbl>
      <w:tblPr>
        <w:tblW w:w="95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800"/>
        <w:gridCol w:w="2340"/>
        <w:gridCol w:w="1260"/>
        <w:gridCol w:w="1260"/>
        <w:gridCol w:w="1496"/>
      </w:tblGrid>
      <w:tr w:rsidR="00CD5C68" w:rsidRPr="00425C8F" w:rsidTr="00420234">
        <w:trPr>
          <w:trHeight w:val="277"/>
          <w:tblHeader/>
        </w:trPr>
        <w:tc>
          <w:tcPr>
            <w:tcW w:w="144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340" w:type="dxa"/>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96" w:type="dxa"/>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TYPE</w:t>
            </w:r>
          </w:p>
        </w:tc>
        <w:tc>
          <w:tcPr>
            <w:tcW w:w="1800" w:type="dxa"/>
          </w:tcPr>
          <w:p w:rsidR="00CD5C68" w:rsidRPr="00425C8F" w:rsidRDefault="00CD5C68" w:rsidP="00940B20">
            <w:pPr>
              <w:pStyle w:val="Tablecontent"/>
              <w:rPr>
                <w:lang w:val="en-IN"/>
              </w:rPr>
            </w:pPr>
            <w:r w:rsidRPr="00425C8F">
              <w:rPr>
                <w:lang w:val="en-IN"/>
              </w:rPr>
              <w:t>Response type</w:t>
            </w:r>
          </w:p>
        </w:tc>
        <w:tc>
          <w:tcPr>
            <w:tcW w:w="2340" w:type="dxa"/>
          </w:tcPr>
          <w:p w:rsidR="00CD5C68" w:rsidRPr="00425C8F" w:rsidRDefault="00CD5C68" w:rsidP="00940B20">
            <w:pPr>
              <w:pStyle w:val="Tablecontent"/>
              <w:rPr>
                <w:lang w:val="en-IN"/>
              </w:rPr>
            </w:pPr>
            <w:r w:rsidRPr="00425C8F">
              <w:rPr>
                <w:lang w:val="en-IN"/>
              </w:rPr>
              <w:t>Response Type</w:t>
            </w:r>
          </w:p>
        </w:tc>
        <w:tc>
          <w:tcPr>
            <w:tcW w:w="1260" w:type="dxa"/>
          </w:tcPr>
          <w:p w:rsidR="00CD5C68" w:rsidRPr="00425C8F" w:rsidRDefault="00CD5C68" w:rsidP="00940B20">
            <w:pPr>
              <w:pStyle w:val="Tablecontent"/>
              <w:rPr>
                <w:lang w:val="en-IN"/>
              </w:rPr>
            </w:pPr>
            <w:r w:rsidRPr="00425C8F">
              <w:rPr>
                <w:b/>
                <w:bCs/>
                <w:lang w:val="en-IN"/>
              </w:rPr>
              <w:t>EXC2CWDRESP</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TXNSTATUS</w:t>
            </w:r>
          </w:p>
        </w:tc>
        <w:tc>
          <w:tcPr>
            <w:tcW w:w="1800" w:type="dxa"/>
          </w:tcPr>
          <w:p w:rsidR="00CD5C68" w:rsidRPr="00425C8F" w:rsidRDefault="00CD5C68" w:rsidP="00940B20">
            <w:pPr>
              <w:pStyle w:val="Tablecontent"/>
              <w:rPr>
                <w:lang w:val="en-IN"/>
              </w:rPr>
            </w:pPr>
            <w:r w:rsidRPr="00425C8F">
              <w:rPr>
                <w:lang w:val="en-IN"/>
              </w:rPr>
              <w:t>Transaction Status</w:t>
            </w:r>
          </w:p>
        </w:tc>
        <w:tc>
          <w:tcPr>
            <w:tcW w:w="2340" w:type="dxa"/>
          </w:tcPr>
          <w:p w:rsidR="00CD5C68" w:rsidRPr="00425C8F" w:rsidRDefault="00CD5C68" w:rsidP="00940B20">
            <w:pPr>
              <w:pStyle w:val="Tablecontent"/>
              <w:rPr>
                <w:lang w:val="en-IN"/>
              </w:rPr>
            </w:pPr>
            <w:r w:rsidRPr="00425C8F">
              <w:rPr>
                <w:lang w:val="en-IN"/>
              </w:rPr>
              <w:t>Status of the request</w:t>
            </w:r>
          </w:p>
          <w:p w:rsidR="00CD5C68" w:rsidRPr="00425C8F" w:rsidRDefault="00CD5C68" w:rsidP="00940B20">
            <w:pPr>
              <w:pStyle w:val="TableListBullet1"/>
              <w:jc w:val="left"/>
              <w:rPr>
                <w:lang w:val="en-IN"/>
              </w:rPr>
            </w:pPr>
            <w:r w:rsidRPr="00425C8F">
              <w:rPr>
                <w:lang w:val="en-IN"/>
              </w:rPr>
              <w:t xml:space="preserve">Transaction Status= 200 means Success, </w:t>
            </w:r>
          </w:p>
          <w:p w:rsidR="00CD5C68" w:rsidRPr="00425C8F" w:rsidRDefault="00CD5C68" w:rsidP="00940B20">
            <w:pPr>
              <w:pStyle w:val="TableListBullet1"/>
              <w:jc w:val="left"/>
              <w:rPr>
                <w:lang w:val="en-IN"/>
              </w:rPr>
            </w:pPr>
            <w:r w:rsidRPr="00425C8F">
              <w:rPr>
                <w:lang w:val="en-IN"/>
              </w:rPr>
              <w:t xml:space="preserve">Transaction Status Other than 200 means failed </w:t>
            </w:r>
          </w:p>
        </w:tc>
        <w:tc>
          <w:tcPr>
            <w:tcW w:w="1260" w:type="dxa"/>
          </w:tcPr>
          <w:p w:rsidR="00CD5C68" w:rsidRPr="00425C8F" w:rsidRDefault="00CD5C68" w:rsidP="00940B20">
            <w:pPr>
              <w:pStyle w:val="Tablecontent"/>
              <w:rPr>
                <w:lang w:val="en-IN"/>
              </w:rPr>
            </w:pPr>
            <w:r w:rsidRPr="00425C8F">
              <w:rPr>
                <w:lang w:val="en-IN"/>
              </w:rPr>
              <w:t>200</w:t>
            </w:r>
          </w:p>
        </w:tc>
        <w:tc>
          <w:tcPr>
            <w:tcW w:w="1260" w:type="dxa"/>
          </w:tcPr>
          <w:p w:rsidR="00CD5C68" w:rsidRPr="00425C8F" w:rsidRDefault="00CD5C68" w:rsidP="00940B20">
            <w:pPr>
              <w:pStyle w:val="Tablecontent"/>
              <w:rPr>
                <w:lang w:val="en-IN"/>
              </w:rPr>
            </w:pPr>
            <w:r w:rsidRPr="00425C8F">
              <w:rPr>
                <w:lang w:val="en-IN"/>
              </w:rPr>
              <w:t>N (10)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DATE</w:t>
            </w:r>
          </w:p>
        </w:tc>
        <w:tc>
          <w:tcPr>
            <w:tcW w:w="1800" w:type="dxa"/>
          </w:tcPr>
          <w:p w:rsidR="00CD5C68" w:rsidRPr="00425C8F" w:rsidRDefault="00CD5C68" w:rsidP="00940B20">
            <w:pPr>
              <w:pStyle w:val="Tablecontent"/>
              <w:rPr>
                <w:lang w:val="en-IN"/>
              </w:rPr>
            </w:pPr>
            <w:r w:rsidRPr="00425C8F">
              <w:rPr>
                <w:lang w:val="en-IN"/>
              </w:rPr>
              <w:t>Date and time</w:t>
            </w:r>
          </w:p>
        </w:tc>
        <w:tc>
          <w:tcPr>
            <w:tcW w:w="2340" w:type="dxa"/>
          </w:tcPr>
          <w:p w:rsidR="00CD5C68" w:rsidRPr="00425C8F" w:rsidRDefault="00CD5C68" w:rsidP="00940B20">
            <w:pPr>
              <w:pStyle w:val="Tablecontent"/>
              <w:rPr>
                <w:lang w:val="en-IN"/>
              </w:rPr>
            </w:pPr>
            <w:r w:rsidRPr="00425C8F">
              <w:rPr>
                <w:lang w:val="en-IN"/>
              </w:rPr>
              <w:t xml:space="preserve">Date and time on which response was sent from </w:t>
            </w:r>
            <w:r w:rsidR="007C479A" w:rsidRPr="00425C8F">
              <w:rPr>
                <w:lang w:val="en-IN"/>
              </w:rPr>
              <w:t>PreTUPS</w:t>
            </w:r>
            <w:r w:rsidRPr="00425C8F">
              <w:rPr>
                <w:lang w:val="en-IN"/>
              </w:rPr>
              <w:t>. HH are in 24 Hour format</w:t>
            </w:r>
          </w:p>
        </w:tc>
        <w:tc>
          <w:tcPr>
            <w:tcW w:w="1260" w:type="dxa"/>
          </w:tcPr>
          <w:p w:rsidR="00CD5C68" w:rsidRPr="00425C8F" w:rsidRDefault="00CD5C68" w:rsidP="00940B20">
            <w:pPr>
              <w:pStyle w:val="Tablecontent"/>
              <w:rPr>
                <w:lang w:val="en-IN"/>
              </w:rPr>
            </w:pPr>
            <w:r w:rsidRPr="00425C8F">
              <w:rPr>
                <w:lang w:val="en-IN"/>
              </w:rPr>
              <w:t>DD/MM/YYYY HH24:MI:SS</w:t>
            </w:r>
          </w:p>
        </w:tc>
        <w:tc>
          <w:tcPr>
            <w:tcW w:w="1260" w:type="dxa"/>
          </w:tcPr>
          <w:p w:rsidR="00CD5C68" w:rsidRPr="00425C8F" w:rsidRDefault="00CD5C68" w:rsidP="00940B20">
            <w:pPr>
              <w:pStyle w:val="Tablecontent"/>
              <w:rPr>
                <w:lang w:val="en-IN"/>
              </w:rPr>
            </w:pPr>
            <w:r w:rsidRPr="00425C8F">
              <w:rPr>
                <w:lang w:val="en-IN"/>
              </w:rPr>
              <w:t>D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EXTREFNUM</w:t>
            </w:r>
          </w:p>
        </w:tc>
        <w:tc>
          <w:tcPr>
            <w:tcW w:w="1800" w:type="dxa"/>
          </w:tcPr>
          <w:p w:rsidR="00CD5C68" w:rsidRPr="00425C8F" w:rsidRDefault="00CD5C68" w:rsidP="00940B20">
            <w:pPr>
              <w:pStyle w:val="Tablecontent"/>
              <w:rPr>
                <w:lang w:val="en-IN"/>
              </w:rPr>
            </w:pPr>
            <w:r w:rsidRPr="00425C8F">
              <w:rPr>
                <w:lang w:val="en-IN"/>
              </w:rPr>
              <w:t>External Reference number</w:t>
            </w:r>
          </w:p>
        </w:tc>
        <w:tc>
          <w:tcPr>
            <w:tcW w:w="2340" w:type="dxa"/>
          </w:tcPr>
          <w:p w:rsidR="00CD5C68" w:rsidRPr="00425C8F" w:rsidRDefault="00CD5C68" w:rsidP="00940B20">
            <w:pPr>
              <w:pStyle w:val="Tablecontent"/>
              <w:rPr>
                <w:lang w:val="en-IN"/>
              </w:rPr>
            </w:pPr>
            <w:r w:rsidRPr="00425C8F">
              <w:rPr>
                <w:lang w:val="en-IN"/>
              </w:rPr>
              <w:t>Reference number that was passed by the external system</w:t>
            </w:r>
          </w:p>
        </w:tc>
        <w:tc>
          <w:tcPr>
            <w:tcW w:w="1260" w:type="dxa"/>
          </w:tcPr>
          <w:p w:rsidR="00CD5C68" w:rsidRPr="00425C8F" w:rsidRDefault="00CD5C68" w:rsidP="00940B20">
            <w:pPr>
              <w:pStyle w:val="Tablecontent"/>
              <w:rPr>
                <w:lang w:val="en-IN"/>
              </w:rPr>
            </w:pPr>
            <w:r w:rsidRPr="00425C8F">
              <w:rPr>
                <w:lang w:val="en-IN"/>
              </w:rPr>
              <w:t>12345</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O</w:t>
            </w:r>
          </w:p>
          <w:p w:rsidR="00CD5C68" w:rsidRPr="00425C8F" w:rsidRDefault="00CD5C68" w:rsidP="00940B20">
            <w:pPr>
              <w:pStyle w:val="Tablecontent"/>
              <w:rPr>
                <w:lang w:val="en-IN"/>
              </w:rPr>
            </w:pPr>
            <w:r w:rsidRPr="00425C8F">
              <w:rPr>
                <w:lang w:val="en-IN"/>
              </w:rPr>
              <w:t>(Tag is mandatory)</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TXNID</w:t>
            </w:r>
          </w:p>
        </w:tc>
        <w:tc>
          <w:tcPr>
            <w:tcW w:w="1800" w:type="dxa"/>
          </w:tcPr>
          <w:p w:rsidR="00CD5C68" w:rsidRPr="00425C8F" w:rsidRDefault="00CD5C68" w:rsidP="00940B20">
            <w:pPr>
              <w:pStyle w:val="Tablecontent"/>
              <w:rPr>
                <w:lang w:val="en-IN"/>
              </w:rPr>
            </w:pPr>
            <w:r w:rsidRPr="00425C8F">
              <w:rPr>
                <w:lang w:val="en-IN"/>
              </w:rPr>
              <w:t>&lt;Transaction ID&gt;</w:t>
            </w:r>
          </w:p>
        </w:tc>
        <w:tc>
          <w:tcPr>
            <w:tcW w:w="2340" w:type="dxa"/>
          </w:tcPr>
          <w:p w:rsidR="00CD5C68" w:rsidRPr="00425C8F" w:rsidRDefault="007C479A" w:rsidP="00940B20">
            <w:pPr>
              <w:pStyle w:val="Tablecontent"/>
              <w:rPr>
                <w:lang w:val="en-IN"/>
              </w:rPr>
            </w:pPr>
            <w:r w:rsidRPr="00425C8F">
              <w:rPr>
                <w:lang w:val="en-IN"/>
              </w:rPr>
              <w:t>PreTUPS</w:t>
            </w:r>
            <w:r w:rsidR="00CD5C68" w:rsidRPr="00425C8F">
              <w:rPr>
                <w:lang w:val="en-IN"/>
              </w:rPr>
              <w:t xml:space="preserve"> Transaction ID for the Customer Recharge Transaction</w:t>
            </w:r>
          </w:p>
        </w:tc>
        <w:tc>
          <w:tcPr>
            <w:tcW w:w="1260" w:type="dxa"/>
          </w:tcPr>
          <w:p w:rsidR="00CD5C68" w:rsidRPr="00425C8F" w:rsidRDefault="00CD5C68" w:rsidP="00940B20">
            <w:pPr>
              <w:pStyle w:val="Tablecontent"/>
              <w:rPr>
                <w:lang w:val="en-IN"/>
              </w:rPr>
            </w:pPr>
            <w:r w:rsidRPr="00425C8F">
              <w:rPr>
                <w:lang w:val="en-IN"/>
              </w:rPr>
              <w:t>R080912.1212.1234</w:t>
            </w:r>
          </w:p>
        </w:tc>
        <w:tc>
          <w:tcPr>
            <w:tcW w:w="1260" w:type="dxa"/>
          </w:tcPr>
          <w:p w:rsidR="00CD5C68" w:rsidRPr="00425C8F" w:rsidRDefault="00CD5C68" w:rsidP="00940B20">
            <w:pPr>
              <w:pStyle w:val="Tablecontent"/>
              <w:rPr>
                <w:lang w:val="en-IN"/>
              </w:rPr>
            </w:pPr>
            <w:r w:rsidRPr="00425C8F">
              <w:rPr>
                <w:lang w:val="en-IN"/>
              </w:rPr>
              <w:t>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MESSAGE</w:t>
            </w:r>
          </w:p>
        </w:tc>
        <w:tc>
          <w:tcPr>
            <w:tcW w:w="1800" w:type="dxa"/>
          </w:tcPr>
          <w:p w:rsidR="00CD5C68" w:rsidRPr="00425C8F" w:rsidRDefault="00CD5C68" w:rsidP="00940B20">
            <w:pPr>
              <w:pStyle w:val="Tablecontent"/>
              <w:rPr>
                <w:lang w:val="en-IN"/>
              </w:rPr>
            </w:pPr>
            <w:r w:rsidRPr="00425C8F">
              <w:rPr>
                <w:lang w:val="en-IN"/>
              </w:rPr>
              <w:t xml:space="preserve">Message that will be given in response </w:t>
            </w:r>
          </w:p>
        </w:tc>
        <w:tc>
          <w:tcPr>
            <w:tcW w:w="2340" w:type="dxa"/>
          </w:tcPr>
          <w:p w:rsidR="00CD5C68" w:rsidRPr="00425C8F" w:rsidRDefault="00CD5C68" w:rsidP="00940B20">
            <w:pPr>
              <w:pStyle w:val="Tablecontent"/>
              <w:rPr>
                <w:lang w:val="en-IN"/>
              </w:rPr>
            </w:pPr>
            <w:r w:rsidRPr="00425C8F">
              <w:rPr>
                <w:lang w:val="en-IN"/>
              </w:rPr>
              <w:t>Message</w:t>
            </w:r>
          </w:p>
        </w:tc>
        <w:tc>
          <w:tcPr>
            <w:tcW w:w="1260" w:type="dxa"/>
          </w:tcPr>
          <w:p w:rsidR="00CD5C68" w:rsidRPr="00425C8F" w:rsidRDefault="00CD5C68" w:rsidP="00940B20">
            <w:pPr>
              <w:pStyle w:val="Tablecontent"/>
              <w:rPr>
                <w:lang w:val="en-IN"/>
              </w:rPr>
            </w:pPr>
          </w:p>
        </w:tc>
        <w:tc>
          <w:tcPr>
            <w:tcW w:w="1260" w:type="dxa"/>
          </w:tcPr>
          <w:p w:rsidR="00CD5C68" w:rsidRPr="00425C8F" w:rsidRDefault="00CD5C68" w:rsidP="00940B20">
            <w:pPr>
              <w:pStyle w:val="Tablecontent"/>
              <w:rPr>
                <w:lang w:val="en-IN"/>
              </w:rPr>
            </w:pPr>
            <w:r w:rsidRPr="00425C8F">
              <w:rPr>
                <w:lang w:val="en-IN"/>
              </w:rPr>
              <w:t>A (500)</w:t>
            </w:r>
          </w:p>
        </w:tc>
        <w:tc>
          <w:tcPr>
            <w:tcW w:w="1496" w:type="dxa"/>
          </w:tcPr>
          <w:p w:rsidR="00CD5C68" w:rsidRPr="00425C8F" w:rsidRDefault="00CD5C68" w:rsidP="00940B20">
            <w:pPr>
              <w:pStyle w:val="Tablecontent"/>
              <w:rPr>
                <w:lang w:val="en-IN"/>
              </w:rPr>
            </w:pPr>
            <w:r w:rsidRPr="00425C8F">
              <w:rPr>
                <w:lang w:val="en-IN"/>
              </w:rPr>
              <w:t>O</w:t>
            </w:r>
          </w:p>
          <w:p w:rsidR="00CD5C68" w:rsidRPr="00425C8F" w:rsidRDefault="00CD5C68" w:rsidP="00940B20">
            <w:pPr>
              <w:pStyle w:val="Tablecontent"/>
              <w:rPr>
                <w:lang w:val="en-IN"/>
              </w:rPr>
            </w:pPr>
            <w:r w:rsidRPr="00425C8F">
              <w:rPr>
                <w:lang w:val="en-IN"/>
              </w:rPr>
              <w:t>(Tag is mandatory)</w:t>
            </w:r>
          </w:p>
        </w:tc>
      </w:tr>
    </w:tbl>
    <w:p w:rsidR="00940B20" w:rsidRPr="00425C8F" w:rsidRDefault="00940B20" w:rsidP="00940B20">
      <w:pPr>
        <w:pStyle w:val="BodyText2"/>
        <w:rPr>
          <w:lang w:val="en-IN"/>
        </w:rPr>
      </w:pPr>
      <w:bookmarkStart w:id="262" w:name="_Toc256517370"/>
      <w:bookmarkStart w:id="263" w:name="_Toc368313806"/>
    </w:p>
    <w:p w:rsidR="00940B20" w:rsidRPr="00425C8F" w:rsidRDefault="00940B20" w:rsidP="00940B20">
      <w:pPr>
        <w:pStyle w:val="BodyText2"/>
        <w:rPr>
          <w:lang w:val="en-IN"/>
        </w:rPr>
      </w:pPr>
    </w:p>
    <w:p w:rsidR="00CD5C68" w:rsidRPr="00425C8F" w:rsidRDefault="00CD5C68" w:rsidP="00337049">
      <w:pPr>
        <w:pStyle w:val="Heading2"/>
        <w:rPr>
          <w:lang w:val="en-IN"/>
        </w:rPr>
      </w:pPr>
      <w:bookmarkStart w:id="264" w:name="_Toc485139700"/>
      <w:r w:rsidRPr="00425C8F">
        <w:rPr>
          <w:lang w:val="en-IN"/>
        </w:rPr>
        <w:t>C2C return</w:t>
      </w:r>
      <w:bookmarkEnd w:id="262"/>
      <w:bookmarkEnd w:id="263"/>
      <w:bookmarkEnd w:id="264"/>
    </w:p>
    <w:p w:rsidR="00CD5C68" w:rsidRPr="00425C8F" w:rsidRDefault="00CD5C68" w:rsidP="00CD5C68">
      <w:pPr>
        <w:pStyle w:val="BodyText2"/>
        <w:rPr>
          <w:lang w:val="en-IN"/>
        </w:rPr>
      </w:pPr>
      <w:r w:rsidRPr="00425C8F">
        <w:rPr>
          <w:lang w:val="en-IN"/>
        </w:rPr>
        <w:t xml:space="preserve">Channel to Channel (C2C) return through external system would allow Channel users to return airtime or TopUp value in </w:t>
      </w:r>
      <w:r w:rsidR="007C479A" w:rsidRPr="00425C8F">
        <w:rPr>
          <w:lang w:val="en-IN"/>
        </w:rPr>
        <w:t>PreTUPS</w:t>
      </w:r>
      <w:r w:rsidRPr="00425C8F">
        <w:rPr>
          <w:lang w:val="en-IN"/>
        </w:rPr>
        <w:t xml:space="preserve"> through some external system. </w:t>
      </w:r>
    </w:p>
    <w:p w:rsidR="00CD5C68" w:rsidRPr="00425C8F" w:rsidRDefault="00CD5C68" w:rsidP="00CD5C68">
      <w:pPr>
        <w:pStyle w:val="BodyText2"/>
        <w:rPr>
          <w:lang w:val="en-IN"/>
        </w:rPr>
      </w:pPr>
    </w:p>
    <w:p w:rsidR="00CD5C68" w:rsidRPr="00425C8F" w:rsidRDefault="0000768E" w:rsidP="001E6309">
      <w:pPr>
        <w:pStyle w:val="Heading"/>
        <w:rPr>
          <w:color w:val="auto"/>
        </w:rPr>
      </w:pPr>
      <w:r w:rsidRPr="00425C8F">
        <w:rPr>
          <w:color w:val="auto"/>
        </w:rPr>
        <w:t>Request Syntax</w:t>
      </w:r>
    </w:p>
    <w:p w:rsidR="00CD5C68" w:rsidRPr="00425C8F" w:rsidRDefault="00CD5C68" w:rsidP="00CD5C68">
      <w:pPr>
        <w:pStyle w:val="BodyText2"/>
        <w:jc w:val="left"/>
        <w:rPr>
          <w:lang w:val="en-IN"/>
        </w:rPr>
      </w:pPr>
      <w:r w:rsidRPr="00425C8F">
        <w:rPr>
          <w:lang w:val="en-IN"/>
        </w:rPr>
        <w:t>The External System will send the following request for C2C return to channel user. The request format and details of request are mentioned below.</w:t>
      </w:r>
    </w:p>
    <w:p w:rsidR="00CD5C68" w:rsidRPr="00425C8F" w:rsidRDefault="00CD5C68" w:rsidP="00CD5C68">
      <w:pPr>
        <w:pStyle w:val="BodyText2"/>
        <w:jc w:val="left"/>
        <w:rPr>
          <w:lang w:val="en-IN"/>
        </w:rPr>
      </w:pPr>
    </w:p>
    <w:p w:rsidR="00CD5C68" w:rsidRPr="00425C8F" w:rsidRDefault="00CD5C68" w:rsidP="005E7F45">
      <w:pPr>
        <w:pStyle w:val="Code"/>
        <w:ind w:left="0"/>
        <w:rPr>
          <w:lang w:val="en-IN"/>
        </w:rPr>
      </w:pPr>
      <w:r w:rsidRPr="00425C8F">
        <w:rPr>
          <w:lang w:val="en-IN"/>
        </w:rPr>
        <w:t>&lt;?xml version="1.0"?&gt;</w:t>
      </w:r>
    </w:p>
    <w:p w:rsidR="00CD5C68" w:rsidRPr="00425C8F" w:rsidRDefault="00CD5C68" w:rsidP="005E7F45">
      <w:pPr>
        <w:pStyle w:val="Code"/>
        <w:ind w:left="0"/>
        <w:rPr>
          <w:lang w:val="en-IN"/>
        </w:rPr>
      </w:pPr>
      <w:r w:rsidRPr="00425C8F">
        <w:rPr>
          <w:lang w:val="en-IN"/>
        </w:rPr>
        <w:t>&lt;COMMAND&gt;</w:t>
      </w:r>
    </w:p>
    <w:p w:rsidR="00CD5C68" w:rsidRPr="00425C8F" w:rsidRDefault="00CD5C68" w:rsidP="005E7F45">
      <w:pPr>
        <w:pStyle w:val="Code"/>
        <w:ind w:left="720"/>
        <w:rPr>
          <w:lang w:val="en-IN"/>
        </w:rPr>
      </w:pPr>
      <w:r w:rsidRPr="00425C8F">
        <w:rPr>
          <w:lang w:val="en-IN"/>
        </w:rPr>
        <w:t>&lt;TYPE&gt;</w:t>
      </w:r>
      <w:r w:rsidRPr="00425C8F">
        <w:rPr>
          <w:b/>
          <w:bCs/>
          <w:lang w:val="en-IN"/>
        </w:rPr>
        <w:t>EXC2CRETREQ</w:t>
      </w:r>
      <w:r w:rsidRPr="00425C8F">
        <w:rPr>
          <w:lang w:val="en-IN"/>
        </w:rPr>
        <w:t>&lt;/TYPE&gt;</w:t>
      </w:r>
    </w:p>
    <w:p w:rsidR="00CD5C68" w:rsidRPr="00425C8F" w:rsidRDefault="00CD5C68" w:rsidP="005E7F45">
      <w:pPr>
        <w:pStyle w:val="Code"/>
        <w:ind w:left="720"/>
        <w:rPr>
          <w:lang w:val="en-IN"/>
        </w:rPr>
      </w:pPr>
      <w:r w:rsidRPr="00425C8F">
        <w:rPr>
          <w:lang w:val="en-IN"/>
        </w:rPr>
        <w:t>&lt;DATE&gt;&lt;</w:t>
      </w:r>
      <w:r w:rsidRPr="00425C8F">
        <w:rPr>
          <w:b/>
          <w:bCs/>
          <w:lang w:val="en-IN"/>
        </w:rPr>
        <w:t xml:space="preserve">Date and time </w:t>
      </w:r>
      <w:r w:rsidRPr="00425C8F">
        <w:rPr>
          <w:lang w:val="en-IN"/>
        </w:rPr>
        <w:t>&gt;&lt;/DATE&gt;</w:t>
      </w:r>
    </w:p>
    <w:p w:rsidR="00CD5C68" w:rsidRPr="00425C8F" w:rsidRDefault="00CD5C68" w:rsidP="005E7F45">
      <w:pPr>
        <w:pStyle w:val="Code"/>
        <w:ind w:left="720"/>
        <w:rPr>
          <w:lang w:val="en-IN"/>
        </w:rPr>
      </w:pPr>
      <w:r w:rsidRPr="00425C8F">
        <w:rPr>
          <w:lang w:val="en-IN"/>
        </w:rPr>
        <w:lastRenderedPageBreak/>
        <w:t>&lt;EXTNWCODE&gt;</w:t>
      </w:r>
      <w:r w:rsidRPr="00425C8F">
        <w:rPr>
          <w:i/>
          <w:iCs/>
          <w:lang w:val="en-IN"/>
        </w:rPr>
        <w:t>&lt;</w:t>
      </w:r>
      <w:r w:rsidRPr="00425C8F">
        <w:rPr>
          <w:b/>
          <w:bCs/>
          <w:lang w:val="en-IN"/>
        </w:rPr>
        <w:t>Network External Code</w:t>
      </w:r>
      <w:r w:rsidRPr="00425C8F">
        <w:rPr>
          <w:i/>
          <w:iCs/>
          <w:lang w:val="en-IN"/>
        </w:rPr>
        <w:t>&gt;</w:t>
      </w:r>
      <w:r w:rsidRPr="00425C8F">
        <w:rPr>
          <w:lang w:val="en-IN"/>
        </w:rPr>
        <w:t>&lt;/EXTNWCODE&gt;</w:t>
      </w:r>
    </w:p>
    <w:p w:rsidR="00CD5C68" w:rsidRPr="00425C8F" w:rsidRDefault="00CD5C68" w:rsidP="005E7F45">
      <w:pPr>
        <w:pStyle w:val="Code"/>
        <w:ind w:left="720"/>
        <w:rPr>
          <w:lang w:val="en-IN"/>
        </w:rPr>
      </w:pPr>
      <w:r w:rsidRPr="00425C8F">
        <w:rPr>
          <w:lang w:val="en-IN"/>
        </w:rPr>
        <w:t>&lt;MSISDN1&gt;</w:t>
      </w:r>
      <w:r w:rsidRPr="00425C8F">
        <w:rPr>
          <w:i/>
          <w:iCs/>
          <w:lang w:val="en-IN"/>
        </w:rPr>
        <w:t>&lt;</w:t>
      </w:r>
      <w:r w:rsidRPr="00425C8F">
        <w:rPr>
          <w:b/>
          <w:bCs/>
          <w:lang w:val="en-IN"/>
        </w:rPr>
        <w:t>Channel user 1 MSISDN</w:t>
      </w:r>
      <w:r w:rsidRPr="00425C8F">
        <w:rPr>
          <w:i/>
          <w:iCs/>
          <w:lang w:val="en-IN"/>
        </w:rPr>
        <w:t>&gt;</w:t>
      </w:r>
      <w:r w:rsidRPr="00425C8F">
        <w:rPr>
          <w:lang w:val="en-IN"/>
        </w:rPr>
        <w:t>&lt;/MSISDN1&gt;</w:t>
      </w:r>
    </w:p>
    <w:p w:rsidR="00CD5C68" w:rsidRPr="00425C8F" w:rsidRDefault="00CD5C68" w:rsidP="005E7F45">
      <w:pPr>
        <w:pStyle w:val="Code"/>
        <w:ind w:left="720"/>
        <w:rPr>
          <w:lang w:val="en-IN"/>
        </w:rPr>
      </w:pPr>
      <w:r w:rsidRPr="00425C8F">
        <w:rPr>
          <w:lang w:val="en-IN"/>
        </w:rPr>
        <w:t>&lt;PIN&gt;&lt;</w:t>
      </w:r>
      <w:r w:rsidRPr="00425C8F">
        <w:rPr>
          <w:b/>
          <w:bCs/>
          <w:lang w:val="en-IN"/>
        </w:rPr>
        <w:t xml:space="preserve"> Channel user 1 PIN</w:t>
      </w:r>
      <w:r w:rsidRPr="00425C8F">
        <w:rPr>
          <w:lang w:val="en-IN"/>
        </w:rPr>
        <w:t>&gt;&lt;/PIN&gt;</w:t>
      </w:r>
    </w:p>
    <w:p w:rsidR="00CD5C68" w:rsidRPr="00425C8F" w:rsidRDefault="00CD5C68" w:rsidP="005E7F45">
      <w:pPr>
        <w:pStyle w:val="Code"/>
        <w:ind w:left="720"/>
        <w:rPr>
          <w:lang w:val="en-IN"/>
        </w:rPr>
      </w:pPr>
      <w:r w:rsidRPr="00425C8F">
        <w:rPr>
          <w:lang w:val="en-IN"/>
        </w:rPr>
        <w:t>&lt;LOGINID&gt;&lt;</w:t>
      </w:r>
      <w:r w:rsidRPr="00425C8F">
        <w:rPr>
          <w:b/>
          <w:bCs/>
          <w:lang w:val="en-IN"/>
        </w:rPr>
        <w:t>Channel user 1 Login ID</w:t>
      </w:r>
      <w:r w:rsidRPr="00425C8F">
        <w:rPr>
          <w:lang w:val="en-IN"/>
        </w:rPr>
        <w:t>&gt;&lt;/LOGINID&gt;</w:t>
      </w:r>
    </w:p>
    <w:p w:rsidR="00CD5C68" w:rsidRPr="00425C8F" w:rsidRDefault="00CD5C68" w:rsidP="005E7F45">
      <w:pPr>
        <w:pStyle w:val="Code"/>
        <w:ind w:left="720"/>
        <w:rPr>
          <w:lang w:val="en-IN"/>
        </w:rPr>
      </w:pPr>
      <w:r w:rsidRPr="00425C8F">
        <w:rPr>
          <w:lang w:val="en-IN"/>
        </w:rPr>
        <w:t>&lt;PASSWORD&gt;&lt;</w:t>
      </w:r>
      <w:r w:rsidRPr="00425C8F">
        <w:rPr>
          <w:b/>
          <w:bCs/>
          <w:lang w:val="en-IN"/>
        </w:rPr>
        <w:t>Channel user 1 Login Password</w:t>
      </w:r>
      <w:r w:rsidRPr="00425C8F">
        <w:rPr>
          <w:lang w:val="en-IN"/>
        </w:rPr>
        <w:t>&gt;&lt;/PASSWORD&gt;</w:t>
      </w:r>
    </w:p>
    <w:p w:rsidR="00CD5C68" w:rsidRPr="00425C8F" w:rsidRDefault="00CD5C68" w:rsidP="005E7F45">
      <w:pPr>
        <w:pStyle w:val="Code"/>
        <w:ind w:left="720"/>
        <w:rPr>
          <w:lang w:val="en-IN"/>
        </w:rPr>
      </w:pPr>
      <w:r w:rsidRPr="00425C8F">
        <w:rPr>
          <w:lang w:val="en-IN"/>
        </w:rPr>
        <w:t>&lt;EXTCODE&gt;</w:t>
      </w:r>
      <w:r w:rsidRPr="00425C8F">
        <w:rPr>
          <w:i/>
          <w:iCs/>
          <w:lang w:val="en-IN"/>
        </w:rPr>
        <w:t>&lt;</w:t>
      </w:r>
      <w:r w:rsidRPr="00425C8F">
        <w:rPr>
          <w:b/>
          <w:bCs/>
          <w:lang w:val="en-IN"/>
        </w:rPr>
        <w:t>Channel user 1 unique External code</w:t>
      </w:r>
      <w:r w:rsidRPr="00425C8F">
        <w:rPr>
          <w:i/>
          <w:iCs/>
          <w:lang w:val="en-IN"/>
        </w:rPr>
        <w:t>&gt;</w:t>
      </w:r>
      <w:r w:rsidRPr="00425C8F">
        <w:rPr>
          <w:lang w:val="en-IN"/>
        </w:rPr>
        <w:t>&lt;/EXTCODE&gt;</w:t>
      </w:r>
    </w:p>
    <w:p w:rsidR="00CD5C68" w:rsidRPr="00425C8F" w:rsidRDefault="00CD5C68" w:rsidP="005E7F45">
      <w:pPr>
        <w:pStyle w:val="Code"/>
        <w:ind w:left="720"/>
        <w:rPr>
          <w:lang w:val="en-IN"/>
        </w:rPr>
      </w:pPr>
      <w:r w:rsidRPr="00425C8F">
        <w:rPr>
          <w:lang w:val="en-IN"/>
        </w:rPr>
        <w:t>&lt;EXTREFNUM&gt;&lt;</w:t>
      </w:r>
      <w:r w:rsidRPr="00425C8F">
        <w:rPr>
          <w:b/>
          <w:bCs/>
          <w:lang w:val="en-IN"/>
        </w:rPr>
        <w:t>Unique Reference number in the external system</w:t>
      </w:r>
      <w:r w:rsidRPr="00425C8F">
        <w:rPr>
          <w:lang w:val="en-IN"/>
        </w:rPr>
        <w:t>&gt;&lt;/EXTREFNUM&gt;</w:t>
      </w:r>
    </w:p>
    <w:p w:rsidR="00CD5C68" w:rsidRPr="00425C8F" w:rsidRDefault="00CD5C68" w:rsidP="005E7F45">
      <w:pPr>
        <w:pStyle w:val="Code"/>
        <w:ind w:left="720"/>
        <w:rPr>
          <w:lang w:val="en-IN"/>
        </w:rPr>
      </w:pPr>
      <w:r w:rsidRPr="00425C8F">
        <w:rPr>
          <w:lang w:val="en-IN"/>
        </w:rPr>
        <w:t>&lt;MSISDN2&gt;&lt;</w:t>
      </w:r>
      <w:r w:rsidRPr="00425C8F">
        <w:rPr>
          <w:b/>
          <w:bCs/>
          <w:lang w:val="en-IN"/>
        </w:rPr>
        <w:t>Channel user 2 MSISDN</w:t>
      </w:r>
      <w:r w:rsidRPr="00425C8F">
        <w:rPr>
          <w:lang w:val="en-IN"/>
        </w:rPr>
        <w:t>&gt;&lt;/MSISDN2&gt;</w:t>
      </w:r>
    </w:p>
    <w:p w:rsidR="00CD5C68" w:rsidRPr="00425C8F" w:rsidRDefault="00CD5C68" w:rsidP="005E7F45">
      <w:pPr>
        <w:pStyle w:val="Code"/>
        <w:ind w:left="720"/>
        <w:rPr>
          <w:lang w:val="en-IN"/>
        </w:rPr>
      </w:pPr>
      <w:r w:rsidRPr="00425C8F">
        <w:rPr>
          <w:lang w:val="en-IN"/>
        </w:rPr>
        <w:t>&lt;EXTCODE2&gt;&lt;</w:t>
      </w:r>
      <w:r w:rsidRPr="00425C8F">
        <w:rPr>
          <w:b/>
          <w:bCs/>
          <w:lang w:val="en-IN"/>
        </w:rPr>
        <w:t>Channel user 2 unique External Code</w:t>
      </w:r>
      <w:r w:rsidRPr="00425C8F">
        <w:rPr>
          <w:lang w:val="en-IN"/>
        </w:rPr>
        <w:t>&gt;/EXTCODE2&gt;</w:t>
      </w:r>
    </w:p>
    <w:p w:rsidR="00CD5C68" w:rsidRPr="00425C8F" w:rsidRDefault="00CD5C68" w:rsidP="005E7F45">
      <w:pPr>
        <w:pStyle w:val="Code"/>
        <w:ind w:left="720"/>
        <w:rPr>
          <w:lang w:val="en-IN"/>
        </w:rPr>
      </w:pPr>
      <w:r w:rsidRPr="00425C8F">
        <w:rPr>
          <w:lang w:val="en-IN"/>
        </w:rPr>
        <w:t>&lt;LOGINID2&gt;&lt;</w:t>
      </w:r>
      <w:r w:rsidRPr="00425C8F">
        <w:rPr>
          <w:b/>
          <w:bCs/>
          <w:lang w:val="en-IN"/>
        </w:rPr>
        <w:t>Channel user 2 Login ID</w:t>
      </w:r>
      <w:r w:rsidRPr="00425C8F">
        <w:rPr>
          <w:lang w:val="en-IN"/>
        </w:rPr>
        <w:t>&gt;&lt;/LOGINID2&gt;</w:t>
      </w:r>
    </w:p>
    <w:p w:rsidR="00CD5C68" w:rsidRPr="00425C8F" w:rsidRDefault="00CD5C68" w:rsidP="005E7F45">
      <w:pPr>
        <w:pStyle w:val="Code"/>
        <w:ind w:left="720"/>
        <w:rPr>
          <w:lang w:val="en-IN"/>
        </w:rPr>
      </w:pPr>
      <w:r w:rsidRPr="00425C8F">
        <w:rPr>
          <w:lang w:val="en-IN"/>
        </w:rPr>
        <w:t>&lt;PRODUCTS&gt;</w:t>
      </w:r>
      <w:r w:rsidRPr="00425C8F">
        <w:rPr>
          <w:lang w:val="en-IN"/>
        </w:rPr>
        <w:tab/>
      </w:r>
    </w:p>
    <w:p w:rsidR="00CD5C68" w:rsidRPr="00425C8F" w:rsidRDefault="00CD5C68" w:rsidP="005E7F45">
      <w:pPr>
        <w:pStyle w:val="Code"/>
        <w:ind w:left="1440"/>
        <w:rPr>
          <w:lang w:val="en-IN"/>
        </w:rPr>
      </w:pPr>
      <w:r w:rsidRPr="00425C8F">
        <w:rPr>
          <w:lang w:val="en-IN"/>
        </w:rPr>
        <w:t>&lt;PRODUCTCODE&gt;</w:t>
      </w:r>
      <w:r w:rsidRPr="00425C8F">
        <w:rPr>
          <w:b/>
          <w:bCs/>
          <w:lang w:val="en-IN"/>
        </w:rPr>
        <w:t>101</w:t>
      </w:r>
      <w:r w:rsidRPr="00425C8F">
        <w:rPr>
          <w:lang w:val="en-IN"/>
        </w:rPr>
        <w:t>&lt;/PRODUCTCODE&gt;</w:t>
      </w:r>
    </w:p>
    <w:p w:rsidR="00CD5C68" w:rsidRPr="00425C8F" w:rsidRDefault="00CD5C68" w:rsidP="005E7F45">
      <w:pPr>
        <w:pStyle w:val="Code"/>
        <w:ind w:left="1440"/>
        <w:rPr>
          <w:lang w:val="en-IN"/>
        </w:rPr>
      </w:pPr>
      <w:r w:rsidRPr="00425C8F">
        <w:rPr>
          <w:lang w:val="en-IN"/>
        </w:rPr>
        <w:t>&lt;QTY&gt;</w:t>
      </w:r>
      <w:r w:rsidRPr="00425C8F">
        <w:rPr>
          <w:b/>
          <w:bCs/>
          <w:i/>
          <w:iCs/>
          <w:lang w:val="en-IN"/>
        </w:rPr>
        <w:t>&lt;Qty&gt;</w:t>
      </w:r>
      <w:r w:rsidRPr="00425C8F">
        <w:rPr>
          <w:lang w:val="en-IN"/>
        </w:rPr>
        <w:t>&lt;/QTY&gt;</w:t>
      </w:r>
    </w:p>
    <w:p w:rsidR="00CD5C68" w:rsidRPr="00425C8F" w:rsidRDefault="00CD5C68" w:rsidP="005E7F45">
      <w:pPr>
        <w:pStyle w:val="Code"/>
        <w:ind w:left="720"/>
        <w:rPr>
          <w:lang w:val="en-IN"/>
        </w:rPr>
      </w:pPr>
      <w:r w:rsidRPr="00425C8F">
        <w:rPr>
          <w:lang w:val="en-IN"/>
        </w:rPr>
        <w:t>&lt;/PRODUCTS&gt;</w:t>
      </w:r>
    </w:p>
    <w:p w:rsidR="00CD5C68" w:rsidRPr="00425C8F" w:rsidRDefault="00CD5C68" w:rsidP="005E7F45">
      <w:pPr>
        <w:pStyle w:val="Code"/>
        <w:ind w:left="720"/>
        <w:rPr>
          <w:lang w:val="en-IN"/>
        </w:rPr>
      </w:pPr>
      <w:r w:rsidRPr="00425C8F">
        <w:rPr>
          <w:lang w:val="en-IN"/>
        </w:rPr>
        <w:t>&lt;LANGUAGE1&gt;&lt;</w:t>
      </w:r>
      <w:r w:rsidRPr="00425C8F">
        <w:rPr>
          <w:b/>
          <w:bCs/>
          <w:lang w:val="en-IN"/>
        </w:rPr>
        <w:t>Channel user 1 (Sender) Language</w:t>
      </w:r>
      <w:r w:rsidRPr="00425C8F">
        <w:rPr>
          <w:lang w:val="en-IN"/>
        </w:rPr>
        <w:t>&gt;&lt;/LANGUAGE1&gt;</w:t>
      </w:r>
    </w:p>
    <w:p w:rsidR="00CD5C68" w:rsidRPr="00425C8F" w:rsidRDefault="00CD5C68" w:rsidP="005E7F45">
      <w:pPr>
        <w:pStyle w:val="Code"/>
        <w:ind w:left="0"/>
        <w:rPr>
          <w:lang w:val="en-IN"/>
        </w:rPr>
      </w:pPr>
      <w:r w:rsidRPr="00425C8F">
        <w:rPr>
          <w:lang w:val="en-IN"/>
        </w:rPr>
        <w:t>&lt;/COMMAND&gt;</w:t>
      </w:r>
    </w:p>
    <w:p w:rsidR="00CD5C68" w:rsidRPr="00425C8F" w:rsidRDefault="00CD5C68" w:rsidP="00CD5C68">
      <w:pPr>
        <w:pStyle w:val="BodyText2"/>
        <w:jc w:val="left"/>
        <w:rPr>
          <w:lang w:val="en-IN"/>
        </w:rPr>
      </w:pPr>
    </w:p>
    <w:p w:rsidR="00CD5C68" w:rsidRPr="00425C8F" w:rsidRDefault="00CD5C68" w:rsidP="001E6309">
      <w:pPr>
        <w:pStyle w:val="Heading"/>
        <w:rPr>
          <w:color w:val="auto"/>
        </w:rPr>
      </w:pPr>
      <w:r w:rsidRPr="00425C8F">
        <w:rPr>
          <w:color w:val="auto"/>
        </w:rPr>
        <w:t>Field Details</w:t>
      </w:r>
    </w:p>
    <w:tbl>
      <w:tblPr>
        <w:tblW w:w="94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7"/>
        <w:gridCol w:w="1800"/>
        <w:gridCol w:w="1980"/>
        <w:gridCol w:w="1260"/>
        <w:gridCol w:w="1260"/>
        <w:gridCol w:w="1440"/>
      </w:tblGrid>
      <w:tr w:rsidR="00CD5C68" w:rsidRPr="00425C8F" w:rsidTr="00F51889">
        <w:trPr>
          <w:trHeight w:val="277"/>
          <w:tblHeader/>
        </w:trPr>
        <w:tc>
          <w:tcPr>
            <w:tcW w:w="1727"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1980" w:type="dxa"/>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40" w:type="dxa"/>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TYPE</w:t>
            </w:r>
          </w:p>
        </w:tc>
        <w:tc>
          <w:tcPr>
            <w:tcW w:w="1800" w:type="dxa"/>
          </w:tcPr>
          <w:p w:rsidR="00CD5C68" w:rsidRPr="00425C8F" w:rsidRDefault="00CD5C68" w:rsidP="00940B20">
            <w:pPr>
              <w:pStyle w:val="Tablecontent"/>
              <w:rPr>
                <w:lang w:val="en-IN"/>
              </w:rPr>
            </w:pPr>
            <w:r w:rsidRPr="00425C8F">
              <w:rPr>
                <w:lang w:val="en-IN"/>
              </w:rPr>
              <w:t>Request type</w:t>
            </w:r>
          </w:p>
        </w:tc>
        <w:tc>
          <w:tcPr>
            <w:tcW w:w="1980" w:type="dxa"/>
          </w:tcPr>
          <w:p w:rsidR="00CD5C68" w:rsidRPr="00425C8F" w:rsidRDefault="00CD5C68" w:rsidP="00940B20">
            <w:pPr>
              <w:pStyle w:val="Tablecontent"/>
              <w:rPr>
                <w:lang w:val="en-IN"/>
              </w:rPr>
            </w:pPr>
            <w:r w:rsidRPr="00425C8F">
              <w:rPr>
                <w:lang w:val="en-IN"/>
              </w:rPr>
              <w:t>Request Type, should be sent with each request – fixed</w:t>
            </w:r>
          </w:p>
        </w:tc>
        <w:tc>
          <w:tcPr>
            <w:tcW w:w="1260" w:type="dxa"/>
          </w:tcPr>
          <w:p w:rsidR="00CD5C68" w:rsidRPr="00425C8F" w:rsidRDefault="00CD5C68" w:rsidP="00940B20">
            <w:pPr>
              <w:pStyle w:val="Tablecontent"/>
              <w:rPr>
                <w:lang w:val="en-IN"/>
              </w:rPr>
            </w:pPr>
            <w:r w:rsidRPr="00425C8F">
              <w:rPr>
                <w:b/>
                <w:bCs/>
                <w:lang w:val="en-IN"/>
              </w:rPr>
              <w:t>EXC2CRETREQ</w:t>
            </w:r>
          </w:p>
        </w:tc>
        <w:tc>
          <w:tcPr>
            <w:tcW w:w="1260" w:type="dxa"/>
          </w:tcPr>
          <w:p w:rsidR="00CD5C68" w:rsidRPr="00425C8F" w:rsidRDefault="00CD5C68" w:rsidP="00940B20">
            <w:pPr>
              <w:pStyle w:val="Tablecontent"/>
              <w:rPr>
                <w:lang w:val="en-IN"/>
              </w:rPr>
            </w:pPr>
            <w:r w:rsidRPr="00425C8F">
              <w:rPr>
                <w:lang w:val="en-IN"/>
              </w:rPr>
              <w:t>A (20)</w:t>
            </w:r>
          </w:p>
        </w:tc>
        <w:tc>
          <w:tcPr>
            <w:tcW w:w="144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DATE</w:t>
            </w:r>
          </w:p>
        </w:tc>
        <w:tc>
          <w:tcPr>
            <w:tcW w:w="1800" w:type="dxa"/>
          </w:tcPr>
          <w:p w:rsidR="00CD5C68" w:rsidRPr="00425C8F" w:rsidRDefault="00CD5C68" w:rsidP="00940B20">
            <w:pPr>
              <w:pStyle w:val="Tablecontent"/>
              <w:rPr>
                <w:lang w:val="en-IN"/>
              </w:rPr>
            </w:pPr>
            <w:r w:rsidRPr="00425C8F">
              <w:rPr>
                <w:lang w:val="en-IN"/>
              </w:rPr>
              <w:t>Date and time</w:t>
            </w:r>
          </w:p>
        </w:tc>
        <w:tc>
          <w:tcPr>
            <w:tcW w:w="1980" w:type="dxa"/>
          </w:tcPr>
          <w:p w:rsidR="00CD5C68" w:rsidRPr="00425C8F" w:rsidRDefault="00CD5C68" w:rsidP="00940B20">
            <w:pPr>
              <w:pStyle w:val="Tablecontent"/>
              <w:rPr>
                <w:lang w:val="en-IN"/>
              </w:rPr>
            </w:pPr>
            <w:r w:rsidRPr="00425C8F">
              <w:rPr>
                <w:lang w:val="en-IN"/>
              </w:rPr>
              <w:t>Date and time on which request was sent by external system, HH are in 24 Hour Format</w:t>
            </w:r>
          </w:p>
        </w:tc>
        <w:tc>
          <w:tcPr>
            <w:tcW w:w="1260" w:type="dxa"/>
          </w:tcPr>
          <w:p w:rsidR="00CD5C68" w:rsidRPr="00425C8F" w:rsidRDefault="00CD5C68" w:rsidP="00940B20">
            <w:pPr>
              <w:pStyle w:val="Tablecontent"/>
              <w:rPr>
                <w:lang w:val="en-IN"/>
              </w:rPr>
            </w:pPr>
            <w:r w:rsidRPr="00425C8F">
              <w:rPr>
                <w:lang w:val="en-IN"/>
              </w:rPr>
              <w:t>DD/MM/YYYY HH24:MI:SS</w:t>
            </w:r>
          </w:p>
        </w:tc>
        <w:tc>
          <w:tcPr>
            <w:tcW w:w="1260" w:type="dxa"/>
          </w:tcPr>
          <w:p w:rsidR="00CD5C68" w:rsidRPr="00425C8F" w:rsidRDefault="00CD5C68" w:rsidP="00940B20">
            <w:pPr>
              <w:pStyle w:val="Tablecontent"/>
              <w:rPr>
                <w:lang w:val="en-IN"/>
              </w:rPr>
            </w:pPr>
            <w:r w:rsidRPr="00425C8F">
              <w:rPr>
                <w:lang w:val="en-IN"/>
              </w:rPr>
              <w:t>D (20)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EXTNWCODE</w:t>
            </w:r>
          </w:p>
        </w:tc>
        <w:tc>
          <w:tcPr>
            <w:tcW w:w="1800" w:type="dxa"/>
          </w:tcPr>
          <w:p w:rsidR="00CD5C68" w:rsidRPr="00425C8F" w:rsidRDefault="00CD5C68" w:rsidP="00940B20">
            <w:pPr>
              <w:pStyle w:val="Tablecontent"/>
              <w:rPr>
                <w:lang w:val="en-IN"/>
              </w:rPr>
            </w:pPr>
            <w:r w:rsidRPr="00425C8F">
              <w:rPr>
                <w:lang w:val="en-IN"/>
              </w:rPr>
              <w:t xml:space="preserve">Network code </w:t>
            </w:r>
          </w:p>
        </w:tc>
        <w:tc>
          <w:tcPr>
            <w:tcW w:w="1980" w:type="dxa"/>
          </w:tcPr>
          <w:p w:rsidR="00CD5C68" w:rsidRPr="00425C8F" w:rsidRDefault="00CD5C68" w:rsidP="00940B20">
            <w:pPr>
              <w:pStyle w:val="Tablecontent"/>
              <w:rPr>
                <w:lang w:val="en-IN"/>
              </w:rPr>
            </w:pPr>
            <w:r w:rsidRPr="00425C8F">
              <w:rPr>
                <w:lang w:val="en-IN"/>
              </w:rPr>
              <w:t xml:space="preserve">Network code of the Channel user defined in </w:t>
            </w:r>
            <w:r w:rsidR="007C479A" w:rsidRPr="00425C8F">
              <w:rPr>
                <w:lang w:val="en-IN"/>
              </w:rPr>
              <w:t>PreTUPS</w:t>
            </w:r>
            <w:r w:rsidRPr="00425C8F">
              <w:rPr>
                <w:lang w:val="en-IN"/>
              </w:rPr>
              <w:t xml:space="preserve"> as External Network code</w:t>
            </w:r>
          </w:p>
        </w:tc>
        <w:tc>
          <w:tcPr>
            <w:tcW w:w="1260" w:type="dxa"/>
          </w:tcPr>
          <w:p w:rsidR="00CD5C68" w:rsidRPr="00425C8F" w:rsidRDefault="00CD5C68" w:rsidP="00940B20">
            <w:pPr>
              <w:pStyle w:val="Tablecontent"/>
              <w:rPr>
                <w:lang w:val="en-IN"/>
              </w:rPr>
            </w:pPr>
            <w:r w:rsidRPr="00425C8F">
              <w:rPr>
                <w:lang w:val="en-IN"/>
              </w:rPr>
              <w:t>MO</w:t>
            </w:r>
          </w:p>
        </w:tc>
        <w:tc>
          <w:tcPr>
            <w:tcW w:w="1260" w:type="dxa"/>
          </w:tcPr>
          <w:p w:rsidR="00CD5C68" w:rsidRPr="00425C8F" w:rsidRDefault="00CD5C68" w:rsidP="00940B20">
            <w:pPr>
              <w:pStyle w:val="Tablecontent"/>
              <w:rPr>
                <w:lang w:val="en-IN"/>
              </w:rPr>
            </w:pPr>
            <w:r w:rsidRPr="00425C8F">
              <w:rPr>
                <w:lang w:val="en-IN"/>
              </w:rPr>
              <w:t>A (2)</w:t>
            </w:r>
          </w:p>
        </w:tc>
        <w:tc>
          <w:tcPr>
            <w:tcW w:w="1440"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727" w:type="dxa"/>
          </w:tcPr>
          <w:p w:rsidR="00CD5C68" w:rsidRPr="00425C8F" w:rsidRDefault="00CD5C68" w:rsidP="00940B20">
            <w:pPr>
              <w:pStyle w:val="Tablecontent"/>
              <w:rPr>
                <w:lang w:val="en-IN"/>
              </w:rPr>
            </w:pPr>
            <w:r w:rsidRPr="00425C8F">
              <w:rPr>
                <w:lang w:val="en-IN"/>
              </w:rPr>
              <w:t>MSISDN1</w:t>
            </w:r>
          </w:p>
        </w:tc>
        <w:tc>
          <w:tcPr>
            <w:tcW w:w="1800" w:type="dxa"/>
          </w:tcPr>
          <w:p w:rsidR="00CD5C68" w:rsidRPr="00425C8F" w:rsidRDefault="00CD5C68" w:rsidP="00940B20">
            <w:pPr>
              <w:pStyle w:val="Tablecontent"/>
              <w:rPr>
                <w:lang w:val="en-IN"/>
              </w:rPr>
            </w:pPr>
            <w:r w:rsidRPr="00425C8F">
              <w:rPr>
                <w:lang w:val="en-IN"/>
              </w:rPr>
              <w:t>Channel user1</w:t>
            </w:r>
          </w:p>
        </w:tc>
        <w:tc>
          <w:tcPr>
            <w:tcW w:w="1980" w:type="dxa"/>
          </w:tcPr>
          <w:p w:rsidR="00CD5C68" w:rsidRPr="00425C8F" w:rsidRDefault="00CD5C68" w:rsidP="00940B20">
            <w:pPr>
              <w:pStyle w:val="Tablecontent"/>
              <w:rPr>
                <w:lang w:val="en-IN"/>
              </w:rPr>
            </w:pPr>
            <w:r w:rsidRPr="00425C8F">
              <w:rPr>
                <w:lang w:val="en-IN"/>
              </w:rPr>
              <w:t>All MSISDN should be in national dial format i.e. without country code.</w:t>
            </w:r>
          </w:p>
          <w:p w:rsidR="00CD5C68" w:rsidRPr="00425C8F" w:rsidRDefault="00CD5C68" w:rsidP="00940B20">
            <w:pPr>
              <w:pStyle w:val="Tablecontent"/>
              <w:rPr>
                <w:lang w:val="en-IN"/>
              </w:rPr>
            </w:pPr>
            <w:r w:rsidRPr="00425C8F">
              <w:rPr>
                <w:b/>
                <w:bCs/>
                <w:lang w:val="en-IN"/>
              </w:rPr>
              <w:t>When MSISDN1 is available in request then PIN is mandatory for the request.</w:t>
            </w:r>
          </w:p>
        </w:tc>
        <w:tc>
          <w:tcPr>
            <w:tcW w:w="1260" w:type="dxa"/>
          </w:tcPr>
          <w:p w:rsidR="00CD5C68" w:rsidRPr="00425C8F" w:rsidRDefault="00CD5C68" w:rsidP="00940B20">
            <w:pPr>
              <w:pStyle w:val="Tablecontent"/>
              <w:rPr>
                <w:lang w:val="en-IN"/>
              </w:rPr>
            </w:pPr>
            <w:r w:rsidRPr="00425C8F">
              <w:rPr>
                <w:lang w:val="en-IN"/>
              </w:rPr>
              <w:t>9942222</w:t>
            </w:r>
          </w:p>
        </w:tc>
        <w:tc>
          <w:tcPr>
            <w:tcW w:w="1260" w:type="dxa"/>
          </w:tcPr>
          <w:p w:rsidR="00CD5C68" w:rsidRPr="00425C8F" w:rsidRDefault="00CD5C68" w:rsidP="00940B20">
            <w:pPr>
              <w:pStyle w:val="Tablecontent"/>
              <w:rPr>
                <w:lang w:val="en-IN"/>
              </w:rPr>
            </w:pPr>
            <w:r w:rsidRPr="00425C8F">
              <w:rPr>
                <w:lang w:val="en-IN"/>
              </w:rPr>
              <w:t>N (15)</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727" w:type="dxa"/>
          </w:tcPr>
          <w:p w:rsidR="00CD5C68" w:rsidRPr="00425C8F" w:rsidRDefault="00CD5C68" w:rsidP="00940B20">
            <w:pPr>
              <w:pStyle w:val="Tablecontent"/>
              <w:rPr>
                <w:lang w:val="en-IN"/>
              </w:rPr>
            </w:pPr>
            <w:r w:rsidRPr="00425C8F">
              <w:rPr>
                <w:lang w:val="en-IN"/>
              </w:rPr>
              <w:t>PIN</w:t>
            </w:r>
          </w:p>
        </w:tc>
        <w:tc>
          <w:tcPr>
            <w:tcW w:w="1800" w:type="dxa"/>
          </w:tcPr>
          <w:p w:rsidR="00CD5C68" w:rsidRPr="00425C8F" w:rsidRDefault="00CD5C68" w:rsidP="00940B20">
            <w:pPr>
              <w:pStyle w:val="Tablecontent"/>
              <w:rPr>
                <w:lang w:val="en-IN"/>
              </w:rPr>
            </w:pPr>
            <w:r w:rsidRPr="00425C8F">
              <w:rPr>
                <w:lang w:val="en-IN"/>
              </w:rPr>
              <w:t>Channel user1 PIN</w:t>
            </w:r>
          </w:p>
        </w:tc>
        <w:tc>
          <w:tcPr>
            <w:tcW w:w="1980" w:type="dxa"/>
          </w:tcPr>
          <w:p w:rsidR="00CD5C68" w:rsidRPr="00425C8F" w:rsidRDefault="00CD5C68" w:rsidP="00940B20">
            <w:pPr>
              <w:pStyle w:val="Tablecontent"/>
              <w:rPr>
                <w:lang w:val="en-IN"/>
              </w:rPr>
            </w:pPr>
            <w:r w:rsidRPr="00425C8F">
              <w:rPr>
                <w:lang w:val="en-IN"/>
              </w:rPr>
              <w:t>PIN of the user</w:t>
            </w:r>
          </w:p>
        </w:tc>
        <w:tc>
          <w:tcPr>
            <w:tcW w:w="1260" w:type="dxa"/>
          </w:tcPr>
          <w:p w:rsidR="00CD5C68" w:rsidRPr="00425C8F" w:rsidRDefault="00CD5C68" w:rsidP="00940B20">
            <w:pPr>
              <w:pStyle w:val="Tablecontent"/>
              <w:rPr>
                <w:lang w:val="en-IN"/>
              </w:rPr>
            </w:pPr>
            <w:r w:rsidRPr="00425C8F">
              <w:rPr>
                <w:lang w:val="en-IN"/>
              </w:rPr>
              <w:t>123</w:t>
            </w:r>
          </w:p>
        </w:tc>
        <w:tc>
          <w:tcPr>
            <w:tcW w:w="1260" w:type="dxa"/>
          </w:tcPr>
          <w:p w:rsidR="00CD5C68" w:rsidRPr="00425C8F" w:rsidRDefault="00CD5C68" w:rsidP="00940B20">
            <w:pPr>
              <w:pStyle w:val="Tablecontent"/>
              <w:rPr>
                <w:lang w:val="en-IN"/>
              </w:rPr>
            </w:pPr>
            <w:r w:rsidRPr="00425C8F">
              <w:rPr>
                <w:lang w:val="en-IN"/>
              </w:rPr>
              <w:t>A (10)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727" w:type="dxa"/>
          </w:tcPr>
          <w:p w:rsidR="00CD5C68" w:rsidRPr="00425C8F" w:rsidRDefault="00CD5C68" w:rsidP="00940B20">
            <w:pPr>
              <w:pStyle w:val="Tablecontent"/>
              <w:rPr>
                <w:lang w:val="en-IN"/>
              </w:rPr>
            </w:pPr>
            <w:r w:rsidRPr="00425C8F">
              <w:rPr>
                <w:lang w:val="en-IN"/>
              </w:rPr>
              <w:t>LOGINID</w:t>
            </w:r>
          </w:p>
        </w:tc>
        <w:tc>
          <w:tcPr>
            <w:tcW w:w="1800" w:type="dxa"/>
          </w:tcPr>
          <w:p w:rsidR="00CD5C68" w:rsidRPr="00425C8F" w:rsidRDefault="00CD5C68" w:rsidP="00940B20">
            <w:pPr>
              <w:pStyle w:val="Tablecontent"/>
              <w:rPr>
                <w:lang w:val="en-IN"/>
              </w:rPr>
            </w:pPr>
            <w:r w:rsidRPr="00425C8F">
              <w:rPr>
                <w:lang w:val="en-IN"/>
              </w:rPr>
              <w:t>Channel user 1 login ID</w:t>
            </w:r>
          </w:p>
        </w:tc>
        <w:tc>
          <w:tcPr>
            <w:tcW w:w="1980" w:type="dxa"/>
          </w:tcPr>
          <w:p w:rsidR="00CD5C68" w:rsidRPr="00425C8F" w:rsidRDefault="00CD5C68" w:rsidP="00940B20">
            <w:pPr>
              <w:pStyle w:val="Tablecontent"/>
              <w:rPr>
                <w:lang w:val="en-IN"/>
              </w:rPr>
            </w:pPr>
            <w:r w:rsidRPr="00425C8F">
              <w:rPr>
                <w:lang w:val="en-IN"/>
              </w:rPr>
              <w:t>Login ID of the Channel user</w:t>
            </w:r>
          </w:p>
          <w:p w:rsidR="00CD5C68" w:rsidRPr="00425C8F" w:rsidRDefault="00CD5C68" w:rsidP="00940B20">
            <w:pPr>
              <w:pStyle w:val="Tablecontent"/>
              <w:rPr>
                <w:lang w:val="en-IN"/>
              </w:rPr>
            </w:pPr>
            <w:r w:rsidRPr="00425C8F">
              <w:rPr>
                <w:b/>
                <w:bCs/>
                <w:lang w:val="en-IN"/>
              </w:rPr>
              <w:t>When LOGINID is available in request then PASSWORD is mandatory for the request</w:t>
            </w:r>
          </w:p>
        </w:tc>
        <w:tc>
          <w:tcPr>
            <w:tcW w:w="1260" w:type="dxa"/>
          </w:tcPr>
          <w:p w:rsidR="00CD5C68" w:rsidRPr="00425C8F" w:rsidRDefault="00CD5C68" w:rsidP="00940B20">
            <w:pPr>
              <w:pStyle w:val="Tablecontent"/>
              <w:rPr>
                <w:lang w:val="en-IN"/>
              </w:rPr>
            </w:pPr>
            <w:r w:rsidRPr="00425C8F">
              <w:rPr>
                <w:lang w:val="en-IN"/>
              </w:rPr>
              <w:t>Mo_cce</w:t>
            </w:r>
          </w:p>
        </w:tc>
        <w:tc>
          <w:tcPr>
            <w:tcW w:w="1260" w:type="dxa"/>
          </w:tcPr>
          <w:p w:rsidR="00CD5C68" w:rsidRPr="00425C8F" w:rsidRDefault="00CD5C68" w:rsidP="00940B20">
            <w:pPr>
              <w:pStyle w:val="Tablecontent"/>
              <w:rPr>
                <w:lang w:val="en-IN"/>
              </w:rPr>
            </w:pPr>
            <w:r w:rsidRPr="00425C8F">
              <w:rPr>
                <w:lang w:val="en-IN"/>
              </w:rPr>
              <w:t>A (20)</w:t>
            </w:r>
          </w:p>
        </w:tc>
        <w:tc>
          <w:tcPr>
            <w:tcW w:w="1440" w:type="dxa"/>
          </w:tcPr>
          <w:p w:rsidR="00CD5C68" w:rsidRPr="00425C8F" w:rsidRDefault="00CD5C68" w:rsidP="00940B20">
            <w:pPr>
              <w:pStyle w:val="Tablecontent"/>
              <w:rPr>
                <w:lang w:val="en-IN"/>
              </w:rPr>
            </w:pPr>
            <w:r w:rsidRPr="00425C8F">
              <w:rPr>
                <w:lang w:val="en-IN"/>
              </w:rPr>
              <w:t>O</w:t>
            </w:r>
          </w:p>
        </w:tc>
      </w:tr>
      <w:tr w:rsidR="00CD5C68" w:rsidRPr="00425C8F" w:rsidTr="00940B20">
        <w:trPr>
          <w:cantSplit/>
          <w:trHeight w:val="277"/>
        </w:trPr>
        <w:tc>
          <w:tcPr>
            <w:tcW w:w="1727" w:type="dxa"/>
          </w:tcPr>
          <w:p w:rsidR="00CD5C68" w:rsidRPr="00425C8F" w:rsidRDefault="00CD5C68" w:rsidP="00940B20">
            <w:pPr>
              <w:pStyle w:val="Tablecontent"/>
              <w:rPr>
                <w:lang w:val="en-IN"/>
              </w:rPr>
            </w:pPr>
            <w:r w:rsidRPr="00425C8F">
              <w:rPr>
                <w:lang w:val="en-IN"/>
              </w:rPr>
              <w:lastRenderedPageBreak/>
              <w:t>PASSWORD</w:t>
            </w:r>
          </w:p>
        </w:tc>
        <w:tc>
          <w:tcPr>
            <w:tcW w:w="1800" w:type="dxa"/>
          </w:tcPr>
          <w:p w:rsidR="00CD5C68" w:rsidRPr="00425C8F" w:rsidRDefault="00CD5C68" w:rsidP="00940B20">
            <w:pPr>
              <w:pStyle w:val="Tablecontent"/>
              <w:rPr>
                <w:lang w:val="en-IN"/>
              </w:rPr>
            </w:pPr>
            <w:r w:rsidRPr="00425C8F">
              <w:rPr>
                <w:lang w:val="en-IN"/>
              </w:rPr>
              <w:t>Channel user1 Password</w:t>
            </w:r>
          </w:p>
        </w:tc>
        <w:tc>
          <w:tcPr>
            <w:tcW w:w="1980" w:type="dxa"/>
          </w:tcPr>
          <w:p w:rsidR="00CD5C68" w:rsidRPr="00425C8F" w:rsidRDefault="00CD5C68" w:rsidP="00940B20">
            <w:pPr>
              <w:pStyle w:val="Tablecontent"/>
              <w:rPr>
                <w:lang w:val="en-IN"/>
              </w:rPr>
            </w:pPr>
            <w:r w:rsidRPr="00425C8F">
              <w:rPr>
                <w:lang w:val="en-IN"/>
              </w:rPr>
              <w:t>Password of the Channel user</w:t>
            </w:r>
          </w:p>
        </w:tc>
        <w:tc>
          <w:tcPr>
            <w:tcW w:w="1260" w:type="dxa"/>
          </w:tcPr>
          <w:p w:rsidR="00CD5C68" w:rsidRPr="00425C8F" w:rsidRDefault="00CD5C68" w:rsidP="00940B20">
            <w:pPr>
              <w:pStyle w:val="Tablecontent"/>
              <w:rPr>
                <w:lang w:val="en-IN"/>
              </w:rPr>
            </w:pPr>
            <w:r w:rsidRPr="00425C8F">
              <w:rPr>
                <w:lang w:val="en-IN"/>
              </w:rPr>
              <w:t>2468</w:t>
            </w:r>
          </w:p>
        </w:tc>
        <w:tc>
          <w:tcPr>
            <w:tcW w:w="1260" w:type="dxa"/>
          </w:tcPr>
          <w:p w:rsidR="00CD5C68" w:rsidRPr="00425C8F" w:rsidRDefault="00CD5C68" w:rsidP="00940B20">
            <w:pPr>
              <w:pStyle w:val="Tablecontent"/>
              <w:rPr>
                <w:lang w:val="en-IN"/>
              </w:rPr>
            </w:pPr>
            <w:r w:rsidRPr="00425C8F">
              <w:rPr>
                <w:lang w:val="en-IN"/>
              </w:rPr>
              <w:t>A (10)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EXTCODE</w:t>
            </w:r>
          </w:p>
        </w:tc>
        <w:tc>
          <w:tcPr>
            <w:tcW w:w="1800" w:type="dxa"/>
          </w:tcPr>
          <w:p w:rsidR="00CD5C68" w:rsidRPr="00425C8F" w:rsidRDefault="00CD5C68" w:rsidP="00940B20">
            <w:pPr>
              <w:pStyle w:val="Tablecontent"/>
              <w:rPr>
                <w:lang w:val="en-IN"/>
              </w:rPr>
            </w:pPr>
            <w:r w:rsidRPr="00425C8F">
              <w:rPr>
                <w:lang w:val="en-IN"/>
              </w:rPr>
              <w:t>External code of the channel user1</w:t>
            </w:r>
          </w:p>
        </w:tc>
        <w:tc>
          <w:tcPr>
            <w:tcW w:w="1980" w:type="dxa"/>
          </w:tcPr>
          <w:p w:rsidR="00CD5C68" w:rsidRPr="00425C8F" w:rsidRDefault="00CD5C68" w:rsidP="00940B20">
            <w:pPr>
              <w:pStyle w:val="Tablecontent"/>
              <w:rPr>
                <w:lang w:val="en-IN"/>
              </w:rPr>
            </w:pPr>
            <w:r w:rsidRPr="00425C8F">
              <w:rPr>
                <w:lang w:val="en-IN"/>
              </w:rPr>
              <w:t xml:space="preserve">Unique external code of the Channel user defined in </w:t>
            </w:r>
            <w:r w:rsidR="007C479A" w:rsidRPr="00425C8F">
              <w:rPr>
                <w:lang w:val="en-IN"/>
              </w:rPr>
              <w:t>PreTUPS</w:t>
            </w:r>
            <w:r w:rsidRPr="00425C8F">
              <w:rPr>
                <w:lang w:val="en-IN"/>
              </w:rPr>
              <w:t>.</w:t>
            </w:r>
          </w:p>
          <w:p w:rsidR="00CD5C68" w:rsidRPr="00425C8F" w:rsidRDefault="00CD5C68" w:rsidP="00940B20">
            <w:pPr>
              <w:pStyle w:val="Tablecontent"/>
              <w:rPr>
                <w:b/>
                <w:bCs/>
                <w:lang w:val="en-IN"/>
              </w:rPr>
            </w:pPr>
          </w:p>
        </w:tc>
        <w:tc>
          <w:tcPr>
            <w:tcW w:w="1260" w:type="dxa"/>
          </w:tcPr>
          <w:p w:rsidR="00CD5C68" w:rsidRPr="00425C8F" w:rsidRDefault="00CD5C68" w:rsidP="00940B20">
            <w:pPr>
              <w:pStyle w:val="Tablecontent"/>
              <w:rPr>
                <w:lang w:val="en-IN"/>
              </w:rPr>
            </w:pPr>
            <w:r w:rsidRPr="00425C8F">
              <w:rPr>
                <w:lang w:val="en-IN"/>
              </w:rPr>
              <w:t>123</w:t>
            </w:r>
          </w:p>
        </w:tc>
        <w:tc>
          <w:tcPr>
            <w:tcW w:w="1260" w:type="dxa"/>
          </w:tcPr>
          <w:p w:rsidR="00CD5C68" w:rsidRPr="00425C8F" w:rsidRDefault="00CD5C68" w:rsidP="00940B20">
            <w:pPr>
              <w:pStyle w:val="Tablecontent"/>
              <w:rPr>
                <w:lang w:val="en-IN"/>
              </w:rPr>
            </w:pPr>
            <w:r w:rsidRPr="00425C8F">
              <w:rPr>
                <w:lang w:val="en-IN"/>
              </w:rPr>
              <w:t>A (10)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EXTREFNUM</w:t>
            </w:r>
          </w:p>
        </w:tc>
        <w:tc>
          <w:tcPr>
            <w:tcW w:w="1800" w:type="dxa"/>
          </w:tcPr>
          <w:p w:rsidR="00CD5C68" w:rsidRPr="00425C8F" w:rsidRDefault="00CD5C68" w:rsidP="00940B20">
            <w:pPr>
              <w:pStyle w:val="Tablecontent"/>
              <w:rPr>
                <w:lang w:val="en-IN"/>
              </w:rPr>
            </w:pPr>
            <w:r w:rsidRPr="00425C8F">
              <w:rPr>
                <w:lang w:val="en-IN"/>
              </w:rPr>
              <w:t>External Reference number</w:t>
            </w:r>
          </w:p>
        </w:tc>
        <w:tc>
          <w:tcPr>
            <w:tcW w:w="1980" w:type="dxa"/>
          </w:tcPr>
          <w:p w:rsidR="00CD5C68" w:rsidRPr="00425C8F" w:rsidRDefault="00CD5C68" w:rsidP="00940B20">
            <w:pPr>
              <w:pStyle w:val="Tablecontent"/>
              <w:rPr>
                <w:lang w:val="en-IN"/>
              </w:rPr>
            </w:pPr>
            <w:r w:rsidRPr="00425C8F">
              <w:rPr>
                <w:lang w:val="en-IN"/>
              </w:rPr>
              <w:t>Unique Reference number in the external system.</w:t>
            </w:r>
          </w:p>
          <w:p w:rsidR="00CD5C68" w:rsidRPr="00425C8F" w:rsidRDefault="007C479A" w:rsidP="00940B20">
            <w:pPr>
              <w:pStyle w:val="Tablecontent"/>
              <w:rPr>
                <w:lang w:val="en-IN"/>
              </w:rPr>
            </w:pPr>
            <w:r w:rsidRPr="00425C8F">
              <w:rPr>
                <w:highlight w:val="yellow"/>
                <w:lang w:val="en-IN"/>
              </w:rPr>
              <w:t>PreTUPS</w:t>
            </w:r>
            <w:r w:rsidR="00CD5C68" w:rsidRPr="00425C8F">
              <w:rPr>
                <w:highlight w:val="yellow"/>
                <w:lang w:val="en-IN"/>
              </w:rPr>
              <w:t xml:space="preserve"> will not check uniqueness</w:t>
            </w:r>
          </w:p>
        </w:tc>
        <w:tc>
          <w:tcPr>
            <w:tcW w:w="1260" w:type="dxa"/>
          </w:tcPr>
          <w:p w:rsidR="00CD5C68" w:rsidRPr="00425C8F" w:rsidRDefault="00CD5C68" w:rsidP="00940B20">
            <w:pPr>
              <w:pStyle w:val="Tablecontent"/>
              <w:rPr>
                <w:lang w:val="en-IN"/>
              </w:rPr>
            </w:pPr>
            <w:r w:rsidRPr="00425C8F">
              <w:rPr>
                <w:lang w:val="en-IN"/>
              </w:rPr>
              <w:t>12345</w:t>
            </w:r>
          </w:p>
        </w:tc>
        <w:tc>
          <w:tcPr>
            <w:tcW w:w="1260" w:type="dxa"/>
          </w:tcPr>
          <w:p w:rsidR="00CD5C68" w:rsidRPr="00425C8F" w:rsidRDefault="00CD5C68" w:rsidP="00940B20">
            <w:pPr>
              <w:pStyle w:val="Tablecontent"/>
              <w:rPr>
                <w:lang w:val="en-IN"/>
              </w:rPr>
            </w:pPr>
            <w:r w:rsidRPr="00425C8F">
              <w:rPr>
                <w:lang w:val="en-IN"/>
              </w:rPr>
              <w:t>A (20)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9467" w:type="dxa"/>
            <w:gridSpan w:val="6"/>
          </w:tcPr>
          <w:p w:rsidR="00CD5C68" w:rsidRPr="00425C8F" w:rsidRDefault="00CD5C68" w:rsidP="00940B20">
            <w:pPr>
              <w:pStyle w:val="Tablecontent"/>
              <w:rPr>
                <w:b/>
                <w:bCs/>
                <w:lang w:val="en-IN"/>
              </w:rPr>
            </w:pPr>
            <w:r w:rsidRPr="00425C8F">
              <w:rPr>
                <w:b/>
                <w:bCs/>
                <w:lang w:val="en-IN"/>
              </w:rPr>
              <w:t xml:space="preserve">Note: </w:t>
            </w:r>
            <w:r w:rsidRPr="00425C8F">
              <w:rPr>
                <w:lang w:val="en-IN"/>
              </w:rPr>
              <w:t>Between MSISDN, LOGINID and EXTCODE value of one of them must be present, i.e. MSISDN or LOGINID or EXTCODE. All of them can also be present in the request</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MSISDN2</w:t>
            </w:r>
          </w:p>
        </w:tc>
        <w:tc>
          <w:tcPr>
            <w:tcW w:w="1800" w:type="dxa"/>
          </w:tcPr>
          <w:p w:rsidR="00CD5C68" w:rsidRPr="00425C8F" w:rsidRDefault="00CD5C68" w:rsidP="00940B20">
            <w:pPr>
              <w:pStyle w:val="Tablecontent"/>
              <w:rPr>
                <w:lang w:val="en-IN"/>
              </w:rPr>
            </w:pPr>
            <w:r w:rsidRPr="00425C8F">
              <w:rPr>
                <w:lang w:val="en-IN"/>
              </w:rPr>
              <w:t>Channel user2 MSISDN</w:t>
            </w:r>
          </w:p>
        </w:tc>
        <w:tc>
          <w:tcPr>
            <w:tcW w:w="1980" w:type="dxa"/>
          </w:tcPr>
          <w:p w:rsidR="00CD5C68" w:rsidRPr="00425C8F" w:rsidRDefault="00CD5C68" w:rsidP="00940B20">
            <w:pPr>
              <w:pStyle w:val="Tablecontent"/>
              <w:rPr>
                <w:lang w:val="en-IN"/>
              </w:rPr>
            </w:pPr>
            <w:r w:rsidRPr="00425C8F">
              <w:rPr>
                <w:lang w:val="en-IN"/>
              </w:rPr>
              <w:t>All MSISDN should be in national dial format i.e. with out country code.</w:t>
            </w:r>
          </w:p>
        </w:tc>
        <w:tc>
          <w:tcPr>
            <w:tcW w:w="1260" w:type="dxa"/>
          </w:tcPr>
          <w:p w:rsidR="00CD5C68" w:rsidRPr="00425C8F" w:rsidRDefault="00CD5C68" w:rsidP="00940B20">
            <w:pPr>
              <w:pStyle w:val="Tablecontent"/>
              <w:rPr>
                <w:lang w:val="en-IN"/>
              </w:rPr>
            </w:pPr>
            <w:r w:rsidRPr="00425C8F">
              <w:rPr>
                <w:lang w:val="en-IN"/>
              </w:rPr>
              <w:t>9942222</w:t>
            </w:r>
          </w:p>
        </w:tc>
        <w:tc>
          <w:tcPr>
            <w:tcW w:w="1260" w:type="dxa"/>
          </w:tcPr>
          <w:p w:rsidR="00CD5C68" w:rsidRPr="00425C8F" w:rsidRDefault="00CD5C68" w:rsidP="00940B20">
            <w:pPr>
              <w:pStyle w:val="Tablecontent"/>
              <w:rPr>
                <w:lang w:val="en-IN"/>
              </w:rPr>
            </w:pPr>
            <w:r w:rsidRPr="00425C8F">
              <w:rPr>
                <w:lang w:val="en-IN"/>
              </w:rPr>
              <w:t>N (15)</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LOGINID2</w:t>
            </w:r>
          </w:p>
        </w:tc>
        <w:tc>
          <w:tcPr>
            <w:tcW w:w="1800" w:type="dxa"/>
          </w:tcPr>
          <w:p w:rsidR="00CD5C68" w:rsidRPr="00425C8F" w:rsidRDefault="00CD5C68" w:rsidP="00940B20">
            <w:pPr>
              <w:pStyle w:val="Tablecontent"/>
              <w:rPr>
                <w:lang w:val="en-IN"/>
              </w:rPr>
            </w:pPr>
            <w:r w:rsidRPr="00425C8F">
              <w:rPr>
                <w:lang w:val="en-IN"/>
              </w:rPr>
              <w:t>Channel user2 loginid</w:t>
            </w:r>
          </w:p>
        </w:tc>
        <w:tc>
          <w:tcPr>
            <w:tcW w:w="1980" w:type="dxa"/>
          </w:tcPr>
          <w:p w:rsidR="00CD5C68" w:rsidRPr="00425C8F" w:rsidRDefault="00CD5C68" w:rsidP="00940B20">
            <w:pPr>
              <w:pStyle w:val="Tablecontent"/>
              <w:rPr>
                <w:lang w:val="en-IN"/>
              </w:rPr>
            </w:pPr>
            <w:r w:rsidRPr="00425C8F">
              <w:rPr>
                <w:lang w:val="en-IN"/>
              </w:rPr>
              <w:t>Login id of the payee (Channel user)</w:t>
            </w:r>
          </w:p>
        </w:tc>
        <w:tc>
          <w:tcPr>
            <w:tcW w:w="1260" w:type="dxa"/>
          </w:tcPr>
          <w:p w:rsidR="00CD5C68" w:rsidRPr="00425C8F" w:rsidRDefault="00CD5C68" w:rsidP="00940B20">
            <w:pPr>
              <w:pStyle w:val="Tablecontent"/>
              <w:rPr>
                <w:lang w:val="en-IN"/>
              </w:rPr>
            </w:pPr>
            <w:r w:rsidRPr="00425C8F">
              <w:rPr>
                <w:lang w:val="en-IN"/>
              </w:rPr>
              <w:t>Ma_c</w:t>
            </w:r>
          </w:p>
        </w:tc>
        <w:tc>
          <w:tcPr>
            <w:tcW w:w="1260" w:type="dxa"/>
          </w:tcPr>
          <w:p w:rsidR="00CD5C68" w:rsidRPr="00425C8F" w:rsidRDefault="00CD5C68" w:rsidP="00940B20">
            <w:pPr>
              <w:pStyle w:val="Tablecontent"/>
              <w:rPr>
                <w:lang w:val="en-IN"/>
              </w:rPr>
            </w:pPr>
            <w:r w:rsidRPr="00425C8F">
              <w:rPr>
                <w:lang w:val="en-IN"/>
              </w:rPr>
              <w:t>A(20)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EXTCODE2</w:t>
            </w:r>
          </w:p>
        </w:tc>
        <w:tc>
          <w:tcPr>
            <w:tcW w:w="1800" w:type="dxa"/>
          </w:tcPr>
          <w:p w:rsidR="00CD5C68" w:rsidRPr="00425C8F" w:rsidRDefault="00CD5C68" w:rsidP="00940B20">
            <w:pPr>
              <w:pStyle w:val="Tablecontent"/>
              <w:rPr>
                <w:lang w:val="en-IN"/>
              </w:rPr>
            </w:pPr>
            <w:r w:rsidRPr="00425C8F">
              <w:rPr>
                <w:lang w:val="en-IN"/>
              </w:rPr>
              <w:t>Channel user2 Unique External Code</w:t>
            </w:r>
          </w:p>
        </w:tc>
        <w:tc>
          <w:tcPr>
            <w:tcW w:w="1980" w:type="dxa"/>
          </w:tcPr>
          <w:p w:rsidR="00CD5C68" w:rsidRPr="00425C8F" w:rsidRDefault="00CD5C68" w:rsidP="00940B20">
            <w:pPr>
              <w:pStyle w:val="Tablecontent"/>
              <w:rPr>
                <w:lang w:val="en-IN"/>
              </w:rPr>
            </w:pPr>
            <w:r w:rsidRPr="00425C8F">
              <w:rPr>
                <w:lang w:val="en-IN"/>
              </w:rPr>
              <w:t>Unique external code of the Channel user</w:t>
            </w:r>
          </w:p>
        </w:tc>
        <w:tc>
          <w:tcPr>
            <w:tcW w:w="1260" w:type="dxa"/>
          </w:tcPr>
          <w:p w:rsidR="00CD5C68" w:rsidRPr="00425C8F" w:rsidRDefault="00CD5C68" w:rsidP="00940B20">
            <w:pPr>
              <w:pStyle w:val="Tablecontent"/>
              <w:rPr>
                <w:lang w:val="en-IN"/>
              </w:rPr>
            </w:pPr>
            <w:r w:rsidRPr="00425C8F">
              <w:rPr>
                <w:lang w:val="en-IN"/>
              </w:rPr>
              <w:t>145</w:t>
            </w:r>
          </w:p>
        </w:tc>
        <w:tc>
          <w:tcPr>
            <w:tcW w:w="1260" w:type="dxa"/>
          </w:tcPr>
          <w:p w:rsidR="00CD5C68" w:rsidRPr="00425C8F" w:rsidRDefault="00CD5C68" w:rsidP="00940B20">
            <w:pPr>
              <w:pStyle w:val="Tablecontent"/>
              <w:rPr>
                <w:lang w:val="en-IN"/>
              </w:rPr>
            </w:pPr>
            <w:r w:rsidRPr="00425C8F">
              <w:rPr>
                <w:lang w:val="en-IN"/>
              </w:rPr>
              <w:t>A(10)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9467" w:type="dxa"/>
            <w:gridSpan w:val="6"/>
          </w:tcPr>
          <w:p w:rsidR="00CD5C68" w:rsidRPr="00425C8F" w:rsidRDefault="00CD5C68" w:rsidP="00940B20">
            <w:pPr>
              <w:pStyle w:val="Tablecontent"/>
              <w:rPr>
                <w:lang w:val="en-IN"/>
              </w:rPr>
            </w:pPr>
            <w:r w:rsidRPr="00425C8F">
              <w:rPr>
                <w:b/>
                <w:bCs/>
                <w:lang w:val="en-IN"/>
              </w:rPr>
              <w:t xml:space="preserve">Note: </w:t>
            </w:r>
            <w:r w:rsidRPr="00425C8F">
              <w:rPr>
                <w:lang w:val="en-IN"/>
              </w:rPr>
              <w:t>Between MSISDN2, LOGINID2 and EXTCODE2 value of one of them must be present, i.e. MSISDN or LOGINID or EXTCODE. All of them can also be present in request</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PRODUCTCODE</w:t>
            </w:r>
          </w:p>
        </w:tc>
        <w:tc>
          <w:tcPr>
            <w:tcW w:w="1800" w:type="dxa"/>
          </w:tcPr>
          <w:p w:rsidR="00CD5C68" w:rsidRPr="00425C8F" w:rsidRDefault="00CD5C68" w:rsidP="00940B20">
            <w:pPr>
              <w:pStyle w:val="Tablecontent"/>
              <w:rPr>
                <w:lang w:val="en-IN"/>
              </w:rPr>
            </w:pPr>
            <w:r w:rsidRPr="00425C8F">
              <w:rPr>
                <w:lang w:val="en-IN"/>
              </w:rPr>
              <w:t>Product short code</w:t>
            </w:r>
          </w:p>
        </w:tc>
        <w:tc>
          <w:tcPr>
            <w:tcW w:w="1980" w:type="dxa"/>
          </w:tcPr>
          <w:p w:rsidR="00CD5C68" w:rsidRPr="00425C8F" w:rsidRDefault="00CD5C68" w:rsidP="00940B20">
            <w:pPr>
              <w:pStyle w:val="Tablecontent"/>
              <w:rPr>
                <w:lang w:val="en-IN"/>
              </w:rPr>
            </w:pPr>
            <w:r w:rsidRPr="00425C8F">
              <w:rPr>
                <w:lang w:val="en-IN"/>
              </w:rPr>
              <w:t>101</w:t>
            </w:r>
          </w:p>
        </w:tc>
        <w:tc>
          <w:tcPr>
            <w:tcW w:w="1260" w:type="dxa"/>
          </w:tcPr>
          <w:p w:rsidR="00CD5C68" w:rsidRPr="00425C8F" w:rsidRDefault="00CD5C68" w:rsidP="00940B20">
            <w:pPr>
              <w:pStyle w:val="Tablecontent"/>
              <w:rPr>
                <w:lang w:val="en-IN"/>
              </w:rPr>
            </w:pPr>
            <w:r w:rsidRPr="00425C8F">
              <w:rPr>
                <w:lang w:val="en-IN"/>
              </w:rPr>
              <w:t>5</w:t>
            </w:r>
          </w:p>
        </w:tc>
        <w:tc>
          <w:tcPr>
            <w:tcW w:w="1260" w:type="dxa"/>
          </w:tcPr>
          <w:p w:rsidR="00CD5C68" w:rsidRPr="00425C8F" w:rsidRDefault="00CD5C68" w:rsidP="00940B20">
            <w:pPr>
              <w:pStyle w:val="Tablecontent"/>
              <w:rPr>
                <w:lang w:val="en-IN"/>
              </w:rPr>
            </w:pPr>
            <w:r w:rsidRPr="00425C8F">
              <w:rPr>
                <w:lang w:val="en-IN"/>
              </w:rPr>
              <w:t>O</w:t>
            </w:r>
          </w:p>
        </w:tc>
        <w:tc>
          <w:tcPr>
            <w:tcW w:w="1440" w:type="dxa"/>
          </w:tcPr>
          <w:p w:rsidR="00CD5C68" w:rsidRPr="00425C8F" w:rsidRDefault="00CD5C68" w:rsidP="00940B20">
            <w:pPr>
              <w:pStyle w:val="Tablecontent"/>
              <w:rPr>
                <w:lang w:val="en-IN"/>
              </w:rPr>
            </w:pPr>
            <w:r w:rsidRPr="00425C8F">
              <w:rPr>
                <w:lang w:val="en-IN"/>
              </w:rPr>
              <w:t>Product short code .fixed value 101 should be used.</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QTY</w:t>
            </w:r>
          </w:p>
        </w:tc>
        <w:tc>
          <w:tcPr>
            <w:tcW w:w="1800" w:type="dxa"/>
          </w:tcPr>
          <w:p w:rsidR="00CD5C68" w:rsidRPr="00425C8F" w:rsidRDefault="00CD5C68" w:rsidP="00940B20">
            <w:pPr>
              <w:pStyle w:val="Tablecontent"/>
              <w:rPr>
                <w:lang w:val="en-IN"/>
              </w:rPr>
            </w:pPr>
            <w:r w:rsidRPr="00425C8F">
              <w:rPr>
                <w:lang w:val="en-IN"/>
              </w:rPr>
              <w:t>Quantity that needs to be transferred</w:t>
            </w:r>
          </w:p>
        </w:tc>
        <w:tc>
          <w:tcPr>
            <w:tcW w:w="1980" w:type="dxa"/>
          </w:tcPr>
          <w:p w:rsidR="00CD5C68" w:rsidRPr="00425C8F" w:rsidRDefault="00CD5C68" w:rsidP="00940B20">
            <w:pPr>
              <w:pStyle w:val="Tablecontent"/>
              <w:rPr>
                <w:lang w:val="en-IN"/>
              </w:rPr>
            </w:pPr>
            <w:r w:rsidRPr="00425C8F">
              <w:rPr>
                <w:lang w:val="en-IN"/>
              </w:rPr>
              <w:t>Quantity to be transferred</w:t>
            </w:r>
          </w:p>
        </w:tc>
        <w:tc>
          <w:tcPr>
            <w:tcW w:w="1260" w:type="dxa"/>
          </w:tcPr>
          <w:p w:rsidR="00CD5C68" w:rsidRPr="00425C8F" w:rsidRDefault="00CD5C68" w:rsidP="00940B20">
            <w:pPr>
              <w:pStyle w:val="Tablecontent"/>
              <w:rPr>
                <w:lang w:val="en-IN"/>
              </w:rPr>
            </w:pPr>
            <w:r w:rsidRPr="00425C8F">
              <w:rPr>
                <w:lang w:val="en-IN"/>
              </w:rPr>
              <w:t>50055</w:t>
            </w:r>
          </w:p>
          <w:p w:rsidR="00CD5C68" w:rsidRPr="00425C8F" w:rsidRDefault="00CD5C68" w:rsidP="00940B20">
            <w:pPr>
              <w:pStyle w:val="Tablecontent"/>
              <w:rPr>
                <w:lang w:val="en-IN"/>
              </w:rPr>
            </w:pPr>
          </w:p>
        </w:tc>
        <w:tc>
          <w:tcPr>
            <w:tcW w:w="1260" w:type="dxa"/>
          </w:tcPr>
          <w:p w:rsidR="00CD5C68" w:rsidRPr="00425C8F" w:rsidRDefault="00CD5C68" w:rsidP="00940B20">
            <w:pPr>
              <w:pStyle w:val="Tablecontent"/>
              <w:rPr>
                <w:lang w:val="en-IN"/>
              </w:rPr>
            </w:pPr>
            <w:r w:rsidRPr="00425C8F">
              <w:rPr>
                <w:lang w:val="en-IN"/>
              </w:rPr>
              <w:t>N (20)</w:t>
            </w:r>
          </w:p>
        </w:tc>
        <w:tc>
          <w:tcPr>
            <w:tcW w:w="144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LANGUAGE1</w:t>
            </w:r>
          </w:p>
        </w:tc>
        <w:tc>
          <w:tcPr>
            <w:tcW w:w="1800" w:type="dxa"/>
          </w:tcPr>
          <w:p w:rsidR="00CD5C68" w:rsidRPr="00425C8F" w:rsidRDefault="00CD5C68" w:rsidP="00940B20">
            <w:pPr>
              <w:pStyle w:val="Tablecontent"/>
              <w:rPr>
                <w:lang w:val="en-IN"/>
              </w:rPr>
            </w:pPr>
            <w:r w:rsidRPr="00425C8F">
              <w:rPr>
                <w:lang w:val="en-IN"/>
              </w:rPr>
              <w:t>Sender Channel user’s notification language</w:t>
            </w:r>
          </w:p>
        </w:tc>
        <w:tc>
          <w:tcPr>
            <w:tcW w:w="1980" w:type="dxa"/>
          </w:tcPr>
          <w:p w:rsidR="00CD5C68" w:rsidRPr="00425C8F" w:rsidRDefault="00CD5C68" w:rsidP="00940B20">
            <w:pPr>
              <w:pStyle w:val="Tablecontent"/>
              <w:rPr>
                <w:lang w:val="en-IN"/>
              </w:rPr>
            </w:pPr>
            <w:r w:rsidRPr="00425C8F">
              <w:rPr>
                <w:lang w:val="en-IN"/>
              </w:rPr>
              <w:t>Numeric only, Channel user Language Code</w:t>
            </w:r>
          </w:p>
          <w:p w:rsidR="00CD5C68" w:rsidRPr="00425C8F" w:rsidRDefault="00CD5C68" w:rsidP="00940B20">
            <w:pPr>
              <w:pStyle w:val="Tablecontent"/>
              <w:rPr>
                <w:lang w:val="en-IN"/>
              </w:rPr>
            </w:pPr>
            <w:r w:rsidRPr="00425C8F">
              <w:rPr>
                <w:lang w:val="en-IN"/>
              </w:rPr>
              <w:t xml:space="preserve">This code must be defined in </w:t>
            </w:r>
            <w:r w:rsidR="007C479A" w:rsidRPr="00425C8F">
              <w:rPr>
                <w:lang w:val="en-IN"/>
              </w:rPr>
              <w:t>PreTUPS</w:t>
            </w:r>
            <w:r w:rsidRPr="00425C8F">
              <w:rPr>
                <w:lang w:val="en-IN"/>
              </w:rPr>
              <w:t xml:space="preserve"> system.</w:t>
            </w:r>
          </w:p>
        </w:tc>
        <w:tc>
          <w:tcPr>
            <w:tcW w:w="1260" w:type="dxa"/>
          </w:tcPr>
          <w:p w:rsidR="00CD5C68" w:rsidRPr="00425C8F" w:rsidRDefault="00CD5C68" w:rsidP="00940B20">
            <w:pPr>
              <w:pStyle w:val="Tablecontent"/>
              <w:rPr>
                <w:lang w:val="en-IN"/>
              </w:rPr>
            </w:pPr>
            <w:r w:rsidRPr="00425C8F">
              <w:rPr>
                <w:lang w:val="en-IN"/>
              </w:rPr>
              <w:t>0</w:t>
            </w:r>
          </w:p>
        </w:tc>
        <w:tc>
          <w:tcPr>
            <w:tcW w:w="1260" w:type="dxa"/>
          </w:tcPr>
          <w:p w:rsidR="00CD5C68" w:rsidRPr="00425C8F" w:rsidRDefault="00CD5C68" w:rsidP="00940B20">
            <w:pPr>
              <w:pStyle w:val="Tablecontent"/>
              <w:rPr>
                <w:lang w:val="en-IN"/>
              </w:rPr>
            </w:pPr>
            <w:r w:rsidRPr="00425C8F">
              <w:rPr>
                <w:lang w:val="en-IN"/>
              </w:rPr>
              <w:t>A (10)</w:t>
            </w:r>
          </w:p>
        </w:tc>
        <w:tc>
          <w:tcPr>
            <w:tcW w:w="1440" w:type="dxa"/>
          </w:tcPr>
          <w:p w:rsidR="00CD5C68" w:rsidRPr="00425C8F" w:rsidRDefault="00CD5C68" w:rsidP="00940B20">
            <w:pPr>
              <w:pStyle w:val="Tablecontent"/>
              <w:rPr>
                <w:lang w:val="en-IN"/>
              </w:rPr>
            </w:pPr>
            <w:r w:rsidRPr="00425C8F">
              <w:rPr>
                <w:lang w:val="en-IN"/>
              </w:rPr>
              <w:t>O (Tag is mandatory)</w:t>
            </w:r>
          </w:p>
          <w:p w:rsidR="00CD5C68" w:rsidRPr="00425C8F" w:rsidRDefault="00CD5C68" w:rsidP="00940B20">
            <w:pPr>
              <w:pStyle w:val="Tablecontent"/>
              <w:rPr>
                <w:lang w:val="en-IN"/>
              </w:rPr>
            </w:pPr>
            <w:r w:rsidRPr="00425C8F">
              <w:rPr>
                <w:lang w:val="en-IN"/>
              </w:rPr>
              <w:t>Default value 0</w:t>
            </w:r>
          </w:p>
        </w:tc>
      </w:tr>
    </w:tbl>
    <w:p w:rsidR="00CD5C68" w:rsidRPr="00425C8F" w:rsidRDefault="00CD5C68" w:rsidP="00CD5C68">
      <w:pPr>
        <w:pStyle w:val="ListBullet1"/>
        <w:numPr>
          <w:ilvl w:val="0"/>
          <w:numId w:val="0"/>
        </w:numPr>
        <w:ind w:left="1008" w:hanging="360"/>
        <w:rPr>
          <w:lang w:val="en-IN"/>
        </w:rPr>
      </w:pPr>
    </w:p>
    <w:p w:rsidR="00CD5C68" w:rsidRPr="00425C8F" w:rsidRDefault="00CD5C68" w:rsidP="001E6309">
      <w:pPr>
        <w:pStyle w:val="Heading"/>
        <w:rPr>
          <w:color w:val="auto"/>
        </w:rPr>
      </w:pPr>
      <w:bookmarkStart w:id="265" w:name="_Toc256517372"/>
      <w:bookmarkStart w:id="266" w:name="_Toc368313808"/>
      <w:r w:rsidRPr="00425C8F">
        <w:rPr>
          <w:color w:val="auto"/>
        </w:rPr>
        <w:t>XML Response format:</w:t>
      </w:r>
      <w:bookmarkEnd w:id="265"/>
      <w:bookmarkEnd w:id="266"/>
    </w:p>
    <w:p w:rsidR="00CD5C68" w:rsidRPr="00425C8F" w:rsidRDefault="00CD5C68" w:rsidP="00CD5C68">
      <w:pPr>
        <w:pStyle w:val="BodyText2"/>
        <w:jc w:val="left"/>
        <w:rPr>
          <w:lang w:val="en-IN"/>
        </w:rPr>
      </w:pPr>
      <w:r w:rsidRPr="00425C8F">
        <w:rPr>
          <w:lang w:val="en-IN"/>
        </w:rPr>
        <w:t xml:space="preserve">The External System will receive response for C2C return to channel user from </w:t>
      </w:r>
      <w:r w:rsidR="007C479A" w:rsidRPr="00425C8F">
        <w:rPr>
          <w:lang w:val="en-IN"/>
        </w:rPr>
        <w:t>PreTUPS</w:t>
      </w:r>
      <w:r w:rsidRPr="00425C8F">
        <w:rPr>
          <w:lang w:val="en-IN"/>
        </w:rPr>
        <w:t xml:space="preserve"> system. The request format and details of request are mentioned below.</w:t>
      </w:r>
    </w:p>
    <w:p w:rsidR="00CD5C68" w:rsidRPr="00425C8F" w:rsidRDefault="00CD5C68" w:rsidP="00CD5C68">
      <w:pPr>
        <w:pStyle w:val="BodyText2"/>
        <w:rPr>
          <w:lang w:val="en-IN"/>
        </w:rPr>
      </w:pPr>
    </w:p>
    <w:p w:rsidR="00CD5C68" w:rsidRPr="00425C8F" w:rsidRDefault="00CD5C68" w:rsidP="00F51889">
      <w:pPr>
        <w:pStyle w:val="Code"/>
        <w:ind w:left="0"/>
        <w:rPr>
          <w:lang w:val="en-IN"/>
        </w:rPr>
      </w:pPr>
      <w:r w:rsidRPr="00425C8F">
        <w:rPr>
          <w:lang w:val="en-IN"/>
        </w:rPr>
        <w:t>&lt;?xml version="1.0"?&gt;</w:t>
      </w:r>
    </w:p>
    <w:p w:rsidR="00CD5C68" w:rsidRPr="00425C8F" w:rsidRDefault="00CD5C68" w:rsidP="00F51889">
      <w:pPr>
        <w:pStyle w:val="Code"/>
        <w:ind w:left="0"/>
        <w:rPr>
          <w:lang w:val="en-IN"/>
        </w:rPr>
      </w:pPr>
      <w:r w:rsidRPr="00425C8F">
        <w:rPr>
          <w:lang w:val="en-IN"/>
        </w:rPr>
        <w:t>&lt;COMMAND&gt;</w:t>
      </w:r>
    </w:p>
    <w:p w:rsidR="00CD5C68" w:rsidRPr="00425C8F" w:rsidRDefault="00CD5C68" w:rsidP="00F51889">
      <w:pPr>
        <w:pStyle w:val="Code"/>
        <w:ind w:left="720"/>
        <w:rPr>
          <w:lang w:val="en-IN"/>
        </w:rPr>
      </w:pPr>
      <w:r w:rsidRPr="00425C8F">
        <w:rPr>
          <w:lang w:val="en-IN"/>
        </w:rPr>
        <w:t>&lt;TYPE&gt;</w:t>
      </w:r>
      <w:r w:rsidRPr="00425C8F">
        <w:rPr>
          <w:b/>
          <w:bCs/>
          <w:lang w:val="en-IN"/>
        </w:rPr>
        <w:t>EXC2CRETRESP</w:t>
      </w:r>
      <w:r w:rsidRPr="00425C8F">
        <w:rPr>
          <w:lang w:val="en-IN"/>
        </w:rPr>
        <w:t>&lt;/TYPE&gt;</w:t>
      </w:r>
      <w:r w:rsidRPr="00425C8F">
        <w:rPr>
          <w:lang w:val="en-IN"/>
        </w:rPr>
        <w:tab/>
      </w:r>
      <w:r w:rsidRPr="00425C8F">
        <w:rPr>
          <w:lang w:val="en-IN"/>
        </w:rPr>
        <w:tab/>
      </w:r>
    </w:p>
    <w:p w:rsidR="00CD5C68" w:rsidRPr="00425C8F" w:rsidRDefault="00CD5C68" w:rsidP="00F51889">
      <w:pPr>
        <w:pStyle w:val="Code"/>
        <w:ind w:left="720"/>
        <w:rPr>
          <w:lang w:val="en-IN"/>
        </w:rPr>
      </w:pPr>
      <w:r w:rsidRPr="00425C8F">
        <w:rPr>
          <w:lang w:val="en-IN"/>
        </w:rPr>
        <w:t>&lt;TXNSTATUS&gt;</w:t>
      </w:r>
      <w:r w:rsidRPr="00425C8F">
        <w:rPr>
          <w:i/>
          <w:iCs/>
          <w:lang w:val="en-IN"/>
        </w:rPr>
        <w:t>&lt;</w:t>
      </w:r>
      <w:r w:rsidRPr="00425C8F">
        <w:rPr>
          <w:b/>
          <w:bCs/>
          <w:lang w:val="en-IN"/>
        </w:rPr>
        <w:t>Transaction Status</w:t>
      </w:r>
      <w:r w:rsidRPr="00425C8F">
        <w:rPr>
          <w:i/>
          <w:iCs/>
          <w:lang w:val="en-IN"/>
        </w:rPr>
        <w:t>&gt;</w:t>
      </w:r>
      <w:r w:rsidR="00844401">
        <w:rPr>
          <w:lang w:val="en-IN"/>
        </w:rPr>
        <w:t>&lt;/TXNSTATUS</w:t>
      </w:r>
      <w:r w:rsidRPr="00425C8F">
        <w:rPr>
          <w:lang w:val="en-IN"/>
        </w:rPr>
        <w:t>&gt;</w:t>
      </w:r>
    </w:p>
    <w:p w:rsidR="00CD5C68" w:rsidRPr="00425C8F" w:rsidRDefault="00CD5C68" w:rsidP="00F51889">
      <w:pPr>
        <w:pStyle w:val="Code"/>
        <w:ind w:left="720"/>
        <w:rPr>
          <w:lang w:val="en-IN"/>
        </w:rPr>
      </w:pPr>
      <w:r w:rsidRPr="00425C8F">
        <w:rPr>
          <w:lang w:val="en-IN"/>
        </w:rPr>
        <w:t>&lt;DATE&gt;&lt;</w:t>
      </w:r>
      <w:r w:rsidRPr="00425C8F">
        <w:rPr>
          <w:b/>
          <w:bCs/>
          <w:lang w:val="en-IN"/>
        </w:rPr>
        <w:t>Date and time</w:t>
      </w:r>
      <w:r w:rsidRPr="00425C8F">
        <w:rPr>
          <w:lang w:val="en-IN"/>
        </w:rPr>
        <w:t>&gt;&lt;/DATE&gt;</w:t>
      </w:r>
    </w:p>
    <w:p w:rsidR="00CD5C68" w:rsidRPr="00425C8F" w:rsidRDefault="00CD5C68" w:rsidP="00F51889">
      <w:pPr>
        <w:pStyle w:val="Code"/>
        <w:ind w:left="720"/>
        <w:rPr>
          <w:lang w:val="en-IN"/>
        </w:rPr>
      </w:pPr>
      <w:r w:rsidRPr="00425C8F">
        <w:rPr>
          <w:lang w:val="en-IN"/>
        </w:rPr>
        <w:t>&lt;EXTREFNUM&gt;&lt;</w:t>
      </w:r>
      <w:r w:rsidRPr="00425C8F">
        <w:rPr>
          <w:b/>
          <w:bCs/>
          <w:lang w:val="en-IN"/>
        </w:rPr>
        <w:t>Unique Reference number in the external system</w:t>
      </w:r>
      <w:r w:rsidRPr="00425C8F">
        <w:rPr>
          <w:lang w:val="en-IN"/>
        </w:rPr>
        <w:t>&gt;&lt;/EXTREFNUM&gt;</w:t>
      </w:r>
    </w:p>
    <w:p w:rsidR="00CD5C68" w:rsidRPr="00425C8F" w:rsidRDefault="00CD5C68" w:rsidP="00F51889">
      <w:pPr>
        <w:pStyle w:val="Code"/>
        <w:ind w:left="720"/>
        <w:rPr>
          <w:lang w:val="en-IN"/>
        </w:rPr>
      </w:pPr>
      <w:r w:rsidRPr="00425C8F">
        <w:rPr>
          <w:lang w:val="en-IN"/>
        </w:rPr>
        <w:lastRenderedPageBreak/>
        <w:t>&lt;TXNID&gt;</w:t>
      </w:r>
      <w:r w:rsidRPr="00425C8F">
        <w:rPr>
          <w:i/>
          <w:iCs/>
          <w:lang w:val="en-IN"/>
        </w:rPr>
        <w:t>&lt;</w:t>
      </w:r>
      <w:r w:rsidR="007C479A" w:rsidRPr="00425C8F">
        <w:rPr>
          <w:b/>
          <w:bCs/>
          <w:lang w:val="en-IN"/>
        </w:rPr>
        <w:t>PreTUPS</w:t>
      </w:r>
      <w:r w:rsidRPr="00425C8F">
        <w:rPr>
          <w:b/>
          <w:bCs/>
          <w:lang w:val="en-IN"/>
        </w:rPr>
        <w:t xml:space="preserve"> Transaction ID</w:t>
      </w:r>
      <w:r w:rsidRPr="00425C8F">
        <w:rPr>
          <w:i/>
          <w:iCs/>
          <w:lang w:val="en-IN"/>
        </w:rPr>
        <w:t>&gt;</w:t>
      </w:r>
      <w:r w:rsidRPr="00425C8F">
        <w:rPr>
          <w:lang w:val="en-IN"/>
        </w:rPr>
        <w:t>&lt;/TXNID&gt;</w:t>
      </w:r>
    </w:p>
    <w:p w:rsidR="00CD5C68" w:rsidRPr="00425C8F" w:rsidRDefault="00CD5C68" w:rsidP="00F51889">
      <w:pPr>
        <w:pStyle w:val="Code"/>
        <w:ind w:left="720"/>
        <w:rPr>
          <w:lang w:val="en-IN"/>
        </w:rPr>
      </w:pPr>
      <w:r w:rsidRPr="00425C8F">
        <w:rPr>
          <w:lang w:val="en-IN"/>
        </w:rPr>
        <w:t>&lt;MESSAGE&gt;&lt;</w:t>
      </w:r>
      <w:r w:rsidRPr="00425C8F">
        <w:rPr>
          <w:b/>
          <w:bCs/>
          <w:lang w:val="en-IN"/>
        </w:rPr>
        <w:t>Transaction Message</w:t>
      </w:r>
      <w:r w:rsidRPr="00425C8F">
        <w:rPr>
          <w:lang w:val="en-IN"/>
        </w:rPr>
        <w:t>&gt;&lt;/MESSAGE&gt;</w:t>
      </w:r>
    </w:p>
    <w:p w:rsidR="00CD5C68" w:rsidRPr="00425C8F" w:rsidRDefault="00CD5C68" w:rsidP="00F51889">
      <w:pPr>
        <w:pStyle w:val="Code"/>
        <w:ind w:left="0"/>
        <w:rPr>
          <w:lang w:val="en-IN"/>
        </w:rPr>
      </w:pPr>
      <w:r w:rsidRPr="00425C8F">
        <w:rPr>
          <w:lang w:val="en-IN"/>
        </w:rPr>
        <w:t>&lt;/COMMAND&gt;</w:t>
      </w:r>
    </w:p>
    <w:p w:rsidR="00CD5C68" w:rsidRPr="00425C8F" w:rsidRDefault="00CD5C68" w:rsidP="001E6309">
      <w:pPr>
        <w:pStyle w:val="Heading"/>
        <w:rPr>
          <w:color w:val="auto"/>
        </w:rPr>
      </w:pPr>
      <w:r w:rsidRPr="00425C8F">
        <w:rPr>
          <w:color w:val="auto"/>
        </w:rPr>
        <w:t>Field Details</w:t>
      </w:r>
    </w:p>
    <w:tbl>
      <w:tblPr>
        <w:tblW w:w="95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800"/>
        <w:gridCol w:w="2340"/>
        <w:gridCol w:w="1260"/>
        <w:gridCol w:w="1260"/>
        <w:gridCol w:w="1496"/>
      </w:tblGrid>
      <w:tr w:rsidR="00CD5C68" w:rsidRPr="00425C8F" w:rsidTr="006E4071">
        <w:trPr>
          <w:trHeight w:val="277"/>
          <w:tblHeader/>
        </w:trPr>
        <w:tc>
          <w:tcPr>
            <w:tcW w:w="144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340" w:type="dxa"/>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96" w:type="dxa"/>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TYPE</w:t>
            </w:r>
          </w:p>
        </w:tc>
        <w:tc>
          <w:tcPr>
            <w:tcW w:w="1800" w:type="dxa"/>
          </w:tcPr>
          <w:p w:rsidR="00CD5C68" w:rsidRPr="00425C8F" w:rsidRDefault="00CD5C68" w:rsidP="00940B20">
            <w:pPr>
              <w:pStyle w:val="Tablecontent"/>
              <w:rPr>
                <w:lang w:val="en-IN"/>
              </w:rPr>
            </w:pPr>
            <w:r w:rsidRPr="00425C8F">
              <w:rPr>
                <w:lang w:val="en-IN"/>
              </w:rPr>
              <w:t>Response type</w:t>
            </w:r>
          </w:p>
        </w:tc>
        <w:tc>
          <w:tcPr>
            <w:tcW w:w="2340" w:type="dxa"/>
          </w:tcPr>
          <w:p w:rsidR="00CD5C68" w:rsidRPr="00425C8F" w:rsidRDefault="00CD5C68" w:rsidP="00940B20">
            <w:pPr>
              <w:pStyle w:val="Tablecontent"/>
              <w:rPr>
                <w:lang w:val="en-IN"/>
              </w:rPr>
            </w:pPr>
            <w:r w:rsidRPr="00425C8F">
              <w:rPr>
                <w:lang w:val="en-IN"/>
              </w:rPr>
              <w:t>Response Type</w:t>
            </w:r>
          </w:p>
        </w:tc>
        <w:tc>
          <w:tcPr>
            <w:tcW w:w="1260" w:type="dxa"/>
          </w:tcPr>
          <w:p w:rsidR="00CD5C68" w:rsidRPr="00425C8F" w:rsidRDefault="00CD5C68" w:rsidP="00940B20">
            <w:pPr>
              <w:pStyle w:val="Tablecontent"/>
              <w:rPr>
                <w:lang w:val="en-IN"/>
              </w:rPr>
            </w:pPr>
            <w:r w:rsidRPr="00425C8F">
              <w:rPr>
                <w:b/>
                <w:bCs/>
                <w:lang w:val="en-IN"/>
              </w:rPr>
              <w:t>EXC2CRETRESP</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TXNSTATUS</w:t>
            </w:r>
          </w:p>
        </w:tc>
        <w:tc>
          <w:tcPr>
            <w:tcW w:w="1800" w:type="dxa"/>
          </w:tcPr>
          <w:p w:rsidR="00CD5C68" w:rsidRPr="00425C8F" w:rsidRDefault="00CD5C68" w:rsidP="00940B20">
            <w:pPr>
              <w:pStyle w:val="Tablecontent"/>
              <w:rPr>
                <w:lang w:val="en-IN"/>
              </w:rPr>
            </w:pPr>
            <w:r w:rsidRPr="00425C8F">
              <w:rPr>
                <w:lang w:val="en-IN"/>
              </w:rPr>
              <w:t>Transaction Status</w:t>
            </w:r>
          </w:p>
        </w:tc>
        <w:tc>
          <w:tcPr>
            <w:tcW w:w="2340" w:type="dxa"/>
          </w:tcPr>
          <w:p w:rsidR="00CD5C68" w:rsidRPr="00425C8F" w:rsidRDefault="00CD5C68" w:rsidP="00940B20">
            <w:pPr>
              <w:pStyle w:val="Tablecontent"/>
              <w:rPr>
                <w:lang w:val="en-IN"/>
              </w:rPr>
            </w:pPr>
            <w:r w:rsidRPr="00425C8F">
              <w:rPr>
                <w:lang w:val="en-IN"/>
              </w:rPr>
              <w:t>Status of the request</w:t>
            </w:r>
          </w:p>
          <w:p w:rsidR="00CD5C68" w:rsidRPr="00425C8F" w:rsidRDefault="00CD5C68" w:rsidP="00940B20">
            <w:pPr>
              <w:pStyle w:val="TableListBullet1"/>
              <w:jc w:val="left"/>
              <w:rPr>
                <w:lang w:val="en-IN"/>
              </w:rPr>
            </w:pPr>
            <w:r w:rsidRPr="00425C8F">
              <w:rPr>
                <w:lang w:val="en-IN"/>
              </w:rPr>
              <w:t xml:space="preserve">Transaction Status= 200 means Success, </w:t>
            </w:r>
          </w:p>
          <w:p w:rsidR="00CD5C68" w:rsidRPr="00425C8F" w:rsidRDefault="00CD5C68" w:rsidP="00940B20">
            <w:pPr>
              <w:pStyle w:val="TableListBullet1"/>
              <w:jc w:val="left"/>
              <w:rPr>
                <w:lang w:val="en-IN"/>
              </w:rPr>
            </w:pPr>
            <w:r w:rsidRPr="00425C8F">
              <w:rPr>
                <w:lang w:val="en-IN"/>
              </w:rPr>
              <w:t xml:space="preserve">Transaction Status Other than 200 means failed </w:t>
            </w:r>
          </w:p>
        </w:tc>
        <w:tc>
          <w:tcPr>
            <w:tcW w:w="1260" w:type="dxa"/>
          </w:tcPr>
          <w:p w:rsidR="00CD5C68" w:rsidRPr="00425C8F" w:rsidRDefault="00CD5C68" w:rsidP="00940B20">
            <w:pPr>
              <w:pStyle w:val="Tablecontent"/>
              <w:rPr>
                <w:lang w:val="en-IN"/>
              </w:rPr>
            </w:pPr>
            <w:r w:rsidRPr="00425C8F">
              <w:rPr>
                <w:lang w:val="en-IN"/>
              </w:rPr>
              <w:t>200</w:t>
            </w:r>
          </w:p>
        </w:tc>
        <w:tc>
          <w:tcPr>
            <w:tcW w:w="1260" w:type="dxa"/>
          </w:tcPr>
          <w:p w:rsidR="00CD5C68" w:rsidRPr="00425C8F" w:rsidRDefault="00CD5C68" w:rsidP="00940B20">
            <w:pPr>
              <w:pStyle w:val="Tablecontent"/>
              <w:rPr>
                <w:lang w:val="en-IN"/>
              </w:rPr>
            </w:pPr>
            <w:r w:rsidRPr="00425C8F">
              <w:rPr>
                <w:lang w:val="en-IN"/>
              </w:rPr>
              <w:t>N (10)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DATE</w:t>
            </w:r>
          </w:p>
        </w:tc>
        <w:tc>
          <w:tcPr>
            <w:tcW w:w="1800" w:type="dxa"/>
          </w:tcPr>
          <w:p w:rsidR="00CD5C68" w:rsidRPr="00425C8F" w:rsidRDefault="00CD5C68" w:rsidP="00940B20">
            <w:pPr>
              <w:pStyle w:val="Tablecontent"/>
              <w:rPr>
                <w:lang w:val="en-IN"/>
              </w:rPr>
            </w:pPr>
            <w:r w:rsidRPr="00425C8F">
              <w:rPr>
                <w:lang w:val="en-IN"/>
              </w:rPr>
              <w:t>Date and time</w:t>
            </w:r>
          </w:p>
        </w:tc>
        <w:tc>
          <w:tcPr>
            <w:tcW w:w="2340" w:type="dxa"/>
          </w:tcPr>
          <w:p w:rsidR="00CD5C68" w:rsidRPr="00425C8F" w:rsidRDefault="00CD5C68" w:rsidP="00940B20">
            <w:pPr>
              <w:pStyle w:val="Tablecontent"/>
              <w:rPr>
                <w:lang w:val="en-IN"/>
              </w:rPr>
            </w:pPr>
            <w:r w:rsidRPr="00425C8F">
              <w:rPr>
                <w:lang w:val="en-IN"/>
              </w:rPr>
              <w:t xml:space="preserve">Date and time on which response was sent from </w:t>
            </w:r>
            <w:r w:rsidR="007C479A" w:rsidRPr="00425C8F">
              <w:rPr>
                <w:lang w:val="en-IN"/>
              </w:rPr>
              <w:t>PreTUPS</w:t>
            </w:r>
            <w:r w:rsidRPr="00425C8F">
              <w:rPr>
                <w:lang w:val="en-IN"/>
              </w:rPr>
              <w:t>. HH are in 24 Hour format</w:t>
            </w:r>
          </w:p>
        </w:tc>
        <w:tc>
          <w:tcPr>
            <w:tcW w:w="1260" w:type="dxa"/>
          </w:tcPr>
          <w:p w:rsidR="00CD5C68" w:rsidRPr="00425C8F" w:rsidRDefault="00CD5C68" w:rsidP="00940B20">
            <w:pPr>
              <w:pStyle w:val="Tablecontent"/>
              <w:rPr>
                <w:lang w:val="en-IN"/>
              </w:rPr>
            </w:pPr>
            <w:r w:rsidRPr="00425C8F">
              <w:rPr>
                <w:lang w:val="en-IN"/>
              </w:rPr>
              <w:t>DD/MM/YYYY HH24:MI:SS</w:t>
            </w:r>
          </w:p>
        </w:tc>
        <w:tc>
          <w:tcPr>
            <w:tcW w:w="1260" w:type="dxa"/>
          </w:tcPr>
          <w:p w:rsidR="00CD5C68" w:rsidRPr="00425C8F" w:rsidRDefault="00CD5C68" w:rsidP="00940B20">
            <w:pPr>
              <w:pStyle w:val="Tablecontent"/>
              <w:rPr>
                <w:lang w:val="en-IN"/>
              </w:rPr>
            </w:pPr>
            <w:r w:rsidRPr="00425C8F">
              <w:rPr>
                <w:lang w:val="en-IN"/>
              </w:rPr>
              <w:t>D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EXTREFNUM</w:t>
            </w:r>
          </w:p>
        </w:tc>
        <w:tc>
          <w:tcPr>
            <w:tcW w:w="1800" w:type="dxa"/>
          </w:tcPr>
          <w:p w:rsidR="00CD5C68" w:rsidRPr="00425C8F" w:rsidRDefault="00CD5C68" w:rsidP="00940B20">
            <w:pPr>
              <w:pStyle w:val="Tablecontent"/>
              <w:rPr>
                <w:lang w:val="en-IN"/>
              </w:rPr>
            </w:pPr>
            <w:r w:rsidRPr="00425C8F">
              <w:rPr>
                <w:lang w:val="en-IN"/>
              </w:rPr>
              <w:t>External Reference number</w:t>
            </w:r>
          </w:p>
        </w:tc>
        <w:tc>
          <w:tcPr>
            <w:tcW w:w="2340" w:type="dxa"/>
          </w:tcPr>
          <w:p w:rsidR="00CD5C68" w:rsidRPr="00425C8F" w:rsidRDefault="00CD5C68" w:rsidP="00940B20">
            <w:pPr>
              <w:pStyle w:val="Tablecontent"/>
              <w:rPr>
                <w:lang w:val="en-IN"/>
              </w:rPr>
            </w:pPr>
            <w:r w:rsidRPr="00425C8F">
              <w:rPr>
                <w:lang w:val="en-IN"/>
              </w:rPr>
              <w:t>Reference number that was passed by the external system</w:t>
            </w:r>
          </w:p>
        </w:tc>
        <w:tc>
          <w:tcPr>
            <w:tcW w:w="1260" w:type="dxa"/>
          </w:tcPr>
          <w:p w:rsidR="00CD5C68" w:rsidRPr="00425C8F" w:rsidRDefault="00CD5C68" w:rsidP="00940B20">
            <w:pPr>
              <w:pStyle w:val="Tablecontent"/>
              <w:rPr>
                <w:lang w:val="en-IN"/>
              </w:rPr>
            </w:pPr>
            <w:r w:rsidRPr="00425C8F">
              <w:rPr>
                <w:lang w:val="en-IN"/>
              </w:rPr>
              <w:t>12345</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O</w:t>
            </w:r>
          </w:p>
          <w:p w:rsidR="00CD5C68" w:rsidRPr="00425C8F" w:rsidRDefault="00CD5C68" w:rsidP="00940B20">
            <w:pPr>
              <w:pStyle w:val="Tablecontent"/>
              <w:rPr>
                <w:lang w:val="en-IN"/>
              </w:rPr>
            </w:pPr>
            <w:r w:rsidRPr="00425C8F">
              <w:rPr>
                <w:lang w:val="en-IN"/>
              </w:rPr>
              <w:t>(Tag is mandatory)</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TXNID</w:t>
            </w:r>
          </w:p>
        </w:tc>
        <w:tc>
          <w:tcPr>
            <w:tcW w:w="1800" w:type="dxa"/>
          </w:tcPr>
          <w:p w:rsidR="00CD5C68" w:rsidRPr="00425C8F" w:rsidRDefault="00CD5C68" w:rsidP="00940B20">
            <w:pPr>
              <w:pStyle w:val="Tablecontent"/>
              <w:rPr>
                <w:lang w:val="en-IN"/>
              </w:rPr>
            </w:pPr>
            <w:r w:rsidRPr="00425C8F">
              <w:rPr>
                <w:lang w:val="en-IN"/>
              </w:rPr>
              <w:t>&lt;Transaction ID&gt;</w:t>
            </w:r>
          </w:p>
        </w:tc>
        <w:tc>
          <w:tcPr>
            <w:tcW w:w="2340" w:type="dxa"/>
          </w:tcPr>
          <w:p w:rsidR="00CD5C68" w:rsidRPr="00425C8F" w:rsidRDefault="007C479A" w:rsidP="00940B20">
            <w:pPr>
              <w:pStyle w:val="Tablecontent"/>
              <w:rPr>
                <w:lang w:val="en-IN"/>
              </w:rPr>
            </w:pPr>
            <w:r w:rsidRPr="00425C8F">
              <w:rPr>
                <w:lang w:val="en-IN"/>
              </w:rPr>
              <w:t>PreTUPS</w:t>
            </w:r>
            <w:r w:rsidR="00CD5C68" w:rsidRPr="00425C8F">
              <w:rPr>
                <w:lang w:val="en-IN"/>
              </w:rPr>
              <w:t xml:space="preserve"> Transaction ID for the Customer Recharge Transaction</w:t>
            </w:r>
          </w:p>
        </w:tc>
        <w:tc>
          <w:tcPr>
            <w:tcW w:w="1260" w:type="dxa"/>
          </w:tcPr>
          <w:p w:rsidR="00CD5C68" w:rsidRPr="00425C8F" w:rsidRDefault="00CD5C68" w:rsidP="00940B20">
            <w:pPr>
              <w:pStyle w:val="Tablecontent"/>
              <w:rPr>
                <w:lang w:val="en-IN"/>
              </w:rPr>
            </w:pPr>
            <w:r w:rsidRPr="00425C8F">
              <w:rPr>
                <w:lang w:val="en-IN"/>
              </w:rPr>
              <w:t>R080912.1212.1234</w:t>
            </w:r>
          </w:p>
        </w:tc>
        <w:tc>
          <w:tcPr>
            <w:tcW w:w="1260" w:type="dxa"/>
          </w:tcPr>
          <w:p w:rsidR="00CD5C68" w:rsidRPr="00425C8F" w:rsidRDefault="00CD5C68" w:rsidP="00940B20">
            <w:pPr>
              <w:pStyle w:val="Tablecontent"/>
              <w:rPr>
                <w:lang w:val="en-IN"/>
              </w:rPr>
            </w:pPr>
            <w:r w:rsidRPr="00425C8F">
              <w:rPr>
                <w:lang w:val="en-IN"/>
              </w:rPr>
              <w:t>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MESSAGE</w:t>
            </w:r>
          </w:p>
        </w:tc>
        <w:tc>
          <w:tcPr>
            <w:tcW w:w="1800" w:type="dxa"/>
          </w:tcPr>
          <w:p w:rsidR="00CD5C68" w:rsidRPr="00425C8F" w:rsidRDefault="00CD5C68" w:rsidP="00940B20">
            <w:pPr>
              <w:pStyle w:val="Tablecontent"/>
              <w:rPr>
                <w:lang w:val="en-IN"/>
              </w:rPr>
            </w:pPr>
            <w:r w:rsidRPr="00425C8F">
              <w:rPr>
                <w:lang w:val="en-IN"/>
              </w:rPr>
              <w:t xml:space="preserve">Message that will be given in response </w:t>
            </w:r>
          </w:p>
        </w:tc>
        <w:tc>
          <w:tcPr>
            <w:tcW w:w="2340" w:type="dxa"/>
          </w:tcPr>
          <w:p w:rsidR="00CD5C68" w:rsidRPr="00425C8F" w:rsidRDefault="00CD5C68" w:rsidP="00940B20">
            <w:pPr>
              <w:pStyle w:val="Tablecontent"/>
              <w:rPr>
                <w:lang w:val="en-IN"/>
              </w:rPr>
            </w:pPr>
            <w:r w:rsidRPr="00425C8F">
              <w:rPr>
                <w:lang w:val="en-IN"/>
              </w:rPr>
              <w:t>Message</w:t>
            </w:r>
          </w:p>
        </w:tc>
        <w:tc>
          <w:tcPr>
            <w:tcW w:w="1260" w:type="dxa"/>
          </w:tcPr>
          <w:p w:rsidR="00CD5C68" w:rsidRPr="00425C8F" w:rsidRDefault="00CD5C68" w:rsidP="00940B20">
            <w:pPr>
              <w:pStyle w:val="Tablecontent"/>
              <w:rPr>
                <w:lang w:val="en-IN"/>
              </w:rPr>
            </w:pPr>
          </w:p>
        </w:tc>
        <w:tc>
          <w:tcPr>
            <w:tcW w:w="1260" w:type="dxa"/>
          </w:tcPr>
          <w:p w:rsidR="00CD5C68" w:rsidRPr="00425C8F" w:rsidRDefault="00CD5C68" w:rsidP="00940B20">
            <w:pPr>
              <w:pStyle w:val="Tablecontent"/>
              <w:rPr>
                <w:lang w:val="en-IN"/>
              </w:rPr>
            </w:pPr>
            <w:r w:rsidRPr="00425C8F">
              <w:rPr>
                <w:lang w:val="en-IN"/>
              </w:rPr>
              <w:t>A (500)</w:t>
            </w:r>
          </w:p>
        </w:tc>
        <w:tc>
          <w:tcPr>
            <w:tcW w:w="1496" w:type="dxa"/>
          </w:tcPr>
          <w:p w:rsidR="00CD5C68" w:rsidRPr="00425C8F" w:rsidRDefault="00CD5C68" w:rsidP="00940B20">
            <w:pPr>
              <w:pStyle w:val="Tablecontent"/>
              <w:rPr>
                <w:lang w:val="en-IN"/>
              </w:rPr>
            </w:pPr>
            <w:r w:rsidRPr="00425C8F">
              <w:rPr>
                <w:lang w:val="en-IN"/>
              </w:rPr>
              <w:t>O</w:t>
            </w:r>
          </w:p>
          <w:p w:rsidR="00CD5C68" w:rsidRPr="00425C8F" w:rsidRDefault="00CD5C68" w:rsidP="00940B20">
            <w:pPr>
              <w:pStyle w:val="Tablecontent"/>
              <w:rPr>
                <w:lang w:val="en-IN"/>
              </w:rPr>
            </w:pPr>
            <w:r w:rsidRPr="00425C8F">
              <w:rPr>
                <w:lang w:val="en-IN"/>
              </w:rPr>
              <w:t>(Tag is mandatory)</w:t>
            </w:r>
          </w:p>
        </w:tc>
      </w:tr>
    </w:tbl>
    <w:p w:rsidR="00CD5C68" w:rsidRPr="00425C8F" w:rsidRDefault="00CD5C68" w:rsidP="00CD5C68">
      <w:pPr>
        <w:pStyle w:val="ListBullet1"/>
        <w:numPr>
          <w:ilvl w:val="0"/>
          <w:numId w:val="0"/>
        </w:numPr>
        <w:ind w:left="1008" w:hanging="360"/>
        <w:rPr>
          <w:lang w:val="en-IN"/>
        </w:rPr>
      </w:pPr>
    </w:p>
    <w:p w:rsidR="00CD5C68" w:rsidRPr="00425C8F" w:rsidRDefault="00CD5C68" w:rsidP="00337049">
      <w:pPr>
        <w:pStyle w:val="Heading2"/>
        <w:rPr>
          <w:lang w:val="en-IN"/>
        </w:rPr>
      </w:pPr>
      <w:bookmarkStart w:id="267" w:name="_Toc164502999"/>
      <w:bookmarkStart w:id="268" w:name="_Toc368313809"/>
      <w:bookmarkStart w:id="269" w:name="_Toc485139701"/>
      <w:r w:rsidRPr="00425C8F">
        <w:rPr>
          <w:lang w:val="en-IN"/>
        </w:rPr>
        <w:t>Suspend &amp; Resume Channel User</w:t>
      </w:r>
      <w:bookmarkEnd w:id="267"/>
      <w:r w:rsidRPr="00425C8F">
        <w:rPr>
          <w:lang w:val="en-IN"/>
        </w:rPr>
        <w:t>s</w:t>
      </w:r>
      <w:bookmarkEnd w:id="268"/>
      <w:bookmarkEnd w:id="269"/>
    </w:p>
    <w:p w:rsidR="00CD5C68" w:rsidRPr="00425C8F" w:rsidRDefault="00CD5C68" w:rsidP="00CD5C68">
      <w:pPr>
        <w:pStyle w:val="BodyText2"/>
        <w:rPr>
          <w:lang w:val="en-IN"/>
        </w:rPr>
      </w:pPr>
      <w:r w:rsidRPr="00425C8F">
        <w:rPr>
          <w:lang w:val="en-IN"/>
        </w:rPr>
        <w:t xml:space="preserve">Suspend-Resume user management will be provided to the Channel administrator. A suspended Channel user cannot login into the system. Suspend-Resume user management can be divided into two types </w:t>
      </w:r>
    </w:p>
    <w:p w:rsidR="00CD5C68" w:rsidRPr="00425C8F" w:rsidRDefault="00CD5C68" w:rsidP="00CD5C68">
      <w:pPr>
        <w:pStyle w:val="ListBullet1"/>
        <w:rPr>
          <w:lang w:val="en-IN"/>
        </w:rPr>
      </w:pPr>
      <w:r w:rsidRPr="00425C8F">
        <w:rPr>
          <w:b/>
          <w:bCs/>
          <w:lang w:val="en-IN"/>
        </w:rPr>
        <w:t>Suspend</w:t>
      </w:r>
      <w:r w:rsidRPr="00425C8F">
        <w:rPr>
          <w:lang w:val="en-IN"/>
        </w:rPr>
        <w:t xml:space="preserve">: Channel administrator can send the request for suspension of the channel user. </w:t>
      </w:r>
    </w:p>
    <w:p w:rsidR="00CD5C68" w:rsidRPr="00425C8F" w:rsidRDefault="00CD5C68" w:rsidP="00CD5C68">
      <w:pPr>
        <w:pStyle w:val="ListBullet1"/>
        <w:rPr>
          <w:lang w:val="en-IN"/>
        </w:rPr>
      </w:pPr>
      <w:r w:rsidRPr="00425C8F">
        <w:rPr>
          <w:b/>
          <w:bCs/>
          <w:lang w:val="en-IN"/>
        </w:rPr>
        <w:t>Resume</w:t>
      </w:r>
      <w:r w:rsidRPr="00425C8F">
        <w:rPr>
          <w:lang w:val="en-IN"/>
        </w:rPr>
        <w:t>: Channel administrator can send the request for resumption of the channel user.</w:t>
      </w:r>
    </w:p>
    <w:p w:rsidR="00CD5C68" w:rsidRPr="00425C8F" w:rsidRDefault="00CD5C68" w:rsidP="00CD5C68">
      <w:pPr>
        <w:pStyle w:val="BodyText2"/>
        <w:jc w:val="left"/>
        <w:rPr>
          <w:lang w:val="en-IN"/>
        </w:rPr>
      </w:pPr>
      <w:r w:rsidRPr="00425C8F">
        <w:rPr>
          <w:lang w:val="en-IN"/>
        </w:rPr>
        <w:t>Channel administrator can send a request to suspend or resume a Channel user from the system, If a Channel user is suspended from the system, then that Channel user will not allowed to use the system. After resumption, channel user can continue to access the system.</w:t>
      </w:r>
    </w:p>
    <w:p w:rsidR="006E4071" w:rsidRPr="00425C8F" w:rsidRDefault="006E4071" w:rsidP="00CD5C68">
      <w:pPr>
        <w:pStyle w:val="BodyText2"/>
        <w:jc w:val="left"/>
        <w:rPr>
          <w:lang w:val="en-IN"/>
        </w:rPr>
      </w:pPr>
    </w:p>
    <w:p w:rsidR="00CD5C68" w:rsidRPr="00425C8F" w:rsidRDefault="0000768E" w:rsidP="001E6309">
      <w:pPr>
        <w:pStyle w:val="Heading"/>
        <w:rPr>
          <w:color w:val="auto"/>
        </w:rPr>
      </w:pPr>
      <w:r w:rsidRPr="00425C8F">
        <w:rPr>
          <w:color w:val="auto"/>
        </w:rPr>
        <w:t>Request Syntax</w:t>
      </w:r>
    </w:p>
    <w:p w:rsidR="00CD5C68" w:rsidRPr="00425C8F" w:rsidRDefault="00CD5C68" w:rsidP="00CD5C68">
      <w:pPr>
        <w:pStyle w:val="BodyText2"/>
        <w:rPr>
          <w:lang w:val="en-IN"/>
        </w:rPr>
      </w:pPr>
      <w:r w:rsidRPr="00425C8F">
        <w:rPr>
          <w:lang w:val="en-IN"/>
        </w:rPr>
        <w:t>The External System will send the following request for suspend or resume a channel user. The request format and details of request are mentioned below.</w:t>
      </w:r>
    </w:p>
    <w:p w:rsidR="00CD5C68" w:rsidRPr="00425C8F" w:rsidRDefault="00CD5C68" w:rsidP="00CD5C68">
      <w:pPr>
        <w:pStyle w:val="BodyText2"/>
        <w:ind w:left="720"/>
        <w:rPr>
          <w:lang w:val="en-IN"/>
        </w:rPr>
      </w:pPr>
    </w:p>
    <w:p w:rsidR="00CD5C68" w:rsidRPr="00425C8F" w:rsidRDefault="00CD5C68" w:rsidP="006E4071">
      <w:pPr>
        <w:pStyle w:val="Code"/>
        <w:ind w:left="0"/>
        <w:rPr>
          <w:lang w:val="en-IN"/>
        </w:rPr>
      </w:pPr>
      <w:r w:rsidRPr="00425C8F">
        <w:rPr>
          <w:lang w:val="en-IN"/>
        </w:rPr>
        <w:t>&lt;?xml version="1.0"?&gt;</w:t>
      </w:r>
    </w:p>
    <w:p w:rsidR="00CD5C68" w:rsidRPr="00425C8F" w:rsidRDefault="00CD5C68" w:rsidP="006E4071">
      <w:pPr>
        <w:pStyle w:val="Code"/>
        <w:ind w:left="0"/>
        <w:rPr>
          <w:lang w:val="en-IN"/>
        </w:rPr>
      </w:pPr>
      <w:r w:rsidRPr="00425C8F">
        <w:rPr>
          <w:lang w:val="en-IN"/>
        </w:rPr>
        <w:t>&lt;COMMAND&gt;</w:t>
      </w:r>
    </w:p>
    <w:p w:rsidR="00CD5C68" w:rsidRPr="00425C8F" w:rsidRDefault="00CD5C68" w:rsidP="006E4071">
      <w:pPr>
        <w:pStyle w:val="Code"/>
        <w:ind w:left="720"/>
        <w:rPr>
          <w:lang w:val="en-IN"/>
        </w:rPr>
      </w:pPr>
    </w:p>
    <w:p w:rsidR="00E608CA" w:rsidRPr="00425C8F" w:rsidRDefault="00E608CA" w:rsidP="00E608CA">
      <w:pPr>
        <w:pStyle w:val="Code"/>
        <w:ind w:left="720"/>
        <w:rPr>
          <w:lang w:val="en-IN"/>
        </w:rPr>
      </w:pPr>
      <w:r w:rsidRPr="00425C8F">
        <w:rPr>
          <w:lang w:val="en-IN"/>
        </w:rPr>
        <w:t>&lt;TYPE&gt;&lt;SRCUSRREQEX&gt;&lt;/TYPE&gt;</w:t>
      </w:r>
    </w:p>
    <w:p w:rsidR="00E608CA" w:rsidRPr="00425C8F" w:rsidRDefault="00E608CA" w:rsidP="00E608CA">
      <w:pPr>
        <w:pStyle w:val="Code"/>
        <w:ind w:left="720"/>
        <w:rPr>
          <w:lang w:val="en-IN"/>
        </w:rPr>
      </w:pPr>
      <w:r w:rsidRPr="00425C8F">
        <w:rPr>
          <w:lang w:val="en-IN"/>
        </w:rPr>
        <w:lastRenderedPageBreak/>
        <w:t>&lt;MSISDN1&gt;&lt;</w:t>
      </w:r>
      <w:r w:rsidR="003B1DCF" w:rsidRPr="00425C8F">
        <w:rPr>
          <w:lang w:val="en-IN"/>
        </w:rPr>
        <w:t>Msisdn of the Operator user</w:t>
      </w:r>
      <w:r w:rsidRPr="00425C8F">
        <w:rPr>
          <w:lang w:val="en-IN"/>
        </w:rPr>
        <w:t>&gt;&lt;/MSISDN1&gt;</w:t>
      </w:r>
    </w:p>
    <w:p w:rsidR="00E608CA" w:rsidRPr="00425C8F" w:rsidRDefault="00E608CA" w:rsidP="00E608CA">
      <w:pPr>
        <w:pStyle w:val="Code"/>
        <w:ind w:left="720"/>
        <w:rPr>
          <w:lang w:val="en-IN"/>
        </w:rPr>
      </w:pPr>
      <w:r w:rsidRPr="00425C8F">
        <w:rPr>
          <w:lang w:val="en-IN"/>
        </w:rPr>
        <w:t>&lt;NETWORK&gt;&lt;Network Code&gt;&lt;/NETWORK&gt;</w:t>
      </w:r>
    </w:p>
    <w:p w:rsidR="00E608CA" w:rsidRPr="00425C8F" w:rsidRDefault="00E608CA" w:rsidP="00E608CA">
      <w:pPr>
        <w:pStyle w:val="Code"/>
        <w:ind w:left="720"/>
        <w:rPr>
          <w:lang w:val="en-IN"/>
        </w:rPr>
      </w:pPr>
      <w:r w:rsidRPr="00425C8F">
        <w:rPr>
          <w:lang w:val="en-IN"/>
        </w:rPr>
        <w:t>&lt;PIN&gt;&lt;PIN of Operator user&gt;&lt;/PIN&gt;</w:t>
      </w:r>
    </w:p>
    <w:p w:rsidR="00E608CA" w:rsidRPr="00425C8F" w:rsidRDefault="00E608CA" w:rsidP="00E608CA">
      <w:pPr>
        <w:pStyle w:val="Code"/>
        <w:ind w:left="720"/>
        <w:rPr>
          <w:lang w:val="en-IN"/>
        </w:rPr>
      </w:pPr>
      <w:r w:rsidRPr="00425C8F">
        <w:rPr>
          <w:lang w:val="en-IN"/>
        </w:rPr>
        <w:t>&lt;MSISDN2&gt;&lt;</w:t>
      </w:r>
      <w:r w:rsidR="003B1DCF" w:rsidRPr="00425C8F">
        <w:rPr>
          <w:lang w:val="en-IN"/>
        </w:rPr>
        <w:t xml:space="preserve">Msisdn Of user which is to be suspended </w:t>
      </w:r>
      <w:r w:rsidRPr="00425C8F">
        <w:rPr>
          <w:lang w:val="en-IN"/>
        </w:rPr>
        <w:t>&gt;&lt;/MSISDN2&gt;</w:t>
      </w:r>
    </w:p>
    <w:p w:rsidR="00E608CA" w:rsidRPr="00425C8F" w:rsidRDefault="00E608CA" w:rsidP="00E608CA">
      <w:pPr>
        <w:pStyle w:val="Code"/>
        <w:ind w:left="720"/>
        <w:rPr>
          <w:lang w:val="en-IN"/>
        </w:rPr>
      </w:pPr>
      <w:r w:rsidRPr="00425C8F">
        <w:rPr>
          <w:lang w:val="en-IN"/>
        </w:rPr>
        <w:t>&lt;ACTION&gt;S/R&lt;/ACTION&gt;</w:t>
      </w:r>
    </w:p>
    <w:p w:rsidR="00E608CA" w:rsidRPr="00425C8F" w:rsidRDefault="00E608CA" w:rsidP="00E608CA">
      <w:pPr>
        <w:pStyle w:val="Code"/>
        <w:ind w:left="720"/>
        <w:rPr>
          <w:lang w:val="en-IN"/>
        </w:rPr>
      </w:pPr>
      <w:r w:rsidRPr="00425C8F">
        <w:rPr>
          <w:lang w:val="en-IN"/>
        </w:rPr>
        <w:t>&lt;LANGUAGE1&gt;0&lt;/LANGUAGE1&gt;</w:t>
      </w:r>
    </w:p>
    <w:p w:rsidR="00CD5C68" w:rsidRPr="00425C8F" w:rsidRDefault="00CD5C68" w:rsidP="006E4071">
      <w:pPr>
        <w:pStyle w:val="Code"/>
        <w:ind w:left="0"/>
        <w:rPr>
          <w:lang w:val="en-IN"/>
        </w:rPr>
      </w:pPr>
      <w:r w:rsidRPr="00425C8F">
        <w:rPr>
          <w:lang w:val="en-IN"/>
        </w:rPr>
        <w:t>&lt;/COMMAND&gt;</w:t>
      </w:r>
    </w:p>
    <w:p w:rsidR="00CD5C68" w:rsidRPr="00425C8F" w:rsidRDefault="00CD5C68" w:rsidP="00CD5C68">
      <w:pPr>
        <w:pStyle w:val="BodyText2"/>
        <w:ind w:firstLine="720"/>
        <w:rPr>
          <w:lang w:val="en-IN"/>
        </w:rPr>
      </w:pPr>
    </w:p>
    <w:p w:rsidR="00CD5C68" w:rsidRPr="00425C8F" w:rsidRDefault="00CD5C68" w:rsidP="001E6309">
      <w:pPr>
        <w:pStyle w:val="Heading"/>
        <w:rPr>
          <w:color w:val="auto"/>
        </w:rPr>
      </w:pPr>
      <w:r w:rsidRPr="00425C8F">
        <w:rPr>
          <w:color w:val="auto"/>
        </w:rPr>
        <w:t>Fields Detail</w:t>
      </w:r>
    </w:p>
    <w:p w:rsidR="00CD5C68" w:rsidRPr="00425C8F" w:rsidRDefault="00CD5C68" w:rsidP="00CD5C68">
      <w:pPr>
        <w:pStyle w:val="BodyText2"/>
        <w:ind w:left="720"/>
        <w:rPr>
          <w:highlight w:val="yellow"/>
          <w:lang w:val="en-IN"/>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440"/>
        <w:gridCol w:w="2700"/>
        <w:gridCol w:w="1620"/>
        <w:gridCol w:w="900"/>
        <w:gridCol w:w="900"/>
      </w:tblGrid>
      <w:tr w:rsidR="00CD5C68" w:rsidRPr="00425C8F" w:rsidTr="006E4071">
        <w:trPr>
          <w:trHeight w:val="277"/>
          <w:tblHeader/>
        </w:trPr>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44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700" w:type="dxa"/>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62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900" w:type="dxa"/>
            <w:shd w:val="clear" w:color="auto" w:fill="E31837"/>
          </w:tcPr>
          <w:p w:rsidR="00CD5C68" w:rsidRPr="00425C8F" w:rsidRDefault="00CD5C68" w:rsidP="00940B20">
            <w:pPr>
              <w:pStyle w:val="TableColumnLabels"/>
              <w:rPr>
                <w:color w:val="auto"/>
                <w:lang w:val="en-IN"/>
              </w:rPr>
            </w:pPr>
            <w:r w:rsidRPr="00425C8F">
              <w:rPr>
                <w:color w:val="auto"/>
                <w:lang w:val="en-IN"/>
              </w:rPr>
              <w:t>Filed Type</w:t>
            </w:r>
          </w:p>
        </w:tc>
        <w:tc>
          <w:tcPr>
            <w:tcW w:w="900" w:type="dxa"/>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cantSplit/>
          <w:trHeight w:val="277"/>
        </w:trPr>
        <w:tc>
          <w:tcPr>
            <w:tcW w:w="9360" w:type="dxa"/>
            <w:gridSpan w:val="6"/>
          </w:tcPr>
          <w:p w:rsidR="00CD5C68" w:rsidRPr="00425C8F" w:rsidRDefault="00CD5C68" w:rsidP="00940B20">
            <w:pPr>
              <w:pStyle w:val="Tablecontent"/>
              <w:rPr>
                <w:b/>
                <w:bCs/>
                <w:lang w:val="en-IN"/>
              </w:rPr>
            </w:pPr>
            <w:r w:rsidRPr="00425C8F">
              <w:rPr>
                <w:b/>
                <w:bCs/>
                <w:lang w:val="en-IN"/>
              </w:rPr>
              <w:t>Common TAGS</w:t>
            </w:r>
          </w:p>
        </w:tc>
      </w:tr>
      <w:tr w:rsidR="00CD5C68" w:rsidRPr="00425C8F" w:rsidTr="00940B20">
        <w:trPr>
          <w:trHeight w:val="277"/>
        </w:trPr>
        <w:tc>
          <w:tcPr>
            <w:tcW w:w="1800" w:type="dxa"/>
          </w:tcPr>
          <w:p w:rsidR="00CD5C68" w:rsidRPr="00425C8F" w:rsidRDefault="00CD5C68" w:rsidP="00940B20">
            <w:pPr>
              <w:pStyle w:val="Tablecontent"/>
              <w:rPr>
                <w:lang w:val="en-IN"/>
              </w:rPr>
            </w:pPr>
            <w:r w:rsidRPr="00425C8F">
              <w:rPr>
                <w:lang w:val="en-IN"/>
              </w:rPr>
              <w:t>TYPE</w:t>
            </w:r>
          </w:p>
        </w:tc>
        <w:tc>
          <w:tcPr>
            <w:tcW w:w="1440" w:type="dxa"/>
          </w:tcPr>
          <w:p w:rsidR="00CD5C68" w:rsidRPr="00425C8F" w:rsidRDefault="00CD5C68" w:rsidP="00940B20">
            <w:pPr>
              <w:pStyle w:val="Tablecontent"/>
              <w:rPr>
                <w:lang w:val="en-IN"/>
              </w:rPr>
            </w:pPr>
            <w:r w:rsidRPr="00425C8F">
              <w:rPr>
                <w:lang w:val="en-IN"/>
              </w:rPr>
              <w:t>Request type</w:t>
            </w:r>
          </w:p>
        </w:tc>
        <w:tc>
          <w:tcPr>
            <w:tcW w:w="2700" w:type="dxa"/>
          </w:tcPr>
          <w:p w:rsidR="00CD5C68" w:rsidRPr="00425C8F" w:rsidRDefault="00CD5C68" w:rsidP="00940B20">
            <w:pPr>
              <w:pStyle w:val="Tablecontent"/>
              <w:rPr>
                <w:lang w:val="en-IN"/>
              </w:rPr>
            </w:pPr>
            <w:r w:rsidRPr="00425C8F">
              <w:rPr>
                <w:lang w:val="en-IN"/>
              </w:rPr>
              <w:t>Request Type, should be sent with each request - fixed</w:t>
            </w:r>
          </w:p>
        </w:tc>
        <w:tc>
          <w:tcPr>
            <w:tcW w:w="1620" w:type="dxa"/>
          </w:tcPr>
          <w:p w:rsidR="00CD5C68" w:rsidRPr="00425C8F" w:rsidRDefault="00E608CA" w:rsidP="00940B20">
            <w:pPr>
              <w:pStyle w:val="Tablecontent"/>
              <w:rPr>
                <w:lang w:val="en-IN"/>
              </w:rPr>
            </w:pPr>
            <w:r w:rsidRPr="00425C8F">
              <w:rPr>
                <w:lang w:val="en-IN"/>
              </w:rPr>
              <w:t>SRCUSRREQEX</w:t>
            </w:r>
          </w:p>
        </w:tc>
        <w:tc>
          <w:tcPr>
            <w:tcW w:w="900" w:type="dxa"/>
          </w:tcPr>
          <w:p w:rsidR="00CD5C68" w:rsidRPr="00425C8F" w:rsidRDefault="00CD5C68" w:rsidP="00940B20">
            <w:pPr>
              <w:pStyle w:val="Tablecontent"/>
              <w:rPr>
                <w:lang w:val="en-IN"/>
              </w:rPr>
            </w:pPr>
            <w:r w:rsidRPr="00425C8F">
              <w:rPr>
                <w:lang w:val="en-IN"/>
              </w:rPr>
              <w:t>A (20)</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tcPr>
          <w:p w:rsidR="00CD5C68" w:rsidRPr="00425C8F" w:rsidRDefault="00CD5C68" w:rsidP="00940B20">
            <w:pPr>
              <w:pStyle w:val="Tablecontent"/>
              <w:rPr>
                <w:lang w:val="en-IN"/>
              </w:rPr>
            </w:pPr>
          </w:p>
        </w:tc>
        <w:tc>
          <w:tcPr>
            <w:tcW w:w="1440" w:type="dxa"/>
          </w:tcPr>
          <w:p w:rsidR="00CD5C68" w:rsidRPr="00425C8F" w:rsidRDefault="00CD5C68" w:rsidP="00940B20">
            <w:pPr>
              <w:pStyle w:val="Tablecontent"/>
              <w:rPr>
                <w:lang w:val="en-IN"/>
              </w:rPr>
            </w:pPr>
          </w:p>
        </w:tc>
        <w:tc>
          <w:tcPr>
            <w:tcW w:w="2700" w:type="dxa"/>
          </w:tcPr>
          <w:p w:rsidR="00CD5C68" w:rsidRPr="00425C8F" w:rsidRDefault="00CD5C68" w:rsidP="00940B20">
            <w:pPr>
              <w:pStyle w:val="Tablecontent"/>
              <w:rPr>
                <w:lang w:val="en-IN"/>
              </w:rPr>
            </w:pPr>
          </w:p>
        </w:tc>
        <w:tc>
          <w:tcPr>
            <w:tcW w:w="1620" w:type="dxa"/>
          </w:tcPr>
          <w:p w:rsidR="00CD5C68" w:rsidRPr="00425C8F" w:rsidRDefault="00CD5C68" w:rsidP="00940B20">
            <w:pPr>
              <w:pStyle w:val="Tablecontent"/>
              <w:rPr>
                <w:lang w:val="en-IN"/>
              </w:rPr>
            </w:pPr>
          </w:p>
        </w:tc>
        <w:tc>
          <w:tcPr>
            <w:tcW w:w="900" w:type="dxa"/>
          </w:tcPr>
          <w:p w:rsidR="00CD5C68" w:rsidRPr="00425C8F" w:rsidRDefault="00CD5C68" w:rsidP="00940B20">
            <w:pPr>
              <w:pStyle w:val="Tablecontent"/>
              <w:rPr>
                <w:lang w:val="en-IN"/>
              </w:rPr>
            </w:pPr>
          </w:p>
        </w:tc>
        <w:tc>
          <w:tcPr>
            <w:tcW w:w="900" w:type="dxa"/>
          </w:tcPr>
          <w:p w:rsidR="00CD5C68" w:rsidRPr="00425C8F" w:rsidRDefault="00CD5C68" w:rsidP="00940B20">
            <w:pPr>
              <w:pStyle w:val="Tablecontent"/>
              <w:rPr>
                <w:lang w:val="en-IN"/>
              </w:rPr>
            </w:pPr>
          </w:p>
        </w:tc>
      </w:tr>
      <w:tr w:rsidR="00E608CA" w:rsidRPr="00425C8F" w:rsidTr="00940B20">
        <w:trPr>
          <w:trHeight w:val="277"/>
        </w:trPr>
        <w:tc>
          <w:tcPr>
            <w:tcW w:w="1800" w:type="dxa"/>
          </w:tcPr>
          <w:p w:rsidR="00E608CA" w:rsidRPr="00425C8F" w:rsidDel="00E608CA" w:rsidRDefault="00E608CA" w:rsidP="00940B20">
            <w:pPr>
              <w:pStyle w:val="Tablecontent"/>
              <w:rPr>
                <w:lang w:val="en-IN"/>
              </w:rPr>
            </w:pPr>
            <w:r w:rsidRPr="00425C8F">
              <w:rPr>
                <w:lang w:val="en-IN"/>
              </w:rPr>
              <w:t>MSISDN1</w:t>
            </w:r>
          </w:p>
        </w:tc>
        <w:tc>
          <w:tcPr>
            <w:tcW w:w="1440" w:type="dxa"/>
          </w:tcPr>
          <w:p w:rsidR="00E608CA" w:rsidRPr="00425C8F" w:rsidDel="00E608CA" w:rsidRDefault="00E608CA" w:rsidP="00940B20">
            <w:pPr>
              <w:pStyle w:val="Tablecontent"/>
              <w:rPr>
                <w:lang w:val="en-IN"/>
              </w:rPr>
            </w:pPr>
            <w:r w:rsidRPr="00425C8F">
              <w:rPr>
                <w:lang w:val="en-IN"/>
              </w:rPr>
              <w:t>Mobile Number</w:t>
            </w:r>
          </w:p>
        </w:tc>
        <w:tc>
          <w:tcPr>
            <w:tcW w:w="2700" w:type="dxa"/>
          </w:tcPr>
          <w:p w:rsidR="00E608CA" w:rsidRPr="00425C8F" w:rsidDel="00E608CA" w:rsidRDefault="003B1DCF" w:rsidP="00940B20">
            <w:pPr>
              <w:pStyle w:val="Tablecontent"/>
              <w:rPr>
                <w:lang w:val="en-IN"/>
              </w:rPr>
            </w:pPr>
            <w:r w:rsidRPr="00425C8F">
              <w:rPr>
                <w:lang w:val="en-IN"/>
              </w:rPr>
              <w:t>Msisdn of the Operator user</w:t>
            </w:r>
          </w:p>
        </w:tc>
        <w:tc>
          <w:tcPr>
            <w:tcW w:w="1620" w:type="dxa"/>
          </w:tcPr>
          <w:p w:rsidR="00E608CA" w:rsidRPr="00425C8F" w:rsidDel="00E608CA" w:rsidRDefault="00E608CA" w:rsidP="00940B20">
            <w:pPr>
              <w:pStyle w:val="Tablecontent"/>
              <w:rPr>
                <w:lang w:val="en-IN"/>
              </w:rPr>
            </w:pPr>
            <w:r w:rsidRPr="00425C8F">
              <w:rPr>
                <w:lang w:val="en-IN"/>
              </w:rPr>
              <w:t>7200009908</w:t>
            </w:r>
          </w:p>
        </w:tc>
        <w:tc>
          <w:tcPr>
            <w:tcW w:w="900" w:type="dxa"/>
          </w:tcPr>
          <w:p w:rsidR="00E608CA" w:rsidRPr="00425C8F" w:rsidDel="00E608CA" w:rsidRDefault="00E608CA" w:rsidP="00940B20">
            <w:pPr>
              <w:pStyle w:val="Tablecontent"/>
              <w:rPr>
                <w:lang w:val="en-IN"/>
              </w:rPr>
            </w:pPr>
            <w:r w:rsidRPr="00425C8F">
              <w:rPr>
                <w:lang w:val="en-IN"/>
              </w:rPr>
              <w:t>D(10)</w:t>
            </w:r>
          </w:p>
        </w:tc>
        <w:tc>
          <w:tcPr>
            <w:tcW w:w="900" w:type="dxa"/>
          </w:tcPr>
          <w:p w:rsidR="00E608CA" w:rsidRPr="00425C8F" w:rsidDel="00E608CA" w:rsidRDefault="00D52CBB" w:rsidP="00940B20">
            <w:pPr>
              <w:pStyle w:val="Tablecontent"/>
              <w:rPr>
                <w:lang w:val="en-IN"/>
              </w:rPr>
            </w:pPr>
            <w:ins w:id="270" w:author="Rahul Arya" w:date="2018-07-18T16:50:00Z">
              <w:r>
                <w:rPr>
                  <w:lang w:val="en-IN"/>
                </w:rPr>
                <w:t>O</w:t>
              </w:r>
            </w:ins>
            <w:bookmarkStart w:id="271" w:name="_GoBack"/>
            <w:bookmarkEnd w:id="271"/>
            <w:del w:id="272" w:author="Rahul Arya" w:date="2018-07-18T16:50:00Z">
              <w:r w:rsidR="00E608CA" w:rsidRPr="00425C8F" w:rsidDel="00D52CBB">
                <w:rPr>
                  <w:lang w:val="en-IN"/>
                </w:rPr>
                <w:delText>M</w:delText>
              </w:r>
            </w:del>
          </w:p>
        </w:tc>
      </w:tr>
      <w:tr w:rsidR="00E608CA" w:rsidRPr="00425C8F" w:rsidTr="00940B20">
        <w:trPr>
          <w:trHeight w:val="277"/>
        </w:trPr>
        <w:tc>
          <w:tcPr>
            <w:tcW w:w="1800" w:type="dxa"/>
          </w:tcPr>
          <w:p w:rsidR="00E608CA" w:rsidRPr="00425C8F" w:rsidRDefault="00E608CA" w:rsidP="00940B20">
            <w:pPr>
              <w:pStyle w:val="Tablecontent"/>
              <w:rPr>
                <w:lang w:val="en-IN"/>
              </w:rPr>
            </w:pPr>
          </w:p>
          <w:p w:rsidR="00E608CA" w:rsidRPr="00425C8F" w:rsidRDefault="00E608CA" w:rsidP="00940B20">
            <w:pPr>
              <w:pStyle w:val="Tablecontent"/>
              <w:rPr>
                <w:lang w:val="en-IN"/>
              </w:rPr>
            </w:pPr>
            <w:r w:rsidRPr="00425C8F">
              <w:rPr>
                <w:lang w:val="en-IN"/>
              </w:rPr>
              <w:t>NETWORK</w:t>
            </w:r>
          </w:p>
        </w:tc>
        <w:tc>
          <w:tcPr>
            <w:tcW w:w="1440" w:type="dxa"/>
          </w:tcPr>
          <w:p w:rsidR="00E608CA" w:rsidRPr="00425C8F" w:rsidRDefault="00E608CA" w:rsidP="00940B20">
            <w:pPr>
              <w:pStyle w:val="Tablecontent"/>
              <w:rPr>
                <w:lang w:val="en-IN"/>
              </w:rPr>
            </w:pPr>
            <w:r w:rsidRPr="00425C8F">
              <w:rPr>
                <w:lang w:val="en-IN"/>
              </w:rPr>
              <w:t xml:space="preserve">Network code </w:t>
            </w:r>
          </w:p>
        </w:tc>
        <w:tc>
          <w:tcPr>
            <w:tcW w:w="2700" w:type="dxa"/>
          </w:tcPr>
          <w:p w:rsidR="00E608CA" w:rsidRPr="00425C8F" w:rsidRDefault="00E608CA" w:rsidP="00940B20">
            <w:pPr>
              <w:pStyle w:val="Tablecontent"/>
              <w:rPr>
                <w:lang w:val="en-IN"/>
              </w:rPr>
            </w:pPr>
            <w:r w:rsidRPr="00425C8F">
              <w:rPr>
                <w:lang w:val="en-IN"/>
              </w:rPr>
              <w:t>Network code of the Operator User defined in PreTUPS as External Network code</w:t>
            </w:r>
          </w:p>
        </w:tc>
        <w:tc>
          <w:tcPr>
            <w:tcW w:w="1620" w:type="dxa"/>
          </w:tcPr>
          <w:p w:rsidR="00E608CA" w:rsidRPr="00425C8F" w:rsidRDefault="00E608CA" w:rsidP="00940B20">
            <w:pPr>
              <w:pStyle w:val="Tablecontent"/>
              <w:rPr>
                <w:lang w:val="en-IN"/>
              </w:rPr>
            </w:pPr>
            <w:r w:rsidRPr="00425C8F">
              <w:rPr>
                <w:lang w:val="en-IN"/>
              </w:rPr>
              <w:t>MO</w:t>
            </w:r>
          </w:p>
        </w:tc>
        <w:tc>
          <w:tcPr>
            <w:tcW w:w="900" w:type="dxa"/>
          </w:tcPr>
          <w:p w:rsidR="00E608CA" w:rsidRPr="00425C8F" w:rsidRDefault="00E608CA" w:rsidP="00940B20">
            <w:pPr>
              <w:pStyle w:val="Tablecontent"/>
              <w:rPr>
                <w:lang w:val="en-IN"/>
              </w:rPr>
            </w:pPr>
            <w:r w:rsidRPr="00425C8F">
              <w:rPr>
                <w:lang w:val="en-IN"/>
              </w:rPr>
              <w:t>A (2)</w:t>
            </w:r>
          </w:p>
        </w:tc>
        <w:tc>
          <w:tcPr>
            <w:tcW w:w="900" w:type="dxa"/>
          </w:tcPr>
          <w:p w:rsidR="00E608CA" w:rsidRPr="00425C8F" w:rsidRDefault="00E608CA" w:rsidP="00940B20">
            <w:pPr>
              <w:pStyle w:val="Tablecontent"/>
              <w:rPr>
                <w:lang w:val="en-IN"/>
              </w:rPr>
            </w:pPr>
            <w:r w:rsidRPr="00425C8F">
              <w:rPr>
                <w:lang w:val="en-IN"/>
              </w:rPr>
              <w:t>M</w:t>
            </w:r>
          </w:p>
        </w:tc>
      </w:tr>
      <w:tr w:rsidR="00E608CA" w:rsidRPr="00425C8F" w:rsidTr="00940B20">
        <w:trPr>
          <w:cantSplit/>
          <w:trHeight w:val="277"/>
        </w:trPr>
        <w:tc>
          <w:tcPr>
            <w:tcW w:w="1800" w:type="dxa"/>
          </w:tcPr>
          <w:p w:rsidR="00E608CA" w:rsidRPr="00425C8F" w:rsidRDefault="00E608CA" w:rsidP="00940B20">
            <w:pPr>
              <w:pStyle w:val="Tablecontent"/>
              <w:rPr>
                <w:lang w:val="en-IN"/>
              </w:rPr>
            </w:pPr>
          </w:p>
        </w:tc>
        <w:tc>
          <w:tcPr>
            <w:tcW w:w="1440" w:type="dxa"/>
          </w:tcPr>
          <w:p w:rsidR="00E608CA" w:rsidRPr="00425C8F" w:rsidRDefault="00E608CA" w:rsidP="00940B20">
            <w:pPr>
              <w:pStyle w:val="Tablecontent"/>
              <w:rPr>
                <w:lang w:val="en-IN"/>
              </w:rPr>
            </w:pPr>
          </w:p>
        </w:tc>
        <w:tc>
          <w:tcPr>
            <w:tcW w:w="2700" w:type="dxa"/>
          </w:tcPr>
          <w:p w:rsidR="00E608CA" w:rsidRPr="00425C8F" w:rsidRDefault="00E608CA" w:rsidP="00940B20">
            <w:pPr>
              <w:pStyle w:val="Tablecontent"/>
              <w:rPr>
                <w:lang w:val="en-IN"/>
              </w:rPr>
            </w:pPr>
          </w:p>
        </w:tc>
        <w:tc>
          <w:tcPr>
            <w:tcW w:w="1620" w:type="dxa"/>
          </w:tcPr>
          <w:p w:rsidR="00E608CA" w:rsidRPr="00425C8F" w:rsidRDefault="00E608CA" w:rsidP="00940B20">
            <w:pPr>
              <w:pStyle w:val="Tablecontent"/>
              <w:rPr>
                <w:lang w:val="en-IN"/>
              </w:rPr>
            </w:pPr>
          </w:p>
        </w:tc>
        <w:tc>
          <w:tcPr>
            <w:tcW w:w="900" w:type="dxa"/>
          </w:tcPr>
          <w:p w:rsidR="00E608CA" w:rsidRPr="00425C8F" w:rsidRDefault="00E608CA" w:rsidP="00940B20">
            <w:pPr>
              <w:pStyle w:val="Tablecontent"/>
              <w:rPr>
                <w:lang w:val="en-IN"/>
              </w:rPr>
            </w:pPr>
          </w:p>
        </w:tc>
        <w:tc>
          <w:tcPr>
            <w:tcW w:w="900" w:type="dxa"/>
            <w:vMerge w:val="restart"/>
          </w:tcPr>
          <w:p w:rsidR="00E608CA" w:rsidRPr="00425C8F" w:rsidRDefault="00E608CA" w:rsidP="00940B20">
            <w:pPr>
              <w:pStyle w:val="Tablecontent"/>
              <w:rPr>
                <w:lang w:val="en-IN"/>
              </w:rPr>
            </w:pPr>
          </w:p>
        </w:tc>
      </w:tr>
      <w:tr w:rsidR="00E608CA" w:rsidRPr="00425C8F" w:rsidTr="00940B20">
        <w:trPr>
          <w:cantSplit/>
          <w:trHeight w:val="277"/>
        </w:trPr>
        <w:tc>
          <w:tcPr>
            <w:tcW w:w="1800" w:type="dxa"/>
          </w:tcPr>
          <w:p w:rsidR="00E608CA" w:rsidRPr="00425C8F" w:rsidRDefault="00E608CA" w:rsidP="00940B20">
            <w:pPr>
              <w:pStyle w:val="Tablecontent"/>
              <w:rPr>
                <w:lang w:val="en-IN"/>
              </w:rPr>
            </w:pPr>
          </w:p>
        </w:tc>
        <w:tc>
          <w:tcPr>
            <w:tcW w:w="1440" w:type="dxa"/>
          </w:tcPr>
          <w:p w:rsidR="00E608CA" w:rsidRPr="00425C8F" w:rsidRDefault="00E608CA" w:rsidP="00940B20">
            <w:pPr>
              <w:pStyle w:val="Tablecontent"/>
              <w:rPr>
                <w:lang w:val="en-IN"/>
              </w:rPr>
            </w:pPr>
          </w:p>
        </w:tc>
        <w:tc>
          <w:tcPr>
            <w:tcW w:w="2700" w:type="dxa"/>
          </w:tcPr>
          <w:p w:rsidR="00E608CA" w:rsidRPr="00425C8F" w:rsidRDefault="00E608CA" w:rsidP="00940B20">
            <w:pPr>
              <w:pStyle w:val="Tablecontent"/>
              <w:rPr>
                <w:lang w:val="en-IN"/>
              </w:rPr>
            </w:pPr>
          </w:p>
        </w:tc>
        <w:tc>
          <w:tcPr>
            <w:tcW w:w="1620" w:type="dxa"/>
          </w:tcPr>
          <w:p w:rsidR="00E608CA" w:rsidRPr="00425C8F" w:rsidRDefault="00E608CA" w:rsidP="00940B20">
            <w:pPr>
              <w:pStyle w:val="Tablecontent"/>
              <w:rPr>
                <w:lang w:val="en-IN"/>
              </w:rPr>
            </w:pPr>
          </w:p>
        </w:tc>
        <w:tc>
          <w:tcPr>
            <w:tcW w:w="900" w:type="dxa"/>
          </w:tcPr>
          <w:p w:rsidR="00E608CA" w:rsidRPr="00425C8F" w:rsidRDefault="00E608CA" w:rsidP="00940B20">
            <w:pPr>
              <w:pStyle w:val="Tablecontent"/>
              <w:rPr>
                <w:lang w:val="en-IN"/>
              </w:rPr>
            </w:pPr>
          </w:p>
        </w:tc>
        <w:tc>
          <w:tcPr>
            <w:tcW w:w="900" w:type="dxa"/>
            <w:vMerge/>
          </w:tcPr>
          <w:p w:rsidR="00E608CA" w:rsidRPr="00425C8F" w:rsidRDefault="00E608CA" w:rsidP="00940B20">
            <w:pPr>
              <w:pStyle w:val="Tablecontent"/>
              <w:rPr>
                <w:lang w:val="en-IN"/>
              </w:rPr>
            </w:pPr>
          </w:p>
        </w:tc>
      </w:tr>
      <w:tr w:rsidR="00E608CA" w:rsidRPr="00425C8F" w:rsidTr="00940B20">
        <w:trPr>
          <w:cantSplit/>
          <w:trHeight w:val="277"/>
        </w:trPr>
        <w:tc>
          <w:tcPr>
            <w:tcW w:w="1800" w:type="dxa"/>
          </w:tcPr>
          <w:p w:rsidR="00E608CA" w:rsidRPr="00425C8F" w:rsidRDefault="00E608CA" w:rsidP="00940B20">
            <w:pPr>
              <w:pStyle w:val="Tablecontent"/>
              <w:rPr>
                <w:lang w:val="en-IN"/>
              </w:rPr>
            </w:pPr>
          </w:p>
        </w:tc>
        <w:tc>
          <w:tcPr>
            <w:tcW w:w="1440" w:type="dxa"/>
          </w:tcPr>
          <w:p w:rsidR="00E608CA" w:rsidRPr="00425C8F" w:rsidRDefault="00E608CA" w:rsidP="00940B20">
            <w:pPr>
              <w:pStyle w:val="Tablecontent"/>
              <w:rPr>
                <w:lang w:val="en-IN"/>
              </w:rPr>
            </w:pPr>
          </w:p>
        </w:tc>
        <w:tc>
          <w:tcPr>
            <w:tcW w:w="2700" w:type="dxa"/>
          </w:tcPr>
          <w:p w:rsidR="00E608CA" w:rsidRPr="00425C8F" w:rsidRDefault="00E608CA" w:rsidP="00940B20">
            <w:pPr>
              <w:pStyle w:val="Tablecontent"/>
              <w:rPr>
                <w:lang w:val="en-IN"/>
              </w:rPr>
            </w:pPr>
          </w:p>
        </w:tc>
        <w:tc>
          <w:tcPr>
            <w:tcW w:w="1620" w:type="dxa"/>
          </w:tcPr>
          <w:p w:rsidR="00E608CA" w:rsidRPr="00425C8F" w:rsidRDefault="00E608CA" w:rsidP="00940B20">
            <w:pPr>
              <w:pStyle w:val="Tablecontent"/>
              <w:rPr>
                <w:lang w:val="en-IN"/>
              </w:rPr>
            </w:pPr>
          </w:p>
        </w:tc>
        <w:tc>
          <w:tcPr>
            <w:tcW w:w="900" w:type="dxa"/>
          </w:tcPr>
          <w:p w:rsidR="00E608CA" w:rsidRPr="00425C8F" w:rsidRDefault="00E608CA" w:rsidP="00940B20">
            <w:pPr>
              <w:pStyle w:val="Tablecontent"/>
              <w:rPr>
                <w:lang w:val="en-IN"/>
              </w:rPr>
            </w:pPr>
          </w:p>
        </w:tc>
        <w:tc>
          <w:tcPr>
            <w:tcW w:w="900" w:type="dxa"/>
            <w:vMerge w:val="restart"/>
          </w:tcPr>
          <w:p w:rsidR="00E608CA" w:rsidRPr="00425C8F" w:rsidRDefault="00E608CA" w:rsidP="00940B20">
            <w:pPr>
              <w:pStyle w:val="Tablecontent"/>
              <w:rPr>
                <w:lang w:val="en-IN"/>
              </w:rPr>
            </w:pPr>
          </w:p>
        </w:tc>
      </w:tr>
      <w:tr w:rsidR="00E608CA" w:rsidRPr="00425C8F" w:rsidTr="00940B20">
        <w:trPr>
          <w:cantSplit/>
          <w:trHeight w:val="277"/>
        </w:trPr>
        <w:tc>
          <w:tcPr>
            <w:tcW w:w="1800" w:type="dxa"/>
          </w:tcPr>
          <w:p w:rsidR="00E608CA" w:rsidRPr="00425C8F" w:rsidRDefault="00E608CA" w:rsidP="00940B20">
            <w:pPr>
              <w:pStyle w:val="Tablecontent"/>
              <w:rPr>
                <w:lang w:val="en-IN"/>
              </w:rPr>
            </w:pPr>
          </w:p>
          <w:p w:rsidR="00E608CA" w:rsidRPr="00425C8F" w:rsidRDefault="00E608CA" w:rsidP="00940B20">
            <w:pPr>
              <w:pStyle w:val="Tablecontent"/>
              <w:rPr>
                <w:lang w:val="en-IN"/>
              </w:rPr>
            </w:pPr>
            <w:r w:rsidRPr="00425C8F">
              <w:rPr>
                <w:lang w:val="en-IN"/>
              </w:rPr>
              <w:t>PIN</w:t>
            </w:r>
          </w:p>
        </w:tc>
        <w:tc>
          <w:tcPr>
            <w:tcW w:w="1440" w:type="dxa"/>
          </w:tcPr>
          <w:p w:rsidR="00E608CA" w:rsidRPr="00425C8F" w:rsidRDefault="00E608CA" w:rsidP="00940B20">
            <w:pPr>
              <w:pStyle w:val="Tablecontent"/>
              <w:rPr>
                <w:lang w:val="en-IN"/>
              </w:rPr>
            </w:pPr>
          </w:p>
          <w:p w:rsidR="00E608CA" w:rsidRPr="00425C8F" w:rsidRDefault="00E608CA" w:rsidP="00940B20">
            <w:pPr>
              <w:pStyle w:val="Tablecontent"/>
              <w:rPr>
                <w:lang w:val="en-IN"/>
              </w:rPr>
            </w:pPr>
            <w:r w:rsidRPr="00425C8F">
              <w:rPr>
                <w:lang w:val="en-IN"/>
              </w:rPr>
              <w:t>PIN</w:t>
            </w:r>
          </w:p>
        </w:tc>
        <w:tc>
          <w:tcPr>
            <w:tcW w:w="2700" w:type="dxa"/>
          </w:tcPr>
          <w:p w:rsidR="00E608CA" w:rsidRPr="00425C8F" w:rsidRDefault="00E608CA" w:rsidP="00940B20">
            <w:pPr>
              <w:pStyle w:val="Tablecontent"/>
              <w:rPr>
                <w:lang w:val="en-IN"/>
              </w:rPr>
            </w:pPr>
            <w:r w:rsidRPr="00425C8F">
              <w:rPr>
                <w:lang w:val="en-IN"/>
              </w:rPr>
              <w:t xml:space="preserve"> PIN of the Operator user</w:t>
            </w:r>
          </w:p>
        </w:tc>
        <w:tc>
          <w:tcPr>
            <w:tcW w:w="1620" w:type="dxa"/>
          </w:tcPr>
          <w:p w:rsidR="00E608CA" w:rsidRPr="00425C8F" w:rsidRDefault="00E608CA" w:rsidP="00940B20">
            <w:pPr>
              <w:pStyle w:val="Tablecontent"/>
              <w:rPr>
                <w:lang w:val="en-IN"/>
              </w:rPr>
            </w:pPr>
            <w:r w:rsidRPr="00425C8F">
              <w:rPr>
                <w:lang w:val="en-IN"/>
              </w:rPr>
              <w:t>2468</w:t>
            </w:r>
          </w:p>
        </w:tc>
        <w:tc>
          <w:tcPr>
            <w:tcW w:w="900" w:type="dxa"/>
          </w:tcPr>
          <w:p w:rsidR="00E608CA" w:rsidRPr="00425C8F" w:rsidRDefault="00E608CA" w:rsidP="00940B20">
            <w:pPr>
              <w:pStyle w:val="Tablecontent"/>
              <w:rPr>
                <w:lang w:val="en-IN"/>
              </w:rPr>
            </w:pPr>
            <w:r w:rsidRPr="00425C8F">
              <w:rPr>
                <w:lang w:val="en-IN"/>
              </w:rPr>
              <w:t>A (8)</w:t>
            </w:r>
          </w:p>
        </w:tc>
        <w:tc>
          <w:tcPr>
            <w:tcW w:w="900" w:type="dxa"/>
            <w:vMerge/>
          </w:tcPr>
          <w:p w:rsidR="00E608CA" w:rsidRPr="00425C8F" w:rsidRDefault="00E608CA" w:rsidP="00940B20">
            <w:pPr>
              <w:pStyle w:val="Tablecontent"/>
              <w:rPr>
                <w:lang w:val="en-IN"/>
              </w:rPr>
            </w:pPr>
          </w:p>
        </w:tc>
      </w:tr>
      <w:tr w:rsidR="00E608CA" w:rsidRPr="00425C8F" w:rsidTr="00940B20">
        <w:trPr>
          <w:trHeight w:val="277"/>
        </w:trPr>
        <w:tc>
          <w:tcPr>
            <w:tcW w:w="1800" w:type="dxa"/>
          </w:tcPr>
          <w:p w:rsidR="00E608CA" w:rsidRPr="00425C8F" w:rsidRDefault="00E608CA" w:rsidP="00940B20">
            <w:pPr>
              <w:pStyle w:val="Tablecontent"/>
              <w:rPr>
                <w:lang w:val="en-IN"/>
              </w:rPr>
            </w:pPr>
          </w:p>
        </w:tc>
        <w:tc>
          <w:tcPr>
            <w:tcW w:w="1440" w:type="dxa"/>
          </w:tcPr>
          <w:p w:rsidR="00E608CA" w:rsidRPr="00425C8F" w:rsidRDefault="00E608CA" w:rsidP="00940B20">
            <w:pPr>
              <w:pStyle w:val="Tablecontent"/>
              <w:rPr>
                <w:lang w:val="en-IN"/>
              </w:rPr>
            </w:pPr>
          </w:p>
        </w:tc>
        <w:tc>
          <w:tcPr>
            <w:tcW w:w="2700" w:type="dxa"/>
          </w:tcPr>
          <w:p w:rsidR="00E608CA" w:rsidRPr="00425C8F" w:rsidRDefault="00E608CA" w:rsidP="00940B20">
            <w:pPr>
              <w:pStyle w:val="Tablecontent"/>
              <w:rPr>
                <w:lang w:val="en-IN"/>
              </w:rPr>
            </w:pPr>
          </w:p>
        </w:tc>
        <w:tc>
          <w:tcPr>
            <w:tcW w:w="1620" w:type="dxa"/>
          </w:tcPr>
          <w:p w:rsidR="00E608CA" w:rsidRPr="00425C8F" w:rsidRDefault="00E608CA" w:rsidP="00940B20">
            <w:pPr>
              <w:pStyle w:val="Tablecontent"/>
              <w:rPr>
                <w:lang w:val="en-IN"/>
              </w:rPr>
            </w:pPr>
          </w:p>
        </w:tc>
        <w:tc>
          <w:tcPr>
            <w:tcW w:w="900" w:type="dxa"/>
          </w:tcPr>
          <w:p w:rsidR="00E608CA" w:rsidRPr="00425C8F" w:rsidRDefault="00E608CA" w:rsidP="00940B20">
            <w:pPr>
              <w:pStyle w:val="Tablecontent"/>
              <w:rPr>
                <w:lang w:val="en-IN"/>
              </w:rPr>
            </w:pPr>
          </w:p>
        </w:tc>
        <w:tc>
          <w:tcPr>
            <w:tcW w:w="900" w:type="dxa"/>
          </w:tcPr>
          <w:p w:rsidR="00E608CA" w:rsidRPr="00425C8F" w:rsidRDefault="00E608CA" w:rsidP="00940B20">
            <w:pPr>
              <w:pStyle w:val="Tablecontent"/>
              <w:rPr>
                <w:lang w:val="en-IN"/>
              </w:rPr>
            </w:pPr>
          </w:p>
        </w:tc>
      </w:tr>
      <w:tr w:rsidR="00E608CA" w:rsidRPr="00425C8F" w:rsidTr="00940B20">
        <w:trPr>
          <w:trHeight w:val="277"/>
        </w:trPr>
        <w:tc>
          <w:tcPr>
            <w:tcW w:w="1800" w:type="dxa"/>
          </w:tcPr>
          <w:p w:rsidR="00E608CA" w:rsidRPr="00425C8F" w:rsidDel="00E608CA" w:rsidRDefault="00E608CA" w:rsidP="00940B20">
            <w:pPr>
              <w:pStyle w:val="Tablecontent"/>
              <w:rPr>
                <w:lang w:val="en-IN"/>
              </w:rPr>
            </w:pPr>
            <w:r w:rsidRPr="00425C8F">
              <w:rPr>
                <w:lang w:val="en-IN"/>
              </w:rPr>
              <w:t>MSISDN2</w:t>
            </w:r>
          </w:p>
        </w:tc>
        <w:tc>
          <w:tcPr>
            <w:tcW w:w="1440" w:type="dxa"/>
          </w:tcPr>
          <w:p w:rsidR="00E608CA" w:rsidRPr="00425C8F" w:rsidDel="00E608CA" w:rsidRDefault="00E608CA" w:rsidP="00940B20">
            <w:pPr>
              <w:pStyle w:val="Tablecontent"/>
              <w:rPr>
                <w:lang w:val="en-IN"/>
              </w:rPr>
            </w:pPr>
            <w:r w:rsidRPr="00425C8F">
              <w:rPr>
                <w:lang w:val="en-IN"/>
              </w:rPr>
              <w:t>Mobile Number</w:t>
            </w:r>
          </w:p>
        </w:tc>
        <w:tc>
          <w:tcPr>
            <w:tcW w:w="2700" w:type="dxa"/>
          </w:tcPr>
          <w:p w:rsidR="00E608CA" w:rsidRPr="00425C8F" w:rsidDel="00E608CA" w:rsidRDefault="003B1DCF" w:rsidP="00940B20">
            <w:pPr>
              <w:pStyle w:val="Tablecontent"/>
              <w:rPr>
                <w:lang w:val="en-IN"/>
              </w:rPr>
            </w:pPr>
            <w:r w:rsidRPr="00425C8F">
              <w:rPr>
                <w:lang w:val="en-IN"/>
              </w:rPr>
              <w:t>Msisdn Of user</w:t>
            </w:r>
          </w:p>
        </w:tc>
        <w:tc>
          <w:tcPr>
            <w:tcW w:w="1620" w:type="dxa"/>
          </w:tcPr>
          <w:p w:rsidR="00E608CA" w:rsidRPr="00425C8F" w:rsidDel="00E608CA" w:rsidRDefault="00E608CA" w:rsidP="00940B20">
            <w:pPr>
              <w:pStyle w:val="Tablecontent"/>
              <w:rPr>
                <w:lang w:val="en-IN"/>
              </w:rPr>
            </w:pPr>
            <w:r w:rsidRPr="00425C8F">
              <w:rPr>
                <w:lang w:val="en-IN"/>
              </w:rPr>
              <w:t>7788667722</w:t>
            </w:r>
          </w:p>
        </w:tc>
        <w:tc>
          <w:tcPr>
            <w:tcW w:w="900" w:type="dxa"/>
          </w:tcPr>
          <w:p w:rsidR="00E608CA" w:rsidRPr="00425C8F" w:rsidDel="00E608CA" w:rsidRDefault="00E608CA" w:rsidP="00940B20">
            <w:pPr>
              <w:pStyle w:val="Tablecontent"/>
              <w:rPr>
                <w:lang w:val="en-IN"/>
              </w:rPr>
            </w:pPr>
            <w:r w:rsidRPr="00425C8F">
              <w:rPr>
                <w:lang w:val="en-IN"/>
              </w:rPr>
              <w:t>D(10)</w:t>
            </w:r>
          </w:p>
        </w:tc>
        <w:tc>
          <w:tcPr>
            <w:tcW w:w="900" w:type="dxa"/>
          </w:tcPr>
          <w:p w:rsidR="00E608CA" w:rsidRPr="00425C8F" w:rsidDel="00E608CA" w:rsidRDefault="00E608CA" w:rsidP="00940B20">
            <w:pPr>
              <w:pStyle w:val="Tablecontent"/>
              <w:rPr>
                <w:lang w:val="en-IN"/>
              </w:rPr>
            </w:pPr>
            <w:r w:rsidRPr="00425C8F">
              <w:rPr>
                <w:lang w:val="en-IN"/>
              </w:rPr>
              <w:t>M</w:t>
            </w:r>
          </w:p>
        </w:tc>
      </w:tr>
      <w:tr w:rsidR="00E608CA" w:rsidRPr="00425C8F" w:rsidTr="00940B20">
        <w:trPr>
          <w:cantSplit/>
          <w:trHeight w:val="277"/>
        </w:trPr>
        <w:tc>
          <w:tcPr>
            <w:tcW w:w="9360" w:type="dxa"/>
            <w:gridSpan w:val="6"/>
          </w:tcPr>
          <w:p w:rsidR="00E608CA" w:rsidRPr="00425C8F" w:rsidRDefault="00E608CA" w:rsidP="00940B20">
            <w:pPr>
              <w:pStyle w:val="Tablecontent"/>
              <w:rPr>
                <w:b/>
                <w:bCs/>
                <w:lang w:val="en-IN"/>
              </w:rPr>
            </w:pPr>
            <w:r w:rsidRPr="00425C8F">
              <w:rPr>
                <w:b/>
                <w:bCs/>
                <w:lang w:val="en-IN"/>
              </w:rPr>
              <w:t xml:space="preserve">DATA –Data sub tags will be considered as main request tags </w:t>
            </w:r>
          </w:p>
        </w:tc>
      </w:tr>
      <w:tr w:rsidR="00E608CA" w:rsidRPr="00425C8F" w:rsidTr="00940B20">
        <w:trPr>
          <w:trHeight w:val="277"/>
        </w:trPr>
        <w:tc>
          <w:tcPr>
            <w:tcW w:w="1800" w:type="dxa"/>
          </w:tcPr>
          <w:p w:rsidR="00E608CA" w:rsidRPr="00425C8F" w:rsidRDefault="00E608CA" w:rsidP="00940B20">
            <w:pPr>
              <w:pStyle w:val="Tablecontent"/>
              <w:rPr>
                <w:lang w:val="en-IN"/>
              </w:rPr>
            </w:pPr>
          </w:p>
        </w:tc>
        <w:tc>
          <w:tcPr>
            <w:tcW w:w="1440" w:type="dxa"/>
          </w:tcPr>
          <w:p w:rsidR="00E608CA" w:rsidRPr="00425C8F" w:rsidRDefault="00E608CA" w:rsidP="00940B20">
            <w:pPr>
              <w:pStyle w:val="Tablecontent"/>
              <w:rPr>
                <w:lang w:val="en-IN"/>
              </w:rPr>
            </w:pPr>
          </w:p>
        </w:tc>
        <w:tc>
          <w:tcPr>
            <w:tcW w:w="2700" w:type="dxa"/>
          </w:tcPr>
          <w:p w:rsidR="00E608CA" w:rsidRPr="00425C8F" w:rsidRDefault="00E608CA" w:rsidP="00940B20">
            <w:pPr>
              <w:pStyle w:val="Tablecontent"/>
              <w:rPr>
                <w:lang w:val="en-IN"/>
              </w:rPr>
            </w:pPr>
          </w:p>
        </w:tc>
        <w:tc>
          <w:tcPr>
            <w:tcW w:w="1620" w:type="dxa"/>
          </w:tcPr>
          <w:p w:rsidR="00E608CA" w:rsidRPr="00425C8F" w:rsidRDefault="00E608CA" w:rsidP="00940B20">
            <w:pPr>
              <w:pStyle w:val="Tablecontent"/>
              <w:rPr>
                <w:lang w:val="en-IN"/>
              </w:rPr>
            </w:pPr>
          </w:p>
        </w:tc>
        <w:tc>
          <w:tcPr>
            <w:tcW w:w="900" w:type="dxa"/>
          </w:tcPr>
          <w:p w:rsidR="00E608CA" w:rsidRPr="00425C8F" w:rsidRDefault="00E608CA" w:rsidP="00940B20">
            <w:pPr>
              <w:pStyle w:val="Tablecontent"/>
              <w:rPr>
                <w:lang w:val="en-IN"/>
              </w:rPr>
            </w:pPr>
          </w:p>
        </w:tc>
        <w:tc>
          <w:tcPr>
            <w:tcW w:w="900" w:type="dxa"/>
          </w:tcPr>
          <w:p w:rsidR="00E608CA" w:rsidRPr="00425C8F" w:rsidRDefault="00E608CA" w:rsidP="00940B20">
            <w:pPr>
              <w:pStyle w:val="Tablecontent"/>
              <w:rPr>
                <w:lang w:val="en-IN"/>
              </w:rPr>
            </w:pPr>
          </w:p>
        </w:tc>
      </w:tr>
      <w:tr w:rsidR="00E608CA" w:rsidRPr="00425C8F" w:rsidTr="00940B20">
        <w:trPr>
          <w:trHeight w:val="277"/>
        </w:trPr>
        <w:tc>
          <w:tcPr>
            <w:tcW w:w="1800" w:type="dxa"/>
          </w:tcPr>
          <w:p w:rsidR="00E608CA" w:rsidRPr="00425C8F" w:rsidRDefault="00E608CA" w:rsidP="00940B20">
            <w:pPr>
              <w:pStyle w:val="Tablecontent"/>
              <w:rPr>
                <w:lang w:val="en-IN"/>
              </w:rPr>
            </w:pPr>
          </w:p>
        </w:tc>
        <w:tc>
          <w:tcPr>
            <w:tcW w:w="1440" w:type="dxa"/>
          </w:tcPr>
          <w:p w:rsidR="00E608CA" w:rsidRPr="00425C8F" w:rsidRDefault="00E608CA" w:rsidP="00940B20">
            <w:pPr>
              <w:pStyle w:val="Tablecontent"/>
              <w:rPr>
                <w:lang w:val="en-IN"/>
              </w:rPr>
            </w:pPr>
          </w:p>
        </w:tc>
        <w:tc>
          <w:tcPr>
            <w:tcW w:w="2700" w:type="dxa"/>
          </w:tcPr>
          <w:p w:rsidR="00E608CA" w:rsidRPr="00425C8F" w:rsidRDefault="00E608CA" w:rsidP="00940B20">
            <w:pPr>
              <w:pStyle w:val="Tablecontent"/>
              <w:rPr>
                <w:lang w:val="en-IN"/>
              </w:rPr>
            </w:pPr>
          </w:p>
        </w:tc>
        <w:tc>
          <w:tcPr>
            <w:tcW w:w="1620" w:type="dxa"/>
          </w:tcPr>
          <w:p w:rsidR="00E608CA" w:rsidRPr="00425C8F" w:rsidRDefault="00E608CA" w:rsidP="00940B20">
            <w:pPr>
              <w:pStyle w:val="Tablecontent"/>
              <w:rPr>
                <w:lang w:val="en-IN"/>
              </w:rPr>
            </w:pPr>
          </w:p>
        </w:tc>
        <w:tc>
          <w:tcPr>
            <w:tcW w:w="900" w:type="dxa"/>
          </w:tcPr>
          <w:p w:rsidR="00E608CA" w:rsidRPr="00425C8F" w:rsidRDefault="00E608CA" w:rsidP="00940B20">
            <w:pPr>
              <w:pStyle w:val="Tablecontent"/>
              <w:rPr>
                <w:lang w:val="en-IN"/>
              </w:rPr>
            </w:pPr>
          </w:p>
        </w:tc>
        <w:tc>
          <w:tcPr>
            <w:tcW w:w="900" w:type="dxa"/>
          </w:tcPr>
          <w:p w:rsidR="00E608CA" w:rsidRPr="00425C8F" w:rsidRDefault="00E608CA" w:rsidP="00940B20">
            <w:pPr>
              <w:pStyle w:val="Tablecontent"/>
              <w:rPr>
                <w:lang w:val="en-IN"/>
              </w:rPr>
            </w:pPr>
          </w:p>
        </w:tc>
      </w:tr>
      <w:tr w:rsidR="00E608CA" w:rsidRPr="00425C8F" w:rsidTr="00940B20">
        <w:trPr>
          <w:trHeight w:val="277"/>
        </w:trPr>
        <w:tc>
          <w:tcPr>
            <w:tcW w:w="1800" w:type="dxa"/>
          </w:tcPr>
          <w:p w:rsidR="00E608CA" w:rsidRPr="00425C8F" w:rsidRDefault="00E608CA" w:rsidP="00940B20">
            <w:pPr>
              <w:pStyle w:val="Tablecontent"/>
              <w:rPr>
                <w:lang w:val="en-IN"/>
              </w:rPr>
            </w:pPr>
          </w:p>
        </w:tc>
        <w:tc>
          <w:tcPr>
            <w:tcW w:w="1440" w:type="dxa"/>
          </w:tcPr>
          <w:p w:rsidR="00E608CA" w:rsidRPr="00425C8F" w:rsidRDefault="00E608CA" w:rsidP="00940B20">
            <w:pPr>
              <w:pStyle w:val="Tablecontent"/>
              <w:rPr>
                <w:lang w:val="en-IN"/>
              </w:rPr>
            </w:pPr>
          </w:p>
        </w:tc>
        <w:tc>
          <w:tcPr>
            <w:tcW w:w="2700" w:type="dxa"/>
          </w:tcPr>
          <w:p w:rsidR="00E608CA" w:rsidRPr="00425C8F" w:rsidRDefault="00E608CA" w:rsidP="00940B20">
            <w:pPr>
              <w:pStyle w:val="Tablecontent"/>
              <w:rPr>
                <w:lang w:val="en-IN"/>
              </w:rPr>
            </w:pPr>
          </w:p>
        </w:tc>
        <w:tc>
          <w:tcPr>
            <w:tcW w:w="1620" w:type="dxa"/>
          </w:tcPr>
          <w:p w:rsidR="00E608CA" w:rsidRPr="00425C8F" w:rsidRDefault="00E608CA" w:rsidP="00940B20">
            <w:pPr>
              <w:pStyle w:val="Tablecontent"/>
              <w:rPr>
                <w:lang w:val="en-IN"/>
              </w:rPr>
            </w:pPr>
          </w:p>
        </w:tc>
        <w:tc>
          <w:tcPr>
            <w:tcW w:w="900" w:type="dxa"/>
          </w:tcPr>
          <w:p w:rsidR="00E608CA" w:rsidRPr="00425C8F" w:rsidRDefault="00E608CA" w:rsidP="00940B20">
            <w:pPr>
              <w:pStyle w:val="Tablecontent"/>
              <w:rPr>
                <w:lang w:val="en-IN"/>
              </w:rPr>
            </w:pPr>
          </w:p>
        </w:tc>
        <w:tc>
          <w:tcPr>
            <w:tcW w:w="900" w:type="dxa"/>
          </w:tcPr>
          <w:p w:rsidR="00E608CA" w:rsidRPr="00425C8F" w:rsidRDefault="00E608CA" w:rsidP="00940B20">
            <w:pPr>
              <w:pStyle w:val="Tablecontent"/>
              <w:rPr>
                <w:lang w:val="en-IN"/>
              </w:rPr>
            </w:pPr>
          </w:p>
        </w:tc>
      </w:tr>
    </w:tbl>
    <w:p w:rsidR="00CD5C68" w:rsidRPr="00425C8F" w:rsidRDefault="00CD5C68" w:rsidP="00CD5C68">
      <w:pPr>
        <w:pStyle w:val="BodyText2"/>
        <w:rPr>
          <w:lang w:val="en-IN"/>
        </w:rPr>
      </w:pPr>
    </w:p>
    <w:p w:rsidR="00CD5C68" w:rsidRPr="00425C8F" w:rsidRDefault="00CD5C68" w:rsidP="00CD5C68">
      <w:pPr>
        <w:pStyle w:val="BodyText2"/>
        <w:rPr>
          <w:lang w:val="en-IN"/>
        </w:rPr>
      </w:pPr>
      <w:r w:rsidRPr="00425C8F">
        <w:rPr>
          <w:rStyle w:val="Strong"/>
          <w:rFonts w:cs="Arial"/>
          <w:szCs w:val="20"/>
          <w:lang w:val="en-IN"/>
        </w:rPr>
        <w:t>Example of XML for Suspend-Resume user request</w:t>
      </w:r>
    </w:p>
    <w:p w:rsidR="00977414" w:rsidRPr="00425C8F" w:rsidRDefault="00977414" w:rsidP="00977414">
      <w:pPr>
        <w:pStyle w:val="Code"/>
        <w:rPr>
          <w:rFonts w:cs="Courier New"/>
        </w:rPr>
      </w:pPr>
      <w:r w:rsidRPr="00425C8F">
        <w:rPr>
          <w:rFonts w:cs="Courier New"/>
        </w:rPr>
        <w:t>#DATA=&lt;?xml version="1.0"?&gt;&lt;!DOCTYPE COMMAND PUBLIC "-//Ocam//DTD XML Command1.0//EN""xml/command.dtd"&gt;&lt;COMMAND&gt;&lt;TYPE&gt;SRCUSRREQEX&lt;/TYPE&gt;&lt;MSISDN1&gt;7700000004&lt;/MSISDN1&gt;&lt;NETWORK&gt;NG&lt;/NETWORK&gt;&lt;PIN&gt;1357&lt;/PIN&gt;&lt;MSISDN2&gt;7700000002&lt;/MSISDN2&gt;&lt;ACTION&gt;S&lt;/ACTION&gt;&lt;LANGUAGE1&gt;0&lt;/LANGUAGE1&gt;&lt;/COMMAND&gt;</w:t>
      </w:r>
    </w:p>
    <w:p w:rsidR="00977414" w:rsidRPr="00425C8F" w:rsidRDefault="00977414" w:rsidP="006E4071">
      <w:pPr>
        <w:pStyle w:val="Code"/>
        <w:rPr>
          <w:rFonts w:cs="Courier New"/>
          <w:lang w:val="en-IN"/>
        </w:rPr>
      </w:pPr>
    </w:p>
    <w:p w:rsidR="00CD5C68" w:rsidRPr="00425C8F" w:rsidRDefault="00CD5C68" w:rsidP="00CD5C68">
      <w:pPr>
        <w:pStyle w:val="BodyText2"/>
        <w:rPr>
          <w:lang w:val="en-IN"/>
        </w:rPr>
      </w:pPr>
    </w:p>
    <w:p w:rsidR="00CD5C68" w:rsidRPr="00425C8F" w:rsidRDefault="0000768E" w:rsidP="001E6309">
      <w:pPr>
        <w:pStyle w:val="Heading"/>
        <w:rPr>
          <w:color w:val="auto"/>
        </w:rPr>
      </w:pPr>
      <w:r w:rsidRPr="00425C8F">
        <w:rPr>
          <w:color w:val="auto"/>
        </w:rPr>
        <w:t>Response Syntax</w:t>
      </w:r>
    </w:p>
    <w:p w:rsidR="00CD5C68" w:rsidRPr="00425C8F" w:rsidRDefault="007C479A" w:rsidP="00CD5C68">
      <w:pPr>
        <w:pStyle w:val="BodyText2"/>
        <w:jc w:val="left"/>
        <w:rPr>
          <w:lang w:val="en-IN"/>
        </w:rPr>
      </w:pPr>
      <w:r w:rsidRPr="00425C8F">
        <w:rPr>
          <w:lang w:val="en-IN"/>
        </w:rPr>
        <w:lastRenderedPageBreak/>
        <w:t>PreTUPS</w:t>
      </w:r>
      <w:r w:rsidR="00CD5C68" w:rsidRPr="00425C8F">
        <w:rPr>
          <w:lang w:val="en-IN"/>
        </w:rPr>
        <w:t xml:space="preserve"> system sends the response to the Channel administrator about the request. The acknowledgement will be in XML and send as response of the request. The XML response details are mentioned below</w:t>
      </w:r>
    </w:p>
    <w:p w:rsidR="00CD5C68" w:rsidRPr="00425C8F" w:rsidRDefault="00CD5C68" w:rsidP="00CD5C68">
      <w:pPr>
        <w:pStyle w:val="BodyText2"/>
        <w:rPr>
          <w:lang w:val="en-IN"/>
        </w:rPr>
      </w:pPr>
    </w:p>
    <w:p w:rsidR="00CD5C68" w:rsidRPr="00425C8F" w:rsidRDefault="004B1981" w:rsidP="004B1981">
      <w:pPr>
        <w:pStyle w:val="Code"/>
        <w:ind w:left="0"/>
        <w:rPr>
          <w:lang w:val="en-IN"/>
        </w:rPr>
      </w:pPr>
      <w:r w:rsidRPr="00425C8F">
        <w:rPr>
          <w:lang w:val="en-IN"/>
        </w:rPr>
        <w:t>&lt;?</w:t>
      </w:r>
      <w:r w:rsidR="00CD5C68" w:rsidRPr="00425C8F">
        <w:rPr>
          <w:lang w:val="en-IN"/>
        </w:rPr>
        <w:t>Xml version="1.0"?&gt;</w:t>
      </w:r>
    </w:p>
    <w:p w:rsidR="00CD5C68" w:rsidRPr="00425C8F" w:rsidRDefault="00CD5C68" w:rsidP="004B1981">
      <w:pPr>
        <w:pStyle w:val="Code"/>
        <w:ind w:left="0"/>
        <w:rPr>
          <w:lang w:val="en-IN"/>
        </w:rPr>
      </w:pPr>
      <w:r w:rsidRPr="00425C8F">
        <w:rPr>
          <w:lang w:val="en-IN"/>
        </w:rPr>
        <w:t>&lt;COMMAND&gt;</w:t>
      </w:r>
    </w:p>
    <w:p w:rsidR="00E72E46" w:rsidRPr="00425C8F" w:rsidRDefault="00E72E46" w:rsidP="004B1981">
      <w:pPr>
        <w:pStyle w:val="Code"/>
        <w:ind w:left="720"/>
        <w:rPr>
          <w:lang w:val="en-IN"/>
        </w:rPr>
      </w:pPr>
      <w:r w:rsidRPr="00425C8F">
        <w:rPr>
          <w:lang w:val="en-IN"/>
        </w:rPr>
        <w:t>&lt;TYPE&gt;SRCUSRRESP&lt;/TYPE&gt;</w:t>
      </w:r>
    </w:p>
    <w:p w:rsidR="00E72E46" w:rsidRPr="00425C8F" w:rsidRDefault="00E72E46" w:rsidP="004B1981">
      <w:pPr>
        <w:pStyle w:val="Code"/>
        <w:ind w:left="720"/>
        <w:rPr>
          <w:lang w:val="en-IN"/>
        </w:rPr>
      </w:pPr>
      <w:r w:rsidRPr="00425C8F">
        <w:rPr>
          <w:lang w:val="en-IN"/>
        </w:rPr>
        <w:t>&lt;TXNSTATUS&gt;Status (Code)&lt;/TXNSTATUS&gt;</w:t>
      </w:r>
    </w:p>
    <w:p w:rsidR="00CD5C68" w:rsidRPr="00425C8F" w:rsidRDefault="00CD5C68" w:rsidP="004B1981">
      <w:pPr>
        <w:pStyle w:val="Code"/>
        <w:ind w:left="0"/>
        <w:rPr>
          <w:lang w:val="en-IN"/>
        </w:rPr>
      </w:pPr>
      <w:r w:rsidRPr="00425C8F">
        <w:rPr>
          <w:lang w:val="en-IN"/>
        </w:rPr>
        <w:t>&lt;/COMMAND&gt;</w:t>
      </w:r>
    </w:p>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Fields Detail</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980"/>
        <w:gridCol w:w="2520"/>
        <w:gridCol w:w="1440"/>
        <w:gridCol w:w="720"/>
        <w:gridCol w:w="900"/>
      </w:tblGrid>
      <w:tr w:rsidR="00CD5C68" w:rsidRPr="00425C8F" w:rsidTr="00940B20">
        <w:trPr>
          <w:trHeight w:val="277"/>
          <w:tblHeader/>
        </w:trPr>
        <w:tc>
          <w:tcPr>
            <w:tcW w:w="1620" w:type="dxa"/>
            <w:shd w:val="clear" w:color="auto" w:fill="365F91"/>
          </w:tcPr>
          <w:p w:rsidR="00CD5C68" w:rsidRPr="00425C8F" w:rsidRDefault="00CD5C68" w:rsidP="00940B20">
            <w:pPr>
              <w:pStyle w:val="TableColumnLabels"/>
              <w:tabs>
                <w:tab w:val="left" w:pos="1005"/>
              </w:tabs>
              <w:rPr>
                <w:color w:val="auto"/>
                <w:lang w:val="en-IN"/>
              </w:rPr>
            </w:pPr>
            <w:r w:rsidRPr="00425C8F">
              <w:rPr>
                <w:color w:val="auto"/>
                <w:lang w:val="en-IN"/>
              </w:rPr>
              <w:t>TAG</w:t>
            </w:r>
            <w:r w:rsidRPr="00425C8F">
              <w:rPr>
                <w:color w:val="auto"/>
                <w:lang w:val="en-IN"/>
              </w:rPr>
              <w:tab/>
            </w:r>
          </w:p>
        </w:tc>
        <w:tc>
          <w:tcPr>
            <w:tcW w:w="1980" w:type="dxa"/>
            <w:shd w:val="clear" w:color="auto" w:fill="365F91"/>
          </w:tcPr>
          <w:p w:rsidR="00CD5C68" w:rsidRPr="00425C8F" w:rsidRDefault="00CD5C68" w:rsidP="00940B20">
            <w:pPr>
              <w:pStyle w:val="TableColumnLabels"/>
              <w:rPr>
                <w:color w:val="auto"/>
                <w:lang w:val="en-IN"/>
              </w:rPr>
            </w:pPr>
            <w:r w:rsidRPr="00425C8F">
              <w:rPr>
                <w:color w:val="auto"/>
                <w:lang w:val="en-IN"/>
              </w:rPr>
              <w:t>Fields</w:t>
            </w:r>
          </w:p>
        </w:tc>
        <w:tc>
          <w:tcPr>
            <w:tcW w:w="2520" w:type="dxa"/>
            <w:shd w:val="clear" w:color="auto" w:fill="365F91"/>
          </w:tcPr>
          <w:p w:rsidR="00CD5C68" w:rsidRPr="00425C8F" w:rsidRDefault="00CD5C68" w:rsidP="00940B20">
            <w:pPr>
              <w:pStyle w:val="TableColumnLabels"/>
              <w:rPr>
                <w:color w:val="auto"/>
                <w:lang w:val="en-IN"/>
              </w:rPr>
            </w:pPr>
            <w:r w:rsidRPr="00425C8F">
              <w:rPr>
                <w:color w:val="auto"/>
                <w:lang w:val="en-IN"/>
              </w:rPr>
              <w:t>Remarks</w:t>
            </w:r>
          </w:p>
        </w:tc>
        <w:tc>
          <w:tcPr>
            <w:tcW w:w="1440" w:type="dxa"/>
            <w:shd w:val="clear" w:color="auto" w:fill="365F91"/>
          </w:tcPr>
          <w:p w:rsidR="00CD5C68" w:rsidRPr="00425C8F" w:rsidRDefault="00CD5C68" w:rsidP="00940B20">
            <w:pPr>
              <w:pStyle w:val="TableColumnLabels"/>
              <w:rPr>
                <w:color w:val="auto"/>
                <w:lang w:val="en-IN"/>
              </w:rPr>
            </w:pPr>
            <w:r w:rsidRPr="00425C8F">
              <w:rPr>
                <w:color w:val="auto"/>
                <w:lang w:val="en-IN"/>
              </w:rPr>
              <w:t>Example</w:t>
            </w:r>
          </w:p>
        </w:tc>
        <w:tc>
          <w:tcPr>
            <w:tcW w:w="720" w:type="dxa"/>
            <w:shd w:val="clear" w:color="auto" w:fill="365F91"/>
          </w:tcPr>
          <w:p w:rsidR="00CD5C68" w:rsidRPr="00425C8F" w:rsidRDefault="00CD5C68" w:rsidP="00940B20">
            <w:pPr>
              <w:pStyle w:val="TableColumnLabels"/>
              <w:rPr>
                <w:color w:val="auto"/>
                <w:lang w:val="en-IN"/>
              </w:rPr>
            </w:pPr>
            <w:r w:rsidRPr="00425C8F">
              <w:rPr>
                <w:color w:val="auto"/>
                <w:lang w:val="en-IN"/>
              </w:rPr>
              <w:t>Field Type</w:t>
            </w:r>
          </w:p>
        </w:tc>
        <w:tc>
          <w:tcPr>
            <w:tcW w:w="900" w:type="dxa"/>
            <w:shd w:val="clear" w:color="auto" w:fill="365F91"/>
          </w:tcPr>
          <w:p w:rsidR="00CD5C68" w:rsidRPr="00425C8F" w:rsidRDefault="00CD5C68" w:rsidP="00940B20">
            <w:pPr>
              <w:pStyle w:val="TableColumnLabels"/>
              <w:rPr>
                <w:color w:val="auto"/>
                <w:lang w:val="en-IN"/>
              </w:rPr>
            </w:pPr>
            <w:r w:rsidRPr="00425C8F">
              <w:rPr>
                <w:color w:val="auto"/>
                <w:lang w:val="en-IN"/>
              </w:rPr>
              <w:t>Optional/Mandatory</w:t>
            </w:r>
          </w:p>
        </w:tc>
      </w:tr>
      <w:tr w:rsidR="00CD5C68" w:rsidRPr="00425C8F" w:rsidTr="00940B20">
        <w:tblPrEx>
          <w:tblCellMar>
            <w:left w:w="70" w:type="dxa"/>
            <w:right w:w="70" w:type="dxa"/>
          </w:tblCellMar>
        </w:tblPrEx>
        <w:trPr>
          <w:cantSplit/>
        </w:trPr>
        <w:tc>
          <w:tcPr>
            <w:tcW w:w="9180" w:type="dxa"/>
            <w:gridSpan w:val="6"/>
          </w:tcPr>
          <w:p w:rsidR="00CD5C68" w:rsidRPr="00425C8F" w:rsidRDefault="00CD5C68" w:rsidP="00940B20">
            <w:pPr>
              <w:pStyle w:val="Tablecontent"/>
              <w:rPr>
                <w:b/>
                <w:bCs/>
                <w:lang w:val="en-IN"/>
              </w:rPr>
            </w:pPr>
            <w:r w:rsidRPr="00425C8F">
              <w:rPr>
                <w:b/>
                <w:bCs/>
                <w:lang w:val="en-IN"/>
              </w:rPr>
              <w:t>Common Response TAGS</w:t>
            </w:r>
          </w:p>
        </w:tc>
      </w:tr>
      <w:tr w:rsidR="00CD5C68" w:rsidRPr="00425C8F" w:rsidTr="00940B20">
        <w:tblPrEx>
          <w:tblCellMar>
            <w:left w:w="70" w:type="dxa"/>
            <w:right w:w="70" w:type="dxa"/>
          </w:tblCellMar>
        </w:tblPrEx>
        <w:tc>
          <w:tcPr>
            <w:tcW w:w="1620" w:type="dxa"/>
          </w:tcPr>
          <w:p w:rsidR="00CD5C68" w:rsidRPr="00425C8F" w:rsidRDefault="00CD5C68" w:rsidP="00940B20">
            <w:pPr>
              <w:pStyle w:val="Tablecontent"/>
              <w:rPr>
                <w:lang w:val="en-IN"/>
              </w:rPr>
            </w:pPr>
            <w:r w:rsidRPr="00425C8F">
              <w:rPr>
                <w:lang w:val="en-IN"/>
              </w:rPr>
              <w:t>TYPE</w:t>
            </w:r>
          </w:p>
        </w:tc>
        <w:tc>
          <w:tcPr>
            <w:tcW w:w="1980" w:type="dxa"/>
          </w:tcPr>
          <w:p w:rsidR="00CD5C68" w:rsidRPr="00425C8F" w:rsidRDefault="00CD5C68" w:rsidP="00940B20">
            <w:pPr>
              <w:pStyle w:val="Tablecontent"/>
              <w:rPr>
                <w:lang w:val="en-IN"/>
              </w:rPr>
            </w:pPr>
            <w:r w:rsidRPr="00425C8F">
              <w:rPr>
                <w:lang w:val="en-IN"/>
              </w:rPr>
              <w:t>Response type</w:t>
            </w:r>
          </w:p>
        </w:tc>
        <w:tc>
          <w:tcPr>
            <w:tcW w:w="2520" w:type="dxa"/>
          </w:tcPr>
          <w:p w:rsidR="00CD5C68" w:rsidRPr="00425C8F" w:rsidRDefault="00CD5C68" w:rsidP="00940B20">
            <w:pPr>
              <w:pStyle w:val="Tablecontent"/>
              <w:rPr>
                <w:lang w:val="en-IN"/>
              </w:rPr>
            </w:pPr>
            <w:r w:rsidRPr="00425C8F">
              <w:rPr>
                <w:lang w:val="en-IN"/>
              </w:rPr>
              <w:t>Response Type</w:t>
            </w:r>
          </w:p>
        </w:tc>
        <w:tc>
          <w:tcPr>
            <w:tcW w:w="1440" w:type="dxa"/>
          </w:tcPr>
          <w:p w:rsidR="00CD5C68" w:rsidRPr="00425C8F" w:rsidRDefault="00CD5C68" w:rsidP="00940B20">
            <w:pPr>
              <w:pStyle w:val="Tablecontent"/>
              <w:rPr>
                <w:rFonts w:cs="Arial"/>
                <w:lang w:val="en-IN"/>
              </w:rPr>
            </w:pPr>
          </w:p>
          <w:p w:rsidR="00E72E46" w:rsidRPr="00425C8F" w:rsidRDefault="00E72E46" w:rsidP="00940B20">
            <w:pPr>
              <w:pStyle w:val="Tablecontent"/>
              <w:rPr>
                <w:lang w:val="en-IN"/>
              </w:rPr>
            </w:pPr>
            <w:r w:rsidRPr="00425C8F">
              <w:rPr>
                <w:lang w:val="en-IN"/>
              </w:rPr>
              <w:t>SRCUSRRESP</w:t>
            </w:r>
          </w:p>
        </w:tc>
        <w:tc>
          <w:tcPr>
            <w:tcW w:w="720" w:type="dxa"/>
          </w:tcPr>
          <w:p w:rsidR="00CD5C68" w:rsidRPr="00425C8F" w:rsidRDefault="00CD5C68" w:rsidP="00940B20">
            <w:pPr>
              <w:pStyle w:val="Tablecontent"/>
              <w:rPr>
                <w:lang w:val="en-IN"/>
              </w:rPr>
            </w:pPr>
            <w:r w:rsidRPr="00425C8F">
              <w:rPr>
                <w:lang w:val="en-IN"/>
              </w:rPr>
              <w:t>A (20)</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blPrEx>
          <w:tblCellMar>
            <w:left w:w="70" w:type="dxa"/>
            <w:right w:w="70" w:type="dxa"/>
          </w:tblCellMar>
        </w:tblPrEx>
        <w:tc>
          <w:tcPr>
            <w:tcW w:w="1620" w:type="dxa"/>
          </w:tcPr>
          <w:p w:rsidR="00CD5C68" w:rsidRPr="00425C8F" w:rsidRDefault="00CD5C68" w:rsidP="00940B20">
            <w:pPr>
              <w:pStyle w:val="Tablecontent"/>
              <w:rPr>
                <w:lang w:val="en-IN"/>
              </w:rPr>
            </w:pPr>
            <w:r w:rsidRPr="00425C8F">
              <w:rPr>
                <w:lang w:val="en-IN"/>
              </w:rPr>
              <w:t>TXNSTATUS</w:t>
            </w:r>
          </w:p>
        </w:tc>
        <w:tc>
          <w:tcPr>
            <w:tcW w:w="1980" w:type="dxa"/>
          </w:tcPr>
          <w:p w:rsidR="00CD5C68" w:rsidRPr="00425C8F" w:rsidRDefault="00CD5C68" w:rsidP="00940B20">
            <w:pPr>
              <w:pStyle w:val="Tablecontent"/>
              <w:rPr>
                <w:lang w:val="en-IN"/>
              </w:rPr>
            </w:pPr>
            <w:r w:rsidRPr="00425C8F">
              <w:rPr>
                <w:lang w:val="en-IN"/>
              </w:rPr>
              <w:t>Transaction Status</w:t>
            </w:r>
          </w:p>
        </w:tc>
        <w:tc>
          <w:tcPr>
            <w:tcW w:w="2520" w:type="dxa"/>
          </w:tcPr>
          <w:p w:rsidR="00CD5C68" w:rsidRPr="00425C8F" w:rsidRDefault="00CD5C68" w:rsidP="00940B20">
            <w:pPr>
              <w:pStyle w:val="Tablecontent"/>
              <w:rPr>
                <w:lang w:val="en-IN"/>
              </w:rPr>
            </w:pPr>
            <w:r w:rsidRPr="00425C8F">
              <w:rPr>
                <w:lang w:val="en-IN"/>
              </w:rPr>
              <w:t>Status of the Barring request</w:t>
            </w:r>
          </w:p>
          <w:p w:rsidR="00CD5C68" w:rsidRPr="00425C8F" w:rsidRDefault="00CD5C68" w:rsidP="00940B20">
            <w:pPr>
              <w:pStyle w:val="TableListBullet1"/>
              <w:jc w:val="left"/>
              <w:rPr>
                <w:lang w:val="en-IN"/>
              </w:rPr>
            </w:pPr>
            <w:r w:rsidRPr="00425C8F">
              <w:rPr>
                <w:lang w:val="en-IN"/>
              </w:rPr>
              <w:t xml:space="preserve">Transaction Status= 200 means Success, </w:t>
            </w:r>
          </w:p>
          <w:p w:rsidR="00CD5C68" w:rsidRPr="00425C8F" w:rsidRDefault="00CD5C68" w:rsidP="00940B20">
            <w:pPr>
              <w:pStyle w:val="TableListBullet1"/>
              <w:jc w:val="left"/>
              <w:rPr>
                <w:lang w:val="en-IN"/>
              </w:rPr>
            </w:pPr>
            <w:r w:rsidRPr="00425C8F">
              <w:rPr>
                <w:lang w:val="en-IN"/>
              </w:rPr>
              <w:t xml:space="preserve">Transaction Status Other than 200 means failed </w:t>
            </w:r>
          </w:p>
        </w:tc>
        <w:tc>
          <w:tcPr>
            <w:tcW w:w="1440" w:type="dxa"/>
          </w:tcPr>
          <w:p w:rsidR="00CD5C68" w:rsidRPr="00425C8F" w:rsidRDefault="00CD5C68" w:rsidP="00940B20">
            <w:pPr>
              <w:pStyle w:val="Tablecontent"/>
              <w:rPr>
                <w:lang w:val="en-IN"/>
              </w:rPr>
            </w:pPr>
            <w:r w:rsidRPr="00425C8F">
              <w:rPr>
                <w:lang w:val="en-IN"/>
              </w:rPr>
              <w:t>200</w:t>
            </w:r>
          </w:p>
        </w:tc>
        <w:tc>
          <w:tcPr>
            <w:tcW w:w="720" w:type="dxa"/>
          </w:tcPr>
          <w:p w:rsidR="00CD5C68" w:rsidRPr="00425C8F" w:rsidRDefault="00CD5C68" w:rsidP="00940B20">
            <w:pPr>
              <w:pStyle w:val="Tablecontent"/>
              <w:rPr>
                <w:lang w:val="en-IN"/>
              </w:rPr>
            </w:pPr>
            <w:r w:rsidRPr="00425C8F">
              <w:rPr>
                <w:lang w:val="en-IN"/>
              </w:rPr>
              <w:t>N (10)</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blPrEx>
          <w:tblCellMar>
            <w:left w:w="70" w:type="dxa"/>
            <w:right w:w="70" w:type="dxa"/>
          </w:tblCellMar>
        </w:tblPrEx>
        <w:tc>
          <w:tcPr>
            <w:tcW w:w="1620" w:type="dxa"/>
          </w:tcPr>
          <w:p w:rsidR="00CD5C68" w:rsidRPr="00425C8F" w:rsidRDefault="00CD5C68" w:rsidP="00940B20">
            <w:pPr>
              <w:pStyle w:val="Tablecontent"/>
              <w:rPr>
                <w:lang w:val="en-IN"/>
              </w:rPr>
            </w:pPr>
          </w:p>
        </w:tc>
        <w:tc>
          <w:tcPr>
            <w:tcW w:w="1980" w:type="dxa"/>
          </w:tcPr>
          <w:p w:rsidR="00CD5C68" w:rsidRPr="00425C8F" w:rsidRDefault="00CD5C68" w:rsidP="00940B20">
            <w:pPr>
              <w:pStyle w:val="Tablecontent"/>
              <w:rPr>
                <w:lang w:val="en-IN"/>
              </w:rPr>
            </w:pPr>
          </w:p>
        </w:tc>
        <w:tc>
          <w:tcPr>
            <w:tcW w:w="2520" w:type="dxa"/>
          </w:tcPr>
          <w:p w:rsidR="00CD5C68" w:rsidRPr="00425C8F" w:rsidRDefault="00CD5C68" w:rsidP="00940B20">
            <w:pPr>
              <w:pStyle w:val="Tablecontent"/>
              <w:rPr>
                <w:lang w:val="en-IN"/>
              </w:rPr>
            </w:pPr>
          </w:p>
        </w:tc>
        <w:tc>
          <w:tcPr>
            <w:tcW w:w="1440" w:type="dxa"/>
          </w:tcPr>
          <w:p w:rsidR="00CD5C68" w:rsidRPr="00425C8F" w:rsidRDefault="00CD5C68" w:rsidP="00940B20">
            <w:pPr>
              <w:pStyle w:val="Tablecontent"/>
              <w:rPr>
                <w:lang w:val="en-IN"/>
              </w:rPr>
            </w:pPr>
          </w:p>
        </w:tc>
        <w:tc>
          <w:tcPr>
            <w:tcW w:w="720" w:type="dxa"/>
          </w:tcPr>
          <w:p w:rsidR="00CD5C68" w:rsidRPr="00425C8F" w:rsidRDefault="00CD5C68" w:rsidP="00940B20">
            <w:pPr>
              <w:pStyle w:val="Tablecontent"/>
              <w:rPr>
                <w:lang w:val="en-IN"/>
              </w:rPr>
            </w:pPr>
          </w:p>
        </w:tc>
        <w:tc>
          <w:tcPr>
            <w:tcW w:w="900" w:type="dxa"/>
          </w:tcPr>
          <w:p w:rsidR="00CD5C68" w:rsidRPr="00425C8F" w:rsidRDefault="00CD5C68" w:rsidP="00940B20">
            <w:pPr>
              <w:pStyle w:val="Tablecontent"/>
              <w:rPr>
                <w:lang w:val="en-IN"/>
              </w:rPr>
            </w:pPr>
          </w:p>
        </w:tc>
      </w:tr>
      <w:tr w:rsidR="00CD5C68" w:rsidRPr="00425C8F" w:rsidTr="00940B20">
        <w:tblPrEx>
          <w:tblCellMar>
            <w:left w:w="70" w:type="dxa"/>
            <w:right w:w="70" w:type="dxa"/>
          </w:tblCellMar>
        </w:tblPrEx>
        <w:tc>
          <w:tcPr>
            <w:tcW w:w="1620" w:type="dxa"/>
          </w:tcPr>
          <w:p w:rsidR="00CD5C68" w:rsidRPr="00425C8F" w:rsidRDefault="00CD5C68" w:rsidP="00940B20">
            <w:pPr>
              <w:pStyle w:val="Tablecontent"/>
              <w:rPr>
                <w:lang w:val="en-IN"/>
              </w:rPr>
            </w:pPr>
          </w:p>
        </w:tc>
        <w:tc>
          <w:tcPr>
            <w:tcW w:w="1980" w:type="dxa"/>
          </w:tcPr>
          <w:p w:rsidR="00CD5C68" w:rsidRPr="00425C8F" w:rsidRDefault="00CD5C68" w:rsidP="00940B20">
            <w:pPr>
              <w:pStyle w:val="Tablecontent"/>
              <w:rPr>
                <w:lang w:val="en-IN"/>
              </w:rPr>
            </w:pPr>
          </w:p>
        </w:tc>
        <w:tc>
          <w:tcPr>
            <w:tcW w:w="2520" w:type="dxa"/>
          </w:tcPr>
          <w:p w:rsidR="00CD5C68" w:rsidRPr="00425C8F" w:rsidRDefault="00CD5C68" w:rsidP="00940B20">
            <w:pPr>
              <w:pStyle w:val="Tablecontent"/>
              <w:rPr>
                <w:lang w:val="en-IN"/>
              </w:rPr>
            </w:pPr>
          </w:p>
        </w:tc>
        <w:tc>
          <w:tcPr>
            <w:tcW w:w="1440" w:type="dxa"/>
          </w:tcPr>
          <w:p w:rsidR="00CD5C68" w:rsidRPr="00425C8F" w:rsidRDefault="00CD5C68" w:rsidP="00940B20">
            <w:pPr>
              <w:pStyle w:val="Tablecontent"/>
              <w:rPr>
                <w:lang w:val="en-IN"/>
              </w:rPr>
            </w:pPr>
          </w:p>
        </w:tc>
        <w:tc>
          <w:tcPr>
            <w:tcW w:w="720" w:type="dxa"/>
          </w:tcPr>
          <w:p w:rsidR="00CD5C68" w:rsidRPr="00425C8F" w:rsidRDefault="00CD5C68" w:rsidP="00940B20">
            <w:pPr>
              <w:pStyle w:val="Tablecontent"/>
              <w:rPr>
                <w:lang w:val="en-IN"/>
              </w:rPr>
            </w:pPr>
          </w:p>
        </w:tc>
        <w:tc>
          <w:tcPr>
            <w:tcW w:w="900" w:type="dxa"/>
          </w:tcPr>
          <w:p w:rsidR="00CD5C68" w:rsidRPr="00425C8F" w:rsidRDefault="00CD5C68" w:rsidP="00940B20">
            <w:pPr>
              <w:pStyle w:val="Tablecontent"/>
              <w:rPr>
                <w:lang w:val="en-IN"/>
              </w:rPr>
            </w:pPr>
          </w:p>
        </w:tc>
      </w:tr>
      <w:tr w:rsidR="00CD5C68" w:rsidRPr="00425C8F" w:rsidTr="00940B20">
        <w:tblPrEx>
          <w:tblCellMar>
            <w:left w:w="70" w:type="dxa"/>
            <w:right w:w="70" w:type="dxa"/>
          </w:tblCellMar>
        </w:tblPrEx>
        <w:tc>
          <w:tcPr>
            <w:tcW w:w="1620" w:type="dxa"/>
          </w:tcPr>
          <w:p w:rsidR="00CD5C68" w:rsidRPr="00425C8F" w:rsidRDefault="00CD5C68" w:rsidP="00940B20">
            <w:pPr>
              <w:pStyle w:val="Tablecontent"/>
              <w:rPr>
                <w:lang w:val="en-IN"/>
              </w:rPr>
            </w:pPr>
          </w:p>
        </w:tc>
        <w:tc>
          <w:tcPr>
            <w:tcW w:w="1980" w:type="dxa"/>
          </w:tcPr>
          <w:p w:rsidR="00CD5C68" w:rsidRPr="00425C8F" w:rsidRDefault="00CD5C68" w:rsidP="00940B20">
            <w:pPr>
              <w:pStyle w:val="Tablecontent"/>
              <w:rPr>
                <w:lang w:val="en-IN"/>
              </w:rPr>
            </w:pPr>
          </w:p>
        </w:tc>
        <w:tc>
          <w:tcPr>
            <w:tcW w:w="2520" w:type="dxa"/>
          </w:tcPr>
          <w:p w:rsidR="00CD5C68" w:rsidRPr="00425C8F" w:rsidRDefault="00CD5C68" w:rsidP="00940B20">
            <w:pPr>
              <w:pStyle w:val="Tablecontent"/>
              <w:rPr>
                <w:lang w:val="en-IN"/>
              </w:rPr>
            </w:pPr>
          </w:p>
        </w:tc>
        <w:tc>
          <w:tcPr>
            <w:tcW w:w="1440" w:type="dxa"/>
          </w:tcPr>
          <w:p w:rsidR="00CD5C68" w:rsidRPr="00425C8F" w:rsidRDefault="00CD5C68" w:rsidP="00940B20">
            <w:pPr>
              <w:pStyle w:val="Tablecontent"/>
              <w:rPr>
                <w:lang w:val="en-IN"/>
              </w:rPr>
            </w:pPr>
          </w:p>
        </w:tc>
        <w:tc>
          <w:tcPr>
            <w:tcW w:w="720" w:type="dxa"/>
          </w:tcPr>
          <w:p w:rsidR="00CD5C68" w:rsidRPr="00425C8F" w:rsidRDefault="00CD5C68" w:rsidP="00940B20">
            <w:pPr>
              <w:pStyle w:val="Tablecontent"/>
              <w:rPr>
                <w:lang w:val="en-IN"/>
              </w:rPr>
            </w:pPr>
          </w:p>
        </w:tc>
        <w:tc>
          <w:tcPr>
            <w:tcW w:w="900" w:type="dxa"/>
          </w:tcPr>
          <w:p w:rsidR="00CD5C68" w:rsidRPr="00425C8F" w:rsidRDefault="00CD5C68" w:rsidP="00940B20">
            <w:pPr>
              <w:pStyle w:val="Tablecontent"/>
              <w:rPr>
                <w:lang w:val="en-IN"/>
              </w:rPr>
            </w:pPr>
          </w:p>
        </w:tc>
      </w:tr>
      <w:tr w:rsidR="00CD5C68" w:rsidRPr="00425C8F" w:rsidTr="00940B20">
        <w:tblPrEx>
          <w:tblCellMar>
            <w:left w:w="70" w:type="dxa"/>
            <w:right w:w="70" w:type="dxa"/>
          </w:tblCellMar>
        </w:tblPrEx>
        <w:trPr>
          <w:cantSplit/>
        </w:trPr>
        <w:tc>
          <w:tcPr>
            <w:tcW w:w="9180" w:type="dxa"/>
            <w:gridSpan w:val="6"/>
          </w:tcPr>
          <w:p w:rsidR="00CD5C68" w:rsidRPr="00425C8F" w:rsidRDefault="00CD5C68" w:rsidP="00940B20">
            <w:pPr>
              <w:pStyle w:val="Tablecontent"/>
              <w:rPr>
                <w:b/>
                <w:bCs/>
                <w:lang w:val="en-IN"/>
              </w:rPr>
            </w:pPr>
            <w:r w:rsidRPr="00425C8F">
              <w:rPr>
                <w:b/>
                <w:bCs/>
                <w:lang w:val="en-IN"/>
              </w:rPr>
              <w:t>DATA – Data sub tags will be send if required in the response.</w:t>
            </w:r>
          </w:p>
        </w:tc>
      </w:tr>
    </w:tbl>
    <w:p w:rsidR="00CD5C68" w:rsidRPr="00425C8F" w:rsidRDefault="00CD5C68" w:rsidP="00CD5C68">
      <w:pPr>
        <w:pStyle w:val="BodyText2"/>
        <w:rPr>
          <w:lang w:val="en-IN"/>
        </w:rPr>
      </w:pPr>
    </w:p>
    <w:p w:rsidR="00CD5C68" w:rsidRPr="00425C8F" w:rsidRDefault="00CD5C68" w:rsidP="00CD5C68">
      <w:pPr>
        <w:pStyle w:val="BodyText2"/>
        <w:rPr>
          <w:rStyle w:val="Strong"/>
          <w:rFonts w:cs="Arial"/>
          <w:szCs w:val="20"/>
          <w:lang w:val="en-IN"/>
        </w:rPr>
      </w:pPr>
      <w:r w:rsidRPr="00425C8F">
        <w:rPr>
          <w:rStyle w:val="Strong"/>
          <w:rFonts w:cs="Arial"/>
          <w:szCs w:val="20"/>
          <w:lang w:val="en-IN"/>
        </w:rPr>
        <w:t>Example of XML for Suspend-Resume user response</w:t>
      </w:r>
    </w:p>
    <w:p w:rsidR="00E72E46" w:rsidRPr="00425C8F" w:rsidRDefault="00E72E46" w:rsidP="004B1981">
      <w:pPr>
        <w:pStyle w:val="Code"/>
        <w:rPr>
          <w:lang w:val="en-IN"/>
        </w:rPr>
      </w:pPr>
      <w:r w:rsidRPr="00425C8F">
        <w:rPr>
          <w:lang w:val="en-IN"/>
        </w:rPr>
        <w:t>&lt;?xml version="1.0"?&gt;&lt;COMMAND&gt;&lt;TYPE&gt;SRCUSRRESP&lt;/TYPE&gt;&lt;TXNSTATUS&gt;200&lt;/TXNSTATUS&gt;&lt;/COMMAND&gt;</w:t>
      </w:r>
    </w:p>
    <w:p w:rsidR="00CD5C68" w:rsidRPr="00425C8F" w:rsidRDefault="00CD5C68" w:rsidP="00CD5C68">
      <w:pPr>
        <w:pStyle w:val="BodyText2"/>
        <w:rPr>
          <w:lang w:val="en-IN"/>
        </w:rPr>
      </w:pPr>
    </w:p>
    <w:p w:rsidR="00CD5C68" w:rsidRPr="00425C8F" w:rsidRDefault="00CD5C68" w:rsidP="00CD5C68">
      <w:pPr>
        <w:pStyle w:val="BodyText2"/>
        <w:rPr>
          <w:lang w:val="en-IN"/>
        </w:rPr>
      </w:pPr>
    </w:p>
    <w:p w:rsidR="00CD5C68" w:rsidRPr="00425C8F" w:rsidRDefault="00CD5C68" w:rsidP="00337049">
      <w:pPr>
        <w:pStyle w:val="Heading2"/>
        <w:rPr>
          <w:lang w:val="en-IN"/>
        </w:rPr>
      </w:pPr>
      <w:bookmarkStart w:id="273" w:name="_Toc368313815"/>
      <w:bookmarkStart w:id="274" w:name="_Toc485139702"/>
      <w:r w:rsidRPr="00425C8F">
        <w:rPr>
          <w:lang w:val="en-IN"/>
        </w:rPr>
        <w:t>C2S Transfer Service</w:t>
      </w:r>
      <w:bookmarkEnd w:id="273"/>
      <w:r w:rsidR="00BF5666" w:rsidRPr="00425C8F">
        <w:rPr>
          <w:lang w:val="en-IN"/>
        </w:rPr>
        <w:t xml:space="preserve"> (Customer Recharge)</w:t>
      </w:r>
      <w:bookmarkEnd w:id="274"/>
    </w:p>
    <w:p w:rsidR="00CD5C68" w:rsidRPr="00425C8F" w:rsidRDefault="00CD5C68" w:rsidP="00CD5C68">
      <w:pPr>
        <w:pStyle w:val="BodyText"/>
        <w:rPr>
          <w:lang w:val="en-IN"/>
        </w:rPr>
      </w:pPr>
      <w:r w:rsidRPr="00425C8F">
        <w:rPr>
          <w:lang w:val="en-IN"/>
        </w:rPr>
        <w:t>A Channel User would be able to recharge a customer’s account by transferring Credit from its own account to the Customer’s account.</w:t>
      </w:r>
    </w:p>
    <w:p w:rsidR="00CD5C68" w:rsidRPr="00425C8F" w:rsidRDefault="00CD5C68" w:rsidP="00CD5C68">
      <w:pPr>
        <w:pStyle w:val="BodyText2"/>
        <w:rPr>
          <w:lang w:val="en-IN"/>
        </w:rPr>
      </w:pPr>
      <w:r w:rsidRPr="00425C8F">
        <w:rPr>
          <w:lang w:val="en-IN"/>
        </w:rPr>
        <w:t xml:space="preserve">This API also allow the other external system (Website, ATM, Vending M/C, EFT etc.) to interface with </w:t>
      </w:r>
      <w:r w:rsidR="007C479A" w:rsidRPr="00425C8F">
        <w:rPr>
          <w:lang w:val="en-IN"/>
        </w:rPr>
        <w:t>PreTUPS</w:t>
      </w:r>
      <w:r w:rsidRPr="00425C8F">
        <w:rPr>
          <w:lang w:val="en-IN"/>
        </w:rPr>
        <w:t xml:space="preserve"> to use the recharge service.</w:t>
      </w:r>
    </w:p>
    <w:p w:rsidR="00CD5C68" w:rsidRPr="00425C8F" w:rsidRDefault="00CD5C68" w:rsidP="00CD5C68">
      <w:pPr>
        <w:pStyle w:val="BodyText2"/>
        <w:rPr>
          <w:lang w:val="en-IN"/>
        </w:rPr>
      </w:pPr>
    </w:p>
    <w:p w:rsidR="00CD5C68" w:rsidRPr="00425C8F" w:rsidRDefault="00CD5C68" w:rsidP="001E6309">
      <w:pPr>
        <w:pStyle w:val="Heading"/>
        <w:rPr>
          <w:color w:val="auto"/>
        </w:rPr>
      </w:pPr>
      <w:bookmarkStart w:id="275" w:name="_Toc368313816"/>
      <w:r w:rsidRPr="00425C8F">
        <w:rPr>
          <w:color w:val="auto"/>
        </w:rPr>
        <w:t>C2S Transfer (Customer Recharge)</w:t>
      </w:r>
      <w:bookmarkEnd w:id="275"/>
      <w:r w:rsidR="00A3202D" w:rsidRPr="00425C8F">
        <w:rPr>
          <w:color w:val="auto"/>
        </w:rPr>
        <w:t xml:space="preserve"> Request XML</w:t>
      </w:r>
    </w:p>
    <w:p w:rsidR="00CD5C68" w:rsidRPr="00425C8F" w:rsidRDefault="00CD5C68" w:rsidP="00CD5C68">
      <w:pPr>
        <w:pStyle w:val="BodyText2"/>
        <w:rPr>
          <w:lang w:val="en-IN"/>
        </w:rPr>
      </w:pPr>
      <w:r w:rsidRPr="00425C8F">
        <w:rPr>
          <w:lang w:val="en-IN"/>
        </w:rPr>
        <w:t xml:space="preserve">External Interface will send Customer Recharge request to </w:t>
      </w:r>
      <w:r w:rsidR="007C479A" w:rsidRPr="00425C8F">
        <w:rPr>
          <w:lang w:val="en-IN"/>
        </w:rPr>
        <w:t>PreTUPS</w:t>
      </w:r>
      <w:r w:rsidRPr="00425C8F">
        <w:rPr>
          <w:lang w:val="en-IN"/>
        </w:rPr>
        <w:t xml:space="preserve"> in the following format:</w:t>
      </w:r>
    </w:p>
    <w:p w:rsidR="00CD5C68" w:rsidRPr="00425C8F" w:rsidRDefault="00CD5C68" w:rsidP="00DE269B">
      <w:pPr>
        <w:pStyle w:val="Code"/>
        <w:ind w:left="0"/>
        <w:rPr>
          <w:lang w:val="en-IN"/>
        </w:rPr>
      </w:pPr>
      <w:r w:rsidRPr="00425C8F">
        <w:rPr>
          <w:lang w:val="en-IN"/>
        </w:rPr>
        <w:t>&lt;?xml version="1.0"?&gt;</w:t>
      </w:r>
    </w:p>
    <w:p w:rsidR="00CD5C68" w:rsidRPr="00425C8F" w:rsidRDefault="00CD5C68" w:rsidP="00DE269B">
      <w:pPr>
        <w:pStyle w:val="Code"/>
        <w:ind w:left="0"/>
        <w:rPr>
          <w:lang w:val="en-IN"/>
        </w:rPr>
      </w:pPr>
      <w:r w:rsidRPr="00425C8F">
        <w:rPr>
          <w:lang w:val="en-IN"/>
        </w:rPr>
        <w:t>&lt;COMMAND&gt;</w:t>
      </w:r>
    </w:p>
    <w:p w:rsidR="00CD5C68" w:rsidRPr="00425C8F" w:rsidRDefault="00CD5C68" w:rsidP="00DE269B">
      <w:pPr>
        <w:pStyle w:val="Code"/>
        <w:ind w:left="720"/>
        <w:rPr>
          <w:lang w:val="en-IN"/>
        </w:rPr>
      </w:pPr>
      <w:r w:rsidRPr="00425C8F">
        <w:rPr>
          <w:lang w:val="en-IN"/>
        </w:rPr>
        <w:t>&lt;TYPE&gt;EXRCTRFREQ&lt;/TYPE&gt;</w:t>
      </w:r>
    </w:p>
    <w:p w:rsidR="00CD5C68" w:rsidRPr="00425C8F" w:rsidRDefault="00CD5C68" w:rsidP="00DE269B">
      <w:pPr>
        <w:pStyle w:val="Code"/>
        <w:ind w:left="720"/>
        <w:rPr>
          <w:lang w:val="en-IN"/>
        </w:rPr>
      </w:pPr>
      <w:r w:rsidRPr="00425C8F">
        <w:rPr>
          <w:lang w:val="en-IN"/>
        </w:rPr>
        <w:t>&lt;DATE&gt;&lt;Date and time &gt;&lt;/DATE&gt;</w:t>
      </w:r>
    </w:p>
    <w:p w:rsidR="00CD5C68" w:rsidRPr="00425C8F" w:rsidRDefault="00CD5C68" w:rsidP="00DE269B">
      <w:pPr>
        <w:pStyle w:val="Code"/>
        <w:ind w:left="720"/>
        <w:rPr>
          <w:lang w:val="en-IN"/>
        </w:rPr>
      </w:pPr>
      <w:r w:rsidRPr="00425C8F">
        <w:rPr>
          <w:lang w:val="en-IN"/>
        </w:rPr>
        <w:lastRenderedPageBreak/>
        <w:t>&lt;EXTNWCODE&gt;&lt;Network External Code&gt;&lt;/EXTNWCODE&gt;</w:t>
      </w:r>
    </w:p>
    <w:p w:rsidR="00CD5C68" w:rsidRPr="00425C8F" w:rsidRDefault="008E6E5F" w:rsidP="00DE269B">
      <w:pPr>
        <w:pStyle w:val="Code"/>
        <w:ind w:left="720"/>
        <w:rPr>
          <w:lang w:val="en-IN"/>
        </w:rPr>
      </w:pPr>
      <w:r>
        <w:rPr>
          <w:lang w:val="en-IN"/>
        </w:rPr>
        <w:t>&lt;MSISDN&gt;&lt;Retailer MSISDN&gt;&lt;/</w:t>
      </w:r>
      <w:r w:rsidR="00CD5C68" w:rsidRPr="00425C8F">
        <w:rPr>
          <w:lang w:val="en-IN"/>
        </w:rPr>
        <w:t>MSISDN&gt;</w:t>
      </w:r>
    </w:p>
    <w:p w:rsidR="00CD5C68" w:rsidRPr="00425C8F" w:rsidRDefault="00CD5C68" w:rsidP="00DE269B">
      <w:pPr>
        <w:pStyle w:val="Code"/>
        <w:ind w:left="720"/>
        <w:rPr>
          <w:lang w:val="en-IN"/>
        </w:rPr>
      </w:pPr>
      <w:r w:rsidRPr="00425C8F">
        <w:rPr>
          <w:lang w:val="en-IN"/>
        </w:rPr>
        <w:t>&lt;PIN&gt;&lt;123456&gt;&lt;/PIN&gt;</w:t>
      </w:r>
    </w:p>
    <w:p w:rsidR="00CD5C68" w:rsidRPr="00425C8F" w:rsidRDefault="00CD5C68" w:rsidP="00DE269B">
      <w:pPr>
        <w:pStyle w:val="Code"/>
        <w:ind w:left="720"/>
        <w:rPr>
          <w:lang w:val="en-IN"/>
        </w:rPr>
      </w:pPr>
      <w:r w:rsidRPr="00425C8F">
        <w:rPr>
          <w:lang w:val="en-IN"/>
        </w:rPr>
        <w:t>&lt;LOGINID&gt;&lt;Channel user Login ID&lt;/LOGINID&gt;</w:t>
      </w:r>
    </w:p>
    <w:p w:rsidR="00CD5C68" w:rsidRPr="00425C8F" w:rsidRDefault="00CD5C68" w:rsidP="00DE269B">
      <w:pPr>
        <w:pStyle w:val="Code"/>
        <w:ind w:left="720"/>
        <w:rPr>
          <w:lang w:val="en-IN"/>
        </w:rPr>
      </w:pPr>
      <w:r w:rsidRPr="00425C8F">
        <w:rPr>
          <w:lang w:val="en-IN"/>
        </w:rPr>
        <w:t>&lt;PASSWORD&gt;&lt;Channel User Login Password&lt;/PASSWORD&gt;</w:t>
      </w:r>
    </w:p>
    <w:p w:rsidR="00CD5C68" w:rsidRPr="00425C8F" w:rsidRDefault="00CD5C68" w:rsidP="00DE269B">
      <w:pPr>
        <w:pStyle w:val="Code"/>
        <w:ind w:left="720"/>
        <w:rPr>
          <w:lang w:val="en-IN"/>
        </w:rPr>
      </w:pPr>
      <w:r w:rsidRPr="00425C8F">
        <w:rPr>
          <w:lang w:val="en-IN"/>
        </w:rPr>
        <w:t>&lt;EXTCODE&gt;&lt;Channel user unique External code&gt;&lt;/EXTCODE&gt;</w:t>
      </w:r>
    </w:p>
    <w:p w:rsidR="00CD5C68" w:rsidRPr="00425C8F" w:rsidRDefault="00CD5C68" w:rsidP="00DE269B">
      <w:pPr>
        <w:pStyle w:val="Code"/>
        <w:ind w:left="720"/>
        <w:rPr>
          <w:lang w:val="en-IN"/>
        </w:rPr>
      </w:pPr>
      <w:r w:rsidRPr="00425C8F">
        <w:rPr>
          <w:lang w:val="en-IN"/>
        </w:rPr>
        <w:t>&lt;EXTREFNUM&gt;&lt;Unique Reference number in the external system&gt;&lt;/EXTREFNUM&gt;</w:t>
      </w:r>
      <w:r w:rsidRPr="00425C8F">
        <w:rPr>
          <w:lang w:val="en-IN"/>
        </w:rPr>
        <w:tab/>
      </w:r>
    </w:p>
    <w:p w:rsidR="00CD5C68" w:rsidRPr="00425C8F" w:rsidRDefault="00CD5C68" w:rsidP="00DE269B">
      <w:pPr>
        <w:pStyle w:val="Code"/>
        <w:ind w:left="720"/>
        <w:rPr>
          <w:lang w:val="en-IN"/>
        </w:rPr>
      </w:pPr>
      <w:r w:rsidRPr="00425C8F">
        <w:rPr>
          <w:lang w:val="en-IN"/>
        </w:rPr>
        <w:t>&lt;MSISDN2&gt;&lt; Payee MSISDN&gt;&lt;/MSISDN2&gt;</w:t>
      </w:r>
    </w:p>
    <w:p w:rsidR="00CD5C68" w:rsidRPr="00425C8F" w:rsidRDefault="00CD5C68" w:rsidP="00DE269B">
      <w:pPr>
        <w:pStyle w:val="Code"/>
        <w:ind w:left="720"/>
        <w:rPr>
          <w:lang w:val="en-IN"/>
        </w:rPr>
      </w:pPr>
      <w:r w:rsidRPr="00425C8F">
        <w:rPr>
          <w:lang w:val="en-IN"/>
        </w:rPr>
        <w:t>&lt;AMOUNT&gt;&lt;Amount&gt;&lt;/AMOUNT&gt;</w:t>
      </w:r>
    </w:p>
    <w:p w:rsidR="00CD5C68" w:rsidRPr="00425C8F" w:rsidRDefault="00CD5C68" w:rsidP="00DE269B">
      <w:pPr>
        <w:pStyle w:val="Code"/>
        <w:ind w:left="720"/>
        <w:rPr>
          <w:lang w:val="en-IN"/>
        </w:rPr>
      </w:pPr>
      <w:r w:rsidRPr="00425C8F">
        <w:rPr>
          <w:lang w:val="en-IN"/>
        </w:rPr>
        <w:t>&lt;LANGUAGE1&gt;&lt;Retailer Language&gt;&lt;/LANGUAGE1&gt;</w:t>
      </w:r>
    </w:p>
    <w:p w:rsidR="00CD5C68" w:rsidRPr="00425C8F" w:rsidRDefault="00CD5C68" w:rsidP="00DE269B">
      <w:pPr>
        <w:pStyle w:val="Code"/>
        <w:ind w:left="720"/>
        <w:rPr>
          <w:lang w:val="en-IN"/>
        </w:rPr>
      </w:pPr>
      <w:r w:rsidRPr="00425C8F">
        <w:rPr>
          <w:lang w:val="en-IN"/>
        </w:rPr>
        <w:t>&lt;LANGUAGE2&gt;&lt;Payee Language&gt;&lt;/LANGUAGE2&gt;</w:t>
      </w:r>
    </w:p>
    <w:p w:rsidR="008F2E6F" w:rsidRDefault="00CD5C68" w:rsidP="008F2E6F">
      <w:pPr>
        <w:pStyle w:val="Code"/>
        <w:ind w:left="720"/>
        <w:rPr>
          <w:lang w:val="en-IN"/>
        </w:rPr>
      </w:pPr>
      <w:r w:rsidRPr="00425C8F">
        <w:rPr>
          <w:lang w:val="en-IN"/>
        </w:rPr>
        <w:t>&lt;SELECTOR&gt;&lt;Selector&gt;&lt;/SELECTOR&gt;</w:t>
      </w:r>
    </w:p>
    <w:p w:rsidR="008F2E6F" w:rsidRDefault="008F2E6F" w:rsidP="008F2E6F">
      <w:pPr>
        <w:pStyle w:val="Code"/>
        <w:ind w:left="720"/>
        <w:rPr>
          <w:lang w:val="en-IN"/>
        </w:rPr>
      </w:pPr>
      <w:r>
        <w:rPr>
          <w:lang w:val="en-IN"/>
        </w:rPr>
        <w:t>&lt;INFO1&gt;&lt;INFORMATION1&gt;&lt;/INFO1&gt;&lt;INFO2&gt;&lt;INFORMATION2&gt;&lt;/INFO2&gt;</w:t>
      </w:r>
    </w:p>
    <w:p w:rsidR="008F2E6F" w:rsidRDefault="008F2E6F" w:rsidP="008F2E6F">
      <w:pPr>
        <w:pStyle w:val="Code"/>
        <w:ind w:left="720"/>
        <w:rPr>
          <w:lang w:val="en-IN"/>
        </w:rPr>
      </w:pPr>
      <w:r>
        <w:rPr>
          <w:lang w:val="en-IN"/>
        </w:rPr>
        <w:t>&lt;INFO3&gt;&lt;INFORMATION3&gt;&lt;/INFO3&gt;&lt;INFO4&gt;&lt;INFORMATION4&gt;&lt;/INFO4&gt;</w:t>
      </w:r>
    </w:p>
    <w:p w:rsidR="008F2E6F" w:rsidRPr="00425C8F" w:rsidRDefault="008F2E6F" w:rsidP="008F2E6F">
      <w:pPr>
        <w:pStyle w:val="Code"/>
        <w:ind w:left="720"/>
        <w:rPr>
          <w:lang w:val="en-IN"/>
        </w:rPr>
      </w:pPr>
      <w:r>
        <w:rPr>
          <w:lang w:val="en-IN"/>
        </w:rPr>
        <w:t>&lt;INFO5&gt;&lt;INFORMATION5&gt;&lt;/INFO5&gt;</w:t>
      </w:r>
    </w:p>
    <w:p w:rsidR="00CD5C68" w:rsidRPr="00425C8F" w:rsidRDefault="00CD5C68" w:rsidP="00DE269B">
      <w:pPr>
        <w:pStyle w:val="Code"/>
        <w:ind w:left="0"/>
        <w:rPr>
          <w:lang w:val="en-IN"/>
        </w:rPr>
      </w:pPr>
      <w:r w:rsidRPr="00425C8F">
        <w:rPr>
          <w:lang w:val="en-IN"/>
        </w:rPr>
        <w:t>&lt;/COMMAND&gt;</w:t>
      </w:r>
    </w:p>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Field Details</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180"/>
        <w:gridCol w:w="1440"/>
        <w:gridCol w:w="360"/>
        <w:gridCol w:w="1980"/>
        <w:gridCol w:w="180"/>
        <w:gridCol w:w="1080"/>
        <w:gridCol w:w="776"/>
        <w:gridCol w:w="484"/>
        <w:gridCol w:w="405"/>
        <w:gridCol w:w="1035"/>
      </w:tblGrid>
      <w:tr w:rsidR="00CD5C68" w:rsidRPr="00425C8F" w:rsidTr="00702326">
        <w:trPr>
          <w:trHeight w:val="277"/>
          <w:tblHeader/>
        </w:trPr>
        <w:tc>
          <w:tcPr>
            <w:tcW w:w="162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62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34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4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TYPE</w:t>
            </w:r>
          </w:p>
        </w:tc>
        <w:tc>
          <w:tcPr>
            <w:tcW w:w="1620" w:type="dxa"/>
            <w:gridSpan w:val="2"/>
          </w:tcPr>
          <w:p w:rsidR="00CD5C68" w:rsidRPr="00425C8F" w:rsidRDefault="00CD5C68" w:rsidP="00940B20">
            <w:pPr>
              <w:pStyle w:val="Tablecontent"/>
              <w:rPr>
                <w:lang w:val="en-IN"/>
              </w:rPr>
            </w:pPr>
            <w:r w:rsidRPr="00425C8F">
              <w:rPr>
                <w:lang w:val="en-IN"/>
              </w:rPr>
              <w:t>Request type</w:t>
            </w:r>
          </w:p>
        </w:tc>
        <w:tc>
          <w:tcPr>
            <w:tcW w:w="2340" w:type="dxa"/>
            <w:gridSpan w:val="2"/>
          </w:tcPr>
          <w:p w:rsidR="00CD5C68" w:rsidRPr="00425C8F" w:rsidRDefault="00CD5C68" w:rsidP="00940B20">
            <w:pPr>
              <w:pStyle w:val="Tablecontent"/>
              <w:rPr>
                <w:lang w:val="en-IN"/>
              </w:rPr>
            </w:pPr>
            <w:r w:rsidRPr="00425C8F">
              <w:rPr>
                <w:lang w:val="en-IN"/>
              </w:rPr>
              <w:t>Request Type, should be sent with each request – fixed</w:t>
            </w:r>
          </w:p>
        </w:tc>
        <w:tc>
          <w:tcPr>
            <w:tcW w:w="1260" w:type="dxa"/>
            <w:gridSpan w:val="2"/>
          </w:tcPr>
          <w:p w:rsidR="00CD5C68" w:rsidRPr="00425C8F" w:rsidRDefault="00CD5C68" w:rsidP="00940B20">
            <w:pPr>
              <w:pStyle w:val="Tablecontent"/>
              <w:rPr>
                <w:lang w:val="en-IN"/>
              </w:rPr>
            </w:pPr>
            <w:r w:rsidRPr="00425C8F">
              <w:rPr>
                <w:lang w:val="en-IN"/>
              </w:rPr>
              <w:t>EXRCTRFREQ</w:t>
            </w:r>
          </w:p>
        </w:tc>
        <w:tc>
          <w:tcPr>
            <w:tcW w:w="1260" w:type="dxa"/>
            <w:gridSpan w:val="2"/>
          </w:tcPr>
          <w:p w:rsidR="00CD5C68" w:rsidRPr="00425C8F" w:rsidRDefault="00CD5C68" w:rsidP="00940B20">
            <w:pPr>
              <w:pStyle w:val="Tablecontent"/>
              <w:rPr>
                <w:lang w:val="en-IN"/>
              </w:rPr>
            </w:pPr>
            <w:r w:rsidRPr="00425C8F">
              <w:rPr>
                <w:lang w:val="en-IN"/>
              </w:rPr>
              <w:t>A (20)</w:t>
            </w:r>
          </w:p>
        </w:tc>
        <w:tc>
          <w:tcPr>
            <w:tcW w:w="1440" w:type="dxa"/>
            <w:gridSpan w:val="2"/>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DATE</w:t>
            </w:r>
          </w:p>
        </w:tc>
        <w:tc>
          <w:tcPr>
            <w:tcW w:w="1620" w:type="dxa"/>
            <w:gridSpan w:val="2"/>
          </w:tcPr>
          <w:p w:rsidR="00CD5C68" w:rsidRPr="00425C8F" w:rsidRDefault="00CD5C68" w:rsidP="00940B20">
            <w:pPr>
              <w:pStyle w:val="Tablecontent"/>
              <w:rPr>
                <w:lang w:val="en-IN"/>
              </w:rPr>
            </w:pPr>
            <w:r w:rsidRPr="00425C8F">
              <w:rPr>
                <w:lang w:val="en-IN"/>
              </w:rPr>
              <w:t>Date and time</w:t>
            </w:r>
          </w:p>
        </w:tc>
        <w:tc>
          <w:tcPr>
            <w:tcW w:w="2340" w:type="dxa"/>
            <w:gridSpan w:val="2"/>
          </w:tcPr>
          <w:p w:rsidR="00CD5C68" w:rsidRPr="00425C8F" w:rsidRDefault="00CD5C68" w:rsidP="00940B20">
            <w:pPr>
              <w:pStyle w:val="Tablecontent"/>
              <w:rPr>
                <w:lang w:val="en-IN"/>
              </w:rPr>
            </w:pPr>
            <w:r w:rsidRPr="00425C8F">
              <w:rPr>
                <w:lang w:val="en-IN"/>
              </w:rPr>
              <w:t>Date and time on which request was sent by external system, HH are in 24 Hour Format</w:t>
            </w:r>
          </w:p>
        </w:tc>
        <w:tc>
          <w:tcPr>
            <w:tcW w:w="1260" w:type="dxa"/>
            <w:gridSpan w:val="2"/>
          </w:tcPr>
          <w:p w:rsidR="00CD5C68" w:rsidRPr="00425C8F" w:rsidRDefault="00CD5C68" w:rsidP="00940B20">
            <w:pPr>
              <w:pStyle w:val="Tablecontent"/>
              <w:rPr>
                <w:lang w:val="en-IN"/>
              </w:rPr>
            </w:pPr>
            <w:r w:rsidRPr="00425C8F">
              <w:rPr>
                <w:lang w:val="en-IN"/>
              </w:rPr>
              <w:t>DD-MM-YYYY HH:MM:SS</w:t>
            </w:r>
          </w:p>
        </w:tc>
        <w:tc>
          <w:tcPr>
            <w:tcW w:w="1260" w:type="dxa"/>
            <w:gridSpan w:val="2"/>
          </w:tcPr>
          <w:p w:rsidR="00CD5C68" w:rsidRPr="00425C8F" w:rsidRDefault="00CD5C68" w:rsidP="00940B20">
            <w:pPr>
              <w:pStyle w:val="Tablecontent"/>
              <w:rPr>
                <w:lang w:val="en-IN"/>
              </w:rPr>
            </w:pPr>
            <w:r w:rsidRPr="00425C8F">
              <w:rPr>
                <w:lang w:val="en-IN"/>
              </w:rPr>
              <w:t>D (20)</w:t>
            </w:r>
          </w:p>
        </w:tc>
        <w:tc>
          <w:tcPr>
            <w:tcW w:w="1440" w:type="dxa"/>
            <w:gridSpan w:val="2"/>
          </w:tcPr>
          <w:p w:rsidR="00CD5C68" w:rsidRPr="00425C8F" w:rsidRDefault="00CD5C68" w:rsidP="00940B20">
            <w:pPr>
              <w:pStyle w:val="Tablecontent"/>
              <w:rPr>
                <w:lang w:val="en-IN"/>
              </w:rPr>
            </w:pPr>
            <w:r w:rsidRPr="00425C8F">
              <w:rPr>
                <w:lang w:val="en-IN"/>
              </w:rPr>
              <w:t>O</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EXTNWCODE</w:t>
            </w:r>
          </w:p>
        </w:tc>
        <w:tc>
          <w:tcPr>
            <w:tcW w:w="1620" w:type="dxa"/>
            <w:gridSpan w:val="2"/>
          </w:tcPr>
          <w:p w:rsidR="00CD5C68" w:rsidRPr="00425C8F" w:rsidRDefault="00CD5C68" w:rsidP="00940B20">
            <w:pPr>
              <w:pStyle w:val="Tablecontent"/>
              <w:rPr>
                <w:lang w:val="en-IN"/>
              </w:rPr>
            </w:pPr>
            <w:r w:rsidRPr="00425C8F">
              <w:rPr>
                <w:lang w:val="en-IN"/>
              </w:rPr>
              <w:t xml:space="preserve">Network code </w:t>
            </w:r>
          </w:p>
        </w:tc>
        <w:tc>
          <w:tcPr>
            <w:tcW w:w="2340" w:type="dxa"/>
            <w:gridSpan w:val="2"/>
          </w:tcPr>
          <w:p w:rsidR="00CD5C68" w:rsidRPr="00425C8F" w:rsidRDefault="00CD5C68" w:rsidP="00940B20">
            <w:pPr>
              <w:pStyle w:val="Tablecontent"/>
              <w:rPr>
                <w:lang w:val="en-IN"/>
              </w:rPr>
            </w:pPr>
            <w:r w:rsidRPr="00425C8F">
              <w:rPr>
                <w:lang w:val="en-IN"/>
              </w:rPr>
              <w:t xml:space="preserve">Network code of the Channel User defined in </w:t>
            </w:r>
            <w:r w:rsidR="007C479A" w:rsidRPr="00425C8F">
              <w:rPr>
                <w:lang w:val="en-IN"/>
              </w:rPr>
              <w:t>PreTUPS</w:t>
            </w:r>
            <w:r w:rsidRPr="00425C8F">
              <w:rPr>
                <w:lang w:val="en-IN"/>
              </w:rPr>
              <w:t xml:space="preserve"> as External Network code</w:t>
            </w:r>
          </w:p>
        </w:tc>
        <w:tc>
          <w:tcPr>
            <w:tcW w:w="1260" w:type="dxa"/>
            <w:gridSpan w:val="2"/>
          </w:tcPr>
          <w:p w:rsidR="00CD5C68" w:rsidRPr="00425C8F" w:rsidRDefault="00CD5C68" w:rsidP="00940B20">
            <w:pPr>
              <w:pStyle w:val="Tablecontent"/>
              <w:rPr>
                <w:lang w:val="en-IN"/>
              </w:rPr>
            </w:pPr>
            <w:r w:rsidRPr="00425C8F">
              <w:rPr>
                <w:lang w:val="en-IN"/>
              </w:rPr>
              <w:t>MO</w:t>
            </w:r>
          </w:p>
        </w:tc>
        <w:tc>
          <w:tcPr>
            <w:tcW w:w="1260" w:type="dxa"/>
            <w:gridSpan w:val="2"/>
          </w:tcPr>
          <w:p w:rsidR="00CD5C68" w:rsidRPr="00425C8F" w:rsidRDefault="00CD5C68" w:rsidP="00940B20">
            <w:pPr>
              <w:pStyle w:val="Tablecontent"/>
              <w:rPr>
                <w:lang w:val="en-IN"/>
              </w:rPr>
            </w:pPr>
            <w:r w:rsidRPr="00425C8F">
              <w:rPr>
                <w:lang w:val="en-IN"/>
              </w:rPr>
              <w:t>A (2)</w:t>
            </w:r>
          </w:p>
        </w:tc>
        <w:tc>
          <w:tcPr>
            <w:tcW w:w="1440" w:type="dxa"/>
            <w:gridSpan w:val="2"/>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MSISDN</w:t>
            </w:r>
          </w:p>
        </w:tc>
        <w:tc>
          <w:tcPr>
            <w:tcW w:w="1620" w:type="dxa"/>
            <w:gridSpan w:val="2"/>
          </w:tcPr>
          <w:p w:rsidR="00CD5C68" w:rsidRPr="00425C8F" w:rsidRDefault="00CD5C68" w:rsidP="00940B20">
            <w:pPr>
              <w:pStyle w:val="Tablecontent"/>
              <w:rPr>
                <w:lang w:val="en-IN"/>
              </w:rPr>
            </w:pPr>
            <w:r w:rsidRPr="00425C8F">
              <w:rPr>
                <w:lang w:val="en-IN"/>
              </w:rPr>
              <w:t>Channel user/Subscriber MSISDN</w:t>
            </w:r>
          </w:p>
        </w:tc>
        <w:tc>
          <w:tcPr>
            <w:tcW w:w="2340" w:type="dxa"/>
            <w:gridSpan w:val="2"/>
          </w:tcPr>
          <w:p w:rsidR="00CD5C68" w:rsidRPr="00425C8F" w:rsidRDefault="00CD5C68" w:rsidP="00940B20">
            <w:pPr>
              <w:pStyle w:val="Tablecontent"/>
              <w:rPr>
                <w:lang w:val="en-IN"/>
              </w:rPr>
            </w:pPr>
            <w:r w:rsidRPr="00425C8F">
              <w:rPr>
                <w:lang w:val="en-IN"/>
              </w:rPr>
              <w:t>All MSISDN should be in national dial format i.e. without country code.</w:t>
            </w:r>
          </w:p>
          <w:p w:rsidR="00CD5C68" w:rsidRPr="00425C8F" w:rsidRDefault="00CD5C68" w:rsidP="00940B20">
            <w:pPr>
              <w:pStyle w:val="Tablecontent"/>
              <w:rPr>
                <w:lang w:val="en-IN"/>
              </w:rPr>
            </w:pPr>
            <w:r w:rsidRPr="00425C8F">
              <w:rPr>
                <w:b/>
                <w:bCs/>
                <w:lang w:val="en-IN"/>
              </w:rPr>
              <w:t>When MSISDN is available in request then PIN is mandatory for the request.</w:t>
            </w:r>
          </w:p>
        </w:tc>
        <w:tc>
          <w:tcPr>
            <w:tcW w:w="1260" w:type="dxa"/>
            <w:gridSpan w:val="2"/>
          </w:tcPr>
          <w:p w:rsidR="00CD5C68" w:rsidRPr="00425C8F" w:rsidRDefault="00CD5C68" w:rsidP="00940B20">
            <w:pPr>
              <w:pStyle w:val="Tablecontent"/>
              <w:rPr>
                <w:lang w:val="en-IN"/>
              </w:rPr>
            </w:pPr>
            <w:r w:rsidRPr="00425C8F">
              <w:rPr>
                <w:lang w:val="en-IN"/>
              </w:rPr>
              <w:t>9942222</w:t>
            </w:r>
          </w:p>
        </w:tc>
        <w:tc>
          <w:tcPr>
            <w:tcW w:w="1260" w:type="dxa"/>
            <w:gridSpan w:val="2"/>
          </w:tcPr>
          <w:p w:rsidR="00CD5C68" w:rsidRPr="00425C8F" w:rsidRDefault="00CD5C68" w:rsidP="00940B20">
            <w:pPr>
              <w:pStyle w:val="Tablecontent"/>
              <w:rPr>
                <w:lang w:val="en-IN"/>
              </w:rPr>
            </w:pPr>
            <w:r w:rsidRPr="00425C8F">
              <w:rPr>
                <w:lang w:val="en-IN"/>
              </w:rPr>
              <w:t>N (15)</w:t>
            </w:r>
          </w:p>
        </w:tc>
        <w:tc>
          <w:tcPr>
            <w:tcW w:w="1440" w:type="dxa"/>
            <w:gridSpan w:val="2"/>
          </w:tcPr>
          <w:p w:rsidR="00CD5C68" w:rsidRPr="00425C8F" w:rsidRDefault="00CD5C68" w:rsidP="00940B20">
            <w:pPr>
              <w:pStyle w:val="Tablecontent"/>
              <w:rPr>
                <w:lang w:val="en-IN"/>
              </w:rPr>
            </w:pPr>
            <w:r w:rsidRPr="00425C8F">
              <w:rPr>
                <w:lang w:val="en-IN"/>
              </w:rPr>
              <w:t>O</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PIN</w:t>
            </w:r>
          </w:p>
        </w:tc>
        <w:tc>
          <w:tcPr>
            <w:tcW w:w="1620" w:type="dxa"/>
            <w:gridSpan w:val="2"/>
          </w:tcPr>
          <w:p w:rsidR="00CD5C68" w:rsidRPr="00425C8F" w:rsidRDefault="00CD5C68" w:rsidP="00940B20">
            <w:pPr>
              <w:pStyle w:val="Tablecontent"/>
              <w:rPr>
                <w:lang w:val="en-IN"/>
              </w:rPr>
            </w:pPr>
            <w:r w:rsidRPr="00425C8F">
              <w:rPr>
                <w:lang w:val="en-IN"/>
              </w:rPr>
              <w:t>Channel user/Subscriber PIN</w:t>
            </w:r>
          </w:p>
        </w:tc>
        <w:tc>
          <w:tcPr>
            <w:tcW w:w="2340" w:type="dxa"/>
            <w:gridSpan w:val="2"/>
          </w:tcPr>
          <w:p w:rsidR="00CD5C68" w:rsidRPr="00425C8F" w:rsidRDefault="00CD5C68" w:rsidP="00940B20">
            <w:pPr>
              <w:pStyle w:val="Tablecontent"/>
              <w:rPr>
                <w:lang w:val="en-IN"/>
              </w:rPr>
            </w:pPr>
            <w:r w:rsidRPr="00425C8F">
              <w:rPr>
                <w:lang w:val="en-IN"/>
              </w:rPr>
              <w:t>PIN of the user</w:t>
            </w:r>
          </w:p>
        </w:tc>
        <w:tc>
          <w:tcPr>
            <w:tcW w:w="1260" w:type="dxa"/>
            <w:gridSpan w:val="2"/>
          </w:tcPr>
          <w:p w:rsidR="00CD5C68" w:rsidRPr="00425C8F" w:rsidRDefault="00CD5C68" w:rsidP="00940B20">
            <w:pPr>
              <w:pStyle w:val="Tablecontent"/>
              <w:rPr>
                <w:lang w:val="en-IN"/>
              </w:rPr>
            </w:pPr>
            <w:r w:rsidRPr="00425C8F">
              <w:rPr>
                <w:lang w:val="en-IN"/>
              </w:rPr>
              <w:t>123</w:t>
            </w:r>
          </w:p>
        </w:tc>
        <w:tc>
          <w:tcPr>
            <w:tcW w:w="1260" w:type="dxa"/>
            <w:gridSpan w:val="2"/>
          </w:tcPr>
          <w:p w:rsidR="00CD5C68" w:rsidRPr="00425C8F" w:rsidRDefault="00CD5C68" w:rsidP="00940B20">
            <w:pPr>
              <w:pStyle w:val="Tablecontent"/>
              <w:rPr>
                <w:lang w:val="en-IN"/>
              </w:rPr>
            </w:pPr>
            <w:r w:rsidRPr="00425C8F">
              <w:rPr>
                <w:lang w:val="en-IN"/>
              </w:rPr>
              <w:t>A (10)</w:t>
            </w:r>
          </w:p>
        </w:tc>
        <w:tc>
          <w:tcPr>
            <w:tcW w:w="1440" w:type="dxa"/>
            <w:gridSpan w:val="2"/>
          </w:tcPr>
          <w:p w:rsidR="00CD5C68" w:rsidRPr="00425C8F" w:rsidRDefault="00CD5C68" w:rsidP="00940B20">
            <w:pPr>
              <w:pStyle w:val="Tablecontent"/>
              <w:rPr>
                <w:lang w:val="en-IN"/>
              </w:rPr>
            </w:pPr>
            <w:r w:rsidRPr="00425C8F">
              <w:rPr>
                <w:lang w:val="en-IN"/>
              </w:rPr>
              <w:t>O</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LOGINID</w:t>
            </w:r>
          </w:p>
        </w:tc>
        <w:tc>
          <w:tcPr>
            <w:tcW w:w="1620" w:type="dxa"/>
            <w:gridSpan w:val="2"/>
          </w:tcPr>
          <w:p w:rsidR="00CD5C68" w:rsidRPr="00425C8F" w:rsidRDefault="00CD5C68" w:rsidP="00940B20">
            <w:pPr>
              <w:pStyle w:val="Tablecontent"/>
              <w:rPr>
                <w:lang w:val="en-IN"/>
              </w:rPr>
            </w:pPr>
            <w:r w:rsidRPr="00425C8F">
              <w:rPr>
                <w:lang w:val="en-IN"/>
              </w:rPr>
              <w:t>Login ID</w:t>
            </w:r>
          </w:p>
        </w:tc>
        <w:tc>
          <w:tcPr>
            <w:tcW w:w="2340" w:type="dxa"/>
            <w:gridSpan w:val="2"/>
          </w:tcPr>
          <w:p w:rsidR="00CD5C68" w:rsidRPr="00425C8F" w:rsidRDefault="00CD5C68" w:rsidP="00940B20">
            <w:pPr>
              <w:pStyle w:val="Tablecontent"/>
              <w:rPr>
                <w:lang w:val="en-IN"/>
              </w:rPr>
            </w:pPr>
            <w:r w:rsidRPr="00425C8F">
              <w:rPr>
                <w:lang w:val="en-IN"/>
              </w:rPr>
              <w:t>Login ID of the Channel user</w:t>
            </w:r>
          </w:p>
          <w:p w:rsidR="00CD5C68" w:rsidRPr="00425C8F" w:rsidRDefault="00CD5C68" w:rsidP="00940B20">
            <w:pPr>
              <w:pStyle w:val="Tablecontent"/>
              <w:rPr>
                <w:lang w:val="en-IN"/>
              </w:rPr>
            </w:pPr>
            <w:r w:rsidRPr="00425C8F">
              <w:rPr>
                <w:b/>
                <w:bCs/>
                <w:lang w:val="en-IN"/>
              </w:rPr>
              <w:t>When LOGINID is available in request then PASSWORD is mandatory for the request</w:t>
            </w:r>
          </w:p>
        </w:tc>
        <w:tc>
          <w:tcPr>
            <w:tcW w:w="1260" w:type="dxa"/>
            <w:gridSpan w:val="2"/>
          </w:tcPr>
          <w:p w:rsidR="00CD5C68" w:rsidRPr="00425C8F" w:rsidRDefault="00CD5C68" w:rsidP="00940B20">
            <w:pPr>
              <w:pStyle w:val="Tablecontent"/>
              <w:rPr>
                <w:lang w:val="en-IN"/>
              </w:rPr>
            </w:pPr>
            <w:r w:rsidRPr="00425C8F">
              <w:rPr>
                <w:lang w:val="en-IN"/>
              </w:rPr>
              <w:t>Mo_cce</w:t>
            </w:r>
          </w:p>
        </w:tc>
        <w:tc>
          <w:tcPr>
            <w:tcW w:w="1260" w:type="dxa"/>
            <w:gridSpan w:val="2"/>
          </w:tcPr>
          <w:p w:rsidR="00CD5C68" w:rsidRPr="00425C8F" w:rsidRDefault="00CD5C68" w:rsidP="00940B20">
            <w:pPr>
              <w:pStyle w:val="Tablecontent"/>
              <w:rPr>
                <w:lang w:val="en-IN"/>
              </w:rPr>
            </w:pPr>
            <w:r w:rsidRPr="00425C8F">
              <w:rPr>
                <w:lang w:val="en-IN"/>
              </w:rPr>
              <w:t>A (20)</w:t>
            </w:r>
          </w:p>
        </w:tc>
        <w:tc>
          <w:tcPr>
            <w:tcW w:w="1440" w:type="dxa"/>
            <w:gridSpan w:val="2"/>
          </w:tcPr>
          <w:p w:rsidR="00CD5C68" w:rsidRPr="00425C8F" w:rsidRDefault="00CD5C68" w:rsidP="00940B20">
            <w:pPr>
              <w:pStyle w:val="Tablecontent"/>
              <w:rPr>
                <w:lang w:val="en-IN"/>
              </w:rPr>
            </w:pPr>
            <w:r w:rsidRPr="00425C8F">
              <w:rPr>
                <w:lang w:val="en-IN"/>
              </w:rPr>
              <w:t>O</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PASSWORD</w:t>
            </w:r>
          </w:p>
        </w:tc>
        <w:tc>
          <w:tcPr>
            <w:tcW w:w="1620" w:type="dxa"/>
            <w:gridSpan w:val="2"/>
          </w:tcPr>
          <w:p w:rsidR="00CD5C68" w:rsidRPr="00425C8F" w:rsidRDefault="00CD5C68" w:rsidP="00940B20">
            <w:pPr>
              <w:pStyle w:val="Tablecontent"/>
              <w:rPr>
                <w:lang w:val="en-IN"/>
              </w:rPr>
            </w:pPr>
            <w:r w:rsidRPr="00425C8F">
              <w:rPr>
                <w:lang w:val="en-IN"/>
              </w:rPr>
              <w:t>Password</w:t>
            </w:r>
          </w:p>
        </w:tc>
        <w:tc>
          <w:tcPr>
            <w:tcW w:w="2340" w:type="dxa"/>
            <w:gridSpan w:val="2"/>
          </w:tcPr>
          <w:p w:rsidR="00CD5C68" w:rsidRPr="00425C8F" w:rsidRDefault="00CD5C68" w:rsidP="00940B20">
            <w:pPr>
              <w:pStyle w:val="Tablecontent"/>
              <w:rPr>
                <w:lang w:val="en-IN"/>
              </w:rPr>
            </w:pPr>
            <w:r w:rsidRPr="00425C8F">
              <w:rPr>
                <w:lang w:val="en-IN"/>
              </w:rPr>
              <w:t>Password of the Channel user</w:t>
            </w:r>
          </w:p>
        </w:tc>
        <w:tc>
          <w:tcPr>
            <w:tcW w:w="1260" w:type="dxa"/>
            <w:gridSpan w:val="2"/>
          </w:tcPr>
          <w:p w:rsidR="00CD5C68" w:rsidRPr="00425C8F" w:rsidRDefault="00CD5C68" w:rsidP="00940B20">
            <w:pPr>
              <w:pStyle w:val="Tablecontent"/>
              <w:rPr>
                <w:lang w:val="en-IN"/>
              </w:rPr>
            </w:pPr>
            <w:r w:rsidRPr="00425C8F">
              <w:rPr>
                <w:lang w:val="en-IN"/>
              </w:rPr>
              <w:t>2468</w:t>
            </w:r>
          </w:p>
        </w:tc>
        <w:tc>
          <w:tcPr>
            <w:tcW w:w="1260" w:type="dxa"/>
            <w:gridSpan w:val="2"/>
          </w:tcPr>
          <w:p w:rsidR="00CD5C68" w:rsidRPr="00425C8F" w:rsidRDefault="00CD5C68" w:rsidP="00940B20">
            <w:pPr>
              <w:pStyle w:val="Tablecontent"/>
              <w:rPr>
                <w:lang w:val="en-IN"/>
              </w:rPr>
            </w:pPr>
            <w:r w:rsidRPr="00425C8F">
              <w:rPr>
                <w:lang w:val="en-IN"/>
              </w:rPr>
              <w:t>A (10)</w:t>
            </w:r>
          </w:p>
        </w:tc>
        <w:tc>
          <w:tcPr>
            <w:tcW w:w="1440" w:type="dxa"/>
            <w:gridSpan w:val="2"/>
          </w:tcPr>
          <w:p w:rsidR="00CD5C68" w:rsidRPr="00425C8F" w:rsidRDefault="00CD5C68" w:rsidP="00940B20">
            <w:pPr>
              <w:pStyle w:val="Tablecontent"/>
              <w:rPr>
                <w:lang w:val="en-IN"/>
              </w:rPr>
            </w:pPr>
            <w:r w:rsidRPr="00425C8F">
              <w:rPr>
                <w:lang w:val="en-IN"/>
              </w:rPr>
              <w:t>O</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lastRenderedPageBreak/>
              <w:t>EXTCODE</w:t>
            </w:r>
          </w:p>
        </w:tc>
        <w:tc>
          <w:tcPr>
            <w:tcW w:w="1620" w:type="dxa"/>
            <w:gridSpan w:val="2"/>
          </w:tcPr>
          <w:p w:rsidR="00CD5C68" w:rsidRPr="00425C8F" w:rsidRDefault="00CD5C68" w:rsidP="00940B20">
            <w:pPr>
              <w:pStyle w:val="Tablecontent"/>
              <w:rPr>
                <w:lang w:val="en-IN"/>
              </w:rPr>
            </w:pPr>
            <w:r w:rsidRPr="00425C8F">
              <w:rPr>
                <w:lang w:val="en-IN"/>
              </w:rPr>
              <w:t>External code of the channel user</w:t>
            </w:r>
          </w:p>
        </w:tc>
        <w:tc>
          <w:tcPr>
            <w:tcW w:w="2340" w:type="dxa"/>
            <w:gridSpan w:val="2"/>
          </w:tcPr>
          <w:p w:rsidR="00CD5C68" w:rsidRPr="00425C8F" w:rsidRDefault="00CD5C68" w:rsidP="00940B20">
            <w:pPr>
              <w:pStyle w:val="Tablecontent"/>
              <w:rPr>
                <w:lang w:val="en-IN"/>
              </w:rPr>
            </w:pPr>
            <w:r w:rsidRPr="00425C8F">
              <w:rPr>
                <w:lang w:val="en-IN"/>
              </w:rPr>
              <w:t xml:space="preserve">Unique external code of the channel user defined in </w:t>
            </w:r>
            <w:r w:rsidR="007C479A" w:rsidRPr="00425C8F">
              <w:rPr>
                <w:lang w:val="en-IN"/>
              </w:rPr>
              <w:t>PreTUPS</w:t>
            </w:r>
            <w:r w:rsidRPr="00425C8F">
              <w:rPr>
                <w:lang w:val="en-IN"/>
              </w:rPr>
              <w:t>.</w:t>
            </w:r>
          </w:p>
          <w:p w:rsidR="00CD5C68" w:rsidRPr="00425C8F" w:rsidRDefault="00CD5C68" w:rsidP="00940B20">
            <w:pPr>
              <w:pStyle w:val="Tablecontent"/>
              <w:rPr>
                <w:b/>
                <w:bCs/>
                <w:lang w:val="en-IN"/>
              </w:rPr>
            </w:pPr>
            <w:r w:rsidRPr="00425C8F">
              <w:rPr>
                <w:b/>
                <w:bCs/>
                <w:lang w:val="en-IN"/>
              </w:rPr>
              <w:t>Between MSISDN, LOGINID and EXTCODE value of one of them must be present, either MSISDN, LOGINID or EXTCODE. All of them can also be present in request</w:t>
            </w:r>
          </w:p>
        </w:tc>
        <w:tc>
          <w:tcPr>
            <w:tcW w:w="1260" w:type="dxa"/>
            <w:gridSpan w:val="2"/>
          </w:tcPr>
          <w:p w:rsidR="00CD5C68" w:rsidRPr="00425C8F" w:rsidRDefault="00CD5C68" w:rsidP="00940B20">
            <w:pPr>
              <w:pStyle w:val="Tablecontent"/>
              <w:rPr>
                <w:lang w:val="en-IN"/>
              </w:rPr>
            </w:pPr>
            <w:r w:rsidRPr="00425C8F">
              <w:rPr>
                <w:lang w:val="en-IN"/>
              </w:rPr>
              <w:t>123</w:t>
            </w:r>
          </w:p>
        </w:tc>
        <w:tc>
          <w:tcPr>
            <w:tcW w:w="1260" w:type="dxa"/>
            <w:gridSpan w:val="2"/>
          </w:tcPr>
          <w:p w:rsidR="00CD5C68" w:rsidRPr="00425C8F" w:rsidRDefault="00CD5C68" w:rsidP="00940B20">
            <w:pPr>
              <w:pStyle w:val="Tablecontent"/>
              <w:rPr>
                <w:lang w:val="en-IN"/>
              </w:rPr>
            </w:pPr>
            <w:r w:rsidRPr="00425C8F">
              <w:rPr>
                <w:lang w:val="en-IN"/>
              </w:rPr>
              <w:t>A (10)</w:t>
            </w:r>
          </w:p>
        </w:tc>
        <w:tc>
          <w:tcPr>
            <w:tcW w:w="1440" w:type="dxa"/>
            <w:gridSpan w:val="2"/>
          </w:tcPr>
          <w:p w:rsidR="00CD5C68" w:rsidRPr="00425C8F" w:rsidRDefault="00CD5C68" w:rsidP="00940B20">
            <w:pPr>
              <w:pStyle w:val="Tablecontent"/>
              <w:rPr>
                <w:lang w:val="en-IN"/>
              </w:rPr>
            </w:pPr>
            <w:r w:rsidRPr="00425C8F">
              <w:rPr>
                <w:lang w:val="en-IN"/>
              </w:rPr>
              <w:t>O</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EXTREFNUM</w:t>
            </w:r>
          </w:p>
        </w:tc>
        <w:tc>
          <w:tcPr>
            <w:tcW w:w="1620" w:type="dxa"/>
            <w:gridSpan w:val="2"/>
          </w:tcPr>
          <w:p w:rsidR="00CD5C68" w:rsidRPr="00425C8F" w:rsidRDefault="00CD5C68" w:rsidP="00940B20">
            <w:pPr>
              <w:pStyle w:val="Tablecontent"/>
              <w:rPr>
                <w:lang w:val="en-IN"/>
              </w:rPr>
            </w:pPr>
            <w:r w:rsidRPr="00425C8F">
              <w:rPr>
                <w:lang w:val="en-IN"/>
              </w:rPr>
              <w:t>External Reference number</w:t>
            </w:r>
          </w:p>
        </w:tc>
        <w:tc>
          <w:tcPr>
            <w:tcW w:w="2340" w:type="dxa"/>
            <w:gridSpan w:val="2"/>
          </w:tcPr>
          <w:p w:rsidR="00CD5C68" w:rsidRPr="00425C8F" w:rsidRDefault="00CD5C68" w:rsidP="00940B20">
            <w:pPr>
              <w:pStyle w:val="Tablecontent"/>
              <w:rPr>
                <w:lang w:val="en-IN"/>
              </w:rPr>
            </w:pPr>
            <w:r w:rsidRPr="00425C8F">
              <w:rPr>
                <w:lang w:val="en-IN"/>
              </w:rPr>
              <w:t>Unique Reference number in the external system.</w:t>
            </w:r>
          </w:p>
        </w:tc>
        <w:tc>
          <w:tcPr>
            <w:tcW w:w="1260" w:type="dxa"/>
            <w:gridSpan w:val="2"/>
          </w:tcPr>
          <w:p w:rsidR="00CD5C68" w:rsidRPr="00425C8F" w:rsidRDefault="00CD5C68" w:rsidP="00940B20">
            <w:pPr>
              <w:pStyle w:val="Tablecontent"/>
              <w:rPr>
                <w:lang w:val="en-IN"/>
              </w:rPr>
            </w:pPr>
            <w:r w:rsidRPr="00425C8F">
              <w:rPr>
                <w:lang w:val="en-IN"/>
              </w:rPr>
              <w:t>12345</w:t>
            </w:r>
          </w:p>
        </w:tc>
        <w:tc>
          <w:tcPr>
            <w:tcW w:w="1260" w:type="dxa"/>
            <w:gridSpan w:val="2"/>
          </w:tcPr>
          <w:p w:rsidR="00CD5C68" w:rsidRPr="00425C8F" w:rsidRDefault="00CD5C68" w:rsidP="00940B20">
            <w:pPr>
              <w:pStyle w:val="Tablecontent"/>
              <w:rPr>
                <w:lang w:val="en-IN"/>
              </w:rPr>
            </w:pPr>
            <w:r w:rsidRPr="00425C8F">
              <w:rPr>
                <w:lang w:val="en-IN"/>
              </w:rPr>
              <w:t>A (20)</w:t>
            </w:r>
          </w:p>
        </w:tc>
        <w:tc>
          <w:tcPr>
            <w:tcW w:w="1440" w:type="dxa"/>
            <w:gridSpan w:val="2"/>
          </w:tcPr>
          <w:p w:rsidR="00CD5C68" w:rsidRPr="00425C8F" w:rsidRDefault="00CD5C68" w:rsidP="00940B20">
            <w:pPr>
              <w:pStyle w:val="Tablecontent"/>
              <w:rPr>
                <w:lang w:val="en-IN"/>
              </w:rPr>
            </w:pPr>
            <w:r w:rsidRPr="00425C8F">
              <w:rPr>
                <w:lang w:val="en-IN"/>
              </w:rPr>
              <w:t>O</w:t>
            </w:r>
          </w:p>
        </w:tc>
      </w:tr>
      <w:tr w:rsidR="00CD5C68" w:rsidRPr="00425C8F" w:rsidTr="00940B20">
        <w:trPr>
          <w:cantSplit/>
          <w:trHeight w:val="277"/>
        </w:trPr>
        <w:tc>
          <w:tcPr>
            <w:tcW w:w="9540" w:type="dxa"/>
            <w:gridSpan w:val="11"/>
          </w:tcPr>
          <w:p w:rsidR="00CD5C68" w:rsidRPr="00425C8F" w:rsidRDefault="00CD5C68" w:rsidP="00940B20">
            <w:pPr>
              <w:pStyle w:val="Tablecontent"/>
              <w:rPr>
                <w:b/>
                <w:bCs/>
                <w:lang w:val="en-IN"/>
              </w:rPr>
            </w:pPr>
          </w:p>
        </w:tc>
      </w:tr>
      <w:tr w:rsidR="00CD5C68" w:rsidRPr="00425C8F" w:rsidTr="00BE11FD">
        <w:trPr>
          <w:trHeight w:val="277"/>
        </w:trPr>
        <w:tc>
          <w:tcPr>
            <w:tcW w:w="1800" w:type="dxa"/>
            <w:gridSpan w:val="2"/>
          </w:tcPr>
          <w:p w:rsidR="00CD5C68" w:rsidRPr="00425C8F" w:rsidRDefault="00CD5C68" w:rsidP="00940B20">
            <w:pPr>
              <w:pStyle w:val="Tablecontent"/>
              <w:rPr>
                <w:lang w:val="en-IN"/>
              </w:rPr>
            </w:pPr>
            <w:r w:rsidRPr="00425C8F">
              <w:rPr>
                <w:lang w:val="en-IN"/>
              </w:rPr>
              <w:t>MSISDN2</w:t>
            </w:r>
          </w:p>
        </w:tc>
        <w:tc>
          <w:tcPr>
            <w:tcW w:w="1800" w:type="dxa"/>
            <w:gridSpan w:val="2"/>
          </w:tcPr>
          <w:p w:rsidR="00CD5C68" w:rsidRPr="00425C8F" w:rsidRDefault="00CD5C68" w:rsidP="00940B20">
            <w:pPr>
              <w:pStyle w:val="Tablecontent"/>
              <w:rPr>
                <w:lang w:val="en-IN"/>
              </w:rPr>
            </w:pPr>
            <w:r w:rsidRPr="00425C8F">
              <w:rPr>
                <w:lang w:val="en-IN"/>
              </w:rPr>
              <w:t>Payee MSISDN</w:t>
            </w:r>
          </w:p>
        </w:tc>
        <w:tc>
          <w:tcPr>
            <w:tcW w:w="2160" w:type="dxa"/>
            <w:gridSpan w:val="2"/>
          </w:tcPr>
          <w:p w:rsidR="00CD5C68" w:rsidRPr="00425C8F" w:rsidRDefault="00CD5C68" w:rsidP="00940B20">
            <w:pPr>
              <w:pStyle w:val="Tablecontent"/>
              <w:rPr>
                <w:lang w:val="en-IN"/>
              </w:rPr>
            </w:pPr>
            <w:r w:rsidRPr="00425C8F">
              <w:rPr>
                <w:lang w:val="en-IN"/>
              </w:rPr>
              <w:t>All MSISDN should be in national dial format i.e. with out country code.</w:t>
            </w:r>
          </w:p>
        </w:tc>
        <w:tc>
          <w:tcPr>
            <w:tcW w:w="1856" w:type="dxa"/>
            <w:gridSpan w:val="2"/>
          </w:tcPr>
          <w:p w:rsidR="00CD5C68" w:rsidRPr="00425C8F" w:rsidRDefault="00CD5C68" w:rsidP="00940B20">
            <w:pPr>
              <w:pStyle w:val="Tablecontent"/>
              <w:rPr>
                <w:lang w:val="en-IN"/>
              </w:rPr>
            </w:pPr>
            <w:r w:rsidRPr="00425C8F">
              <w:rPr>
                <w:lang w:val="en-IN"/>
              </w:rPr>
              <w:t>9942222</w:t>
            </w:r>
          </w:p>
        </w:tc>
        <w:tc>
          <w:tcPr>
            <w:tcW w:w="889" w:type="dxa"/>
            <w:gridSpan w:val="2"/>
          </w:tcPr>
          <w:p w:rsidR="00CD5C68" w:rsidRPr="00425C8F" w:rsidRDefault="00CD5C68" w:rsidP="00940B20">
            <w:pPr>
              <w:pStyle w:val="Tablecontent"/>
              <w:rPr>
                <w:lang w:val="en-IN"/>
              </w:rPr>
            </w:pPr>
            <w:r w:rsidRPr="00425C8F">
              <w:rPr>
                <w:lang w:val="en-IN"/>
              </w:rPr>
              <w:t>N (15)</w:t>
            </w:r>
          </w:p>
        </w:tc>
        <w:tc>
          <w:tcPr>
            <w:tcW w:w="1035" w:type="dxa"/>
          </w:tcPr>
          <w:p w:rsidR="00CD5C68" w:rsidRPr="00425C8F" w:rsidRDefault="00CD5C68" w:rsidP="00940B20">
            <w:pPr>
              <w:pStyle w:val="Tablecontent"/>
              <w:rPr>
                <w:lang w:val="en-IN"/>
              </w:rPr>
            </w:pPr>
            <w:r w:rsidRPr="00425C8F">
              <w:rPr>
                <w:lang w:val="en-IN"/>
              </w:rPr>
              <w:t>M</w:t>
            </w:r>
          </w:p>
        </w:tc>
      </w:tr>
      <w:tr w:rsidR="00CD5C68" w:rsidRPr="00425C8F" w:rsidTr="00BE11FD">
        <w:trPr>
          <w:trHeight w:val="277"/>
        </w:trPr>
        <w:tc>
          <w:tcPr>
            <w:tcW w:w="1800" w:type="dxa"/>
            <w:gridSpan w:val="2"/>
          </w:tcPr>
          <w:p w:rsidR="00CD5C68" w:rsidRPr="00425C8F" w:rsidRDefault="00CD5C68" w:rsidP="00940B20">
            <w:pPr>
              <w:pStyle w:val="Tablecontent"/>
              <w:rPr>
                <w:lang w:val="en-IN"/>
              </w:rPr>
            </w:pPr>
            <w:r w:rsidRPr="00425C8F">
              <w:rPr>
                <w:lang w:val="en-IN"/>
              </w:rPr>
              <w:t>AMOUNT</w:t>
            </w:r>
          </w:p>
        </w:tc>
        <w:tc>
          <w:tcPr>
            <w:tcW w:w="1800" w:type="dxa"/>
            <w:gridSpan w:val="2"/>
          </w:tcPr>
          <w:p w:rsidR="00CD5C68" w:rsidRPr="00425C8F" w:rsidRDefault="00CD5C68" w:rsidP="00940B20">
            <w:pPr>
              <w:pStyle w:val="Tablecontent"/>
              <w:rPr>
                <w:lang w:val="en-IN"/>
              </w:rPr>
            </w:pPr>
            <w:r w:rsidRPr="00425C8F">
              <w:rPr>
                <w:lang w:val="en-IN"/>
              </w:rPr>
              <w:t>&lt;Amount&gt;</w:t>
            </w:r>
          </w:p>
        </w:tc>
        <w:tc>
          <w:tcPr>
            <w:tcW w:w="2160" w:type="dxa"/>
            <w:gridSpan w:val="2"/>
          </w:tcPr>
          <w:p w:rsidR="00CD5C68" w:rsidRPr="00425C8F" w:rsidRDefault="00CD5C68" w:rsidP="00940B20">
            <w:pPr>
              <w:pStyle w:val="Tablecontent"/>
              <w:rPr>
                <w:lang w:val="en-IN"/>
              </w:rPr>
            </w:pPr>
            <w:r w:rsidRPr="00425C8F">
              <w:rPr>
                <w:lang w:val="en-IN"/>
              </w:rPr>
              <w:t>Numeric Only.</w:t>
            </w:r>
          </w:p>
        </w:tc>
        <w:tc>
          <w:tcPr>
            <w:tcW w:w="1856" w:type="dxa"/>
            <w:gridSpan w:val="2"/>
          </w:tcPr>
          <w:p w:rsidR="00CD5C68" w:rsidRPr="00425C8F" w:rsidRDefault="00CD5C68" w:rsidP="00940B20">
            <w:pPr>
              <w:pStyle w:val="Tablecontent"/>
              <w:rPr>
                <w:lang w:val="en-IN"/>
              </w:rPr>
            </w:pPr>
            <w:r w:rsidRPr="00425C8F">
              <w:rPr>
                <w:lang w:val="en-IN"/>
              </w:rPr>
              <w:t>100</w:t>
            </w:r>
          </w:p>
        </w:tc>
        <w:tc>
          <w:tcPr>
            <w:tcW w:w="889" w:type="dxa"/>
            <w:gridSpan w:val="2"/>
          </w:tcPr>
          <w:p w:rsidR="00CD5C68" w:rsidRPr="00425C8F" w:rsidRDefault="00CD5C68" w:rsidP="00940B20">
            <w:pPr>
              <w:pStyle w:val="Tablecontent"/>
              <w:rPr>
                <w:lang w:val="en-IN"/>
              </w:rPr>
            </w:pPr>
            <w:r w:rsidRPr="00425C8F">
              <w:rPr>
                <w:lang w:val="en-IN"/>
              </w:rPr>
              <w:t>10</w:t>
            </w:r>
          </w:p>
        </w:tc>
        <w:tc>
          <w:tcPr>
            <w:tcW w:w="1035" w:type="dxa"/>
          </w:tcPr>
          <w:p w:rsidR="00CD5C68" w:rsidRPr="00425C8F" w:rsidRDefault="00CD5C68" w:rsidP="00940B20">
            <w:pPr>
              <w:pStyle w:val="Tablecontent"/>
              <w:rPr>
                <w:lang w:val="en-IN"/>
              </w:rPr>
            </w:pPr>
            <w:r w:rsidRPr="00425C8F">
              <w:rPr>
                <w:lang w:val="en-IN"/>
              </w:rPr>
              <w:t>M</w:t>
            </w:r>
          </w:p>
        </w:tc>
      </w:tr>
      <w:tr w:rsidR="00CD5C68" w:rsidRPr="00425C8F" w:rsidTr="00BE11FD">
        <w:trPr>
          <w:trHeight w:val="277"/>
        </w:trPr>
        <w:tc>
          <w:tcPr>
            <w:tcW w:w="1800" w:type="dxa"/>
            <w:gridSpan w:val="2"/>
          </w:tcPr>
          <w:p w:rsidR="00CD5C68" w:rsidRPr="00425C8F" w:rsidRDefault="00CD5C68" w:rsidP="00940B20">
            <w:pPr>
              <w:pStyle w:val="Tablecontent"/>
              <w:rPr>
                <w:lang w:val="en-IN"/>
              </w:rPr>
            </w:pPr>
            <w:r w:rsidRPr="00425C8F">
              <w:rPr>
                <w:lang w:val="en-IN"/>
              </w:rPr>
              <w:t>LANGUAGE1</w:t>
            </w:r>
          </w:p>
        </w:tc>
        <w:tc>
          <w:tcPr>
            <w:tcW w:w="1800" w:type="dxa"/>
            <w:gridSpan w:val="2"/>
          </w:tcPr>
          <w:p w:rsidR="00CD5C68" w:rsidRPr="00425C8F" w:rsidRDefault="00CD5C68" w:rsidP="00940B20">
            <w:pPr>
              <w:pStyle w:val="Tablecontent"/>
              <w:rPr>
                <w:lang w:val="en-IN"/>
              </w:rPr>
            </w:pPr>
            <w:r w:rsidRPr="00425C8F">
              <w:rPr>
                <w:lang w:val="en-IN"/>
              </w:rPr>
              <w:t>&lt;Retailer Language&gt;</w:t>
            </w:r>
          </w:p>
        </w:tc>
        <w:tc>
          <w:tcPr>
            <w:tcW w:w="2160" w:type="dxa"/>
            <w:gridSpan w:val="2"/>
          </w:tcPr>
          <w:p w:rsidR="00CD5C68" w:rsidRPr="00425C8F" w:rsidRDefault="00CD5C68" w:rsidP="00940B20">
            <w:pPr>
              <w:pStyle w:val="Tablecontent"/>
              <w:rPr>
                <w:lang w:val="en-IN"/>
              </w:rPr>
            </w:pPr>
            <w:r w:rsidRPr="00425C8F">
              <w:rPr>
                <w:lang w:val="en-IN"/>
              </w:rPr>
              <w:t>Numeric only, Retailer Language Code</w:t>
            </w:r>
          </w:p>
          <w:p w:rsidR="00CD5C68" w:rsidRPr="00425C8F" w:rsidRDefault="00CD5C68" w:rsidP="00940B20">
            <w:pPr>
              <w:pStyle w:val="Tablecontent"/>
              <w:rPr>
                <w:lang w:val="en-IN"/>
              </w:rPr>
            </w:pPr>
            <w:r w:rsidRPr="00425C8F">
              <w:rPr>
                <w:lang w:val="en-IN"/>
              </w:rPr>
              <w:t xml:space="preserve">This code must be defined in </w:t>
            </w:r>
            <w:r w:rsidR="007C479A" w:rsidRPr="00425C8F">
              <w:rPr>
                <w:lang w:val="en-IN"/>
              </w:rPr>
              <w:t>PreTUPS</w:t>
            </w:r>
            <w:r w:rsidRPr="00425C8F">
              <w:rPr>
                <w:lang w:val="en-IN"/>
              </w:rPr>
              <w:t xml:space="preserve"> system.</w:t>
            </w:r>
          </w:p>
        </w:tc>
        <w:tc>
          <w:tcPr>
            <w:tcW w:w="1856" w:type="dxa"/>
            <w:gridSpan w:val="2"/>
          </w:tcPr>
          <w:p w:rsidR="00CD5C68" w:rsidRPr="00425C8F" w:rsidRDefault="00CD5C68" w:rsidP="00940B20">
            <w:pPr>
              <w:pStyle w:val="Tablecontent"/>
              <w:rPr>
                <w:lang w:val="en-IN"/>
              </w:rPr>
            </w:pPr>
            <w:r w:rsidRPr="00425C8F">
              <w:rPr>
                <w:lang w:val="en-IN"/>
              </w:rPr>
              <w:t>0</w:t>
            </w:r>
          </w:p>
        </w:tc>
        <w:tc>
          <w:tcPr>
            <w:tcW w:w="889" w:type="dxa"/>
            <w:gridSpan w:val="2"/>
          </w:tcPr>
          <w:p w:rsidR="00CD5C68" w:rsidRPr="00425C8F" w:rsidRDefault="00CD5C68" w:rsidP="00940B20">
            <w:pPr>
              <w:pStyle w:val="Tablecontent"/>
              <w:rPr>
                <w:lang w:val="en-IN"/>
              </w:rPr>
            </w:pPr>
            <w:r w:rsidRPr="00425C8F">
              <w:rPr>
                <w:lang w:val="en-IN"/>
              </w:rPr>
              <w:t>A(10)</w:t>
            </w:r>
          </w:p>
        </w:tc>
        <w:tc>
          <w:tcPr>
            <w:tcW w:w="1035" w:type="dxa"/>
          </w:tcPr>
          <w:p w:rsidR="00CD5C68" w:rsidRPr="00425C8F" w:rsidRDefault="00CD5C68" w:rsidP="00940B20">
            <w:pPr>
              <w:pStyle w:val="Tablecontent"/>
              <w:rPr>
                <w:lang w:val="en-IN"/>
              </w:rPr>
            </w:pPr>
            <w:r w:rsidRPr="00425C8F">
              <w:rPr>
                <w:lang w:val="en-IN"/>
              </w:rPr>
              <w:t>O (Tag is mandatory)</w:t>
            </w:r>
          </w:p>
        </w:tc>
      </w:tr>
      <w:tr w:rsidR="00CD5C68" w:rsidRPr="00425C8F" w:rsidTr="00BE11FD">
        <w:trPr>
          <w:trHeight w:val="277"/>
        </w:trPr>
        <w:tc>
          <w:tcPr>
            <w:tcW w:w="1800" w:type="dxa"/>
            <w:gridSpan w:val="2"/>
          </w:tcPr>
          <w:p w:rsidR="00CD5C68" w:rsidRPr="00425C8F" w:rsidRDefault="00CD5C68" w:rsidP="00940B20">
            <w:pPr>
              <w:pStyle w:val="Tablecontent"/>
              <w:rPr>
                <w:lang w:val="en-IN"/>
              </w:rPr>
            </w:pPr>
            <w:r w:rsidRPr="00425C8F">
              <w:rPr>
                <w:lang w:val="en-IN"/>
              </w:rPr>
              <w:t>LANGUAGE2</w:t>
            </w:r>
          </w:p>
        </w:tc>
        <w:tc>
          <w:tcPr>
            <w:tcW w:w="1800" w:type="dxa"/>
            <w:gridSpan w:val="2"/>
          </w:tcPr>
          <w:p w:rsidR="00CD5C68" w:rsidRPr="00425C8F" w:rsidRDefault="00CD5C68" w:rsidP="00940B20">
            <w:pPr>
              <w:pStyle w:val="Tablecontent"/>
              <w:rPr>
                <w:lang w:val="en-IN"/>
              </w:rPr>
            </w:pPr>
            <w:r w:rsidRPr="00425C8F">
              <w:rPr>
                <w:lang w:val="en-IN"/>
              </w:rPr>
              <w:t>&lt; Payee Language&gt;</w:t>
            </w:r>
          </w:p>
        </w:tc>
        <w:tc>
          <w:tcPr>
            <w:tcW w:w="2160" w:type="dxa"/>
            <w:gridSpan w:val="2"/>
          </w:tcPr>
          <w:p w:rsidR="00CD5C68" w:rsidRPr="00425C8F" w:rsidRDefault="00CD5C68" w:rsidP="00940B20">
            <w:pPr>
              <w:pStyle w:val="Tablecontent"/>
              <w:rPr>
                <w:lang w:val="en-IN"/>
              </w:rPr>
            </w:pPr>
            <w:r w:rsidRPr="00425C8F">
              <w:rPr>
                <w:lang w:val="en-IN"/>
              </w:rPr>
              <w:t>Numeric only, Payee Language Code</w:t>
            </w:r>
          </w:p>
          <w:p w:rsidR="00CD5C68" w:rsidRPr="00425C8F" w:rsidRDefault="00CD5C68" w:rsidP="00940B20">
            <w:pPr>
              <w:pStyle w:val="Tablecontent"/>
              <w:rPr>
                <w:lang w:val="en-IN"/>
              </w:rPr>
            </w:pPr>
            <w:r w:rsidRPr="00425C8F">
              <w:rPr>
                <w:lang w:val="en-IN"/>
              </w:rPr>
              <w:t xml:space="preserve">This code must be defined in </w:t>
            </w:r>
            <w:r w:rsidR="007C479A" w:rsidRPr="00425C8F">
              <w:rPr>
                <w:lang w:val="en-IN"/>
              </w:rPr>
              <w:t>PreTUPS</w:t>
            </w:r>
            <w:r w:rsidRPr="00425C8F">
              <w:rPr>
                <w:lang w:val="en-IN"/>
              </w:rPr>
              <w:t xml:space="preserve"> system.</w:t>
            </w:r>
          </w:p>
        </w:tc>
        <w:tc>
          <w:tcPr>
            <w:tcW w:w="1856" w:type="dxa"/>
            <w:gridSpan w:val="2"/>
          </w:tcPr>
          <w:p w:rsidR="00CD5C68" w:rsidRPr="00425C8F" w:rsidRDefault="00CD5C68" w:rsidP="00940B20">
            <w:pPr>
              <w:pStyle w:val="Tablecontent"/>
              <w:rPr>
                <w:lang w:val="en-IN"/>
              </w:rPr>
            </w:pPr>
            <w:r w:rsidRPr="00425C8F">
              <w:rPr>
                <w:lang w:val="en-IN"/>
              </w:rPr>
              <w:t>0</w:t>
            </w:r>
          </w:p>
        </w:tc>
        <w:tc>
          <w:tcPr>
            <w:tcW w:w="889" w:type="dxa"/>
            <w:gridSpan w:val="2"/>
          </w:tcPr>
          <w:p w:rsidR="00CD5C68" w:rsidRPr="00425C8F" w:rsidRDefault="00CD5C68" w:rsidP="00940B20">
            <w:pPr>
              <w:pStyle w:val="Tablecontent"/>
              <w:rPr>
                <w:lang w:val="en-IN"/>
              </w:rPr>
            </w:pPr>
            <w:r w:rsidRPr="00425C8F">
              <w:rPr>
                <w:lang w:val="en-IN"/>
              </w:rPr>
              <w:t>A(10)</w:t>
            </w:r>
          </w:p>
        </w:tc>
        <w:tc>
          <w:tcPr>
            <w:tcW w:w="1035" w:type="dxa"/>
          </w:tcPr>
          <w:p w:rsidR="00CD5C68" w:rsidRPr="00425C8F" w:rsidRDefault="00CD5C68" w:rsidP="00940B20">
            <w:pPr>
              <w:pStyle w:val="Tablecontent"/>
              <w:rPr>
                <w:lang w:val="en-IN"/>
              </w:rPr>
            </w:pPr>
            <w:r w:rsidRPr="00425C8F">
              <w:rPr>
                <w:lang w:val="en-IN"/>
              </w:rPr>
              <w:t>O (Tag is mandatory)</w:t>
            </w:r>
          </w:p>
        </w:tc>
      </w:tr>
      <w:tr w:rsidR="00D8296B" w:rsidRPr="00425C8F" w:rsidTr="00BE11FD">
        <w:trPr>
          <w:trHeight w:val="277"/>
        </w:trPr>
        <w:tc>
          <w:tcPr>
            <w:tcW w:w="1800" w:type="dxa"/>
            <w:gridSpan w:val="2"/>
          </w:tcPr>
          <w:p w:rsidR="00D8296B" w:rsidRPr="00425C8F" w:rsidRDefault="00D8296B" w:rsidP="001C0242">
            <w:pPr>
              <w:pStyle w:val="Tablecontent"/>
              <w:rPr>
                <w:lang w:val="en-IN"/>
              </w:rPr>
            </w:pPr>
            <w:r w:rsidRPr="00425C8F">
              <w:rPr>
                <w:lang w:val="en-IN"/>
              </w:rPr>
              <w:t>SELECTOR</w:t>
            </w:r>
          </w:p>
        </w:tc>
        <w:tc>
          <w:tcPr>
            <w:tcW w:w="1800" w:type="dxa"/>
            <w:gridSpan w:val="2"/>
          </w:tcPr>
          <w:p w:rsidR="00D8296B" w:rsidRPr="00425C8F" w:rsidRDefault="00D8296B" w:rsidP="001C0242">
            <w:pPr>
              <w:pStyle w:val="Tablecontent"/>
              <w:rPr>
                <w:lang w:val="en-IN"/>
              </w:rPr>
            </w:pPr>
            <w:r w:rsidRPr="00425C8F">
              <w:rPr>
                <w:lang w:val="en-IN"/>
              </w:rPr>
              <w:t>&lt;Selector&gt;</w:t>
            </w:r>
          </w:p>
        </w:tc>
        <w:tc>
          <w:tcPr>
            <w:tcW w:w="2160" w:type="dxa"/>
            <w:gridSpan w:val="2"/>
          </w:tcPr>
          <w:p w:rsidR="00D8296B" w:rsidRPr="00425C8F" w:rsidRDefault="00D8296B" w:rsidP="001C0242">
            <w:pPr>
              <w:pStyle w:val="Tablecontent"/>
              <w:rPr>
                <w:lang w:val="en-IN"/>
              </w:rPr>
            </w:pPr>
            <w:r w:rsidRPr="00425C8F">
              <w:rPr>
                <w:lang w:val="en-IN"/>
              </w:rPr>
              <w:t>Selector should be numeric</w:t>
            </w:r>
          </w:p>
          <w:p w:rsidR="00D8296B" w:rsidRPr="00425C8F" w:rsidRDefault="00D8296B" w:rsidP="001C0242">
            <w:pPr>
              <w:pStyle w:val="Tablecontent"/>
              <w:rPr>
                <w:lang w:val="en-IN"/>
              </w:rPr>
            </w:pPr>
            <w:r w:rsidRPr="00425C8F">
              <w:rPr>
                <w:lang w:val="en-IN"/>
              </w:rPr>
              <w:t>1 – CVG</w:t>
            </w:r>
          </w:p>
          <w:p w:rsidR="00D8296B" w:rsidRPr="00425C8F" w:rsidRDefault="00D8296B" w:rsidP="001C0242">
            <w:pPr>
              <w:pStyle w:val="Tablecontent"/>
              <w:rPr>
                <w:lang w:val="en-IN"/>
              </w:rPr>
            </w:pPr>
            <w:r w:rsidRPr="00425C8F">
              <w:rPr>
                <w:lang w:val="en-IN"/>
              </w:rPr>
              <w:t>2- C</w:t>
            </w:r>
          </w:p>
          <w:p w:rsidR="00D8296B" w:rsidRPr="00425C8F" w:rsidRDefault="00D8296B" w:rsidP="001C0242">
            <w:pPr>
              <w:pStyle w:val="Tablecontent"/>
              <w:rPr>
                <w:lang w:val="en-IN"/>
              </w:rPr>
            </w:pPr>
            <w:r w:rsidRPr="00425C8F">
              <w:rPr>
                <w:lang w:val="en-IN"/>
              </w:rPr>
              <w:t>3- VG</w:t>
            </w:r>
          </w:p>
        </w:tc>
        <w:tc>
          <w:tcPr>
            <w:tcW w:w="1856" w:type="dxa"/>
            <w:gridSpan w:val="2"/>
          </w:tcPr>
          <w:p w:rsidR="00D8296B" w:rsidRPr="00425C8F" w:rsidRDefault="00D8296B" w:rsidP="001C0242">
            <w:pPr>
              <w:pStyle w:val="Tablecontent"/>
              <w:rPr>
                <w:lang w:val="en-IN"/>
              </w:rPr>
            </w:pPr>
            <w:r w:rsidRPr="00425C8F">
              <w:rPr>
                <w:lang w:val="en-IN"/>
              </w:rPr>
              <w:t>1</w:t>
            </w:r>
          </w:p>
        </w:tc>
        <w:tc>
          <w:tcPr>
            <w:tcW w:w="889" w:type="dxa"/>
            <w:gridSpan w:val="2"/>
          </w:tcPr>
          <w:p w:rsidR="00D8296B" w:rsidRPr="00425C8F" w:rsidRDefault="00D8296B" w:rsidP="001C0242">
            <w:pPr>
              <w:pStyle w:val="Tablecontent"/>
              <w:rPr>
                <w:lang w:val="en-IN"/>
              </w:rPr>
            </w:pPr>
            <w:r w:rsidRPr="00425C8F">
              <w:rPr>
                <w:lang w:val="en-IN"/>
              </w:rPr>
              <w:t>A(10)</w:t>
            </w:r>
          </w:p>
        </w:tc>
        <w:tc>
          <w:tcPr>
            <w:tcW w:w="1035" w:type="dxa"/>
          </w:tcPr>
          <w:p w:rsidR="00D8296B" w:rsidRPr="00425C8F" w:rsidRDefault="00D8296B" w:rsidP="001C0242">
            <w:pPr>
              <w:pStyle w:val="Tablecontent"/>
              <w:rPr>
                <w:lang w:val="en-IN"/>
              </w:rPr>
            </w:pPr>
            <w:r w:rsidRPr="00425C8F">
              <w:rPr>
                <w:lang w:val="en-IN"/>
              </w:rPr>
              <w:t>M</w:t>
            </w:r>
          </w:p>
        </w:tc>
      </w:tr>
      <w:tr w:rsidR="00CD5C68" w:rsidRPr="00425C8F" w:rsidTr="00BE11FD">
        <w:trPr>
          <w:trHeight w:val="277"/>
        </w:trPr>
        <w:tc>
          <w:tcPr>
            <w:tcW w:w="1800" w:type="dxa"/>
            <w:gridSpan w:val="2"/>
          </w:tcPr>
          <w:p w:rsidR="00CD5C68" w:rsidRPr="00425C8F" w:rsidRDefault="004A7615" w:rsidP="00940B20">
            <w:pPr>
              <w:pStyle w:val="Tablecontent"/>
              <w:rPr>
                <w:lang w:val="en-IN"/>
              </w:rPr>
            </w:pPr>
            <w:r>
              <w:rPr>
                <w:lang w:val="en-IN"/>
              </w:rPr>
              <w:t>INFO1</w:t>
            </w:r>
          </w:p>
        </w:tc>
        <w:tc>
          <w:tcPr>
            <w:tcW w:w="1800" w:type="dxa"/>
            <w:gridSpan w:val="2"/>
          </w:tcPr>
          <w:p w:rsidR="00CD5C68" w:rsidRPr="00425C8F" w:rsidRDefault="00CD5C68" w:rsidP="004540E4">
            <w:pPr>
              <w:pStyle w:val="Tablecontent"/>
              <w:rPr>
                <w:lang w:val="en-IN"/>
              </w:rPr>
            </w:pPr>
            <w:r w:rsidRPr="00425C8F">
              <w:rPr>
                <w:lang w:val="en-IN"/>
              </w:rPr>
              <w:t>&lt;</w:t>
            </w:r>
            <w:r w:rsidR="004540E4">
              <w:rPr>
                <w:lang w:val="en-IN"/>
              </w:rPr>
              <w:t>INFORMATION1</w:t>
            </w:r>
            <w:r w:rsidRPr="00425C8F">
              <w:rPr>
                <w:lang w:val="en-IN"/>
              </w:rPr>
              <w:t>&gt;</w:t>
            </w:r>
          </w:p>
        </w:tc>
        <w:tc>
          <w:tcPr>
            <w:tcW w:w="2160" w:type="dxa"/>
            <w:gridSpan w:val="2"/>
          </w:tcPr>
          <w:p w:rsidR="00CD5C68" w:rsidRDefault="00CD5C68" w:rsidP="00940B20">
            <w:pPr>
              <w:pStyle w:val="Tablecontent"/>
              <w:rPr>
                <w:lang w:val="en-IN"/>
              </w:rPr>
            </w:pPr>
          </w:p>
          <w:p w:rsidR="006C6709" w:rsidRPr="00425C8F" w:rsidRDefault="006C6709" w:rsidP="00940B20">
            <w:pPr>
              <w:pStyle w:val="Tablecontent"/>
              <w:rPr>
                <w:lang w:val="en-IN"/>
              </w:rPr>
            </w:pPr>
            <w:r>
              <w:rPr>
                <w:lang w:val="en-IN"/>
              </w:rPr>
              <w:t>HELLO1</w:t>
            </w:r>
          </w:p>
        </w:tc>
        <w:tc>
          <w:tcPr>
            <w:tcW w:w="1856" w:type="dxa"/>
            <w:gridSpan w:val="2"/>
          </w:tcPr>
          <w:p w:rsidR="00CD5C68" w:rsidRPr="00425C8F" w:rsidRDefault="00CD5C68" w:rsidP="00940B20">
            <w:pPr>
              <w:pStyle w:val="Tablecontent"/>
              <w:rPr>
                <w:lang w:val="en-IN"/>
              </w:rPr>
            </w:pPr>
            <w:r w:rsidRPr="00425C8F">
              <w:rPr>
                <w:lang w:val="en-IN"/>
              </w:rPr>
              <w:t>1</w:t>
            </w:r>
            <w:r w:rsidR="006C6709">
              <w:rPr>
                <w:lang w:val="en-IN"/>
              </w:rPr>
              <w:t>00</w:t>
            </w:r>
          </w:p>
        </w:tc>
        <w:tc>
          <w:tcPr>
            <w:tcW w:w="889" w:type="dxa"/>
            <w:gridSpan w:val="2"/>
          </w:tcPr>
          <w:p w:rsidR="00CD5C68" w:rsidRPr="00425C8F" w:rsidRDefault="00CD5C68" w:rsidP="00940B20">
            <w:pPr>
              <w:pStyle w:val="Tablecontent"/>
              <w:rPr>
                <w:lang w:val="en-IN"/>
              </w:rPr>
            </w:pPr>
            <w:r w:rsidRPr="00425C8F">
              <w:rPr>
                <w:lang w:val="en-IN"/>
              </w:rPr>
              <w:t>A(10)</w:t>
            </w:r>
          </w:p>
        </w:tc>
        <w:tc>
          <w:tcPr>
            <w:tcW w:w="1035" w:type="dxa"/>
          </w:tcPr>
          <w:p w:rsidR="00CD5C68" w:rsidRPr="00425C8F" w:rsidRDefault="006C6709" w:rsidP="006C6709">
            <w:pPr>
              <w:pStyle w:val="Tablecontent"/>
              <w:rPr>
                <w:lang w:val="en-IN"/>
              </w:rPr>
            </w:pPr>
            <w:r>
              <w:rPr>
                <w:lang w:val="en-IN"/>
              </w:rPr>
              <w:t>O(Tag is optional)</w:t>
            </w:r>
          </w:p>
        </w:tc>
      </w:tr>
      <w:tr w:rsidR="00D8296B" w:rsidRPr="00425C8F" w:rsidTr="00BE11FD">
        <w:trPr>
          <w:trHeight w:val="277"/>
        </w:trPr>
        <w:tc>
          <w:tcPr>
            <w:tcW w:w="1800" w:type="dxa"/>
            <w:gridSpan w:val="2"/>
          </w:tcPr>
          <w:p w:rsidR="00D8296B" w:rsidRPr="00425C8F" w:rsidRDefault="00D8296B" w:rsidP="001C0242">
            <w:pPr>
              <w:pStyle w:val="Tablecontent"/>
              <w:rPr>
                <w:lang w:val="en-IN"/>
              </w:rPr>
            </w:pPr>
            <w:r>
              <w:rPr>
                <w:lang w:val="en-IN"/>
              </w:rPr>
              <w:t>INFO2</w:t>
            </w:r>
          </w:p>
        </w:tc>
        <w:tc>
          <w:tcPr>
            <w:tcW w:w="1800" w:type="dxa"/>
            <w:gridSpan w:val="2"/>
          </w:tcPr>
          <w:p w:rsidR="00D8296B" w:rsidRPr="00425C8F" w:rsidRDefault="00D8296B" w:rsidP="004540E4">
            <w:pPr>
              <w:pStyle w:val="Tablecontent"/>
              <w:rPr>
                <w:lang w:val="en-IN"/>
              </w:rPr>
            </w:pPr>
            <w:r w:rsidRPr="00425C8F">
              <w:rPr>
                <w:lang w:val="en-IN"/>
              </w:rPr>
              <w:t>&lt;</w:t>
            </w:r>
            <w:r w:rsidR="004540E4">
              <w:rPr>
                <w:lang w:val="en-IN"/>
              </w:rPr>
              <w:t>INFORMATION2</w:t>
            </w:r>
            <w:r w:rsidRPr="00425C8F">
              <w:rPr>
                <w:lang w:val="en-IN"/>
              </w:rPr>
              <w:t>&gt;</w:t>
            </w:r>
          </w:p>
        </w:tc>
        <w:tc>
          <w:tcPr>
            <w:tcW w:w="2160" w:type="dxa"/>
            <w:gridSpan w:val="2"/>
          </w:tcPr>
          <w:p w:rsidR="00D8296B" w:rsidRPr="00425C8F" w:rsidRDefault="006C6709" w:rsidP="001C0242">
            <w:pPr>
              <w:pStyle w:val="Tablecontent"/>
              <w:rPr>
                <w:lang w:val="en-IN"/>
              </w:rPr>
            </w:pPr>
            <w:r>
              <w:rPr>
                <w:lang w:val="en-IN"/>
              </w:rPr>
              <w:t>HELLO2</w:t>
            </w:r>
          </w:p>
        </w:tc>
        <w:tc>
          <w:tcPr>
            <w:tcW w:w="1856" w:type="dxa"/>
            <w:gridSpan w:val="2"/>
          </w:tcPr>
          <w:p w:rsidR="00D8296B" w:rsidRPr="00425C8F" w:rsidRDefault="00D8296B" w:rsidP="001C0242">
            <w:pPr>
              <w:pStyle w:val="Tablecontent"/>
              <w:rPr>
                <w:lang w:val="en-IN"/>
              </w:rPr>
            </w:pPr>
            <w:r w:rsidRPr="00425C8F">
              <w:rPr>
                <w:lang w:val="en-IN"/>
              </w:rPr>
              <w:t>1</w:t>
            </w:r>
            <w:r w:rsidR="006C6709">
              <w:rPr>
                <w:lang w:val="en-IN"/>
              </w:rPr>
              <w:t>00</w:t>
            </w:r>
          </w:p>
        </w:tc>
        <w:tc>
          <w:tcPr>
            <w:tcW w:w="889" w:type="dxa"/>
            <w:gridSpan w:val="2"/>
          </w:tcPr>
          <w:p w:rsidR="00D8296B" w:rsidRPr="00425C8F" w:rsidRDefault="00D8296B" w:rsidP="001C0242">
            <w:pPr>
              <w:pStyle w:val="Tablecontent"/>
              <w:rPr>
                <w:lang w:val="en-IN"/>
              </w:rPr>
            </w:pPr>
            <w:r w:rsidRPr="00425C8F">
              <w:rPr>
                <w:lang w:val="en-IN"/>
              </w:rPr>
              <w:t>A(10)</w:t>
            </w:r>
          </w:p>
        </w:tc>
        <w:tc>
          <w:tcPr>
            <w:tcW w:w="1035" w:type="dxa"/>
          </w:tcPr>
          <w:p w:rsidR="00D8296B" w:rsidRPr="00425C8F" w:rsidRDefault="006C6709" w:rsidP="001C0242">
            <w:pPr>
              <w:pStyle w:val="Tablecontent"/>
              <w:rPr>
                <w:lang w:val="en-IN"/>
              </w:rPr>
            </w:pPr>
            <w:r>
              <w:rPr>
                <w:lang w:val="en-IN"/>
              </w:rPr>
              <w:t>O(Tag is optional)</w:t>
            </w:r>
          </w:p>
        </w:tc>
      </w:tr>
      <w:tr w:rsidR="00D8296B" w:rsidRPr="00425C8F" w:rsidTr="00BE11FD">
        <w:trPr>
          <w:trHeight w:val="277"/>
        </w:trPr>
        <w:tc>
          <w:tcPr>
            <w:tcW w:w="1800" w:type="dxa"/>
            <w:gridSpan w:val="2"/>
          </w:tcPr>
          <w:p w:rsidR="00D8296B" w:rsidRPr="00425C8F" w:rsidRDefault="00D8296B" w:rsidP="001C0242">
            <w:pPr>
              <w:pStyle w:val="Tablecontent"/>
              <w:rPr>
                <w:lang w:val="en-IN"/>
              </w:rPr>
            </w:pPr>
            <w:r>
              <w:rPr>
                <w:lang w:val="en-IN"/>
              </w:rPr>
              <w:t>INFO3</w:t>
            </w:r>
          </w:p>
        </w:tc>
        <w:tc>
          <w:tcPr>
            <w:tcW w:w="1800" w:type="dxa"/>
            <w:gridSpan w:val="2"/>
          </w:tcPr>
          <w:p w:rsidR="00D8296B" w:rsidRPr="00425C8F" w:rsidRDefault="004540E4" w:rsidP="001C0242">
            <w:pPr>
              <w:pStyle w:val="Tablecontent"/>
              <w:rPr>
                <w:lang w:val="en-IN"/>
              </w:rPr>
            </w:pPr>
            <w:r>
              <w:rPr>
                <w:lang w:val="en-IN"/>
              </w:rPr>
              <w:t>&lt;INFORMATION3</w:t>
            </w:r>
            <w:r w:rsidR="00D8296B" w:rsidRPr="00425C8F">
              <w:rPr>
                <w:lang w:val="en-IN"/>
              </w:rPr>
              <w:t>&gt;</w:t>
            </w:r>
          </w:p>
        </w:tc>
        <w:tc>
          <w:tcPr>
            <w:tcW w:w="2160" w:type="dxa"/>
            <w:gridSpan w:val="2"/>
          </w:tcPr>
          <w:p w:rsidR="00D8296B" w:rsidRPr="00425C8F" w:rsidRDefault="006C6709" w:rsidP="001C0242">
            <w:pPr>
              <w:pStyle w:val="Tablecontent"/>
              <w:rPr>
                <w:lang w:val="en-IN"/>
              </w:rPr>
            </w:pPr>
            <w:r>
              <w:rPr>
                <w:lang w:val="en-IN"/>
              </w:rPr>
              <w:t>HELLO3</w:t>
            </w:r>
          </w:p>
        </w:tc>
        <w:tc>
          <w:tcPr>
            <w:tcW w:w="1856" w:type="dxa"/>
            <w:gridSpan w:val="2"/>
          </w:tcPr>
          <w:p w:rsidR="00D8296B" w:rsidRPr="00425C8F" w:rsidRDefault="00D8296B" w:rsidP="001C0242">
            <w:pPr>
              <w:pStyle w:val="Tablecontent"/>
              <w:rPr>
                <w:lang w:val="en-IN"/>
              </w:rPr>
            </w:pPr>
            <w:r w:rsidRPr="00425C8F">
              <w:rPr>
                <w:lang w:val="en-IN"/>
              </w:rPr>
              <w:t>1</w:t>
            </w:r>
            <w:r w:rsidR="006C6709">
              <w:rPr>
                <w:lang w:val="en-IN"/>
              </w:rPr>
              <w:t>00</w:t>
            </w:r>
          </w:p>
        </w:tc>
        <w:tc>
          <w:tcPr>
            <w:tcW w:w="889" w:type="dxa"/>
            <w:gridSpan w:val="2"/>
          </w:tcPr>
          <w:p w:rsidR="00D8296B" w:rsidRPr="00425C8F" w:rsidRDefault="00D8296B" w:rsidP="001C0242">
            <w:pPr>
              <w:pStyle w:val="Tablecontent"/>
              <w:rPr>
                <w:lang w:val="en-IN"/>
              </w:rPr>
            </w:pPr>
            <w:r w:rsidRPr="00425C8F">
              <w:rPr>
                <w:lang w:val="en-IN"/>
              </w:rPr>
              <w:t>A(10)</w:t>
            </w:r>
          </w:p>
        </w:tc>
        <w:tc>
          <w:tcPr>
            <w:tcW w:w="1035" w:type="dxa"/>
          </w:tcPr>
          <w:p w:rsidR="00D8296B" w:rsidRPr="00425C8F" w:rsidRDefault="006C6709" w:rsidP="001C0242">
            <w:pPr>
              <w:pStyle w:val="Tablecontent"/>
              <w:rPr>
                <w:lang w:val="en-IN"/>
              </w:rPr>
            </w:pPr>
            <w:r>
              <w:rPr>
                <w:lang w:val="en-IN"/>
              </w:rPr>
              <w:t>O(Tag is optional)</w:t>
            </w:r>
          </w:p>
        </w:tc>
      </w:tr>
      <w:tr w:rsidR="00D8296B" w:rsidRPr="00425C8F" w:rsidTr="00BE11FD">
        <w:trPr>
          <w:trHeight w:val="277"/>
        </w:trPr>
        <w:tc>
          <w:tcPr>
            <w:tcW w:w="1800" w:type="dxa"/>
            <w:gridSpan w:val="2"/>
          </w:tcPr>
          <w:p w:rsidR="00D8296B" w:rsidRPr="00425C8F" w:rsidRDefault="00D8296B" w:rsidP="001C0242">
            <w:pPr>
              <w:pStyle w:val="Tablecontent"/>
              <w:rPr>
                <w:lang w:val="en-IN"/>
              </w:rPr>
            </w:pPr>
            <w:r>
              <w:rPr>
                <w:lang w:val="en-IN"/>
              </w:rPr>
              <w:t>INFO4</w:t>
            </w:r>
          </w:p>
        </w:tc>
        <w:tc>
          <w:tcPr>
            <w:tcW w:w="1800" w:type="dxa"/>
            <w:gridSpan w:val="2"/>
          </w:tcPr>
          <w:p w:rsidR="00D8296B" w:rsidRPr="00425C8F" w:rsidRDefault="004540E4" w:rsidP="001C0242">
            <w:pPr>
              <w:pStyle w:val="Tablecontent"/>
              <w:rPr>
                <w:lang w:val="en-IN"/>
              </w:rPr>
            </w:pPr>
            <w:r>
              <w:rPr>
                <w:lang w:val="en-IN"/>
              </w:rPr>
              <w:t>&lt;INFORMATION4</w:t>
            </w:r>
            <w:r w:rsidR="00D8296B" w:rsidRPr="00425C8F">
              <w:rPr>
                <w:lang w:val="en-IN"/>
              </w:rPr>
              <w:t>&gt;</w:t>
            </w:r>
          </w:p>
        </w:tc>
        <w:tc>
          <w:tcPr>
            <w:tcW w:w="2160" w:type="dxa"/>
            <w:gridSpan w:val="2"/>
          </w:tcPr>
          <w:p w:rsidR="00D8296B" w:rsidRPr="00425C8F" w:rsidRDefault="006C6709" w:rsidP="001C0242">
            <w:pPr>
              <w:pStyle w:val="Tablecontent"/>
              <w:rPr>
                <w:lang w:val="en-IN"/>
              </w:rPr>
            </w:pPr>
            <w:r>
              <w:rPr>
                <w:lang w:val="en-IN"/>
              </w:rPr>
              <w:t>HELLO4</w:t>
            </w:r>
          </w:p>
        </w:tc>
        <w:tc>
          <w:tcPr>
            <w:tcW w:w="1856" w:type="dxa"/>
            <w:gridSpan w:val="2"/>
          </w:tcPr>
          <w:p w:rsidR="00D8296B" w:rsidRPr="00425C8F" w:rsidRDefault="00D8296B" w:rsidP="001C0242">
            <w:pPr>
              <w:pStyle w:val="Tablecontent"/>
              <w:rPr>
                <w:lang w:val="en-IN"/>
              </w:rPr>
            </w:pPr>
            <w:r w:rsidRPr="00425C8F">
              <w:rPr>
                <w:lang w:val="en-IN"/>
              </w:rPr>
              <w:t>1</w:t>
            </w:r>
            <w:r w:rsidR="006C6709">
              <w:rPr>
                <w:lang w:val="en-IN"/>
              </w:rPr>
              <w:t>00</w:t>
            </w:r>
          </w:p>
        </w:tc>
        <w:tc>
          <w:tcPr>
            <w:tcW w:w="889" w:type="dxa"/>
            <w:gridSpan w:val="2"/>
          </w:tcPr>
          <w:p w:rsidR="00D8296B" w:rsidRPr="00425C8F" w:rsidRDefault="00D8296B" w:rsidP="001C0242">
            <w:pPr>
              <w:pStyle w:val="Tablecontent"/>
              <w:rPr>
                <w:lang w:val="en-IN"/>
              </w:rPr>
            </w:pPr>
            <w:r w:rsidRPr="00425C8F">
              <w:rPr>
                <w:lang w:val="en-IN"/>
              </w:rPr>
              <w:t>A(10)</w:t>
            </w:r>
          </w:p>
        </w:tc>
        <w:tc>
          <w:tcPr>
            <w:tcW w:w="1035" w:type="dxa"/>
          </w:tcPr>
          <w:p w:rsidR="00D8296B" w:rsidRPr="00425C8F" w:rsidRDefault="006C6709" w:rsidP="001C0242">
            <w:pPr>
              <w:pStyle w:val="Tablecontent"/>
              <w:rPr>
                <w:lang w:val="en-IN"/>
              </w:rPr>
            </w:pPr>
            <w:r>
              <w:rPr>
                <w:lang w:val="en-IN"/>
              </w:rPr>
              <w:t>O(Tag is optional)</w:t>
            </w:r>
          </w:p>
        </w:tc>
      </w:tr>
      <w:tr w:rsidR="00D8296B" w:rsidRPr="00425C8F" w:rsidTr="00BE11FD">
        <w:trPr>
          <w:trHeight w:val="277"/>
        </w:trPr>
        <w:tc>
          <w:tcPr>
            <w:tcW w:w="1800" w:type="dxa"/>
            <w:gridSpan w:val="2"/>
          </w:tcPr>
          <w:p w:rsidR="00D8296B" w:rsidRPr="00425C8F" w:rsidRDefault="00D8296B" w:rsidP="001C0242">
            <w:pPr>
              <w:pStyle w:val="Tablecontent"/>
              <w:rPr>
                <w:lang w:val="en-IN"/>
              </w:rPr>
            </w:pPr>
            <w:r>
              <w:rPr>
                <w:lang w:val="en-IN"/>
              </w:rPr>
              <w:t>INFO5</w:t>
            </w:r>
          </w:p>
        </w:tc>
        <w:tc>
          <w:tcPr>
            <w:tcW w:w="1800" w:type="dxa"/>
            <w:gridSpan w:val="2"/>
          </w:tcPr>
          <w:p w:rsidR="00D8296B" w:rsidRPr="00425C8F" w:rsidRDefault="004540E4" w:rsidP="001C0242">
            <w:pPr>
              <w:pStyle w:val="Tablecontent"/>
              <w:rPr>
                <w:lang w:val="en-IN"/>
              </w:rPr>
            </w:pPr>
            <w:r>
              <w:rPr>
                <w:lang w:val="en-IN"/>
              </w:rPr>
              <w:t>&lt;INFORMATION5</w:t>
            </w:r>
            <w:r w:rsidR="00D8296B" w:rsidRPr="00425C8F">
              <w:rPr>
                <w:lang w:val="en-IN"/>
              </w:rPr>
              <w:t>&gt;</w:t>
            </w:r>
          </w:p>
        </w:tc>
        <w:tc>
          <w:tcPr>
            <w:tcW w:w="2160" w:type="dxa"/>
            <w:gridSpan w:val="2"/>
          </w:tcPr>
          <w:p w:rsidR="00D8296B" w:rsidRPr="00425C8F" w:rsidRDefault="006C6709" w:rsidP="001C0242">
            <w:pPr>
              <w:pStyle w:val="Tablecontent"/>
              <w:rPr>
                <w:lang w:val="en-IN"/>
              </w:rPr>
            </w:pPr>
            <w:r>
              <w:rPr>
                <w:lang w:val="en-IN"/>
              </w:rPr>
              <w:t>HELLO5</w:t>
            </w:r>
          </w:p>
        </w:tc>
        <w:tc>
          <w:tcPr>
            <w:tcW w:w="1856" w:type="dxa"/>
            <w:gridSpan w:val="2"/>
          </w:tcPr>
          <w:p w:rsidR="00D8296B" w:rsidRPr="00425C8F" w:rsidRDefault="00D8296B" w:rsidP="001C0242">
            <w:pPr>
              <w:pStyle w:val="Tablecontent"/>
              <w:rPr>
                <w:lang w:val="en-IN"/>
              </w:rPr>
            </w:pPr>
            <w:r w:rsidRPr="00425C8F">
              <w:rPr>
                <w:lang w:val="en-IN"/>
              </w:rPr>
              <w:t>1</w:t>
            </w:r>
            <w:r w:rsidR="006C6709">
              <w:rPr>
                <w:lang w:val="en-IN"/>
              </w:rPr>
              <w:t>00</w:t>
            </w:r>
          </w:p>
        </w:tc>
        <w:tc>
          <w:tcPr>
            <w:tcW w:w="889" w:type="dxa"/>
            <w:gridSpan w:val="2"/>
          </w:tcPr>
          <w:p w:rsidR="00D8296B" w:rsidRPr="00425C8F" w:rsidRDefault="00D8296B" w:rsidP="001C0242">
            <w:pPr>
              <w:pStyle w:val="Tablecontent"/>
              <w:rPr>
                <w:lang w:val="en-IN"/>
              </w:rPr>
            </w:pPr>
            <w:r w:rsidRPr="00425C8F">
              <w:rPr>
                <w:lang w:val="en-IN"/>
              </w:rPr>
              <w:t>A(10)</w:t>
            </w:r>
          </w:p>
        </w:tc>
        <w:tc>
          <w:tcPr>
            <w:tcW w:w="1035" w:type="dxa"/>
          </w:tcPr>
          <w:p w:rsidR="00D8296B" w:rsidRPr="00425C8F" w:rsidRDefault="006C6709" w:rsidP="001C0242">
            <w:pPr>
              <w:pStyle w:val="Tablecontent"/>
              <w:rPr>
                <w:lang w:val="en-IN"/>
              </w:rPr>
            </w:pPr>
            <w:r>
              <w:rPr>
                <w:lang w:val="en-IN"/>
              </w:rPr>
              <w:t>O(Tag is optional)</w:t>
            </w:r>
          </w:p>
        </w:tc>
      </w:tr>
    </w:tbl>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Response</w:t>
      </w:r>
    </w:p>
    <w:p w:rsidR="00CD5C68" w:rsidRPr="00425C8F" w:rsidRDefault="007C479A" w:rsidP="00CD5C68">
      <w:pPr>
        <w:pStyle w:val="BodyText2"/>
        <w:rPr>
          <w:lang w:val="en-IN"/>
        </w:rPr>
      </w:pPr>
      <w:r w:rsidRPr="00425C8F">
        <w:rPr>
          <w:lang w:val="en-IN"/>
        </w:rPr>
        <w:t>PreTUPS</w:t>
      </w:r>
      <w:r w:rsidR="00CD5C68" w:rsidRPr="00425C8F">
        <w:rPr>
          <w:lang w:val="en-IN"/>
        </w:rPr>
        <w:t xml:space="preserve"> will send following response (acknowledgement) to External Interface for Credit recharge request:</w:t>
      </w:r>
    </w:p>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XML format:</w:t>
      </w:r>
    </w:p>
    <w:p w:rsidR="00CD5C68" w:rsidRPr="00425C8F" w:rsidRDefault="00CD5C68" w:rsidP="00702326">
      <w:pPr>
        <w:pStyle w:val="Code"/>
        <w:ind w:left="0"/>
        <w:rPr>
          <w:lang w:val="en-IN"/>
        </w:rPr>
      </w:pPr>
      <w:r w:rsidRPr="00425C8F">
        <w:rPr>
          <w:lang w:val="en-IN"/>
        </w:rPr>
        <w:t>&lt;?xml version="1.0"?&gt;</w:t>
      </w:r>
    </w:p>
    <w:p w:rsidR="00CD5C68" w:rsidRPr="00425C8F" w:rsidRDefault="00CD5C68" w:rsidP="00702326">
      <w:pPr>
        <w:pStyle w:val="Code"/>
        <w:ind w:left="720"/>
        <w:rPr>
          <w:lang w:val="en-IN"/>
        </w:rPr>
      </w:pPr>
      <w:r w:rsidRPr="00425C8F">
        <w:rPr>
          <w:lang w:val="en-IN"/>
        </w:rPr>
        <w:t>&lt;COMMAND&gt;</w:t>
      </w:r>
    </w:p>
    <w:p w:rsidR="00CD5C68" w:rsidRPr="00425C8F" w:rsidRDefault="00CD5C68" w:rsidP="00702326">
      <w:pPr>
        <w:pStyle w:val="Code"/>
        <w:rPr>
          <w:lang w:val="en-IN"/>
        </w:rPr>
      </w:pPr>
      <w:r w:rsidRPr="00425C8F">
        <w:rPr>
          <w:lang w:val="en-IN"/>
        </w:rPr>
        <w:t>&lt;TYPE&gt;EXRCTRFRESP&lt;/TYPE&gt;</w:t>
      </w:r>
      <w:r w:rsidRPr="00425C8F">
        <w:rPr>
          <w:lang w:val="en-IN"/>
        </w:rPr>
        <w:tab/>
      </w:r>
      <w:r w:rsidRPr="00425C8F">
        <w:rPr>
          <w:lang w:val="en-IN"/>
        </w:rPr>
        <w:tab/>
      </w:r>
    </w:p>
    <w:p w:rsidR="00CD5C68" w:rsidRPr="00425C8F" w:rsidRDefault="00CD5C68" w:rsidP="00702326">
      <w:pPr>
        <w:pStyle w:val="Code"/>
        <w:rPr>
          <w:lang w:val="en-IN"/>
        </w:rPr>
      </w:pPr>
      <w:r w:rsidRPr="00425C8F">
        <w:rPr>
          <w:lang w:val="en-IN"/>
        </w:rPr>
        <w:t>&lt;TXNSTATUS&gt;</w:t>
      </w:r>
      <w:r w:rsidRPr="00425C8F">
        <w:rPr>
          <w:i/>
          <w:iCs/>
          <w:lang w:val="en-IN"/>
        </w:rPr>
        <w:t>&lt;Transaction Status&gt;</w:t>
      </w:r>
      <w:r w:rsidR="008E6E5F">
        <w:rPr>
          <w:lang w:val="en-IN"/>
        </w:rPr>
        <w:t>&lt;/TXNSTATUS</w:t>
      </w:r>
      <w:r w:rsidRPr="00425C8F">
        <w:rPr>
          <w:lang w:val="en-IN"/>
        </w:rPr>
        <w:t>&gt;</w:t>
      </w:r>
    </w:p>
    <w:p w:rsidR="00CD5C68" w:rsidRPr="00425C8F" w:rsidRDefault="00CD5C68" w:rsidP="00702326">
      <w:pPr>
        <w:pStyle w:val="Code"/>
        <w:rPr>
          <w:lang w:val="en-IN"/>
        </w:rPr>
      </w:pPr>
      <w:r w:rsidRPr="00425C8F">
        <w:rPr>
          <w:lang w:val="en-IN"/>
        </w:rPr>
        <w:t>&lt;DATE&gt;&lt;Date and time &gt;&lt;/DATE&gt;</w:t>
      </w:r>
    </w:p>
    <w:p w:rsidR="00CD5C68" w:rsidRPr="00425C8F" w:rsidRDefault="00CD5C68" w:rsidP="00702326">
      <w:pPr>
        <w:pStyle w:val="Code"/>
        <w:rPr>
          <w:lang w:val="en-IN"/>
        </w:rPr>
      </w:pPr>
      <w:r w:rsidRPr="00425C8F">
        <w:rPr>
          <w:lang w:val="en-IN"/>
        </w:rPr>
        <w:t>&lt;EXTREFNUM&gt;&lt;Unique Reference n</w:t>
      </w:r>
      <w:r w:rsidR="008E6E5F">
        <w:rPr>
          <w:lang w:val="en-IN"/>
        </w:rPr>
        <w:t>umber in the external system&gt;&lt;/</w:t>
      </w:r>
      <w:r w:rsidRPr="00425C8F">
        <w:rPr>
          <w:lang w:val="en-IN"/>
        </w:rPr>
        <w:t>EXTREFNUM&gt;</w:t>
      </w:r>
    </w:p>
    <w:p w:rsidR="00CD5C68" w:rsidRPr="00425C8F" w:rsidRDefault="00CD5C68" w:rsidP="00702326">
      <w:pPr>
        <w:pStyle w:val="Code"/>
        <w:rPr>
          <w:lang w:val="en-IN"/>
        </w:rPr>
      </w:pPr>
      <w:r w:rsidRPr="00425C8F">
        <w:rPr>
          <w:lang w:val="en-IN"/>
        </w:rPr>
        <w:t>&lt;TXNID&gt;</w:t>
      </w:r>
      <w:r w:rsidRPr="00425C8F">
        <w:rPr>
          <w:i/>
          <w:iCs/>
          <w:lang w:val="en-IN"/>
        </w:rPr>
        <w:t>&lt;</w:t>
      </w:r>
      <w:r w:rsidR="007C479A" w:rsidRPr="00425C8F">
        <w:rPr>
          <w:i/>
          <w:iCs/>
          <w:lang w:val="en-IN"/>
        </w:rPr>
        <w:t>PreTUPS</w:t>
      </w:r>
      <w:r w:rsidRPr="00425C8F">
        <w:rPr>
          <w:i/>
          <w:iCs/>
          <w:lang w:val="en-IN"/>
        </w:rPr>
        <w:t xml:space="preserve"> Transaction ID&gt;</w:t>
      </w:r>
      <w:r w:rsidR="008E6E5F">
        <w:rPr>
          <w:lang w:val="en-IN"/>
        </w:rPr>
        <w:t>&lt;/</w:t>
      </w:r>
      <w:r w:rsidRPr="00425C8F">
        <w:rPr>
          <w:lang w:val="en-IN"/>
        </w:rPr>
        <w:t>TXNID&gt;</w:t>
      </w:r>
    </w:p>
    <w:p w:rsidR="00CD5C68" w:rsidRPr="00425C8F" w:rsidRDefault="00CD5C68" w:rsidP="00702326">
      <w:pPr>
        <w:pStyle w:val="Code"/>
        <w:rPr>
          <w:lang w:val="en-IN"/>
        </w:rPr>
      </w:pPr>
      <w:r w:rsidRPr="00425C8F">
        <w:rPr>
          <w:lang w:val="en-IN"/>
        </w:rPr>
        <w:t>&lt;</w:t>
      </w:r>
      <w:r w:rsidR="008E6E5F">
        <w:rPr>
          <w:lang w:val="en-IN"/>
        </w:rPr>
        <w:t>MESSAGE&gt;&lt;Transaction Message&gt;&lt;/</w:t>
      </w:r>
      <w:r w:rsidRPr="00425C8F">
        <w:rPr>
          <w:lang w:val="en-IN"/>
        </w:rPr>
        <w:t>MESSAGE&gt;</w:t>
      </w:r>
    </w:p>
    <w:p w:rsidR="00CD5C68" w:rsidRPr="00425C8F" w:rsidRDefault="00CD5C68" w:rsidP="00702326">
      <w:pPr>
        <w:pStyle w:val="Code"/>
        <w:ind w:left="720"/>
        <w:rPr>
          <w:lang w:val="en-IN"/>
        </w:rPr>
      </w:pPr>
      <w:r w:rsidRPr="00425C8F">
        <w:rPr>
          <w:lang w:val="en-IN"/>
        </w:rPr>
        <w:t>&lt;/COMMAND&gt;</w:t>
      </w:r>
    </w:p>
    <w:p w:rsidR="00CD5C68" w:rsidRPr="00425C8F" w:rsidRDefault="00CD5C68" w:rsidP="001E6309">
      <w:pPr>
        <w:pStyle w:val="Heading"/>
        <w:rPr>
          <w:color w:val="auto"/>
        </w:rPr>
      </w:pPr>
      <w:r w:rsidRPr="00425C8F">
        <w:rPr>
          <w:color w:val="auto"/>
        </w:rPr>
        <w:t>Field Details</w:t>
      </w:r>
    </w:p>
    <w:tbl>
      <w:tblPr>
        <w:tblW w:w="95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800"/>
        <w:gridCol w:w="2340"/>
        <w:gridCol w:w="1260"/>
        <w:gridCol w:w="1260"/>
        <w:gridCol w:w="1496"/>
      </w:tblGrid>
      <w:tr w:rsidR="00CD5C68" w:rsidRPr="00425C8F" w:rsidTr="00702326">
        <w:trPr>
          <w:trHeight w:val="277"/>
          <w:tblHeader/>
        </w:trPr>
        <w:tc>
          <w:tcPr>
            <w:tcW w:w="144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340" w:type="dxa"/>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96" w:type="dxa"/>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cantSplit/>
          <w:trHeight w:val="277"/>
        </w:trPr>
        <w:tc>
          <w:tcPr>
            <w:tcW w:w="9596" w:type="dxa"/>
            <w:gridSpan w:val="6"/>
          </w:tcPr>
          <w:p w:rsidR="00CD5C68" w:rsidRPr="00425C8F" w:rsidRDefault="00CD5C68" w:rsidP="00940B20">
            <w:pPr>
              <w:pStyle w:val="Tablecontent"/>
              <w:rPr>
                <w:b/>
                <w:bCs/>
                <w:lang w:val="en-IN"/>
              </w:rPr>
            </w:pPr>
            <w:r w:rsidRPr="00425C8F">
              <w:rPr>
                <w:b/>
                <w:bCs/>
                <w:lang w:val="en-IN"/>
              </w:rPr>
              <w:t>Common TAGS</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TYPE</w:t>
            </w:r>
          </w:p>
        </w:tc>
        <w:tc>
          <w:tcPr>
            <w:tcW w:w="1800" w:type="dxa"/>
          </w:tcPr>
          <w:p w:rsidR="00CD5C68" w:rsidRPr="00425C8F" w:rsidRDefault="00CD5C68" w:rsidP="00940B20">
            <w:pPr>
              <w:pStyle w:val="Tablecontent"/>
              <w:rPr>
                <w:lang w:val="en-IN"/>
              </w:rPr>
            </w:pPr>
            <w:r w:rsidRPr="00425C8F">
              <w:rPr>
                <w:lang w:val="en-IN"/>
              </w:rPr>
              <w:t>Response type</w:t>
            </w:r>
          </w:p>
        </w:tc>
        <w:tc>
          <w:tcPr>
            <w:tcW w:w="2340" w:type="dxa"/>
          </w:tcPr>
          <w:p w:rsidR="00CD5C68" w:rsidRPr="00425C8F" w:rsidRDefault="00CD5C68" w:rsidP="00940B20">
            <w:pPr>
              <w:pStyle w:val="Tablecontent"/>
              <w:rPr>
                <w:lang w:val="en-IN"/>
              </w:rPr>
            </w:pPr>
            <w:r w:rsidRPr="00425C8F">
              <w:rPr>
                <w:lang w:val="en-IN"/>
              </w:rPr>
              <w:t>Response Type</w:t>
            </w:r>
          </w:p>
        </w:tc>
        <w:tc>
          <w:tcPr>
            <w:tcW w:w="1260" w:type="dxa"/>
          </w:tcPr>
          <w:p w:rsidR="00CD5C68" w:rsidRPr="00425C8F" w:rsidRDefault="00CD5C68" w:rsidP="00940B20">
            <w:pPr>
              <w:pStyle w:val="Tablecontent"/>
              <w:rPr>
                <w:lang w:val="en-IN"/>
              </w:rPr>
            </w:pPr>
            <w:r w:rsidRPr="00425C8F">
              <w:rPr>
                <w:lang w:val="en-IN"/>
              </w:rPr>
              <w:t>EXRCTRFRESP</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TXNSTATUS</w:t>
            </w:r>
          </w:p>
        </w:tc>
        <w:tc>
          <w:tcPr>
            <w:tcW w:w="1800" w:type="dxa"/>
          </w:tcPr>
          <w:p w:rsidR="00CD5C68" w:rsidRPr="00425C8F" w:rsidRDefault="00CD5C68" w:rsidP="00940B20">
            <w:pPr>
              <w:pStyle w:val="Tablecontent"/>
              <w:rPr>
                <w:lang w:val="en-IN"/>
              </w:rPr>
            </w:pPr>
            <w:r w:rsidRPr="00425C8F">
              <w:rPr>
                <w:lang w:val="en-IN"/>
              </w:rPr>
              <w:t>Transaction Status</w:t>
            </w:r>
          </w:p>
        </w:tc>
        <w:tc>
          <w:tcPr>
            <w:tcW w:w="2340" w:type="dxa"/>
          </w:tcPr>
          <w:p w:rsidR="00CD5C68" w:rsidRPr="00425C8F" w:rsidRDefault="00CD5C68" w:rsidP="00940B20">
            <w:pPr>
              <w:pStyle w:val="Tablecontent"/>
              <w:rPr>
                <w:lang w:val="en-IN"/>
              </w:rPr>
            </w:pPr>
            <w:r w:rsidRPr="00425C8F">
              <w:rPr>
                <w:lang w:val="en-IN"/>
              </w:rPr>
              <w:t>Status of the request</w:t>
            </w:r>
          </w:p>
          <w:p w:rsidR="00CD5C68" w:rsidRPr="00425C8F" w:rsidRDefault="00CD5C68" w:rsidP="00940B20">
            <w:pPr>
              <w:pStyle w:val="TableListBullet1"/>
              <w:jc w:val="left"/>
              <w:rPr>
                <w:lang w:val="en-IN"/>
              </w:rPr>
            </w:pPr>
            <w:r w:rsidRPr="00425C8F">
              <w:rPr>
                <w:lang w:val="en-IN"/>
              </w:rPr>
              <w:t xml:space="preserve">Transaction Status= 200 means Success, </w:t>
            </w:r>
          </w:p>
          <w:p w:rsidR="00CD5C68" w:rsidRPr="00425C8F" w:rsidRDefault="00CD5C68" w:rsidP="00940B20">
            <w:pPr>
              <w:pStyle w:val="TableListBullet1"/>
              <w:jc w:val="left"/>
              <w:rPr>
                <w:lang w:val="en-IN"/>
              </w:rPr>
            </w:pPr>
            <w:r w:rsidRPr="00425C8F">
              <w:rPr>
                <w:lang w:val="en-IN"/>
              </w:rPr>
              <w:t xml:space="preserve">Transaction Status Other than 200 means failed </w:t>
            </w:r>
          </w:p>
        </w:tc>
        <w:tc>
          <w:tcPr>
            <w:tcW w:w="1260" w:type="dxa"/>
          </w:tcPr>
          <w:p w:rsidR="00CD5C68" w:rsidRPr="00425C8F" w:rsidRDefault="00CD5C68" w:rsidP="00940B20">
            <w:pPr>
              <w:pStyle w:val="Tablecontent"/>
              <w:rPr>
                <w:lang w:val="en-IN"/>
              </w:rPr>
            </w:pPr>
            <w:r w:rsidRPr="00425C8F">
              <w:rPr>
                <w:lang w:val="en-IN"/>
              </w:rPr>
              <w:t>200</w:t>
            </w:r>
          </w:p>
        </w:tc>
        <w:tc>
          <w:tcPr>
            <w:tcW w:w="1260" w:type="dxa"/>
          </w:tcPr>
          <w:p w:rsidR="00CD5C68" w:rsidRPr="00425C8F" w:rsidRDefault="00CD5C68" w:rsidP="00940B20">
            <w:pPr>
              <w:pStyle w:val="Tablecontent"/>
              <w:rPr>
                <w:lang w:val="en-IN"/>
              </w:rPr>
            </w:pPr>
            <w:r w:rsidRPr="00425C8F">
              <w:rPr>
                <w:lang w:val="en-IN"/>
              </w:rPr>
              <w:t>N (10)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DATE</w:t>
            </w:r>
          </w:p>
        </w:tc>
        <w:tc>
          <w:tcPr>
            <w:tcW w:w="1800" w:type="dxa"/>
          </w:tcPr>
          <w:p w:rsidR="00CD5C68" w:rsidRPr="00425C8F" w:rsidRDefault="00CD5C68" w:rsidP="00940B20">
            <w:pPr>
              <w:pStyle w:val="Tablecontent"/>
              <w:rPr>
                <w:lang w:val="en-IN"/>
              </w:rPr>
            </w:pPr>
            <w:r w:rsidRPr="00425C8F">
              <w:rPr>
                <w:lang w:val="en-IN"/>
              </w:rPr>
              <w:t>Date and time</w:t>
            </w:r>
          </w:p>
        </w:tc>
        <w:tc>
          <w:tcPr>
            <w:tcW w:w="2340" w:type="dxa"/>
          </w:tcPr>
          <w:p w:rsidR="00CD5C68" w:rsidRPr="00425C8F" w:rsidRDefault="00CD5C68" w:rsidP="00940B20">
            <w:pPr>
              <w:pStyle w:val="Tablecontent"/>
              <w:rPr>
                <w:lang w:val="en-IN"/>
              </w:rPr>
            </w:pPr>
            <w:r w:rsidRPr="00425C8F">
              <w:rPr>
                <w:lang w:val="en-IN"/>
              </w:rPr>
              <w:t xml:space="preserve">Date and time on which response was sent from </w:t>
            </w:r>
            <w:r w:rsidR="007C479A" w:rsidRPr="00425C8F">
              <w:rPr>
                <w:lang w:val="en-IN"/>
              </w:rPr>
              <w:t>PreTUPS</w:t>
            </w:r>
            <w:r w:rsidRPr="00425C8F">
              <w:rPr>
                <w:lang w:val="en-IN"/>
              </w:rPr>
              <w:t>. HH are in 24 Hour format</w:t>
            </w:r>
          </w:p>
        </w:tc>
        <w:tc>
          <w:tcPr>
            <w:tcW w:w="1260" w:type="dxa"/>
          </w:tcPr>
          <w:p w:rsidR="00CD5C68" w:rsidRPr="00425C8F" w:rsidRDefault="00CD5C68" w:rsidP="00940B20">
            <w:pPr>
              <w:pStyle w:val="Tablecontent"/>
              <w:rPr>
                <w:lang w:val="en-IN"/>
              </w:rPr>
            </w:pPr>
            <w:r w:rsidRPr="00425C8F">
              <w:rPr>
                <w:lang w:val="en-IN"/>
              </w:rPr>
              <w:t>DD-MM-YYYY HH:MM:SS</w:t>
            </w:r>
          </w:p>
        </w:tc>
        <w:tc>
          <w:tcPr>
            <w:tcW w:w="1260" w:type="dxa"/>
          </w:tcPr>
          <w:p w:rsidR="00CD5C68" w:rsidRPr="00425C8F" w:rsidRDefault="00CD5C68" w:rsidP="00940B20">
            <w:pPr>
              <w:pStyle w:val="Tablecontent"/>
              <w:rPr>
                <w:lang w:val="en-IN"/>
              </w:rPr>
            </w:pPr>
            <w:r w:rsidRPr="00425C8F">
              <w:rPr>
                <w:lang w:val="en-IN"/>
              </w:rPr>
              <w:t>D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EXTREFNUM</w:t>
            </w:r>
          </w:p>
        </w:tc>
        <w:tc>
          <w:tcPr>
            <w:tcW w:w="1800" w:type="dxa"/>
          </w:tcPr>
          <w:p w:rsidR="00CD5C68" w:rsidRPr="00425C8F" w:rsidRDefault="00CD5C68" w:rsidP="00940B20">
            <w:pPr>
              <w:pStyle w:val="Tablecontent"/>
              <w:rPr>
                <w:lang w:val="en-IN"/>
              </w:rPr>
            </w:pPr>
            <w:r w:rsidRPr="00425C8F">
              <w:rPr>
                <w:lang w:val="en-IN"/>
              </w:rPr>
              <w:t>External Reference number</w:t>
            </w:r>
          </w:p>
        </w:tc>
        <w:tc>
          <w:tcPr>
            <w:tcW w:w="2340" w:type="dxa"/>
          </w:tcPr>
          <w:p w:rsidR="00CD5C68" w:rsidRPr="00425C8F" w:rsidRDefault="00CD5C68" w:rsidP="00940B20">
            <w:pPr>
              <w:pStyle w:val="Tablecontent"/>
              <w:rPr>
                <w:lang w:val="en-IN"/>
              </w:rPr>
            </w:pPr>
            <w:r w:rsidRPr="00425C8F">
              <w:rPr>
                <w:lang w:val="en-IN"/>
              </w:rPr>
              <w:t>Reference number that was passed by the external system</w:t>
            </w:r>
          </w:p>
        </w:tc>
        <w:tc>
          <w:tcPr>
            <w:tcW w:w="1260" w:type="dxa"/>
          </w:tcPr>
          <w:p w:rsidR="00CD5C68" w:rsidRPr="00425C8F" w:rsidRDefault="00CD5C68" w:rsidP="00940B20">
            <w:pPr>
              <w:pStyle w:val="Tablecontent"/>
              <w:rPr>
                <w:lang w:val="en-IN"/>
              </w:rPr>
            </w:pPr>
            <w:r w:rsidRPr="00425C8F">
              <w:rPr>
                <w:lang w:val="en-IN"/>
              </w:rPr>
              <w:t>12345</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O</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TXNID</w:t>
            </w:r>
          </w:p>
        </w:tc>
        <w:tc>
          <w:tcPr>
            <w:tcW w:w="1800" w:type="dxa"/>
          </w:tcPr>
          <w:p w:rsidR="00CD5C68" w:rsidRPr="00425C8F" w:rsidRDefault="00CD5C68" w:rsidP="00940B20">
            <w:pPr>
              <w:pStyle w:val="Tablecontent"/>
              <w:rPr>
                <w:lang w:val="en-IN"/>
              </w:rPr>
            </w:pPr>
            <w:r w:rsidRPr="00425C8F">
              <w:rPr>
                <w:lang w:val="en-IN"/>
              </w:rPr>
              <w:t>&lt;Transaction ID&gt;</w:t>
            </w:r>
          </w:p>
        </w:tc>
        <w:tc>
          <w:tcPr>
            <w:tcW w:w="2340" w:type="dxa"/>
          </w:tcPr>
          <w:p w:rsidR="00CD5C68" w:rsidRPr="00425C8F" w:rsidRDefault="007C479A" w:rsidP="00940B20">
            <w:pPr>
              <w:pStyle w:val="Tablecontent"/>
              <w:rPr>
                <w:lang w:val="en-IN"/>
              </w:rPr>
            </w:pPr>
            <w:r w:rsidRPr="00425C8F">
              <w:rPr>
                <w:lang w:val="en-IN"/>
              </w:rPr>
              <w:t>PreTUPS</w:t>
            </w:r>
            <w:r w:rsidR="00CD5C68" w:rsidRPr="00425C8F">
              <w:rPr>
                <w:lang w:val="en-IN"/>
              </w:rPr>
              <w:t xml:space="preserve"> Transaction ID for the Customer Recharge Transaction</w:t>
            </w:r>
          </w:p>
        </w:tc>
        <w:tc>
          <w:tcPr>
            <w:tcW w:w="1260" w:type="dxa"/>
          </w:tcPr>
          <w:p w:rsidR="00CD5C68" w:rsidRPr="00425C8F" w:rsidRDefault="00CD5C68" w:rsidP="00940B20">
            <w:pPr>
              <w:pStyle w:val="Tablecontent"/>
              <w:rPr>
                <w:lang w:val="en-IN"/>
              </w:rPr>
            </w:pPr>
            <w:r w:rsidRPr="00425C8F">
              <w:rPr>
                <w:lang w:val="en-IN"/>
              </w:rPr>
              <w:t>DL/05/000000015</w:t>
            </w:r>
          </w:p>
        </w:tc>
        <w:tc>
          <w:tcPr>
            <w:tcW w:w="1260" w:type="dxa"/>
          </w:tcPr>
          <w:p w:rsidR="00CD5C68" w:rsidRPr="00425C8F" w:rsidRDefault="00CD5C68" w:rsidP="00940B20">
            <w:pPr>
              <w:pStyle w:val="Tablecontent"/>
              <w:rPr>
                <w:lang w:val="en-IN"/>
              </w:rPr>
            </w:pPr>
            <w:r w:rsidRPr="00425C8F">
              <w:rPr>
                <w:lang w:val="en-IN"/>
              </w:rPr>
              <w:t>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MESSAGE</w:t>
            </w:r>
          </w:p>
        </w:tc>
        <w:tc>
          <w:tcPr>
            <w:tcW w:w="1800" w:type="dxa"/>
          </w:tcPr>
          <w:p w:rsidR="00CD5C68" w:rsidRPr="00425C8F" w:rsidRDefault="00CD5C68" w:rsidP="00940B20">
            <w:pPr>
              <w:pStyle w:val="Tablecontent"/>
              <w:rPr>
                <w:lang w:val="en-IN"/>
              </w:rPr>
            </w:pPr>
            <w:r w:rsidRPr="00425C8F">
              <w:rPr>
                <w:lang w:val="en-IN"/>
              </w:rPr>
              <w:t xml:space="preserve">Message that will given in response </w:t>
            </w:r>
          </w:p>
        </w:tc>
        <w:tc>
          <w:tcPr>
            <w:tcW w:w="2340" w:type="dxa"/>
          </w:tcPr>
          <w:p w:rsidR="00CD5C68" w:rsidRPr="00425C8F" w:rsidRDefault="00CD5C68" w:rsidP="00940B20">
            <w:pPr>
              <w:pStyle w:val="Tablecontent"/>
              <w:rPr>
                <w:lang w:val="en-IN"/>
              </w:rPr>
            </w:pPr>
            <w:r w:rsidRPr="00425C8F">
              <w:rPr>
                <w:lang w:val="en-IN"/>
              </w:rPr>
              <w:t>Message</w:t>
            </w:r>
          </w:p>
        </w:tc>
        <w:tc>
          <w:tcPr>
            <w:tcW w:w="1260" w:type="dxa"/>
          </w:tcPr>
          <w:p w:rsidR="00CD5C68" w:rsidRPr="00425C8F" w:rsidRDefault="00CD5C68" w:rsidP="00940B20">
            <w:pPr>
              <w:pStyle w:val="Tablecontent"/>
              <w:rPr>
                <w:lang w:val="en-IN"/>
              </w:rPr>
            </w:pPr>
            <w:r w:rsidRPr="00425C8F">
              <w:rPr>
                <w:lang w:val="en-IN"/>
              </w:rPr>
              <w:t>Your request is accepted for processing</w:t>
            </w:r>
          </w:p>
        </w:tc>
        <w:tc>
          <w:tcPr>
            <w:tcW w:w="1260" w:type="dxa"/>
          </w:tcPr>
          <w:p w:rsidR="00CD5C68" w:rsidRPr="00425C8F" w:rsidRDefault="00CD5C68" w:rsidP="00940B20">
            <w:pPr>
              <w:pStyle w:val="Tablecontent"/>
              <w:rPr>
                <w:lang w:val="en-IN"/>
              </w:rPr>
            </w:pPr>
            <w:r w:rsidRPr="00425C8F">
              <w:rPr>
                <w:lang w:val="en-IN"/>
              </w:rPr>
              <w:t>A (500)</w:t>
            </w:r>
          </w:p>
        </w:tc>
        <w:tc>
          <w:tcPr>
            <w:tcW w:w="1496" w:type="dxa"/>
          </w:tcPr>
          <w:p w:rsidR="00CD5C68" w:rsidRPr="00425C8F" w:rsidRDefault="00CD5C68" w:rsidP="00940B20">
            <w:pPr>
              <w:pStyle w:val="Tablecontent"/>
              <w:rPr>
                <w:lang w:val="en-IN"/>
              </w:rPr>
            </w:pPr>
            <w:r w:rsidRPr="00425C8F">
              <w:rPr>
                <w:lang w:val="en-IN"/>
              </w:rPr>
              <w:t>O</w:t>
            </w:r>
          </w:p>
        </w:tc>
      </w:tr>
    </w:tbl>
    <w:p w:rsidR="00CD5C68" w:rsidRPr="00425C8F" w:rsidRDefault="00CD5C68" w:rsidP="00CD5C68">
      <w:pPr>
        <w:pStyle w:val="BodyText2"/>
        <w:rPr>
          <w:lang w:val="en-IN"/>
        </w:rPr>
      </w:pP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If TXNSTATUS is 200 then the following message would be shown to the user: “Your request is accepted for processing”</w:t>
      </w: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 xml:space="preserve">In this case External system needs to send the recharge status request to </w:t>
      </w:r>
      <w:r w:rsidR="007C479A" w:rsidRPr="00425C8F">
        <w:rPr>
          <w:color w:val="auto"/>
          <w:lang w:val="en-IN"/>
        </w:rPr>
        <w:t>PreTUPS</w:t>
      </w:r>
      <w:r w:rsidRPr="00425C8F">
        <w:rPr>
          <w:color w:val="auto"/>
          <w:lang w:val="en-IN"/>
        </w:rPr>
        <w:t xml:space="preserve"> for checking the final status of the transaction. This can be achieved by providing a button on the page like “Check recharge status” </w:t>
      </w: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If the TXNSTATUS is not 200 then the user would be shown the error message (MESSAGE tag) returned in the response.</w:t>
      </w:r>
    </w:p>
    <w:p w:rsidR="00CD5C68" w:rsidRPr="00425C8F" w:rsidRDefault="00CD5C68" w:rsidP="00CD5C68">
      <w:pPr>
        <w:pStyle w:val="BodyText2"/>
        <w:rPr>
          <w:lang w:val="en-IN"/>
        </w:rPr>
      </w:pPr>
    </w:p>
    <w:p w:rsidR="00EE304B" w:rsidRPr="00425C8F" w:rsidRDefault="00EE304B" w:rsidP="00CD5C68">
      <w:pPr>
        <w:pStyle w:val="BodyText2"/>
        <w:rPr>
          <w:lang w:val="en-IN"/>
        </w:rPr>
      </w:pPr>
    </w:p>
    <w:p w:rsidR="00CD5C68" w:rsidRPr="00425C8F" w:rsidRDefault="00CD5C68" w:rsidP="00337049">
      <w:pPr>
        <w:pStyle w:val="Heading2"/>
        <w:rPr>
          <w:lang w:val="en-IN"/>
        </w:rPr>
      </w:pPr>
      <w:bookmarkStart w:id="276" w:name="_Toc368313817"/>
      <w:bookmarkStart w:id="277" w:name="_Toc485139703"/>
      <w:r w:rsidRPr="00425C8F">
        <w:rPr>
          <w:lang w:val="en-IN"/>
        </w:rPr>
        <w:t>C2S Transfer Status</w:t>
      </w:r>
      <w:bookmarkEnd w:id="276"/>
      <w:bookmarkEnd w:id="277"/>
    </w:p>
    <w:p w:rsidR="00CD5C68" w:rsidRPr="00425C8F" w:rsidRDefault="00CD5C68" w:rsidP="00CD5C68">
      <w:pPr>
        <w:pStyle w:val="BodyText2"/>
        <w:rPr>
          <w:lang w:val="en-IN"/>
        </w:rPr>
      </w:pPr>
      <w:r w:rsidRPr="00425C8F">
        <w:rPr>
          <w:lang w:val="en-IN"/>
        </w:rPr>
        <w:lastRenderedPageBreak/>
        <w:t xml:space="preserve">External Interface will send recharge status request to </w:t>
      </w:r>
      <w:r w:rsidR="007C479A" w:rsidRPr="00425C8F">
        <w:rPr>
          <w:lang w:val="en-IN"/>
        </w:rPr>
        <w:t>PreTUPS</w:t>
      </w:r>
      <w:r w:rsidRPr="00425C8F">
        <w:rPr>
          <w:lang w:val="en-IN"/>
        </w:rPr>
        <w:t xml:space="preserve"> in the following format: This API will be used by the external system to check the final status of the recharge</w:t>
      </w:r>
    </w:p>
    <w:p w:rsidR="00CD5C68" w:rsidRPr="00425C8F" w:rsidRDefault="00CD5C68" w:rsidP="00CD5C68">
      <w:pPr>
        <w:rPr>
          <w:lang w:val="en-IN"/>
        </w:rPr>
      </w:pPr>
    </w:p>
    <w:p w:rsidR="00CD5C68" w:rsidRPr="00425C8F" w:rsidRDefault="00CD5C68" w:rsidP="001E6309">
      <w:pPr>
        <w:pStyle w:val="Heading"/>
        <w:rPr>
          <w:color w:val="auto"/>
        </w:rPr>
      </w:pPr>
      <w:r w:rsidRPr="00425C8F">
        <w:rPr>
          <w:color w:val="auto"/>
        </w:rPr>
        <w:t>XML format</w:t>
      </w:r>
    </w:p>
    <w:p w:rsidR="00CD5C68" w:rsidRPr="00425C8F" w:rsidRDefault="00CD5C68" w:rsidP="00EE304B">
      <w:pPr>
        <w:pStyle w:val="Code"/>
        <w:ind w:left="0"/>
        <w:rPr>
          <w:lang w:val="en-IN"/>
        </w:rPr>
      </w:pPr>
      <w:r w:rsidRPr="00425C8F">
        <w:rPr>
          <w:lang w:val="en-IN"/>
        </w:rPr>
        <w:t>&lt;?xml version="1.0"?&gt;</w:t>
      </w:r>
    </w:p>
    <w:p w:rsidR="00CD5C68" w:rsidRPr="00425C8F" w:rsidRDefault="00CD5C68" w:rsidP="00EE304B">
      <w:pPr>
        <w:pStyle w:val="Code"/>
        <w:ind w:left="0"/>
        <w:rPr>
          <w:lang w:val="en-IN"/>
        </w:rPr>
      </w:pPr>
      <w:r w:rsidRPr="00425C8F">
        <w:rPr>
          <w:lang w:val="en-IN"/>
        </w:rPr>
        <w:t>&lt;!DOCTYPE COMMAND PUBLIC "-//Ocam//DTD XML Command 1.0//EN" "xml/command.dtd"&gt;</w:t>
      </w:r>
    </w:p>
    <w:p w:rsidR="00CD5C68" w:rsidRPr="00425C8F" w:rsidRDefault="00CD5C68" w:rsidP="00390AD2">
      <w:pPr>
        <w:pStyle w:val="Code"/>
        <w:ind w:left="720"/>
        <w:rPr>
          <w:lang w:val="en-IN"/>
        </w:rPr>
      </w:pPr>
      <w:r w:rsidRPr="00425C8F">
        <w:rPr>
          <w:lang w:val="en-IN"/>
        </w:rPr>
        <w:t>&lt;COMMAND&gt;</w:t>
      </w:r>
    </w:p>
    <w:p w:rsidR="00CD5C68" w:rsidRPr="00425C8F" w:rsidRDefault="00CD5C68" w:rsidP="00390AD2">
      <w:pPr>
        <w:pStyle w:val="Code"/>
        <w:ind w:left="720"/>
        <w:rPr>
          <w:lang w:val="en-IN"/>
        </w:rPr>
      </w:pPr>
      <w:r w:rsidRPr="00425C8F">
        <w:rPr>
          <w:lang w:val="en-IN"/>
        </w:rPr>
        <w:t>&lt;TYPE&gt;EXRCSTATREQ&lt;/TYPE&gt;</w:t>
      </w:r>
    </w:p>
    <w:p w:rsidR="00CD5C68" w:rsidRPr="00425C8F" w:rsidRDefault="00CD5C68" w:rsidP="00390AD2">
      <w:pPr>
        <w:pStyle w:val="Code"/>
        <w:ind w:left="720"/>
        <w:rPr>
          <w:lang w:val="en-IN"/>
        </w:rPr>
      </w:pPr>
      <w:r w:rsidRPr="00425C8F">
        <w:rPr>
          <w:lang w:val="en-IN"/>
        </w:rPr>
        <w:t>&lt;DATE&gt;&lt;Date and time &gt;&lt;/DATE&gt;</w:t>
      </w:r>
    </w:p>
    <w:p w:rsidR="00CD5C68" w:rsidRPr="00425C8F" w:rsidRDefault="00CD5C68" w:rsidP="00390AD2">
      <w:pPr>
        <w:pStyle w:val="Code"/>
        <w:ind w:left="720"/>
        <w:rPr>
          <w:lang w:val="en-IN"/>
        </w:rPr>
      </w:pPr>
      <w:r w:rsidRPr="00425C8F">
        <w:rPr>
          <w:lang w:val="en-IN"/>
        </w:rPr>
        <w:t>&lt;EXTNWCODE&gt;</w:t>
      </w:r>
      <w:r w:rsidRPr="00425C8F">
        <w:rPr>
          <w:i/>
          <w:iCs/>
          <w:lang w:val="en-IN"/>
        </w:rPr>
        <w:t>&lt;Network External Code&gt;</w:t>
      </w:r>
      <w:r w:rsidRPr="00425C8F">
        <w:rPr>
          <w:lang w:val="en-IN"/>
        </w:rPr>
        <w:t>&lt;/EXTNWCODE&gt;</w:t>
      </w:r>
    </w:p>
    <w:p w:rsidR="00CD5C68" w:rsidRPr="00425C8F" w:rsidRDefault="00CD5C68" w:rsidP="00390AD2">
      <w:pPr>
        <w:pStyle w:val="Code"/>
        <w:ind w:left="720"/>
        <w:rPr>
          <w:lang w:val="en-IN"/>
        </w:rPr>
      </w:pPr>
      <w:r w:rsidRPr="00425C8F">
        <w:rPr>
          <w:lang w:val="en-IN"/>
        </w:rPr>
        <w:t>&lt;MSISDN&gt;</w:t>
      </w:r>
      <w:r w:rsidRPr="00425C8F">
        <w:rPr>
          <w:i/>
          <w:iCs/>
          <w:lang w:val="en-IN"/>
        </w:rPr>
        <w:t>&lt;Retailer MSISDN&gt;</w:t>
      </w:r>
      <w:r w:rsidRPr="00425C8F">
        <w:rPr>
          <w:lang w:val="en-IN"/>
        </w:rPr>
        <w:t>&lt;/ MSISDN&gt;</w:t>
      </w:r>
    </w:p>
    <w:p w:rsidR="00CD5C68" w:rsidRPr="00425C8F" w:rsidRDefault="00CD5C68" w:rsidP="00390AD2">
      <w:pPr>
        <w:pStyle w:val="Code"/>
        <w:ind w:left="720"/>
        <w:rPr>
          <w:lang w:val="en-IN"/>
        </w:rPr>
      </w:pPr>
      <w:r w:rsidRPr="00425C8F">
        <w:rPr>
          <w:lang w:val="en-IN"/>
        </w:rPr>
        <w:t>&lt;PIN&gt;</w:t>
      </w:r>
      <w:r w:rsidRPr="00425C8F">
        <w:rPr>
          <w:i/>
          <w:iCs/>
          <w:lang w:val="en-IN"/>
        </w:rPr>
        <w:t>&lt;Pin&gt;</w:t>
      </w:r>
      <w:r w:rsidRPr="00425C8F">
        <w:rPr>
          <w:lang w:val="en-IN"/>
        </w:rPr>
        <w:t>&lt;/PIN&gt;</w:t>
      </w:r>
    </w:p>
    <w:p w:rsidR="00CD5C68" w:rsidRPr="00425C8F" w:rsidRDefault="00CD5C68" w:rsidP="00390AD2">
      <w:pPr>
        <w:pStyle w:val="Code"/>
        <w:ind w:left="720"/>
        <w:rPr>
          <w:lang w:val="en-IN"/>
        </w:rPr>
      </w:pPr>
      <w:r w:rsidRPr="00425C8F">
        <w:rPr>
          <w:lang w:val="en-IN"/>
        </w:rPr>
        <w:t>&lt;LOGINID&gt;&lt;Channel user Login ID&gt;&lt;/LOGINID&gt;</w:t>
      </w:r>
    </w:p>
    <w:p w:rsidR="00CD5C68" w:rsidRPr="00425C8F" w:rsidRDefault="00CD5C68" w:rsidP="00390AD2">
      <w:pPr>
        <w:pStyle w:val="Code"/>
        <w:ind w:left="720"/>
        <w:rPr>
          <w:lang w:val="en-IN"/>
        </w:rPr>
      </w:pPr>
      <w:r w:rsidRPr="00425C8F">
        <w:rPr>
          <w:lang w:val="en-IN"/>
        </w:rPr>
        <w:t>&lt;PASSWORD&gt;&lt;Channel User Login Password&lt;/PASSWORD&gt;</w:t>
      </w:r>
    </w:p>
    <w:p w:rsidR="00CD5C68" w:rsidRPr="00425C8F" w:rsidRDefault="00CD5C68" w:rsidP="00390AD2">
      <w:pPr>
        <w:pStyle w:val="Code"/>
        <w:ind w:left="720"/>
        <w:rPr>
          <w:lang w:val="en-IN"/>
        </w:rPr>
      </w:pPr>
      <w:r w:rsidRPr="00425C8F">
        <w:rPr>
          <w:lang w:val="en-IN"/>
        </w:rPr>
        <w:t>&lt;EXTCODE&gt;</w:t>
      </w:r>
      <w:r w:rsidRPr="00425C8F">
        <w:rPr>
          <w:i/>
          <w:iCs/>
          <w:lang w:val="en-IN"/>
        </w:rPr>
        <w:t>&lt; Channel user unique External code&gt;</w:t>
      </w:r>
      <w:r w:rsidRPr="00425C8F">
        <w:rPr>
          <w:lang w:val="en-IN"/>
        </w:rPr>
        <w:t>&lt;/EXTCODE&gt;</w:t>
      </w:r>
    </w:p>
    <w:p w:rsidR="00CD5C68" w:rsidRPr="00425C8F" w:rsidRDefault="00CD5C68" w:rsidP="00390AD2">
      <w:pPr>
        <w:pStyle w:val="Code"/>
        <w:ind w:left="720"/>
        <w:rPr>
          <w:lang w:val="en-IN"/>
        </w:rPr>
      </w:pPr>
      <w:r w:rsidRPr="00425C8F">
        <w:rPr>
          <w:lang w:val="en-IN"/>
        </w:rPr>
        <w:t>&lt;EXTREFNUM&gt;&lt;Unique Reference number in the external system&gt;&lt;/EXTREFNUM&gt;</w:t>
      </w:r>
      <w:r w:rsidRPr="00425C8F">
        <w:rPr>
          <w:lang w:val="en-IN"/>
        </w:rPr>
        <w:tab/>
      </w:r>
    </w:p>
    <w:p w:rsidR="00CD5C68" w:rsidRPr="00425C8F" w:rsidRDefault="00EE304B" w:rsidP="00390AD2">
      <w:pPr>
        <w:pStyle w:val="Code"/>
        <w:ind w:left="720"/>
        <w:rPr>
          <w:lang w:val="en-IN"/>
        </w:rPr>
      </w:pPr>
      <w:r w:rsidRPr="00425C8F">
        <w:rPr>
          <w:lang w:val="en-IN"/>
        </w:rPr>
        <w:t>&lt;TXNID&gt;&lt;</w:t>
      </w:r>
      <w:r w:rsidR="007C479A" w:rsidRPr="00425C8F">
        <w:rPr>
          <w:lang w:val="en-IN"/>
        </w:rPr>
        <w:t>PreTUPS</w:t>
      </w:r>
      <w:r w:rsidR="00CD5C68" w:rsidRPr="00425C8F">
        <w:rPr>
          <w:lang w:val="en-IN"/>
        </w:rPr>
        <w:t xml:space="preserve"> TXN ID&gt;&lt;/TXNID&gt;</w:t>
      </w:r>
    </w:p>
    <w:p w:rsidR="00CD5C68" w:rsidRPr="00425C8F" w:rsidRDefault="00CD5C68" w:rsidP="00390AD2">
      <w:pPr>
        <w:pStyle w:val="Code"/>
        <w:ind w:left="720"/>
        <w:rPr>
          <w:lang w:val="en-IN"/>
        </w:rPr>
      </w:pPr>
      <w:r w:rsidRPr="00425C8F">
        <w:rPr>
          <w:lang w:val="en-IN"/>
        </w:rPr>
        <w:t>&lt;LANGUAGE1&gt;&lt;Retailer Language&gt;&lt;/LANGUAGE1&gt;</w:t>
      </w:r>
    </w:p>
    <w:p w:rsidR="00CD5C68" w:rsidRPr="00425C8F" w:rsidRDefault="00CD5C68" w:rsidP="00EE304B">
      <w:pPr>
        <w:pStyle w:val="Code"/>
        <w:ind w:left="0"/>
        <w:rPr>
          <w:lang w:val="en-IN"/>
        </w:rPr>
      </w:pPr>
      <w:r w:rsidRPr="00425C8F">
        <w:rPr>
          <w:lang w:val="en-IN"/>
        </w:rPr>
        <w:t>&lt;/COMMAND&gt;</w:t>
      </w:r>
    </w:p>
    <w:p w:rsidR="00CD5C68" w:rsidRPr="00425C8F" w:rsidRDefault="00CD5C68" w:rsidP="00CD5C68">
      <w:pPr>
        <w:rPr>
          <w:b/>
          <w:bCs/>
          <w:lang w:val="en-IN"/>
        </w:rPr>
      </w:pPr>
    </w:p>
    <w:p w:rsidR="00CD5C68" w:rsidRPr="00425C8F" w:rsidRDefault="00CD5C68" w:rsidP="001E6309">
      <w:pPr>
        <w:pStyle w:val="Heading"/>
        <w:rPr>
          <w:bCs/>
          <w:color w:val="auto"/>
        </w:rPr>
      </w:pPr>
      <w:r w:rsidRPr="00425C8F">
        <w:rPr>
          <w:color w:val="auto"/>
        </w:rPr>
        <w:t>Field Details</w:t>
      </w:r>
    </w:p>
    <w:p w:rsidR="00CD5C68" w:rsidRPr="00425C8F" w:rsidRDefault="00CD5C68" w:rsidP="00CD5C68">
      <w:pPr>
        <w:rPr>
          <w:b/>
          <w:bCs/>
          <w:lang w:val="en-IN"/>
        </w:rPr>
      </w:pPr>
    </w:p>
    <w:tbl>
      <w:tblPr>
        <w:tblW w:w="9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620"/>
        <w:gridCol w:w="1800"/>
        <w:gridCol w:w="1620"/>
        <w:gridCol w:w="1080"/>
        <w:gridCol w:w="1497"/>
      </w:tblGrid>
      <w:tr w:rsidR="00CD5C68" w:rsidRPr="00425C8F" w:rsidTr="00390AD2">
        <w:trPr>
          <w:trHeight w:val="277"/>
          <w:tblHeader/>
        </w:trPr>
        <w:tc>
          <w:tcPr>
            <w:tcW w:w="162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62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62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080" w:type="dxa"/>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97" w:type="dxa"/>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cantSplit/>
          <w:trHeight w:val="277"/>
        </w:trPr>
        <w:tc>
          <w:tcPr>
            <w:tcW w:w="9237" w:type="dxa"/>
            <w:gridSpan w:val="6"/>
          </w:tcPr>
          <w:p w:rsidR="00CD5C68" w:rsidRPr="00425C8F" w:rsidRDefault="00CD5C68" w:rsidP="00940B20">
            <w:pPr>
              <w:pStyle w:val="Tablecontent"/>
              <w:rPr>
                <w:b/>
                <w:bCs/>
                <w:lang w:val="en-IN"/>
              </w:rPr>
            </w:pPr>
            <w:r w:rsidRPr="00425C8F">
              <w:rPr>
                <w:b/>
                <w:bCs/>
                <w:lang w:val="en-IN"/>
              </w:rPr>
              <w:t>Common TAGS</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TYPE</w:t>
            </w:r>
          </w:p>
        </w:tc>
        <w:tc>
          <w:tcPr>
            <w:tcW w:w="1620" w:type="dxa"/>
          </w:tcPr>
          <w:p w:rsidR="00CD5C68" w:rsidRPr="00425C8F" w:rsidRDefault="00CD5C68" w:rsidP="00940B20">
            <w:pPr>
              <w:pStyle w:val="Tablecontent"/>
              <w:rPr>
                <w:lang w:val="en-IN"/>
              </w:rPr>
            </w:pPr>
            <w:r w:rsidRPr="00425C8F">
              <w:rPr>
                <w:lang w:val="en-IN"/>
              </w:rPr>
              <w:t>Request type</w:t>
            </w:r>
          </w:p>
        </w:tc>
        <w:tc>
          <w:tcPr>
            <w:tcW w:w="1800" w:type="dxa"/>
          </w:tcPr>
          <w:p w:rsidR="00CD5C68" w:rsidRPr="00425C8F" w:rsidRDefault="00CD5C68" w:rsidP="00940B20">
            <w:pPr>
              <w:pStyle w:val="Tablecontent"/>
              <w:rPr>
                <w:lang w:val="en-IN"/>
              </w:rPr>
            </w:pPr>
            <w:r w:rsidRPr="00425C8F">
              <w:rPr>
                <w:lang w:val="en-IN"/>
              </w:rPr>
              <w:t>Request Type, should be sent with each request - fixed</w:t>
            </w:r>
          </w:p>
        </w:tc>
        <w:tc>
          <w:tcPr>
            <w:tcW w:w="1620" w:type="dxa"/>
          </w:tcPr>
          <w:p w:rsidR="00CD5C68" w:rsidRPr="00425C8F" w:rsidRDefault="00CD5C68" w:rsidP="00940B20">
            <w:pPr>
              <w:pStyle w:val="Tablecontent"/>
              <w:rPr>
                <w:lang w:val="en-IN"/>
              </w:rPr>
            </w:pPr>
            <w:r w:rsidRPr="00425C8F">
              <w:rPr>
                <w:lang w:val="en-IN"/>
              </w:rPr>
              <w:t>EXRCSTATREQ</w:t>
            </w:r>
          </w:p>
        </w:tc>
        <w:tc>
          <w:tcPr>
            <w:tcW w:w="1080" w:type="dxa"/>
          </w:tcPr>
          <w:p w:rsidR="00CD5C68" w:rsidRPr="00425C8F" w:rsidRDefault="00CD5C68" w:rsidP="00940B20">
            <w:pPr>
              <w:pStyle w:val="Tablecontent"/>
              <w:rPr>
                <w:lang w:val="en-IN"/>
              </w:rPr>
            </w:pPr>
            <w:r w:rsidRPr="00425C8F">
              <w:rPr>
                <w:lang w:val="en-IN"/>
              </w:rPr>
              <w:t>A (20)</w:t>
            </w:r>
          </w:p>
        </w:tc>
        <w:tc>
          <w:tcPr>
            <w:tcW w:w="1497"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DATE</w:t>
            </w:r>
          </w:p>
        </w:tc>
        <w:tc>
          <w:tcPr>
            <w:tcW w:w="1620" w:type="dxa"/>
          </w:tcPr>
          <w:p w:rsidR="00CD5C68" w:rsidRPr="00425C8F" w:rsidRDefault="00CD5C68" w:rsidP="00940B20">
            <w:pPr>
              <w:pStyle w:val="Tablecontent"/>
              <w:rPr>
                <w:lang w:val="en-IN"/>
              </w:rPr>
            </w:pPr>
            <w:r w:rsidRPr="00425C8F">
              <w:rPr>
                <w:lang w:val="en-IN"/>
              </w:rPr>
              <w:t>Date and time</w:t>
            </w:r>
          </w:p>
        </w:tc>
        <w:tc>
          <w:tcPr>
            <w:tcW w:w="1800" w:type="dxa"/>
          </w:tcPr>
          <w:p w:rsidR="00CD5C68" w:rsidRPr="00425C8F" w:rsidRDefault="00CD5C68" w:rsidP="00940B20">
            <w:pPr>
              <w:pStyle w:val="Tablecontent"/>
              <w:rPr>
                <w:lang w:val="en-IN"/>
              </w:rPr>
            </w:pPr>
            <w:r w:rsidRPr="00425C8F">
              <w:rPr>
                <w:lang w:val="en-IN"/>
              </w:rPr>
              <w:t>Date and time on which request generated by external system, HH are in 24 Hour Format</w:t>
            </w:r>
          </w:p>
        </w:tc>
        <w:tc>
          <w:tcPr>
            <w:tcW w:w="1620" w:type="dxa"/>
          </w:tcPr>
          <w:p w:rsidR="00CD5C68" w:rsidRPr="00425C8F" w:rsidRDefault="00CD5C68" w:rsidP="00940B20">
            <w:pPr>
              <w:pStyle w:val="Tablecontent"/>
              <w:rPr>
                <w:lang w:val="en-IN"/>
              </w:rPr>
            </w:pPr>
            <w:r w:rsidRPr="00425C8F">
              <w:rPr>
                <w:lang w:val="en-IN"/>
              </w:rPr>
              <w:t>DD-MM-YYYY HH:MM:SS</w:t>
            </w:r>
          </w:p>
        </w:tc>
        <w:tc>
          <w:tcPr>
            <w:tcW w:w="1080" w:type="dxa"/>
          </w:tcPr>
          <w:p w:rsidR="00CD5C68" w:rsidRPr="00425C8F" w:rsidRDefault="00CD5C68" w:rsidP="00940B20">
            <w:pPr>
              <w:pStyle w:val="Tablecontent"/>
              <w:rPr>
                <w:lang w:val="en-IN"/>
              </w:rPr>
            </w:pPr>
            <w:r w:rsidRPr="00425C8F">
              <w:rPr>
                <w:lang w:val="en-IN"/>
              </w:rPr>
              <w:t>D (20)</w:t>
            </w:r>
          </w:p>
        </w:tc>
        <w:tc>
          <w:tcPr>
            <w:tcW w:w="1497" w:type="dxa"/>
          </w:tcPr>
          <w:p w:rsidR="00CD5C68" w:rsidRPr="00425C8F" w:rsidRDefault="00CD5C68" w:rsidP="00940B20">
            <w:pPr>
              <w:pStyle w:val="Tablecontent"/>
              <w:rPr>
                <w:lang w:val="en-IN"/>
              </w:rPr>
            </w:pPr>
            <w:r w:rsidRPr="00425C8F">
              <w:rPr>
                <w:lang w:val="en-IN"/>
              </w:rPr>
              <w:t>O</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EXTNWCODE</w:t>
            </w:r>
          </w:p>
        </w:tc>
        <w:tc>
          <w:tcPr>
            <w:tcW w:w="1620" w:type="dxa"/>
          </w:tcPr>
          <w:p w:rsidR="00CD5C68" w:rsidRPr="00425C8F" w:rsidRDefault="00CD5C68" w:rsidP="00940B20">
            <w:pPr>
              <w:pStyle w:val="Tablecontent"/>
              <w:rPr>
                <w:lang w:val="en-IN"/>
              </w:rPr>
            </w:pPr>
            <w:r w:rsidRPr="00425C8F">
              <w:rPr>
                <w:lang w:val="en-IN"/>
              </w:rPr>
              <w:t xml:space="preserve">Network code </w:t>
            </w:r>
          </w:p>
        </w:tc>
        <w:tc>
          <w:tcPr>
            <w:tcW w:w="1800" w:type="dxa"/>
          </w:tcPr>
          <w:p w:rsidR="00CD5C68" w:rsidRPr="00425C8F" w:rsidRDefault="00CD5C68" w:rsidP="00940B20">
            <w:pPr>
              <w:pStyle w:val="Tablecontent"/>
              <w:rPr>
                <w:lang w:val="en-IN"/>
              </w:rPr>
            </w:pPr>
            <w:r w:rsidRPr="00425C8F">
              <w:rPr>
                <w:lang w:val="en-IN"/>
              </w:rPr>
              <w:t xml:space="preserve">Network code of the Channel User defined in </w:t>
            </w:r>
            <w:r w:rsidR="007C479A" w:rsidRPr="00425C8F">
              <w:rPr>
                <w:lang w:val="en-IN"/>
              </w:rPr>
              <w:t>PreTUPS</w:t>
            </w:r>
            <w:r w:rsidRPr="00425C8F">
              <w:rPr>
                <w:lang w:val="en-IN"/>
              </w:rPr>
              <w:t xml:space="preserve"> as External Network code</w:t>
            </w:r>
          </w:p>
        </w:tc>
        <w:tc>
          <w:tcPr>
            <w:tcW w:w="1620" w:type="dxa"/>
          </w:tcPr>
          <w:p w:rsidR="00CD5C68" w:rsidRPr="00425C8F" w:rsidRDefault="00CD5C68" w:rsidP="00940B20">
            <w:pPr>
              <w:pStyle w:val="Tablecontent"/>
              <w:rPr>
                <w:lang w:val="en-IN"/>
              </w:rPr>
            </w:pPr>
            <w:r w:rsidRPr="00425C8F">
              <w:rPr>
                <w:lang w:val="en-IN"/>
              </w:rPr>
              <w:t>MO</w:t>
            </w:r>
          </w:p>
        </w:tc>
        <w:tc>
          <w:tcPr>
            <w:tcW w:w="1080" w:type="dxa"/>
          </w:tcPr>
          <w:p w:rsidR="00CD5C68" w:rsidRPr="00425C8F" w:rsidRDefault="00CD5C68" w:rsidP="00940B20">
            <w:pPr>
              <w:pStyle w:val="Tablecontent"/>
              <w:rPr>
                <w:lang w:val="en-IN"/>
              </w:rPr>
            </w:pPr>
            <w:r w:rsidRPr="00425C8F">
              <w:rPr>
                <w:lang w:val="en-IN"/>
              </w:rPr>
              <w:t>A (2)</w:t>
            </w:r>
          </w:p>
        </w:tc>
        <w:tc>
          <w:tcPr>
            <w:tcW w:w="1497"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MSISDN</w:t>
            </w:r>
          </w:p>
        </w:tc>
        <w:tc>
          <w:tcPr>
            <w:tcW w:w="1620" w:type="dxa"/>
          </w:tcPr>
          <w:p w:rsidR="00CD5C68" w:rsidRPr="00425C8F" w:rsidRDefault="00CD5C68" w:rsidP="00940B20">
            <w:pPr>
              <w:pStyle w:val="Tablecontent"/>
              <w:rPr>
                <w:lang w:val="en-IN"/>
              </w:rPr>
            </w:pPr>
            <w:r w:rsidRPr="00425C8F">
              <w:rPr>
                <w:lang w:val="en-IN"/>
              </w:rPr>
              <w:t>Channel user/Subscriber MSISDN</w:t>
            </w:r>
          </w:p>
        </w:tc>
        <w:tc>
          <w:tcPr>
            <w:tcW w:w="1800" w:type="dxa"/>
          </w:tcPr>
          <w:p w:rsidR="00CD5C68" w:rsidRPr="00425C8F" w:rsidRDefault="00CD5C68" w:rsidP="00940B20">
            <w:pPr>
              <w:pStyle w:val="Tablecontent"/>
              <w:rPr>
                <w:lang w:val="en-IN"/>
              </w:rPr>
            </w:pPr>
            <w:r w:rsidRPr="00425C8F">
              <w:rPr>
                <w:lang w:val="en-IN"/>
              </w:rPr>
              <w:t>All MSISDN should be in national dial format i.e. without country code.</w:t>
            </w:r>
          </w:p>
          <w:p w:rsidR="00CD5C68" w:rsidRPr="00425C8F" w:rsidRDefault="00CD5C68" w:rsidP="00940B20">
            <w:pPr>
              <w:pStyle w:val="Tablecontent"/>
              <w:rPr>
                <w:lang w:val="en-IN"/>
              </w:rPr>
            </w:pPr>
            <w:r w:rsidRPr="00425C8F">
              <w:rPr>
                <w:b/>
                <w:bCs/>
                <w:lang w:val="en-IN"/>
              </w:rPr>
              <w:t>When MSISDN is available in request then PIN is mandatory for the request.</w:t>
            </w:r>
          </w:p>
        </w:tc>
        <w:tc>
          <w:tcPr>
            <w:tcW w:w="1620" w:type="dxa"/>
          </w:tcPr>
          <w:p w:rsidR="00CD5C68" w:rsidRPr="00425C8F" w:rsidRDefault="00CD5C68" w:rsidP="00940B20">
            <w:pPr>
              <w:pStyle w:val="Tablecontent"/>
              <w:rPr>
                <w:lang w:val="en-IN"/>
              </w:rPr>
            </w:pPr>
            <w:r w:rsidRPr="00425C8F">
              <w:rPr>
                <w:lang w:val="en-IN"/>
              </w:rPr>
              <w:t>9942222</w:t>
            </w:r>
          </w:p>
        </w:tc>
        <w:tc>
          <w:tcPr>
            <w:tcW w:w="1080" w:type="dxa"/>
          </w:tcPr>
          <w:p w:rsidR="00CD5C68" w:rsidRPr="00425C8F" w:rsidRDefault="00CD5C68" w:rsidP="00940B20">
            <w:pPr>
              <w:pStyle w:val="Tablecontent"/>
              <w:rPr>
                <w:lang w:val="en-IN"/>
              </w:rPr>
            </w:pPr>
            <w:r w:rsidRPr="00425C8F">
              <w:rPr>
                <w:lang w:val="en-IN"/>
              </w:rPr>
              <w:t>N (15)</w:t>
            </w:r>
          </w:p>
        </w:tc>
        <w:tc>
          <w:tcPr>
            <w:tcW w:w="1497" w:type="dxa"/>
          </w:tcPr>
          <w:p w:rsidR="00CD5C68" w:rsidRPr="00425C8F" w:rsidRDefault="00CD5C68" w:rsidP="00940B20">
            <w:pPr>
              <w:pStyle w:val="Tablecontent"/>
              <w:rPr>
                <w:lang w:val="en-IN"/>
              </w:rPr>
            </w:pPr>
            <w:r w:rsidRPr="00425C8F">
              <w:rPr>
                <w:lang w:val="en-IN"/>
              </w:rPr>
              <w:t>O</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lastRenderedPageBreak/>
              <w:t>PIN</w:t>
            </w:r>
          </w:p>
        </w:tc>
        <w:tc>
          <w:tcPr>
            <w:tcW w:w="1620" w:type="dxa"/>
          </w:tcPr>
          <w:p w:rsidR="00CD5C68" w:rsidRPr="00425C8F" w:rsidRDefault="00CD5C68" w:rsidP="00940B20">
            <w:pPr>
              <w:pStyle w:val="Tablecontent"/>
              <w:rPr>
                <w:lang w:val="en-IN"/>
              </w:rPr>
            </w:pPr>
            <w:r w:rsidRPr="00425C8F">
              <w:rPr>
                <w:lang w:val="en-IN"/>
              </w:rPr>
              <w:t>Channel user/Subscriber PIN</w:t>
            </w:r>
          </w:p>
        </w:tc>
        <w:tc>
          <w:tcPr>
            <w:tcW w:w="1800" w:type="dxa"/>
          </w:tcPr>
          <w:p w:rsidR="00CD5C68" w:rsidRPr="00425C8F" w:rsidRDefault="00CD5C68" w:rsidP="00940B20">
            <w:pPr>
              <w:pStyle w:val="Tablecontent"/>
              <w:rPr>
                <w:lang w:val="en-IN"/>
              </w:rPr>
            </w:pPr>
            <w:r w:rsidRPr="00425C8F">
              <w:rPr>
                <w:lang w:val="en-IN"/>
              </w:rPr>
              <w:t>PIN of the user</w:t>
            </w:r>
          </w:p>
        </w:tc>
        <w:tc>
          <w:tcPr>
            <w:tcW w:w="1620" w:type="dxa"/>
          </w:tcPr>
          <w:p w:rsidR="00CD5C68" w:rsidRPr="00425C8F" w:rsidRDefault="00CD5C68" w:rsidP="00940B20">
            <w:pPr>
              <w:pStyle w:val="Tablecontent"/>
              <w:rPr>
                <w:lang w:val="en-IN"/>
              </w:rPr>
            </w:pPr>
            <w:r w:rsidRPr="00425C8F">
              <w:rPr>
                <w:lang w:val="en-IN"/>
              </w:rPr>
              <w:t>123</w:t>
            </w:r>
          </w:p>
        </w:tc>
        <w:tc>
          <w:tcPr>
            <w:tcW w:w="1080" w:type="dxa"/>
          </w:tcPr>
          <w:p w:rsidR="00CD5C68" w:rsidRPr="00425C8F" w:rsidRDefault="00CD5C68" w:rsidP="00940B20">
            <w:pPr>
              <w:pStyle w:val="Tablecontent"/>
              <w:rPr>
                <w:lang w:val="en-IN"/>
              </w:rPr>
            </w:pPr>
            <w:r w:rsidRPr="00425C8F">
              <w:rPr>
                <w:lang w:val="en-IN"/>
              </w:rPr>
              <w:t>A (10)</w:t>
            </w:r>
          </w:p>
        </w:tc>
        <w:tc>
          <w:tcPr>
            <w:tcW w:w="1497" w:type="dxa"/>
          </w:tcPr>
          <w:p w:rsidR="00CD5C68" w:rsidRPr="00425C8F" w:rsidRDefault="00CD5C68" w:rsidP="00940B20">
            <w:pPr>
              <w:pStyle w:val="Tablecontent"/>
              <w:rPr>
                <w:lang w:val="en-IN"/>
              </w:rPr>
            </w:pPr>
            <w:r w:rsidRPr="00425C8F">
              <w:rPr>
                <w:lang w:val="en-IN"/>
              </w:rPr>
              <w:t>O</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LOGINID</w:t>
            </w:r>
          </w:p>
        </w:tc>
        <w:tc>
          <w:tcPr>
            <w:tcW w:w="1620" w:type="dxa"/>
          </w:tcPr>
          <w:p w:rsidR="00CD5C68" w:rsidRPr="00425C8F" w:rsidRDefault="00CD5C68" w:rsidP="00940B20">
            <w:pPr>
              <w:pStyle w:val="Tablecontent"/>
              <w:rPr>
                <w:lang w:val="en-IN"/>
              </w:rPr>
            </w:pPr>
            <w:r w:rsidRPr="00425C8F">
              <w:rPr>
                <w:lang w:val="en-IN"/>
              </w:rPr>
              <w:t>Login ID</w:t>
            </w:r>
          </w:p>
        </w:tc>
        <w:tc>
          <w:tcPr>
            <w:tcW w:w="1800" w:type="dxa"/>
          </w:tcPr>
          <w:p w:rsidR="00CD5C68" w:rsidRPr="00425C8F" w:rsidRDefault="00CD5C68" w:rsidP="00940B20">
            <w:pPr>
              <w:pStyle w:val="Tablecontent"/>
              <w:rPr>
                <w:lang w:val="en-IN"/>
              </w:rPr>
            </w:pPr>
            <w:r w:rsidRPr="00425C8F">
              <w:rPr>
                <w:lang w:val="en-IN"/>
              </w:rPr>
              <w:t>Login ID of the Channel user</w:t>
            </w:r>
          </w:p>
          <w:p w:rsidR="00CD5C68" w:rsidRPr="00425C8F" w:rsidRDefault="00CD5C68" w:rsidP="00940B20">
            <w:pPr>
              <w:pStyle w:val="Tablecontent"/>
              <w:rPr>
                <w:lang w:val="en-IN"/>
              </w:rPr>
            </w:pPr>
            <w:r w:rsidRPr="00425C8F">
              <w:rPr>
                <w:b/>
                <w:bCs/>
                <w:lang w:val="en-IN"/>
              </w:rPr>
              <w:t>When LOGINID is available in request then PASSWORD is mandatory for the request</w:t>
            </w:r>
          </w:p>
        </w:tc>
        <w:tc>
          <w:tcPr>
            <w:tcW w:w="1620" w:type="dxa"/>
          </w:tcPr>
          <w:p w:rsidR="00CD5C68" w:rsidRPr="00425C8F" w:rsidRDefault="00CD5C68" w:rsidP="00940B20">
            <w:pPr>
              <w:pStyle w:val="Tablecontent"/>
              <w:rPr>
                <w:lang w:val="en-IN"/>
              </w:rPr>
            </w:pPr>
            <w:r w:rsidRPr="00425C8F">
              <w:rPr>
                <w:lang w:val="en-IN"/>
              </w:rPr>
              <w:t>Mo_cce</w:t>
            </w:r>
          </w:p>
        </w:tc>
        <w:tc>
          <w:tcPr>
            <w:tcW w:w="1080" w:type="dxa"/>
          </w:tcPr>
          <w:p w:rsidR="00CD5C68" w:rsidRPr="00425C8F" w:rsidRDefault="00CD5C68" w:rsidP="00940B20">
            <w:pPr>
              <w:pStyle w:val="Tablecontent"/>
              <w:rPr>
                <w:lang w:val="en-IN"/>
              </w:rPr>
            </w:pPr>
            <w:r w:rsidRPr="00425C8F">
              <w:rPr>
                <w:lang w:val="en-IN"/>
              </w:rPr>
              <w:t>A (20)</w:t>
            </w:r>
          </w:p>
        </w:tc>
        <w:tc>
          <w:tcPr>
            <w:tcW w:w="1497" w:type="dxa"/>
          </w:tcPr>
          <w:p w:rsidR="00CD5C68" w:rsidRPr="00425C8F" w:rsidRDefault="00CD5C68" w:rsidP="00940B20">
            <w:pPr>
              <w:pStyle w:val="Tablecontent"/>
              <w:rPr>
                <w:lang w:val="en-IN"/>
              </w:rPr>
            </w:pPr>
            <w:r w:rsidRPr="00425C8F">
              <w:rPr>
                <w:lang w:val="en-IN"/>
              </w:rPr>
              <w:t>O</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PASSWORD</w:t>
            </w:r>
          </w:p>
        </w:tc>
        <w:tc>
          <w:tcPr>
            <w:tcW w:w="1620" w:type="dxa"/>
          </w:tcPr>
          <w:p w:rsidR="00CD5C68" w:rsidRPr="00425C8F" w:rsidRDefault="00CD5C68" w:rsidP="00940B20">
            <w:pPr>
              <w:pStyle w:val="Tablecontent"/>
              <w:rPr>
                <w:lang w:val="en-IN"/>
              </w:rPr>
            </w:pPr>
            <w:r w:rsidRPr="00425C8F">
              <w:rPr>
                <w:lang w:val="en-IN"/>
              </w:rPr>
              <w:t>Password</w:t>
            </w:r>
          </w:p>
        </w:tc>
        <w:tc>
          <w:tcPr>
            <w:tcW w:w="1800" w:type="dxa"/>
          </w:tcPr>
          <w:p w:rsidR="00CD5C68" w:rsidRPr="00425C8F" w:rsidRDefault="00CD5C68" w:rsidP="00940B20">
            <w:pPr>
              <w:pStyle w:val="Tablecontent"/>
              <w:rPr>
                <w:lang w:val="en-IN"/>
              </w:rPr>
            </w:pPr>
            <w:r w:rsidRPr="00425C8F">
              <w:rPr>
                <w:lang w:val="en-IN"/>
              </w:rPr>
              <w:t>Password of the Channel user</w:t>
            </w:r>
          </w:p>
        </w:tc>
        <w:tc>
          <w:tcPr>
            <w:tcW w:w="1620" w:type="dxa"/>
          </w:tcPr>
          <w:p w:rsidR="00CD5C68" w:rsidRPr="00425C8F" w:rsidRDefault="00CD5C68" w:rsidP="00940B20">
            <w:pPr>
              <w:pStyle w:val="Tablecontent"/>
              <w:rPr>
                <w:lang w:val="en-IN"/>
              </w:rPr>
            </w:pPr>
            <w:r w:rsidRPr="00425C8F">
              <w:rPr>
                <w:lang w:val="en-IN"/>
              </w:rPr>
              <w:t>2468</w:t>
            </w:r>
          </w:p>
        </w:tc>
        <w:tc>
          <w:tcPr>
            <w:tcW w:w="1080" w:type="dxa"/>
          </w:tcPr>
          <w:p w:rsidR="00CD5C68" w:rsidRPr="00425C8F" w:rsidRDefault="00CD5C68" w:rsidP="00940B20">
            <w:pPr>
              <w:pStyle w:val="Tablecontent"/>
              <w:rPr>
                <w:lang w:val="en-IN"/>
              </w:rPr>
            </w:pPr>
            <w:r w:rsidRPr="00425C8F">
              <w:rPr>
                <w:lang w:val="en-IN"/>
              </w:rPr>
              <w:t>A (10)</w:t>
            </w:r>
          </w:p>
        </w:tc>
        <w:tc>
          <w:tcPr>
            <w:tcW w:w="1497" w:type="dxa"/>
          </w:tcPr>
          <w:p w:rsidR="00CD5C68" w:rsidRPr="00425C8F" w:rsidRDefault="00CD5C68" w:rsidP="00940B20">
            <w:pPr>
              <w:pStyle w:val="Tablecontent"/>
              <w:rPr>
                <w:lang w:val="en-IN"/>
              </w:rPr>
            </w:pPr>
            <w:r w:rsidRPr="00425C8F">
              <w:rPr>
                <w:lang w:val="en-IN"/>
              </w:rPr>
              <w:t>O</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EXTCODE</w:t>
            </w:r>
          </w:p>
        </w:tc>
        <w:tc>
          <w:tcPr>
            <w:tcW w:w="1620" w:type="dxa"/>
          </w:tcPr>
          <w:p w:rsidR="00CD5C68" w:rsidRPr="00425C8F" w:rsidRDefault="00CD5C68" w:rsidP="00940B20">
            <w:pPr>
              <w:pStyle w:val="Tablecontent"/>
              <w:rPr>
                <w:lang w:val="en-IN"/>
              </w:rPr>
            </w:pPr>
            <w:r w:rsidRPr="00425C8F">
              <w:rPr>
                <w:lang w:val="en-IN"/>
              </w:rPr>
              <w:t>External code of the channel user</w:t>
            </w:r>
          </w:p>
        </w:tc>
        <w:tc>
          <w:tcPr>
            <w:tcW w:w="1800" w:type="dxa"/>
          </w:tcPr>
          <w:p w:rsidR="00CD5C68" w:rsidRPr="00425C8F" w:rsidRDefault="00CD5C68" w:rsidP="00940B20">
            <w:pPr>
              <w:pStyle w:val="Tablecontent"/>
              <w:rPr>
                <w:lang w:val="en-IN"/>
              </w:rPr>
            </w:pPr>
            <w:r w:rsidRPr="00425C8F">
              <w:rPr>
                <w:lang w:val="en-IN"/>
              </w:rPr>
              <w:t xml:space="preserve">Unique external code of the channel user defined in </w:t>
            </w:r>
            <w:r w:rsidR="007C479A" w:rsidRPr="00425C8F">
              <w:rPr>
                <w:lang w:val="en-IN"/>
              </w:rPr>
              <w:t>PreTUPS</w:t>
            </w:r>
            <w:r w:rsidRPr="00425C8F">
              <w:rPr>
                <w:lang w:val="en-IN"/>
              </w:rPr>
              <w:t>.</w:t>
            </w:r>
          </w:p>
          <w:p w:rsidR="00CD5C68" w:rsidRPr="00425C8F" w:rsidRDefault="00CD5C68" w:rsidP="00940B20">
            <w:pPr>
              <w:pStyle w:val="Tablecontent"/>
              <w:rPr>
                <w:b/>
                <w:bCs/>
                <w:lang w:val="en-IN"/>
              </w:rPr>
            </w:pPr>
            <w:r w:rsidRPr="00425C8F">
              <w:rPr>
                <w:b/>
                <w:bCs/>
                <w:lang w:val="en-IN"/>
              </w:rPr>
              <w:t>Between MSISDN, LOGINID and EXTCODE one of them must be present, either MSISDN, LOGINID or EXTCODE. All of them can also be present in request</w:t>
            </w:r>
          </w:p>
        </w:tc>
        <w:tc>
          <w:tcPr>
            <w:tcW w:w="1620" w:type="dxa"/>
          </w:tcPr>
          <w:p w:rsidR="00CD5C68" w:rsidRPr="00425C8F" w:rsidRDefault="00CD5C68" w:rsidP="00940B20">
            <w:pPr>
              <w:pStyle w:val="Tablecontent"/>
              <w:rPr>
                <w:lang w:val="en-IN"/>
              </w:rPr>
            </w:pPr>
            <w:r w:rsidRPr="00425C8F">
              <w:rPr>
                <w:lang w:val="en-IN"/>
              </w:rPr>
              <w:t>123</w:t>
            </w:r>
          </w:p>
        </w:tc>
        <w:tc>
          <w:tcPr>
            <w:tcW w:w="1080" w:type="dxa"/>
          </w:tcPr>
          <w:p w:rsidR="00CD5C68" w:rsidRPr="00425C8F" w:rsidRDefault="00CD5C68" w:rsidP="00940B20">
            <w:pPr>
              <w:pStyle w:val="Tablecontent"/>
              <w:rPr>
                <w:lang w:val="en-IN"/>
              </w:rPr>
            </w:pPr>
            <w:r w:rsidRPr="00425C8F">
              <w:rPr>
                <w:lang w:val="en-IN"/>
              </w:rPr>
              <w:t>A (10)</w:t>
            </w:r>
          </w:p>
        </w:tc>
        <w:tc>
          <w:tcPr>
            <w:tcW w:w="1497" w:type="dxa"/>
          </w:tcPr>
          <w:p w:rsidR="00CD5C68" w:rsidRPr="00425C8F" w:rsidRDefault="00CD5C68" w:rsidP="00940B20">
            <w:pPr>
              <w:pStyle w:val="Tablecontent"/>
              <w:rPr>
                <w:lang w:val="en-IN"/>
              </w:rPr>
            </w:pPr>
            <w:r w:rsidRPr="00425C8F">
              <w:rPr>
                <w:lang w:val="en-IN"/>
              </w:rPr>
              <w:t>O</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EXTREFNUM</w:t>
            </w:r>
          </w:p>
        </w:tc>
        <w:tc>
          <w:tcPr>
            <w:tcW w:w="1620" w:type="dxa"/>
          </w:tcPr>
          <w:p w:rsidR="00CD5C68" w:rsidRPr="00425C8F" w:rsidRDefault="00CD5C68" w:rsidP="00940B20">
            <w:pPr>
              <w:pStyle w:val="Tablecontent"/>
              <w:rPr>
                <w:lang w:val="en-IN"/>
              </w:rPr>
            </w:pPr>
            <w:r w:rsidRPr="00425C8F">
              <w:rPr>
                <w:lang w:val="en-IN"/>
              </w:rPr>
              <w:t>External Reference number</w:t>
            </w:r>
          </w:p>
        </w:tc>
        <w:tc>
          <w:tcPr>
            <w:tcW w:w="1800" w:type="dxa"/>
          </w:tcPr>
          <w:p w:rsidR="00CD5C68" w:rsidRPr="00425C8F" w:rsidRDefault="00CD5C68" w:rsidP="00940B20">
            <w:pPr>
              <w:pStyle w:val="Tablecontent"/>
              <w:rPr>
                <w:lang w:val="en-IN"/>
              </w:rPr>
            </w:pPr>
            <w:r w:rsidRPr="00425C8F">
              <w:rPr>
                <w:lang w:val="en-IN"/>
              </w:rPr>
              <w:t>Unique Reference number in the external system.</w:t>
            </w:r>
          </w:p>
        </w:tc>
        <w:tc>
          <w:tcPr>
            <w:tcW w:w="1620" w:type="dxa"/>
          </w:tcPr>
          <w:p w:rsidR="00CD5C68" w:rsidRPr="00425C8F" w:rsidRDefault="00CD5C68" w:rsidP="00940B20">
            <w:pPr>
              <w:pStyle w:val="Tablecontent"/>
              <w:rPr>
                <w:lang w:val="en-IN"/>
              </w:rPr>
            </w:pPr>
            <w:r w:rsidRPr="00425C8F">
              <w:rPr>
                <w:lang w:val="en-IN"/>
              </w:rPr>
              <w:t>12345</w:t>
            </w:r>
          </w:p>
        </w:tc>
        <w:tc>
          <w:tcPr>
            <w:tcW w:w="1080" w:type="dxa"/>
          </w:tcPr>
          <w:p w:rsidR="00CD5C68" w:rsidRPr="00425C8F" w:rsidRDefault="00CD5C68" w:rsidP="00940B20">
            <w:pPr>
              <w:pStyle w:val="Tablecontent"/>
              <w:rPr>
                <w:lang w:val="en-IN"/>
              </w:rPr>
            </w:pPr>
            <w:r w:rsidRPr="00425C8F">
              <w:rPr>
                <w:lang w:val="en-IN"/>
              </w:rPr>
              <w:t>A (20)</w:t>
            </w:r>
          </w:p>
        </w:tc>
        <w:tc>
          <w:tcPr>
            <w:tcW w:w="1497" w:type="dxa"/>
          </w:tcPr>
          <w:p w:rsidR="00CD5C68" w:rsidRPr="00425C8F" w:rsidRDefault="00CD5C68" w:rsidP="00940B20">
            <w:pPr>
              <w:pStyle w:val="Tablecontent"/>
              <w:rPr>
                <w:lang w:val="en-IN"/>
              </w:rPr>
            </w:pPr>
            <w:r w:rsidRPr="00425C8F">
              <w:rPr>
                <w:lang w:val="en-IN"/>
              </w:rPr>
              <w:t>O</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TXNID</w:t>
            </w:r>
          </w:p>
        </w:tc>
        <w:tc>
          <w:tcPr>
            <w:tcW w:w="1620" w:type="dxa"/>
          </w:tcPr>
          <w:p w:rsidR="00CD5C68" w:rsidRPr="00425C8F" w:rsidRDefault="00CD5C68" w:rsidP="00940B20">
            <w:pPr>
              <w:pStyle w:val="Tablecontent"/>
              <w:rPr>
                <w:lang w:val="en-IN"/>
              </w:rPr>
            </w:pPr>
            <w:r w:rsidRPr="00425C8F">
              <w:rPr>
                <w:lang w:val="en-IN"/>
              </w:rPr>
              <w:t>&lt;Transaction ID&gt;</w:t>
            </w:r>
          </w:p>
        </w:tc>
        <w:tc>
          <w:tcPr>
            <w:tcW w:w="1800" w:type="dxa"/>
          </w:tcPr>
          <w:p w:rsidR="00CD5C68" w:rsidRPr="00425C8F" w:rsidRDefault="007C479A" w:rsidP="00940B20">
            <w:pPr>
              <w:pStyle w:val="Tablecontent"/>
              <w:rPr>
                <w:lang w:val="en-IN"/>
              </w:rPr>
            </w:pPr>
            <w:r w:rsidRPr="00425C8F">
              <w:rPr>
                <w:lang w:val="en-IN"/>
              </w:rPr>
              <w:t>PreTUPS</w:t>
            </w:r>
            <w:r w:rsidR="00CD5C68" w:rsidRPr="00425C8F">
              <w:rPr>
                <w:lang w:val="en-IN"/>
              </w:rPr>
              <w:t xml:space="preserve"> Transaction ID for the Customer Recharge Transaction</w:t>
            </w:r>
          </w:p>
        </w:tc>
        <w:tc>
          <w:tcPr>
            <w:tcW w:w="1620" w:type="dxa"/>
          </w:tcPr>
          <w:p w:rsidR="00CD5C68" w:rsidRPr="00425C8F" w:rsidRDefault="00CD5C68" w:rsidP="00940B20">
            <w:pPr>
              <w:pStyle w:val="Tablecontent"/>
              <w:rPr>
                <w:lang w:val="en-IN"/>
              </w:rPr>
            </w:pPr>
            <w:r w:rsidRPr="00425C8F">
              <w:rPr>
                <w:lang w:val="en-IN"/>
              </w:rPr>
              <w:t>DL/05/000000015</w:t>
            </w:r>
          </w:p>
        </w:tc>
        <w:tc>
          <w:tcPr>
            <w:tcW w:w="1080" w:type="dxa"/>
          </w:tcPr>
          <w:p w:rsidR="00CD5C68" w:rsidRPr="00425C8F" w:rsidRDefault="00CD5C68" w:rsidP="00940B20">
            <w:pPr>
              <w:pStyle w:val="Tablecontent"/>
              <w:rPr>
                <w:lang w:val="en-IN"/>
              </w:rPr>
            </w:pPr>
            <w:r w:rsidRPr="00425C8F">
              <w:rPr>
                <w:lang w:val="en-IN"/>
              </w:rPr>
              <w:t>20</w:t>
            </w:r>
          </w:p>
        </w:tc>
        <w:tc>
          <w:tcPr>
            <w:tcW w:w="1497"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1223"/>
        </w:trPr>
        <w:tc>
          <w:tcPr>
            <w:tcW w:w="1620" w:type="dxa"/>
          </w:tcPr>
          <w:p w:rsidR="00CD5C68" w:rsidRPr="00425C8F" w:rsidRDefault="00CD5C68" w:rsidP="00940B20">
            <w:pPr>
              <w:pStyle w:val="Tablecontent"/>
              <w:rPr>
                <w:lang w:val="en-IN"/>
              </w:rPr>
            </w:pPr>
            <w:r w:rsidRPr="00425C8F">
              <w:rPr>
                <w:lang w:val="en-IN"/>
              </w:rPr>
              <w:t>LANGUAGE1</w:t>
            </w:r>
          </w:p>
        </w:tc>
        <w:tc>
          <w:tcPr>
            <w:tcW w:w="1620" w:type="dxa"/>
          </w:tcPr>
          <w:p w:rsidR="00CD5C68" w:rsidRPr="00425C8F" w:rsidRDefault="00CD5C68" w:rsidP="00940B20">
            <w:pPr>
              <w:pStyle w:val="Tablecontent"/>
              <w:rPr>
                <w:lang w:val="en-IN"/>
              </w:rPr>
            </w:pPr>
            <w:r w:rsidRPr="00425C8F">
              <w:rPr>
                <w:lang w:val="en-IN"/>
              </w:rPr>
              <w:t>&lt;Retailer Language&gt;</w:t>
            </w:r>
          </w:p>
        </w:tc>
        <w:tc>
          <w:tcPr>
            <w:tcW w:w="1800" w:type="dxa"/>
          </w:tcPr>
          <w:p w:rsidR="00CD5C68" w:rsidRPr="00425C8F" w:rsidRDefault="00CD5C68" w:rsidP="00940B20">
            <w:pPr>
              <w:pStyle w:val="Tablecontent"/>
              <w:rPr>
                <w:lang w:val="en-IN"/>
              </w:rPr>
            </w:pPr>
            <w:r w:rsidRPr="00425C8F">
              <w:rPr>
                <w:lang w:val="en-IN"/>
              </w:rPr>
              <w:t xml:space="preserve">Numeric only, Retailer Language Code This code must be defined in </w:t>
            </w:r>
            <w:r w:rsidR="007C479A" w:rsidRPr="00425C8F">
              <w:rPr>
                <w:lang w:val="en-IN"/>
              </w:rPr>
              <w:t>PreTUPS</w:t>
            </w:r>
            <w:r w:rsidRPr="00425C8F">
              <w:rPr>
                <w:lang w:val="en-IN"/>
              </w:rPr>
              <w:t xml:space="preserve"> system.</w:t>
            </w:r>
          </w:p>
        </w:tc>
        <w:tc>
          <w:tcPr>
            <w:tcW w:w="1620" w:type="dxa"/>
          </w:tcPr>
          <w:p w:rsidR="00CD5C68" w:rsidRPr="00425C8F" w:rsidRDefault="00CD5C68" w:rsidP="00940B20">
            <w:pPr>
              <w:pStyle w:val="Tablecontent"/>
              <w:rPr>
                <w:lang w:val="en-IN"/>
              </w:rPr>
            </w:pPr>
            <w:r w:rsidRPr="00425C8F">
              <w:rPr>
                <w:lang w:val="en-IN"/>
              </w:rPr>
              <w:t>0</w:t>
            </w:r>
          </w:p>
        </w:tc>
        <w:tc>
          <w:tcPr>
            <w:tcW w:w="1080" w:type="dxa"/>
          </w:tcPr>
          <w:p w:rsidR="00CD5C68" w:rsidRPr="00425C8F" w:rsidRDefault="00CD5C68" w:rsidP="00940B20">
            <w:pPr>
              <w:pStyle w:val="Tablecontent"/>
              <w:rPr>
                <w:lang w:val="en-IN"/>
              </w:rPr>
            </w:pPr>
            <w:r w:rsidRPr="00425C8F">
              <w:rPr>
                <w:lang w:val="en-IN"/>
              </w:rPr>
              <w:t>1</w:t>
            </w:r>
          </w:p>
        </w:tc>
        <w:tc>
          <w:tcPr>
            <w:tcW w:w="1497" w:type="dxa"/>
          </w:tcPr>
          <w:p w:rsidR="00CD5C68" w:rsidRPr="00425C8F" w:rsidRDefault="00CD5C68" w:rsidP="00940B20">
            <w:pPr>
              <w:pStyle w:val="Tablecontent"/>
              <w:rPr>
                <w:lang w:val="en-IN"/>
              </w:rPr>
            </w:pPr>
            <w:r w:rsidRPr="00425C8F">
              <w:rPr>
                <w:lang w:val="en-IN"/>
              </w:rPr>
              <w:t>O (Tag is mandatory)</w:t>
            </w:r>
          </w:p>
        </w:tc>
      </w:tr>
    </w:tbl>
    <w:p w:rsidR="00CD5C68" w:rsidRPr="00425C8F" w:rsidRDefault="00CD5C68" w:rsidP="001E6309">
      <w:pPr>
        <w:pStyle w:val="Heading"/>
        <w:rPr>
          <w:color w:val="auto"/>
        </w:rPr>
      </w:pPr>
      <w:r w:rsidRPr="00425C8F">
        <w:rPr>
          <w:color w:val="auto"/>
        </w:rPr>
        <w:t>Response</w:t>
      </w:r>
    </w:p>
    <w:p w:rsidR="00CD5C68" w:rsidRPr="00425C8F" w:rsidRDefault="007C479A" w:rsidP="00CD5C68">
      <w:pPr>
        <w:pStyle w:val="BodyText2"/>
        <w:rPr>
          <w:lang w:val="en-IN"/>
        </w:rPr>
      </w:pPr>
      <w:r w:rsidRPr="00425C8F">
        <w:rPr>
          <w:lang w:val="en-IN"/>
        </w:rPr>
        <w:t>PreTUPS</w:t>
      </w:r>
      <w:r w:rsidR="00CD5C68" w:rsidRPr="00425C8F">
        <w:rPr>
          <w:lang w:val="en-IN"/>
        </w:rPr>
        <w:t xml:space="preserve"> will send the following response (acknowledgement) to External Interface for recharge status request.</w:t>
      </w:r>
    </w:p>
    <w:p w:rsidR="00CD5C68" w:rsidRPr="00425C8F" w:rsidRDefault="00CD5C68" w:rsidP="00CD5C68">
      <w:pPr>
        <w:pStyle w:val="BodyText2"/>
        <w:rPr>
          <w:lang w:val="en-IN"/>
        </w:rPr>
      </w:pP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If there are more than one service available in C2S transfer then other values for TYPE tag will be provided.</w:t>
      </w:r>
    </w:p>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XML format</w:t>
      </w:r>
    </w:p>
    <w:p w:rsidR="00CD5C68" w:rsidRPr="00425C8F" w:rsidRDefault="00CD5C68" w:rsidP="00390AD2">
      <w:pPr>
        <w:pStyle w:val="Code"/>
        <w:ind w:left="0"/>
        <w:rPr>
          <w:lang w:val="en-IN"/>
        </w:rPr>
      </w:pPr>
      <w:r w:rsidRPr="00425C8F">
        <w:rPr>
          <w:lang w:val="en-IN"/>
        </w:rPr>
        <w:t>&lt;?xml version="1.0"?&gt;</w:t>
      </w:r>
    </w:p>
    <w:p w:rsidR="00CD5C68" w:rsidRPr="00425C8F" w:rsidRDefault="00CD5C68" w:rsidP="00390AD2">
      <w:pPr>
        <w:pStyle w:val="Code"/>
        <w:ind w:left="0"/>
        <w:rPr>
          <w:lang w:val="en-IN"/>
        </w:rPr>
      </w:pPr>
      <w:r w:rsidRPr="00425C8F">
        <w:rPr>
          <w:lang w:val="en-IN"/>
        </w:rPr>
        <w:t>&lt;!DOCTYPE COMMAND PUBLIC "-//Ocam//DTD XML Command 1.0//EN" "xml/command.dtd"&gt;</w:t>
      </w:r>
    </w:p>
    <w:p w:rsidR="00CD5C68" w:rsidRPr="00425C8F" w:rsidRDefault="00CD5C68" w:rsidP="00390AD2">
      <w:pPr>
        <w:pStyle w:val="Code"/>
        <w:ind w:left="0"/>
        <w:rPr>
          <w:lang w:val="en-IN"/>
        </w:rPr>
      </w:pPr>
      <w:r w:rsidRPr="00425C8F">
        <w:rPr>
          <w:lang w:val="en-IN"/>
        </w:rPr>
        <w:lastRenderedPageBreak/>
        <w:t>&lt;COMMAND&gt;</w:t>
      </w:r>
    </w:p>
    <w:p w:rsidR="00CD5C68" w:rsidRPr="00425C8F" w:rsidRDefault="00CD5C68" w:rsidP="00390AD2">
      <w:pPr>
        <w:pStyle w:val="Code"/>
        <w:ind w:left="720"/>
        <w:rPr>
          <w:lang w:val="en-IN"/>
        </w:rPr>
      </w:pPr>
      <w:r w:rsidRPr="00425C8F">
        <w:rPr>
          <w:lang w:val="en-IN"/>
        </w:rPr>
        <w:t>&lt;TYPE&gt;EXRCSTATRESP&lt;/TYPE&gt;</w:t>
      </w:r>
      <w:r w:rsidRPr="00425C8F">
        <w:rPr>
          <w:lang w:val="en-IN"/>
        </w:rPr>
        <w:tab/>
      </w:r>
      <w:r w:rsidRPr="00425C8F">
        <w:rPr>
          <w:lang w:val="en-IN"/>
        </w:rPr>
        <w:tab/>
      </w:r>
    </w:p>
    <w:p w:rsidR="00CD5C68" w:rsidRPr="00425C8F" w:rsidRDefault="00CD5C68" w:rsidP="00390AD2">
      <w:pPr>
        <w:pStyle w:val="Code"/>
        <w:ind w:left="720"/>
        <w:rPr>
          <w:lang w:val="en-IN"/>
        </w:rPr>
      </w:pPr>
      <w:r w:rsidRPr="00425C8F">
        <w:rPr>
          <w:lang w:val="en-IN"/>
        </w:rPr>
        <w:t>&lt;TXNSTATUS&gt;</w:t>
      </w:r>
      <w:r w:rsidRPr="00425C8F">
        <w:rPr>
          <w:i/>
          <w:iCs/>
          <w:lang w:val="en-IN"/>
        </w:rPr>
        <w:t>&lt;Transaction Status&gt;</w:t>
      </w:r>
      <w:r w:rsidR="008E6E5F">
        <w:rPr>
          <w:lang w:val="en-IN"/>
        </w:rPr>
        <w:t>&lt;/TXNSTATUS</w:t>
      </w:r>
      <w:r w:rsidRPr="00425C8F">
        <w:rPr>
          <w:lang w:val="en-IN"/>
        </w:rPr>
        <w:t>&gt;</w:t>
      </w:r>
    </w:p>
    <w:p w:rsidR="00CD5C68" w:rsidRPr="00425C8F" w:rsidRDefault="00CD5C68" w:rsidP="00390AD2">
      <w:pPr>
        <w:pStyle w:val="Code"/>
        <w:ind w:left="720"/>
        <w:rPr>
          <w:lang w:val="en-IN"/>
        </w:rPr>
      </w:pPr>
      <w:r w:rsidRPr="00425C8F">
        <w:rPr>
          <w:lang w:val="en-IN"/>
        </w:rPr>
        <w:t>&lt;DATE&gt;&lt;Date and time&gt;&lt;/DATE&gt;</w:t>
      </w:r>
    </w:p>
    <w:p w:rsidR="00CD5C68" w:rsidRPr="00425C8F" w:rsidRDefault="00CD5C68" w:rsidP="00390AD2">
      <w:pPr>
        <w:pStyle w:val="Code"/>
        <w:ind w:left="720"/>
        <w:rPr>
          <w:lang w:val="en-IN"/>
        </w:rPr>
      </w:pPr>
      <w:r w:rsidRPr="00425C8F">
        <w:rPr>
          <w:lang w:val="en-IN"/>
        </w:rPr>
        <w:t>&lt;EXTREFNUM&gt;&lt;Unique Reference number in the external system&gt;&lt;/ EXTREFNUM&gt;</w:t>
      </w:r>
    </w:p>
    <w:p w:rsidR="00CD5C68" w:rsidRPr="00425C8F" w:rsidRDefault="00CD5C68" w:rsidP="00390AD2">
      <w:pPr>
        <w:pStyle w:val="Code"/>
        <w:ind w:left="720"/>
        <w:rPr>
          <w:lang w:val="en-IN"/>
        </w:rPr>
      </w:pPr>
      <w:r w:rsidRPr="00425C8F">
        <w:rPr>
          <w:lang w:val="en-IN"/>
        </w:rPr>
        <w:t>&lt;TXNID&gt;</w:t>
      </w:r>
      <w:r w:rsidRPr="00425C8F">
        <w:rPr>
          <w:i/>
          <w:iCs/>
          <w:lang w:val="en-IN"/>
        </w:rPr>
        <w:t>&lt;</w:t>
      </w:r>
      <w:r w:rsidR="007C479A" w:rsidRPr="00425C8F">
        <w:rPr>
          <w:i/>
          <w:iCs/>
          <w:lang w:val="en-IN"/>
        </w:rPr>
        <w:t>PreTUPS</w:t>
      </w:r>
      <w:r w:rsidRPr="00425C8F">
        <w:rPr>
          <w:i/>
          <w:iCs/>
          <w:lang w:val="en-IN"/>
        </w:rPr>
        <w:t xml:space="preserve"> Transaction ID&gt;</w:t>
      </w:r>
      <w:r w:rsidRPr="00425C8F">
        <w:rPr>
          <w:lang w:val="en-IN"/>
        </w:rPr>
        <w:t>&lt;/TXNID&gt;</w:t>
      </w:r>
    </w:p>
    <w:p w:rsidR="00CD5C68" w:rsidRPr="00425C8F" w:rsidRDefault="00CD5C68" w:rsidP="00390AD2">
      <w:pPr>
        <w:pStyle w:val="Code"/>
        <w:ind w:left="720"/>
        <w:rPr>
          <w:lang w:val="en-IN"/>
        </w:rPr>
      </w:pPr>
      <w:r w:rsidRPr="00425C8F">
        <w:rPr>
          <w:lang w:val="en-IN"/>
        </w:rPr>
        <w:t>&lt;REQSTATUS&gt;&lt;Request Status&gt;&lt;/REQSTATUS&gt;</w:t>
      </w:r>
    </w:p>
    <w:p w:rsidR="00CD5C68" w:rsidRPr="00425C8F" w:rsidRDefault="00CD5C68" w:rsidP="00390AD2">
      <w:pPr>
        <w:pStyle w:val="Code"/>
        <w:ind w:left="720"/>
        <w:rPr>
          <w:lang w:val="en-IN"/>
        </w:rPr>
      </w:pPr>
      <w:r w:rsidRPr="00425C8F">
        <w:rPr>
          <w:lang w:val="en-IN"/>
        </w:rPr>
        <w:t>&lt;MESSAGE&gt;&lt;Message&gt;&lt;/MESSAGE&gt;</w:t>
      </w:r>
    </w:p>
    <w:p w:rsidR="00CD5C68" w:rsidRPr="00425C8F" w:rsidRDefault="00CD5C68" w:rsidP="00390AD2">
      <w:pPr>
        <w:pStyle w:val="Code"/>
        <w:ind w:left="0"/>
        <w:rPr>
          <w:lang w:val="en-IN"/>
        </w:rPr>
      </w:pPr>
      <w:r w:rsidRPr="00425C8F">
        <w:rPr>
          <w:lang w:val="en-IN"/>
        </w:rPr>
        <w:t>&lt;/COMMAND&gt;</w:t>
      </w:r>
    </w:p>
    <w:p w:rsidR="00CD5C68" w:rsidRPr="00425C8F" w:rsidRDefault="00CD5C68" w:rsidP="001E6309">
      <w:pPr>
        <w:pStyle w:val="Heading"/>
        <w:rPr>
          <w:color w:val="auto"/>
        </w:rPr>
      </w:pPr>
      <w:r w:rsidRPr="00425C8F">
        <w:rPr>
          <w:color w:val="auto"/>
        </w:rPr>
        <w:t>Field Details</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0"/>
        <w:gridCol w:w="1980"/>
        <w:gridCol w:w="1620"/>
        <w:gridCol w:w="720"/>
        <w:gridCol w:w="1620"/>
      </w:tblGrid>
      <w:tr w:rsidR="00CD5C68" w:rsidRPr="00425C8F" w:rsidTr="00390AD2">
        <w:trPr>
          <w:trHeight w:val="277"/>
          <w:tblHeader/>
        </w:trPr>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1980" w:type="dxa"/>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62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720" w:type="dxa"/>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620" w:type="dxa"/>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cantSplit/>
          <w:trHeight w:val="277"/>
        </w:trPr>
        <w:tc>
          <w:tcPr>
            <w:tcW w:w="9540" w:type="dxa"/>
            <w:gridSpan w:val="6"/>
          </w:tcPr>
          <w:p w:rsidR="00CD5C68" w:rsidRPr="00425C8F" w:rsidRDefault="00CD5C68" w:rsidP="00940B20">
            <w:pPr>
              <w:pStyle w:val="Tablecontent"/>
              <w:rPr>
                <w:b/>
                <w:bCs/>
                <w:lang w:val="en-IN"/>
              </w:rPr>
            </w:pPr>
            <w:r w:rsidRPr="00425C8F">
              <w:rPr>
                <w:b/>
                <w:bCs/>
                <w:lang w:val="en-IN"/>
              </w:rPr>
              <w:t>Common TAGS</w:t>
            </w:r>
          </w:p>
        </w:tc>
      </w:tr>
      <w:tr w:rsidR="00CD5C68" w:rsidRPr="00425C8F" w:rsidTr="00940B20">
        <w:trPr>
          <w:trHeight w:val="277"/>
        </w:trPr>
        <w:tc>
          <w:tcPr>
            <w:tcW w:w="1800" w:type="dxa"/>
          </w:tcPr>
          <w:p w:rsidR="00CD5C68" w:rsidRPr="00425C8F" w:rsidRDefault="00CD5C68" w:rsidP="00940B20">
            <w:pPr>
              <w:pStyle w:val="Tablecontent"/>
              <w:rPr>
                <w:lang w:val="en-IN"/>
              </w:rPr>
            </w:pPr>
            <w:r w:rsidRPr="00425C8F">
              <w:rPr>
                <w:lang w:val="en-IN"/>
              </w:rPr>
              <w:t>TYPE</w:t>
            </w:r>
          </w:p>
        </w:tc>
        <w:tc>
          <w:tcPr>
            <w:tcW w:w="1800" w:type="dxa"/>
          </w:tcPr>
          <w:p w:rsidR="00CD5C68" w:rsidRPr="00425C8F" w:rsidRDefault="00CD5C68" w:rsidP="00940B20">
            <w:pPr>
              <w:pStyle w:val="Tablecontent"/>
              <w:rPr>
                <w:lang w:val="en-IN"/>
              </w:rPr>
            </w:pPr>
            <w:r w:rsidRPr="00425C8F">
              <w:rPr>
                <w:lang w:val="en-IN"/>
              </w:rPr>
              <w:t>Response type</w:t>
            </w:r>
          </w:p>
        </w:tc>
        <w:tc>
          <w:tcPr>
            <w:tcW w:w="1980" w:type="dxa"/>
          </w:tcPr>
          <w:p w:rsidR="00CD5C68" w:rsidRPr="00425C8F" w:rsidRDefault="00CD5C68" w:rsidP="00940B20">
            <w:pPr>
              <w:pStyle w:val="Tablecontent"/>
              <w:rPr>
                <w:lang w:val="en-IN"/>
              </w:rPr>
            </w:pPr>
            <w:r w:rsidRPr="00425C8F">
              <w:rPr>
                <w:lang w:val="en-IN"/>
              </w:rPr>
              <w:t>Response Type</w:t>
            </w:r>
          </w:p>
        </w:tc>
        <w:tc>
          <w:tcPr>
            <w:tcW w:w="1620" w:type="dxa"/>
          </w:tcPr>
          <w:p w:rsidR="00CD5C68" w:rsidRPr="00425C8F" w:rsidRDefault="00CD5C68" w:rsidP="00940B20">
            <w:pPr>
              <w:pStyle w:val="Tablecontent"/>
              <w:rPr>
                <w:lang w:val="en-IN"/>
              </w:rPr>
            </w:pPr>
            <w:r w:rsidRPr="00425C8F">
              <w:rPr>
                <w:lang w:val="en-IN"/>
              </w:rPr>
              <w:t>EXRCSTATRESP</w:t>
            </w:r>
          </w:p>
        </w:tc>
        <w:tc>
          <w:tcPr>
            <w:tcW w:w="720" w:type="dxa"/>
          </w:tcPr>
          <w:p w:rsidR="00CD5C68" w:rsidRPr="00425C8F" w:rsidRDefault="00CD5C68" w:rsidP="00940B20">
            <w:pPr>
              <w:pStyle w:val="Tablecontent"/>
              <w:rPr>
                <w:lang w:val="en-IN"/>
              </w:rPr>
            </w:pPr>
            <w:r w:rsidRPr="00425C8F">
              <w:rPr>
                <w:lang w:val="en-IN"/>
              </w:rPr>
              <w:t>A (20)</w:t>
            </w:r>
          </w:p>
        </w:tc>
        <w:tc>
          <w:tcPr>
            <w:tcW w:w="162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tcPr>
          <w:p w:rsidR="00CD5C68" w:rsidRPr="00425C8F" w:rsidRDefault="00CD5C68" w:rsidP="00940B20">
            <w:pPr>
              <w:pStyle w:val="Tablecontent"/>
              <w:rPr>
                <w:lang w:val="en-IN"/>
              </w:rPr>
            </w:pPr>
            <w:r w:rsidRPr="00425C8F">
              <w:rPr>
                <w:lang w:val="en-IN"/>
              </w:rPr>
              <w:t>TXNSTATUS</w:t>
            </w:r>
          </w:p>
        </w:tc>
        <w:tc>
          <w:tcPr>
            <w:tcW w:w="1800" w:type="dxa"/>
          </w:tcPr>
          <w:p w:rsidR="00CD5C68" w:rsidRPr="00425C8F" w:rsidRDefault="00CD5C68" w:rsidP="00940B20">
            <w:pPr>
              <w:pStyle w:val="Tablecontent"/>
              <w:rPr>
                <w:lang w:val="en-IN"/>
              </w:rPr>
            </w:pPr>
            <w:r w:rsidRPr="00425C8F">
              <w:rPr>
                <w:lang w:val="en-IN"/>
              </w:rPr>
              <w:t>Transaction Status</w:t>
            </w:r>
          </w:p>
        </w:tc>
        <w:tc>
          <w:tcPr>
            <w:tcW w:w="1980" w:type="dxa"/>
          </w:tcPr>
          <w:p w:rsidR="00CD5C68" w:rsidRPr="00425C8F" w:rsidRDefault="00CD5C68" w:rsidP="00940B20">
            <w:pPr>
              <w:pStyle w:val="Tablecontent"/>
              <w:rPr>
                <w:lang w:val="en-IN"/>
              </w:rPr>
            </w:pPr>
            <w:r w:rsidRPr="00425C8F">
              <w:rPr>
                <w:lang w:val="en-IN"/>
              </w:rPr>
              <w:t>Status of the request</w:t>
            </w:r>
          </w:p>
          <w:p w:rsidR="00CD5C68" w:rsidRPr="00425C8F" w:rsidRDefault="00CD5C68" w:rsidP="00940B20">
            <w:pPr>
              <w:pStyle w:val="TableListBullet1"/>
              <w:jc w:val="left"/>
              <w:rPr>
                <w:lang w:val="en-IN"/>
              </w:rPr>
            </w:pPr>
            <w:r w:rsidRPr="00425C8F">
              <w:rPr>
                <w:lang w:val="en-IN"/>
              </w:rPr>
              <w:t xml:space="preserve">Transaction Status= 200 means Success, </w:t>
            </w:r>
          </w:p>
          <w:p w:rsidR="00CD5C68" w:rsidRPr="00425C8F" w:rsidRDefault="00CD5C68" w:rsidP="00940B20">
            <w:pPr>
              <w:pStyle w:val="TableListBullet1"/>
              <w:jc w:val="left"/>
              <w:rPr>
                <w:lang w:val="en-IN"/>
              </w:rPr>
            </w:pPr>
            <w:r w:rsidRPr="00425C8F">
              <w:rPr>
                <w:lang w:val="en-IN"/>
              </w:rPr>
              <w:t xml:space="preserve">Transaction Status Other than 200 means failed </w:t>
            </w:r>
          </w:p>
        </w:tc>
        <w:tc>
          <w:tcPr>
            <w:tcW w:w="1620" w:type="dxa"/>
          </w:tcPr>
          <w:p w:rsidR="00CD5C68" w:rsidRPr="00425C8F" w:rsidRDefault="00CD5C68" w:rsidP="00940B20">
            <w:pPr>
              <w:pStyle w:val="Tablecontent"/>
              <w:rPr>
                <w:lang w:val="en-IN"/>
              </w:rPr>
            </w:pPr>
            <w:r w:rsidRPr="00425C8F">
              <w:rPr>
                <w:lang w:val="en-IN"/>
              </w:rPr>
              <w:t>200</w:t>
            </w:r>
          </w:p>
        </w:tc>
        <w:tc>
          <w:tcPr>
            <w:tcW w:w="720" w:type="dxa"/>
          </w:tcPr>
          <w:p w:rsidR="00CD5C68" w:rsidRPr="00425C8F" w:rsidRDefault="00CD5C68" w:rsidP="00940B20">
            <w:pPr>
              <w:pStyle w:val="Tablecontent"/>
              <w:rPr>
                <w:lang w:val="en-IN"/>
              </w:rPr>
            </w:pPr>
            <w:r w:rsidRPr="00425C8F">
              <w:rPr>
                <w:lang w:val="en-IN"/>
              </w:rPr>
              <w:t>N (10)</w:t>
            </w:r>
          </w:p>
        </w:tc>
        <w:tc>
          <w:tcPr>
            <w:tcW w:w="162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tcPr>
          <w:p w:rsidR="00CD5C68" w:rsidRPr="00425C8F" w:rsidRDefault="00CD5C68" w:rsidP="00940B20">
            <w:pPr>
              <w:pStyle w:val="Tablecontent"/>
              <w:rPr>
                <w:lang w:val="en-IN"/>
              </w:rPr>
            </w:pPr>
            <w:r w:rsidRPr="00425C8F">
              <w:rPr>
                <w:lang w:val="en-IN"/>
              </w:rPr>
              <w:t>DATE</w:t>
            </w:r>
          </w:p>
        </w:tc>
        <w:tc>
          <w:tcPr>
            <w:tcW w:w="1800" w:type="dxa"/>
          </w:tcPr>
          <w:p w:rsidR="00CD5C68" w:rsidRPr="00425C8F" w:rsidRDefault="00CD5C68" w:rsidP="00940B20">
            <w:pPr>
              <w:pStyle w:val="Tablecontent"/>
              <w:rPr>
                <w:lang w:val="en-IN"/>
              </w:rPr>
            </w:pPr>
            <w:r w:rsidRPr="00425C8F">
              <w:rPr>
                <w:lang w:val="en-IN"/>
              </w:rPr>
              <w:t>Date and time</w:t>
            </w:r>
          </w:p>
        </w:tc>
        <w:tc>
          <w:tcPr>
            <w:tcW w:w="1980" w:type="dxa"/>
          </w:tcPr>
          <w:p w:rsidR="00CD5C68" w:rsidRPr="00425C8F" w:rsidRDefault="00CD5C68" w:rsidP="00940B20">
            <w:pPr>
              <w:pStyle w:val="Tablecontent"/>
              <w:rPr>
                <w:lang w:val="en-IN"/>
              </w:rPr>
            </w:pPr>
            <w:r w:rsidRPr="00425C8F">
              <w:rPr>
                <w:lang w:val="en-IN"/>
              </w:rPr>
              <w:t xml:space="preserve">Date and time on which response was sent by </w:t>
            </w:r>
            <w:r w:rsidR="007C479A" w:rsidRPr="00425C8F">
              <w:rPr>
                <w:lang w:val="en-IN"/>
              </w:rPr>
              <w:t>PreTUPS</w:t>
            </w:r>
            <w:r w:rsidRPr="00425C8F">
              <w:rPr>
                <w:lang w:val="en-IN"/>
              </w:rPr>
              <w:t>. HH are in 24 Hour format</w:t>
            </w:r>
          </w:p>
        </w:tc>
        <w:tc>
          <w:tcPr>
            <w:tcW w:w="1620" w:type="dxa"/>
          </w:tcPr>
          <w:p w:rsidR="00CD5C68" w:rsidRPr="00425C8F" w:rsidRDefault="00CD5C68" w:rsidP="00940B20">
            <w:pPr>
              <w:pStyle w:val="Tablecontent"/>
              <w:rPr>
                <w:lang w:val="en-IN"/>
              </w:rPr>
            </w:pPr>
            <w:r w:rsidRPr="00425C8F">
              <w:rPr>
                <w:lang w:val="en-IN"/>
              </w:rPr>
              <w:t>DD-MM-YYYY HH:MM:SS</w:t>
            </w:r>
          </w:p>
        </w:tc>
        <w:tc>
          <w:tcPr>
            <w:tcW w:w="720" w:type="dxa"/>
          </w:tcPr>
          <w:p w:rsidR="00CD5C68" w:rsidRPr="00425C8F" w:rsidRDefault="00CD5C68" w:rsidP="00940B20">
            <w:pPr>
              <w:pStyle w:val="Tablecontent"/>
              <w:rPr>
                <w:lang w:val="en-IN"/>
              </w:rPr>
            </w:pPr>
            <w:r w:rsidRPr="00425C8F">
              <w:rPr>
                <w:lang w:val="en-IN"/>
              </w:rPr>
              <w:t>D (20)</w:t>
            </w:r>
          </w:p>
        </w:tc>
        <w:tc>
          <w:tcPr>
            <w:tcW w:w="162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tcPr>
          <w:p w:rsidR="00CD5C68" w:rsidRPr="00425C8F" w:rsidRDefault="00CD5C68" w:rsidP="00940B20">
            <w:pPr>
              <w:pStyle w:val="Tablecontent"/>
              <w:rPr>
                <w:lang w:val="en-IN"/>
              </w:rPr>
            </w:pPr>
            <w:r w:rsidRPr="00425C8F">
              <w:rPr>
                <w:lang w:val="en-IN"/>
              </w:rPr>
              <w:t>EXTREFNUM</w:t>
            </w:r>
          </w:p>
        </w:tc>
        <w:tc>
          <w:tcPr>
            <w:tcW w:w="1800" w:type="dxa"/>
          </w:tcPr>
          <w:p w:rsidR="00CD5C68" w:rsidRPr="00425C8F" w:rsidRDefault="00CD5C68" w:rsidP="00940B20">
            <w:pPr>
              <w:pStyle w:val="Tablecontent"/>
              <w:rPr>
                <w:lang w:val="en-IN"/>
              </w:rPr>
            </w:pPr>
            <w:r w:rsidRPr="00425C8F">
              <w:rPr>
                <w:lang w:val="en-IN"/>
              </w:rPr>
              <w:t>External Reference number</w:t>
            </w:r>
          </w:p>
        </w:tc>
        <w:tc>
          <w:tcPr>
            <w:tcW w:w="1980" w:type="dxa"/>
          </w:tcPr>
          <w:p w:rsidR="00CD5C68" w:rsidRPr="00425C8F" w:rsidRDefault="00CD5C68" w:rsidP="00940B20">
            <w:pPr>
              <w:pStyle w:val="Tablecontent"/>
              <w:rPr>
                <w:lang w:val="en-IN"/>
              </w:rPr>
            </w:pPr>
            <w:r w:rsidRPr="00425C8F">
              <w:rPr>
                <w:lang w:val="en-IN"/>
              </w:rPr>
              <w:t>Reference number that was passed by the external system</w:t>
            </w:r>
          </w:p>
        </w:tc>
        <w:tc>
          <w:tcPr>
            <w:tcW w:w="1620" w:type="dxa"/>
          </w:tcPr>
          <w:p w:rsidR="00CD5C68" w:rsidRPr="00425C8F" w:rsidRDefault="00CD5C68" w:rsidP="00940B20">
            <w:pPr>
              <w:pStyle w:val="Tablecontent"/>
              <w:rPr>
                <w:lang w:val="en-IN"/>
              </w:rPr>
            </w:pPr>
            <w:r w:rsidRPr="00425C8F">
              <w:rPr>
                <w:lang w:val="en-IN"/>
              </w:rPr>
              <w:t>12345</w:t>
            </w:r>
          </w:p>
        </w:tc>
        <w:tc>
          <w:tcPr>
            <w:tcW w:w="720" w:type="dxa"/>
          </w:tcPr>
          <w:p w:rsidR="00CD5C68" w:rsidRPr="00425C8F" w:rsidRDefault="00CD5C68" w:rsidP="00940B20">
            <w:pPr>
              <w:pStyle w:val="Tablecontent"/>
              <w:rPr>
                <w:lang w:val="en-IN"/>
              </w:rPr>
            </w:pPr>
            <w:r w:rsidRPr="00425C8F">
              <w:rPr>
                <w:lang w:val="en-IN"/>
              </w:rPr>
              <w:t>A (20)</w:t>
            </w:r>
          </w:p>
        </w:tc>
        <w:tc>
          <w:tcPr>
            <w:tcW w:w="1620" w:type="dxa"/>
          </w:tcPr>
          <w:p w:rsidR="00CD5C68" w:rsidRPr="00425C8F" w:rsidRDefault="00CD5C68" w:rsidP="00940B20">
            <w:pPr>
              <w:pStyle w:val="Tablecontent"/>
              <w:rPr>
                <w:lang w:val="en-IN"/>
              </w:rPr>
            </w:pPr>
            <w:r w:rsidRPr="00425C8F">
              <w:rPr>
                <w:lang w:val="en-IN"/>
              </w:rPr>
              <w:t>O</w:t>
            </w:r>
          </w:p>
        </w:tc>
      </w:tr>
      <w:tr w:rsidR="00CD5C68" w:rsidRPr="00425C8F" w:rsidTr="00940B20">
        <w:trPr>
          <w:cantSplit/>
          <w:trHeight w:val="277"/>
        </w:trPr>
        <w:tc>
          <w:tcPr>
            <w:tcW w:w="1800" w:type="dxa"/>
          </w:tcPr>
          <w:p w:rsidR="00CD5C68" w:rsidRPr="00425C8F" w:rsidRDefault="00CD5C68" w:rsidP="00940B20">
            <w:pPr>
              <w:pStyle w:val="Tablecontent"/>
              <w:rPr>
                <w:lang w:val="en-IN"/>
              </w:rPr>
            </w:pPr>
            <w:r w:rsidRPr="00425C8F">
              <w:rPr>
                <w:lang w:val="en-IN"/>
              </w:rPr>
              <w:t>TXNID</w:t>
            </w:r>
          </w:p>
        </w:tc>
        <w:tc>
          <w:tcPr>
            <w:tcW w:w="1800" w:type="dxa"/>
          </w:tcPr>
          <w:p w:rsidR="00CD5C68" w:rsidRPr="00425C8F" w:rsidRDefault="00CD5C68" w:rsidP="00940B20">
            <w:pPr>
              <w:pStyle w:val="Tablecontent"/>
              <w:rPr>
                <w:lang w:val="en-IN"/>
              </w:rPr>
            </w:pPr>
            <w:r w:rsidRPr="00425C8F">
              <w:rPr>
                <w:lang w:val="en-IN"/>
              </w:rPr>
              <w:t>&lt;Transaction ID&gt;</w:t>
            </w:r>
          </w:p>
        </w:tc>
        <w:tc>
          <w:tcPr>
            <w:tcW w:w="1980" w:type="dxa"/>
          </w:tcPr>
          <w:p w:rsidR="00CD5C68" w:rsidRPr="00425C8F" w:rsidRDefault="007C479A" w:rsidP="00940B20">
            <w:pPr>
              <w:pStyle w:val="Tablecontent"/>
              <w:rPr>
                <w:lang w:val="en-IN"/>
              </w:rPr>
            </w:pPr>
            <w:r w:rsidRPr="00425C8F">
              <w:rPr>
                <w:lang w:val="en-IN"/>
              </w:rPr>
              <w:t>PreTUPS</w:t>
            </w:r>
            <w:r w:rsidR="00CD5C68" w:rsidRPr="00425C8F">
              <w:rPr>
                <w:lang w:val="en-IN"/>
              </w:rPr>
              <w:t xml:space="preserve"> Transaction ID for the Customer Recharge Transaction</w:t>
            </w:r>
          </w:p>
        </w:tc>
        <w:tc>
          <w:tcPr>
            <w:tcW w:w="1620" w:type="dxa"/>
          </w:tcPr>
          <w:p w:rsidR="00CD5C68" w:rsidRPr="00425C8F" w:rsidRDefault="00CD5C68" w:rsidP="00940B20">
            <w:pPr>
              <w:pStyle w:val="Tablecontent"/>
              <w:rPr>
                <w:lang w:val="en-IN"/>
              </w:rPr>
            </w:pPr>
            <w:r w:rsidRPr="00425C8F">
              <w:rPr>
                <w:lang w:val="en-IN"/>
              </w:rPr>
              <w:t>DL/05/000000015</w:t>
            </w:r>
          </w:p>
        </w:tc>
        <w:tc>
          <w:tcPr>
            <w:tcW w:w="720" w:type="dxa"/>
          </w:tcPr>
          <w:p w:rsidR="00CD5C68" w:rsidRPr="00425C8F" w:rsidRDefault="00CD5C68" w:rsidP="00940B20">
            <w:pPr>
              <w:pStyle w:val="Tablecontent"/>
              <w:rPr>
                <w:lang w:val="en-IN"/>
              </w:rPr>
            </w:pPr>
            <w:r w:rsidRPr="00425C8F">
              <w:rPr>
                <w:lang w:val="en-IN"/>
              </w:rPr>
              <w:t>20</w:t>
            </w:r>
          </w:p>
        </w:tc>
        <w:tc>
          <w:tcPr>
            <w:tcW w:w="1620"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800" w:type="dxa"/>
          </w:tcPr>
          <w:p w:rsidR="00CD5C68" w:rsidRPr="00425C8F" w:rsidRDefault="00CD5C68" w:rsidP="00940B20">
            <w:pPr>
              <w:pStyle w:val="Tablecontent"/>
              <w:rPr>
                <w:lang w:val="en-IN"/>
              </w:rPr>
            </w:pPr>
            <w:r w:rsidRPr="00425C8F">
              <w:rPr>
                <w:lang w:val="en-IN"/>
              </w:rPr>
              <w:t>REQSTATUS</w:t>
            </w:r>
          </w:p>
        </w:tc>
        <w:tc>
          <w:tcPr>
            <w:tcW w:w="1800" w:type="dxa"/>
          </w:tcPr>
          <w:p w:rsidR="00CD5C68" w:rsidRPr="00425C8F" w:rsidRDefault="00CD5C68" w:rsidP="00940B20">
            <w:pPr>
              <w:pStyle w:val="Tablecontent"/>
              <w:rPr>
                <w:lang w:val="en-IN"/>
              </w:rPr>
            </w:pPr>
            <w:r w:rsidRPr="00425C8F">
              <w:rPr>
                <w:lang w:val="en-IN"/>
              </w:rPr>
              <w:t>Transaction ID Status of the One queried</w:t>
            </w:r>
          </w:p>
        </w:tc>
        <w:tc>
          <w:tcPr>
            <w:tcW w:w="1980" w:type="dxa"/>
          </w:tcPr>
          <w:p w:rsidR="00CD5C68" w:rsidRPr="00425C8F" w:rsidRDefault="00CD5C68" w:rsidP="00940B20">
            <w:pPr>
              <w:pStyle w:val="Tablecontent"/>
              <w:rPr>
                <w:lang w:val="en-IN"/>
              </w:rPr>
            </w:pPr>
            <w:r w:rsidRPr="00425C8F">
              <w:rPr>
                <w:lang w:val="en-IN"/>
              </w:rPr>
              <w:t>206= Fail</w:t>
            </w:r>
          </w:p>
          <w:p w:rsidR="00CD5C68" w:rsidRPr="00425C8F" w:rsidRDefault="00CD5C68" w:rsidP="00940B20">
            <w:pPr>
              <w:pStyle w:val="Tablecontent"/>
              <w:rPr>
                <w:lang w:val="en-IN"/>
              </w:rPr>
            </w:pPr>
            <w:r w:rsidRPr="00425C8F">
              <w:rPr>
                <w:lang w:val="en-IN"/>
              </w:rPr>
              <w:t>200=Success</w:t>
            </w:r>
          </w:p>
          <w:p w:rsidR="00CD5C68" w:rsidRPr="00425C8F" w:rsidRDefault="00CD5C68" w:rsidP="00940B20">
            <w:pPr>
              <w:pStyle w:val="Tablecontent"/>
              <w:rPr>
                <w:lang w:val="en-IN"/>
              </w:rPr>
            </w:pPr>
            <w:r w:rsidRPr="00425C8F">
              <w:rPr>
                <w:lang w:val="en-IN"/>
              </w:rPr>
              <w:t>205=Under Process</w:t>
            </w:r>
          </w:p>
          <w:p w:rsidR="00CD5C68" w:rsidRPr="00425C8F" w:rsidRDefault="00CD5C68" w:rsidP="00940B20">
            <w:pPr>
              <w:pStyle w:val="Tablecontent"/>
              <w:rPr>
                <w:lang w:val="en-IN"/>
              </w:rPr>
            </w:pPr>
            <w:r w:rsidRPr="00425C8F">
              <w:rPr>
                <w:lang w:val="en-IN"/>
              </w:rPr>
              <w:t>250=Ambiguous</w:t>
            </w:r>
          </w:p>
        </w:tc>
        <w:tc>
          <w:tcPr>
            <w:tcW w:w="1620" w:type="dxa"/>
          </w:tcPr>
          <w:p w:rsidR="00CD5C68" w:rsidRPr="00425C8F" w:rsidRDefault="00CD5C68" w:rsidP="00940B20">
            <w:pPr>
              <w:pStyle w:val="Tablecontent"/>
              <w:rPr>
                <w:lang w:val="en-IN"/>
              </w:rPr>
            </w:pPr>
            <w:r w:rsidRPr="00425C8F">
              <w:rPr>
                <w:lang w:val="en-IN"/>
              </w:rPr>
              <w:t>206</w:t>
            </w:r>
          </w:p>
        </w:tc>
        <w:tc>
          <w:tcPr>
            <w:tcW w:w="720" w:type="dxa"/>
          </w:tcPr>
          <w:p w:rsidR="00CD5C68" w:rsidRPr="00425C8F" w:rsidRDefault="00CD5C68" w:rsidP="00940B20">
            <w:pPr>
              <w:pStyle w:val="Tablecontent"/>
              <w:rPr>
                <w:lang w:val="en-IN"/>
              </w:rPr>
            </w:pPr>
            <w:r w:rsidRPr="00425C8F">
              <w:rPr>
                <w:lang w:val="en-IN"/>
              </w:rPr>
              <w:t>A(20)</w:t>
            </w:r>
          </w:p>
        </w:tc>
        <w:tc>
          <w:tcPr>
            <w:tcW w:w="1620"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800" w:type="dxa"/>
          </w:tcPr>
          <w:p w:rsidR="00CD5C68" w:rsidRPr="00425C8F" w:rsidRDefault="00CD5C68" w:rsidP="00940B20">
            <w:pPr>
              <w:pStyle w:val="Tablecontent"/>
              <w:rPr>
                <w:lang w:val="en-IN"/>
              </w:rPr>
            </w:pPr>
            <w:r w:rsidRPr="00425C8F">
              <w:rPr>
                <w:lang w:val="en-IN"/>
              </w:rPr>
              <w:t>MESSAGE</w:t>
            </w:r>
          </w:p>
        </w:tc>
        <w:tc>
          <w:tcPr>
            <w:tcW w:w="1800" w:type="dxa"/>
          </w:tcPr>
          <w:p w:rsidR="00CD5C68" w:rsidRPr="00425C8F" w:rsidRDefault="00CD5C68" w:rsidP="00940B20">
            <w:pPr>
              <w:pStyle w:val="Tablecontent"/>
              <w:rPr>
                <w:lang w:val="en-IN"/>
              </w:rPr>
            </w:pPr>
            <w:r w:rsidRPr="00425C8F">
              <w:rPr>
                <w:lang w:val="en-IN"/>
              </w:rPr>
              <w:t xml:space="preserve">Message that will given in response </w:t>
            </w:r>
          </w:p>
        </w:tc>
        <w:tc>
          <w:tcPr>
            <w:tcW w:w="1980" w:type="dxa"/>
          </w:tcPr>
          <w:p w:rsidR="00CD5C68" w:rsidRPr="00425C8F" w:rsidRDefault="00CD5C68" w:rsidP="00940B20">
            <w:pPr>
              <w:pStyle w:val="Tablecontent"/>
              <w:rPr>
                <w:lang w:val="en-IN"/>
              </w:rPr>
            </w:pPr>
            <w:r w:rsidRPr="00425C8F">
              <w:rPr>
                <w:lang w:val="en-IN"/>
              </w:rPr>
              <w:t>Message</w:t>
            </w:r>
          </w:p>
        </w:tc>
        <w:tc>
          <w:tcPr>
            <w:tcW w:w="1620" w:type="dxa"/>
          </w:tcPr>
          <w:p w:rsidR="00CD5C68" w:rsidRPr="00425C8F" w:rsidRDefault="00CD5C68" w:rsidP="00940B20">
            <w:pPr>
              <w:pStyle w:val="Tablecontent"/>
              <w:rPr>
                <w:lang w:val="en-IN"/>
              </w:rPr>
            </w:pPr>
            <w:r w:rsidRPr="00425C8F">
              <w:rPr>
                <w:lang w:val="en-IN"/>
              </w:rPr>
              <w:t xml:space="preserve">Transaction number DL/05/000000015 to recharge 100 INR to 9810012345 is successful. Receiver transferred value 99 INR </w:t>
            </w:r>
          </w:p>
        </w:tc>
        <w:tc>
          <w:tcPr>
            <w:tcW w:w="720" w:type="dxa"/>
          </w:tcPr>
          <w:p w:rsidR="00CD5C68" w:rsidRPr="00425C8F" w:rsidRDefault="00CD5C68" w:rsidP="00940B20">
            <w:pPr>
              <w:pStyle w:val="Tablecontent"/>
              <w:rPr>
                <w:lang w:val="en-IN"/>
              </w:rPr>
            </w:pPr>
            <w:r w:rsidRPr="00425C8F">
              <w:rPr>
                <w:lang w:val="en-IN"/>
              </w:rPr>
              <w:t>A (500)</w:t>
            </w:r>
          </w:p>
        </w:tc>
        <w:tc>
          <w:tcPr>
            <w:tcW w:w="1620" w:type="dxa"/>
          </w:tcPr>
          <w:p w:rsidR="00CD5C68" w:rsidRPr="00425C8F" w:rsidRDefault="00CD5C68" w:rsidP="00940B20">
            <w:pPr>
              <w:pStyle w:val="Tablecontent"/>
              <w:rPr>
                <w:lang w:val="en-IN"/>
              </w:rPr>
            </w:pPr>
            <w:r w:rsidRPr="00425C8F">
              <w:rPr>
                <w:lang w:val="en-IN"/>
              </w:rPr>
              <w:t>O</w:t>
            </w:r>
          </w:p>
        </w:tc>
      </w:tr>
    </w:tbl>
    <w:p w:rsidR="00CD5C68" w:rsidRPr="00425C8F" w:rsidRDefault="00CD5C68" w:rsidP="00CD5C68">
      <w:pPr>
        <w:pStyle w:val="BodyText2"/>
        <w:rPr>
          <w:lang w:val="en-IN"/>
        </w:rPr>
      </w:pPr>
    </w:p>
    <w:p w:rsidR="00CD5C68" w:rsidRPr="00425C8F" w:rsidRDefault="00CD5C68" w:rsidP="00CD5C68">
      <w:pPr>
        <w:pStyle w:val="BodyText2"/>
        <w:rPr>
          <w:lang w:val="en-IN"/>
        </w:rPr>
      </w:pPr>
    </w:p>
    <w:p w:rsidR="00BD36B5" w:rsidRPr="00425C8F" w:rsidRDefault="00BD36B5" w:rsidP="00BD36B5">
      <w:pPr>
        <w:pStyle w:val="BodyText2"/>
      </w:pPr>
      <w:bookmarkStart w:id="278" w:name="_Toc198974910"/>
      <w:bookmarkStart w:id="279" w:name="_Toc368313818"/>
    </w:p>
    <w:p w:rsidR="00CD5C68" w:rsidRPr="00DE70F4" w:rsidRDefault="00CD5C68" w:rsidP="00337049">
      <w:pPr>
        <w:pStyle w:val="Heading2"/>
        <w:rPr>
          <w:lang w:val="en-IN"/>
        </w:rPr>
      </w:pPr>
      <w:bookmarkStart w:id="280" w:name="_Toc452027398"/>
      <w:bookmarkStart w:id="281" w:name="_Toc463261042"/>
      <w:bookmarkStart w:id="282" w:name="_Toc463276449"/>
      <w:bookmarkStart w:id="283" w:name="_Toc485139704"/>
      <w:bookmarkEnd w:id="280"/>
      <w:bookmarkEnd w:id="281"/>
      <w:bookmarkEnd w:id="282"/>
      <w:r w:rsidRPr="00DE70F4">
        <w:rPr>
          <w:lang w:val="en-IN"/>
        </w:rPr>
        <w:lastRenderedPageBreak/>
        <w:t>C2S Transfer (Bill Payment)</w:t>
      </w:r>
      <w:bookmarkEnd w:id="278"/>
      <w:bookmarkEnd w:id="279"/>
      <w:bookmarkEnd w:id="283"/>
    </w:p>
    <w:p w:rsidR="00CD5C68" w:rsidRPr="00425C8F" w:rsidRDefault="00CD5C68" w:rsidP="00CD5C68">
      <w:pPr>
        <w:pStyle w:val="BodyText2"/>
        <w:rPr>
          <w:lang w:val="en-IN"/>
        </w:rPr>
      </w:pPr>
      <w:r w:rsidRPr="00425C8F">
        <w:rPr>
          <w:lang w:val="en-IN"/>
        </w:rPr>
        <w:t xml:space="preserve">External transaction server will send Customer Bill Payment request to </w:t>
      </w:r>
      <w:r w:rsidR="007C479A" w:rsidRPr="00425C8F">
        <w:rPr>
          <w:lang w:val="en-IN"/>
        </w:rPr>
        <w:t>PreTUPS</w:t>
      </w:r>
      <w:r w:rsidRPr="00425C8F">
        <w:rPr>
          <w:lang w:val="en-IN"/>
        </w:rPr>
        <w:t xml:space="preserve"> in the following format:</w:t>
      </w:r>
    </w:p>
    <w:p w:rsidR="00CD5C68" w:rsidRPr="00425C8F" w:rsidRDefault="00CD5C68" w:rsidP="001E6309">
      <w:pPr>
        <w:pStyle w:val="Heading"/>
        <w:rPr>
          <w:color w:val="auto"/>
        </w:rPr>
      </w:pPr>
      <w:r w:rsidRPr="00425C8F">
        <w:rPr>
          <w:color w:val="auto"/>
        </w:rPr>
        <w:t>XML format:</w:t>
      </w:r>
    </w:p>
    <w:p w:rsidR="00CD5C68" w:rsidRPr="00425C8F" w:rsidRDefault="00CD5C68" w:rsidP="00390AD2">
      <w:pPr>
        <w:pStyle w:val="Code"/>
        <w:ind w:left="0"/>
        <w:rPr>
          <w:lang w:val="en-IN"/>
        </w:rPr>
      </w:pPr>
      <w:r w:rsidRPr="00425C8F">
        <w:rPr>
          <w:lang w:val="en-IN"/>
        </w:rPr>
        <w:t>&lt;?xml version="1.0"?&gt;</w:t>
      </w:r>
    </w:p>
    <w:p w:rsidR="00CD5C68" w:rsidRPr="00425C8F" w:rsidRDefault="00CD5C68" w:rsidP="00390AD2">
      <w:pPr>
        <w:pStyle w:val="Code"/>
        <w:ind w:left="0"/>
        <w:rPr>
          <w:lang w:val="en-IN"/>
        </w:rPr>
      </w:pPr>
      <w:r w:rsidRPr="00425C8F">
        <w:rPr>
          <w:lang w:val="en-IN"/>
        </w:rPr>
        <w:t>&lt;COMMAND&gt;</w:t>
      </w:r>
    </w:p>
    <w:p w:rsidR="00CD5C68" w:rsidRPr="00425C8F" w:rsidRDefault="00CD5C68" w:rsidP="00390AD2">
      <w:pPr>
        <w:pStyle w:val="Code"/>
        <w:ind w:left="720"/>
        <w:rPr>
          <w:lang w:val="en-IN"/>
        </w:rPr>
      </w:pPr>
      <w:r w:rsidRPr="00425C8F">
        <w:rPr>
          <w:lang w:val="en-IN"/>
        </w:rPr>
        <w:t>&lt;TYPE&gt;EXPPBREQ&lt;/TYPE&gt;</w:t>
      </w:r>
    </w:p>
    <w:p w:rsidR="00CD5C68" w:rsidRPr="00425C8F" w:rsidRDefault="00CD5C68" w:rsidP="00390AD2">
      <w:pPr>
        <w:pStyle w:val="Code"/>
        <w:ind w:left="720"/>
        <w:rPr>
          <w:lang w:val="en-IN"/>
        </w:rPr>
      </w:pPr>
      <w:r w:rsidRPr="00425C8F">
        <w:rPr>
          <w:lang w:val="en-IN"/>
        </w:rPr>
        <w:t>&lt;DATE&gt;&lt;Date and time &gt;&lt;/DATE&gt;</w:t>
      </w:r>
    </w:p>
    <w:p w:rsidR="00CD5C68" w:rsidRPr="00425C8F" w:rsidRDefault="00CD5C68" w:rsidP="00390AD2">
      <w:pPr>
        <w:pStyle w:val="Code"/>
        <w:ind w:left="720"/>
        <w:rPr>
          <w:lang w:val="en-IN"/>
        </w:rPr>
      </w:pPr>
      <w:r w:rsidRPr="00425C8F">
        <w:rPr>
          <w:lang w:val="en-IN"/>
        </w:rPr>
        <w:t>&lt;EXTNWCODE&gt;</w:t>
      </w:r>
      <w:r w:rsidRPr="00425C8F">
        <w:rPr>
          <w:i/>
          <w:iCs/>
          <w:lang w:val="en-IN"/>
        </w:rPr>
        <w:t>&lt;Network External Code&gt;</w:t>
      </w:r>
      <w:r w:rsidRPr="00425C8F">
        <w:rPr>
          <w:lang w:val="en-IN"/>
        </w:rPr>
        <w:t>&lt;/EXTNWCODE&gt;</w:t>
      </w:r>
    </w:p>
    <w:p w:rsidR="00CD5C68" w:rsidRPr="00425C8F" w:rsidRDefault="00CD5C68" w:rsidP="00390AD2">
      <w:pPr>
        <w:pStyle w:val="Code"/>
        <w:ind w:left="720"/>
        <w:rPr>
          <w:lang w:val="en-IN"/>
        </w:rPr>
      </w:pPr>
      <w:r w:rsidRPr="00425C8F">
        <w:rPr>
          <w:lang w:val="en-IN"/>
        </w:rPr>
        <w:t>&lt;MSISDN&gt;</w:t>
      </w:r>
      <w:r w:rsidRPr="00425C8F">
        <w:rPr>
          <w:i/>
          <w:iCs/>
          <w:lang w:val="en-IN"/>
        </w:rPr>
        <w:t>&lt;Retailer MSISDN&gt;</w:t>
      </w:r>
      <w:r w:rsidRPr="00425C8F">
        <w:rPr>
          <w:lang w:val="en-IN"/>
        </w:rPr>
        <w:t>&lt;/MSISDN&gt;</w:t>
      </w:r>
    </w:p>
    <w:p w:rsidR="00CD5C68" w:rsidRPr="00425C8F" w:rsidRDefault="00CD5C68" w:rsidP="00390AD2">
      <w:pPr>
        <w:pStyle w:val="Code"/>
        <w:ind w:left="720"/>
        <w:rPr>
          <w:lang w:val="en-IN"/>
        </w:rPr>
      </w:pPr>
      <w:r w:rsidRPr="00425C8F">
        <w:rPr>
          <w:lang w:val="en-IN"/>
        </w:rPr>
        <w:t>&lt;PIN&gt;&lt;123456&gt;&lt;/PIN&gt;</w:t>
      </w:r>
    </w:p>
    <w:p w:rsidR="00CD5C68" w:rsidRPr="00425C8F" w:rsidRDefault="00CD5C68" w:rsidP="00390AD2">
      <w:pPr>
        <w:pStyle w:val="Code"/>
        <w:ind w:left="720"/>
        <w:rPr>
          <w:lang w:val="en-IN"/>
        </w:rPr>
      </w:pPr>
      <w:r w:rsidRPr="00425C8F">
        <w:rPr>
          <w:lang w:val="en-IN"/>
        </w:rPr>
        <w:t>&lt;LOGINID&gt;&lt;Channel user Login ID&gt;&lt;/LOGINID&gt;</w:t>
      </w:r>
    </w:p>
    <w:p w:rsidR="00CD5C68" w:rsidRPr="00425C8F" w:rsidRDefault="00CD5C68" w:rsidP="00390AD2">
      <w:pPr>
        <w:pStyle w:val="Code"/>
        <w:ind w:left="720"/>
        <w:rPr>
          <w:lang w:val="en-IN"/>
        </w:rPr>
      </w:pPr>
      <w:r w:rsidRPr="00425C8F">
        <w:rPr>
          <w:lang w:val="en-IN"/>
        </w:rPr>
        <w:t>&lt;PASSWORD&gt;&lt;Channel User Login Password&gt;&lt;/PASSWORD&gt;</w:t>
      </w:r>
    </w:p>
    <w:p w:rsidR="00CD5C68" w:rsidRPr="00425C8F" w:rsidRDefault="00CD5C68" w:rsidP="00390AD2">
      <w:pPr>
        <w:pStyle w:val="Code"/>
        <w:ind w:left="720"/>
        <w:rPr>
          <w:lang w:val="en-IN"/>
        </w:rPr>
      </w:pPr>
      <w:r w:rsidRPr="00425C8F">
        <w:rPr>
          <w:lang w:val="en-IN"/>
        </w:rPr>
        <w:t>&lt;EXTCODE&gt;</w:t>
      </w:r>
      <w:r w:rsidRPr="00425C8F">
        <w:rPr>
          <w:i/>
          <w:iCs/>
          <w:lang w:val="en-IN"/>
        </w:rPr>
        <w:t>&lt;Channel user unique External code&gt;</w:t>
      </w:r>
      <w:r w:rsidRPr="00425C8F">
        <w:rPr>
          <w:lang w:val="en-IN"/>
        </w:rPr>
        <w:t>&lt;/EXTCODE&gt;</w:t>
      </w:r>
    </w:p>
    <w:p w:rsidR="00CD5C68" w:rsidRPr="00425C8F" w:rsidRDefault="00CD5C68" w:rsidP="00390AD2">
      <w:pPr>
        <w:pStyle w:val="Code"/>
        <w:ind w:left="720"/>
        <w:rPr>
          <w:lang w:val="en-IN"/>
        </w:rPr>
      </w:pPr>
      <w:r w:rsidRPr="00425C8F">
        <w:rPr>
          <w:lang w:val="en-IN"/>
        </w:rPr>
        <w:t>&lt;EXTREFNUM&gt;&lt;Unique Reference number in the external system&gt;&lt;/EXTREFNUM&gt;</w:t>
      </w:r>
      <w:r w:rsidRPr="00425C8F">
        <w:rPr>
          <w:lang w:val="en-IN"/>
        </w:rPr>
        <w:tab/>
      </w:r>
    </w:p>
    <w:p w:rsidR="00CD5C68" w:rsidRPr="00425C8F" w:rsidRDefault="00CD5C68" w:rsidP="00390AD2">
      <w:pPr>
        <w:pStyle w:val="Code"/>
        <w:ind w:left="720"/>
        <w:rPr>
          <w:lang w:val="en-IN"/>
        </w:rPr>
      </w:pPr>
      <w:r w:rsidRPr="00425C8F">
        <w:rPr>
          <w:lang w:val="en-IN"/>
        </w:rPr>
        <w:t>&lt;MSISDN2&gt;&lt; Payee MSISDN&gt;&lt;/MSISDN2&gt;</w:t>
      </w:r>
    </w:p>
    <w:p w:rsidR="00CD5C68" w:rsidRPr="00425C8F" w:rsidRDefault="00CD5C68" w:rsidP="00390AD2">
      <w:pPr>
        <w:pStyle w:val="Code"/>
        <w:ind w:left="720"/>
        <w:rPr>
          <w:lang w:val="en-IN"/>
        </w:rPr>
      </w:pPr>
      <w:r w:rsidRPr="00425C8F">
        <w:rPr>
          <w:lang w:val="en-IN"/>
        </w:rPr>
        <w:t>&lt;AMOUNT&gt;&lt;Amount&gt;&lt;/AMOUNT&gt;</w:t>
      </w:r>
    </w:p>
    <w:p w:rsidR="00CD5C68" w:rsidRPr="00425C8F" w:rsidRDefault="00CD5C68" w:rsidP="00390AD2">
      <w:pPr>
        <w:pStyle w:val="Code"/>
        <w:ind w:left="720"/>
        <w:rPr>
          <w:lang w:val="en-IN"/>
        </w:rPr>
      </w:pPr>
      <w:r w:rsidRPr="00425C8F">
        <w:rPr>
          <w:lang w:val="en-IN"/>
        </w:rPr>
        <w:t>&lt;LANGUAGE1&gt;&lt;Retailer Language&gt;&lt;/LANGUAGE1&gt;</w:t>
      </w:r>
    </w:p>
    <w:p w:rsidR="00CD5C68" w:rsidRPr="00425C8F" w:rsidRDefault="00CD5C68" w:rsidP="00390AD2">
      <w:pPr>
        <w:pStyle w:val="Code"/>
        <w:ind w:left="720"/>
        <w:rPr>
          <w:lang w:val="en-IN"/>
        </w:rPr>
      </w:pPr>
      <w:r w:rsidRPr="00425C8F">
        <w:rPr>
          <w:lang w:val="en-IN"/>
        </w:rPr>
        <w:t>&lt;LANGUAGE2&gt;&lt;Payee Language&gt;&lt;/LANGUAGE2&gt;</w:t>
      </w:r>
    </w:p>
    <w:p w:rsidR="00CD5C68" w:rsidRPr="00425C8F" w:rsidRDefault="00CD5C68" w:rsidP="00390AD2">
      <w:pPr>
        <w:pStyle w:val="Code"/>
        <w:ind w:left="720"/>
        <w:rPr>
          <w:lang w:val="en-IN"/>
        </w:rPr>
      </w:pPr>
      <w:r w:rsidRPr="00425C8F">
        <w:rPr>
          <w:lang w:val="en-IN"/>
        </w:rPr>
        <w:t>&lt;SELECTOR&gt;&lt;Selector&gt;&lt;/SELECTOR&gt;</w:t>
      </w:r>
    </w:p>
    <w:p w:rsidR="00CD5C68" w:rsidRPr="00425C8F" w:rsidRDefault="00CD5C68" w:rsidP="00390AD2">
      <w:pPr>
        <w:pStyle w:val="Code"/>
        <w:ind w:left="0"/>
        <w:rPr>
          <w:lang w:val="en-IN"/>
        </w:rPr>
      </w:pPr>
      <w:r w:rsidRPr="00425C8F">
        <w:rPr>
          <w:lang w:val="en-IN"/>
        </w:rPr>
        <w:t>&lt;/COMMAND&gt;</w:t>
      </w:r>
    </w:p>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Field Details</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180"/>
        <w:gridCol w:w="1440"/>
        <w:gridCol w:w="360"/>
        <w:gridCol w:w="1980"/>
        <w:gridCol w:w="180"/>
        <w:gridCol w:w="1080"/>
        <w:gridCol w:w="776"/>
        <w:gridCol w:w="484"/>
        <w:gridCol w:w="540"/>
        <w:gridCol w:w="900"/>
      </w:tblGrid>
      <w:tr w:rsidR="00CD5C68" w:rsidRPr="00425C8F" w:rsidTr="00390AD2">
        <w:trPr>
          <w:trHeight w:val="277"/>
          <w:tblHeader/>
        </w:trPr>
        <w:tc>
          <w:tcPr>
            <w:tcW w:w="162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62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34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4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TYPE</w:t>
            </w:r>
          </w:p>
        </w:tc>
        <w:tc>
          <w:tcPr>
            <w:tcW w:w="1620" w:type="dxa"/>
            <w:gridSpan w:val="2"/>
          </w:tcPr>
          <w:p w:rsidR="00CD5C68" w:rsidRPr="00425C8F" w:rsidRDefault="00CD5C68" w:rsidP="00940B20">
            <w:pPr>
              <w:pStyle w:val="Tablecontent"/>
              <w:rPr>
                <w:lang w:val="en-IN"/>
              </w:rPr>
            </w:pPr>
            <w:r w:rsidRPr="00425C8F">
              <w:rPr>
                <w:lang w:val="en-IN"/>
              </w:rPr>
              <w:t>Request type</w:t>
            </w:r>
          </w:p>
        </w:tc>
        <w:tc>
          <w:tcPr>
            <w:tcW w:w="2340" w:type="dxa"/>
            <w:gridSpan w:val="2"/>
          </w:tcPr>
          <w:p w:rsidR="00CD5C68" w:rsidRPr="00425C8F" w:rsidRDefault="00CD5C68" w:rsidP="00940B20">
            <w:pPr>
              <w:pStyle w:val="Tablecontent"/>
              <w:rPr>
                <w:lang w:val="en-IN"/>
              </w:rPr>
            </w:pPr>
            <w:r w:rsidRPr="00425C8F">
              <w:rPr>
                <w:lang w:val="en-IN"/>
              </w:rPr>
              <w:t>Request Type, should be sent with each request – fixed</w:t>
            </w:r>
          </w:p>
        </w:tc>
        <w:tc>
          <w:tcPr>
            <w:tcW w:w="1260" w:type="dxa"/>
            <w:gridSpan w:val="2"/>
          </w:tcPr>
          <w:p w:rsidR="00CD5C68" w:rsidRPr="00425C8F" w:rsidRDefault="00CD5C68" w:rsidP="00940B20">
            <w:pPr>
              <w:pStyle w:val="Tablecontent"/>
              <w:rPr>
                <w:lang w:val="en-IN"/>
              </w:rPr>
            </w:pPr>
            <w:r w:rsidRPr="00425C8F">
              <w:rPr>
                <w:lang w:val="en-IN"/>
              </w:rPr>
              <w:t>EXPPBREQ</w:t>
            </w:r>
          </w:p>
        </w:tc>
        <w:tc>
          <w:tcPr>
            <w:tcW w:w="1260" w:type="dxa"/>
            <w:gridSpan w:val="2"/>
          </w:tcPr>
          <w:p w:rsidR="00CD5C68" w:rsidRPr="00425C8F" w:rsidRDefault="00CD5C68" w:rsidP="00940B20">
            <w:pPr>
              <w:pStyle w:val="Tablecontent"/>
              <w:rPr>
                <w:lang w:val="en-IN"/>
              </w:rPr>
            </w:pPr>
            <w:r w:rsidRPr="00425C8F">
              <w:rPr>
                <w:lang w:val="en-IN"/>
              </w:rPr>
              <w:t>A (20)</w:t>
            </w:r>
          </w:p>
        </w:tc>
        <w:tc>
          <w:tcPr>
            <w:tcW w:w="1440" w:type="dxa"/>
            <w:gridSpan w:val="2"/>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DATE</w:t>
            </w:r>
          </w:p>
        </w:tc>
        <w:tc>
          <w:tcPr>
            <w:tcW w:w="1620" w:type="dxa"/>
            <w:gridSpan w:val="2"/>
          </w:tcPr>
          <w:p w:rsidR="00CD5C68" w:rsidRPr="00425C8F" w:rsidRDefault="00CD5C68" w:rsidP="00940B20">
            <w:pPr>
              <w:pStyle w:val="Tablecontent"/>
              <w:rPr>
                <w:lang w:val="en-IN"/>
              </w:rPr>
            </w:pPr>
            <w:r w:rsidRPr="00425C8F">
              <w:rPr>
                <w:lang w:val="en-IN"/>
              </w:rPr>
              <w:t>Date and time</w:t>
            </w:r>
          </w:p>
        </w:tc>
        <w:tc>
          <w:tcPr>
            <w:tcW w:w="2340" w:type="dxa"/>
            <w:gridSpan w:val="2"/>
          </w:tcPr>
          <w:p w:rsidR="00CD5C68" w:rsidRPr="00425C8F" w:rsidRDefault="00CD5C68" w:rsidP="00940B20">
            <w:pPr>
              <w:pStyle w:val="Tablecontent"/>
              <w:rPr>
                <w:lang w:val="en-IN"/>
              </w:rPr>
            </w:pPr>
            <w:r w:rsidRPr="00425C8F">
              <w:rPr>
                <w:lang w:val="en-IN"/>
              </w:rPr>
              <w:t>Date and time on which request was sent by external system, HH are in 24 Hour Format</w:t>
            </w:r>
          </w:p>
        </w:tc>
        <w:tc>
          <w:tcPr>
            <w:tcW w:w="1260" w:type="dxa"/>
            <w:gridSpan w:val="2"/>
          </w:tcPr>
          <w:p w:rsidR="00CD5C68" w:rsidRPr="00425C8F" w:rsidRDefault="00CD5C68" w:rsidP="00940B20">
            <w:pPr>
              <w:pStyle w:val="Tablecontent"/>
              <w:rPr>
                <w:lang w:val="en-IN"/>
              </w:rPr>
            </w:pPr>
            <w:r w:rsidRPr="00425C8F">
              <w:rPr>
                <w:lang w:val="en-IN"/>
              </w:rPr>
              <w:t>DD/MM/YYYY HH24:MI:SS</w:t>
            </w:r>
          </w:p>
        </w:tc>
        <w:tc>
          <w:tcPr>
            <w:tcW w:w="1260" w:type="dxa"/>
            <w:gridSpan w:val="2"/>
          </w:tcPr>
          <w:p w:rsidR="00CD5C68" w:rsidRPr="00425C8F" w:rsidRDefault="00CD5C68" w:rsidP="00940B20">
            <w:pPr>
              <w:pStyle w:val="Tablecontent"/>
              <w:rPr>
                <w:lang w:val="en-IN"/>
              </w:rPr>
            </w:pPr>
            <w:r w:rsidRPr="00425C8F">
              <w:rPr>
                <w:lang w:val="en-IN"/>
              </w:rPr>
              <w:t>D (20)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EXTNWCODE</w:t>
            </w:r>
          </w:p>
        </w:tc>
        <w:tc>
          <w:tcPr>
            <w:tcW w:w="1620" w:type="dxa"/>
            <w:gridSpan w:val="2"/>
          </w:tcPr>
          <w:p w:rsidR="00CD5C68" w:rsidRPr="00425C8F" w:rsidRDefault="00CD5C68" w:rsidP="00940B20">
            <w:pPr>
              <w:pStyle w:val="Tablecontent"/>
              <w:rPr>
                <w:lang w:val="en-IN"/>
              </w:rPr>
            </w:pPr>
            <w:r w:rsidRPr="00425C8F">
              <w:rPr>
                <w:lang w:val="en-IN"/>
              </w:rPr>
              <w:t xml:space="preserve">Network code </w:t>
            </w:r>
          </w:p>
        </w:tc>
        <w:tc>
          <w:tcPr>
            <w:tcW w:w="2340" w:type="dxa"/>
            <w:gridSpan w:val="2"/>
          </w:tcPr>
          <w:p w:rsidR="00CD5C68" w:rsidRPr="00425C8F" w:rsidRDefault="00CD5C68" w:rsidP="00940B20">
            <w:pPr>
              <w:pStyle w:val="Tablecontent"/>
              <w:rPr>
                <w:lang w:val="en-IN"/>
              </w:rPr>
            </w:pPr>
            <w:r w:rsidRPr="00425C8F">
              <w:rPr>
                <w:lang w:val="en-IN"/>
              </w:rPr>
              <w:t xml:space="preserve">Network code of the Channel User defined in </w:t>
            </w:r>
            <w:r w:rsidR="007C479A" w:rsidRPr="00425C8F">
              <w:rPr>
                <w:lang w:val="en-IN"/>
              </w:rPr>
              <w:t>PreTUPS</w:t>
            </w:r>
            <w:r w:rsidRPr="00425C8F">
              <w:rPr>
                <w:lang w:val="en-IN"/>
              </w:rPr>
              <w:t xml:space="preserve"> as External Network code</w:t>
            </w:r>
          </w:p>
        </w:tc>
        <w:tc>
          <w:tcPr>
            <w:tcW w:w="1260" w:type="dxa"/>
            <w:gridSpan w:val="2"/>
          </w:tcPr>
          <w:p w:rsidR="00CD5C68" w:rsidRPr="00425C8F" w:rsidRDefault="00CD5C68" w:rsidP="00940B20">
            <w:pPr>
              <w:pStyle w:val="Tablecontent"/>
              <w:rPr>
                <w:lang w:val="en-IN"/>
              </w:rPr>
            </w:pPr>
            <w:r w:rsidRPr="00425C8F">
              <w:rPr>
                <w:lang w:val="en-IN"/>
              </w:rPr>
              <w:t>MO</w:t>
            </w:r>
          </w:p>
        </w:tc>
        <w:tc>
          <w:tcPr>
            <w:tcW w:w="1260" w:type="dxa"/>
            <w:gridSpan w:val="2"/>
          </w:tcPr>
          <w:p w:rsidR="00CD5C68" w:rsidRPr="00425C8F" w:rsidRDefault="00CD5C68" w:rsidP="00940B20">
            <w:pPr>
              <w:pStyle w:val="Tablecontent"/>
              <w:rPr>
                <w:lang w:val="en-IN"/>
              </w:rPr>
            </w:pPr>
            <w:r w:rsidRPr="00425C8F">
              <w:rPr>
                <w:lang w:val="en-IN"/>
              </w:rPr>
              <w:t>A (2)</w:t>
            </w:r>
          </w:p>
        </w:tc>
        <w:tc>
          <w:tcPr>
            <w:tcW w:w="1440" w:type="dxa"/>
            <w:gridSpan w:val="2"/>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MSISDN</w:t>
            </w:r>
          </w:p>
        </w:tc>
        <w:tc>
          <w:tcPr>
            <w:tcW w:w="1620" w:type="dxa"/>
            <w:gridSpan w:val="2"/>
          </w:tcPr>
          <w:p w:rsidR="00CD5C68" w:rsidRPr="00425C8F" w:rsidRDefault="00CD5C68" w:rsidP="00940B20">
            <w:pPr>
              <w:pStyle w:val="Tablecontent"/>
              <w:rPr>
                <w:lang w:val="en-IN"/>
              </w:rPr>
            </w:pPr>
            <w:r w:rsidRPr="00425C8F">
              <w:rPr>
                <w:lang w:val="en-IN"/>
              </w:rPr>
              <w:t>Channel user/Subscriber MSISDN</w:t>
            </w:r>
          </w:p>
        </w:tc>
        <w:tc>
          <w:tcPr>
            <w:tcW w:w="2340" w:type="dxa"/>
            <w:gridSpan w:val="2"/>
          </w:tcPr>
          <w:p w:rsidR="00CD5C68" w:rsidRPr="00425C8F" w:rsidRDefault="00CD5C68" w:rsidP="00940B20">
            <w:pPr>
              <w:pStyle w:val="Tablecontent"/>
              <w:rPr>
                <w:lang w:val="en-IN"/>
              </w:rPr>
            </w:pPr>
            <w:r w:rsidRPr="00425C8F">
              <w:rPr>
                <w:lang w:val="en-IN"/>
              </w:rPr>
              <w:t>All MSISDN should be in national dial format i.e. without country code.</w:t>
            </w:r>
          </w:p>
          <w:p w:rsidR="00CD5C68" w:rsidRPr="00425C8F" w:rsidRDefault="00CD5C68" w:rsidP="00940B20">
            <w:pPr>
              <w:pStyle w:val="Tablecontent"/>
              <w:rPr>
                <w:lang w:val="en-IN"/>
              </w:rPr>
            </w:pPr>
            <w:r w:rsidRPr="00425C8F">
              <w:rPr>
                <w:b/>
                <w:bCs/>
                <w:lang w:val="en-IN"/>
              </w:rPr>
              <w:t>When MSISDN is available in request then PIN is mandatory for the request.</w:t>
            </w:r>
          </w:p>
        </w:tc>
        <w:tc>
          <w:tcPr>
            <w:tcW w:w="1260" w:type="dxa"/>
            <w:gridSpan w:val="2"/>
          </w:tcPr>
          <w:p w:rsidR="00CD5C68" w:rsidRPr="00425C8F" w:rsidRDefault="00CD5C68" w:rsidP="00940B20">
            <w:pPr>
              <w:pStyle w:val="Tablecontent"/>
              <w:rPr>
                <w:lang w:val="en-IN"/>
              </w:rPr>
            </w:pPr>
            <w:r w:rsidRPr="00425C8F">
              <w:rPr>
                <w:lang w:val="en-IN"/>
              </w:rPr>
              <w:t>9942222</w:t>
            </w:r>
          </w:p>
        </w:tc>
        <w:tc>
          <w:tcPr>
            <w:tcW w:w="1260" w:type="dxa"/>
            <w:gridSpan w:val="2"/>
          </w:tcPr>
          <w:p w:rsidR="00CD5C68" w:rsidRPr="00425C8F" w:rsidRDefault="00CD5C68" w:rsidP="00940B20">
            <w:pPr>
              <w:pStyle w:val="Tablecontent"/>
              <w:rPr>
                <w:lang w:val="en-IN"/>
              </w:rPr>
            </w:pPr>
            <w:r w:rsidRPr="00425C8F">
              <w:rPr>
                <w:lang w:val="en-IN"/>
              </w:rPr>
              <w:t>N (15)</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PIN</w:t>
            </w:r>
          </w:p>
        </w:tc>
        <w:tc>
          <w:tcPr>
            <w:tcW w:w="1620" w:type="dxa"/>
            <w:gridSpan w:val="2"/>
          </w:tcPr>
          <w:p w:rsidR="00CD5C68" w:rsidRPr="00425C8F" w:rsidRDefault="00CD5C68" w:rsidP="00940B20">
            <w:pPr>
              <w:pStyle w:val="Tablecontent"/>
              <w:rPr>
                <w:lang w:val="en-IN"/>
              </w:rPr>
            </w:pPr>
            <w:r w:rsidRPr="00425C8F">
              <w:rPr>
                <w:lang w:val="en-IN"/>
              </w:rPr>
              <w:t>Channel user/Subscriber PIN</w:t>
            </w:r>
          </w:p>
        </w:tc>
        <w:tc>
          <w:tcPr>
            <w:tcW w:w="2340" w:type="dxa"/>
            <w:gridSpan w:val="2"/>
          </w:tcPr>
          <w:p w:rsidR="00CD5C68" w:rsidRPr="00425C8F" w:rsidRDefault="00CD5C68" w:rsidP="00940B20">
            <w:pPr>
              <w:pStyle w:val="Tablecontent"/>
              <w:rPr>
                <w:lang w:val="en-IN"/>
              </w:rPr>
            </w:pPr>
            <w:r w:rsidRPr="00425C8F">
              <w:rPr>
                <w:lang w:val="en-IN"/>
              </w:rPr>
              <w:t>PIN of the user</w:t>
            </w:r>
          </w:p>
        </w:tc>
        <w:tc>
          <w:tcPr>
            <w:tcW w:w="1260" w:type="dxa"/>
            <w:gridSpan w:val="2"/>
          </w:tcPr>
          <w:p w:rsidR="00CD5C68" w:rsidRPr="00425C8F" w:rsidRDefault="00CD5C68" w:rsidP="00940B20">
            <w:pPr>
              <w:pStyle w:val="Tablecontent"/>
              <w:rPr>
                <w:lang w:val="en-IN"/>
              </w:rPr>
            </w:pPr>
            <w:r w:rsidRPr="00425C8F">
              <w:rPr>
                <w:lang w:val="en-IN"/>
              </w:rPr>
              <w:t>123</w:t>
            </w:r>
          </w:p>
        </w:tc>
        <w:tc>
          <w:tcPr>
            <w:tcW w:w="1260" w:type="dxa"/>
            <w:gridSpan w:val="2"/>
          </w:tcPr>
          <w:p w:rsidR="00CD5C68" w:rsidRPr="00425C8F" w:rsidRDefault="00CD5C68" w:rsidP="00940B20">
            <w:pPr>
              <w:pStyle w:val="Tablecontent"/>
              <w:rPr>
                <w:lang w:val="en-IN"/>
              </w:rPr>
            </w:pPr>
            <w:r w:rsidRPr="00425C8F">
              <w:rPr>
                <w:lang w:val="en-IN"/>
              </w:rPr>
              <w:t>A (10)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lastRenderedPageBreak/>
              <w:t>LOGINID</w:t>
            </w:r>
          </w:p>
        </w:tc>
        <w:tc>
          <w:tcPr>
            <w:tcW w:w="1620" w:type="dxa"/>
            <w:gridSpan w:val="2"/>
          </w:tcPr>
          <w:p w:rsidR="00CD5C68" w:rsidRPr="00425C8F" w:rsidRDefault="00CD5C68" w:rsidP="00940B20">
            <w:pPr>
              <w:pStyle w:val="Tablecontent"/>
              <w:rPr>
                <w:lang w:val="en-IN"/>
              </w:rPr>
            </w:pPr>
            <w:r w:rsidRPr="00425C8F">
              <w:rPr>
                <w:lang w:val="en-IN"/>
              </w:rPr>
              <w:t>Login ID</w:t>
            </w:r>
          </w:p>
        </w:tc>
        <w:tc>
          <w:tcPr>
            <w:tcW w:w="2340" w:type="dxa"/>
            <w:gridSpan w:val="2"/>
          </w:tcPr>
          <w:p w:rsidR="00CD5C68" w:rsidRPr="00425C8F" w:rsidRDefault="00CD5C68" w:rsidP="00940B20">
            <w:pPr>
              <w:pStyle w:val="Tablecontent"/>
              <w:rPr>
                <w:lang w:val="en-IN"/>
              </w:rPr>
            </w:pPr>
            <w:r w:rsidRPr="00425C8F">
              <w:rPr>
                <w:lang w:val="en-IN"/>
              </w:rPr>
              <w:t>Login ID of the Channel user</w:t>
            </w:r>
          </w:p>
          <w:p w:rsidR="00CD5C68" w:rsidRPr="00425C8F" w:rsidRDefault="00CD5C68" w:rsidP="00940B20">
            <w:pPr>
              <w:pStyle w:val="Tablecontent"/>
              <w:rPr>
                <w:lang w:val="en-IN"/>
              </w:rPr>
            </w:pPr>
            <w:r w:rsidRPr="00425C8F">
              <w:rPr>
                <w:b/>
                <w:bCs/>
                <w:lang w:val="en-IN"/>
              </w:rPr>
              <w:t>When LOGINID is available in request then PASSWORD is mandatory for the request</w:t>
            </w:r>
          </w:p>
        </w:tc>
        <w:tc>
          <w:tcPr>
            <w:tcW w:w="1260" w:type="dxa"/>
            <w:gridSpan w:val="2"/>
          </w:tcPr>
          <w:p w:rsidR="00CD5C68" w:rsidRPr="00425C8F" w:rsidRDefault="00CD5C68" w:rsidP="00940B20">
            <w:pPr>
              <w:pStyle w:val="Tablecontent"/>
              <w:rPr>
                <w:lang w:val="en-IN"/>
              </w:rPr>
            </w:pPr>
            <w:r w:rsidRPr="00425C8F">
              <w:rPr>
                <w:lang w:val="en-IN"/>
              </w:rPr>
              <w:t>Mo_cce</w:t>
            </w:r>
          </w:p>
        </w:tc>
        <w:tc>
          <w:tcPr>
            <w:tcW w:w="1260" w:type="dxa"/>
            <w:gridSpan w:val="2"/>
          </w:tcPr>
          <w:p w:rsidR="00CD5C68" w:rsidRPr="00425C8F" w:rsidRDefault="00CD5C68" w:rsidP="00940B20">
            <w:pPr>
              <w:pStyle w:val="Tablecontent"/>
              <w:rPr>
                <w:lang w:val="en-IN"/>
              </w:rPr>
            </w:pPr>
            <w:r w:rsidRPr="00425C8F">
              <w:rPr>
                <w:lang w:val="en-IN"/>
              </w:rPr>
              <w:t>A (20)</w:t>
            </w:r>
          </w:p>
        </w:tc>
        <w:tc>
          <w:tcPr>
            <w:tcW w:w="1440" w:type="dxa"/>
            <w:gridSpan w:val="2"/>
          </w:tcPr>
          <w:p w:rsidR="00CD5C68" w:rsidRPr="00425C8F" w:rsidRDefault="00CD5C68" w:rsidP="00940B20">
            <w:pPr>
              <w:pStyle w:val="Tablecontent"/>
              <w:rPr>
                <w:lang w:val="en-IN"/>
              </w:rPr>
            </w:pPr>
            <w:r w:rsidRPr="00425C8F">
              <w:rPr>
                <w:lang w:val="en-IN"/>
              </w:rPr>
              <w:t>O</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PASSWORD</w:t>
            </w:r>
          </w:p>
        </w:tc>
        <w:tc>
          <w:tcPr>
            <w:tcW w:w="1620" w:type="dxa"/>
            <w:gridSpan w:val="2"/>
          </w:tcPr>
          <w:p w:rsidR="00CD5C68" w:rsidRPr="00425C8F" w:rsidRDefault="00CD5C68" w:rsidP="00940B20">
            <w:pPr>
              <w:pStyle w:val="Tablecontent"/>
              <w:rPr>
                <w:lang w:val="en-IN"/>
              </w:rPr>
            </w:pPr>
            <w:r w:rsidRPr="00425C8F">
              <w:rPr>
                <w:lang w:val="en-IN"/>
              </w:rPr>
              <w:t>Password</w:t>
            </w:r>
          </w:p>
        </w:tc>
        <w:tc>
          <w:tcPr>
            <w:tcW w:w="2340" w:type="dxa"/>
            <w:gridSpan w:val="2"/>
          </w:tcPr>
          <w:p w:rsidR="00CD5C68" w:rsidRPr="00425C8F" w:rsidRDefault="00CD5C68" w:rsidP="00940B20">
            <w:pPr>
              <w:pStyle w:val="Tablecontent"/>
              <w:rPr>
                <w:lang w:val="en-IN"/>
              </w:rPr>
            </w:pPr>
            <w:r w:rsidRPr="00425C8F">
              <w:rPr>
                <w:lang w:val="en-IN"/>
              </w:rPr>
              <w:t>Password of the Channel user</w:t>
            </w:r>
          </w:p>
        </w:tc>
        <w:tc>
          <w:tcPr>
            <w:tcW w:w="1260" w:type="dxa"/>
            <w:gridSpan w:val="2"/>
          </w:tcPr>
          <w:p w:rsidR="00CD5C68" w:rsidRPr="00425C8F" w:rsidRDefault="00CD5C68" w:rsidP="00940B20">
            <w:pPr>
              <w:pStyle w:val="Tablecontent"/>
              <w:rPr>
                <w:lang w:val="en-IN"/>
              </w:rPr>
            </w:pPr>
            <w:r w:rsidRPr="00425C8F">
              <w:rPr>
                <w:lang w:val="en-IN"/>
              </w:rPr>
              <w:t>2468</w:t>
            </w:r>
          </w:p>
        </w:tc>
        <w:tc>
          <w:tcPr>
            <w:tcW w:w="1260" w:type="dxa"/>
            <w:gridSpan w:val="2"/>
          </w:tcPr>
          <w:p w:rsidR="00CD5C68" w:rsidRPr="00425C8F" w:rsidRDefault="00CD5C68" w:rsidP="00940B20">
            <w:pPr>
              <w:pStyle w:val="Tablecontent"/>
              <w:rPr>
                <w:lang w:val="en-IN"/>
              </w:rPr>
            </w:pPr>
            <w:r w:rsidRPr="00425C8F">
              <w:rPr>
                <w:lang w:val="en-IN"/>
              </w:rPr>
              <w:t>A (10)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EXTCODE</w:t>
            </w:r>
          </w:p>
        </w:tc>
        <w:tc>
          <w:tcPr>
            <w:tcW w:w="1620" w:type="dxa"/>
            <w:gridSpan w:val="2"/>
          </w:tcPr>
          <w:p w:rsidR="00CD5C68" w:rsidRPr="00425C8F" w:rsidRDefault="00CD5C68" w:rsidP="00940B20">
            <w:pPr>
              <w:pStyle w:val="Tablecontent"/>
              <w:rPr>
                <w:lang w:val="en-IN"/>
              </w:rPr>
            </w:pPr>
            <w:r w:rsidRPr="00425C8F">
              <w:rPr>
                <w:lang w:val="en-IN"/>
              </w:rPr>
              <w:t>External code of the channel user</w:t>
            </w:r>
          </w:p>
        </w:tc>
        <w:tc>
          <w:tcPr>
            <w:tcW w:w="2340" w:type="dxa"/>
            <w:gridSpan w:val="2"/>
          </w:tcPr>
          <w:p w:rsidR="00CD5C68" w:rsidRPr="00425C8F" w:rsidRDefault="00CD5C68" w:rsidP="00940B20">
            <w:pPr>
              <w:pStyle w:val="Tablecontent"/>
              <w:rPr>
                <w:b/>
                <w:bCs/>
                <w:lang w:val="en-IN"/>
              </w:rPr>
            </w:pPr>
            <w:r w:rsidRPr="00425C8F">
              <w:rPr>
                <w:lang w:val="en-IN"/>
              </w:rPr>
              <w:t xml:space="preserve">Unique external code of the channel user defined in </w:t>
            </w:r>
            <w:r w:rsidR="007C479A" w:rsidRPr="00425C8F">
              <w:rPr>
                <w:lang w:val="en-IN"/>
              </w:rPr>
              <w:t>PreTUPS</w:t>
            </w:r>
            <w:r w:rsidRPr="00425C8F">
              <w:rPr>
                <w:lang w:val="en-IN"/>
              </w:rPr>
              <w:t>.</w:t>
            </w:r>
          </w:p>
        </w:tc>
        <w:tc>
          <w:tcPr>
            <w:tcW w:w="1260" w:type="dxa"/>
            <w:gridSpan w:val="2"/>
          </w:tcPr>
          <w:p w:rsidR="00CD5C68" w:rsidRPr="00425C8F" w:rsidRDefault="00CD5C68" w:rsidP="00940B20">
            <w:pPr>
              <w:pStyle w:val="Tablecontent"/>
              <w:rPr>
                <w:lang w:val="en-IN"/>
              </w:rPr>
            </w:pPr>
            <w:r w:rsidRPr="00425C8F">
              <w:rPr>
                <w:lang w:val="en-IN"/>
              </w:rPr>
              <w:t>123</w:t>
            </w:r>
          </w:p>
        </w:tc>
        <w:tc>
          <w:tcPr>
            <w:tcW w:w="1260" w:type="dxa"/>
            <w:gridSpan w:val="2"/>
          </w:tcPr>
          <w:p w:rsidR="00CD5C68" w:rsidRPr="00425C8F" w:rsidRDefault="00CD5C68" w:rsidP="00940B20">
            <w:pPr>
              <w:pStyle w:val="Tablecontent"/>
              <w:rPr>
                <w:lang w:val="en-IN"/>
              </w:rPr>
            </w:pPr>
            <w:r w:rsidRPr="00425C8F">
              <w:rPr>
                <w:lang w:val="en-IN"/>
              </w:rPr>
              <w:t>A (10)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EXTREFNUM</w:t>
            </w:r>
          </w:p>
        </w:tc>
        <w:tc>
          <w:tcPr>
            <w:tcW w:w="1620" w:type="dxa"/>
            <w:gridSpan w:val="2"/>
          </w:tcPr>
          <w:p w:rsidR="00CD5C68" w:rsidRPr="00425C8F" w:rsidRDefault="00CD5C68" w:rsidP="00940B20">
            <w:pPr>
              <w:pStyle w:val="Tablecontent"/>
              <w:rPr>
                <w:lang w:val="en-IN"/>
              </w:rPr>
            </w:pPr>
            <w:r w:rsidRPr="00425C8F">
              <w:rPr>
                <w:lang w:val="en-IN"/>
              </w:rPr>
              <w:t>External Reference number</w:t>
            </w:r>
          </w:p>
        </w:tc>
        <w:tc>
          <w:tcPr>
            <w:tcW w:w="2340" w:type="dxa"/>
            <w:gridSpan w:val="2"/>
          </w:tcPr>
          <w:p w:rsidR="00CD5C68" w:rsidRPr="00425C8F" w:rsidRDefault="00CD5C68" w:rsidP="00940B20">
            <w:pPr>
              <w:pStyle w:val="Tablecontent"/>
              <w:rPr>
                <w:lang w:val="en-IN"/>
              </w:rPr>
            </w:pPr>
            <w:r w:rsidRPr="00425C8F">
              <w:rPr>
                <w:lang w:val="en-IN"/>
              </w:rPr>
              <w:t>Unique Reference number in the external system.</w:t>
            </w:r>
          </w:p>
        </w:tc>
        <w:tc>
          <w:tcPr>
            <w:tcW w:w="1260" w:type="dxa"/>
            <w:gridSpan w:val="2"/>
          </w:tcPr>
          <w:p w:rsidR="00CD5C68" w:rsidRPr="00425C8F" w:rsidRDefault="00CD5C68" w:rsidP="00940B20">
            <w:pPr>
              <w:pStyle w:val="Tablecontent"/>
              <w:rPr>
                <w:lang w:val="en-IN"/>
              </w:rPr>
            </w:pPr>
            <w:r w:rsidRPr="00425C8F">
              <w:rPr>
                <w:lang w:val="en-IN"/>
              </w:rPr>
              <w:t>12345</w:t>
            </w:r>
          </w:p>
        </w:tc>
        <w:tc>
          <w:tcPr>
            <w:tcW w:w="1260" w:type="dxa"/>
            <w:gridSpan w:val="2"/>
          </w:tcPr>
          <w:p w:rsidR="00CD5C68" w:rsidRPr="00425C8F" w:rsidRDefault="00CD5C68" w:rsidP="00940B20">
            <w:pPr>
              <w:pStyle w:val="Tablecontent"/>
              <w:rPr>
                <w:lang w:val="en-IN"/>
              </w:rPr>
            </w:pPr>
            <w:r w:rsidRPr="00425C8F">
              <w:rPr>
                <w:lang w:val="en-IN"/>
              </w:rPr>
              <w:t>A (20)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9540" w:type="dxa"/>
            <w:gridSpan w:val="11"/>
          </w:tcPr>
          <w:p w:rsidR="00CD5C68" w:rsidRPr="00425C8F" w:rsidRDefault="00CD5C68" w:rsidP="00940B20">
            <w:pPr>
              <w:pStyle w:val="Tablecontent"/>
              <w:rPr>
                <w:b/>
                <w:bCs/>
                <w:lang w:val="en-IN"/>
              </w:rPr>
            </w:pPr>
            <w:r w:rsidRPr="00425C8F">
              <w:rPr>
                <w:b/>
                <w:bCs/>
                <w:lang w:val="en-IN"/>
              </w:rPr>
              <w:t xml:space="preserve">Note: </w:t>
            </w:r>
            <w:r w:rsidRPr="00425C8F">
              <w:rPr>
                <w:lang w:val="en-IN"/>
              </w:rPr>
              <w:t>Between MSISDN, LOGINID and EXTCODE value of one of them must be present, MSISDN, LOGINID or EXTCODE. All of them can also be present in request</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MSISDN2</w:t>
            </w:r>
          </w:p>
        </w:tc>
        <w:tc>
          <w:tcPr>
            <w:tcW w:w="1800" w:type="dxa"/>
            <w:gridSpan w:val="2"/>
          </w:tcPr>
          <w:p w:rsidR="00CD5C68" w:rsidRPr="00425C8F" w:rsidRDefault="00CD5C68" w:rsidP="00940B20">
            <w:pPr>
              <w:pStyle w:val="Tablecontent"/>
              <w:rPr>
                <w:lang w:val="en-IN"/>
              </w:rPr>
            </w:pPr>
            <w:r w:rsidRPr="00425C8F">
              <w:rPr>
                <w:lang w:val="en-IN"/>
              </w:rPr>
              <w:t>Payee MSISDN</w:t>
            </w:r>
          </w:p>
        </w:tc>
        <w:tc>
          <w:tcPr>
            <w:tcW w:w="2160" w:type="dxa"/>
            <w:gridSpan w:val="2"/>
          </w:tcPr>
          <w:p w:rsidR="00CD5C68" w:rsidRPr="00425C8F" w:rsidRDefault="00CD5C68" w:rsidP="00940B20">
            <w:pPr>
              <w:pStyle w:val="Tablecontent"/>
              <w:rPr>
                <w:lang w:val="en-IN"/>
              </w:rPr>
            </w:pPr>
            <w:r w:rsidRPr="00425C8F">
              <w:rPr>
                <w:lang w:val="en-IN"/>
              </w:rPr>
              <w:t>All MSISDN should be in national dial format i.e. with out country code.</w:t>
            </w:r>
          </w:p>
        </w:tc>
        <w:tc>
          <w:tcPr>
            <w:tcW w:w="1856" w:type="dxa"/>
            <w:gridSpan w:val="2"/>
          </w:tcPr>
          <w:p w:rsidR="00CD5C68" w:rsidRPr="00425C8F" w:rsidRDefault="00CD5C68" w:rsidP="00940B20">
            <w:pPr>
              <w:pStyle w:val="Tablecontent"/>
              <w:rPr>
                <w:lang w:val="en-IN"/>
              </w:rPr>
            </w:pPr>
            <w:r w:rsidRPr="00425C8F">
              <w:rPr>
                <w:lang w:val="en-IN"/>
              </w:rPr>
              <w:t>9942222</w:t>
            </w:r>
          </w:p>
        </w:tc>
        <w:tc>
          <w:tcPr>
            <w:tcW w:w="1024" w:type="dxa"/>
            <w:gridSpan w:val="2"/>
          </w:tcPr>
          <w:p w:rsidR="00CD5C68" w:rsidRPr="00425C8F" w:rsidRDefault="00CD5C68" w:rsidP="00940B20">
            <w:pPr>
              <w:pStyle w:val="Tablecontent"/>
              <w:rPr>
                <w:lang w:val="en-IN"/>
              </w:rPr>
            </w:pPr>
            <w:r w:rsidRPr="00425C8F">
              <w:rPr>
                <w:lang w:val="en-IN"/>
              </w:rPr>
              <w:t>N (15)</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AMOUNT</w:t>
            </w:r>
          </w:p>
        </w:tc>
        <w:tc>
          <w:tcPr>
            <w:tcW w:w="1800" w:type="dxa"/>
            <w:gridSpan w:val="2"/>
          </w:tcPr>
          <w:p w:rsidR="00CD5C68" w:rsidRPr="00425C8F" w:rsidRDefault="00CD5C68" w:rsidP="00940B20">
            <w:pPr>
              <w:pStyle w:val="Tablecontent"/>
              <w:rPr>
                <w:lang w:val="en-IN"/>
              </w:rPr>
            </w:pPr>
            <w:r w:rsidRPr="00425C8F">
              <w:rPr>
                <w:lang w:val="en-IN"/>
              </w:rPr>
              <w:t>&lt;Amount&gt;</w:t>
            </w:r>
          </w:p>
        </w:tc>
        <w:tc>
          <w:tcPr>
            <w:tcW w:w="2160" w:type="dxa"/>
            <w:gridSpan w:val="2"/>
          </w:tcPr>
          <w:p w:rsidR="00CD5C68" w:rsidRPr="00425C8F" w:rsidRDefault="00CD5C68" w:rsidP="00940B20">
            <w:pPr>
              <w:pStyle w:val="Tablecontent"/>
              <w:rPr>
                <w:lang w:val="en-IN"/>
              </w:rPr>
            </w:pPr>
            <w:r w:rsidRPr="00425C8F">
              <w:rPr>
                <w:lang w:val="en-IN"/>
              </w:rPr>
              <w:t>Amount to be recharge</w:t>
            </w:r>
          </w:p>
          <w:p w:rsidR="00CD5C68" w:rsidRPr="00425C8F" w:rsidRDefault="00CD5C68" w:rsidP="00940B20">
            <w:pPr>
              <w:pStyle w:val="Tablecontent"/>
              <w:rPr>
                <w:lang w:val="en-IN"/>
              </w:rPr>
            </w:pPr>
            <w:r w:rsidRPr="00425C8F">
              <w:rPr>
                <w:lang w:val="en-IN"/>
              </w:rPr>
              <w:t>May be in lowest denomination i.e. in cents, $1 =100 cents</w:t>
            </w:r>
          </w:p>
        </w:tc>
        <w:tc>
          <w:tcPr>
            <w:tcW w:w="1856" w:type="dxa"/>
            <w:gridSpan w:val="2"/>
          </w:tcPr>
          <w:p w:rsidR="00CD5C68" w:rsidRPr="00425C8F" w:rsidRDefault="00CD5C68" w:rsidP="00940B20">
            <w:pPr>
              <w:pStyle w:val="Tablecontent"/>
              <w:rPr>
                <w:lang w:val="en-IN"/>
              </w:rPr>
            </w:pPr>
            <w:r w:rsidRPr="00425C8F">
              <w:rPr>
                <w:lang w:val="en-IN"/>
              </w:rPr>
              <w:t>50055</w:t>
            </w:r>
          </w:p>
          <w:p w:rsidR="00CD5C68" w:rsidRPr="00425C8F" w:rsidRDefault="00CD5C68" w:rsidP="00940B20">
            <w:pPr>
              <w:pStyle w:val="Tablecontent"/>
              <w:rPr>
                <w:lang w:val="en-IN"/>
              </w:rPr>
            </w:pPr>
            <w:r w:rsidRPr="00425C8F">
              <w:rPr>
                <w:lang w:val="en-IN"/>
              </w:rPr>
              <w:t>i.e. 500.55</w:t>
            </w:r>
          </w:p>
        </w:tc>
        <w:tc>
          <w:tcPr>
            <w:tcW w:w="1024" w:type="dxa"/>
            <w:gridSpan w:val="2"/>
          </w:tcPr>
          <w:p w:rsidR="00CD5C68" w:rsidRPr="00425C8F" w:rsidRDefault="00CD5C68" w:rsidP="00940B20">
            <w:pPr>
              <w:pStyle w:val="Tablecontent"/>
              <w:rPr>
                <w:lang w:val="en-IN"/>
              </w:rPr>
            </w:pPr>
            <w:r w:rsidRPr="00425C8F">
              <w:rPr>
                <w:lang w:val="en-IN"/>
              </w:rPr>
              <w:t>N (20)</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LANGUAGE1</w:t>
            </w:r>
          </w:p>
        </w:tc>
        <w:tc>
          <w:tcPr>
            <w:tcW w:w="1800" w:type="dxa"/>
            <w:gridSpan w:val="2"/>
          </w:tcPr>
          <w:p w:rsidR="00CD5C68" w:rsidRPr="00425C8F" w:rsidRDefault="00CD5C68" w:rsidP="00940B20">
            <w:pPr>
              <w:pStyle w:val="Tablecontent"/>
              <w:rPr>
                <w:lang w:val="en-IN"/>
              </w:rPr>
            </w:pPr>
            <w:r w:rsidRPr="00425C8F">
              <w:rPr>
                <w:lang w:val="en-IN"/>
              </w:rPr>
              <w:t>&lt;Retailer Language&gt;</w:t>
            </w:r>
          </w:p>
        </w:tc>
        <w:tc>
          <w:tcPr>
            <w:tcW w:w="2160" w:type="dxa"/>
            <w:gridSpan w:val="2"/>
          </w:tcPr>
          <w:p w:rsidR="00CD5C68" w:rsidRPr="00425C8F" w:rsidRDefault="00CD5C68" w:rsidP="00940B20">
            <w:pPr>
              <w:pStyle w:val="Tablecontent"/>
              <w:rPr>
                <w:lang w:val="en-IN"/>
              </w:rPr>
            </w:pPr>
            <w:r w:rsidRPr="00425C8F">
              <w:rPr>
                <w:lang w:val="en-IN"/>
              </w:rPr>
              <w:t>Numeric only, Retailer Language Code</w:t>
            </w:r>
          </w:p>
          <w:p w:rsidR="00CD5C68" w:rsidRPr="00425C8F" w:rsidRDefault="00CD5C68" w:rsidP="00940B20">
            <w:pPr>
              <w:pStyle w:val="Tablecontent"/>
              <w:rPr>
                <w:lang w:val="en-IN"/>
              </w:rPr>
            </w:pPr>
            <w:r w:rsidRPr="00425C8F">
              <w:rPr>
                <w:lang w:val="en-IN"/>
              </w:rPr>
              <w:t xml:space="preserve">This code must be defined in </w:t>
            </w:r>
            <w:r w:rsidR="007C479A" w:rsidRPr="00425C8F">
              <w:rPr>
                <w:lang w:val="en-IN"/>
              </w:rPr>
              <w:t>PreTUPS</w:t>
            </w:r>
            <w:r w:rsidRPr="00425C8F">
              <w:rPr>
                <w:lang w:val="en-IN"/>
              </w:rPr>
              <w:t xml:space="preserve"> system.</w:t>
            </w:r>
          </w:p>
        </w:tc>
        <w:tc>
          <w:tcPr>
            <w:tcW w:w="1856" w:type="dxa"/>
            <w:gridSpan w:val="2"/>
          </w:tcPr>
          <w:p w:rsidR="00CD5C68" w:rsidRPr="00425C8F" w:rsidRDefault="00CD5C68" w:rsidP="00940B20">
            <w:pPr>
              <w:pStyle w:val="Tablecontent"/>
              <w:rPr>
                <w:lang w:val="en-IN"/>
              </w:rPr>
            </w:pPr>
            <w:r w:rsidRPr="00425C8F">
              <w:rPr>
                <w:lang w:val="en-IN"/>
              </w:rPr>
              <w:t>0</w:t>
            </w:r>
          </w:p>
        </w:tc>
        <w:tc>
          <w:tcPr>
            <w:tcW w:w="1024" w:type="dxa"/>
            <w:gridSpan w:val="2"/>
          </w:tcPr>
          <w:p w:rsidR="00CD5C68" w:rsidRPr="00425C8F" w:rsidRDefault="00CD5C68" w:rsidP="00940B20">
            <w:pPr>
              <w:pStyle w:val="Tablecontent"/>
              <w:rPr>
                <w:lang w:val="en-IN"/>
              </w:rPr>
            </w:pPr>
            <w:r w:rsidRPr="00425C8F">
              <w:rPr>
                <w:lang w:val="en-IN"/>
              </w:rPr>
              <w:t>A (10)</w:t>
            </w:r>
          </w:p>
        </w:tc>
        <w:tc>
          <w:tcPr>
            <w:tcW w:w="90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LANGUAGE2</w:t>
            </w:r>
          </w:p>
        </w:tc>
        <w:tc>
          <w:tcPr>
            <w:tcW w:w="1800" w:type="dxa"/>
            <w:gridSpan w:val="2"/>
          </w:tcPr>
          <w:p w:rsidR="00CD5C68" w:rsidRPr="00425C8F" w:rsidRDefault="00CD5C68" w:rsidP="00940B20">
            <w:pPr>
              <w:pStyle w:val="Tablecontent"/>
              <w:rPr>
                <w:lang w:val="en-IN"/>
              </w:rPr>
            </w:pPr>
            <w:r w:rsidRPr="00425C8F">
              <w:rPr>
                <w:lang w:val="en-IN"/>
              </w:rPr>
              <w:t>&lt; Payee Language&gt;</w:t>
            </w:r>
          </w:p>
        </w:tc>
        <w:tc>
          <w:tcPr>
            <w:tcW w:w="2160" w:type="dxa"/>
            <w:gridSpan w:val="2"/>
          </w:tcPr>
          <w:p w:rsidR="00CD5C68" w:rsidRPr="00425C8F" w:rsidRDefault="00CD5C68" w:rsidP="00940B20">
            <w:pPr>
              <w:pStyle w:val="Tablecontent"/>
              <w:rPr>
                <w:lang w:val="en-IN"/>
              </w:rPr>
            </w:pPr>
            <w:r w:rsidRPr="00425C8F">
              <w:rPr>
                <w:lang w:val="en-IN"/>
              </w:rPr>
              <w:t>Numeric only, Payee Language Code</w:t>
            </w:r>
          </w:p>
          <w:p w:rsidR="00CD5C68" w:rsidRPr="00425C8F" w:rsidRDefault="00CD5C68" w:rsidP="00940B20">
            <w:pPr>
              <w:pStyle w:val="Tablecontent"/>
              <w:rPr>
                <w:lang w:val="en-IN"/>
              </w:rPr>
            </w:pPr>
            <w:r w:rsidRPr="00425C8F">
              <w:rPr>
                <w:lang w:val="en-IN"/>
              </w:rPr>
              <w:t xml:space="preserve">This code must be defined in </w:t>
            </w:r>
            <w:r w:rsidR="007C479A" w:rsidRPr="00425C8F">
              <w:rPr>
                <w:lang w:val="en-IN"/>
              </w:rPr>
              <w:t>PreTUPS</w:t>
            </w:r>
            <w:r w:rsidRPr="00425C8F">
              <w:rPr>
                <w:lang w:val="en-IN"/>
              </w:rPr>
              <w:t xml:space="preserve"> system.</w:t>
            </w:r>
          </w:p>
        </w:tc>
        <w:tc>
          <w:tcPr>
            <w:tcW w:w="1856" w:type="dxa"/>
            <w:gridSpan w:val="2"/>
          </w:tcPr>
          <w:p w:rsidR="00CD5C68" w:rsidRPr="00425C8F" w:rsidRDefault="00CD5C68" w:rsidP="00940B20">
            <w:pPr>
              <w:pStyle w:val="Tablecontent"/>
              <w:rPr>
                <w:lang w:val="en-IN"/>
              </w:rPr>
            </w:pPr>
            <w:r w:rsidRPr="00425C8F">
              <w:rPr>
                <w:lang w:val="en-IN"/>
              </w:rPr>
              <w:t>0</w:t>
            </w:r>
          </w:p>
        </w:tc>
        <w:tc>
          <w:tcPr>
            <w:tcW w:w="1024" w:type="dxa"/>
            <w:gridSpan w:val="2"/>
          </w:tcPr>
          <w:p w:rsidR="00CD5C68" w:rsidRPr="00425C8F" w:rsidRDefault="00CD5C68" w:rsidP="00940B20">
            <w:pPr>
              <w:pStyle w:val="Tablecontent"/>
              <w:rPr>
                <w:lang w:val="en-IN"/>
              </w:rPr>
            </w:pPr>
            <w:r w:rsidRPr="00425C8F">
              <w:rPr>
                <w:lang w:val="en-IN"/>
              </w:rPr>
              <w:t>A(10)</w:t>
            </w:r>
          </w:p>
        </w:tc>
        <w:tc>
          <w:tcPr>
            <w:tcW w:w="90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SELECTOR</w:t>
            </w:r>
          </w:p>
        </w:tc>
        <w:tc>
          <w:tcPr>
            <w:tcW w:w="1800" w:type="dxa"/>
            <w:gridSpan w:val="2"/>
          </w:tcPr>
          <w:p w:rsidR="00CD5C68" w:rsidRPr="00425C8F" w:rsidRDefault="00CD5C68" w:rsidP="00940B20">
            <w:pPr>
              <w:pStyle w:val="Tablecontent"/>
              <w:rPr>
                <w:lang w:val="en-IN"/>
              </w:rPr>
            </w:pPr>
            <w:r w:rsidRPr="00425C8F">
              <w:rPr>
                <w:lang w:val="en-IN"/>
              </w:rPr>
              <w:t>&lt;Selector&gt;</w:t>
            </w:r>
          </w:p>
        </w:tc>
        <w:tc>
          <w:tcPr>
            <w:tcW w:w="2160" w:type="dxa"/>
            <w:gridSpan w:val="2"/>
          </w:tcPr>
          <w:p w:rsidR="00CD5C68" w:rsidRPr="00425C8F" w:rsidRDefault="00CD5C68" w:rsidP="00940B20">
            <w:pPr>
              <w:pStyle w:val="Tablecontent"/>
              <w:rPr>
                <w:lang w:val="en-IN"/>
              </w:rPr>
            </w:pPr>
            <w:r w:rsidRPr="00425C8F">
              <w:rPr>
                <w:lang w:val="en-IN"/>
              </w:rPr>
              <w:t>Selector should be numeric</w:t>
            </w:r>
          </w:p>
          <w:p w:rsidR="00CD5C68" w:rsidRPr="00425C8F" w:rsidRDefault="00CD5C68" w:rsidP="00940B20">
            <w:pPr>
              <w:pStyle w:val="Tablecontent"/>
              <w:rPr>
                <w:lang w:val="en-IN"/>
              </w:rPr>
            </w:pPr>
            <w:r w:rsidRPr="00425C8F">
              <w:rPr>
                <w:lang w:val="en-IN"/>
              </w:rPr>
              <w:t>1 – CVG</w:t>
            </w:r>
          </w:p>
          <w:p w:rsidR="00CD5C68" w:rsidRPr="00425C8F" w:rsidRDefault="00CD5C68" w:rsidP="00940B20">
            <w:pPr>
              <w:pStyle w:val="Tablecontent"/>
              <w:rPr>
                <w:lang w:val="en-IN"/>
              </w:rPr>
            </w:pPr>
            <w:r w:rsidRPr="00425C8F">
              <w:rPr>
                <w:lang w:val="en-IN"/>
              </w:rPr>
              <w:t>2- C</w:t>
            </w:r>
          </w:p>
          <w:p w:rsidR="00CD5C68" w:rsidRPr="00425C8F" w:rsidRDefault="00CD5C68" w:rsidP="00940B20">
            <w:pPr>
              <w:pStyle w:val="Tablecontent"/>
              <w:rPr>
                <w:lang w:val="en-IN"/>
              </w:rPr>
            </w:pPr>
            <w:r w:rsidRPr="00425C8F">
              <w:rPr>
                <w:lang w:val="en-IN"/>
              </w:rPr>
              <w:t>3- VG</w:t>
            </w:r>
          </w:p>
        </w:tc>
        <w:tc>
          <w:tcPr>
            <w:tcW w:w="1856" w:type="dxa"/>
            <w:gridSpan w:val="2"/>
          </w:tcPr>
          <w:p w:rsidR="00CD5C68" w:rsidRPr="00425C8F" w:rsidRDefault="00CD5C68" w:rsidP="00940B20">
            <w:pPr>
              <w:pStyle w:val="Tablecontent"/>
              <w:rPr>
                <w:lang w:val="en-IN"/>
              </w:rPr>
            </w:pPr>
            <w:r w:rsidRPr="00425C8F">
              <w:rPr>
                <w:lang w:val="en-IN"/>
              </w:rPr>
              <w:t>1</w:t>
            </w:r>
          </w:p>
        </w:tc>
        <w:tc>
          <w:tcPr>
            <w:tcW w:w="1024" w:type="dxa"/>
            <w:gridSpan w:val="2"/>
          </w:tcPr>
          <w:p w:rsidR="00CD5C68" w:rsidRPr="00425C8F" w:rsidRDefault="00CD5C68" w:rsidP="00940B20">
            <w:pPr>
              <w:pStyle w:val="Tablecontent"/>
              <w:rPr>
                <w:lang w:val="en-IN"/>
              </w:rPr>
            </w:pPr>
            <w:r w:rsidRPr="00425C8F">
              <w:rPr>
                <w:lang w:val="en-IN"/>
              </w:rPr>
              <w:t>A(10)</w:t>
            </w:r>
          </w:p>
        </w:tc>
        <w:tc>
          <w:tcPr>
            <w:tcW w:w="900" w:type="dxa"/>
          </w:tcPr>
          <w:p w:rsidR="00CD5C68" w:rsidRPr="00425C8F" w:rsidRDefault="00CD5C68" w:rsidP="00940B20">
            <w:pPr>
              <w:pStyle w:val="Tablecontent"/>
              <w:rPr>
                <w:lang w:val="en-IN"/>
              </w:rPr>
            </w:pPr>
            <w:r w:rsidRPr="00425C8F">
              <w:rPr>
                <w:lang w:val="en-IN"/>
              </w:rPr>
              <w:t>M</w:t>
            </w:r>
          </w:p>
          <w:p w:rsidR="00CD5C68" w:rsidRPr="00425C8F" w:rsidRDefault="00CD5C68" w:rsidP="00940B20">
            <w:pPr>
              <w:pStyle w:val="Tablecontent"/>
              <w:rPr>
                <w:lang w:val="en-IN"/>
              </w:rPr>
            </w:pPr>
            <w:r w:rsidRPr="00425C8F">
              <w:rPr>
                <w:lang w:val="en-IN"/>
              </w:rPr>
              <w:t>Default value 2</w:t>
            </w:r>
          </w:p>
        </w:tc>
      </w:tr>
    </w:tbl>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Response</w:t>
      </w:r>
    </w:p>
    <w:p w:rsidR="00CD5C68" w:rsidRPr="00425C8F" w:rsidRDefault="007C479A" w:rsidP="00CD5C68">
      <w:pPr>
        <w:pStyle w:val="BodyText2"/>
        <w:rPr>
          <w:lang w:val="en-IN"/>
        </w:rPr>
      </w:pPr>
      <w:r w:rsidRPr="00425C8F">
        <w:rPr>
          <w:lang w:val="en-IN"/>
        </w:rPr>
        <w:t>PreTUPS</w:t>
      </w:r>
      <w:r w:rsidR="00CD5C68" w:rsidRPr="00425C8F">
        <w:rPr>
          <w:lang w:val="en-IN"/>
        </w:rPr>
        <w:t xml:space="preserve"> will send following response (acknowledgement) to External transaction server for Credit recharge request:</w:t>
      </w:r>
    </w:p>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XML format:</w:t>
      </w:r>
    </w:p>
    <w:p w:rsidR="00CD5C68" w:rsidRPr="00425C8F" w:rsidRDefault="00CD5C68" w:rsidP="00390AD2">
      <w:pPr>
        <w:pStyle w:val="Code"/>
        <w:ind w:left="0"/>
        <w:rPr>
          <w:lang w:val="en-IN"/>
        </w:rPr>
      </w:pPr>
      <w:r w:rsidRPr="00425C8F">
        <w:rPr>
          <w:lang w:val="en-IN"/>
        </w:rPr>
        <w:t>&lt;?xml version="1.0"?&gt;</w:t>
      </w:r>
    </w:p>
    <w:p w:rsidR="00CD5C68" w:rsidRPr="00425C8F" w:rsidRDefault="00CD5C68" w:rsidP="00390AD2">
      <w:pPr>
        <w:pStyle w:val="Code"/>
        <w:ind w:left="0"/>
        <w:rPr>
          <w:lang w:val="en-IN"/>
        </w:rPr>
      </w:pPr>
      <w:r w:rsidRPr="00425C8F">
        <w:rPr>
          <w:lang w:val="en-IN"/>
        </w:rPr>
        <w:t>&lt;COMMAND&gt;</w:t>
      </w:r>
    </w:p>
    <w:p w:rsidR="00CD5C68" w:rsidRPr="00425C8F" w:rsidRDefault="00CD5C68" w:rsidP="00390AD2">
      <w:pPr>
        <w:pStyle w:val="Code"/>
        <w:ind w:left="0"/>
        <w:rPr>
          <w:lang w:val="en-IN"/>
        </w:rPr>
      </w:pPr>
      <w:r w:rsidRPr="00425C8F">
        <w:rPr>
          <w:lang w:val="en-IN"/>
        </w:rPr>
        <w:lastRenderedPageBreak/>
        <w:tab/>
        <w:t>&lt;TYPE&gt;EXPPBRESP&lt;/TYPE&gt;</w:t>
      </w:r>
      <w:r w:rsidRPr="00425C8F">
        <w:rPr>
          <w:lang w:val="en-IN"/>
        </w:rPr>
        <w:tab/>
      </w:r>
      <w:r w:rsidRPr="00425C8F">
        <w:rPr>
          <w:lang w:val="en-IN"/>
        </w:rPr>
        <w:tab/>
      </w:r>
    </w:p>
    <w:p w:rsidR="00CD5C68" w:rsidRPr="00425C8F" w:rsidRDefault="00CD5C68" w:rsidP="00390AD2">
      <w:pPr>
        <w:pStyle w:val="Code"/>
        <w:ind w:left="0"/>
        <w:rPr>
          <w:lang w:val="en-IN"/>
        </w:rPr>
      </w:pPr>
      <w:r w:rsidRPr="00425C8F">
        <w:rPr>
          <w:lang w:val="en-IN"/>
        </w:rPr>
        <w:tab/>
        <w:t>&lt;TXNSTATUS&gt;</w:t>
      </w:r>
      <w:r w:rsidRPr="00425C8F">
        <w:rPr>
          <w:i/>
          <w:iCs/>
          <w:lang w:val="en-IN"/>
        </w:rPr>
        <w:t>&lt;Transaction Status&gt;</w:t>
      </w:r>
      <w:r w:rsidR="008E6E5F">
        <w:rPr>
          <w:lang w:val="en-IN"/>
        </w:rPr>
        <w:t>&lt;/TXNSTATUS</w:t>
      </w:r>
      <w:r w:rsidRPr="00425C8F">
        <w:rPr>
          <w:lang w:val="en-IN"/>
        </w:rPr>
        <w:t>&gt;</w:t>
      </w:r>
    </w:p>
    <w:p w:rsidR="00CD5C68" w:rsidRPr="00425C8F" w:rsidRDefault="00CD5C68" w:rsidP="00390AD2">
      <w:pPr>
        <w:pStyle w:val="Code"/>
        <w:ind w:left="0" w:firstLine="720"/>
        <w:rPr>
          <w:lang w:val="en-IN"/>
        </w:rPr>
      </w:pPr>
      <w:r w:rsidRPr="00425C8F">
        <w:rPr>
          <w:lang w:val="en-IN"/>
        </w:rPr>
        <w:t>&lt;DATE&gt;&lt;Date and time &gt;&lt;/DATE&gt;</w:t>
      </w:r>
    </w:p>
    <w:p w:rsidR="00CD5C68" w:rsidRPr="00425C8F" w:rsidRDefault="00CD5C68" w:rsidP="00390AD2">
      <w:pPr>
        <w:pStyle w:val="Code"/>
        <w:ind w:left="720"/>
        <w:rPr>
          <w:lang w:val="en-IN"/>
        </w:rPr>
      </w:pPr>
      <w:r w:rsidRPr="00425C8F">
        <w:rPr>
          <w:lang w:val="en-IN"/>
        </w:rPr>
        <w:t>&lt;EXTREFNUM&gt;&lt;Unique Reference number in the external system&gt;&lt;/ EXTREFNUM&gt;</w:t>
      </w:r>
    </w:p>
    <w:p w:rsidR="00CD5C68" w:rsidRPr="00425C8F" w:rsidRDefault="00CD5C68" w:rsidP="00390AD2">
      <w:pPr>
        <w:pStyle w:val="Code"/>
        <w:ind w:left="0"/>
        <w:rPr>
          <w:lang w:val="en-IN"/>
        </w:rPr>
      </w:pPr>
      <w:r w:rsidRPr="00425C8F">
        <w:rPr>
          <w:lang w:val="en-IN"/>
        </w:rPr>
        <w:tab/>
        <w:t>&lt;TXNID&gt;</w:t>
      </w:r>
      <w:r w:rsidRPr="00425C8F">
        <w:rPr>
          <w:i/>
          <w:iCs/>
          <w:lang w:val="en-IN"/>
        </w:rPr>
        <w:t>&lt;</w:t>
      </w:r>
      <w:r w:rsidR="007C479A" w:rsidRPr="00425C8F">
        <w:rPr>
          <w:i/>
          <w:iCs/>
          <w:lang w:val="en-IN"/>
        </w:rPr>
        <w:t>PreTUPS</w:t>
      </w:r>
      <w:r w:rsidRPr="00425C8F">
        <w:rPr>
          <w:i/>
          <w:iCs/>
          <w:lang w:val="en-IN"/>
        </w:rPr>
        <w:t xml:space="preserve"> Transaction ID&gt;</w:t>
      </w:r>
      <w:r w:rsidR="008E6E5F">
        <w:rPr>
          <w:lang w:val="en-IN"/>
        </w:rPr>
        <w:t>&lt;/</w:t>
      </w:r>
      <w:r w:rsidRPr="00425C8F">
        <w:rPr>
          <w:lang w:val="en-IN"/>
        </w:rPr>
        <w:t>TXNID&gt;</w:t>
      </w:r>
    </w:p>
    <w:p w:rsidR="00CD5C68" w:rsidRPr="00425C8F" w:rsidRDefault="00CD5C68" w:rsidP="00390AD2">
      <w:pPr>
        <w:pStyle w:val="Code"/>
        <w:ind w:left="0"/>
        <w:rPr>
          <w:lang w:val="en-IN"/>
        </w:rPr>
      </w:pPr>
      <w:r w:rsidRPr="00425C8F">
        <w:rPr>
          <w:lang w:val="en-IN"/>
        </w:rPr>
        <w:tab/>
        <w:t>&lt;</w:t>
      </w:r>
      <w:r w:rsidR="008E6E5F">
        <w:rPr>
          <w:lang w:val="en-IN"/>
        </w:rPr>
        <w:t>MESSAGE&gt;&lt;Transaction Message&gt;&lt;/</w:t>
      </w:r>
      <w:r w:rsidRPr="00425C8F">
        <w:rPr>
          <w:lang w:val="en-IN"/>
        </w:rPr>
        <w:t>MESSAGE&gt;</w:t>
      </w:r>
    </w:p>
    <w:p w:rsidR="00CD5C68" w:rsidRPr="00425C8F" w:rsidRDefault="00CD5C68" w:rsidP="00390AD2">
      <w:pPr>
        <w:pStyle w:val="Code"/>
        <w:ind w:left="0"/>
        <w:rPr>
          <w:lang w:val="en-IN"/>
        </w:rPr>
      </w:pPr>
      <w:r w:rsidRPr="00425C8F">
        <w:rPr>
          <w:lang w:val="en-IN"/>
        </w:rPr>
        <w:t>&lt;/COMMAND&gt;</w:t>
      </w:r>
    </w:p>
    <w:p w:rsidR="00CD5C68" w:rsidRPr="00425C8F" w:rsidRDefault="00CD5C68" w:rsidP="001E6309">
      <w:pPr>
        <w:pStyle w:val="Heading"/>
        <w:rPr>
          <w:color w:val="auto"/>
        </w:rPr>
      </w:pPr>
      <w:r w:rsidRPr="00425C8F">
        <w:rPr>
          <w:color w:val="auto"/>
        </w:rPr>
        <w:t>Field Details</w:t>
      </w:r>
    </w:p>
    <w:tbl>
      <w:tblPr>
        <w:tblW w:w="95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800"/>
        <w:gridCol w:w="2340"/>
        <w:gridCol w:w="1260"/>
        <w:gridCol w:w="1260"/>
        <w:gridCol w:w="1496"/>
      </w:tblGrid>
      <w:tr w:rsidR="00CD5C68" w:rsidRPr="00425C8F" w:rsidTr="00390AD2">
        <w:trPr>
          <w:trHeight w:val="277"/>
          <w:tblHeader/>
        </w:trPr>
        <w:tc>
          <w:tcPr>
            <w:tcW w:w="144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340" w:type="dxa"/>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96" w:type="dxa"/>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cantSplit/>
          <w:trHeight w:val="277"/>
        </w:trPr>
        <w:tc>
          <w:tcPr>
            <w:tcW w:w="9596" w:type="dxa"/>
            <w:gridSpan w:val="6"/>
          </w:tcPr>
          <w:p w:rsidR="00CD5C68" w:rsidRPr="00425C8F" w:rsidRDefault="00CD5C68" w:rsidP="00940B20">
            <w:pPr>
              <w:pStyle w:val="Tablecontent"/>
              <w:rPr>
                <w:b/>
                <w:bCs/>
                <w:lang w:val="en-IN"/>
              </w:rPr>
            </w:pP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TYPE</w:t>
            </w:r>
          </w:p>
        </w:tc>
        <w:tc>
          <w:tcPr>
            <w:tcW w:w="1800" w:type="dxa"/>
          </w:tcPr>
          <w:p w:rsidR="00CD5C68" w:rsidRPr="00425C8F" w:rsidRDefault="00CD5C68" w:rsidP="00940B20">
            <w:pPr>
              <w:pStyle w:val="Tablecontent"/>
              <w:rPr>
                <w:lang w:val="en-IN"/>
              </w:rPr>
            </w:pPr>
            <w:r w:rsidRPr="00425C8F">
              <w:rPr>
                <w:lang w:val="en-IN"/>
              </w:rPr>
              <w:t>Response type</w:t>
            </w:r>
          </w:p>
        </w:tc>
        <w:tc>
          <w:tcPr>
            <w:tcW w:w="2340" w:type="dxa"/>
          </w:tcPr>
          <w:p w:rsidR="00CD5C68" w:rsidRPr="00425C8F" w:rsidRDefault="00CD5C68" w:rsidP="00940B20">
            <w:pPr>
              <w:pStyle w:val="Tablecontent"/>
              <w:rPr>
                <w:lang w:val="en-IN"/>
              </w:rPr>
            </w:pPr>
            <w:r w:rsidRPr="00425C8F">
              <w:rPr>
                <w:lang w:val="en-IN"/>
              </w:rPr>
              <w:t>Response Type</w:t>
            </w:r>
          </w:p>
        </w:tc>
        <w:tc>
          <w:tcPr>
            <w:tcW w:w="1260" w:type="dxa"/>
          </w:tcPr>
          <w:p w:rsidR="00CD5C68" w:rsidRPr="00425C8F" w:rsidRDefault="00CD5C68" w:rsidP="00940B20">
            <w:pPr>
              <w:pStyle w:val="Tablecontent"/>
              <w:rPr>
                <w:lang w:val="en-IN"/>
              </w:rPr>
            </w:pPr>
            <w:r w:rsidRPr="00425C8F">
              <w:rPr>
                <w:lang w:val="en-IN"/>
              </w:rPr>
              <w:t>EXPPBRESP</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TXNSTATUS</w:t>
            </w:r>
          </w:p>
        </w:tc>
        <w:tc>
          <w:tcPr>
            <w:tcW w:w="1800" w:type="dxa"/>
          </w:tcPr>
          <w:p w:rsidR="00CD5C68" w:rsidRPr="00425C8F" w:rsidRDefault="00CD5C68" w:rsidP="00940B20">
            <w:pPr>
              <w:pStyle w:val="Tablecontent"/>
              <w:rPr>
                <w:lang w:val="en-IN"/>
              </w:rPr>
            </w:pPr>
            <w:r w:rsidRPr="00425C8F">
              <w:rPr>
                <w:lang w:val="en-IN"/>
              </w:rPr>
              <w:t>Transaction Status</w:t>
            </w:r>
          </w:p>
        </w:tc>
        <w:tc>
          <w:tcPr>
            <w:tcW w:w="2340" w:type="dxa"/>
          </w:tcPr>
          <w:p w:rsidR="00CD5C68" w:rsidRPr="00425C8F" w:rsidRDefault="00CD5C68" w:rsidP="00940B20">
            <w:pPr>
              <w:pStyle w:val="Tablecontent"/>
              <w:rPr>
                <w:lang w:val="en-IN"/>
              </w:rPr>
            </w:pPr>
            <w:r w:rsidRPr="00425C8F">
              <w:rPr>
                <w:lang w:val="en-IN"/>
              </w:rPr>
              <w:t>Status of the request</w:t>
            </w:r>
          </w:p>
          <w:p w:rsidR="00CD5C68" w:rsidRPr="00425C8F" w:rsidRDefault="00CD5C68" w:rsidP="00940B20">
            <w:pPr>
              <w:pStyle w:val="TableListBullet1"/>
              <w:jc w:val="left"/>
              <w:rPr>
                <w:lang w:val="en-IN"/>
              </w:rPr>
            </w:pPr>
            <w:r w:rsidRPr="00425C8F">
              <w:rPr>
                <w:lang w:val="en-IN"/>
              </w:rPr>
              <w:t xml:space="preserve">Transaction Status= 200 means Success, </w:t>
            </w:r>
          </w:p>
          <w:p w:rsidR="00CD5C68" w:rsidRPr="00425C8F" w:rsidRDefault="00CD5C68" w:rsidP="00940B20">
            <w:pPr>
              <w:pStyle w:val="TableListBullet1"/>
              <w:jc w:val="left"/>
              <w:rPr>
                <w:lang w:val="en-IN"/>
              </w:rPr>
            </w:pPr>
            <w:r w:rsidRPr="00425C8F">
              <w:rPr>
                <w:lang w:val="en-IN"/>
              </w:rPr>
              <w:t xml:space="preserve">Transaction Status Other than 200 means failed </w:t>
            </w:r>
          </w:p>
        </w:tc>
        <w:tc>
          <w:tcPr>
            <w:tcW w:w="1260" w:type="dxa"/>
          </w:tcPr>
          <w:p w:rsidR="00CD5C68" w:rsidRPr="00425C8F" w:rsidRDefault="00CD5C68" w:rsidP="00940B20">
            <w:pPr>
              <w:pStyle w:val="Tablecontent"/>
              <w:rPr>
                <w:lang w:val="en-IN"/>
              </w:rPr>
            </w:pPr>
            <w:r w:rsidRPr="00425C8F">
              <w:rPr>
                <w:lang w:val="en-IN"/>
              </w:rPr>
              <w:t>200</w:t>
            </w:r>
          </w:p>
        </w:tc>
        <w:tc>
          <w:tcPr>
            <w:tcW w:w="1260" w:type="dxa"/>
          </w:tcPr>
          <w:p w:rsidR="00CD5C68" w:rsidRPr="00425C8F" w:rsidRDefault="00CD5C68" w:rsidP="00940B20">
            <w:pPr>
              <w:pStyle w:val="Tablecontent"/>
              <w:rPr>
                <w:lang w:val="en-IN"/>
              </w:rPr>
            </w:pPr>
            <w:r w:rsidRPr="00425C8F">
              <w:rPr>
                <w:lang w:val="en-IN"/>
              </w:rPr>
              <w:t>N (10)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DATE</w:t>
            </w:r>
          </w:p>
        </w:tc>
        <w:tc>
          <w:tcPr>
            <w:tcW w:w="1800" w:type="dxa"/>
          </w:tcPr>
          <w:p w:rsidR="00CD5C68" w:rsidRPr="00425C8F" w:rsidRDefault="00CD5C68" w:rsidP="00940B20">
            <w:pPr>
              <w:pStyle w:val="Tablecontent"/>
              <w:rPr>
                <w:lang w:val="en-IN"/>
              </w:rPr>
            </w:pPr>
            <w:r w:rsidRPr="00425C8F">
              <w:rPr>
                <w:lang w:val="en-IN"/>
              </w:rPr>
              <w:t>Date and time</w:t>
            </w:r>
          </w:p>
        </w:tc>
        <w:tc>
          <w:tcPr>
            <w:tcW w:w="2340" w:type="dxa"/>
          </w:tcPr>
          <w:p w:rsidR="00CD5C68" w:rsidRPr="00425C8F" w:rsidRDefault="00CD5C68" w:rsidP="00940B20">
            <w:pPr>
              <w:pStyle w:val="Tablecontent"/>
              <w:rPr>
                <w:lang w:val="en-IN"/>
              </w:rPr>
            </w:pPr>
            <w:r w:rsidRPr="00425C8F">
              <w:rPr>
                <w:lang w:val="en-IN"/>
              </w:rPr>
              <w:t xml:space="preserve">Date and time on which response was sent from </w:t>
            </w:r>
            <w:r w:rsidR="007C479A" w:rsidRPr="00425C8F">
              <w:rPr>
                <w:lang w:val="en-IN"/>
              </w:rPr>
              <w:t>PreTUPS</w:t>
            </w:r>
            <w:r w:rsidRPr="00425C8F">
              <w:rPr>
                <w:lang w:val="en-IN"/>
              </w:rPr>
              <w:t>. HH are in 24 Hour format</w:t>
            </w:r>
          </w:p>
        </w:tc>
        <w:tc>
          <w:tcPr>
            <w:tcW w:w="1260" w:type="dxa"/>
          </w:tcPr>
          <w:p w:rsidR="00CD5C68" w:rsidRPr="00425C8F" w:rsidRDefault="00CD5C68" w:rsidP="00940B20">
            <w:pPr>
              <w:pStyle w:val="Tablecontent"/>
              <w:rPr>
                <w:lang w:val="en-IN"/>
              </w:rPr>
            </w:pPr>
            <w:r w:rsidRPr="00425C8F">
              <w:rPr>
                <w:lang w:val="en-IN"/>
              </w:rPr>
              <w:t>DD/MM/YYYY HH24:MI:SS</w:t>
            </w:r>
          </w:p>
        </w:tc>
        <w:tc>
          <w:tcPr>
            <w:tcW w:w="1260" w:type="dxa"/>
          </w:tcPr>
          <w:p w:rsidR="00CD5C68" w:rsidRPr="00425C8F" w:rsidRDefault="00CD5C68" w:rsidP="00940B20">
            <w:pPr>
              <w:pStyle w:val="Tablecontent"/>
              <w:rPr>
                <w:lang w:val="en-IN"/>
              </w:rPr>
            </w:pPr>
            <w:r w:rsidRPr="00425C8F">
              <w:rPr>
                <w:lang w:val="en-IN"/>
              </w:rPr>
              <w:t>D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EXTREFNUM</w:t>
            </w:r>
          </w:p>
        </w:tc>
        <w:tc>
          <w:tcPr>
            <w:tcW w:w="1800" w:type="dxa"/>
          </w:tcPr>
          <w:p w:rsidR="00CD5C68" w:rsidRPr="00425C8F" w:rsidRDefault="00CD5C68" w:rsidP="00940B20">
            <w:pPr>
              <w:pStyle w:val="Tablecontent"/>
              <w:rPr>
                <w:lang w:val="en-IN"/>
              </w:rPr>
            </w:pPr>
            <w:r w:rsidRPr="00425C8F">
              <w:rPr>
                <w:lang w:val="en-IN"/>
              </w:rPr>
              <w:t>External Reference number</w:t>
            </w:r>
          </w:p>
        </w:tc>
        <w:tc>
          <w:tcPr>
            <w:tcW w:w="2340" w:type="dxa"/>
          </w:tcPr>
          <w:p w:rsidR="00CD5C68" w:rsidRPr="00425C8F" w:rsidRDefault="00CD5C68" w:rsidP="00940B20">
            <w:pPr>
              <w:pStyle w:val="Tablecontent"/>
              <w:rPr>
                <w:lang w:val="en-IN"/>
              </w:rPr>
            </w:pPr>
            <w:r w:rsidRPr="00425C8F">
              <w:rPr>
                <w:lang w:val="en-IN"/>
              </w:rPr>
              <w:t>Reference number that was passed by the external system</w:t>
            </w:r>
          </w:p>
        </w:tc>
        <w:tc>
          <w:tcPr>
            <w:tcW w:w="1260" w:type="dxa"/>
          </w:tcPr>
          <w:p w:rsidR="00CD5C68" w:rsidRPr="00425C8F" w:rsidRDefault="00CD5C68" w:rsidP="00940B20">
            <w:pPr>
              <w:pStyle w:val="Tablecontent"/>
              <w:rPr>
                <w:lang w:val="en-IN"/>
              </w:rPr>
            </w:pPr>
            <w:r w:rsidRPr="00425C8F">
              <w:rPr>
                <w:lang w:val="en-IN"/>
              </w:rPr>
              <w:t>12345</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O</w:t>
            </w:r>
          </w:p>
          <w:p w:rsidR="00CD5C68" w:rsidRPr="00425C8F" w:rsidRDefault="00CD5C68" w:rsidP="00940B20">
            <w:pPr>
              <w:pStyle w:val="Tablecontent"/>
              <w:rPr>
                <w:lang w:val="en-IN"/>
              </w:rPr>
            </w:pPr>
            <w:r w:rsidRPr="00425C8F">
              <w:rPr>
                <w:lang w:val="en-IN"/>
              </w:rPr>
              <w:t>(Tag is mandatory</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TXNID</w:t>
            </w:r>
          </w:p>
        </w:tc>
        <w:tc>
          <w:tcPr>
            <w:tcW w:w="1800" w:type="dxa"/>
          </w:tcPr>
          <w:p w:rsidR="00CD5C68" w:rsidRPr="00425C8F" w:rsidRDefault="00CD5C68" w:rsidP="00940B20">
            <w:pPr>
              <w:pStyle w:val="Tablecontent"/>
              <w:rPr>
                <w:lang w:val="en-IN"/>
              </w:rPr>
            </w:pPr>
            <w:r w:rsidRPr="00425C8F">
              <w:rPr>
                <w:lang w:val="en-IN"/>
              </w:rPr>
              <w:t>&lt;Transaction ID&gt;</w:t>
            </w:r>
          </w:p>
        </w:tc>
        <w:tc>
          <w:tcPr>
            <w:tcW w:w="2340" w:type="dxa"/>
          </w:tcPr>
          <w:p w:rsidR="00CD5C68" w:rsidRPr="00425C8F" w:rsidRDefault="007C479A" w:rsidP="00940B20">
            <w:pPr>
              <w:pStyle w:val="Tablecontent"/>
              <w:rPr>
                <w:lang w:val="en-IN"/>
              </w:rPr>
            </w:pPr>
            <w:r w:rsidRPr="00425C8F">
              <w:rPr>
                <w:lang w:val="en-IN"/>
              </w:rPr>
              <w:t>PreTUPS</w:t>
            </w:r>
            <w:r w:rsidR="00CD5C68" w:rsidRPr="00425C8F">
              <w:rPr>
                <w:lang w:val="en-IN"/>
              </w:rPr>
              <w:t xml:space="preserve"> Transaction ID for the Customer Recharge Transaction</w:t>
            </w:r>
          </w:p>
        </w:tc>
        <w:tc>
          <w:tcPr>
            <w:tcW w:w="1260" w:type="dxa"/>
          </w:tcPr>
          <w:p w:rsidR="00CD5C68" w:rsidRPr="00425C8F" w:rsidRDefault="00CD5C68" w:rsidP="00940B20">
            <w:pPr>
              <w:pStyle w:val="Tablecontent"/>
              <w:rPr>
                <w:lang w:val="en-IN"/>
              </w:rPr>
            </w:pPr>
            <w:r w:rsidRPr="00425C8F">
              <w:rPr>
                <w:lang w:val="en-IN"/>
              </w:rPr>
              <w:t>DL/05/000000015</w:t>
            </w:r>
          </w:p>
        </w:tc>
        <w:tc>
          <w:tcPr>
            <w:tcW w:w="1260" w:type="dxa"/>
          </w:tcPr>
          <w:p w:rsidR="00CD5C68" w:rsidRPr="00425C8F" w:rsidRDefault="00CD5C68" w:rsidP="00940B20">
            <w:pPr>
              <w:pStyle w:val="Tablecontent"/>
              <w:rPr>
                <w:lang w:val="en-IN"/>
              </w:rPr>
            </w:pPr>
            <w:r w:rsidRPr="00425C8F">
              <w:rPr>
                <w:lang w:val="en-IN"/>
              </w:rPr>
              <w:t>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MESSAGE</w:t>
            </w:r>
          </w:p>
        </w:tc>
        <w:tc>
          <w:tcPr>
            <w:tcW w:w="1800" w:type="dxa"/>
          </w:tcPr>
          <w:p w:rsidR="00CD5C68" w:rsidRPr="00425C8F" w:rsidRDefault="00CD5C68" w:rsidP="00940B20">
            <w:pPr>
              <w:pStyle w:val="Tablecontent"/>
              <w:rPr>
                <w:lang w:val="en-IN"/>
              </w:rPr>
            </w:pPr>
            <w:r w:rsidRPr="00425C8F">
              <w:rPr>
                <w:lang w:val="en-IN"/>
              </w:rPr>
              <w:t xml:space="preserve">Message that will given in response </w:t>
            </w:r>
          </w:p>
        </w:tc>
        <w:tc>
          <w:tcPr>
            <w:tcW w:w="2340" w:type="dxa"/>
          </w:tcPr>
          <w:p w:rsidR="00CD5C68" w:rsidRPr="00425C8F" w:rsidRDefault="00CD5C68" w:rsidP="00940B20">
            <w:pPr>
              <w:pStyle w:val="Tablecontent"/>
              <w:rPr>
                <w:lang w:val="en-IN"/>
              </w:rPr>
            </w:pPr>
            <w:r w:rsidRPr="00425C8F">
              <w:rPr>
                <w:lang w:val="en-IN"/>
              </w:rPr>
              <w:t>Message</w:t>
            </w:r>
          </w:p>
        </w:tc>
        <w:tc>
          <w:tcPr>
            <w:tcW w:w="1260" w:type="dxa"/>
          </w:tcPr>
          <w:p w:rsidR="00CD5C68" w:rsidRPr="00425C8F" w:rsidRDefault="00CD5C68" w:rsidP="00940B20">
            <w:pPr>
              <w:pStyle w:val="Tablecontent"/>
              <w:rPr>
                <w:lang w:val="en-IN"/>
              </w:rPr>
            </w:pPr>
          </w:p>
        </w:tc>
        <w:tc>
          <w:tcPr>
            <w:tcW w:w="1260" w:type="dxa"/>
          </w:tcPr>
          <w:p w:rsidR="00CD5C68" w:rsidRPr="00425C8F" w:rsidRDefault="00CD5C68" w:rsidP="00940B20">
            <w:pPr>
              <w:pStyle w:val="Tablecontent"/>
              <w:rPr>
                <w:lang w:val="en-IN"/>
              </w:rPr>
            </w:pPr>
            <w:r w:rsidRPr="00425C8F">
              <w:rPr>
                <w:lang w:val="en-IN"/>
              </w:rPr>
              <w:t>A (500)</w:t>
            </w:r>
          </w:p>
        </w:tc>
        <w:tc>
          <w:tcPr>
            <w:tcW w:w="1496" w:type="dxa"/>
          </w:tcPr>
          <w:p w:rsidR="00CD5C68" w:rsidRPr="00425C8F" w:rsidRDefault="00CD5C68" w:rsidP="00940B20">
            <w:pPr>
              <w:pStyle w:val="Tablecontent"/>
              <w:rPr>
                <w:lang w:val="en-IN"/>
              </w:rPr>
            </w:pPr>
            <w:r w:rsidRPr="00425C8F">
              <w:rPr>
                <w:lang w:val="en-IN"/>
              </w:rPr>
              <w:t>O</w:t>
            </w:r>
          </w:p>
          <w:p w:rsidR="00CD5C68" w:rsidRPr="00425C8F" w:rsidRDefault="00CD5C68" w:rsidP="00940B20">
            <w:pPr>
              <w:pStyle w:val="Tablecontent"/>
              <w:rPr>
                <w:lang w:val="en-IN"/>
              </w:rPr>
            </w:pPr>
            <w:r w:rsidRPr="00425C8F">
              <w:rPr>
                <w:lang w:val="en-IN"/>
              </w:rPr>
              <w:t>(Tag is mandatory</w:t>
            </w:r>
          </w:p>
        </w:tc>
      </w:tr>
    </w:tbl>
    <w:p w:rsidR="00CD5C68" w:rsidRPr="00425C8F" w:rsidRDefault="00CD5C68" w:rsidP="00CD5C68">
      <w:pPr>
        <w:pStyle w:val="BodyText2"/>
        <w:rPr>
          <w:lang w:val="en-IN"/>
        </w:rPr>
      </w:pP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If the TXNSTATUS is not 200 then the user would be shown the error message (MESSAGE tag) returned in the response.</w:t>
      </w:r>
    </w:p>
    <w:p w:rsidR="00CD5C68" w:rsidRPr="00425C8F" w:rsidRDefault="00CD5C68" w:rsidP="00CD5C68">
      <w:pPr>
        <w:pStyle w:val="BodyText2"/>
        <w:rPr>
          <w:lang w:val="en-IN"/>
        </w:rPr>
      </w:pP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 xml:space="preserve">If due to some resion external system does not received response of the above request then External transaction server can send the recharge status request to </w:t>
      </w:r>
      <w:r w:rsidR="007C479A" w:rsidRPr="00425C8F">
        <w:rPr>
          <w:color w:val="auto"/>
          <w:lang w:val="en-IN"/>
        </w:rPr>
        <w:t>PreTUPS</w:t>
      </w:r>
      <w:r w:rsidRPr="00425C8F">
        <w:rPr>
          <w:color w:val="auto"/>
          <w:lang w:val="en-IN"/>
        </w:rPr>
        <w:t xml:space="preserve"> for checking the final status of the transaction. </w:t>
      </w: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 xml:space="preserve">If transaction status is 200 then </w:t>
      </w:r>
      <w:r w:rsidR="007C479A" w:rsidRPr="00425C8F">
        <w:rPr>
          <w:color w:val="auto"/>
          <w:lang w:val="en-IN"/>
        </w:rPr>
        <w:t>PreTUPS</w:t>
      </w:r>
      <w:r w:rsidRPr="00425C8F">
        <w:rPr>
          <w:color w:val="auto"/>
          <w:lang w:val="en-IN"/>
        </w:rPr>
        <w:t xml:space="preserve"> will send Previous and pos balance in the message tag.</w:t>
      </w:r>
    </w:p>
    <w:p w:rsidR="00CD5C68" w:rsidRPr="00425C8F" w:rsidRDefault="00CD5C68" w:rsidP="00CD5C68">
      <w:pPr>
        <w:pStyle w:val="BodyText2"/>
        <w:rPr>
          <w:lang w:val="en-IN"/>
        </w:rPr>
      </w:pPr>
    </w:p>
    <w:p w:rsidR="001E6309" w:rsidRPr="00425C8F" w:rsidRDefault="001E6309" w:rsidP="00337049">
      <w:pPr>
        <w:pStyle w:val="Heading2"/>
        <w:rPr>
          <w:lang w:val="en-IN"/>
        </w:rPr>
      </w:pPr>
      <w:bookmarkStart w:id="284" w:name="_Toc485139705"/>
      <w:bookmarkStart w:id="285" w:name="_Toc198974911"/>
      <w:bookmarkStart w:id="286" w:name="_Toc368313819"/>
      <w:r w:rsidRPr="00425C8F">
        <w:rPr>
          <w:lang w:val="en-IN"/>
        </w:rPr>
        <w:t>Post Paid Bill Payment (Collection) Cancellation</w:t>
      </w:r>
      <w:bookmarkEnd w:id="284"/>
    </w:p>
    <w:p w:rsidR="001E6309" w:rsidRPr="00425C8F" w:rsidRDefault="001E6309" w:rsidP="001E6309">
      <w:pPr>
        <w:pStyle w:val="BodyText2"/>
      </w:pPr>
      <w:r w:rsidRPr="00425C8F">
        <w:t>A Channel User would be able to reverse a customer’s Post paid account by initiating Collection/Bill Payment Cancellation Request</w:t>
      </w:r>
    </w:p>
    <w:p w:rsidR="001E6309" w:rsidRPr="00425C8F" w:rsidRDefault="001E6309" w:rsidP="001E6309">
      <w:pPr>
        <w:pStyle w:val="BodyText2"/>
      </w:pPr>
    </w:p>
    <w:p w:rsidR="001E6309" w:rsidRPr="00425C8F" w:rsidRDefault="001E6309" w:rsidP="001E6309">
      <w:pPr>
        <w:pStyle w:val="Heading"/>
        <w:rPr>
          <w:color w:val="auto"/>
        </w:rPr>
      </w:pPr>
      <w:r w:rsidRPr="00425C8F">
        <w:rPr>
          <w:color w:val="auto"/>
        </w:rPr>
        <w:lastRenderedPageBreak/>
        <w:t>Request format:</w:t>
      </w:r>
    </w:p>
    <w:p w:rsidR="001E6309" w:rsidRPr="00425C8F" w:rsidRDefault="001E6309" w:rsidP="001E6309">
      <w:pPr>
        <w:pStyle w:val="Code"/>
        <w:ind w:left="0"/>
      </w:pPr>
      <w:r w:rsidRPr="00425C8F">
        <w:t>&lt;?xml version="1.0"?&gt;&lt;!DOCTYPE COMMAND PUBLIC "-//Ocam//DTD XML Command1.0//EN""xml/command.dtd"&gt;</w:t>
      </w:r>
    </w:p>
    <w:p w:rsidR="001E6309" w:rsidRPr="00425C8F" w:rsidRDefault="001E6309" w:rsidP="001E6309">
      <w:pPr>
        <w:pStyle w:val="Code"/>
        <w:ind w:left="0" w:firstLine="720"/>
        <w:jc w:val="left"/>
      </w:pPr>
      <w:r w:rsidRPr="00425C8F">
        <w:t>&lt;</w:t>
      </w:r>
      <w:r w:rsidRPr="00425C8F">
        <w:rPr>
          <w:b/>
        </w:rPr>
        <w:t>COMMAND</w:t>
      </w:r>
      <w:r w:rsidRPr="00425C8F">
        <w:t>&gt;</w:t>
      </w:r>
    </w:p>
    <w:p w:rsidR="001E6309" w:rsidRPr="00425C8F" w:rsidRDefault="001E6309" w:rsidP="001E6309">
      <w:pPr>
        <w:pStyle w:val="Code"/>
        <w:ind w:left="720" w:firstLine="720"/>
      </w:pPr>
      <w:r w:rsidRPr="00425C8F">
        <w:t>&lt;</w:t>
      </w:r>
      <w:r w:rsidRPr="00425C8F">
        <w:rPr>
          <w:b/>
        </w:rPr>
        <w:t>TYPE</w:t>
      </w:r>
      <w:r w:rsidRPr="00425C8F">
        <w:t>&gt;&lt;Request Type&gt;&lt;/</w:t>
      </w:r>
      <w:r w:rsidRPr="00425C8F">
        <w:rPr>
          <w:b/>
        </w:rPr>
        <w:t>TYPE</w:t>
      </w:r>
      <w:r w:rsidRPr="00425C8F">
        <w:t>&gt;</w:t>
      </w:r>
    </w:p>
    <w:p w:rsidR="001E6309" w:rsidRPr="00425C8F" w:rsidRDefault="001E6309" w:rsidP="001E6309">
      <w:pPr>
        <w:pStyle w:val="Code"/>
        <w:ind w:left="1440"/>
      </w:pPr>
      <w:r w:rsidRPr="00425C8F">
        <w:t>&lt;</w:t>
      </w:r>
      <w:r w:rsidRPr="00425C8F">
        <w:rPr>
          <w:b/>
        </w:rPr>
        <w:t>EXTNWCODE</w:t>
      </w:r>
      <w:r w:rsidRPr="00425C8F">
        <w:t>&gt;</w:t>
      </w:r>
      <w:r w:rsidRPr="00425C8F">
        <w:rPr>
          <w:i/>
          <w:iCs/>
        </w:rPr>
        <w:t>&lt;Network External Code&gt;</w:t>
      </w:r>
      <w:r w:rsidRPr="00425C8F">
        <w:t>&lt;/</w:t>
      </w:r>
      <w:r w:rsidRPr="00425C8F">
        <w:rPr>
          <w:b/>
        </w:rPr>
        <w:t>EXTNWCODE</w:t>
      </w:r>
      <w:r w:rsidRPr="00425C8F">
        <w:t>&gt;</w:t>
      </w:r>
    </w:p>
    <w:p w:rsidR="001E6309" w:rsidRPr="00425C8F" w:rsidRDefault="001E6309" w:rsidP="001E6309">
      <w:pPr>
        <w:pStyle w:val="Code"/>
        <w:ind w:left="1440"/>
      </w:pPr>
      <w:r w:rsidRPr="00425C8F">
        <w:t>&lt;</w:t>
      </w:r>
      <w:r w:rsidRPr="00425C8F">
        <w:rPr>
          <w:b/>
        </w:rPr>
        <w:t>MSISDN</w:t>
      </w:r>
      <w:r w:rsidRPr="00425C8F">
        <w:t>&gt;</w:t>
      </w:r>
      <w:r w:rsidRPr="00425C8F">
        <w:rPr>
          <w:i/>
          <w:iCs/>
        </w:rPr>
        <w:t>&lt;Retailer MSISDN&gt;</w:t>
      </w:r>
      <w:r w:rsidR="008E6E5F">
        <w:t>&lt;/</w:t>
      </w:r>
      <w:r w:rsidRPr="00425C8F">
        <w:rPr>
          <w:b/>
        </w:rPr>
        <w:t>MSISDN</w:t>
      </w:r>
      <w:r w:rsidRPr="00425C8F">
        <w:t>&gt;</w:t>
      </w:r>
    </w:p>
    <w:p w:rsidR="001E6309" w:rsidRPr="00425C8F" w:rsidRDefault="001E6309" w:rsidP="001E6309">
      <w:pPr>
        <w:pStyle w:val="Code"/>
        <w:ind w:left="1440"/>
      </w:pPr>
      <w:r w:rsidRPr="00425C8F">
        <w:t>&lt;</w:t>
      </w:r>
      <w:r w:rsidRPr="00425C8F">
        <w:rPr>
          <w:b/>
        </w:rPr>
        <w:t>PIN</w:t>
      </w:r>
      <w:r w:rsidRPr="00425C8F">
        <w:t>&gt;&lt;Channel user PIN&gt;&lt;/</w:t>
      </w:r>
      <w:r w:rsidRPr="00425C8F">
        <w:rPr>
          <w:b/>
        </w:rPr>
        <w:t>PIN</w:t>
      </w:r>
      <w:r w:rsidRPr="00425C8F">
        <w:t>&gt;</w:t>
      </w:r>
    </w:p>
    <w:p w:rsidR="001E6309" w:rsidRPr="00425C8F" w:rsidRDefault="001E6309" w:rsidP="001E6309">
      <w:pPr>
        <w:pStyle w:val="Code"/>
        <w:ind w:left="1440"/>
      </w:pPr>
      <w:r w:rsidRPr="00425C8F">
        <w:t>&lt;</w:t>
      </w:r>
      <w:r w:rsidRPr="00425C8F">
        <w:rPr>
          <w:b/>
        </w:rPr>
        <w:t>LOGINID</w:t>
      </w:r>
      <w:r w:rsidRPr="00425C8F">
        <w:t>&gt;&lt;Channel user Login ID&lt;/</w:t>
      </w:r>
      <w:r w:rsidRPr="00425C8F">
        <w:rPr>
          <w:b/>
        </w:rPr>
        <w:t>LOGINID</w:t>
      </w:r>
      <w:r w:rsidRPr="00425C8F">
        <w:t>&gt;</w:t>
      </w:r>
    </w:p>
    <w:p w:rsidR="001E6309" w:rsidRPr="00425C8F" w:rsidRDefault="001E6309" w:rsidP="001E6309">
      <w:pPr>
        <w:pStyle w:val="Code"/>
        <w:ind w:left="1440"/>
      </w:pPr>
      <w:r w:rsidRPr="00425C8F">
        <w:t>&lt;</w:t>
      </w:r>
      <w:r w:rsidRPr="00425C8F">
        <w:rPr>
          <w:b/>
        </w:rPr>
        <w:t>PASSWORD</w:t>
      </w:r>
      <w:r w:rsidRPr="00425C8F">
        <w:t>&gt;&lt;Channel User Login Password&lt;/</w:t>
      </w:r>
      <w:r w:rsidRPr="00425C8F">
        <w:rPr>
          <w:b/>
        </w:rPr>
        <w:t>PASSWORD</w:t>
      </w:r>
      <w:r w:rsidRPr="00425C8F">
        <w:t>&gt;</w:t>
      </w:r>
    </w:p>
    <w:p w:rsidR="001E6309" w:rsidRPr="00425C8F" w:rsidRDefault="001E6309" w:rsidP="001E6309">
      <w:pPr>
        <w:pStyle w:val="Code"/>
        <w:ind w:left="1440"/>
      </w:pPr>
      <w:r w:rsidRPr="00425C8F">
        <w:t>&lt;</w:t>
      </w:r>
      <w:r w:rsidRPr="00425C8F">
        <w:rPr>
          <w:b/>
        </w:rPr>
        <w:t>EXTCODE</w:t>
      </w:r>
      <w:r w:rsidRPr="00425C8F">
        <w:t>&gt;</w:t>
      </w:r>
      <w:r w:rsidRPr="00425C8F">
        <w:rPr>
          <w:i/>
          <w:iCs/>
        </w:rPr>
        <w:t>&lt;</w:t>
      </w:r>
      <w:r w:rsidRPr="00425C8F">
        <w:rPr>
          <w:iCs/>
        </w:rPr>
        <w:t>Channel user unique External code</w:t>
      </w:r>
      <w:r w:rsidRPr="00425C8F">
        <w:rPr>
          <w:i/>
          <w:iCs/>
        </w:rPr>
        <w:t>&gt;</w:t>
      </w:r>
      <w:r w:rsidRPr="00425C8F">
        <w:t>&lt;/</w:t>
      </w:r>
      <w:r w:rsidRPr="00425C8F">
        <w:rPr>
          <w:b/>
        </w:rPr>
        <w:t>EXTCODE</w:t>
      </w:r>
      <w:r w:rsidRPr="00425C8F">
        <w:t>&gt;</w:t>
      </w:r>
    </w:p>
    <w:p w:rsidR="001E6309" w:rsidRPr="00425C8F" w:rsidRDefault="001E6309" w:rsidP="001E6309">
      <w:pPr>
        <w:pStyle w:val="Code"/>
        <w:ind w:left="1440"/>
      </w:pPr>
      <w:r w:rsidRPr="00425C8F">
        <w:t>&lt;</w:t>
      </w:r>
      <w:r w:rsidRPr="00425C8F">
        <w:rPr>
          <w:b/>
        </w:rPr>
        <w:t>EXTREFNUM</w:t>
      </w:r>
      <w:r w:rsidRPr="00425C8F">
        <w:t>&gt;&lt;Unique Reference number in the external system&gt;&lt;/</w:t>
      </w:r>
      <w:r w:rsidRPr="00425C8F">
        <w:rPr>
          <w:b/>
        </w:rPr>
        <w:t>EXTREFNUM</w:t>
      </w:r>
      <w:r w:rsidRPr="00425C8F">
        <w:t>&gt;</w:t>
      </w:r>
      <w:r w:rsidRPr="00425C8F">
        <w:tab/>
      </w:r>
    </w:p>
    <w:p w:rsidR="001E6309" w:rsidRPr="00425C8F" w:rsidRDefault="001E6309" w:rsidP="001E6309">
      <w:pPr>
        <w:pStyle w:val="Code"/>
        <w:ind w:left="1440"/>
      </w:pPr>
      <w:r w:rsidRPr="00425C8F">
        <w:t>&lt;</w:t>
      </w:r>
      <w:r w:rsidRPr="00425C8F">
        <w:rPr>
          <w:b/>
        </w:rPr>
        <w:t>MSISDN2</w:t>
      </w:r>
      <w:r w:rsidRPr="00425C8F">
        <w:t>&gt;&lt;Receiver MSISDN/Account Number&gt;&lt;/</w:t>
      </w:r>
      <w:r w:rsidRPr="00425C8F">
        <w:rPr>
          <w:b/>
        </w:rPr>
        <w:t>MSISDN2</w:t>
      </w:r>
      <w:r w:rsidRPr="00425C8F">
        <w:t>&gt;</w:t>
      </w:r>
    </w:p>
    <w:p w:rsidR="001E6309" w:rsidRPr="00425C8F" w:rsidRDefault="001E6309" w:rsidP="001E6309">
      <w:pPr>
        <w:pStyle w:val="Code"/>
        <w:ind w:left="1440"/>
      </w:pPr>
      <w:r w:rsidRPr="00425C8F">
        <w:t>&lt;</w:t>
      </w:r>
      <w:r w:rsidRPr="00425C8F">
        <w:rPr>
          <w:b/>
        </w:rPr>
        <w:t>TRANSACTIONID</w:t>
      </w:r>
      <w:r w:rsidRPr="00425C8F">
        <w:t>&gt;&lt;Transaction of Collection Billpay Request&gt;&lt;/</w:t>
      </w:r>
      <w:r w:rsidRPr="00425C8F">
        <w:rPr>
          <w:b/>
        </w:rPr>
        <w:t xml:space="preserve"> TRANSACTIONID</w:t>
      </w:r>
    </w:p>
    <w:p w:rsidR="001E6309" w:rsidRPr="00425C8F" w:rsidRDefault="001E6309" w:rsidP="001E6309">
      <w:pPr>
        <w:pStyle w:val="Code"/>
        <w:ind w:left="1440"/>
      </w:pPr>
      <w:r w:rsidRPr="00425C8F">
        <w:t>&lt;</w:t>
      </w:r>
      <w:r w:rsidRPr="00425C8F">
        <w:rPr>
          <w:b/>
        </w:rPr>
        <w:t>LANGUAGE1</w:t>
      </w:r>
      <w:r w:rsidRPr="00425C8F">
        <w:t>&gt;&lt;SENDER Language&gt;&lt;/</w:t>
      </w:r>
      <w:r w:rsidRPr="00425C8F">
        <w:rPr>
          <w:b/>
        </w:rPr>
        <w:t>LANGUAGE1</w:t>
      </w:r>
      <w:r w:rsidRPr="00425C8F">
        <w:t>&gt;</w:t>
      </w:r>
    </w:p>
    <w:p w:rsidR="001E6309" w:rsidRPr="00425C8F" w:rsidRDefault="001E6309" w:rsidP="001E6309">
      <w:pPr>
        <w:pStyle w:val="Code"/>
        <w:ind w:left="1440"/>
      </w:pPr>
      <w:r w:rsidRPr="00425C8F">
        <w:t>&lt;</w:t>
      </w:r>
      <w:r w:rsidRPr="00425C8F">
        <w:rPr>
          <w:b/>
        </w:rPr>
        <w:t>LANGUAGE2</w:t>
      </w:r>
      <w:r w:rsidRPr="00425C8F">
        <w:t>&gt;&lt;Receiver Language&gt;&lt;/</w:t>
      </w:r>
      <w:r w:rsidRPr="00425C8F">
        <w:rPr>
          <w:b/>
        </w:rPr>
        <w:t>LANGUAGE2</w:t>
      </w:r>
      <w:r w:rsidRPr="00425C8F">
        <w:t>&gt;</w:t>
      </w:r>
    </w:p>
    <w:p w:rsidR="001E6309" w:rsidRPr="00425C8F" w:rsidRDefault="001E6309" w:rsidP="001E6309">
      <w:pPr>
        <w:pStyle w:val="Code"/>
        <w:ind w:left="180" w:firstLine="540"/>
        <w:jc w:val="left"/>
      </w:pPr>
      <w:r w:rsidRPr="00425C8F">
        <w:t>&lt;</w:t>
      </w:r>
      <w:r w:rsidRPr="00425C8F">
        <w:rPr>
          <w:b/>
        </w:rPr>
        <w:t>/COMMAND</w:t>
      </w:r>
      <w:r w:rsidRPr="00425C8F">
        <w:t>&gt;</w:t>
      </w:r>
    </w:p>
    <w:p w:rsidR="001E6309" w:rsidRPr="00425C8F" w:rsidRDefault="001E6309" w:rsidP="001E6309">
      <w:pPr>
        <w:pStyle w:val="Code"/>
        <w:ind w:left="0"/>
      </w:pPr>
    </w:p>
    <w:p w:rsidR="001E6309" w:rsidRPr="00425C8F" w:rsidRDefault="001E6309" w:rsidP="001E6309">
      <w:pPr>
        <w:pStyle w:val="Head"/>
      </w:pPr>
      <w:r w:rsidRPr="00425C8F">
        <w:t>Fields Detail</w:t>
      </w:r>
    </w:p>
    <w:tbl>
      <w:tblPr>
        <w:tblW w:w="9467"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727"/>
        <w:gridCol w:w="1800"/>
        <w:gridCol w:w="1963"/>
        <w:gridCol w:w="17"/>
        <w:gridCol w:w="1260"/>
        <w:gridCol w:w="1260"/>
        <w:gridCol w:w="1440"/>
      </w:tblGrid>
      <w:tr w:rsidR="001E6309" w:rsidRPr="00425C8F" w:rsidTr="00762089">
        <w:trPr>
          <w:trHeight w:val="277"/>
          <w:tblHeader/>
        </w:trPr>
        <w:tc>
          <w:tcPr>
            <w:tcW w:w="1727" w:type="dxa"/>
            <w:tcBorders>
              <w:top w:val="single" w:sz="4" w:space="0" w:color="000000"/>
              <w:bottom w:val="single" w:sz="6" w:space="0" w:color="000000"/>
            </w:tcBorders>
            <w:shd w:val="clear" w:color="auto" w:fill="E31837"/>
          </w:tcPr>
          <w:p w:rsidR="001E6309" w:rsidRPr="00425C8F" w:rsidRDefault="001E6309" w:rsidP="00762089">
            <w:pPr>
              <w:pStyle w:val="TableColumnLabels"/>
              <w:rPr>
                <w:color w:val="auto"/>
              </w:rPr>
            </w:pPr>
            <w:r w:rsidRPr="00425C8F">
              <w:rPr>
                <w:color w:val="auto"/>
              </w:rPr>
              <w:t>TAG</w:t>
            </w:r>
          </w:p>
        </w:tc>
        <w:tc>
          <w:tcPr>
            <w:tcW w:w="1800" w:type="dxa"/>
            <w:tcBorders>
              <w:top w:val="single" w:sz="4" w:space="0" w:color="000000"/>
              <w:bottom w:val="single" w:sz="6" w:space="0" w:color="000000"/>
            </w:tcBorders>
            <w:shd w:val="clear" w:color="auto" w:fill="E31837"/>
          </w:tcPr>
          <w:p w:rsidR="001E6309" w:rsidRPr="00425C8F" w:rsidRDefault="001E6309" w:rsidP="00762089">
            <w:pPr>
              <w:pStyle w:val="TableColumnLabels"/>
              <w:rPr>
                <w:color w:val="auto"/>
              </w:rPr>
            </w:pPr>
            <w:r w:rsidRPr="00425C8F">
              <w:rPr>
                <w:color w:val="auto"/>
              </w:rPr>
              <w:t>Fields</w:t>
            </w:r>
          </w:p>
        </w:tc>
        <w:tc>
          <w:tcPr>
            <w:tcW w:w="1963" w:type="dxa"/>
            <w:tcBorders>
              <w:top w:val="single" w:sz="4" w:space="0" w:color="000000"/>
              <w:bottom w:val="single" w:sz="6" w:space="0" w:color="000000"/>
            </w:tcBorders>
            <w:shd w:val="clear" w:color="auto" w:fill="E31837"/>
          </w:tcPr>
          <w:p w:rsidR="001E6309" w:rsidRPr="00425C8F" w:rsidRDefault="001E6309" w:rsidP="00762089">
            <w:pPr>
              <w:pStyle w:val="TableColumnLabels"/>
              <w:rPr>
                <w:color w:val="auto"/>
              </w:rPr>
            </w:pPr>
            <w:r w:rsidRPr="00425C8F">
              <w:rPr>
                <w:color w:val="auto"/>
              </w:rPr>
              <w:t>Remarks</w:t>
            </w:r>
          </w:p>
        </w:tc>
        <w:tc>
          <w:tcPr>
            <w:tcW w:w="1277" w:type="dxa"/>
            <w:gridSpan w:val="2"/>
            <w:tcBorders>
              <w:top w:val="single" w:sz="4" w:space="0" w:color="000000"/>
              <w:bottom w:val="single" w:sz="6" w:space="0" w:color="000000"/>
            </w:tcBorders>
            <w:shd w:val="clear" w:color="auto" w:fill="E31837"/>
          </w:tcPr>
          <w:p w:rsidR="001E6309" w:rsidRPr="00425C8F" w:rsidRDefault="001E6309" w:rsidP="00762089">
            <w:pPr>
              <w:pStyle w:val="TableColumnLabels"/>
              <w:rPr>
                <w:color w:val="auto"/>
              </w:rPr>
            </w:pPr>
            <w:r w:rsidRPr="00425C8F">
              <w:rPr>
                <w:color w:val="auto"/>
              </w:rPr>
              <w:t>Example</w:t>
            </w:r>
          </w:p>
        </w:tc>
        <w:tc>
          <w:tcPr>
            <w:tcW w:w="1260" w:type="dxa"/>
            <w:tcBorders>
              <w:top w:val="single" w:sz="4" w:space="0" w:color="000000"/>
              <w:bottom w:val="single" w:sz="6" w:space="0" w:color="000000"/>
            </w:tcBorders>
            <w:shd w:val="clear" w:color="auto" w:fill="E31837"/>
          </w:tcPr>
          <w:p w:rsidR="001E6309" w:rsidRPr="00425C8F" w:rsidRDefault="001E6309" w:rsidP="00762089">
            <w:pPr>
              <w:pStyle w:val="TableColumnLabels"/>
              <w:rPr>
                <w:color w:val="auto"/>
              </w:rPr>
            </w:pPr>
            <w:r w:rsidRPr="00425C8F">
              <w:rPr>
                <w:color w:val="auto"/>
              </w:rPr>
              <w:t>Field Type</w:t>
            </w:r>
          </w:p>
        </w:tc>
        <w:tc>
          <w:tcPr>
            <w:tcW w:w="1440" w:type="dxa"/>
            <w:tcBorders>
              <w:top w:val="single" w:sz="4" w:space="0" w:color="000000"/>
              <w:bottom w:val="single" w:sz="6" w:space="0" w:color="000000"/>
            </w:tcBorders>
            <w:shd w:val="clear" w:color="auto" w:fill="E31837"/>
          </w:tcPr>
          <w:p w:rsidR="001E6309" w:rsidRPr="00425C8F" w:rsidRDefault="001E6309" w:rsidP="00762089">
            <w:pPr>
              <w:pStyle w:val="TableColumnLabels"/>
              <w:rPr>
                <w:color w:val="auto"/>
              </w:rPr>
            </w:pPr>
            <w:r w:rsidRPr="00425C8F">
              <w:rPr>
                <w:color w:val="auto"/>
              </w:rPr>
              <w:t>Optional/</w:t>
            </w:r>
          </w:p>
          <w:p w:rsidR="001E6309" w:rsidRPr="00425C8F" w:rsidRDefault="001E6309" w:rsidP="00762089">
            <w:pPr>
              <w:pStyle w:val="TableColumnLabels"/>
              <w:rPr>
                <w:color w:val="auto"/>
              </w:rPr>
            </w:pPr>
            <w:r w:rsidRPr="00425C8F">
              <w:rPr>
                <w:color w:val="auto"/>
              </w:rPr>
              <w:t>Mandatory</w:t>
            </w:r>
          </w:p>
        </w:tc>
      </w:tr>
      <w:tr w:rsidR="001E6309" w:rsidRPr="00425C8F" w:rsidTr="00762089">
        <w:trPr>
          <w:trHeight w:val="277"/>
        </w:trPr>
        <w:tc>
          <w:tcPr>
            <w:tcW w:w="1727" w:type="dxa"/>
            <w:tcBorders>
              <w:top w:val="single" w:sz="6" w:space="0" w:color="000000"/>
            </w:tcBorders>
          </w:tcPr>
          <w:p w:rsidR="001E6309" w:rsidRPr="00425C8F" w:rsidRDefault="001E6309" w:rsidP="00762089">
            <w:pPr>
              <w:pStyle w:val="Tablecontent"/>
            </w:pPr>
            <w:r w:rsidRPr="00425C8F">
              <w:t>TYPE</w:t>
            </w:r>
          </w:p>
        </w:tc>
        <w:tc>
          <w:tcPr>
            <w:tcW w:w="1800" w:type="dxa"/>
            <w:tcBorders>
              <w:top w:val="single" w:sz="6" w:space="0" w:color="000000"/>
            </w:tcBorders>
          </w:tcPr>
          <w:p w:rsidR="001E6309" w:rsidRPr="00425C8F" w:rsidRDefault="001E6309" w:rsidP="00762089">
            <w:pPr>
              <w:pStyle w:val="Tablecontent"/>
            </w:pPr>
            <w:r w:rsidRPr="00425C8F">
              <w:t>Request type</w:t>
            </w:r>
          </w:p>
        </w:tc>
        <w:tc>
          <w:tcPr>
            <w:tcW w:w="1963" w:type="dxa"/>
            <w:tcBorders>
              <w:top w:val="single" w:sz="6" w:space="0" w:color="000000"/>
            </w:tcBorders>
          </w:tcPr>
          <w:p w:rsidR="001E6309" w:rsidRPr="00425C8F" w:rsidRDefault="001E6309" w:rsidP="00762089">
            <w:pPr>
              <w:pStyle w:val="Tablecontent"/>
              <w:rPr>
                <w:b/>
              </w:rPr>
            </w:pPr>
            <w:r w:rsidRPr="00425C8F">
              <w:t xml:space="preserve">Request Type, should be sent with each request – </w:t>
            </w:r>
            <w:r w:rsidRPr="00425C8F">
              <w:rPr>
                <w:b/>
              </w:rPr>
              <w:t>fixed value</w:t>
            </w:r>
          </w:p>
          <w:p w:rsidR="001E6309" w:rsidRPr="00425C8F" w:rsidRDefault="001E6309" w:rsidP="00762089">
            <w:pPr>
              <w:pStyle w:val="Tablecontent"/>
              <w:rPr>
                <w:b/>
              </w:rPr>
            </w:pPr>
          </w:p>
        </w:tc>
        <w:tc>
          <w:tcPr>
            <w:tcW w:w="1277" w:type="dxa"/>
            <w:gridSpan w:val="2"/>
            <w:tcBorders>
              <w:top w:val="single" w:sz="6" w:space="0" w:color="000000"/>
            </w:tcBorders>
          </w:tcPr>
          <w:p w:rsidR="001E6309" w:rsidRPr="00425C8F" w:rsidRDefault="001E6309" w:rsidP="00762089">
            <w:pPr>
              <w:pStyle w:val="Tablecontent"/>
            </w:pPr>
            <w:r w:rsidRPr="00425C8F">
              <w:t>COLCCNREQ</w:t>
            </w:r>
          </w:p>
        </w:tc>
        <w:tc>
          <w:tcPr>
            <w:tcW w:w="1260" w:type="dxa"/>
            <w:tcBorders>
              <w:top w:val="single" w:sz="6" w:space="0" w:color="000000"/>
            </w:tcBorders>
          </w:tcPr>
          <w:p w:rsidR="001E6309" w:rsidRPr="00425C8F" w:rsidRDefault="001E6309" w:rsidP="00762089">
            <w:pPr>
              <w:pStyle w:val="Tablecontent"/>
            </w:pPr>
            <w:r w:rsidRPr="00425C8F">
              <w:t>A (20)</w:t>
            </w:r>
          </w:p>
        </w:tc>
        <w:tc>
          <w:tcPr>
            <w:tcW w:w="1440" w:type="dxa"/>
            <w:tcBorders>
              <w:top w:val="single" w:sz="6" w:space="0" w:color="000000"/>
            </w:tcBorders>
          </w:tcPr>
          <w:p w:rsidR="001E6309" w:rsidRPr="00425C8F" w:rsidRDefault="001E6309" w:rsidP="00762089">
            <w:pPr>
              <w:pStyle w:val="Tablecontent"/>
            </w:pPr>
            <w:r w:rsidRPr="00425C8F">
              <w:t>M</w:t>
            </w:r>
          </w:p>
        </w:tc>
      </w:tr>
      <w:tr w:rsidR="001E6309" w:rsidRPr="00425C8F" w:rsidTr="00762089">
        <w:trPr>
          <w:trHeight w:val="277"/>
        </w:trPr>
        <w:tc>
          <w:tcPr>
            <w:tcW w:w="1727" w:type="dxa"/>
          </w:tcPr>
          <w:p w:rsidR="001E6309" w:rsidRPr="00425C8F" w:rsidRDefault="001E6309" w:rsidP="00762089">
            <w:pPr>
              <w:pStyle w:val="Tablecontent"/>
            </w:pPr>
            <w:r w:rsidRPr="00425C8F">
              <w:t>EXTNWCODE</w:t>
            </w:r>
          </w:p>
        </w:tc>
        <w:tc>
          <w:tcPr>
            <w:tcW w:w="1800" w:type="dxa"/>
          </w:tcPr>
          <w:p w:rsidR="001E6309" w:rsidRPr="00425C8F" w:rsidRDefault="001E6309" w:rsidP="00762089">
            <w:pPr>
              <w:pStyle w:val="Tablecontent"/>
            </w:pPr>
            <w:r w:rsidRPr="00425C8F">
              <w:t xml:space="preserve">Network code </w:t>
            </w:r>
          </w:p>
        </w:tc>
        <w:tc>
          <w:tcPr>
            <w:tcW w:w="1963" w:type="dxa"/>
          </w:tcPr>
          <w:p w:rsidR="001E6309" w:rsidRPr="00425C8F" w:rsidRDefault="001E6309" w:rsidP="00762089">
            <w:pPr>
              <w:pStyle w:val="Tablecontent"/>
            </w:pPr>
            <w:r w:rsidRPr="00425C8F">
              <w:t>Network code of the Channel User defined in PreTUPS as External Network code</w:t>
            </w:r>
          </w:p>
        </w:tc>
        <w:tc>
          <w:tcPr>
            <w:tcW w:w="1277" w:type="dxa"/>
            <w:gridSpan w:val="2"/>
          </w:tcPr>
          <w:p w:rsidR="001E6309" w:rsidRPr="00425C8F" w:rsidRDefault="001E6309" w:rsidP="00762089">
            <w:pPr>
              <w:pStyle w:val="Tablecontent"/>
            </w:pPr>
            <w:r w:rsidRPr="00425C8F">
              <w:t>CP</w:t>
            </w:r>
          </w:p>
        </w:tc>
        <w:tc>
          <w:tcPr>
            <w:tcW w:w="1260" w:type="dxa"/>
          </w:tcPr>
          <w:p w:rsidR="001E6309" w:rsidRPr="00425C8F" w:rsidRDefault="001E6309" w:rsidP="00762089">
            <w:pPr>
              <w:pStyle w:val="Tablecontent"/>
            </w:pPr>
            <w:r w:rsidRPr="00425C8F">
              <w:t>A (2)</w:t>
            </w:r>
          </w:p>
        </w:tc>
        <w:tc>
          <w:tcPr>
            <w:tcW w:w="1440" w:type="dxa"/>
          </w:tcPr>
          <w:p w:rsidR="001E6309" w:rsidRPr="00425C8F" w:rsidRDefault="001E6309" w:rsidP="00762089">
            <w:pPr>
              <w:pStyle w:val="Tablecontent"/>
            </w:pPr>
            <w:r w:rsidRPr="00425C8F">
              <w:t>M</w:t>
            </w:r>
          </w:p>
        </w:tc>
      </w:tr>
      <w:tr w:rsidR="001E6309" w:rsidRPr="00425C8F" w:rsidTr="00762089">
        <w:trPr>
          <w:cantSplit/>
          <w:trHeight w:val="277"/>
        </w:trPr>
        <w:tc>
          <w:tcPr>
            <w:tcW w:w="1727" w:type="dxa"/>
          </w:tcPr>
          <w:p w:rsidR="001E6309" w:rsidRPr="00425C8F" w:rsidRDefault="001E6309" w:rsidP="00762089">
            <w:pPr>
              <w:pStyle w:val="Tablecontent"/>
            </w:pPr>
            <w:r w:rsidRPr="00425C8F">
              <w:t>MSISDN</w:t>
            </w:r>
          </w:p>
        </w:tc>
        <w:tc>
          <w:tcPr>
            <w:tcW w:w="1800" w:type="dxa"/>
          </w:tcPr>
          <w:p w:rsidR="001E6309" w:rsidRPr="00425C8F" w:rsidRDefault="001E6309" w:rsidP="00762089">
            <w:pPr>
              <w:pStyle w:val="Tablecontent"/>
            </w:pPr>
            <w:r w:rsidRPr="00425C8F">
              <w:t>Channel user mobile number</w:t>
            </w:r>
          </w:p>
        </w:tc>
        <w:tc>
          <w:tcPr>
            <w:tcW w:w="1963" w:type="dxa"/>
          </w:tcPr>
          <w:p w:rsidR="001E6309" w:rsidRPr="00425C8F" w:rsidRDefault="001E6309" w:rsidP="00762089">
            <w:pPr>
              <w:pStyle w:val="Tablecontent"/>
            </w:pPr>
            <w:r w:rsidRPr="00425C8F">
              <w:t>Mobile number of the Channel user initiating the bill payment request</w:t>
            </w:r>
          </w:p>
          <w:p w:rsidR="001E6309" w:rsidRPr="00425C8F" w:rsidRDefault="001E6309" w:rsidP="00762089">
            <w:pPr>
              <w:pStyle w:val="Tablecontent"/>
              <w:rPr>
                <w:b/>
              </w:rPr>
            </w:pPr>
            <w:r w:rsidRPr="00425C8F">
              <w:rPr>
                <w:b/>
              </w:rPr>
              <w:t>All MSISDN should be in national dial format i.e. without country code.</w:t>
            </w:r>
          </w:p>
          <w:p w:rsidR="001E6309" w:rsidRPr="00425C8F" w:rsidRDefault="001E6309" w:rsidP="00762089">
            <w:pPr>
              <w:pStyle w:val="Tablecontent"/>
              <w:rPr>
                <w:b/>
              </w:rPr>
            </w:pPr>
          </w:p>
        </w:tc>
        <w:tc>
          <w:tcPr>
            <w:tcW w:w="1277" w:type="dxa"/>
            <w:gridSpan w:val="2"/>
          </w:tcPr>
          <w:p w:rsidR="001E6309" w:rsidRPr="00425C8F" w:rsidRDefault="001E6309" w:rsidP="00762089">
            <w:pPr>
              <w:pStyle w:val="Tablecontent"/>
            </w:pPr>
            <w:r w:rsidRPr="00425C8F">
              <w:t>9942222</w:t>
            </w:r>
          </w:p>
        </w:tc>
        <w:tc>
          <w:tcPr>
            <w:tcW w:w="1260" w:type="dxa"/>
          </w:tcPr>
          <w:p w:rsidR="001E6309" w:rsidRPr="00425C8F" w:rsidRDefault="001E6309" w:rsidP="00762089">
            <w:pPr>
              <w:pStyle w:val="Tablecontent"/>
            </w:pPr>
            <w:r w:rsidRPr="00425C8F">
              <w:t>N (15)</w:t>
            </w:r>
          </w:p>
        </w:tc>
        <w:tc>
          <w:tcPr>
            <w:tcW w:w="1440" w:type="dxa"/>
          </w:tcPr>
          <w:p w:rsidR="001E6309" w:rsidRPr="00425C8F" w:rsidRDefault="001E6309" w:rsidP="00762089">
            <w:pPr>
              <w:pStyle w:val="Tablecontent"/>
            </w:pPr>
            <w:r w:rsidRPr="00425C8F">
              <w:t xml:space="preserve">O </w:t>
            </w:r>
          </w:p>
        </w:tc>
      </w:tr>
      <w:tr w:rsidR="001E6309" w:rsidRPr="00425C8F" w:rsidTr="00762089">
        <w:trPr>
          <w:cantSplit/>
          <w:trHeight w:val="277"/>
        </w:trPr>
        <w:tc>
          <w:tcPr>
            <w:tcW w:w="1727" w:type="dxa"/>
          </w:tcPr>
          <w:p w:rsidR="001E6309" w:rsidRPr="00425C8F" w:rsidRDefault="001E6309" w:rsidP="00762089">
            <w:pPr>
              <w:pStyle w:val="Tablecontent"/>
            </w:pPr>
            <w:r w:rsidRPr="00425C8F">
              <w:t>PIN</w:t>
            </w:r>
          </w:p>
        </w:tc>
        <w:tc>
          <w:tcPr>
            <w:tcW w:w="1800" w:type="dxa"/>
          </w:tcPr>
          <w:p w:rsidR="001E6309" w:rsidRPr="00425C8F" w:rsidRDefault="001E6309" w:rsidP="00762089">
            <w:pPr>
              <w:pStyle w:val="Tablecontent"/>
            </w:pPr>
            <w:r w:rsidRPr="00425C8F">
              <w:t>Channel user MSISDN PIN</w:t>
            </w:r>
          </w:p>
        </w:tc>
        <w:tc>
          <w:tcPr>
            <w:tcW w:w="1963" w:type="dxa"/>
          </w:tcPr>
          <w:p w:rsidR="001E6309" w:rsidRPr="00425C8F" w:rsidRDefault="001E6309" w:rsidP="00762089">
            <w:pPr>
              <w:pStyle w:val="Tablecontent"/>
            </w:pPr>
            <w:r w:rsidRPr="00425C8F">
              <w:t>PIN of the user</w:t>
            </w:r>
          </w:p>
          <w:p w:rsidR="001E6309" w:rsidRPr="00425C8F" w:rsidRDefault="001E6309" w:rsidP="00762089">
            <w:pPr>
              <w:pStyle w:val="Tablecontent"/>
              <w:rPr>
                <w:b/>
              </w:rPr>
            </w:pPr>
          </w:p>
        </w:tc>
        <w:tc>
          <w:tcPr>
            <w:tcW w:w="1277" w:type="dxa"/>
            <w:gridSpan w:val="2"/>
          </w:tcPr>
          <w:p w:rsidR="001E6309" w:rsidRPr="00425C8F" w:rsidRDefault="001E6309" w:rsidP="00762089">
            <w:pPr>
              <w:pStyle w:val="Tablecontent"/>
            </w:pPr>
            <w:r w:rsidRPr="00425C8F">
              <w:t>1357</w:t>
            </w:r>
          </w:p>
        </w:tc>
        <w:tc>
          <w:tcPr>
            <w:tcW w:w="1260" w:type="dxa"/>
          </w:tcPr>
          <w:p w:rsidR="001E6309" w:rsidRPr="00425C8F" w:rsidRDefault="001E6309" w:rsidP="00762089">
            <w:pPr>
              <w:pStyle w:val="Tablecontent"/>
            </w:pPr>
            <w:r w:rsidRPr="00425C8F">
              <w:t>A (10)</w:t>
            </w:r>
          </w:p>
        </w:tc>
        <w:tc>
          <w:tcPr>
            <w:tcW w:w="1440" w:type="dxa"/>
          </w:tcPr>
          <w:p w:rsidR="001E6309" w:rsidRPr="00425C8F" w:rsidRDefault="001E6309" w:rsidP="00762089">
            <w:pPr>
              <w:pStyle w:val="Tablecontent"/>
              <w:rPr>
                <w:rFonts w:cs="Arial"/>
              </w:rPr>
            </w:pPr>
            <w:r w:rsidRPr="00425C8F">
              <w:t xml:space="preserve">O </w:t>
            </w:r>
          </w:p>
        </w:tc>
      </w:tr>
      <w:tr w:rsidR="001E6309" w:rsidRPr="00425C8F" w:rsidTr="00762089">
        <w:trPr>
          <w:cantSplit/>
          <w:trHeight w:val="277"/>
        </w:trPr>
        <w:tc>
          <w:tcPr>
            <w:tcW w:w="1727" w:type="dxa"/>
          </w:tcPr>
          <w:p w:rsidR="001E6309" w:rsidRPr="00425C8F" w:rsidRDefault="001E6309" w:rsidP="00762089">
            <w:pPr>
              <w:pStyle w:val="Tablecontent"/>
            </w:pPr>
            <w:r w:rsidRPr="00425C8F">
              <w:t>TRANSACTIONID</w:t>
            </w:r>
          </w:p>
        </w:tc>
        <w:tc>
          <w:tcPr>
            <w:tcW w:w="1800" w:type="dxa"/>
          </w:tcPr>
          <w:p w:rsidR="001E6309" w:rsidRPr="00425C8F" w:rsidRDefault="001E6309" w:rsidP="00762089">
            <w:pPr>
              <w:pStyle w:val="Tablecontent"/>
            </w:pPr>
            <w:r w:rsidRPr="00425C8F">
              <w:t xml:space="preserve">Transaction Id </w:t>
            </w:r>
          </w:p>
        </w:tc>
        <w:tc>
          <w:tcPr>
            <w:tcW w:w="1963" w:type="dxa"/>
          </w:tcPr>
          <w:p w:rsidR="001E6309" w:rsidRPr="00425C8F" w:rsidRDefault="001E6309" w:rsidP="00762089">
            <w:pPr>
              <w:pStyle w:val="Tablecontent"/>
            </w:pPr>
            <w:r w:rsidRPr="00425C8F">
              <w:t>Bill payment Transaction id  for which reversal request initiate</w:t>
            </w:r>
          </w:p>
        </w:tc>
        <w:tc>
          <w:tcPr>
            <w:tcW w:w="1277" w:type="dxa"/>
            <w:gridSpan w:val="2"/>
          </w:tcPr>
          <w:p w:rsidR="001E6309" w:rsidRPr="00425C8F" w:rsidRDefault="001E6309" w:rsidP="00762089">
            <w:pPr>
              <w:pStyle w:val="Tablecontent"/>
            </w:pPr>
            <w:r w:rsidRPr="00425C8F">
              <w:t>C140207.1102.100001</w:t>
            </w:r>
          </w:p>
        </w:tc>
        <w:tc>
          <w:tcPr>
            <w:tcW w:w="1260" w:type="dxa"/>
          </w:tcPr>
          <w:p w:rsidR="001E6309" w:rsidRPr="00425C8F" w:rsidRDefault="001E6309" w:rsidP="00762089">
            <w:pPr>
              <w:pStyle w:val="Tablecontent"/>
            </w:pPr>
            <w:r w:rsidRPr="00425C8F">
              <w:t>A (20)</w:t>
            </w:r>
          </w:p>
        </w:tc>
        <w:tc>
          <w:tcPr>
            <w:tcW w:w="1440" w:type="dxa"/>
          </w:tcPr>
          <w:p w:rsidR="001E6309" w:rsidRPr="00425C8F" w:rsidRDefault="001E6309" w:rsidP="00762089">
            <w:pPr>
              <w:pStyle w:val="Tablecontent"/>
              <w:rPr>
                <w:rFonts w:cs="Arial"/>
              </w:rPr>
            </w:pPr>
            <w:r w:rsidRPr="00425C8F">
              <w:t xml:space="preserve">M </w:t>
            </w:r>
          </w:p>
        </w:tc>
      </w:tr>
      <w:tr w:rsidR="001E6309" w:rsidRPr="00425C8F" w:rsidTr="00762089">
        <w:trPr>
          <w:cantSplit/>
          <w:trHeight w:val="277"/>
        </w:trPr>
        <w:tc>
          <w:tcPr>
            <w:tcW w:w="1727" w:type="dxa"/>
          </w:tcPr>
          <w:p w:rsidR="001E6309" w:rsidRPr="00425C8F" w:rsidRDefault="001E6309" w:rsidP="00762089">
            <w:pPr>
              <w:pStyle w:val="Tablecontent"/>
            </w:pPr>
            <w:r w:rsidRPr="00425C8F">
              <w:t>LOGINID</w:t>
            </w:r>
          </w:p>
        </w:tc>
        <w:tc>
          <w:tcPr>
            <w:tcW w:w="1800" w:type="dxa"/>
          </w:tcPr>
          <w:p w:rsidR="001E6309" w:rsidRPr="00425C8F" w:rsidRDefault="001E6309" w:rsidP="00762089">
            <w:pPr>
              <w:pStyle w:val="Tablecontent"/>
            </w:pPr>
            <w:r w:rsidRPr="00425C8F">
              <w:t>Login ID of the Channel user</w:t>
            </w:r>
          </w:p>
        </w:tc>
        <w:tc>
          <w:tcPr>
            <w:tcW w:w="1963" w:type="dxa"/>
          </w:tcPr>
          <w:p w:rsidR="001E6309" w:rsidRPr="00425C8F" w:rsidRDefault="001E6309" w:rsidP="00762089">
            <w:pPr>
              <w:pStyle w:val="Tablecontent"/>
            </w:pPr>
            <w:r w:rsidRPr="00425C8F">
              <w:t>Login ID of the Channel user initiating the request</w:t>
            </w:r>
          </w:p>
        </w:tc>
        <w:tc>
          <w:tcPr>
            <w:tcW w:w="1277" w:type="dxa"/>
            <w:gridSpan w:val="2"/>
          </w:tcPr>
          <w:p w:rsidR="001E6309" w:rsidRPr="00425C8F" w:rsidRDefault="001E6309" w:rsidP="00762089">
            <w:pPr>
              <w:pStyle w:val="Tablecontent"/>
            </w:pPr>
            <w:r w:rsidRPr="00425C8F">
              <w:t>Mo_cce</w:t>
            </w:r>
          </w:p>
        </w:tc>
        <w:tc>
          <w:tcPr>
            <w:tcW w:w="1260" w:type="dxa"/>
          </w:tcPr>
          <w:p w:rsidR="001E6309" w:rsidRPr="00425C8F" w:rsidRDefault="001E6309" w:rsidP="00762089">
            <w:pPr>
              <w:pStyle w:val="Tablecontent"/>
            </w:pPr>
            <w:r w:rsidRPr="00425C8F">
              <w:t>A (20)</w:t>
            </w:r>
          </w:p>
        </w:tc>
        <w:tc>
          <w:tcPr>
            <w:tcW w:w="1440" w:type="dxa"/>
          </w:tcPr>
          <w:p w:rsidR="001E6309" w:rsidRPr="00425C8F" w:rsidRDefault="001E6309" w:rsidP="00762089">
            <w:pPr>
              <w:pStyle w:val="Tablecontent"/>
              <w:rPr>
                <w:rFonts w:cs="Arial"/>
              </w:rPr>
            </w:pPr>
            <w:r w:rsidRPr="00425C8F">
              <w:t xml:space="preserve">O </w:t>
            </w:r>
          </w:p>
        </w:tc>
      </w:tr>
      <w:tr w:rsidR="001E6309" w:rsidRPr="00425C8F" w:rsidTr="00762089">
        <w:trPr>
          <w:cantSplit/>
          <w:trHeight w:val="277"/>
        </w:trPr>
        <w:tc>
          <w:tcPr>
            <w:tcW w:w="1727" w:type="dxa"/>
          </w:tcPr>
          <w:p w:rsidR="001E6309" w:rsidRPr="00425C8F" w:rsidRDefault="001E6309" w:rsidP="00762089">
            <w:pPr>
              <w:pStyle w:val="Tablecontent"/>
            </w:pPr>
            <w:r w:rsidRPr="00425C8F">
              <w:lastRenderedPageBreak/>
              <w:t>PASSWORD</w:t>
            </w:r>
          </w:p>
        </w:tc>
        <w:tc>
          <w:tcPr>
            <w:tcW w:w="1800" w:type="dxa"/>
          </w:tcPr>
          <w:p w:rsidR="001E6309" w:rsidRPr="00425C8F" w:rsidRDefault="001E6309" w:rsidP="00762089">
            <w:pPr>
              <w:pStyle w:val="Tablecontent"/>
            </w:pPr>
            <w:r w:rsidRPr="00425C8F">
              <w:t>Password</w:t>
            </w:r>
          </w:p>
        </w:tc>
        <w:tc>
          <w:tcPr>
            <w:tcW w:w="1963" w:type="dxa"/>
          </w:tcPr>
          <w:p w:rsidR="001E6309" w:rsidRPr="00425C8F" w:rsidRDefault="001E6309" w:rsidP="00762089">
            <w:pPr>
              <w:pStyle w:val="Tablecontent"/>
            </w:pPr>
            <w:r w:rsidRPr="00425C8F">
              <w:t>Password of the Channel user</w:t>
            </w:r>
          </w:p>
        </w:tc>
        <w:tc>
          <w:tcPr>
            <w:tcW w:w="1277" w:type="dxa"/>
            <w:gridSpan w:val="2"/>
          </w:tcPr>
          <w:p w:rsidR="001E6309" w:rsidRPr="00425C8F" w:rsidRDefault="001E6309" w:rsidP="00762089">
            <w:pPr>
              <w:pStyle w:val="Tablecontent"/>
            </w:pPr>
            <w:r w:rsidRPr="00425C8F">
              <w:t>afs@12</w:t>
            </w:r>
          </w:p>
        </w:tc>
        <w:tc>
          <w:tcPr>
            <w:tcW w:w="1260" w:type="dxa"/>
          </w:tcPr>
          <w:p w:rsidR="001E6309" w:rsidRPr="00425C8F" w:rsidRDefault="001E6309" w:rsidP="00762089">
            <w:pPr>
              <w:pStyle w:val="Tablecontent"/>
            </w:pPr>
            <w:r w:rsidRPr="00425C8F">
              <w:t>A (10)</w:t>
            </w:r>
          </w:p>
        </w:tc>
        <w:tc>
          <w:tcPr>
            <w:tcW w:w="1440" w:type="dxa"/>
          </w:tcPr>
          <w:p w:rsidR="001E6309" w:rsidRPr="00425C8F" w:rsidRDefault="001E6309" w:rsidP="00762089">
            <w:pPr>
              <w:pStyle w:val="Tablecontent"/>
              <w:rPr>
                <w:rFonts w:cs="Arial"/>
              </w:rPr>
            </w:pPr>
            <w:r w:rsidRPr="00425C8F">
              <w:t xml:space="preserve">O </w:t>
            </w:r>
          </w:p>
        </w:tc>
      </w:tr>
      <w:tr w:rsidR="001E6309" w:rsidRPr="00425C8F" w:rsidTr="00762089">
        <w:trPr>
          <w:cantSplit/>
          <w:trHeight w:val="277"/>
        </w:trPr>
        <w:tc>
          <w:tcPr>
            <w:tcW w:w="1727" w:type="dxa"/>
          </w:tcPr>
          <w:p w:rsidR="001E6309" w:rsidRPr="00425C8F" w:rsidRDefault="001E6309" w:rsidP="00762089">
            <w:pPr>
              <w:pStyle w:val="Tablecontent"/>
            </w:pPr>
            <w:r w:rsidRPr="00425C8F">
              <w:t>EXTCODE</w:t>
            </w:r>
          </w:p>
        </w:tc>
        <w:tc>
          <w:tcPr>
            <w:tcW w:w="1800" w:type="dxa"/>
          </w:tcPr>
          <w:p w:rsidR="001E6309" w:rsidRPr="00425C8F" w:rsidRDefault="001E6309" w:rsidP="00762089">
            <w:pPr>
              <w:pStyle w:val="Tablecontent"/>
            </w:pPr>
            <w:r w:rsidRPr="00425C8F">
              <w:t>External code of the channel user</w:t>
            </w:r>
          </w:p>
        </w:tc>
        <w:tc>
          <w:tcPr>
            <w:tcW w:w="1963" w:type="dxa"/>
          </w:tcPr>
          <w:p w:rsidR="001E6309" w:rsidRPr="00425C8F" w:rsidRDefault="001E6309" w:rsidP="00762089">
            <w:pPr>
              <w:pStyle w:val="Tablecontent"/>
            </w:pPr>
            <w:r w:rsidRPr="00425C8F">
              <w:t>Unique external code of the channel user defined in PreTUPS.</w:t>
            </w:r>
          </w:p>
        </w:tc>
        <w:tc>
          <w:tcPr>
            <w:tcW w:w="1277" w:type="dxa"/>
            <w:gridSpan w:val="2"/>
          </w:tcPr>
          <w:p w:rsidR="001E6309" w:rsidRPr="00425C8F" w:rsidRDefault="001E6309" w:rsidP="00762089">
            <w:pPr>
              <w:pStyle w:val="Tablecontent"/>
            </w:pPr>
            <w:r w:rsidRPr="00425C8F">
              <w:t>123</w:t>
            </w:r>
          </w:p>
        </w:tc>
        <w:tc>
          <w:tcPr>
            <w:tcW w:w="1260" w:type="dxa"/>
          </w:tcPr>
          <w:p w:rsidR="001E6309" w:rsidRPr="00425C8F" w:rsidRDefault="001E6309" w:rsidP="00762089">
            <w:pPr>
              <w:pStyle w:val="Tablecontent"/>
            </w:pPr>
            <w:r w:rsidRPr="00425C8F">
              <w:t>A (10)</w:t>
            </w:r>
          </w:p>
        </w:tc>
        <w:tc>
          <w:tcPr>
            <w:tcW w:w="1440" w:type="dxa"/>
          </w:tcPr>
          <w:p w:rsidR="001E6309" w:rsidRPr="00425C8F" w:rsidRDefault="001E6309" w:rsidP="00762089">
            <w:pPr>
              <w:pStyle w:val="Tablecontent"/>
              <w:rPr>
                <w:rFonts w:cs="Arial"/>
              </w:rPr>
            </w:pPr>
            <w:r w:rsidRPr="00425C8F">
              <w:t xml:space="preserve">O </w:t>
            </w:r>
          </w:p>
        </w:tc>
      </w:tr>
      <w:tr w:rsidR="001E6309" w:rsidRPr="00425C8F" w:rsidTr="00762089">
        <w:trPr>
          <w:trHeight w:val="277"/>
        </w:trPr>
        <w:tc>
          <w:tcPr>
            <w:tcW w:w="1727" w:type="dxa"/>
            <w:tcBorders>
              <w:top w:val="single" w:sz="6" w:space="0" w:color="000000"/>
              <w:bottom w:val="single" w:sz="6" w:space="0" w:color="000000"/>
            </w:tcBorders>
          </w:tcPr>
          <w:p w:rsidR="001E6309" w:rsidRPr="00425C8F" w:rsidRDefault="001E6309" w:rsidP="00762089">
            <w:pPr>
              <w:pStyle w:val="Tablecontent"/>
              <w:rPr>
                <w:rFonts w:cs="Arial"/>
              </w:rPr>
            </w:pPr>
            <w:r w:rsidRPr="00425C8F">
              <w:rPr>
                <w:rFonts w:cs="Arial"/>
              </w:rPr>
              <w:t>EXTREFNUM</w:t>
            </w:r>
          </w:p>
        </w:tc>
        <w:tc>
          <w:tcPr>
            <w:tcW w:w="1800" w:type="dxa"/>
            <w:tcBorders>
              <w:top w:val="single" w:sz="6" w:space="0" w:color="000000"/>
              <w:bottom w:val="single" w:sz="6" w:space="0" w:color="000000"/>
            </w:tcBorders>
          </w:tcPr>
          <w:p w:rsidR="001E6309" w:rsidRPr="00425C8F" w:rsidRDefault="001E6309" w:rsidP="00762089">
            <w:pPr>
              <w:pStyle w:val="Tablecontent"/>
              <w:rPr>
                <w:rFonts w:cs="Arial"/>
              </w:rPr>
            </w:pPr>
            <w:r w:rsidRPr="00425C8F">
              <w:rPr>
                <w:rFonts w:cs="Arial"/>
              </w:rPr>
              <w:t>External reference number.</w:t>
            </w:r>
          </w:p>
        </w:tc>
        <w:tc>
          <w:tcPr>
            <w:tcW w:w="1980" w:type="dxa"/>
            <w:gridSpan w:val="2"/>
            <w:tcBorders>
              <w:top w:val="single" w:sz="6" w:space="0" w:color="000000"/>
              <w:bottom w:val="single" w:sz="6" w:space="0" w:color="000000"/>
            </w:tcBorders>
          </w:tcPr>
          <w:p w:rsidR="001E6309" w:rsidRPr="00425C8F" w:rsidRDefault="001E6309" w:rsidP="00762089">
            <w:pPr>
              <w:rPr>
                <w:rFonts w:ascii="Arial" w:hAnsi="Arial" w:cs="Arial"/>
                <w:sz w:val="18"/>
              </w:rPr>
            </w:pPr>
            <w:r w:rsidRPr="00425C8F">
              <w:rPr>
                <w:rFonts w:ascii="Arial" w:hAnsi="Arial" w:cs="Arial"/>
                <w:sz w:val="18"/>
              </w:rPr>
              <w:t>Unique external reference number for the request.</w:t>
            </w:r>
          </w:p>
          <w:p w:rsidR="001E6309" w:rsidRPr="00425C8F" w:rsidRDefault="001E6309" w:rsidP="00762089">
            <w:pPr>
              <w:rPr>
                <w:rFonts w:ascii="Arial" w:hAnsi="Arial" w:cs="Arial"/>
                <w:sz w:val="18"/>
              </w:rPr>
            </w:pPr>
          </w:p>
          <w:p w:rsidR="001E6309" w:rsidRPr="00425C8F" w:rsidRDefault="001E6309" w:rsidP="00762089">
            <w:pPr>
              <w:rPr>
                <w:rFonts w:ascii="Arial" w:hAnsi="Arial" w:cs="Arial"/>
                <w:b/>
              </w:rPr>
            </w:pPr>
            <w:r w:rsidRPr="00425C8F">
              <w:rPr>
                <w:rFonts w:ascii="Arial" w:hAnsi="Arial" w:cs="Arial"/>
                <w:b/>
                <w:sz w:val="18"/>
              </w:rPr>
              <w:t>Uniqueness check would not be performed in PreTUPS</w:t>
            </w:r>
          </w:p>
        </w:tc>
        <w:tc>
          <w:tcPr>
            <w:tcW w:w="1260" w:type="dxa"/>
            <w:tcBorders>
              <w:top w:val="single" w:sz="6" w:space="0" w:color="000000"/>
              <w:bottom w:val="single" w:sz="6" w:space="0" w:color="000000"/>
            </w:tcBorders>
          </w:tcPr>
          <w:p w:rsidR="001E6309" w:rsidRPr="00425C8F" w:rsidRDefault="001E6309" w:rsidP="00762089">
            <w:pPr>
              <w:pStyle w:val="Tablecontent"/>
              <w:spacing w:before="0"/>
              <w:rPr>
                <w:rFonts w:cs="Arial"/>
              </w:rPr>
            </w:pPr>
            <w:r w:rsidRPr="00425C8F">
              <w:rPr>
                <w:rFonts w:cs="Arial"/>
              </w:rPr>
              <w:t>36427</w:t>
            </w:r>
          </w:p>
        </w:tc>
        <w:tc>
          <w:tcPr>
            <w:tcW w:w="1260" w:type="dxa"/>
            <w:tcBorders>
              <w:top w:val="single" w:sz="6" w:space="0" w:color="000000"/>
              <w:bottom w:val="single" w:sz="6" w:space="0" w:color="000000"/>
            </w:tcBorders>
          </w:tcPr>
          <w:p w:rsidR="001E6309" w:rsidRPr="00425C8F" w:rsidRDefault="001E6309" w:rsidP="00762089">
            <w:pPr>
              <w:rPr>
                <w:rFonts w:ascii="Arial" w:hAnsi="Arial" w:cs="Arial"/>
                <w:sz w:val="18"/>
              </w:rPr>
            </w:pPr>
            <w:r w:rsidRPr="00425C8F">
              <w:rPr>
                <w:rFonts w:ascii="Arial" w:hAnsi="Arial" w:cs="Arial"/>
                <w:sz w:val="18"/>
              </w:rPr>
              <w:t>N (20)</w:t>
            </w:r>
          </w:p>
        </w:tc>
        <w:tc>
          <w:tcPr>
            <w:tcW w:w="1440" w:type="dxa"/>
            <w:tcBorders>
              <w:top w:val="single" w:sz="6" w:space="0" w:color="000000"/>
              <w:bottom w:val="single" w:sz="6" w:space="0" w:color="000000"/>
            </w:tcBorders>
          </w:tcPr>
          <w:p w:rsidR="001E6309" w:rsidRPr="00425C8F" w:rsidRDefault="001E6309" w:rsidP="00762089">
            <w:pPr>
              <w:rPr>
                <w:rFonts w:ascii="Arial" w:hAnsi="Arial" w:cs="Arial"/>
                <w:sz w:val="18"/>
              </w:rPr>
            </w:pPr>
            <w:r w:rsidRPr="00425C8F">
              <w:rPr>
                <w:rFonts w:ascii="Arial" w:hAnsi="Arial" w:cs="Arial"/>
                <w:sz w:val="18"/>
              </w:rPr>
              <w:t xml:space="preserve">O </w:t>
            </w:r>
          </w:p>
        </w:tc>
      </w:tr>
      <w:tr w:rsidR="001E6309" w:rsidRPr="00425C8F" w:rsidTr="00762089">
        <w:trPr>
          <w:trHeight w:val="277"/>
        </w:trPr>
        <w:tc>
          <w:tcPr>
            <w:tcW w:w="1727" w:type="dxa"/>
            <w:tcBorders>
              <w:top w:val="single" w:sz="6" w:space="0" w:color="000000"/>
              <w:bottom w:val="single" w:sz="6" w:space="0" w:color="000000"/>
            </w:tcBorders>
          </w:tcPr>
          <w:p w:rsidR="001E6309" w:rsidRPr="00425C8F" w:rsidRDefault="001E6309" w:rsidP="00762089">
            <w:pPr>
              <w:pStyle w:val="Tablecontent"/>
            </w:pPr>
            <w:r w:rsidRPr="00425C8F">
              <w:t>MSISDN2</w:t>
            </w:r>
          </w:p>
        </w:tc>
        <w:tc>
          <w:tcPr>
            <w:tcW w:w="1800" w:type="dxa"/>
            <w:tcBorders>
              <w:top w:val="single" w:sz="6" w:space="0" w:color="000000"/>
              <w:bottom w:val="single" w:sz="6" w:space="0" w:color="000000"/>
            </w:tcBorders>
          </w:tcPr>
          <w:p w:rsidR="001E6309" w:rsidRPr="00425C8F" w:rsidRDefault="001E6309" w:rsidP="00762089">
            <w:pPr>
              <w:pStyle w:val="Tablecontent"/>
            </w:pPr>
            <w:r w:rsidRPr="00425C8F">
              <w:t>Subscriber mobile number</w:t>
            </w:r>
          </w:p>
        </w:tc>
        <w:tc>
          <w:tcPr>
            <w:tcW w:w="1980" w:type="dxa"/>
            <w:gridSpan w:val="2"/>
            <w:tcBorders>
              <w:top w:val="single" w:sz="6" w:space="0" w:color="000000"/>
              <w:bottom w:val="single" w:sz="6" w:space="0" w:color="000000"/>
            </w:tcBorders>
          </w:tcPr>
          <w:p w:rsidR="001E6309" w:rsidRPr="00425C8F" w:rsidRDefault="001E6309" w:rsidP="00762089">
            <w:pPr>
              <w:pStyle w:val="Tablecontent"/>
            </w:pPr>
            <w:r w:rsidRPr="00425C8F">
              <w:t>Subscriber mobile number or account id  which needs to be bill pay</w:t>
            </w:r>
          </w:p>
        </w:tc>
        <w:tc>
          <w:tcPr>
            <w:tcW w:w="1260" w:type="dxa"/>
            <w:tcBorders>
              <w:top w:val="single" w:sz="6" w:space="0" w:color="000000"/>
              <w:bottom w:val="single" w:sz="6" w:space="0" w:color="000000"/>
            </w:tcBorders>
          </w:tcPr>
          <w:p w:rsidR="001E6309" w:rsidRPr="00425C8F" w:rsidRDefault="001E6309" w:rsidP="00762089">
            <w:pPr>
              <w:pStyle w:val="Tablecontent"/>
            </w:pPr>
            <w:r w:rsidRPr="00425C8F">
              <w:t>9942222</w:t>
            </w:r>
          </w:p>
        </w:tc>
        <w:tc>
          <w:tcPr>
            <w:tcW w:w="1260" w:type="dxa"/>
            <w:tcBorders>
              <w:top w:val="single" w:sz="6" w:space="0" w:color="000000"/>
              <w:bottom w:val="single" w:sz="6" w:space="0" w:color="000000"/>
            </w:tcBorders>
          </w:tcPr>
          <w:p w:rsidR="001E6309" w:rsidRPr="00425C8F" w:rsidRDefault="001E6309" w:rsidP="00762089">
            <w:pPr>
              <w:pStyle w:val="Tablecontent"/>
            </w:pPr>
            <w:r w:rsidRPr="00425C8F">
              <w:t>N (15)</w:t>
            </w:r>
          </w:p>
        </w:tc>
        <w:tc>
          <w:tcPr>
            <w:tcW w:w="1440" w:type="dxa"/>
            <w:tcBorders>
              <w:top w:val="single" w:sz="6" w:space="0" w:color="000000"/>
              <w:bottom w:val="single" w:sz="6" w:space="0" w:color="000000"/>
            </w:tcBorders>
          </w:tcPr>
          <w:p w:rsidR="001E6309" w:rsidRPr="00425C8F" w:rsidRDefault="001E6309" w:rsidP="00762089">
            <w:pPr>
              <w:pStyle w:val="Tablecontent"/>
            </w:pPr>
            <w:r w:rsidRPr="00425C8F">
              <w:t>M</w:t>
            </w:r>
          </w:p>
        </w:tc>
      </w:tr>
      <w:tr w:rsidR="001E6309" w:rsidRPr="00425C8F" w:rsidTr="00762089">
        <w:trPr>
          <w:trHeight w:val="277"/>
        </w:trPr>
        <w:tc>
          <w:tcPr>
            <w:tcW w:w="1727" w:type="dxa"/>
            <w:tcBorders>
              <w:top w:val="single" w:sz="6" w:space="0" w:color="000000"/>
            </w:tcBorders>
          </w:tcPr>
          <w:p w:rsidR="001E6309" w:rsidRPr="00425C8F" w:rsidRDefault="001E6309" w:rsidP="00762089">
            <w:pPr>
              <w:pStyle w:val="Tablecontent"/>
            </w:pPr>
            <w:r w:rsidRPr="00425C8F">
              <w:t>LANGUAGE1</w:t>
            </w:r>
          </w:p>
        </w:tc>
        <w:tc>
          <w:tcPr>
            <w:tcW w:w="1800" w:type="dxa"/>
            <w:tcBorders>
              <w:top w:val="single" w:sz="6" w:space="0" w:color="000000"/>
            </w:tcBorders>
          </w:tcPr>
          <w:p w:rsidR="001E6309" w:rsidRPr="00425C8F" w:rsidRDefault="001E6309" w:rsidP="00762089">
            <w:pPr>
              <w:pStyle w:val="Tablecontent"/>
            </w:pPr>
            <w:r w:rsidRPr="00425C8F">
              <w:t>Channel user’s notification language</w:t>
            </w:r>
          </w:p>
        </w:tc>
        <w:tc>
          <w:tcPr>
            <w:tcW w:w="1980" w:type="dxa"/>
            <w:gridSpan w:val="2"/>
            <w:tcBorders>
              <w:top w:val="single" w:sz="6" w:space="0" w:color="000000"/>
            </w:tcBorders>
          </w:tcPr>
          <w:p w:rsidR="001E6309" w:rsidRPr="00425C8F" w:rsidRDefault="001E6309" w:rsidP="00762089">
            <w:pPr>
              <w:pStyle w:val="Tablecontent"/>
            </w:pPr>
            <w:r w:rsidRPr="00425C8F">
              <w:t>Intended notification language code for the Channel user</w:t>
            </w:r>
          </w:p>
          <w:p w:rsidR="001E6309" w:rsidRPr="00425C8F" w:rsidRDefault="001E6309" w:rsidP="00762089">
            <w:pPr>
              <w:pStyle w:val="Tablecontent"/>
              <w:rPr>
                <w:b/>
              </w:rPr>
            </w:pPr>
            <w:r w:rsidRPr="00425C8F">
              <w:rPr>
                <w:b/>
              </w:rPr>
              <w:t>This code must be defined in PreTUPS system.</w:t>
            </w:r>
          </w:p>
        </w:tc>
        <w:tc>
          <w:tcPr>
            <w:tcW w:w="1260" w:type="dxa"/>
            <w:tcBorders>
              <w:top w:val="single" w:sz="6" w:space="0" w:color="000000"/>
            </w:tcBorders>
          </w:tcPr>
          <w:p w:rsidR="001E6309" w:rsidRPr="00425C8F" w:rsidRDefault="001E6309" w:rsidP="00762089">
            <w:pPr>
              <w:pStyle w:val="Tablecontent"/>
            </w:pPr>
            <w:r w:rsidRPr="00425C8F">
              <w:t>0 for English</w:t>
            </w:r>
          </w:p>
          <w:p w:rsidR="001E6309" w:rsidRPr="00425C8F" w:rsidRDefault="001E6309" w:rsidP="00762089">
            <w:pPr>
              <w:pStyle w:val="Tablecontent"/>
            </w:pPr>
            <w:r w:rsidRPr="00425C8F">
              <w:t>1 for Spanish</w:t>
            </w:r>
          </w:p>
        </w:tc>
        <w:tc>
          <w:tcPr>
            <w:tcW w:w="1260" w:type="dxa"/>
            <w:tcBorders>
              <w:top w:val="single" w:sz="6" w:space="0" w:color="000000"/>
            </w:tcBorders>
          </w:tcPr>
          <w:p w:rsidR="001E6309" w:rsidRPr="00425C8F" w:rsidRDefault="001E6309" w:rsidP="00762089">
            <w:pPr>
              <w:pStyle w:val="Tablecontent"/>
            </w:pPr>
            <w:r w:rsidRPr="00425C8F">
              <w:t>N</w:t>
            </w:r>
          </w:p>
        </w:tc>
        <w:tc>
          <w:tcPr>
            <w:tcW w:w="1440" w:type="dxa"/>
            <w:tcBorders>
              <w:top w:val="single" w:sz="6" w:space="0" w:color="000000"/>
            </w:tcBorders>
          </w:tcPr>
          <w:p w:rsidR="001E6309" w:rsidRPr="00425C8F" w:rsidRDefault="001E6309" w:rsidP="00762089">
            <w:pPr>
              <w:pStyle w:val="Tablecontent"/>
            </w:pPr>
            <w:r w:rsidRPr="00425C8F">
              <w:t xml:space="preserve">O </w:t>
            </w:r>
          </w:p>
        </w:tc>
      </w:tr>
      <w:tr w:rsidR="001E6309" w:rsidRPr="00425C8F" w:rsidTr="00762089">
        <w:trPr>
          <w:trHeight w:val="277"/>
        </w:trPr>
        <w:tc>
          <w:tcPr>
            <w:tcW w:w="1727" w:type="dxa"/>
          </w:tcPr>
          <w:p w:rsidR="001E6309" w:rsidRPr="00425C8F" w:rsidRDefault="001E6309" w:rsidP="00762089">
            <w:pPr>
              <w:pStyle w:val="Tablecontent"/>
            </w:pPr>
            <w:r w:rsidRPr="00425C8F">
              <w:t>LANGUAGE2</w:t>
            </w:r>
          </w:p>
        </w:tc>
        <w:tc>
          <w:tcPr>
            <w:tcW w:w="1800" w:type="dxa"/>
          </w:tcPr>
          <w:p w:rsidR="001E6309" w:rsidRPr="00425C8F" w:rsidRDefault="001E6309" w:rsidP="00762089">
            <w:pPr>
              <w:pStyle w:val="Tablecontent"/>
            </w:pPr>
            <w:r w:rsidRPr="00425C8F">
              <w:t>Subscriber’s notification language</w:t>
            </w:r>
          </w:p>
        </w:tc>
        <w:tc>
          <w:tcPr>
            <w:tcW w:w="1980" w:type="dxa"/>
            <w:gridSpan w:val="2"/>
          </w:tcPr>
          <w:p w:rsidR="001E6309" w:rsidRPr="00425C8F" w:rsidRDefault="001E6309" w:rsidP="00762089">
            <w:pPr>
              <w:pStyle w:val="Tablecontent"/>
            </w:pPr>
            <w:r w:rsidRPr="00425C8F">
              <w:t>Intended notification language code for the Channel user</w:t>
            </w:r>
          </w:p>
          <w:p w:rsidR="001E6309" w:rsidRPr="00425C8F" w:rsidRDefault="001E6309" w:rsidP="00762089">
            <w:pPr>
              <w:pStyle w:val="Tablecontent"/>
              <w:rPr>
                <w:b/>
              </w:rPr>
            </w:pPr>
            <w:r w:rsidRPr="00425C8F">
              <w:rPr>
                <w:b/>
              </w:rPr>
              <w:t>This code must be defined in PreTUPS system.</w:t>
            </w:r>
          </w:p>
        </w:tc>
        <w:tc>
          <w:tcPr>
            <w:tcW w:w="1260" w:type="dxa"/>
          </w:tcPr>
          <w:p w:rsidR="001E6309" w:rsidRPr="00425C8F" w:rsidRDefault="001E6309" w:rsidP="00762089">
            <w:pPr>
              <w:pStyle w:val="Tablecontent"/>
            </w:pPr>
            <w:r w:rsidRPr="00425C8F">
              <w:t>0 for English</w:t>
            </w:r>
          </w:p>
          <w:p w:rsidR="001E6309" w:rsidRPr="00425C8F" w:rsidRDefault="001E6309" w:rsidP="00762089">
            <w:pPr>
              <w:pStyle w:val="Tablecontent"/>
            </w:pPr>
            <w:r w:rsidRPr="00425C8F">
              <w:t>1 for Spanish</w:t>
            </w:r>
          </w:p>
        </w:tc>
        <w:tc>
          <w:tcPr>
            <w:tcW w:w="1260" w:type="dxa"/>
          </w:tcPr>
          <w:p w:rsidR="001E6309" w:rsidRPr="00425C8F" w:rsidRDefault="001E6309" w:rsidP="00762089">
            <w:pPr>
              <w:pStyle w:val="Tablecontent"/>
            </w:pPr>
            <w:r w:rsidRPr="00425C8F">
              <w:t>N</w:t>
            </w:r>
          </w:p>
        </w:tc>
        <w:tc>
          <w:tcPr>
            <w:tcW w:w="1440" w:type="dxa"/>
          </w:tcPr>
          <w:p w:rsidR="001E6309" w:rsidRPr="00425C8F" w:rsidRDefault="001E6309" w:rsidP="00762089">
            <w:pPr>
              <w:pStyle w:val="Tablecontent"/>
            </w:pPr>
            <w:r w:rsidRPr="00425C8F">
              <w:t xml:space="preserve">O </w:t>
            </w:r>
          </w:p>
        </w:tc>
      </w:tr>
      <w:tr w:rsidR="001E6309" w:rsidRPr="00425C8F" w:rsidTr="00762089">
        <w:trPr>
          <w:trHeight w:val="277"/>
        </w:trPr>
        <w:tc>
          <w:tcPr>
            <w:tcW w:w="1727" w:type="dxa"/>
          </w:tcPr>
          <w:p w:rsidR="001E6309" w:rsidRPr="00425C8F" w:rsidRDefault="001E6309" w:rsidP="00762089">
            <w:pPr>
              <w:pStyle w:val="Tablecontent"/>
            </w:pPr>
            <w:r w:rsidRPr="00425C8F">
              <w:t>SELECTOR</w:t>
            </w:r>
          </w:p>
        </w:tc>
        <w:tc>
          <w:tcPr>
            <w:tcW w:w="1800" w:type="dxa"/>
          </w:tcPr>
          <w:p w:rsidR="001E6309" w:rsidRPr="00425C8F" w:rsidRDefault="001E6309" w:rsidP="00762089">
            <w:pPr>
              <w:pStyle w:val="Tablecontent"/>
            </w:pPr>
            <w:r w:rsidRPr="00425C8F">
              <w:t>Sub-service value</w:t>
            </w:r>
          </w:p>
        </w:tc>
        <w:tc>
          <w:tcPr>
            <w:tcW w:w="1980" w:type="dxa"/>
            <w:gridSpan w:val="2"/>
          </w:tcPr>
          <w:p w:rsidR="001E6309" w:rsidRPr="00425C8F" w:rsidRDefault="001E6309" w:rsidP="00762089">
            <w:pPr>
              <w:pStyle w:val="Tablecontent"/>
            </w:pPr>
            <w:r w:rsidRPr="00425C8F">
              <w:t>Selector should be numeric. it should be  subservice id</w:t>
            </w:r>
          </w:p>
        </w:tc>
        <w:tc>
          <w:tcPr>
            <w:tcW w:w="1260" w:type="dxa"/>
          </w:tcPr>
          <w:p w:rsidR="001E6309" w:rsidRPr="00425C8F" w:rsidRDefault="001E6309" w:rsidP="00762089">
            <w:pPr>
              <w:pStyle w:val="Tablecontent"/>
            </w:pPr>
            <w:r w:rsidRPr="00425C8F">
              <w:t>1</w:t>
            </w:r>
          </w:p>
        </w:tc>
        <w:tc>
          <w:tcPr>
            <w:tcW w:w="1260" w:type="dxa"/>
          </w:tcPr>
          <w:p w:rsidR="001E6309" w:rsidRPr="00425C8F" w:rsidRDefault="001E6309" w:rsidP="00762089">
            <w:pPr>
              <w:pStyle w:val="Tablecontent"/>
            </w:pPr>
            <w:r w:rsidRPr="00425C8F">
              <w:t>A(10)</w:t>
            </w:r>
          </w:p>
        </w:tc>
        <w:tc>
          <w:tcPr>
            <w:tcW w:w="1440" w:type="dxa"/>
          </w:tcPr>
          <w:p w:rsidR="001E6309" w:rsidRPr="00425C8F" w:rsidRDefault="001E6309" w:rsidP="00762089">
            <w:pPr>
              <w:pStyle w:val="Tablecontent"/>
            </w:pPr>
            <w:r w:rsidRPr="00425C8F">
              <w:t>O</w:t>
            </w:r>
          </w:p>
        </w:tc>
      </w:tr>
    </w:tbl>
    <w:p w:rsidR="001E6309" w:rsidRPr="00425C8F" w:rsidRDefault="001E6309" w:rsidP="001E6309">
      <w:pPr>
        <w:pStyle w:val="BodyText2"/>
      </w:pPr>
    </w:p>
    <w:p w:rsidR="001E6309" w:rsidRPr="00425C8F" w:rsidRDefault="001E6309" w:rsidP="001E6309">
      <w:pPr>
        <w:pStyle w:val="Heading"/>
        <w:rPr>
          <w:color w:val="auto"/>
        </w:rPr>
      </w:pPr>
      <w:r w:rsidRPr="00425C8F">
        <w:rPr>
          <w:color w:val="auto"/>
        </w:rPr>
        <w:t>Business Rules</w:t>
      </w:r>
    </w:p>
    <w:p w:rsidR="001E6309" w:rsidRPr="00425C8F" w:rsidRDefault="001E6309" w:rsidP="001E6309">
      <w:pPr>
        <w:pStyle w:val="ListBullet1"/>
      </w:pPr>
      <w:r w:rsidRPr="00425C8F">
        <w:t>All tags are mandatory to be present in XML. If value is optional and tag must be present.</w:t>
      </w:r>
    </w:p>
    <w:p w:rsidR="001E6309" w:rsidRPr="00425C8F" w:rsidRDefault="001E6309" w:rsidP="001E6309">
      <w:pPr>
        <w:pStyle w:val="ListBullet1"/>
      </w:pPr>
      <w:r w:rsidRPr="00425C8F">
        <w:t>When a request is processed successfully, PreTUPS would notify the Channel user through the response API only, whereas the subscriber to whom the airtime was debited would be notified through SMS(if preference for sending message to customer for this service is enabled)</w:t>
      </w:r>
    </w:p>
    <w:p w:rsidR="001E6309" w:rsidRPr="00425C8F" w:rsidRDefault="001E6309" w:rsidP="001E6309">
      <w:pPr>
        <w:pStyle w:val="NoteHeading"/>
        <w:rPr>
          <w:color w:val="auto"/>
        </w:rPr>
      </w:pPr>
      <w:r w:rsidRPr="00425C8F">
        <w:rPr>
          <w:color w:val="auto"/>
        </w:rPr>
        <w:t>As has been agreed, PreTUPS would notify subscriber during in-case of failed &amp; or ambiguous transaction.</w:t>
      </w:r>
    </w:p>
    <w:p w:rsidR="001E6309" w:rsidRPr="00425C8F" w:rsidRDefault="001E6309" w:rsidP="001E6309">
      <w:pPr>
        <w:pStyle w:val="ListBullet1"/>
      </w:pPr>
      <w:r w:rsidRPr="00425C8F">
        <w:t>All core business rules related to all type of bill cancellation remains same.</w:t>
      </w:r>
    </w:p>
    <w:p w:rsidR="001E6309" w:rsidRPr="00425C8F" w:rsidRDefault="001E6309" w:rsidP="001E6309">
      <w:pPr>
        <w:pStyle w:val="Heading"/>
        <w:rPr>
          <w:color w:val="auto"/>
        </w:rPr>
      </w:pPr>
      <w:r w:rsidRPr="00425C8F">
        <w:rPr>
          <w:color w:val="auto"/>
        </w:rPr>
        <w:br/>
        <w:t>Response Format</w:t>
      </w:r>
    </w:p>
    <w:p w:rsidR="001E6309" w:rsidRPr="00425C8F" w:rsidRDefault="001E6309" w:rsidP="001E6309">
      <w:pPr>
        <w:pStyle w:val="BodyText2"/>
      </w:pPr>
      <w:r w:rsidRPr="00425C8F">
        <w:t>PreTUPS will send following response to the External System against Cancellation request:</w:t>
      </w:r>
    </w:p>
    <w:p w:rsidR="001E6309" w:rsidRPr="00425C8F" w:rsidRDefault="001E6309" w:rsidP="001E6309">
      <w:pPr>
        <w:pStyle w:val="Code"/>
        <w:ind w:left="0"/>
      </w:pPr>
      <w:r w:rsidRPr="00425C8F">
        <w:t>&lt;?xml version="1.0"?&gt;&lt;!DOCTYPE COMMAND PUBLIC "-//Ocam//DTD XML Command1.0//EN""xml/command.dtd"&gt;</w:t>
      </w:r>
    </w:p>
    <w:p w:rsidR="001E6309" w:rsidRPr="00425C8F" w:rsidRDefault="001E6309" w:rsidP="001E6309">
      <w:pPr>
        <w:pStyle w:val="Code"/>
        <w:ind w:left="0" w:firstLine="720"/>
      </w:pPr>
      <w:r w:rsidRPr="00425C8F">
        <w:t>&lt;</w:t>
      </w:r>
      <w:r w:rsidRPr="00425C8F">
        <w:rPr>
          <w:b/>
        </w:rPr>
        <w:t>COMMAND</w:t>
      </w:r>
      <w:r w:rsidRPr="00425C8F">
        <w:t>&gt;</w:t>
      </w:r>
    </w:p>
    <w:p w:rsidR="001E6309" w:rsidRPr="00425C8F" w:rsidRDefault="001E6309" w:rsidP="001E6309">
      <w:pPr>
        <w:pStyle w:val="Code"/>
        <w:jc w:val="left"/>
      </w:pPr>
      <w:r w:rsidRPr="00425C8F">
        <w:lastRenderedPageBreak/>
        <w:t>&lt;</w:t>
      </w:r>
      <w:r w:rsidRPr="00425C8F">
        <w:rPr>
          <w:b/>
        </w:rPr>
        <w:t>TYPE</w:t>
      </w:r>
      <w:r w:rsidRPr="00425C8F">
        <w:t>&gt;&lt;COLCCNRESP&gt;&lt;/</w:t>
      </w:r>
      <w:r w:rsidRPr="00425C8F">
        <w:rPr>
          <w:b/>
        </w:rPr>
        <w:t>TYPE</w:t>
      </w:r>
      <w:r w:rsidRPr="00425C8F">
        <w:t>&gt;</w:t>
      </w:r>
    </w:p>
    <w:p w:rsidR="001E6309" w:rsidRPr="00425C8F" w:rsidRDefault="001E6309" w:rsidP="001E6309">
      <w:pPr>
        <w:pStyle w:val="Code"/>
        <w:jc w:val="left"/>
      </w:pPr>
      <w:r w:rsidRPr="00425C8F">
        <w:t>&lt;</w:t>
      </w:r>
      <w:r w:rsidRPr="00425C8F">
        <w:rPr>
          <w:b/>
        </w:rPr>
        <w:t>TXNSTATUS</w:t>
      </w:r>
      <w:r w:rsidRPr="00425C8F">
        <w:t>&gt;&lt;Transaction Status&gt;&lt;/</w:t>
      </w:r>
      <w:r w:rsidRPr="00425C8F">
        <w:rPr>
          <w:b/>
        </w:rPr>
        <w:t>TXNSTATUS</w:t>
      </w:r>
      <w:r w:rsidRPr="00425C8F">
        <w:t>&gt;</w:t>
      </w:r>
    </w:p>
    <w:p w:rsidR="001E6309" w:rsidRPr="00425C8F" w:rsidRDefault="001E6309" w:rsidP="001E6309">
      <w:pPr>
        <w:pStyle w:val="Code"/>
        <w:jc w:val="left"/>
      </w:pPr>
      <w:r w:rsidRPr="00425C8F">
        <w:t>&lt;</w:t>
      </w:r>
      <w:r w:rsidRPr="00425C8F">
        <w:rPr>
          <w:b/>
        </w:rPr>
        <w:t>DATE</w:t>
      </w:r>
      <w:r w:rsidRPr="00425C8F">
        <w:t>&gt;&lt;Date &amp; Time&gt;&lt;/</w:t>
      </w:r>
      <w:r w:rsidRPr="00425C8F">
        <w:rPr>
          <w:b/>
        </w:rPr>
        <w:t>DATE</w:t>
      </w:r>
      <w:r w:rsidRPr="00425C8F">
        <w:t>&gt;</w:t>
      </w:r>
    </w:p>
    <w:p w:rsidR="001E6309" w:rsidRPr="00425C8F" w:rsidRDefault="001E6309" w:rsidP="001E6309">
      <w:pPr>
        <w:pStyle w:val="Code"/>
        <w:jc w:val="left"/>
      </w:pPr>
      <w:r w:rsidRPr="00425C8F">
        <w:t>&lt;</w:t>
      </w:r>
      <w:r w:rsidRPr="00425C8F">
        <w:rPr>
          <w:b/>
        </w:rPr>
        <w:t>EXTREFNUM</w:t>
      </w:r>
      <w:r w:rsidRPr="00425C8F">
        <w:t>&gt;&lt;External reference number&gt;&lt;/</w:t>
      </w:r>
      <w:r w:rsidRPr="00425C8F">
        <w:rPr>
          <w:b/>
        </w:rPr>
        <w:t>EXTREFNUM</w:t>
      </w:r>
      <w:r w:rsidRPr="00425C8F">
        <w:t>&gt;</w:t>
      </w:r>
    </w:p>
    <w:p w:rsidR="001E6309" w:rsidRPr="00425C8F" w:rsidRDefault="001E6309" w:rsidP="001E6309">
      <w:pPr>
        <w:pStyle w:val="Code"/>
        <w:jc w:val="left"/>
      </w:pPr>
      <w:r w:rsidRPr="00425C8F">
        <w:t>&lt;</w:t>
      </w:r>
      <w:r w:rsidRPr="00425C8F">
        <w:rPr>
          <w:b/>
        </w:rPr>
        <w:t>TXNID</w:t>
      </w:r>
      <w:r w:rsidRPr="00425C8F">
        <w:t>&gt;&lt;PreTUPS Transaction ID&gt;&lt;/</w:t>
      </w:r>
      <w:r w:rsidRPr="00425C8F">
        <w:rPr>
          <w:b/>
        </w:rPr>
        <w:t>TXNID</w:t>
      </w:r>
      <w:r w:rsidRPr="00425C8F">
        <w:t>&gt;</w:t>
      </w:r>
    </w:p>
    <w:p w:rsidR="001E6309" w:rsidRPr="00425C8F" w:rsidRDefault="001E6309" w:rsidP="001E6309">
      <w:pPr>
        <w:pStyle w:val="Code"/>
        <w:ind w:left="360" w:firstLine="720"/>
      </w:pPr>
      <w:r w:rsidRPr="00425C8F">
        <w:t>&lt;</w:t>
      </w:r>
      <w:r w:rsidRPr="00425C8F">
        <w:rPr>
          <w:b/>
        </w:rPr>
        <w:t>MESSAGE</w:t>
      </w:r>
      <w:r w:rsidRPr="00425C8F">
        <w:t>&gt;&lt;Error or success Message&gt;&lt;/</w:t>
      </w:r>
      <w:r w:rsidRPr="00425C8F">
        <w:rPr>
          <w:b/>
        </w:rPr>
        <w:t>MESSAGE</w:t>
      </w:r>
      <w:r w:rsidRPr="00425C8F">
        <w:t>&gt;</w:t>
      </w:r>
    </w:p>
    <w:p w:rsidR="001E6309" w:rsidRPr="00425C8F" w:rsidRDefault="001E6309" w:rsidP="001E6309">
      <w:pPr>
        <w:pStyle w:val="Code"/>
        <w:ind w:left="0"/>
      </w:pPr>
      <w:r w:rsidRPr="00425C8F">
        <w:tab/>
        <w:t>&lt;/</w:t>
      </w:r>
      <w:r w:rsidRPr="00425C8F">
        <w:rPr>
          <w:b/>
        </w:rPr>
        <w:t>COMMAND</w:t>
      </w:r>
      <w:r w:rsidRPr="00425C8F">
        <w:t>&gt;</w:t>
      </w:r>
    </w:p>
    <w:p w:rsidR="001E6309" w:rsidRPr="00425C8F" w:rsidRDefault="001E6309" w:rsidP="001E6309">
      <w:pPr>
        <w:pStyle w:val="Code"/>
        <w:ind w:left="0"/>
      </w:pPr>
    </w:p>
    <w:p w:rsidR="001E6309" w:rsidRPr="00425C8F" w:rsidRDefault="001E6309" w:rsidP="001E6309">
      <w:pPr>
        <w:pStyle w:val="BodyText2"/>
        <w:ind w:left="720"/>
        <w:jc w:val="left"/>
      </w:pPr>
    </w:p>
    <w:p w:rsidR="001E6309" w:rsidRPr="00425C8F" w:rsidRDefault="001E6309" w:rsidP="001E6309">
      <w:pPr>
        <w:pStyle w:val="Head"/>
      </w:pPr>
      <w:r w:rsidRPr="00425C8F">
        <w:t>Fields Detail</w:t>
      </w: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800"/>
        <w:gridCol w:w="2340"/>
        <w:gridCol w:w="1260"/>
        <w:gridCol w:w="1260"/>
        <w:gridCol w:w="1496"/>
      </w:tblGrid>
      <w:tr w:rsidR="001E6309" w:rsidRPr="00425C8F" w:rsidTr="00762089">
        <w:trPr>
          <w:trHeight w:val="277"/>
          <w:tblHeader/>
        </w:trPr>
        <w:tc>
          <w:tcPr>
            <w:tcW w:w="1440" w:type="dxa"/>
            <w:tcBorders>
              <w:top w:val="single" w:sz="4" w:space="0" w:color="000000"/>
              <w:bottom w:val="single" w:sz="6" w:space="0" w:color="000000"/>
            </w:tcBorders>
            <w:shd w:val="clear" w:color="auto" w:fill="E31837"/>
          </w:tcPr>
          <w:p w:rsidR="001E6309" w:rsidRPr="00425C8F" w:rsidRDefault="001E6309" w:rsidP="00762089">
            <w:pPr>
              <w:pStyle w:val="TableColumnLabels"/>
              <w:rPr>
                <w:color w:val="auto"/>
              </w:rPr>
            </w:pPr>
            <w:r w:rsidRPr="00425C8F">
              <w:rPr>
                <w:color w:val="auto"/>
              </w:rPr>
              <w:t>TAG</w:t>
            </w:r>
          </w:p>
        </w:tc>
        <w:tc>
          <w:tcPr>
            <w:tcW w:w="1800" w:type="dxa"/>
            <w:tcBorders>
              <w:top w:val="single" w:sz="4" w:space="0" w:color="000000"/>
              <w:bottom w:val="single" w:sz="6" w:space="0" w:color="000000"/>
            </w:tcBorders>
            <w:shd w:val="clear" w:color="auto" w:fill="E31837"/>
          </w:tcPr>
          <w:p w:rsidR="001E6309" w:rsidRPr="00425C8F" w:rsidRDefault="001E6309" w:rsidP="00762089">
            <w:pPr>
              <w:pStyle w:val="TableColumnLabels"/>
              <w:rPr>
                <w:color w:val="auto"/>
              </w:rPr>
            </w:pPr>
            <w:r w:rsidRPr="00425C8F">
              <w:rPr>
                <w:color w:val="auto"/>
              </w:rPr>
              <w:t>Fields</w:t>
            </w:r>
          </w:p>
        </w:tc>
        <w:tc>
          <w:tcPr>
            <w:tcW w:w="2340" w:type="dxa"/>
            <w:tcBorders>
              <w:top w:val="single" w:sz="4" w:space="0" w:color="000000"/>
              <w:bottom w:val="single" w:sz="6" w:space="0" w:color="000000"/>
            </w:tcBorders>
            <w:shd w:val="clear" w:color="auto" w:fill="E31837"/>
          </w:tcPr>
          <w:p w:rsidR="001E6309" w:rsidRPr="00425C8F" w:rsidRDefault="001E6309" w:rsidP="00762089">
            <w:pPr>
              <w:pStyle w:val="TableColumnLabels"/>
              <w:rPr>
                <w:color w:val="auto"/>
              </w:rPr>
            </w:pPr>
            <w:r w:rsidRPr="00425C8F">
              <w:rPr>
                <w:color w:val="auto"/>
              </w:rPr>
              <w:t>Remarks</w:t>
            </w:r>
          </w:p>
        </w:tc>
        <w:tc>
          <w:tcPr>
            <w:tcW w:w="1260" w:type="dxa"/>
            <w:tcBorders>
              <w:top w:val="single" w:sz="4" w:space="0" w:color="000000"/>
              <w:bottom w:val="single" w:sz="6" w:space="0" w:color="000000"/>
            </w:tcBorders>
            <w:shd w:val="clear" w:color="auto" w:fill="E31837"/>
          </w:tcPr>
          <w:p w:rsidR="001E6309" w:rsidRPr="00425C8F" w:rsidRDefault="001E6309" w:rsidP="00762089">
            <w:pPr>
              <w:pStyle w:val="TableColumnLabels"/>
              <w:rPr>
                <w:color w:val="auto"/>
              </w:rPr>
            </w:pPr>
            <w:r w:rsidRPr="00425C8F">
              <w:rPr>
                <w:color w:val="auto"/>
              </w:rPr>
              <w:t>Example</w:t>
            </w:r>
          </w:p>
        </w:tc>
        <w:tc>
          <w:tcPr>
            <w:tcW w:w="1260" w:type="dxa"/>
            <w:tcBorders>
              <w:top w:val="single" w:sz="4" w:space="0" w:color="000000"/>
              <w:bottom w:val="single" w:sz="6" w:space="0" w:color="000000"/>
            </w:tcBorders>
            <w:shd w:val="clear" w:color="auto" w:fill="E31837"/>
          </w:tcPr>
          <w:p w:rsidR="001E6309" w:rsidRPr="00425C8F" w:rsidRDefault="001E6309" w:rsidP="00762089">
            <w:pPr>
              <w:pStyle w:val="TableColumnLabels"/>
              <w:rPr>
                <w:color w:val="auto"/>
              </w:rPr>
            </w:pPr>
            <w:r w:rsidRPr="00425C8F">
              <w:rPr>
                <w:color w:val="auto"/>
              </w:rPr>
              <w:t>Field Type</w:t>
            </w:r>
          </w:p>
        </w:tc>
        <w:tc>
          <w:tcPr>
            <w:tcW w:w="1496" w:type="dxa"/>
            <w:tcBorders>
              <w:top w:val="single" w:sz="4" w:space="0" w:color="000000"/>
              <w:bottom w:val="single" w:sz="6" w:space="0" w:color="000000"/>
            </w:tcBorders>
            <w:shd w:val="clear" w:color="auto" w:fill="E31837"/>
          </w:tcPr>
          <w:p w:rsidR="001E6309" w:rsidRPr="00425C8F" w:rsidRDefault="001E6309" w:rsidP="00762089">
            <w:pPr>
              <w:pStyle w:val="TableColumnLabels"/>
              <w:rPr>
                <w:color w:val="auto"/>
              </w:rPr>
            </w:pPr>
            <w:r w:rsidRPr="00425C8F">
              <w:rPr>
                <w:color w:val="auto"/>
              </w:rPr>
              <w:t>Optional/</w:t>
            </w:r>
          </w:p>
          <w:p w:rsidR="001E6309" w:rsidRPr="00425C8F" w:rsidRDefault="001E6309" w:rsidP="00762089">
            <w:pPr>
              <w:pStyle w:val="TableColumnLabels"/>
              <w:rPr>
                <w:color w:val="auto"/>
              </w:rPr>
            </w:pPr>
            <w:r w:rsidRPr="00425C8F">
              <w:rPr>
                <w:color w:val="auto"/>
              </w:rPr>
              <w:t>Mandatory</w:t>
            </w:r>
          </w:p>
        </w:tc>
      </w:tr>
      <w:tr w:rsidR="001E6309" w:rsidRPr="00425C8F" w:rsidTr="00762089">
        <w:trPr>
          <w:trHeight w:val="277"/>
        </w:trPr>
        <w:tc>
          <w:tcPr>
            <w:tcW w:w="1440" w:type="dxa"/>
            <w:tcBorders>
              <w:top w:val="single" w:sz="6" w:space="0" w:color="000000"/>
            </w:tcBorders>
          </w:tcPr>
          <w:p w:rsidR="001E6309" w:rsidRPr="00425C8F" w:rsidRDefault="001E6309" w:rsidP="00762089">
            <w:pPr>
              <w:pStyle w:val="Tablecontent"/>
            </w:pPr>
            <w:r w:rsidRPr="00425C8F">
              <w:t>TYPE</w:t>
            </w:r>
          </w:p>
        </w:tc>
        <w:tc>
          <w:tcPr>
            <w:tcW w:w="1800" w:type="dxa"/>
            <w:tcBorders>
              <w:top w:val="single" w:sz="6" w:space="0" w:color="000000"/>
            </w:tcBorders>
          </w:tcPr>
          <w:p w:rsidR="001E6309" w:rsidRPr="00425C8F" w:rsidRDefault="001E6309" w:rsidP="00762089">
            <w:pPr>
              <w:pStyle w:val="Tablecontent"/>
            </w:pPr>
            <w:r w:rsidRPr="00425C8F">
              <w:t>Response type</w:t>
            </w:r>
          </w:p>
        </w:tc>
        <w:tc>
          <w:tcPr>
            <w:tcW w:w="2340" w:type="dxa"/>
            <w:tcBorders>
              <w:top w:val="single" w:sz="6" w:space="0" w:color="000000"/>
            </w:tcBorders>
          </w:tcPr>
          <w:p w:rsidR="001E6309" w:rsidRPr="00425C8F" w:rsidRDefault="001E6309" w:rsidP="00762089">
            <w:pPr>
              <w:pStyle w:val="Tablecontent"/>
              <w:rPr>
                <w:b/>
              </w:rPr>
            </w:pPr>
            <w:r w:rsidRPr="00425C8F">
              <w:t xml:space="preserve">Response Type – </w:t>
            </w:r>
            <w:r w:rsidRPr="00425C8F">
              <w:rPr>
                <w:b/>
              </w:rPr>
              <w:t>Fixed value</w:t>
            </w:r>
          </w:p>
          <w:p w:rsidR="001E6309" w:rsidRPr="00425C8F" w:rsidRDefault="001E6309" w:rsidP="00762089">
            <w:pPr>
              <w:pStyle w:val="Tablecontent"/>
              <w:rPr>
                <w:b/>
              </w:rPr>
            </w:pPr>
          </w:p>
        </w:tc>
        <w:tc>
          <w:tcPr>
            <w:tcW w:w="1260" w:type="dxa"/>
            <w:tcBorders>
              <w:top w:val="single" w:sz="6" w:space="0" w:color="000000"/>
            </w:tcBorders>
          </w:tcPr>
          <w:p w:rsidR="001E6309" w:rsidRPr="00425C8F" w:rsidRDefault="001E6309" w:rsidP="00762089">
            <w:pPr>
              <w:pStyle w:val="Tablecontent"/>
            </w:pPr>
            <w:r w:rsidRPr="00425C8F">
              <w:t>COLCCNRESP</w:t>
            </w:r>
          </w:p>
        </w:tc>
        <w:tc>
          <w:tcPr>
            <w:tcW w:w="1260" w:type="dxa"/>
            <w:tcBorders>
              <w:top w:val="single" w:sz="6" w:space="0" w:color="000000"/>
            </w:tcBorders>
          </w:tcPr>
          <w:p w:rsidR="001E6309" w:rsidRPr="00425C8F" w:rsidRDefault="001E6309" w:rsidP="00762089">
            <w:pPr>
              <w:pStyle w:val="Tablecontent"/>
            </w:pPr>
            <w:r w:rsidRPr="00425C8F">
              <w:t>A (20)</w:t>
            </w:r>
          </w:p>
        </w:tc>
        <w:tc>
          <w:tcPr>
            <w:tcW w:w="1496" w:type="dxa"/>
            <w:tcBorders>
              <w:top w:val="single" w:sz="6" w:space="0" w:color="000000"/>
            </w:tcBorders>
          </w:tcPr>
          <w:p w:rsidR="001E6309" w:rsidRPr="00425C8F" w:rsidRDefault="001E6309" w:rsidP="00762089">
            <w:pPr>
              <w:pStyle w:val="Tablecontent"/>
            </w:pPr>
            <w:r w:rsidRPr="00425C8F">
              <w:t>M</w:t>
            </w:r>
          </w:p>
        </w:tc>
      </w:tr>
      <w:tr w:rsidR="001E6309" w:rsidRPr="00425C8F" w:rsidTr="00762089">
        <w:trPr>
          <w:trHeight w:val="277"/>
        </w:trPr>
        <w:tc>
          <w:tcPr>
            <w:tcW w:w="1440" w:type="dxa"/>
          </w:tcPr>
          <w:p w:rsidR="001E6309" w:rsidRPr="00425C8F" w:rsidRDefault="001E6309" w:rsidP="00762089">
            <w:pPr>
              <w:pStyle w:val="Tablecontent"/>
              <w:rPr>
                <w:rFonts w:cs="Arial"/>
              </w:rPr>
            </w:pPr>
            <w:r w:rsidRPr="00425C8F">
              <w:rPr>
                <w:rFonts w:cs="Arial"/>
              </w:rPr>
              <w:t>TXNSTATUS</w:t>
            </w:r>
          </w:p>
        </w:tc>
        <w:tc>
          <w:tcPr>
            <w:tcW w:w="1800" w:type="dxa"/>
          </w:tcPr>
          <w:p w:rsidR="001E6309" w:rsidRPr="00425C8F" w:rsidRDefault="001E6309" w:rsidP="00762089">
            <w:pPr>
              <w:pStyle w:val="Tablecontent"/>
              <w:rPr>
                <w:rFonts w:cs="Arial"/>
              </w:rPr>
            </w:pPr>
            <w:r w:rsidRPr="00425C8F">
              <w:rPr>
                <w:rFonts w:cs="Arial"/>
              </w:rPr>
              <w:t>Transaction Status</w:t>
            </w:r>
          </w:p>
        </w:tc>
        <w:tc>
          <w:tcPr>
            <w:tcW w:w="2340" w:type="dxa"/>
          </w:tcPr>
          <w:p w:rsidR="001E6309" w:rsidRPr="00425C8F" w:rsidRDefault="001E6309" w:rsidP="00762089">
            <w:pPr>
              <w:pStyle w:val="Tablecontent"/>
              <w:rPr>
                <w:rFonts w:cs="Arial"/>
              </w:rPr>
            </w:pPr>
            <w:r w:rsidRPr="00425C8F">
              <w:rPr>
                <w:rFonts w:cs="Arial"/>
              </w:rPr>
              <w:t>Status of the Bill payment request</w:t>
            </w:r>
          </w:p>
          <w:p w:rsidR="001E6309" w:rsidRPr="00425C8F" w:rsidRDefault="001E6309" w:rsidP="00762089">
            <w:pPr>
              <w:pStyle w:val="TableListBullet1"/>
              <w:jc w:val="left"/>
              <w:rPr>
                <w:rFonts w:cs="Arial"/>
              </w:rPr>
            </w:pPr>
            <w:r w:rsidRPr="00425C8F">
              <w:rPr>
                <w:rFonts w:cs="Arial"/>
              </w:rPr>
              <w:t xml:space="preserve">Transaction Status = 200 means Success, </w:t>
            </w:r>
          </w:p>
          <w:p w:rsidR="001E6309" w:rsidRPr="00425C8F" w:rsidRDefault="001E6309" w:rsidP="00762089">
            <w:pPr>
              <w:pStyle w:val="TableListBullet1"/>
              <w:jc w:val="left"/>
              <w:rPr>
                <w:rFonts w:cs="Arial"/>
              </w:rPr>
            </w:pPr>
            <w:r w:rsidRPr="00425C8F">
              <w:rPr>
                <w:rFonts w:cs="Arial"/>
              </w:rPr>
              <w:t>Transaction Status Other than 200 means failed</w:t>
            </w:r>
          </w:p>
        </w:tc>
        <w:tc>
          <w:tcPr>
            <w:tcW w:w="1260" w:type="dxa"/>
          </w:tcPr>
          <w:p w:rsidR="001E6309" w:rsidRPr="00425C8F" w:rsidRDefault="001E6309" w:rsidP="00762089">
            <w:pPr>
              <w:pStyle w:val="Tablecontent"/>
              <w:rPr>
                <w:rFonts w:cs="Arial"/>
              </w:rPr>
            </w:pPr>
            <w:r w:rsidRPr="00425C8F">
              <w:rPr>
                <w:rFonts w:cs="Arial"/>
              </w:rPr>
              <w:t>200</w:t>
            </w:r>
          </w:p>
        </w:tc>
        <w:tc>
          <w:tcPr>
            <w:tcW w:w="1260" w:type="dxa"/>
          </w:tcPr>
          <w:p w:rsidR="001E6309" w:rsidRPr="00425C8F" w:rsidRDefault="001E6309" w:rsidP="00762089">
            <w:pPr>
              <w:pStyle w:val="Tablecontent"/>
              <w:rPr>
                <w:rFonts w:cs="Arial"/>
              </w:rPr>
            </w:pPr>
            <w:r w:rsidRPr="00425C8F">
              <w:rPr>
                <w:rFonts w:cs="Arial"/>
              </w:rPr>
              <w:t>N (7)</w:t>
            </w:r>
          </w:p>
        </w:tc>
        <w:tc>
          <w:tcPr>
            <w:tcW w:w="1496" w:type="dxa"/>
          </w:tcPr>
          <w:p w:rsidR="001E6309" w:rsidRPr="00425C8F" w:rsidRDefault="001E6309" w:rsidP="00762089">
            <w:pPr>
              <w:pStyle w:val="Tablecontent"/>
              <w:rPr>
                <w:rFonts w:cs="Arial"/>
              </w:rPr>
            </w:pPr>
            <w:r w:rsidRPr="00425C8F">
              <w:rPr>
                <w:rFonts w:cs="Arial"/>
              </w:rPr>
              <w:t>M</w:t>
            </w:r>
          </w:p>
        </w:tc>
      </w:tr>
      <w:tr w:rsidR="001E6309" w:rsidRPr="00425C8F" w:rsidTr="00762089">
        <w:trPr>
          <w:trHeight w:val="277"/>
        </w:trPr>
        <w:tc>
          <w:tcPr>
            <w:tcW w:w="1440" w:type="dxa"/>
          </w:tcPr>
          <w:p w:rsidR="001E6309" w:rsidRPr="00425C8F" w:rsidRDefault="001E6309" w:rsidP="00762089">
            <w:pPr>
              <w:pStyle w:val="Tablecontent"/>
            </w:pPr>
            <w:r w:rsidRPr="00425C8F">
              <w:t>DATE</w:t>
            </w:r>
          </w:p>
        </w:tc>
        <w:tc>
          <w:tcPr>
            <w:tcW w:w="1800" w:type="dxa"/>
          </w:tcPr>
          <w:p w:rsidR="001E6309" w:rsidRPr="00425C8F" w:rsidRDefault="001E6309" w:rsidP="00762089">
            <w:pPr>
              <w:pStyle w:val="Tablecontent"/>
            </w:pPr>
            <w:r w:rsidRPr="00425C8F">
              <w:t>Date and time</w:t>
            </w:r>
          </w:p>
        </w:tc>
        <w:tc>
          <w:tcPr>
            <w:tcW w:w="2340" w:type="dxa"/>
          </w:tcPr>
          <w:p w:rsidR="001E6309" w:rsidRPr="00425C8F" w:rsidRDefault="001E6309" w:rsidP="00762089">
            <w:pPr>
              <w:pStyle w:val="Tablecontent"/>
            </w:pPr>
            <w:r w:rsidRPr="00425C8F">
              <w:t>Date and time on which response was sent from PreTUPS. HH are in 24 Hour format</w:t>
            </w:r>
          </w:p>
        </w:tc>
        <w:tc>
          <w:tcPr>
            <w:tcW w:w="1260" w:type="dxa"/>
          </w:tcPr>
          <w:p w:rsidR="001E6309" w:rsidRPr="00425C8F" w:rsidRDefault="001E6309" w:rsidP="00762089">
            <w:pPr>
              <w:pStyle w:val="Tablecontent"/>
            </w:pPr>
            <w:r w:rsidRPr="00425C8F">
              <w:t>DD-MM-YYYY HH:MM:SS</w:t>
            </w:r>
          </w:p>
        </w:tc>
        <w:tc>
          <w:tcPr>
            <w:tcW w:w="1260" w:type="dxa"/>
          </w:tcPr>
          <w:p w:rsidR="001E6309" w:rsidRPr="00425C8F" w:rsidRDefault="001E6309" w:rsidP="00762089">
            <w:pPr>
              <w:pStyle w:val="Tablecontent"/>
            </w:pPr>
            <w:r w:rsidRPr="00425C8F">
              <w:t>D (20)</w:t>
            </w:r>
          </w:p>
        </w:tc>
        <w:tc>
          <w:tcPr>
            <w:tcW w:w="1496" w:type="dxa"/>
          </w:tcPr>
          <w:p w:rsidR="001E6309" w:rsidRPr="00425C8F" w:rsidRDefault="001E6309" w:rsidP="00762089">
            <w:pPr>
              <w:pStyle w:val="Tablecontent"/>
            </w:pPr>
            <w:r w:rsidRPr="00425C8F">
              <w:t>O</w:t>
            </w:r>
          </w:p>
        </w:tc>
      </w:tr>
      <w:tr w:rsidR="001E6309" w:rsidRPr="00425C8F" w:rsidTr="00762089">
        <w:trPr>
          <w:trHeight w:val="277"/>
        </w:trPr>
        <w:tc>
          <w:tcPr>
            <w:tcW w:w="1440" w:type="dxa"/>
          </w:tcPr>
          <w:p w:rsidR="001E6309" w:rsidRPr="00425C8F" w:rsidRDefault="001E6309" w:rsidP="00762089">
            <w:pPr>
              <w:pStyle w:val="Tablecontent"/>
            </w:pPr>
            <w:r w:rsidRPr="00425C8F">
              <w:t>EXTREFNUM</w:t>
            </w:r>
          </w:p>
        </w:tc>
        <w:tc>
          <w:tcPr>
            <w:tcW w:w="1800" w:type="dxa"/>
          </w:tcPr>
          <w:p w:rsidR="001E6309" w:rsidRPr="00425C8F" w:rsidRDefault="001E6309" w:rsidP="00762089">
            <w:pPr>
              <w:pStyle w:val="Tablecontent"/>
            </w:pPr>
            <w:r w:rsidRPr="00425C8F">
              <w:t>External Reference number</w:t>
            </w:r>
          </w:p>
        </w:tc>
        <w:tc>
          <w:tcPr>
            <w:tcW w:w="2340" w:type="dxa"/>
          </w:tcPr>
          <w:p w:rsidR="001E6309" w:rsidRPr="00425C8F" w:rsidRDefault="001E6309" w:rsidP="00762089">
            <w:pPr>
              <w:pStyle w:val="Tablecontent"/>
            </w:pPr>
            <w:r w:rsidRPr="00425C8F">
              <w:t>Reference number that was passed by the external system during the request</w:t>
            </w:r>
          </w:p>
          <w:p w:rsidR="001E6309" w:rsidRPr="00425C8F" w:rsidRDefault="001E6309" w:rsidP="00762089">
            <w:pPr>
              <w:pStyle w:val="Tablecontent"/>
            </w:pPr>
          </w:p>
        </w:tc>
        <w:tc>
          <w:tcPr>
            <w:tcW w:w="1260" w:type="dxa"/>
          </w:tcPr>
          <w:p w:rsidR="001E6309" w:rsidRPr="00425C8F" w:rsidRDefault="001E6309" w:rsidP="00762089">
            <w:pPr>
              <w:pStyle w:val="Tablecontent"/>
              <w:spacing w:before="0"/>
              <w:rPr>
                <w:rFonts w:cs="Arial"/>
              </w:rPr>
            </w:pPr>
            <w:r w:rsidRPr="00425C8F">
              <w:rPr>
                <w:rFonts w:cs="Arial"/>
              </w:rPr>
              <w:t>36427</w:t>
            </w:r>
          </w:p>
        </w:tc>
        <w:tc>
          <w:tcPr>
            <w:tcW w:w="1260" w:type="dxa"/>
          </w:tcPr>
          <w:p w:rsidR="001E6309" w:rsidRPr="00425C8F" w:rsidRDefault="001E6309" w:rsidP="00762089">
            <w:pPr>
              <w:rPr>
                <w:rFonts w:ascii="Arial" w:hAnsi="Arial" w:cs="Arial"/>
                <w:sz w:val="18"/>
              </w:rPr>
            </w:pPr>
            <w:r w:rsidRPr="00425C8F">
              <w:rPr>
                <w:rFonts w:ascii="Arial" w:hAnsi="Arial" w:cs="Arial"/>
                <w:sz w:val="18"/>
              </w:rPr>
              <w:t>N (20)</w:t>
            </w:r>
          </w:p>
        </w:tc>
        <w:tc>
          <w:tcPr>
            <w:tcW w:w="1496" w:type="dxa"/>
          </w:tcPr>
          <w:p w:rsidR="001E6309" w:rsidRPr="00425C8F" w:rsidRDefault="001E6309" w:rsidP="00762089">
            <w:pPr>
              <w:rPr>
                <w:rFonts w:ascii="Arial" w:hAnsi="Arial" w:cs="Arial"/>
                <w:sz w:val="18"/>
              </w:rPr>
            </w:pPr>
            <w:r w:rsidRPr="00425C8F">
              <w:rPr>
                <w:rFonts w:ascii="Arial" w:hAnsi="Arial" w:cs="Arial"/>
                <w:sz w:val="18"/>
              </w:rPr>
              <w:t>O</w:t>
            </w:r>
          </w:p>
        </w:tc>
      </w:tr>
      <w:tr w:rsidR="001E6309" w:rsidRPr="00425C8F" w:rsidTr="00762089">
        <w:trPr>
          <w:cantSplit/>
          <w:trHeight w:val="277"/>
        </w:trPr>
        <w:tc>
          <w:tcPr>
            <w:tcW w:w="1440" w:type="dxa"/>
          </w:tcPr>
          <w:p w:rsidR="001E6309" w:rsidRPr="00425C8F" w:rsidRDefault="001E6309" w:rsidP="00762089">
            <w:pPr>
              <w:pStyle w:val="Tablecontent"/>
              <w:rPr>
                <w:rFonts w:cs="Arial"/>
              </w:rPr>
            </w:pPr>
            <w:r w:rsidRPr="00425C8F">
              <w:rPr>
                <w:rFonts w:cs="Arial"/>
              </w:rPr>
              <w:t>TXNID</w:t>
            </w:r>
          </w:p>
        </w:tc>
        <w:tc>
          <w:tcPr>
            <w:tcW w:w="1800" w:type="dxa"/>
          </w:tcPr>
          <w:p w:rsidR="001E6309" w:rsidRPr="00425C8F" w:rsidRDefault="001E6309" w:rsidP="00762089">
            <w:pPr>
              <w:pStyle w:val="Tablecontent"/>
              <w:rPr>
                <w:rFonts w:cs="Arial"/>
              </w:rPr>
            </w:pPr>
            <w:r w:rsidRPr="00425C8F">
              <w:rPr>
                <w:rFonts w:cs="Arial"/>
              </w:rPr>
              <w:t>Transaction ID</w:t>
            </w:r>
          </w:p>
        </w:tc>
        <w:tc>
          <w:tcPr>
            <w:tcW w:w="2340" w:type="dxa"/>
          </w:tcPr>
          <w:p w:rsidR="001E6309" w:rsidRPr="00425C8F" w:rsidRDefault="001E6309" w:rsidP="00762089">
            <w:pPr>
              <w:pStyle w:val="Tablecontent"/>
              <w:rPr>
                <w:rFonts w:cs="Arial"/>
              </w:rPr>
            </w:pPr>
            <w:r w:rsidRPr="00425C8F">
              <w:rPr>
                <w:rFonts w:cs="Arial"/>
              </w:rPr>
              <w:t>Transaction ID generated in PreTUPS against the Bill payment request</w:t>
            </w:r>
          </w:p>
        </w:tc>
        <w:tc>
          <w:tcPr>
            <w:tcW w:w="1260" w:type="dxa"/>
          </w:tcPr>
          <w:p w:rsidR="001E6309" w:rsidRPr="00425C8F" w:rsidRDefault="001E6309" w:rsidP="00762089">
            <w:pPr>
              <w:pStyle w:val="Tablecontent"/>
              <w:rPr>
                <w:rFonts w:cs="Arial"/>
              </w:rPr>
            </w:pPr>
            <w:r w:rsidRPr="00425C8F">
              <w:rPr>
                <w:rFonts w:cs="Arial"/>
              </w:rPr>
              <w:t>R130621.1150.210001</w:t>
            </w:r>
          </w:p>
        </w:tc>
        <w:tc>
          <w:tcPr>
            <w:tcW w:w="1260" w:type="dxa"/>
          </w:tcPr>
          <w:p w:rsidR="001E6309" w:rsidRPr="00425C8F" w:rsidRDefault="001E6309" w:rsidP="00762089">
            <w:pPr>
              <w:pStyle w:val="Tablecontent"/>
              <w:rPr>
                <w:rFonts w:cs="Arial"/>
              </w:rPr>
            </w:pPr>
            <w:r w:rsidRPr="00425C8F">
              <w:rPr>
                <w:rFonts w:cs="Arial"/>
              </w:rPr>
              <w:t>N (20)</w:t>
            </w:r>
          </w:p>
        </w:tc>
        <w:tc>
          <w:tcPr>
            <w:tcW w:w="1496" w:type="dxa"/>
          </w:tcPr>
          <w:p w:rsidR="001E6309" w:rsidRPr="00425C8F" w:rsidRDefault="001E6309" w:rsidP="00762089">
            <w:pPr>
              <w:pStyle w:val="Tablecontent"/>
              <w:rPr>
                <w:rFonts w:cs="Arial"/>
              </w:rPr>
            </w:pPr>
            <w:r w:rsidRPr="00425C8F">
              <w:rPr>
                <w:rFonts w:cs="Arial"/>
              </w:rPr>
              <w:t>M</w:t>
            </w:r>
          </w:p>
        </w:tc>
      </w:tr>
      <w:tr w:rsidR="001E6309" w:rsidRPr="00425C8F" w:rsidTr="00762089">
        <w:trPr>
          <w:cantSplit/>
          <w:trHeight w:val="277"/>
        </w:trPr>
        <w:tc>
          <w:tcPr>
            <w:tcW w:w="1440" w:type="dxa"/>
          </w:tcPr>
          <w:p w:rsidR="001E6309" w:rsidRPr="00425C8F" w:rsidRDefault="001E6309" w:rsidP="00762089">
            <w:pPr>
              <w:pStyle w:val="Tablecontent"/>
              <w:rPr>
                <w:rFonts w:cs="Arial"/>
              </w:rPr>
            </w:pPr>
            <w:r w:rsidRPr="00425C8F">
              <w:rPr>
                <w:rFonts w:cs="Arial"/>
              </w:rPr>
              <w:t>MESSAGE</w:t>
            </w:r>
          </w:p>
        </w:tc>
        <w:tc>
          <w:tcPr>
            <w:tcW w:w="1800" w:type="dxa"/>
          </w:tcPr>
          <w:p w:rsidR="001E6309" w:rsidRPr="00425C8F" w:rsidRDefault="001E6309" w:rsidP="00762089">
            <w:pPr>
              <w:pStyle w:val="Tablecontent"/>
              <w:rPr>
                <w:rFonts w:cs="Arial"/>
              </w:rPr>
            </w:pPr>
            <w:r w:rsidRPr="00425C8F">
              <w:rPr>
                <w:rFonts w:cs="Arial"/>
              </w:rPr>
              <w:t>Response message</w:t>
            </w:r>
          </w:p>
        </w:tc>
        <w:tc>
          <w:tcPr>
            <w:tcW w:w="2340" w:type="dxa"/>
          </w:tcPr>
          <w:p w:rsidR="001E6309" w:rsidRPr="00425C8F" w:rsidRDefault="001E6309" w:rsidP="00762089">
            <w:pPr>
              <w:pStyle w:val="Tablecontent"/>
              <w:rPr>
                <w:rFonts w:cs="Arial"/>
              </w:rPr>
            </w:pPr>
            <w:r w:rsidRPr="00425C8F">
              <w:rPr>
                <w:rFonts w:cs="Arial"/>
              </w:rPr>
              <w:t>Response message against the Bill payment request</w:t>
            </w:r>
          </w:p>
        </w:tc>
        <w:tc>
          <w:tcPr>
            <w:tcW w:w="1260" w:type="dxa"/>
          </w:tcPr>
          <w:p w:rsidR="001E6309" w:rsidRPr="00425C8F" w:rsidRDefault="001E6309" w:rsidP="00762089">
            <w:pPr>
              <w:pStyle w:val="Tablecontent"/>
              <w:rPr>
                <w:rFonts w:cs="Arial"/>
              </w:rPr>
            </w:pPr>
            <w:r w:rsidRPr="00425C8F">
              <w:rPr>
                <w:rFonts w:cs="Arial"/>
              </w:rPr>
              <w:t>Bill payment successful</w:t>
            </w:r>
          </w:p>
        </w:tc>
        <w:tc>
          <w:tcPr>
            <w:tcW w:w="1260" w:type="dxa"/>
          </w:tcPr>
          <w:p w:rsidR="001E6309" w:rsidRPr="00425C8F" w:rsidRDefault="001E6309" w:rsidP="00762089">
            <w:pPr>
              <w:pStyle w:val="Tablecontent"/>
              <w:rPr>
                <w:rFonts w:cs="Arial"/>
              </w:rPr>
            </w:pPr>
            <w:r w:rsidRPr="00425C8F">
              <w:rPr>
                <w:rFonts w:cs="Arial"/>
              </w:rPr>
              <w:t>A (250)</w:t>
            </w:r>
          </w:p>
        </w:tc>
        <w:tc>
          <w:tcPr>
            <w:tcW w:w="1496" w:type="dxa"/>
          </w:tcPr>
          <w:p w:rsidR="001E6309" w:rsidRPr="00425C8F" w:rsidRDefault="001E6309" w:rsidP="00762089">
            <w:pPr>
              <w:pStyle w:val="Tablecontent"/>
              <w:rPr>
                <w:rFonts w:cs="Arial"/>
              </w:rPr>
            </w:pPr>
            <w:r w:rsidRPr="00425C8F">
              <w:rPr>
                <w:rFonts w:cs="Arial"/>
              </w:rPr>
              <w:t>O</w:t>
            </w:r>
          </w:p>
        </w:tc>
      </w:tr>
    </w:tbl>
    <w:p w:rsidR="001E6309" w:rsidRPr="00425C8F" w:rsidRDefault="001E6309" w:rsidP="001E6309">
      <w:pPr>
        <w:pStyle w:val="Head"/>
      </w:pPr>
    </w:p>
    <w:p w:rsidR="001E6309" w:rsidRPr="00425C8F" w:rsidRDefault="001E6309" w:rsidP="001E6309">
      <w:pPr>
        <w:pStyle w:val="Heading"/>
        <w:rPr>
          <w:color w:val="auto"/>
        </w:rPr>
      </w:pPr>
      <w:r w:rsidRPr="00425C8F">
        <w:rPr>
          <w:color w:val="auto"/>
        </w:rPr>
        <w:t>Business Rules</w:t>
      </w:r>
    </w:p>
    <w:p w:rsidR="001E6309" w:rsidRPr="00425C8F" w:rsidRDefault="001E6309" w:rsidP="001E6309">
      <w:pPr>
        <w:pStyle w:val="ListBullet1"/>
        <w:rPr>
          <w:lang w:val="en-IN"/>
        </w:rPr>
      </w:pPr>
      <w:r w:rsidRPr="00425C8F">
        <w:rPr>
          <w:lang w:val="en-IN"/>
        </w:rPr>
        <w:t>All tags are mandatory &amp; would be present in XML response.</w:t>
      </w:r>
    </w:p>
    <w:p w:rsidR="001E6309" w:rsidRPr="00425C8F" w:rsidRDefault="001E6309" w:rsidP="001E6309">
      <w:pPr>
        <w:pStyle w:val="BodyText2"/>
      </w:pPr>
    </w:p>
    <w:p w:rsidR="001E6309" w:rsidRPr="00425C8F" w:rsidRDefault="001E6309" w:rsidP="001E6309">
      <w:pPr>
        <w:pStyle w:val="BodyText2"/>
        <w:rPr>
          <w:lang w:val="en-IN"/>
        </w:rPr>
      </w:pPr>
    </w:p>
    <w:p w:rsidR="00CD5C68" w:rsidRPr="00425C8F" w:rsidRDefault="00CD5C68" w:rsidP="00337049">
      <w:pPr>
        <w:pStyle w:val="Heading2"/>
        <w:rPr>
          <w:lang w:val="en-IN"/>
        </w:rPr>
      </w:pPr>
      <w:bookmarkStart w:id="287" w:name="_Toc485139706"/>
      <w:r w:rsidRPr="00425C8F">
        <w:rPr>
          <w:lang w:val="en-IN"/>
        </w:rPr>
        <w:t>C2S Transfer (Electronic Voucher Distribution)</w:t>
      </w:r>
      <w:bookmarkEnd w:id="285"/>
      <w:bookmarkEnd w:id="286"/>
      <w:bookmarkEnd w:id="287"/>
    </w:p>
    <w:p w:rsidR="00CD5C68" w:rsidRPr="00425C8F" w:rsidRDefault="00CD5C68" w:rsidP="00CD5C68">
      <w:pPr>
        <w:pStyle w:val="BodyText2"/>
        <w:rPr>
          <w:lang w:val="en-IN"/>
        </w:rPr>
      </w:pPr>
      <w:r w:rsidRPr="00425C8F">
        <w:rPr>
          <w:lang w:val="en-IN"/>
        </w:rPr>
        <w:t xml:space="preserve">External transaction server will send Electronic Voucher Distribution request to </w:t>
      </w:r>
      <w:r w:rsidR="007C479A" w:rsidRPr="00425C8F">
        <w:rPr>
          <w:lang w:val="en-IN"/>
        </w:rPr>
        <w:t>PreTUPS</w:t>
      </w:r>
      <w:r w:rsidRPr="00425C8F">
        <w:rPr>
          <w:lang w:val="en-IN"/>
        </w:rPr>
        <w:t xml:space="preserve"> in the following format:</w:t>
      </w:r>
    </w:p>
    <w:p w:rsidR="00CD5C68" w:rsidRPr="00425C8F" w:rsidRDefault="001E6309" w:rsidP="001E6309">
      <w:pPr>
        <w:pStyle w:val="Heading"/>
        <w:rPr>
          <w:color w:val="auto"/>
        </w:rPr>
      </w:pPr>
      <w:r w:rsidRPr="00425C8F">
        <w:rPr>
          <w:color w:val="auto"/>
        </w:rPr>
        <w:t>Request</w:t>
      </w:r>
      <w:r w:rsidR="00CD5C68" w:rsidRPr="00425C8F">
        <w:rPr>
          <w:color w:val="auto"/>
        </w:rPr>
        <w:t xml:space="preserve"> format:</w:t>
      </w:r>
    </w:p>
    <w:p w:rsidR="00CD5C68" w:rsidRPr="00425C8F" w:rsidRDefault="00CD5C68" w:rsidP="00390AD2">
      <w:pPr>
        <w:pStyle w:val="Code"/>
        <w:ind w:left="0"/>
        <w:rPr>
          <w:lang w:val="en-IN"/>
        </w:rPr>
      </w:pPr>
      <w:r w:rsidRPr="00425C8F">
        <w:rPr>
          <w:lang w:val="en-IN"/>
        </w:rPr>
        <w:t>&lt;?xml version="1.0"?&gt;</w:t>
      </w:r>
    </w:p>
    <w:p w:rsidR="00CD5C68" w:rsidRPr="00425C8F" w:rsidRDefault="00CD5C68" w:rsidP="00390AD2">
      <w:pPr>
        <w:pStyle w:val="Code"/>
        <w:ind w:left="0"/>
        <w:rPr>
          <w:lang w:val="en-IN"/>
        </w:rPr>
      </w:pPr>
      <w:r w:rsidRPr="00425C8F">
        <w:rPr>
          <w:lang w:val="en-IN"/>
        </w:rPr>
        <w:lastRenderedPageBreak/>
        <w:t>&lt;COMMAND&gt;</w:t>
      </w:r>
    </w:p>
    <w:p w:rsidR="00CD5C68" w:rsidRPr="00425C8F" w:rsidRDefault="00CD5C68" w:rsidP="00390AD2">
      <w:pPr>
        <w:pStyle w:val="Code"/>
        <w:ind w:left="0"/>
        <w:rPr>
          <w:lang w:val="en-IN"/>
        </w:rPr>
      </w:pPr>
      <w:r w:rsidRPr="00425C8F">
        <w:rPr>
          <w:lang w:val="en-IN"/>
        </w:rPr>
        <w:tab/>
        <w:t>&lt;TYPE&gt;EXEVDREQ&lt;/TYPE&gt;</w:t>
      </w:r>
    </w:p>
    <w:p w:rsidR="00CD5C68" w:rsidRPr="00425C8F" w:rsidRDefault="00CD5C68" w:rsidP="00390AD2">
      <w:pPr>
        <w:pStyle w:val="Code"/>
        <w:ind w:left="0" w:firstLine="720"/>
        <w:rPr>
          <w:lang w:val="en-IN"/>
        </w:rPr>
      </w:pPr>
      <w:r w:rsidRPr="00425C8F">
        <w:rPr>
          <w:lang w:val="en-IN"/>
        </w:rPr>
        <w:t>&lt;DATE&gt;&lt;Date and time &gt;&lt;/DATE&gt;</w:t>
      </w:r>
    </w:p>
    <w:p w:rsidR="00CD5C68" w:rsidRPr="00425C8F" w:rsidRDefault="00CD5C68" w:rsidP="00390AD2">
      <w:pPr>
        <w:pStyle w:val="Code"/>
        <w:ind w:left="0"/>
        <w:rPr>
          <w:lang w:val="en-IN"/>
        </w:rPr>
      </w:pPr>
      <w:r w:rsidRPr="00425C8F">
        <w:rPr>
          <w:lang w:val="en-IN"/>
        </w:rPr>
        <w:tab/>
        <w:t>&lt;EXTNWCODE&gt;</w:t>
      </w:r>
      <w:r w:rsidRPr="00425C8F">
        <w:rPr>
          <w:i/>
          <w:iCs/>
          <w:lang w:val="en-IN"/>
        </w:rPr>
        <w:t>&lt;Network External Code&gt;</w:t>
      </w:r>
      <w:r w:rsidRPr="00425C8F">
        <w:rPr>
          <w:lang w:val="en-IN"/>
        </w:rPr>
        <w:t>&lt;/EXTNWCODE&gt;</w:t>
      </w:r>
    </w:p>
    <w:p w:rsidR="00CD5C68" w:rsidRPr="00425C8F" w:rsidRDefault="00CD5C68" w:rsidP="00390AD2">
      <w:pPr>
        <w:pStyle w:val="Code"/>
        <w:ind w:left="0"/>
        <w:rPr>
          <w:lang w:val="en-IN"/>
        </w:rPr>
      </w:pPr>
      <w:r w:rsidRPr="00425C8F">
        <w:rPr>
          <w:lang w:val="en-IN"/>
        </w:rPr>
        <w:tab/>
        <w:t>&lt;MSISDN&gt;</w:t>
      </w:r>
      <w:r w:rsidRPr="00425C8F">
        <w:rPr>
          <w:i/>
          <w:iCs/>
          <w:lang w:val="en-IN"/>
        </w:rPr>
        <w:t>&lt;Retailer MSISDN&gt;</w:t>
      </w:r>
      <w:r w:rsidRPr="00425C8F">
        <w:rPr>
          <w:lang w:val="en-IN"/>
        </w:rPr>
        <w:t>&lt;/MSISDN&gt;</w:t>
      </w:r>
    </w:p>
    <w:p w:rsidR="00CD5C68" w:rsidRPr="00425C8F" w:rsidRDefault="00CD5C68" w:rsidP="00390AD2">
      <w:pPr>
        <w:pStyle w:val="Code"/>
        <w:ind w:left="0"/>
        <w:rPr>
          <w:lang w:val="en-IN"/>
        </w:rPr>
      </w:pPr>
      <w:r w:rsidRPr="00425C8F">
        <w:rPr>
          <w:lang w:val="en-IN"/>
        </w:rPr>
        <w:tab/>
        <w:t>&lt;PIN&gt;&lt;123456&gt;&lt;/PIN&gt;</w:t>
      </w:r>
    </w:p>
    <w:p w:rsidR="00CD5C68" w:rsidRPr="00425C8F" w:rsidRDefault="00CD5C68" w:rsidP="00390AD2">
      <w:pPr>
        <w:pStyle w:val="Code"/>
        <w:ind w:left="0"/>
        <w:rPr>
          <w:lang w:val="en-IN"/>
        </w:rPr>
      </w:pPr>
      <w:r w:rsidRPr="00425C8F">
        <w:rPr>
          <w:lang w:val="en-IN"/>
        </w:rPr>
        <w:tab/>
        <w:t>&lt;LOGINID&gt;&lt;Channel user Login ID&gt;&lt;/LOGINID&gt;</w:t>
      </w:r>
    </w:p>
    <w:p w:rsidR="00CD5C68" w:rsidRPr="00425C8F" w:rsidRDefault="00CD5C68" w:rsidP="00390AD2">
      <w:pPr>
        <w:pStyle w:val="Code"/>
        <w:ind w:left="0"/>
        <w:rPr>
          <w:lang w:val="en-IN"/>
        </w:rPr>
      </w:pPr>
      <w:r w:rsidRPr="00425C8F">
        <w:rPr>
          <w:lang w:val="en-IN"/>
        </w:rPr>
        <w:tab/>
        <w:t>&lt;PASSWORD&gt;&lt;Channel User Login Password&gt;&lt;/PASSWORD&gt;</w:t>
      </w:r>
    </w:p>
    <w:p w:rsidR="00CD5C68" w:rsidRPr="00425C8F" w:rsidRDefault="00CD5C68" w:rsidP="00390AD2">
      <w:pPr>
        <w:pStyle w:val="Code"/>
        <w:ind w:left="0"/>
        <w:rPr>
          <w:lang w:val="en-IN"/>
        </w:rPr>
      </w:pPr>
      <w:r w:rsidRPr="00425C8F">
        <w:rPr>
          <w:lang w:val="en-IN"/>
        </w:rPr>
        <w:tab/>
        <w:t>&lt;EXTCODE&gt;</w:t>
      </w:r>
      <w:r w:rsidRPr="00425C8F">
        <w:rPr>
          <w:i/>
          <w:iCs/>
          <w:lang w:val="en-IN"/>
        </w:rPr>
        <w:t>&lt;Channel user unique External code&gt;</w:t>
      </w:r>
      <w:r w:rsidRPr="00425C8F">
        <w:rPr>
          <w:lang w:val="en-IN"/>
        </w:rPr>
        <w:t>&lt;/EXTCODE&gt;</w:t>
      </w:r>
    </w:p>
    <w:p w:rsidR="00CD5C68" w:rsidRPr="00425C8F" w:rsidRDefault="00CD5C68" w:rsidP="00390AD2">
      <w:pPr>
        <w:pStyle w:val="Code"/>
        <w:ind w:left="720"/>
        <w:rPr>
          <w:lang w:val="en-IN"/>
        </w:rPr>
      </w:pPr>
      <w:r w:rsidRPr="00425C8F">
        <w:rPr>
          <w:lang w:val="en-IN"/>
        </w:rPr>
        <w:t>&lt;EXTREFNUM&gt;&lt;Unique Reference number in the external system&gt;&lt;/EXTREFNUM&gt;</w:t>
      </w:r>
      <w:r w:rsidRPr="00425C8F">
        <w:rPr>
          <w:lang w:val="en-IN"/>
        </w:rPr>
        <w:tab/>
      </w:r>
    </w:p>
    <w:p w:rsidR="00CD5C68" w:rsidRPr="00425C8F" w:rsidRDefault="00CD5C68" w:rsidP="00390AD2">
      <w:pPr>
        <w:pStyle w:val="Code"/>
        <w:ind w:left="0"/>
        <w:rPr>
          <w:lang w:val="en-IN"/>
        </w:rPr>
      </w:pPr>
      <w:r w:rsidRPr="00425C8F">
        <w:rPr>
          <w:lang w:val="en-IN"/>
        </w:rPr>
        <w:tab/>
        <w:t>&lt;MSISDN2&gt;&lt; Payee MSISDN&gt;&lt;/MSISDN2&gt;</w:t>
      </w:r>
    </w:p>
    <w:p w:rsidR="00CD5C68" w:rsidRPr="00425C8F" w:rsidRDefault="00CD5C68" w:rsidP="00390AD2">
      <w:pPr>
        <w:pStyle w:val="Code"/>
        <w:ind w:left="0"/>
        <w:rPr>
          <w:lang w:val="en-IN"/>
        </w:rPr>
      </w:pPr>
      <w:r w:rsidRPr="00425C8F">
        <w:rPr>
          <w:lang w:val="en-IN"/>
        </w:rPr>
        <w:tab/>
        <w:t>&lt;AMOUNT&gt;&lt;Amount&gt;&lt;/AMOUNT&gt;</w:t>
      </w:r>
    </w:p>
    <w:p w:rsidR="00CD5C68" w:rsidRPr="00425C8F" w:rsidRDefault="00CD5C68" w:rsidP="00390AD2">
      <w:pPr>
        <w:pStyle w:val="Code"/>
        <w:ind w:left="0" w:firstLine="720"/>
        <w:rPr>
          <w:lang w:val="en-IN"/>
        </w:rPr>
      </w:pPr>
      <w:r w:rsidRPr="00425C8F">
        <w:rPr>
          <w:lang w:val="en-IN"/>
        </w:rPr>
        <w:t>&lt;LANGUAGE1&gt;&lt;Retailer Language&gt;&lt;/LANGUAGE1&gt;</w:t>
      </w:r>
    </w:p>
    <w:p w:rsidR="00CD5C68" w:rsidRPr="00425C8F" w:rsidRDefault="00CD5C68" w:rsidP="00390AD2">
      <w:pPr>
        <w:pStyle w:val="Code"/>
        <w:ind w:left="0" w:firstLine="720"/>
        <w:rPr>
          <w:lang w:val="en-IN"/>
        </w:rPr>
      </w:pPr>
      <w:r w:rsidRPr="00425C8F">
        <w:rPr>
          <w:lang w:val="en-IN"/>
        </w:rPr>
        <w:t>&lt;LANGUAGE2&gt;&lt;Payee Language&gt;&lt;/LANGUAGE2&gt;</w:t>
      </w:r>
    </w:p>
    <w:p w:rsidR="00CD5C68" w:rsidRDefault="00CD5C68" w:rsidP="00390AD2">
      <w:pPr>
        <w:pStyle w:val="Code"/>
        <w:ind w:left="0" w:firstLine="720"/>
        <w:rPr>
          <w:lang w:val="en-IN"/>
        </w:rPr>
      </w:pPr>
      <w:r w:rsidRPr="00425C8F">
        <w:rPr>
          <w:lang w:val="en-IN"/>
        </w:rPr>
        <w:t>&lt;SELECTOR&gt;&lt;Selector&gt;&lt;/SELECTOR&gt;</w:t>
      </w:r>
    </w:p>
    <w:p w:rsidR="00C1147D" w:rsidRDefault="00C1147D" w:rsidP="00C1147D">
      <w:pPr>
        <w:pStyle w:val="Code"/>
        <w:ind w:left="720"/>
        <w:rPr>
          <w:lang w:val="en-IN"/>
        </w:rPr>
      </w:pPr>
      <w:r>
        <w:rPr>
          <w:lang w:val="en-IN"/>
        </w:rPr>
        <w:t>&lt;INFO1&gt;&lt;INFORMATION1&gt;&lt;/INFO1&gt;&lt;INFO2&gt;&lt;INFORMATION2&gt;&lt;/INFO2&gt;</w:t>
      </w:r>
    </w:p>
    <w:p w:rsidR="00C1147D" w:rsidRDefault="00C1147D" w:rsidP="00C1147D">
      <w:pPr>
        <w:pStyle w:val="Code"/>
        <w:ind w:left="720"/>
        <w:rPr>
          <w:lang w:val="en-IN"/>
        </w:rPr>
      </w:pPr>
      <w:r>
        <w:rPr>
          <w:lang w:val="en-IN"/>
        </w:rPr>
        <w:t>&lt;INFO3&gt;&lt;INFORMATION3&gt;&lt;/INFO3&gt;&lt;INFO4&gt;&lt;INFORMATION4&gt;&lt;/INFO4&gt;</w:t>
      </w:r>
    </w:p>
    <w:p w:rsidR="00C1147D" w:rsidRPr="00425C8F" w:rsidRDefault="00C1147D" w:rsidP="00C1147D">
      <w:pPr>
        <w:pStyle w:val="Code"/>
        <w:ind w:left="720"/>
        <w:rPr>
          <w:lang w:val="en-IN"/>
        </w:rPr>
      </w:pPr>
      <w:r>
        <w:rPr>
          <w:lang w:val="en-IN"/>
        </w:rPr>
        <w:t>&lt;INFO5&gt;&lt;INFORMATION5&gt;&lt;/INFO5&gt;</w:t>
      </w:r>
    </w:p>
    <w:p w:rsidR="00C1147D" w:rsidRPr="00425C8F" w:rsidRDefault="00C1147D" w:rsidP="00390AD2">
      <w:pPr>
        <w:pStyle w:val="Code"/>
        <w:ind w:left="0" w:firstLine="720"/>
        <w:rPr>
          <w:lang w:val="en-IN"/>
        </w:rPr>
      </w:pPr>
    </w:p>
    <w:p w:rsidR="00CD5C68" w:rsidRPr="00425C8F" w:rsidRDefault="00CD5C68" w:rsidP="00390AD2">
      <w:pPr>
        <w:pStyle w:val="Code"/>
        <w:ind w:left="0"/>
        <w:rPr>
          <w:lang w:val="en-IN"/>
        </w:rPr>
      </w:pPr>
      <w:r w:rsidRPr="00425C8F">
        <w:rPr>
          <w:lang w:val="en-IN"/>
        </w:rPr>
        <w:t>&lt;/COMMAND&gt;</w:t>
      </w:r>
    </w:p>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Field Details</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180"/>
        <w:gridCol w:w="1440"/>
        <w:gridCol w:w="360"/>
        <w:gridCol w:w="1980"/>
        <w:gridCol w:w="180"/>
        <w:gridCol w:w="1080"/>
        <w:gridCol w:w="776"/>
        <w:gridCol w:w="484"/>
        <w:gridCol w:w="540"/>
        <w:gridCol w:w="900"/>
      </w:tblGrid>
      <w:tr w:rsidR="00CD5C68" w:rsidRPr="00425C8F" w:rsidTr="00390AD2">
        <w:trPr>
          <w:trHeight w:val="277"/>
          <w:tblHeader/>
        </w:trPr>
        <w:tc>
          <w:tcPr>
            <w:tcW w:w="1620" w:type="dxa"/>
            <w:shd w:val="clear" w:color="auto" w:fill="E31837"/>
          </w:tcPr>
          <w:p w:rsidR="00CD5C68" w:rsidRPr="00425C8F" w:rsidRDefault="00CD5C68" w:rsidP="00940B20">
            <w:pPr>
              <w:pStyle w:val="TableColumnLabels"/>
              <w:rPr>
                <w:color w:val="auto"/>
                <w:lang w:val="en-IN"/>
              </w:rPr>
            </w:pPr>
            <w:r w:rsidRPr="00425C8F">
              <w:rPr>
                <w:color w:val="auto"/>
                <w:lang w:val="en-IN"/>
              </w:rPr>
              <w:t xml:space="preserve">TAG </w:t>
            </w:r>
          </w:p>
        </w:tc>
        <w:tc>
          <w:tcPr>
            <w:tcW w:w="162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34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4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TYPE</w:t>
            </w:r>
          </w:p>
        </w:tc>
        <w:tc>
          <w:tcPr>
            <w:tcW w:w="1620" w:type="dxa"/>
            <w:gridSpan w:val="2"/>
          </w:tcPr>
          <w:p w:rsidR="00CD5C68" w:rsidRPr="00425C8F" w:rsidRDefault="00CD5C68" w:rsidP="00940B20">
            <w:pPr>
              <w:pStyle w:val="Tablecontent"/>
              <w:rPr>
                <w:lang w:val="en-IN"/>
              </w:rPr>
            </w:pPr>
            <w:r w:rsidRPr="00425C8F">
              <w:rPr>
                <w:lang w:val="en-IN"/>
              </w:rPr>
              <w:t>Request type</w:t>
            </w:r>
          </w:p>
        </w:tc>
        <w:tc>
          <w:tcPr>
            <w:tcW w:w="2340" w:type="dxa"/>
            <w:gridSpan w:val="2"/>
          </w:tcPr>
          <w:p w:rsidR="00CD5C68" w:rsidRPr="00425C8F" w:rsidRDefault="00CD5C68" w:rsidP="00940B20">
            <w:pPr>
              <w:pStyle w:val="Tablecontent"/>
              <w:rPr>
                <w:lang w:val="en-IN"/>
              </w:rPr>
            </w:pPr>
            <w:r w:rsidRPr="00425C8F">
              <w:rPr>
                <w:lang w:val="en-IN"/>
              </w:rPr>
              <w:t>Request Type, should be sent with each request – fixed</w:t>
            </w:r>
          </w:p>
        </w:tc>
        <w:tc>
          <w:tcPr>
            <w:tcW w:w="1260" w:type="dxa"/>
            <w:gridSpan w:val="2"/>
          </w:tcPr>
          <w:p w:rsidR="00CD5C68" w:rsidRPr="00425C8F" w:rsidRDefault="00CD5C68" w:rsidP="00940B20">
            <w:pPr>
              <w:pStyle w:val="Tablecontent"/>
              <w:rPr>
                <w:lang w:val="en-IN"/>
              </w:rPr>
            </w:pPr>
            <w:r w:rsidRPr="00425C8F">
              <w:rPr>
                <w:lang w:val="en-IN"/>
              </w:rPr>
              <w:t>EXEVDREQ</w:t>
            </w:r>
          </w:p>
        </w:tc>
        <w:tc>
          <w:tcPr>
            <w:tcW w:w="1260" w:type="dxa"/>
            <w:gridSpan w:val="2"/>
          </w:tcPr>
          <w:p w:rsidR="00CD5C68" w:rsidRPr="00425C8F" w:rsidRDefault="00CD5C68" w:rsidP="00940B20">
            <w:pPr>
              <w:pStyle w:val="Tablecontent"/>
              <w:rPr>
                <w:lang w:val="en-IN"/>
              </w:rPr>
            </w:pPr>
            <w:r w:rsidRPr="00425C8F">
              <w:rPr>
                <w:lang w:val="en-IN"/>
              </w:rPr>
              <w:t>A (20)</w:t>
            </w:r>
          </w:p>
        </w:tc>
        <w:tc>
          <w:tcPr>
            <w:tcW w:w="1440" w:type="dxa"/>
            <w:gridSpan w:val="2"/>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DATE</w:t>
            </w:r>
          </w:p>
        </w:tc>
        <w:tc>
          <w:tcPr>
            <w:tcW w:w="1620" w:type="dxa"/>
            <w:gridSpan w:val="2"/>
          </w:tcPr>
          <w:p w:rsidR="00CD5C68" w:rsidRPr="00425C8F" w:rsidRDefault="00CD5C68" w:rsidP="00940B20">
            <w:pPr>
              <w:pStyle w:val="Tablecontent"/>
              <w:rPr>
                <w:lang w:val="en-IN"/>
              </w:rPr>
            </w:pPr>
            <w:r w:rsidRPr="00425C8F">
              <w:rPr>
                <w:lang w:val="en-IN"/>
              </w:rPr>
              <w:t>Date and time</w:t>
            </w:r>
          </w:p>
        </w:tc>
        <w:tc>
          <w:tcPr>
            <w:tcW w:w="2340" w:type="dxa"/>
            <w:gridSpan w:val="2"/>
          </w:tcPr>
          <w:p w:rsidR="00CD5C68" w:rsidRPr="00425C8F" w:rsidRDefault="00CD5C68" w:rsidP="00940B20">
            <w:pPr>
              <w:pStyle w:val="Tablecontent"/>
              <w:rPr>
                <w:lang w:val="en-IN"/>
              </w:rPr>
            </w:pPr>
            <w:r w:rsidRPr="00425C8F">
              <w:rPr>
                <w:lang w:val="en-IN"/>
              </w:rPr>
              <w:t>Date and time on which request was sent by external system, HH are in 24 Hour Format</w:t>
            </w:r>
          </w:p>
        </w:tc>
        <w:tc>
          <w:tcPr>
            <w:tcW w:w="1260" w:type="dxa"/>
            <w:gridSpan w:val="2"/>
          </w:tcPr>
          <w:p w:rsidR="00CD5C68" w:rsidRPr="00425C8F" w:rsidRDefault="00CD5C68" w:rsidP="00940B20">
            <w:pPr>
              <w:pStyle w:val="Tablecontent"/>
              <w:rPr>
                <w:lang w:val="en-IN"/>
              </w:rPr>
            </w:pPr>
            <w:r w:rsidRPr="00425C8F">
              <w:rPr>
                <w:lang w:val="en-IN"/>
              </w:rPr>
              <w:t>DD/MM/YYYY HH24:MI:SS</w:t>
            </w:r>
          </w:p>
        </w:tc>
        <w:tc>
          <w:tcPr>
            <w:tcW w:w="1260" w:type="dxa"/>
            <w:gridSpan w:val="2"/>
          </w:tcPr>
          <w:p w:rsidR="00CD5C68" w:rsidRPr="00425C8F" w:rsidRDefault="00CD5C68" w:rsidP="00940B20">
            <w:pPr>
              <w:pStyle w:val="Tablecontent"/>
              <w:rPr>
                <w:lang w:val="en-IN"/>
              </w:rPr>
            </w:pPr>
            <w:r w:rsidRPr="00425C8F">
              <w:rPr>
                <w:lang w:val="en-IN"/>
              </w:rPr>
              <w:t>D (20)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EXTNWCODE</w:t>
            </w:r>
          </w:p>
        </w:tc>
        <w:tc>
          <w:tcPr>
            <w:tcW w:w="1620" w:type="dxa"/>
            <w:gridSpan w:val="2"/>
          </w:tcPr>
          <w:p w:rsidR="00CD5C68" w:rsidRPr="00425C8F" w:rsidRDefault="00CD5C68" w:rsidP="00940B20">
            <w:pPr>
              <w:pStyle w:val="Tablecontent"/>
              <w:rPr>
                <w:lang w:val="en-IN"/>
              </w:rPr>
            </w:pPr>
            <w:r w:rsidRPr="00425C8F">
              <w:rPr>
                <w:lang w:val="en-IN"/>
              </w:rPr>
              <w:t xml:space="preserve">Network code </w:t>
            </w:r>
          </w:p>
        </w:tc>
        <w:tc>
          <w:tcPr>
            <w:tcW w:w="2340" w:type="dxa"/>
            <w:gridSpan w:val="2"/>
          </w:tcPr>
          <w:p w:rsidR="00CD5C68" w:rsidRPr="00425C8F" w:rsidRDefault="00CD5C68" w:rsidP="00940B20">
            <w:pPr>
              <w:pStyle w:val="Tablecontent"/>
              <w:rPr>
                <w:lang w:val="en-IN"/>
              </w:rPr>
            </w:pPr>
            <w:r w:rsidRPr="00425C8F">
              <w:rPr>
                <w:lang w:val="en-IN"/>
              </w:rPr>
              <w:t xml:space="preserve">Network code of the Channel User defined in </w:t>
            </w:r>
            <w:r w:rsidR="007C479A" w:rsidRPr="00425C8F">
              <w:rPr>
                <w:lang w:val="en-IN"/>
              </w:rPr>
              <w:t>PreTUPS</w:t>
            </w:r>
            <w:r w:rsidRPr="00425C8F">
              <w:rPr>
                <w:lang w:val="en-IN"/>
              </w:rPr>
              <w:t xml:space="preserve"> as External Network code</w:t>
            </w:r>
          </w:p>
        </w:tc>
        <w:tc>
          <w:tcPr>
            <w:tcW w:w="1260" w:type="dxa"/>
            <w:gridSpan w:val="2"/>
          </w:tcPr>
          <w:p w:rsidR="00CD5C68" w:rsidRPr="00425C8F" w:rsidRDefault="00CD5C68" w:rsidP="00940B20">
            <w:pPr>
              <w:pStyle w:val="Tablecontent"/>
              <w:rPr>
                <w:lang w:val="en-IN"/>
              </w:rPr>
            </w:pPr>
            <w:r w:rsidRPr="00425C8F">
              <w:rPr>
                <w:lang w:val="en-IN"/>
              </w:rPr>
              <w:t>MO</w:t>
            </w:r>
          </w:p>
        </w:tc>
        <w:tc>
          <w:tcPr>
            <w:tcW w:w="1260" w:type="dxa"/>
            <w:gridSpan w:val="2"/>
          </w:tcPr>
          <w:p w:rsidR="00CD5C68" w:rsidRPr="00425C8F" w:rsidRDefault="00CD5C68" w:rsidP="00940B20">
            <w:pPr>
              <w:pStyle w:val="Tablecontent"/>
              <w:rPr>
                <w:lang w:val="en-IN"/>
              </w:rPr>
            </w:pPr>
            <w:r w:rsidRPr="00425C8F">
              <w:rPr>
                <w:lang w:val="en-IN"/>
              </w:rPr>
              <w:t>A (2)</w:t>
            </w:r>
          </w:p>
        </w:tc>
        <w:tc>
          <w:tcPr>
            <w:tcW w:w="1440" w:type="dxa"/>
            <w:gridSpan w:val="2"/>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MSISDN</w:t>
            </w:r>
          </w:p>
        </w:tc>
        <w:tc>
          <w:tcPr>
            <w:tcW w:w="1620" w:type="dxa"/>
            <w:gridSpan w:val="2"/>
          </w:tcPr>
          <w:p w:rsidR="00CD5C68" w:rsidRPr="00425C8F" w:rsidRDefault="00CD5C68" w:rsidP="00940B20">
            <w:pPr>
              <w:pStyle w:val="Tablecontent"/>
              <w:rPr>
                <w:lang w:val="en-IN"/>
              </w:rPr>
            </w:pPr>
            <w:r w:rsidRPr="00425C8F">
              <w:rPr>
                <w:lang w:val="en-IN"/>
              </w:rPr>
              <w:t>Channel user/Subscriber MSISDN</w:t>
            </w:r>
          </w:p>
        </w:tc>
        <w:tc>
          <w:tcPr>
            <w:tcW w:w="2340" w:type="dxa"/>
            <w:gridSpan w:val="2"/>
          </w:tcPr>
          <w:p w:rsidR="00CD5C68" w:rsidRPr="00425C8F" w:rsidRDefault="00CD5C68" w:rsidP="00940B20">
            <w:pPr>
              <w:pStyle w:val="Tablecontent"/>
              <w:rPr>
                <w:lang w:val="en-IN"/>
              </w:rPr>
            </w:pPr>
            <w:r w:rsidRPr="00425C8F">
              <w:rPr>
                <w:lang w:val="en-IN"/>
              </w:rPr>
              <w:t>All MSISDN should be in national dial format i.e. without country code.</w:t>
            </w:r>
          </w:p>
          <w:p w:rsidR="00CD5C68" w:rsidRPr="00425C8F" w:rsidRDefault="00CD5C68" w:rsidP="00940B20">
            <w:pPr>
              <w:pStyle w:val="Tablecontent"/>
              <w:rPr>
                <w:lang w:val="en-IN"/>
              </w:rPr>
            </w:pPr>
            <w:r w:rsidRPr="00425C8F">
              <w:rPr>
                <w:b/>
                <w:bCs/>
                <w:lang w:val="en-IN"/>
              </w:rPr>
              <w:t>When MSISDN is available in request then PIN is mandatory for the request.</w:t>
            </w:r>
          </w:p>
        </w:tc>
        <w:tc>
          <w:tcPr>
            <w:tcW w:w="1260" w:type="dxa"/>
            <w:gridSpan w:val="2"/>
          </w:tcPr>
          <w:p w:rsidR="00CD5C68" w:rsidRPr="00425C8F" w:rsidRDefault="00CD5C68" w:rsidP="00940B20">
            <w:pPr>
              <w:pStyle w:val="Tablecontent"/>
              <w:rPr>
                <w:lang w:val="en-IN"/>
              </w:rPr>
            </w:pPr>
            <w:r w:rsidRPr="00425C8F">
              <w:rPr>
                <w:lang w:val="en-IN"/>
              </w:rPr>
              <w:t>9942222</w:t>
            </w:r>
          </w:p>
        </w:tc>
        <w:tc>
          <w:tcPr>
            <w:tcW w:w="1260" w:type="dxa"/>
            <w:gridSpan w:val="2"/>
          </w:tcPr>
          <w:p w:rsidR="00CD5C68" w:rsidRPr="00425C8F" w:rsidRDefault="00CD5C68" w:rsidP="00940B20">
            <w:pPr>
              <w:pStyle w:val="Tablecontent"/>
              <w:rPr>
                <w:lang w:val="en-IN"/>
              </w:rPr>
            </w:pPr>
            <w:r w:rsidRPr="00425C8F">
              <w:rPr>
                <w:lang w:val="en-IN"/>
              </w:rPr>
              <w:t>N (15)</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PIN</w:t>
            </w:r>
          </w:p>
        </w:tc>
        <w:tc>
          <w:tcPr>
            <w:tcW w:w="1620" w:type="dxa"/>
            <w:gridSpan w:val="2"/>
          </w:tcPr>
          <w:p w:rsidR="00CD5C68" w:rsidRPr="00425C8F" w:rsidRDefault="00CD5C68" w:rsidP="00940B20">
            <w:pPr>
              <w:pStyle w:val="Tablecontent"/>
              <w:rPr>
                <w:lang w:val="en-IN"/>
              </w:rPr>
            </w:pPr>
            <w:r w:rsidRPr="00425C8F">
              <w:rPr>
                <w:lang w:val="en-IN"/>
              </w:rPr>
              <w:t>Channel user/Subscriber PIN</w:t>
            </w:r>
          </w:p>
        </w:tc>
        <w:tc>
          <w:tcPr>
            <w:tcW w:w="2340" w:type="dxa"/>
            <w:gridSpan w:val="2"/>
          </w:tcPr>
          <w:p w:rsidR="00CD5C68" w:rsidRPr="00425C8F" w:rsidRDefault="00CD5C68" w:rsidP="00940B20">
            <w:pPr>
              <w:pStyle w:val="Tablecontent"/>
              <w:rPr>
                <w:lang w:val="en-IN"/>
              </w:rPr>
            </w:pPr>
            <w:r w:rsidRPr="00425C8F">
              <w:rPr>
                <w:lang w:val="en-IN"/>
              </w:rPr>
              <w:t>PIN of the user</w:t>
            </w:r>
          </w:p>
        </w:tc>
        <w:tc>
          <w:tcPr>
            <w:tcW w:w="1260" w:type="dxa"/>
            <w:gridSpan w:val="2"/>
          </w:tcPr>
          <w:p w:rsidR="00CD5C68" w:rsidRPr="00425C8F" w:rsidRDefault="00CD5C68" w:rsidP="00940B20">
            <w:pPr>
              <w:pStyle w:val="Tablecontent"/>
              <w:rPr>
                <w:lang w:val="en-IN"/>
              </w:rPr>
            </w:pPr>
            <w:r w:rsidRPr="00425C8F">
              <w:rPr>
                <w:lang w:val="en-IN"/>
              </w:rPr>
              <w:t>123</w:t>
            </w:r>
          </w:p>
        </w:tc>
        <w:tc>
          <w:tcPr>
            <w:tcW w:w="1260" w:type="dxa"/>
            <w:gridSpan w:val="2"/>
          </w:tcPr>
          <w:p w:rsidR="00CD5C68" w:rsidRPr="00425C8F" w:rsidRDefault="00CD5C68" w:rsidP="00940B20">
            <w:pPr>
              <w:pStyle w:val="Tablecontent"/>
              <w:rPr>
                <w:lang w:val="en-IN"/>
              </w:rPr>
            </w:pPr>
            <w:r w:rsidRPr="00425C8F">
              <w:rPr>
                <w:lang w:val="en-IN"/>
              </w:rPr>
              <w:t>A (10)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lastRenderedPageBreak/>
              <w:t>LOGINID</w:t>
            </w:r>
          </w:p>
        </w:tc>
        <w:tc>
          <w:tcPr>
            <w:tcW w:w="1620" w:type="dxa"/>
            <w:gridSpan w:val="2"/>
          </w:tcPr>
          <w:p w:rsidR="00CD5C68" w:rsidRPr="00425C8F" w:rsidRDefault="00CD5C68" w:rsidP="00940B20">
            <w:pPr>
              <w:pStyle w:val="Tablecontent"/>
              <w:rPr>
                <w:lang w:val="en-IN"/>
              </w:rPr>
            </w:pPr>
            <w:r w:rsidRPr="00425C8F">
              <w:rPr>
                <w:lang w:val="en-IN"/>
              </w:rPr>
              <w:t>Login ID</w:t>
            </w:r>
          </w:p>
        </w:tc>
        <w:tc>
          <w:tcPr>
            <w:tcW w:w="2340" w:type="dxa"/>
            <w:gridSpan w:val="2"/>
          </w:tcPr>
          <w:p w:rsidR="00CD5C68" w:rsidRPr="00425C8F" w:rsidRDefault="00CD5C68" w:rsidP="00940B20">
            <w:pPr>
              <w:pStyle w:val="Tablecontent"/>
              <w:rPr>
                <w:lang w:val="en-IN"/>
              </w:rPr>
            </w:pPr>
            <w:r w:rsidRPr="00425C8F">
              <w:rPr>
                <w:lang w:val="en-IN"/>
              </w:rPr>
              <w:t>Login ID of the Channel user</w:t>
            </w:r>
          </w:p>
          <w:p w:rsidR="00CD5C68" w:rsidRPr="00425C8F" w:rsidRDefault="00CD5C68" w:rsidP="00940B20">
            <w:pPr>
              <w:pStyle w:val="Tablecontent"/>
              <w:rPr>
                <w:lang w:val="en-IN"/>
              </w:rPr>
            </w:pPr>
            <w:r w:rsidRPr="00425C8F">
              <w:rPr>
                <w:b/>
                <w:bCs/>
                <w:lang w:val="en-IN"/>
              </w:rPr>
              <w:t>When LOGINID is available in request then PASSWORD is mandatory for the request</w:t>
            </w:r>
          </w:p>
        </w:tc>
        <w:tc>
          <w:tcPr>
            <w:tcW w:w="1260" w:type="dxa"/>
            <w:gridSpan w:val="2"/>
          </w:tcPr>
          <w:p w:rsidR="00CD5C68" w:rsidRPr="00425C8F" w:rsidRDefault="00CD5C68" w:rsidP="00940B20">
            <w:pPr>
              <w:pStyle w:val="Tablecontent"/>
              <w:rPr>
                <w:lang w:val="en-IN"/>
              </w:rPr>
            </w:pPr>
            <w:r w:rsidRPr="00425C8F">
              <w:rPr>
                <w:lang w:val="en-IN"/>
              </w:rPr>
              <w:t>Mo_cce</w:t>
            </w:r>
          </w:p>
        </w:tc>
        <w:tc>
          <w:tcPr>
            <w:tcW w:w="1260" w:type="dxa"/>
            <w:gridSpan w:val="2"/>
          </w:tcPr>
          <w:p w:rsidR="00CD5C68" w:rsidRPr="00425C8F" w:rsidRDefault="00CD5C68" w:rsidP="00940B20">
            <w:pPr>
              <w:pStyle w:val="Tablecontent"/>
              <w:rPr>
                <w:lang w:val="en-IN"/>
              </w:rPr>
            </w:pPr>
            <w:r w:rsidRPr="00425C8F">
              <w:rPr>
                <w:lang w:val="en-IN"/>
              </w:rPr>
              <w:t>A (20)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PASSWORD</w:t>
            </w:r>
          </w:p>
        </w:tc>
        <w:tc>
          <w:tcPr>
            <w:tcW w:w="1620" w:type="dxa"/>
            <w:gridSpan w:val="2"/>
          </w:tcPr>
          <w:p w:rsidR="00CD5C68" w:rsidRPr="00425C8F" w:rsidRDefault="00CD5C68" w:rsidP="00940B20">
            <w:pPr>
              <w:pStyle w:val="Tablecontent"/>
              <w:rPr>
                <w:lang w:val="en-IN"/>
              </w:rPr>
            </w:pPr>
            <w:r w:rsidRPr="00425C8F">
              <w:rPr>
                <w:lang w:val="en-IN"/>
              </w:rPr>
              <w:t>Password</w:t>
            </w:r>
          </w:p>
        </w:tc>
        <w:tc>
          <w:tcPr>
            <w:tcW w:w="2340" w:type="dxa"/>
            <w:gridSpan w:val="2"/>
          </w:tcPr>
          <w:p w:rsidR="00CD5C68" w:rsidRPr="00425C8F" w:rsidRDefault="00CD5C68" w:rsidP="00940B20">
            <w:pPr>
              <w:pStyle w:val="Tablecontent"/>
              <w:rPr>
                <w:lang w:val="en-IN"/>
              </w:rPr>
            </w:pPr>
            <w:r w:rsidRPr="00425C8F">
              <w:rPr>
                <w:lang w:val="en-IN"/>
              </w:rPr>
              <w:t>Password of the Channel user</w:t>
            </w:r>
          </w:p>
        </w:tc>
        <w:tc>
          <w:tcPr>
            <w:tcW w:w="1260" w:type="dxa"/>
            <w:gridSpan w:val="2"/>
          </w:tcPr>
          <w:p w:rsidR="00CD5C68" w:rsidRPr="00425C8F" w:rsidRDefault="00CD5C68" w:rsidP="00940B20">
            <w:pPr>
              <w:pStyle w:val="Tablecontent"/>
              <w:rPr>
                <w:lang w:val="en-IN"/>
              </w:rPr>
            </w:pPr>
            <w:r w:rsidRPr="00425C8F">
              <w:rPr>
                <w:lang w:val="en-IN"/>
              </w:rPr>
              <w:t>2468</w:t>
            </w:r>
          </w:p>
        </w:tc>
        <w:tc>
          <w:tcPr>
            <w:tcW w:w="1260" w:type="dxa"/>
            <w:gridSpan w:val="2"/>
          </w:tcPr>
          <w:p w:rsidR="00CD5C68" w:rsidRPr="00425C8F" w:rsidRDefault="00CD5C68" w:rsidP="00940B20">
            <w:pPr>
              <w:pStyle w:val="Tablecontent"/>
              <w:rPr>
                <w:lang w:val="en-IN"/>
              </w:rPr>
            </w:pPr>
            <w:r w:rsidRPr="00425C8F">
              <w:rPr>
                <w:lang w:val="en-IN"/>
              </w:rPr>
              <w:t>A (10)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EXTCODE</w:t>
            </w:r>
          </w:p>
        </w:tc>
        <w:tc>
          <w:tcPr>
            <w:tcW w:w="1620" w:type="dxa"/>
            <w:gridSpan w:val="2"/>
          </w:tcPr>
          <w:p w:rsidR="00CD5C68" w:rsidRPr="00425C8F" w:rsidRDefault="00CD5C68" w:rsidP="00940B20">
            <w:pPr>
              <w:pStyle w:val="Tablecontent"/>
              <w:rPr>
                <w:lang w:val="en-IN"/>
              </w:rPr>
            </w:pPr>
            <w:r w:rsidRPr="00425C8F">
              <w:rPr>
                <w:lang w:val="en-IN"/>
              </w:rPr>
              <w:t>External code of the channel user</w:t>
            </w:r>
          </w:p>
        </w:tc>
        <w:tc>
          <w:tcPr>
            <w:tcW w:w="2340" w:type="dxa"/>
            <w:gridSpan w:val="2"/>
          </w:tcPr>
          <w:p w:rsidR="00CD5C68" w:rsidRPr="00425C8F" w:rsidRDefault="00CD5C68" w:rsidP="00940B20">
            <w:pPr>
              <w:pStyle w:val="Tablecontent"/>
              <w:rPr>
                <w:b/>
                <w:bCs/>
                <w:lang w:val="en-IN"/>
              </w:rPr>
            </w:pPr>
            <w:r w:rsidRPr="00425C8F">
              <w:rPr>
                <w:lang w:val="en-IN"/>
              </w:rPr>
              <w:t xml:space="preserve">Unique external code of the channel user defined in </w:t>
            </w:r>
            <w:r w:rsidR="007C479A" w:rsidRPr="00425C8F">
              <w:rPr>
                <w:lang w:val="en-IN"/>
              </w:rPr>
              <w:t>PreTUPS</w:t>
            </w:r>
            <w:r w:rsidRPr="00425C8F">
              <w:rPr>
                <w:lang w:val="en-IN"/>
              </w:rPr>
              <w:t>.</w:t>
            </w:r>
          </w:p>
        </w:tc>
        <w:tc>
          <w:tcPr>
            <w:tcW w:w="1260" w:type="dxa"/>
            <w:gridSpan w:val="2"/>
          </w:tcPr>
          <w:p w:rsidR="00CD5C68" w:rsidRPr="00425C8F" w:rsidRDefault="00CD5C68" w:rsidP="00940B20">
            <w:pPr>
              <w:pStyle w:val="Tablecontent"/>
              <w:rPr>
                <w:lang w:val="en-IN"/>
              </w:rPr>
            </w:pPr>
            <w:r w:rsidRPr="00425C8F">
              <w:rPr>
                <w:lang w:val="en-IN"/>
              </w:rPr>
              <w:t>123</w:t>
            </w:r>
          </w:p>
        </w:tc>
        <w:tc>
          <w:tcPr>
            <w:tcW w:w="1260" w:type="dxa"/>
            <w:gridSpan w:val="2"/>
          </w:tcPr>
          <w:p w:rsidR="00CD5C68" w:rsidRPr="00425C8F" w:rsidRDefault="00CD5C68" w:rsidP="00940B20">
            <w:pPr>
              <w:pStyle w:val="Tablecontent"/>
              <w:rPr>
                <w:lang w:val="en-IN"/>
              </w:rPr>
            </w:pPr>
            <w:r w:rsidRPr="00425C8F">
              <w:rPr>
                <w:lang w:val="en-IN"/>
              </w:rPr>
              <w:t>A (10)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EXTREFNUM</w:t>
            </w:r>
          </w:p>
        </w:tc>
        <w:tc>
          <w:tcPr>
            <w:tcW w:w="1620" w:type="dxa"/>
            <w:gridSpan w:val="2"/>
          </w:tcPr>
          <w:p w:rsidR="00CD5C68" w:rsidRPr="00425C8F" w:rsidRDefault="00CD5C68" w:rsidP="00940B20">
            <w:pPr>
              <w:pStyle w:val="Tablecontent"/>
              <w:rPr>
                <w:lang w:val="en-IN"/>
              </w:rPr>
            </w:pPr>
            <w:r w:rsidRPr="00425C8F">
              <w:rPr>
                <w:lang w:val="en-IN"/>
              </w:rPr>
              <w:t>External Reference number</w:t>
            </w:r>
          </w:p>
        </w:tc>
        <w:tc>
          <w:tcPr>
            <w:tcW w:w="2340" w:type="dxa"/>
            <w:gridSpan w:val="2"/>
          </w:tcPr>
          <w:p w:rsidR="00CD5C68" w:rsidRPr="00425C8F" w:rsidRDefault="00CD5C68" w:rsidP="00940B20">
            <w:pPr>
              <w:pStyle w:val="Tablecontent"/>
              <w:rPr>
                <w:lang w:val="en-IN"/>
              </w:rPr>
            </w:pPr>
            <w:r w:rsidRPr="00425C8F">
              <w:rPr>
                <w:lang w:val="en-IN"/>
              </w:rPr>
              <w:t>Unique Reference number in the external system.</w:t>
            </w:r>
          </w:p>
        </w:tc>
        <w:tc>
          <w:tcPr>
            <w:tcW w:w="1260" w:type="dxa"/>
            <w:gridSpan w:val="2"/>
          </w:tcPr>
          <w:p w:rsidR="00CD5C68" w:rsidRPr="00425C8F" w:rsidRDefault="00CD5C68" w:rsidP="00940B20">
            <w:pPr>
              <w:pStyle w:val="Tablecontent"/>
              <w:rPr>
                <w:lang w:val="en-IN"/>
              </w:rPr>
            </w:pPr>
            <w:r w:rsidRPr="00425C8F">
              <w:rPr>
                <w:lang w:val="en-IN"/>
              </w:rPr>
              <w:t>12345</w:t>
            </w:r>
          </w:p>
        </w:tc>
        <w:tc>
          <w:tcPr>
            <w:tcW w:w="1260" w:type="dxa"/>
            <w:gridSpan w:val="2"/>
          </w:tcPr>
          <w:p w:rsidR="00CD5C68" w:rsidRPr="00425C8F" w:rsidRDefault="00CD5C68" w:rsidP="00940B20">
            <w:pPr>
              <w:pStyle w:val="Tablecontent"/>
              <w:rPr>
                <w:lang w:val="en-IN"/>
              </w:rPr>
            </w:pPr>
            <w:r w:rsidRPr="00425C8F">
              <w:rPr>
                <w:lang w:val="en-IN"/>
              </w:rPr>
              <w:t>A (20)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9540" w:type="dxa"/>
            <w:gridSpan w:val="11"/>
          </w:tcPr>
          <w:p w:rsidR="00CD5C68" w:rsidRPr="00425C8F" w:rsidRDefault="00CD5C68" w:rsidP="00940B20">
            <w:pPr>
              <w:pStyle w:val="Tablecontent"/>
              <w:rPr>
                <w:b/>
                <w:bCs/>
                <w:lang w:val="en-IN"/>
              </w:rPr>
            </w:pPr>
            <w:r w:rsidRPr="00425C8F">
              <w:rPr>
                <w:b/>
                <w:bCs/>
                <w:lang w:val="en-IN"/>
              </w:rPr>
              <w:t xml:space="preserve">Note: </w:t>
            </w:r>
            <w:r w:rsidRPr="00425C8F">
              <w:rPr>
                <w:lang w:val="en-IN"/>
              </w:rPr>
              <w:t>Between MSISDN, LOGINID and EXTCODE value of one of them must be present, either MSISDN, LOGINID or EXTCODE. All of them can also be present in request</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MSISDN2</w:t>
            </w:r>
          </w:p>
        </w:tc>
        <w:tc>
          <w:tcPr>
            <w:tcW w:w="1800" w:type="dxa"/>
            <w:gridSpan w:val="2"/>
          </w:tcPr>
          <w:p w:rsidR="00CD5C68" w:rsidRPr="00425C8F" w:rsidRDefault="00CD5C68" w:rsidP="00940B20">
            <w:pPr>
              <w:pStyle w:val="Tablecontent"/>
              <w:rPr>
                <w:lang w:val="en-IN"/>
              </w:rPr>
            </w:pPr>
            <w:r w:rsidRPr="00425C8F">
              <w:rPr>
                <w:lang w:val="en-IN"/>
              </w:rPr>
              <w:t>Payee MSISDN</w:t>
            </w:r>
          </w:p>
        </w:tc>
        <w:tc>
          <w:tcPr>
            <w:tcW w:w="2160" w:type="dxa"/>
            <w:gridSpan w:val="2"/>
          </w:tcPr>
          <w:p w:rsidR="00CD5C68" w:rsidRPr="00425C8F" w:rsidRDefault="00CD5C68" w:rsidP="00940B20">
            <w:pPr>
              <w:pStyle w:val="Tablecontent"/>
              <w:rPr>
                <w:lang w:val="en-IN"/>
              </w:rPr>
            </w:pPr>
            <w:r w:rsidRPr="00425C8F">
              <w:rPr>
                <w:lang w:val="en-IN"/>
              </w:rPr>
              <w:t>All MSISDN should be in national dial format i.e. with out country code.</w:t>
            </w:r>
          </w:p>
        </w:tc>
        <w:tc>
          <w:tcPr>
            <w:tcW w:w="1856" w:type="dxa"/>
            <w:gridSpan w:val="2"/>
          </w:tcPr>
          <w:p w:rsidR="00CD5C68" w:rsidRPr="00425C8F" w:rsidRDefault="00CD5C68" w:rsidP="00940B20">
            <w:pPr>
              <w:pStyle w:val="Tablecontent"/>
              <w:rPr>
                <w:lang w:val="en-IN"/>
              </w:rPr>
            </w:pPr>
            <w:r w:rsidRPr="00425C8F">
              <w:rPr>
                <w:lang w:val="en-IN"/>
              </w:rPr>
              <w:t>9942222</w:t>
            </w:r>
          </w:p>
        </w:tc>
        <w:tc>
          <w:tcPr>
            <w:tcW w:w="1024" w:type="dxa"/>
            <w:gridSpan w:val="2"/>
          </w:tcPr>
          <w:p w:rsidR="00CD5C68" w:rsidRPr="00425C8F" w:rsidRDefault="00CD5C68" w:rsidP="00940B20">
            <w:pPr>
              <w:pStyle w:val="Tablecontent"/>
              <w:rPr>
                <w:lang w:val="en-IN"/>
              </w:rPr>
            </w:pPr>
            <w:r w:rsidRPr="00425C8F">
              <w:rPr>
                <w:lang w:val="en-IN"/>
              </w:rPr>
              <w:t>N (15)</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AMOUNT</w:t>
            </w:r>
          </w:p>
        </w:tc>
        <w:tc>
          <w:tcPr>
            <w:tcW w:w="1800" w:type="dxa"/>
            <w:gridSpan w:val="2"/>
          </w:tcPr>
          <w:p w:rsidR="00CD5C68" w:rsidRPr="00425C8F" w:rsidRDefault="00CD5C68" w:rsidP="00940B20">
            <w:pPr>
              <w:pStyle w:val="Tablecontent"/>
              <w:rPr>
                <w:lang w:val="en-IN"/>
              </w:rPr>
            </w:pPr>
            <w:r w:rsidRPr="00425C8F">
              <w:rPr>
                <w:lang w:val="en-IN"/>
              </w:rPr>
              <w:t>&lt;Amount&gt;</w:t>
            </w:r>
          </w:p>
        </w:tc>
        <w:tc>
          <w:tcPr>
            <w:tcW w:w="2160" w:type="dxa"/>
            <w:gridSpan w:val="2"/>
          </w:tcPr>
          <w:p w:rsidR="00CD5C68" w:rsidRPr="00425C8F" w:rsidRDefault="00CD5C68" w:rsidP="00940B20">
            <w:pPr>
              <w:pStyle w:val="Tablecontent"/>
              <w:rPr>
                <w:lang w:val="en-IN"/>
              </w:rPr>
            </w:pPr>
            <w:r w:rsidRPr="00425C8F">
              <w:rPr>
                <w:lang w:val="en-IN"/>
              </w:rPr>
              <w:t>Amount to be recharge</w:t>
            </w:r>
          </w:p>
          <w:p w:rsidR="00CD5C68" w:rsidRPr="00425C8F" w:rsidRDefault="00CD5C68" w:rsidP="00940B20">
            <w:pPr>
              <w:pStyle w:val="Tablecontent"/>
              <w:rPr>
                <w:lang w:val="en-IN"/>
              </w:rPr>
            </w:pPr>
            <w:r w:rsidRPr="00425C8F">
              <w:rPr>
                <w:lang w:val="en-IN"/>
              </w:rPr>
              <w:t>May be in lowest denomination i.e. in cents, $1 =100 cents</w:t>
            </w:r>
          </w:p>
        </w:tc>
        <w:tc>
          <w:tcPr>
            <w:tcW w:w="1856" w:type="dxa"/>
            <w:gridSpan w:val="2"/>
          </w:tcPr>
          <w:p w:rsidR="00CD5C68" w:rsidRPr="00425C8F" w:rsidRDefault="00CD5C68" w:rsidP="00940B20">
            <w:pPr>
              <w:pStyle w:val="Tablecontent"/>
              <w:rPr>
                <w:lang w:val="en-IN"/>
              </w:rPr>
            </w:pPr>
            <w:r w:rsidRPr="00425C8F">
              <w:rPr>
                <w:lang w:val="en-IN"/>
              </w:rPr>
              <w:t>50055</w:t>
            </w:r>
          </w:p>
          <w:p w:rsidR="00CD5C68" w:rsidRPr="00425C8F" w:rsidRDefault="00CD5C68" w:rsidP="00940B20">
            <w:pPr>
              <w:pStyle w:val="Tablecontent"/>
              <w:rPr>
                <w:lang w:val="en-IN"/>
              </w:rPr>
            </w:pPr>
            <w:r w:rsidRPr="00425C8F">
              <w:rPr>
                <w:lang w:val="en-IN"/>
              </w:rPr>
              <w:t>i.e. 500.55</w:t>
            </w:r>
          </w:p>
        </w:tc>
        <w:tc>
          <w:tcPr>
            <w:tcW w:w="1024" w:type="dxa"/>
            <w:gridSpan w:val="2"/>
          </w:tcPr>
          <w:p w:rsidR="00CD5C68" w:rsidRPr="00425C8F" w:rsidRDefault="00CD5C68" w:rsidP="00940B20">
            <w:pPr>
              <w:pStyle w:val="Tablecontent"/>
              <w:rPr>
                <w:lang w:val="en-IN"/>
              </w:rPr>
            </w:pPr>
            <w:r w:rsidRPr="00425C8F">
              <w:rPr>
                <w:lang w:val="en-IN"/>
              </w:rPr>
              <w:t>N (20)</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LANGUAGE1</w:t>
            </w:r>
          </w:p>
        </w:tc>
        <w:tc>
          <w:tcPr>
            <w:tcW w:w="1800" w:type="dxa"/>
            <w:gridSpan w:val="2"/>
          </w:tcPr>
          <w:p w:rsidR="00CD5C68" w:rsidRPr="00425C8F" w:rsidRDefault="00CD5C68" w:rsidP="00940B20">
            <w:pPr>
              <w:pStyle w:val="Tablecontent"/>
              <w:rPr>
                <w:lang w:val="en-IN"/>
              </w:rPr>
            </w:pPr>
            <w:r w:rsidRPr="00425C8F">
              <w:rPr>
                <w:lang w:val="en-IN"/>
              </w:rPr>
              <w:t>&lt;Retailer Language&gt;</w:t>
            </w:r>
          </w:p>
        </w:tc>
        <w:tc>
          <w:tcPr>
            <w:tcW w:w="2160" w:type="dxa"/>
            <w:gridSpan w:val="2"/>
          </w:tcPr>
          <w:p w:rsidR="00CD5C68" w:rsidRPr="00425C8F" w:rsidRDefault="00CD5C68" w:rsidP="00940B20">
            <w:pPr>
              <w:pStyle w:val="Tablecontent"/>
              <w:rPr>
                <w:lang w:val="en-IN"/>
              </w:rPr>
            </w:pPr>
            <w:r w:rsidRPr="00425C8F">
              <w:rPr>
                <w:lang w:val="en-IN"/>
              </w:rPr>
              <w:t>Numeric only, Retailer Language Code</w:t>
            </w:r>
          </w:p>
          <w:p w:rsidR="00CD5C68" w:rsidRPr="00425C8F" w:rsidRDefault="00CD5C68" w:rsidP="00940B20">
            <w:pPr>
              <w:pStyle w:val="Tablecontent"/>
              <w:rPr>
                <w:lang w:val="en-IN"/>
              </w:rPr>
            </w:pPr>
            <w:r w:rsidRPr="00425C8F">
              <w:rPr>
                <w:lang w:val="en-IN"/>
              </w:rPr>
              <w:t xml:space="preserve">This code must be defined in </w:t>
            </w:r>
            <w:r w:rsidR="007C479A" w:rsidRPr="00425C8F">
              <w:rPr>
                <w:lang w:val="en-IN"/>
              </w:rPr>
              <w:t>PreTUPS</w:t>
            </w:r>
            <w:r w:rsidRPr="00425C8F">
              <w:rPr>
                <w:lang w:val="en-IN"/>
              </w:rPr>
              <w:t xml:space="preserve"> system.</w:t>
            </w:r>
          </w:p>
        </w:tc>
        <w:tc>
          <w:tcPr>
            <w:tcW w:w="1856" w:type="dxa"/>
            <w:gridSpan w:val="2"/>
          </w:tcPr>
          <w:p w:rsidR="00CD5C68" w:rsidRPr="00425C8F" w:rsidRDefault="00CD5C68" w:rsidP="00940B20">
            <w:pPr>
              <w:pStyle w:val="Tablecontent"/>
              <w:rPr>
                <w:lang w:val="en-IN"/>
              </w:rPr>
            </w:pPr>
            <w:r w:rsidRPr="00425C8F">
              <w:rPr>
                <w:lang w:val="en-IN"/>
              </w:rPr>
              <w:t>0</w:t>
            </w:r>
          </w:p>
        </w:tc>
        <w:tc>
          <w:tcPr>
            <w:tcW w:w="1024" w:type="dxa"/>
            <w:gridSpan w:val="2"/>
          </w:tcPr>
          <w:p w:rsidR="00CD5C68" w:rsidRPr="00425C8F" w:rsidRDefault="00CD5C68" w:rsidP="00940B20">
            <w:pPr>
              <w:pStyle w:val="Tablecontent"/>
              <w:rPr>
                <w:lang w:val="en-IN"/>
              </w:rPr>
            </w:pPr>
            <w:r w:rsidRPr="00425C8F">
              <w:rPr>
                <w:lang w:val="en-IN"/>
              </w:rPr>
              <w:t>A (10)</w:t>
            </w:r>
          </w:p>
        </w:tc>
        <w:tc>
          <w:tcPr>
            <w:tcW w:w="90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LANGUAGE2</w:t>
            </w:r>
          </w:p>
        </w:tc>
        <w:tc>
          <w:tcPr>
            <w:tcW w:w="1800" w:type="dxa"/>
            <w:gridSpan w:val="2"/>
          </w:tcPr>
          <w:p w:rsidR="00CD5C68" w:rsidRPr="00425C8F" w:rsidRDefault="00CD5C68" w:rsidP="00940B20">
            <w:pPr>
              <w:pStyle w:val="Tablecontent"/>
              <w:rPr>
                <w:lang w:val="en-IN"/>
              </w:rPr>
            </w:pPr>
            <w:r w:rsidRPr="00425C8F">
              <w:rPr>
                <w:lang w:val="en-IN"/>
              </w:rPr>
              <w:t>&lt; Payee Language&gt;</w:t>
            </w:r>
          </w:p>
        </w:tc>
        <w:tc>
          <w:tcPr>
            <w:tcW w:w="2160" w:type="dxa"/>
            <w:gridSpan w:val="2"/>
          </w:tcPr>
          <w:p w:rsidR="00CD5C68" w:rsidRPr="00425C8F" w:rsidRDefault="00CD5C68" w:rsidP="00940B20">
            <w:pPr>
              <w:pStyle w:val="Tablecontent"/>
              <w:rPr>
                <w:lang w:val="en-IN"/>
              </w:rPr>
            </w:pPr>
            <w:r w:rsidRPr="00425C8F">
              <w:rPr>
                <w:lang w:val="en-IN"/>
              </w:rPr>
              <w:t>Numeric only, Payee Language Code</w:t>
            </w:r>
          </w:p>
          <w:p w:rsidR="00CD5C68" w:rsidRPr="00425C8F" w:rsidRDefault="00CD5C68" w:rsidP="00940B20">
            <w:pPr>
              <w:pStyle w:val="Tablecontent"/>
              <w:rPr>
                <w:lang w:val="en-IN"/>
              </w:rPr>
            </w:pPr>
            <w:r w:rsidRPr="00425C8F">
              <w:rPr>
                <w:lang w:val="en-IN"/>
              </w:rPr>
              <w:t xml:space="preserve">This code must be defined in </w:t>
            </w:r>
            <w:r w:rsidR="007C479A" w:rsidRPr="00425C8F">
              <w:rPr>
                <w:lang w:val="en-IN"/>
              </w:rPr>
              <w:t>PreTUPS</w:t>
            </w:r>
            <w:r w:rsidRPr="00425C8F">
              <w:rPr>
                <w:lang w:val="en-IN"/>
              </w:rPr>
              <w:t xml:space="preserve"> system.</w:t>
            </w:r>
          </w:p>
        </w:tc>
        <w:tc>
          <w:tcPr>
            <w:tcW w:w="1856" w:type="dxa"/>
            <w:gridSpan w:val="2"/>
          </w:tcPr>
          <w:p w:rsidR="00CD5C68" w:rsidRPr="00425C8F" w:rsidRDefault="00CD5C68" w:rsidP="00940B20">
            <w:pPr>
              <w:pStyle w:val="Tablecontent"/>
              <w:rPr>
                <w:lang w:val="en-IN"/>
              </w:rPr>
            </w:pPr>
            <w:r w:rsidRPr="00425C8F">
              <w:rPr>
                <w:lang w:val="en-IN"/>
              </w:rPr>
              <w:t>0</w:t>
            </w:r>
          </w:p>
        </w:tc>
        <w:tc>
          <w:tcPr>
            <w:tcW w:w="1024" w:type="dxa"/>
            <w:gridSpan w:val="2"/>
          </w:tcPr>
          <w:p w:rsidR="00CD5C68" w:rsidRPr="00425C8F" w:rsidRDefault="00CD5C68" w:rsidP="00940B20">
            <w:pPr>
              <w:pStyle w:val="Tablecontent"/>
              <w:rPr>
                <w:lang w:val="en-IN"/>
              </w:rPr>
            </w:pPr>
            <w:r w:rsidRPr="00425C8F">
              <w:rPr>
                <w:lang w:val="en-IN"/>
              </w:rPr>
              <w:t>A(10)</w:t>
            </w:r>
          </w:p>
        </w:tc>
        <w:tc>
          <w:tcPr>
            <w:tcW w:w="900" w:type="dxa"/>
          </w:tcPr>
          <w:p w:rsidR="00CD5C68" w:rsidRPr="00425C8F" w:rsidRDefault="00CD5C68" w:rsidP="00940B20">
            <w:pPr>
              <w:pStyle w:val="Tablecontent"/>
              <w:rPr>
                <w:lang w:val="en-IN"/>
              </w:rPr>
            </w:pPr>
            <w:r w:rsidRPr="00425C8F">
              <w:rPr>
                <w:lang w:val="en-IN"/>
              </w:rPr>
              <w:t>O (Tag is mandatory)</w:t>
            </w:r>
          </w:p>
        </w:tc>
      </w:tr>
      <w:tr w:rsidR="002245B0" w:rsidRPr="00425C8F" w:rsidTr="001C0242">
        <w:trPr>
          <w:trHeight w:val="277"/>
        </w:trPr>
        <w:tc>
          <w:tcPr>
            <w:tcW w:w="1800" w:type="dxa"/>
            <w:gridSpan w:val="2"/>
          </w:tcPr>
          <w:p w:rsidR="002245B0" w:rsidRPr="00425C8F" w:rsidRDefault="002245B0" w:rsidP="001C0242">
            <w:pPr>
              <w:pStyle w:val="Tablecontent"/>
              <w:rPr>
                <w:lang w:val="en-IN"/>
              </w:rPr>
            </w:pPr>
            <w:r w:rsidRPr="00425C8F">
              <w:rPr>
                <w:lang w:val="en-IN"/>
              </w:rPr>
              <w:t>SELECTOR</w:t>
            </w:r>
          </w:p>
        </w:tc>
        <w:tc>
          <w:tcPr>
            <w:tcW w:w="1800" w:type="dxa"/>
            <w:gridSpan w:val="2"/>
          </w:tcPr>
          <w:p w:rsidR="002245B0" w:rsidRPr="00425C8F" w:rsidRDefault="002245B0" w:rsidP="001C0242">
            <w:pPr>
              <w:pStyle w:val="Tablecontent"/>
              <w:rPr>
                <w:lang w:val="en-IN"/>
              </w:rPr>
            </w:pPr>
            <w:r w:rsidRPr="00425C8F">
              <w:rPr>
                <w:lang w:val="en-IN"/>
              </w:rPr>
              <w:t>&lt;Selector&gt;</w:t>
            </w:r>
          </w:p>
        </w:tc>
        <w:tc>
          <w:tcPr>
            <w:tcW w:w="2160" w:type="dxa"/>
            <w:gridSpan w:val="2"/>
          </w:tcPr>
          <w:p w:rsidR="002245B0" w:rsidRPr="00425C8F" w:rsidRDefault="002245B0" w:rsidP="001C0242">
            <w:pPr>
              <w:pStyle w:val="Tablecontent"/>
              <w:rPr>
                <w:lang w:val="en-IN"/>
              </w:rPr>
            </w:pPr>
            <w:r w:rsidRPr="00425C8F">
              <w:rPr>
                <w:lang w:val="en-IN"/>
              </w:rPr>
              <w:t>Selector should be numeric</w:t>
            </w:r>
          </w:p>
          <w:p w:rsidR="002245B0" w:rsidRPr="00425C8F" w:rsidRDefault="002245B0" w:rsidP="001C0242">
            <w:pPr>
              <w:pStyle w:val="Tablecontent"/>
              <w:rPr>
                <w:lang w:val="en-IN"/>
              </w:rPr>
            </w:pPr>
            <w:r w:rsidRPr="00425C8F">
              <w:rPr>
                <w:lang w:val="en-IN"/>
              </w:rPr>
              <w:t>1 – CVG</w:t>
            </w:r>
          </w:p>
          <w:p w:rsidR="002245B0" w:rsidRPr="00425C8F" w:rsidRDefault="002245B0" w:rsidP="001C0242">
            <w:pPr>
              <w:pStyle w:val="Tablecontent"/>
              <w:rPr>
                <w:lang w:val="en-IN"/>
              </w:rPr>
            </w:pPr>
          </w:p>
        </w:tc>
        <w:tc>
          <w:tcPr>
            <w:tcW w:w="1856" w:type="dxa"/>
            <w:gridSpan w:val="2"/>
          </w:tcPr>
          <w:p w:rsidR="002245B0" w:rsidRPr="00425C8F" w:rsidRDefault="002245B0" w:rsidP="001C0242">
            <w:pPr>
              <w:pStyle w:val="Tablecontent"/>
              <w:rPr>
                <w:lang w:val="en-IN"/>
              </w:rPr>
            </w:pPr>
            <w:r w:rsidRPr="00425C8F">
              <w:rPr>
                <w:lang w:val="en-IN"/>
              </w:rPr>
              <w:t>1</w:t>
            </w:r>
          </w:p>
        </w:tc>
        <w:tc>
          <w:tcPr>
            <w:tcW w:w="1024" w:type="dxa"/>
            <w:gridSpan w:val="2"/>
          </w:tcPr>
          <w:p w:rsidR="002245B0" w:rsidRPr="00425C8F" w:rsidRDefault="002245B0" w:rsidP="001C0242">
            <w:pPr>
              <w:pStyle w:val="Tablecontent"/>
              <w:rPr>
                <w:lang w:val="en-IN"/>
              </w:rPr>
            </w:pPr>
            <w:r w:rsidRPr="00425C8F">
              <w:rPr>
                <w:lang w:val="en-IN"/>
              </w:rPr>
              <w:t>A(10)</w:t>
            </w:r>
          </w:p>
        </w:tc>
        <w:tc>
          <w:tcPr>
            <w:tcW w:w="900" w:type="dxa"/>
          </w:tcPr>
          <w:p w:rsidR="002245B0" w:rsidRPr="00425C8F" w:rsidRDefault="002245B0" w:rsidP="001C0242">
            <w:pPr>
              <w:pStyle w:val="Tablecontent"/>
              <w:rPr>
                <w:lang w:val="en-IN"/>
              </w:rPr>
            </w:pPr>
            <w:r w:rsidRPr="00425C8F">
              <w:rPr>
                <w:lang w:val="en-IN"/>
              </w:rPr>
              <w:t>M</w:t>
            </w:r>
          </w:p>
          <w:p w:rsidR="002245B0" w:rsidRPr="00425C8F" w:rsidRDefault="002245B0" w:rsidP="001C0242">
            <w:pPr>
              <w:pStyle w:val="Tablecontent"/>
              <w:rPr>
                <w:lang w:val="en-IN"/>
              </w:rPr>
            </w:pPr>
            <w:r w:rsidRPr="00425C8F">
              <w:rPr>
                <w:lang w:val="en-IN"/>
              </w:rPr>
              <w:t>Default value 1</w:t>
            </w:r>
          </w:p>
        </w:tc>
      </w:tr>
      <w:tr w:rsidR="00CD5C68" w:rsidRPr="00425C8F" w:rsidTr="00940B20">
        <w:trPr>
          <w:trHeight w:val="277"/>
        </w:trPr>
        <w:tc>
          <w:tcPr>
            <w:tcW w:w="1800" w:type="dxa"/>
            <w:gridSpan w:val="2"/>
          </w:tcPr>
          <w:p w:rsidR="00CD5C68" w:rsidRPr="00425C8F" w:rsidRDefault="002245B0" w:rsidP="00940B20">
            <w:pPr>
              <w:pStyle w:val="Tablecontent"/>
              <w:rPr>
                <w:lang w:val="en-IN"/>
              </w:rPr>
            </w:pPr>
            <w:r>
              <w:rPr>
                <w:lang w:val="en-IN"/>
              </w:rPr>
              <w:t>INFO1</w:t>
            </w:r>
          </w:p>
        </w:tc>
        <w:tc>
          <w:tcPr>
            <w:tcW w:w="1800" w:type="dxa"/>
            <w:gridSpan w:val="2"/>
          </w:tcPr>
          <w:p w:rsidR="00CD5C68" w:rsidRPr="00425C8F" w:rsidRDefault="00387D7E" w:rsidP="002245B0">
            <w:pPr>
              <w:pStyle w:val="Tablecontent"/>
              <w:rPr>
                <w:lang w:val="en-IN"/>
              </w:rPr>
            </w:pPr>
            <w:r>
              <w:rPr>
                <w:lang w:val="en-IN"/>
              </w:rPr>
              <w:t>&lt;</w:t>
            </w:r>
            <w:r w:rsidR="008E3ACB">
              <w:rPr>
                <w:lang w:val="en-IN"/>
              </w:rPr>
              <w:t>INFORMATION1&gt;</w:t>
            </w:r>
          </w:p>
        </w:tc>
        <w:tc>
          <w:tcPr>
            <w:tcW w:w="2160" w:type="dxa"/>
            <w:gridSpan w:val="2"/>
          </w:tcPr>
          <w:p w:rsidR="00CD5C68" w:rsidRPr="00425C8F" w:rsidRDefault="008E3ACB" w:rsidP="00940B20">
            <w:pPr>
              <w:pStyle w:val="Tablecontent"/>
              <w:rPr>
                <w:lang w:val="en-IN"/>
              </w:rPr>
            </w:pPr>
            <w:r>
              <w:rPr>
                <w:lang w:val="en-IN"/>
              </w:rPr>
              <w:t>Any Information related to EVD can be entered</w:t>
            </w:r>
          </w:p>
          <w:p w:rsidR="00CD5C68" w:rsidRPr="00425C8F" w:rsidRDefault="00CD5C68" w:rsidP="00940B20">
            <w:pPr>
              <w:pStyle w:val="Tablecontent"/>
              <w:rPr>
                <w:lang w:val="en-IN"/>
              </w:rPr>
            </w:pPr>
          </w:p>
        </w:tc>
        <w:tc>
          <w:tcPr>
            <w:tcW w:w="1856" w:type="dxa"/>
            <w:gridSpan w:val="2"/>
          </w:tcPr>
          <w:p w:rsidR="00CD5C68" w:rsidRPr="00425C8F" w:rsidRDefault="00B86275" w:rsidP="00940B20">
            <w:pPr>
              <w:pStyle w:val="Tablecontent"/>
              <w:rPr>
                <w:lang w:val="en-IN"/>
              </w:rPr>
            </w:pPr>
            <w:r>
              <w:rPr>
                <w:lang w:val="en-IN"/>
              </w:rPr>
              <w:t>Hello1</w:t>
            </w:r>
          </w:p>
        </w:tc>
        <w:tc>
          <w:tcPr>
            <w:tcW w:w="1024" w:type="dxa"/>
            <w:gridSpan w:val="2"/>
          </w:tcPr>
          <w:p w:rsidR="00CD5C68" w:rsidRPr="00425C8F" w:rsidRDefault="00CD5C68" w:rsidP="00940B20">
            <w:pPr>
              <w:pStyle w:val="Tablecontent"/>
              <w:rPr>
                <w:lang w:val="en-IN"/>
              </w:rPr>
            </w:pPr>
            <w:r w:rsidRPr="00425C8F">
              <w:rPr>
                <w:lang w:val="en-IN"/>
              </w:rPr>
              <w:t>A(10</w:t>
            </w:r>
            <w:r w:rsidR="00662F9E">
              <w:rPr>
                <w:lang w:val="en-IN"/>
              </w:rPr>
              <w:t>0</w:t>
            </w:r>
            <w:r w:rsidRPr="00425C8F">
              <w:rPr>
                <w:lang w:val="en-IN"/>
              </w:rPr>
              <w:t>)</w:t>
            </w:r>
          </w:p>
        </w:tc>
        <w:tc>
          <w:tcPr>
            <w:tcW w:w="900" w:type="dxa"/>
          </w:tcPr>
          <w:p w:rsidR="00A14347" w:rsidRPr="00425C8F" w:rsidRDefault="00A24892" w:rsidP="00A14347">
            <w:pPr>
              <w:pStyle w:val="Tablecontent"/>
              <w:rPr>
                <w:lang w:val="en-IN"/>
              </w:rPr>
            </w:pPr>
            <w:r>
              <w:rPr>
                <w:lang w:val="en-IN"/>
              </w:rPr>
              <w:t>O(Tag is optional</w:t>
            </w:r>
            <w:r w:rsidR="00A14347">
              <w:rPr>
                <w:lang w:val="en-IN"/>
              </w:rPr>
              <w:t>)</w:t>
            </w:r>
          </w:p>
          <w:p w:rsidR="00CD5C68" w:rsidRPr="00425C8F" w:rsidRDefault="00CD5C68" w:rsidP="00940B20">
            <w:pPr>
              <w:pStyle w:val="Tablecontent"/>
              <w:rPr>
                <w:lang w:val="en-IN"/>
              </w:rPr>
            </w:pPr>
          </w:p>
        </w:tc>
      </w:tr>
      <w:tr w:rsidR="002245B0" w:rsidRPr="00425C8F" w:rsidTr="001C0242">
        <w:trPr>
          <w:trHeight w:val="277"/>
        </w:trPr>
        <w:tc>
          <w:tcPr>
            <w:tcW w:w="1800" w:type="dxa"/>
            <w:gridSpan w:val="2"/>
          </w:tcPr>
          <w:p w:rsidR="002245B0" w:rsidRPr="00425C8F" w:rsidRDefault="002245B0" w:rsidP="001C0242">
            <w:pPr>
              <w:pStyle w:val="Tablecontent"/>
              <w:rPr>
                <w:lang w:val="en-IN"/>
              </w:rPr>
            </w:pPr>
            <w:r>
              <w:rPr>
                <w:lang w:val="en-IN"/>
              </w:rPr>
              <w:t>INFO2</w:t>
            </w:r>
          </w:p>
        </w:tc>
        <w:tc>
          <w:tcPr>
            <w:tcW w:w="1800" w:type="dxa"/>
            <w:gridSpan w:val="2"/>
          </w:tcPr>
          <w:p w:rsidR="002245B0" w:rsidRPr="00425C8F" w:rsidRDefault="008E3ACB" w:rsidP="001C0242">
            <w:pPr>
              <w:pStyle w:val="Tablecontent"/>
              <w:rPr>
                <w:lang w:val="en-IN"/>
              </w:rPr>
            </w:pPr>
            <w:r>
              <w:rPr>
                <w:lang w:val="en-IN"/>
              </w:rPr>
              <w:t>&lt;INFORMATION2&gt;</w:t>
            </w:r>
          </w:p>
        </w:tc>
        <w:tc>
          <w:tcPr>
            <w:tcW w:w="2160" w:type="dxa"/>
            <w:gridSpan w:val="2"/>
          </w:tcPr>
          <w:p w:rsidR="00FF2467" w:rsidRPr="00425C8F" w:rsidRDefault="00FF2467" w:rsidP="00FF2467">
            <w:pPr>
              <w:pStyle w:val="Tablecontent"/>
              <w:rPr>
                <w:lang w:val="en-IN"/>
              </w:rPr>
            </w:pPr>
            <w:r>
              <w:rPr>
                <w:lang w:val="en-IN"/>
              </w:rPr>
              <w:t>Any Information related to EVD can be entered</w:t>
            </w:r>
          </w:p>
          <w:p w:rsidR="002245B0" w:rsidRPr="00425C8F" w:rsidRDefault="002245B0" w:rsidP="001C0242">
            <w:pPr>
              <w:pStyle w:val="Tablecontent"/>
              <w:rPr>
                <w:lang w:val="en-IN"/>
              </w:rPr>
            </w:pPr>
          </w:p>
        </w:tc>
        <w:tc>
          <w:tcPr>
            <w:tcW w:w="1856" w:type="dxa"/>
            <w:gridSpan w:val="2"/>
          </w:tcPr>
          <w:p w:rsidR="002245B0" w:rsidRPr="00425C8F" w:rsidRDefault="00A908FC" w:rsidP="001C0242">
            <w:pPr>
              <w:pStyle w:val="Tablecontent"/>
              <w:rPr>
                <w:lang w:val="en-IN"/>
              </w:rPr>
            </w:pPr>
            <w:r>
              <w:rPr>
                <w:lang w:val="en-IN"/>
              </w:rPr>
              <w:t>Hello2</w:t>
            </w:r>
          </w:p>
        </w:tc>
        <w:tc>
          <w:tcPr>
            <w:tcW w:w="1024" w:type="dxa"/>
            <w:gridSpan w:val="2"/>
          </w:tcPr>
          <w:p w:rsidR="002245B0" w:rsidRPr="00425C8F" w:rsidRDefault="002245B0" w:rsidP="001C0242">
            <w:pPr>
              <w:pStyle w:val="Tablecontent"/>
              <w:rPr>
                <w:lang w:val="en-IN"/>
              </w:rPr>
            </w:pPr>
            <w:r w:rsidRPr="00425C8F">
              <w:rPr>
                <w:lang w:val="en-IN"/>
              </w:rPr>
              <w:t>A(10</w:t>
            </w:r>
            <w:r w:rsidR="00204CD7">
              <w:rPr>
                <w:lang w:val="en-IN"/>
              </w:rPr>
              <w:t>0</w:t>
            </w:r>
            <w:r w:rsidRPr="00425C8F">
              <w:rPr>
                <w:lang w:val="en-IN"/>
              </w:rPr>
              <w:t>)</w:t>
            </w:r>
          </w:p>
        </w:tc>
        <w:tc>
          <w:tcPr>
            <w:tcW w:w="900" w:type="dxa"/>
          </w:tcPr>
          <w:p w:rsidR="002245B0" w:rsidRPr="00425C8F" w:rsidRDefault="008322E3" w:rsidP="001C0242">
            <w:pPr>
              <w:pStyle w:val="Tablecontent"/>
              <w:rPr>
                <w:lang w:val="en-IN"/>
              </w:rPr>
            </w:pPr>
            <w:r>
              <w:rPr>
                <w:lang w:val="en-IN"/>
              </w:rPr>
              <w:t>O(</w:t>
            </w:r>
            <w:r w:rsidR="00191CD8">
              <w:rPr>
                <w:lang w:val="en-IN"/>
              </w:rPr>
              <w:t>Tag is optional</w:t>
            </w:r>
            <w:r>
              <w:rPr>
                <w:lang w:val="en-IN"/>
              </w:rPr>
              <w:t>)</w:t>
            </w:r>
          </w:p>
        </w:tc>
      </w:tr>
      <w:tr w:rsidR="002245B0" w:rsidRPr="00425C8F" w:rsidTr="001C0242">
        <w:trPr>
          <w:trHeight w:val="277"/>
        </w:trPr>
        <w:tc>
          <w:tcPr>
            <w:tcW w:w="1800" w:type="dxa"/>
            <w:gridSpan w:val="2"/>
          </w:tcPr>
          <w:p w:rsidR="002245B0" w:rsidRPr="00425C8F" w:rsidRDefault="002245B0" w:rsidP="001C0242">
            <w:pPr>
              <w:pStyle w:val="Tablecontent"/>
              <w:rPr>
                <w:lang w:val="en-IN"/>
              </w:rPr>
            </w:pPr>
            <w:r>
              <w:rPr>
                <w:lang w:val="en-IN"/>
              </w:rPr>
              <w:t>INFO3</w:t>
            </w:r>
          </w:p>
        </w:tc>
        <w:tc>
          <w:tcPr>
            <w:tcW w:w="1800" w:type="dxa"/>
            <w:gridSpan w:val="2"/>
          </w:tcPr>
          <w:p w:rsidR="002245B0" w:rsidRPr="00425C8F" w:rsidRDefault="008E3ACB" w:rsidP="008E3ACB">
            <w:pPr>
              <w:pStyle w:val="Tablecontent"/>
              <w:rPr>
                <w:lang w:val="en-IN"/>
              </w:rPr>
            </w:pPr>
            <w:r>
              <w:rPr>
                <w:lang w:val="en-IN"/>
              </w:rPr>
              <w:t>&lt;INFORMATION3&gt;</w:t>
            </w:r>
          </w:p>
        </w:tc>
        <w:tc>
          <w:tcPr>
            <w:tcW w:w="2160" w:type="dxa"/>
            <w:gridSpan w:val="2"/>
          </w:tcPr>
          <w:p w:rsidR="00FF2467" w:rsidRPr="00425C8F" w:rsidRDefault="00FF2467" w:rsidP="00FF2467">
            <w:pPr>
              <w:pStyle w:val="Tablecontent"/>
              <w:rPr>
                <w:lang w:val="en-IN"/>
              </w:rPr>
            </w:pPr>
            <w:r>
              <w:rPr>
                <w:lang w:val="en-IN"/>
              </w:rPr>
              <w:t>Any Information related to EVD can be entered</w:t>
            </w:r>
          </w:p>
          <w:p w:rsidR="002245B0" w:rsidRPr="00425C8F" w:rsidRDefault="002245B0" w:rsidP="001C0242">
            <w:pPr>
              <w:pStyle w:val="Tablecontent"/>
              <w:rPr>
                <w:lang w:val="en-IN"/>
              </w:rPr>
            </w:pPr>
          </w:p>
        </w:tc>
        <w:tc>
          <w:tcPr>
            <w:tcW w:w="1856" w:type="dxa"/>
            <w:gridSpan w:val="2"/>
          </w:tcPr>
          <w:p w:rsidR="002245B0" w:rsidRPr="00425C8F" w:rsidRDefault="000F235D" w:rsidP="001C0242">
            <w:pPr>
              <w:pStyle w:val="Tablecontent"/>
              <w:rPr>
                <w:lang w:val="en-IN"/>
              </w:rPr>
            </w:pPr>
            <w:r>
              <w:rPr>
                <w:lang w:val="en-IN"/>
              </w:rPr>
              <w:t>Hello3</w:t>
            </w:r>
          </w:p>
        </w:tc>
        <w:tc>
          <w:tcPr>
            <w:tcW w:w="1024" w:type="dxa"/>
            <w:gridSpan w:val="2"/>
          </w:tcPr>
          <w:p w:rsidR="002245B0" w:rsidRPr="00425C8F" w:rsidRDefault="002245B0" w:rsidP="001C0242">
            <w:pPr>
              <w:pStyle w:val="Tablecontent"/>
              <w:rPr>
                <w:lang w:val="en-IN"/>
              </w:rPr>
            </w:pPr>
            <w:r w:rsidRPr="00425C8F">
              <w:rPr>
                <w:lang w:val="en-IN"/>
              </w:rPr>
              <w:t>A(10</w:t>
            </w:r>
            <w:r w:rsidR="00204CD7">
              <w:rPr>
                <w:lang w:val="en-IN"/>
              </w:rPr>
              <w:t>0</w:t>
            </w:r>
            <w:r w:rsidRPr="00425C8F">
              <w:rPr>
                <w:lang w:val="en-IN"/>
              </w:rPr>
              <w:t>)</w:t>
            </w:r>
          </w:p>
        </w:tc>
        <w:tc>
          <w:tcPr>
            <w:tcW w:w="900" w:type="dxa"/>
          </w:tcPr>
          <w:p w:rsidR="002245B0" w:rsidRPr="00425C8F" w:rsidRDefault="00A24892" w:rsidP="001C0242">
            <w:pPr>
              <w:pStyle w:val="Tablecontent"/>
              <w:rPr>
                <w:lang w:val="en-IN"/>
              </w:rPr>
            </w:pPr>
            <w:r>
              <w:rPr>
                <w:lang w:val="en-IN"/>
              </w:rPr>
              <w:t>O(</w:t>
            </w:r>
            <w:r w:rsidR="00BE62C5">
              <w:rPr>
                <w:lang w:val="en-IN"/>
              </w:rPr>
              <w:t>Tag is optional</w:t>
            </w:r>
            <w:r>
              <w:rPr>
                <w:lang w:val="en-IN"/>
              </w:rPr>
              <w:t>)</w:t>
            </w:r>
          </w:p>
        </w:tc>
      </w:tr>
      <w:tr w:rsidR="00A97DC3" w:rsidRPr="00425C8F" w:rsidTr="001C0242">
        <w:trPr>
          <w:trHeight w:val="277"/>
        </w:trPr>
        <w:tc>
          <w:tcPr>
            <w:tcW w:w="1800" w:type="dxa"/>
            <w:gridSpan w:val="2"/>
          </w:tcPr>
          <w:p w:rsidR="00A97DC3" w:rsidRPr="00425C8F" w:rsidRDefault="00A97DC3" w:rsidP="001C0242">
            <w:pPr>
              <w:pStyle w:val="Tablecontent"/>
              <w:rPr>
                <w:lang w:val="en-IN"/>
              </w:rPr>
            </w:pPr>
            <w:r>
              <w:rPr>
                <w:lang w:val="en-IN"/>
              </w:rPr>
              <w:lastRenderedPageBreak/>
              <w:t>INFO4</w:t>
            </w:r>
          </w:p>
        </w:tc>
        <w:tc>
          <w:tcPr>
            <w:tcW w:w="1800" w:type="dxa"/>
            <w:gridSpan w:val="2"/>
          </w:tcPr>
          <w:p w:rsidR="00A97DC3" w:rsidRPr="00425C8F" w:rsidRDefault="00A97DC3" w:rsidP="001C0242">
            <w:pPr>
              <w:pStyle w:val="Tablecontent"/>
              <w:rPr>
                <w:lang w:val="en-IN"/>
              </w:rPr>
            </w:pPr>
            <w:r>
              <w:rPr>
                <w:lang w:val="en-IN"/>
              </w:rPr>
              <w:t>&lt;INFORMATION4&gt;</w:t>
            </w:r>
          </w:p>
        </w:tc>
        <w:tc>
          <w:tcPr>
            <w:tcW w:w="2160" w:type="dxa"/>
            <w:gridSpan w:val="2"/>
          </w:tcPr>
          <w:p w:rsidR="00A97DC3" w:rsidRPr="00425C8F" w:rsidRDefault="00A97DC3" w:rsidP="00FF2467">
            <w:pPr>
              <w:pStyle w:val="Tablecontent"/>
              <w:rPr>
                <w:lang w:val="en-IN"/>
              </w:rPr>
            </w:pPr>
            <w:r>
              <w:rPr>
                <w:lang w:val="en-IN"/>
              </w:rPr>
              <w:t>Any Information related to EVD can be entered</w:t>
            </w:r>
          </w:p>
          <w:p w:rsidR="00A97DC3" w:rsidRPr="00425C8F" w:rsidRDefault="00A97DC3" w:rsidP="001C0242">
            <w:pPr>
              <w:pStyle w:val="Tablecontent"/>
              <w:rPr>
                <w:lang w:val="en-IN"/>
              </w:rPr>
            </w:pPr>
          </w:p>
        </w:tc>
        <w:tc>
          <w:tcPr>
            <w:tcW w:w="1856" w:type="dxa"/>
            <w:gridSpan w:val="2"/>
          </w:tcPr>
          <w:p w:rsidR="00A97DC3" w:rsidRPr="00425C8F" w:rsidRDefault="005110C5" w:rsidP="001C0242">
            <w:pPr>
              <w:pStyle w:val="Tablecontent"/>
              <w:rPr>
                <w:lang w:val="en-IN"/>
              </w:rPr>
            </w:pPr>
            <w:r>
              <w:rPr>
                <w:lang w:val="en-IN"/>
              </w:rPr>
              <w:t>Hello4</w:t>
            </w:r>
          </w:p>
        </w:tc>
        <w:tc>
          <w:tcPr>
            <w:tcW w:w="1024" w:type="dxa"/>
            <w:gridSpan w:val="2"/>
          </w:tcPr>
          <w:p w:rsidR="00A97DC3" w:rsidRPr="00425C8F" w:rsidRDefault="00A97DC3" w:rsidP="001C0242">
            <w:pPr>
              <w:pStyle w:val="Tablecontent"/>
              <w:rPr>
                <w:lang w:val="en-IN"/>
              </w:rPr>
            </w:pPr>
            <w:r w:rsidRPr="00425C8F">
              <w:rPr>
                <w:lang w:val="en-IN"/>
              </w:rPr>
              <w:t>A(10</w:t>
            </w:r>
            <w:r>
              <w:rPr>
                <w:lang w:val="en-IN"/>
              </w:rPr>
              <w:t>0</w:t>
            </w:r>
            <w:r w:rsidRPr="00425C8F">
              <w:rPr>
                <w:lang w:val="en-IN"/>
              </w:rPr>
              <w:t>)</w:t>
            </w:r>
          </w:p>
        </w:tc>
        <w:tc>
          <w:tcPr>
            <w:tcW w:w="900" w:type="dxa"/>
          </w:tcPr>
          <w:p w:rsidR="00A97DC3" w:rsidRPr="00425C8F" w:rsidRDefault="00A97DC3" w:rsidP="001C0242">
            <w:pPr>
              <w:pStyle w:val="Tablecontent"/>
              <w:rPr>
                <w:lang w:val="en-IN"/>
              </w:rPr>
            </w:pPr>
            <w:r>
              <w:rPr>
                <w:lang w:val="en-IN"/>
              </w:rPr>
              <w:t>O(Tag is optional)</w:t>
            </w:r>
          </w:p>
        </w:tc>
      </w:tr>
      <w:tr w:rsidR="00A97DC3" w:rsidRPr="00425C8F" w:rsidTr="001C0242">
        <w:trPr>
          <w:trHeight w:val="277"/>
        </w:trPr>
        <w:tc>
          <w:tcPr>
            <w:tcW w:w="1800" w:type="dxa"/>
            <w:gridSpan w:val="2"/>
          </w:tcPr>
          <w:p w:rsidR="00A97DC3" w:rsidRPr="00425C8F" w:rsidRDefault="00A97DC3" w:rsidP="001C0242">
            <w:pPr>
              <w:pStyle w:val="Tablecontent"/>
              <w:rPr>
                <w:lang w:val="en-IN"/>
              </w:rPr>
            </w:pPr>
            <w:r>
              <w:rPr>
                <w:lang w:val="en-IN"/>
              </w:rPr>
              <w:t>INFO5</w:t>
            </w:r>
          </w:p>
        </w:tc>
        <w:tc>
          <w:tcPr>
            <w:tcW w:w="1800" w:type="dxa"/>
            <w:gridSpan w:val="2"/>
          </w:tcPr>
          <w:p w:rsidR="00A97DC3" w:rsidRPr="00425C8F" w:rsidRDefault="00A97DC3" w:rsidP="001C0242">
            <w:pPr>
              <w:pStyle w:val="Tablecontent"/>
              <w:rPr>
                <w:lang w:val="en-IN"/>
              </w:rPr>
            </w:pPr>
            <w:r>
              <w:rPr>
                <w:lang w:val="en-IN"/>
              </w:rPr>
              <w:t>&lt;INFORMATION5&gt;</w:t>
            </w:r>
          </w:p>
        </w:tc>
        <w:tc>
          <w:tcPr>
            <w:tcW w:w="2160" w:type="dxa"/>
            <w:gridSpan w:val="2"/>
          </w:tcPr>
          <w:p w:rsidR="00A97DC3" w:rsidRPr="00425C8F" w:rsidRDefault="00A97DC3" w:rsidP="00FF2467">
            <w:pPr>
              <w:pStyle w:val="Tablecontent"/>
              <w:rPr>
                <w:lang w:val="en-IN"/>
              </w:rPr>
            </w:pPr>
            <w:r>
              <w:rPr>
                <w:lang w:val="en-IN"/>
              </w:rPr>
              <w:t>Any Information related to EVD can be entered</w:t>
            </w:r>
          </w:p>
          <w:p w:rsidR="00A97DC3" w:rsidRPr="00425C8F" w:rsidRDefault="00A97DC3" w:rsidP="001C0242">
            <w:pPr>
              <w:pStyle w:val="Tablecontent"/>
              <w:rPr>
                <w:lang w:val="en-IN"/>
              </w:rPr>
            </w:pPr>
          </w:p>
        </w:tc>
        <w:tc>
          <w:tcPr>
            <w:tcW w:w="1856" w:type="dxa"/>
            <w:gridSpan w:val="2"/>
          </w:tcPr>
          <w:p w:rsidR="00A97DC3" w:rsidRPr="00425C8F" w:rsidRDefault="00C76151" w:rsidP="001C0242">
            <w:pPr>
              <w:pStyle w:val="Tablecontent"/>
              <w:rPr>
                <w:lang w:val="en-IN"/>
              </w:rPr>
            </w:pPr>
            <w:r>
              <w:rPr>
                <w:lang w:val="en-IN"/>
              </w:rPr>
              <w:t>Hello5</w:t>
            </w:r>
          </w:p>
        </w:tc>
        <w:tc>
          <w:tcPr>
            <w:tcW w:w="1024" w:type="dxa"/>
            <w:gridSpan w:val="2"/>
          </w:tcPr>
          <w:p w:rsidR="00A97DC3" w:rsidRPr="00425C8F" w:rsidRDefault="00A97DC3" w:rsidP="001C0242">
            <w:pPr>
              <w:pStyle w:val="Tablecontent"/>
              <w:rPr>
                <w:lang w:val="en-IN"/>
              </w:rPr>
            </w:pPr>
            <w:r w:rsidRPr="00425C8F">
              <w:rPr>
                <w:lang w:val="en-IN"/>
              </w:rPr>
              <w:t>A(10</w:t>
            </w:r>
            <w:r>
              <w:rPr>
                <w:lang w:val="en-IN"/>
              </w:rPr>
              <w:t>0</w:t>
            </w:r>
            <w:r w:rsidRPr="00425C8F">
              <w:rPr>
                <w:lang w:val="en-IN"/>
              </w:rPr>
              <w:t>)</w:t>
            </w:r>
          </w:p>
        </w:tc>
        <w:tc>
          <w:tcPr>
            <w:tcW w:w="900" w:type="dxa"/>
          </w:tcPr>
          <w:p w:rsidR="00A97DC3" w:rsidRPr="00425C8F" w:rsidRDefault="00A97DC3" w:rsidP="001C0242">
            <w:pPr>
              <w:pStyle w:val="Tablecontent"/>
              <w:rPr>
                <w:lang w:val="en-IN"/>
              </w:rPr>
            </w:pPr>
            <w:r>
              <w:rPr>
                <w:lang w:val="en-IN"/>
              </w:rPr>
              <w:t>O(Tag is optional)</w:t>
            </w:r>
          </w:p>
        </w:tc>
      </w:tr>
    </w:tbl>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User/Sender validation login</w:t>
      </w:r>
    </w:p>
    <w:p w:rsidR="00CD5C68" w:rsidRPr="00425C8F" w:rsidRDefault="00CD5C68" w:rsidP="00CD5C68">
      <w:pPr>
        <w:pStyle w:val="ListBullet1"/>
        <w:rPr>
          <w:lang w:val="en-IN"/>
        </w:rPr>
      </w:pPr>
      <w:r w:rsidRPr="00425C8F">
        <w:rPr>
          <w:lang w:val="en-IN"/>
        </w:rPr>
        <w:t>If MSISDN value is available then user will be validated on the basis of the MSISDN and PIN</w:t>
      </w:r>
    </w:p>
    <w:p w:rsidR="00CD5C68" w:rsidRPr="00425C8F" w:rsidRDefault="00CD5C68" w:rsidP="00CD5C68">
      <w:pPr>
        <w:pStyle w:val="ListBullet1"/>
        <w:rPr>
          <w:lang w:val="en-IN"/>
        </w:rPr>
      </w:pPr>
      <w:r w:rsidRPr="00425C8F">
        <w:rPr>
          <w:lang w:val="en-IN"/>
        </w:rPr>
        <w:t>If EXTCODE value is available then user will be validated on the basis of the EXTCODE</w:t>
      </w:r>
    </w:p>
    <w:p w:rsidR="00CD5C68" w:rsidRPr="00425C8F" w:rsidRDefault="00CD5C68" w:rsidP="00CD5C68">
      <w:pPr>
        <w:pStyle w:val="ListBullet1"/>
        <w:rPr>
          <w:lang w:val="en-IN"/>
        </w:rPr>
      </w:pPr>
      <w:r w:rsidRPr="00425C8F">
        <w:rPr>
          <w:lang w:val="en-IN"/>
        </w:rPr>
        <w:t>If LOGINID tag value is available then user will be validated on the basis of the LOGINID and PASSWORD.</w:t>
      </w:r>
    </w:p>
    <w:p w:rsidR="00CD5C68" w:rsidRPr="00425C8F" w:rsidRDefault="00CD5C68" w:rsidP="00CD5C68">
      <w:pPr>
        <w:pStyle w:val="ListBullet1"/>
        <w:rPr>
          <w:lang w:val="en-IN"/>
        </w:rPr>
      </w:pPr>
      <w:r w:rsidRPr="00425C8F">
        <w:rPr>
          <w:lang w:val="en-IN"/>
        </w:rPr>
        <w:t xml:space="preserve">If values of more than one tag is present then user will be validated depending on those values e.g. (MSISDN and EXT code both present in request then user will be validated on the basis of the both) </w:t>
      </w:r>
    </w:p>
    <w:p w:rsidR="00CD5C68" w:rsidRPr="00425C8F" w:rsidRDefault="00CD5C68" w:rsidP="00CD5C68">
      <w:pPr>
        <w:pStyle w:val="ListBullet1"/>
        <w:rPr>
          <w:lang w:val="en-IN"/>
        </w:rPr>
      </w:pPr>
      <w:r w:rsidRPr="00425C8F">
        <w:rPr>
          <w:lang w:val="en-IN"/>
        </w:rPr>
        <w:t>If all the three are available then all will be validated. Between all of them any one would be mandatory.</w:t>
      </w:r>
    </w:p>
    <w:p w:rsidR="00CD5C68" w:rsidRPr="00425C8F" w:rsidRDefault="00CD5C68" w:rsidP="00CD5C68">
      <w:pPr>
        <w:pStyle w:val="ListBullet1"/>
        <w:rPr>
          <w:lang w:val="en-IN"/>
        </w:rPr>
      </w:pPr>
      <w:r w:rsidRPr="00425C8F">
        <w:rPr>
          <w:lang w:val="en-IN"/>
        </w:rPr>
        <w:t>Once the sender is validated, then the appropriate amount would be debited from its account.</w:t>
      </w:r>
    </w:p>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Response</w:t>
      </w:r>
    </w:p>
    <w:p w:rsidR="00CD5C68" w:rsidRPr="00425C8F" w:rsidRDefault="007C479A" w:rsidP="00CD5C68">
      <w:pPr>
        <w:pStyle w:val="BodyText2"/>
        <w:rPr>
          <w:lang w:val="en-IN"/>
        </w:rPr>
      </w:pPr>
      <w:r w:rsidRPr="00425C8F">
        <w:rPr>
          <w:lang w:val="en-IN"/>
        </w:rPr>
        <w:t>PreTUPS</w:t>
      </w:r>
      <w:r w:rsidR="00CD5C68" w:rsidRPr="00425C8F">
        <w:rPr>
          <w:lang w:val="en-IN"/>
        </w:rPr>
        <w:t xml:space="preserve"> will send following response (acknowledgement) to External transaction server for Credit recharge request:</w:t>
      </w:r>
    </w:p>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XML format:</w:t>
      </w:r>
    </w:p>
    <w:p w:rsidR="00CD5C68" w:rsidRPr="00425C8F" w:rsidRDefault="00CD5C68" w:rsidP="008576C2">
      <w:pPr>
        <w:pStyle w:val="Code"/>
        <w:ind w:left="0"/>
        <w:rPr>
          <w:lang w:val="en-IN"/>
        </w:rPr>
      </w:pPr>
      <w:r w:rsidRPr="00425C8F">
        <w:rPr>
          <w:lang w:val="en-IN"/>
        </w:rPr>
        <w:t>&lt;?xml version="1.0"?&gt;</w:t>
      </w:r>
    </w:p>
    <w:p w:rsidR="00CD5C68" w:rsidRPr="00425C8F" w:rsidRDefault="00CD5C68" w:rsidP="008576C2">
      <w:pPr>
        <w:pStyle w:val="Code"/>
        <w:ind w:left="0"/>
        <w:rPr>
          <w:lang w:val="en-IN"/>
        </w:rPr>
      </w:pPr>
      <w:r w:rsidRPr="00425C8F">
        <w:rPr>
          <w:lang w:val="en-IN"/>
        </w:rPr>
        <w:t>&lt;COMMAND&gt;</w:t>
      </w:r>
    </w:p>
    <w:p w:rsidR="00CD5C68" w:rsidRPr="00425C8F" w:rsidRDefault="00CD5C68" w:rsidP="008576C2">
      <w:pPr>
        <w:pStyle w:val="Code"/>
        <w:ind w:left="0"/>
        <w:rPr>
          <w:lang w:val="en-IN"/>
        </w:rPr>
      </w:pPr>
      <w:r w:rsidRPr="00425C8F">
        <w:rPr>
          <w:lang w:val="en-IN"/>
        </w:rPr>
        <w:tab/>
        <w:t>&lt;TYPE&gt;EXEVDRESP&lt;/TYPE&gt;</w:t>
      </w:r>
      <w:r w:rsidRPr="00425C8F">
        <w:rPr>
          <w:lang w:val="en-IN"/>
        </w:rPr>
        <w:tab/>
      </w:r>
      <w:r w:rsidRPr="00425C8F">
        <w:rPr>
          <w:lang w:val="en-IN"/>
        </w:rPr>
        <w:tab/>
      </w:r>
    </w:p>
    <w:p w:rsidR="00CD5C68" w:rsidRDefault="00CD5C68" w:rsidP="008576C2">
      <w:pPr>
        <w:pStyle w:val="Code"/>
        <w:ind w:left="0"/>
        <w:rPr>
          <w:lang w:val="en-IN"/>
        </w:rPr>
      </w:pPr>
      <w:r w:rsidRPr="00425C8F">
        <w:rPr>
          <w:lang w:val="en-IN"/>
        </w:rPr>
        <w:tab/>
        <w:t>&lt;TXNSTATUS&gt;</w:t>
      </w:r>
      <w:r w:rsidRPr="00425C8F">
        <w:rPr>
          <w:i/>
          <w:iCs/>
          <w:lang w:val="en-IN"/>
        </w:rPr>
        <w:t>&lt;Transaction Status&gt;</w:t>
      </w:r>
      <w:r w:rsidR="001A6DBF">
        <w:rPr>
          <w:lang w:val="en-IN"/>
        </w:rPr>
        <w:t>&lt;/</w:t>
      </w:r>
      <w:r w:rsidRPr="00425C8F">
        <w:rPr>
          <w:lang w:val="en-IN"/>
        </w:rPr>
        <w:t>TXNSTATUS &gt;</w:t>
      </w:r>
    </w:p>
    <w:p w:rsidR="007C4D61" w:rsidRPr="00425C8F" w:rsidRDefault="007C4D61" w:rsidP="008576C2">
      <w:pPr>
        <w:pStyle w:val="Code"/>
        <w:ind w:left="0"/>
        <w:rPr>
          <w:lang w:val="en-IN"/>
        </w:rPr>
      </w:pPr>
      <w:r>
        <w:rPr>
          <w:lang w:val="en-IN"/>
        </w:rPr>
        <w:t>&lt;PIN&gt;&lt;Voucher PIN&gt;&lt;/PIN&gt;</w:t>
      </w:r>
    </w:p>
    <w:p w:rsidR="00CD5C68" w:rsidRPr="00425C8F" w:rsidRDefault="00CD5C68" w:rsidP="008576C2">
      <w:pPr>
        <w:pStyle w:val="Code"/>
        <w:ind w:left="0" w:firstLine="720"/>
        <w:rPr>
          <w:lang w:val="en-IN"/>
        </w:rPr>
      </w:pPr>
      <w:r w:rsidRPr="00425C8F">
        <w:rPr>
          <w:lang w:val="en-IN"/>
        </w:rPr>
        <w:t>&lt;DATE&gt;&lt;Date and time &gt;&lt;/DATE&gt;</w:t>
      </w:r>
    </w:p>
    <w:p w:rsidR="00CD5C68" w:rsidRPr="00425C8F" w:rsidRDefault="00CD5C68" w:rsidP="008576C2">
      <w:pPr>
        <w:pStyle w:val="Code"/>
        <w:ind w:left="720"/>
        <w:rPr>
          <w:lang w:val="en-IN"/>
        </w:rPr>
      </w:pPr>
      <w:r w:rsidRPr="00425C8F">
        <w:rPr>
          <w:lang w:val="en-IN"/>
        </w:rPr>
        <w:t>&lt;EXTREFNUM&gt;&lt;Unique Reference number in the external system&gt;&lt;/ EXTREFNUM&gt;</w:t>
      </w:r>
    </w:p>
    <w:p w:rsidR="00CD5C68" w:rsidRPr="00425C8F" w:rsidRDefault="00CD5C68" w:rsidP="008576C2">
      <w:pPr>
        <w:pStyle w:val="Code"/>
        <w:ind w:left="0"/>
        <w:rPr>
          <w:lang w:val="en-IN"/>
        </w:rPr>
      </w:pPr>
      <w:r w:rsidRPr="00425C8F">
        <w:rPr>
          <w:lang w:val="en-IN"/>
        </w:rPr>
        <w:tab/>
        <w:t>&lt;TXNID&gt;</w:t>
      </w:r>
      <w:r w:rsidRPr="00425C8F">
        <w:rPr>
          <w:i/>
          <w:iCs/>
          <w:lang w:val="en-IN"/>
        </w:rPr>
        <w:t>&lt;</w:t>
      </w:r>
      <w:r w:rsidR="007C479A" w:rsidRPr="00425C8F">
        <w:rPr>
          <w:i/>
          <w:iCs/>
          <w:lang w:val="en-IN"/>
        </w:rPr>
        <w:t>PreTUPS</w:t>
      </w:r>
      <w:r w:rsidRPr="00425C8F">
        <w:rPr>
          <w:i/>
          <w:iCs/>
          <w:lang w:val="en-IN"/>
        </w:rPr>
        <w:t xml:space="preserve"> Transaction ID&gt;</w:t>
      </w:r>
      <w:r w:rsidR="001A6DBF">
        <w:rPr>
          <w:lang w:val="en-IN"/>
        </w:rPr>
        <w:t>&lt;/</w:t>
      </w:r>
      <w:r w:rsidRPr="00425C8F">
        <w:rPr>
          <w:lang w:val="en-IN"/>
        </w:rPr>
        <w:t>TXNID&gt;</w:t>
      </w:r>
    </w:p>
    <w:p w:rsidR="00CD5C68" w:rsidRPr="00425C8F" w:rsidRDefault="00CD5C68" w:rsidP="008576C2">
      <w:pPr>
        <w:pStyle w:val="Code"/>
        <w:ind w:left="0"/>
        <w:rPr>
          <w:lang w:val="en-IN"/>
        </w:rPr>
      </w:pPr>
      <w:r w:rsidRPr="00425C8F">
        <w:rPr>
          <w:lang w:val="en-IN"/>
        </w:rPr>
        <w:tab/>
        <w:t>&lt;</w:t>
      </w:r>
      <w:r w:rsidR="001A6DBF">
        <w:rPr>
          <w:lang w:val="en-IN"/>
        </w:rPr>
        <w:t>MESSAGE&gt;&lt;Transaction Message&gt;&lt;/</w:t>
      </w:r>
      <w:r w:rsidRPr="00425C8F">
        <w:rPr>
          <w:lang w:val="en-IN"/>
        </w:rPr>
        <w:t>MESSAGE&gt;</w:t>
      </w:r>
    </w:p>
    <w:p w:rsidR="00CD5C68" w:rsidRPr="00425C8F" w:rsidRDefault="00CD5C68" w:rsidP="008576C2">
      <w:pPr>
        <w:pStyle w:val="Code"/>
        <w:ind w:left="0"/>
        <w:rPr>
          <w:lang w:val="en-IN"/>
        </w:rPr>
      </w:pPr>
      <w:r w:rsidRPr="00425C8F">
        <w:rPr>
          <w:lang w:val="en-IN"/>
        </w:rPr>
        <w:t>&lt;/COMMAND&gt;</w:t>
      </w:r>
    </w:p>
    <w:p w:rsidR="00CD5C68" w:rsidRPr="00425C8F" w:rsidRDefault="00CD5C68" w:rsidP="001E6309">
      <w:pPr>
        <w:pStyle w:val="Heading"/>
        <w:rPr>
          <w:color w:val="auto"/>
        </w:rPr>
      </w:pPr>
      <w:r w:rsidRPr="00425C8F">
        <w:rPr>
          <w:color w:val="auto"/>
        </w:rPr>
        <w:t>Field Details</w:t>
      </w:r>
    </w:p>
    <w:tbl>
      <w:tblPr>
        <w:tblW w:w="95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800"/>
        <w:gridCol w:w="2340"/>
        <w:gridCol w:w="1260"/>
        <w:gridCol w:w="1260"/>
        <w:gridCol w:w="1496"/>
      </w:tblGrid>
      <w:tr w:rsidR="00CD5C68" w:rsidRPr="00425C8F" w:rsidTr="008576C2">
        <w:trPr>
          <w:trHeight w:val="277"/>
          <w:tblHeader/>
        </w:trPr>
        <w:tc>
          <w:tcPr>
            <w:tcW w:w="144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340" w:type="dxa"/>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96" w:type="dxa"/>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cantSplit/>
          <w:trHeight w:val="277"/>
        </w:trPr>
        <w:tc>
          <w:tcPr>
            <w:tcW w:w="9596" w:type="dxa"/>
            <w:gridSpan w:val="6"/>
          </w:tcPr>
          <w:p w:rsidR="00CD5C68" w:rsidRPr="00425C8F" w:rsidRDefault="00CD5C68" w:rsidP="00940B20">
            <w:pPr>
              <w:pStyle w:val="Tablecontent"/>
              <w:rPr>
                <w:b/>
                <w:bCs/>
                <w:lang w:val="en-IN"/>
              </w:rPr>
            </w:pP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lastRenderedPageBreak/>
              <w:t>TYPE</w:t>
            </w:r>
          </w:p>
        </w:tc>
        <w:tc>
          <w:tcPr>
            <w:tcW w:w="1800" w:type="dxa"/>
          </w:tcPr>
          <w:p w:rsidR="00CD5C68" w:rsidRPr="00425C8F" w:rsidRDefault="00CD5C68" w:rsidP="00940B20">
            <w:pPr>
              <w:pStyle w:val="Tablecontent"/>
              <w:rPr>
                <w:lang w:val="en-IN"/>
              </w:rPr>
            </w:pPr>
            <w:r w:rsidRPr="00425C8F">
              <w:rPr>
                <w:lang w:val="en-IN"/>
              </w:rPr>
              <w:t>Response type</w:t>
            </w:r>
          </w:p>
        </w:tc>
        <w:tc>
          <w:tcPr>
            <w:tcW w:w="2340" w:type="dxa"/>
          </w:tcPr>
          <w:p w:rsidR="00CD5C68" w:rsidRPr="00425C8F" w:rsidRDefault="00CD5C68" w:rsidP="00940B20">
            <w:pPr>
              <w:pStyle w:val="Tablecontent"/>
              <w:rPr>
                <w:lang w:val="en-IN"/>
              </w:rPr>
            </w:pPr>
            <w:r w:rsidRPr="00425C8F">
              <w:rPr>
                <w:lang w:val="en-IN"/>
              </w:rPr>
              <w:t>Response Type</w:t>
            </w:r>
          </w:p>
        </w:tc>
        <w:tc>
          <w:tcPr>
            <w:tcW w:w="1260" w:type="dxa"/>
          </w:tcPr>
          <w:p w:rsidR="00CD5C68" w:rsidRPr="00425C8F" w:rsidRDefault="00CD5C68" w:rsidP="00940B20">
            <w:pPr>
              <w:pStyle w:val="Tablecontent"/>
              <w:rPr>
                <w:lang w:val="en-IN"/>
              </w:rPr>
            </w:pPr>
            <w:r w:rsidRPr="00425C8F">
              <w:rPr>
                <w:lang w:val="en-IN"/>
              </w:rPr>
              <w:t>EXEVDRESP</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M</w:t>
            </w:r>
          </w:p>
        </w:tc>
      </w:tr>
      <w:tr w:rsidR="0047313C" w:rsidRPr="00425C8F" w:rsidTr="00F54A18">
        <w:trPr>
          <w:trHeight w:val="277"/>
        </w:trPr>
        <w:tc>
          <w:tcPr>
            <w:tcW w:w="1440" w:type="dxa"/>
          </w:tcPr>
          <w:p w:rsidR="0047313C" w:rsidRPr="00425C8F" w:rsidRDefault="0047313C" w:rsidP="00F54A18">
            <w:pPr>
              <w:pStyle w:val="Tablecontent"/>
              <w:rPr>
                <w:lang w:val="en-IN"/>
              </w:rPr>
            </w:pPr>
            <w:r w:rsidRPr="00425C8F">
              <w:rPr>
                <w:lang w:val="en-IN"/>
              </w:rPr>
              <w:t>TXNSTATUS</w:t>
            </w:r>
          </w:p>
        </w:tc>
        <w:tc>
          <w:tcPr>
            <w:tcW w:w="1800" w:type="dxa"/>
          </w:tcPr>
          <w:p w:rsidR="0047313C" w:rsidRPr="00425C8F" w:rsidRDefault="0047313C" w:rsidP="00F54A18">
            <w:pPr>
              <w:pStyle w:val="Tablecontent"/>
              <w:rPr>
                <w:lang w:val="en-IN"/>
              </w:rPr>
            </w:pPr>
            <w:r w:rsidRPr="00425C8F">
              <w:rPr>
                <w:lang w:val="en-IN"/>
              </w:rPr>
              <w:t>Transaction Status</w:t>
            </w:r>
          </w:p>
        </w:tc>
        <w:tc>
          <w:tcPr>
            <w:tcW w:w="2340" w:type="dxa"/>
          </w:tcPr>
          <w:p w:rsidR="0047313C" w:rsidRPr="00425C8F" w:rsidRDefault="0047313C" w:rsidP="00F54A18">
            <w:pPr>
              <w:pStyle w:val="Tablecontent"/>
              <w:rPr>
                <w:lang w:val="en-IN"/>
              </w:rPr>
            </w:pPr>
            <w:r w:rsidRPr="00425C8F">
              <w:rPr>
                <w:lang w:val="en-IN"/>
              </w:rPr>
              <w:t>Status of the request</w:t>
            </w:r>
          </w:p>
          <w:p w:rsidR="0047313C" w:rsidRPr="00425C8F" w:rsidRDefault="0047313C" w:rsidP="00F54A18">
            <w:pPr>
              <w:pStyle w:val="TableListBullet1"/>
              <w:jc w:val="left"/>
              <w:rPr>
                <w:lang w:val="en-IN"/>
              </w:rPr>
            </w:pPr>
            <w:r w:rsidRPr="00425C8F">
              <w:rPr>
                <w:lang w:val="en-IN"/>
              </w:rPr>
              <w:t xml:space="preserve">Transaction Status= 200 means Success, </w:t>
            </w:r>
          </w:p>
          <w:p w:rsidR="0047313C" w:rsidRPr="00425C8F" w:rsidRDefault="0047313C" w:rsidP="00F54A18">
            <w:pPr>
              <w:pStyle w:val="TableListBullet1"/>
              <w:jc w:val="left"/>
              <w:rPr>
                <w:lang w:val="en-IN"/>
              </w:rPr>
            </w:pPr>
            <w:r w:rsidRPr="00425C8F">
              <w:rPr>
                <w:lang w:val="en-IN"/>
              </w:rPr>
              <w:t xml:space="preserve">Transaction Status Other than 200 means failed </w:t>
            </w:r>
          </w:p>
        </w:tc>
        <w:tc>
          <w:tcPr>
            <w:tcW w:w="1260" w:type="dxa"/>
          </w:tcPr>
          <w:p w:rsidR="0047313C" w:rsidRPr="00425C8F" w:rsidRDefault="0047313C" w:rsidP="00F54A18">
            <w:pPr>
              <w:pStyle w:val="Tablecontent"/>
              <w:rPr>
                <w:lang w:val="en-IN"/>
              </w:rPr>
            </w:pPr>
            <w:r w:rsidRPr="00425C8F">
              <w:rPr>
                <w:lang w:val="en-IN"/>
              </w:rPr>
              <w:t>200</w:t>
            </w:r>
          </w:p>
        </w:tc>
        <w:tc>
          <w:tcPr>
            <w:tcW w:w="1260" w:type="dxa"/>
          </w:tcPr>
          <w:p w:rsidR="0047313C" w:rsidRPr="00425C8F" w:rsidRDefault="0047313C" w:rsidP="00F54A18">
            <w:pPr>
              <w:pStyle w:val="Tablecontent"/>
              <w:rPr>
                <w:lang w:val="en-IN"/>
              </w:rPr>
            </w:pPr>
            <w:r w:rsidRPr="00425C8F">
              <w:rPr>
                <w:lang w:val="en-IN"/>
              </w:rPr>
              <w:t>N (10)</w:t>
            </w:r>
          </w:p>
        </w:tc>
        <w:tc>
          <w:tcPr>
            <w:tcW w:w="1496" w:type="dxa"/>
          </w:tcPr>
          <w:p w:rsidR="0047313C" w:rsidRPr="00425C8F" w:rsidRDefault="0047313C" w:rsidP="00F54A18">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47313C" w:rsidP="00940B20">
            <w:pPr>
              <w:pStyle w:val="Tablecontent"/>
              <w:rPr>
                <w:lang w:val="en-IN"/>
              </w:rPr>
            </w:pPr>
            <w:r>
              <w:rPr>
                <w:lang w:val="en-IN"/>
              </w:rPr>
              <w:t>PIN</w:t>
            </w:r>
          </w:p>
        </w:tc>
        <w:tc>
          <w:tcPr>
            <w:tcW w:w="1800" w:type="dxa"/>
          </w:tcPr>
          <w:p w:rsidR="00CD5C68" w:rsidRPr="00425C8F" w:rsidRDefault="0047313C" w:rsidP="00940B20">
            <w:pPr>
              <w:pStyle w:val="Tablecontent"/>
              <w:rPr>
                <w:lang w:val="en-IN"/>
              </w:rPr>
            </w:pPr>
            <w:r>
              <w:rPr>
                <w:lang w:val="en-IN"/>
              </w:rPr>
              <w:t>Voucher PIN</w:t>
            </w:r>
          </w:p>
        </w:tc>
        <w:tc>
          <w:tcPr>
            <w:tcW w:w="2340" w:type="dxa"/>
          </w:tcPr>
          <w:p w:rsidR="00CD5C68" w:rsidRPr="00425C8F" w:rsidRDefault="0047313C" w:rsidP="00940B20">
            <w:pPr>
              <w:pStyle w:val="TableListBullet1"/>
              <w:jc w:val="left"/>
              <w:rPr>
                <w:lang w:val="en-IN"/>
              </w:rPr>
            </w:pPr>
            <w:r>
              <w:rPr>
                <w:lang w:val="en-IN"/>
              </w:rPr>
              <w:t>PIN</w:t>
            </w:r>
          </w:p>
        </w:tc>
        <w:tc>
          <w:tcPr>
            <w:tcW w:w="1260" w:type="dxa"/>
          </w:tcPr>
          <w:p w:rsidR="00CD5C68" w:rsidRPr="00425C8F" w:rsidRDefault="0047313C" w:rsidP="00940B20">
            <w:pPr>
              <w:pStyle w:val="Tablecontent"/>
              <w:rPr>
                <w:lang w:val="en-IN"/>
              </w:rPr>
            </w:pPr>
            <w:r w:rsidRPr="0047313C">
              <w:rPr>
                <w:lang w:val="en-IN"/>
              </w:rPr>
              <w:t>044153969475</w:t>
            </w:r>
          </w:p>
        </w:tc>
        <w:tc>
          <w:tcPr>
            <w:tcW w:w="1260" w:type="dxa"/>
          </w:tcPr>
          <w:p w:rsidR="00CD5C68" w:rsidRPr="00425C8F" w:rsidRDefault="006873F5" w:rsidP="00940B20">
            <w:pPr>
              <w:pStyle w:val="Tablecontent"/>
              <w:rPr>
                <w:lang w:val="en-IN"/>
              </w:rPr>
            </w:pPr>
            <w:r>
              <w:rPr>
                <w:lang w:val="en-IN"/>
              </w:rPr>
              <w:t>N (12</w:t>
            </w:r>
            <w:r w:rsidR="00CD5C68" w:rsidRPr="00425C8F">
              <w:rPr>
                <w:lang w:val="en-IN"/>
              </w:rPr>
              <w:t>)</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DATE</w:t>
            </w:r>
          </w:p>
        </w:tc>
        <w:tc>
          <w:tcPr>
            <w:tcW w:w="1800" w:type="dxa"/>
          </w:tcPr>
          <w:p w:rsidR="00CD5C68" w:rsidRPr="00425C8F" w:rsidRDefault="00CD5C68" w:rsidP="00940B20">
            <w:pPr>
              <w:pStyle w:val="Tablecontent"/>
              <w:rPr>
                <w:lang w:val="en-IN"/>
              </w:rPr>
            </w:pPr>
            <w:r w:rsidRPr="00425C8F">
              <w:rPr>
                <w:lang w:val="en-IN"/>
              </w:rPr>
              <w:t>Date and time</w:t>
            </w:r>
          </w:p>
        </w:tc>
        <w:tc>
          <w:tcPr>
            <w:tcW w:w="2340" w:type="dxa"/>
          </w:tcPr>
          <w:p w:rsidR="00CD5C68" w:rsidRPr="00425C8F" w:rsidRDefault="00CD5C68" w:rsidP="00940B20">
            <w:pPr>
              <w:pStyle w:val="Tablecontent"/>
              <w:rPr>
                <w:lang w:val="en-IN"/>
              </w:rPr>
            </w:pPr>
            <w:r w:rsidRPr="00425C8F">
              <w:rPr>
                <w:lang w:val="en-IN"/>
              </w:rPr>
              <w:t xml:space="preserve">Date and time on which response was sent from </w:t>
            </w:r>
            <w:r w:rsidR="007C479A" w:rsidRPr="00425C8F">
              <w:rPr>
                <w:lang w:val="en-IN"/>
              </w:rPr>
              <w:t>PreTUPS</w:t>
            </w:r>
            <w:r w:rsidRPr="00425C8F">
              <w:rPr>
                <w:lang w:val="en-IN"/>
              </w:rPr>
              <w:t>. HH are in 24 Hour format</w:t>
            </w:r>
          </w:p>
        </w:tc>
        <w:tc>
          <w:tcPr>
            <w:tcW w:w="1260" w:type="dxa"/>
          </w:tcPr>
          <w:p w:rsidR="00CD5C68" w:rsidRPr="00425C8F" w:rsidRDefault="00CD5C68" w:rsidP="00940B20">
            <w:pPr>
              <w:pStyle w:val="Tablecontent"/>
              <w:rPr>
                <w:lang w:val="en-IN"/>
              </w:rPr>
            </w:pPr>
            <w:r w:rsidRPr="00425C8F">
              <w:rPr>
                <w:lang w:val="en-IN"/>
              </w:rPr>
              <w:t>DD/MM/YYYY HH24:MI:SS</w:t>
            </w:r>
          </w:p>
        </w:tc>
        <w:tc>
          <w:tcPr>
            <w:tcW w:w="1260" w:type="dxa"/>
          </w:tcPr>
          <w:p w:rsidR="00CD5C68" w:rsidRPr="00425C8F" w:rsidRDefault="00CD5C68" w:rsidP="00940B20">
            <w:pPr>
              <w:pStyle w:val="Tablecontent"/>
              <w:rPr>
                <w:lang w:val="en-IN"/>
              </w:rPr>
            </w:pPr>
            <w:r w:rsidRPr="00425C8F">
              <w:rPr>
                <w:lang w:val="en-IN"/>
              </w:rPr>
              <w:t>D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EXTREFNUM</w:t>
            </w:r>
          </w:p>
        </w:tc>
        <w:tc>
          <w:tcPr>
            <w:tcW w:w="1800" w:type="dxa"/>
          </w:tcPr>
          <w:p w:rsidR="00CD5C68" w:rsidRPr="00425C8F" w:rsidRDefault="00CD5C68" w:rsidP="00940B20">
            <w:pPr>
              <w:pStyle w:val="Tablecontent"/>
              <w:rPr>
                <w:lang w:val="en-IN"/>
              </w:rPr>
            </w:pPr>
            <w:r w:rsidRPr="00425C8F">
              <w:rPr>
                <w:lang w:val="en-IN"/>
              </w:rPr>
              <w:t>External Reference number</w:t>
            </w:r>
          </w:p>
        </w:tc>
        <w:tc>
          <w:tcPr>
            <w:tcW w:w="2340" w:type="dxa"/>
          </w:tcPr>
          <w:p w:rsidR="00CD5C68" w:rsidRPr="00425C8F" w:rsidRDefault="00CD5C68" w:rsidP="00940B20">
            <w:pPr>
              <w:pStyle w:val="Tablecontent"/>
              <w:rPr>
                <w:lang w:val="en-IN"/>
              </w:rPr>
            </w:pPr>
            <w:r w:rsidRPr="00425C8F">
              <w:rPr>
                <w:lang w:val="en-IN"/>
              </w:rPr>
              <w:t>Reference number that was passed by the external system</w:t>
            </w:r>
          </w:p>
        </w:tc>
        <w:tc>
          <w:tcPr>
            <w:tcW w:w="1260" w:type="dxa"/>
          </w:tcPr>
          <w:p w:rsidR="00CD5C68" w:rsidRPr="00425C8F" w:rsidRDefault="00CD5C68" w:rsidP="00940B20">
            <w:pPr>
              <w:pStyle w:val="Tablecontent"/>
              <w:rPr>
                <w:lang w:val="en-IN"/>
              </w:rPr>
            </w:pPr>
            <w:r w:rsidRPr="00425C8F">
              <w:rPr>
                <w:lang w:val="en-IN"/>
              </w:rPr>
              <w:t>12345</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O</w:t>
            </w:r>
          </w:p>
          <w:p w:rsidR="00CD5C68" w:rsidRPr="00425C8F" w:rsidRDefault="00CD5C68" w:rsidP="00940B20">
            <w:pPr>
              <w:pStyle w:val="Tablecontent"/>
              <w:rPr>
                <w:lang w:val="en-IN"/>
              </w:rPr>
            </w:pPr>
            <w:r w:rsidRPr="00425C8F">
              <w:rPr>
                <w:lang w:val="en-IN"/>
              </w:rPr>
              <w:t>(Tag is mandatory</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TXNID</w:t>
            </w:r>
          </w:p>
        </w:tc>
        <w:tc>
          <w:tcPr>
            <w:tcW w:w="1800" w:type="dxa"/>
          </w:tcPr>
          <w:p w:rsidR="00CD5C68" w:rsidRPr="00425C8F" w:rsidRDefault="00CD5C68" w:rsidP="00940B20">
            <w:pPr>
              <w:pStyle w:val="Tablecontent"/>
              <w:rPr>
                <w:lang w:val="en-IN"/>
              </w:rPr>
            </w:pPr>
            <w:r w:rsidRPr="00425C8F">
              <w:rPr>
                <w:lang w:val="en-IN"/>
              </w:rPr>
              <w:t>&lt;Transaction ID&gt;</w:t>
            </w:r>
          </w:p>
        </w:tc>
        <w:tc>
          <w:tcPr>
            <w:tcW w:w="2340" w:type="dxa"/>
          </w:tcPr>
          <w:p w:rsidR="00CD5C68" w:rsidRPr="00425C8F" w:rsidRDefault="007C479A" w:rsidP="00940B20">
            <w:pPr>
              <w:pStyle w:val="Tablecontent"/>
              <w:rPr>
                <w:lang w:val="en-IN"/>
              </w:rPr>
            </w:pPr>
            <w:r w:rsidRPr="00425C8F">
              <w:rPr>
                <w:lang w:val="en-IN"/>
              </w:rPr>
              <w:t>PreTUPS</w:t>
            </w:r>
            <w:r w:rsidR="00CD5C68" w:rsidRPr="00425C8F">
              <w:rPr>
                <w:lang w:val="en-IN"/>
              </w:rPr>
              <w:t xml:space="preserve"> Transaction ID for the Customer Recharge Transaction</w:t>
            </w:r>
          </w:p>
        </w:tc>
        <w:tc>
          <w:tcPr>
            <w:tcW w:w="1260" w:type="dxa"/>
          </w:tcPr>
          <w:p w:rsidR="00CD5C68" w:rsidRPr="00425C8F" w:rsidRDefault="00CD5C68" w:rsidP="00940B20">
            <w:pPr>
              <w:pStyle w:val="Tablecontent"/>
              <w:rPr>
                <w:lang w:val="en-IN"/>
              </w:rPr>
            </w:pPr>
            <w:r w:rsidRPr="00425C8F">
              <w:rPr>
                <w:lang w:val="en-IN"/>
              </w:rPr>
              <w:t>DL/05/000000015</w:t>
            </w:r>
          </w:p>
        </w:tc>
        <w:tc>
          <w:tcPr>
            <w:tcW w:w="1260" w:type="dxa"/>
          </w:tcPr>
          <w:p w:rsidR="00CD5C68" w:rsidRPr="00425C8F" w:rsidRDefault="00CD5C68" w:rsidP="00940B20">
            <w:pPr>
              <w:pStyle w:val="Tablecontent"/>
              <w:rPr>
                <w:lang w:val="en-IN"/>
              </w:rPr>
            </w:pPr>
            <w:r w:rsidRPr="00425C8F">
              <w:rPr>
                <w:lang w:val="en-IN"/>
              </w:rPr>
              <w:t>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MESSAGE</w:t>
            </w:r>
          </w:p>
        </w:tc>
        <w:tc>
          <w:tcPr>
            <w:tcW w:w="1800" w:type="dxa"/>
          </w:tcPr>
          <w:p w:rsidR="00CD5C68" w:rsidRPr="00425C8F" w:rsidRDefault="00CD5C68" w:rsidP="00940B20">
            <w:pPr>
              <w:pStyle w:val="Tablecontent"/>
              <w:rPr>
                <w:lang w:val="en-IN"/>
              </w:rPr>
            </w:pPr>
            <w:r w:rsidRPr="00425C8F">
              <w:rPr>
                <w:lang w:val="en-IN"/>
              </w:rPr>
              <w:t xml:space="preserve">Message that will given in response </w:t>
            </w:r>
          </w:p>
        </w:tc>
        <w:tc>
          <w:tcPr>
            <w:tcW w:w="2340" w:type="dxa"/>
          </w:tcPr>
          <w:p w:rsidR="00CD5C68" w:rsidRPr="00425C8F" w:rsidRDefault="00CD5C68" w:rsidP="00940B20">
            <w:pPr>
              <w:pStyle w:val="Tablecontent"/>
              <w:rPr>
                <w:lang w:val="en-IN"/>
              </w:rPr>
            </w:pPr>
            <w:r w:rsidRPr="00425C8F">
              <w:rPr>
                <w:lang w:val="en-IN"/>
              </w:rPr>
              <w:t>Message</w:t>
            </w:r>
          </w:p>
        </w:tc>
        <w:tc>
          <w:tcPr>
            <w:tcW w:w="1260" w:type="dxa"/>
          </w:tcPr>
          <w:p w:rsidR="00CD5C68" w:rsidRPr="00425C8F" w:rsidRDefault="00CD5C68" w:rsidP="00940B20">
            <w:pPr>
              <w:pStyle w:val="Tablecontent"/>
              <w:rPr>
                <w:lang w:val="en-IN"/>
              </w:rPr>
            </w:pPr>
          </w:p>
        </w:tc>
        <w:tc>
          <w:tcPr>
            <w:tcW w:w="1260" w:type="dxa"/>
          </w:tcPr>
          <w:p w:rsidR="00CD5C68" w:rsidRPr="00425C8F" w:rsidRDefault="00CD5C68" w:rsidP="00940B20">
            <w:pPr>
              <w:pStyle w:val="Tablecontent"/>
              <w:rPr>
                <w:lang w:val="en-IN"/>
              </w:rPr>
            </w:pPr>
            <w:r w:rsidRPr="00425C8F">
              <w:rPr>
                <w:lang w:val="en-IN"/>
              </w:rPr>
              <w:t>A (500)</w:t>
            </w:r>
          </w:p>
        </w:tc>
        <w:tc>
          <w:tcPr>
            <w:tcW w:w="1496" w:type="dxa"/>
          </w:tcPr>
          <w:p w:rsidR="00CD5C68" w:rsidRPr="00425C8F" w:rsidRDefault="00CD5C68" w:rsidP="00940B20">
            <w:pPr>
              <w:pStyle w:val="Tablecontent"/>
              <w:rPr>
                <w:lang w:val="en-IN"/>
              </w:rPr>
            </w:pPr>
            <w:r w:rsidRPr="00425C8F">
              <w:rPr>
                <w:lang w:val="en-IN"/>
              </w:rPr>
              <w:t>O</w:t>
            </w:r>
          </w:p>
          <w:p w:rsidR="00CD5C68" w:rsidRPr="00425C8F" w:rsidRDefault="00CD5C68" w:rsidP="00940B20">
            <w:pPr>
              <w:pStyle w:val="Tablecontent"/>
              <w:rPr>
                <w:lang w:val="en-IN"/>
              </w:rPr>
            </w:pPr>
            <w:r w:rsidRPr="00425C8F">
              <w:rPr>
                <w:lang w:val="en-IN"/>
              </w:rPr>
              <w:t>(Tag is mandatory</w:t>
            </w:r>
          </w:p>
        </w:tc>
      </w:tr>
    </w:tbl>
    <w:p w:rsidR="00CD5C68" w:rsidRPr="00425C8F" w:rsidRDefault="00CD5C68" w:rsidP="00CD5C68">
      <w:pPr>
        <w:pStyle w:val="BodyText2"/>
        <w:rPr>
          <w:lang w:val="en-IN"/>
        </w:rPr>
      </w:pP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If the TXNSTATUS is not 200 then the user would be shown the error message (MESSAGE tag) returned in the response.</w:t>
      </w:r>
    </w:p>
    <w:p w:rsidR="00CD5C68" w:rsidRPr="00425C8F" w:rsidRDefault="00CD5C68" w:rsidP="00CD5C68">
      <w:pPr>
        <w:pStyle w:val="BodyText2"/>
        <w:rPr>
          <w:lang w:val="en-IN"/>
        </w:rPr>
      </w:pP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 xml:space="preserve">If due to some resion external system does not received response of the above request then External transaction server can send the recharge status request to </w:t>
      </w:r>
      <w:r w:rsidR="007C479A" w:rsidRPr="00425C8F">
        <w:rPr>
          <w:color w:val="auto"/>
          <w:lang w:val="en-IN"/>
        </w:rPr>
        <w:t>PreTUPS</w:t>
      </w:r>
      <w:r w:rsidRPr="00425C8F">
        <w:rPr>
          <w:color w:val="auto"/>
          <w:lang w:val="en-IN"/>
        </w:rPr>
        <w:t xml:space="preserve"> for checking the final status of the transaction. </w:t>
      </w:r>
    </w:p>
    <w:p w:rsidR="00CD5C68" w:rsidRPr="00425C8F" w:rsidRDefault="00CD5C68" w:rsidP="00CD5C68">
      <w:pPr>
        <w:pStyle w:val="BodyText2"/>
        <w:rPr>
          <w:lang w:val="en-IN"/>
        </w:rPr>
      </w:pP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 xml:space="preserve">If transaction status is 200 then </w:t>
      </w:r>
      <w:r w:rsidR="007C479A" w:rsidRPr="00425C8F">
        <w:rPr>
          <w:color w:val="auto"/>
          <w:lang w:val="en-IN"/>
        </w:rPr>
        <w:t>PreTUPS</w:t>
      </w:r>
      <w:r w:rsidRPr="00425C8F">
        <w:rPr>
          <w:color w:val="auto"/>
          <w:lang w:val="en-IN"/>
        </w:rPr>
        <w:t xml:space="preserve"> will send Previous and post balance in the message tag.</w:t>
      </w:r>
    </w:p>
    <w:p w:rsidR="00CD5C68" w:rsidRPr="00425C8F" w:rsidRDefault="00CD5C68" w:rsidP="00CD5C68">
      <w:pPr>
        <w:pStyle w:val="BodyText2"/>
        <w:rPr>
          <w:lang w:val="en-IN"/>
        </w:rPr>
      </w:pPr>
    </w:p>
    <w:p w:rsidR="00CD5C68" w:rsidRPr="00425C8F" w:rsidRDefault="00CD5C68" w:rsidP="00337049">
      <w:pPr>
        <w:pStyle w:val="Heading2"/>
        <w:rPr>
          <w:lang w:val="en-IN"/>
        </w:rPr>
      </w:pPr>
      <w:bookmarkStart w:id="288" w:name="_Toc198974912"/>
      <w:bookmarkStart w:id="289" w:name="_Toc368313820"/>
      <w:bookmarkStart w:id="290" w:name="_Toc485139707"/>
      <w:r w:rsidRPr="00425C8F">
        <w:rPr>
          <w:lang w:val="en-IN"/>
        </w:rPr>
        <w:t>C2S Transfer (Gift Recharge)</w:t>
      </w:r>
      <w:bookmarkEnd w:id="288"/>
      <w:bookmarkEnd w:id="289"/>
      <w:bookmarkEnd w:id="290"/>
    </w:p>
    <w:p w:rsidR="00CD5C68" w:rsidRPr="00425C8F" w:rsidRDefault="00CD5C68" w:rsidP="00CD5C68">
      <w:pPr>
        <w:pStyle w:val="BodyText2"/>
        <w:rPr>
          <w:lang w:val="en-IN"/>
        </w:rPr>
      </w:pPr>
      <w:r w:rsidRPr="00425C8F">
        <w:rPr>
          <w:lang w:val="en-IN"/>
        </w:rPr>
        <w:t xml:space="preserve">External transaction server will send Gift Recharge request to </w:t>
      </w:r>
      <w:r w:rsidR="007C479A" w:rsidRPr="00425C8F">
        <w:rPr>
          <w:lang w:val="en-IN"/>
        </w:rPr>
        <w:t>PreTUPS</w:t>
      </w:r>
      <w:r w:rsidRPr="00425C8F">
        <w:rPr>
          <w:lang w:val="en-IN"/>
        </w:rPr>
        <w:t xml:space="preserve"> in the following format:</w:t>
      </w:r>
    </w:p>
    <w:p w:rsidR="00CD5C68" w:rsidRPr="00425C8F" w:rsidRDefault="00CD5C68" w:rsidP="001E6309">
      <w:pPr>
        <w:pStyle w:val="Heading"/>
        <w:rPr>
          <w:color w:val="auto"/>
        </w:rPr>
      </w:pPr>
      <w:r w:rsidRPr="00425C8F">
        <w:rPr>
          <w:color w:val="auto"/>
        </w:rPr>
        <w:t>XML format:</w:t>
      </w:r>
    </w:p>
    <w:p w:rsidR="00CD5C68" w:rsidRPr="00425C8F" w:rsidRDefault="00CD5C68" w:rsidP="008576C2">
      <w:pPr>
        <w:pStyle w:val="Code"/>
        <w:ind w:left="0"/>
        <w:rPr>
          <w:lang w:val="en-IN"/>
        </w:rPr>
      </w:pPr>
      <w:r w:rsidRPr="00425C8F">
        <w:rPr>
          <w:lang w:val="en-IN"/>
        </w:rPr>
        <w:t>&lt;?xml version="1.0"?&gt;</w:t>
      </w:r>
    </w:p>
    <w:p w:rsidR="00CD5C68" w:rsidRPr="00425C8F" w:rsidRDefault="00CD5C68" w:rsidP="008576C2">
      <w:pPr>
        <w:pStyle w:val="Code"/>
        <w:ind w:left="0"/>
        <w:rPr>
          <w:lang w:val="en-IN"/>
        </w:rPr>
      </w:pPr>
      <w:r w:rsidRPr="00425C8F">
        <w:rPr>
          <w:lang w:val="en-IN"/>
        </w:rPr>
        <w:t>&lt;COMMAND&gt;</w:t>
      </w:r>
    </w:p>
    <w:p w:rsidR="00CD5C68" w:rsidRPr="00425C8F" w:rsidRDefault="00CD5C68" w:rsidP="008576C2">
      <w:pPr>
        <w:pStyle w:val="Code"/>
        <w:ind w:left="0" w:firstLine="360"/>
        <w:rPr>
          <w:lang w:val="en-IN"/>
        </w:rPr>
      </w:pPr>
      <w:r w:rsidRPr="00425C8F">
        <w:rPr>
          <w:lang w:val="en-IN"/>
        </w:rPr>
        <w:t>&lt;TYPE&gt;EXGFTRCREQ&lt;/TYPE&gt;</w:t>
      </w:r>
    </w:p>
    <w:p w:rsidR="00CD5C68" w:rsidRPr="00425C8F" w:rsidRDefault="00CD5C68" w:rsidP="008576C2">
      <w:pPr>
        <w:pStyle w:val="Code"/>
        <w:ind w:left="0" w:firstLine="360"/>
        <w:rPr>
          <w:lang w:val="en-IN"/>
        </w:rPr>
      </w:pPr>
      <w:r w:rsidRPr="00425C8F">
        <w:rPr>
          <w:lang w:val="en-IN"/>
        </w:rPr>
        <w:t>&lt;DATE&gt;&lt;Date and time &gt;&lt;/DATE&gt;</w:t>
      </w:r>
    </w:p>
    <w:p w:rsidR="00CD5C68" w:rsidRPr="00425C8F" w:rsidRDefault="00CD5C68" w:rsidP="008576C2">
      <w:pPr>
        <w:pStyle w:val="Code"/>
        <w:ind w:left="0" w:firstLine="360"/>
        <w:rPr>
          <w:lang w:val="en-IN"/>
        </w:rPr>
      </w:pPr>
      <w:r w:rsidRPr="00425C8F">
        <w:rPr>
          <w:lang w:val="en-IN"/>
        </w:rPr>
        <w:t>&lt;EXTNWCODE&gt;</w:t>
      </w:r>
      <w:r w:rsidRPr="00425C8F">
        <w:rPr>
          <w:i/>
          <w:iCs/>
          <w:lang w:val="en-IN"/>
        </w:rPr>
        <w:t>&lt;Network External Code&gt;</w:t>
      </w:r>
      <w:r w:rsidRPr="00425C8F">
        <w:rPr>
          <w:lang w:val="en-IN"/>
        </w:rPr>
        <w:t>&lt;/EXTNWCODE&gt;</w:t>
      </w:r>
    </w:p>
    <w:p w:rsidR="008576C2" w:rsidRPr="00425C8F" w:rsidRDefault="00CD5C68" w:rsidP="008576C2">
      <w:pPr>
        <w:pStyle w:val="Code"/>
        <w:ind w:left="360"/>
        <w:rPr>
          <w:lang w:val="en-IN"/>
        </w:rPr>
      </w:pPr>
      <w:r w:rsidRPr="00425C8F">
        <w:rPr>
          <w:lang w:val="en-IN"/>
        </w:rPr>
        <w:t>&lt;MSISDN&gt;</w:t>
      </w:r>
      <w:r w:rsidRPr="00425C8F">
        <w:rPr>
          <w:i/>
          <w:iCs/>
          <w:lang w:val="en-IN"/>
        </w:rPr>
        <w:t>&lt;Retailer MSISDN&gt;</w:t>
      </w:r>
      <w:r w:rsidRPr="00425C8F">
        <w:rPr>
          <w:lang w:val="en-IN"/>
        </w:rPr>
        <w:t>&lt;/MSISDN&gt;</w:t>
      </w:r>
    </w:p>
    <w:p w:rsidR="00CD5C68" w:rsidRPr="00425C8F" w:rsidRDefault="00CD5C68" w:rsidP="008576C2">
      <w:pPr>
        <w:pStyle w:val="Code"/>
        <w:ind w:left="360"/>
        <w:rPr>
          <w:lang w:val="en-IN"/>
        </w:rPr>
      </w:pPr>
      <w:r w:rsidRPr="00425C8F">
        <w:rPr>
          <w:lang w:val="en-IN"/>
        </w:rPr>
        <w:t>&lt;PIN&gt;&lt;123456&gt;&lt;/PIN&gt;</w:t>
      </w:r>
    </w:p>
    <w:p w:rsidR="00CD5C68" w:rsidRPr="00425C8F" w:rsidRDefault="00CD5C68" w:rsidP="008576C2">
      <w:pPr>
        <w:pStyle w:val="Code"/>
        <w:ind w:left="360"/>
        <w:rPr>
          <w:lang w:val="en-IN"/>
        </w:rPr>
      </w:pPr>
      <w:r w:rsidRPr="00425C8F">
        <w:rPr>
          <w:lang w:val="en-IN"/>
        </w:rPr>
        <w:t>&lt;LOGINID&gt;&lt;Channel user Login ID&gt;&lt;/LOGINID&gt;</w:t>
      </w:r>
    </w:p>
    <w:p w:rsidR="00CD5C68" w:rsidRPr="00425C8F" w:rsidRDefault="00CD5C68" w:rsidP="008576C2">
      <w:pPr>
        <w:pStyle w:val="Code"/>
        <w:ind w:left="360"/>
        <w:rPr>
          <w:lang w:val="en-IN"/>
        </w:rPr>
      </w:pPr>
      <w:r w:rsidRPr="00425C8F">
        <w:rPr>
          <w:lang w:val="en-IN"/>
        </w:rPr>
        <w:lastRenderedPageBreak/>
        <w:t>&lt;PASSWORD&gt;&lt;Channel User Login Password&gt;&lt;/PASSWORD&gt;</w:t>
      </w:r>
    </w:p>
    <w:p w:rsidR="00CD5C68" w:rsidRPr="00425C8F" w:rsidRDefault="00CD5C68" w:rsidP="008576C2">
      <w:pPr>
        <w:pStyle w:val="Code"/>
        <w:ind w:left="360"/>
        <w:rPr>
          <w:lang w:val="en-IN"/>
        </w:rPr>
      </w:pPr>
      <w:r w:rsidRPr="00425C8F">
        <w:rPr>
          <w:lang w:val="en-IN"/>
        </w:rPr>
        <w:t>&lt;EXTCODE&gt;</w:t>
      </w:r>
      <w:r w:rsidRPr="00425C8F">
        <w:rPr>
          <w:i/>
          <w:iCs/>
          <w:lang w:val="en-IN"/>
        </w:rPr>
        <w:t>&lt;Channel user unique External code&gt;</w:t>
      </w:r>
      <w:r w:rsidRPr="00425C8F">
        <w:rPr>
          <w:lang w:val="en-IN"/>
        </w:rPr>
        <w:t>&lt;/EXTCODE&gt;</w:t>
      </w:r>
    </w:p>
    <w:p w:rsidR="00CD5C68" w:rsidRPr="00425C8F" w:rsidRDefault="00CD5C68" w:rsidP="008576C2">
      <w:pPr>
        <w:pStyle w:val="Code"/>
        <w:ind w:left="360"/>
        <w:rPr>
          <w:lang w:val="en-IN"/>
        </w:rPr>
      </w:pPr>
      <w:r w:rsidRPr="00425C8F">
        <w:rPr>
          <w:lang w:val="en-IN"/>
        </w:rPr>
        <w:t>&lt;EXTREFNUM&gt;&lt;Unique Reference number in the external system&gt;&lt;/EXTREFNUM&gt;</w:t>
      </w:r>
      <w:r w:rsidRPr="00425C8F">
        <w:rPr>
          <w:lang w:val="en-IN"/>
        </w:rPr>
        <w:tab/>
      </w:r>
    </w:p>
    <w:p w:rsidR="00CD5C68" w:rsidRPr="00425C8F" w:rsidRDefault="00CD5C68" w:rsidP="008576C2">
      <w:pPr>
        <w:pStyle w:val="Code"/>
        <w:ind w:left="360"/>
        <w:rPr>
          <w:lang w:val="en-IN"/>
        </w:rPr>
      </w:pPr>
      <w:r w:rsidRPr="00425C8F">
        <w:rPr>
          <w:lang w:val="en-IN"/>
        </w:rPr>
        <w:t>&lt;MSISDN2&gt;&lt; Payee MSISDN&gt;&lt;/MSISDN2&gt;</w:t>
      </w:r>
    </w:p>
    <w:p w:rsidR="00CD5C68" w:rsidRPr="00425C8F" w:rsidRDefault="00CD5C68" w:rsidP="008576C2">
      <w:pPr>
        <w:pStyle w:val="Code"/>
        <w:ind w:left="360"/>
        <w:rPr>
          <w:lang w:val="en-IN"/>
        </w:rPr>
      </w:pPr>
      <w:r w:rsidRPr="00425C8F">
        <w:rPr>
          <w:lang w:val="en-IN"/>
        </w:rPr>
        <w:t>&lt;AMOUNT&gt;&lt;Amount&gt;&lt;/AMOUNT&gt;</w:t>
      </w:r>
    </w:p>
    <w:p w:rsidR="00CD5C68" w:rsidRPr="00425C8F" w:rsidRDefault="00CD5C68" w:rsidP="008576C2">
      <w:pPr>
        <w:pStyle w:val="Code"/>
        <w:ind w:left="360"/>
        <w:rPr>
          <w:lang w:val="en-IN"/>
        </w:rPr>
      </w:pPr>
      <w:r w:rsidRPr="00425C8F">
        <w:rPr>
          <w:lang w:val="en-IN"/>
        </w:rPr>
        <w:t>&lt;LANGUAGE1&gt;&lt;Retailer Language&gt;&lt;/LANGUAGE1&gt;</w:t>
      </w:r>
    </w:p>
    <w:p w:rsidR="00CD5C68" w:rsidRPr="00425C8F" w:rsidRDefault="00CD5C68" w:rsidP="008576C2">
      <w:pPr>
        <w:pStyle w:val="Code"/>
        <w:ind w:left="360"/>
        <w:rPr>
          <w:lang w:val="en-IN"/>
        </w:rPr>
      </w:pPr>
      <w:r w:rsidRPr="00425C8F">
        <w:rPr>
          <w:lang w:val="en-IN"/>
        </w:rPr>
        <w:t>&lt;LANGUAGE2&gt;&lt;Payee Language&gt;&lt;/LANGUAGE2&gt;</w:t>
      </w:r>
    </w:p>
    <w:p w:rsidR="00CD5C68" w:rsidRPr="00425C8F" w:rsidRDefault="00CD5C68" w:rsidP="008576C2">
      <w:pPr>
        <w:pStyle w:val="Code"/>
        <w:ind w:left="360"/>
        <w:rPr>
          <w:lang w:val="en-IN"/>
        </w:rPr>
      </w:pPr>
      <w:r w:rsidRPr="00425C8F">
        <w:rPr>
          <w:lang w:val="en-IN"/>
        </w:rPr>
        <w:t>&lt;SELECTOR&gt;&lt;Selector&gt;&lt;/SELECTOR&gt;</w:t>
      </w:r>
    </w:p>
    <w:p w:rsidR="00CD5C68" w:rsidRPr="00425C8F" w:rsidRDefault="00CD5C68" w:rsidP="008576C2">
      <w:pPr>
        <w:pStyle w:val="Code"/>
        <w:ind w:left="360"/>
        <w:rPr>
          <w:lang w:val="en-IN"/>
        </w:rPr>
      </w:pPr>
      <w:r w:rsidRPr="00425C8F">
        <w:rPr>
          <w:lang w:val="en-IN"/>
        </w:rPr>
        <w:t>&lt;GIFTER_MSISDN&gt;&lt;Gifter MSISDN&gt;&lt;/GIFTER_MSISDN&gt;</w:t>
      </w:r>
    </w:p>
    <w:p w:rsidR="00CD5C68" w:rsidRPr="00425C8F" w:rsidRDefault="00CD5C68" w:rsidP="008576C2">
      <w:pPr>
        <w:pStyle w:val="Code"/>
        <w:ind w:left="360"/>
        <w:rPr>
          <w:lang w:val="en-IN"/>
        </w:rPr>
      </w:pPr>
      <w:r w:rsidRPr="00425C8F">
        <w:rPr>
          <w:lang w:val="en-IN"/>
        </w:rPr>
        <w:t>&lt;GIFTER_NAME&gt;&lt;Gifter NAME&gt;&lt;/GIFTER_NAME&gt;</w:t>
      </w:r>
    </w:p>
    <w:p w:rsidR="00CD5C68" w:rsidRPr="00425C8F" w:rsidRDefault="00CD5C68" w:rsidP="008576C2">
      <w:pPr>
        <w:pStyle w:val="Code"/>
        <w:ind w:left="360"/>
        <w:rPr>
          <w:lang w:val="en-IN"/>
        </w:rPr>
      </w:pPr>
      <w:r w:rsidRPr="00425C8F">
        <w:rPr>
          <w:lang w:val="en-IN"/>
        </w:rPr>
        <w:t>&lt;GIFTER_LANGUAGE&gt;&lt;Gi</w:t>
      </w:r>
      <w:r w:rsidR="00B2413F" w:rsidRPr="00425C8F">
        <w:rPr>
          <w:lang w:val="en-IN"/>
        </w:rPr>
        <w:t>fter Language&gt;&lt;/GIFTER_LANGUAGE</w:t>
      </w:r>
      <w:r w:rsidRPr="00425C8F">
        <w:rPr>
          <w:lang w:val="en-IN"/>
        </w:rPr>
        <w:t>&gt;</w:t>
      </w:r>
    </w:p>
    <w:p w:rsidR="00CD5C68" w:rsidRPr="00425C8F" w:rsidRDefault="00CD5C68" w:rsidP="008576C2">
      <w:pPr>
        <w:pStyle w:val="Code"/>
        <w:ind w:left="0"/>
        <w:rPr>
          <w:lang w:val="en-IN"/>
        </w:rPr>
      </w:pPr>
      <w:r w:rsidRPr="00425C8F">
        <w:rPr>
          <w:lang w:val="en-IN"/>
        </w:rPr>
        <w:t>&lt;/COMMAND&gt;</w:t>
      </w:r>
    </w:p>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Field Details</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180"/>
        <w:gridCol w:w="1440"/>
        <w:gridCol w:w="360"/>
        <w:gridCol w:w="1980"/>
        <w:gridCol w:w="180"/>
        <w:gridCol w:w="1080"/>
        <w:gridCol w:w="776"/>
        <w:gridCol w:w="484"/>
        <w:gridCol w:w="540"/>
        <w:gridCol w:w="900"/>
      </w:tblGrid>
      <w:tr w:rsidR="00CD5C68" w:rsidRPr="00425C8F" w:rsidTr="00B2413F">
        <w:trPr>
          <w:trHeight w:val="277"/>
          <w:tblHeader/>
        </w:trPr>
        <w:tc>
          <w:tcPr>
            <w:tcW w:w="162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62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34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4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TYPE</w:t>
            </w:r>
          </w:p>
        </w:tc>
        <w:tc>
          <w:tcPr>
            <w:tcW w:w="1620" w:type="dxa"/>
            <w:gridSpan w:val="2"/>
          </w:tcPr>
          <w:p w:rsidR="00CD5C68" w:rsidRPr="00425C8F" w:rsidRDefault="00CD5C68" w:rsidP="00940B20">
            <w:pPr>
              <w:pStyle w:val="Tablecontent"/>
              <w:rPr>
                <w:lang w:val="en-IN"/>
              </w:rPr>
            </w:pPr>
            <w:r w:rsidRPr="00425C8F">
              <w:rPr>
                <w:lang w:val="en-IN"/>
              </w:rPr>
              <w:t>Request type</w:t>
            </w:r>
          </w:p>
        </w:tc>
        <w:tc>
          <w:tcPr>
            <w:tcW w:w="2340" w:type="dxa"/>
            <w:gridSpan w:val="2"/>
          </w:tcPr>
          <w:p w:rsidR="00CD5C68" w:rsidRPr="00425C8F" w:rsidRDefault="00CD5C68" w:rsidP="00940B20">
            <w:pPr>
              <w:pStyle w:val="Tablecontent"/>
              <w:rPr>
                <w:lang w:val="en-IN"/>
              </w:rPr>
            </w:pPr>
            <w:r w:rsidRPr="00425C8F">
              <w:rPr>
                <w:lang w:val="en-IN"/>
              </w:rPr>
              <w:t>Request Type, should be sent with each request – fixed</w:t>
            </w:r>
          </w:p>
        </w:tc>
        <w:tc>
          <w:tcPr>
            <w:tcW w:w="1260" w:type="dxa"/>
            <w:gridSpan w:val="2"/>
          </w:tcPr>
          <w:p w:rsidR="00CD5C68" w:rsidRPr="00425C8F" w:rsidRDefault="00CD5C68" w:rsidP="00940B20">
            <w:pPr>
              <w:pStyle w:val="Tablecontent"/>
              <w:rPr>
                <w:lang w:val="en-IN"/>
              </w:rPr>
            </w:pPr>
            <w:r w:rsidRPr="00425C8F">
              <w:rPr>
                <w:lang w:val="en-IN"/>
              </w:rPr>
              <w:t>EXGFTRCREQ</w:t>
            </w:r>
          </w:p>
        </w:tc>
        <w:tc>
          <w:tcPr>
            <w:tcW w:w="1260" w:type="dxa"/>
            <w:gridSpan w:val="2"/>
          </w:tcPr>
          <w:p w:rsidR="00CD5C68" w:rsidRPr="00425C8F" w:rsidRDefault="00CD5C68" w:rsidP="00940B20">
            <w:pPr>
              <w:pStyle w:val="Tablecontent"/>
              <w:rPr>
                <w:lang w:val="en-IN"/>
              </w:rPr>
            </w:pPr>
            <w:r w:rsidRPr="00425C8F">
              <w:rPr>
                <w:lang w:val="en-IN"/>
              </w:rPr>
              <w:t>A (20)</w:t>
            </w:r>
          </w:p>
        </w:tc>
        <w:tc>
          <w:tcPr>
            <w:tcW w:w="1440" w:type="dxa"/>
            <w:gridSpan w:val="2"/>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DATE</w:t>
            </w:r>
          </w:p>
        </w:tc>
        <w:tc>
          <w:tcPr>
            <w:tcW w:w="1620" w:type="dxa"/>
            <w:gridSpan w:val="2"/>
          </w:tcPr>
          <w:p w:rsidR="00CD5C68" w:rsidRPr="00425C8F" w:rsidRDefault="00CD5C68" w:rsidP="00940B20">
            <w:pPr>
              <w:pStyle w:val="Tablecontent"/>
              <w:rPr>
                <w:lang w:val="en-IN"/>
              </w:rPr>
            </w:pPr>
            <w:r w:rsidRPr="00425C8F">
              <w:rPr>
                <w:lang w:val="en-IN"/>
              </w:rPr>
              <w:t>Date and time</w:t>
            </w:r>
          </w:p>
        </w:tc>
        <w:tc>
          <w:tcPr>
            <w:tcW w:w="2340" w:type="dxa"/>
            <w:gridSpan w:val="2"/>
          </w:tcPr>
          <w:p w:rsidR="00CD5C68" w:rsidRPr="00425C8F" w:rsidRDefault="00CD5C68" w:rsidP="00940B20">
            <w:pPr>
              <w:pStyle w:val="Tablecontent"/>
              <w:rPr>
                <w:lang w:val="en-IN"/>
              </w:rPr>
            </w:pPr>
            <w:r w:rsidRPr="00425C8F">
              <w:rPr>
                <w:lang w:val="en-IN"/>
              </w:rPr>
              <w:t>Date and time on which request was sent by external system, HH are in 24 Hour Format</w:t>
            </w:r>
          </w:p>
        </w:tc>
        <w:tc>
          <w:tcPr>
            <w:tcW w:w="1260" w:type="dxa"/>
            <w:gridSpan w:val="2"/>
          </w:tcPr>
          <w:p w:rsidR="00CD5C68" w:rsidRPr="00425C8F" w:rsidRDefault="00CD5C68" w:rsidP="00940B20">
            <w:pPr>
              <w:pStyle w:val="Tablecontent"/>
              <w:rPr>
                <w:lang w:val="en-IN"/>
              </w:rPr>
            </w:pPr>
            <w:r w:rsidRPr="00425C8F">
              <w:rPr>
                <w:lang w:val="en-IN"/>
              </w:rPr>
              <w:t>DD/MM/YYYY HH24:MI:SS</w:t>
            </w:r>
          </w:p>
        </w:tc>
        <w:tc>
          <w:tcPr>
            <w:tcW w:w="1260" w:type="dxa"/>
            <w:gridSpan w:val="2"/>
          </w:tcPr>
          <w:p w:rsidR="00CD5C68" w:rsidRPr="00425C8F" w:rsidRDefault="00CD5C68" w:rsidP="00940B20">
            <w:pPr>
              <w:pStyle w:val="Tablecontent"/>
              <w:rPr>
                <w:lang w:val="en-IN"/>
              </w:rPr>
            </w:pPr>
            <w:r w:rsidRPr="00425C8F">
              <w:rPr>
                <w:lang w:val="en-IN"/>
              </w:rPr>
              <w:t>D (20)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EXTNWCODE</w:t>
            </w:r>
          </w:p>
        </w:tc>
        <w:tc>
          <w:tcPr>
            <w:tcW w:w="1620" w:type="dxa"/>
            <w:gridSpan w:val="2"/>
          </w:tcPr>
          <w:p w:rsidR="00CD5C68" w:rsidRPr="00425C8F" w:rsidRDefault="00CD5C68" w:rsidP="00940B20">
            <w:pPr>
              <w:pStyle w:val="Tablecontent"/>
              <w:rPr>
                <w:lang w:val="en-IN"/>
              </w:rPr>
            </w:pPr>
            <w:r w:rsidRPr="00425C8F">
              <w:rPr>
                <w:lang w:val="en-IN"/>
              </w:rPr>
              <w:t xml:space="preserve">Network code </w:t>
            </w:r>
          </w:p>
        </w:tc>
        <w:tc>
          <w:tcPr>
            <w:tcW w:w="2340" w:type="dxa"/>
            <w:gridSpan w:val="2"/>
          </w:tcPr>
          <w:p w:rsidR="00CD5C68" w:rsidRPr="00425C8F" w:rsidRDefault="00CD5C68" w:rsidP="00940B20">
            <w:pPr>
              <w:pStyle w:val="Tablecontent"/>
              <w:rPr>
                <w:lang w:val="en-IN"/>
              </w:rPr>
            </w:pPr>
            <w:r w:rsidRPr="00425C8F">
              <w:rPr>
                <w:lang w:val="en-IN"/>
              </w:rPr>
              <w:t xml:space="preserve">Network code of the Channel User defined in </w:t>
            </w:r>
            <w:r w:rsidR="007C479A" w:rsidRPr="00425C8F">
              <w:rPr>
                <w:lang w:val="en-IN"/>
              </w:rPr>
              <w:t>PreTUPS</w:t>
            </w:r>
            <w:r w:rsidRPr="00425C8F">
              <w:rPr>
                <w:lang w:val="en-IN"/>
              </w:rPr>
              <w:t xml:space="preserve"> as External Network code</w:t>
            </w:r>
          </w:p>
        </w:tc>
        <w:tc>
          <w:tcPr>
            <w:tcW w:w="1260" w:type="dxa"/>
            <w:gridSpan w:val="2"/>
          </w:tcPr>
          <w:p w:rsidR="00CD5C68" w:rsidRPr="00425C8F" w:rsidRDefault="00CD5C68" w:rsidP="00940B20">
            <w:pPr>
              <w:pStyle w:val="Tablecontent"/>
              <w:rPr>
                <w:lang w:val="en-IN"/>
              </w:rPr>
            </w:pPr>
            <w:r w:rsidRPr="00425C8F">
              <w:rPr>
                <w:lang w:val="en-IN"/>
              </w:rPr>
              <w:t>MO</w:t>
            </w:r>
          </w:p>
        </w:tc>
        <w:tc>
          <w:tcPr>
            <w:tcW w:w="1260" w:type="dxa"/>
            <w:gridSpan w:val="2"/>
          </w:tcPr>
          <w:p w:rsidR="00CD5C68" w:rsidRPr="00425C8F" w:rsidRDefault="00CD5C68" w:rsidP="00940B20">
            <w:pPr>
              <w:pStyle w:val="Tablecontent"/>
              <w:rPr>
                <w:lang w:val="en-IN"/>
              </w:rPr>
            </w:pPr>
            <w:r w:rsidRPr="00425C8F">
              <w:rPr>
                <w:lang w:val="en-IN"/>
              </w:rPr>
              <w:t>A (2)</w:t>
            </w:r>
          </w:p>
        </w:tc>
        <w:tc>
          <w:tcPr>
            <w:tcW w:w="1440" w:type="dxa"/>
            <w:gridSpan w:val="2"/>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MSISDN</w:t>
            </w:r>
          </w:p>
        </w:tc>
        <w:tc>
          <w:tcPr>
            <w:tcW w:w="1620" w:type="dxa"/>
            <w:gridSpan w:val="2"/>
          </w:tcPr>
          <w:p w:rsidR="00CD5C68" w:rsidRPr="00425C8F" w:rsidRDefault="00CD5C68" w:rsidP="00940B20">
            <w:pPr>
              <w:pStyle w:val="Tablecontent"/>
              <w:rPr>
                <w:lang w:val="en-IN"/>
              </w:rPr>
            </w:pPr>
            <w:r w:rsidRPr="00425C8F">
              <w:rPr>
                <w:lang w:val="en-IN"/>
              </w:rPr>
              <w:t>Channel user/Subscriber MSISDN</w:t>
            </w:r>
          </w:p>
        </w:tc>
        <w:tc>
          <w:tcPr>
            <w:tcW w:w="2340" w:type="dxa"/>
            <w:gridSpan w:val="2"/>
          </w:tcPr>
          <w:p w:rsidR="00CD5C68" w:rsidRPr="00425C8F" w:rsidRDefault="00CD5C68" w:rsidP="00940B20">
            <w:pPr>
              <w:pStyle w:val="Tablecontent"/>
              <w:rPr>
                <w:lang w:val="en-IN"/>
              </w:rPr>
            </w:pPr>
            <w:r w:rsidRPr="00425C8F">
              <w:rPr>
                <w:lang w:val="en-IN"/>
              </w:rPr>
              <w:t>All MSISDN should be in national dial format i.e. without country code.</w:t>
            </w:r>
          </w:p>
          <w:p w:rsidR="00CD5C68" w:rsidRPr="00425C8F" w:rsidRDefault="00CD5C68" w:rsidP="00940B20">
            <w:pPr>
              <w:pStyle w:val="Tablecontent"/>
              <w:rPr>
                <w:lang w:val="en-IN"/>
              </w:rPr>
            </w:pPr>
            <w:r w:rsidRPr="00425C8F">
              <w:rPr>
                <w:b/>
                <w:bCs/>
                <w:lang w:val="en-IN"/>
              </w:rPr>
              <w:t>When MSISDN is available in request then PIN is mandatory for the request.</w:t>
            </w:r>
          </w:p>
        </w:tc>
        <w:tc>
          <w:tcPr>
            <w:tcW w:w="1260" w:type="dxa"/>
            <w:gridSpan w:val="2"/>
          </w:tcPr>
          <w:p w:rsidR="00CD5C68" w:rsidRPr="00425C8F" w:rsidRDefault="00CD5C68" w:rsidP="00940B20">
            <w:pPr>
              <w:pStyle w:val="Tablecontent"/>
              <w:rPr>
                <w:lang w:val="en-IN"/>
              </w:rPr>
            </w:pPr>
            <w:r w:rsidRPr="00425C8F">
              <w:rPr>
                <w:lang w:val="en-IN"/>
              </w:rPr>
              <w:t>9942222</w:t>
            </w:r>
          </w:p>
        </w:tc>
        <w:tc>
          <w:tcPr>
            <w:tcW w:w="1260" w:type="dxa"/>
            <w:gridSpan w:val="2"/>
          </w:tcPr>
          <w:p w:rsidR="00CD5C68" w:rsidRPr="00425C8F" w:rsidRDefault="00CD5C68" w:rsidP="00940B20">
            <w:pPr>
              <w:pStyle w:val="Tablecontent"/>
              <w:rPr>
                <w:lang w:val="en-IN"/>
              </w:rPr>
            </w:pPr>
            <w:r w:rsidRPr="00425C8F">
              <w:rPr>
                <w:lang w:val="en-IN"/>
              </w:rPr>
              <w:t>N (15)</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PIN</w:t>
            </w:r>
          </w:p>
        </w:tc>
        <w:tc>
          <w:tcPr>
            <w:tcW w:w="1620" w:type="dxa"/>
            <w:gridSpan w:val="2"/>
          </w:tcPr>
          <w:p w:rsidR="00CD5C68" w:rsidRPr="00425C8F" w:rsidRDefault="00CD5C68" w:rsidP="00940B20">
            <w:pPr>
              <w:pStyle w:val="Tablecontent"/>
              <w:rPr>
                <w:lang w:val="en-IN"/>
              </w:rPr>
            </w:pPr>
            <w:r w:rsidRPr="00425C8F">
              <w:rPr>
                <w:lang w:val="en-IN"/>
              </w:rPr>
              <w:t>Channel user/Subscriber PIN</w:t>
            </w:r>
          </w:p>
        </w:tc>
        <w:tc>
          <w:tcPr>
            <w:tcW w:w="2340" w:type="dxa"/>
            <w:gridSpan w:val="2"/>
          </w:tcPr>
          <w:p w:rsidR="00CD5C68" w:rsidRPr="00425C8F" w:rsidRDefault="00CD5C68" w:rsidP="00940B20">
            <w:pPr>
              <w:pStyle w:val="Tablecontent"/>
              <w:rPr>
                <w:lang w:val="en-IN"/>
              </w:rPr>
            </w:pPr>
            <w:r w:rsidRPr="00425C8F">
              <w:rPr>
                <w:lang w:val="en-IN"/>
              </w:rPr>
              <w:t>PIN of the user</w:t>
            </w:r>
          </w:p>
        </w:tc>
        <w:tc>
          <w:tcPr>
            <w:tcW w:w="1260" w:type="dxa"/>
            <w:gridSpan w:val="2"/>
          </w:tcPr>
          <w:p w:rsidR="00CD5C68" w:rsidRPr="00425C8F" w:rsidRDefault="00CD5C68" w:rsidP="00940B20">
            <w:pPr>
              <w:pStyle w:val="Tablecontent"/>
              <w:rPr>
                <w:lang w:val="en-IN"/>
              </w:rPr>
            </w:pPr>
            <w:r w:rsidRPr="00425C8F">
              <w:rPr>
                <w:lang w:val="en-IN"/>
              </w:rPr>
              <w:t>123</w:t>
            </w:r>
          </w:p>
        </w:tc>
        <w:tc>
          <w:tcPr>
            <w:tcW w:w="1260" w:type="dxa"/>
            <w:gridSpan w:val="2"/>
          </w:tcPr>
          <w:p w:rsidR="00CD5C68" w:rsidRPr="00425C8F" w:rsidRDefault="00CD5C68" w:rsidP="00940B20">
            <w:pPr>
              <w:pStyle w:val="Tablecontent"/>
              <w:rPr>
                <w:lang w:val="en-IN"/>
              </w:rPr>
            </w:pPr>
            <w:r w:rsidRPr="00425C8F">
              <w:rPr>
                <w:lang w:val="en-IN"/>
              </w:rPr>
              <w:t>A (10)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LOGINID</w:t>
            </w:r>
          </w:p>
        </w:tc>
        <w:tc>
          <w:tcPr>
            <w:tcW w:w="1620" w:type="dxa"/>
            <w:gridSpan w:val="2"/>
          </w:tcPr>
          <w:p w:rsidR="00CD5C68" w:rsidRPr="00425C8F" w:rsidRDefault="00CD5C68" w:rsidP="00940B20">
            <w:pPr>
              <w:pStyle w:val="Tablecontent"/>
              <w:rPr>
                <w:lang w:val="en-IN"/>
              </w:rPr>
            </w:pPr>
            <w:r w:rsidRPr="00425C8F">
              <w:rPr>
                <w:lang w:val="en-IN"/>
              </w:rPr>
              <w:t>Login ID</w:t>
            </w:r>
          </w:p>
        </w:tc>
        <w:tc>
          <w:tcPr>
            <w:tcW w:w="2340" w:type="dxa"/>
            <w:gridSpan w:val="2"/>
          </w:tcPr>
          <w:p w:rsidR="00CD5C68" w:rsidRPr="00425C8F" w:rsidRDefault="00CD5C68" w:rsidP="00940B20">
            <w:pPr>
              <w:pStyle w:val="Tablecontent"/>
              <w:rPr>
                <w:lang w:val="en-IN"/>
              </w:rPr>
            </w:pPr>
            <w:r w:rsidRPr="00425C8F">
              <w:rPr>
                <w:lang w:val="en-IN"/>
              </w:rPr>
              <w:t>Login ID of the Channel user</w:t>
            </w:r>
          </w:p>
          <w:p w:rsidR="00CD5C68" w:rsidRPr="00425C8F" w:rsidRDefault="00CD5C68" w:rsidP="00940B20">
            <w:pPr>
              <w:pStyle w:val="Tablecontent"/>
              <w:rPr>
                <w:lang w:val="en-IN"/>
              </w:rPr>
            </w:pPr>
            <w:r w:rsidRPr="00425C8F">
              <w:rPr>
                <w:b/>
                <w:bCs/>
                <w:lang w:val="en-IN"/>
              </w:rPr>
              <w:t>When LOGINID is available in request then PASSWORD is mandatory for the request</w:t>
            </w:r>
          </w:p>
        </w:tc>
        <w:tc>
          <w:tcPr>
            <w:tcW w:w="1260" w:type="dxa"/>
            <w:gridSpan w:val="2"/>
          </w:tcPr>
          <w:p w:rsidR="00CD5C68" w:rsidRPr="00425C8F" w:rsidRDefault="00CD5C68" w:rsidP="00940B20">
            <w:pPr>
              <w:pStyle w:val="Tablecontent"/>
              <w:rPr>
                <w:lang w:val="en-IN"/>
              </w:rPr>
            </w:pPr>
            <w:r w:rsidRPr="00425C8F">
              <w:rPr>
                <w:lang w:val="en-IN"/>
              </w:rPr>
              <w:t>Mo_cce</w:t>
            </w:r>
          </w:p>
        </w:tc>
        <w:tc>
          <w:tcPr>
            <w:tcW w:w="1260" w:type="dxa"/>
            <w:gridSpan w:val="2"/>
          </w:tcPr>
          <w:p w:rsidR="00CD5C68" w:rsidRPr="00425C8F" w:rsidRDefault="00CD5C68" w:rsidP="00940B20">
            <w:pPr>
              <w:pStyle w:val="Tablecontent"/>
              <w:rPr>
                <w:lang w:val="en-IN"/>
              </w:rPr>
            </w:pPr>
            <w:r w:rsidRPr="00425C8F">
              <w:rPr>
                <w:lang w:val="en-IN"/>
              </w:rPr>
              <w:t>A (20)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PASSWORD</w:t>
            </w:r>
          </w:p>
        </w:tc>
        <w:tc>
          <w:tcPr>
            <w:tcW w:w="1620" w:type="dxa"/>
            <w:gridSpan w:val="2"/>
          </w:tcPr>
          <w:p w:rsidR="00CD5C68" w:rsidRPr="00425C8F" w:rsidRDefault="00CD5C68" w:rsidP="00940B20">
            <w:pPr>
              <w:pStyle w:val="Tablecontent"/>
              <w:rPr>
                <w:lang w:val="en-IN"/>
              </w:rPr>
            </w:pPr>
            <w:r w:rsidRPr="00425C8F">
              <w:rPr>
                <w:lang w:val="en-IN"/>
              </w:rPr>
              <w:t>Password</w:t>
            </w:r>
          </w:p>
        </w:tc>
        <w:tc>
          <w:tcPr>
            <w:tcW w:w="2340" w:type="dxa"/>
            <w:gridSpan w:val="2"/>
          </w:tcPr>
          <w:p w:rsidR="00CD5C68" w:rsidRPr="00425C8F" w:rsidRDefault="00CD5C68" w:rsidP="00940B20">
            <w:pPr>
              <w:pStyle w:val="Tablecontent"/>
              <w:rPr>
                <w:lang w:val="en-IN"/>
              </w:rPr>
            </w:pPr>
            <w:r w:rsidRPr="00425C8F">
              <w:rPr>
                <w:lang w:val="en-IN"/>
              </w:rPr>
              <w:t>Password of the Channel user</w:t>
            </w:r>
          </w:p>
        </w:tc>
        <w:tc>
          <w:tcPr>
            <w:tcW w:w="1260" w:type="dxa"/>
            <w:gridSpan w:val="2"/>
          </w:tcPr>
          <w:p w:rsidR="00CD5C68" w:rsidRPr="00425C8F" w:rsidRDefault="00CD5C68" w:rsidP="00940B20">
            <w:pPr>
              <w:pStyle w:val="Tablecontent"/>
              <w:rPr>
                <w:lang w:val="en-IN"/>
              </w:rPr>
            </w:pPr>
            <w:r w:rsidRPr="00425C8F">
              <w:rPr>
                <w:lang w:val="en-IN"/>
              </w:rPr>
              <w:t>2468</w:t>
            </w:r>
          </w:p>
        </w:tc>
        <w:tc>
          <w:tcPr>
            <w:tcW w:w="1260" w:type="dxa"/>
            <w:gridSpan w:val="2"/>
          </w:tcPr>
          <w:p w:rsidR="00CD5C68" w:rsidRPr="00425C8F" w:rsidRDefault="00CD5C68" w:rsidP="00940B20">
            <w:pPr>
              <w:pStyle w:val="Tablecontent"/>
              <w:rPr>
                <w:lang w:val="en-IN"/>
              </w:rPr>
            </w:pPr>
            <w:r w:rsidRPr="00425C8F">
              <w:rPr>
                <w:lang w:val="en-IN"/>
              </w:rPr>
              <w:t>A (10)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EXTCODE</w:t>
            </w:r>
          </w:p>
        </w:tc>
        <w:tc>
          <w:tcPr>
            <w:tcW w:w="1620" w:type="dxa"/>
            <w:gridSpan w:val="2"/>
          </w:tcPr>
          <w:p w:rsidR="00CD5C68" w:rsidRPr="00425C8F" w:rsidRDefault="00CD5C68" w:rsidP="00940B20">
            <w:pPr>
              <w:pStyle w:val="Tablecontent"/>
              <w:rPr>
                <w:lang w:val="en-IN"/>
              </w:rPr>
            </w:pPr>
            <w:r w:rsidRPr="00425C8F">
              <w:rPr>
                <w:lang w:val="en-IN"/>
              </w:rPr>
              <w:t>External code of the channel user</w:t>
            </w:r>
          </w:p>
        </w:tc>
        <w:tc>
          <w:tcPr>
            <w:tcW w:w="2340" w:type="dxa"/>
            <w:gridSpan w:val="2"/>
          </w:tcPr>
          <w:p w:rsidR="00CD5C68" w:rsidRPr="00425C8F" w:rsidRDefault="00CD5C68" w:rsidP="00940B20">
            <w:pPr>
              <w:pStyle w:val="Tablecontent"/>
              <w:rPr>
                <w:b/>
                <w:bCs/>
                <w:lang w:val="en-IN"/>
              </w:rPr>
            </w:pPr>
            <w:r w:rsidRPr="00425C8F">
              <w:rPr>
                <w:lang w:val="en-IN"/>
              </w:rPr>
              <w:t xml:space="preserve">Unique external code of the channel user defined in </w:t>
            </w:r>
            <w:r w:rsidR="007C479A" w:rsidRPr="00425C8F">
              <w:rPr>
                <w:lang w:val="en-IN"/>
              </w:rPr>
              <w:t>PreTUPS</w:t>
            </w:r>
            <w:r w:rsidRPr="00425C8F">
              <w:rPr>
                <w:lang w:val="en-IN"/>
              </w:rPr>
              <w:t>.</w:t>
            </w:r>
          </w:p>
        </w:tc>
        <w:tc>
          <w:tcPr>
            <w:tcW w:w="1260" w:type="dxa"/>
            <w:gridSpan w:val="2"/>
          </w:tcPr>
          <w:p w:rsidR="00CD5C68" w:rsidRPr="00425C8F" w:rsidRDefault="00CD5C68" w:rsidP="00940B20">
            <w:pPr>
              <w:pStyle w:val="Tablecontent"/>
              <w:rPr>
                <w:lang w:val="en-IN"/>
              </w:rPr>
            </w:pPr>
            <w:r w:rsidRPr="00425C8F">
              <w:rPr>
                <w:lang w:val="en-IN"/>
              </w:rPr>
              <w:t>123</w:t>
            </w:r>
          </w:p>
        </w:tc>
        <w:tc>
          <w:tcPr>
            <w:tcW w:w="1260" w:type="dxa"/>
            <w:gridSpan w:val="2"/>
          </w:tcPr>
          <w:p w:rsidR="00CD5C68" w:rsidRPr="00425C8F" w:rsidRDefault="00CD5C68" w:rsidP="00940B20">
            <w:pPr>
              <w:pStyle w:val="Tablecontent"/>
              <w:rPr>
                <w:lang w:val="en-IN"/>
              </w:rPr>
            </w:pPr>
            <w:r w:rsidRPr="00425C8F">
              <w:rPr>
                <w:lang w:val="en-IN"/>
              </w:rPr>
              <w:t>A (10)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EXTREFNUM</w:t>
            </w:r>
          </w:p>
        </w:tc>
        <w:tc>
          <w:tcPr>
            <w:tcW w:w="1620" w:type="dxa"/>
            <w:gridSpan w:val="2"/>
          </w:tcPr>
          <w:p w:rsidR="00CD5C68" w:rsidRPr="00425C8F" w:rsidRDefault="00CD5C68" w:rsidP="00940B20">
            <w:pPr>
              <w:pStyle w:val="Tablecontent"/>
              <w:rPr>
                <w:lang w:val="en-IN"/>
              </w:rPr>
            </w:pPr>
            <w:r w:rsidRPr="00425C8F">
              <w:rPr>
                <w:lang w:val="en-IN"/>
              </w:rPr>
              <w:t xml:space="preserve">External Reference </w:t>
            </w:r>
            <w:r w:rsidRPr="00425C8F">
              <w:rPr>
                <w:lang w:val="en-IN"/>
              </w:rPr>
              <w:lastRenderedPageBreak/>
              <w:t>number</w:t>
            </w:r>
          </w:p>
        </w:tc>
        <w:tc>
          <w:tcPr>
            <w:tcW w:w="2340" w:type="dxa"/>
            <w:gridSpan w:val="2"/>
          </w:tcPr>
          <w:p w:rsidR="00CD5C68" w:rsidRPr="00425C8F" w:rsidRDefault="00CD5C68" w:rsidP="00940B20">
            <w:pPr>
              <w:pStyle w:val="Tablecontent"/>
              <w:rPr>
                <w:lang w:val="en-IN"/>
              </w:rPr>
            </w:pPr>
            <w:r w:rsidRPr="00425C8F">
              <w:rPr>
                <w:lang w:val="en-IN"/>
              </w:rPr>
              <w:lastRenderedPageBreak/>
              <w:t>Unique Reference number in the external system.</w:t>
            </w:r>
          </w:p>
        </w:tc>
        <w:tc>
          <w:tcPr>
            <w:tcW w:w="1260" w:type="dxa"/>
            <w:gridSpan w:val="2"/>
          </w:tcPr>
          <w:p w:rsidR="00CD5C68" w:rsidRPr="00425C8F" w:rsidRDefault="00CD5C68" w:rsidP="00940B20">
            <w:pPr>
              <w:pStyle w:val="Tablecontent"/>
              <w:rPr>
                <w:lang w:val="en-IN"/>
              </w:rPr>
            </w:pPr>
            <w:r w:rsidRPr="00425C8F">
              <w:rPr>
                <w:lang w:val="en-IN"/>
              </w:rPr>
              <w:t>12345</w:t>
            </w:r>
          </w:p>
        </w:tc>
        <w:tc>
          <w:tcPr>
            <w:tcW w:w="1260" w:type="dxa"/>
            <w:gridSpan w:val="2"/>
          </w:tcPr>
          <w:p w:rsidR="00CD5C68" w:rsidRPr="00425C8F" w:rsidRDefault="00CD5C68" w:rsidP="00940B20">
            <w:pPr>
              <w:pStyle w:val="Tablecontent"/>
              <w:rPr>
                <w:lang w:val="en-IN"/>
              </w:rPr>
            </w:pPr>
            <w:r w:rsidRPr="00425C8F">
              <w:rPr>
                <w:lang w:val="en-IN"/>
              </w:rPr>
              <w:t>A (20)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9540" w:type="dxa"/>
            <w:gridSpan w:val="11"/>
          </w:tcPr>
          <w:p w:rsidR="00CD5C68" w:rsidRPr="00425C8F" w:rsidRDefault="00CD5C68" w:rsidP="00940B20">
            <w:pPr>
              <w:pStyle w:val="Tablecontent"/>
              <w:rPr>
                <w:b/>
                <w:bCs/>
                <w:lang w:val="en-IN"/>
              </w:rPr>
            </w:pPr>
            <w:r w:rsidRPr="00425C8F">
              <w:rPr>
                <w:b/>
                <w:bCs/>
                <w:lang w:val="en-IN"/>
              </w:rPr>
              <w:lastRenderedPageBreak/>
              <w:t xml:space="preserve">Note: </w:t>
            </w:r>
            <w:r w:rsidRPr="00425C8F">
              <w:rPr>
                <w:lang w:val="en-IN"/>
              </w:rPr>
              <w:t>Between MSISDN, LOGINID and EXTCODE value of one of them must be present, either MSISDN, LOGINID or EXTCODE. All of them can also be present in request</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MSISDN2</w:t>
            </w:r>
          </w:p>
        </w:tc>
        <w:tc>
          <w:tcPr>
            <w:tcW w:w="1800" w:type="dxa"/>
            <w:gridSpan w:val="2"/>
          </w:tcPr>
          <w:p w:rsidR="00CD5C68" w:rsidRPr="00425C8F" w:rsidRDefault="00CD5C68" w:rsidP="00940B20">
            <w:pPr>
              <w:pStyle w:val="Tablecontent"/>
              <w:rPr>
                <w:lang w:val="en-IN"/>
              </w:rPr>
            </w:pPr>
            <w:r w:rsidRPr="00425C8F">
              <w:rPr>
                <w:lang w:val="en-IN"/>
              </w:rPr>
              <w:t>Payee MSISDN</w:t>
            </w:r>
          </w:p>
        </w:tc>
        <w:tc>
          <w:tcPr>
            <w:tcW w:w="2160" w:type="dxa"/>
            <w:gridSpan w:val="2"/>
          </w:tcPr>
          <w:p w:rsidR="00CD5C68" w:rsidRPr="00425C8F" w:rsidRDefault="00CD5C68" w:rsidP="00940B20">
            <w:pPr>
              <w:pStyle w:val="Tablecontent"/>
              <w:rPr>
                <w:lang w:val="en-IN"/>
              </w:rPr>
            </w:pPr>
            <w:r w:rsidRPr="00425C8F">
              <w:rPr>
                <w:lang w:val="en-IN"/>
              </w:rPr>
              <w:t>All MSISDN should be in national dial format i.e. with out country code.</w:t>
            </w:r>
          </w:p>
        </w:tc>
        <w:tc>
          <w:tcPr>
            <w:tcW w:w="1856" w:type="dxa"/>
            <w:gridSpan w:val="2"/>
          </w:tcPr>
          <w:p w:rsidR="00CD5C68" w:rsidRPr="00425C8F" w:rsidRDefault="00CD5C68" w:rsidP="00940B20">
            <w:pPr>
              <w:pStyle w:val="Tablecontent"/>
              <w:rPr>
                <w:lang w:val="en-IN"/>
              </w:rPr>
            </w:pPr>
            <w:r w:rsidRPr="00425C8F">
              <w:rPr>
                <w:lang w:val="en-IN"/>
              </w:rPr>
              <w:t>9942222</w:t>
            </w:r>
          </w:p>
        </w:tc>
        <w:tc>
          <w:tcPr>
            <w:tcW w:w="1024" w:type="dxa"/>
            <w:gridSpan w:val="2"/>
          </w:tcPr>
          <w:p w:rsidR="00CD5C68" w:rsidRPr="00425C8F" w:rsidRDefault="00CD5C68" w:rsidP="00940B20">
            <w:pPr>
              <w:pStyle w:val="Tablecontent"/>
              <w:rPr>
                <w:lang w:val="en-IN"/>
              </w:rPr>
            </w:pPr>
            <w:r w:rsidRPr="00425C8F">
              <w:rPr>
                <w:lang w:val="en-IN"/>
              </w:rPr>
              <w:t>N (15)</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AMOUNT</w:t>
            </w:r>
          </w:p>
        </w:tc>
        <w:tc>
          <w:tcPr>
            <w:tcW w:w="1800" w:type="dxa"/>
            <w:gridSpan w:val="2"/>
          </w:tcPr>
          <w:p w:rsidR="00CD5C68" w:rsidRPr="00425C8F" w:rsidRDefault="00CD5C68" w:rsidP="00940B20">
            <w:pPr>
              <w:pStyle w:val="Tablecontent"/>
              <w:rPr>
                <w:lang w:val="en-IN"/>
              </w:rPr>
            </w:pPr>
            <w:r w:rsidRPr="00425C8F">
              <w:rPr>
                <w:lang w:val="en-IN"/>
              </w:rPr>
              <w:t>&lt;Amount&gt;</w:t>
            </w:r>
          </w:p>
        </w:tc>
        <w:tc>
          <w:tcPr>
            <w:tcW w:w="2160" w:type="dxa"/>
            <w:gridSpan w:val="2"/>
          </w:tcPr>
          <w:p w:rsidR="00CD5C68" w:rsidRPr="00425C8F" w:rsidRDefault="00CD5C68" w:rsidP="00940B20">
            <w:pPr>
              <w:pStyle w:val="Tablecontent"/>
              <w:rPr>
                <w:lang w:val="en-IN"/>
              </w:rPr>
            </w:pPr>
            <w:r w:rsidRPr="00425C8F">
              <w:rPr>
                <w:lang w:val="en-IN"/>
              </w:rPr>
              <w:t>Amount to be recharge</w:t>
            </w:r>
          </w:p>
          <w:p w:rsidR="00CD5C68" w:rsidRPr="00425C8F" w:rsidRDefault="00CD5C68" w:rsidP="00940B20">
            <w:pPr>
              <w:pStyle w:val="Tablecontent"/>
              <w:rPr>
                <w:lang w:val="en-IN"/>
              </w:rPr>
            </w:pPr>
            <w:r w:rsidRPr="00425C8F">
              <w:rPr>
                <w:lang w:val="en-IN"/>
              </w:rPr>
              <w:t>May be in lowest denomination i.e. in cents, $1 =100 cents</w:t>
            </w:r>
          </w:p>
        </w:tc>
        <w:tc>
          <w:tcPr>
            <w:tcW w:w="1856" w:type="dxa"/>
            <w:gridSpan w:val="2"/>
          </w:tcPr>
          <w:p w:rsidR="00CD5C68" w:rsidRPr="00425C8F" w:rsidRDefault="00CD5C68" w:rsidP="00940B20">
            <w:pPr>
              <w:pStyle w:val="Tablecontent"/>
              <w:rPr>
                <w:lang w:val="en-IN"/>
              </w:rPr>
            </w:pPr>
            <w:r w:rsidRPr="00425C8F">
              <w:rPr>
                <w:lang w:val="en-IN"/>
              </w:rPr>
              <w:t>50055</w:t>
            </w:r>
          </w:p>
          <w:p w:rsidR="00CD5C68" w:rsidRPr="00425C8F" w:rsidRDefault="00CD5C68" w:rsidP="00940B20">
            <w:pPr>
              <w:pStyle w:val="Tablecontent"/>
              <w:rPr>
                <w:lang w:val="en-IN"/>
              </w:rPr>
            </w:pPr>
            <w:r w:rsidRPr="00425C8F">
              <w:rPr>
                <w:lang w:val="en-IN"/>
              </w:rPr>
              <w:t>i.e. 500.55</w:t>
            </w:r>
          </w:p>
        </w:tc>
        <w:tc>
          <w:tcPr>
            <w:tcW w:w="1024" w:type="dxa"/>
            <w:gridSpan w:val="2"/>
          </w:tcPr>
          <w:p w:rsidR="00CD5C68" w:rsidRPr="00425C8F" w:rsidRDefault="00CD5C68" w:rsidP="00940B20">
            <w:pPr>
              <w:pStyle w:val="Tablecontent"/>
              <w:rPr>
                <w:lang w:val="en-IN"/>
              </w:rPr>
            </w:pPr>
            <w:r w:rsidRPr="00425C8F">
              <w:rPr>
                <w:lang w:val="en-IN"/>
              </w:rPr>
              <w:t>N (20)</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LANGUAGE1</w:t>
            </w:r>
          </w:p>
        </w:tc>
        <w:tc>
          <w:tcPr>
            <w:tcW w:w="1800" w:type="dxa"/>
            <w:gridSpan w:val="2"/>
          </w:tcPr>
          <w:p w:rsidR="00CD5C68" w:rsidRPr="00425C8F" w:rsidRDefault="00CD5C68" w:rsidP="00940B20">
            <w:pPr>
              <w:pStyle w:val="Tablecontent"/>
              <w:rPr>
                <w:lang w:val="en-IN"/>
              </w:rPr>
            </w:pPr>
            <w:r w:rsidRPr="00425C8F">
              <w:rPr>
                <w:lang w:val="en-IN"/>
              </w:rPr>
              <w:t>&lt;Retailer Language&gt;</w:t>
            </w:r>
          </w:p>
        </w:tc>
        <w:tc>
          <w:tcPr>
            <w:tcW w:w="2160" w:type="dxa"/>
            <w:gridSpan w:val="2"/>
          </w:tcPr>
          <w:p w:rsidR="00CD5C68" w:rsidRPr="00425C8F" w:rsidRDefault="00CD5C68" w:rsidP="00940B20">
            <w:pPr>
              <w:pStyle w:val="Tablecontent"/>
              <w:rPr>
                <w:lang w:val="en-IN"/>
              </w:rPr>
            </w:pPr>
            <w:r w:rsidRPr="00425C8F">
              <w:rPr>
                <w:lang w:val="en-IN"/>
              </w:rPr>
              <w:t>Numeric only, Retailer Language Code</w:t>
            </w:r>
          </w:p>
          <w:p w:rsidR="00CD5C68" w:rsidRPr="00425C8F" w:rsidRDefault="00CD5C68" w:rsidP="00940B20">
            <w:pPr>
              <w:pStyle w:val="Tablecontent"/>
              <w:rPr>
                <w:lang w:val="en-IN"/>
              </w:rPr>
            </w:pPr>
            <w:r w:rsidRPr="00425C8F">
              <w:rPr>
                <w:lang w:val="en-IN"/>
              </w:rPr>
              <w:t xml:space="preserve">This code must be defined in </w:t>
            </w:r>
            <w:r w:rsidR="007C479A" w:rsidRPr="00425C8F">
              <w:rPr>
                <w:lang w:val="en-IN"/>
              </w:rPr>
              <w:t>PreTUPS</w:t>
            </w:r>
            <w:r w:rsidRPr="00425C8F">
              <w:rPr>
                <w:lang w:val="en-IN"/>
              </w:rPr>
              <w:t xml:space="preserve"> system.</w:t>
            </w:r>
          </w:p>
        </w:tc>
        <w:tc>
          <w:tcPr>
            <w:tcW w:w="1856" w:type="dxa"/>
            <w:gridSpan w:val="2"/>
          </w:tcPr>
          <w:p w:rsidR="00CD5C68" w:rsidRPr="00425C8F" w:rsidRDefault="00CD5C68" w:rsidP="00940B20">
            <w:pPr>
              <w:pStyle w:val="Tablecontent"/>
              <w:rPr>
                <w:lang w:val="en-IN"/>
              </w:rPr>
            </w:pPr>
            <w:r w:rsidRPr="00425C8F">
              <w:rPr>
                <w:lang w:val="en-IN"/>
              </w:rPr>
              <w:t>0</w:t>
            </w:r>
          </w:p>
        </w:tc>
        <w:tc>
          <w:tcPr>
            <w:tcW w:w="1024" w:type="dxa"/>
            <w:gridSpan w:val="2"/>
          </w:tcPr>
          <w:p w:rsidR="00CD5C68" w:rsidRPr="00425C8F" w:rsidRDefault="00CD5C68" w:rsidP="00940B20">
            <w:pPr>
              <w:pStyle w:val="Tablecontent"/>
              <w:rPr>
                <w:lang w:val="en-IN"/>
              </w:rPr>
            </w:pPr>
            <w:r w:rsidRPr="00425C8F">
              <w:rPr>
                <w:lang w:val="en-IN"/>
              </w:rPr>
              <w:t>A (10)</w:t>
            </w:r>
          </w:p>
        </w:tc>
        <w:tc>
          <w:tcPr>
            <w:tcW w:w="90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LANGUAGE2</w:t>
            </w:r>
          </w:p>
        </w:tc>
        <w:tc>
          <w:tcPr>
            <w:tcW w:w="1800" w:type="dxa"/>
            <w:gridSpan w:val="2"/>
          </w:tcPr>
          <w:p w:rsidR="00CD5C68" w:rsidRPr="00425C8F" w:rsidRDefault="00CD5C68" w:rsidP="00940B20">
            <w:pPr>
              <w:pStyle w:val="Tablecontent"/>
              <w:rPr>
                <w:lang w:val="en-IN"/>
              </w:rPr>
            </w:pPr>
            <w:r w:rsidRPr="00425C8F">
              <w:rPr>
                <w:lang w:val="en-IN"/>
              </w:rPr>
              <w:t>&lt; Payee Language&gt;</w:t>
            </w:r>
          </w:p>
        </w:tc>
        <w:tc>
          <w:tcPr>
            <w:tcW w:w="2160" w:type="dxa"/>
            <w:gridSpan w:val="2"/>
          </w:tcPr>
          <w:p w:rsidR="00CD5C68" w:rsidRPr="00425C8F" w:rsidRDefault="00CD5C68" w:rsidP="00940B20">
            <w:pPr>
              <w:pStyle w:val="Tablecontent"/>
              <w:rPr>
                <w:lang w:val="en-IN"/>
              </w:rPr>
            </w:pPr>
            <w:r w:rsidRPr="00425C8F">
              <w:rPr>
                <w:lang w:val="en-IN"/>
              </w:rPr>
              <w:t>Numeric only, Payee Language Code</w:t>
            </w:r>
          </w:p>
          <w:p w:rsidR="00CD5C68" w:rsidRPr="00425C8F" w:rsidRDefault="00CD5C68" w:rsidP="00940B20">
            <w:pPr>
              <w:pStyle w:val="Tablecontent"/>
              <w:rPr>
                <w:lang w:val="en-IN"/>
              </w:rPr>
            </w:pPr>
            <w:r w:rsidRPr="00425C8F">
              <w:rPr>
                <w:lang w:val="en-IN"/>
              </w:rPr>
              <w:t xml:space="preserve">This code must be defined in </w:t>
            </w:r>
            <w:r w:rsidR="007C479A" w:rsidRPr="00425C8F">
              <w:rPr>
                <w:lang w:val="en-IN"/>
              </w:rPr>
              <w:t>PreTUPS</w:t>
            </w:r>
            <w:r w:rsidRPr="00425C8F">
              <w:rPr>
                <w:lang w:val="en-IN"/>
              </w:rPr>
              <w:t xml:space="preserve"> system.</w:t>
            </w:r>
          </w:p>
        </w:tc>
        <w:tc>
          <w:tcPr>
            <w:tcW w:w="1856" w:type="dxa"/>
            <w:gridSpan w:val="2"/>
          </w:tcPr>
          <w:p w:rsidR="00CD5C68" w:rsidRPr="00425C8F" w:rsidRDefault="00CD5C68" w:rsidP="00940B20">
            <w:pPr>
              <w:pStyle w:val="Tablecontent"/>
              <w:rPr>
                <w:lang w:val="en-IN"/>
              </w:rPr>
            </w:pPr>
            <w:r w:rsidRPr="00425C8F">
              <w:rPr>
                <w:lang w:val="en-IN"/>
              </w:rPr>
              <w:t>0</w:t>
            </w:r>
          </w:p>
        </w:tc>
        <w:tc>
          <w:tcPr>
            <w:tcW w:w="1024" w:type="dxa"/>
            <w:gridSpan w:val="2"/>
          </w:tcPr>
          <w:p w:rsidR="00CD5C68" w:rsidRPr="00425C8F" w:rsidRDefault="00CD5C68" w:rsidP="00940B20">
            <w:pPr>
              <w:pStyle w:val="Tablecontent"/>
              <w:rPr>
                <w:lang w:val="en-IN"/>
              </w:rPr>
            </w:pPr>
            <w:r w:rsidRPr="00425C8F">
              <w:rPr>
                <w:lang w:val="en-IN"/>
              </w:rPr>
              <w:t>A(10)</w:t>
            </w:r>
          </w:p>
        </w:tc>
        <w:tc>
          <w:tcPr>
            <w:tcW w:w="90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SELECTOR</w:t>
            </w:r>
          </w:p>
        </w:tc>
        <w:tc>
          <w:tcPr>
            <w:tcW w:w="1800" w:type="dxa"/>
            <w:gridSpan w:val="2"/>
          </w:tcPr>
          <w:p w:rsidR="00CD5C68" w:rsidRPr="00425C8F" w:rsidRDefault="00CD5C68" w:rsidP="00940B20">
            <w:pPr>
              <w:pStyle w:val="Tablecontent"/>
              <w:rPr>
                <w:lang w:val="en-IN"/>
              </w:rPr>
            </w:pPr>
            <w:r w:rsidRPr="00425C8F">
              <w:rPr>
                <w:lang w:val="en-IN"/>
              </w:rPr>
              <w:t>&lt;Selector&gt;</w:t>
            </w:r>
          </w:p>
        </w:tc>
        <w:tc>
          <w:tcPr>
            <w:tcW w:w="2160" w:type="dxa"/>
            <w:gridSpan w:val="2"/>
          </w:tcPr>
          <w:p w:rsidR="00CD5C68" w:rsidRPr="00425C8F" w:rsidRDefault="00CD5C68" w:rsidP="00940B20">
            <w:pPr>
              <w:pStyle w:val="Tablecontent"/>
              <w:rPr>
                <w:lang w:val="en-IN"/>
              </w:rPr>
            </w:pPr>
            <w:r w:rsidRPr="00425C8F">
              <w:rPr>
                <w:lang w:val="en-IN"/>
              </w:rPr>
              <w:t>Selector should be numeric</w:t>
            </w:r>
          </w:p>
          <w:p w:rsidR="00CD5C68" w:rsidRPr="00425C8F" w:rsidRDefault="00CD5C68" w:rsidP="00940B20">
            <w:pPr>
              <w:pStyle w:val="Tablecontent"/>
              <w:rPr>
                <w:lang w:val="en-IN"/>
              </w:rPr>
            </w:pPr>
            <w:r w:rsidRPr="00425C8F">
              <w:rPr>
                <w:lang w:val="en-IN"/>
              </w:rPr>
              <w:t>1 – CVG</w:t>
            </w:r>
          </w:p>
          <w:p w:rsidR="00CD5C68" w:rsidRPr="00425C8F" w:rsidRDefault="00CD5C68" w:rsidP="00940B20">
            <w:pPr>
              <w:pStyle w:val="Tablecontent"/>
              <w:rPr>
                <w:lang w:val="en-IN"/>
              </w:rPr>
            </w:pPr>
          </w:p>
        </w:tc>
        <w:tc>
          <w:tcPr>
            <w:tcW w:w="1856" w:type="dxa"/>
            <w:gridSpan w:val="2"/>
          </w:tcPr>
          <w:p w:rsidR="00CD5C68" w:rsidRPr="00425C8F" w:rsidRDefault="00CD5C68" w:rsidP="00940B20">
            <w:pPr>
              <w:pStyle w:val="Tablecontent"/>
              <w:rPr>
                <w:lang w:val="en-IN"/>
              </w:rPr>
            </w:pPr>
            <w:r w:rsidRPr="00425C8F">
              <w:rPr>
                <w:lang w:val="en-IN"/>
              </w:rPr>
              <w:t>1</w:t>
            </w:r>
          </w:p>
        </w:tc>
        <w:tc>
          <w:tcPr>
            <w:tcW w:w="1024" w:type="dxa"/>
            <w:gridSpan w:val="2"/>
          </w:tcPr>
          <w:p w:rsidR="00CD5C68" w:rsidRPr="00425C8F" w:rsidRDefault="00CD5C68" w:rsidP="00940B20">
            <w:pPr>
              <w:pStyle w:val="Tablecontent"/>
              <w:rPr>
                <w:lang w:val="en-IN"/>
              </w:rPr>
            </w:pPr>
            <w:r w:rsidRPr="00425C8F">
              <w:rPr>
                <w:lang w:val="en-IN"/>
              </w:rPr>
              <w:t>A(10)</w:t>
            </w:r>
          </w:p>
        </w:tc>
        <w:tc>
          <w:tcPr>
            <w:tcW w:w="900" w:type="dxa"/>
          </w:tcPr>
          <w:p w:rsidR="00CD5C68" w:rsidRPr="00425C8F" w:rsidRDefault="00CD5C68" w:rsidP="00940B20">
            <w:pPr>
              <w:pStyle w:val="Tablecontent"/>
              <w:rPr>
                <w:lang w:val="en-IN"/>
              </w:rPr>
            </w:pPr>
            <w:r w:rsidRPr="00425C8F">
              <w:rPr>
                <w:lang w:val="en-IN"/>
              </w:rPr>
              <w:t>M</w:t>
            </w:r>
          </w:p>
          <w:p w:rsidR="00CD5C68" w:rsidRPr="00425C8F" w:rsidRDefault="00CD5C68" w:rsidP="00940B20">
            <w:pPr>
              <w:pStyle w:val="Tablecontent"/>
              <w:rPr>
                <w:lang w:val="en-IN"/>
              </w:rPr>
            </w:pPr>
            <w:r w:rsidRPr="00425C8F">
              <w:rPr>
                <w:lang w:val="en-IN"/>
              </w:rPr>
              <w:t>Default value 1</w:t>
            </w:r>
          </w:p>
        </w:tc>
      </w:tr>
      <w:tr w:rsidR="00CD5C68" w:rsidRPr="00425C8F" w:rsidTr="00940B20">
        <w:trPr>
          <w:trHeight w:val="277"/>
        </w:trPr>
        <w:tc>
          <w:tcPr>
            <w:tcW w:w="1800" w:type="dxa"/>
            <w:gridSpan w:val="2"/>
          </w:tcPr>
          <w:p w:rsidR="00CD5C68" w:rsidRPr="00425C8F" w:rsidRDefault="00CD5C68" w:rsidP="00940B20">
            <w:pPr>
              <w:pStyle w:val="Tablecontent"/>
              <w:tabs>
                <w:tab w:val="left" w:pos="1440"/>
              </w:tabs>
              <w:rPr>
                <w:lang w:val="en-IN"/>
              </w:rPr>
            </w:pPr>
            <w:r w:rsidRPr="00425C8F">
              <w:rPr>
                <w:lang w:val="en-IN"/>
              </w:rPr>
              <w:t>GIFTER_MSISDN</w:t>
            </w:r>
          </w:p>
        </w:tc>
        <w:tc>
          <w:tcPr>
            <w:tcW w:w="1800" w:type="dxa"/>
            <w:gridSpan w:val="2"/>
          </w:tcPr>
          <w:p w:rsidR="00CD5C68" w:rsidRPr="00425C8F" w:rsidRDefault="00CD5C68" w:rsidP="00940B20">
            <w:pPr>
              <w:pStyle w:val="Tablecontent"/>
              <w:rPr>
                <w:lang w:val="en-IN"/>
              </w:rPr>
            </w:pPr>
            <w:r w:rsidRPr="00425C8F">
              <w:rPr>
                <w:lang w:val="en-IN"/>
              </w:rPr>
              <w:t>Gifter MSISDN</w:t>
            </w:r>
          </w:p>
        </w:tc>
        <w:tc>
          <w:tcPr>
            <w:tcW w:w="2160" w:type="dxa"/>
            <w:gridSpan w:val="2"/>
          </w:tcPr>
          <w:p w:rsidR="00CD5C68" w:rsidRPr="00425C8F" w:rsidRDefault="00CD5C68" w:rsidP="00940B20">
            <w:pPr>
              <w:pStyle w:val="Tablecontent"/>
              <w:rPr>
                <w:lang w:val="en-IN"/>
              </w:rPr>
            </w:pPr>
            <w:r w:rsidRPr="00425C8F">
              <w:rPr>
                <w:lang w:val="en-IN"/>
              </w:rPr>
              <w:t>MSISDN of the gifter.</w:t>
            </w:r>
          </w:p>
        </w:tc>
        <w:tc>
          <w:tcPr>
            <w:tcW w:w="1856" w:type="dxa"/>
            <w:gridSpan w:val="2"/>
          </w:tcPr>
          <w:p w:rsidR="00CD5C68" w:rsidRPr="00425C8F" w:rsidRDefault="00CD5C68" w:rsidP="00940B20">
            <w:pPr>
              <w:pStyle w:val="Tablecontent"/>
              <w:rPr>
                <w:lang w:val="en-IN"/>
              </w:rPr>
            </w:pPr>
            <w:r w:rsidRPr="00425C8F">
              <w:rPr>
                <w:lang w:val="en-IN"/>
              </w:rPr>
              <w:t>9942222</w:t>
            </w:r>
          </w:p>
        </w:tc>
        <w:tc>
          <w:tcPr>
            <w:tcW w:w="1024" w:type="dxa"/>
            <w:gridSpan w:val="2"/>
          </w:tcPr>
          <w:p w:rsidR="00CD5C68" w:rsidRPr="00425C8F" w:rsidRDefault="00CD5C68" w:rsidP="00940B20">
            <w:pPr>
              <w:pStyle w:val="Tablecontent"/>
              <w:rPr>
                <w:lang w:val="en-IN"/>
              </w:rPr>
            </w:pPr>
            <w:r w:rsidRPr="00425C8F">
              <w:rPr>
                <w:lang w:val="en-IN"/>
              </w:rPr>
              <w:t>N (15)</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gridSpan w:val="2"/>
          </w:tcPr>
          <w:p w:rsidR="00CD5C68" w:rsidRPr="00425C8F" w:rsidRDefault="00CD5C68" w:rsidP="00940B20">
            <w:pPr>
              <w:pStyle w:val="Tablecontent"/>
              <w:tabs>
                <w:tab w:val="left" w:pos="1500"/>
              </w:tabs>
              <w:rPr>
                <w:lang w:val="en-IN"/>
              </w:rPr>
            </w:pPr>
            <w:r w:rsidRPr="00425C8F">
              <w:rPr>
                <w:lang w:val="en-IN"/>
              </w:rPr>
              <w:t>GIFTER_NAME</w:t>
            </w:r>
          </w:p>
        </w:tc>
        <w:tc>
          <w:tcPr>
            <w:tcW w:w="1800" w:type="dxa"/>
            <w:gridSpan w:val="2"/>
          </w:tcPr>
          <w:p w:rsidR="00CD5C68" w:rsidRPr="00425C8F" w:rsidRDefault="00CD5C68" w:rsidP="00940B20">
            <w:pPr>
              <w:pStyle w:val="Tablecontent"/>
              <w:rPr>
                <w:lang w:val="en-IN"/>
              </w:rPr>
            </w:pPr>
            <w:r w:rsidRPr="00425C8F">
              <w:rPr>
                <w:lang w:val="en-IN"/>
              </w:rPr>
              <w:t>Gifter NAME</w:t>
            </w:r>
          </w:p>
        </w:tc>
        <w:tc>
          <w:tcPr>
            <w:tcW w:w="2160" w:type="dxa"/>
            <w:gridSpan w:val="2"/>
          </w:tcPr>
          <w:p w:rsidR="00CD5C68" w:rsidRPr="00425C8F" w:rsidRDefault="00CD5C68" w:rsidP="00940B20">
            <w:pPr>
              <w:pStyle w:val="Tablecontent"/>
              <w:jc w:val="center"/>
              <w:rPr>
                <w:lang w:val="en-IN"/>
              </w:rPr>
            </w:pPr>
            <w:r w:rsidRPr="00425C8F">
              <w:rPr>
                <w:lang w:val="en-IN"/>
              </w:rPr>
              <w:t>Name of the gifter.</w:t>
            </w:r>
          </w:p>
        </w:tc>
        <w:tc>
          <w:tcPr>
            <w:tcW w:w="1856" w:type="dxa"/>
            <w:gridSpan w:val="2"/>
          </w:tcPr>
          <w:p w:rsidR="00CD5C68" w:rsidRPr="00425C8F" w:rsidRDefault="00CD5C68" w:rsidP="00940B20">
            <w:pPr>
              <w:pStyle w:val="Tablecontent"/>
              <w:rPr>
                <w:lang w:val="en-IN"/>
              </w:rPr>
            </w:pPr>
            <w:r w:rsidRPr="00425C8F">
              <w:rPr>
                <w:lang w:val="en-IN"/>
              </w:rPr>
              <w:t>Chad</w:t>
            </w:r>
          </w:p>
        </w:tc>
        <w:tc>
          <w:tcPr>
            <w:tcW w:w="1024" w:type="dxa"/>
            <w:gridSpan w:val="2"/>
          </w:tcPr>
          <w:p w:rsidR="00CD5C68" w:rsidRPr="00425C8F" w:rsidRDefault="00CD5C68" w:rsidP="00940B20">
            <w:pPr>
              <w:pStyle w:val="Tablecontent"/>
              <w:rPr>
                <w:lang w:val="en-IN"/>
              </w:rPr>
            </w:pPr>
            <w:r w:rsidRPr="00425C8F">
              <w:rPr>
                <w:lang w:val="en-IN"/>
              </w:rPr>
              <w:t>A (20)</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gridSpan w:val="2"/>
          </w:tcPr>
          <w:p w:rsidR="00CD5C68" w:rsidRPr="00425C8F" w:rsidRDefault="00CD5C68" w:rsidP="00940B20">
            <w:pPr>
              <w:pStyle w:val="Tablecontent"/>
              <w:jc w:val="center"/>
              <w:rPr>
                <w:lang w:val="en-IN"/>
              </w:rPr>
            </w:pPr>
            <w:r w:rsidRPr="00425C8F">
              <w:rPr>
                <w:lang w:val="en-IN"/>
              </w:rPr>
              <w:t>GIFTER_LANGUAGE</w:t>
            </w:r>
          </w:p>
        </w:tc>
        <w:tc>
          <w:tcPr>
            <w:tcW w:w="1800" w:type="dxa"/>
            <w:gridSpan w:val="2"/>
          </w:tcPr>
          <w:p w:rsidR="00CD5C68" w:rsidRPr="00425C8F" w:rsidRDefault="00CD5C68" w:rsidP="00940B20">
            <w:pPr>
              <w:pStyle w:val="Tablecontent"/>
              <w:rPr>
                <w:lang w:val="en-IN"/>
              </w:rPr>
            </w:pPr>
            <w:r w:rsidRPr="00425C8F">
              <w:rPr>
                <w:lang w:val="en-IN"/>
              </w:rPr>
              <w:t>Gifter Language</w:t>
            </w:r>
          </w:p>
        </w:tc>
        <w:tc>
          <w:tcPr>
            <w:tcW w:w="2160" w:type="dxa"/>
            <w:gridSpan w:val="2"/>
          </w:tcPr>
          <w:p w:rsidR="00CD5C68" w:rsidRPr="00425C8F" w:rsidRDefault="00CD5C68" w:rsidP="00940B20">
            <w:pPr>
              <w:pStyle w:val="Tablecontent"/>
              <w:rPr>
                <w:lang w:val="en-IN"/>
              </w:rPr>
            </w:pPr>
            <w:r w:rsidRPr="00425C8F">
              <w:rPr>
                <w:lang w:val="en-IN"/>
              </w:rPr>
              <w:t>Numeric only, Retailer Language Code</w:t>
            </w:r>
          </w:p>
          <w:p w:rsidR="00CD5C68" w:rsidRPr="00425C8F" w:rsidRDefault="00CD5C68" w:rsidP="00940B20">
            <w:pPr>
              <w:rPr>
                <w:lang w:val="en-IN"/>
              </w:rPr>
            </w:pPr>
          </w:p>
          <w:p w:rsidR="00CD5C68" w:rsidRPr="00425C8F" w:rsidRDefault="00CD5C68" w:rsidP="00940B20">
            <w:pPr>
              <w:rPr>
                <w:lang w:val="en-IN"/>
              </w:rPr>
            </w:pPr>
            <w:r w:rsidRPr="00425C8F">
              <w:rPr>
                <w:lang w:val="en-IN"/>
              </w:rPr>
              <w:t xml:space="preserve">This code must be defined in </w:t>
            </w:r>
            <w:r w:rsidR="007C479A" w:rsidRPr="00425C8F">
              <w:rPr>
                <w:lang w:val="en-IN"/>
              </w:rPr>
              <w:t>PreTUPS</w:t>
            </w:r>
            <w:r w:rsidRPr="00425C8F">
              <w:rPr>
                <w:lang w:val="en-IN"/>
              </w:rPr>
              <w:t xml:space="preserve"> system.</w:t>
            </w:r>
          </w:p>
        </w:tc>
        <w:tc>
          <w:tcPr>
            <w:tcW w:w="1856" w:type="dxa"/>
            <w:gridSpan w:val="2"/>
          </w:tcPr>
          <w:p w:rsidR="00CD5C68" w:rsidRPr="00425C8F" w:rsidRDefault="00CD5C68" w:rsidP="00940B20">
            <w:pPr>
              <w:pStyle w:val="Tablecontent"/>
              <w:rPr>
                <w:lang w:val="en-IN"/>
              </w:rPr>
            </w:pPr>
            <w:r w:rsidRPr="00425C8F">
              <w:rPr>
                <w:lang w:val="en-IN"/>
              </w:rPr>
              <w:t>0</w:t>
            </w:r>
          </w:p>
        </w:tc>
        <w:tc>
          <w:tcPr>
            <w:tcW w:w="1024" w:type="dxa"/>
            <w:gridSpan w:val="2"/>
          </w:tcPr>
          <w:p w:rsidR="00CD5C68" w:rsidRPr="00425C8F" w:rsidRDefault="00CD5C68" w:rsidP="00940B20">
            <w:pPr>
              <w:pStyle w:val="Tablecontent"/>
              <w:rPr>
                <w:lang w:val="en-IN"/>
              </w:rPr>
            </w:pPr>
            <w:r w:rsidRPr="00425C8F">
              <w:rPr>
                <w:lang w:val="en-IN"/>
              </w:rPr>
              <w:t>A(10)</w:t>
            </w:r>
          </w:p>
        </w:tc>
        <w:tc>
          <w:tcPr>
            <w:tcW w:w="900" w:type="dxa"/>
          </w:tcPr>
          <w:p w:rsidR="00CD5C68" w:rsidRPr="00425C8F" w:rsidRDefault="00CD5C68" w:rsidP="00940B20">
            <w:pPr>
              <w:pStyle w:val="Tablecontent"/>
              <w:rPr>
                <w:lang w:val="en-IN"/>
              </w:rPr>
            </w:pPr>
            <w:r w:rsidRPr="00425C8F">
              <w:rPr>
                <w:lang w:val="en-IN"/>
              </w:rPr>
              <w:t>O (Tag is mandatory)</w:t>
            </w:r>
          </w:p>
        </w:tc>
      </w:tr>
    </w:tbl>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User/Sender validation login</w:t>
      </w:r>
    </w:p>
    <w:p w:rsidR="00CD5C68" w:rsidRPr="00425C8F" w:rsidRDefault="00CD5C68" w:rsidP="00CD5C68">
      <w:pPr>
        <w:pStyle w:val="ListBullet1"/>
        <w:rPr>
          <w:lang w:val="en-IN"/>
        </w:rPr>
      </w:pPr>
      <w:r w:rsidRPr="00425C8F">
        <w:rPr>
          <w:lang w:val="en-IN"/>
        </w:rPr>
        <w:t>If MSISDN value is available then user will be validated on the basis of the MSISDN and PIN</w:t>
      </w:r>
    </w:p>
    <w:p w:rsidR="00CD5C68" w:rsidRPr="00425C8F" w:rsidRDefault="00CD5C68" w:rsidP="00CD5C68">
      <w:pPr>
        <w:pStyle w:val="ListBullet1"/>
        <w:rPr>
          <w:lang w:val="en-IN"/>
        </w:rPr>
      </w:pPr>
      <w:r w:rsidRPr="00425C8F">
        <w:rPr>
          <w:lang w:val="en-IN"/>
        </w:rPr>
        <w:t>If EXTCODE value is available then user will be validated on the basis of the EXTCODE</w:t>
      </w:r>
    </w:p>
    <w:p w:rsidR="00CD5C68" w:rsidRPr="00425C8F" w:rsidRDefault="00CD5C68" w:rsidP="00CD5C68">
      <w:pPr>
        <w:pStyle w:val="ListBullet1"/>
        <w:rPr>
          <w:lang w:val="en-IN"/>
        </w:rPr>
      </w:pPr>
      <w:r w:rsidRPr="00425C8F">
        <w:rPr>
          <w:lang w:val="en-IN"/>
        </w:rPr>
        <w:t>If LOGINID tag value is available then user will be validated on the basis of the LOGINID and PASSWORD.</w:t>
      </w:r>
    </w:p>
    <w:p w:rsidR="00CD5C68" w:rsidRPr="00425C8F" w:rsidRDefault="00CD5C68" w:rsidP="00CD5C68">
      <w:pPr>
        <w:pStyle w:val="ListBullet1"/>
        <w:rPr>
          <w:lang w:val="en-IN"/>
        </w:rPr>
      </w:pPr>
      <w:r w:rsidRPr="00425C8F">
        <w:rPr>
          <w:lang w:val="en-IN"/>
        </w:rPr>
        <w:t xml:space="preserve">If values of more than one tag is present then user will be validated depending on those values e.g. (MSISDN and EXT code both present in request then user will be validated on the basis of the both) </w:t>
      </w:r>
    </w:p>
    <w:p w:rsidR="00CD5C68" w:rsidRPr="00425C8F" w:rsidRDefault="00CD5C68" w:rsidP="00CD5C68">
      <w:pPr>
        <w:pStyle w:val="ListBullet1"/>
        <w:rPr>
          <w:lang w:val="en-IN"/>
        </w:rPr>
      </w:pPr>
      <w:r w:rsidRPr="00425C8F">
        <w:rPr>
          <w:lang w:val="en-IN"/>
        </w:rPr>
        <w:t>If all the three are available then all will be validated. Between all of them any one would be mandatory.</w:t>
      </w:r>
    </w:p>
    <w:p w:rsidR="00CD5C68" w:rsidRPr="00425C8F" w:rsidRDefault="00CD5C68" w:rsidP="00CD5C68">
      <w:pPr>
        <w:pStyle w:val="ListBullet1"/>
        <w:rPr>
          <w:lang w:val="en-IN"/>
        </w:rPr>
      </w:pPr>
      <w:r w:rsidRPr="00425C8F">
        <w:rPr>
          <w:lang w:val="en-IN"/>
        </w:rPr>
        <w:t>Once the sender is validated, then the appropriate amount would be debited from its account.</w:t>
      </w:r>
    </w:p>
    <w:p w:rsidR="00CD5C68" w:rsidRPr="00425C8F" w:rsidRDefault="00CD5C68" w:rsidP="00CD5C68">
      <w:pPr>
        <w:pStyle w:val="ListBullet1"/>
        <w:rPr>
          <w:lang w:val="en-IN"/>
        </w:rPr>
      </w:pPr>
      <w:r w:rsidRPr="00425C8F">
        <w:rPr>
          <w:lang w:val="en-IN"/>
        </w:rPr>
        <w:lastRenderedPageBreak/>
        <w:t xml:space="preserve">Message to be send to the Gifter Number on the bases of gifter language provided </w:t>
      </w:r>
    </w:p>
    <w:p w:rsidR="00CD5C68" w:rsidRPr="00425C8F" w:rsidRDefault="00CD5C68" w:rsidP="00CD5C68">
      <w:pPr>
        <w:pStyle w:val="BodyText2"/>
        <w:tabs>
          <w:tab w:val="left" w:pos="7200"/>
        </w:tabs>
        <w:rPr>
          <w:lang w:val="en-IN"/>
        </w:rPr>
      </w:pPr>
    </w:p>
    <w:p w:rsidR="00CD5C68" w:rsidRPr="00425C8F" w:rsidRDefault="00CD5C68" w:rsidP="001E6309">
      <w:pPr>
        <w:pStyle w:val="Heading"/>
        <w:rPr>
          <w:color w:val="auto"/>
        </w:rPr>
      </w:pPr>
      <w:r w:rsidRPr="00425C8F">
        <w:rPr>
          <w:color w:val="auto"/>
        </w:rPr>
        <w:t>Response</w:t>
      </w:r>
    </w:p>
    <w:p w:rsidR="00CD5C68" w:rsidRPr="00425C8F" w:rsidRDefault="007C479A" w:rsidP="00CD5C68">
      <w:pPr>
        <w:pStyle w:val="BodyText2"/>
        <w:rPr>
          <w:lang w:val="en-IN"/>
        </w:rPr>
      </w:pPr>
      <w:r w:rsidRPr="00425C8F">
        <w:rPr>
          <w:lang w:val="en-IN"/>
        </w:rPr>
        <w:t>PreTUPS</w:t>
      </w:r>
      <w:r w:rsidR="00CD5C68" w:rsidRPr="00425C8F">
        <w:rPr>
          <w:lang w:val="en-IN"/>
        </w:rPr>
        <w:t xml:space="preserve"> will send following response (acknowledgement) to External transaction server for Credit recharge request:</w:t>
      </w:r>
    </w:p>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XML format:</w:t>
      </w:r>
    </w:p>
    <w:p w:rsidR="00CD5C68" w:rsidRPr="00425C8F" w:rsidRDefault="00CD5C68" w:rsidP="00B2413F">
      <w:pPr>
        <w:pStyle w:val="Code"/>
        <w:ind w:left="0"/>
        <w:rPr>
          <w:lang w:val="en-IN"/>
        </w:rPr>
      </w:pPr>
      <w:r w:rsidRPr="00425C8F">
        <w:rPr>
          <w:lang w:val="en-IN"/>
        </w:rPr>
        <w:t>&lt;?xml version="1.0"?&gt;</w:t>
      </w:r>
    </w:p>
    <w:p w:rsidR="00CD5C68" w:rsidRPr="00425C8F" w:rsidRDefault="00CD5C68" w:rsidP="00B2413F">
      <w:pPr>
        <w:pStyle w:val="Code"/>
        <w:ind w:left="0"/>
        <w:rPr>
          <w:lang w:val="en-IN"/>
        </w:rPr>
      </w:pPr>
      <w:r w:rsidRPr="00425C8F">
        <w:rPr>
          <w:lang w:val="en-IN"/>
        </w:rPr>
        <w:t>&lt;COMMAND&gt;</w:t>
      </w:r>
    </w:p>
    <w:p w:rsidR="00CD5C68" w:rsidRPr="00425C8F" w:rsidRDefault="00CD5C68" w:rsidP="00B2413F">
      <w:pPr>
        <w:pStyle w:val="Code"/>
        <w:ind w:left="0"/>
        <w:rPr>
          <w:lang w:val="en-IN"/>
        </w:rPr>
      </w:pPr>
      <w:r w:rsidRPr="00425C8F">
        <w:rPr>
          <w:lang w:val="en-IN"/>
        </w:rPr>
        <w:tab/>
        <w:t>&lt;TYPE&gt;EXGFTRCRESP&lt;/TYPE&gt;</w:t>
      </w:r>
      <w:r w:rsidRPr="00425C8F">
        <w:rPr>
          <w:lang w:val="en-IN"/>
        </w:rPr>
        <w:tab/>
      </w:r>
      <w:r w:rsidRPr="00425C8F">
        <w:rPr>
          <w:lang w:val="en-IN"/>
        </w:rPr>
        <w:tab/>
      </w:r>
    </w:p>
    <w:p w:rsidR="00CD5C68" w:rsidRPr="00425C8F" w:rsidRDefault="00CD5C68" w:rsidP="00B2413F">
      <w:pPr>
        <w:pStyle w:val="Code"/>
        <w:ind w:left="0"/>
        <w:rPr>
          <w:lang w:val="en-IN"/>
        </w:rPr>
      </w:pPr>
      <w:r w:rsidRPr="00425C8F">
        <w:rPr>
          <w:lang w:val="en-IN"/>
        </w:rPr>
        <w:tab/>
        <w:t>&lt;TXNSTATUS&gt;</w:t>
      </w:r>
      <w:r w:rsidRPr="00425C8F">
        <w:rPr>
          <w:i/>
          <w:iCs/>
          <w:lang w:val="en-IN"/>
        </w:rPr>
        <w:t>&lt;Transaction Status&gt;</w:t>
      </w:r>
      <w:r w:rsidR="001A6DBF">
        <w:rPr>
          <w:lang w:val="en-IN"/>
        </w:rPr>
        <w:t>&lt;/</w:t>
      </w:r>
      <w:r w:rsidRPr="00425C8F">
        <w:rPr>
          <w:lang w:val="en-IN"/>
        </w:rPr>
        <w:t>TXNSTATUS &gt;</w:t>
      </w:r>
    </w:p>
    <w:p w:rsidR="00CD5C68" w:rsidRPr="00425C8F" w:rsidRDefault="00CD5C68" w:rsidP="00B2413F">
      <w:pPr>
        <w:pStyle w:val="Code"/>
        <w:ind w:left="0" w:firstLine="720"/>
        <w:rPr>
          <w:lang w:val="en-IN"/>
        </w:rPr>
      </w:pPr>
      <w:r w:rsidRPr="00425C8F">
        <w:rPr>
          <w:lang w:val="en-IN"/>
        </w:rPr>
        <w:t>&lt;</w:t>
      </w:r>
      <w:r w:rsidR="00B1722A">
        <w:rPr>
          <w:lang w:val="en-IN"/>
        </w:rPr>
        <w:t>DATE&gt;&lt;Date and time</w:t>
      </w:r>
      <w:r w:rsidRPr="00425C8F">
        <w:rPr>
          <w:lang w:val="en-IN"/>
        </w:rPr>
        <w:t>&gt;&lt;/DATE&gt;</w:t>
      </w:r>
    </w:p>
    <w:p w:rsidR="00CD5C68" w:rsidRPr="00425C8F" w:rsidRDefault="00CD5C68" w:rsidP="00B2413F">
      <w:pPr>
        <w:pStyle w:val="Code"/>
        <w:ind w:left="720"/>
        <w:rPr>
          <w:lang w:val="en-IN"/>
        </w:rPr>
      </w:pPr>
      <w:r w:rsidRPr="00425C8F">
        <w:rPr>
          <w:lang w:val="en-IN"/>
        </w:rPr>
        <w:t>&lt;EXTREFNUM&gt;&lt;Unique Reference number in the external system&gt;&lt;/ EXTREFNUM&gt;</w:t>
      </w:r>
    </w:p>
    <w:p w:rsidR="00CD5C68" w:rsidRPr="00425C8F" w:rsidRDefault="00CD5C68" w:rsidP="00B2413F">
      <w:pPr>
        <w:pStyle w:val="Code"/>
        <w:ind w:left="0"/>
        <w:rPr>
          <w:lang w:val="en-IN"/>
        </w:rPr>
      </w:pPr>
      <w:r w:rsidRPr="00425C8F">
        <w:rPr>
          <w:lang w:val="en-IN"/>
        </w:rPr>
        <w:tab/>
        <w:t>&lt;TXNID&gt;</w:t>
      </w:r>
      <w:r w:rsidRPr="00425C8F">
        <w:rPr>
          <w:i/>
          <w:iCs/>
          <w:lang w:val="en-IN"/>
        </w:rPr>
        <w:t>&lt;</w:t>
      </w:r>
      <w:r w:rsidR="007C479A" w:rsidRPr="00425C8F">
        <w:rPr>
          <w:i/>
          <w:iCs/>
          <w:lang w:val="en-IN"/>
        </w:rPr>
        <w:t>PreTUPS</w:t>
      </w:r>
      <w:r w:rsidRPr="00425C8F">
        <w:rPr>
          <w:i/>
          <w:iCs/>
          <w:lang w:val="en-IN"/>
        </w:rPr>
        <w:t xml:space="preserve"> Transaction ID&gt;</w:t>
      </w:r>
      <w:r w:rsidR="001A6DBF">
        <w:rPr>
          <w:lang w:val="en-IN"/>
        </w:rPr>
        <w:t>&lt;/</w:t>
      </w:r>
      <w:r w:rsidRPr="00425C8F">
        <w:rPr>
          <w:lang w:val="en-IN"/>
        </w:rPr>
        <w:t>TXNID&gt;</w:t>
      </w:r>
    </w:p>
    <w:p w:rsidR="00CD5C68" w:rsidRPr="00425C8F" w:rsidRDefault="00CD5C68" w:rsidP="00B2413F">
      <w:pPr>
        <w:pStyle w:val="Code"/>
        <w:ind w:left="0"/>
        <w:rPr>
          <w:lang w:val="en-IN"/>
        </w:rPr>
      </w:pPr>
      <w:r w:rsidRPr="00425C8F">
        <w:rPr>
          <w:lang w:val="en-IN"/>
        </w:rPr>
        <w:tab/>
        <w:t>&lt;</w:t>
      </w:r>
      <w:r w:rsidR="001A6DBF">
        <w:rPr>
          <w:lang w:val="en-IN"/>
        </w:rPr>
        <w:t>MESSAGE&gt;&lt;Transaction Message&gt;&lt;/</w:t>
      </w:r>
      <w:r w:rsidRPr="00425C8F">
        <w:rPr>
          <w:lang w:val="en-IN"/>
        </w:rPr>
        <w:t>MESSAGE&gt;</w:t>
      </w:r>
    </w:p>
    <w:p w:rsidR="00CD5C68" w:rsidRPr="00425C8F" w:rsidRDefault="00CD5C68" w:rsidP="00B2413F">
      <w:pPr>
        <w:pStyle w:val="Code"/>
        <w:ind w:left="0"/>
        <w:rPr>
          <w:lang w:val="en-IN"/>
        </w:rPr>
      </w:pPr>
      <w:r w:rsidRPr="00425C8F">
        <w:rPr>
          <w:lang w:val="en-IN"/>
        </w:rPr>
        <w:t>&lt;/COMMAND&gt;</w:t>
      </w:r>
    </w:p>
    <w:p w:rsidR="00CD5C68" w:rsidRPr="00425C8F" w:rsidRDefault="00CD5C68" w:rsidP="001E6309">
      <w:pPr>
        <w:pStyle w:val="Heading"/>
        <w:rPr>
          <w:color w:val="auto"/>
        </w:rPr>
      </w:pPr>
      <w:r w:rsidRPr="00425C8F">
        <w:rPr>
          <w:color w:val="auto"/>
        </w:rPr>
        <w:t>Field Details</w:t>
      </w:r>
    </w:p>
    <w:tbl>
      <w:tblPr>
        <w:tblW w:w="95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800"/>
        <w:gridCol w:w="2340"/>
        <w:gridCol w:w="1260"/>
        <w:gridCol w:w="1260"/>
        <w:gridCol w:w="1496"/>
      </w:tblGrid>
      <w:tr w:rsidR="00CD5C68" w:rsidRPr="00425C8F" w:rsidTr="00B2413F">
        <w:trPr>
          <w:trHeight w:val="277"/>
          <w:tblHeader/>
        </w:trPr>
        <w:tc>
          <w:tcPr>
            <w:tcW w:w="144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340" w:type="dxa"/>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96" w:type="dxa"/>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cantSplit/>
          <w:trHeight w:val="277"/>
        </w:trPr>
        <w:tc>
          <w:tcPr>
            <w:tcW w:w="9596" w:type="dxa"/>
            <w:gridSpan w:val="6"/>
          </w:tcPr>
          <w:p w:rsidR="00CD5C68" w:rsidRPr="00425C8F" w:rsidRDefault="00CD5C68" w:rsidP="00940B20">
            <w:pPr>
              <w:pStyle w:val="Tablecontent"/>
              <w:rPr>
                <w:b/>
                <w:bCs/>
                <w:lang w:val="en-IN"/>
              </w:rPr>
            </w:pP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TYPE</w:t>
            </w:r>
          </w:p>
        </w:tc>
        <w:tc>
          <w:tcPr>
            <w:tcW w:w="1800" w:type="dxa"/>
          </w:tcPr>
          <w:p w:rsidR="00CD5C68" w:rsidRPr="00425C8F" w:rsidRDefault="00CD5C68" w:rsidP="00940B20">
            <w:pPr>
              <w:pStyle w:val="Tablecontent"/>
              <w:rPr>
                <w:lang w:val="en-IN"/>
              </w:rPr>
            </w:pPr>
            <w:r w:rsidRPr="00425C8F">
              <w:rPr>
                <w:lang w:val="en-IN"/>
              </w:rPr>
              <w:t>Response type</w:t>
            </w:r>
          </w:p>
        </w:tc>
        <w:tc>
          <w:tcPr>
            <w:tcW w:w="2340" w:type="dxa"/>
          </w:tcPr>
          <w:p w:rsidR="00CD5C68" w:rsidRPr="00425C8F" w:rsidRDefault="00CD5C68" w:rsidP="00940B20">
            <w:pPr>
              <w:pStyle w:val="Tablecontent"/>
              <w:rPr>
                <w:lang w:val="en-IN"/>
              </w:rPr>
            </w:pPr>
            <w:r w:rsidRPr="00425C8F">
              <w:rPr>
                <w:lang w:val="en-IN"/>
              </w:rPr>
              <w:t>Response Type</w:t>
            </w:r>
          </w:p>
        </w:tc>
        <w:tc>
          <w:tcPr>
            <w:tcW w:w="1260" w:type="dxa"/>
          </w:tcPr>
          <w:p w:rsidR="00CD5C68" w:rsidRPr="00425C8F" w:rsidRDefault="00CD5C68" w:rsidP="00940B20">
            <w:pPr>
              <w:pStyle w:val="Tablecontent"/>
              <w:rPr>
                <w:lang w:val="en-IN"/>
              </w:rPr>
            </w:pPr>
            <w:r w:rsidRPr="00425C8F">
              <w:rPr>
                <w:lang w:val="en-IN"/>
              </w:rPr>
              <w:t>EXGFTRCRESP</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TXNSTATUS</w:t>
            </w:r>
          </w:p>
        </w:tc>
        <w:tc>
          <w:tcPr>
            <w:tcW w:w="1800" w:type="dxa"/>
          </w:tcPr>
          <w:p w:rsidR="00CD5C68" w:rsidRPr="00425C8F" w:rsidRDefault="00CD5C68" w:rsidP="00940B20">
            <w:pPr>
              <w:pStyle w:val="Tablecontent"/>
              <w:rPr>
                <w:lang w:val="en-IN"/>
              </w:rPr>
            </w:pPr>
            <w:r w:rsidRPr="00425C8F">
              <w:rPr>
                <w:lang w:val="en-IN"/>
              </w:rPr>
              <w:t>Transaction Status</w:t>
            </w:r>
          </w:p>
        </w:tc>
        <w:tc>
          <w:tcPr>
            <w:tcW w:w="2340" w:type="dxa"/>
          </w:tcPr>
          <w:p w:rsidR="00CD5C68" w:rsidRPr="00425C8F" w:rsidRDefault="00CD5C68" w:rsidP="00940B20">
            <w:pPr>
              <w:pStyle w:val="Tablecontent"/>
              <w:rPr>
                <w:lang w:val="en-IN"/>
              </w:rPr>
            </w:pPr>
            <w:r w:rsidRPr="00425C8F">
              <w:rPr>
                <w:lang w:val="en-IN"/>
              </w:rPr>
              <w:t>Status of the request</w:t>
            </w:r>
          </w:p>
          <w:p w:rsidR="00CD5C68" w:rsidRPr="00425C8F" w:rsidRDefault="00CD5C68" w:rsidP="00940B20">
            <w:pPr>
              <w:pStyle w:val="TableListBullet1"/>
              <w:jc w:val="left"/>
              <w:rPr>
                <w:lang w:val="en-IN"/>
              </w:rPr>
            </w:pPr>
            <w:r w:rsidRPr="00425C8F">
              <w:rPr>
                <w:lang w:val="en-IN"/>
              </w:rPr>
              <w:t xml:space="preserve">Transaction Status= 200 means Success, </w:t>
            </w:r>
          </w:p>
          <w:p w:rsidR="00CD5C68" w:rsidRPr="00425C8F" w:rsidRDefault="00CD5C68" w:rsidP="00940B20">
            <w:pPr>
              <w:pStyle w:val="TableListBullet1"/>
              <w:jc w:val="left"/>
              <w:rPr>
                <w:lang w:val="en-IN"/>
              </w:rPr>
            </w:pPr>
            <w:r w:rsidRPr="00425C8F">
              <w:rPr>
                <w:lang w:val="en-IN"/>
              </w:rPr>
              <w:t xml:space="preserve">Transaction Status Other than 200 means failed </w:t>
            </w:r>
          </w:p>
        </w:tc>
        <w:tc>
          <w:tcPr>
            <w:tcW w:w="1260" w:type="dxa"/>
          </w:tcPr>
          <w:p w:rsidR="00CD5C68" w:rsidRPr="00425C8F" w:rsidRDefault="00CD5C68" w:rsidP="00940B20">
            <w:pPr>
              <w:pStyle w:val="Tablecontent"/>
              <w:rPr>
                <w:lang w:val="en-IN"/>
              </w:rPr>
            </w:pPr>
            <w:r w:rsidRPr="00425C8F">
              <w:rPr>
                <w:lang w:val="en-IN"/>
              </w:rPr>
              <w:t>200</w:t>
            </w:r>
          </w:p>
        </w:tc>
        <w:tc>
          <w:tcPr>
            <w:tcW w:w="1260" w:type="dxa"/>
          </w:tcPr>
          <w:p w:rsidR="00CD5C68" w:rsidRPr="00425C8F" w:rsidRDefault="00CD5C68" w:rsidP="00940B20">
            <w:pPr>
              <w:pStyle w:val="Tablecontent"/>
              <w:rPr>
                <w:lang w:val="en-IN"/>
              </w:rPr>
            </w:pPr>
            <w:r w:rsidRPr="00425C8F">
              <w:rPr>
                <w:lang w:val="en-IN"/>
              </w:rPr>
              <w:t>N (10)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DATE</w:t>
            </w:r>
          </w:p>
        </w:tc>
        <w:tc>
          <w:tcPr>
            <w:tcW w:w="1800" w:type="dxa"/>
          </w:tcPr>
          <w:p w:rsidR="00CD5C68" w:rsidRPr="00425C8F" w:rsidRDefault="00CD5C68" w:rsidP="00940B20">
            <w:pPr>
              <w:pStyle w:val="Tablecontent"/>
              <w:rPr>
                <w:lang w:val="en-IN"/>
              </w:rPr>
            </w:pPr>
            <w:r w:rsidRPr="00425C8F">
              <w:rPr>
                <w:lang w:val="en-IN"/>
              </w:rPr>
              <w:t>Date and time</w:t>
            </w:r>
          </w:p>
        </w:tc>
        <w:tc>
          <w:tcPr>
            <w:tcW w:w="2340" w:type="dxa"/>
          </w:tcPr>
          <w:p w:rsidR="00CD5C68" w:rsidRPr="00425C8F" w:rsidRDefault="00CD5C68" w:rsidP="00940B20">
            <w:pPr>
              <w:pStyle w:val="Tablecontent"/>
              <w:rPr>
                <w:lang w:val="en-IN"/>
              </w:rPr>
            </w:pPr>
            <w:r w:rsidRPr="00425C8F">
              <w:rPr>
                <w:lang w:val="en-IN"/>
              </w:rPr>
              <w:t xml:space="preserve">Date and time on which response was sent from </w:t>
            </w:r>
            <w:r w:rsidR="007C479A" w:rsidRPr="00425C8F">
              <w:rPr>
                <w:lang w:val="en-IN"/>
              </w:rPr>
              <w:t>PreTUPS</w:t>
            </w:r>
            <w:r w:rsidRPr="00425C8F">
              <w:rPr>
                <w:lang w:val="en-IN"/>
              </w:rPr>
              <w:t>. HH are in 24 Hour format</w:t>
            </w:r>
          </w:p>
        </w:tc>
        <w:tc>
          <w:tcPr>
            <w:tcW w:w="1260" w:type="dxa"/>
          </w:tcPr>
          <w:p w:rsidR="00CD5C68" w:rsidRPr="00425C8F" w:rsidRDefault="00CD5C68" w:rsidP="00940B20">
            <w:pPr>
              <w:pStyle w:val="Tablecontent"/>
              <w:rPr>
                <w:lang w:val="en-IN"/>
              </w:rPr>
            </w:pPr>
            <w:r w:rsidRPr="00425C8F">
              <w:rPr>
                <w:lang w:val="en-IN"/>
              </w:rPr>
              <w:t>DD/MM/YYYY HH24:MI:SS</w:t>
            </w:r>
          </w:p>
        </w:tc>
        <w:tc>
          <w:tcPr>
            <w:tcW w:w="1260" w:type="dxa"/>
          </w:tcPr>
          <w:p w:rsidR="00CD5C68" w:rsidRPr="00425C8F" w:rsidRDefault="00CD5C68" w:rsidP="00940B20">
            <w:pPr>
              <w:pStyle w:val="Tablecontent"/>
              <w:rPr>
                <w:lang w:val="en-IN"/>
              </w:rPr>
            </w:pPr>
            <w:r w:rsidRPr="00425C8F">
              <w:rPr>
                <w:lang w:val="en-IN"/>
              </w:rPr>
              <w:t>D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EXTREFNUM</w:t>
            </w:r>
          </w:p>
        </w:tc>
        <w:tc>
          <w:tcPr>
            <w:tcW w:w="1800" w:type="dxa"/>
          </w:tcPr>
          <w:p w:rsidR="00CD5C68" w:rsidRPr="00425C8F" w:rsidRDefault="00CD5C68" w:rsidP="00940B20">
            <w:pPr>
              <w:pStyle w:val="Tablecontent"/>
              <w:rPr>
                <w:lang w:val="en-IN"/>
              </w:rPr>
            </w:pPr>
            <w:r w:rsidRPr="00425C8F">
              <w:rPr>
                <w:lang w:val="en-IN"/>
              </w:rPr>
              <w:t>External Reference number</w:t>
            </w:r>
          </w:p>
        </w:tc>
        <w:tc>
          <w:tcPr>
            <w:tcW w:w="2340" w:type="dxa"/>
          </w:tcPr>
          <w:p w:rsidR="00CD5C68" w:rsidRPr="00425C8F" w:rsidRDefault="00CD5C68" w:rsidP="00940B20">
            <w:pPr>
              <w:pStyle w:val="Tablecontent"/>
              <w:rPr>
                <w:lang w:val="en-IN"/>
              </w:rPr>
            </w:pPr>
            <w:r w:rsidRPr="00425C8F">
              <w:rPr>
                <w:lang w:val="en-IN"/>
              </w:rPr>
              <w:t>Reference number that was passed by the external system</w:t>
            </w:r>
          </w:p>
        </w:tc>
        <w:tc>
          <w:tcPr>
            <w:tcW w:w="1260" w:type="dxa"/>
          </w:tcPr>
          <w:p w:rsidR="00CD5C68" w:rsidRPr="00425C8F" w:rsidRDefault="00CD5C68" w:rsidP="00940B20">
            <w:pPr>
              <w:pStyle w:val="Tablecontent"/>
              <w:rPr>
                <w:lang w:val="en-IN"/>
              </w:rPr>
            </w:pPr>
            <w:r w:rsidRPr="00425C8F">
              <w:rPr>
                <w:lang w:val="en-IN"/>
              </w:rPr>
              <w:t>12345</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O</w:t>
            </w:r>
          </w:p>
          <w:p w:rsidR="00CD5C68" w:rsidRPr="00425C8F" w:rsidRDefault="00CD5C68" w:rsidP="00940B20">
            <w:pPr>
              <w:pStyle w:val="Tablecontent"/>
              <w:rPr>
                <w:lang w:val="en-IN"/>
              </w:rPr>
            </w:pPr>
            <w:r w:rsidRPr="00425C8F">
              <w:rPr>
                <w:lang w:val="en-IN"/>
              </w:rPr>
              <w:t>(Tag is mandatory</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TXNID</w:t>
            </w:r>
          </w:p>
        </w:tc>
        <w:tc>
          <w:tcPr>
            <w:tcW w:w="1800" w:type="dxa"/>
          </w:tcPr>
          <w:p w:rsidR="00CD5C68" w:rsidRPr="00425C8F" w:rsidRDefault="00CD5C68" w:rsidP="00940B20">
            <w:pPr>
              <w:pStyle w:val="Tablecontent"/>
              <w:rPr>
                <w:lang w:val="en-IN"/>
              </w:rPr>
            </w:pPr>
            <w:r w:rsidRPr="00425C8F">
              <w:rPr>
                <w:lang w:val="en-IN"/>
              </w:rPr>
              <w:t>&lt;Transaction ID&gt;</w:t>
            </w:r>
          </w:p>
        </w:tc>
        <w:tc>
          <w:tcPr>
            <w:tcW w:w="2340" w:type="dxa"/>
          </w:tcPr>
          <w:p w:rsidR="00CD5C68" w:rsidRPr="00425C8F" w:rsidRDefault="007C479A" w:rsidP="00940B20">
            <w:pPr>
              <w:pStyle w:val="Tablecontent"/>
              <w:rPr>
                <w:lang w:val="en-IN"/>
              </w:rPr>
            </w:pPr>
            <w:r w:rsidRPr="00425C8F">
              <w:rPr>
                <w:lang w:val="en-IN"/>
              </w:rPr>
              <w:t>PreTUPS</w:t>
            </w:r>
            <w:r w:rsidR="00CD5C68" w:rsidRPr="00425C8F">
              <w:rPr>
                <w:lang w:val="en-IN"/>
              </w:rPr>
              <w:t xml:space="preserve"> Transaction ID for the Customer Recharge Transaction</w:t>
            </w:r>
          </w:p>
        </w:tc>
        <w:tc>
          <w:tcPr>
            <w:tcW w:w="1260" w:type="dxa"/>
          </w:tcPr>
          <w:p w:rsidR="00CD5C68" w:rsidRPr="00425C8F" w:rsidRDefault="00CD5C68" w:rsidP="00940B20">
            <w:pPr>
              <w:pStyle w:val="Tablecontent"/>
              <w:rPr>
                <w:lang w:val="en-IN"/>
              </w:rPr>
            </w:pPr>
            <w:r w:rsidRPr="00425C8F">
              <w:rPr>
                <w:lang w:val="en-IN"/>
              </w:rPr>
              <w:t>DL/05/000000015</w:t>
            </w:r>
          </w:p>
        </w:tc>
        <w:tc>
          <w:tcPr>
            <w:tcW w:w="1260" w:type="dxa"/>
          </w:tcPr>
          <w:p w:rsidR="00CD5C68" w:rsidRPr="00425C8F" w:rsidRDefault="00CD5C68" w:rsidP="00940B20">
            <w:pPr>
              <w:pStyle w:val="Tablecontent"/>
              <w:rPr>
                <w:lang w:val="en-IN"/>
              </w:rPr>
            </w:pPr>
            <w:r w:rsidRPr="00425C8F">
              <w:rPr>
                <w:lang w:val="en-IN"/>
              </w:rPr>
              <w:t>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MESSAGE</w:t>
            </w:r>
          </w:p>
        </w:tc>
        <w:tc>
          <w:tcPr>
            <w:tcW w:w="1800" w:type="dxa"/>
          </w:tcPr>
          <w:p w:rsidR="00CD5C68" w:rsidRPr="00425C8F" w:rsidRDefault="00CD5C68" w:rsidP="00940B20">
            <w:pPr>
              <w:pStyle w:val="Tablecontent"/>
              <w:rPr>
                <w:lang w:val="en-IN"/>
              </w:rPr>
            </w:pPr>
            <w:r w:rsidRPr="00425C8F">
              <w:rPr>
                <w:lang w:val="en-IN"/>
              </w:rPr>
              <w:t xml:space="preserve">Message that will given in response </w:t>
            </w:r>
          </w:p>
        </w:tc>
        <w:tc>
          <w:tcPr>
            <w:tcW w:w="2340" w:type="dxa"/>
          </w:tcPr>
          <w:p w:rsidR="00CD5C68" w:rsidRPr="00425C8F" w:rsidRDefault="00CD5C68" w:rsidP="00940B20">
            <w:pPr>
              <w:pStyle w:val="Tablecontent"/>
              <w:rPr>
                <w:lang w:val="en-IN"/>
              </w:rPr>
            </w:pPr>
            <w:r w:rsidRPr="00425C8F">
              <w:rPr>
                <w:lang w:val="en-IN"/>
              </w:rPr>
              <w:t>Message</w:t>
            </w:r>
          </w:p>
        </w:tc>
        <w:tc>
          <w:tcPr>
            <w:tcW w:w="1260" w:type="dxa"/>
          </w:tcPr>
          <w:p w:rsidR="00CD5C68" w:rsidRPr="00425C8F" w:rsidRDefault="00CD5C68" w:rsidP="00940B20">
            <w:pPr>
              <w:pStyle w:val="Tablecontent"/>
              <w:rPr>
                <w:lang w:val="en-IN"/>
              </w:rPr>
            </w:pPr>
          </w:p>
        </w:tc>
        <w:tc>
          <w:tcPr>
            <w:tcW w:w="1260" w:type="dxa"/>
          </w:tcPr>
          <w:p w:rsidR="00CD5C68" w:rsidRPr="00425C8F" w:rsidRDefault="00CD5C68" w:rsidP="00940B20">
            <w:pPr>
              <w:pStyle w:val="Tablecontent"/>
              <w:rPr>
                <w:lang w:val="en-IN"/>
              </w:rPr>
            </w:pPr>
            <w:r w:rsidRPr="00425C8F">
              <w:rPr>
                <w:lang w:val="en-IN"/>
              </w:rPr>
              <w:t>A (500)</w:t>
            </w:r>
          </w:p>
        </w:tc>
        <w:tc>
          <w:tcPr>
            <w:tcW w:w="1496" w:type="dxa"/>
          </w:tcPr>
          <w:p w:rsidR="00CD5C68" w:rsidRPr="00425C8F" w:rsidRDefault="00CD5C68" w:rsidP="00940B20">
            <w:pPr>
              <w:pStyle w:val="Tablecontent"/>
              <w:rPr>
                <w:lang w:val="en-IN"/>
              </w:rPr>
            </w:pPr>
            <w:r w:rsidRPr="00425C8F">
              <w:rPr>
                <w:lang w:val="en-IN"/>
              </w:rPr>
              <w:t>O</w:t>
            </w:r>
          </w:p>
          <w:p w:rsidR="00CD5C68" w:rsidRPr="00425C8F" w:rsidRDefault="00CD5C68" w:rsidP="00940B20">
            <w:pPr>
              <w:pStyle w:val="Tablecontent"/>
              <w:rPr>
                <w:lang w:val="en-IN"/>
              </w:rPr>
            </w:pPr>
            <w:r w:rsidRPr="00425C8F">
              <w:rPr>
                <w:lang w:val="en-IN"/>
              </w:rPr>
              <w:t>(Tag is mandatory</w:t>
            </w:r>
          </w:p>
        </w:tc>
      </w:tr>
    </w:tbl>
    <w:p w:rsidR="00CD5C68" w:rsidRPr="00425C8F" w:rsidRDefault="00CD5C68" w:rsidP="00CD5C68">
      <w:pPr>
        <w:pStyle w:val="BodyText2"/>
        <w:rPr>
          <w:lang w:val="en-IN"/>
        </w:rPr>
      </w:pP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If the TXNSTATUS is not 200 then the user would be shown the error message (MESSAGE tag) returned in the response.</w:t>
      </w:r>
    </w:p>
    <w:p w:rsidR="00CD5C68" w:rsidRPr="00425C8F" w:rsidRDefault="00CD5C68" w:rsidP="00CD5C68">
      <w:pPr>
        <w:pStyle w:val="BodyText2"/>
        <w:rPr>
          <w:lang w:val="en-IN"/>
        </w:rPr>
      </w:pP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lastRenderedPageBreak/>
        <w:t xml:space="preserve">If due to some resion external system does not received response of the above request then External transaction server can send the recharge status request to </w:t>
      </w:r>
      <w:r w:rsidR="007C479A" w:rsidRPr="00425C8F">
        <w:rPr>
          <w:color w:val="auto"/>
          <w:lang w:val="en-IN"/>
        </w:rPr>
        <w:t>PreTUPS</w:t>
      </w:r>
      <w:r w:rsidRPr="00425C8F">
        <w:rPr>
          <w:color w:val="auto"/>
          <w:lang w:val="en-IN"/>
        </w:rPr>
        <w:t xml:space="preserve"> for checking the final status of the transaction. </w:t>
      </w:r>
    </w:p>
    <w:p w:rsidR="00CD5C68" w:rsidRPr="00425C8F" w:rsidRDefault="00CD5C68" w:rsidP="00CD5C68">
      <w:pPr>
        <w:pStyle w:val="BodyText2"/>
        <w:rPr>
          <w:lang w:val="en-IN"/>
        </w:rPr>
      </w:pP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 xml:space="preserve">If transaction status is 200 then </w:t>
      </w:r>
      <w:r w:rsidR="007C479A" w:rsidRPr="00425C8F">
        <w:rPr>
          <w:color w:val="auto"/>
          <w:lang w:val="en-IN"/>
        </w:rPr>
        <w:t>PreTUPS</w:t>
      </w:r>
      <w:r w:rsidRPr="00425C8F">
        <w:rPr>
          <w:color w:val="auto"/>
          <w:lang w:val="en-IN"/>
        </w:rPr>
        <w:t xml:space="preserve"> will send Previous and post balance in the message tag.</w:t>
      </w:r>
    </w:p>
    <w:p w:rsidR="00CD5C68" w:rsidRPr="00425C8F" w:rsidRDefault="00CD5C68" w:rsidP="00CD5C68">
      <w:pPr>
        <w:pStyle w:val="BodyText2"/>
        <w:rPr>
          <w:lang w:val="en-IN"/>
        </w:rPr>
      </w:pPr>
    </w:p>
    <w:p w:rsidR="00CD5C68" w:rsidRPr="00425C8F" w:rsidRDefault="00CD5C68" w:rsidP="00CD5C68">
      <w:pPr>
        <w:pStyle w:val="BodyText2"/>
        <w:rPr>
          <w:lang w:val="en-IN"/>
        </w:rPr>
      </w:pPr>
    </w:p>
    <w:p w:rsidR="00CD5C68" w:rsidRPr="00425C8F" w:rsidRDefault="00CD5C68" w:rsidP="00337049">
      <w:pPr>
        <w:pStyle w:val="Heading2"/>
        <w:rPr>
          <w:lang w:val="en-IN"/>
        </w:rPr>
      </w:pPr>
      <w:bookmarkStart w:id="291" w:name="_Toc368313821"/>
      <w:bookmarkStart w:id="292" w:name="_Toc485139708"/>
      <w:r w:rsidRPr="00425C8F">
        <w:rPr>
          <w:lang w:val="en-IN"/>
        </w:rPr>
        <w:t>C2S Transfer (Fix line Recharge)</w:t>
      </w:r>
      <w:bookmarkEnd w:id="291"/>
      <w:bookmarkEnd w:id="292"/>
    </w:p>
    <w:p w:rsidR="00CD5C68" w:rsidRPr="00425C8F" w:rsidRDefault="00CD5C68" w:rsidP="00CD5C68">
      <w:pPr>
        <w:pStyle w:val="BodyText2"/>
        <w:rPr>
          <w:lang w:val="en-IN"/>
        </w:rPr>
      </w:pPr>
      <w:r w:rsidRPr="00425C8F">
        <w:rPr>
          <w:lang w:val="en-IN"/>
        </w:rPr>
        <w:t xml:space="preserve">External transaction server will send Customer Recharge request to </w:t>
      </w:r>
      <w:r w:rsidR="007C479A" w:rsidRPr="00425C8F">
        <w:rPr>
          <w:lang w:val="en-IN"/>
        </w:rPr>
        <w:t>PreTUPS</w:t>
      </w:r>
      <w:r w:rsidRPr="00425C8F">
        <w:rPr>
          <w:lang w:val="en-IN"/>
        </w:rPr>
        <w:t xml:space="preserve"> in the following format:</w:t>
      </w:r>
    </w:p>
    <w:p w:rsidR="00CD5C68" w:rsidRPr="00425C8F" w:rsidRDefault="00CD5C68" w:rsidP="001E6309">
      <w:pPr>
        <w:pStyle w:val="Heading"/>
        <w:rPr>
          <w:color w:val="auto"/>
        </w:rPr>
      </w:pPr>
      <w:r w:rsidRPr="00425C8F">
        <w:rPr>
          <w:color w:val="auto"/>
        </w:rPr>
        <w:t>XML format:</w:t>
      </w:r>
    </w:p>
    <w:p w:rsidR="00CD5C68" w:rsidRPr="00425C8F" w:rsidRDefault="00CD5C68" w:rsidP="006614F2">
      <w:pPr>
        <w:pStyle w:val="Code"/>
        <w:ind w:left="0"/>
        <w:rPr>
          <w:lang w:val="en-IN"/>
        </w:rPr>
      </w:pPr>
      <w:r w:rsidRPr="00425C8F">
        <w:rPr>
          <w:lang w:val="en-IN"/>
        </w:rPr>
        <w:t>&lt;?xml version="1.0"?&gt;</w:t>
      </w:r>
    </w:p>
    <w:p w:rsidR="00CD5C68" w:rsidRPr="00425C8F" w:rsidRDefault="00CD5C68" w:rsidP="006614F2">
      <w:pPr>
        <w:pStyle w:val="Code"/>
        <w:ind w:left="0"/>
        <w:rPr>
          <w:lang w:val="en-IN"/>
        </w:rPr>
      </w:pPr>
      <w:r w:rsidRPr="00425C8F">
        <w:rPr>
          <w:lang w:val="en-IN"/>
        </w:rPr>
        <w:t>&lt;COMMAND&gt;</w:t>
      </w:r>
    </w:p>
    <w:p w:rsidR="00CD5C68" w:rsidRPr="00425C8F" w:rsidRDefault="00CD5C68" w:rsidP="006614F2">
      <w:pPr>
        <w:pStyle w:val="Code"/>
        <w:ind w:left="0"/>
        <w:rPr>
          <w:lang w:val="en-IN"/>
        </w:rPr>
      </w:pPr>
      <w:r w:rsidRPr="00425C8F">
        <w:rPr>
          <w:lang w:val="en-IN"/>
        </w:rPr>
        <w:tab/>
        <w:t>&lt;TYPE&gt;EXPSTNRCREQ&lt;/TYPE&gt;</w:t>
      </w:r>
    </w:p>
    <w:p w:rsidR="00CD5C68" w:rsidRPr="00425C8F" w:rsidRDefault="006614F2" w:rsidP="006614F2">
      <w:pPr>
        <w:pStyle w:val="Code"/>
        <w:ind w:left="0"/>
        <w:rPr>
          <w:lang w:val="en-IN"/>
        </w:rPr>
      </w:pPr>
      <w:r w:rsidRPr="00425C8F">
        <w:rPr>
          <w:lang w:val="en-IN"/>
        </w:rPr>
        <w:tab/>
      </w:r>
      <w:r w:rsidR="00CD5C68" w:rsidRPr="00425C8F">
        <w:rPr>
          <w:lang w:val="en-IN"/>
        </w:rPr>
        <w:t>&lt;DATE&gt;&lt;Date and time &gt;&lt;/DATE&gt;</w:t>
      </w:r>
    </w:p>
    <w:p w:rsidR="00CD5C68" w:rsidRPr="00425C8F" w:rsidRDefault="00CD5C68" w:rsidP="006614F2">
      <w:pPr>
        <w:pStyle w:val="Code"/>
        <w:ind w:left="0"/>
        <w:rPr>
          <w:lang w:val="en-IN"/>
        </w:rPr>
      </w:pPr>
      <w:r w:rsidRPr="00425C8F">
        <w:rPr>
          <w:lang w:val="en-IN"/>
        </w:rPr>
        <w:tab/>
        <w:t>&lt;EXTNWCODE&gt;</w:t>
      </w:r>
      <w:r w:rsidRPr="00425C8F">
        <w:rPr>
          <w:i/>
          <w:iCs/>
          <w:lang w:val="en-IN"/>
        </w:rPr>
        <w:t>&lt;Network External Code&gt;</w:t>
      </w:r>
      <w:r w:rsidRPr="00425C8F">
        <w:rPr>
          <w:lang w:val="en-IN"/>
        </w:rPr>
        <w:t>&lt;/EXTNWCODE&gt;</w:t>
      </w:r>
    </w:p>
    <w:p w:rsidR="00CD5C68" w:rsidRPr="00425C8F" w:rsidRDefault="00CD5C68" w:rsidP="006614F2">
      <w:pPr>
        <w:pStyle w:val="Code"/>
        <w:ind w:left="0"/>
        <w:rPr>
          <w:lang w:val="en-IN"/>
        </w:rPr>
      </w:pPr>
      <w:r w:rsidRPr="00425C8F">
        <w:rPr>
          <w:lang w:val="en-IN"/>
        </w:rPr>
        <w:tab/>
        <w:t>&lt;MSISDN&gt;</w:t>
      </w:r>
      <w:r w:rsidRPr="00425C8F">
        <w:rPr>
          <w:i/>
          <w:iCs/>
          <w:lang w:val="en-IN"/>
        </w:rPr>
        <w:t>&lt;Retailer MSISDN&gt;</w:t>
      </w:r>
      <w:r w:rsidRPr="00425C8F">
        <w:rPr>
          <w:lang w:val="en-IN"/>
        </w:rPr>
        <w:t>&lt;/MSISDN&gt;</w:t>
      </w:r>
    </w:p>
    <w:p w:rsidR="00CD5C68" w:rsidRPr="00425C8F" w:rsidRDefault="00CD5C68" w:rsidP="006614F2">
      <w:pPr>
        <w:pStyle w:val="Code"/>
        <w:ind w:left="0"/>
        <w:rPr>
          <w:lang w:val="en-IN"/>
        </w:rPr>
      </w:pPr>
      <w:r w:rsidRPr="00425C8F">
        <w:rPr>
          <w:lang w:val="en-IN"/>
        </w:rPr>
        <w:tab/>
        <w:t>&lt;PIN&gt;&lt;123456&gt;&lt;/PIN&gt;</w:t>
      </w:r>
    </w:p>
    <w:p w:rsidR="00CD5C68" w:rsidRPr="00425C8F" w:rsidRDefault="00CD5C68" w:rsidP="006614F2">
      <w:pPr>
        <w:pStyle w:val="Code"/>
        <w:ind w:left="0"/>
        <w:rPr>
          <w:lang w:val="en-IN"/>
        </w:rPr>
      </w:pPr>
      <w:r w:rsidRPr="00425C8F">
        <w:rPr>
          <w:lang w:val="en-IN"/>
        </w:rPr>
        <w:tab/>
        <w:t>&lt;LOGINID&gt;&lt;Channel user Login ID&gt;&lt;/LOGINID&gt;</w:t>
      </w:r>
    </w:p>
    <w:p w:rsidR="00CD5C68" w:rsidRPr="00425C8F" w:rsidRDefault="00CD5C68" w:rsidP="006614F2">
      <w:pPr>
        <w:pStyle w:val="Code"/>
        <w:ind w:left="0"/>
        <w:rPr>
          <w:lang w:val="en-IN"/>
        </w:rPr>
      </w:pPr>
      <w:r w:rsidRPr="00425C8F">
        <w:rPr>
          <w:lang w:val="en-IN"/>
        </w:rPr>
        <w:tab/>
        <w:t>&lt;PASSWORD&gt;&lt;Channel User Login Password&gt;&lt;/PASSWORD&gt;</w:t>
      </w:r>
    </w:p>
    <w:p w:rsidR="00CD5C68" w:rsidRPr="00425C8F" w:rsidRDefault="00CD5C68" w:rsidP="006614F2">
      <w:pPr>
        <w:pStyle w:val="Code"/>
        <w:ind w:left="0"/>
        <w:rPr>
          <w:lang w:val="en-IN"/>
        </w:rPr>
      </w:pPr>
      <w:r w:rsidRPr="00425C8F">
        <w:rPr>
          <w:lang w:val="en-IN"/>
        </w:rPr>
        <w:tab/>
        <w:t>&lt;EXTCODE&gt;</w:t>
      </w:r>
      <w:r w:rsidRPr="00425C8F">
        <w:rPr>
          <w:i/>
          <w:iCs/>
          <w:lang w:val="en-IN"/>
        </w:rPr>
        <w:t>&lt;Channel user unique External code&gt;</w:t>
      </w:r>
      <w:r w:rsidRPr="00425C8F">
        <w:rPr>
          <w:lang w:val="en-IN"/>
        </w:rPr>
        <w:t>&lt;/EXTCODE&gt;</w:t>
      </w:r>
    </w:p>
    <w:p w:rsidR="00CD5C68" w:rsidRPr="00425C8F" w:rsidRDefault="00CD5C68" w:rsidP="006614F2">
      <w:pPr>
        <w:pStyle w:val="Code"/>
        <w:ind w:left="720"/>
        <w:rPr>
          <w:lang w:val="en-IN"/>
        </w:rPr>
      </w:pPr>
      <w:r w:rsidRPr="00425C8F">
        <w:rPr>
          <w:lang w:val="en-IN"/>
        </w:rPr>
        <w:t>&lt;EXTREFNUM&gt;&lt;Unique Reference number in the external system&gt;&lt;/EXTREFNUM&gt;</w:t>
      </w:r>
      <w:r w:rsidRPr="00425C8F">
        <w:rPr>
          <w:lang w:val="en-IN"/>
        </w:rPr>
        <w:tab/>
      </w:r>
    </w:p>
    <w:p w:rsidR="00CD5C68" w:rsidRPr="00425C8F" w:rsidRDefault="00CD5C68" w:rsidP="006614F2">
      <w:pPr>
        <w:pStyle w:val="Code"/>
        <w:ind w:left="0"/>
        <w:rPr>
          <w:lang w:val="en-IN"/>
        </w:rPr>
      </w:pPr>
      <w:r w:rsidRPr="00425C8F">
        <w:rPr>
          <w:lang w:val="en-IN"/>
        </w:rPr>
        <w:tab/>
        <w:t>&lt;MSISDN2&gt;&lt; Payee MSISDN&gt;&lt;/MSISDN2&gt;</w:t>
      </w:r>
    </w:p>
    <w:p w:rsidR="00CD5C68" w:rsidRPr="00425C8F" w:rsidRDefault="00CD5C68" w:rsidP="006614F2">
      <w:pPr>
        <w:pStyle w:val="Code"/>
        <w:ind w:left="0"/>
        <w:rPr>
          <w:lang w:val="en-IN"/>
        </w:rPr>
      </w:pPr>
      <w:r w:rsidRPr="00425C8F">
        <w:rPr>
          <w:lang w:val="en-IN"/>
        </w:rPr>
        <w:tab/>
        <w:t>&lt;AMOUNT&gt;&lt;Amount&gt;&lt;/AMOUNT&gt;</w:t>
      </w:r>
    </w:p>
    <w:p w:rsidR="00CD5C68" w:rsidRPr="00425C8F" w:rsidRDefault="00CD5C68" w:rsidP="006614F2">
      <w:pPr>
        <w:pStyle w:val="Code"/>
        <w:ind w:left="0" w:firstLine="720"/>
        <w:rPr>
          <w:lang w:val="en-IN"/>
        </w:rPr>
      </w:pPr>
      <w:r w:rsidRPr="00425C8F">
        <w:rPr>
          <w:lang w:val="en-IN"/>
        </w:rPr>
        <w:t>&lt;LANGUAGE1&gt;&lt;Retailer Language&gt;&lt;/LANGUAGE1&gt;</w:t>
      </w:r>
    </w:p>
    <w:p w:rsidR="00CD5C68" w:rsidRPr="00425C8F" w:rsidRDefault="00CD5C68" w:rsidP="006614F2">
      <w:pPr>
        <w:pStyle w:val="Code"/>
        <w:ind w:left="0" w:firstLine="720"/>
        <w:rPr>
          <w:lang w:val="en-IN"/>
        </w:rPr>
      </w:pPr>
      <w:r w:rsidRPr="00425C8F">
        <w:rPr>
          <w:lang w:val="en-IN"/>
        </w:rPr>
        <w:t>&lt;LANGUAGE2&gt;&lt;Noticer Language&gt;&lt;/LANGUAGE2&gt;</w:t>
      </w:r>
    </w:p>
    <w:p w:rsidR="00CD5C68" w:rsidRPr="00425C8F" w:rsidRDefault="00CD5C68" w:rsidP="006614F2">
      <w:pPr>
        <w:pStyle w:val="Code"/>
        <w:ind w:left="0" w:firstLine="720"/>
        <w:rPr>
          <w:lang w:val="en-IN"/>
        </w:rPr>
      </w:pPr>
      <w:r w:rsidRPr="00425C8F">
        <w:rPr>
          <w:lang w:val="en-IN"/>
        </w:rPr>
        <w:t>&lt;SELECTOR&gt;&lt;Selector&gt;&lt;/SELECTOR&gt;</w:t>
      </w:r>
    </w:p>
    <w:p w:rsidR="00CD5C68" w:rsidRPr="00425C8F" w:rsidRDefault="00CD5C68" w:rsidP="006614F2">
      <w:pPr>
        <w:pStyle w:val="Code"/>
        <w:ind w:left="720"/>
        <w:rPr>
          <w:lang w:val="en-IN"/>
        </w:rPr>
      </w:pPr>
      <w:r w:rsidRPr="00425C8F">
        <w:rPr>
          <w:lang w:val="en-IN"/>
        </w:rPr>
        <w:t>&lt;NOTIFICATION_MSISDN&gt;&lt;Notification MSISDN&gt;&lt;/NOTIFICATION_MSISDN&gt;</w:t>
      </w:r>
    </w:p>
    <w:p w:rsidR="00CD5C68" w:rsidRPr="00425C8F" w:rsidRDefault="00CD5C68" w:rsidP="006614F2">
      <w:pPr>
        <w:pStyle w:val="Code"/>
        <w:ind w:left="0"/>
        <w:rPr>
          <w:lang w:val="en-IN"/>
        </w:rPr>
      </w:pPr>
      <w:r w:rsidRPr="00425C8F">
        <w:rPr>
          <w:lang w:val="en-IN"/>
        </w:rPr>
        <w:t>&lt;/COMMAND&gt;</w:t>
      </w:r>
    </w:p>
    <w:p w:rsidR="00CD5C68" w:rsidRPr="00425C8F" w:rsidRDefault="00CD5C68" w:rsidP="00CD5C68">
      <w:pPr>
        <w:pStyle w:val="BodyText2"/>
        <w:rPr>
          <w:highlight w:val="yellow"/>
          <w:lang w:val="en-IN"/>
        </w:rPr>
      </w:pPr>
    </w:p>
    <w:p w:rsidR="00CD5C68" w:rsidRPr="00425C8F" w:rsidRDefault="00CD5C68" w:rsidP="001E6309">
      <w:pPr>
        <w:pStyle w:val="Heading"/>
        <w:rPr>
          <w:color w:val="auto"/>
        </w:rPr>
      </w:pPr>
      <w:r w:rsidRPr="00425C8F">
        <w:rPr>
          <w:color w:val="auto"/>
        </w:rPr>
        <w:t>Field Details</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1620"/>
        <w:gridCol w:w="2340"/>
        <w:gridCol w:w="1260"/>
        <w:gridCol w:w="1260"/>
        <w:gridCol w:w="1440"/>
      </w:tblGrid>
      <w:tr w:rsidR="00CD5C68" w:rsidRPr="00425C8F" w:rsidTr="0038621B">
        <w:trPr>
          <w:trHeight w:val="277"/>
          <w:tblHeader/>
        </w:trPr>
        <w:tc>
          <w:tcPr>
            <w:tcW w:w="1620" w:type="dxa"/>
            <w:tcBorders>
              <w:bottom w:val="single" w:sz="4"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620" w:type="dxa"/>
            <w:tcBorders>
              <w:bottom w:val="single" w:sz="4"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340" w:type="dxa"/>
            <w:tcBorders>
              <w:bottom w:val="single" w:sz="4"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tcBorders>
              <w:bottom w:val="single" w:sz="4"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tcBorders>
              <w:bottom w:val="single" w:sz="4"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40" w:type="dxa"/>
            <w:tcBorders>
              <w:bottom w:val="single" w:sz="4"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TYPE</w:t>
            </w:r>
          </w:p>
        </w:tc>
        <w:tc>
          <w:tcPr>
            <w:tcW w:w="1620" w:type="dxa"/>
          </w:tcPr>
          <w:p w:rsidR="00CD5C68" w:rsidRPr="00425C8F" w:rsidRDefault="00CD5C68" w:rsidP="00940B20">
            <w:pPr>
              <w:pStyle w:val="Tablecontent"/>
              <w:rPr>
                <w:lang w:val="en-IN"/>
              </w:rPr>
            </w:pPr>
            <w:r w:rsidRPr="00425C8F">
              <w:rPr>
                <w:lang w:val="en-IN"/>
              </w:rPr>
              <w:t>Request type</w:t>
            </w:r>
          </w:p>
        </w:tc>
        <w:tc>
          <w:tcPr>
            <w:tcW w:w="2340" w:type="dxa"/>
          </w:tcPr>
          <w:p w:rsidR="00CD5C68" w:rsidRPr="00425C8F" w:rsidRDefault="00CD5C68" w:rsidP="00940B20">
            <w:pPr>
              <w:pStyle w:val="Tablecontent"/>
              <w:rPr>
                <w:lang w:val="en-IN"/>
              </w:rPr>
            </w:pPr>
            <w:r w:rsidRPr="00425C8F">
              <w:rPr>
                <w:lang w:val="en-IN"/>
              </w:rPr>
              <w:t>Request Type, should be sent with each request – fixed</w:t>
            </w:r>
          </w:p>
        </w:tc>
        <w:tc>
          <w:tcPr>
            <w:tcW w:w="1260" w:type="dxa"/>
          </w:tcPr>
          <w:p w:rsidR="00CD5C68" w:rsidRPr="00425C8F" w:rsidRDefault="00CD5C68" w:rsidP="00940B20">
            <w:pPr>
              <w:pStyle w:val="Tablecontent"/>
              <w:rPr>
                <w:lang w:val="en-IN"/>
              </w:rPr>
            </w:pPr>
            <w:r w:rsidRPr="00425C8F">
              <w:rPr>
                <w:lang w:val="en-IN"/>
              </w:rPr>
              <w:t>EXPSTNRCREQ</w:t>
            </w:r>
          </w:p>
        </w:tc>
        <w:tc>
          <w:tcPr>
            <w:tcW w:w="1260" w:type="dxa"/>
          </w:tcPr>
          <w:p w:rsidR="00CD5C68" w:rsidRPr="00425C8F" w:rsidRDefault="00CD5C68" w:rsidP="00940B20">
            <w:pPr>
              <w:pStyle w:val="Tablecontent"/>
              <w:rPr>
                <w:lang w:val="en-IN"/>
              </w:rPr>
            </w:pPr>
            <w:r w:rsidRPr="00425C8F">
              <w:rPr>
                <w:lang w:val="en-IN"/>
              </w:rPr>
              <w:t>A (20)</w:t>
            </w:r>
          </w:p>
        </w:tc>
        <w:tc>
          <w:tcPr>
            <w:tcW w:w="144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DATE</w:t>
            </w:r>
          </w:p>
        </w:tc>
        <w:tc>
          <w:tcPr>
            <w:tcW w:w="1620" w:type="dxa"/>
          </w:tcPr>
          <w:p w:rsidR="00CD5C68" w:rsidRPr="00425C8F" w:rsidRDefault="00CD5C68" w:rsidP="00940B20">
            <w:pPr>
              <w:pStyle w:val="Tablecontent"/>
              <w:rPr>
                <w:lang w:val="en-IN"/>
              </w:rPr>
            </w:pPr>
            <w:r w:rsidRPr="00425C8F">
              <w:rPr>
                <w:lang w:val="en-IN"/>
              </w:rPr>
              <w:t>Date and time</w:t>
            </w:r>
          </w:p>
        </w:tc>
        <w:tc>
          <w:tcPr>
            <w:tcW w:w="2340" w:type="dxa"/>
          </w:tcPr>
          <w:p w:rsidR="00CD5C68" w:rsidRPr="00425C8F" w:rsidRDefault="00CD5C68" w:rsidP="00940B20">
            <w:pPr>
              <w:pStyle w:val="Tablecontent"/>
              <w:rPr>
                <w:lang w:val="en-IN"/>
              </w:rPr>
            </w:pPr>
            <w:r w:rsidRPr="00425C8F">
              <w:rPr>
                <w:lang w:val="en-IN"/>
              </w:rPr>
              <w:t>Date and time on which request was sent by external system, HH are in 24 Hour Format</w:t>
            </w:r>
          </w:p>
        </w:tc>
        <w:tc>
          <w:tcPr>
            <w:tcW w:w="1260" w:type="dxa"/>
          </w:tcPr>
          <w:p w:rsidR="00CD5C68" w:rsidRPr="00425C8F" w:rsidRDefault="00CD5C68" w:rsidP="00940B20">
            <w:pPr>
              <w:pStyle w:val="Tablecontent"/>
              <w:rPr>
                <w:lang w:val="en-IN"/>
              </w:rPr>
            </w:pPr>
            <w:r w:rsidRPr="00425C8F">
              <w:rPr>
                <w:lang w:val="en-IN"/>
              </w:rPr>
              <w:t>DD/MM/YYYY HH24:MI:SS</w:t>
            </w:r>
          </w:p>
        </w:tc>
        <w:tc>
          <w:tcPr>
            <w:tcW w:w="1260" w:type="dxa"/>
          </w:tcPr>
          <w:p w:rsidR="00CD5C68" w:rsidRPr="00425C8F" w:rsidRDefault="00CD5C68" w:rsidP="00940B20">
            <w:pPr>
              <w:pStyle w:val="Tablecontent"/>
              <w:rPr>
                <w:lang w:val="en-IN"/>
              </w:rPr>
            </w:pPr>
            <w:r w:rsidRPr="00425C8F">
              <w:rPr>
                <w:lang w:val="en-IN"/>
              </w:rPr>
              <w:t>D (20)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EXTNWCODE</w:t>
            </w:r>
          </w:p>
        </w:tc>
        <w:tc>
          <w:tcPr>
            <w:tcW w:w="1620" w:type="dxa"/>
          </w:tcPr>
          <w:p w:rsidR="00CD5C68" w:rsidRPr="00425C8F" w:rsidRDefault="00CD5C68" w:rsidP="00940B20">
            <w:pPr>
              <w:pStyle w:val="Tablecontent"/>
              <w:rPr>
                <w:lang w:val="en-IN"/>
              </w:rPr>
            </w:pPr>
            <w:r w:rsidRPr="00425C8F">
              <w:rPr>
                <w:lang w:val="en-IN"/>
              </w:rPr>
              <w:t xml:space="preserve">Network code </w:t>
            </w:r>
          </w:p>
        </w:tc>
        <w:tc>
          <w:tcPr>
            <w:tcW w:w="2340" w:type="dxa"/>
          </w:tcPr>
          <w:p w:rsidR="00CD5C68" w:rsidRPr="00425C8F" w:rsidRDefault="00CD5C68" w:rsidP="00940B20">
            <w:pPr>
              <w:pStyle w:val="Tablecontent"/>
              <w:rPr>
                <w:lang w:val="en-IN"/>
              </w:rPr>
            </w:pPr>
            <w:r w:rsidRPr="00425C8F">
              <w:rPr>
                <w:lang w:val="en-IN"/>
              </w:rPr>
              <w:t xml:space="preserve">Network code of the Channel User defined in </w:t>
            </w:r>
            <w:r w:rsidR="007C479A" w:rsidRPr="00425C8F">
              <w:rPr>
                <w:lang w:val="en-IN"/>
              </w:rPr>
              <w:t>PreTUPS</w:t>
            </w:r>
            <w:r w:rsidRPr="00425C8F">
              <w:rPr>
                <w:lang w:val="en-IN"/>
              </w:rPr>
              <w:t xml:space="preserve"> as External Network code</w:t>
            </w:r>
          </w:p>
        </w:tc>
        <w:tc>
          <w:tcPr>
            <w:tcW w:w="1260" w:type="dxa"/>
          </w:tcPr>
          <w:p w:rsidR="00CD5C68" w:rsidRPr="00425C8F" w:rsidRDefault="00CD5C68" w:rsidP="00940B20">
            <w:pPr>
              <w:pStyle w:val="Tablecontent"/>
              <w:rPr>
                <w:lang w:val="en-IN"/>
              </w:rPr>
            </w:pPr>
            <w:r w:rsidRPr="00425C8F">
              <w:rPr>
                <w:lang w:val="en-IN"/>
              </w:rPr>
              <w:t>MO</w:t>
            </w:r>
          </w:p>
        </w:tc>
        <w:tc>
          <w:tcPr>
            <w:tcW w:w="1260" w:type="dxa"/>
          </w:tcPr>
          <w:p w:rsidR="00CD5C68" w:rsidRPr="00425C8F" w:rsidRDefault="00CD5C68" w:rsidP="00940B20">
            <w:pPr>
              <w:pStyle w:val="Tablecontent"/>
              <w:rPr>
                <w:lang w:val="en-IN"/>
              </w:rPr>
            </w:pPr>
            <w:r w:rsidRPr="00425C8F">
              <w:rPr>
                <w:lang w:val="en-IN"/>
              </w:rPr>
              <w:t>A (2)</w:t>
            </w:r>
          </w:p>
        </w:tc>
        <w:tc>
          <w:tcPr>
            <w:tcW w:w="1440"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lastRenderedPageBreak/>
              <w:t>MSISDN</w:t>
            </w:r>
          </w:p>
        </w:tc>
        <w:tc>
          <w:tcPr>
            <w:tcW w:w="1620" w:type="dxa"/>
          </w:tcPr>
          <w:p w:rsidR="00CD5C68" w:rsidRPr="00425C8F" w:rsidRDefault="00CD5C68" w:rsidP="00940B20">
            <w:pPr>
              <w:pStyle w:val="Tablecontent"/>
              <w:rPr>
                <w:lang w:val="en-IN"/>
              </w:rPr>
            </w:pPr>
            <w:r w:rsidRPr="00425C8F">
              <w:rPr>
                <w:lang w:val="en-IN"/>
              </w:rPr>
              <w:t>Channel user/Subscriber MSISDN</w:t>
            </w:r>
          </w:p>
        </w:tc>
        <w:tc>
          <w:tcPr>
            <w:tcW w:w="2340" w:type="dxa"/>
          </w:tcPr>
          <w:p w:rsidR="00CD5C68" w:rsidRPr="00425C8F" w:rsidRDefault="00CD5C68" w:rsidP="00940B20">
            <w:pPr>
              <w:pStyle w:val="Tablecontent"/>
              <w:rPr>
                <w:lang w:val="en-IN"/>
              </w:rPr>
            </w:pPr>
            <w:r w:rsidRPr="00425C8F">
              <w:rPr>
                <w:lang w:val="en-IN"/>
              </w:rPr>
              <w:t>All MSISDN should be in national dial format i.e. without country code.</w:t>
            </w:r>
          </w:p>
          <w:p w:rsidR="00CD5C68" w:rsidRPr="00425C8F" w:rsidRDefault="00CD5C68" w:rsidP="00940B20">
            <w:pPr>
              <w:pStyle w:val="Tablecontent"/>
              <w:rPr>
                <w:lang w:val="en-IN"/>
              </w:rPr>
            </w:pPr>
            <w:r w:rsidRPr="00425C8F">
              <w:rPr>
                <w:b/>
                <w:bCs/>
                <w:lang w:val="en-IN"/>
              </w:rPr>
              <w:t>When MSISDN is available in request then PIN is mandatory for the request.</w:t>
            </w:r>
          </w:p>
        </w:tc>
        <w:tc>
          <w:tcPr>
            <w:tcW w:w="1260" w:type="dxa"/>
          </w:tcPr>
          <w:p w:rsidR="00CD5C68" w:rsidRPr="00425C8F" w:rsidRDefault="00CD5C68" w:rsidP="00940B20">
            <w:pPr>
              <w:pStyle w:val="Tablecontent"/>
              <w:rPr>
                <w:lang w:val="en-IN"/>
              </w:rPr>
            </w:pPr>
            <w:r w:rsidRPr="00425C8F">
              <w:rPr>
                <w:lang w:val="en-IN"/>
              </w:rPr>
              <w:t>9942222</w:t>
            </w:r>
          </w:p>
        </w:tc>
        <w:tc>
          <w:tcPr>
            <w:tcW w:w="1260" w:type="dxa"/>
          </w:tcPr>
          <w:p w:rsidR="00CD5C68" w:rsidRPr="00425C8F" w:rsidRDefault="00CD5C68" w:rsidP="00940B20">
            <w:pPr>
              <w:pStyle w:val="Tablecontent"/>
              <w:rPr>
                <w:lang w:val="en-IN"/>
              </w:rPr>
            </w:pPr>
            <w:r w:rsidRPr="00425C8F">
              <w:rPr>
                <w:lang w:val="en-IN"/>
              </w:rPr>
              <w:t>N (15)</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PIN</w:t>
            </w:r>
          </w:p>
        </w:tc>
        <w:tc>
          <w:tcPr>
            <w:tcW w:w="1620" w:type="dxa"/>
          </w:tcPr>
          <w:p w:rsidR="00CD5C68" w:rsidRPr="00425C8F" w:rsidRDefault="00CD5C68" w:rsidP="00940B20">
            <w:pPr>
              <w:pStyle w:val="Tablecontent"/>
              <w:rPr>
                <w:lang w:val="en-IN"/>
              </w:rPr>
            </w:pPr>
            <w:r w:rsidRPr="00425C8F">
              <w:rPr>
                <w:lang w:val="en-IN"/>
              </w:rPr>
              <w:t>Channel user/Subscriber PIN</w:t>
            </w:r>
          </w:p>
        </w:tc>
        <w:tc>
          <w:tcPr>
            <w:tcW w:w="2340" w:type="dxa"/>
          </w:tcPr>
          <w:p w:rsidR="00CD5C68" w:rsidRPr="00425C8F" w:rsidRDefault="00CD5C68" w:rsidP="00940B20">
            <w:pPr>
              <w:pStyle w:val="Tablecontent"/>
              <w:rPr>
                <w:lang w:val="en-IN"/>
              </w:rPr>
            </w:pPr>
            <w:r w:rsidRPr="00425C8F">
              <w:rPr>
                <w:lang w:val="en-IN"/>
              </w:rPr>
              <w:t>PIN of the user</w:t>
            </w:r>
          </w:p>
        </w:tc>
        <w:tc>
          <w:tcPr>
            <w:tcW w:w="1260" w:type="dxa"/>
          </w:tcPr>
          <w:p w:rsidR="00CD5C68" w:rsidRPr="00425C8F" w:rsidRDefault="00CD5C68" w:rsidP="00940B20">
            <w:pPr>
              <w:pStyle w:val="Tablecontent"/>
              <w:rPr>
                <w:lang w:val="en-IN"/>
              </w:rPr>
            </w:pPr>
            <w:r w:rsidRPr="00425C8F">
              <w:rPr>
                <w:lang w:val="en-IN"/>
              </w:rPr>
              <w:t>123</w:t>
            </w:r>
          </w:p>
        </w:tc>
        <w:tc>
          <w:tcPr>
            <w:tcW w:w="1260" w:type="dxa"/>
          </w:tcPr>
          <w:p w:rsidR="00CD5C68" w:rsidRPr="00425C8F" w:rsidRDefault="00CD5C68" w:rsidP="00940B20">
            <w:pPr>
              <w:pStyle w:val="Tablecontent"/>
              <w:rPr>
                <w:lang w:val="en-IN"/>
              </w:rPr>
            </w:pPr>
            <w:r w:rsidRPr="00425C8F">
              <w:rPr>
                <w:lang w:val="en-IN"/>
              </w:rPr>
              <w:t>A (10)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LOGINID</w:t>
            </w:r>
          </w:p>
        </w:tc>
        <w:tc>
          <w:tcPr>
            <w:tcW w:w="1620" w:type="dxa"/>
          </w:tcPr>
          <w:p w:rsidR="00CD5C68" w:rsidRPr="00425C8F" w:rsidRDefault="00CD5C68" w:rsidP="00940B20">
            <w:pPr>
              <w:pStyle w:val="Tablecontent"/>
              <w:rPr>
                <w:lang w:val="en-IN"/>
              </w:rPr>
            </w:pPr>
            <w:r w:rsidRPr="00425C8F">
              <w:rPr>
                <w:lang w:val="en-IN"/>
              </w:rPr>
              <w:t>Login ID</w:t>
            </w:r>
          </w:p>
        </w:tc>
        <w:tc>
          <w:tcPr>
            <w:tcW w:w="2340" w:type="dxa"/>
          </w:tcPr>
          <w:p w:rsidR="00CD5C68" w:rsidRPr="00425C8F" w:rsidRDefault="00CD5C68" w:rsidP="00940B20">
            <w:pPr>
              <w:pStyle w:val="Tablecontent"/>
              <w:rPr>
                <w:lang w:val="en-IN"/>
              </w:rPr>
            </w:pPr>
            <w:r w:rsidRPr="00425C8F">
              <w:rPr>
                <w:lang w:val="en-IN"/>
              </w:rPr>
              <w:t>Login ID of the Channel user</w:t>
            </w:r>
          </w:p>
          <w:p w:rsidR="00CD5C68" w:rsidRPr="00425C8F" w:rsidRDefault="00CD5C68" w:rsidP="00940B20">
            <w:pPr>
              <w:pStyle w:val="Tablecontent"/>
              <w:rPr>
                <w:lang w:val="en-IN"/>
              </w:rPr>
            </w:pPr>
            <w:r w:rsidRPr="00425C8F">
              <w:rPr>
                <w:b/>
                <w:bCs/>
                <w:lang w:val="en-IN"/>
              </w:rPr>
              <w:t>When LOGINID is available in request then PASSWORD is mandatory for the request</w:t>
            </w:r>
          </w:p>
        </w:tc>
        <w:tc>
          <w:tcPr>
            <w:tcW w:w="1260" w:type="dxa"/>
          </w:tcPr>
          <w:p w:rsidR="00CD5C68" w:rsidRPr="00425C8F" w:rsidRDefault="00CD5C68" w:rsidP="00940B20">
            <w:pPr>
              <w:pStyle w:val="Tablecontent"/>
              <w:rPr>
                <w:lang w:val="en-IN"/>
              </w:rPr>
            </w:pPr>
            <w:r w:rsidRPr="00425C8F">
              <w:rPr>
                <w:lang w:val="en-IN"/>
              </w:rPr>
              <w:t>Mo_cce</w:t>
            </w:r>
          </w:p>
        </w:tc>
        <w:tc>
          <w:tcPr>
            <w:tcW w:w="1260" w:type="dxa"/>
          </w:tcPr>
          <w:p w:rsidR="00CD5C68" w:rsidRPr="00425C8F" w:rsidRDefault="00CD5C68" w:rsidP="00940B20">
            <w:pPr>
              <w:pStyle w:val="Tablecontent"/>
              <w:rPr>
                <w:lang w:val="en-IN"/>
              </w:rPr>
            </w:pPr>
            <w:r w:rsidRPr="00425C8F">
              <w:rPr>
                <w:lang w:val="en-IN"/>
              </w:rPr>
              <w:t>A (20)</w:t>
            </w:r>
          </w:p>
        </w:tc>
        <w:tc>
          <w:tcPr>
            <w:tcW w:w="1440" w:type="dxa"/>
          </w:tcPr>
          <w:p w:rsidR="00CD5C68" w:rsidRPr="00425C8F" w:rsidRDefault="00CD5C68" w:rsidP="00940B20">
            <w:pPr>
              <w:pStyle w:val="Tablecontent"/>
              <w:rPr>
                <w:lang w:val="en-IN"/>
              </w:rPr>
            </w:pPr>
            <w:r w:rsidRPr="00425C8F">
              <w:rPr>
                <w:lang w:val="en-IN"/>
              </w:rPr>
              <w:t>O</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PASSWORD</w:t>
            </w:r>
          </w:p>
        </w:tc>
        <w:tc>
          <w:tcPr>
            <w:tcW w:w="1620" w:type="dxa"/>
          </w:tcPr>
          <w:p w:rsidR="00CD5C68" w:rsidRPr="00425C8F" w:rsidRDefault="00CD5C68" w:rsidP="00940B20">
            <w:pPr>
              <w:pStyle w:val="Tablecontent"/>
              <w:rPr>
                <w:lang w:val="en-IN"/>
              </w:rPr>
            </w:pPr>
            <w:r w:rsidRPr="00425C8F">
              <w:rPr>
                <w:lang w:val="en-IN"/>
              </w:rPr>
              <w:t>Password</w:t>
            </w:r>
          </w:p>
        </w:tc>
        <w:tc>
          <w:tcPr>
            <w:tcW w:w="2340" w:type="dxa"/>
          </w:tcPr>
          <w:p w:rsidR="00CD5C68" w:rsidRPr="00425C8F" w:rsidRDefault="00CD5C68" w:rsidP="00940B20">
            <w:pPr>
              <w:pStyle w:val="Tablecontent"/>
              <w:rPr>
                <w:lang w:val="en-IN"/>
              </w:rPr>
            </w:pPr>
            <w:r w:rsidRPr="00425C8F">
              <w:rPr>
                <w:lang w:val="en-IN"/>
              </w:rPr>
              <w:t>Password of the Channel user</w:t>
            </w:r>
          </w:p>
        </w:tc>
        <w:tc>
          <w:tcPr>
            <w:tcW w:w="1260" w:type="dxa"/>
          </w:tcPr>
          <w:p w:rsidR="00CD5C68" w:rsidRPr="00425C8F" w:rsidRDefault="00CD5C68" w:rsidP="00940B20">
            <w:pPr>
              <w:pStyle w:val="Tablecontent"/>
              <w:rPr>
                <w:lang w:val="en-IN"/>
              </w:rPr>
            </w:pPr>
            <w:r w:rsidRPr="00425C8F">
              <w:rPr>
                <w:lang w:val="en-IN"/>
              </w:rPr>
              <w:t>2468</w:t>
            </w:r>
          </w:p>
        </w:tc>
        <w:tc>
          <w:tcPr>
            <w:tcW w:w="1260" w:type="dxa"/>
          </w:tcPr>
          <w:p w:rsidR="00CD5C68" w:rsidRPr="00425C8F" w:rsidRDefault="00CD5C68" w:rsidP="00940B20">
            <w:pPr>
              <w:pStyle w:val="Tablecontent"/>
              <w:rPr>
                <w:lang w:val="en-IN"/>
              </w:rPr>
            </w:pPr>
            <w:r w:rsidRPr="00425C8F">
              <w:rPr>
                <w:lang w:val="en-IN"/>
              </w:rPr>
              <w:t>A (10)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EXTCODE</w:t>
            </w:r>
          </w:p>
        </w:tc>
        <w:tc>
          <w:tcPr>
            <w:tcW w:w="1620" w:type="dxa"/>
          </w:tcPr>
          <w:p w:rsidR="00CD5C68" w:rsidRPr="00425C8F" w:rsidRDefault="00CD5C68" w:rsidP="00940B20">
            <w:pPr>
              <w:pStyle w:val="Tablecontent"/>
              <w:rPr>
                <w:lang w:val="en-IN"/>
              </w:rPr>
            </w:pPr>
            <w:r w:rsidRPr="00425C8F">
              <w:rPr>
                <w:lang w:val="en-IN"/>
              </w:rPr>
              <w:t>External code of the channel user</w:t>
            </w:r>
          </w:p>
        </w:tc>
        <w:tc>
          <w:tcPr>
            <w:tcW w:w="2340" w:type="dxa"/>
          </w:tcPr>
          <w:p w:rsidR="00CD5C68" w:rsidRPr="00425C8F" w:rsidRDefault="00CD5C68" w:rsidP="00940B20">
            <w:pPr>
              <w:pStyle w:val="Tablecontent"/>
              <w:rPr>
                <w:b/>
                <w:bCs/>
                <w:lang w:val="en-IN"/>
              </w:rPr>
            </w:pPr>
            <w:r w:rsidRPr="00425C8F">
              <w:rPr>
                <w:lang w:val="en-IN"/>
              </w:rPr>
              <w:t xml:space="preserve">Unique external code of the channel user defined in </w:t>
            </w:r>
            <w:r w:rsidR="007C479A" w:rsidRPr="00425C8F">
              <w:rPr>
                <w:lang w:val="en-IN"/>
              </w:rPr>
              <w:t>PreTUPS</w:t>
            </w:r>
            <w:r w:rsidRPr="00425C8F">
              <w:rPr>
                <w:lang w:val="en-IN"/>
              </w:rPr>
              <w:t>.</w:t>
            </w:r>
          </w:p>
        </w:tc>
        <w:tc>
          <w:tcPr>
            <w:tcW w:w="1260" w:type="dxa"/>
          </w:tcPr>
          <w:p w:rsidR="00CD5C68" w:rsidRPr="00425C8F" w:rsidRDefault="00CD5C68" w:rsidP="00940B20">
            <w:pPr>
              <w:pStyle w:val="Tablecontent"/>
              <w:rPr>
                <w:lang w:val="en-IN"/>
              </w:rPr>
            </w:pPr>
            <w:r w:rsidRPr="00425C8F">
              <w:rPr>
                <w:lang w:val="en-IN"/>
              </w:rPr>
              <w:t>123</w:t>
            </w:r>
          </w:p>
        </w:tc>
        <w:tc>
          <w:tcPr>
            <w:tcW w:w="1260" w:type="dxa"/>
          </w:tcPr>
          <w:p w:rsidR="00CD5C68" w:rsidRPr="00425C8F" w:rsidRDefault="00CD5C68" w:rsidP="00940B20">
            <w:pPr>
              <w:pStyle w:val="Tablecontent"/>
              <w:rPr>
                <w:lang w:val="en-IN"/>
              </w:rPr>
            </w:pPr>
            <w:r w:rsidRPr="00425C8F">
              <w:rPr>
                <w:lang w:val="en-IN"/>
              </w:rPr>
              <w:t>A (10)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EXTREFNUM</w:t>
            </w:r>
          </w:p>
        </w:tc>
        <w:tc>
          <w:tcPr>
            <w:tcW w:w="1620" w:type="dxa"/>
          </w:tcPr>
          <w:p w:rsidR="00CD5C68" w:rsidRPr="00425C8F" w:rsidRDefault="00CD5C68" w:rsidP="00940B20">
            <w:pPr>
              <w:pStyle w:val="Tablecontent"/>
              <w:rPr>
                <w:lang w:val="en-IN"/>
              </w:rPr>
            </w:pPr>
            <w:r w:rsidRPr="00425C8F">
              <w:rPr>
                <w:lang w:val="en-IN"/>
              </w:rPr>
              <w:t>External Reference number</w:t>
            </w:r>
          </w:p>
        </w:tc>
        <w:tc>
          <w:tcPr>
            <w:tcW w:w="2340" w:type="dxa"/>
          </w:tcPr>
          <w:p w:rsidR="00CD5C68" w:rsidRPr="00425C8F" w:rsidRDefault="00CD5C68" w:rsidP="00940B20">
            <w:pPr>
              <w:pStyle w:val="Tablecontent"/>
              <w:rPr>
                <w:lang w:val="en-IN"/>
              </w:rPr>
            </w:pPr>
            <w:r w:rsidRPr="00425C8F">
              <w:rPr>
                <w:lang w:val="en-IN"/>
              </w:rPr>
              <w:t>Unique Reference number in the external system.</w:t>
            </w:r>
          </w:p>
        </w:tc>
        <w:tc>
          <w:tcPr>
            <w:tcW w:w="1260" w:type="dxa"/>
          </w:tcPr>
          <w:p w:rsidR="00CD5C68" w:rsidRPr="00425C8F" w:rsidRDefault="00CD5C68" w:rsidP="00940B20">
            <w:pPr>
              <w:pStyle w:val="Tablecontent"/>
              <w:rPr>
                <w:lang w:val="en-IN"/>
              </w:rPr>
            </w:pPr>
            <w:r w:rsidRPr="00425C8F">
              <w:rPr>
                <w:lang w:val="en-IN"/>
              </w:rPr>
              <w:t>12345</w:t>
            </w:r>
          </w:p>
        </w:tc>
        <w:tc>
          <w:tcPr>
            <w:tcW w:w="1260" w:type="dxa"/>
          </w:tcPr>
          <w:p w:rsidR="00CD5C68" w:rsidRPr="00425C8F" w:rsidRDefault="00CD5C68" w:rsidP="00940B20">
            <w:pPr>
              <w:pStyle w:val="Tablecontent"/>
              <w:rPr>
                <w:lang w:val="en-IN"/>
              </w:rPr>
            </w:pPr>
            <w:r w:rsidRPr="00425C8F">
              <w:rPr>
                <w:lang w:val="en-IN"/>
              </w:rPr>
              <w:t>A (20)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9540" w:type="dxa"/>
            <w:gridSpan w:val="6"/>
          </w:tcPr>
          <w:p w:rsidR="00CD5C68" w:rsidRPr="00425C8F" w:rsidRDefault="00CD5C68" w:rsidP="00940B20">
            <w:pPr>
              <w:pStyle w:val="Tablecontent"/>
              <w:rPr>
                <w:b/>
                <w:bCs/>
                <w:lang w:val="en-IN"/>
              </w:rPr>
            </w:pPr>
            <w:r w:rsidRPr="00425C8F">
              <w:rPr>
                <w:b/>
                <w:bCs/>
                <w:lang w:val="en-IN"/>
              </w:rPr>
              <w:t xml:space="preserve">Note: </w:t>
            </w:r>
            <w:r w:rsidRPr="00425C8F">
              <w:rPr>
                <w:lang w:val="en-IN"/>
              </w:rPr>
              <w:t>Between MSISDN, LOGINID and EXTCODE value of one of them must be present, either MSISDN, LOGINID or EXTCODE. All of them can also be present in request</w:t>
            </w:r>
          </w:p>
        </w:tc>
      </w:tr>
      <w:tr w:rsidR="00CD5C68" w:rsidRPr="00425C8F" w:rsidTr="0038621B">
        <w:trPr>
          <w:trHeight w:val="277"/>
        </w:trPr>
        <w:tc>
          <w:tcPr>
            <w:tcW w:w="1620" w:type="dxa"/>
          </w:tcPr>
          <w:p w:rsidR="00CD5C68" w:rsidRPr="00425C8F" w:rsidRDefault="00CD5C68" w:rsidP="00940B20">
            <w:pPr>
              <w:pStyle w:val="Tablecontent"/>
              <w:rPr>
                <w:lang w:val="en-IN"/>
              </w:rPr>
            </w:pPr>
            <w:r w:rsidRPr="00425C8F">
              <w:rPr>
                <w:lang w:val="en-IN"/>
              </w:rPr>
              <w:t>MSISDN2</w:t>
            </w:r>
          </w:p>
        </w:tc>
        <w:tc>
          <w:tcPr>
            <w:tcW w:w="1620" w:type="dxa"/>
          </w:tcPr>
          <w:p w:rsidR="00CD5C68" w:rsidRPr="00425C8F" w:rsidRDefault="00CD5C68" w:rsidP="00940B20">
            <w:pPr>
              <w:pStyle w:val="Tablecontent"/>
              <w:rPr>
                <w:lang w:val="en-IN"/>
              </w:rPr>
            </w:pPr>
            <w:r w:rsidRPr="00425C8F">
              <w:rPr>
                <w:lang w:val="en-IN"/>
              </w:rPr>
              <w:t>Payee MSISDN</w:t>
            </w:r>
          </w:p>
        </w:tc>
        <w:tc>
          <w:tcPr>
            <w:tcW w:w="2340" w:type="dxa"/>
          </w:tcPr>
          <w:p w:rsidR="00CD5C68" w:rsidRPr="00425C8F" w:rsidRDefault="00CD5C68" w:rsidP="00940B20">
            <w:pPr>
              <w:pStyle w:val="Tablecontent"/>
              <w:rPr>
                <w:lang w:val="en-IN"/>
              </w:rPr>
            </w:pPr>
            <w:r w:rsidRPr="00425C8F">
              <w:rPr>
                <w:lang w:val="en-IN"/>
              </w:rPr>
              <w:t>All MSISDN should be in national dial format i.e. with out country code.</w:t>
            </w:r>
          </w:p>
        </w:tc>
        <w:tc>
          <w:tcPr>
            <w:tcW w:w="1260" w:type="dxa"/>
          </w:tcPr>
          <w:p w:rsidR="00CD5C68" w:rsidRPr="00425C8F" w:rsidRDefault="00CD5C68" w:rsidP="00940B20">
            <w:pPr>
              <w:pStyle w:val="Tablecontent"/>
              <w:rPr>
                <w:lang w:val="en-IN"/>
              </w:rPr>
            </w:pPr>
            <w:r w:rsidRPr="00425C8F">
              <w:rPr>
                <w:lang w:val="en-IN"/>
              </w:rPr>
              <w:t>9942222</w:t>
            </w:r>
          </w:p>
        </w:tc>
        <w:tc>
          <w:tcPr>
            <w:tcW w:w="1260" w:type="dxa"/>
          </w:tcPr>
          <w:p w:rsidR="00CD5C68" w:rsidRPr="00425C8F" w:rsidRDefault="00CD5C68" w:rsidP="00940B20">
            <w:pPr>
              <w:pStyle w:val="Tablecontent"/>
              <w:rPr>
                <w:lang w:val="en-IN"/>
              </w:rPr>
            </w:pPr>
            <w:r w:rsidRPr="00425C8F">
              <w:rPr>
                <w:lang w:val="en-IN"/>
              </w:rPr>
              <w:t>N (15)</w:t>
            </w:r>
          </w:p>
        </w:tc>
        <w:tc>
          <w:tcPr>
            <w:tcW w:w="1440" w:type="dxa"/>
          </w:tcPr>
          <w:p w:rsidR="00CD5C68" w:rsidRPr="00425C8F" w:rsidRDefault="00CD5C68" w:rsidP="00940B20">
            <w:pPr>
              <w:pStyle w:val="Tablecontent"/>
              <w:rPr>
                <w:lang w:val="en-IN"/>
              </w:rPr>
            </w:pPr>
            <w:r w:rsidRPr="00425C8F">
              <w:rPr>
                <w:lang w:val="en-IN"/>
              </w:rPr>
              <w:t>M</w:t>
            </w:r>
          </w:p>
        </w:tc>
      </w:tr>
      <w:tr w:rsidR="00CD5C68" w:rsidRPr="00425C8F" w:rsidTr="0038621B">
        <w:trPr>
          <w:trHeight w:val="277"/>
        </w:trPr>
        <w:tc>
          <w:tcPr>
            <w:tcW w:w="1620" w:type="dxa"/>
          </w:tcPr>
          <w:p w:rsidR="00CD5C68" w:rsidRPr="00425C8F" w:rsidRDefault="00CD5C68" w:rsidP="00940B20">
            <w:pPr>
              <w:pStyle w:val="Tablecontent"/>
              <w:rPr>
                <w:lang w:val="en-IN"/>
              </w:rPr>
            </w:pPr>
            <w:r w:rsidRPr="00425C8F">
              <w:rPr>
                <w:lang w:val="en-IN"/>
              </w:rPr>
              <w:t>AMOUNT</w:t>
            </w:r>
          </w:p>
        </w:tc>
        <w:tc>
          <w:tcPr>
            <w:tcW w:w="1620" w:type="dxa"/>
          </w:tcPr>
          <w:p w:rsidR="00CD5C68" w:rsidRPr="00425C8F" w:rsidRDefault="00CD5C68" w:rsidP="00940B20">
            <w:pPr>
              <w:pStyle w:val="Tablecontent"/>
              <w:rPr>
                <w:lang w:val="en-IN"/>
              </w:rPr>
            </w:pPr>
            <w:r w:rsidRPr="00425C8F">
              <w:rPr>
                <w:lang w:val="en-IN"/>
              </w:rPr>
              <w:t>&lt;Amount&gt;</w:t>
            </w:r>
          </w:p>
        </w:tc>
        <w:tc>
          <w:tcPr>
            <w:tcW w:w="2340" w:type="dxa"/>
          </w:tcPr>
          <w:p w:rsidR="00CD5C68" w:rsidRPr="00425C8F" w:rsidRDefault="00CD5C68" w:rsidP="00940B20">
            <w:pPr>
              <w:pStyle w:val="Tablecontent"/>
              <w:rPr>
                <w:lang w:val="en-IN"/>
              </w:rPr>
            </w:pPr>
            <w:r w:rsidRPr="00425C8F">
              <w:rPr>
                <w:lang w:val="en-IN"/>
              </w:rPr>
              <w:t>Amount to be recharge</w:t>
            </w:r>
          </w:p>
          <w:p w:rsidR="00CD5C68" w:rsidRPr="00425C8F" w:rsidRDefault="00CD5C68" w:rsidP="00940B20">
            <w:pPr>
              <w:pStyle w:val="Tablecontent"/>
              <w:rPr>
                <w:lang w:val="en-IN"/>
              </w:rPr>
            </w:pPr>
            <w:r w:rsidRPr="00425C8F">
              <w:rPr>
                <w:lang w:val="en-IN"/>
              </w:rPr>
              <w:t>May be in lowest denomination i.e. in cents, $1 =100 cents</w:t>
            </w:r>
          </w:p>
        </w:tc>
        <w:tc>
          <w:tcPr>
            <w:tcW w:w="1260" w:type="dxa"/>
          </w:tcPr>
          <w:p w:rsidR="00CD5C68" w:rsidRPr="00425C8F" w:rsidRDefault="00CD5C68" w:rsidP="00940B20">
            <w:pPr>
              <w:pStyle w:val="Tablecontent"/>
              <w:rPr>
                <w:lang w:val="en-IN"/>
              </w:rPr>
            </w:pPr>
            <w:r w:rsidRPr="00425C8F">
              <w:rPr>
                <w:lang w:val="en-IN"/>
              </w:rPr>
              <w:t>50055</w:t>
            </w:r>
          </w:p>
          <w:p w:rsidR="00CD5C68" w:rsidRPr="00425C8F" w:rsidRDefault="00CD5C68" w:rsidP="00940B20">
            <w:pPr>
              <w:pStyle w:val="Tablecontent"/>
              <w:rPr>
                <w:lang w:val="en-IN"/>
              </w:rPr>
            </w:pPr>
            <w:r w:rsidRPr="00425C8F">
              <w:rPr>
                <w:lang w:val="en-IN"/>
              </w:rPr>
              <w:t>i.e. 500.55</w:t>
            </w:r>
          </w:p>
        </w:tc>
        <w:tc>
          <w:tcPr>
            <w:tcW w:w="1260" w:type="dxa"/>
          </w:tcPr>
          <w:p w:rsidR="00CD5C68" w:rsidRPr="00425C8F" w:rsidRDefault="00CD5C68" w:rsidP="00940B20">
            <w:pPr>
              <w:pStyle w:val="Tablecontent"/>
              <w:rPr>
                <w:lang w:val="en-IN"/>
              </w:rPr>
            </w:pPr>
            <w:r w:rsidRPr="00425C8F">
              <w:rPr>
                <w:lang w:val="en-IN"/>
              </w:rPr>
              <w:t>N (20)</w:t>
            </w:r>
          </w:p>
        </w:tc>
        <w:tc>
          <w:tcPr>
            <w:tcW w:w="1440" w:type="dxa"/>
          </w:tcPr>
          <w:p w:rsidR="00CD5C68" w:rsidRPr="00425C8F" w:rsidRDefault="00CD5C68" w:rsidP="00940B20">
            <w:pPr>
              <w:pStyle w:val="Tablecontent"/>
              <w:rPr>
                <w:lang w:val="en-IN"/>
              </w:rPr>
            </w:pPr>
            <w:r w:rsidRPr="00425C8F">
              <w:rPr>
                <w:lang w:val="en-IN"/>
              </w:rPr>
              <w:t>M</w:t>
            </w:r>
          </w:p>
        </w:tc>
      </w:tr>
      <w:tr w:rsidR="00CD5C68" w:rsidRPr="00425C8F" w:rsidTr="0038621B">
        <w:trPr>
          <w:trHeight w:val="277"/>
        </w:trPr>
        <w:tc>
          <w:tcPr>
            <w:tcW w:w="1620" w:type="dxa"/>
          </w:tcPr>
          <w:p w:rsidR="00CD5C68" w:rsidRPr="00425C8F" w:rsidRDefault="00CD5C68" w:rsidP="00940B20">
            <w:pPr>
              <w:pStyle w:val="Tablecontent"/>
              <w:rPr>
                <w:lang w:val="en-IN"/>
              </w:rPr>
            </w:pPr>
            <w:r w:rsidRPr="00425C8F">
              <w:rPr>
                <w:lang w:val="en-IN"/>
              </w:rPr>
              <w:t>LANGUAGE1</w:t>
            </w:r>
          </w:p>
        </w:tc>
        <w:tc>
          <w:tcPr>
            <w:tcW w:w="1620" w:type="dxa"/>
          </w:tcPr>
          <w:p w:rsidR="00CD5C68" w:rsidRPr="00425C8F" w:rsidRDefault="00CD5C68" w:rsidP="00940B20">
            <w:pPr>
              <w:pStyle w:val="Tablecontent"/>
              <w:rPr>
                <w:lang w:val="en-IN"/>
              </w:rPr>
            </w:pPr>
            <w:r w:rsidRPr="00425C8F">
              <w:rPr>
                <w:lang w:val="en-IN"/>
              </w:rPr>
              <w:t>&lt;Retailer Language&gt;</w:t>
            </w:r>
          </w:p>
        </w:tc>
        <w:tc>
          <w:tcPr>
            <w:tcW w:w="2340" w:type="dxa"/>
          </w:tcPr>
          <w:p w:rsidR="00CD5C68" w:rsidRPr="00425C8F" w:rsidRDefault="00CD5C68" w:rsidP="00940B20">
            <w:pPr>
              <w:pStyle w:val="Tablecontent"/>
              <w:rPr>
                <w:lang w:val="en-IN"/>
              </w:rPr>
            </w:pPr>
            <w:r w:rsidRPr="00425C8F">
              <w:rPr>
                <w:lang w:val="en-IN"/>
              </w:rPr>
              <w:t>Numeric only, Retailer Language Code</w:t>
            </w:r>
          </w:p>
          <w:p w:rsidR="00CD5C68" w:rsidRPr="00425C8F" w:rsidRDefault="00CD5C68" w:rsidP="00940B20">
            <w:pPr>
              <w:pStyle w:val="Tablecontent"/>
              <w:rPr>
                <w:lang w:val="en-IN"/>
              </w:rPr>
            </w:pPr>
            <w:r w:rsidRPr="00425C8F">
              <w:rPr>
                <w:lang w:val="en-IN"/>
              </w:rPr>
              <w:t xml:space="preserve">This code must be defined in </w:t>
            </w:r>
            <w:r w:rsidR="007C479A" w:rsidRPr="00425C8F">
              <w:rPr>
                <w:lang w:val="en-IN"/>
              </w:rPr>
              <w:t>PreTUPS</w:t>
            </w:r>
            <w:r w:rsidRPr="00425C8F">
              <w:rPr>
                <w:lang w:val="en-IN"/>
              </w:rPr>
              <w:t xml:space="preserve"> system.</w:t>
            </w:r>
          </w:p>
        </w:tc>
        <w:tc>
          <w:tcPr>
            <w:tcW w:w="1260" w:type="dxa"/>
          </w:tcPr>
          <w:p w:rsidR="00CD5C68" w:rsidRPr="00425C8F" w:rsidRDefault="00CD5C68" w:rsidP="00940B20">
            <w:pPr>
              <w:pStyle w:val="Tablecontent"/>
              <w:rPr>
                <w:lang w:val="en-IN"/>
              </w:rPr>
            </w:pPr>
            <w:r w:rsidRPr="00425C8F">
              <w:rPr>
                <w:lang w:val="en-IN"/>
              </w:rPr>
              <w:t>0</w:t>
            </w:r>
          </w:p>
        </w:tc>
        <w:tc>
          <w:tcPr>
            <w:tcW w:w="1260" w:type="dxa"/>
          </w:tcPr>
          <w:p w:rsidR="00CD5C68" w:rsidRPr="00425C8F" w:rsidRDefault="00CD5C68" w:rsidP="00940B20">
            <w:pPr>
              <w:pStyle w:val="Tablecontent"/>
              <w:rPr>
                <w:lang w:val="en-IN"/>
              </w:rPr>
            </w:pPr>
            <w:r w:rsidRPr="00425C8F">
              <w:rPr>
                <w:lang w:val="en-IN"/>
              </w:rPr>
              <w:t>A (10)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38621B">
        <w:trPr>
          <w:trHeight w:val="277"/>
        </w:trPr>
        <w:tc>
          <w:tcPr>
            <w:tcW w:w="1620" w:type="dxa"/>
          </w:tcPr>
          <w:p w:rsidR="00CD5C68" w:rsidRPr="00425C8F" w:rsidRDefault="00CD5C68" w:rsidP="00940B20">
            <w:pPr>
              <w:pStyle w:val="Tablecontent"/>
              <w:rPr>
                <w:lang w:val="en-IN"/>
              </w:rPr>
            </w:pPr>
            <w:r w:rsidRPr="00425C8F">
              <w:rPr>
                <w:lang w:val="en-IN"/>
              </w:rPr>
              <w:t>LANGUAGE2</w:t>
            </w:r>
          </w:p>
        </w:tc>
        <w:tc>
          <w:tcPr>
            <w:tcW w:w="1620" w:type="dxa"/>
          </w:tcPr>
          <w:p w:rsidR="00CD5C68" w:rsidRPr="00425C8F" w:rsidRDefault="00CD5C68" w:rsidP="00940B20">
            <w:pPr>
              <w:pStyle w:val="Tablecontent"/>
              <w:rPr>
                <w:lang w:val="en-IN"/>
              </w:rPr>
            </w:pPr>
            <w:r w:rsidRPr="00425C8F">
              <w:rPr>
                <w:lang w:val="en-IN"/>
              </w:rPr>
              <w:t>&lt;NoticerLangauge&gt;</w:t>
            </w:r>
          </w:p>
        </w:tc>
        <w:tc>
          <w:tcPr>
            <w:tcW w:w="2340" w:type="dxa"/>
          </w:tcPr>
          <w:p w:rsidR="00CD5C68" w:rsidRPr="00425C8F" w:rsidRDefault="00CD5C68" w:rsidP="00940B20">
            <w:pPr>
              <w:pStyle w:val="Tablecontent"/>
              <w:rPr>
                <w:lang w:val="en-IN"/>
              </w:rPr>
            </w:pPr>
            <w:r w:rsidRPr="00425C8F">
              <w:rPr>
                <w:lang w:val="en-IN"/>
              </w:rPr>
              <w:t>Numeric only, Noticer Language Code</w:t>
            </w:r>
          </w:p>
          <w:p w:rsidR="00CD5C68" w:rsidRPr="00425C8F" w:rsidRDefault="00CD5C68" w:rsidP="00940B20">
            <w:pPr>
              <w:pStyle w:val="Tablecontent"/>
              <w:rPr>
                <w:lang w:val="en-IN"/>
              </w:rPr>
            </w:pPr>
            <w:r w:rsidRPr="00425C8F">
              <w:rPr>
                <w:lang w:val="en-IN"/>
              </w:rPr>
              <w:t xml:space="preserve">This code must be defined in </w:t>
            </w:r>
            <w:r w:rsidR="007C479A" w:rsidRPr="00425C8F">
              <w:rPr>
                <w:lang w:val="en-IN"/>
              </w:rPr>
              <w:t>PreTUPS</w:t>
            </w:r>
            <w:r w:rsidRPr="00425C8F">
              <w:rPr>
                <w:lang w:val="en-IN"/>
              </w:rPr>
              <w:t xml:space="preserve"> system.</w:t>
            </w:r>
          </w:p>
        </w:tc>
        <w:tc>
          <w:tcPr>
            <w:tcW w:w="1260" w:type="dxa"/>
          </w:tcPr>
          <w:p w:rsidR="00CD5C68" w:rsidRPr="00425C8F" w:rsidRDefault="00CD5C68" w:rsidP="00940B20">
            <w:pPr>
              <w:pStyle w:val="Tablecontent"/>
              <w:rPr>
                <w:lang w:val="en-IN"/>
              </w:rPr>
            </w:pPr>
            <w:r w:rsidRPr="00425C8F">
              <w:rPr>
                <w:lang w:val="en-IN"/>
              </w:rPr>
              <w:t>0</w:t>
            </w:r>
          </w:p>
        </w:tc>
        <w:tc>
          <w:tcPr>
            <w:tcW w:w="1260" w:type="dxa"/>
          </w:tcPr>
          <w:p w:rsidR="00CD5C68" w:rsidRPr="00425C8F" w:rsidRDefault="00CD5C68" w:rsidP="00940B20">
            <w:pPr>
              <w:pStyle w:val="Tablecontent"/>
              <w:rPr>
                <w:lang w:val="en-IN"/>
              </w:rPr>
            </w:pPr>
            <w:r w:rsidRPr="00425C8F">
              <w:rPr>
                <w:lang w:val="en-IN"/>
              </w:rPr>
              <w:t>A(10)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38621B">
        <w:trPr>
          <w:trHeight w:val="277"/>
        </w:trPr>
        <w:tc>
          <w:tcPr>
            <w:tcW w:w="1620" w:type="dxa"/>
          </w:tcPr>
          <w:p w:rsidR="00CD5C68" w:rsidRPr="00425C8F" w:rsidRDefault="00CD5C68" w:rsidP="00940B20">
            <w:pPr>
              <w:pStyle w:val="Tablecontent"/>
              <w:rPr>
                <w:lang w:val="en-IN"/>
              </w:rPr>
            </w:pPr>
            <w:r w:rsidRPr="00425C8F">
              <w:rPr>
                <w:lang w:val="en-IN"/>
              </w:rPr>
              <w:t>SELECTOR</w:t>
            </w:r>
          </w:p>
        </w:tc>
        <w:tc>
          <w:tcPr>
            <w:tcW w:w="1620" w:type="dxa"/>
          </w:tcPr>
          <w:p w:rsidR="00CD5C68" w:rsidRPr="00425C8F" w:rsidRDefault="00CD5C68" w:rsidP="00940B20">
            <w:pPr>
              <w:pStyle w:val="Tablecontent"/>
              <w:rPr>
                <w:lang w:val="en-IN"/>
              </w:rPr>
            </w:pPr>
            <w:r w:rsidRPr="00425C8F">
              <w:rPr>
                <w:lang w:val="en-IN"/>
              </w:rPr>
              <w:t>&lt;Selector&gt;</w:t>
            </w:r>
          </w:p>
        </w:tc>
        <w:tc>
          <w:tcPr>
            <w:tcW w:w="2340" w:type="dxa"/>
          </w:tcPr>
          <w:p w:rsidR="00CD5C68" w:rsidRPr="00425C8F" w:rsidRDefault="00CD5C68" w:rsidP="00940B20">
            <w:pPr>
              <w:pStyle w:val="Tablecontent"/>
              <w:rPr>
                <w:lang w:val="en-IN"/>
              </w:rPr>
            </w:pPr>
            <w:r w:rsidRPr="00425C8F">
              <w:rPr>
                <w:lang w:val="en-IN"/>
              </w:rPr>
              <w:t>Selector should be numeric</w:t>
            </w:r>
          </w:p>
          <w:p w:rsidR="00CD5C68" w:rsidRPr="00425C8F" w:rsidRDefault="00CD5C68" w:rsidP="00940B20">
            <w:pPr>
              <w:pStyle w:val="Tablecontent"/>
              <w:rPr>
                <w:lang w:val="en-IN"/>
              </w:rPr>
            </w:pPr>
            <w:r w:rsidRPr="00425C8F">
              <w:rPr>
                <w:lang w:val="en-IN"/>
              </w:rPr>
              <w:t>1 – CVG</w:t>
            </w:r>
          </w:p>
          <w:p w:rsidR="00CD5C68" w:rsidRPr="00425C8F" w:rsidRDefault="00CD5C68" w:rsidP="00940B20">
            <w:pPr>
              <w:pStyle w:val="Tablecontent"/>
              <w:rPr>
                <w:lang w:val="en-IN"/>
              </w:rPr>
            </w:pPr>
            <w:r w:rsidRPr="00425C8F">
              <w:rPr>
                <w:lang w:val="en-IN"/>
              </w:rPr>
              <w:t>2- C</w:t>
            </w:r>
          </w:p>
          <w:p w:rsidR="00CD5C68" w:rsidRPr="00425C8F" w:rsidRDefault="00CD5C68" w:rsidP="00940B20">
            <w:pPr>
              <w:pStyle w:val="Tablecontent"/>
              <w:rPr>
                <w:lang w:val="en-IN"/>
              </w:rPr>
            </w:pPr>
            <w:r w:rsidRPr="00425C8F">
              <w:rPr>
                <w:lang w:val="en-IN"/>
              </w:rPr>
              <w:t>3- VG</w:t>
            </w:r>
          </w:p>
        </w:tc>
        <w:tc>
          <w:tcPr>
            <w:tcW w:w="1260" w:type="dxa"/>
          </w:tcPr>
          <w:p w:rsidR="00CD5C68" w:rsidRPr="00425C8F" w:rsidRDefault="00CD5C68" w:rsidP="00940B20">
            <w:pPr>
              <w:pStyle w:val="Tablecontent"/>
              <w:rPr>
                <w:lang w:val="en-IN"/>
              </w:rPr>
            </w:pPr>
            <w:r w:rsidRPr="00425C8F">
              <w:rPr>
                <w:lang w:val="en-IN"/>
              </w:rPr>
              <w:t>1</w:t>
            </w:r>
          </w:p>
        </w:tc>
        <w:tc>
          <w:tcPr>
            <w:tcW w:w="1260" w:type="dxa"/>
          </w:tcPr>
          <w:p w:rsidR="00CD5C68" w:rsidRPr="00425C8F" w:rsidRDefault="00CD5C68" w:rsidP="00940B20">
            <w:pPr>
              <w:pStyle w:val="Tablecontent"/>
              <w:rPr>
                <w:lang w:val="en-IN"/>
              </w:rPr>
            </w:pPr>
            <w:r w:rsidRPr="00425C8F">
              <w:rPr>
                <w:lang w:val="en-IN"/>
              </w:rPr>
              <w:t>A(10)</w:t>
            </w:r>
          </w:p>
        </w:tc>
        <w:tc>
          <w:tcPr>
            <w:tcW w:w="1440" w:type="dxa"/>
          </w:tcPr>
          <w:p w:rsidR="00CD5C68" w:rsidRPr="00425C8F" w:rsidRDefault="00CD5C68" w:rsidP="00940B20">
            <w:pPr>
              <w:pStyle w:val="Tablecontent"/>
              <w:rPr>
                <w:lang w:val="en-IN"/>
              </w:rPr>
            </w:pPr>
            <w:r w:rsidRPr="00425C8F">
              <w:rPr>
                <w:lang w:val="en-IN"/>
              </w:rPr>
              <w:t>M</w:t>
            </w:r>
          </w:p>
          <w:p w:rsidR="00CD5C68" w:rsidRPr="00425C8F" w:rsidRDefault="00CD5C68" w:rsidP="00940B20">
            <w:pPr>
              <w:pStyle w:val="Tablecontent"/>
              <w:rPr>
                <w:lang w:val="en-IN"/>
              </w:rPr>
            </w:pPr>
            <w:r w:rsidRPr="00425C8F">
              <w:rPr>
                <w:lang w:val="en-IN"/>
              </w:rPr>
              <w:t>Default value 1</w:t>
            </w:r>
          </w:p>
        </w:tc>
      </w:tr>
      <w:tr w:rsidR="00CD5C68" w:rsidRPr="00425C8F" w:rsidTr="0038621B">
        <w:trPr>
          <w:trHeight w:val="277"/>
        </w:trPr>
        <w:tc>
          <w:tcPr>
            <w:tcW w:w="1620" w:type="dxa"/>
          </w:tcPr>
          <w:p w:rsidR="00CD5C68" w:rsidRPr="00425C8F" w:rsidRDefault="00CD5C68" w:rsidP="00940B20">
            <w:pPr>
              <w:pStyle w:val="Tablecontent"/>
              <w:rPr>
                <w:lang w:val="en-IN"/>
              </w:rPr>
            </w:pPr>
            <w:r w:rsidRPr="00425C8F">
              <w:rPr>
                <w:lang w:val="en-IN"/>
              </w:rPr>
              <w:t>NOTIFICATION_MSISDN</w:t>
            </w:r>
          </w:p>
        </w:tc>
        <w:tc>
          <w:tcPr>
            <w:tcW w:w="1620" w:type="dxa"/>
          </w:tcPr>
          <w:p w:rsidR="00CD5C68" w:rsidRPr="00425C8F" w:rsidRDefault="00CD5C68" w:rsidP="00940B20">
            <w:pPr>
              <w:pStyle w:val="Tablecontent"/>
              <w:rPr>
                <w:lang w:val="en-IN"/>
              </w:rPr>
            </w:pPr>
            <w:r w:rsidRPr="00425C8F">
              <w:rPr>
                <w:lang w:val="en-IN"/>
              </w:rPr>
              <w:t>Notification MSISDN</w:t>
            </w:r>
          </w:p>
        </w:tc>
        <w:tc>
          <w:tcPr>
            <w:tcW w:w="2340" w:type="dxa"/>
          </w:tcPr>
          <w:p w:rsidR="00CD5C68" w:rsidRPr="00425C8F" w:rsidRDefault="00CD5C68" w:rsidP="00940B20">
            <w:pPr>
              <w:pStyle w:val="Tablecontent"/>
              <w:rPr>
                <w:lang w:val="en-IN"/>
              </w:rPr>
            </w:pPr>
            <w:r w:rsidRPr="00425C8F">
              <w:rPr>
                <w:lang w:val="en-IN"/>
              </w:rPr>
              <w:t>981239823</w:t>
            </w:r>
          </w:p>
        </w:tc>
        <w:tc>
          <w:tcPr>
            <w:tcW w:w="1260" w:type="dxa"/>
          </w:tcPr>
          <w:p w:rsidR="00CD5C68" w:rsidRPr="00425C8F" w:rsidRDefault="00CD5C68" w:rsidP="00940B20">
            <w:pPr>
              <w:pStyle w:val="Tablecontent"/>
              <w:rPr>
                <w:lang w:val="en-IN"/>
              </w:rPr>
            </w:pPr>
            <w:r w:rsidRPr="00425C8F">
              <w:rPr>
                <w:lang w:val="en-IN"/>
              </w:rPr>
              <w:t>15</w:t>
            </w:r>
          </w:p>
        </w:tc>
        <w:tc>
          <w:tcPr>
            <w:tcW w:w="1260" w:type="dxa"/>
          </w:tcPr>
          <w:p w:rsidR="00CD5C68" w:rsidRPr="00425C8F" w:rsidRDefault="00CD5C68" w:rsidP="00940B20">
            <w:pPr>
              <w:pStyle w:val="Tablecontent"/>
              <w:rPr>
                <w:lang w:val="en-IN"/>
              </w:rPr>
            </w:pPr>
            <w:r w:rsidRPr="00425C8F">
              <w:rPr>
                <w:lang w:val="en-IN"/>
              </w:rPr>
              <w:t>M</w:t>
            </w:r>
          </w:p>
        </w:tc>
        <w:tc>
          <w:tcPr>
            <w:tcW w:w="1440" w:type="dxa"/>
          </w:tcPr>
          <w:p w:rsidR="00CD5C68" w:rsidRPr="00425C8F" w:rsidRDefault="00CD5C68" w:rsidP="00940B20">
            <w:pPr>
              <w:pStyle w:val="Tablecontent"/>
              <w:rPr>
                <w:lang w:val="en-IN"/>
              </w:rPr>
            </w:pPr>
            <w:r w:rsidRPr="00425C8F">
              <w:rPr>
                <w:lang w:val="en-IN"/>
              </w:rPr>
              <w:t>MSISDN on which notification need to send.</w:t>
            </w:r>
          </w:p>
        </w:tc>
      </w:tr>
    </w:tbl>
    <w:p w:rsidR="00CD5C68" w:rsidRPr="00425C8F" w:rsidRDefault="00CD5C68" w:rsidP="001E6309">
      <w:pPr>
        <w:pStyle w:val="Heading"/>
        <w:rPr>
          <w:color w:val="auto"/>
        </w:rPr>
      </w:pPr>
      <w:r w:rsidRPr="00425C8F">
        <w:rPr>
          <w:color w:val="auto"/>
        </w:rPr>
        <w:lastRenderedPageBreak/>
        <w:t>User/Sender validation login</w:t>
      </w:r>
    </w:p>
    <w:p w:rsidR="00CD5C68" w:rsidRPr="00425C8F" w:rsidRDefault="00CD5C68" w:rsidP="00CD5C68">
      <w:pPr>
        <w:pStyle w:val="ListBullet1"/>
        <w:rPr>
          <w:lang w:val="en-IN"/>
        </w:rPr>
      </w:pPr>
      <w:r w:rsidRPr="00425C8F">
        <w:rPr>
          <w:lang w:val="en-IN"/>
        </w:rPr>
        <w:t>If MSISDN value is available then user will be validated on the basis of the MSISDN and PIN</w:t>
      </w:r>
    </w:p>
    <w:p w:rsidR="00CD5C68" w:rsidRPr="00425C8F" w:rsidRDefault="00CD5C68" w:rsidP="00CD5C68">
      <w:pPr>
        <w:pStyle w:val="ListBullet1"/>
        <w:rPr>
          <w:lang w:val="en-IN"/>
        </w:rPr>
      </w:pPr>
      <w:r w:rsidRPr="00425C8F">
        <w:rPr>
          <w:lang w:val="en-IN"/>
        </w:rPr>
        <w:t>If EXTCODE value is available then user will be validated on the basis of the EXTCODE</w:t>
      </w:r>
    </w:p>
    <w:p w:rsidR="00CD5C68" w:rsidRPr="00425C8F" w:rsidRDefault="00CD5C68" w:rsidP="00CD5C68">
      <w:pPr>
        <w:pStyle w:val="ListBullet1"/>
        <w:rPr>
          <w:lang w:val="en-IN"/>
        </w:rPr>
      </w:pPr>
      <w:r w:rsidRPr="00425C8F">
        <w:rPr>
          <w:lang w:val="en-IN"/>
        </w:rPr>
        <w:t>If LOGINID tag value is available then user will be validated on the basis of the LOGINID and PASSWORD.</w:t>
      </w:r>
    </w:p>
    <w:p w:rsidR="00CD5C68" w:rsidRPr="00425C8F" w:rsidRDefault="00CD5C68" w:rsidP="00CD5C68">
      <w:pPr>
        <w:pStyle w:val="ListBullet1"/>
        <w:rPr>
          <w:lang w:val="en-IN"/>
        </w:rPr>
      </w:pPr>
      <w:r w:rsidRPr="00425C8F">
        <w:rPr>
          <w:lang w:val="en-IN"/>
        </w:rPr>
        <w:t xml:space="preserve">If values of more than one tag is present then user will be validated depending on those values e.g. (MSISDN and EXT code both present in request then user will be validated on the basis of the both) </w:t>
      </w:r>
    </w:p>
    <w:p w:rsidR="00CD5C68" w:rsidRPr="00425C8F" w:rsidRDefault="00CD5C68" w:rsidP="00CD5C68">
      <w:pPr>
        <w:pStyle w:val="ListBullet1"/>
        <w:rPr>
          <w:lang w:val="en-IN"/>
        </w:rPr>
      </w:pPr>
      <w:r w:rsidRPr="00425C8F">
        <w:rPr>
          <w:lang w:val="en-IN"/>
        </w:rPr>
        <w:t>If all the three are available then all will be validated. Between all of them any one would be mandatory.</w:t>
      </w:r>
    </w:p>
    <w:p w:rsidR="00CD5C68" w:rsidRPr="00425C8F" w:rsidRDefault="00CD5C68" w:rsidP="00CD5C68">
      <w:pPr>
        <w:pStyle w:val="ListBullet1"/>
        <w:rPr>
          <w:lang w:val="en-IN"/>
        </w:rPr>
      </w:pPr>
      <w:r w:rsidRPr="00425C8F">
        <w:rPr>
          <w:lang w:val="en-IN"/>
        </w:rPr>
        <w:t>Once the sender is validated, then the appropriate amount would be debited from its account.</w:t>
      </w:r>
    </w:p>
    <w:p w:rsidR="00CD5C68" w:rsidRPr="00425C8F" w:rsidRDefault="00CD5C68" w:rsidP="00CD5C68">
      <w:pPr>
        <w:pStyle w:val="BodyText2"/>
        <w:rPr>
          <w:lang w:val="en-IN"/>
        </w:rPr>
      </w:pPr>
    </w:p>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Response</w:t>
      </w:r>
    </w:p>
    <w:p w:rsidR="00CD5C68" w:rsidRPr="00425C8F" w:rsidRDefault="007C479A" w:rsidP="00CD5C68">
      <w:pPr>
        <w:pStyle w:val="BodyText2"/>
        <w:rPr>
          <w:lang w:val="en-IN"/>
        </w:rPr>
      </w:pPr>
      <w:r w:rsidRPr="00425C8F">
        <w:rPr>
          <w:lang w:val="en-IN"/>
        </w:rPr>
        <w:t>PreTUPS</w:t>
      </w:r>
      <w:r w:rsidR="00CD5C68" w:rsidRPr="00425C8F">
        <w:rPr>
          <w:lang w:val="en-IN"/>
        </w:rPr>
        <w:t xml:space="preserve"> will send following response (acknowledgement) to External transaction server for Credit recharge request:</w:t>
      </w:r>
    </w:p>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XML format:</w:t>
      </w:r>
    </w:p>
    <w:p w:rsidR="00CD5C68" w:rsidRPr="00425C8F" w:rsidRDefault="00CD5C68" w:rsidP="0038621B">
      <w:pPr>
        <w:pStyle w:val="Code"/>
        <w:ind w:left="0"/>
        <w:rPr>
          <w:lang w:val="en-IN"/>
        </w:rPr>
      </w:pPr>
      <w:r w:rsidRPr="00425C8F">
        <w:rPr>
          <w:lang w:val="en-IN"/>
        </w:rPr>
        <w:t>&lt;?xml version="1.0"?&gt;</w:t>
      </w:r>
    </w:p>
    <w:p w:rsidR="00CD5C68" w:rsidRPr="00425C8F" w:rsidRDefault="00CD5C68" w:rsidP="0038621B">
      <w:pPr>
        <w:pStyle w:val="Code"/>
        <w:ind w:left="0"/>
        <w:rPr>
          <w:lang w:val="en-IN"/>
        </w:rPr>
      </w:pPr>
      <w:r w:rsidRPr="00425C8F">
        <w:rPr>
          <w:lang w:val="en-IN"/>
        </w:rPr>
        <w:t>&lt;COMMAND&gt;</w:t>
      </w:r>
    </w:p>
    <w:p w:rsidR="00CD5C68" w:rsidRPr="00425C8F" w:rsidRDefault="00CD5C68" w:rsidP="0038621B">
      <w:pPr>
        <w:pStyle w:val="Code"/>
        <w:ind w:left="0"/>
        <w:rPr>
          <w:lang w:val="en-IN"/>
        </w:rPr>
      </w:pPr>
      <w:r w:rsidRPr="00425C8F">
        <w:rPr>
          <w:lang w:val="en-IN"/>
        </w:rPr>
        <w:tab/>
        <w:t>&lt;TYPE&gt;EXPSTNRCRESP&lt;/TYPE&gt;</w:t>
      </w:r>
      <w:r w:rsidRPr="00425C8F">
        <w:rPr>
          <w:lang w:val="en-IN"/>
        </w:rPr>
        <w:tab/>
      </w:r>
      <w:r w:rsidRPr="00425C8F">
        <w:rPr>
          <w:lang w:val="en-IN"/>
        </w:rPr>
        <w:tab/>
      </w:r>
    </w:p>
    <w:p w:rsidR="00CD5C68" w:rsidRPr="00425C8F" w:rsidRDefault="00CD5C68" w:rsidP="0038621B">
      <w:pPr>
        <w:pStyle w:val="Code"/>
        <w:ind w:left="0"/>
        <w:rPr>
          <w:lang w:val="en-IN"/>
        </w:rPr>
      </w:pPr>
      <w:r w:rsidRPr="00425C8F">
        <w:rPr>
          <w:lang w:val="en-IN"/>
        </w:rPr>
        <w:tab/>
        <w:t>&lt;TXNSTATUS&gt;</w:t>
      </w:r>
      <w:r w:rsidRPr="00425C8F">
        <w:rPr>
          <w:i/>
          <w:iCs/>
          <w:lang w:val="en-IN"/>
        </w:rPr>
        <w:t>&lt;Transaction Status&gt;</w:t>
      </w:r>
      <w:r w:rsidR="001A6DBF">
        <w:rPr>
          <w:lang w:val="en-IN"/>
        </w:rPr>
        <w:t>&lt;/</w:t>
      </w:r>
      <w:r w:rsidRPr="00425C8F">
        <w:rPr>
          <w:lang w:val="en-IN"/>
        </w:rPr>
        <w:t>TXNSTATUS&gt;</w:t>
      </w:r>
    </w:p>
    <w:p w:rsidR="00CD5C68" w:rsidRPr="00425C8F" w:rsidRDefault="00CD5C68" w:rsidP="0038621B">
      <w:pPr>
        <w:pStyle w:val="Code"/>
        <w:ind w:left="0" w:firstLine="720"/>
        <w:rPr>
          <w:lang w:val="en-IN"/>
        </w:rPr>
      </w:pPr>
      <w:r w:rsidRPr="00425C8F">
        <w:rPr>
          <w:lang w:val="en-IN"/>
        </w:rPr>
        <w:t>&lt;DATE&gt;&lt;Date and time &gt;&lt;/DATE&gt;</w:t>
      </w:r>
    </w:p>
    <w:p w:rsidR="00CD5C68" w:rsidRPr="00425C8F" w:rsidRDefault="00CD5C68" w:rsidP="0038621B">
      <w:pPr>
        <w:pStyle w:val="Code"/>
        <w:ind w:left="720"/>
        <w:rPr>
          <w:lang w:val="en-IN"/>
        </w:rPr>
      </w:pPr>
      <w:r w:rsidRPr="00425C8F">
        <w:rPr>
          <w:lang w:val="en-IN"/>
        </w:rPr>
        <w:t>&lt;EXTREFNUM&gt;&lt;Unique Reference number in the external system&gt;&lt;/ EXTREFNUM&gt;</w:t>
      </w:r>
    </w:p>
    <w:p w:rsidR="00CD5C68" w:rsidRPr="00425C8F" w:rsidRDefault="00CD5C68" w:rsidP="0038621B">
      <w:pPr>
        <w:pStyle w:val="Code"/>
        <w:ind w:left="0"/>
        <w:rPr>
          <w:lang w:val="en-IN"/>
        </w:rPr>
      </w:pPr>
      <w:r w:rsidRPr="00425C8F">
        <w:rPr>
          <w:lang w:val="en-IN"/>
        </w:rPr>
        <w:tab/>
        <w:t>&lt;TXNID&gt;</w:t>
      </w:r>
      <w:r w:rsidRPr="00425C8F">
        <w:rPr>
          <w:i/>
          <w:iCs/>
          <w:lang w:val="en-IN"/>
        </w:rPr>
        <w:t>&lt;</w:t>
      </w:r>
      <w:r w:rsidR="007C479A" w:rsidRPr="00425C8F">
        <w:rPr>
          <w:i/>
          <w:iCs/>
          <w:lang w:val="en-IN"/>
        </w:rPr>
        <w:t>PreTUPS</w:t>
      </w:r>
      <w:r w:rsidRPr="00425C8F">
        <w:rPr>
          <w:i/>
          <w:iCs/>
          <w:lang w:val="en-IN"/>
        </w:rPr>
        <w:t xml:space="preserve"> Transaction ID&gt;</w:t>
      </w:r>
      <w:r w:rsidR="001A6DBF">
        <w:rPr>
          <w:lang w:val="en-IN"/>
        </w:rPr>
        <w:t>&lt;/</w:t>
      </w:r>
      <w:r w:rsidRPr="00425C8F">
        <w:rPr>
          <w:lang w:val="en-IN"/>
        </w:rPr>
        <w:t>TXNID&gt;</w:t>
      </w:r>
    </w:p>
    <w:p w:rsidR="00CD5C68" w:rsidRPr="00425C8F" w:rsidRDefault="00CD5C68" w:rsidP="0038621B">
      <w:pPr>
        <w:pStyle w:val="Code"/>
        <w:ind w:left="0"/>
        <w:rPr>
          <w:lang w:val="en-IN"/>
        </w:rPr>
      </w:pPr>
      <w:r w:rsidRPr="00425C8F">
        <w:rPr>
          <w:lang w:val="en-IN"/>
        </w:rPr>
        <w:tab/>
        <w:t>&lt;</w:t>
      </w:r>
      <w:r w:rsidR="001A6DBF">
        <w:rPr>
          <w:lang w:val="en-IN"/>
        </w:rPr>
        <w:t>MESSAGE&gt;&lt;Transaction Message&gt;&lt;/</w:t>
      </w:r>
      <w:r w:rsidRPr="00425C8F">
        <w:rPr>
          <w:lang w:val="en-IN"/>
        </w:rPr>
        <w:t>MESSAGE&gt;</w:t>
      </w:r>
    </w:p>
    <w:p w:rsidR="00CD5C68" w:rsidRPr="00425C8F" w:rsidRDefault="00CD5C68" w:rsidP="0038621B">
      <w:pPr>
        <w:pStyle w:val="Code"/>
        <w:ind w:left="0"/>
        <w:rPr>
          <w:lang w:val="en-IN"/>
        </w:rPr>
      </w:pPr>
      <w:r w:rsidRPr="00425C8F">
        <w:rPr>
          <w:lang w:val="en-IN"/>
        </w:rPr>
        <w:t>&lt;/COMMAND&gt;</w:t>
      </w:r>
    </w:p>
    <w:p w:rsidR="00CD5C68" w:rsidRPr="00425C8F" w:rsidRDefault="00CD5C68" w:rsidP="001E6309">
      <w:pPr>
        <w:pStyle w:val="Heading"/>
        <w:rPr>
          <w:color w:val="auto"/>
        </w:rPr>
      </w:pPr>
      <w:r w:rsidRPr="00425C8F">
        <w:rPr>
          <w:color w:val="auto"/>
        </w:rPr>
        <w:t>Field Details</w:t>
      </w:r>
    </w:p>
    <w:tbl>
      <w:tblPr>
        <w:tblW w:w="95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800"/>
        <w:gridCol w:w="2340"/>
        <w:gridCol w:w="1260"/>
        <w:gridCol w:w="1260"/>
        <w:gridCol w:w="1496"/>
      </w:tblGrid>
      <w:tr w:rsidR="00CD5C68" w:rsidRPr="00425C8F" w:rsidTr="007512D3">
        <w:trPr>
          <w:trHeight w:val="277"/>
          <w:tblHeader/>
        </w:trPr>
        <w:tc>
          <w:tcPr>
            <w:tcW w:w="144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340" w:type="dxa"/>
            <w:shd w:val="clear" w:color="auto" w:fill="E31837"/>
          </w:tcPr>
          <w:p w:rsidR="00CD5C68" w:rsidRPr="00425C8F" w:rsidRDefault="00CD5C68" w:rsidP="00940B20">
            <w:pPr>
              <w:pStyle w:val="TableColumnLabels"/>
              <w:rPr>
                <w:color w:val="auto"/>
                <w:lang w:val="en-IN"/>
              </w:rPr>
            </w:pPr>
            <w:r w:rsidRPr="00425C8F">
              <w:rPr>
                <w:color w:val="auto"/>
                <w:lang w:val="en-IN"/>
              </w:rPr>
              <w:t>Remark   s</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96" w:type="dxa"/>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cantSplit/>
          <w:trHeight w:val="277"/>
        </w:trPr>
        <w:tc>
          <w:tcPr>
            <w:tcW w:w="9596" w:type="dxa"/>
            <w:gridSpan w:val="6"/>
          </w:tcPr>
          <w:p w:rsidR="00CD5C68" w:rsidRPr="00425C8F" w:rsidRDefault="00CD5C68" w:rsidP="00940B20">
            <w:pPr>
              <w:pStyle w:val="Tablecontent"/>
              <w:rPr>
                <w:b/>
                <w:bCs/>
                <w:lang w:val="en-IN"/>
              </w:rPr>
            </w:pP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TYPE</w:t>
            </w:r>
          </w:p>
        </w:tc>
        <w:tc>
          <w:tcPr>
            <w:tcW w:w="1800" w:type="dxa"/>
          </w:tcPr>
          <w:p w:rsidR="00CD5C68" w:rsidRPr="00425C8F" w:rsidRDefault="00CD5C68" w:rsidP="00940B20">
            <w:pPr>
              <w:pStyle w:val="Tablecontent"/>
              <w:rPr>
                <w:lang w:val="en-IN"/>
              </w:rPr>
            </w:pPr>
            <w:r w:rsidRPr="00425C8F">
              <w:rPr>
                <w:lang w:val="en-IN"/>
              </w:rPr>
              <w:t>Response type</w:t>
            </w:r>
          </w:p>
        </w:tc>
        <w:tc>
          <w:tcPr>
            <w:tcW w:w="2340" w:type="dxa"/>
          </w:tcPr>
          <w:p w:rsidR="00CD5C68" w:rsidRPr="00425C8F" w:rsidRDefault="00CD5C68" w:rsidP="00940B20">
            <w:pPr>
              <w:pStyle w:val="Tablecontent"/>
              <w:rPr>
                <w:lang w:val="en-IN"/>
              </w:rPr>
            </w:pPr>
            <w:r w:rsidRPr="00425C8F">
              <w:rPr>
                <w:lang w:val="en-IN"/>
              </w:rPr>
              <w:t>Response Type</w:t>
            </w:r>
          </w:p>
        </w:tc>
        <w:tc>
          <w:tcPr>
            <w:tcW w:w="1260" w:type="dxa"/>
          </w:tcPr>
          <w:p w:rsidR="00CD5C68" w:rsidRPr="00425C8F" w:rsidRDefault="00CD5C68" w:rsidP="00940B20">
            <w:pPr>
              <w:pStyle w:val="Tablecontent"/>
              <w:rPr>
                <w:lang w:val="en-IN"/>
              </w:rPr>
            </w:pPr>
            <w:r w:rsidRPr="00425C8F">
              <w:rPr>
                <w:lang w:val="en-IN"/>
              </w:rPr>
              <w:t>EXPSTNRCRESP</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TXNSTATUS</w:t>
            </w:r>
          </w:p>
        </w:tc>
        <w:tc>
          <w:tcPr>
            <w:tcW w:w="1800" w:type="dxa"/>
          </w:tcPr>
          <w:p w:rsidR="00CD5C68" w:rsidRPr="00425C8F" w:rsidRDefault="00CD5C68" w:rsidP="00940B20">
            <w:pPr>
              <w:pStyle w:val="Tablecontent"/>
              <w:rPr>
                <w:lang w:val="en-IN"/>
              </w:rPr>
            </w:pPr>
            <w:r w:rsidRPr="00425C8F">
              <w:rPr>
                <w:lang w:val="en-IN"/>
              </w:rPr>
              <w:t>Transaction Status</w:t>
            </w:r>
          </w:p>
        </w:tc>
        <w:tc>
          <w:tcPr>
            <w:tcW w:w="2340" w:type="dxa"/>
          </w:tcPr>
          <w:p w:rsidR="00CD5C68" w:rsidRPr="00425C8F" w:rsidRDefault="00CD5C68" w:rsidP="00940B20">
            <w:pPr>
              <w:pStyle w:val="Tablecontent"/>
              <w:rPr>
                <w:lang w:val="en-IN"/>
              </w:rPr>
            </w:pPr>
            <w:r w:rsidRPr="00425C8F">
              <w:rPr>
                <w:lang w:val="en-IN"/>
              </w:rPr>
              <w:t>Status of the request</w:t>
            </w:r>
          </w:p>
          <w:p w:rsidR="00CD5C68" w:rsidRPr="00425C8F" w:rsidRDefault="00CD5C68" w:rsidP="00940B20">
            <w:pPr>
              <w:pStyle w:val="TableListBullet1"/>
              <w:jc w:val="left"/>
              <w:rPr>
                <w:lang w:val="en-IN"/>
              </w:rPr>
            </w:pPr>
            <w:r w:rsidRPr="00425C8F">
              <w:rPr>
                <w:lang w:val="en-IN"/>
              </w:rPr>
              <w:t xml:space="preserve">Transaction Status= 200 means Success, </w:t>
            </w:r>
          </w:p>
          <w:p w:rsidR="00CD5C68" w:rsidRPr="00425C8F" w:rsidRDefault="00CD5C68" w:rsidP="00940B20">
            <w:pPr>
              <w:pStyle w:val="TableListBullet1"/>
              <w:jc w:val="left"/>
              <w:rPr>
                <w:lang w:val="en-IN"/>
              </w:rPr>
            </w:pPr>
            <w:r w:rsidRPr="00425C8F">
              <w:rPr>
                <w:lang w:val="en-IN"/>
              </w:rPr>
              <w:t xml:space="preserve">Transaction Status Other than 200 means failed </w:t>
            </w:r>
          </w:p>
        </w:tc>
        <w:tc>
          <w:tcPr>
            <w:tcW w:w="1260" w:type="dxa"/>
          </w:tcPr>
          <w:p w:rsidR="00CD5C68" w:rsidRPr="00425C8F" w:rsidRDefault="00CD5C68" w:rsidP="00940B20">
            <w:pPr>
              <w:pStyle w:val="Tablecontent"/>
              <w:rPr>
                <w:lang w:val="en-IN"/>
              </w:rPr>
            </w:pPr>
            <w:r w:rsidRPr="00425C8F">
              <w:rPr>
                <w:lang w:val="en-IN"/>
              </w:rPr>
              <w:t>200</w:t>
            </w:r>
          </w:p>
        </w:tc>
        <w:tc>
          <w:tcPr>
            <w:tcW w:w="1260" w:type="dxa"/>
          </w:tcPr>
          <w:p w:rsidR="00CD5C68" w:rsidRPr="00425C8F" w:rsidRDefault="00CD5C68" w:rsidP="00940B20">
            <w:pPr>
              <w:pStyle w:val="Tablecontent"/>
              <w:rPr>
                <w:lang w:val="en-IN"/>
              </w:rPr>
            </w:pPr>
            <w:r w:rsidRPr="00425C8F">
              <w:rPr>
                <w:lang w:val="en-IN"/>
              </w:rPr>
              <w:t>N (10)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DATE</w:t>
            </w:r>
          </w:p>
        </w:tc>
        <w:tc>
          <w:tcPr>
            <w:tcW w:w="1800" w:type="dxa"/>
          </w:tcPr>
          <w:p w:rsidR="00CD5C68" w:rsidRPr="00425C8F" w:rsidRDefault="00CD5C68" w:rsidP="00940B20">
            <w:pPr>
              <w:pStyle w:val="Tablecontent"/>
              <w:rPr>
                <w:lang w:val="en-IN"/>
              </w:rPr>
            </w:pPr>
            <w:r w:rsidRPr="00425C8F">
              <w:rPr>
                <w:lang w:val="en-IN"/>
              </w:rPr>
              <w:t>Date and time</w:t>
            </w:r>
          </w:p>
        </w:tc>
        <w:tc>
          <w:tcPr>
            <w:tcW w:w="2340" w:type="dxa"/>
          </w:tcPr>
          <w:p w:rsidR="00CD5C68" w:rsidRPr="00425C8F" w:rsidRDefault="00CD5C68" w:rsidP="00940B20">
            <w:pPr>
              <w:pStyle w:val="Tablecontent"/>
              <w:rPr>
                <w:lang w:val="en-IN"/>
              </w:rPr>
            </w:pPr>
            <w:r w:rsidRPr="00425C8F">
              <w:rPr>
                <w:lang w:val="en-IN"/>
              </w:rPr>
              <w:t xml:space="preserve">Date and time on which response was sent from </w:t>
            </w:r>
            <w:r w:rsidR="007C479A" w:rsidRPr="00425C8F">
              <w:rPr>
                <w:lang w:val="en-IN"/>
              </w:rPr>
              <w:t>PreTUPS</w:t>
            </w:r>
            <w:r w:rsidRPr="00425C8F">
              <w:rPr>
                <w:lang w:val="en-IN"/>
              </w:rPr>
              <w:t>. HH are in 24 Hour format</w:t>
            </w:r>
          </w:p>
        </w:tc>
        <w:tc>
          <w:tcPr>
            <w:tcW w:w="1260" w:type="dxa"/>
          </w:tcPr>
          <w:p w:rsidR="00CD5C68" w:rsidRPr="00425C8F" w:rsidRDefault="00CD5C68" w:rsidP="00940B20">
            <w:pPr>
              <w:pStyle w:val="Tablecontent"/>
              <w:rPr>
                <w:lang w:val="en-IN"/>
              </w:rPr>
            </w:pPr>
            <w:r w:rsidRPr="00425C8F">
              <w:rPr>
                <w:lang w:val="en-IN"/>
              </w:rPr>
              <w:t>DD/MM/YYYY HH24:MI:SS</w:t>
            </w:r>
          </w:p>
        </w:tc>
        <w:tc>
          <w:tcPr>
            <w:tcW w:w="1260" w:type="dxa"/>
          </w:tcPr>
          <w:p w:rsidR="00CD5C68" w:rsidRPr="00425C8F" w:rsidRDefault="00CD5C68" w:rsidP="00940B20">
            <w:pPr>
              <w:pStyle w:val="Tablecontent"/>
              <w:rPr>
                <w:lang w:val="en-IN"/>
              </w:rPr>
            </w:pPr>
            <w:r w:rsidRPr="00425C8F">
              <w:rPr>
                <w:lang w:val="en-IN"/>
              </w:rPr>
              <w:t>D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lastRenderedPageBreak/>
              <w:t>EXTREFNUM</w:t>
            </w:r>
          </w:p>
        </w:tc>
        <w:tc>
          <w:tcPr>
            <w:tcW w:w="1800" w:type="dxa"/>
          </w:tcPr>
          <w:p w:rsidR="00CD5C68" w:rsidRPr="00425C8F" w:rsidRDefault="00CD5C68" w:rsidP="00940B20">
            <w:pPr>
              <w:pStyle w:val="Tablecontent"/>
              <w:rPr>
                <w:lang w:val="en-IN"/>
              </w:rPr>
            </w:pPr>
            <w:r w:rsidRPr="00425C8F">
              <w:rPr>
                <w:lang w:val="en-IN"/>
              </w:rPr>
              <w:t>External Reference number</w:t>
            </w:r>
          </w:p>
        </w:tc>
        <w:tc>
          <w:tcPr>
            <w:tcW w:w="2340" w:type="dxa"/>
          </w:tcPr>
          <w:p w:rsidR="00CD5C68" w:rsidRPr="00425C8F" w:rsidRDefault="00CD5C68" w:rsidP="00940B20">
            <w:pPr>
              <w:pStyle w:val="Tablecontent"/>
              <w:rPr>
                <w:lang w:val="en-IN"/>
              </w:rPr>
            </w:pPr>
            <w:r w:rsidRPr="00425C8F">
              <w:rPr>
                <w:lang w:val="en-IN"/>
              </w:rPr>
              <w:t>Reference number that was passed by the external system</w:t>
            </w:r>
          </w:p>
        </w:tc>
        <w:tc>
          <w:tcPr>
            <w:tcW w:w="1260" w:type="dxa"/>
          </w:tcPr>
          <w:p w:rsidR="00CD5C68" w:rsidRPr="00425C8F" w:rsidRDefault="00CD5C68" w:rsidP="00940B20">
            <w:pPr>
              <w:pStyle w:val="Tablecontent"/>
              <w:rPr>
                <w:lang w:val="en-IN"/>
              </w:rPr>
            </w:pPr>
            <w:r w:rsidRPr="00425C8F">
              <w:rPr>
                <w:lang w:val="en-IN"/>
              </w:rPr>
              <w:t>12345</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O</w:t>
            </w:r>
          </w:p>
          <w:p w:rsidR="00CD5C68" w:rsidRPr="00425C8F" w:rsidRDefault="00CD5C68" w:rsidP="00940B20">
            <w:pPr>
              <w:pStyle w:val="Tablecontent"/>
              <w:rPr>
                <w:lang w:val="en-IN"/>
              </w:rPr>
            </w:pPr>
            <w:r w:rsidRPr="00425C8F">
              <w:rPr>
                <w:lang w:val="en-IN"/>
              </w:rPr>
              <w:t>(Tag is mandatory</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TXNID</w:t>
            </w:r>
          </w:p>
        </w:tc>
        <w:tc>
          <w:tcPr>
            <w:tcW w:w="1800" w:type="dxa"/>
          </w:tcPr>
          <w:p w:rsidR="00CD5C68" w:rsidRPr="00425C8F" w:rsidRDefault="00CD5C68" w:rsidP="00940B20">
            <w:pPr>
              <w:pStyle w:val="Tablecontent"/>
              <w:rPr>
                <w:lang w:val="en-IN"/>
              </w:rPr>
            </w:pPr>
            <w:r w:rsidRPr="00425C8F">
              <w:rPr>
                <w:lang w:val="en-IN"/>
              </w:rPr>
              <w:t>&lt;Transaction ID&gt;</w:t>
            </w:r>
          </w:p>
        </w:tc>
        <w:tc>
          <w:tcPr>
            <w:tcW w:w="2340" w:type="dxa"/>
          </w:tcPr>
          <w:p w:rsidR="00CD5C68" w:rsidRPr="00425C8F" w:rsidRDefault="007C479A" w:rsidP="00940B20">
            <w:pPr>
              <w:pStyle w:val="Tablecontent"/>
              <w:rPr>
                <w:lang w:val="en-IN"/>
              </w:rPr>
            </w:pPr>
            <w:r w:rsidRPr="00425C8F">
              <w:rPr>
                <w:lang w:val="en-IN"/>
              </w:rPr>
              <w:t>PreTUPS</w:t>
            </w:r>
            <w:r w:rsidR="00CD5C68" w:rsidRPr="00425C8F">
              <w:rPr>
                <w:lang w:val="en-IN"/>
              </w:rPr>
              <w:t xml:space="preserve"> Transaction ID for the Customer Recharge Transaction</w:t>
            </w:r>
          </w:p>
        </w:tc>
        <w:tc>
          <w:tcPr>
            <w:tcW w:w="1260" w:type="dxa"/>
          </w:tcPr>
          <w:p w:rsidR="00CD5C68" w:rsidRPr="00425C8F" w:rsidRDefault="00CD5C68" w:rsidP="00940B20">
            <w:pPr>
              <w:pStyle w:val="Tablecontent"/>
              <w:rPr>
                <w:lang w:val="en-IN"/>
              </w:rPr>
            </w:pPr>
            <w:r w:rsidRPr="00425C8F">
              <w:rPr>
                <w:lang w:val="en-IN"/>
              </w:rPr>
              <w:t>DL/05/000000015</w:t>
            </w:r>
          </w:p>
        </w:tc>
        <w:tc>
          <w:tcPr>
            <w:tcW w:w="1260" w:type="dxa"/>
          </w:tcPr>
          <w:p w:rsidR="00CD5C68" w:rsidRPr="00425C8F" w:rsidRDefault="00CD5C68" w:rsidP="00940B20">
            <w:pPr>
              <w:pStyle w:val="Tablecontent"/>
              <w:rPr>
                <w:lang w:val="en-IN"/>
              </w:rPr>
            </w:pPr>
            <w:r w:rsidRPr="00425C8F">
              <w:rPr>
                <w:lang w:val="en-IN"/>
              </w:rPr>
              <w:t>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MESSAGE</w:t>
            </w:r>
          </w:p>
        </w:tc>
        <w:tc>
          <w:tcPr>
            <w:tcW w:w="1800" w:type="dxa"/>
          </w:tcPr>
          <w:p w:rsidR="00CD5C68" w:rsidRPr="00425C8F" w:rsidRDefault="00CD5C68" w:rsidP="00940B20">
            <w:pPr>
              <w:pStyle w:val="Tablecontent"/>
              <w:rPr>
                <w:lang w:val="en-IN"/>
              </w:rPr>
            </w:pPr>
            <w:r w:rsidRPr="00425C8F">
              <w:rPr>
                <w:lang w:val="en-IN"/>
              </w:rPr>
              <w:t xml:space="preserve">Message that will given in response </w:t>
            </w:r>
          </w:p>
        </w:tc>
        <w:tc>
          <w:tcPr>
            <w:tcW w:w="2340" w:type="dxa"/>
          </w:tcPr>
          <w:p w:rsidR="00CD5C68" w:rsidRPr="00425C8F" w:rsidRDefault="00CD5C68" w:rsidP="00940B20">
            <w:pPr>
              <w:pStyle w:val="Tablecontent"/>
              <w:rPr>
                <w:lang w:val="en-IN"/>
              </w:rPr>
            </w:pPr>
            <w:r w:rsidRPr="00425C8F">
              <w:rPr>
                <w:lang w:val="en-IN"/>
              </w:rPr>
              <w:t>Message</w:t>
            </w:r>
          </w:p>
        </w:tc>
        <w:tc>
          <w:tcPr>
            <w:tcW w:w="1260" w:type="dxa"/>
          </w:tcPr>
          <w:p w:rsidR="00CD5C68" w:rsidRPr="00425C8F" w:rsidRDefault="00CD5C68" w:rsidP="00940B20">
            <w:pPr>
              <w:pStyle w:val="Tablecontent"/>
              <w:rPr>
                <w:lang w:val="en-IN"/>
              </w:rPr>
            </w:pPr>
          </w:p>
        </w:tc>
        <w:tc>
          <w:tcPr>
            <w:tcW w:w="1260" w:type="dxa"/>
          </w:tcPr>
          <w:p w:rsidR="00CD5C68" w:rsidRPr="00425C8F" w:rsidRDefault="00CD5C68" w:rsidP="00940B20">
            <w:pPr>
              <w:pStyle w:val="Tablecontent"/>
              <w:rPr>
                <w:lang w:val="en-IN"/>
              </w:rPr>
            </w:pPr>
            <w:r w:rsidRPr="00425C8F">
              <w:rPr>
                <w:lang w:val="en-IN"/>
              </w:rPr>
              <w:t>A (500)</w:t>
            </w:r>
          </w:p>
        </w:tc>
        <w:tc>
          <w:tcPr>
            <w:tcW w:w="1496" w:type="dxa"/>
          </w:tcPr>
          <w:p w:rsidR="00CD5C68" w:rsidRPr="00425C8F" w:rsidRDefault="00CD5C68" w:rsidP="00940B20">
            <w:pPr>
              <w:pStyle w:val="Tablecontent"/>
              <w:rPr>
                <w:lang w:val="en-IN"/>
              </w:rPr>
            </w:pPr>
            <w:r w:rsidRPr="00425C8F">
              <w:rPr>
                <w:lang w:val="en-IN"/>
              </w:rPr>
              <w:t>O</w:t>
            </w:r>
          </w:p>
          <w:p w:rsidR="00CD5C68" w:rsidRPr="00425C8F" w:rsidRDefault="00CD5C68" w:rsidP="00940B20">
            <w:pPr>
              <w:pStyle w:val="Tablecontent"/>
              <w:rPr>
                <w:lang w:val="en-IN"/>
              </w:rPr>
            </w:pPr>
            <w:r w:rsidRPr="00425C8F">
              <w:rPr>
                <w:lang w:val="en-IN"/>
              </w:rPr>
              <w:t>(Tag is mandatory</w:t>
            </w:r>
          </w:p>
        </w:tc>
      </w:tr>
    </w:tbl>
    <w:p w:rsidR="00CD5C68" w:rsidRPr="00425C8F" w:rsidRDefault="00CD5C68" w:rsidP="00CD5C68">
      <w:pPr>
        <w:pStyle w:val="BodyText2"/>
        <w:rPr>
          <w:highlight w:val="yellow"/>
          <w:lang w:val="en-IN"/>
        </w:rPr>
      </w:pP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If the TXNSTATUS is not 200 then the user would be shown the error message (MESSAGE tag) returned in the response.</w:t>
      </w: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 xml:space="preserve">If due to some resion external system does not received response of the above request then External transaction server can send the recharge status request to </w:t>
      </w:r>
      <w:r w:rsidR="007C479A" w:rsidRPr="00425C8F">
        <w:rPr>
          <w:color w:val="auto"/>
          <w:lang w:val="en-IN"/>
        </w:rPr>
        <w:t>PreTUPS</w:t>
      </w:r>
      <w:r w:rsidRPr="00425C8F">
        <w:rPr>
          <w:color w:val="auto"/>
          <w:lang w:val="en-IN"/>
        </w:rPr>
        <w:t xml:space="preserve"> for checking the final status of the transaction. </w:t>
      </w: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 xml:space="preserve">If transaction status is 200 then </w:t>
      </w:r>
      <w:r w:rsidR="007C479A" w:rsidRPr="00425C8F">
        <w:rPr>
          <w:color w:val="auto"/>
          <w:lang w:val="en-IN"/>
        </w:rPr>
        <w:t>PreTUPS</w:t>
      </w:r>
      <w:r w:rsidRPr="00425C8F">
        <w:rPr>
          <w:color w:val="auto"/>
          <w:lang w:val="en-IN"/>
        </w:rPr>
        <w:t xml:space="preserve"> will send Previous and post balance in the message tag.</w:t>
      </w:r>
    </w:p>
    <w:p w:rsidR="00CD5C68" w:rsidRPr="00425C8F" w:rsidRDefault="00CD5C68" w:rsidP="00CD5C68">
      <w:pPr>
        <w:pStyle w:val="BodyText2"/>
        <w:rPr>
          <w:lang w:val="en-IN"/>
        </w:rPr>
      </w:pPr>
    </w:p>
    <w:p w:rsidR="00B10120" w:rsidRPr="00425C8F" w:rsidRDefault="00B10120" w:rsidP="00CD5C68">
      <w:pPr>
        <w:pStyle w:val="BodyText2"/>
        <w:rPr>
          <w:lang w:val="en-IN"/>
        </w:rPr>
      </w:pPr>
    </w:p>
    <w:p w:rsidR="00CD5C68" w:rsidRPr="00425C8F" w:rsidRDefault="00CD5C68" w:rsidP="00337049">
      <w:pPr>
        <w:pStyle w:val="Heading2"/>
        <w:rPr>
          <w:lang w:val="en-IN"/>
        </w:rPr>
      </w:pPr>
      <w:bookmarkStart w:id="293" w:name="_Toc368313822"/>
      <w:bookmarkStart w:id="294" w:name="_Toc485139709"/>
      <w:r w:rsidRPr="00425C8F">
        <w:rPr>
          <w:lang w:val="en-IN"/>
        </w:rPr>
        <w:t>C2S Transfer (Internet Recharge)</w:t>
      </w:r>
      <w:bookmarkEnd w:id="293"/>
      <w:bookmarkEnd w:id="294"/>
    </w:p>
    <w:p w:rsidR="00CD5C68" w:rsidRPr="00425C8F" w:rsidRDefault="00CD5C68" w:rsidP="00CD5C68">
      <w:pPr>
        <w:pStyle w:val="BodyText2"/>
        <w:rPr>
          <w:lang w:val="en-IN"/>
        </w:rPr>
      </w:pPr>
      <w:r w:rsidRPr="00425C8F">
        <w:rPr>
          <w:lang w:val="en-IN"/>
        </w:rPr>
        <w:t xml:space="preserve">External transaction server will send Customer Recharge request to </w:t>
      </w:r>
      <w:r w:rsidR="007C479A" w:rsidRPr="00425C8F">
        <w:rPr>
          <w:lang w:val="en-IN"/>
        </w:rPr>
        <w:t>PreTUPS</w:t>
      </w:r>
      <w:r w:rsidRPr="00425C8F">
        <w:rPr>
          <w:lang w:val="en-IN"/>
        </w:rPr>
        <w:t xml:space="preserve"> in the following format:</w:t>
      </w:r>
    </w:p>
    <w:p w:rsidR="00CD5C68" w:rsidRPr="00425C8F" w:rsidRDefault="00CD5C68" w:rsidP="001E6309">
      <w:pPr>
        <w:pStyle w:val="Heading"/>
        <w:rPr>
          <w:color w:val="auto"/>
        </w:rPr>
      </w:pPr>
      <w:r w:rsidRPr="00425C8F">
        <w:rPr>
          <w:color w:val="auto"/>
        </w:rPr>
        <w:t>XML format:</w:t>
      </w:r>
    </w:p>
    <w:p w:rsidR="00CD5C68" w:rsidRPr="00425C8F" w:rsidRDefault="00CD5C68" w:rsidP="007B6769">
      <w:pPr>
        <w:pStyle w:val="Code"/>
        <w:ind w:left="0"/>
        <w:rPr>
          <w:lang w:val="en-IN"/>
        </w:rPr>
      </w:pPr>
      <w:r w:rsidRPr="00425C8F">
        <w:rPr>
          <w:lang w:val="en-IN"/>
        </w:rPr>
        <w:t>&lt;?xml version="1.0"?&gt;</w:t>
      </w:r>
    </w:p>
    <w:p w:rsidR="00CD5C68" w:rsidRPr="00425C8F" w:rsidRDefault="00CD5C68" w:rsidP="007B6769">
      <w:pPr>
        <w:pStyle w:val="Code"/>
        <w:ind w:left="0"/>
        <w:rPr>
          <w:lang w:val="en-IN"/>
        </w:rPr>
      </w:pPr>
      <w:r w:rsidRPr="00425C8F">
        <w:rPr>
          <w:lang w:val="en-IN"/>
        </w:rPr>
        <w:t>&lt;COMMAND&gt;</w:t>
      </w:r>
    </w:p>
    <w:p w:rsidR="00CD5C68" w:rsidRPr="00425C8F" w:rsidRDefault="00CD5C68" w:rsidP="007B6769">
      <w:pPr>
        <w:pStyle w:val="Code"/>
        <w:ind w:left="0" w:firstLine="720"/>
        <w:rPr>
          <w:lang w:val="en-IN"/>
        </w:rPr>
      </w:pPr>
      <w:r w:rsidRPr="00425C8F">
        <w:rPr>
          <w:lang w:val="en-IN"/>
        </w:rPr>
        <w:t>&lt;TYPE&gt;</w:t>
      </w:r>
      <w:r w:rsidRPr="00425C8F">
        <w:rPr>
          <w:rFonts w:cs="Courier New"/>
          <w:szCs w:val="20"/>
          <w:lang w:val="en-IN"/>
        </w:rPr>
        <w:t xml:space="preserve"> EXINTRRCREQ</w:t>
      </w:r>
      <w:r w:rsidRPr="00425C8F">
        <w:rPr>
          <w:lang w:val="en-IN"/>
        </w:rPr>
        <w:t>&lt;/TYPE&gt;</w:t>
      </w:r>
    </w:p>
    <w:p w:rsidR="00CD5C68" w:rsidRPr="00425C8F" w:rsidRDefault="00CD5C68" w:rsidP="007B6769">
      <w:pPr>
        <w:pStyle w:val="Code"/>
        <w:ind w:left="0" w:firstLine="720"/>
        <w:rPr>
          <w:lang w:val="en-IN"/>
        </w:rPr>
      </w:pPr>
      <w:r w:rsidRPr="00425C8F">
        <w:rPr>
          <w:lang w:val="en-IN"/>
        </w:rPr>
        <w:t>&lt;DATE&gt;&lt;Date and time &gt;&lt;/DATE&gt;</w:t>
      </w:r>
    </w:p>
    <w:p w:rsidR="00CD5C68" w:rsidRPr="00425C8F" w:rsidRDefault="00CD5C68" w:rsidP="007B6769">
      <w:pPr>
        <w:pStyle w:val="Code"/>
        <w:ind w:left="0"/>
        <w:rPr>
          <w:lang w:val="en-IN"/>
        </w:rPr>
      </w:pPr>
      <w:r w:rsidRPr="00425C8F">
        <w:rPr>
          <w:lang w:val="en-IN"/>
        </w:rPr>
        <w:tab/>
        <w:t>&lt;EXTNWCODE&gt;</w:t>
      </w:r>
      <w:r w:rsidRPr="00425C8F">
        <w:rPr>
          <w:i/>
          <w:iCs/>
          <w:lang w:val="en-IN"/>
        </w:rPr>
        <w:t>&lt;Network External Code&gt;</w:t>
      </w:r>
      <w:r w:rsidRPr="00425C8F">
        <w:rPr>
          <w:lang w:val="en-IN"/>
        </w:rPr>
        <w:t>&lt;/EXTNWCODE&gt;</w:t>
      </w:r>
    </w:p>
    <w:p w:rsidR="00CD5C68" w:rsidRPr="00425C8F" w:rsidRDefault="00CD5C68" w:rsidP="007B6769">
      <w:pPr>
        <w:pStyle w:val="Code"/>
        <w:ind w:left="0"/>
        <w:rPr>
          <w:lang w:val="en-IN"/>
        </w:rPr>
      </w:pPr>
      <w:r w:rsidRPr="00425C8F">
        <w:rPr>
          <w:lang w:val="en-IN"/>
        </w:rPr>
        <w:tab/>
        <w:t>&lt;MSISDN&gt;</w:t>
      </w:r>
      <w:r w:rsidRPr="00425C8F">
        <w:rPr>
          <w:i/>
          <w:iCs/>
          <w:lang w:val="en-IN"/>
        </w:rPr>
        <w:t>&lt;Retailer MSISDN&gt;</w:t>
      </w:r>
      <w:r w:rsidRPr="00425C8F">
        <w:rPr>
          <w:lang w:val="en-IN"/>
        </w:rPr>
        <w:t>&lt;/MSISDN&gt;</w:t>
      </w:r>
    </w:p>
    <w:p w:rsidR="00CD5C68" w:rsidRPr="00425C8F" w:rsidRDefault="00CD5C68" w:rsidP="007B6769">
      <w:pPr>
        <w:pStyle w:val="Code"/>
        <w:ind w:left="0"/>
        <w:rPr>
          <w:lang w:val="en-IN"/>
        </w:rPr>
      </w:pPr>
      <w:r w:rsidRPr="00425C8F">
        <w:rPr>
          <w:lang w:val="en-IN"/>
        </w:rPr>
        <w:tab/>
        <w:t>&lt;PIN&gt;&lt;123456&gt;&lt;/PIN&gt;</w:t>
      </w:r>
    </w:p>
    <w:p w:rsidR="00CD5C68" w:rsidRPr="00425C8F" w:rsidRDefault="00CD5C68" w:rsidP="007B6769">
      <w:pPr>
        <w:pStyle w:val="Code"/>
        <w:ind w:left="0"/>
        <w:rPr>
          <w:lang w:val="en-IN"/>
        </w:rPr>
      </w:pPr>
      <w:r w:rsidRPr="00425C8F">
        <w:rPr>
          <w:lang w:val="en-IN"/>
        </w:rPr>
        <w:tab/>
        <w:t>&lt;LOGINID&gt;&lt;Channel user Login ID&gt;&lt;/LOGINID&gt;</w:t>
      </w:r>
    </w:p>
    <w:p w:rsidR="00CD5C68" w:rsidRPr="00425C8F" w:rsidRDefault="00CD5C68" w:rsidP="007B6769">
      <w:pPr>
        <w:pStyle w:val="Code"/>
        <w:ind w:left="0"/>
        <w:rPr>
          <w:lang w:val="en-IN"/>
        </w:rPr>
      </w:pPr>
      <w:r w:rsidRPr="00425C8F">
        <w:rPr>
          <w:lang w:val="en-IN"/>
        </w:rPr>
        <w:tab/>
        <w:t>&lt;PASSWORD&gt;&lt;Channel User Login Password&gt;&lt;/PASSWORD&gt;</w:t>
      </w:r>
    </w:p>
    <w:p w:rsidR="00CD5C68" w:rsidRPr="00425C8F" w:rsidRDefault="00CD5C68" w:rsidP="007B6769">
      <w:pPr>
        <w:pStyle w:val="Code"/>
        <w:ind w:left="0"/>
        <w:rPr>
          <w:lang w:val="en-IN"/>
        </w:rPr>
      </w:pPr>
      <w:r w:rsidRPr="00425C8F">
        <w:rPr>
          <w:lang w:val="en-IN"/>
        </w:rPr>
        <w:tab/>
        <w:t>&lt;EXTCODE&gt;</w:t>
      </w:r>
      <w:r w:rsidRPr="00425C8F">
        <w:rPr>
          <w:i/>
          <w:iCs/>
          <w:lang w:val="en-IN"/>
        </w:rPr>
        <w:t>&lt;Channel user unique External code&gt;</w:t>
      </w:r>
      <w:r w:rsidRPr="00425C8F">
        <w:rPr>
          <w:lang w:val="en-IN"/>
        </w:rPr>
        <w:t>&lt;/EXTCODE&gt;</w:t>
      </w:r>
    </w:p>
    <w:p w:rsidR="00CD5C68" w:rsidRPr="00425C8F" w:rsidRDefault="00CD5C68" w:rsidP="007B6769">
      <w:pPr>
        <w:pStyle w:val="Code"/>
        <w:ind w:left="720"/>
        <w:rPr>
          <w:lang w:val="en-IN"/>
        </w:rPr>
      </w:pPr>
      <w:r w:rsidRPr="00425C8F">
        <w:rPr>
          <w:lang w:val="en-IN"/>
        </w:rPr>
        <w:t>&lt;EXTREFNUM&gt;&lt;Unique Reference number in the external system&gt;&lt;/EXTREFNUM&gt;</w:t>
      </w:r>
      <w:r w:rsidRPr="00425C8F">
        <w:rPr>
          <w:lang w:val="en-IN"/>
        </w:rPr>
        <w:tab/>
      </w:r>
    </w:p>
    <w:p w:rsidR="00CD5C68" w:rsidRPr="00425C8F" w:rsidRDefault="00CD5C68" w:rsidP="007B6769">
      <w:pPr>
        <w:pStyle w:val="Code"/>
        <w:ind w:left="0"/>
        <w:rPr>
          <w:lang w:val="en-IN"/>
        </w:rPr>
      </w:pPr>
      <w:r w:rsidRPr="00425C8F">
        <w:rPr>
          <w:lang w:val="en-IN"/>
        </w:rPr>
        <w:tab/>
      </w:r>
    </w:p>
    <w:p w:rsidR="006851BE" w:rsidRDefault="00CD5C68" w:rsidP="007B6769">
      <w:pPr>
        <w:pStyle w:val="Code"/>
        <w:ind w:left="0"/>
        <w:rPr>
          <w:lang w:val="en-IN"/>
        </w:rPr>
      </w:pPr>
      <w:r w:rsidRPr="00425C8F">
        <w:rPr>
          <w:lang w:val="en-IN"/>
        </w:rPr>
        <w:tab/>
      </w:r>
      <w:r w:rsidR="006851BE" w:rsidRPr="006851BE">
        <w:rPr>
          <w:lang w:val="en-IN"/>
        </w:rPr>
        <w:t>&lt;MSISDN2&gt;</w:t>
      </w:r>
      <w:r w:rsidR="006851BE">
        <w:rPr>
          <w:lang w:val="en-IN"/>
        </w:rPr>
        <w:t>&lt;Subscriber msisdn&gt;</w:t>
      </w:r>
      <w:r w:rsidR="006851BE" w:rsidRPr="006851BE">
        <w:rPr>
          <w:lang w:val="en-IN"/>
        </w:rPr>
        <w:t>&lt;</w:t>
      </w:r>
      <w:r w:rsidR="006851BE">
        <w:rPr>
          <w:lang w:val="en-IN"/>
        </w:rPr>
        <w:t>/</w:t>
      </w:r>
      <w:r w:rsidR="006851BE" w:rsidRPr="006851BE">
        <w:rPr>
          <w:lang w:val="en-IN"/>
        </w:rPr>
        <w:t>MSISDN2&gt;</w:t>
      </w:r>
    </w:p>
    <w:p w:rsidR="008E0A62" w:rsidRDefault="00CD5C68" w:rsidP="008E0A62">
      <w:pPr>
        <w:pStyle w:val="Code"/>
        <w:ind w:left="0" w:firstLine="720"/>
        <w:rPr>
          <w:lang w:val="en-IN"/>
        </w:rPr>
      </w:pPr>
      <w:r w:rsidRPr="00425C8F">
        <w:rPr>
          <w:lang w:val="en-IN"/>
        </w:rPr>
        <w:t>&lt;AMOUNT&gt;&lt;Amount&gt;&lt;/AMOUNT&gt;</w:t>
      </w:r>
    </w:p>
    <w:p w:rsidR="00CD5C68" w:rsidRPr="00425C8F" w:rsidRDefault="00CD5C68" w:rsidP="007B6769">
      <w:pPr>
        <w:pStyle w:val="Code"/>
        <w:ind w:left="720"/>
        <w:rPr>
          <w:lang w:val="en-IN"/>
        </w:rPr>
      </w:pPr>
      <w:r w:rsidRPr="00425C8F">
        <w:rPr>
          <w:lang w:val="en-IN"/>
        </w:rPr>
        <w:t>&lt;LANGUAGE1&gt;&lt;Retailer Language&gt;&lt;/LANGUAGE1&gt;</w:t>
      </w:r>
    </w:p>
    <w:p w:rsidR="00CD5C68" w:rsidRPr="00425C8F" w:rsidRDefault="00CD5C68" w:rsidP="007B6769">
      <w:pPr>
        <w:pStyle w:val="Code"/>
        <w:ind w:left="720"/>
        <w:rPr>
          <w:lang w:val="en-IN"/>
        </w:rPr>
      </w:pPr>
      <w:r w:rsidRPr="00425C8F">
        <w:rPr>
          <w:lang w:val="en-IN"/>
        </w:rPr>
        <w:t>&lt;LANGUAGE2&gt;&lt;</w:t>
      </w:r>
      <w:r w:rsidR="00B10120" w:rsidRPr="00425C8F">
        <w:rPr>
          <w:lang w:val="en-IN"/>
        </w:rPr>
        <w:t>Receiver</w:t>
      </w:r>
      <w:r w:rsidRPr="00425C8F">
        <w:rPr>
          <w:lang w:val="en-IN"/>
        </w:rPr>
        <w:t xml:space="preserve"> Language&gt;&lt;/LANGUAGE2&gt;</w:t>
      </w:r>
    </w:p>
    <w:p w:rsidR="00CD5C68" w:rsidRPr="00425C8F" w:rsidRDefault="00CD5C68" w:rsidP="007B6769">
      <w:pPr>
        <w:pStyle w:val="Code"/>
        <w:ind w:left="720"/>
        <w:rPr>
          <w:lang w:val="en-IN"/>
        </w:rPr>
      </w:pPr>
      <w:r w:rsidRPr="00425C8F">
        <w:rPr>
          <w:lang w:val="en-IN"/>
        </w:rPr>
        <w:t>&lt;SELECTOR&gt;&lt;Selector&gt;&lt;/SELECTOR&gt;</w:t>
      </w:r>
    </w:p>
    <w:p w:rsidR="00CD5C68" w:rsidRPr="00425C8F" w:rsidRDefault="00CD5C68" w:rsidP="007B6769">
      <w:pPr>
        <w:pStyle w:val="Code"/>
        <w:ind w:left="720"/>
        <w:rPr>
          <w:lang w:val="en-IN"/>
        </w:rPr>
      </w:pPr>
      <w:r w:rsidRPr="00425C8F">
        <w:rPr>
          <w:lang w:val="en-IN"/>
        </w:rPr>
        <w:t>&lt;NOTIFICATION_MSISDN&gt;&lt;Notification MSISDN&gt;&lt;/NOTIFICATION_MSISDN&gt;</w:t>
      </w:r>
    </w:p>
    <w:p w:rsidR="00CD5C68" w:rsidRPr="00425C8F" w:rsidRDefault="00CD5C68" w:rsidP="007B6769">
      <w:pPr>
        <w:pStyle w:val="Code"/>
        <w:ind w:left="0"/>
        <w:rPr>
          <w:lang w:val="en-IN"/>
        </w:rPr>
      </w:pPr>
      <w:r w:rsidRPr="00425C8F">
        <w:rPr>
          <w:lang w:val="en-IN"/>
        </w:rPr>
        <w:t>&lt;/COMMAND&gt;</w:t>
      </w:r>
    </w:p>
    <w:p w:rsidR="00CD5C68" w:rsidRPr="00425C8F" w:rsidRDefault="00CD5C68" w:rsidP="00CD5C68">
      <w:pPr>
        <w:pStyle w:val="BodyText2"/>
        <w:rPr>
          <w:highlight w:val="yellow"/>
          <w:lang w:val="en-IN"/>
        </w:rPr>
      </w:pPr>
    </w:p>
    <w:p w:rsidR="00CD5C68" w:rsidRPr="00425C8F" w:rsidRDefault="00CD5C68" w:rsidP="00B10120">
      <w:pPr>
        <w:pStyle w:val="Head"/>
        <w:rPr>
          <w:lang w:val="en-IN"/>
        </w:rPr>
      </w:pPr>
      <w:r w:rsidRPr="00425C8F">
        <w:rPr>
          <w:lang w:val="en-IN"/>
        </w:rPr>
        <w:lastRenderedPageBreak/>
        <w:t>Field Details</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180"/>
        <w:gridCol w:w="1440"/>
        <w:gridCol w:w="360"/>
        <w:gridCol w:w="1980"/>
        <w:gridCol w:w="180"/>
        <w:gridCol w:w="1080"/>
        <w:gridCol w:w="776"/>
        <w:gridCol w:w="484"/>
        <w:gridCol w:w="360"/>
        <w:gridCol w:w="1080"/>
      </w:tblGrid>
      <w:tr w:rsidR="00CD5C68" w:rsidRPr="00425C8F" w:rsidTr="00B10120">
        <w:trPr>
          <w:trHeight w:val="277"/>
          <w:tblHeader/>
        </w:trPr>
        <w:tc>
          <w:tcPr>
            <w:tcW w:w="162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62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34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4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TYPE</w:t>
            </w:r>
          </w:p>
        </w:tc>
        <w:tc>
          <w:tcPr>
            <w:tcW w:w="1620" w:type="dxa"/>
            <w:gridSpan w:val="2"/>
          </w:tcPr>
          <w:p w:rsidR="00CD5C68" w:rsidRPr="00425C8F" w:rsidRDefault="00CD5C68" w:rsidP="00940B20">
            <w:pPr>
              <w:pStyle w:val="Tablecontent"/>
              <w:rPr>
                <w:lang w:val="en-IN"/>
              </w:rPr>
            </w:pPr>
            <w:r w:rsidRPr="00425C8F">
              <w:rPr>
                <w:lang w:val="en-IN"/>
              </w:rPr>
              <w:t>Request type</w:t>
            </w:r>
          </w:p>
        </w:tc>
        <w:tc>
          <w:tcPr>
            <w:tcW w:w="2340" w:type="dxa"/>
            <w:gridSpan w:val="2"/>
          </w:tcPr>
          <w:p w:rsidR="00CD5C68" w:rsidRPr="00425C8F" w:rsidRDefault="00CD5C68" w:rsidP="00940B20">
            <w:pPr>
              <w:pStyle w:val="Tablecontent"/>
              <w:rPr>
                <w:lang w:val="en-IN"/>
              </w:rPr>
            </w:pPr>
            <w:r w:rsidRPr="00425C8F">
              <w:rPr>
                <w:lang w:val="en-IN"/>
              </w:rPr>
              <w:t>Request Type, should be sent with each request – fixed</w:t>
            </w:r>
          </w:p>
        </w:tc>
        <w:tc>
          <w:tcPr>
            <w:tcW w:w="1260" w:type="dxa"/>
            <w:gridSpan w:val="2"/>
          </w:tcPr>
          <w:p w:rsidR="00CD5C68" w:rsidRPr="00425C8F" w:rsidRDefault="00CD5C68" w:rsidP="00940B20">
            <w:pPr>
              <w:pStyle w:val="Tablecontent"/>
              <w:rPr>
                <w:lang w:val="en-IN"/>
              </w:rPr>
            </w:pPr>
            <w:r w:rsidRPr="00425C8F">
              <w:rPr>
                <w:lang w:val="en-IN"/>
              </w:rPr>
              <w:t>EXINTRNTRCREQ</w:t>
            </w:r>
          </w:p>
        </w:tc>
        <w:tc>
          <w:tcPr>
            <w:tcW w:w="1260" w:type="dxa"/>
            <w:gridSpan w:val="2"/>
          </w:tcPr>
          <w:p w:rsidR="00CD5C68" w:rsidRPr="00425C8F" w:rsidRDefault="00CD5C68" w:rsidP="00940B20">
            <w:pPr>
              <w:pStyle w:val="Tablecontent"/>
              <w:rPr>
                <w:lang w:val="en-IN"/>
              </w:rPr>
            </w:pPr>
            <w:r w:rsidRPr="00425C8F">
              <w:rPr>
                <w:lang w:val="en-IN"/>
              </w:rPr>
              <w:t>A (20)</w:t>
            </w:r>
          </w:p>
        </w:tc>
        <w:tc>
          <w:tcPr>
            <w:tcW w:w="1440" w:type="dxa"/>
            <w:gridSpan w:val="2"/>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DATE</w:t>
            </w:r>
          </w:p>
        </w:tc>
        <w:tc>
          <w:tcPr>
            <w:tcW w:w="1620" w:type="dxa"/>
            <w:gridSpan w:val="2"/>
          </w:tcPr>
          <w:p w:rsidR="00CD5C68" w:rsidRPr="00425C8F" w:rsidRDefault="00CD5C68" w:rsidP="00940B20">
            <w:pPr>
              <w:pStyle w:val="Tablecontent"/>
              <w:rPr>
                <w:lang w:val="en-IN"/>
              </w:rPr>
            </w:pPr>
            <w:r w:rsidRPr="00425C8F">
              <w:rPr>
                <w:lang w:val="en-IN"/>
              </w:rPr>
              <w:t>Date and time</w:t>
            </w:r>
          </w:p>
        </w:tc>
        <w:tc>
          <w:tcPr>
            <w:tcW w:w="2340" w:type="dxa"/>
            <w:gridSpan w:val="2"/>
          </w:tcPr>
          <w:p w:rsidR="00CD5C68" w:rsidRPr="00425C8F" w:rsidRDefault="00CD5C68" w:rsidP="00940B20">
            <w:pPr>
              <w:pStyle w:val="Tablecontent"/>
              <w:rPr>
                <w:lang w:val="en-IN"/>
              </w:rPr>
            </w:pPr>
            <w:r w:rsidRPr="00425C8F">
              <w:rPr>
                <w:lang w:val="en-IN"/>
              </w:rPr>
              <w:t>Date and time on which request was sent by external system, HH are in 24 Hour Format</w:t>
            </w:r>
          </w:p>
        </w:tc>
        <w:tc>
          <w:tcPr>
            <w:tcW w:w="1260" w:type="dxa"/>
            <w:gridSpan w:val="2"/>
          </w:tcPr>
          <w:p w:rsidR="00CD5C68" w:rsidRPr="00425C8F" w:rsidRDefault="00CD5C68" w:rsidP="00940B20">
            <w:pPr>
              <w:pStyle w:val="Tablecontent"/>
              <w:rPr>
                <w:lang w:val="en-IN"/>
              </w:rPr>
            </w:pPr>
            <w:r w:rsidRPr="00425C8F">
              <w:rPr>
                <w:lang w:val="en-IN"/>
              </w:rPr>
              <w:t>DD/MM/YYYY HH24:MI:SS</w:t>
            </w:r>
          </w:p>
        </w:tc>
        <w:tc>
          <w:tcPr>
            <w:tcW w:w="1260" w:type="dxa"/>
            <w:gridSpan w:val="2"/>
          </w:tcPr>
          <w:p w:rsidR="00CD5C68" w:rsidRPr="00425C8F" w:rsidRDefault="00CD5C68" w:rsidP="00940B20">
            <w:pPr>
              <w:pStyle w:val="Tablecontent"/>
              <w:rPr>
                <w:lang w:val="en-IN"/>
              </w:rPr>
            </w:pPr>
            <w:r w:rsidRPr="00425C8F">
              <w:rPr>
                <w:lang w:val="en-IN"/>
              </w:rPr>
              <w:t>D (20)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EXTNWCODE</w:t>
            </w:r>
          </w:p>
        </w:tc>
        <w:tc>
          <w:tcPr>
            <w:tcW w:w="1620" w:type="dxa"/>
            <w:gridSpan w:val="2"/>
          </w:tcPr>
          <w:p w:rsidR="00CD5C68" w:rsidRPr="00425C8F" w:rsidRDefault="00CD5C68" w:rsidP="00940B20">
            <w:pPr>
              <w:pStyle w:val="Tablecontent"/>
              <w:rPr>
                <w:lang w:val="en-IN"/>
              </w:rPr>
            </w:pPr>
            <w:r w:rsidRPr="00425C8F">
              <w:rPr>
                <w:lang w:val="en-IN"/>
              </w:rPr>
              <w:t xml:space="preserve">Network code </w:t>
            </w:r>
          </w:p>
        </w:tc>
        <w:tc>
          <w:tcPr>
            <w:tcW w:w="2340" w:type="dxa"/>
            <w:gridSpan w:val="2"/>
          </w:tcPr>
          <w:p w:rsidR="00CD5C68" w:rsidRPr="00425C8F" w:rsidRDefault="00CD5C68" w:rsidP="00940B20">
            <w:pPr>
              <w:pStyle w:val="Tablecontent"/>
              <w:rPr>
                <w:lang w:val="en-IN"/>
              </w:rPr>
            </w:pPr>
            <w:r w:rsidRPr="00425C8F">
              <w:rPr>
                <w:lang w:val="en-IN"/>
              </w:rPr>
              <w:t xml:space="preserve">Network code of the Channel User defined in </w:t>
            </w:r>
            <w:r w:rsidR="007C479A" w:rsidRPr="00425C8F">
              <w:rPr>
                <w:lang w:val="en-IN"/>
              </w:rPr>
              <w:t>PreTUPS</w:t>
            </w:r>
            <w:r w:rsidRPr="00425C8F">
              <w:rPr>
                <w:lang w:val="en-IN"/>
              </w:rPr>
              <w:t xml:space="preserve"> as External Network code</w:t>
            </w:r>
          </w:p>
        </w:tc>
        <w:tc>
          <w:tcPr>
            <w:tcW w:w="1260" w:type="dxa"/>
            <w:gridSpan w:val="2"/>
          </w:tcPr>
          <w:p w:rsidR="00CD5C68" w:rsidRPr="00425C8F" w:rsidRDefault="00CD5C68" w:rsidP="00940B20">
            <w:pPr>
              <w:pStyle w:val="Tablecontent"/>
              <w:rPr>
                <w:lang w:val="en-IN"/>
              </w:rPr>
            </w:pPr>
            <w:r w:rsidRPr="00425C8F">
              <w:rPr>
                <w:lang w:val="en-IN"/>
              </w:rPr>
              <w:t>MO</w:t>
            </w:r>
          </w:p>
        </w:tc>
        <w:tc>
          <w:tcPr>
            <w:tcW w:w="1260" w:type="dxa"/>
            <w:gridSpan w:val="2"/>
          </w:tcPr>
          <w:p w:rsidR="00CD5C68" w:rsidRPr="00425C8F" w:rsidRDefault="00CD5C68" w:rsidP="00940B20">
            <w:pPr>
              <w:pStyle w:val="Tablecontent"/>
              <w:rPr>
                <w:lang w:val="en-IN"/>
              </w:rPr>
            </w:pPr>
            <w:r w:rsidRPr="00425C8F">
              <w:rPr>
                <w:lang w:val="en-IN"/>
              </w:rPr>
              <w:t>A (2)</w:t>
            </w:r>
          </w:p>
        </w:tc>
        <w:tc>
          <w:tcPr>
            <w:tcW w:w="1440" w:type="dxa"/>
            <w:gridSpan w:val="2"/>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MSISDN</w:t>
            </w:r>
          </w:p>
        </w:tc>
        <w:tc>
          <w:tcPr>
            <w:tcW w:w="1620" w:type="dxa"/>
            <w:gridSpan w:val="2"/>
          </w:tcPr>
          <w:p w:rsidR="00CD5C68" w:rsidRPr="00425C8F" w:rsidRDefault="00CD5C68" w:rsidP="00940B20">
            <w:pPr>
              <w:pStyle w:val="Tablecontent"/>
              <w:rPr>
                <w:lang w:val="en-IN"/>
              </w:rPr>
            </w:pPr>
            <w:r w:rsidRPr="00425C8F">
              <w:rPr>
                <w:lang w:val="en-IN"/>
              </w:rPr>
              <w:t>Channel user/Subscriber MSISDN</w:t>
            </w:r>
          </w:p>
        </w:tc>
        <w:tc>
          <w:tcPr>
            <w:tcW w:w="2340" w:type="dxa"/>
            <w:gridSpan w:val="2"/>
          </w:tcPr>
          <w:p w:rsidR="00CD5C68" w:rsidRPr="00425C8F" w:rsidRDefault="00CD5C68" w:rsidP="00940B20">
            <w:pPr>
              <w:pStyle w:val="Tablecontent"/>
              <w:rPr>
                <w:lang w:val="en-IN"/>
              </w:rPr>
            </w:pPr>
            <w:r w:rsidRPr="00425C8F">
              <w:rPr>
                <w:lang w:val="en-IN"/>
              </w:rPr>
              <w:t>All MSISDN should be in national dial format i.e. without country code.</w:t>
            </w:r>
          </w:p>
          <w:p w:rsidR="00CD5C68" w:rsidRPr="00425C8F" w:rsidRDefault="00CD5C68" w:rsidP="00940B20">
            <w:pPr>
              <w:pStyle w:val="Tablecontent"/>
              <w:rPr>
                <w:lang w:val="en-IN"/>
              </w:rPr>
            </w:pPr>
            <w:r w:rsidRPr="00425C8F">
              <w:rPr>
                <w:b/>
                <w:bCs/>
                <w:lang w:val="en-IN"/>
              </w:rPr>
              <w:t>When MSISDN is available in request then PIN is mandatory for the request.</w:t>
            </w:r>
          </w:p>
        </w:tc>
        <w:tc>
          <w:tcPr>
            <w:tcW w:w="1260" w:type="dxa"/>
            <w:gridSpan w:val="2"/>
          </w:tcPr>
          <w:p w:rsidR="00CD5C68" w:rsidRPr="00425C8F" w:rsidRDefault="00CD5C68" w:rsidP="00940B20">
            <w:pPr>
              <w:pStyle w:val="Tablecontent"/>
              <w:rPr>
                <w:lang w:val="en-IN"/>
              </w:rPr>
            </w:pPr>
            <w:r w:rsidRPr="00425C8F">
              <w:rPr>
                <w:lang w:val="en-IN"/>
              </w:rPr>
              <w:t>9942222</w:t>
            </w:r>
          </w:p>
        </w:tc>
        <w:tc>
          <w:tcPr>
            <w:tcW w:w="1260" w:type="dxa"/>
            <w:gridSpan w:val="2"/>
          </w:tcPr>
          <w:p w:rsidR="00CD5C68" w:rsidRPr="00425C8F" w:rsidRDefault="00CD5C68" w:rsidP="00940B20">
            <w:pPr>
              <w:pStyle w:val="Tablecontent"/>
              <w:rPr>
                <w:lang w:val="en-IN"/>
              </w:rPr>
            </w:pPr>
            <w:r w:rsidRPr="00425C8F">
              <w:rPr>
                <w:lang w:val="en-IN"/>
              </w:rPr>
              <w:t>N (15)</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PIN</w:t>
            </w:r>
          </w:p>
        </w:tc>
        <w:tc>
          <w:tcPr>
            <w:tcW w:w="1620" w:type="dxa"/>
            <w:gridSpan w:val="2"/>
          </w:tcPr>
          <w:p w:rsidR="00CD5C68" w:rsidRPr="00425C8F" w:rsidRDefault="00CD5C68" w:rsidP="00940B20">
            <w:pPr>
              <w:pStyle w:val="Tablecontent"/>
              <w:rPr>
                <w:lang w:val="en-IN"/>
              </w:rPr>
            </w:pPr>
            <w:r w:rsidRPr="00425C8F">
              <w:rPr>
                <w:lang w:val="en-IN"/>
              </w:rPr>
              <w:t>Channel user/Subscriber PIN</w:t>
            </w:r>
          </w:p>
        </w:tc>
        <w:tc>
          <w:tcPr>
            <w:tcW w:w="2340" w:type="dxa"/>
            <w:gridSpan w:val="2"/>
          </w:tcPr>
          <w:p w:rsidR="00CD5C68" w:rsidRPr="00425C8F" w:rsidRDefault="00CD5C68" w:rsidP="00940B20">
            <w:pPr>
              <w:pStyle w:val="Tablecontent"/>
              <w:rPr>
                <w:lang w:val="en-IN"/>
              </w:rPr>
            </w:pPr>
            <w:r w:rsidRPr="00425C8F">
              <w:rPr>
                <w:lang w:val="en-IN"/>
              </w:rPr>
              <w:t>PIN of the user</w:t>
            </w:r>
          </w:p>
        </w:tc>
        <w:tc>
          <w:tcPr>
            <w:tcW w:w="1260" w:type="dxa"/>
            <w:gridSpan w:val="2"/>
          </w:tcPr>
          <w:p w:rsidR="00CD5C68" w:rsidRPr="00425C8F" w:rsidRDefault="00CD5C68" w:rsidP="00940B20">
            <w:pPr>
              <w:pStyle w:val="Tablecontent"/>
              <w:rPr>
                <w:lang w:val="en-IN"/>
              </w:rPr>
            </w:pPr>
            <w:r w:rsidRPr="00425C8F">
              <w:rPr>
                <w:lang w:val="en-IN"/>
              </w:rPr>
              <w:t>123</w:t>
            </w:r>
          </w:p>
        </w:tc>
        <w:tc>
          <w:tcPr>
            <w:tcW w:w="1260" w:type="dxa"/>
            <w:gridSpan w:val="2"/>
          </w:tcPr>
          <w:p w:rsidR="00CD5C68" w:rsidRPr="00425C8F" w:rsidRDefault="00CD5C68" w:rsidP="00940B20">
            <w:pPr>
              <w:pStyle w:val="Tablecontent"/>
              <w:rPr>
                <w:lang w:val="en-IN"/>
              </w:rPr>
            </w:pPr>
            <w:r w:rsidRPr="00425C8F">
              <w:rPr>
                <w:lang w:val="en-IN"/>
              </w:rPr>
              <w:t>A (10)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LOGINID</w:t>
            </w:r>
          </w:p>
        </w:tc>
        <w:tc>
          <w:tcPr>
            <w:tcW w:w="1620" w:type="dxa"/>
            <w:gridSpan w:val="2"/>
          </w:tcPr>
          <w:p w:rsidR="00CD5C68" w:rsidRPr="00425C8F" w:rsidRDefault="00CD5C68" w:rsidP="00940B20">
            <w:pPr>
              <w:pStyle w:val="Tablecontent"/>
              <w:rPr>
                <w:lang w:val="en-IN"/>
              </w:rPr>
            </w:pPr>
            <w:r w:rsidRPr="00425C8F">
              <w:rPr>
                <w:lang w:val="en-IN"/>
              </w:rPr>
              <w:t>Login ID</w:t>
            </w:r>
          </w:p>
        </w:tc>
        <w:tc>
          <w:tcPr>
            <w:tcW w:w="2340" w:type="dxa"/>
            <w:gridSpan w:val="2"/>
          </w:tcPr>
          <w:p w:rsidR="00CD5C68" w:rsidRPr="00425C8F" w:rsidRDefault="00CD5C68" w:rsidP="00940B20">
            <w:pPr>
              <w:pStyle w:val="Tablecontent"/>
              <w:rPr>
                <w:lang w:val="en-IN"/>
              </w:rPr>
            </w:pPr>
            <w:r w:rsidRPr="00425C8F">
              <w:rPr>
                <w:lang w:val="en-IN"/>
              </w:rPr>
              <w:t>Login ID of the Channel user</w:t>
            </w:r>
          </w:p>
          <w:p w:rsidR="00CD5C68" w:rsidRPr="00425C8F" w:rsidRDefault="00CD5C68" w:rsidP="00940B20">
            <w:pPr>
              <w:pStyle w:val="Tablecontent"/>
              <w:rPr>
                <w:lang w:val="en-IN"/>
              </w:rPr>
            </w:pPr>
            <w:r w:rsidRPr="00425C8F">
              <w:rPr>
                <w:b/>
                <w:bCs/>
                <w:lang w:val="en-IN"/>
              </w:rPr>
              <w:t>When LOGINID is available in request then PASSWORD is mandatory for the request</w:t>
            </w:r>
          </w:p>
        </w:tc>
        <w:tc>
          <w:tcPr>
            <w:tcW w:w="1260" w:type="dxa"/>
            <w:gridSpan w:val="2"/>
          </w:tcPr>
          <w:p w:rsidR="00CD5C68" w:rsidRPr="00425C8F" w:rsidRDefault="00CD5C68" w:rsidP="00940B20">
            <w:pPr>
              <w:pStyle w:val="Tablecontent"/>
              <w:rPr>
                <w:lang w:val="en-IN"/>
              </w:rPr>
            </w:pPr>
            <w:r w:rsidRPr="00425C8F">
              <w:rPr>
                <w:lang w:val="en-IN"/>
              </w:rPr>
              <w:t>Mo_cce</w:t>
            </w:r>
          </w:p>
        </w:tc>
        <w:tc>
          <w:tcPr>
            <w:tcW w:w="1260" w:type="dxa"/>
            <w:gridSpan w:val="2"/>
          </w:tcPr>
          <w:p w:rsidR="00CD5C68" w:rsidRPr="00425C8F" w:rsidRDefault="00CD5C68" w:rsidP="00940B20">
            <w:pPr>
              <w:pStyle w:val="Tablecontent"/>
              <w:rPr>
                <w:lang w:val="en-IN"/>
              </w:rPr>
            </w:pPr>
            <w:r w:rsidRPr="00425C8F">
              <w:rPr>
                <w:lang w:val="en-IN"/>
              </w:rPr>
              <w:t>A (20)</w:t>
            </w:r>
          </w:p>
        </w:tc>
        <w:tc>
          <w:tcPr>
            <w:tcW w:w="1440" w:type="dxa"/>
            <w:gridSpan w:val="2"/>
          </w:tcPr>
          <w:p w:rsidR="00CD5C68" w:rsidRPr="00425C8F" w:rsidRDefault="00CD5C68" w:rsidP="00940B20">
            <w:pPr>
              <w:pStyle w:val="Tablecontent"/>
              <w:rPr>
                <w:lang w:val="en-IN"/>
              </w:rPr>
            </w:pPr>
            <w:r w:rsidRPr="00425C8F">
              <w:rPr>
                <w:lang w:val="en-IN"/>
              </w:rPr>
              <w:t>O</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PASSWORD</w:t>
            </w:r>
          </w:p>
        </w:tc>
        <w:tc>
          <w:tcPr>
            <w:tcW w:w="1620" w:type="dxa"/>
            <w:gridSpan w:val="2"/>
          </w:tcPr>
          <w:p w:rsidR="00CD5C68" w:rsidRPr="00425C8F" w:rsidRDefault="00CD5C68" w:rsidP="00940B20">
            <w:pPr>
              <w:pStyle w:val="Tablecontent"/>
              <w:rPr>
                <w:lang w:val="en-IN"/>
              </w:rPr>
            </w:pPr>
            <w:r w:rsidRPr="00425C8F">
              <w:rPr>
                <w:lang w:val="en-IN"/>
              </w:rPr>
              <w:t>Password</w:t>
            </w:r>
          </w:p>
        </w:tc>
        <w:tc>
          <w:tcPr>
            <w:tcW w:w="2340" w:type="dxa"/>
            <w:gridSpan w:val="2"/>
          </w:tcPr>
          <w:p w:rsidR="00CD5C68" w:rsidRPr="00425C8F" w:rsidRDefault="00CD5C68" w:rsidP="00940B20">
            <w:pPr>
              <w:pStyle w:val="Tablecontent"/>
              <w:rPr>
                <w:lang w:val="en-IN"/>
              </w:rPr>
            </w:pPr>
            <w:r w:rsidRPr="00425C8F">
              <w:rPr>
                <w:lang w:val="en-IN"/>
              </w:rPr>
              <w:t>Password of the Channel user</w:t>
            </w:r>
          </w:p>
        </w:tc>
        <w:tc>
          <w:tcPr>
            <w:tcW w:w="1260" w:type="dxa"/>
            <w:gridSpan w:val="2"/>
          </w:tcPr>
          <w:p w:rsidR="00CD5C68" w:rsidRPr="00425C8F" w:rsidRDefault="00CD5C68" w:rsidP="00940B20">
            <w:pPr>
              <w:pStyle w:val="Tablecontent"/>
              <w:rPr>
                <w:lang w:val="en-IN"/>
              </w:rPr>
            </w:pPr>
            <w:r w:rsidRPr="00425C8F">
              <w:rPr>
                <w:lang w:val="en-IN"/>
              </w:rPr>
              <w:t>2468</w:t>
            </w:r>
          </w:p>
        </w:tc>
        <w:tc>
          <w:tcPr>
            <w:tcW w:w="1260" w:type="dxa"/>
            <w:gridSpan w:val="2"/>
          </w:tcPr>
          <w:p w:rsidR="00CD5C68" w:rsidRPr="00425C8F" w:rsidRDefault="00CD5C68" w:rsidP="00940B20">
            <w:pPr>
              <w:pStyle w:val="Tablecontent"/>
              <w:rPr>
                <w:lang w:val="en-IN"/>
              </w:rPr>
            </w:pPr>
            <w:r w:rsidRPr="00425C8F">
              <w:rPr>
                <w:lang w:val="en-IN"/>
              </w:rPr>
              <w:t>A (10)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EXTCODE</w:t>
            </w:r>
          </w:p>
        </w:tc>
        <w:tc>
          <w:tcPr>
            <w:tcW w:w="1620" w:type="dxa"/>
            <w:gridSpan w:val="2"/>
          </w:tcPr>
          <w:p w:rsidR="00CD5C68" w:rsidRPr="00425C8F" w:rsidRDefault="00CD5C68" w:rsidP="00940B20">
            <w:pPr>
              <w:pStyle w:val="Tablecontent"/>
              <w:rPr>
                <w:lang w:val="en-IN"/>
              </w:rPr>
            </w:pPr>
            <w:r w:rsidRPr="00425C8F">
              <w:rPr>
                <w:lang w:val="en-IN"/>
              </w:rPr>
              <w:t>External code of the channel user</w:t>
            </w:r>
          </w:p>
        </w:tc>
        <w:tc>
          <w:tcPr>
            <w:tcW w:w="2340" w:type="dxa"/>
            <w:gridSpan w:val="2"/>
          </w:tcPr>
          <w:p w:rsidR="00CD5C68" w:rsidRPr="00425C8F" w:rsidRDefault="00CD5C68" w:rsidP="00940B20">
            <w:pPr>
              <w:pStyle w:val="Tablecontent"/>
              <w:rPr>
                <w:b/>
                <w:bCs/>
                <w:lang w:val="en-IN"/>
              </w:rPr>
            </w:pPr>
            <w:r w:rsidRPr="00425C8F">
              <w:rPr>
                <w:lang w:val="en-IN"/>
              </w:rPr>
              <w:t xml:space="preserve">Unique external code of the channel user defined in </w:t>
            </w:r>
            <w:r w:rsidR="007C479A" w:rsidRPr="00425C8F">
              <w:rPr>
                <w:lang w:val="en-IN"/>
              </w:rPr>
              <w:t>PreTUPS</w:t>
            </w:r>
            <w:r w:rsidRPr="00425C8F">
              <w:rPr>
                <w:lang w:val="en-IN"/>
              </w:rPr>
              <w:t>.</w:t>
            </w:r>
          </w:p>
        </w:tc>
        <w:tc>
          <w:tcPr>
            <w:tcW w:w="1260" w:type="dxa"/>
            <w:gridSpan w:val="2"/>
          </w:tcPr>
          <w:p w:rsidR="00CD5C68" w:rsidRPr="00425C8F" w:rsidRDefault="00CD5C68" w:rsidP="00940B20">
            <w:pPr>
              <w:pStyle w:val="Tablecontent"/>
              <w:rPr>
                <w:lang w:val="en-IN"/>
              </w:rPr>
            </w:pPr>
            <w:r w:rsidRPr="00425C8F">
              <w:rPr>
                <w:lang w:val="en-IN"/>
              </w:rPr>
              <w:t>123</w:t>
            </w:r>
          </w:p>
        </w:tc>
        <w:tc>
          <w:tcPr>
            <w:tcW w:w="1260" w:type="dxa"/>
            <w:gridSpan w:val="2"/>
          </w:tcPr>
          <w:p w:rsidR="00CD5C68" w:rsidRPr="00425C8F" w:rsidRDefault="00CD5C68" w:rsidP="00940B20">
            <w:pPr>
              <w:pStyle w:val="Tablecontent"/>
              <w:rPr>
                <w:lang w:val="en-IN"/>
              </w:rPr>
            </w:pPr>
            <w:r w:rsidRPr="00425C8F">
              <w:rPr>
                <w:lang w:val="en-IN"/>
              </w:rPr>
              <w:t>A (10)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EXTREFNUM</w:t>
            </w:r>
          </w:p>
        </w:tc>
        <w:tc>
          <w:tcPr>
            <w:tcW w:w="1620" w:type="dxa"/>
            <w:gridSpan w:val="2"/>
          </w:tcPr>
          <w:p w:rsidR="00CD5C68" w:rsidRPr="00425C8F" w:rsidRDefault="00CD5C68" w:rsidP="00940B20">
            <w:pPr>
              <w:pStyle w:val="Tablecontent"/>
              <w:rPr>
                <w:lang w:val="en-IN"/>
              </w:rPr>
            </w:pPr>
            <w:r w:rsidRPr="00425C8F">
              <w:rPr>
                <w:lang w:val="en-IN"/>
              </w:rPr>
              <w:t>External Reference number</w:t>
            </w:r>
          </w:p>
        </w:tc>
        <w:tc>
          <w:tcPr>
            <w:tcW w:w="2340" w:type="dxa"/>
            <w:gridSpan w:val="2"/>
          </w:tcPr>
          <w:p w:rsidR="00CD5C68" w:rsidRPr="00425C8F" w:rsidRDefault="00CD5C68" w:rsidP="00940B20">
            <w:pPr>
              <w:pStyle w:val="Tablecontent"/>
              <w:rPr>
                <w:lang w:val="en-IN"/>
              </w:rPr>
            </w:pPr>
            <w:r w:rsidRPr="00425C8F">
              <w:rPr>
                <w:lang w:val="en-IN"/>
              </w:rPr>
              <w:t>Unique Reference number in the external system.</w:t>
            </w:r>
          </w:p>
        </w:tc>
        <w:tc>
          <w:tcPr>
            <w:tcW w:w="1260" w:type="dxa"/>
            <w:gridSpan w:val="2"/>
          </w:tcPr>
          <w:p w:rsidR="00CD5C68" w:rsidRPr="00425C8F" w:rsidRDefault="00CD5C68" w:rsidP="00940B20">
            <w:pPr>
              <w:pStyle w:val="Tablecontent"/>
              <w:rPr>
                <w:lang w:val="en-IN"/>
              </w:rPr>
            </w:pPr>
            <w:r w:rsidRPr="00425C8F">
              <w:rPr>
                <w:lang w:val="en-IN"/>
              </w:rPr>
              <w:t>12345</w:t>
            </w:r>
          </w:p>
        </w:tc>
        <w:tc>
          <w:tcPr>
            <w:tcW w:w="1260" w:type="dxa"/>
            <w:gridSpan w:val="2"/>
          </w:tcPr>
          <w:p w:rsidR="00CD5C68" w:rsidRPr="00425C8F" w:rsidRDefault="00CD5C68" w:rsidP="00940B20">
            <w:pPr>
              <w:pStyle w:val="Tablecontent"/>
              <w:rPr>
                <w:lang w:val="en-IN"/>
              </w:rPr>
            </w:pPr>
            <w:r w:rsidRPr="00425C8F">
              <w:rPr>
                <w:lang w:val="en-IN"/>
              </w:rPr>
              <w:t>A (20)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9540" w:type="dxa"/>
            <w:gridSpan w:val="11"/>
          </w:tcPr>
          <w:p w:rsidR="00CD5C68" w:rsidRPr="00425C8F" w:rsidRDefault="00CD5C68" w:rsidP="00940B20">
            <w:pPr>
              <w:pStyle w:val="Tablecontent"/>
              <w:rPr>
                <w:b/>
                <w:bCs/>
                <w:lang w:val="en-IN"/>
              </w:rPr>
            </w:pPr>
            <w:r w:rsidRPr="00425C8F">
              <w:rPr>
                <w:b/>
                <w:bCs/>
                <w:lang w:val="en-IN"/>
              </w:rPr>
              <w:t xml:space="preserve">Note: </w:t>
            </w:r>
            <w:r w:rsidRPr="00425C8F">
              <w:rPr>
                <w:lang w:val="en-IN"/>
              </w:rPr>
              <w:t>Between MSISDN, LOGINID and EXTCODE value of one of them must be present, either MSISDN, LOGINID or EXTCODE. All of them can also be present in request</w:t>
            </w:r>
          </w:p>
        </w:tc>
      </w:tr>
      <w:tr w:rsidR="00CD5C68" w:rsidRPr="00425C8F" w:rsidTr="00940B20">
        <w:trPr>
          <w:trHeight w:val="277"/>
        </w:trPr>
        <w:tc>
          <w:tcPr>
            <w:tcW w:w="1800" w:type="dxa"/>
            <w:gridSpan w:val="2"/>
          </w:tcPr>
          <w:p w:rsidR="006851BE" w:rsidRDefault="006851BE" w:rsidP="00940B20">
            <w:pPr>
              <w:pStyle w:val="Tablecontent"/>
              <w:rPr>
                <w:lang w:val="en-IN"/>
              </w:rPr>
            </w:pPr>
            <w:r>
              <w:rPr>
                <w:lang w:val="en-IN"/>
              </w:rPr>
              <w:t>MSISDN2</w:t>
            </w:r>
          </w:p>
          <w:p w:rsidR="00CD5C68" w:rsidRPr="00425C8F" w:rsidRDefault="00CD5C68" w:rsidP="00940B20">
            <w:pPr>
              <w:pStyle w:val="Tablecontent"/>
              <w:rPr>
                <w:lang w:val="en-IN"/>
              </w:rPr>
            </w:pPr>
          </w:p>
        </w:tc>
        <w:tc>
          <w:tcPr>
            <w:tcW w:w="1800" w:type="dxa"/>
            <w:gridSpan w:val="2"/>
          </w:tcPr>
          <w:p w:rsidR="006851BE" w:rsidRDefault="006851BE" w:rsidP="00940B20">
            <w:pPr>
              <w:pStyle w:val="Tablecontent"/>
              <w:rPr>
                <w:lang w:val="en-IN"/>
              </w:rPr>
            </w:pPr>
            <w:r>
              <w:rPr>
                <w:lang w:val="en-IN"/>
              </w:rPr>
              <w:t>Subscriber msisdn</w:t>
            </w:r>
          </w:p>
          <w:p w:rsidR="00CD5C68" w:rsidRPr="00425C8F" w:rsidRDefault="00CD5C68" w:rsidP="00940B20">
            <w:pPr>
              <w:pStyle w:val="Tablecontent"/>
              <w:rPr>
                <w:lang w:val="en-IN"/>
              </w:rPr>
            </w:pPr>
          </w:p>
        </w:tc>
        <w:tc>
          <w:tcPr>
            <w:tcW w:w="2160" w:type="dxa"/>
            <w:gridSpan w:val="2"/>
          </w:tcPr>
          <w:p w:rsidR="006851BE" w:rsidRDefault="006851BE" w:rsidP="00940B20">
            <w:pPr>
              <w:pStyle w:val="Tablecontent"/>
              <w:rPr>
                <w:lang w:val="en-IN"/>
              </w:rPr>
            </w:pPr>
            <w:r w:rsidRPr="00425C8F">
              <w:rPr>
                <w:lang w:val="en-IN"/>
              </w:rPr>
              <w:t>All MSISDN should be in national dial format i.e. without country code</w:t>
            </w:r>
          </w:p>
          <w:p w:rsidR="00CD5C68" w:rsidRPr="00425C8F" w:rsidRDefault="00CD5C68" w:rsidP="00940B20">
            <w:pPr>
              <w:pStyle w:val="Tablecontent"/>
              <w:rPr>
                <w:lang w:val="en-IN"/>
              </w:rPr>
            </w:pPr>
          </w:p>
        </w:tc>
        <w:tc>
          <w:tcPr>
            <w:tcW w:w="1856" w:type="dxa"/>
            <w:gridSpan w:val="2"/>
          </w:tcPr>
          <w:p w:rsidR="00CD5C68" w:rsidRPr="00425C8F" w:rsidRDefault="006851BE" w:rsidP="00940B20">
            <w:pPr>
              <w:pStyle w:val="Tablecontent"/>
              <w:rPr>
                <w:lang w:val="en-IN"/>
              </w:rPr>
            </w:pPr>
            <w:r>
              <w:rPr>
                <w:rFonts w:ascii="Courier New" w:hAnsi="Courier New" w:cs="Courier New"/>
                <w:szCs w:val="18"/>
              </w:rPr>
              <w:t>7285285285</w:t>
            </w:r>
          </w:p>
        </w:tc>
        <w:tc>
          <w:tcPr>
            <w:tcW w:w="844" w:type="dxa"/>
            <w:gridSpan w:val="2"/>
          </w:tcPr>
          <w:p w:rsidR="00CD5C68" w:rsidRPr="00425C8F" w:rsidRDefault="00CD5C68" w:rsidP="00940B20">
            <w:pPr>
              <w:pStyle w:val="Tablecontent"/>
              <w:rPr>
                <w:lang w:val="en-IN"/>
              </w:rPr>
            </w:pPr>
            <w:r w:rsidRPr="00425C8F">
              <w:rPr>
                <w:lang w:val="en-IN"/>
              </w:rPr>
              <w:t>N (</w:t>
            </w:r>
            <w:r w:rsidR="006851BE">
              <w:rPr>
                <w:lang w:val="en-IN"/>
              </w:rPr>
              <w:t>10</w:t>
            </w:r>
            <w:r w:rsidRPr="00425C8F">
              <w:rPr>
                <w:lang w:val="en-IN"/>
              </w:rPr>
              <w:t>)</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AMOUNT</w:t>
            </w:r>
          </w:p>
        </w:tc>
        <w:tc>
          <w:tcPr>
            <w:tcW w:w="1800" w:type="dxa"/>
            <w:gridSpan w:val="2"/>
          </w:tcPr>
          <w:p w:rsidR="00CD5C68" w:rsidRPr="00425C8F" w:rsidRDefault="00CD5C68" w:rsidP="00940B20">
            <w:pPr>
              <w:pStyle w:val="Tablecontent"/>
              <w:rPr>
                <w:lang w:val="en-IN"/>
              </w:rPr>
            </w:pPr>
            <w:r w:rsidRPr="00425C8F">
              <w:rPr>
                <w:lang w:val="en-IN"/>
              </w:rPr>
              <w:t>&lt;Amount&gt;</w:t>
            </w:r>
          </w:p>
        </w:tc>
        <w:tc>
          <w:tcPr>
            <w:tcW w:w="2160" w:type="dxa"/>
            <w:gridSpan w:val="2"/>
          </w:tcPr>
          <w:p w:rsidR="00CD5C68" w:rsidRPr="00425C8F" w:rsidRDefault="00CD5C68" w:rsidP="00940B20">
            <w:pPr>
              <w:pStyle w:val="Tablecontent"/>
              <w:rPr>
                <w:lang w:val="en-IN"/>
              </w:rPr>
            </w:pPr>
            <w:r w:rsidRPr="00425C8F">
              <w:rPr>
                <w:lang w:val="en-IN"/>
              </w:rPr>
              <w:t>Amount to be recharge</w:t>
            </w:r>
          </w:p>
          <w:p w:rsidR="00CD5C68" w:rsidRPr="00425C8F" w:rsidRDefault="00CD5C68" w:rsidP="00940B20">
            <w:pPr>
              <w:pStyle w:val="Tablecontent"/>
              <w:rPr>
                <w:lang w:val="en-IN"/>
              </w:rPr>
            </w:pPr>
            <w:r w:rsidRPr="00425C8F">
              <w:rPr>
                <w:lang w:val="en-IN"/>
              </w:rPr>
              <w:t>May be in lowest denomination i.e. in cents, $1 =100 cents</w:t>
            </w:r>
          </w:p>
        </w:tc>
        <w:tc>
          <w:tcPr>
            <w:tcW w:w="1856" w:type="dxa"/>
            <w:gridSpan w:val="2"/>
          </w:tcPr>
          <w:p w:rsidR="00CD5C68" w:rsidRPr="00425C8F" w:rsidRDefault="00CD5C68" w:rsidP="00940B20">
            <w:pPr>
              <w:pStyle w:val="Tablecontent"/>
              <w:rPr>
                <w:lang w:val="en-IN"/>
              </w:rPr>
            </w:pPr>
            <w:r w:rsidRPr="00425C8F">
              <w:rPr>
                <w:lang w:val="en-IN"/>
              </w:rPr>
              <w:t>50055</w:t>
            </w:r>
          </w:p>
          <w:p w:rsidR="00CD5C68" w:rsidRPr="00425C8F" w:rsidRDefault="00CD5C68" w:rsidP="00940B20">
            <w:pPr>
              <w:pStyle w:val="Tablecontent"/>
              <w:rPr>
                <w:lang w:val="en-IN"/>
              </w:rPr>
            </w:pPr>
            <w:r w:rsidRPr="00425C8F">
              <w:rPr>
                <w:lang w:val="en-IN"/>
              </w:rPr>
              <w:t>i.e. 500.55</w:t>
            </w:r>
          </w:p>
        </w:tc>
        <w:tc>
          <w:tcPr>
            <w:tcW w:w="844" w:type="dxa"/>
            <w:gridSpan w:val="2"/>
          </w:tcPr>
          <w:p w:rsidR="00CD5C68" w:rsidRPr="00425C8F" w:rsidRDefault="00CD5C68" w:rsidP="00940B20">
            <w:pPr>
              <w:pStyle w:val="Tablecontent"/>
              <w:rPr>
                <w:lang w:val="en-IN"/>
              </w:rPr>
            </w:pPr>
            <w:r w:rsidRPr="00425C8F">
              <w:rPr>
                <w:lang w:val="en-IN"/>
              </w:rPr>
              <w:t>N (20)</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LANGUAGE1</w:t>
            </w:r>
          </w:p>
        </w:tc>
        <w:tc>
          <w:tcPr>
            <w:tcW w:w="1800" w:type="dxa"/>
            <w:gridSpan w:val="2"/>
          </w:tcPr>
          <w:p w:rsidR="00CD5C68" w:rsidRPr="00425C8F" w:rsidRDefault="00CD5C68" w:rsidP="00940B20">
            <w:pPr>
              <w:pStyle w:val="Tablecontent"/>
              <w:rPr>
                <w:lang w:val="en-IN"/>
              </w:rPr>
            </w:pPr>
            <w:r w:rsidRPr="00425C8F">
              <w:rPr>
                <w:lang w:val="en-IN"/>
              </w:rPr>
              <w:t>&lt;Retailer Language&gt;</w:t>
            </w:r>
          </w:p>
        </w:tc>
        <w:tc>
          <w:tcPr>
            <w:tcW w:w="2160" w:type="dxa"/>
            <w:gridSpan w:val="2"/>
          </w:tcPr>
          <w:p w:rsidR="00CD5C68" w:rsidRPr="00425C8F" w:rsidRDefault="00CD5C68" w:rsidP="00940B20">
            <w:pPr>
              <w:pStyle w:val="Tablecontent"/>
              <w:rPr>
                <w:lang w:val="en-IN"/>
              </w:rPr>
            </w:pPr>
            <w:r w:rsidRPr="00425C8F">
              <w:rPr>
                <w:lang w:val="en-IN"/>
              </w:rPr>
              <w:t>Numeric only, Retailer Language Code</w:t>
            </w:r>
          </w:p>
          <w:p w:rsidR="00CD5C68" w:rsidRPr="00425C8F" w:rsidRDefault="00CD5C68" w:rsidP="00940B20">
            <w:pPr>
              <w:pStyle w:val="Tablecontent"/>
              <w:rPr>
                <w:lang w:val="en-IN"/>
              </w:rPr>
            </w:pPr>
            <w:r w:rsidRPr="00425C8F">
              <w:rPr>
                <w:lang w:val="en-IN"/>
              </w:rPr>
              <w:t xml:space="preserve">This code must be defined in </w:t>
            </w:r>
            <w:r w:rsidR="007C479A" w:rsidRPr="00425C8F">
              <w:rPr>
                <w:lang w:val="en-IN"/>
              </w:rPr>
              <w:t>PreTUPS</w:t>
            </w:r>
            <w:r w:rsidRPr="00425C8F">
              <w:rPr>
                <w:lang w:val="en-IN"/>
              </w:rPr>
              <w:t xml:space="preserve"> system.</w:t>
            </w:r>
          </w:p>
        </w:tc>
        <w:tc>
          <w:tcPr>
            <w:tcW w:w="1856" w:type="dxa"/>
            <w:gridSpan w:val="2"/>
          </w:tcPr>
          <w:p w:rsidR="00CD5C68" w:rsidRPr="00425C8F" w:rsidRDefault="00CD5C68" w:rsidP="00940B20">
            <w:pPr>
              <w:pStyle w:val="Tablecontent"/>
              <w:rPr>
                <w:lang w:val="en-IN"/>
              </w:rPr>
            </w:pPr>
            <w:r w:rsidRPr="00425C8F">
              <w:rPr>
                <w:lang w:val="en-IN"/>
              </w:rPr>
              <w:t>0</w:t>
            </w:r>
          </w:p>
        </w:tc>
        <w:tc>
          <w:tcPr>
            <w:tcW w:w="844" w:type="dxa"/>
            <w:gridSpan w:val="2"/>
          </w:tcPr>
          <w:p w:rsidR="00CD5C68" w:rsidRPr="00425C8F" w:rsidRDefault="00CD5C68" w:rsidP="00940B20">
            <w:pPr>
              <w:pStyle w:val="Tablecontent"/>
              <w:rPr>
                <w:lang w:val="en-IN"/>
              </w:rPr>
            </w:pPr>
            <w:r w:rsidRPr="00425C8F">
              <w:rPr>
                <w:lang w:val="en-IN"/>
              </w:rPr>
              <w:t>A (10)</w:t>
            </w:r>
          </w:p>
        </w:tc>
        <w:tc>
          <w:tcPr>
            <w:tcW w:w="108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lastRenderedPageBreak/>
              <w:t>LANGUAGE2</w:t>
            </w:r>
          </w:p>
        </w:tc>
        <w:tc>
          <w:tcPr>
            <w:tcW w:w="1800" w:type="dxa"/>
            <w:gridSpan w:val="2"/>
          </w:tcPr>
          <w:p w:rsidR="00CD5C68" w:rsidRPr="00425C8F" w:rsidRDefault="00CD5C68" w:rsidP="00940B20">
            <w:pPr>
              <w:pStyle w:val="Tablecontent"/>
              <w:rPr>
                <w:lang w:val="en-IN"/>
              </w:rPr>
            </w:pPr>
            <w:r w:rsidRPr="00425C8F">
              <w:rPr>
                <w:lang w:val="en-IN"/>
              </w:rPr>
              <w:t>&lt;NoticerLangauge&gt;</w:t>
            </w:r>
          </w:p>
        </w:tc>
        <w:tc>
          <w:tcPr>
            <w:tcW w:w="2160" w:type="dxa"/>
            <w:gridSpan w:val="2"/>
          </w:tcPr>
          <w:p w:rsidR="00CD5C68" w:rsidRPr="00425C8F" w:rsidRDefault="00CD5C68" w:rsidP="00940B20">
            <w:pPr>
              <w:pStyle w:val="Tablecontent"/>
              <w:rPr>
                <w:lang w:val="en-IN"/>
              </w:rPr>
            </w:pPr>
            <w:r w:rsidRPr="00425C8F">
              <w:rPr>
                <w:lang w:val="en-IN"/>
              </w:rPr>
              <w:t>Numeric only, Noticer Language Code</w:t>
            </w:r>
          </w:p>
          <w:p w:rsidR="00CD5C68" w:rsidRPr="00425C8F" w:rsidRDefault="00CD5C68" w:rsidP="00940B20">
            <w:pPr>
              <w:pStyle w:val="Tablecontent"/>
              <w:rPr>
                <w:lang w:val="en-IN"/>
              </w:rPr>
            </w:pPr>
            <w:r w:rsidRPr="00425C8F">
              <w:rPr>
                <w:lang w:val="en-IN"/>
              </w:rPr>
              <w:t xml:space="preserve">This code must be defined in </w:t>
            </w:r>
            <w:r w:rsidR="007C479A" w:rsidRPr="00425C8F">
              <w:rPr>
                <w:lang w:val="en-IN"/>
              </w:rPr>
              <w:t>PreTUPS</w:t>
            </w:r>
            <w:r w:rsidRPr="00425C8F">
              <w:rPr>
                <w:lang w:val="en-IN"/>
              </w:rPr>
              <w:t xml:space="preserve"> system.</w:t>
            </w:r>
          </w:p>
        </w:tc>
        <w:tc>
          <w:tcPr>
            <w:tcW w:w="1856" w:type="dxa"/>
            <w:gridSpan w:val="2"/>
          </w:tcPr>
          <w:p w:rsidR="00CD5C68" w:rsidRPr="00425C8F" w:rsidRDefault="00CD5C68" w:rsidP="00940B20">
            <w:pPr>
              <w:pStyle w:val="Tablecontent"/>
              <w:rPr>
                <w:lang w:val="en-IN"/>
              </w:rPr>
            </w:pPr>
            <w:r w:rsidRPr="00425C8F">
              <w:rPr>
                <w:lang w:val="en-IN"/>
              </w:rPr>
              <w:t>0</w:t>
            </w:r>
          </w:p>
        </w:tc>
        <w:tc>
          <w:tcPr>
            <w:tcW w:w="844" w:type="dxa"/>
            <w:gridSpan w:val="2"/>
          </w:tcPr>
          <w:p w:rsidR="00CD5C68" w:rsidRPr="00425C8F" w:rsidRDefault="00CD5C68" w:rsidP="00940B20">
            <w:pPr>
              <w:pStyle w:val="Tablecontent"/>
              <w:rPr>
                <w:lang w:val="en-IN"/>
              </w:rPr>
            </w:pPr>
            <w:r w:rsidRPr="00425C8F">
              <w:rPr>
                <w:lang w:val="en-IN"/>
              </w:rPr>
              <w:t>A(10)</w:t>
            </w:r>
          </w:p>
        </w:tc>
        <w:tc>
          <w:tcPr>
            <w:tcW w:w="108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SELECTOR</w:t>
            </w:r>
          </w:p>
        </w:tc>
        <w:tc>
          <w:tcPr>
            <w:tcW w:w="1800" w:type="dxa"/>
            <w:gridSpan w:val="2"/>
          </w:tcPr>
          <w:p w:rsidR="00CD5C68" w:rsidRPr="00425C8F" w:rsidRDefault="00CD5C68" w:rsidP="00940B20">
            <w:pPr>
              <w:pStyle w:val="Tablecontent"/>
              <w:rPr>
                <w:lang w:val="en-IN"/>
              </w:rPr>
            </w:pPr>
            <w:r w:rsidRPr="00425C8F">
              <w:rPr>
                <w:lang w:val="en-IN"/>
              </w:rPr>
              <w:t>&lt;Selector&gt;</w:t>
            </w:r>
          </w:p>
        </w:tc>
        <w:tc>
          <w:tcPr>
            <w:tcW w:w="2160" w:type="dxa"/>
            <w:gridSpan w:val="2"/>
          </w:tcPr>
          <w:p w:rsidR="00CD5C68" w:rsidRPr="00425C8F" w:rsidRDefault="00CD5C68" w:rsidP="00940B20">
            <w:pPr>
              <w:pStyle w:val="Tablecontent"/>
              <w:rPr>
                <w:lang w:val="en-IN"/>
              </w:rPr>
            </w:pPr>
            <w:r w:rsidRPr="00425C8F">
              <w:rPr>
                <w:lang w:val="en-IN"/>
              </w:rPr>
              <w:t>Selector should be numeric</w:t>
            </w:r>
          </w:p>
          <w:p w:rsidR="00CD5C68" w:rsidRPr="00425C8F" w:rsidRDefault="00CD5C68" w:rsidP="00940B20">
            <w:pPr>
              <w:pStyle w:val="Tablecontent"/>
              <w:rPr>
                <w:lang w:val="en-IN"/>
              </w:rPr>
            </w:pPr>
            <w:r w:rsidRPr="00425C8F">
              <w:rPr>
                <w:lang w:val="en-IN"/>
              </w:rPr>
              <w:t>1 – CVG</w:t>
            </w:r>
          </w:p>
          <w:p w:rsidR="00CD5C68" w:rsidRPr="00425C8F" w:rsidRDefault="00CD5C68" w:rsidP="00940B20">
            <w:pPr>
              <w:pStyle w:val="Tablecontent"/>
              <w:rPr>
                <w:lang w:val="en-IN"/>
              </w:rPr>
            </w:pPr>
            <w:r w:rsidRPr="00425C8F">
              <w:rPr>
                <w:lang w:val="en-IN"/>
              </w:rPr>
              <w:t>2- C</w:t>
            </w:r>
          </w:p>
          <w:p w:rsidR="00CD5C68" w:rsidRPr="00425C8F" w:rsidRDefault="00CD5C68" w:rsidP="00940B20">
            <w:pPr>
              <w:pStyle w:val="Tablecontent"/>
              <w:rPr>
                <w:lang w:val="en-IN"/>
              </w:rPr>
            </w:pPr>
            <w:r w:rsidRPr="00425C8F">
              <w:rPr>
                <w:lang w:val="en-IN"/>
              </w:rPr>
              <w:t>3- VG</w:t>
            </w:r>
          </w:p>
        </w:tc>
        <w:tc>
          <w:tcPr>
            <w:tcW w:w="1856" w:type="dxa"/>
            <w:gridSpan w:val="2"/>
          </w:tcPr>
          <w:p w:rsidR="00CD5C68" w:rsidRPr="00425C8F" w:rsidRDefault="00CD5C68" w:rsidP="00940B20">
            <w:pPr>
              <w:pStyle w:val="Tablecontent"/>
              <w:rPr>
                <w:lang w:val="en-IN"/>
              </w:rPr>
            </w:pPr>
            <w:r w:rsidRPr="00425C8F">
              <w:rPr>
                <w:lang w:val="en-IN"/>
              </w:rPr>
              <w:t>1</w:t>
            </w:r>
          </w:p>
        </w:tc>
        <w:tc>
          <w:tcPr>
            <w:tcW w:w="844" w:type="dxa"/>
            <w:gridSpan w:val="2"/>
          </w:tcPr>
          <w:p w:rsidR="00CD5C68" w:rsidRPr="00425C8F" w:rsidRDefault="00CD5C68" w:rsidP="00940B20">
            <w:pPr>
              <w:pStyle w:val="Tablecontent"/>
              <w:rPr>
                <w:lang w:val="en-IN"/>
              </w:rPr>
            </w:pPr>
            <w:r w:rsidRPr="00425C8F">
              <w:rPr>
                <w:lang w:val="en-IN"/>
              </w:rPr>
              <w:t>A(10)</w:t>
            </w:r>
          </w:p>
        </w:tc>
        <w:tc>
          <w:tcPr>
            <w:tcW w:w="1080" w:type="dxa"/>
          </w:tcPr>
          <w:p w:rsidR="00CD5C68" w:rsidRPr="00425C8F" w:rsidRDefault="00CD5C68" w:rsidP="00940B20">
            <w:pPr>
              <w:pStyle w:val="Tablecontent"/>
              <w:rPr>
                <w:lang w:val="en-IN"/>
              </w:rPr>
            </w:pPr>
            <w:r w:rsidRPr="00425C8F">
              <w:rPr>
                <w:lang w:val="en-IN"/>
              </w:rPr>
              <w:t>M</w:t>
            </w:r>
          </w:p>
          <w:p w:rsidR="00CD5C68" w:rsidRPr="00425C8F" w:rsidRDefault="00CD5C68" w:rsidP="00940B20">
            <w:pPr>
              <w:pStyle w:val="Tablecontent"/>
              <w:rPr>
                <w:lang w:val="en-IN"/>
              </w:rPr>
            </w:pPr>
            <w:r w:rsidRPr="00425C8F">
              <w:rPr>
                <w:lang w:val="en-IN"/>
              </w:rPr>
              <w:t>Default value 1</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NOTIFICATION_MSISDN</w:t>
            </w:r>
          </w:p>
        </w:tc>
        <w:tc>
          <w:tcPr>
            <w:tcW w:w="1800" w:type="dxa"/>
            <w:gridSpan w:val="2"/>
          </w:tcPr>
          <w:p w:rsidR="00CD5C68" w:rsidRPr="00425C8F" w:rsidRDefault="00CD5C68" w:rsidP="00940B20">
            <w:pPr>
              <w:pStyle w:val="Tablecontent"/>
              <w:rPr>
                <w:lang w:val="en-IN"/>
              </w:rPr>
            </w:pPr>
            <w:r w:rsidRPr="00425C8F">
              <w:rPr>
                <w:lang w:val="en-IN"/>
              </w:rPr>
              <w:t>Notification MSISDN</w:t>
            </w:r>
          </w:p>
        </w:tc>
        <w:tc>
          <w:tcPr>
            <w:tcW w:w="2160" w:type="dxa"/>
            <w:gridSpan w:val="2"/>
          </w:tcPr>
          <w:p w:rsidR="00CD5C68" w:rsidRPr="00425C8F" w:rsidRDefault="00CD5C68" w:rsidP="00940B20">
            <w:pPr>
              <w:pStyle w:val="Tablecontent"/>
              <w:rPr>
                <w:lang w:val="en-IN"/>
              </w:rPr>
            </w:pPr>
            <w:r w:rsidRPr="00425C8F">
              <w:rPr>
                <w:lang w:val="en-IN"/>
              </w:rPr>
              <w:t>981239823</w:t>
            </w:r>
          </w:p>
        </w:tc>
        <w:tc>
          <w:tcPr>
            <w:tcW w:w="1856" w:type="dxa"/>
            <w:gridSpan w:val="2"/>
          </w:tcPr>
          <w:p w:rsidR="00CD5C68" w:rsidRPr="00425C8F" w:rsidRDefault="00CD5C68" w:rsidP="00940B20">
            <w:pPr>
              <w:pStyle w:val="Tablecontent"/>
              <w:rPr>
                <w:lang w:val="en-IN"/>
              </w:rPr>
            </w:pPr>
            <w:r w:rsidRPr="00425C8F">
              <w:rPr>
                <w:lang w:val="en-IN"/>
              </w:rPr>
              <w:t>15</w:t>
            </w:r>
          </w:p>
        </w:tc>
        <w:tc>
          <w:tcPr>
            <w:tcW w:w="844" w:type="dxa"/>
            <w:gridSpan w:val="2"/>
          </w:tcPr>
          <w:p w:rsidR="00CD5C68" w:rsidRPr="00425C8F" w:rsidRDefault="00CD5C68" w:rsidP="00940B20">
            <w:pPr>
              <w:pStyle w:val="Tablecontent"/>
              <w:rPr>
                <w:lang w:val="en-IN"/>
              </w:rPr>
            </w:pPr>
            <w:r w:rsidRPr="00425C8F">
              <w:rPr>
                <w:lang w:val="en-IN"/>
              </w:rPr>
              <w:t>M</w:t>
            </w:r>
          </w:p>
        </w:tc>
        <w:tc>
          <w:tcPr>
            <w:tcW w:w="1080" w:type="dxa"/>
          </w:tcPr>
          <w:p w:rsidR="00CD5C68" w:rsidRPr="00425C8F" w:rsidRDefault="00CD5C68" w:rsidP="00940B20">
            <w:pPr>
              <w:pStyle w:val="Tablecontent"/>
              <w:rPr>
                <w:lang w:val="en-IN"/>
              </w:rPr>
            </w:pPr>
            <w:r w:rsidRPr="00425C8F">
              <w:rPr>
                <w:lang w:val="en-IN"/>
              </w:rPr>
              <w:t>MSISDN on which notification need to send.</w:t>
            </w:r>
          </w:p>
        </w:tc>
      </w:tr>
    </w:tbl>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User/Sender validation login</w:t>
      </w:r>
    </w:p>
    <w:p w:rsidR="00CD5C68" w:rsidRPr="00425C8F" w:rsidRDefault="00CD5C68" w:rsidP="00CD5C68">
      <w:pPr>
        <w:pStyle w:val="ListBullet1"/>
        <w:rPr>
          <w:lang w:val="en-IN"/>
        </w:rPr>
      </w:pPr>
      <w:r w:rsidRPr="00425C8F">
        <w:rPr>
          <w:lang w:val="en-IN"/>
        </w:rPr>
        <w:t>If MSISDN value is available then user will be validated on the basis of the MSISDN and PIN</w:t>
      </w:r>
    </w:p>
    <w:p w:rsidR="00CD5C68" w:rsidRPr="00425C8F" w:rsidRDefault="00CD5C68" w:rsidP="00CD5C68">
      <w:pPr>
        <w:pStyle w:val="ListBullet1"/>
        <w:rPr>
          <w:lang w:val="en-IN"/>
        </w:rPr>
      </w:pPr>
      <w:r w:rsidRPr="00425C8F">
        <w:rPr>
          <w:lang w:val="en-IN"/>
        </w:rPr>
        <w:t>If EXTCODE value is available then user will be validated on the basis of the EXTCODE</w:t>
      </w:r>
    </w:p>
    <w:p w:rsidR="00CD5C68" w:rsidRPr="00425C8F" w:rsidRDefault="00CD5C68" w:rsidP="00CD5C68">
      <w:pPr>
        <w:pStyle w:val="ListBullet1"/>
        <w:rPr>
          <w:lang w:val="en-IN"/>
        </w:rPr>
      </w:pPr>
      <w:r w:rsidRPr="00425C8F">
        <w:rPr>
          <w:lang w:val="en-IN"/>
        </w:rPr>
        <w:t>If LOGINID tag value is available then user will be validated on the basis of the LOGINID and PASSWORD.</w:t>
      </w:r>
    </w:p>
    <w:p w:rsidR="00CD5C68" w:rsidRPr="00425C8F" w:rsidRDefault="00CD5C68" w:rsidP="00CD5C68">
      <w:pPr>
        <w:pStyle w:val="ListBullet1"/>
        <w:rPr>
          <w:lang w:val="en-IN"/>
        </w:rPr>
      </w:pPr>
      <w:r w:rsidRPr="00425C8F">
        <w:rPr>
          <w:lang w:val="en-IN"/>
        </w:rPr>
        <w:t xml:space="preserve">If values of more than one tag is present then user will be validated depending on those values e.g. (MSISDN and EXT code both present in request then user will be validated on the basis of the both) </w:t>
      </w:r>
    </w:p>
    <w:p w:rsidR="00CD5C68" w:rsidRPr="00425C8F" w:rsidRDefault="00CD5C68" w:rsidP="00CD5C68">
      <w:pPr>
        <w:pStyle w:val="ListBullet1"/>
        <w:rPr>
          <w:lang w:val="en-IN"/>
        </w:rPr>
      </w:pPr>
      <w:r w:rsidRPr="00425C8F">
        <w:rPr>
          <w:lang w:val="en-IN"/>
        </w:rPr>
        <w:t>If all the three are available then all will be validated. Between all of them any one would be mandatory.</w:t>
      </w:r>
    </w:p>
    <w:p w:rsidR="00CD5C68" w:rsidRPr="00425C8F" w:rsidRDefault="00CD5C68" w:rsidP="00CD5C68">
      <w:pPr>
        <w:pStyle w:val="ListBullet1"/>
        <w:rPr>
          <w:lang w:val="en-IN"/>
        </w:rPr>
      </w:pPr>
      <w:r w:rsidRPr="00425C8F">
        <w:rPr>
          <w:lang w:val="en-IN"/>
        </w:rPr>
        <w:t>Once the sender is validated, then the appropriate amount would be debited from its account.</w:t>
      </w:r>
    </w:p>
    <w:p w:rsidR="00CD5C68" w:rsidRPr="00425C8F" w:rsidRDefault="00CD5C68" w:rsidP="00CD5C68">
      <w:pPr>
        <w:pStyle w:val="BodyText2"/>
        <w:rPr>
          <w:highlight w:val="yellow"/>
          <w:lang w:val="en-IN"/>
        </w:rPr>
      </w:pPr>
    </w:p>
    <w:p w:rsidR="00CD5C68" w:rsidRPr="00425C8F" w:rsidRDefault="00CD5C68" w:rsidP="001E6309">
      <w:pPr>
        <w:pStyle w:val="Heading"/>
        <w:rPr>
          <w:color w:val="auto"/>
        </w:rPr>
      </w:pPr>
      <w:r w:rsidRPr="00425C8F">
        <w:rPr>
          <w:color w:val="auto"/>
        </w:rPr>
        <w:t>Response</w:t>
      </w:r>
    </w:p>
    <w:p w:rsidR="00CD5C68" w:rsidRPr="00425C8F" w:rsidRDefault="007C479A" w:rsidP="00CD5C68">
      <w:pPr>
        <w:pStyle w:val="BodyText2"/>
        <w:rPr>
          <w:lang w:val="en-IN"/>
        </w:rPr>
      </w:pPr>
      <w:r w:rsidRPr="00425C8F">
        <w:rPr>
          <w:lang w:val="en-IN"/>
        </w:rPr>
        <w:t>PreTUPS</w:t>
      </w:r>
      <w:r w:rsidR="00CD5C68" w:rsidRPr="00425C8F">
        <w:rPr>
          <w:lang w:val="en-IN"/>
        </w:rPr>
        <w:t xml:space="preserve"> will send following response (acknowledgement) to External transaction server for Credit recharge request:</w:t>
      </w:r>
    </w:p>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XML format:</w:t>
      </w:r>
    </w:p>
    <w:p w:rsidR="00CD5C68" w:rsidRPr="00425C8F" w:rsidRDefault="00CD5C68" w:rsidP="00B5028A">
      <w:pPr>
        <w:pStyle w:val="Code"/>
        <w:ind w:left="0"/>
        <w:rPr>
          <w:lang w:val="en-IN"/>
        </w:rPr>
      </w:pPr>
      <w:r w:rsidRPr="00425C8F">
        <w:rPr>
          <w:lang w:val="en-IN"/>
        </w:rPr>
        <w:t>&lt;?xml version="1.0"?&gt;</w:t>
      </w:r>
    </w:p>
    <w:p w:rsidR="00CD5C68" w:rsidRPr="00425C8F" w:rsidRDefault="00CD5C68" w:rsidP="00B5028A">
      <w:pPr>
        <w:pStyle w:val="Code"/>
        <w:ind w:left="0"/>
        <w:rPr>
          <w:lang w:val="en-IN"/>
        </w:rPr>
      </w:pPr>
      <w:r w:rsidRPr="00425C8F">
        <w:rPr>
          <w:lang w:val="en-IN"/>
        </w:rPr>
        <w:t>&lt;COMMAND&gt;</w:t>
      </w:r>
    </w:p>
    <w:p w:rsidR="00CD5C68" w:rsidRPr="00425C8F" w:rsidRDefault="00CD5C68" w:rsidP="00B5028A">
      <w:pPr>
        <w:pStyle w:val="Code"/>
        <w:ind w:left="0"/>
        <w:rPr>
          <w:lang w:val="en-IN"/>
        </w:rPr>
      </w:pPr>
      <w:r w:rsidRPr="00425C8F">
        <w:rPr>
          <w:lang w:val="en-IN"/>
        </w:rPr>
        <w:tab/>
        <w:t>&lt;TYPE&gt;</w:t>
      </w:r>
      <w:r w:rsidRPr="00425C8F">
        <w:rPr>
          <w:rFonts w:cs="Courier New"/>
          <w:szCs w:val="20"/>
          <w:lang w:val="en-IN"/>
        </w:rPr>
        <w:t xml:space="preserve"> EXINTRRCRESP</w:t>
      </w:r>
      <w:r w:rsidRPr="00425C8F">
        <w:rPr>
          <w:lang w:val="en-IN"/>
        </w:rPr>
        <w:t>&lt;/TYPE&gt;</w:t>
      </w:r>
      <w:r w:rsidRPr="00425C8F">
        <w:rPr>
          <w:lang w:val="en-IN"/>
        </w:rPr>
        <w:tab/>
      </w:r>
      <w:r w:rsidRPr="00425C8F">
        <w:rPr>
          <w:lang w:val="en-IN"/>
        </w:rPr>
        <w:tab/>
      </w:r>
    </w:p>
    <w:p w:rsidR="00CD5C68" w:rsidRPr="00425C8F" w:rsidRDefault="00CD5C68" w:rsidP="00B5028A">
      <w:pPr>
        <w:pStyle w:val="Code"/>
        <w:ind w:left="0"/>
        <w:rPr>
          <w:lang w:val="en-IN"/>
        </w:rPr>
      </w:pPr>
      <w:r w:rsidRPr="00425C8F">
        <w:rPr>
          <w:lang w:val="en-IN"/>
        </w:rPr>
        <w:tab/>
        <w:t>&lt;TXNSTATUS&gt;</w:t>
      </w:r>
      <w:r w:rsidRPr="00425C8F">
        <w:rPr>
          <w:i/>
          <w:iCs/>
          <w:lang w:val="en-IN"/>
        </w:rPr>
        <w:t>&lt;Transaction Status&gt;</w:t>
      </w:r>
      <w:r w:rsidR="001A6DBF">
        <w:rPr>
          <w:lang w:val="en-IN"/>
        </w:rPr>
        <w:t>&lt;/TXNSTATUS</w:t>
      </w:r>
      <w:r w:rsidRPr="00425C8F">
        <w:rPr>
          <w:lang w:val="en-IN"/>
        </w:rPr>
        <w:t>&gt;</w:t>
      </w:r>
    </w:p>
    <w:p w:rsidR="00CD5C68" w:rsidRPr="00425C8F" w:rsidRDefault="00CD5C68" w:rsidP="00B5028A">
      <w:pPr>
        <w:pStyle w:val="Code"/>
        <w:ind w:left="0" w:firstLine="720"/>
        <w:rPr>
          <w:lang w:val="en-IN"/>
        </w:rPr>
      </w:pPr>
      <w:r w:rsidRPr="00425C8F">
        <w:rPr>
          <w:lang w:val="en-IN"/>
        </w:rPr>
        <w:t>&lt;DATE&gt;&lt;Date and time &gt;&lt;/DATE&gt;</w:t>
      </w:r>
    </w:p>
    <w:p w:rsidR="00CD5C68" w:rsidRPr="00425C8F" w:rsidRDefault="00CD5C68" w:rsidP="00B5028A">
      <w:pPr>
        <w:pStyle w:val="Code"/>
        <w:ind w:left="720"/>
        <w:rPr>
          <w:lang w:val="en-IN"/>
        </w:rPr>
      </w:pPr>
      <w:r w:rsidRPr="00425C8F">
        <w:rPr>
          <w:lang w:val="en-IN"/>
        </w:rPr>
        <w:t>&lt;EXTREFNUM&gt;&lt;Unique Reference number in the external system&gt;&lt;/ EXTREFNUM&gt;</w:t>
      </w:r>
    </w:p>
    <w:p w:rsidR="00CD5C68" w:rsidRPr="00425C8F" w:rsidRDefault="00CD5C68" w:rsidP="00B5028A">
      <w:pPr>
        <w:pStyle w:val="Code"/>
        <w:ind w:left="0"/>
        <w:rPr>
          <w:lang w:val="en-IN"/>
        </w:rPr>
      </w:pPr>
      <w:r w:rsidRPr="00425C8F">
        <w:rPr>
          <w:lang w:val="en-IN"/>
        </w:rPr>
        <w:tab/>
        <w:t>&lt;TXNID&gt;</w:t>
      </w:r>
      <w:r w:rsidRPr="00425C8F">
        <w:rPr>
          <w:i/>
          <w:iCs/>
          <w:lang w:val="en-IN"/>
        </w:rPr>
        <w:t>&lt;</w:t>
      </w:r>
      <w:r w:rsidR="007C479A" w:rsidRPr="00425C8F">
        <w:rPr>
          <w:i/>
          <w:iCs/>
          <w:lang w:val="en-IN"/>
        </w:rPr>
        <w:t>PreTUPS</w:t>
      </w:r>
      <w:r w:rsidRPr="00425C8F">
        <w:rPr>
          <w:i/>
          <w:iCs/>
          <w:lang w:val="en-IN"/>
        </w:rPr>
        <w:t xml:space="preserve"> Transaction ID&gt;</w:t>
      </w:r>
      <w:r w:rsidR="001A6DBF">
        <w:rPr>
          <w:lang w:val="en-IN"/>
        </w:rPr>
        <w:t>&lt;/</w:t>
      </w:r>
      <w:r w:rsidRPr="00425C8F">
        <w:rPr>
          <w:lang w:val="en-IN"/>
        </w:rPr>
        <w:t>TXNID&gt;</w:t>
      </w:r>
    </w:p>
    <w:p w:rsidR="00CD5C68" w:rsidRPr="00425C8F" w:rsidRDefault="00CD5C68" w:rsidP="00B5028A">
      <w:pPr>
        <w:pStyle w:val="Code"/>
        <w:ind w:left="0"/>
        <w:rPr>
          <w:lang w:val="en-IN"/>
        </w:rPr>
      </w:pPr>
      <w:r w:rsidRPr="00425C8F">
        <w:rPr>
          <w:lang w:val="en-IN"/>
        </w:rPr>
        <w:tab/>
        <w:t>&lt;</w:t>
      </w:r>
      <w:r w:rsidR="001A6DBF">
        <w:rPr>
          <w:lang w:val="en-IN"/>
        </w:rPr>
        <w:t>MESSAGE&gt;&lt;Transaction Message&gt;&lt;/</w:t>
      </w:r>
      <w:r w:rsidRPr="00425C8F">
        <w:rPr>
          <w:lang w:val="en-IN"/>
        </w:rPr>
        <w:t>MESSAGE&gt;</w:t>
      </w:r>
    </w:p>
    <w:p w:rsidR="00CD5C68" w:rsidRPr="00425C8F" w:rsidRDefault="00CD5C68" w:rsidP="00B5028A">
      <w:pPr>
        <w:pStyle w:val="Code"/>
        <w:ind w:left="0"/>
        <w:rPr>
          <w:lang w:val="en-IN"/>
        </w:rPr>
      </w:pPr>
      <w:r w:rsidRPr="00425C8F">
        <w:rPr>
          <w:lang w:val="en-IN"/>
        </w:rPr>
        <w:t>&lt;/COMMAND&gt;</w:t>
      </w:r>
    </w:p>
    <w:p w:rsidR="00B5028A" w:rsidRPr="00425C8F" w:rsidRDefault="00B5028A" w:rsidP="00B5028A">
      <w:pPr>
        <w:pStyle w:val="Code"/>
        <w:ind w:left="0"/>
        <w:rPr>
          <w:lang w:val="en-IN"/>
        </w:rPr>
      </w:pPr>
    </w:p>
    <w:p w:rsidR="00CD5C68" w:rsidRPr="00425C8F" w:rsidRDefault="00CD5C68" w:rsidP="00B5028A">
      <w:pPr>
        <w:pStyle w:val="Head"/>
        <w:rPr>
          <w:lang w:val="en-IN"/>
        </w:rPr>
      </w:pPr>
      <w:r w:rsidRPr="00425C8F">
        <w:rPr>
          <w:lang w:val="en-IN"/>
        </w:rPr>
        <w:t>Field Details</w:t>
      </w:r>
    </w:p>
    <w:tbl>
      <w:tblPr>
        <w:tblW w:w="95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800"/>
        <w:gridCol w:w="2340"/>
        <w:gridCol w:w="1260"/>
        <w:gridCol w:w="1260"/>
        <w:gridCol w:w="1496"/>
      </w:tblGrid>
      <w:tr w:rsidR="00CD5C68" w:rsidRPr="00425C8F" w:rsidTr="00B5028A">
        <w:trPr>
          <w:trHeight w:val="277"/>
          <w:tblHeader/>
        </w:trPr>
        <w:tc>
          <w:tcPr>
            <w:tcW w:w="144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340" w:type="dxa"/>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96" w:type="dxa"/>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cantSplit/>
          <w:trHeight w:val="277"/>
        </w:trPr>
        <w:tc>
          <w:tcPr>
            <w:tcW w:w="9596" w:type="dxa"/>
            <w:gridSpan w:val="6"/>
          </w:tcPr>
          <w:p w:rsidR="00CD5C68" w:rsidRPr="00425C8F" w:rsidRDefault="00CD5C68" w:rsidP="00940B20">
            <w:pPr>
              <w:pStyle w:val="Tablecontent"/>
              <w:rPr>
                <w:b/>
                <w:bCs/>
                <w:lang w:val="en-IN"/>
              </w:rPr>
            </w:pP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TYPE</w:t>
            </w:r>
          </w:p>
        </w:tc>
        <w:tc>
          <w:tcPr>
            <w:tcW w:w="1800" w:type="dxa"/>
          </w:tcPr>
          <w:p w:rsidR="00CD5C68" w:rsidRPr="00425C8F" w:rsidRDefault="00CD5C68" w:rsidP="00940B20">
            <w:pPr>
              <w:pStyle w:val="Tablecontent"/>
              <w:rPr>
                <w:lang w:val="en-IN"/>
              </w:rPr>
            </w:pPr>
            <w:r w:rsidRPr="00425C8F">
              <w:rPr>
                <w:lang w:val="en-IN"/>
              </w:rPr>
              <w:t>Response type</w:t>
            </w:r>
          </w:p>
        </w:tc>
        <w:tc>
          <w:tcPr>
            <w:tcW w:w="2340" w:type="dxa"/>
          </w:tcPr>
          <w:p w:rsidR="00CD5C68" w:rsidRPr="00425C8F" w:rsidRDefault="00CD5C68" w:rsidP="00940B20">
            <w:pPr>
              <w:pStyle w:val="Tablecontent"/>
              <w:rPr>
                <w:lang w:val="en-IN"/>
              </w:rPr>
            </w:pPr>
            <w:r w:rsidRPr="00425C8F">
              <w:rPr>
                <w:lang w:val="en-IN"/>
              </w:rPr>
              <w:t>Response Type</w:t>
            </w:r>
          </w:p>
        </w:tc>
        <w:tc>
          <w:tcPr>
            <w:tcW w:w="1260" w:type="dxa"/>
          </w:tcPr>
          <w:p w:rsidR="00CD5C68" w:rsidRPr="00425C8F" w:rsidRDefault="00CD5C68" w:rsidP="00940B20">
            <w:pPr>
              <w:pStyle w:val="Tablecontent"/>
              <w:rPr>
                <w:lang w:val="en-IN"/>
              </w:rPr>
            </w:pPr>
            <w:r w:rsidRPr="00425C8F">
              <w:rPr>
                <w:lang w:val="en-IN"/>
              </w:rPr>
              <w:t>EXINTRNTRCRESP</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TXNSTATUS</w:t>
            </w:r>
          </w:p>
        </w:tc>
        <w:tc>
          <w:tcPr>
            <w:tcW w:w="1800" w:type="dxa"/>
          </w:tcPr>
          <w:p w:rsidR="00CD5C68" w:rsidRPr="00425C8F" w:rsidRDefault="00CD5C68" w:rsidP="00940B20">
            <w:pPr>
              <w:pStyle w:val="Tablecontent"/>
              <w:rPr>
                <w:lang w:val="en-IN"/>
              </w:rPr>
            </w:pPr>
            <w:r w:rsidRPr="00425C8F">
              <w:rPr>
                <w:lang w:val="en-IN"/>
              </w:rPr>
              <w:t>Transaction Status</w:t>
            </w:r>
          </w:p>
        </w:tc>
        <w:tc>
          <w:tcPr>
            <w:tcW w:w="2340" w:type="dxa"/>
          </w:tcPr>
          <w:p w:rsidR="00CD5C68" w:rsidRPr="00425C8F" w:rsidRDefault="00CD5C68" w:rsidP="00940B20">
            <w:pPr>
              <w:pStyle w:val="Tablecontent"/>
              <w:rPr>
                <w:lang w:val="en-IN"/>
              </w:rPr>
            </w:pPr>
            <w:r w:rsidRPr="00425C8F">
              <w:rPr>
                <w:lang w:val="en-IN"/>
              </w:rPr>
              <w:t>Status of the request</w:t>
            </w:r>
          </w:p>
          <w:p w:rsidR="00CD5C68" w:rsidRPr="00425C8F" w:rsidRDefault="00CD5C68" w:rsidP="00940B20">
            <w:pPr>
              <w:pStyle w:val="TableListBullet1"/>
              <w:jc w:val="left"/>
              <w:rPr>
                <w:lang w:val="en-IN"/>
              </w:rPr>
            </w:pPr>
            <w:r w:rsidRPr="00425C8F">
              <w:rPr>
                <w:lang w:val="en-IN"/>
              </w:rPr>
              <w:t xml:space="preserve">Transaction Status= 200 means Success, </w:t>
            </w:r>
          </w:p>
          <w:p w:rsidR="00CD5C68" w:rsidRPr="00425C8F" w:rsidRDefault="00CD5C68" w:rsidP="00940B20">
            <w:pPr>
              <w:pStyle w:val="TableListBullet1"/>
              <w:jc w:val="left"/>
              <w:rPr>
                <w:lang w:val="en-IN"/>
              </w:rPr>
            </w:pPr>
            <w:r w:rsidRPr="00425C8F">
              <w:rPr>
                <w:lang w:val="en-IN"/>
              </w:rPr>
              <w:t xml:space="preserve">Transaction Status Other than 200 means failed </w:t>
            </w:r>
          </w:p>
        </w:tc>
        <w:tc>
          <w:tcPr>
            <w:tcW w:w="1260" w:type="dxa"/>
          </w:tcPr>
          <w:p w:rsidR="00CD5C68" w:rsidRPr="00425C8F" w:rsidRDefault="00CD5C68" w:rsidP="00940B20">
            <w:pPr>
              <w:pStyle w:val="Tablecontent"/>
              <w:rPr>
                <w:lang w:val="en-IN"/>
              </w:rPr>
            </w:pPr>
            <w:r w:rsidRPr="00425C8F">
              <w:rPr>
                <w:lang w:val="en-IN"/>
              </w:rPr>
              <w:t>200</w:t>
            </w:r>
          </w:p>
        </w:tc>
        <w:tc>
          <w:tcPr>
            <w:tcW w:w="1260" w:type="dxa"/>
          </w:tcPr>
          <w:p w:rsidR="00CD5C68" w:rsidRPr="00425C8F" w:rsidRDefault="00CD5C68" w:rsidP="00940B20">
            <w:pPr>
              <w:pStyle w:val="Tablecontent"/>
              <w:rPr>
                <w:lang w:val="en-IN"/>
              </w:rPr>
            </w:pPr>
            <w:r w:rsidRPr="00425C8F">
              <w:rPr>
                <w:lang w:val="en-IN"/>
              </w:rPr>
              <w:t>N (10)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DATE</w:t>
            </w:r>
          </w:p>
        </w:tc>
        <w:tc>
          <w:tcPr>
            <w:tcW w:w="1800" w:type="dxa"/>
          </w:tcPr>
          <w:p w:rsidR="00CD5C68" w:rsidRPr="00425C8F" w:rsidRDefault="00CD5C68" w:rsidP="00940B20">
            <w:pPr>
              <w:pStyle w:val="Tablecontent"/>
              <w:rPr>
                <w:lang w:val="en-IN"/>
              </w:rPr>
            </w:pPr>
            <w:r w:rsidRPr="00425C8F">
              <w:rPr>
                <w:lang w:val="en-IN"/>
              </w:rPr>
              <w:t>Date and time</w:t>
            </w:r>
          </w:p>
        </w:tc>
        <w:tc>
          <w:tcPr>
            <w:tcW w:w="2340" w:type="dxa"/>
          </w:tcPr>
          <w:p w:rsidR="00CD5C68" w:rsidRPr="00425C8F" w:rsidRDefault="00CD5C68" w:rsidP="00940B20">
            <w:pPr>
              <w:pStyle w:val="Tablecontent"/>
              <w:rPr>
                <w:lang w:val="en-IN"/>
              </w:rPr>
            </w:pPr>
            <w:r w:rsidRPr="00425C8F">
              <w:rPr>
                <w:lang w:val="en-IN"/>
              </w:rPr>
              <w:t xml:space="preserve">Date and time on which response was sent from </w:t>
            </w:r>
            <w:r w:rsidR="007C479A" w:rsidRPr="00425C8F">
              <w:rPr>
                <w:lang w:val="en-IN"/>
              </w:rPr>
              <w:t>PreTUPS</w:t>
            </w:r>
            <w:r w:rsidRPr="00425C8F">
              <w:rPr>
                <w:lang w:val="en-IN"/>
              </w:rPr>
              <w:t>. HH are in 24 Hour format</w:t>
            </w:r>
          </w:p>
        </w:tc>
        <w:tc>
          <w:tcPr>
            <w:tcW w:w="1260" w:type="dxa"/>
          </w:tcPr>
          <w:p w:rsidR="00CD5C68" w:rsidRPr="00425C8F" w:rsidRDefault="00CD5C68" w:rsidP="00940B20">
            <w:pPr>
              <w:pStyle w:val="Tablecontent"/>
              <w:rPr>
                <w:lang w:val="en-IN"/>
              </w:rPr>
            </w:pPr>
            <w:r w:rsidRPr="00425C8F">
              <w:rPr>
                <w:lang w:val="en-IN"/>
              </w:rPr>
              <w:t>DD/MM/YYYY HH24:MI:SS</w:t>
            </w:r>
          </w:p>
        </w:tc>
        <w:tc>
          <w:tcPr>
            <w:tcW w:w="1260" w:type="dxa"/>
          </w:tcPr>
          <w:p w:rsidR="00CD5C68" w:rsidRPr="00425C8F" w:rsidRDefault="00CD5C68" w:rsidP="00940B20">
            <w:pPr>
              <w:pStyle w:val="Tablecontent"/>
              <w:rPr>
                <w:lang w:val="en-IN"/>
              </w:rPr>
            </w:pPr>
            <w:r w:rsidRPr="00425C8F">
              <w:rPr>
                <w:lang w:val="en-IN"/>
              </w:rPr>
              <w:t>D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EXTREFNUM</w:t>
            </w:r>
          </w:p>
        </w:tc>
        <w:tc>
          <w:tcPr>
            <w:tcW w:w="1800" w:type="dxa"/>
          </w:tcPr>
          <w:p w:rsidR="00CD5C68" w:rsidRPr="00425C8F" w:rsidRDefault="00CD5C68" w:rsidP="00940B20">
            <w:pPr>
              <w:pStyle w:val="Tablecontent"/>
              <w:rPr>
                <w:lang w:val="en-IN"/>
              </w:rPr>
            </w:pPr>
            <w:r w:rsidRPr="00425C8F">
              <w:rPr>
                <w:lang w:val="en-IN"/>
              </w:rPr>
              <w:t>External Reference number</w:t>
            </w:r>
          </w:p>
        </w:tc>
        <w:tc>
          <w:tcPr>
            <w:tcW w:w="2340" w:type="dxa"/>
          </w:tcPr>
          <w:p w:rsidR="00CD5C68" w:rsidRPr="00425C8F" w:rsidRDefault="00CD5C68" w:rsidP="00940B20">
            <w:pPr>
              <w:pStyle w:val="Tablecontent"/>
              <w:rPr>
                <w:lang w:val="en-IN"/>
              </w:rPr>
            </w:pPr>
            <w:r w:rsidRPr="00425C8F">
              <w:rPr>
                <w:lang w:val="en-IN"/>
              </w:rPr>
              <w:t>Reference number that was passed by the external system</w:t>
            </w:r>
          </w:p>
        </w:tc>
        <w:tc>
          <w:tcPr>
            <w:tcW w:w="1260" w:type="dxa"/>
          </w:tcPr>
          <w:p w:rsidR="00CD5C68" w:rsidRPr="00425C8F" w:rsidRDefault="00CD5C68" w:rsidP="00940B20">
            <w:pPr>
              <w:pStyle w:val="Tablecontent"/>
              <w:rPr>
                <w:lang w:val="en-IN"/>
              </w:rPr>
            </w:pPr>
            <w:r w:rsidRPr="00425C8F">
              <w:rPr>
                <w:lang w:val="en-IN"/>
              </w:rPr>
              <w:t>12345</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O</w:t>
            </w:r>
          </w:p>
          <w:p w:rsidR="00CD5C68" w:rsidRPr="00425C8F" w:rsidRDefault="00CD5C68" w:rsidP="00940B20">
            <w:pPr>
              <w:pStyle w:val="Tablecontent"/>
              <w:rPr>
                <w:lang w:val="en-IN"/>
              </w:rPr>
            </w:pPr>
            <w:r w:rsidRPr="00425C8F">
              <w:rPr>
                <w:lang w:val="en-IN"/>
              </w:rPr>
              <w:t>(Tag is mandatory</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TXNID</w:t>
            </w:r>
          </w:p>
        </w:tc>
        <w:tc>
          <w:tcPr>
            <w:tcW w:w="1800" w:type="dxa"/>
          </w:tcPr>
          <w:p w:rsidR="00CD5C68" w:rsidRPr="00425C8F" w:rsidRDefault="00CD5C68" w:rsidP="00940B20">
            <w:pPr>
              <w:pStyle w:val="Tablecontent"/>
              <w:rPr>
                <w:lang w:val="en-IN"/>
              </w:rPr>
            </w:pPr>
            <w:r w:rsidRPr="00425C8F">
              <w:rPr>
                <w:lang w:val="en-IN"/>
              </w:rPr>
              <w:t>&lt;Transaction ID&gt;</w:t>
            </w:r>
          </w:p>
        </w:tc>
        <w:tc>
          <w:tcPr>
            <w:tcW w:w="2340" w:type="dxa"/>
          </w:tcPr>
          <w:p w:rsidR="00CD5C68" w:rsidRPr="00425C8F" w:rsidRDefault="007C479A" w:rsidP="00940B20">
            <w:pPr>
              <w:pStyle w:val="Tablecontent"/>
              <w:rPr>
                <w:lang w:val="en-IN"/>
              </w:rPr>
            </w:pPr>
            <w:r w:rsidRPr="00425C8F">
              <w:rPr>
                <w:lang w:val="en-IN"/>
              </w:rPr>
              <w:t>PreTUPS</w:t>
            </w:r>
            <w:r w:rsidR="00CD5C68" w:rsidRPr="00425C8F">
              <w:rPr>
                <w:lang w:val="en-IN"/>
              </w:rPr>
              <w:t xml:space="preserve"> Transaction ID for the Customer Recharge Transaction</w:t>
            </w:r>
          </w:p>
        </w:tc>
        <w:tc>
          <w:tcPr>
            <w:tcW w:w="1260" w:type="dxa"/>
          </w:tcPr>
          <w:p w:rsidR="00CD5C68" w:rsidRPr="00425C8F" w:rsidRDefault="00CD5C68" w:rsidP="00940B20">
            <w:pPr>
              <w:pStyle w:val="Tablecontent"/>
              <w:rPr>
                <w:lang w:val="en-IN"/>
              </w:rPr>
            </w:pPr>
            <w:r w:rsidRPr="00425C8F">
              <w:rPr>
                <w:lang w:val="en-IN"/>
              </w:rPr>
              <w:t>DL/05/000000015</w:t>
            </w:r>
          </w:p>
        </w:tc>
        <w:tc>
          <w:tcPr>
            <w:tcW w:w="1260" w:type="dxa"/>
          </w:tcPr>
          <w:p w:rsidR="00CD5C68" w:rsidRPr="00425C8F" w:rsidRDefault="00CD5C68" w:rsidP="00940B20">
            <w:pPr>
              <w:pStyle w:val="Tablecontent"/>
              <w:rPr>
                <w:lang w:val="en-IN"/>
              </w:rPr>
            </w:pPr>
            <w:r w:rsidRPr="00425C8F">
              <w:rPr>
                <w:lang w:val="en-IN"/>
              </w:rPr>
              <w:t>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MESSAGE</w:t>
            </w:r>
          </w:p>
        </w:tc>
        <w:tc>
          <w:tcPr>
            <w:tcW w:w="1800" w:type="dxa"/>
          </w:tcPr>
          <w:p w:rsidR="00CD5C68" w:rsidRPr="00425C8F" w:rsidRDefault="00CD5C68" w:rsidP="00940B20">
            <w:pPr>
              <w:pStyle w:val="Tablecontent"/>
              <w:rPr>
                <w:lang w:val="en-IN"/>
              </w:rPr>
            </w:pPr>
            <w:r w:rsidRPr="00425C8F">
              <w:rPr>
                <w:lang w:val="en-IN"/>
              </w:rPr>
              <w:t xml:space="preserve">Message that will given in response </w:t>
            </w:r>
          </w:p>
        </w:tc>
        <w:tc>
          <w:tcPr>
            <w:tcW w:w="2340" w:type="dxa"/>
          </w:tcPr>
          <w:p w:rsidR="00CD5C68" w:rsidRPr="00425C8F" w:rsidRDefault="00CD5C68" w:rsidP="00940B20">
            <w:pPr>
              <w:pStyle w:val="Tablecontent"/>
              <w:rPr>
                <w:lang w:val="en-IN"/>
              </w:rPr>
            </w:pPr>
            <w:r w:rsidRPr="00425C8F">
              <w:rPr>
                <w:lang w:val="en-IN"/>
              </w:rPr>
              <w:t>Message</w:t>
            </w:r>
          </w:p>
        </w:tc>
        <w:tc>
          <w:tcPr>
            <w:tcW w:w="1260" w:type="dxa"/>
          </w:tcPr>
          <w:p w:rsidR="00CD5C68" w:rsidRPr="00425C8F" w:rsidRDefault="00CD5C68" w:rsidP="00940B20">
            <w:pPr>
              <w:pStyle w:val="Tablecontent"/>
              <w:rPr>
                <w:lang w:val="en-IN"/>
              </w:rPr>
            </w:pPr>
          </w:p>
        </w:tc>
        <w:tc>
          <w:tcPr>
            <w:tcW w:w="1260" w:type="dxa"/>
          </w:tcPr>
          <w:p w:rsidR="00CD5C68" w:rsidRPr="00425C8F" w:rsidRDefault="00CD5C68" w:rsidP="00940B20">
            <w:pPr>
              <w:pStyle w:val="Tablecontent"/>
              <w:rPr>
                <w:lang w:val="en-IN"/>
              </w:rPr>
            </w:pPr>
            <w:r w:rsidRPr="00425C8F">
              <w:rPr>
                <w:lang w:val="en-IN"/>
              </w:rPr>
              <w:t>A (500)</w:t>
            </w:r>
          </w:p>
        </w:tc>
        <w:tc>
          <w:tcPr>
            <w:tcW w:w="1496" w:type="dxa"/>
          </w:tcPr>
          <w:p w:rsidR="00CD5C68" w:rsidRPr="00425C8F" w:rsidRDefault="00CD5C68" w:rsidP="00940B20">
            <w:pPr>
              <w:pStyle w:val="Tablecontent"/>
              <w:rPr>
                <w:lang w:val="en-IN"/>
              </w:rPr>
            </w:pPr>
            <w:r w:rsidRPr="00425C8F">
              <w:rPr>
                <w:lang w:val="en-IN"/>
              </w:rPr>
              <w:t>O</w:t>
            </w:r>
          </w:p>
          <w:p w:rsidR="00CD5C68" w:rsidRPr="00425C8F" w:rsidRDefault="00CD5C68" w:rsidP="00940B20">
            <w:pPr>
              <w:pStyle w:val="Tablecontent"/>
              <w:rPr>
                <w:lang w:val="en-IN"/>
              </w:rPr>
            </w:pPr>
            <w:r w:rsidRPr="00425C8F">
              <w:rPr>
                <w:lang w:val="en-IN"/>
              </w:rPr>
              <w:t>(Tag is mandatory</w:t>
            </w:r>
          </w:p>
        </w:tc>
      </w:tr>
    </w:tbl>
    <w:p w:rsidR="00CD5C68" w:rsidRPr="00425C8F" w:rsidRDefault="00CD5C68" w:rsidP="00CD5C68">
      <w:pPr>
        <w:pStyle w:val="BodyText2"/>
        <w:rPr>
          <w:highlight w:val="yellow"/>
          <w:lang w:val="en-IN"/>
        </w:rPr>
      </w:pP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If the TXNSTATUS is not 200 then the user would be shown the error message (MESSAGE tag) returned in the response.</w:t>
      </w:r>
    </w:p>
    <w:p w:rsidR="00CD5C68" w:rsidRPr="00425C8F" w:rsidRDefault="00CD5C68" w:rsidP="00CD5C68">
      <w:pPr>
        <w:pStyle w:val="BodyText2"/>
        <w:rPr>
          <w:lang w:val="en-IN"/>
        </w:rPr>
      </w:pP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 xml:space="preserve">If due to some resion external system does not received response of the above request then External transaction server can send the recharge status request to </w:t>
      </w:r>
      <w:r w:rsidR="007C479A" w:rsidRPr="00425C8F">
        <w:rPr>
          <w:color w:val="auto"/>
          <w:lang w:val="en-IN"/>
        </w:rPr>
        <w:t>PreTUPS</w:t>
      </w:r>
      <w:r w:rsidRPr="00425C8F">
        <w:rPr>
          <w:color w:val="auto"/>
          <w:lang w:val="en-IN"/>
        </w:rPr>
        <w:t xml:space="preserve"> for checking the final status of the transaction. </w:t>
      </w: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 xml:space="preserve">If transaction status is 200 then </w:t>
      </w:r>
      <w:r w:rsidR="007C479A" w:rsidRPr="00425C8F">
        <w:rPr>
          <w:color w:val="auto"/>
          <w:lang w:val="en-IN"/>
        </w:rPr>
        <w:t>PreTUPS</w:t>
      </w:r>
      <w:r w:rsidRPr="00425C8F">
        <w:rPr>
          <w:color w:val="auto"/>
          <w:lang w:val="en-IN"/>
        </w:rPr>
        <w:t xml:space="preserve"> will send Previous and post balance in the message tag.  </w:t>
      </w:r>
    </w:p>
    <w:p w:rsidR="00CD5C68" w:rsidRPr="00425C8F" w:rsidRDefault="00CD5C68" w:rsidP="00CD5C68">
      <w:pPr>
        <w:pStyle w:val="BodyText2"/>
        <w:rPr>
          <w:lang w:val="en-IN"/>
        </w:rPr>
      </w:pPr>
    </w:p>
    <w:p w:rsidR="00BF5666" w:rsidRPr="00425C8F" w:rsidRDefault="00BF5666" w:rsidP="00CD5C68">
      <w:pPr>
        <w:pStyle w:val="BodyText2"/>
        <w:rPr>
          <w:lang w:val="en-IN"/>
        </w:rPr>
      </w:pPr>
    </w:p>
    <w:p w:rsidR="00CD5C68" w:rsidRPr="00425C8F" w:rsidRDefault="00CD5C68" w:rsidP="00CD5C68">
      <w:pPr>
        <w:pStyle w:val="BodyText2"/>
        <w:rPr>
          <w:lang w:val="en-IN"/>
        </w:rPr>
      </w:pPr>
    </w:p>
    <w:p w:rsidR="00D40728" w:rsidRPr="00425C8F" w:rsidRDefault="00D40728" w:rsidP="00337049">
      <w:pPr>
        <w:pStyle w:val="Heading2"/>
        <w:rPr>
          <w:lang w:val="en-IN"/>
        </w:rPr>
      </w:pPr>
      <w:bookmarkStart w:id="295" w:name="_Toc485139710"/>
      <w:r w:rsidRPr="00425C8F">
        <w:rPr>
          <w:lang w:val="en-IN"/>
        </w:rPr>
        <w:t>Post paid account Enquiry</w:t>
      </w:r>
      <w:bookmarkEnd w:id="295"/>
    </w:p>
    <w:p w:rsidR="00D40728" w:rsidRPr="00425C8F" w:rsidRDefault="00D40728" w:rsidP="00D40728">
      <w:pPr>
        <w:pStyle w:val="BodyText"/>
      </w:pPr>
      <w:r w:rsidRPr="00425C8F">
        <w:t>A Channel User would be able to make enquiry the a customer’s postpaid account by initiating the Postpaid number enquiry request</w:t>
      </w:r>
    </w:p>
    <w:p w:rsidR="00D40728" w:rsidRPr="00425C8F" w:rsidRDefault="00D40728" w:rsidP="00D40728">
      <w:pPr>
        <w:pStyle w:val="BodyText2"/>
      </w:pPr>
      <w:r w:rsidRPr="00425C8F">
        <w:t>This API would also allow other external systems like website, ATM, Vending M/C, EFT, IVR, IAT etc. to interface with PreTUPS to use the enquiry service</w:t>
      </w:r>
    </w:p>
    <w:p w:rsidR="00D40728" w:rsidRPr="00425C8F" w:rsidRDefault="00D40728" w:rsidP="00D40728">
      <w:pPr>
        <w:pStyle w:val="BodyText2"/>
      </w:pPr>
    </w:p>
    <w:p w:rsidR="00D40728" w:rsidRPr="00425C8F" w:rsidRDefault="00D40728" w:rsidP="001E6309">
      <w:pPr>
        <w:pStyle w:val="Heading"/>
        <w:rPr>
          <w:color w:val="auto"/>
        </w:rPr>
      </w:pPr>
      <w:r w:rsidRPr="00425C8F">
        <w:rPr>
          <w:color w:val="auto"/>
        </w:rPr>
        <w:t>Request Syntax</w:t>
      </w:r>
    </w:p>
    <w:p w:rsidR="00D40728" w:rsidRPr="00425C8F" w:rsidRDefault="00D40728" w:rsidP="00D40728">
      <w:pPr>
        <w:pStyle w:val="Code"/>
        <w:ind w:left="0"/>
      </w:pPr>
      <w:r w:rsidRPr="00425C8F">
        <w:t>&lt;?xml version="1.0"?&gt;&lt;!DOCTYPE COMMAND PUBLIC "-//Ocam//DTD XML Command1.0//EN""xml/command.dtd"&gt;</w:t>
      </w:r>
    </w:p>
    <w:p w:rsidR="00D40728" w:rsidRPr="00425C8F" w:rsidRDefault="00D40728" w:rsidP="00D40728">
      <w:pPr>
        <w:pStyle w:val="Code"/>
        <w:ind w:left="0" w:firstLine="720"/>
        <w:jc w:val="left"/>
      </w:pPr>
      <w:r w:rsidRPr="00425C8F">
        <w:t>&lt;</w:t>
      </w:r>
      <w:r w:rsidRPr="00425C8F">
        <w:rPr>
          <w:b/>
        </w:rPr>
        <w:t>COMMAND</w:t>
      </w:r>
      <w:r w:rsidRPr="00425C8F">
        <w:t>&gt;</w:t>
      </w:r>
    </w:p>
    <w:p w:rsidR="00D40728" w:rsidRPr="00425C8F" w:rsidRDefault="00D40728" w:rsidP="00D40728">
      <w:pPr>
        <w:pStyle w:val="Code"/>
        <w:ind w:left="720" w:firstLine="720"/>
      </w:pPr>
      <w:r w:rsidRPr="00425C8F">
        <w:t>&lt;</w:t>
      </w:r>
      <w:r w:rsidRPr="00425C8F">
        <w:rPr>
          <w:b/>
        </w:rPr>
        <w:t>TYPE</w:t>
      </w:r>
      <w:r w:rsidRPr="00425C8F">
        <w:t>&gt;&lt;Request Type&gt;&lt;/</w:t>
      </w:r>
      <w:r w:rsidRPr="00425C8F">
        <w:rPr>
          <w:b/>
        </w:rPr>
        <w:t>TYPE</w:t>
      </w:r>
      <w:r w:rsidRPr="00425C8F">
        <w:t>&gt;</w:t>
      </w:r>
    </w:p>
    <w:p w:rsidR="00D40728" w:rsidRPr="00425C8F" w:rsidRDefault="00D40728" w:rsidP="00D40728">
      <w:pPr>
        <w:pStyle w:val="Code"/>
        <w:ind w:left="1440"/>
      </w:pPr>
      <w:r w:rsidRPr="00425C8F">
        <w:lastRenderedPageBreak/>
        <w:t>&lt;</w:t>
      </w:r>
      <w:r w:rsidRPr="00425C8F">
        <w:rPr>
          <w:b/>
        </w:rPr>
        <w:t>EXTNWCODE</w:t>
      </w:r>
      <w:r w:rsidRPr="00425C8F">
        <w:t>&gt;</w:t>
      </w:r>
      <w:r w:rsidRPr="00425C8F">
        <w:rPr>
          <w:i/>
          <w:iCs/>
        </w:rPr>
        <w:t>&lt;Network External Code&gt;</w:t>
      </w:r>
      <w:r w:rsidRPr="00425C8F">
        <w:t>&lt;/</w:t>
      </w:r>
      <w:r w:rsidRPr="00425C8F">
        <w:rPr>
          <w:b/>
        </w:rPr>
        <w:t>EXTNWCODE</w:t>
      </w:r>
      <w:r w:rsidRPr="00425C8F">
        <w:t>&gt;</w:t>
      </w:r>
    </w:p>
    <w:p w:rsidR="00D40728" w:rsidRPr="00425C8F" w:rsidRDefault="00D40728" w:rsidP="00D40728">
      <w:pPr>
        <w:pStyle w:val="Code"/>
        <w:ind w:left="1440"/>
      </w:pPr>
      <w:r w:rsidRPr="00425C8F">
        <w:t>&lt;</w:t>
      </w:r>
      <w:r w:rsidRPr="00425C8F">
        <w:rPr>
          <w:b/>
        </w:rPr>
        <w:t>MSISDN</w:t>
      </w:r>
      <w:r w:rsidRPr="00425C8F">
        <w:t>&gt;</w:t>
      </w:r>
      <w:r w:rsidRPr="00425C8F">
        <w:rPr>
          <w:i/>
          <w:iCs/>
        </w:rPr>
        <w:t>&lt;Retailer MSISDN&gt;</w:t>
      </w:r>
      <w:r w:rsidRPr="00425C8F">
        <w:t xml:space="preserve">&lt;/ </w:t>
      </w:r>
      <w:r w:rsidRPr="00425C8F">
        <w:rPr>
          <w:b/>
        </w:rPr>
        <w:t>MSISDN</w:t>
      </w:r>
      <w:r w:rsidRPr="00425C8F">
        <w:t>&gt;</w:t>
      </w:r>
    </w:p>
    <w:p w:rsidR="00D40728" w:rsidRPr="00425C8F" w:rsidRDefault="00D40728" w:rsidP="00D40728">
      <w:pPr>
        <w:pStyle w:val="Code"/>
        <w:ind w:left="1440"/>
      </w:pPr>
      <w:r w:rsidRPr="00425C8F">
        <w:t>&lt;</w:t>
      </w:r>
      <w:r w:rsidRPr="00425C8F">
        <w:rPr>
          <w:b/>
        </w:rPr>
        <w:t>PIN</w:t>
      </w:r>
      <w:r w:rsidRPr="00425C8F">
        <w:t>&gt;&lt; Channel user PIN&gt;&lt;/</w:t>
      </w:r>
      <w:r w:rsidRPr="00425C8F">
        <w:rPr>
          <w:b/>
        </w:rPr>
        <w:t>PIN</w:t>
      </w:r>
      <w:r w:rsidRPr="00425C8F">
        <w:t>&gt;</w:t>
      </w:r>
    </w:p>
    <w:p w:rsidR="00D40728" w:rsidRPr="00425C8F" w:rsidRDefault="00D40728" w:rsidP="00D40728">
      <w:pPr>
        <w:pStyle w:val="Code"/>
        <w:ind w:left="1440"/>
      </w:pPr>
      <w:r w:rsidRPr="00425C8F">
        <w:t>&lt;</w:t>
      </w:r>
      <w:r w:rsidRPr="00425C8F">
        <w:rPr>
          <w:b/>
        </w:rPr>
        <w:t>LOGINID</w:t>
      </w:r>
      <w:r w:rsidRPr="00425C8F">
        <w:t>&gt;&lt;Channel user Login ID&lt;/</w:t>
      </w:r>
      <w:r w:rsidRPr="00425C8F">
        <w:rPr>
          <w:b/>
        </w:rPr>
        <w:t>LOGINID</w:t>
      </w:r>
      <w:r w:rsidRPr="00425C8F">
        <w:t>&gt;</w:t>
      </w:r>
    </w:p>
    <w:p w:rsidR="00D40728" w:rsidRPr="00425C8F" w:rsidRDefault="00D40728" w:rsidP="00D40728">
      <w:pPr>
        <w:pStyle w:val="Code"/>
        <w:ind w:left="1440"/>
      </w:pPr>
      <w:r w:rsidRPr="00425C8F">
        <w:t>&lt;</w:t>
      </w:r>
      <w:r w:rsidRPr="00425C8F">
        <w:rPr>
          <w:b/>
        </w:rPr>
        <w:t>PASSWORD</w:t>
      </w:r>
      <w:r w:rsidRPr="00425C8F">
        <w:t>&gt;&lt;Channel User Login Password&lt;/</w:t>
      </w:r>
      <w:r w:rsidRPr="00425C8F">
        <w:rPr>
          <w:b/>
        </w:rPr>
        <w:t>PASSWORD</w:t>
      </w:r>
      <w:r w:rsidRPr="00425C8F">
        <w:t>&gt;</w:t>
      </w:r>
    </w:p>
    <w:p w:rsidR="00D40728" w:rsidRPr="00425C8F" w:rsidRDefault="00D40728" w:rsidP="00D40728">
      <w:pPr>
        <w:pStyle w:val="Code"/>
        <w:ind w:left="1440"/>
      </w:pPr>
      <w:r w:rsidRPr="00425C8F">
        <w:t>&lt;</w:t>
      </w:r>
      <w:r w:rsidRPr="00425C8F">
        <w:rPr>
          <w:b/>
        </w:rPr>
        <w:t>EXTCODE</w:t>
      </w:r>
      <w:r w:rsidRPr="00425C8F">
        <w:t>&gt;</w:t>
      </w:r>
      <w:r w:rsidRPr="00425C8F">
        <w:rPr>
          <w:i/>
          <w:iCs/>
        </w:rPr>
        <w:t>&lt;</w:t>
      </w:r>
      <w:r w:rsidRPr="00425C8F">
        <w:rPr>
          <w:iCs/>
        </w:rPr>
        <w:t>Channel user unique External code</w:t>
      </w:r>
      <w:r w:rsidRPr="00425C8F">
        <w:rPr>
          <w:i/>
          <w:iCs/>
        </w:rPr>
        <w:t>&gt;</w:t>
      </w:r>
      <w:r w:rsidRPr="00425C8F">
        <w:t>&lt;/</w:t>
      </w:r>
      <w:r w:rsidRPr="00425C8F">
        <w:rPr>
          <w:b/>
        </w:rPr>
        <w:t>EXTCODE</w:t>
      </w:r>
      <w:r w:rsidRPr="00425C8F">
        <w:t>&gt;</w:t>
      </w:r>
    </w:p>
    <w:p w:rsidR="00D40728" w:rsidRPr="00425C8F" w:rsidRDefault="00D40728" w:rsidP="00D40728">
      <w:pPr>
        <w:pStyle w:val="Code"/>
        <w:ind w:left="1440"/>
      </w:pPr>
      <w:r w:rsidRPr="00425C8F">
        <w:t>&lt;</w:t>
      </w:r>
      <w:r w:rsidRPr="00425C8F">
        <w:rPr>
          <w:b/>
        </w:rPr>
        <w:t>EXTREFNUM</w:t>
      </w:r>
      <w:r w:rsidRPr="00425C8F">
        <w:t>&gt;&lt;Unique Reference number in the external system&gt;&lt;/</w:t>
      </w:r>
      <w:r w:rsidRPr="00425C8F">
        <w:rPr>
          <w:b/>
        </w:rPr>
        <w:t>EXTREFNUM</w:t>
      </w:r>
      <w:r w:rsidRPr="00425C8F">
        <w:t>&gt;</w:t>
      </w:r>
      <w:r w:rsidRPr="00425C8F">
        <w:tab/>
      </w:r>
    </w:p>
    <w:p w:rsidR="00D40728" w:rsidRPr="00425C8F" w:rsidRDefault="00D40728" w:rsidP="00D40728">
      <w:pPr>
        <w:pStyle w:val="Code"/>
        <w:ind w:left="1440"/>
      </w:pPr>
      <w:r w:rsidRPr="00425C8F">
        <w:t>&lt;</w:t>
      </w:r>
      <w:r w:rsidRPr="00425C8F">
        <w:rPr>
          <w:b/>
        </w:rPr>
        <w:t>MSISDN2</w:t>
      </w:r>
      <w:r w:rsidRPr="00425C8F">
        <w:t>&gt;&lt;Receiver MSISDN/Account Number&gt;&lt;/</w:t>
      </w:r>
      <w:r w:rsidRPr="00425C8F">
        <w:rPr>
          <w:b/>
        </w:rPr>
        <w:t>MSISDN2</w:t>
      </w:r>
      <w:r w:rsidRPr="00425C8F">
        <w:t>&gt;</w:t>
      </w:r>
    </w:p>
    <w:p w:rsidR="00D40728" w:rsidRPr="00425C8F" w:rsidRDefault="00D40728" w:rsidP="00D40728">
      <w:pPr>
        <w:pStyle w:val="Code"/>
        <w:ind w:left="1620" w:hanging="180"/>
        <w:jc w:val="left"/>
      </w:pPr>
      <w:r w:rsidRPr="00425C8F">
        <w:t>&lt;</w:t>
      </w:r>
      <w:r w:rsidRPr="00425C8F">
        <w:rPr>
          <w:b/>
        </w:rPr>
        <w:t>SELECTOR</w:t>
      </w:r>
      <w:r w:rsidRPr="00425C8F">
        <w:t>&gt;&lt;Selector&gt;&lt;/</w:t>
      </w:r>
      <w:r w:rsidRPr="00425C8F">
        <w:rPr>
          <w:b/>
        </w:rPr>
        <w:t>SELECTOR</w:t>
      </w:r>
      <w:r w:rsidRPr="00425C8F">
        <w:t>&gt;</w:t>
      </w:r>
    </w:p>
    <w:p w:rsidR="00D40728" w:rsidRPr="00425C8F" w:rsidRDefault="00D40728" w:rsidP="00D40728">
      <w:pPr>
        <w:pStyle w:val="Code"/>
        <w:ind w:left="1440"/>
      </w:pPr>
      <w:r w:rsidRPr="00425C8F">
        <w:t>&lt;</w:t>
      </w:r>
      <w:r w:rsidRPr="00425C8F">
        <w:rPr>
          <w:b/>
        </w:rPr>
        <w:t>LANGUAGE1</w:t>
      </w:r>
      <w:r w:rsidRPr="00425C8F">
        <w:t>&gt;&lt;SENDER Language&gt;&lt;/</w:t>
      </w:r>
      <w:r w:rsidRPr="00425C8F">
        <w:rPr>
          <w:b/>
        </w:rPr>
        <w:t>LANGUAGE1</w:t>
      </w:r>
      <w:r w:rsidRPr="00425C8F">
        <w:t>&gt;</w:t>
      </w:r>
    </w:p>
    <w:p w:rsidR="00D40728" w:rsidRPr="00425C8F" w:rsidRDefault="00D40728" w:rsidP="00D40728">
      <w:pPr>
        <w:pStyle w:val="Code"/>
        <w:ind w:left="1440"/>
      </w:pPr>
      <w:r w:rsidRPr="00425C8F">
        <w:t>&lt;</w:t>
      </w:r>
      <w:r w:rsidRPr="00425C8F">
        <w:rPr>
          <w:b/>
        </w:rPr>
        <w:t>LANGUAGE2</w:t>
      </w:r>
      <w:r w:rsidRPr="00425C8F">
        <w:t>&gt;&lt;Receiver Language&gt;&lt;/</w:t>
      </w:r>
      <w:r w:rsidRPr="00425C8F">
        <w:rPr>
          <w:b/>
        </w:rPr>
        <w:t>LANGUAGE2</w:t>
      </w:r>
      <w:r w:rsidRPr="00425C8F">
        <w:t>&gt;</w:t>
      </w:r>
    </w:p>
    <w:p w:rsidR="00D40728" w:rsidRPr="00425C8F" w:rsidRDefault="00D40728" w:rsidP="00D40728">
      <w:pPr>
        <w:pStyle w:val="Code"/>
        <w:ind w:left="180" w:firstLine="540"/>
        <w:jc w:val="left"/>
      </w:pPr>
      <w:r w:rsidRPr="00425C8F">
        <w:t>&lt;</w:t>
      </w:r>
      <w:r w:rsidRPr="00425C8F">
        <w:rPr>
          <w:b/>
        </w:rPr>
        <w:t>/COMMAND</w:t>
      </w:r>
      <w:r w:rsidRPr="00425C8F">
        <w:t>&gt;</w:t>
      </w:r>
    </w:p>
    <w:p w:rsidR="00D40728" w:rsidRPr="00425C8F" w:rsidRDefault="00D40728" w:rsidP="00D40728">
      <w:pPr>
        <w:pStyle w:val="Code"/>
        <w:ind w:left="0"/>
      </w:pPr>
    </w:p>
    <w:p w:rsidR="00D40728" w:rsidRPr="00425C8F" w:rsidRDefault="00D40728" w:rsidP="00D40728">
      <w:pPr>
        <w:pStyle w:val="Head"/>
      </w:pPr>
      <w:r w:rsidRPr="00425C8F">
        <w:t>Fields Detail</w:t>
      </w:r>
    </w:p>
    <w:tbl>
      <w:tblPr>
        <w:tblW w:w="9467"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727"/>
        <w:gridCol w:w="1800"/>
        <w:gridCol w:w="1963"/>
        <w:gridCol w:w="17"/>
        <w:gridCol w:w="1260"/>
        <w:gridCol w:w="1260"/>
        <w:gridCol w:w="1440"/>
      </w:tblGrid>
      <w:tr w:rsidR="00D40728" w:rsidRPr="00425C8F" w:rsidTr="00762089">
        <w:trPr>
          <w:trHeight w:val="277"/>
          <w:tblHeader/>
        </w:trPr>
        <w:tc>
          <w:tcPr>
            <w:tcW w:w="1727" w:type="dxa"/>
            <w:tcBorders>
              <w:top w:val="single" w:sz="4" w:space="0" w:color="000000"/>
              <w:bottom w:val="single" w:sz="6" w:space="0" w:color="000000"/>
            </w:tcBorders>
            <w:shd w:val="clear" w:color="auto" w:fill="E31837"/>
          </w:tcPr>
          <w:p w:rsidR="00D40728" w:rsidRPr="00425C8F" w:rsidRDefault="00D40728" w:rsidP="00762089">
            <w:pPr>
              <w:pStyle w:val="TableColumnLabels"/>
              <w:rPr>
                <w:color w:val="auto"/>
              </w:rPr>
            </w:pPr>
            <w:r w:rsidRPr="00425C8F">
              <w:rPr>
                <w:color w:val="auto"/>
              </w:rPr>
              <w:t>TAG</w:t>
            </w:r>
          </w:p>
        </w:tc>
        <w:tc>
          <w:tcPr>
            <w:tcW w:w="1800" w:type="dxa"/>
            <w:tcBorders>
              <w:top w:val="single" w:sz="4" w:space="0" w:color="000000"/>
              <w:bottom w:val="single" w:sz="6" w:space="0" w:color="000000"/>
            </w:tcBorders>
            <w:shd w:val="clear" w:color="auto" w:fill="E31837"/>
          </w:tcPr>
          <w:p w:rsidR="00D40728" w:rsidRPr="00425C8F" w:rsidRDefault="00D40728" w:rsidP="00762089">
            <w:pPr>
              <w:pStyle w:val="TableColumnLabels"/>
              <w:rPr>
                <w:color w:val="auto"/>
              </w:rPr>
            </w:pPr>
            <w:r w:rsidRPr="00425C8F">
              <w:rPr>
                <w:color w:val="auto"/>
              </w:rPr>
              <w:t>Fields</w:t>
            </w:r>
          </w:p>
        </w:tc>
        <w:tc>
          <w:tcPr>
            <w:tcW w:w="1963" w:type="dxa"/>
            <w:tcBorders>
              <w:top w:val="single" w:sz="4" w:space="0" w:color="000000"/>
              <w:bottom w:val="single" w:sz="6" w:space="0" w:color="000000"/>
            </w:tcBorders>
            <w:shd w:val="clear" w:color="auto" w:fill="E31837"/>
          </w:tcPr>
          <w:p w:rsidR="00D40728" w:rsidRPr="00425C8F" w:rsidRDefault="00D40728" w:rsidP="00762089">
            <w:pPr>
              <w:pStyle w:val="TableColumnLabels"/>
              <w:rPr>
                <w:color w:val="auto"/>
              </w:rPr>
            </w:pPr>
            <w:r w:rsidRPr="00425C8F">
              <w:rPr>
                <w:color w:val="auto"/>
              </w:rPr>
              <w:t>Remarks</w:t>
            </w:r>
          </w:p>
        </w:tc>
        <w:tc>
          <w:tcPr>
            <w:tcW w:w="1277" w:type="dxa"/>
            <w:gridSpan w:val="2"/>
            <w:tcBorders>
              <w:top w:val="single" w:sz="4" w:space="0" w:color="000000"/>
              <w:bottom w:val="single" w:sz="6" w:space="0" w:color="000000"/>
            </w:tcBorders>
            <w:shd w:val="clear" w:color="auto" w:fill="E31837"/>
          </w:tcPr>
          <w:p w:rsidR="00D40728" w:rsidRPr="00425C8F" w:rsidRDefault="00D40728" w:rsidP="00762089">
            <w:pPr>
              <w:pStyle w:val="TableColumnLabels"/>
              <w:rPr>
                <w:color w:val="auto"/>
              </w:rPr>
            </w:pPr>
            <w:r w:rsidRPr="00425C8F">
              <w:rPr>
                <w:color w:val="auto"/>
              </w:rPr>
              <w:t>Example</w:t>
            </w:r>
          </w:p>
        </w:tc>
        <w:tc>
          <w:tcPr>
            <w:tcW w:w="1260" w:type="dxa"/>
            <w:tcBorders>
              <w:top w:val="single" w:sz="4" w:space="0" w:color="000000"/>
              <w:bottom w:val="single" w:sz="6" w:space="0" w:color="000000"/>
            </w:tcBorders>
            <w:shd w:val="clear" w:color="auto" w:fill="E31837"/>
          </w:tcPr>
          <w:p w:rsidR="00D40728" w:rsidRPr="00425C8F" w:rsidRDefault="00D40728" w:rsidP="00762089">
            <w:pPr>
              <w:pStyle w:val="TableColumnLabels"/>
              <w:rPr>
                <w:color w:val="auto"/>
              </w:rPr>
            </w:pPr>
            <w:r w:rsidRPr="00425C8F">
              <w:rPr>
                <w:color w:val="auto"/>
              </w:rPr>
              <w:t>Field Type</w:t>
            </w:r>
          </w:p>
        </w:tc>
        <w:tc>
          <w:tcPr>
            <w:tcW w:w="1440" w:type="dxa"/>
            <w:tcBorders>
              <w:top w:val="single" w:sz="4" w:space="0" w:color="000000"/>
              <w:bottom w:val="single" w:sz="6" w:space="0" w:color="000000"/>
            </w:tcBorders>
            <w:shd w:val="clear" w:color="auto" w:fill="E31837"/>
          </w:tcPr>
          <w:p w:rsidR="00D40728" w:rsidRPr="00425C8F" w:rsidRDefault="00D40728" w:rsidP="00762089">
            <w:pPr>
              <w:pStyle w:val="TableColumnLabels"/>
              <w:rPr>
                <w:color w:val="auto"/>
              </w:rPr>
            </w:pPr>
            <w:r w:rsidRPr="00425C8F">
              <w:rPr>
                <w:color w:val="auto"/>
              </w:rPr>
              <w:t>Optional/</w:t>
            </w:r>
          </w:p>
          <w:p w:rsidR="00D40728" w:rsidRPr="00425C8F" w:rsidRDefault="00D40728" w:rsidP="00762089">
            <w:pPr>
              <w:pStyle w:val="TableColumnLabels"/>
              <w:rPr>
                <w:color w:val="auto"/>
              </w:rPr>
            </w:pPr>
            <w:r w:rsidRPr="00425C8F">
              <w:rPr>
                <w:color w:val="auto"/>
              </w:rPr>
              <w:t>Mandatory</w:t>
            </w:r>
          </w:p>
        </w:tc>
      </w:tr>
      <w:tr w:rsidR="00D40728" w:rsidRPr="00425C8F" w:rsidTr="00762089">
        <w:trPr>
          <w:trHeight w:val="277"/>
        </w:trPr>
        <w:tc>
          <w:tcPr>
            <w:tcW w:w="1727" w:type="dxa"/>
            <w:tcBorders>
              <w:top w:val="single" w:sz="6" w:space="0" w:color="000000"/>
            </w:tcBorders>
          </w:tcPr>
          <w:p w:rsidR="00D40728" w:rsidRPr="00425C8F" w:rsidRDefault="00D40728" w:rsidP="00762089">
            <w:pPr>
              <w:pStyle w:val="Tablecontent"/>
            </w:pPr>
            <w:r w:rsidRPr="00425C8F">
              <w:t>TYPE</w:t>
            </w:r>
          </w:p>
        </w:tc>
        <w:tc>
          <w:tcPr>
            <w:tcW w:w="1800" w:type="dxa"/>
            <w:tcBorders>
              <w:top w:val="single" w:sz="6" w:space="0" w:color="000000"/>
            </w:tcBorders>
          </w:tcPr>
          <w:p w:rsidR="00D40728" w:rsidRPr="00425C8F" w:rsidRDefault="00D40728" w:rsidP="00762089">
            <w:pPr>
              <w:pStyle w:val="Tablecontent"/>
            </w:pPr>
            <w:r w:rsidRPr="00425C8F">
              <w:t>Request type</w:t>
            </w:r>
          </w:p>
        </w:tc>
        <w:tc>
          <w:tcPr>
            <w:tcW w:w="1963" w:type="dxa"/>
            <w:tcBorders>
              <w:top w:val="single" w:sz="6" w:space="0" w:color="000000"/>
            </w:tcBorders>
          </w:tcPr>
          <w:p w:rsidR="00D40728" w:rsidRPr="00425C8F" w:rsidRDefault="00D40728" w:rsidP="00762089">
            <w:pPr>
              <w:pStyle w:val="Tablecontent"/>
              <w:rPr>
                <w:b/>
              </w:rPr>
            </w:pPr>
            <w:r w:rsidRPr="00425C8F">
              <w:t xml:space="preserve">Request Type, should be sent with each request – </w:t>
            </w:r>
            <w:r w:rsidRPr="00425C8F">
              <w:rPr>
                <w:b/>
              </w:rPr>
              <w:t>fixed value</w:t>
            </w:r>
          </w:p>
          <w:p w:rsidR="00D40728" w:rsidRPr="00425C8F" w:rsidRDefault="00D40728" w:rsidP="00762089">
            <w:pPr>
              <w:pStyle w:val="Tablecontent"/>
              <w:rPr>
                <w:b/>
              </w:rPr>
            </w:pPr>
          </w:p>
        </w:tc>
        <w:tc>
          <w:tcPr>
            <w:tcW w:w="1277" w:type="dxa"/>
            <w:gridSpan w:val="2"/>
            <w:tcBorders>
              <w:top w:val="single" w:sz="6" w:space="0" w:color="000000"/>
            </w:tcBorders>
          </w:tcPr>
          <w:p w:rsidR="00D40728" w:rsidRPr="00425C8F" w:rsidRDefault="00D40728" w:rsidP="00762089">
            <w:pPr>
              <w:pStyle w:val="Tablecontent"/>
            </w:pPr>
            <w:r w:rsidRPr="00425C8F">
              <w:t>COLENQREQ</w:t>
            </w:r>
          </w:p>
        </w:tc>
        <w:tc>
          <w:tcPr>
            <w:tcW w:w="1260" w:type="dxa"/>
            <w:tcBorders>
              <w:top w:val="single" w:sz="6" w:space="0" w:color="000000"/>
            </w:tcBorders>
          </w:tcPr>
          <w:p w:rsidR="00D40728" w:rsidRPr="00425C8F" w:rsidRDefault="00D40728" w:rsidP="00762089">
            <w:pPr>
              <w:pStyle w:val="Tablecontent"/>
            </w:pPr>
            <w:r w:rsidRPr="00425C8F">
              <w:t>A (20)</w:t>
            </w:r>
          </w:p>
        </w:tc>
        <w:tc>
          <w:tcPr>
            <w:tcW w:w="1440" w:type="dxa"/>
            <w:tcBorders>
              <w:top w:val="single" w:sz="6" w:space="0" w:color="000000"/>
            </w:tcBorders>
          </w:tcPr>
          <w:p w:rsidR="00D40728" w:rsidRPr="00425C8F" w:rsidRDefault="00D40728" w:rsidP="00762089">
            <w:pPr>
              <w:pStyle w:val="Tablecontent"/>
            </w:pPr>
            <w:r w:rsidRPr="00425C8F">
              <w:t>M</w:t>
            </w:r>
          </w:p>
        </w:tc>
      </w:tr>
      <w:tr w:rsidR="00D40728" w:rsidRPr="00425C8F" w:rsidTr="00762089">
        <w:trPr>
          <w:trHeight w:val="277"/>
        </w:trPr>
        <w:tc>
          <w:tcPr>
            <w:tcW w:w="1727" w:type="dxa"/>
          </w:tcPr>
          <w:p w:rsidR="00D40728" w:rsidRPr="00425C8F" w:rsidRDefault="00D40728" w:rsidP="00762089">
            <w:pPr>
              <w:pStyle w:val="Tablecontent"/>
            </w:pPr>
            <w:r w:rsidRPr="00425C8F">
              <w:t>EXTNWCODE</w:t>
            </w:r>
          </w:p>
        </w:tc>
        <w:tc>
          <w:tcPr>
            <w:tcW w:w="1800" w:type="dxa"/>
          </w:tcPr>
          <w:p w:rsidR="00D40728" w:rsidRPr="00425C8F" w:rsidRDefault="00D40728" w:rsidP="00762089">
            <w:pPr>
              <w:pStyle w:val="Tablecontent"/>
            </w:pPr>
            <w:r w:rsidRPr="00425C8F">
              <w:t xml:space="preserve">Network code </w:t>
            </w:r>
          </w:p>
        </w:tc>
        <w:tc>
          <w:tcPr>
            <w:tcW w:w="1963" w:type="dxa"/>
          </w:tcPr>
          <w:p w:rsidR="00D40728" w:rsidRPr="00425C8F" w:rsidRDefault="00D40728" w:rsidP="00762089">
            <w:pPr>
              <w:pStyle w:val="Tablecontent"/>
            </w:pPr>
            <w:r w:rsidRPr="00425C8F">
              <w:t>Network code of the Channel User defined in PreTUPS as External Network code</w:t>
            </w:r>
          </w:p>
        </w:tc>
        <w:tc>
          <w:tcPr>
            <w:tcW w:w="1277" w:type="dxa"/>
            <w:gridSpan w:val="2"/>
          </w:tcPr>
          <w:p w:rsidR="00D40728" w:rsidRPr="00425C8F" w:rsidRDefault="00D40728" w:rsidP="00762089">
            <w:pPr>
              <w:pStyle w:val="Tablecontent"/>
            </w:pPr>
            <w:r w:rsidRPr="00425C8F">
              <w:t>CP</w:t>
            </w:r>
          </w:p>
        </w:tc>
        <w:tc>
          <w:tcPr>
            <w:tcW w:w="1260" w:type="dxa"/>
          </w:tcPr>
          <w:p w:rsidR="00D40728" w:rsidRPr="00425C8F" w:rsidRDefault="00D40728" w:rsidP="00762089">
            <w:pPr>
              <w:pStyle w:val="Tablecontent"/>
            </w:pPr>
            <w:r w:rsidRPr="00425C8F">
              <w:t>A (2)</w:t>
            </w:r>
          </w:p>
        </w:tc>
        <w:tc>
          <w:tcPr>
            <w:tcW w:w="1440" w:type="dxa"/>
          </w:tcPr>
          <w:p w:rsidR="00D40728" w:rsidRPr="00425C8F" w:rsidRDefault="00D40728" w:rsidP="00762089">
            <w:pPr>
              <w:pStyle w:val="Tablecontent"/>
            </w:pPr>
            <w:r w:rsidRPr="00425C8F">
              <w:t>M</w:t>
            </w:r>
          </w:p>
        </w:tc>
      </w:tr>
      <w:tr w:rsidR="00D40728" w:rsidRPr="00425C8F" w:rsidTr="00762089">
        <w:trPr>
          <w:cantSplit/>
          <w:trHeight w:val="277"/>
        </w:trPr>
        <w:tc>
          <w:tcPr>
            <w:tcW w:w="1727" w:type="dxa"/>
          </w:tcPr>
          <w:p w:rsidR="00D40728" w:rsidRPr="00425C8F" w:rsidRDefault="00D40728" w:rsidP="00762089">
            <w:pPr>
              <w:pStyle w:val="Tablecontent"/>
            </w:pPr>
            <w:r w:rsidRPr="00425C8F">
              <w:t>MSISDN</w:t>
            </w:r>
          </w:p>
        </w:tc>
        <w:tc>
          <w:tcPr>
            <w:tcW w:w="1800" w:type="dxa"/>
          </w:tcPr>
          <w:p w:rsidR="00D40728" w:rsidRPr="00425C8F" w:rsidRDefault="00D40728" w:rsidP="00762089">
            <w:pPr>
              <w:pStyle w:val="Tablecontent"/>
            </w:pPr>
            <w:r w:rsidRPr="00425C8F">
              <w:t>Channel user mobile number</w:t>
            </w:r>
          </w:p>
        </w:tc>
        <w:tc>
          <w:tcPr>
            <w:tcW w:w="1963" w:type="dxa"/>
          </w:tcPr>
          <w:p w:rsidR="00D40728" w:rsidRPr="00425C8F" w:rsidRDefault="00D40728" w:rsidP="00762089">
            <w:pPr>
              <w:pStyle w:val="Tablecontent"/>
            </w:pPr>
            <w:r w:rsidRPr="00425C8F">
              <w:t>Mobile number of the Channel user initiating the bill enquiry request</w:t>
            </w:r>
          </w:p>
          <w:p w:rsidR="00D40728" w:rsidRPr="00425C8F" w:rsidRDefault="00D40728" w:rsidP="00762089">
            <w:pPr>
              <w:pStyle w:val="Tablecontent"/>
              <w:rPr>
                <w:b/>
              </w:rPr>
            </w:pPr>
            <w:r w:rsidRPr="00425C8F">
              <w:rPr>
                <w:b/>
              </w:rPr>
              <w:t>All MSISDN should be in national dial format i.e. without country code.</w:t>
            </w:r>
          </w:p>
          <w:p w:rsidR="00D40728" w:rsidRPr="00425C8F" w:rsidRDefault="00D40728" w:rsidP="00762089">
            <w:pPr>
              <w:pStyle w:val="Tablecontent"/>
              <w:rPr>
                <w:b/>
              </w:rPr>
            </w:pPr>
          </w:p>
        </w:tc>
        <w:tc>
          <w:tcPr>
            <w:tcW w:w="1277" w:type="dxa"/>
            <w:gridSpan w:val="2"/>
          </w:tcPr>
          <w:p w:rsidR="00D40728" w:rsidRPr="00425C8F" w:rsidRDefault="00D40728" w:rsidP="00762089">
            <w:pPr>
              <w:pStyle w:val="Tablecontent"/>
            </w:pPr>
            <w:r w:rsidRPr="00425C8F">
              <w:t>9942222</w:t>
            </w:r>
          </w:p>
        </w:tc>
        <w:tc>
          <w:tcPr>
            <w:tcW w:w="1260" w:type="dxa"/>
          </w:tcPr>
          <w:p w:rsidR="00D40728" w:rsidRPr="00425C8F" w:rsidRDefault="00D40728" w:rsidP="00762089">
            <w:pPr>
              <w:pStyle w:val="Tablecontent"/>
            </w:pPr>
            <w:r w:rsidRPr="00425C8F">
              <w:t>N (15)</w:t>
            </w:r>
          </w:p>
        </w:tc>
        <w:tc>
          <w:tcPr>
            <w:tcW w:w="1440" w:type="dxa"/>
          </w:tcPr>
          <w:p w:rsidR="00D40728" w:rsidRPr="00425C8F" w:rsidRDefault="00D40728" w:rsidP="00762089">
            <w:pPr>
              <w:pStyle w:val="Tablecontent"/>
            </w:pPr>
            <w:r w:rsidRPr="00425C8F">
              <w:t xml:space="preserve">O </w:t>
            </w:r>
          </w:p>
        </w:tc>
      </w:tr>
      <w:tr w:rsidR="00D40728" w:rsidRPr="00425C8F" w:rsidTr="00762089">
        <w:trPr>
          <w:cantSplit/>
          <w:trHeight w:val="277"/>
        </w:trPr>
        <w:tc>
          <w:tcPr>
            <w:tcW w:w="1727" w:type="dxa"/>
          </w:tcPr>
          <w:p w:rsidR="00D40728" w:rsidRPr="00425C8F" w:rsidRDefault="00D40728" w:rsidP="00762089">
            <w:pPr>
              <w:pStyle w:val="Tablecontent"/>
            </w:pPr>
            <w:r w:rsidRPr="00425C8F">
              <w:t>PIN</w:t>
            </w:r>
          </w:p>
        </w:tc>
        <w:tc>
          <w:tcPr>
            <w:tcW w:w="1800" w:type="dxa"/>
          </w:tcPr>
          <w:p w:rsidR="00D40728" w:rsidRPr="00425C8F" w:rsidRDefault="00D40728" w:rsidP="00762089">
            <w:pPr>
              <w:pStyle w:val="Tablecontent"/>
            </w:pPr>
            <w:r w:rsidRPr="00425C8F">
              <w:t>Channel user MSISDN PIN</w:t>
            </w:r>
          </w:p>
        </w:tc>
        <w:tc>
          <w:tcPr>
            <w:tcW w:w="1963" w:type="dxa"/>
          </w:tcPr>
          <w:p w:rsidR="00D40728" w:rsidRPr="00425C8F" w:rsidRDefault="00D40728" w:rsidP="00762089">
            <w:pPr>
              <w:pStyle w:val="Tablecontent"/>
            </w:pPr>
            <w:r w:rsidRPr="00425C8F">
              <w:t>PIN of the user</w:t>
            </w:r>
          </w:p>
          <w:p w:rsidR="00D40728" w:rsidRPr="00425C8F" w:rsidRDefault="00D40728" w:rsidP="00762089">
            <w:pPr>
              <w:pStyle w:val="Tablecontent"/>
              <w:rPr>
                <w:b/>
              </w:rPr>
            </w:pPr>
          </w:p>
        </w:tc>
        <w:tc>
          <w:tcPr>
            <w:tcW w:w="1277" w:type="dxa"/>
            <w:gridSpan w:val="2"/>
          </w:tcPr>
          <w:p w:rsidR="00D40728" w:rsidRPr="00425C8F" w:rsidRDefault="00D40728" w:rsidP="00762089">
            <w:pPr>
              <w:pStyle w:val="Tablecontent"/>
            </w:pPr>
            <w:r w:rsidRPr="00425C8F">
              <w:t>1357</w:t>
            </w:r>
          </w:p>
        </w:tc>
        <w:tc>
          <w:tcPr>
            <w:tcW w:w="1260" w:type="dxa"/>
          </w:tcPr>
          <w:p w:rsidR="00D40728" w:rsidRPr="00425C8F" w:rsidRDefault="00D40728" w:rsidP="00762089">
            <w:pPr>
              <w:pStyle w:val="Tablecontent"/>
            </w:pPr>
            <w:r w:rsidRPr="00425C8F">
              <w:t>A (10)</w:t>
            </w:r>
          </w:p>
        </w:tc>
        <w:tc>
          <w:tcPr>
            <w:tcW w:w="1440" w:type="dxa"/>
          </w:tcPr>
          <w:p w:rsidR="00D40728" w:rsidRPr="00425C8F" w:rsidRDefault="00D40728" w:rsidP="00762089">
            <w:pPr>
              <w:pStyle w:val="Tablecontent"/>
              <w:rPr>
                <w:rFonts w:cs="Arial"/>
              </w:rPr>
            </w:pPr>
            <w:r w:rsidRPr="00425C8F">
              <w:t xml:space="preserve">O </w:t>
            </w:r>
          </w:p>
        </w:tc>
      </w:tr>
      <w:tr w:rsidR="00D40728" w:rsidRPr="00425C8F" w:rsidTr="00762089">
        <w:trPr>
          <w:cantSplit/>
          <w:trHeight w:val="277"/>
        </w:trPr>
        <w:tc>
          <w:tcPr>
            <w:tcW w:w="1727" w:type="dxa"/>
          </w:tcPr>
          <w:p w:rsidR="00D40728" w:rsidRPr="00425C8F" w:rsidRDefault="00D40728" w:rsidP="00762089">
            <w:pPr>
              <w:pStyle w:val="Tablecontent"/>
            </w:pPr>
            <w:r w:rsidRPr="00425C8F">
              <w:t>LOGINID</w:t>
            </w:r>
          </w:p>
        </w:tc>
        <w:tc>
          <w:tcPr>
            <w:tcW w:w="1800" w:type="dxa"/>
          </w:tcPr>
          <w:p w:rsidR="00D40728" w:rsidRPr="00425C8F" w:rsidRDefault="00D40728" w:rsidP="00762089">
            <w:pPr>
              <w:pStyle w:val="Tablecontent"/>
            </w:pPr>
            <w:r w:rsidRPr="00425C8F">
              <w:t>Login ID of the Channel user</w:t>
            </w:r>
          </w:p>
        </w:tc>
        <w:tc>
          <w:tcPr>
            <w:tcW w:w="1963" w:type="dxa"/>
          </w:tcPr>
          <w:p w:rsidR="00D40728" w:rsidRPr="00425C8F" w:rsidRDefault="00D40728" w:rsidP="00762089">
            <w:pPr>
              <w:pStyle w:val="Tablecontent"/>
            </w:pPr>
            <w:r w:rsidRPr="00425C8F">
              <w:t>Login ID of the Channel user initiating the request</w:t>
            </w:r>
          </w:p>
        </w:tc>
        <w:tc>
          <w:tcPr>
            <w:tcW w:w="1277" w:type="dxa"/>
            <w:gridSpan w:val="2"/>
          </w:tcPr>
          <w:p w:rsidR="00D40728" w:rsidRPr="00425C8F" w:rsidRDefault="00D40728" w:rsidP="00762089">
            <w:pPr>
              <w:pStyle w:val="Tablecontent"/>
            </w:pPr>
            <w:r w:rsidRPr="00425C8F">
              <w:t>Cp_posweb</w:t>
            </w:r>
          </w:p>
        </w:tc>
        <w:tc>
          <w:tcPr>
            <w:tcW w:w="1260" w:type="dxa"/>
          </w:tcPr>
          <w:p w:rsidR="00D40728" w:rsidRPr="00425C8F" w:rsidRDefault="00D40728" w:rsidP="00762089">
            <w:pPr>
              <w:pStyle w:val="Tablecontent"/>
            </w:pPr>
            <w:r w:rsidRPr="00425C8F">
              <w:t>A (20)</w:t>
            </w:r>
          </w:p>
        </w:tc>
        <w:tc>
          <w:tcPr>
            <w:tcW w:w="1440" w:type="dxa"/>
          </w:tcPr>
          <w:p w:rsidR="00D40728" w:rsidRPr="00425C8F" w:rsidRDefault="00D40728" w:rsidP="00762089">
            <w:pPr>
              <w:pStyle w:val="Tablecontent"/>
              <w:rPr>
                <w:rFonts w:cs="Arial"/>
              </w:rPr>
            </w:pPr>
            <w:r w:rsidRPr="00425C8F">
              <w:t xml:space="preserve">O </w:t>
            </w:r>
          </w:p>
        </w:tc>
      </w:tr>
      <w:tr w:rsidR="00D40728" w:rsidRPr="00425C8F" w:rsidTr="00762089">
        <w:trPr>
          <w:cantSplit/>
          <w:trHeight w:val="277"/>
        </w:trPr>
        <w:tc>
          <w:tcPr>
            <w:tcW w:w="1727" w:type="dxa"/>
          </w:tcPr>
          <w:p w:rsidR="00D40728" w:rsidRPr="00425C8F" w:rsidRDefault="00D40728" w:rsidP="00762089">
            <w:pPr>
              <w:pStyle w:val="Tablecontent"/>
            </w:pPr>
            <w:r w:rsidRPr="00425C8F">
              <w:t>PASSWORD</w:t>
            </w:r>
          </w:p>
        </w:tc>
        <w:tc>
          <w:tcPr>
            <w:tcW w:w="1800" w:type="dxa"/>
          </w:tcPr>
          <w:p w:rsidR="00D40728" w:rsidRPr="00425C8F" w:rsidRDefault="00D40728" w:rsidP="00762089">
            <w:pPr>
              <w:pStyle w:val="Tablecontent"/>
            </w:pPr>
            <w:r w:rsidRPr="00425C8F">
              <w:t>Password</w:t>
            </w:r>
          </w:p>
        </w:tc>
        <w:tc>
          <w:tcPr>
            <w:tcW w:w="1963" w:type="dxa"/>
          </w:tcPr>
          <w:p w:rsidR="00D40728" w:rsidRPr="00425C8F" w:rsidRDefault="00D40728" w:rsidP="00762089">
            <w:pPr>
              <w:pStyle w:val="Tablecontent"/>
            </w:pPr>
            <w:r w:rsidRPr="00425C8F">
              <w:t>Password of the Channel user</w:t>
            </w:r>
          </w:p>
        </w:tc>
        <w:tc>
          <w:tcPr>
            <w:tcW w:w="1277" w:type="dxa"/>
            <w:gridSpan w:val="2"/>
          </w:tcPr>
          <w:p w:rsidR="00D40728" w:rsidRPr="00425C8F" w:rsidRDefault="00D40728" w:rsidP="00762089">
            <w:pPr>
              <w:pStyle w:val="Tablecontent"/>
            </w:pPr>
            <w:r w:rsidRPr="00425C8F">
              <w:t>afs@12</w:t>
            </w:r>
          </w:p>
        </w:tc>
        <w:tc>
          <w:tcPr>
            <w:tcW w:w="1260" w:type="dxa"/>
          </w:tcPr>
          <w:p w:rsidR="00D40728" w:rsidRPr="00425C8F" w:rsidRDefault="00D40728" w:rsidP="00762089">
            <w:pPr>
              <w:pStyle w:val="Tablecontent"/>
            </w:pPr>
            <w:r w:rsidRPr="00425C8F">
              <w:t>A (10)</w:t>
            </w:r>
          </w:p>
        </w:tc>
        <w:tc>
          <w:tcPr>
            <w:tcW w:w="1440" w:type="dxa"/>
          </w:tcPr>
          <w:p w:rsidR="00D40728" w:rsidRPr="00425C8F" w:rsidRDefault="00D40728" w:rsidP="00762089">
            <w:pPr>
              <w:pStyle w:val="Tablecontent"/>
              <w:rPr>
                <w:rFonts w:cs="Arial"/>
              </w:rPr>
            </w:pPr>
            <w:r w:rsidRPr="00425C8F">
              <w:t xml:space="preserve">O </w:t>
            </w:r>
          </w:p>
        </w:tc>
      </w:tr>
      <w:tr w:rsidR="00D40728" w:rsidRPr="00425C8F" w:rsidTr="00762089">
        <w:trPr>
          <w:cantSplit/>
          <w:trHeight w:val="277"/>
        </w:trPr>
        <w:tc>
          <w:tcPr>
            <w:tcW w:w="1727" w:type="dxa"/>
          </w:tcPr>
          <w:p w:rsidR="00D40728" w:rsidRPr="00425C8F" w:rsidRDefault="00D40728" w:rsidP="00762089">
            <w:pPr>
              <w:pStyle w:val="Tablecontent"/>
            </w:pPr>
            <w:r w:rsidRPr="00425C8F">
              <w:t>EXTCODE</w:t>
            </w:r>
          </w:p>
        </w:tc>
        <w:tc>
          <w:tcPr>
            <w:tcW w:w="1800" w:type="dxa"/>
          </w:tcPr>
          <w:p w:rsidR="00D40728" w:rsidRPr="00425C8F" w:rsidRDefault="00D40728" w:rsidP="00762089">
            <w:pPr>
              <w:pStyle w:val="Tablecontent"/>
            </w:pPr>
            <w:r w:rsidRPr="00425C8F">
              <w:t>External code of the channel user</w:t>
            </w:r>
          </w:p>
        </w:tc>
        <w:tc>
          <w:tcPr>
            <w:tcW w:w="1963" w:type="dxa"/>
          </w:tcPr>
          <w:p w:rsidR="00D40728" w:rsidRPr="00425C8F" w:rsidRDefault="00D40728" w:rsidP="00762089">
            <w:pPr>
              <w:pStyle w:val="Tablecontent"/>
            </w:pPr>
            <w:r w:rsidRPr="00425C8F">
              <w:t>Unique external code of the channel user defined in PreTUPS.</w:t>
            </w:r>
          </w:p>
        </w:tc>
        <w:tc>
          <w:tcPr>
            <w:tcW w:w="1277" w:type="dxa"/>
            <w:gridSpan w:val="2"/>
          </w:tcPr>
          <w:p w:rsidR="00D40728" w:rsidRPr="00425C8F" w:rsidRDefault="00D40728" w:rsidP="00762089">
            <w:pPr>
              <w:pStyle w:val="Tablecontent"/>
            </w:pPr>
            <w:r w:rsidRPr="00425C8F">
              <w:t>123</w:t>
            </w:r>
          </w:p>
        </w:tc>
        <w:tc>
          <w:tcPr>
            <w:tcW w:w="1260" w:type="dxa"/>
          </w:tcPr>
          <w:p w:rsidR="00D40728" w:rsidRPr="00425C8F" w:rsidRDefault="00D40728" w:rsidP="00762089">
            <w:pPr>
              <w:pStyle w:val="Tablecontent"/>
            </w:pPr>
            <w:r w:rsidRPr="00425C8F">
              <w:t>A (10)</w:t>
            </w:r>
          </w:p>
        </w:tc>
        <w:tc>
          <w:tcPr>
            <w:tcW w:w="1440" w:type="dxa"/>
          </w:tcPr>
          <w:p w:rsidR="00D40728" w:rsidRPr="00425C8F" w:rsidRDefault="00D40728" w:rsidP="00762089">
            <w:pPr>
              <w:pStyle w:val="Tablecontent"/>
              <w:rPr>
                <w:rFonts w:cs="Arial"/>
              </w:rPr>
            </w:pPr>
            <w:r w:rsidRPr="00425C8F">
              <w:t xml:space="preserve">O </w:t>
            </w:r>
          </w:p>
        </w:tc>
      </w:tr>
      <w:tr w:rsidR="00D40728" w:rsidRPr="00425C8F" w:rsidTr="00762089">
        <w:trPr>
          <w:trHeight w:val="277"/>
        </w:trPr>
        <w:tc>
          <w:tcPr>
            <w:tcW w:w="1727" w:type="dxa"/>
            <w:tcBorders>
              <w:top w:val="single" w:sz="6" w:space="0" w:color="000000"/>
              <w:bottom w:val="single" w:sz="6" w:space="0" w:color="000000"/>
            </w:tcBorders>
          </w:tcPr>
          <w:p w:rsidR="00D40728" w:rsidRPr="00425C8F" w:rsidRDefault="00D40728" w:rsidP="00762089">
            <w:pPr>
              <w:pStyle w:val="Tablecontent"/>
              <w:rPr>
                <w:rFonts w:cs="Arial"/>
              </w:rPr>
            </w:pPr>
            <w:r w:rsidRPr="00425C8F">
              <w:rPr>
                <w:rFonts w:cs="Arial"/>
              </w:rPr>
              <w:t>EXTREFNUM</w:t>
            </w:r>
          </w:p>
        </w:tc>
        <w:tc>
          <w:tcPr>
            <w:tcW w:w="1800" w:type="dxa"/>
            <w:tcBorders>
              <w:top w:val="single" w:sz="6" w:space="0" w:color="000000"/>
              <w:bottom w:val="single" w:sz="6" w:space="0" w:color="000000"/>
            </w:tcBorders>
          </w:tcPr>
          <w:p w:rsidR="00D40728" w:rsidRPr="00425C8F" w:rsidRDefault="00D40728" w:rsidP="00762089">
            <w:pPr>
              <w:pStyle w:val="Tablecontent"/>
              <w:rPr>
                <w:rFonts w:cs="Arial"/>
              </w:rPr>
            </w:pPr>
            <w:r w:rsidRPr="00425C8F">
              <w:rPr>
                <w:rFonts w:cs="Arial"/>
              </w:rPr>
              <w:t>External reference number.</w:t>
            </w:r>
          </w:p>
        </w:tc>
        <w:tc>
          <w:tcPr>
            <w:tcW w:w="1980" w:type="dxa"/>
            <w:gridSpan w:val="2"/>
            <w:tcBorders>
              <w:top w:val="single" w:sz="6" w:space="0" w:color="000000"/>
              <w:bottom w:val="single" w:sz="6" w:space="0" w:color="000000"/>
            </w:tcBorders>
          </w:tcPr>
          <w:p w:rsidR="00D40728" w:rsidRPr="00425C8F" w:rsidRDefault="00D40728" w:rsidP="00762089">
            <w:pPr>
              <w:rPr>
                <w:rFonts w:ascii="Arial" w:hAnsi="Arial" w:cs="Arial"/>
                <w:sz w:val="18"/>
              </w:rPr>
            </w:pPr>
            <w:r w:rsidRPr="00425C8F">
              <w:rPr>
                <w:rFonts w:ascii="Arial" w:hAnsi="Arial" w:cs="Arial"/>
                <w:sz w:val="18"/>
              </w:rPr>
              <w:t>Unique external reference number for the request.</w:t>
            </w:r>
          </w:p>
          <w:p w:rsidR="00D40728" w:rsidRPr="00425C8F" w:rsidRDefault="00D40728" w:rsidP="00762089">
            <w:pPr>
              <w:rPr>
                <w:rFonts w:ascii="Arial" w:hAnsi="Arial" w:cs="Arial"/>
                <w:sz w:val="18"/>
              </w:rPr>
            </w:pPr>
          </w:p>
          <w:p w:rsidR="00D40728" w:rsidRPr="00425C8F" w:rsidRDefault="00D40728" w:rsidP="00762089">
            <w:pPr>
              <w:rPr>
                <w:rFonts w:ascii="Arial" w:hAnsi="Arial" w:cs="Arial"/>
                <w:b/>
              </w:rPr>
            </w:pPr>
            <w:r w:rsidRPr="00425C8F">
              <w:rPr>
                <w:rFonts w:ascii="Arial" w:hAnsi="Arial" w:cs="Arial"/>
                <w:b/>
                <w:sz w:val="18"/>
              </w:rPr>
              <w:t>Uniqueness check would not be performed in PreTUPS</w:t>
            </w:r>
          </w:p>
        </w:tc>
        <w:tc>
          <w:tcPr>
            <w:tcW w:w="1260" w:type="dxa"/>
            <w:tcBorders>
              <w:top w:val="single" w:sz="6" w:space="0" w:color="000000"/>
              <w:bottom w:val="single" w:sz="6" w:space="0" w:color="000000"/>
            </w:tcBorders>
          </w:tcPr>
          <w:p w:rsidR="00D40728" w:rsidRPr="00425C8F" w:rsidRDefault="00D40728" w:rsidP="00762089">
            <w:pPr>
              <w:pStyle w:val="Tablecontent"/>
              <w:spacing w:before="0"/>
              <w:rPr>
                <w:rFonts w:cs="Arial"/>
              </w:rPr>
            </w:pPr>
            <w:r w:rsidRPr="00425C8F">
              <w:rPr>
                <w:rFonts w:cs="Arial"/>
              </w:rPr>
              <w:t>36427</w:t>
            </w:r>
          </w:p>
        </w:tc>
        <w:tc>
          <w:tcPr>
            <w:tcW w:w="1260" w:type="dxa"/>
            <w:tcBorders>
              <w:top w:val="single" w:sz="6" w:space="0" w:color="000000"/>
              <w:bottom w:val="single" w:sz="6" w:space="0" w:color="000000"/>
            </w:tcBorders>
          </w:tcPr>
          <w:p w:rsidR="00D40728" w:rsidRPr="00425C8F" w:rsidRDefault="00D40728" w:rsidP="00762089">
            <w:pPr>
              <w:rPr>
                <w:rFonts w:ascii="Arial" w:hAnsi="Arial" w:cs="Arial"/>
                <w:sz w:val="18"/>
              </w:rPr>
            </w:pPr>
            <w:r w:rsidRPr="00425C8F">
              <w:rPr>
                <w:rFonts w:ascii="Arial" w:hAnsi="Arial" w:cs="Arial"/>
                <w:sz w:val="18"/>
              </w:rPr>
              <w:t>N (20)</w:t>
            </w:r>
          </w:p>
        </w:tc>
        <w:tc>
          <w:tcPr>
            <w:tcW w:w="1440" w:type="dxa"/>
            <w:tcBorders>
              <w:top w:val="single" w:sz="6" w:space="0" w:color="000000"/>
              <w:bottom w:val="single" w:sz="6" w:space="0" w:color="000000"/>
            </w:tcBorders>
          </w:tcPr>
          <w:p w:rsidR="00D40728" w:rsidRPr="00425C8F" w:rsidRDefault="00D40728" w:rsidP="00762089">
            <w:pPr>
              <w:rPr>
                <w:rFonts w:ascii="Arial" w:hAnsi="Arial" w:cs="Arial"/>
                <w:sz w:val="18"/>
              </w:rPr>
            </w:pPr>
            <w:r w:rsidRPr="00425C8F">
              <w:rPr>
                <w:rFonts w:ascii="Arial" w:hAnsi="Arial" w:cs="Arial"/>
                <w:sz w:val="18"/>
              </w:rPr>
              <w:t xml:space="preserve">O </w:t>
            </w:r>
          </w:p>
        </w:tc>
      </w:tr>
      <w:tr w:rsidR="00D40728" w:rsidRPr="00425C8F" w:rsidTr="00762089">
        <w:trPr>
          <w:trHeight w:val="277"/>
        </w:trPr>
        <w:tc>
          <w:tcPr>
            <w:tcW w:w="1727" w:type="dxa"/>
            <w:tcBorders>
              <w:top w:val="single" w:sz="6" w:space="0" w:color="000000"/>
              <w:bottom w:val="single" w:sz="6" w:space="0" w:color="000000"/>
            </w:tcBorders>
          </w:tcPr>
          <w:p w:rsidR="00D40728" w:rsidRPr="00425C8F" w:rsidRDefault="00D40728" w:rsidP="00762089">
            <w:pPr>
              <w:pStyle w:val="Tablecontent"/>
            </w:pPr>
            <w:r w:rsidRPr="00425C8F">
              <w:lastRenderedPageBreak/>
              <w:t>MSISDN2</w:t>
            </w:r>
          </w:p>
        </w:tc>
        <w:tc>
          <w:tcPr>
            <w:tcW w:w="1800" w:type="dxa"/>
            <w:tcBorders>
              <w:top w:val="single" w:sz="6" w:space="0" w:color="000000"/>
              <w:bottom w:val="single" w:sz="6" w:space="0" w:color="000000"/>
            </w:tcBorders>
          </w:tcPr>
          <w:p w:rsidR="00D40728" w:rsidRPr="00425C8F" w:rsidRDefault="00D40728" w:rsidP="00762089">
            <w:pPr>
              <w:pStyle w:val="Tablecontent"/>
            </w:pPr>
            <w:r w:rsidRPr="00425C8F">
              <w:t>Subscriber mobile number</w:t>
            </w:r>
          </w:p>
        </w:tc>
        <w:tc>
          <w:tcPr>
            <w:tcW w:w="1980" w:type="dxa"/>
            <w:gridSpan w:val="2"/>
            <w:tcBorders>
              <w:top w:val="single" w:sz="6" w:space="0" w:color="000000"/>
              <w:bottom w:val="single" w:sz="6" w:space="0" w:color="000000"/>
            </w:tcBorders>
          </w:tcPr>
          <w:p w:rsidR="00D40728" w:rsidRPr="00425C8F" w:rsidRDefault="00D40728" w:rsidP="00762089">
            <w:pPr>
              <w:pStyle w:val="Tablecontent"/>
            </w:pPr>
            <w:r w:rsidRPr="00425C8F">
              <w:t>Subscriber mobile number or account id  which needs to be enquired</w:t>
            </w:r>
          </w:p>
        </w:tc>
        <w:tc>
          <w:tcPr>
            <w:tcW w:w="1260" w:type="dxa"/>
            <w:tcBorders>
              <w:top w:val="single" w:sz="6" w:space="0" w:color="000000"/>
              <w:bottom w:val="single" w:sz="6" w:space="0" w:color="000000"/>
            </w:tcBorders>
          </w:tcPr>
          <w:p w:rsidR="00D40728" w:rsidRPr="00425C8F" w:rsidRDefault="00D40728" w:rsidP="00762089">
            <w:pPr>
              <w:pStyle w:val="Tablecontent"/>
            </w:pPr>
            <w:r w:rsidRPr="00425C8F">
              <w:t>9942222</w:t>
            </w:r>
          </w:p>
        </w:tc>
        <w:tc>
          <w:tcPr>
            <w:tcW w:w="1260" w:type="dxa"/>
            <w:tcBorders>
              <w:top w:val="single" w:sz="6" w:space="0" w:color="000000"/>
              <w:bottom w:val="single" w:sz="6" w:space="0" w:color="000000"/>
            </w:tcBorders>
          </w:tcPr>
          <w:p w:rsidR="00D40728" w:rsidRPr="00425C8F" w:rsidRDefault="00D40728" w:rsidP="00762089">
            <w:pPr>
              <w:pStyle w:val="Tablecontent"/>
            </w:pPr>
            <w:r w:rsidRPr="00425C8F">
              <w:t>N (15)</w:t>
            </w:r>
          </w:p>
        </w:tc>
        <w:tc>
          <w:tcPr>
            <w:tcW w:w="1440" w:type="dxa"/>
            <w:tcBorders>
              <w:top w:val="single" w:sz="6" w:space="0" w:color="000000"/>
              <w:bottom w:val="single" w:sz="6" w:space="0" w:color="000000"/>
            </w:tcBorders>
          </w:tcPr>
          <w:p w:rsidR="00D40728" w:rsidRPr="00425C8F" w:rsidRDefault="00D40728" w:rsidP="00762089">
            <w:pPr>
              <w:pStyle w:val="Tablecontent"/>
            </w:pPr>
            <w:r w:rsidRPr="00425C8F">
              <w:t>M</w:t>
            </w:r>
          </w:p>
        </w:tc>
      </w:tr>
      <w:tr w:rsidR="00D40728" w:rsidRPr="00425C8F" w:rsidTr="00762089">
        <w:trPr>
          <w:trHeight w:val="277"/>
        </w:trPr>
        <w:tc>
          <w:tcPr>
            <w:tcW w:w="1727" w:type="dxa"/>
            <w:tcBorders>
              <w:top w:val="single" w:sz="6" w:space="0" w:color="000000"/>
            </w:tcBorders>
          </w:tcPr>
          <w:p w:rsidR="00D40728" w:rsidRPr="00425C8F" w:rsidRDefault="00D40728" w:rsidP="00762089">
            <w:pPr>
              <w:pStyle w:val="Tablecontent"/>
            </w:pPr>
            <w:r w:rsidRPr="00425C8F">
              <w:t>LANGUAGE1</w:t>
            </w:r>
          </w:p>
        </w:tc>
        <w:tc>
          <w:tcPr>
            <w:tcW w:w="1800" w:type="dxa"/>
            <w:tcBorders>
              <w:top w:val="single" w:sz="6" w:space="0" w:color="000000"/>
            </w:tcBorders>
          </w:tcPr>
          <w:p w:rsidR="00D40728" w:rsidRPr="00425C8F" w:rsidRDefault="00D40728" w:rsidP="00762089">
            <w:pPr>
              <w:pStyle w:val="Tablecontent"/>
            </w:pPr>
            <w:r w:rsidRPr="00425C8F">
              <w:t>Channel user’s notification language</w:t>
            </w:r>
          </w:p>
        </w:tc>
        <w:tc>
          <w:tcPr>
            <w:tcW w:w="1980" w:type="dxa"/>
            <w:gridSpan w:val="2"/>
            <w:tcBorders>
              <w:top w:val="single" w:sz="6" w:space="0" w:color="000000"/>
            </w:tcBorders>
          </w:tcPr>
          <w:p w:rsidR="00D40728" w:rsidRPr="00425C8F" w:rsidRDefault="00D40728" w:rsidP="00762089">
            <w:pPr>
              <w:pStyle w:val="Tablecontent"/>
            </w:pPr>
            <w:r w:rsidRPr="00425C8F">
              <w:t>Intended notification language code for the Channel user</w:t>
            </w:r>
          </w:p>
          <w:p w:rsidR="00D40728" w:rsidRPr="00425C8F" w:rsidRDefault="00D40728" w:rsidP="00762089">
            <w:pPr>
              <w:pStyle w:val="Tablecontent"/>
              <w:rPr>
                <w:b/>
              </w:rPr>
            </w:pPr>
            <w:r w:rsidRPr="00425C8F">
              <w:rPr>
                <w:b/>
              </w:rPr>
              <w:t>This code must be defined in PreTUPS system.</w:t>
            </w:r>
          </w:p>
        </w:tc>
        <w:tc>
          <w:tcPr>
            <w:tcW w:w="1260" w:type="dxa"/>
            <w:tcBorders>
              <w:top w:val="single" w:sz="6" w:space="0" w:color="000000"/>
            </w:tcBorders>
          </w:tcPr>
          <w:p w:rsidR="00D40728" w:rsidRPr="00425C8F" w:rsidRDefault="00D40728" w:rsidP="00762089">
            <w:pPr>
              <w:pStyle w:val="Tablecontent"/>
            </w:pPr>
            <w:r w:rsidRPr="00425C8F">
              <w:t>0 for English</w:t>
            </w:r>
          </w:p>
          <w:p w:rsidR="00D40728" w:rsidRPr="00425C8F" w:rsidRDefault="00D40728" w:rsidP="00762089">
            <w:pPr>
              <w:pStyle w:val="Tablecontent"/>
            </w:pPr>
            <w:r w:rsidRPr="00425C8F">
              <w:t>1 for Spanish</w:t>
            </w:r>
          </w:p>
        </w:tc>
        <w:tc>
          <w:tcPr>
            <w:tcW w:w="1260" w:type="dxa"/>
            <w:tcBorders>
              <w:top w:val="single" w:sz="6" w:space="0" w:color="000000"/>
            </w:tcBorders>
          </w:tcPr>
          <w:p w:rsidR="00D40728" w:rsidRPr="00425C8F" w:rsidRDefault="00D40728" w:rsidP="00762089">
            <w:pPr>
              <w:pStyle w:val="Tablecontent"/>
            </w:pPr>
            <w:r w:rsidRPr="00425C8F">
              <w:t>N</w:t>
            </w:r>
          </w:p>
        </w:tc>
        <w:tc>
          <w:tcPr>
            <w:tcW w:w="1440" w:type="dxa"/>
            <w:tcBorders>
              <w:top w:val="single" w:sz="6" w:space="0" w:color="000000"/>
            </w:tcBorders>
          </w:tcPr>
          <w:p w:rsidR="00D40728" w:rsidRPr="00425C8F" w:rsidRDefault="00D40728" w:rsidP="00762089">
            <w:pPr>
              <w:pStyle w:val="Tablecontent"/>
            </w:pPr>
            <w:r w:rsidRPr="00425C8F">
              <w:t xml:space="preserve">O </w:t>
            </w:r>
          </w:p>
        </w:tc>
      </w:tr>
      <w:tr w:rsidR="00D40728" w:rsidRPr="00425C8F" w:rsidTr="00762089">
        <w:trPr>
          <w:trHeight w:val="277"/>
        </w:trPr>
        <w:tc>
          <w:tcPr>
            <w:tcW w:w="1727" w:type="dxa"/>
          </w:tcPr>
          <w:p w:rsidR="00D40728" w:rsidRPr="00425C8F" w:rsidRDefault="00D40728" w:rsidP="00762089">
            <w:pPr>
              <w:pStyle w:val="Tablecontent"/>
            </w:pPr>
            <w:r w:rsidRPr="00425C8F">
              <w:t>LANGUAGE2</w:t>
            </w:r>
          </w:p>
        </w:tc>
        <w:tc>
          <w:tcPr>
            <w:tcW w:w="1800" w:type="dxa"/>
          </w:tcPr>
          <w:p w:rsidR="00D40728" w:rsidRPr="00425C8F" w:rsidRDefault="00D40728" w:rsidP="00762089">
            <w:pPr>
              <w:pStyle w:val="Tablecontent"/>
            </w:pPr>
            <w:r w:rsidRPr="00425C8F">
              <w:t>Subscriber’s notification language</w:t>
            </w:r>
          </w:p>
        </w:tc>
        <w:tc>
          <w:tcPr>
            <w:tcW w:w="1980" w:type="dxa"/>
            <w:gridSpan w:val="2"/>
          </w:tcPr>
          <w:p w:rsidR="00D40728" w:rsidRPr="00425C8F" w:rsidRDefault="00D40728" w:rsidP="00762089">
            <w:pPr>
              <w:pStyle w:val="Tablecontent"/>
            </w:pPr>
            <w:r w:rsidRPr="00425C8F">
              <w:t>Intended notification language code for the Channel user</w:t>
            </w:r>
          </w:p>
          <w:p w:rsidR="00D40728" w:rsidRPr="00425C8F" w:rsidRDefault="00D40728" w:rsidP="00762089">
            <w:pPr>
              <w:pStyle w:val="Tablecontent"/>
              <w:rPr>
                <w:b/>
              </w:rPr>
            </w:pPr>
            <w:r w:rsidRPr="00425C8F">
              <w:rPr>
                <w:b/>
              </w:rPr>
              <w:t>This code must be defined in PreTUPS system.</w:t>
            </w:r>
          </w:p>
        </w:tc>
        <w:tc>
          <w:tcPr>
            <w:tcW w:w="1260" w:type="dxa"/>
          </w:tcPr>
          <w:p w:rsidR="00D40728" w:rsidRPr="00425C8F" w:rsidRDefault="00D40728" w:rsidP="00762089">
            <w:pPr>
              <w:pStyle w:val="Tablecontent"/>
            </w:pPr>
            <w:r w:rsidRPr="00425C8F">
              <w:t>0 for English</w:t>
            </w:r>
          </w:p>
          <w:p w:rsidR="00D40728" w:rsidRPr="00425C8F" w:rsidRDefault="00D40728" w:rsidP="00762089">
            <w:pPr>
              <w:pStyle w:val="Tablecontent"/>
            </w:pPr>
            <w:r w:rsidRPr="00425C8F">
              <w:t>1 for Spanish</w:t>
            </w:r>
          </w:p>
        </w:tc>
        <w:tc>
          <w:tcPr>
            <w:tcW w:w="1260" w:type="dxa"/>
          </w:tcPr>
          <w:p w:rsidR="00D40728" w:rsidRPr="00425C8F" w:rsidRDefault="00D40728" w:rsidP="00762089">
            <w:pPr>
              <w:pStyle w:val="Tablecontent"/>
            </w:pPr>
            <w:r w:rsidRPr="00425C8F">
              <w:t>N</w:t>
            </w:r>
          </w:p>
        </w:tc>
        <w:tc>
          <w:tcPr>
            <w:tcW w:w="1440" w:type="dxa"/>
          </w:tcPr>
          <w:p w:rsidR="00D40728" w:rsidRPr="00425C8F" w:rsidRDefault="00D40728" w:rsidP="00762089">
            <w:pPr>
              <w:pStyle w:val="Tablecontent"/>
            </w:pPr>
            <w:r w:rsidRPr="00425C8F">
              <w:t xml:space="preserve">O </w:t>
            </w:r>
          </w:p>
        </w:tc>
      </w:tr>
      <w:tr w:rsidR="00D40728" w:rsidRPr="00425C8F" w:rsidTr="00762089">
        <w:trPr>
          <w:trHeight w:val="277"/>
        </w:trPr>
        <w:tc>
          <w:tcPr>
            <w:tcW w:w="1727" w:type="dxa"/>
          </w:tcPr>
          <w:p w:rsidR="00D40728" w:rsidRPr="00425C8F" w:rsidRDefault="00D40728" w:rsidP="00762089">
            <w:pPr>
              <w:pStyle w:val="Tablecontent"/>
            </w:pPr>
            <w:r w:rsidRPr="00425C8F">
              <w:t>SELECTOR</w:t>
            </w:r>
          </w:p>
        </w:tc>
        <w:tc>
          <w:tcPr>
            <w:tcW w:w="1800" w:type="dxa"/>
          </w:tcPr>
          <w:p w:rsidR="00D40728" w:rsidRPr="00425C8F" w:rsidRDefault="00D40728" w:rsidP="00762089">
            <w:pPr>
              <w:pStyle w:val="Tablecontent"/>
            </w:pPr>
            <w:r w:rsidRPr="00425C8F">
              <w:t>Sub-service value</w:t>
            </w:r>
          </w:p>
        </w:tc>
        <w:tc>
          <w:tcPr>
            <w:tcW w:w="1980" w:type="dxa"/>
            <w:gridSpan w:val="2"/>
          </w:tcPr>
          <w:p w:rsidR="00D40728" w:rsidRPr="00425C8F" w:rsidRDefault="00D40728" w:rsidP="00762089">
            <w:pPr>
              <w:pStyle w:val="Tablecontent"/>
            </w:pPr>
            <w:r w:rsidRPr="00425C8F">
              <w:t>Selector should be numeric. it should be  subservice id</w:t>
            </w:r>
          </w:p>
        </w:tc>
        <w:tc>
          <w:tcPr>
            <w:tcW w:w="1260" w:type="dxa"/>
          </w:tcPr>
          <w:p w:rsidR="00D40728" w:rsidRPr="00425C8F" w:rsidRDefault="00D40728" w:rsidP="00762089">
            <w:pPr>
              <w:pStyle w:val="Tablecontent"/>
            </w:pPr>
            <w:r w:rsidRPr="00425C8F">
              <w:t>1</w:t>
            </w:r>
          </w:p>
        </w:tc>
        <w:tc>
          <w:tcPr>
            <w:tcW w:w="1260" w:type="dxa"/>
          </w:tcPr>
          <w:p w:rsidR="00D40728" w:rsidRPr="00425C8F" w:rsidRDefault="00D40728" w:rsidP="00762089">
            <w:pPr>
              <w:pStyle w:val="Tablecontent"/>
            </w:pPr>
            <w:r w:rsidRPr="00425C8F">
              <w:t>A(10)</w:t>
            </w:r>
          </w:p>
        </w:tc>
        <w:tc>
          <w:tcPr>
            <w:tcW w:w="1440" w:type="dxa"/>
          </w:tcPr>
          <w:p w:rsidR="00D40728" w:rsidRPr="00425C8F" w:rsidRDefault="00D40728" w:rsidP="00762089">
            <w:pPr>
              <w:pStyle w:val="Tablecontent"/>
            </w:pPr>
            <w:r w:rsidRPr="00425C8F">
              <w:t>O</w:t>
            </w:r>
          </w:p>
        </w:tc>
      </w:tr>
    </w:tbl>
    <w:p w:rsidR="00D40728" w:rsidRPr="00425C8F" w:rsidRDefault="00D40728" w:rsidP="00D40728">
      <w:pPr>
        <w:pStyle w:val="BodyText2"/>
      </w:pPr>
    </w:p>
    <w:p w:rsidR="00D40728" w:rsidRPr="00425C8F" w:rsidRDefault="00D40728" w:rsidP="001E6309">
      <w:pPr>
        <w:pStyle w:val="Heading"/>
        <w:rPr>
          <w:color w:val="auto"/>
        </w:rPr>
      </w:pPr>
      <w:r w:rsidRPr="00425C8F">
        <w:rPr>
          <w:color w:val="auto"/>
        </w:rPr>
        <w:t>Business Rules</w:t>
      </w:r>
    </w:p>
    <w:p w:rsidR="00D40728" w:rsidRPr="00425C8F" w:rsidRDefault="00D40728" w:rsidP="00D40728">
      <w:pPr>
        <w:pStyle w:val="ListBullet1"/>
      </w:pPr>
      <w:r w:rsidRPr="00425C8F">
        <w:t>All tags are mandatory to be present in XML. If value is optional and tag must be present.</w:t>
      </w:r>
    </w:p>
    <w:p w:rsidR="00D40728" w:rsidRPr="00425C8F" w:rsidRDefault="00D40728" w:rsidP="00D40728">
      <w:pPr>
        <w:pStyle w:val="ListBullet1"/>
      </w:pPr>
      <w:r w:rsidRPr="00425C8F">
        <w:t>When a request is processed successfully, PreTUPS would notify the Channel user through the response API only, whereas the subscriber to whom the airtime was credited would be notified through SMS(if preference for sending message to customer for this service is enabled)</w:t>
      </w:r>
    </w:p>
    <w:p w:rsidR="00D40728" w:rsidRPr="00425C8F" w:rsidRDefault="00D40728" w:rsidP="00D40728">
      <w:pPr>
        <w:pStyle w:val="ListBullet1"/>
      </w:pPr>
      <w:r w:rsidRPr="00425C8F">
        <w:t>All core business rules related to all type of enquiry remains same.</w:t>
      </w:r>
    </w:p>
    <w:p w:rsidR="00D40728" w:rsidRPr="00425C8F" w:rsidRDefault="00D40728" w:rsidP="00D40728">
      <w:pPr>
        <w:pStyle w:val="BodyText2"/>
        <w:rPr>
          <w:lang w:val="en-IN"/>
        </w:rPr>
      </w:pPr>
    </w:p>
    <w:p w:rsidR="00D40728" w:rsidRPr="00425C8F" w:rsidRDefault="00D40728" w:rsidP="001E6309">
      <w:pPr>
        <w:pStyle w:val="Heading"/>
        <w:rPr>
          <w:color w:val="auto"/>
        </w:rPr>
      </w:pPr>
      <w:r w:rsidRPr="00425C8F">
        <w:rPr>
          <w:color w:val="auto"/>
        </w:rPr>
        <w:t>Response Syntax</w:t>
      </w:r>
    </w:p>
    <w:p w:rsidR="00D40728" w:rsidRPr="00425C8F" w:rsidRDefault="00D40728" w:rsidP="00D40728">
      <w:pPr>
        <w:pStyle w:val="BodyText2"/>
      </w:pPr>
      <w:r w:rsidRPr="00425C8F">
        <w:t>PreTUPS will send following response to the External System against bill enquiry request:</w:t>
      </w:r>
    </w:p>
    <w:p w:rsidR="00D40728" w:rsidRPr="00425C8F" w:rsidRDefault="00D40728" w:rsidP="00D40728">
      <w:pPr>
        <w:pStyle w:val="BodyText2"/>
      </w:pP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&lt;?xml version="1.0"?&gt;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&lt;COMMAND&gt;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&lt;TYPE&gt;</w:t>
      </w:r>
      <w:r w:rsidRPr="00425C8F">
        <w:rPr>
          <w:rFonts w:ascii="Courier New" w:hAnsi="Courier New" w:cs="Courier New"/>
          <w:szCs w:val="20"/>
        </w:rPr>
        <w:t>&lt;Request Type&gt;</w:t>
      </w:r>
      <w:r w:rsidRPr="00425C8F">
        <w:rPr>
          <w:rFonts w:ascii="Courier New" w:hAnsi="Courier New" w:cs="Courier New"/>
          <w:b/>
          <w:szCs w:val="20"/>
        </w:rPr>
        <w:t>&lt;/TYPE&gt;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&lt;TXNSTATUS&gt;</w:t>
      </w:r>
      <w:r w:rsidRPr="00425C8F">
        <w:rPr>
          <w:rFonts w:ascii="Courier New" w:hAnsi="Courier New" w:cs="Courier New"/>
          <w:szCs w:val="20"/>
        </w:rPr>
        <w:t>&lt;Transaction Status&gt;</w:t>
      </w:r>
      <w:r w:rsidRPr="00425C8F">
        <w:rPr>
          <w:rFonts w:ascii="Courier New" w:hAnsi="Courier New" w:cs="Courier New"/>
          <w:b/>
          <w:szCs w:val="20"/>
        </w:rPr>
        <w:t>&lt;/TXNSTATUS&gt;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&lt;TRANSACTIONID&gt;</w:t>
      </w:r>
      <w:r w:rsidRPr="00425C8F">
        <w:rPr>
          <w:rFonts w:ascii="Courier New" w:hAnsi="Courier New" w:cs="Courier New"/>
          <w:szCs w:val="20"/>
        </w:rPr>
        <w:t>&lt;Transaction Id&gt;</w:t>
      </w:r>
      <w:r w:rsidRPr="00425C8F">
        <w:rPr>
          <w:rFonts w:ascii="Courier New" w:hAnsi="Courier New" w:cs="Courier New"/>
          <w:b/>
          <w:szCs w:val="20"/>
        </w:rPr>
        <w:t>&lt;/TRANSACTIONID&gt;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&lt;DATA&gt;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&lt;RECORDTYPE&gt;</w:t>
      </w:r>
      <w:r w:rsidRPr="00425C8F">
        <w:rPr>
          <w:rFonts w:ascii="Courier New" w:hAnsi="Courier New" w:cs="Courier New"/>
          <w:szCs w:val="20"/>
        </w:rPr>
        <w:t>SUMMARY</w:t>
      </w:r>
      <w:r w:rsidRPr="00425C8F">
        <w:rPr>
          <w:rFonts w:ascii="Courier New" w:hAnsi="Courier New" w:cs="Courier New"/>
          <w:b/>
          <w:szCs w:val="20"/>
        </w:rPr>
        <w:t>&lt;/RECORDTYPE&gt;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&lt;INVOICESIZE&gt;</w:t>
      </w:r>
      <w:r w:rsidRPr="00425C8F">
        <w:rPr>
          <w:rFonts w:ascii="Courier New" w:hAnsi="Courier New" w:cs="Courier New"/>
          <w:szCs w:val="20"/>
        </w:rPr>
        <w:t>&lt;No of Records&gt;</w:t>
      </w:r>
      <w:r w:rsidRPr="00425C8F">
        <w:rPr>
          <w:rFonts w:ascii="Courier New" w:hAnsi="Courier New" w:cs="Courier New"/>
          <w:b/>
          <w:szCs w:val="20"/>
        </w:rPr>
        <w:t>&lt;/INVOICESIZE&gt;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&lt;TOTALPENDINGBALANCE</w:t>
      </w:r>
      <w:r w:rsidRPr="00425C8F">
        <w:rPr>
          <w:rFonts w:ascii="Courier New" w:hAnsi="Courier New" w:cs="Courier New"/>
          <w:szCs w:val="20"/>
        </w:rPr>
        <w:t>&gt;&lt;Total Pending Bill&gt;</w:t>
      </w:r>
      <w:r w:rsidRPr="00425C8F">
        <w:rPr>
          <w:rFonts w:ascii="Courier New" w:hAnsi="Courier New" w:cs="Courier New"/>
          <w:b/>
          <w:szCs w:val="20"/>
        </w:rPr>
        <w:t>&lt;/TOTALPENDINGBALANCE&gt;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&lt;SERVICECODE&gt;</w:t>
      </w:r>
      <w:r w:rsidRPr="00425C8F">
        <w:rPr>
          <w:rFonts w:ascii="Courier New" w:hAnsi="Courier New" w:cs="Courier New"/>
          <w:szCs w:val="20"/>
        </w:rPr>
        <w:t>&lt;Service Code&gt;&lt;/</w:t>
      </w:r>
      <w:r w:rsidRPr="00425C8F">
        <w:rPr>
          <w:rFonts w:ascii="Courier New" w:hAnsi="Courier New" w:cs="Courier New"/>
          <w:b/>
          <w:szCs w:val="20"/>
        </w:rPr>
        <w:t>SERVICECODE&gt;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&lt;SERVICENAME&gt;</w:t>
      </w:r>
      <w:r w:rsidRPr="00425C8F">
        <w:rPr>
          <w:rFonts w:ascii="Courier New" w:hAnsi="Courier New" w:cs="Courier New"/>
          <w:szCs w:val="20"/>
        </w:rPr>
        <w:t>&lt;Service Name&gt;&lt;/</w:t>
      </w:r>
      <w:r w:rsidRPr="00425C8F">
        <w:rPr>
          <w:rFonts w:ascii="Courier New" w:hAnsi="Courier New" w:cs="Courier New"/>
          <w:b/>
          <w:szCs w:val="20"/>
        </w:rPr>
        <w:t>SERVICENAME&gt;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&lt;RECORD&gt;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&lt;INVOICENUM&gt;</w:t>
      </w:r>
      <w:r w:rsidRPr="00425C8F">
        <w:rPr>
          <w:rFonts w:ascii="Courier New" w:hAnsi="Courier New" w:cs="Courier New"/>
          <w:szCs w:val="20"/>
        </w:rPr>
        <w:t>&lt;Invoice Number&gt;&lt;/</w:t>
      </w:r>
      <w:r w:rsidRPr="00425C8F">
        <w:rPr>
          <w:rFonts w:ascii="Courier New" w:hAnsi="Courier New" w:cs="Courier New"/>
          <w:b/>
          <w:szCs w:val="20"/>
        </w:rPr>
        <w:t>INVOICENUM&gt;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&lt;SERVICECODE&gt;</w:t>
      </w:r>
      <w:r w:rsidRPr="00425C8F">
        <w:rPr>
          <w:rFonts w:ascii="Courier New" w:hAnsi="Courier New" w:cs="Courier New"/>
          <w:szCs w:val="20"/>
        </w:rPr>
        <w:t>&lt;Service Code&gt;&lt;/</w:t>
      </w:r>
      <w:r w:rsidRPr="00425C8F">
        <w:rPr>
          <w:rFonts w:ascii="Courier New" w:hAnsi="Courier New" w:cs="Courier New"/>
          <w:b/>
          <w:szCs w:val="20"/>
        </w:rPr>
        <w:t>SERVICECODE&gt;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&lt;SERVICENAME&gt;</w:t>
      </w:r>
      <w:r w:rsidRPr="00425C8F">
        <w:rPr>
          <w:rFonts w:ascii="Courier New" w:hAnsi="Courier New" w:cs="Courier New"/>
          <w:szCs w:val="20"/>
        </w:rPr>
        <w:t>&lt;Service Name&gt;&lt;/</w:t>
      </w:r>
      <w:r w:rsidRPr="00425C8F">
        <w:rPr>
          <w:rFonts w:ascii="Courier New" w:hAnsi="Courier New" w:cs="Courier New"/>
          <w:b/>
          <w:szCs w:val="20"/>
        </w:rPr>
        <w:t>SERVICENAME&gt;</w:t>
      </w:r>
    </w:p>
    <w:p w:rsidR="00D40728" w:rsidRPr="00425C8F" w:rsidRDefault="00D40728" w:rsidP="00D40728">
      <w:pPr>
        <w:pStyle w:val="BodyText2"/>
        <w:jc w:val="left"/>
        <w:rPr>
          <w:rFonts w:ascii="Courier New" w:hAnsi="Courier New" w:cs="Courier New"/>
          <w:b/>
          <w:szCs w:val="20"/>
        </w:rPr>
      </w:pPr>
      <w:r w:rsidRPr="00425C8F">
        <w:rPr>
          <w:rFonts w:ascii="Courier New" w:hAnsi="Courier New" w:cs="Courier New"/>
          <w:b/>
          <w:szCs w:val="20"/>
        </w:rPr>
        <w:lastRenderedPageBreak/>
        <w:t>&lt;PERIODPENDINGBALANCE&gt;</w:t>
      </w:r>
      <w:r w:rsidRPr="00425C8F">
        <w:rPr>
          <w:rFonts w:ascii="Courier New" w:hAnsi="Courier New" w:cs="Courier New"/>
          <w:szCs w:val="20"/>
        </w:rPr>
        <w:t>&lt;Period Pending balance&gt;</w:t>
      </w:r>
      <w:r w:rsidRPr="00425C8F">
        <w:rPr>
          <w:rFonts w:ascii="Courier New" w:hAnsi="Courier New" w:cs="Courier New"/>
          <w:b/>
          <w:szCs w:val="20"/>
        </w:rPr>
        <w:t>&lt;/PERIODPENDINGBALANCE&gt;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&lt;MINPENDINGBALANCE&gt;</w:t>
      </w:r>
      <w:r w:rsidRPr="00425C8F">
        <w:rPr>
          <w:rFonts w:ascii="Courier New" w:hAnsi="Courier New" w:cs="Courier New"/>
          <w:szCs w:val="20"/>
        </w:rPr>
        <w:t>&lt;Minimum Pending balance&gt;&lt;/</w:t>
      </w:r>
      <w:r w:rsidRPr="00425C8F">
        <w:rPr>
          <w:rFonts w:ascii="Courier New" w:hAnsi="Courier New" w:cs="Courier New"/>
          <w:b/>
          <w:szCs w:val="20"/>
        </w:rPr>
        <w:t>MINPENDINGBALANCE&gt;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&lt;INVOICEDPENDINGBALANCE</w:t>
      </w:r>
      <w:r w:rsidRPr="00425C8F">
        <w:rPr>
          <w:rFonts w:ascii="Courier New" w:hAnsi="Courier New" w:cs="Courier New"/>
          <w:szCs w:val="20"/>
        </w:rPr>
        <w:t>&gt;&lt;Invoice Pending Balance&gt;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&lt;/INVOICEDPENDINGBALANCE&gt;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&lt;BILLPERIODSTART</w:t>
      </w:r>
      <w:r w:rsidRPr="00425C8F">
        <w:rPr>
          <w:rFonts w:ascii="Courier New" w:hAnsi="Courier New" w:cs="Courier New"/>
          <w:szCs w:val="20"/>
        </w:rPr>
        <w:t>&gt;&lt;Period From &gt;</w:t>
      </w:r>
      <w:r w:rsidRPr="00425C8F">
        <w:rPr>
          <w:rFonts w:ascii="Courier New" w:hAnsi="Courier New" w:cs="Courier New"/>
          <w:b/>
          <w:szCs w:val="20"/>
        </w:rPr>
        <w:t>&lt;/BILLPERIODSTART&gt;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&lt;BILLPERIODEND</w:t>
      </w:r>
      <w:r w:rsidRPr="00425C8F">
        <w:rPr>
          <w:rFonts w:ascii="Courier New" w:hAnsi="Courier New" w:cs="Courier New"/>
          <w:szCs w:val="20"/>
        </w:rPr>
        <w:t>&gt;&lt;Period To&gt;</w:t>
      </w:r>
      <w:r w:rsidRPr="00425C8F">
        <w:rPr>
          <w:rFonts w:ascii="Courier New" w:hAnsi="Courier New" w:cs="Courier New"/>
          <w:b/>
          <w:szCs w:val="20"/>
        </w:rPr>
        <w:t>&lt;/BILLPERIODEND&gt;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&lt;/RECORD&gt;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&lt;/DATA&gt;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&lt;/COMMAND&gt;</w:t>
      </w:r>
    </w:p>
    <w:p w:rsidR="00D40728" w:rsidRPr="00425C8F" w:rsidRDefault="00D40728" w:rsidP="00D40728">
      <w:pPr>
        <w:pStyle w:val="BodyText2"/>
        <w:ind w:left="720"/>
        <w:jc w:val="left"/>
      </w:pPr>
    </w:p>
    <w:p w:rsidR="00D40728" w:rsidRPr="00425C8F" w:rsidRDefault="00D40728" w:rsidP="00D40728">
      <w:pPr>
        <w:pStyle w:val="Head"/>
      </w:pPr>
      <w:r w:rsidRPr="00425C8F">
        <w:t>Fields Detail</w:t>
      </w:r>
    </w:p>
    <w:p w:rsidR="00D40728" w:rsidRPr="00425C8F" w:rsidRDefault="00D40728" w:rsidP="00D40728">
      <w:pPr>
        <w:pStyle w:val="Head"/>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620"/>
        <w:gridCol w:w="2340"/>
        <w:gridCol w:w="1620"/>
        <w:gridCol w:w="1260"/>
        <w:gridCol w:w="1316"/>
      </w:tblGrid>
      <w:tr w:rsidR="00D40728" w:rsidRPr="00425C8F" w:rsidTr="00762089">
        <w:trPr>
          <w:trHeight w:val="277"/>
          <w:tblHeader/>
        </w:trPr>
        <w:tc>
          <w:tcPr>
            <w:tcW w:w="1440" w:type="dxa"/>
            <w:tcBorders>
              <w:top w:val="single" w:sz="4" w:space="0" w:color="000000"/>
              <w:bottom w:val="single" w:sz="6" w:space="0" w:color="000000"/>
            </w:tcBorders>
            <w:shd w:val="clear" w:color="auto" w:fill="E31837"/>
          </w:tcPr>
          <w:p w:rsidR="00D40728" w:rsidRPr="00425C8F" w:rsidRDefault="00D40728" w:rsidP="00762089">
            <w:pPr>
              <w:pStyle w:val="TableColumnLabels"/>
              <w:rPr>
                <w:color w:val="auto"/>
              </w:rPr>
            </w:pPr>
            <w:r w:rsidRPr="00425C8F">
              <w:rPr>
                <w:color w:val="auto"/>
              </w:rPr>
              <w:t>TAG</w:t>
            </w:r>
          </w:p>
        </w:tc>
        <w:tc>
          <w:tcPr>
            <w:tcW w:w="1620" w:type="dxa"/>
            <w:tcBorders>
              <w:top w:val="single" w:sz="4" w:space="0" w:color="000000"/>
              <w:bottom w:val="single" w:sz="6" w:space="0" w:color="000000"/>
            </w:tcBorders>
            <w:shd w:val="clear" w:color="auto" w:fill="E31837"/>
          </w:tcPr>
          <w:p w:rsidR="00D40728" w:rsidRPr="00425C8F" w:rsidRDefault="00D40728" w:rsidP="00762089">
            <w:pPr>
              <w:pStyle w:val="TableColumnLabels"/>
              <w:rPr>
                <w:color w:val="auto"/>
              </w:rPr>
            </w:pPr>
            <w:r w:rsidRPr="00425C8F">
              <w:rPr>
                <w:color w:val="auto"/>
              </w:rPr>
              <w:t>Fields</w:t>
            </w:r>
          </w:p>
        </w:tc>
        <w:tc>
          <w:tcPr>
            <w:tcW w:w="2340" w:type="dxa"/>
            <w:tcBorders>
              <w:top w:val="single" w:sz="4" w:space="0" w:color="000000"/>
              <w:bottom w:val="single" w:sz="6" w:space="0" w:color="000000"/>
            </w:tcBorders>
            <w:shd w:val="clear" w:color="auto" w:fill="E31837"/>
          </w:tcPr>
          <w:p w:rsidR="00D40728" w:rsidRPr="00425C8F" w:rsidRDefault="00D40728" w:rsidP="00762089">
            <w:pPr>
              <w:pStyle w:val="TableColumnLabels"/>
              <w:rPr>
                <w:color w:val="auto"/>
              </w:rPr>
            </w:pPr>
            <w:r w:rsidRPr="00425C8F">
              <w:rPr>
                <w:color w:val="auto"/>
              </w:rPr>
              <w:t>Remarks</w:t>
            </w:r>
          </w:p>
        </w:tc>
        <w:tc>
          <w:tcPr>
            <w:tcW w:w="1620" w:type="dxa"/>
            <w:tcBorders>
              <w:top w:val="single" w:sz="4" w:space="0" w:color="000000"/>
              <w:bottom w:val="single" w:sz="6" w:space="0" w:color="000000"/>
            </w:tcBorders>
            <w:shd w:val="clear" w:color="auto" w:fill="E31837"/>
          </w:tcPr>
          <w:p w:rsidR="00D40728" w:rsidRPr="00425C8F" w:rsidRDefault="00D40728" w:rsidP="00762089">
            <w:pPr>
              <w:pStyle w:val="TableColumnLabels"/>
              <w:rPr>
                <w:color w:val="auto"/>
              </w:rPr>
            </w:pPr>
            <w:r w:rsidRPr="00425C8F">
              <w:rPr>
                <w:color w:val="auto"/>
              </w:rPr>
              <w:t>Example</w:t>
            </w:r>
          </w:p>
        </w:tc>
        <w:tc>
          <w:tcPr>
            <w:tcW w:w="1260" w:type="dxa"/>
            <w:tcBorders>
              <w:top w:val="single" w:sz="4" w:space="0" w:color="000000"/>
              <w:bottom w:val="single" w:sz="6" w:space="0" w:color="000000"/>
            </w:tcBorders>
            <w:shd w:val="clear" w:color="auto" w:fill="E31837"/>
          </w:tcPr>
          <w:p w:rsidR="00D40728" w:rsidRPr="00425C8F" w:rsidRDefault="00D40728" w:rsidP="00762089">
            <w:pPr>
              <w:pStyle w:val="TableColumnLabels"/>
              <w:rPr>
                <w:color w:val="auto"/>
              </w:rPr>
            </w:pPr>
            <w:r w:rsidRPr="00425C8F">
              <w:rPr>
                <w:color w:val="auto"/>
              </w:rPr>
              <w:t>Field Type</w:t>
            </w:r>
          </w:p>
        </w:tc>
        <w:tc>
          <w:tcPr>
            <w:tcW w:w="1316" w:type="dxa"/>
            <w:tcBorders>
              <w:top w:val="single" w:sz="4" w:space="0" w:color="000000"/>
              <w:bottom w:val="single" w:sz="6" w:space="0" w:color="000000"/>
            </w:tcBorders>
            <w:shd w:val="clear" w:color="auto" w:fill="E31837"/>
          </w:tcPr>
          <w:p w:rsidR="00D40728" w:rsidRPr="00425C8F" w:rsidRDefault="00D40728" w:rsidP="00762089">
            <w:pPr>
              <w:pStyle w:val="TableColumnLabels"/>
              <w:rPr>
                <w:color w:val="auto"/>
              </w:rPr>
            </w:pPr>
            <w:r w:rsidRPr="00425C8F">
              <w:rPr>
                <w:color w:val="auto"/>
              </w:rPr>
              <w:t>Optional/</w:t>
            </w:r>
          </w:p>
          <w:p w:rsidR="00D40728" w:rsidRPr="00425C8F" w:rsidRDefault="00D40728" w:rsidP="00762089">
            <w:pPr>
              <w:pStyle w:val="TableColumnLabels"/>
              <w:rPr>
                <w:color w:val="auto"/>
              </w:rPr>
            </w:pPr>
            <w:r w:rsidRPr="00425C8F">
              <w:rPr>
                <w:color w:val="auto"/>
              </w:rPr>
              <w:t>Mandatory</w:t>
            </w:r>
          </w:p>
        </w:tc>
      </w:tr>
      <w:tr w:rsidR="00D40728" w:rsidRPr="00425C8F" w:rsidTr="00762089">
        <w:trPr>
          <w:trHeight w:val="277"/>
        </w:trPr>
        <w:tc>
          <w:tcPr>
            <w:tcW w:w="1440" w:type="dxa"/>
            <w:tcBorders>
              <w:top w:val="single" w:sz="6" w:space="0" w:color="000000"/>
            </w:tcBorders>
          </w:tcPr>
          <w:p w:rsidR="00D40728" w:rsidRPr="00425C8F" w:rsidRDefault="00D40728" w:rsidP="00762089">
            <w:pPr>
              <w:pStyle w:val="Tablecontent"/>
            </w:pPr>
            <w:r w:rsidRPr="00425C8F">
              <w:t>TYPE</w:t>
            </w:r>
          </w:p>
        </w:tc>
        <w:tc>
          <w:tcPr>
            <w:tcW w:w="1620" w:type="dxa"/>
            <w:tcBorders>
              <w:top w:val="single" w:sz="6" w:space="0" w:color="000000"/>
            </w:tcBorders>
          </w:tcPr>
          <w:p w:rsidR="00D40728" w:rsidRPr="00425C8F" w:rsidRDefault="00D40728" w:rsidP="00762089">
            <w:pPr>
              <w:pStyle w:val="Tablecontent"/>
            </w:pPr>
            <w:r w:rsidRPr="00425C8F">
              <w:t>Response type</w:t>
            </w:r>
          </w:p>
        </w:tc>
        <w:tc>
          <w:tcPr>
            <w:tcW w:w="2340" w:type="dxa"/>
            <w:tcBorders>
              <w:top w:val="single" w:sz="6" w:space="0" w:color="000000"/>
            </w:tcBorders>
          </w:tcPr>
          <w:p w:rsidR="00D40728" w:rsidRPr="00425C8F" w:rsidRDefault="00D40728" w:rsidP="00762089">
            <w:pPr>
              <w:pStyle w:val="Tablecontent"/>
              <w:rPr>
                <w:b/>
              </w:rPr>
            </w:pPr>
            <w:r w:rsidRPr="00425C8F">
              <w:t xml:space="preserve">Response Type – </w:t>
            </w:r>
            <w:r w:rsidRPr="00425C8F">
              <w:rPr>
                <w:b/>
              </w:rPr>
              <w:t>Fixed value</w:t>
            </w:r>
          </w:p>
          <w:p w:rsidR="00D40728" w:rsidRPr="00425C8F" w:rsidRDefault="00D40728" w:rsidP="00762089">
            <w:pPr>
              <w:pStyle w:val="Tablecontent"/>
              <w:rPr>
                <w:b/>
              </w:rPr>
            </w:pPr>
          </w:p>
        </w:tc>
        <w:tc>
          <w:tcPr>
            <w:tcW w:w="1620" w:type="dxa"/>
            <w:tcBorders>
              <w:top w:val="single" w:sz="6" w:space="0" w:color="000000"/>
            </w:tcBorders>
          </w:tcPr>
          <w:p w:rsidR="00D40728" w:rsidRPr="00425C8F" w:rsidRDefault="00D40728" w:rsidP="00762089">
            <w:pPr>
              <w:pStyle w:val="Tablecontent"/>
            </w:pPr>
            <w:r w:rsidRPr="00425C8F">
              <w:t>EXRCTRFRESP</w:t>
            </w:r>
          </w:p>
        </w:tc>
        <w:tc>
          <w:tcPr>
            <w:tcW w:w="1260" w:type="dxa"/>
            <w:tcBorders>
              <w:top w:val="single" w:sz="6" w:space="0" w:color="000000"/>
            </w:tcBorders>
          </w:tcPr>
          <w:p w:rsidR="00D40728" w:rsidRPr="00425C8F" w:rsidRDefault="00D40728" w:rsidP="00762089">
            <w:pPr>
              <w:pStyle w:val="Tablecontent"/>
            </w:pPr>
            <w:r w:rsidRPr="00425C8F">
              <w:t>A (20)</w:t>
            </w:r>
          </w:p>
        </w:tc>
        <w:tc>
          <w:tcPr>
            <w:tcW w:w="1316" w:type="dxa"/>
            <w:tcBorders>
              <w:top w:val="single" w:sz="6" w:space="0" w:color="000000"/>
            </w:tcBorders>
          </w:tcPr>
          <w:p w:rsidR="00D40728" w:rsidRPr="00425C8F" w:rsidRDefault="00D40728" w:rsidP="00762089">
            <w:pPr>
              <w:pStyle w:val="Tablecontent"/>
            </w:pPr>
            <w:r w:rsidRPr="00425C8F">
              <w:t>M</w:t>
            </w:r>
          </w:p>
        </w:tc>
      </w:tr>
      <w:tr w:rsidR="00D40728" w:rsidRPr="00425C8F" w:rsidTr="00762089">
        <w:trPr>
          <w:trHeight w:val="277"/>
        </w:trPr>
        <w:tc>
          <w:tcPr>
            <w:tcW w:w="1440" w:type="dxa"/>
          </w:tcPr>
          <w:p w:rsidR="00D40728" w:rsidRPr="00425C8F" w:rsidRDefault="00D40728" w:rsidP="00762089">
            <w:pPr>
              <w:pStyle w:val="Tablecontent"/>
              <w:rPr>
                <w:rFonts w:cs="Arial"/>
              </w:rPr>
            </w:pPr>
            <w:r w:rsidRPr="00425C8F">
              <w:rPr>
                <w:rFonts w:cs="Arial"/>
              </w:rPr>
              <w:t>TXNSTATUS</w:t>
            </w:r>
          </w:p>
        </w:tc>
        <w:tc>
          <w:tcPr>
            <w:tcW w:w="1620" w:type="dxa"/>
          </w:tcPr>
          <w:p w:rsidR="00D40728" w:rsidRPr="00425C8F" w:rsidRDefault="00D40728" w:rsidP="00762089">
            <w:pPr>
              <w:pStyle w:val="Tablecontent"/>
              <w:rPr>
                <w:rFonts w:cs="Arial"/>
              </w:rPr>
            </w:pPr>
            <w:r w:rsidRPr="00425C8F">
              <w:rPr>
                <w:rFonts w:cs="Arial"/>
              </w:rPr>
              <w:t>Transaction Status</w:t>
            </w:r>
          </w:p>
        </w:tc>
        <w:tc>
          <w:tcPr>
            <w:tcW w:w="2340" w:type="dxa"/>
          </w:tcPr>
          <w:p w:rsidR="00D40728" w:rsidRPr="00425C8F" w:rsidRDefault="00D40728" w:rsidP="00762089">
            <w:pPr>
              <w:pStyle w:val="Tablecontent"/>
              <w:rPr>
                <w:rFonts w:cs="Arial"/>
              </w:rPr>
            </w:pPr>
            <w:r w:rsidRPr="00425C8F">
              <w:rPr>
                <w:rFonts w:cs="Arial"/>
              </w:rPr>
              <w:t>Status of the enquiry request</w:t>
            </w:r>
          </w:p>
          <w:p w:rsidR="00D40728" w:rsidRPr="00425C8F" w:rsidRDefault="00D40728" w:rsidP="00762089">
            <w:pPr>
              <w:pStyle w:val="TableListBullet1"/>
              <w:jc w:val="left"/>
              <w:rPr>
                <w:rFonts w:cs="Arial"/>
              </w:rPr>
            </w:pPr>
            <w:r w:rsidRPr="00425C8F">
              <w:rPr>
                <w:rFonts w:cs="Arial"/>
              </w:rPr>
              <w:t xml:space="preserve">Transaction Status = 200 means Success, </w:t>
            </w:r>
          </w:p>
          <w:p w:rsidR="00D40728" w:rsidRPr="00425C8F" w:rsidRDefault="00D40728" w:rsidP="00762089">
            <w:pPr>
              <w:pStyle w:val="TableListBullet1"/>
              <w:jc w:val="left"/>
              <w:rPr>
                <w:rFonts w:cs="Arial"/>
              </w:rPr>
            </w:pPr>
            <w:r w:rsidRPr="00425C8F">
              <w:rPr>
                <w:rFonts w:cs="Arial"/>
              </w:rPr>
              <w:t>Transaction Status Other than 200 means failed</w:t>
            </w:r>
          </w:p>
        </w:tc>
        <w:tc>
          <w:tcPr>
            <w:tcW w:w="1620" w:type="dxa"/>
          </w:tcPr>
          <w:p w:rsidR="00D40728" w:rsidRPr="00425C8F" w:rsidRDefault="00D40728" w:rsidP="00762089">
            <w:pPr>
              <w:pStyle w:val="Tablecontent"/>
              <w:rPr>
                <w:rFonts w:cs="Arial"/>
              </w:rPr>
            </w:pPr>
            <w:r w:rsidRPr="00425C8F">
              <w:rPr>
                <w:rFonts w:cs="Arial"/>
              </w:rPr>
              <w:t>200</w:t>
            </w:r>
          </w:p>
        </w:tc>
        <w:tc>
          <w:tcPr>
            <w:tcW w:w="1260" w:type="dxa"/>
          </w:tcPr>
          <w:p w:rsidR="00D40728" w:rsidRPr="00425C8F" w:rsidRDefault="00D40728" w:rsidP="00762089">
            <w:pPr>
              <w:pStyle w:val="Tablecontent"/>
              <w:rPr>
                <w:rFonts w:cs="Arial"/>
              </w:rPr>
            </w:pPr>
            <w:r w:rsidRPr="00425C8F">
              <w:rPr>
                <w:rFonts w:cs="Arial"/>
              </w:rPr>
              <w:t>N (7)</w:t>
            </w:r>
          </w:p>
        </w:tc>
        <w:tc>
          <w:tcPr>
            <w:tcW w:w="1316" w:type="dxa"/>
          </w:tcPr>
          <w:p w:rsidR="00D40728" w:rsidRPr="00425C8F" w:rsidRDefault="00D40728" w:rsidP="00762089">
            <w:pPr>
              <w:pStyle w:val="Tablecontent"/>
              <w:rPr>
                <w:rFonts w:cs="Arial"/>
              </w:rPr>
            </w:pPr>
            <w:r w:rsidRPr="00425C8F">
              <w:rPr>
                <w:rFonts w:cs="Arial"/>
              </w:rPr>
              <w:t>M</w:t>
            </w:r>
          </w:p>
        </w:tc>
      </w:tr>
      <w:tr w:rsidR="00D40728" w:rsidRPr="00425C8F" w:rsidTr="00762089">
        <w:trPr>
          <w:cantSplit/>
          <w:trHeight w:val="277"/>
        </w:trPr>
        <w:tc>
          <w:tcPr>
            <w:tcW w:w="1440" w:type="dxa"/>
          </w:tcPr>
          <w:p w:rsidR="00D40728" w:rsidRPr="00425C8F" w:rsidRDefault="00D40728" w:rsidP="00762089">
            <w:pPr>
              <w:pStyle w:val="Tablecontent"/>
              <w:rPr>
                <w:rFonts w:cs="Arial"/>
              </w:rPr>
            </w:pPr>
            <w:r w:rsidRPr="00425C8F">
              <w:rPr>
                <w:rFonts w:cs="Arial"/>
              </w:rPr>
              <w:t>TRANSACTIONID</w:t>
            </w:r>
          </w:p>
        </w:tc>
        <w:tc>
          <w:tcPr>
            <w:tcW w:w="1620" w:type="dxa"/>
          </w:tcPr>
          <w:p w:rsidR="00D40728" w:rsidRPr="00425C8F" w:rsidRDefault="00D40728" w:rsidP="00762089">
            <w:pPr>
              <w:pStyle w:val="Tablecontent"/>
              <w:rPr>
                <w:rFonts w:cs="Arial"/>
              </w:rPr>
            </w:pPr>
            <w:r w:rsidRPr="00425C8F">
              <w:rPr>
                <w:rFonts w:cs="Arial"/>
              </w:rPr>
              <w:t>Transaction ID</w:t>
            </w:r>
          </w:p>
        </w:tc>
        <w:tc>
          <w:tcPr>
            <w:tcW w:w="2340" w:type="dxa"/>
          </w:tcPr>
          <w:p w:rsidR="00D40728" w:rsidRPr="00425C8F" w:rsidRDefault="00D40728" w:rsidP="00762089">
            <w:pPr>
              <w:pStyle w:val="Tablecontent"/>
              <w:rPr>
                <w:rFonts w:cs="Arial"/>
              </w:rPr>
            </w:pPr>
            <w:r w:rsidRPr="00425C8F">
              <w:rPr>
                <w:rFonts w:cs="Arial"/>
              </w:rPr>
              <w:t>Transaction ID generated in PreTUPS against the bil enquiry request</w:t>
            </w:r>
          </w:p>
        </w:tc>
        <w:tc>
          <w:tcPr>
            <w:tcW w:w="1620" w:type="dxa"/>
          </w:tcPr>
          <w:p w:rsidR="00D40728" w:rsidRPr="00425C8F" w:rsidRDefault="00D40728" w:rsidP="00762089">
            <w:pPr>
              <w:pStyle w:val="Tablecontent"/>
              <w:rPr>
                <w:rFonts w:cs="Arial"/>
              </w:rPr>
            </w:pPr>
            <w:r w:rsidRPr="00425C8F">
              <w:rPr>
                <w:rFonts w:cs="Arial"/>
              </w:rPr>
              <w:t>R130621.1150.210001</w:t>
            </w:r>
          </w:p>
        </w:tc>
        <w:tc>
          <w:tcPr>
            <w:tcW w:w="1260" w:type="dxa"/>
          </w:tcPr>
          <w:p w:rsidR="00D40728" w:rsidRPr="00425C8F" w:rsidRDefault="00D40728" w:rsidP="00762089">
            <w:pPr>
              <w:pStyle w:val="Tablecontent"/>
              <w:rPr>
                <w:rFonts w:cs="Arial"/>
              </w:rPr>
            </w:pPr>
            <w:r w:rsidRPr="00425C8F">
              <w:rPr>
                <w:rFonts w:cs="Arial"/>
              </w:rPr>
              <w:t>N (20)</w:t>
            </w:r>
          </w:p>
        </w:tc>
        <w:tc>
          <w:tcPr>
            <w:tcW w:w="1316" w:type="dxa"/>
          </w:tcPr>
          <w:p w:rsidR="00D40728" w:rsidRPr="00425C8F" w:rsidRDefault="00D40728" w:rsidP="00762089">
            <w:pPr>
              <w:pStyle w:val="Tablecontent"/>
              <w:rPr>
                <w:rFonts w:cs="Arial"/>
              </w:rPr>
            </w:pPr>
            <w:r w:rsidRPr="00425C8F">
              <w:rPr>
                <w:rFonts w:cs="Arial"/>
              </w:rPr>
              <w:t>M</w:t>
            </w:r>
          </w:p>
        </w:tc>
      </w:tr>
      <w:tr w:rsidR="00D40728" w:rsidRPr="00425C8F" w:rsidTr="00762089">
        <w:trPr>
          <w:trHeight w:val="277"/>
        </w:trPr>
        <w:tc>
          <w:tcPr>
            <w:tcW w:w="1440" w:type="dxa"/>
          </w:tcPr>
          <w:p w:rsidR="00D40728" w:rsidRPr="00425C8F" w:rsidRDefault="00D40728" w:rsidP="00762089">
            <w:pPr>
              <w:pStyle w:val="Tablecontent"/>
              <w:rPr>
                <w:rFonts w:cs="Arial"/>
              </w:rPr>
            </w:pPr>
            <w:r w:rsidRPr="00425C8F">
              <w:rPr>
                <w:rFonts w:cs="Arial"/>
              </w:rPr>
              <w:t>ERRORKEY</w:t>
            </w:r>
          </w:p>
        </w:tc>
        <w:tc>
          <w:tcPr>
            <w:tcW w:w="1620" w:type="dxa"/>
          </w:tcPr>
          <w:p w:rsidR="00D40728" w:rsidRPr="00425C8F" w:rsidRDefault="00D40728" w:rsidP="00762089">
            <w:pPr>
              <w:pStyle w:val="Tablecontent"/>
              <w:rPr>
                <w:rFonts w:cs="Arial"/>
              </w:rPr>
            </w:pPr>
            <w:r w:rsidRPr="00425C8F">
              <w:rPr>
                <w:rFonts w:cs="Arial"/>
              </w:rPr>
              <w:t>Error Status</w:t>
            </w:r>
          </w:p>
        </w:tc>
        <w:tc>
          <w:tcPr>
            <w:tcW w:w="2340" w:type="dxa"/>
          </w:tcPr>
          <w:p w:rsidR="00D40728" w:rsidRPr="00425C8F" w:rsidRDefault="00D40728" w:rsidP="00762089">
            <w:pPr>
              <w:pStyle w:val="Tablecontent"/>
              <w:rPr>
                <w:rFonts w:cs="Arial"/>
              </w:rPr>
            </w:pPr>
            <w:r w:rsidRPr="00425C8F">
              <w:rPr>
                <w:rFonts w:cs="Arial"/>
              </w:rPr>
              <w:t>Status of the enquiry request</w:t>
            </w:r>
          </w:p>
          <w:p w:rsidR="00D40728" w:rsidRPr="00425C8F" w:rsidRDefault="00D40728" w:rsidP="00762089">
            <w:pPr>
              <w:pStyle w:val="TableListBullet1"/>
              <w:jc w:val="left"/>
              <w:rPr>
                <w:rFonts w:cs="Arial"/>
              </w:rPr>
            </w:pPr>
            <w:r w:rsidRPr="00425C8F">
              <w:rPr>
                <w:rFonts w:cs="Arial"/>
              </w:rPr>
              <w:t xml:space="preserve">Error Status = 200 means Success, </w:t>
            </w:r>
          </w:p>
          <w:p w:rsidR="00D40728" w:rsidRPr="00425C8F" w:rsidRDefault="00D40728" w:rsidP="00762089">
            <w:pPr>
              <w:pStyle w:val="TableListBullet1"/>
              <w:jc w:val="left"/>
              <w:rPr>
                <w:rFonts w:cs="Arial"/>
              </w:rPr>
            </w:pPr>
            <w:r w:rsidRPr="00425C8F">
              <w:rPr>
                <w:rFonts w:cs="Arial"/>
              </w:rPr>
              <w:t>Transaction Status Other than 200 means failed</w:t>
            </w:r>
          </w:p>
        </w:tc>
        <w:tc>
          <w:tcPr>
            <w:tcW w:w="1620" w:type="dxa"/>
          </w:tcPr>
          <w:p w:rsidR="00D40728" w:rsidRPr="00425C8F" w:rsidRDefault="00D40728" w:rsidP="00762089">
            <w:pPr>
              <w:pStyle w:val="Tablecontent"/>
              <w:rPr>
                <w:rFonts w:cs="Arial"/>
              </w:rPr>
            </w:pPr>
            <w:r w:rsidRPr="00425C8F">
              <w:rPr>
                <w:rFonts w:cs="Arial"/>
              </w:rPr>
              <w:t>200</w:t>
            </w:r>
          </w:p>
        </w:tc>
        <w:tc>
          <w:tcPr>
            <w:tcW w:w="1260" w:type="dxa"/>
          </w:tcPr>
          <w:p w:rsidR="00D40728" w:rsidRPr="00425C8F" w:rsidRDefault="00D40728" w:rsidP="00762089">
            <w:pPr>
              <w:pStyle w:val="Tablecontent"/>
              <w:rPr>
                <w:rFonts w:cs="Arial"/>
              </w:rPr>
            </w:pPr>
            <w:r w:rsidRPr="00425C8F">
              <w:rPr>
                <w:rFonts w:cs="Arial"/>
              </w:rPr>
              <w:t>N (7)</w:t>
            </w:r>
          </w:p>
        </w:tc>
        <w:tc>
          <w:tcPr>
            <w:tcW w:w="1316" w:type="dxa"/>
          </w:tcPr>
          <w:p w:rsidR="00D40728" w:rsidRPr="00425C8F" w:rsidRDefault="00D40728" w:rsidP="00762089">
            <w:pPr>
              <w:pStyle w:val="Tablecontent"/>
              <w:rPr>
                <w:rFonts w:cs="Arial"/>
              </w:rPr>
            </w:pPr>
            <w:r w:rsidRPr="00425C8F">
              <w:rPr>
                <w:rFonts w:cs="Arial"/>
              </w:rPr>
              <w:t>M</w:t>
            </w:r>
          </w:p>
        </w:tc>
      </w:tr>
      <w:tr w:rsidR="00D40728" w:rsidRPr="00425C8F" w:rsidTr="00762089">
        <w:trPr>
          <w:trHeight w:val="277"/>
        </w:trPr>
        <w:tc>
          <w:tcPr>
            <w:tcW w:w="1440" w:type="dxa"/>
          </w:tcPr>
          <w:p w:rsidR="00D40728" w:rsidRPr="00425C8F" w:rsidRDefault="00D40728" w:rsidP="00762089">
            <w:pPr>
              <w:pStyle w:val="Tablecontent"/>
            </w:pPr>
            <w:r w:rsidRPr="00425C8F">
              <w:t>DATE</w:t>
            </w:r>
          </w:p>
        </w:tc>
        <w:tc>
          <w:tcPr>
            <w:tcW w:w="1620" w:type="dxa"/>
          </w:tcPr>
          <w:p w:rsidR="00D40728" w:rsidRPr="00425C8F" w:rsidRDefault="00D40728" w:rsidP="00762089">
            <w:pPr>
              <w:pStyle w:val="Tablecontent"/>
            </w:pPr>
            <w:r w:rsidRPr="00425C8F">
              <w:t>Date and time</w:t>
            </w:r>
          </w:p>
        </w:tc>
        <w:tc>
          <w:tcPr>
            <w:tcW w:w="2340" w:type="dxa"/>
          </w:tcPr>
          <w:p w:rsidR="00D40728" w:rsidRPr="00425C8F" w:rsidRDefault="00D40728" w:rsidP="00762089">
            <w:pPr>
              <w:pStyle w:val="Tablecontent"/>
            </w:pPr>
            <w:r w:rsidRPr="00425C8F">
              <w:t>Date and time on which response was sent from PreTUPS. HH are in 24 Hour format</w:t>
            </w:r>
          </w:p>
        </w:tc>
        <w:tc>
          <w:tcPr>
            <w:tcW w:w="1620" w:type="dxa"/>
          </w:tcPr>
          <w:p w:rsidR="00D40728" w:rsidRPr="00425C8F" w:rsidRDefault="00D40728" w:rsidP="00762089">
            <w:pPr>
              <w:pStyle w:val="Tablecontent"/>
            </w:pPr>
            <w:r w:rsidRPr="00425C8F">
              <w:t>DD-MM-YYYY HH:MM:SS</w:t>
            </w:r>
          </w:p>
        </w:tc>
        <w:tc>
          <w:tcPr>
            <w:tcW w:w="1260" w:type="dxa"/>
          </w:tcPr>
          <w:p w:rsidR="00D40728" w:rsidRPr="00425C8F" w:rsidRDefault="00D40728" w:rsidP="00762089">
            <w:pPr>
              <w:pStyle w:val="Tablecontent"/>
            </w:pPr>
            <w:r w:rsidRPr="00425C8F">
              <w:t>D (20)</w:t>
            </w:r>
          </w:p>
        </w:tc>
        <w:tc>
          <w:tcPr>
            <w:tcW w:w="1316" w:type="dxa"/>
          </w:tcPr>
          <w:p w:rsidR="00D40728" w:rsidRPr="00425C8F" w:rsidRDefault="00D40728" w:rsidP="00762089">
            <w:pPr>
              <w:pStyle w:val="Tablecontent"/>
            </w:pPr>
            <w:r w:rsidRPr="00425C8F">
              <w:t>M</w:t>
            </w:r>
          </w:p>
        </w:tc>
      </w:tr>
      <w:tr w:rsidR="00D40728" w:rsidRPr="00425C8F" w:rsidTr="00762089">
        <w:trPr>
          <w:trHeight w:val="277"/>
        </w:trPr>
        <w:tc>
          <w:tcPr>
            <w:tcW w:w="1440" w:type="dxa"/>
          </w:tcPr>
          <w:p w:rsidR="00D40728" w:rsidRPr="00425C8F" w:rsidRDefault="00D40728" w:rsidP="00762089">
            <w:pPr>
              <w:pStyle w:val="Tablecontent"/>
            </w:pPr>
            <w:r w:rsidRPr="00425C8F">
              <w:t>INVOICESIZE</w:t>
            </w:r>
          </w:p>
        </w:tc>
        <w:tc>
          <w:tcPr>
            <w:tcW w:w="1620" w:type="dxa"/>
          </w:tcPr>
          <w:p w:rsidR="00D40728" w:rsidRPr="00425C8F" w:rsidRDefault="00D40728" w:rsidP="00762089">
            <w:pPr>
              <w:pStyle w:val="Tablecontent"/>
            </w:pPr>
            <w:r w:rsidRPr="00425C8F">
              <w:t xml:space="preserve">No Of Summary Records </w:t>
            </w:r>
          </w:p>
        </w:tc>
        <w:tc>
          <w:tcPr>
            <w:tcW w:w="2340" w:type="dxa"/>
          </w:tcPr>
          <w:p w:rsidR="00D40728" w:rsidRPr="00425C8F" w:rsidRDefault="00D40728" w:rsidP="00762089">
            <w:pPr>
              <w:pStyle w:val="Tablecontent"/>
            </w:pPr>
            <w:r w:rsidRPr="00425C8F">
              <w:t xml:space="preserve">Size of the subscriber pending postpaid  invoice </w:t>
            </w:r>
          </w:p>
        </w:tc>
        <w:tc>
          <w:tcPr>
            <w:tcW w:w="1620" w:type="dxa"/>
          </w:tcPr>
          <w:p w:rsidR="00D40728" w:rsidRPr="00425C8F" w:rsidRDefault="00D40728" w:rsidP="00762089">
            <w:pPr>
              <w:pStyle w:val="Tablecontent"/>
            </w:pPr>
            <w:r w:rsidRPr="00425C8F">
              <w:t>2</w:t>
            </w:r>
          </w:p>
        </w:tc>
        <w:tc>
          <w:tcPr>
            <w:tcW w:w="1260" w:type="dxa"/>
          </w:tcPr>
          <w:p w:rsidR="00D40728" w:rsidRPr="00425C8F" w:rsidRDefault="00D40728" w:rsidP="00762089">
            <w:pPr>
              <w:pStyle w:val="Tablecontent"/>
            </w:pPr>
            <w:r w:rsidRPr="00425C8F">
              <w:t>N</w:t>
            </w:r>
          </w:p>
        </w:tc>
        <w:tc>
          <w:tcPr>
            <w:tcW w:w="1316" w:type="dxa"/>
          </w:tcPr>
          <w:p w:rsidR="00D40728" w:rsidRPr="00425C8F" w:rsidRDefault="00D40728" w:rsidP="00762089">
            <w:pPr>
              <w:pStyle w:val="Tablecontent"/>
            </w:pPr>
            <w:r w:rsidRPr="00425C8F">
              <w:t>M</w:t>
            </w:r>
          </w:p>
        </w:tc>
      </w:tr>
      <w:tr w:rsidR="00D40728" w:rsidRPr="00425C8F" w:rsidTr="00762089">
        <w:trPr>
          <w:trHeight w:val="277"/>
        </w:trPr>
        <w:tc>
          <w:tcPr>
            <w:tcW w:w="1440" w:type="dxa"/>
          </w:tcPr>
          <w:p w:rsidR="00D40728" w:rsidRPr="00425C8F" w:rsidRDefault="00D40728" w:rsidP="00762089">
            <w:pPr>
              <w:pStyle w:val="Tablecontent"/>
            </w:pPr>
            <w:r w:rsidRPr="00425C8F">
              <w:t>TOTALPENDINGBALANCE</w:t>
            </w:r>
          </w:p>
        </w:tc>
        <w:tc>
          <w:tcPr>
            <w:tcW w:w="1620" w:type="dxa"/>
          </w:tcPr>
          <w:p w:rsidR="00D40728" w:rsidRPr="00425C8F" w:rsidRDefault="00D40728" w:rsidP="00762089">
            <w:pPr>
              <w:pStyle w:val="Tablecontent"/>
            </w:pPr>
            <w:r w:rsidRPr="00425C8F">
              <w:t>Total Pending Bill</w:t>
            </w:r>
          </w:p>
        </w:tc>
        <w:tc>
          <w:tcPr>
            <w:tcW w:w="2340" w:type="dxa"/>
          </w:tcPr>
          <w:p w:rsidR="00D40728" w:rsidRPr="00425C8F" w:rsidRDefault="00D40728" w:rsidP="00762089">
            <w:pPr>
              <w:pStyle w:val="Tablecontent"/>
            </w:pPr>
            <w:r w:rsidRPr="00425C8F">
              <w:t>Subscriber Pending bill amount against all invoice number</w:t>
            </w:r>
          </w:p>
        </w:tc>
        <w:tc>
          <w:tcPr>
            <w:tcW w:w="1620" w:type="dxa"/>
          </w:tcPr>
          <w:p w:rsidR="00D40728" w:rsidRPr="00425C8F" w:rsidRDefault="00D40728" w:rsidP="00762089">
            <w:pPr>
              <w:pStyle w:val="Tablecontent"/>
            </w:pPr>
            <w:r w:rsidRPr="00425C8F">
              <w:t>177.97</w:t>
            </w:r>
          </w:p>
        </w:tc>
        <w:tc>
          <w:tcPr>
            <w:tcW w:w="1260" w:type="dxa"/>
          </w:tcPr>
          <w:p w:rsidR="00D40728" w:rsidRPr="00425C8F" w:rsidRDefault="00D40728" w:rsidP="00762089">
            <w:pPr>
              <w:pStyle w:val="Tablecontent"/>
            </w:pPr>
            <w:r w:rsidRPr="00425C8F">
              <w:t>N</w:t>
            </w:r>
          </w:p>
        </w:tc>
        <w:tc>
          <w:tcPr>
            <w:tcW w:w="1316" w:type="dxa"/>
          </w:tcPr>
          <w:p w:rsidR="00D40728" w:rsidRPr="00425C8F" w:rsidRDefault="00D40728" w:rsidP="00762089">
            <w:pPr>
              <w:pStyle w:val="Tablecontent"/>
            </w:pPr>
            <w:r w:rsidRPr="00425C8F">
              <w:t>M</w:t>
            </w:r>
          </w:p>
        </w:tc>
      </w:tr>
      <w:tr w:rsidR="00D40728" w:rsidRPr="00425C8F" w:rsidTr="00762089">
        <w:trPr>
          <w:trHeight w:val="277"/>
        </w:trPr>
        <w:tc>
          <w:tcPr>
            <w:tcW w:w="1440" w:type="dxa"/>
          </w:tcPr>
          <w:p w:rsidR="00D40728" w:rsidRPr="00425C8F" w:rsidRDefault="00D40728" w:rsidP="00762089">
            <w:pPr>
              <w:pStyle w:val="Tablecontent"/>
            </w:pPr>
            <w:r w:rsidRPr="00425C8F">
              <w:t>SERVICECODE</w:t>
            </w:r>
          </w:p>
        </w:tc>
        <w:tc>
          <w:tcPr>
            <w:tcW w:w="1620" w:type="dxa"/>
          </w:tcPr>
          <w:p w:rsidR="00D40728" w:rsidRPr="00425C8F" w:rsidRDefault="00D40728" w:rsidP="00762089">
            <w:pPr>
              <w:pStyle w:val="Tablecontent"/>
            </w:pPr>
            <w:r w:rsidRPr="00425C8F">
              <w:t>Sub Service Code</w:t>
            </w:r>
          </w:p>
        </w:tc>
        <w:tc>
          <w:tcPr>
            <w:tcW w:w="2340" w:type="dxa"/>
          </w:tcPr>
          <w:p w:rsidR="00D40728" w:rsidRPr="00425C8F" w:rsidRDefault="00D40728" w:rsidP="00762089">
            <w:pPr>
              <w:pStyle w:val="Tablecontent"/>
            </w:pPr>
            <w:r w:rsidRPr="00425C8F">
              <w:t xml:space="preserve">Subscriber Sub service Code </w:t>
            </w:r>
          </w:p>
        </w:tc>
        <w:tc>
          <w:tcPr>
            <w:tcW w:w="1620" w:type="dxa"/>
          </w:tcPr>
          <w:p w:rsidR="00D40728" w:rsidRPr="00425C8F" w:rsidRDefault="00D40728" w:rsidP="00762089">
            <w:pPr>
              <w:pStyle w:val="Tablecontent"/>
            </w:pPr>
            <w:r w:rsidRPr="00425C8F">
              <w:t>1</w:t>
            </w:r>
          </w:p>
        </w:tc>
        <w:tc>
          <w:tcPr>
            <w:tcW w:w="1260" w:type="dxa"/>
          </w:tcPr>
          <w:p w:rsidR="00D40728" w:rsidRPr="00425C8F" w:rsidRDefault="00D40728" w:rsidP="00762089">
            <w:pPr>
              <w:pStyle w:val="Tablecontent"/>
            </w:pPr>
            <w:r w:rsidRPr="00425C8F">
              <w:t>N)</w:t>
            </w:r>
          </w:p>
        </w:tc>
        <w:tc>
          <w:tcPr>
            <w:tcW w:w="1316" w:type="dxa"/>
          </w:tcPr>
          <w:p w:rsidR="00D40728" w:rsidRPr="00425C8F" w:rsidRDefault="00D40728" w:rsidP="00762089">
            <w:pPr>
              <w:pStyle w:val="Tablecontent"/>
            </w:pPr>
            <w:r w:rsidRPr="00425C8F">
              <w:t>M</w:t>
            </w:r>
          </w:p>
        </w:tc>
      </w:tr>
      <w:tr w:rsidR="00D40728" w:rsidRPr="00425C8F" w:rsidTr="00762089">
        <w:trPr>
          <w:trHeight w:val="277"/>
        </w:trPr>
        <w:tc>
          <w:tcPr>
            <w:tcW w:w="1440" w:type="dxa"/>
          </w:tcPr>
          <w:p w:rsidR="00D40728" w:rsidRPr="00425C8F" w:rsidRDefault="00D40728" w:rsidP="00762089">
            <w:pPr>
              <w:pStyle w:val="Tablecontent"/>
            </w:pPr>
            <w:r w:rsidRPr="00425C8F">
              <w:t>SERVICENAME</w:t>
            </w:r>
          </w:p>
        </w:tc>
        <w:tc>
          <w:tcPr>
            <w:tcW w:w="1620" w:type="dxa"/>
          </w:tcPr>
          <w:p w:rsidR="00D40728" w:rsidRPr="00425C8F" w:rsidRDefault="00D40728" w:rsidP="00762089">
            <w:pPr>
              <w:pStyle w:val="Tablecontent"/>
            </w:pPr>
            <w:r w:rsidRPr="00425C8F">
              <w:t>Service Name</w:t>
            </w:r>
          </w:p>
        </w:tc>
        <w:tc>
          <w:tcPr>
            <w:tcW w:w="2340" w:type="dxa"/>
          </w:tcPr>
          <w:p w:rsidR="00D40728" w:rsidRPr="00425C8F" w:rsidRDefault="00D40728" w:rsidP="00762089">
            <w:pPr>
              <w:pStyle w:val="Tablecontent"/>
            </w:pPr>
            <w:r w:rsidRPr="00425C8F">
              <w:t>Subscriber Service name for which invoice  pending</w:t>
            </w:r>
          </w:p>
        </w:tc>
        <w:tc>
          <w:tcPr>
            <w:tcW w:w="1620" w:type="dxa"/>
          </w:tcPr>
          <w:p w:rsidR="00D40728" w:rsidRPr="00425C8F" w:rsidRDefault="00D40728" w:rsidP="00762089">
            <w:pPr>
              <w:pStyle w:val="Tablecontent"/>
            </w:pPr>
            <w:r w:rsidRPr="00425C8F">
              <w:t>3play - Telefon</w:t>
            </w:r>
          </w:p>
        </w:tc>
        <w:tc>
          <w:tcPr>
            <w:tcW w:w="1260" w:type="dxa"/>
          </w:tcPr>
          <w:p w:rsidR="00D40728" w:rsidRPr="00425C8F" w:rsidRDefault="00D40728" w:rsidP="00762089">
            <w:pPr>
              <w:pStyle w:val="Tablecontent"/>
            </w:pPr>
            <w:r w:rsidRPr="00425C8F">
              <w:t>A (40)</w:t>
            </w:r>
          </w:p>
        </w:tc>
        <w:tc>
          <w:tcPr>
            <w:tcW w:w="1316" w:type="dxa"/>
          </w:tcPr>
          <w:p w:rsidR="00D40728" w:rsidRPr="00425C8F" w:rsidRDefault="00D40728" w:rsidP="00762089">
            <w:pPr>
              <w:pStyle w:val="Tablecontent"/>
            </w:pPr>
            <w:r w:rsidRPr="00425C8F">
              <w:t>M</w:t>
            </w:r>
          </w:p>
        </w:tc>
      </w:tr>
      <w:tr w:rsidR="00D40728" w:rsidRPr="00425C8F" w:rsidTr="00762089">
        <w:trPr>
          <w:trHeight w:val="277"/>
        </w:trPr>
        <w:tc>
          <w:tcPr>
            <w:tcW w:w="1440" w:type="dxa"/>
          </w:tcPr>
          <w:p w:rsidR="00D40728" w:rsidRPr="00425C8F" w:rsidRDefault="00D40728" w:rsidP="00762089">
            <w:pPr>
              <w:pStyle w:val="Tablecontent"/>
            </w:pPr>
            <w:r w:rsidRPr="00425C8F">
              <w:t>INVOICENUM</w:t>
            </w:r>
          </w:p>
        </w:tc>
        <w:tc>
          <w:tcPr>
            <w:tcW w:w="1620" w:type="dxa"/>
          </w:tcPr>
          <w:p w:rsidR="00D40728" w:rsidRPr="00425C8F" w:rsidRDefault="00D40728" w:rsidP="00762089">
            <w:pPr>
              <w:pStyle w:val="Tablecontent"/>
            </w:pPr>
            <w:r w:rsidRPr="00425C8F">
              <w:t xml:space="preserve">Invoice Number </w:t>
            </w:r>
          </w:p>
        </w:tc>
        <w:tc>
          <w:tcPr>
            <w:tcW w:w="2340" w:type="dxa"/>
          </w:tcPr>
          <w:p w:rsidR="00D40728" w:rsidRPr="00425C8F" w:rsidRDefault="00D40728" w:rsidP="00762089">
            <w:pPr>
              <w:pStyle w:val="Tablecontent"/>
            </w:pPr>
            <w:r w:rsidRPr="00425C8F">
              <w:t xml:space="preserve">Invoice number for that period </w:t>
            </w:r>
          </w:p>
        </w:tc>
        <w:tc>
          <w:tcPr>
            <w:tcW w:w="1620" w:type="dxa"/>
          </w:tcPr>
          <w:p w:rsidR="00D40728" w:rsidRPr="00425C8F" w:rsidRDefault="00D40728" w:rsidP="00762089">
            <w:pPr>
              <w:pStyle w:val="Tablecontent"/>
            </w:pPr>
            <w:r w:rsidRPr="00425C8F">
              <w:t>005004355647</w:t>
            </w:r>
          </w:p>
        </w:tc>
        <w:tc>
          <w:tcPr>
            <w:tcW w:w="1260" w:type="dxa"/>
          </w:tcPr>
          <w:p w:rsidR="00D40728" w:rsidRPr="00425C8F" w:rsidRDefault="00D40728" w:rsidP="00762089">
            <w:pPr>
              <w:pStyle w:val="Tablecontent"/>
            </w:pPr>
            <w:r w:rsidRPr="00425C8F">
              <w:t>A (15)</w:t>
            </w:r>
          </w:p>
        </w:tc>
        <w:tc>
          <w:tcPr>
            <w:tcW w:w="1316" w:type="dxa"/>
          </w:tcPr>
          <w:p w:rsidR="00D40728" w:rsidRPr="00425C8F" w:rsidRDefault="00D40728" w:rsidP="00762089">
            <w:pPr>
              <w:pStyle w:val="Tablecontent"/>
            </w:pPr>
            <w:r w:rsidRPr="00425C8F">
              <w:t>M</w:t>
            </w:r>
          </w:p>
        </w:tc>
      </w:tr>
      <w:tr w:rsidR="00D40728" w:rsidRPr="00425C8F" w:rsidTr="00762089">
        <w:trPr>
          <w:trHeight w:val="277"/>
        </w:trPr>
        <w:tc>
          <w:tcPr>
            <w:tcW w:w="1440" w:type="dxa"/>
          </w:tcPr>
          <w:p w:rsidR="00D40728" w:rsidRPr="00425C8F" w:rsidRDefault="00D40728" w:rsidP="00762089">
            <w:pPr>
              <w:pStyle w:val="Tablecontent"/>
            </w:pPr>
            <w:r w:rsidRPr="00425C8F">
              <w:t>SERVICECODE</w:t>
            </w:r>
          </w:p>
        </w:tc>
        <w:tc>
          <w:tcPr>
            <w:tcW w:w="1620" w:type="dxa"/>
          </w:tcPr>
          <w:p w:rsidR="00D40728" w:rsidRPr="00425C8F" w:rsidRDefault="00D40728" w:rsidP="00762089">
            <w:pPr>
              <w:pStyle w:val="Tablecontent"/>
            </w:pPr>
            <w:r w:rsidRPr="00425C8F">
              <w:t>Sub Service Code</w:t>
            </w:r>
          </w:p>
        </w:tc>
        <w:tc>
          <w:tcPr>
            <w:tcW w:w="2340" w:type="dxa"/>
          </w:tcPr>
          <w:p w:rsidR="00D40728" w:rsidRPr="00425C8F" w:rsidRDefault="00D40728" w:rsidP="00762089">
            <w:pPr>
              <w:pStyle w:val="Tablecontent"/>
            </w:pPr>
            <w:r w:rsidRPr="00425C8F">
              <w:t xml:space="preserve">Subscriber Sub service Code </w:t>
            </w:r>
          </w:p>
        </w:tc>
        <w:tc>
          <w:tcPr>
            <w:tcW w:w="1620" w:type="dxa"/>
          </w:tcPr>
          <w:p w:rsidR="00D40728" w:rsidRPr="00425C8F" w:rsidRDefault="00D40728" w:rsidP="00762089">
            <w:pPr>
              <w:pStyle w:val="Tablecontent"/>
            </w:pPr>
            <w:r w:rsidRPr="00425C8F">
              <w:t>1</w:t>
            </w:r>
          </w:p>
        </w:tc>
        <w:tc>
          <w:tcPr>
            <w:tcW w:w="1260" w:type="dxa"/>
          </w:tcPr>
          <w:p w:rsidR="00D40728" w:rsidRPr="00425C8F" w:rsidRDefault="00D40728" w:rsidP="00762089">
            <w:pPr>
              <w:pStyle w:val="Tablecontent"/>
            </w:pPr>
            <w:r w:rsidRPr="00425C8F">
              <w:t>N)</w:t>
            </w:r>
          </w:p>
        </w:tc>
        <w:tc>
          <w:tcPr>
            <w:tcW w:w="1316" w:type="dxa"/>
          </w:tcPr>
          <w:p w:rsidR="00D40728" w:rsidRPr="00425C8F" w:rsidRDefault="00D40728" w:rsidP="00762089">
            <w:pPr>
              <w:pStyle w:val="Tablecontent"/>
            </w:pPr>
            <w:r w:rsidRPr="00425C8F">
              <w:t>M</w:t>
            </w:r>
          </w:p>
        </w:tc>
      </w:tr>
      <w:tr w:rsidR="00D40728" w:rsidRPr="00425C8F" w:rsidTr="00762089">
        <w:trPr>
          <w:trHeight w:val="277"/>
        </w:trPr>
        <w:tc>
          <w:tcPr>
            <w:tcW w:w="1440" w:type="dxa"/>
          </w:tcPr>
          <w:p w:rsidR="00D40728" w:rsidRPr="00425C8F" w:rsidRDefault="00D40728" w:rsidP="00762089">
            <w:pPr>
              <w:pStyle w:val="Tablecontent"/>
            </w:pPr>
            <w:r w:rsidRPr="00425C8F">
              <w:t>SERVICENAME</w:t>
            </w:r>
          </w:p>
        </w:tc>
        <w:tc>
          <w:tcPr>
            <w:tcW w:w="1620" w:type="dxa"/>
          </w:tcPr>
          <w:p w:rsidR="00D40728" w:rsidRPr="00425C8F" w:rsidRDefault="00D40728" w:rsidP="00762089">
            <w:pPr>
              <w:pStyle w:val="Tablecontent"/>
            </w:pPr>
            <w:r w:rsidRPr="00425C8F">
              <w:t>Service Name</w:t>
            </w:r>
          </w:p>
        </w:tc>
        <w:tc>
          <w:tcPr>
            <w:tcW w:w="2340" w:type="dxa"/>
          </w:tcPr>
          <w:p w:rsidR="00D40728" w:rsidRPr="00425C8F" w:rsidRDefault="00D40728" w:rsidP="00762089">
            <w:pPr>
              <w:pStyle w:val="Tablecontent"/>
            </w:pPr>
            <w:r w:rsidRPr="00425C8F">
              <w:t>Subscriber Service name for which invoice  pending</w:t>
            </w:r>
          </w:p>
        </w:tc>
        <w:tc>
          <w:tcPr>
            <w:tcW w:w="1620" w:type="dxa"/>
          </w:tcPr>
          <w:p w:rsidR="00D40728" w:rsidRPr="00425C8F" w:rsidRDefault="00D40728" w:rsidP="00762089">
            <w:pPr>
              <w:pStyle w:val="Tablecontent"/>
            </w:pPr>
            <w:r w:rsidRPr="00425C8F">
              <w:t>3play - Telefon</w:t>
            </w:r>
          </w:p>
        </w:tc>
        <w:tc>
          <w:tcPr>
            <w:tcW w:w="1260" w:type="dxa"/>
          </w:tcPr>
          <w:p w:rsidR="00D40728" w:rsidRPr="00425C8F" w:rsidRDefault="00D40728" w:rsidP="00762089">
            <w:pPr>
              <w:pStyle w:val="Tablecontent"/>
            </w:pPr>
            <w:r w:rsidRPr="00425C8F">
              <w:t>A (40)</w:t>
            </w:r>
          </w:p>
        </w:tc>
        <w:tc>
          <w:tcPr>
            <w:tcW w:w="1316" w:type="dxa"/>
          </w:tcPr>
          <w:p w:rsidR="00D40728" w:rsidRPr="00425C8F" w:rsidRDefault="00D40728" w:rsidP="00762089">
            <w:pPr>
              <w:pStyle w:val="Tablecontent"/>
            </w:pPr>
            <w:r w:rsidRPr="00425C8F">
              <w:t>M</w:t>
            </w:r>
          </w:p>
        </w:tc>
      </w:tr>
      <w:tr w:rsidR="00D40728" w:rsidRPr="00425C8F" w:rsidTr="00762089">
        <w:trPr>
          <w:trHeight w:val="277"/>
        </w:trPr>
        <w:tc>
          <w:tcPr>
            <w:tcW w:w="1440" w:type="dxa"/>
          </w:tcPr>
          <w:p w:rsidR="00D40728" w:rsidRPr="00425C8F" w:rsidRDefault="00D40728" w:rsidP="00762089">
            <w:pPr>
              <w:pStyle w:val="Tablecontent"/>
            </w:pPr>
            <w:r w:rsidRPr="00425C8F">
              <w:lastRenderedPageBreak/>
              <w:t>PERIODPENDINGBALANCE</w:t>
            </w:r>
          </w:p>
        </w:tc>
        <w:tc>
          <w:tcPr>
            <w:tcW w:w="1620" w:type="dxa"/>
          </w:tcPr>
          <w:p w:rsidR="00D40728" w:rsidRPr="00425C8F" w:rsidRDefault="00D40728" w:rsidP="00762089">
            <w:pPr>
              <w:pStyle w:val="Tablecontent"/>
            </w:pPr>
            <w:r w:rsidRPr="00425C8F">
              <w:t>Period Pending balance</w:t>
            </w:r>
          </w:p>
        </w:tc>
        <w:tc>
          <w:tcPr>
            <w:tcW w:w="2340" w:type="dxa"/>
          </w:tcPr>
          <w:p w:rsidR="00D40728" w:rsidRPr="00425C8F" w:rsidRDefault="00D40728" w:rsidP="00762089">
            <w:pPr>
              <w:pStyle w:val="Tablecontent"/>
            </w:pPr>
            <w:r w:rsidRPr="00425C8F">
              <w:t xml:space="preserve">Subscriber Pending Balance for this invoice  </w:t>
            </w:r>
          </w:p>
        </w:tc>
        <w:tc>
          <w:tcPr>
            <w:tcW w:w="1620" w:type="dxa"/>
          </w:tcPr>
          <w:p w:rsidR="00D40728" w:rsidRPr="00425C8F" w:rsidRDefault="00D40728" w:rsidP="00762089">
            <w:pPr>
              <w:pStyle w:val="Tablecontent"/>
            </w:pPr>
            <w:r w:rsidRPr="00425C8F">
              <w:t>90.0</w:t>
            </w:r>
          </w:p>
        </w:tc>
        <w:tc>
          <w:tcPr>
            <w:tcW w:w="1260" w:type="dxa"/>
          </w:tcPr>
          <w:p w:rsidR="00D40728" w:rsidRPr="00425C8F" w:rsidRDefault="00D40728" w:rsidP="00762089">
            <w:pPr>
              <w:pStyle w:val="Tablecontent"/>
            </w:pPr>
            <w:r w:rsidRPr="00425C8F">
              <w:t>N</w:t>
            </w:r>
          </w:p>
        </w:tc>
        <w:tc>
          <w:tcPr>
            <w:tcW w:w="1316" w:type="dxa"/>
          </w:tcPr>
          <w:p w:rsidR="00D40728" w:rsidRPr="00425C8F" w:rsidRDefault="00D40728" w:rsidP="00762089">
            <w:pPr>
              <w:pStyle w:val="Tablecontent"/>
            </w:pPr>
            <w:r w:rsidRPr="00425C8F">
              <w:t>M</w:t>
            </w:r>
          </w:p>
        </w:tc>
      </w:tr>
      <w:tr w:rsidR="00D40728" w:rsidRPr="00425C8F" w:rsidTr="00762089">
        <w:trPr>
          <w:trHeight w:val="277"/>
        </w:trPr>
        <w:tc>
          <w:tcPr>
            <w:tcW w:w="1440" w:type="dxa"/>
          </w:tcPr>
          <w:p w:rsidR="00D40728" w:rsidRPr="00425C8F" w:rsidRDefault="00D40728" w:rsidP="00762089">
            <w:pPr>
              <w:pStyle w:val="Tablecontent"/>
            </w:pPr>
            <w:r w:rsidRPr="00425C8F">
              <w:t>MINPENDINGBALANCE</w:t>
            </w:r>
          </w:p>
        </w:tc>
        <w:tc>
          <w:tcPr>
            <w:tcW w:w="1620" w:type="dxa"/>
          </w:tcPr>
          <w:p w:rsidR="00D40728" w:rsidRPr="00425C8F" w:rsidRDefault="00D40728" w:rsidP="00762089">
            <w:pPr>
              <w:pStyle w:val="Tablecontent"/>
            </w:pPr>
            <w:r w:rsidRPr="00425C8F">
              <w:t>Minimum Pending balance</w:t>
            </w:r>
          </w:p>
        </w:tc>
        <w:tc>
          <w:tcPr>
            <w:tcW w:w="2340" w:type="dxa"/>
          </w:tcPr>
          <w:p w:rsidR="00D40728" w:rsidRPr="00425C8F" w:rsidRDefault="00D40728" w:rsidP="00762089">
            <w:pPr>
              <w:pStyle w:val="Tablecontent"/>
            </w:pPr>
            <w:r w:rsidRPr="00425C8F">
              <w:t xml:space="preserve">Subscriber Minimum amount to pay </w:t>
            </w:r>
          </w:p>
        </w:tc>
        <w:tc>
          <w:tcPr>
            <w:tcW w:w="1620" w:type="dxa"/>
          </w:tcPr>
          <w:p w:rsidR="00D40728" w:rsidRPr="00425C8F" w:rsidRDefault="00D40728" w:rsidP="00762089">
            <w:pPr>
              <w:pStyle w:val="Tablecontent"/>
            </w:pPr>
            <w:r w:rsidRPr="00425C8F">
              <w:t>100.00</w:t>
            </w:r>
          </w:p>
        </w:tc>
        <w:tc>
          <w:tcPr>
            <w:tcW w:w="1260" w:type="dxa"/>
          </w:tcPr>
          <w:p w:rsidR="00D40728" w:rsidRPr="00425C8F" w:rsidRDefault="00D40728" w:rsidP="00762089">
            <w:pPr>
              <w:pStyle w:val="Tablecontent"/>
            </w:pPr>
            <w:r w:rsidRPr="00425C8F">
              <w:t>N</w:t>
            </w:r>
          </w:p>
        </w:tc>
        <w:tc>
          <w:tcPr>
            <w:tcW w:w="1316" w:type="dxa"/>
          </w:tcPr>
          <w:p w:rsidR="00D40728" w:rsidRPr="00425C8F" w:rsidRDefault="00D40728" w:rsidP="00762089">
            <w:pPr>
              <w:pStyle w:val="Tablecontent"/>
            </w:pPr>
            <w:r w:rsidRPr="00425C8F">
              <w:t>M</w:t>
            </w:r>
          </w:p>
        </w:tc>
      </w:tr>
      <w:tr w:rsidR="00D40728" w:rsidRPr="00425C8F" w:rsidTr="00762089">
        <w:trPr>
          <w:trHeight w:val="277"/>
        </w:trPr>
        <w:tc>
          <w:tcPr>
            <w:tcW w:w="1440" w:type="dxa"/>
          </w:tcPr>
          <w:p w:rsidR="00D40728" w:rsidRPr="00425C8F" w:rsidRDefault="00D40728" w:rsidP="00762089">
            <w:pPr>
              <w:pStyle w:val="Tablecontent"/>
            </w:pPr>
            <w:r w:rsidRPr="00425C8F">
              <w:t>INVOICEDPENDINGBALANCE</w:t>
            </w:r>
          </w:p>
        </w:tc>
        <w:tc>
          <w:tcPr>
            <w:tcW w:w="1620" w:type="dxa"/>
          </w:tcPr>
          <w:p w:rsidR="00D40728" w:rsidRPr="00425C8F" w:rsidRDefault="00D40728" w:rsidP="00762089">
            <w:pPr>
              <w:pStyle w:val="Tablecontent"/>
            </w:pPr>
            <w:r w:rsidRPr="00425C8F">
              <w:t>Invoice  Pending balance</w:t>
            </w:r>
          </w:p>
        </w:tc>
        <w:tc>
          <w:tcPr>
            <w:tcW w:w="2340" w:type="dxa"/>
          </w:tcPr>
          <w:p w:rsidR="00D40728" w:rsidRPr="00425C8F" w:rsidRDefault="00D40728" w:rsidP="00762089">
            <w:pPr>
              <w:pStyle w:val="Tablecontent"/>
            </w:pPr>
            <w:r w:rsidRPr="00425C8F">
              <w:t xml:space="preserve">Subscriber Invoice Balance for this invoice  </w:t>
            </w:r>
          </w:p>
        </w:tc>
        <w:tc>
          <w:tcPr>
            <w:tcW w:w="1620" w:type="dxa"/>
          </w:tcPr>
          <w:p w:rsidR="00D40728" w:rsidRPr="00425C8F" w:rsidRDefault="00D40728" w:rsidP="00762089">
            <w:pPr>
              <w:pStyle w:val="Tablecontent"/>
              <w:spacing w:before="0"/>
              <w:rPr>
                <w:rFonts w:cs="Arial"/>
              </w:rPr>
            </w:pPr>
            <w:r w:rsidRPr="00425C8F">
              <w:rPr>
                <w:rFonts w:cs="Arial"/>
              </w:rPr>
              <w:t>90.0</w:t>
            </w:r>
          </w:p>
        </w:tc>
        <w:tc>
          <w:tcPr>
            <w:tcW w:w="1260" w:type="dxa"/>
          </w:tcPr>
          <w:p w:rsidR="00D40728" w:rsidRPr="00425C8F" w:rsidRDefault="00D40728" w:rsidP="00762089">
            <w:pPr>
              <w:rPr>
                <w:rFonts w:ascii="Arial" w:hAnsi="Arial" w:cs="Arial"/>
                <w:sz w:val="18"/>
              </w:rPr>
            </w:pPr>
            <w:r w:rsidRPr="00425C8F">
              <w:rPr>
                <w:rFonts w:ascii="Arial" w:hAnsi="Arial" w:cs="Arial"/>
                <w:sz w:val="18"/>
              </w:rPr>
              <w:t xml:space="preserve">N </w:t>
            </w:r>
          </w:p>
        </w:tc>
        <w:tc>
          <w:tcPr>
            <w:tcW w:w="1316" w:type="dxa"/>
          </w:tcPr>
          <w:p w:rsidR="00D40728" w:rsidRPr="00425C8F" w:rsidRDefault="00D40728" w:rsidP="00762089">
            <w:pPr>
              <w:rPr>
                <w:rFonts w:ascii="Arial" w:hAnsi="Arial" w:cs="Arial"/>
                <w:sz w:val="18"/>
              </w:rPr>
            </w:pPr>
            <w:r w:rsidRPr="00425C8F">
              <w:rPr>
                <w:rFonts w:ascii="Arial" w:hAnsi="Arial" w:cs="Arial"/>
                <w:sz w:val="18"/>
              </w:rPr>
              <w:t>M</w:t>
            </w:r>
          </w:p>
        </w:tc>
      </w:tr>
      <w:tr w:rsidR="00D40728" w:rsidRPr="00425C8F" w:rsidTr="00762089">
        <w:trPr>
          <w:cantSplit/>
          <w:trHeight w:val="277"/>
        </w:trPr>
        <w:tc>
          <w:tcPr>
            <w:tcW w:w="1440" w:type="dxa"/>
          </w:tcPr>
          <w:p w:rsidR="00D40728" w:rsidRPr="00425C8F" w:rsidRDefault="00D40728" w:rsidP="00762089">
            <w:pPr>
              <w:pStyle w:val="Tablecontent"/>
              <w:rPr>
                <w:rFonts w:cs="Arial"/>
              </w:rPr>
            </w:pPr>
            <w:r w:rsidRPr="00425C8F">
              <w:rPr>
                <w:rFonts w:cs="Arial"/>
              </w:rPr>
              <w:t>BILLPERIODSTART</w:t>
            </w:r>
          </w:p>
        </w:tc>
        <w:tc>
          <w:tcPr>
            <w:tcW w:w="1620" w:type="dxa"/>
          </w:tcPr>
          <w:p w:rsidR="00D40728" w:rsidRPr="00425C8F" w:rsidRDefault="00D40728" w:rsidP="00762089">
            <w:pPr>
              <w:pStyle w:val="Tablecontent"/>
              <w:rPr>
                <w:rFonts w:cs="Arial"/>
              </w:rPr>
            </w:pPr>
            <w:r w:rsidRPr="00425C8F">
              <w:rPr>
                <w:rFonts w:cs="Arial"/>
              </w:rPr>
              <w:t>Bill Period From</w:t>
            </w:r>
          </w:p>
        </w:tc>
        <w:tc>
          <w:tcPr>
            <w:tcW w:w="2340" w:type="dxa"/>
          </w:tcPr>
          <w:p w:rsidR="00D40728" w:rsidRPr="00425C8F" w:rsidRDefault="00D40728" w:rsidP="00762089">
            <w:pPr>
              <w:pStyle w:val="Tablecontent"/>
              <w:rPr>
                <w:rFonts w:cs="Arial"/>
              </w:rPr>
            </w:pPr>
            <w:r w:rsidRPr="00425C8F">
              <w:rPr>
                <w:rFonts w:cs="Arial"/>
              </w:rPr>
              <w:t>Invoice generated Period From</w:t>
            </w:r>
          </w:p>
        </w:tc>
        <w:tc>
          <w:tcPr>
            <w:tcW w:w="1620" w:type="dxa"/>
          </w:tcPr>
          <w:p w:rsidR="00D40728" w:rsidRPr="00425C8F" w:rsidRDefault="00D40728" w:rsidP="00762089">
            <w:pPr>
              <w:pStyle w:val="Tablecontent"/>
              <w:rPr>
                <w:rFonts w:cs="Arial"/>
              </w:rPr>
            </w:pPr>
            <w:r w:rsidRPr="00425C8F">
              <w:rPr>
                <w:rFonts w:cs="Arial"/>
              </w:rPr>
              <w:t>DD/MM/YY</w:t>
            </w:r>
          </w:p>
        </w:tc>
        <w:tc>
          <w:tcPr>
            <w:tcW w:w="1260" w:type="dxa"/>
          </w:tcPr>
          <w:p w:rsidR="00D40728" w:rsidRPr="00425C8F" w:rsidRDefault="00D40728" w:rsidP="00762089">
            <w:pPr>
              <w:pStyle w:val="Tablecontent"/>
              <w:rPr>
                <w:rFonts w:cs="Arial"/>
              </w:rPr>
            </w:pPr>
            <w:r w:rsidRPr="00425C8F">
              <w:rPr>
                <w:rFonts w:cs="Arial"/>
              </w:rPr>
              <w:t>D(10)</w:t>
            </w:r>
          </w:p>
        </w:tc>
        <w:tc>
          <w:tcPr>
            <w:tcW w:w="1316" w:type="dxa"/>
          </w:tcPr>
          <w:p w:rsidR="00D40728" w:rsidRPr="00425C8F" w:rsidRDefault="00D40728" w:rsidP="00762089">
            <w:pPr>
              <w:pStyle w:val="Tablecontent"/>
              <w:rPr>
                <w:rFonts w:cs="Arial"/>
              </w:rPr>
            </w:pPr>
            <w:r w:rsidRPr="00425C8F">
              <w:rPr>
                <w:rFonts w:cs="Arial"/>
              </w:rPr>
              <w:t>M</w:t>
            </w:r>
          </w:p>
        </w:tc>
      </w:tr>
      <w:tr w:rsidR="00D40728" w:rsidRPr="00425C8F" w:rsidTr="00762089">
        <w:trPr>
          <w:cantSplit/>
          <w:trHeight w:val="277"/>
        </w:trPr>
        <w:tc>
          <w:tcPr>
            <w:tcW w:w="1440" w:type="dxa"/>
          </w:tcPr>
          <w:p w:rsidR="00D40728" w:rsidRPr="00425C8F" w:rsidRDefault="00D40728" w:rsidP="00762089">
            <w:pPr>
              <w:pStyle w:val="Tablecontent"/>
              <w:rPr>
                <w:rFonts w:cs="Arial"/>
              </w:rPr>
            </w:pPr>
            <w:r w:rsidRPr="00425C8F">
              <w:rPr>
                <w:rFonts w:cs="Arial"/>
              </w:rPr>
              <w:t>BILLPERIODEND</w:t>
            </w:r>
          </w:p>
        </w:tc>
        <w:tc>
          <w:tcPr>
            <w:tcW w:w="1620" w:type="dxa"/>
          </w:tcPr>
          <w:p w:rsidR="00D40728" w:rsidRPr="00425C8F" w:rsidRDefault="00D40728" w:rsidP="00762089">
            <w:pPr>
              <w:pStyle w:val="Tablecontent"/>
              <w:rPr>
                <w:rFonts w:cs="Arial"/>
              </w:rPr>
            </w:pPr>
            <w:r w:rsidRPr="00425C8F">
              <w:rPr>
                <w:rFonts w:cs="Arial"/>
              </w:rPr>
              <w:t>Bill Period To</w:t>
            </w:r>
          </w:p>
        </w:tc>
        <w:tc>
          <w:tcPr>
            <w:tcW w:w="2340" w:type="dxa"/>
          </w:tcPr>
          <w:p w:rsidR="00D40728" w:rsidRPr="00425C8F" w:rsidRDefault="00D40728" w:rsidP="00762089">
            <w:pPr>
              <w:pStyle w:val="Tablecontent"/>
              <w:rPr>
                <w:rFonts w:cs="Arial"/>
              </w:rPr>
            </w:pPr>
            <w:r w:rsidRPr="00425C8F">
              <w:rPr>
                <w:rFonts w:cs="Arial"/>
              </w:rPr>
              <w:t>Invoice generated Period To</w:t>
            </w:r>
          </w:p>
        </w:tc>
        <w:tc>
          <w:tcPr>
            <w:tcW w:w="1620" w:type="dxa"/>
          </w:tcPr>
          <w:p w:rsidR="00D40728" w:rsidRPr="00425C8F" w:rsidRDefault="00D40728" w:rsidP="00762089">
            <w:pPr>
              <w:pStyle w:val="Tablecontent"/>
              <w:rPr>
                <w:rFonts w:cs="Arial"/>
              </w:rPr>
            </w:pPr>
            <w:r w:rsidRPr="00425C8F">
              <w:rPr>
                <w:rFonts w:cs="Arial"/>
              </w:rPr>
              <w:t>DD/MM/YY</w:t>
            </w:r>
          </w:p>
        </w:tc>
        <w:tc>
          <w:tcPr>
            <w:tcW w:w="1260" w:type="dxa"/>
          </w:tcPr>
          <w:p w:rsidR="00D40728" w:rsidRPr="00425C8F" w:rsidRDefault="00D40728" w:rsidP="00762089">
            <w:pPr>
              <w:pStyle w:val="Tablecontent"/>
              <w:rPr>
                <w:rFonts w:cs="Arial"/>
              </w:rPr>
            </w:pPr>
            <w:r w:rsidRPr="00425C8F">
              <w:rPr>
                <w:rFonts w:cs="Arial"/>
              </w:rPr>
              <w:t>D(10)</w:t>
            </w:r>
          </w:p>
        </w:tc>
        <w:tc>
          <w:tcPr>
            <w:tcW w:w="1316" w:type="dxa"/>
          </w:tcPr>
          <w:p w:rsidR="00D40728" w:rsidRPr="00425C8F" w:rsidRDefault="00D40728" w:rsidP="00762089">
            <w:pPr>
              <w:pStyle w:val="Tablecontent"/>
              <w:rPr>
                <w:rFonts w:cs="Arial"/>
              </w:rPr>
            </w:pPr>
            <w:r w:rsidRPr="00425C8F">
              <w:rPr>
                <w:rFonts w:cs="Arial"/>
              </w:rPr>
              <w:t>M</w:t>
            </w:r>
          </w:p>
        </w:tc>
      </w:tr>
    </w:tbl>
    <w:p w:rsidR="00D40728" w:rsidRPr="00425C8F" w:rsidRDefault="00D40728" w:rsidP="00D40728">
      <w:pPr>
        <w:pStyle w:val="Head"/>
      </w:pPr>
    </w:p>
    <w:p w:rsidR="00D40728" w:rsidRPr="00425C8F" w:rsidRDefault="00D40728" w:rsidP="001E6309">
      <w:pPr>
        <w:pStyle w:val="Heading"/>
        <w:rPr>
          <w:color w:val="auto"/>
        </w:rPr>
      </w:pPr>
      <w:r w:rsidRPr="00425C8F">
        <w:rPr>
          <w:color w:val="auto"/>
        </w:rPr>
        <w:t>Business Rules</w:t>
      </w:r>
    </w:p>
    <w:p w:rsidR="00D40728" w:rsidRPr="00425C8F" w:rsidRDefault="00D40728" w:rsidP="00D40728">
      <w:pPr>
        <w:pStyle w:val="ListBullet1"/>
        <w:rPr>
          <w:lang w:val="en-IN"/>
        </w:rPr>
      </w:pPr>
      <w:r w:rsidRPr="00425C8F">
        <w:rPr>
          <w:lang w:val="en-IN"/>
        </w:rPr>
        <w:t>All tags are mandatory &amp; would be present in XML response.</w:t>
      </w:r>
    </w:p>
    <w:p w:rsidR="00D40728" w:rsidRPr="00425C8F" w:rsidRDefault="00D40728" w:rsidP="00D40728">
      <w:pPr>
        <w:pStyle w:val="BodyText2"/>
        <w:rPr>
          <w:lang w:val="en-IN"/>
        </w:rPr>
      </w:pPr>
    </w:p>
    <w:p w:rsidR="00BF5666" w:rsidRPr="00425C8F" w:rsidRDefault="00BF5666" w:rsidP="00337049">
      <w:pPr>
        <w:pStyle w:val="Heading2"/>
        <w:rPr>
          <w:lang w:val="en-IN"/>
        </w:rPr>
      </w:pPr>
      <w:bookmarkStart w:id="296" w:name="_Toc485139711"/>
      <w:r w:rsidRPr="00425C8F">
        <w:rPr>
          <w:lang w:val="en-IN"/>
        </w:rPr>
        <w:t>Electronic Voucher Recharge (EVR)</w:t>
      </w:r>
      <w:bookmarkEnd w:id="296"/>
    </w:p>
    <w:p w:rsidR="00BF5666" w:rsidRPr="00425C8F" w:rsidRDefault="00BF5666" w:rsidP="00BF5666">
      <w:pPr>
        <w:pStyle w:val="BodyText2"/>
      </w:pPr>
      <w:r w:rsidRPr="00425C8F">
        <w:t>A Channel User would be able to recharge a customer’s account by transferring Credit from its own account to the Customer’s account by using Electronic voucher recharge.</w:t>
      </w:r>
    </w:p>
    <w:p w:rsidR="00BF5666" w:rsidRPr="00425C8F" w:rsidRDefault="0000768E" w:rsidP="001E6309">
      <w:pPr>
        <w:pStyle w:val="Heading"/>
        <w:rPr>
          <w:color w:val="auto"/>
        </w:rPr>
      </w:pPr>
      <w:r w:rsidRPr="00425C8F">
        <w:rPr>
          <w:color w:val="auto"/>
        </w:rPr>
        <w:t>Request Syntax</w:t>
      </w:r>
    </w:p>
    <w:p w:rsidR="00BF5666" w:rsidRPr="00425C8F" w:rsidRDefault="00BF5666" w:rsidP="00BF5666">
      <w:pPr>
        <w:pStyle w:val="Code"/>
        <w:rPr>
          <w:lang w:val="fr-FR"/>
        </w:rPr>
      </w:pPr>
      <w:r w:rsidRPr="00425C8F">
        <w:rPr>
          <w:lang w:val="fr-FR"/>
        </w:rPr>
        <w:t>&lt;?xml version="1.0"?&gt;</w:t>
      </w:r>
    </w:p>
    <w:p w:rsidR="00BF5666" w:rsidRPr="00425C8F" w:rsidRDefault="00BF5666" w:rsidP="00BF5666">
      <w:pPr>
        <w:pStyle w:val="Code"/>
      </w:pPr>
      <w:r w:rsidRPr="00425C8F">
        <w:t>&lt;!DOCTYPE COMMAND PUBLIC "-//Ocam//DTD XML Command 1.0//EN" "xml/command.dtd"&gt;</w:t>
      </w:r>
    </w:p>
    <w:p w:rsidR="00BF5666" w:rsidRPr="00425C8F" w:rsidRDefault="00BF5666" w:rsidP="00BF5666">
      <w:pPr>
        <w:pStyle w:val="Code"/>
      </w:pPr>
      <w:r w:rsidRPr="00425C8F">
        <w:t>&lt;COMMAND&gt;</w:t>
      </w:r>
    </w:p>
    <w:p w:rsidR="00BF5666" w:rsidRPr="00425C8F" w:rsidRDefault="00BF5666" w:rsidP="00BF5666">
      <w:pPr>
        <w:pStyle w:val="Code"/>
      </w:pPr>
      <w:r w:rsidRPr="00425C8F">
        <w:tab/>
        <w:t>&lt;TYPE&gt;EXEVRTRFREQ&lt;/TYPE&gt;</w:t>
      </w:r>
    </w:p>
    <w:p w:rsidR="00BF5666" w:rsidRPr="00425C8F" w:rsidRDefault="00BF5666" w:rsidP="00BF5666">
      <w:pPr>
        <w:pStyle w:val="Code"/>
      </w:pPr>
      <w:r w:rsidRPr="00425C8F">
        <w:t>&lt;DATE&gt;&lt;Date and time &gt;&lt;/DATE&gt;</w:t>
      </w:r>
    </w:p>
    <w:p w:rsidR="00BF5666" w:rsidRPr="00425C8F" w:rsidRDefault="00BF5666" w:rsidP="00BF5666">
      <w:pPr>
        <w:pStyle w:val="Code"/>
      </w:pPr>
      <w:r w:rsidRPr="00425C8F">
        <w:tab/>
        <w:t>&lt;EXTNWCODE&gt;</w:t>
      </w:r>
      <w:r w:rsidRPr="00425C8F">
        <w:rPr>
          <w:i/>
          <w:iCs/>
        </w:rPr>
        <w:t>&lt;Network External Code&gt;</w:t>
      </w:r>
      <w:r w:rsidRPr="00425C8F">
        <w:t>&lt;/EXTNWCODE&gt;</w:t>
      </w:r>
    </w:p>
    <w:p w:rsidR="00BF5666" w:rsidRPr="00425C8F" w:rsidRDefault="00BF5666" w:rsidP="00BF5666">
      <w:pPr>
        <w:pStyle w:val="Code"/>
      </w:pPr>
      <w:r w:rsidRPr="00425C8F">
        <w:tab/>
        <w:t>&lt;MSISDN&gt;</w:t>
      </w:r>
      <w:r w:rsidRPr="00425C8F">
        <w:rPr>
          <w:i/>
          <w:iCs/>
        </w:rPr>
        <w:t>&lt;Retailer MSISDN&gt;</w:t>
      </w:r>
      <w:r w:rsidRPr="00425C8F">
        <w:t>&lt;/ MSISDN&gt;</w:t>
      </w:r>
    </w:p>
    <w:p w:rsidR="00BF5666" w:rsidRPr="00425C8F" w:rsidRDefault="00BF5666" w:rsidP="00BF5666">
      <w:pPr>
        <w:pStyle w:val="Code"/>
      </w:pPr>
      <w:r w:rsidRPr="00425C8F">
        <w:tab/>
        <w:t>&lt;PIN&gt;&lt;123456&gt;&lt;/PIN&gt;</w:t>
      </w:r>
    </w:p>
    <w:p w:rsidR="00BF5666" w:rsidRPr="00425C8F" w:rsidRDefault="00BF5666" w:rsidP="00BF5666">
      <w:pPr>
        <w:pStyle w:val="Code"/>
      </w:pPr>
      <w:r w:rsidRPr="00425C8F">
        <w:tab/>
        <w:t>&lt;LOGINID&gt;&lt;Channel user Login ID&lt;/LOGINID&gt;</w:t>
      </w:r>
    </w:p>
    <w:p w:rsidR="00BF5666" w:rsidRPr="00425C8F" w:rsidRDefault="00BF5666" w:rsidP="00BF5666">
      <w:pPr>
        <w:pStyle w:val="Code"/>
      </w:pPr>
      <w:r w:rsidRPr="00425C8F">
        <w:tab/>
        <w:t>&lt;PASSWORD&gt;&lt;Channel User Login Password&lt;/PASSWORD&gt;</w:t>
      </w:r>
    </w:p>
    <w:p w:rsidR="00BF5666" w:rsidRPr="00425C8F" w:rsidRDefault="00BF5666" w:rsidP="00BF5666">
      <w:pPr>
        <w:pStyle w:val="Code"/>
      </w:pPr>
      <w:r w:rsidRPr="00425C8F">
        <w:tab/>
        <w:t>&lt;EXTCODE&gt;</w:t>
      </w:r>
      <w:r w:rsidRPr="00425C8F">
        <w:rPr>
          <w:i/>
          <w:iCs/>
        </w:rPr>
        <w:t>&lt;Channel user unique External code&gt;</w:t>
      </w:r>
      <w:r w:rsidRPr="00425C8F">
        <w:t>&lt;/EXTCODE&gt;</w:t>
      </w:r>
    </w:p>
    <w:p w:rsidR="00BF5666" w:rsidRPr="00425C8F" w:rsidRDefault="00BF5666" w:rsidP="00BF5666">
      <w:pPr>
        <w:pStyle w:val="Code"/>
      </w:pPr>
      <w:r w:rsidRPr="00425C8F">
        <w:t>&lt;EXTREFNUM&gt;&lt;Unique Reference number in the external system&gt;&lt;/EXTREFNUM&gt;</w:t>
      </w:r>
      <w:r w:rsidRPr="00425C8F">
        <w:tab/>
      </w:r>
    </w:p>
    <w:p w:rsidR="00BF5666" w:rsidRPr="00425C8F" w:rsidRDefault="00BF5666" w:rsidP="00BF5666">
      <w:pPr>
        <w:pStyle w:val="Code"/>
      </w:pPr>
      <w:r w:rsidRPr="00425C8F">
        <w:tab/>
        <w:t>&lt;MSISDN2&gt;&lt; Payee MSISDN&gt;&lt;/MSISDN2&gt;</w:t>
      </w:r>
    </w:p>
    <w:p w:rsidR="00BF5666" w:rsidRPr="00425C8F" w:rsidRDefault="00BF5666" w:rsidP="00BF5666">
      <w:pPr>
        <w:pStyle w:val="Code"/>
      </w:pPr>
      <w:r w:rsidRPr="00425C8F">
        <w:tab/>
        <w:t>&lt;AMOUNT&gt;&lt;Amount&gt;&lt;/AMOUNT&gt;</w:t>
      </w:r>
    </w:p>
    <w:p w:rsidR="00BF5666" w:rsidRPr="00425C8F" w:rsidRDefault="00BF5666" w:rsidP="00BF5666">
      <w:pPr>
        <w:pStyle w:val="Code"/>
      </w:pPr>
      <w:r w:rsidRPr="00425C8F">
        <w:t>&lt;LANGUAGE1&gt;&lt;Retailer Language&gt;&lt;/LANGUAGE1&gt;</w:t>
      </w:r>
    </w:p>
    <w:p w:rsidR="00BF5666" w:rsidRPr="00425C8F" w:rsidRDefault="00BF5666" w:rsidP="00BF5666">
      <w:pPr>
        <w:pStyle w:val="Code"/>
      </w:pPr>
      <w:r w:rsidRPr="00425C8F">
        <w:t xml:space="preserve">    LANGUAGE2&gt;&lt;Payee Language&gt;&lt;/LANGUAGE2&gt;</w:t>
      </w:r>
    </w:p>
    <w:p w:rsidR="00BF5666" w:rsidRPr="00425C8F" w:rsidRDefault="00BF5666" w:rsidP="00BF5666">
      <w:pPr>
        <w:pStyle w:val="Code"/>
      </w:pPr>
      <w:r w:rsidRPr="00425C8F">
        <w:t>&lt;SELECTOR&gt;&lt;Selector&gt;&lt;/SELECTOR&gt;</w:t>
      </w:r>
    </w:p>
    <w:p w:rsidR="00BF5666" w:rsidRPr="00425C8F" w:rsidRDefault="00BF5666" w:rsidP="00BF5666">
      <w:pPr>
        <w:pStyle w:val="Code"/>
      </w:pPr>
      <w:r w:rsidRPr="00425C8F">
        <w:t>&lt;/COMMAND&gt;</w:t>
      </w:r>
    </w:p>
    <w:p w:rsidR="00BF5666" w:rsidRPr="00425C8F" w:rsidRDefault="00BF5666" w:rsidP="001E6309">
      <w:pPr>
        <w:pStyle w:val="Heading"/>
        <w:rPr>
          <w:color w:val="auto"/>
        </w:rPr>
      </w:pPr>
      <w:r w:rsidRPr="00425C8F">
        <w:rPr>
          <w:color w:val="auto"/>
        </w:rPr>
        <w:t>Field Details</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620"/>
        <w:gridCol w:w="2340"/>
        <w:gridCol w:w="1260"/>
        <w:gridCol w:w="1260"/>
        <w:gridCol w:w="1440"/>
      </w:tblGrid>
      <w:tr w:rsidR="00BF5666" w:rsidRPr="00425C8F" w:rsidTr="00AE147F">
        <w:trPr>
          <w:trHeight w:val="277"/>
          <w:tblHeader/>
        </w:trPr>
        <w:tc>
          <w:tcPr>
            <w:tcW w:w="1620" w:type="dxa"/>
            <w:shd w:val="clear" w:color="auto" w:fill="17365D"/>
          </w:tcPr>
          <w:p w:rsidR="00BF5666" w:rsidRPr="00425C8F" w:rsidRDefault="00BF5666" w:rsidP="00AE147F">
            <w:pPr>
              <w:pStyle w:val="TableColumnLabels"/>
              <w:rPr>
                <w:color w:val="auto"/>
              </w:rPr>
            </w:pPr>
            <w:r w:rsidRPr="00425C8F">
              <w:rPr>
                <w:color w:val="auto"/>
              </w:rPr>
              <w:t>TAG</w:t>
            </w:r>
          </w:p>
        </w:tc>
        <w:tc>
          <w:tcPr>
            <w:tcW w:w="1620" w:type="dxa"/>
            <w:shd w:val="clear" w:color="auto" w:fill="17365D"/>
          </w:tcPr>
          <w:p w:rsidR="00BF5666" w:rsidRPr="00425C8F" w:rsidRDefault="00BF5666" w:rsidP="00AE147F">
            <w:pPr>
              <w:pStyle w:val="TableColumnLabels"/>
              <w:rPr>
                <w:color w:val="auto"/>
              </w:rPr>
            </w:pPr>
            <w:r w:rsidRPr="00425C8F">
              <w:rPr>
                <w:color w:val="auto"/>
              </w:rPr>
              <w:t>Fields</w:t>
            </w:r>
          </w:p>
        </w:tc>
        <w:tc>
          <w:tcPr>
            <w:tcW w:w="2340" w:type="dxa"/>
            <w:shd w:val="clear" w:color="auto" w:fill="17365D"/>
          </w:tcPr>
          <w:p w:rsidR="00BF5666" w:rsidRPr="00425C8F" w:rsidRDefault="00BF5666" w:rsidP="00AE147F">
            <w:pPr>
              <w:pStyle w:val="TableColumnLabels"/>
              <w:rPr>
                <w:color w:val="auto"/>
              </w:rPr>
            </w:pPr>
            <w:r w:rsidRPr="00425C8F">
              <w:rPr>
                <w:color w:val="auto"/>
              </w:rPr>
              <w:t>Remarks</w:t>
            </w:r>
          </w:p>
        </w:tc>
        <w:tc>
          <w:tcPr>
            <w:tcW w:w="1260" w:type="dxa"/>
            <w:shd w:val="clear" w:color="auto" w:fill="17365D"/>
          </w:tcPr>
          <w:p w:rsidR="00BF5666" w:rsidRPr="00425C8F" w:rsidRDefault="00BF5666" w:rsidP="00AE147F">
            <w:pPr>
              <w:pStyle w:val="TableColumnLabels"/>
              <w:rPr>
                <w:color w:val="auto"/>
              </w:rPr>
            </w:pPr>
            <w:r w:rsidRPr="00425C8F">
              <w:rPr>
                <w:color w:val="auto"/>
              </w:rPr>
              <w:t>Example</w:t>
            </w:r>
          </w:p>
        </w:tc>
        <w:tc>
          <w:tcPr>
            <w:tcW w:w="1260" w:type="dxa"/>
            <w:shd w:val="clear" w:color="auto" w:fill="17365D"/>
          </w:tcPr>
          <w:p w:rsidR="00BF5666" w:rsidRPr="00425C8F" w:rsidRDefault="00BF5666" w:rsidP="00AE147F">
            <w:pPr>
              <w:pStyle w:val="TableColumnLabels"/>
              <w:rPr>
                <w:color w:val="auto"/>
              </w:rPr>
            </w:pPr>
            <w:r w:rsidRPr="00425C8F">
              <w:rPr>
                <w:color w:val="auto"/>
              </w:rPr>
              <w:t>Field Type</w:t>
            </w:r>
          </w:p>
        </w:tc>
        <w:tc>
          <w:tcPr>
            <w:tcW w:w="1440" w:type="dxa"/>
            <w:shd w:val="clear" w:color="auto" w:fill="17365D"/>
          </w:tcPr>
          <w:p w:rsidR="00BF5666" w:rsidRPr="00425C8F" w:rsidRDefault="00BF5666" w:rsidP="00AE147F">
            <w:pPr>
              <w:pStyle w:val="TableColumnLabels"/>
              <w:rPr>
                <w:color w:val="auto"/>
              </w:rPr>
            </w:pPr>
            <w:r w:rsidRPr="00425C8F">
              <w:rPr>
                <w:color w:val="auto"/>
              </w:rPr>
              <w:t>Optional/</w:t>
            </w:r>
          </w:p>
          <w:p w:rsidR="00BF5666" w:rsidRPr="00425C8F" w:rsidRDefault="00BF5666" w:rsidP="00AE147F">
            <w:pPr>
              <w:pStyle w:val="TableColumnLabels"/>
              <w:rPr>
                <w:color w:val="auto"/>
              </w:rPr>
            </w:pPr>
            <w:r w:rsidRPr="00425C8F">
              <w:rPr>
                <w:color w:val="auto"/>
              </w:rPr>
              <w:t>Mandatory</w:t>
            </w:r>
          </w:p>
        </w:tc>
      </w:tr>
      <w:tr w:rsidR="00BF5666" w:rsidRPr="00425C8F" w:rsidTr="00AE147F">
        <w:trPr>
          <w:trHeight w:val="277"/>
          <w:tblHeader/>
        </w:trPr>
        <w:tc>
          <w:tcPr>
            <w:tcW w:w="1620" w:type="dxa"/>
            <w:shd w:val="clear" w:color="auto" w:fill="FFFFFF"/>
          </w:tcPr>
          <w:p w:rsidR="00BF5666" w:rsidRPr="00425C8F" w:rsidRDefault="00BF5666" w:rsidP="00AE147F">
            <w:pPr>
              <w:pStyle w:val="Tablecontent"/>
            </w:pPr>
            <w:r w:rsidRPr="00425C8F">
              <w:lastRenderedPageBreak/>
              <w:t>TYPE</w:t>
            </w:r>
          </w:p>
        </w:tc>
        <w:tc>
          <w:tcPr>
            <w:tcW w:w="1620" w:type="dxa"/>
            <w:shd w:val="clear" w:color="auto" w:fill="FFFFFF"/>
          </w:tcPr>
          <w:p w:rsidR="00BF5666" w:rsidRPr="00425C8F" w:rsidRDefault="00BF5666" w:rsidP="00AE147F">
            <w:pPr>
              <w:pStyle w:val="Tablecontent"/>
            </w:pPr>
            <w:r w:rsidRPr="00425C8F">
              <w:t>Request type</w:t>
            </w:r>
          </w:p>
        </w:tc>
        <w:tc>
          <w:tcPr>
            <w:tcW w:w="2340" w:type="dxa"/>
            <w:shd w:val="clear" w:color="auto" w:fill="FFFFFF"/>
          </w:tcPr>
          <w:p w:rsidR="00BF5666" w:rsidRPr="00425C8F" w:rsidRDefault="00BF5666" w:rsidP="00AE147F">
            <w:pPr>
              <w:pStyle w:val="Tablecontent"/>
            </w:pPr>
            <w:r w:rsidRPr="00425C8F">
              <w:t>Request Type, should be sent with each request – fixed</w:t>
            </w:r>
          </w:p>
        </w:tc>
        <w:tc>
          <w:tcPr>
            <w:tcW w:w="1260" w:type="dxa"/>
            <w:shd w:val="clear" w:color="auto" w:fill="FFFFFF"/>
          </w:tcPr>
          <w:p w:rsidR="00BF5666" w:rsidRPr="00425C8F" w:rsidRDefault="00BF5666" w:rsidP="00AE147F">
            <w:pPr>
              <w:pStyle w:val="Tablecontent"/>
            </w:pPr>
            <w:r w:rsidRPr="00425C8F">
              <w:t>EXEVRTRFREQ</w:t>
            </w:r>
          </w:p>
        </w:tc>
        <w:tc>
          <w:tcPr>
            <w:tcW w:w="1260" w:type="dxa"/>
            <w:shd w:val="clear" w:color="auto" w:fill="FFFFFF"/>
          </w:tcPr>
          <w:p w:rsidR="00BF5666" w:rsidRPr="00425C8F" w:rsidRDefault="00BF5666" w:rsidP="00AE147F">
            <w:pPr>
              <w:pStyle w:val="Tablecontent"/>
            </w:pPr>
            <w:r w:rsidRPr="00425C8F">
              <w:t>A (20)</w:t>
            </w:r>
          </w:p>
        </w:tc>
        <w:tc>
          <w:tcPr>
            <w:tcW w:w="1440" w:type="dxa"/>
            <w:shd w:val="clear" w:color="auto" w:fill="FFFFFF"/>
          </w:tcPr>
          <w:p w:rsidR="00BF5666" w:rsidRPr="00425C8F" w:rsidRDefault="00BF5666" w:rsidP="00AE147F">
            <w:pPr>
              <w:pStyle w:val="Tablecontent"/>
            </w:pPr>
            <w:r w:rsidRPr="00425C8F">
              <w:t>M</w:t>
            </w:r>
          </w:p>
        </w:tc>
      </w:tr>
      <w:tr w:rsidR="00BF5666" w:rsidRPr="00425C8F" w:rsidTr="00AE147F">
        <w:trPr>
          <w:trHeight w:val="277"/>
          <w:tblHeader/>
        </w:trPr>
        <w:tc>
          <w:tcPr>
            <w:tcW w:w="1620" w:type="dxa"/>
            <w:shd w:val="clear" w:color="auto" w:fill="FFFFFF"/>
          </w:tcPr>
          <w:p w:rsidR="00BF5666" w:rsidRPr="00425C8F" w:rsidRDefault="00BF5666" w:rsidP="00AE147F">
            <w:pPr>
              <w:pStyle w:val="Tablecontent"/>
            </w:pPr>
            <w:r w:rsidRPr="00425C8F">
              <w:t>DATE</w:t>
            </w:r>
          </w:p>
        </w:tc>
        <w:tc>
          <w:tcPr>
            <w:tcW w:w="1620" w:type="dxa"/>
            <w:shd w:val="clear" w:color="auto" w:fill="FFFFFF"/>
          </w:tcPr>
          <w:p w:rsidR="00BF5666" w:rsidRPr="00425C8F" w:rsidRDefault="00BF5666" w:rsidP="00AE147F">
            <w:pPr>
              <w:pStyle w:val="Tablecontent"/>
            </w:pPr>
            <w:r w:rsidRPr="00425C8F">
              <w:t>Date and time</w:t>
            </w:r>
          </w:p>
        </w:tc>
        <w:tc>
          <w:tcPr>
            <w:tcW w:w="2340" w:type="dxa"/>
            <w:shd w:val="clear" w:color="auto" w:fill="FFFFFF"/>
          </w:tcPr>
          <w:p w:rsidR="00BF5666" w:rsidRPr="00425C8F" w:rsidRDefault="00BF5666" w:rsidP="00AE147F">
            <w:pPr>
              <w:pStyle w:val="Tablecontent"/>
            </w:pPr>
            <w:r w:rsidRPr="00425C8F">
              <w:t>Date and time on which request was sent by external system, HH are in 24 Hour Format</w:t>
            </w:r>
          </w:p>
        </w:tc>
        <w:tc>
          <w:tcPr>
            <w:tcW w:w="1260" w:type="dxa"/>
            <w:shd w:val="clear" w:color="auto" w:fill="FFFFFF"/>
          </w:tcPr>
          <w:p w:rsidR="00BF5666" w:rsidRPr="00425C8F" w:rsidRDefault="00BF5666" w:rsidP="00AE147F">
            <w:pPr>
              <w:pStyle w:val="Tablecontent"/>
            </w:pPr>
            <w:r w:rsidRPr="00425C8F">
              <w:t>DD-MM-YYYY HH:MM:SS</w:t>
            </w:r>
          </w:p>
        </w:tc>
        <w:tc>
          <w:tcPr>
            <w:tcW w:w="1260" w:type="dxa"/>
            <w:shd w:val="clear" w:color="auto" w:fill="FFFFFF"/>
          </w:tcPr>
          <w:p w:rsidR="00BF5666" w:rsidRPr="00425C8F" w:rsidRDefault="00BF5666" w:rsidP="00AE147F">
            <w:pPr>
              <w:pStyle w:val="Tablecontent"/>
            </w:pPr>
            <w:r w:rsidRPr="00425C8F">
              <w:t>D (20)</w:t>
            </w:r>
          </w:p>
        </w:tc>
        <w:tc>
          <w:tcPr>
            <w:tcW w:w="1440" w:type="dxa"/>
            <w:shd w:val="clear" w:color="auto" w:fill="FFFFFF"/>
          </w:tcPr>
          <w:p w:rsidR="00BF5666" w:rsidRPr="00425C8F" w:rsidRDefault="00BF5666" w:rsidP="00AE147F">
            <w:pPr>
              <w:pStyle w:val="Tablecontent"/>
            </w:pPr>
            <w:r w:rsidRPr="00425C8F">
              <w:t>O</w:t>
            </w:r>
          </w:p>
        </w:tc>
      </w:tr>
      <w:tr w:rsidR="00BF5666" w:rsidRPr="00425C8F" w:rsidTr="00AE147F">
        <w:trPr>
          <w:trHeight w:val="277"/>
          <w:tblHeader/>
        </w:trPr>
        <w:tc>
          <w:tcPr>
            <w:tcW w:w="1620" w:type="dxa"/>
            <w:shd w:val="clear" w:color="auto" w:fill="FFFFFF"/>
          </w:tcPr>
          <w:p w:rsidR="00BF5666" w:rsidRPr="00425C8F" w:rsidRDefault="00BF5666" w:rsidP="00AE147F">
            <w:pPr>
              <w:pStyle w:val="Tablecontent"/>
            </w:pPr>
            <w:r w:rsidRPr="00425C8F">
              <w:t>EXTNWCODE</w:t>
            </w:r>
          </w:p>
        </w:tc>
        <w:tc>
          <w:tcPr>
            <w:tcW w:w="1620" w:type="dxa"/>
            <w:shd w:val="clear" w:color="auto" w:fill="FFFFFF"/>
          </w:tcPr>
          <w:p w:rsidR="00BF5666" w:rsidRPr="00425C8F" w:rsidRDefault="00BF5666" w:rsidP="00AE147F">
            <w:pPr>
              <w:pStyle w:val="Tablecontent"/>
            </w:pPr>
            <w:r w:rsidRPr="00425C8F">
              <w:t xml:space="preserve">Network code </w:t>
            </w:r>
          </w:p>
        </w:tc>
        <w:tc>
          <w:tcPr>
            <w:tcW w:w="2340" w:type="dxa"/>
            <w:shd w:val="clear" w:color="auto" w:fill="FFFFFF"/>
          </w:tcPr>
          <w:p w:rsidR="00BF5666" w:rsidRPr="00425C8F" w:rsidRDefault="00BF5666" w:rsidP="00AE147F">
            <w:pPr>
              <w:pStyle w:val="Tablecontent"/>
            </w:pPr>
            <w:r w:rsidRPr="00425C8F">
              <w:t xml:space="preserve">Network code of the Channel User defined in </w:t>
            </w:r>
            <w:r w:rsidR="007C479A" w:rsidRPr="00425C8F">
              <w:t>PreTUPS</w:t>
            </w:r>
            <w:r w:rsidRPr="00425C8F">
              <w:t xml:space="preserve"> as External Network code</w:t>
            </w:r>
          </w:p>
        </w:tc>
        <w:tc>
          <w:tcPr>
            <w:tcW w:w="1260" w:type="dxa"/>
            <w:shd w:val="clear" w:color="auto" w:fill="FFFFFF"/>
          </w:tcPr>
          <w:p w:rsidR="00BF5666" w:rsidRPr="00425C8F" w:rsidRDefault="00BF5666" w:rsidP="00AE147F">
            <w:pPr>
              <w:pStyle w:val="Tablecontent"/>
            </w:pPr>
            <w:r w:rsidRPr="00425C8F">
              <w:t>MO</w:t>
            </w:r>
          </w:p>
        </w:tc>
        <w:tc>
          <w:tcPr>
            <w:tcW w:w="1260" w:type="dxa"/>
            <w:shd w:val="clear" w:color="auto" w:fill="FFFFFF"/>
          </w:tcPr>
          <w:p w:rsidR="00BF5666" w:rsidRPr="00425C8F" w:rsidRDefault="00BF5666" w:rsidP="00AE147F">
            <w:pPr>
              <w:pStyle w:val="Tablecontent"/>
            </w:pPr>
            <w:r w:rsidRPr="00425C8F">
              <w:t>A (2)</w:t>
            </w:r>
          </w:p>
        </w:tc>
        <w:tc>
          <w:tcPr>
            <w:tcW w:w="1440" w:type="dxa"/>
            <w:shd w:val="clear" w:color="auto" w:fill="FFFFFF"/>
          </w:tcPr>
          <w:p w:rsidR="00BF5666" w:rsidRPr="00425C8F" w:rsidRDefault="00BF5666" w:rsidP="00AE147F">
            <w:pPr>
              <w:pStyle w:val="Tablecontent"/>
            </w:pPr>
            <w:r w:rsidRPr="00425C8F">
              <w:t>M</w:t>
            </w:r>
          </w:p>
        </w:tc>
      </w:tr>
      <w:tr w:rsidR="00BF5666" w:rsidRPr="00425C8F" w:rsidTr="00AE147F">
        <w:trPr>
          <w:trHeight w:val="277"/>
          <w:tblHeader/>
        </w:trPr>
        <w:tc>
          <w:tcPr>
            <w:tcW w:w="1620" w:type="dxa"/>
            <w:shd w:val="clear" w:color="auto" w:fill="FFFFFF"/>
          </w:tcPr>
          <w:p w:rsidR="00BF5666" w:rsidRPr="00425C8F" w:rsidRDefault="00BF5666" w:rsidP="00AE147F">
            <w:pPr>
              <w:pStyle w:val="Tablecontent"/>
            </w:pPr>
            <w:r w:rsidRPr="00425C8F">
              <w:t>MSISDN</w:t>
            </w:r>
          </w:p>
        </w:tc>
        <w:tc>
          <w:tcPr>
            <w:tcW w:w="1620" w:type="dxa"/>
            <w:shd w:val="clear" w:color="auto" w:fill="FFFFFF"/>
          </w:tcPr>
          <w:p w:rsidR="00BF5666" w:rsidRPr="00425C8F" w:rsidRDefault="00BF5666" w:rsidP="00AE147F">
            <w:pPr>
              <w:pStyle w:val="Tablecontent"/>
            </w:pPr>
            <w:r w:rsidRPr="00425C8F">
              <w:t>Channel user/Subscriber MSISDN</w:t>
            </w:r>
          </w:p>
        </w:tc>
        <w:tc>
          <w:tcPr>
            <w:tcW w:w="2340" w:type="dxa"/>
            <w:shd w:val="clear" w:color="auto" w:fill="FFFFFF"/>
          </w:tcPr>
          <w:p w:rsidR="00BF5666" w:rsidRPr="00425C8F" w:rsidRDefault="00BF5666" w:rsidP="00AE147F">
            <w:pPr>
              <w:pStyle w:val="Tablecontent"/>
            </w:pPr>
            <w:r w:rsidRPr="00425C8F">
              <w:t>All MSISDN should be in national dial format i.e. with out country code.</w:t>
            </w:r>
          </w:p>
        </w:tc>
        <w:tc>
          <w:tcPr>
            <w:tcW w:w="1260" w:type="dxa"/>
            <w:shd w:val="clear" w:color="auto" w:fill="FFFFFF"/>
          </w:tcPr>
          <w:p w:rsidR="00BF5666" w:rsidRPr="00425C8F" w:rsidRDefault="00BF5666" w:rsidP="00AE147F">
            <w:pPr>
              <w:pStyle w:val="Tablecontent"/>
            </w:pPr>
            <w:r w:rsidRPr="00425C8F">
              <w:t>9942222</w:t>
            </w:r>
          </w:p>
        </w:tc>
        <w:tc>
          <w:tcPr>
            <w:tcW w:w="1260" w:type="dxa"/>
            <w:shd w:val="clear" w:color="auto" w:fill="FFFFFF"/>
          </w:tcPr>
          <w:p w:rsidR="00BF5666" w:rsidRPr="00425C8F" w:rsidRDefault="00BF5666" w:rsidP="00AE147F">
            <w:pPr>
              <w:pStyle w:val="Tablecontent"/>
            </w:pPr>
            <w:r w:rsidRPr="00425C8F">
              <w:t>N (15)</w:t>
            </w:r>
          </w:p>
        </w:tc>
        <w:tc>
          <w:tcPr>
            <w:tcW w:w="1440" w:type="dxa"/>
            <w:shd w:val="clear" w:color="auto" w:fill="FFFFFF"/>
          </w:tcPr>
          <w:p w:rsidR="00BF5666" w:rsidRPr="00425C8F" w:rsidRDefault="00BF5666" w:rsidP="00AE147F">
            <w:pPr>
              <w:pStyle w:val="Tablecontent"/>
            </w:pPr>
            <w:r w:rsidRPr="00425C8F">
              <w:t>O</w:t>
            </w:r>
          </w:p>
        </w:tc>
      </w:tr>
      <w:tr w:rsidR="00BF5666" w:rsidRPr="00425C8F" w:rsidTr="00AE147F">
        <w:trPr>
          <w:trHeight w:val="277"/>
          <w:tblHeader/>
        </w:trPr>
        <w:tc>
          <w:tcPr>
            <w:tcW w:w="1620" w:type="dxa"/>
            <w:shd w:val="clear" w:color="auto" w:fill="FFFFFF"/>
          </w:tcPr>
          <w:p w:rsidR="00BF5666" w:rsidRPr="00425C8F" w:rsidRDefault="00BF5666" w:rsidP="00AE147F">
            <w:pPr>
              <w:pStyle w:val="Tablecontent"/>
            </w:pPr>
            <w:r w:rsidRPr="00425C8F">
              <w:t>PIN</w:t>
            </w:r>
          </w:p>
        </w:tc>
        <w:tc>
          <w:tcPr>
            <w:tcW w:w="1620" w:type="dxa"/>
            <w:shd w:val="clear" w:color="auto" w:fill="FFFFFF"/>
          </w:tcPr>
          <w:p w:rsidR="00BF5666" w:rsidRPr="00425C8F" w:rsidRDefault="00BF5666" w:rsidP="00AE147F">
            <w:pPr>
              <w:pStyle w:val="Tablecontent"/>
            </w:pPr>
            <w:r w:rsidRPr="00425C8F">
              <w:t>Channel user/Subscriber PIN</w:t>
            </w:r>
          </w:p>
        </w:tc>
        <w:tc>
          <w:tcPr>
            <w:tcW w:w="2340" w:type="dxa"/>
            <w:shd w:val="clear" w:color="auto" w:fill="FFFFFF"/>
          </w:tcPr>
          <w:p w:rsidR="00BF5666" w:rsidRPr="00425C8F" w:rsidRDefault="00BF5666" w:rsidP="00AE147F">
            <w:pPr>
              <w:pStyle w:val="Tablecontent"/>
            </w:pPr>
            <w:r w:rsidRPr="00425C8F">
              <w:t>PIN of the user</w:t>
            </w:r>
          </w:p>
        </w:tc>
        <w:tc>
          <w:tcPr>
            <w:tcW w:w="1260" w:type="dxa"/>
            <w:shd w:val="clear" w:color="auto" w:fill="FFFFFF"/>
          </w:tcPr>
          <w:p w:rsidR="00BF5666" w:rsidRPr="00425C8F" w:rsidRDefault="00BF5666" w:rsidP="00AE147F">
            <w:pPr>
              <w:pStyle w:val="Tablecontent"/>
            </w:pPr>
            <w:r w:rsidRPr="00425C8F">
              <w:t>123</w:t>
            </w:r>
          </w:p>
        </w:tc>
        <w:tc>
          <w:tcPr>
            <w:tcW w:w="1260" w:type="dxa"/>
            <w:shd w:val="clear" w:color="auto" w:fill="FFFFFF"/>
          </w:tcPr>
          <w:p w:rsidR="00BF5666" w:rsidRPr="00425C8F" w:rsidRDefault="00BF5666" w:rsidP="00AE147F">
            <w:pPr>
              <w:pStyle w:val="Tablecontent"/>
            </w:pPr>
            <w:r w:rsidRPr="00425C8F">
              <w:t>A (10)</w:t>
            </w:r>
          </w:p>
        </w:tc>
        <w:tc>
          <w:tcPr>
            <w:tcW w:w="1440" w:type="dxa"/>
            <w:shd w:val="clear" w:color="auto" w:fill="FFFFFF"/>
          </w:tcPr>
          <w:p w:rsidR="00BF5666" w:rsidRPr="00425C8F" w:rsidRDefault="00BF5666" w:rsidP="00AE147F">
            <w:pPr>
              <w:pStyle w:val="Tablecontent"/>
            </w:pPr>
            <w:r w:rsidRPr="00425C8F">
              <w:t>O</w:t>
            </w:r>
          </w:p>
        </w:tc>
      </w:tr>
      <w:tr w:rsidR="00BF5666" w:rsidRPr="00425C8F" w:rsidTr="00AE147F">
        <w:trPr>
          <w:trHeight w:val="277"/>
          <w:tblHeader/>
        </w:trPr>
        <w:tc>
          <w:tcPr>
            <w:tcW w:w="1620" w:type="dxa"/>
            <w:shd w:val="clear" w:color="auto" w:fill="FFFFFF"/>
          </w:tcPr>
          <w:p w:rsidR="00BF5666" w:rsidRPr="00425C8F" w:rsidRDefault="00BF5666" w:rsidP="00AE147F">
            <w:pPr>
              <w:pStyle w:val="Tablecontent"/>
            </w:pPr>
            <w:r w:rsidRPr="00425C8F">
              <w:t>LOGINID</w:t>
            </w:r>
          </w:p>
        </w:tc>
        <w:tc>
          <w:tcPr>
            <w:tcW w:w="1620" w:type="dxa"/>
            <w:shd w:val="clear" w:color="auto" w:fill="FFFFFF"/>
          </w:tcPr>
          <w:p w:rsidR="00BF5666" w:rsidRPr="00425C8F" w:rsidRDefault="00BF5666" w:rsidP="00AE147F">
            <w:pPr>
              <w:pStyle w:val="Tablecontent"/>
            </w:pPr>
            <w:r w:rsidRPr="00425C8F">
              <w:t>Login ID</w:t>
            </w:r>
          </w:p>
        </w:tc>
        <w:tc>
          <w:tcPr>
            <w:tcW w:w="2340" w:type="dxa"/>
            <w:shd w:val="clear" w:color="auto" w:fill="FFFFFF"/>
          </w:tcPr>
          <w:p w:rsidR="00BF5666" w:rsidRPr="00425C8F" w:rsidRDefault="00BF5666" w:rsidP="00AE147F">
            <w:pPr>
              <w:pStyle w:val="Tablecontent"/>
            </w:pPr>
            <w:r w:rsidRPr="00425C8F">
              <w:t>Login ID of the Channel user</w:t>
            </w:r>
          </w:p>
        </w:tc>
        <w:tc>
          <w:tcPr>
            <w:tcW w:w="1260" w:type="dxa"/>
            <w:shd w:val="clear" w:color="auto" w:fill="FFFFFF"/>
          </w:tcPr>
          <w:p w:rsidR="00BF5666" w:rsidRPr="00425C8F" w:rsidRDefault="00BF5666" w:rsidP="00AE147F">
            <w:pPr>
              <w:pStyle w:val="Tablecontent"/>
            </w:pPr>
            <w:r w:rsidRPr="00425C8F">
              <w:t>Mo_cce</w:t>
            </w:r>
          </w:p>
        </w:tc>
        <w:tc>
          <w:tcPr>
            <w:tcW w:w="1260" w:type="dxa"/>
            <w:shd w:val="clear" w:color="auto" w:fill="FFFFFF"/>
          </w:tcPr>
          <w:p w:rsidR="00BF5666" w:rsidRPr="00425C8F" w:rsidRDefault="00BF5666" w:rsidP="00AE147F">
            <w:pPr>
              <w:pStyle w:val="Tablecontent"/>
            </w:pPr>
            <w:r w:rsidRPr="00425C8F">
              <w:t>A (20)</w:t>
            </w:r>
          </w:p>
        </w:tc>
        <w:tc>
          <w:tcPr>
            <w:tcW w:w="1440" w:type="dxa"/>
            <w:shd w:val="clear" w:color="auto" w:fill="FFFFFF"/>
          </w:tcPr>
          <w:p w:rsidR="00BF5666" w:rsidRPr="00425C8F" w:rsidRDefault="00BF5666" w:rsidP="00AE147F">
            <w:pPr>
              <w:pStyle w:val="Tablecontent"/>
            </w:pPr>
            <w:r w:rsidRPr="00425C8F">
              <w:t>O</w:t>
            </w:r>
          </w:p>
        </w:tc>
      </w:tr>
      <w:tr w:rsidR="00BF5666" w:rsidRPr="00425C8F" w:rsidTr="00AE147F">
        <w:trPr>
          <w:trHeight w:val="277"/>
          <w:tblHeader/>
        </w:trPr>
        <w:tc>
          <w:tcPr>
            <w:tcW w:w="1620" w:type="dxa"/>
            <w:shd w:val="clear" w:color="auto" w:fill="FFFFFF"/>
          </w:tcPr>
          <w:p w:rsidR="00BF5666" w:rsidRPr="00425C8F" w:rsidRDefault="00BF5666" w:rsidP="00AE147F">
            <w:pPr>
              <w:pStyle w:val="Tablecontent"/>
            </w:pPr>
            <w:r w:rsidRPr="00425C8F">
              <w:t>PASSWORD</w:t>
            </w:r>
          </w:p>
        </w:tc>
        <w:tc>
          <w:tcPr>
            <w:tcW w:w="1620" w:type="dxa"/>
            <w:shd w:val="clear" w:color="auto" w:fill="FFFFFF"/>
          </w:tcPr>
          <w:p w:rsidR="00BF5666" w:rsidRPr="00425C8F" w:rsidRDefault="00BF5666" w:rsidP="00AE147F">
            <w:pPr>
              <w:pStyle w:val="Tablecontent"/>
            </w:pPr>
            <w:r w:rsidRPr="00425C8F">
              <w:t>Password</w:t>
            </w:r>
          </w:p>
        </w:tc>
        <w:tc>
          <w:tcPr>
            <w:tcW w:w="2340" w:type="dxa"/>
            <w:shd w:val="clear" w:color="auto" w:fill="FFFFFF"/>
          </w:tcPr>
          <w:p w:rsidR="00BF5666" w:rsidRPr="00425C8F" w:rsidRDefault="00BF5666" w:rsidP="00AE147F">
            <w:pPr>
              <w:pStyle w:val="Tablecontent"/>
            </w:pPr>
            <w:r w:rsidRPr="00425C8F">
              <w:t>Password of the Channel user</w:t>
            </w:r>
          </w:p>
        </w:tc>
        <w:tc>
          <w:tcPr>
            <w:tcW w:w="1260" w:type="dxa"/>
            <w:shd w:val="clear" w:color="auto" w:fill="FFFFFF"/>
          </w:tcPr>
          <w:p w:rsidR="00BF5666" w:rsidRPr="00425C8F" w:rsidRDefault="00BF5666" w:rsidP="00AE147F">
            <w:pPr>
              <w:pStyle w:val="Tablecontent"/>
            </w:pPr>
            <w:r w:rsidRPr="00425C8F">
              <w:t>2468</w:t>
            </w:r>
          </w:p>
        </w:tc>
        <w:tc>
          <w:tcPr>
            <w:tcW w:w="1260" w:type="dxa"/>
            <w:shd w:val="clear" w:color="auto" w:fill="FFFFFF"/>
          </w:tcPr>
          <w:p w:rsidR="00BF5666" w:rsidRPr="00425C8F" w:rsidRDefault="00BF5666" w:rsidP="00AE147F">
            <w:pPr>
              <w:pStyle w:val="Tablecontent"/>
            </w:pPr>
            <w:r w:rsidRPr="00425C8F">
              <w:t>A (10)</w:t>
            </w:r>
          </w:p>
        </w:tc>
        <w:tc>
          <w:tcPr>
            <w:tcW w:w="1440" w:type="dxa"/>
            <w:shd w:val="clear" w:color="auto" w:fill="FFFFFF"/>
          </w:tcPr>
          <w:p w:rsidR="00BF5666" w:rsidRPr="00425C8F" w:rsidRDefault="00BF5666" w:rsidP="00AE147F">
            <w:pPr>
              <w:pStyle w:val="Tablecontent"/>
            </w:pPr>
            <w:r w:rsidRPr="00425C8F">
              <w:t>O</w:t>
            </w:r>
          </w:p>
        </w:tc>
      </w:tr>
      <w:tr w:rsidR="00BF5666" w:rsidRPr="00425C8F" w:rsidTr="00AE147F">
        <w:trPr>
          <w:trHeight w:val="277"/>
          <w:tblHeader/>
        </w:trPr>
        <w:tc>
          <w:tcPr>
            <w:tcW w:w="1620" w:type="dxa"/>
            <w:shd w:val="clear" w:color="auto" w:fill="FFFFFF"/>
          </w:tcPr>
          <w:p w:rsidR="00BF5666" w:rsidRPr="00425C8F" w:rsidRDefault="00BF5666" w:rsidP="00AE147F">
            <w:pPr>
              <w:pStyle w:val="Tablecontent"/>
            </w:pPr>
            <w:r w:rsidRPr="00425C8F">
              <w:t>EXTCODE</w:t>
            </w:r>
          </w:p>
        </w:tc>
        <w:tc>
          <w:tcPr>
            <w:tcW w:w="1620" w:type="dxa"/>
            <w:shd w:val="clear" w:color="auto" w:fill="FFFFFF"/>
          </w:tcPr>
          <w:p w:rsidR="00BF5666" w:rsidRPr="00425C8F" w:rsidRDefault="00BF5666" w:rsidP="00AE147F">
            <w:pPr>
              <w:pStyle w:val="Tablecontent"/>
            </w:pPr>
            <w:r w:rsidRPr="00425C8F">
              <w:t>External code of the channel user</w:t>
            </w:r>
          </w:p>
        </w:tc>
        <w:tc>
          <w:tcPr>
            <w:tcW w:w="2340" w:type="dxa"/>
            <w:shd w:val="clear" w:color="auto" w:fill="FFFFFF"/>
          </w:tcPr>
          <w:p w:rsidR="00BF5666" w:rsidRPr="00425C8F" w:rsidRDefault="00BF5666" w:rsidP="00AE147F">
            <w:pPr>
              <w:pStyle w:val="Tablecontent"/>
            </w:pPr>
            <w:r w:rsidRPr="00425C8F">
              <w:t xml:space="preserve">Unique external code of the channel user defined in </w:t>
            </w:r>
            <w:r w:rsidR="007C479A" w:rsidRPr="00425C8F">
              <w:t>PreTUPS</w:t>
            </w:r>
            <w:r w:rsidRPr="00425C8F">
              <w:t>.</w:t>
            </w:r>
          </w:p>
          <w:p w:rsidR="00BF5666" w:rsidRPr="00425C8F" w:rsidRDefault="00BF5666" w:rsidP="00AE147F">
            <w:pPr>
              <w:pStyle w:val="Tablecontent"/>
              <w:rPr>
                <w:b/>
                <w:bCs/>
              </w:rPr>
            </w:pPr>
            <w:r w:rsidRPr="00425C8F">
              <w:rPr>
                <w:b/>
                <w:bCs/>
              </w:rPr>
              <w:t>Between MSISDN, LOGINID and EXTCODE value of one of them must be present, either MSISDN, LOGINID or EXTCODE. All of them can also be present in request</w:t>
            </w:r>
          </w:p>
        </w:tc>
        <w:tc>
          <w:tcPr>
            <w:tcW w:w="1260" w:type="dxa"/>
            <w:shd w:val="clear" w:color="auto" w:fill="FFFFFF"/>
          </w:tcPr>
          <w:p w:rsidR="00BF5666" w:rsidRPr="00425C8F" w:rsidRDefault="00BF5666" w:rsidP="00AE147F">
            <w:pPr>
              <w:pStyle w:val="Tablecontent"/>
            </w:pPr>
            <w:r w:rsidRPr="00425C8F">
              <w:t>123</w:t>
            </w:r>
          </w:p>
        </w:tc>
        <w:tc>
          <w:tcPr>
            <w:tcW w:w="1260" w:type="dxa"/>
            <w:shd w:val="clear" w:color="auto" w:fill="FFFFFF"/>
          </w:tcPr>
          <w:p w:rsidR="00BF5666" w:rsidRPr="00425C8F" w:rsidRDefault="00BF5666" w:rsidP="00AE147F">
            <w:pPr>
              <w:pStyle w:val="Tablecontent"/>
            </w:pPr>
            <w:r w:rsidRPr="00425C8F">
              <w:t>A (10)</w:t>
            </w:r>
          </w:p>
        </w:tc>
        <w:tc>
          <w:tcPr>
            <w:tcW w:w="1440" w:type="dxa"/>
            <w:shd w:val="clear" w:color="auto" w:fill="FFFFFF"/>
          </w:tcPr>
          <w:p w:rsidR="00BF5666" w:rsidRPr="00425C8F" w:rsidRDefault="00BF5666" w:rsidP="00AE147F">
            <w:pPr>
              <w:pStyle w:val="Tablecontent"/>
            </w:pPr>
            <w:r w:rsidRPr="00425C8F">
              <w:t>O</w:t>
            </w:r>
          </w:p>
        </w:tc>
      </w:tr>
      <w:tr w:rsidR="00BF5666" w:rsidRPr="00425C8F" w:rsidTr="00AE147F">
        <w:trPr>
          <w:trHeight w:val="277"/>
          <w:tblHeader/>
        </w:trPr>
        <w:tc>
          <w:tcPr>
            <w:tcW w:w="1620" w:type="dxa"/>
            <w:shd w:val="clear" w:color="auto" w:fill="FFFFFF"/>
          </w:tcPr>
          <w:p w:rsidR="00BF5666" w:rsidRPr="00425C8F" w:rsidRDefault="00BF5666" w:rsidP="00AE147F">
            <w:pPr>
              <w:pStyle w:val="Tablecontent"/>
            </w:pPr>
            <w:r w:rsidRPr="00425C8F">
              <w:t>EXTREFNUM</w:t>
            </w:r>
          </w:p>
        </w:tc>
        <w:tc>
          <w:tcPr>
            <w:tcW w:w="1620" w:type="dxa"/>
            <w:shd w:val="clear" w:color="auto" w:fill="FFFFFF"/>
          </w:tcPr>
          <w:p w:rsidR="00BF5666" w:rsidRPr="00425C8F" w:rsidRDefault="00BF5666" w:rsidP="00AE147F">
            <w:pPr>
              <w:pStyle w:val="Tablecontent"/>
            </w:pPr>
            <w:r w:rsidRPr="00425C8F">
              <w:t>External Reference number</w:t>
            </w:r>
          </w:p>
        </w:tc>
        <w:tc>
          <w:tcPr>
            <w:tcW w:w="2340" w:type="dxa"/>
            <w:shd w:val="clear" w:color="auto" w:fill="FFFFFF"/>
          </w:tcPr>
          <w:p w:rsidR="00BF5666" w:rsidRPr="00425C8F" w:rsidRDefault="00BF5666" w:rsidP="00AE147F">
            <w:pPr>
              <w:pStyle w:val="Tablecontent"/>
            </w:pPr>
            <w:r w:rsidRPr="00425C8F">
              <w:t>Unique Reference number in the external system.</w:t>
            </w:r>
          </w:p>
        </w:tc>
        <w:tc>
          <w:tcPr>
            <w:tcW w:w="1260" w:type="dxa"/>
            <w:shd w:val="clear" w:color="auto" w:fill="FFFFFF"/>
          </w:tcPr>
          <w:p w:rsidR="00BF5666" w:rsidRPr="00425C8F" w:rsidRDefault="00BF5666" w:rsidP="00AE147F">
            <w:pPr>
              <w:pStyle w:val="Tablecontent"/>
            </w:pPr>
            <w:r w:rsidRPr="00425C8F">
              <w:t>12345</w:t>
            </w:r>
          </w:p>
        </w:tc>
        <w:tc>
          <w:tcPr>
            <w:tcW w:w="1260" w:type="dxa"/>
            <w:shd w:val="clear" w:color="auto" w:fill="FFFFFF"/>
          </w:tcPr>
          <w:p w:rsidR="00BF5666" w:rsidRPr="00425C8F" w:rsidRDefault="00BF5666" w:rsidP="00AE147F">
            <w:pPr>
              <w:pStyle w:val="Tablecontent"/>
            </w:pPr>
            <w:r w:rsidRPr="00425C8F">
              <w:t>A (20)</w:t>
            </w:r>
          </w:p>
        </w:tc>
        <w:tc>
          <w:tcPr>
            <w:tcW w:w="1440" w:type="dxa"/>
            <w:shd w:val="clear" w:color="auto" w:fill="FFFFFF"/>
          </w:tcPr>
          <w:p w:rsidR="00BF5666" w:rsidRPr="00425C8F" w:rsidRDefault="00BF5666" w:rsidP="00AE147F">
            <w:pPr>
              <w:pStyle w:val="Tablecontent"/>
            </w:pPr>
            <w:r w:rsidRPr="00425C8F">
              <w:t>O</w:t>
            </w:r>
          </w:p>
        </w:tc>
      </w:tr>
      <w:tr w:rsidR="00BF5666" w:rsidRPr="00425C8F" w:rsidTr="00AE147F">
        <w:trPr>
          <w:trHeight w:val="277"/>
          <w:tblHeader/>
        </w:trPr>
        <w:tc>
          <w:tcPr>
            <w:tcW w:w="1620" w:type="dxa"/>
            <w:shd w:val="clear" w:color="auto" w:fill="FFFFFF"/>
          </w:tcPr>
          <w:p w:rsidR="00BF5666" w:rsidRPr="00425C8F" w:rsidRDefault="00BF5666" w:rsidP="00AE147F">
            <w:pPr>
              <w:pStyle w:val="Tablecontent"/>
            </w:pPr>
            <w:r w:rsidRPr="00425C8F">
              <w:t>MSISDN2</w:t>
            </w:r>
          </w:p>
        </w:tc>
        <w:tc>
          <w:tcPr>
            <w:tcW w:w="1620" w:type="dxa"/>
            <w:shd w:val="clear" w:color="auto" w:fill="FFFFFF"/>
          </w:tcPr>
          <w:p w:rsidR="00BF5666" w:rsidRPr="00425C8F" w:rsidRDefault="00BF5666" w:rsidP="00AE147F">
            <w:pPr>
              <w:pStyle w:val="Tablecontent"/>
            </w:pPr>
            <w:r w:rsidRPr="00425C8F">
              <w:t>Payee MSISDN</w:t>
            </w:r>
          </w:p>
        </w:tc>
        <w:tc>
          <w:tcPr>
            <w:tcW w:w="2340" w:type="dxa"/>
            <w:shd w:val="clear" w:color="auto" w:fill="FFFFFF"/>
          </w:tcPr>
          <w:p w:rsidR="00BF5666" w:rsidRPr="00425C8F" w:rsidRDefault="00BF5666" w:rsidP="00AE147F">
            <w:pPr>
              <w:pStyle w:val="Tablecontent"/>
            </w:pPr>
            <w:r w:rsidRPr="00425C8F">
              <w:t>All MSISDN should be in national dial format i.e. with out country code.</w:t>
            </w:r>
          </w:p>
        </w:tc>
        <w:tc>
          <w:tcPr>
            <w:tcW w:w="1260" w:type="dxa"/>
            <w:shd w:val="clear" w:color="auto" w:fill="FFFFFF"/>
          </w:tcPr>
          <w:p w:rsidR="00BF5666" w:rsidRPr="00425C8F" w:rsidRDefault="00BF5666" w:rsidP="00AE147F">
            <w:pPr>
              <w:pStyle w:val="Tablecontent"/>
            </w:pPr>
            <w:r w:rsidRPr="00425C8F">
              <w:t>9942222</w:t>
            </w:r>
          </w:p>
        </w:tc>
        <w:tc>
          <w:tcPr>
            <w:tcW w:w="1260" w:type="dxa"/>
            <w:shd w:val="clear" w:color="auto" w:fill="FFFFFF"/>
          </w:tcPr>
          <w:p w:rsidR="00BF5666" w:rsidRPr="00425C8F" w:rsidRDefault="00BF5666" w:rsidP="00AE147F">
            <w:pPr>
              <w:pStyle w:val="Tablecontent"/>
            </w:pPr>
            <w:r w:rsidRPr="00425C8F">
              <w:t>N (15)</w:t>
            </w:r>
          </w:p>
        </w:tc>
        <w:tc>
          <w:tcPr>
            <w:tcW w:w="1440" w:type="dxa"/>
            <w:shd w:val="clear" w:color="auto" w:fill="FFFFFF"/>
          </w:tcPr>
          <w:p w:rsidR="00BF5666" w:rsidRPr="00425C8F" w:rsidRDefault="00BF5666" w:rsidP="00AE147F">
            <w:pPr>
              <w:pStyle w:val="Tablecontent"/>
            </w:pPr>
            <w:r w:rsidRPr="00425C8F">
              <w:t>M</w:t>
            </w:r>
          </w:p>
        </w:tc>
      </w:tr>
      <w:tr w:rsidR="00BF5666" w:rsidRPr="00425C8F" w:rsidTr="00AE147F">
        <w:trPr>
          <w:trHeight w:val="277"/>
          <w:tblHeader/>
        </w:trPr>
        <w:tc>
          <w:tcPr>
            <w:tcW w:w="1620" w:type="dxa"/>
            <w:shd w:val="clear" w:color="auto" w:fill="FFFFFF"/>
          </w:tcPr>
          <w:p w:rsidR="00BF5666" w:rsidRPr="00425C8F" w:rsidRDefault="00BF5666" w:rsidP="00AE147F">
            <w:pPr>
              <w:pStyle w:val="Tablecontent"/>
            </w:pPr>
            <w:r w:rsidRPr="00425C8F">
              <w:t>AMOUNT</w:t>
            </w:r>
          </w:p>
        </w:tc>
        <w:tc>
          <w:tcPr>
            <w:tcW w:w="1620" w:type="dxa"/>
            <w:shd w:val="clear" w:color="auto" w:fill="FFFFFF"/>
          </w:tcPr>
          <w:p w:rsidR="00BF5666" w:rsidRPr="00425C8F" w:rsidRDefault="00BF5666" w:rsidP="00AE147F">
            <w:pPr>
              <w:pStyle w:val="Tablecontent"/>
            </w:pPr>
            <w:r w:rsidRPr="00425C8F">
              <w:t>&lt;Amount&gt;</w:t>
            </w:r>
          </w:p>
        </w:tc>
        <w:tc>
          <w:tcPr>
            <w:tcW w:w="2340" w:type="dxa"/>
            <w:shd w:val="clear" w:color="auto" w:fill="FFFFFF"/>
          </w:tcPr>
          <w:p w:rsidR="00BF5666" w:rsidRPr="00425C8F" w:rsidRDefault="00BF5666" w:rsidP="00AE147F">
            <w:pPr>
              <w:pStyle w:val="Tablecontent"/>
            </w:pPr>
            <w:r w:rsidRPr="00425C8F">
              <w:t>Numeric Only.</w:t>
            </w:r>
          </w:p>
        </w:tc>
        <w:tc>
          <w:tcPr>
            <w:tcW w:w="1260" w:type="dxa"/>
            <w:shd w:val="clear" w:color="auto" w:fill="FFFFFF"/>
          </w:tcPr>
          <w:p w:rsidR="00BF5666" w:rsidRPr="00425C8F" w:rsidRDefault="00BF5666" w:rsidP="00AE147F">
            <w:pPr>
              <w:pStyle w:val="Tablecontent"/>
            </w:pPr>
            <w:r w:rsidRPr="00425C8F">
              <w:t>100</w:t>
            </w:r>
          </w:p>
        </w:tc>
        <w:tc>
          <w:tcPr>
            <w:tcW w:w="1260" w:type="dxa"/>
            <w:shd w:val="clear" w:color="auto" w:fill="FFFFFF"/>
          </w:tcPr>
          <w:p w:rsidR="00BF5666" w:rsidRPr="00425C8F" w:rsidRDefault="00BF5666" w:rsidP="00AE147F">
            <w:pPr>
              <w:pStyle w:val="Tablecontent"/>
            </w:pPr>
            <w:r w:rsidRPr="00425C8F">
              <w:t>10</w:t>
            </w:r>
          </w:p>
        </w:tc>
        <w:tc>
          <w:tcPr>
            <w:tcW w:w="1440" w:type="dxa"/>
            <w:shd w:val="clear" w:color="auto" w:fill="FFFFFF"/>
          </w:tcPr>
          <w:p w:rsidR="00BF5666" w:rsidRPr="00425C8F" w:rsidRDefault="00BF5666" w:rsidP="00AE147F">
            <w:pPr>
              <w:pStyle w:val="Tablecontent"/>
            </w:pPr>
            <w:r w:rsidRPr="00425C8F">
              <w:t>M</w:t>
            </w:r>
          </w:p>
        </w:tc>
      </w:tr>
      <w:tr w:rsidR="00BF5666" w:rsidRPr="00425C8F" w:rsidTr="00AE147F">
        <w:trPr>
          <w:trHeight w:val="277"/>
          <w:tblHeader/>
        </w:trPr>
        <w:tc>
          <w:tcPr>
            <w:tcW w:w="1620" w:type="dxa"/>
            <w:shd w:val="clear" w:color="auto" w:fill="FFFFFF"/>
          </w:tcPr>
          <w:p w:rsidR="00BF5666" w:rsidRPr="00425C8F" w:rsidRDefault="00BF5666" w:rsidP="00AE147F">
            <w:pPr>
              <w:pStyle w:val="Tablecontent"/>
            </w:pPr>
            <w:r w:rsidRPr="00425C8F">
              <w:t>LANGUAGE1</w:t>
            </w:r>
          </w:p>
        </w:tc>
        <w:tc>
          <w:tcPr>
            <w:tcW w:w="1620" w:type="dxa"/>
            <w:shd w:val="clear" w:color="auto" w:fill="FFFFFF"/>
          </w:tcPr>
          <w:p w:rsidR="00BF5666" w:rsidRPr="00425C8F" w:rsidRDefault="00BF5666" w:rsidP="00AE147F">
            <w:pPr>
              <w:pStyle w:val="Tablecontent"/>
            </w:pPr>
            <w:r w:rsidRPr="00425C8F">
              <w:t>&lt;Retailer Language&gt;</w:t>
            </w:r>
          </w:p>
        </w:tc>
        <w:tc>
          <w:tcPr>
            <w:tcW w:w="2340" w:type="dxa"/>
            <w:shd w:val="clear" w:color="auto" w:fill="FFFFFF"/>
          </w:tcPr>
          <w:p w:rsidR="00BF5666" w:rsidRPr="00425C8F" w:rsidRDefault="00BF5666" w:rsidP="00AE147F">
            <w:pPr>
              <w:pStyle w:val="Tablecontent"/>
            </w:pPr>
            <w:r w:rsidRPr="00425C8F">
              <w:t>Numeric only, Retailer Language Code</w:t>
            </w:r>
          </w:p>
          <w:p w:rsidR="00BF5666" w:rsidRPr="00425C8F" w:rsidRDefault="00BF5666" w:rsidP="00AE147F">
            <w:pPr>
              <w:pStyle w:val="Tablecontent"/>
            </w:pPr>
            <w:r w:rsidRPr="00425C8F">
              <w:t xml:space="preserve">This code must be defined in </w:t>
            </w:r>
            <w:r w:rsidR="007C479A" w:rsidRPr="00425C8F">
              <w:t>PreTUPS</w:t>
            </w:r>
            <w:r w:rsidRPr="00425C8F">
              <w:t xml:space="preserve"> system.</w:t>
            </w:r>
          </w:p>
        </w:tc>
        <w:tc>
          <w:tcPr>
            <w:tcW w:w="1260" w:type="dxa"/>
            <w:shd w:val="clear" w:color="auto" w:fill="FFFFFF"/>
          </w:tcPr>
          <w:p w:rsidR="00BF5666" w:rsidRPr="00425C8F" w:rsidRDefault="00BF5666" w:rsidP="00AE147F">
            <w:pPr>
              <w:pStyle w:val="Tablecontent"/>
            </w:pPr>
            <w:r w:rsidRPr="00425C8F">
              <w:t>0</w:t>
            </w:r>
          </w:p>
        </w:tc>
        <w:tc>
          <w:tcPr>
            <w:tcW w:w="1260" w:type="dxa"/>
            <w:shd w:val="clear" w:color="auto" w:fill="FFFFFF"/>
          </w:tcPr>
          <w:p w:rsidR="00BF5666" w:rsidRPr="00425C8F" w:rsidRDefault="00BF5666" w:rsidP="00AE147F">
            <w:pPr>
              <w:pStyle w:val="Tablecontent"/>
            </w:pPr>
            <w:r w:rsidRPr="00425C8F">
              <w:t>A(10)</w:t>
            </w:r>
          </w:p>
        </w:tc>
        <w:tc>
          <w:tcPr>
            <w:tcW w:w="1440" w:type="dxa"/>
            <w:shd w:val="clear" w:color="auto" w:fill="FFFFFF"/>
          </w:tcPr>
          <w:p w:rsidR="00BF5666" w:rsidRPr="00425C8F" w:rsidRDefault="00BF5666" w:rsidP="00AE147F">
            <w:pPr>
              <w:pStyle w:val="Tablecontent"/>
            </w:pPr>
            <w:r w:rsidRPr="00425C8F">
              <w:t>O (Tag is mandatory)</w:t>
            </w:r>
          </w:p>
        </w:tc>
      </w:tr>
      <w:tr w:rsidR="00BF5666" w:rsidRPr="00425C8F" w:rsidTr="00AE147F">
        <w:trPr>
          <w:trHeight w:val="277"/>
          <w:tblHeader/>
        </w:trPr>
        <w:tc>
          <w:tcPr>
            <w:tcW w:w="1620" w:type="dxa"/>
            <w:shd w:val="clear" w:color="auto" w:fill="FFFFFF"/>
          </w:tcPr>
          <w:p w:rsidR="00BF5666" w:rsidRPr="00425C8F" w:rsidRDefault="00BF5666" w:rsidP="00AE147F">
            <w:pPr>
              <w:pStyle w:val="Tablecontent"/>
            </w:pPr>
            <w:r w:rsidRPr="00425C8F">
              <w:t>LANGUAGE2</w:t>
            </w:r>
          </w:p>
        </w:tc>
        <w:tc>
          <w:tcPr>
            <w:tcW w:w="1620" w:type="dxa"/>
            <w:shd w:val="clear" w:color="auto" w:fill="FFFFFF"/>
          </w:tcPr>
          <w:p w:rsidR="00BF5666" w:rsidRPr="00425C8F" w:rsidRDefault="00BF5666" w:rsidP="00AE147F">
            <w:pPr>
              <w:pStyle w:val="Tablecontent"/>
            </w:pPr>
            <w:r w:rsidRPr="00425C8F">
              <w:t>&lt; Payee Language&gt;</w:t>
            </w:r>
          </w:p>
        </w:tc>
        <w:tc>
          <w:tcPr>
            <w:tcW w:w="2340" w:type="dxa"/>
            <w:shd w:val="clear" w:color="auto" w:fill="FFFFFF"/>
          </w:tcPr>
          <w:p w:rsidR="00BF5666" w:rsidRPr="00425C8F" w:rsidRDefault="00BF5666" w:rsidP="00AE147F">
            <w:pPr>
              <w:pStyle w:val="Tablecontent"/>
            </w:pPr>
            <w:r w:rsidRPr="00425C8F">
              <w:t>Numeric only, Payee Language Code</w:t>
            </w:r>
          </w:p>
          <w:p w:rsidR="00BF5666" w:rsidRPr="00425C8F" w:rsidRDefault="00BF5666" w:rsidP="00AE147F">
            <w:pPr>
              <w:pStyle w:val="Tablecontent"/>
            </w:pPr>
            <w:r w:rsidRPr="00425C8F">
              <w:t xml:space="preserve">This code must be defined in </w:t>
            </w:r>
            <w:r w:rsidR="007C479A" w:rsidRPr="00425C8F">
              <w:t>PreTUPS</w:t>
            </w:r>
            <w:r w:rsidRPr="00425C8F">
              <w:t xml:space="preserve"> system.</w:t>
            </w:r>
          </w:p>
        </w:tc>
        <w:tc>
          <w:tcPr>
            <w:tcW w:w="1260" w:type="dxa"/>
            <w:shd w:val="clear" w:color="auto" w:fill="FFFFFF"/>
          </w:tcPr>
          <w:p w:rsidR="00BF5666" w:rsidRPr="00425C8F" w:rsidRDefault="00BF5666" w:rsidP="00AE147F">
            <w:pPr>
              <w:pStyle w:val="Tablecontent"/>
            </w:pPr>
            <w:r w:rsidRPr="00425C8F">
              <w:t>0</w:t>
            </w:r>
          </w:p>
        </w:tc>
        <w:tc>
          <w:tcPr>
            <w:tcW w:w="1260" w:type="dxa"/>
            <w:shd w:val="clear" w:color="auto" w:fill="FFFFFF"/>
          </w:tcPr>
          <w:p w:rsidR="00BF5666" w:rsidRPr="00425C8F" w:rsidRDefault="00BF5666" w:rsidP="00AE147F">
            <w:pPr>
              <w:pStyle w:val="Tablecontent"/>
            </w:pPr>
            <w:r w:rsidRPr="00425C8F">
              <w:t>A(10)</w:t>
            </w:r>
          </w:p>
        </w:tc>
        <w:tc>
          <w:tcPr>
            <w:tcW w:w="1440" w:type="dxa"/>
            <w:shd w:val="clear" w:color="auto" w:fill="FFFFFF"/>
          </w:tcPr>
          <w:p w:rsidR="00BF5666" w:rsidRPr="00425C8F" w:rsidRDefault="00BF5666" w:rsidP="00AE147F">
            <w:pPr>
              <w:pStyle w:val="Tablecontent"/>
            </w:pPr>
            <w:r w:rsidRPr="00425C8F">
              <w:t>O (Tag is mandatory)</w:t>
            </w:r>
          </w:p>
        </w:tc>
      </w:tr>
      <w:tr w:rsidR="00BF5666" w:rsidRPr="00425C8F" w:rsidTr="00AE147F">
        <w:trPr>
          <w:trHeight w:val="277"/>
          <w:tblHeader/>
        </w:trPr>
        <w:tc>
          <w:tcPr>
            <w:tcW w:w="1620" w:type="dxa"/>
            <w:shd w:val="clear" w:color="auto" w:fill="FFFFFF"/>
          </w:tcPr>
          <w:p w:rsidR="00BF5666" w:rsidRPr="00425C8F" w:rsidRDefault="00BF5666" w:rsidP="00AE147F">
            <w:pPr>
              <w:pStyle w:val="Tablecontent"/>
            </w:pPr>
            <w:r w:rsidRPr="00425C8F">
              <w:t>SELECTOR</w:t>
            </w:r>
          </w:p>
        </w:tc>
        <w:tc>
          <w:tcPr>
            <w:tcW w:w="1620" w:type="dxa"/>
            <w:shd w:val="clear" w:color="auto" w:fill="FFFFFF"/>
          </w:tcPr>
          <w:p w:rsidR="00BF5666" w:rsidRPr="00425C8F" w:rsidRDefault="00BF5666" w:rsidP="00AE147F">
            <w:pPr>
              <w:pStyle w:val="Tablecontent"/>
            </w:pPr>
            <w:r w:rsidRPr="00425C8F">
              <w:t>&lt;Selector&gt;</w:t>
            </w:r>
          </w:p>
        </w:tc>
        <w:tc>
          <w:tcPr>
            <w:tcW w:w="2340" w:type="dxa"/>
            <w:shd w:val="clear" w:color="auto" w:fill="FFFFFF"/>
          </w:tcPr>
          <w:p w:rsidR="00BF5666" w:rsidRPr="00425C8F" w:rsidRDefault="00BF5666" w:rsidP="00AE147F">
            <w:pPr>
              <w:pStyle w:val="Tablecontent"/>
            </w:pPr>
            <w:r w:rsidRPr="00425C8F">
              <w:t>Selector should be numeric</w:t>
            </w:r>
          </w:p>
          <w:p w:rsidR="00BF5666" w:rsidRPr="00425C8F" w:rsidRDefault="00BF5666" w:rsidP="00AE147F">
            <w:pPr>
              <w:pStyle w:val="Tablecontent"/>
            </w:pPr>
            <w:r w:rsidRPr="00425C8F">
              <w:t>1 – CVG</w:t>
            </w:r>
          </w:p>
        </w:tc>
        <w:tc>
          <w:tcPr>
            <w:tcW w:w="1260" w:type="dxa"/>
            <w:shd w:val="clear" w:color="auto" w:fill="FFFFFF"/>
          </w:tcPr>
          <w:p w:rsidR="00BF5666" w:rsidRPr="00425C8F" w:rsidRDefault="00BF5666" w:rsidP="00AE147F">
            <w:pPr>
              <w:pStyle w:val="Tablecontent"/>
            </w:pPr>
            <w:r w:rsidRPr="00425C8F">
              <w:t>1</w:t>
            </w:r>
          </w:p>
        </w:tc>
        <w:tc>
          <w:tcPr>
            <w:tcW w:w="1260" w:type="dxa"/>
            <w:shd w:val="clear" w:color="auto" w:fill="FFFFFF"/>
          </w:tcPr>
          <w:p w:rsidR="00BF5666" w:rsidRPr="00425C8F" w:rsidRDefault="00BF5666" w:rsidP="00AE147F">
            <w:pPr>
              <w:pStyle w:val="Tablecontent"/>
            </w:pPr>
            <w:r w:rsidRPr="00425C8F">
              <w:t>A(10)</w:t>
            </w:r>
          </w:p>
        </w:tc>
        <w:tc>
          <w:tcPr>
            <w:tcW w:w="1440" w:type="dxa"/>
            <w:shd w:val="clear" w:color="auto" w:fill="FFFFFF"/>
          </w:tcPr>
          <w:p w:rsidR="00BF5666" w:rsidRPr="00425C8F" w:rsidRDefault="00BF5666" w:rsidP="00AE147F">
            <w:pPr>
              <w:pStyle w:val="Tablecontent"/>
            </w:pPr>
            <w:r w:rsidRPr="00425C8F">
              <w:t>M</w:t>
            </w:r>
          </w:p>
        </w:tc>
      </w:tr>
    </w:tbl>
    <w:p w:rsidR="00BF5666" w:rsidRPr="00425C8F" w:rsidRDefault="00BF5666" w:rsidP="00BF5666">
      <w:pPr>
        <w:pStyle w:val="BodyText2"/>
        <w:rPr>
          <w:lang w:val="en-IN"/>
        </w:rPr>
      </w:pPr>
    </w:p>
    <w:p w:rsidR="00BF5666" w:rsidRPr="00425C8F" w:rsidRDefault="0000768E" w:rsidP="001E6309">
      <w:pPr>
        <w:pStyle w:val="Heading"/>
        <w:rPr>
          <w:color w:val="auto"/>
        </w:rPr>
      </w:pPr>
      <w:r w:rsidRPr="00425C8F">
        <w:rPr>
          <w:color w:val="auto"/>
        </w:rPr>
        <w:t>Response Syntax</w:t>
      </w:r>
    </w:p>
    <w:p w:rsidR="00BF5666" w:rsidRPr="00425C8F" w:rsidRDefault="007C479A" w:rsidP="00BF5666">
      <w:pPr>
        <w:pStyle w:val="BodyText2"/>
      </w:pPr>
      <w:r w:rsidRPr="00425C8F">
        <w:lastRenderedPageBreak/>
        <w:t>PreTUPS</w:t>
      </w:r>
      <w:r w:rsidR="00BF5666" w:rsidRPr="00425C8F">
        <w:t xml:space="preserve"> will send following response (acknowledgement) to External Interface for Electronic voucher recharge request:</w:t>
      </w:r>
    </w:p>
    <w:p w:rsidR="00BF5666" w:rsidRPr="00425C8F" w:rsidRDefault="00BF5666" w:rsidP="00BF5666">
      <w:pPr>
        <w:pStyle w:val="BodyText2"/>
      </w:pPr>
    </w:p>
    <w:p w:rsidR="00BF5666" w:rsidRPr="00425C8F" w:rsidRDefault="00BF5666" w:rsidP="001E6309">
      <w:pPr>
        <w:pStyle w:val="Heading"/>
        <w:rPr>
          <w:color w:val="auto"/>
        </w:rPr>
      </w:pPr>
      <w:r w:rsidRPr="00425C8F">
        <w:rPr>
          <w:color w:val="auto"/>
        </w:rPr>
        <w:t>Response XML format:</w:t>
      </w:r>
    </w:p>
    <w:p w:rsidR="00BF5666" w:rsidRPr="00425C8F" w:rsidRDefault="00BF5666" w:rsidP="00BF5666">
      <w:pPr>
        <w:pStyle w:val="BodyText2"/>
        <w:rPr>
          <w:lang w:val="fr-FR"/>
        </w:rPr>
      </w:pPr>
    </w:p>
    <w:p w:rsidR="00BF5666" w:rsidRPr="00425C8F" w:rsidRDefault="00BF5666" w:rsidP="00BF5666">
      <w:pPr>
        <w:pStyle w:val="Code"/>
        <w:rPr>
          <w:lang w:val="fr-FR"/>
        </w:rPr>
      </w:pPr>
      <w:r w:rsidRPr="00425C8F">
        <w:rPr>
          <w:lang w:val="fr-FR"/>
        </w:rPr>
        <w:t>&lt;?xml version="1.0"?&gt;</w:t>
      </w:r>
    </w:p>
    <w:p w:rsidR="00BF5666" w:rsidRPr="00425C8F" w:rsidRDefault="00BF5666" w:rsidP="00BF5666">
      <w:pPr>
        <w:pStyle w:val="Code"/>
      </w:pPr>
      <w:r w:rsidRPr="00425C8F">
        <w:t>&lt;!DOCTYPE COMMAND PUBLIC "-//Ocam//DTD XML Command 1.0//EN" "xml/command.dtd"&gt;</w:t>
      </w:r>
    </w:p>
    <w:p w:rsidR="00BF5666" w:rsidRPr="00425C8F" w:rsidRDefault="00BF5666" w:rsidP="00BF5666">
      <w:pPr>
        <w:pStyle w:val="Code"/>
      </w:pPr>
      <w:r w:rsidRPr="00425C8F">
        <w:t>&lt;COMMAND&gt;</w:t>
      </w:r>
    </w:p>
    <w:p w:rsidR="00BF5666" w:rsidRPr="00425C8F" w:rsidRDefault="00BF5666" w:rsidP="00BF5666">
      <w:pPr>
        <w:pStyle w:val="Code"/>
      </w:pPr>
      <w:r w:rsidRPr="00425C8F">
        <w:tab/>
        <w:t>&lt;TYPE&gt;EXEVRTRFRESP&lt;/TYPE&gt;</w:t>
      </w:r>
      <w:r w:rsidRPr="00425C8F">
        <w:tab/>
      </w:r>
      <w:r w:rsidRPr="00425C8F">
        <w:tab/>
      </w:r>
    </w:p>
    <w:p w:rsidR="00BF5666" w:rsidRPr="00425C8F" w:rsidRDefault="00BF5666" w:rsidP="00BF5666">
      <w:pPr>
        <w:pStyle w:val="Code"/>
      </w:pPr>
      <w:r w:rsidRPr="00425C8F">
        <w:tab/>
        <w:t>&lt;TXNSTATUS&gt;</w:t>
      </w:r>
      <w:r w:rsidRPr="00425C8F">
        <w:rPr>
          <w:i/>
          <w:iCs/>
        </w:rPr>
        <w:t>&lt;Transaction Status&gt;</w:t>
      </w:r>
      <w:r w:rsidR="0025395F">
        <w:t>&lt;/TXNSTATUS</w:t>
      </w:r>
      <w:r w:rsidRPr="00425C8F">
        <w:t>&gt;</w:t>
      </w:r>
    </w:p>
    <w:p w:rsidR="00BF5666" w:rsidRPr="00425C8F" w:rsidRDefault="00BF5666" w:rsidP="00BF5666">
      <w:pPr>
        <w:pStyle w:val="Code"/>
        <w:ind w:firstLine="360"/>
      </w:pPr>
      <w:r w:rsidRPr="00425C8F">
        <w:t>&lt;DATE&gt;&lt;Date and time &gt;&lt;/DATE&gt;</w:t>
      </w:r>
    </w:p>
    <w:p w:rsidR="00BF5666" w:rsidRPr="00425C8F" w:rsidRDefault="00BF5666" w:rsidP="00BF5666">
      <w:pPr>
        <w:pStyle w:val="Code"/>
        <w:ind w:firstLine="360"/>
      </w:pPr>
      <w:r w:rsidRPr="00425C8F">
        <w:t>&lt;EXTREFNUM&gt;&lt;Unique Reference number in the external system&gt;&lt;/EXTREFNUM&gt;</w:t>
      </w:r>
    </w:p>
    <w:p w:rsidR="00BF5666" w:rsidRPr="00425C8F" w:rsidRDefault="00BF5666" w:rsidP="00BF5666">
      <w:pPr>
        <w:pStyle w:val="Code"/>
      </w:pPr>
      <w:r w:rsidRPr="00425C8F">
        <w:tab/>
        <w:t>&lt;TXNID&gt;</w:t>
      </w:r>
      <w:r w:rsidRPr="00425C8F">
        <w:rPr>
          <w:i/>
          <w:iCs/>
        </w:rPr>
        <w:t>&lt;</w:t>
      </w:r>
      <w:r w:rsidR="007C479A" w:rsidRPr="00425C8F">
        <w:rPr>
          <w:i/>
          <w:iCs/>
        </w:rPr>
        <w:t>PreTUPS</w:t>
      </w:r>
      <w:r w:rsidRPr="00425C8F">
        <w:rPr>
          <w:i/>
          <w:iCs/>
        </w:rPr>
        <w:t xml:space="preserve"> Transaction ID&gt;</w:t>
      </w:r>
      <w:r w:rsidRPr="00425C8F">
        <w:t>&lt;/TXNID&gt;</w:t>
      </w:r>
    </w:p>
    <w:p w:rsidR="00BF5666" w:rsidRPr="00425C8F" w:rsidRDefault="00BF5666" w:rsidP="00BF5666">
      <w:pPr>
        <w:pStyle w:val="Code"/>
      </w:pPr>
      <w:r w:rsidRPr="00425C8F">
        <w:tab/>
        <w:t>&lt;MESSAGE&gt;&lt;Transaction Message&gt;&lt;/MESSAGE&gt;</w:t>
      </w:r>
    </w:p>
    <w:p w:rsidR="00BF5666" w:rsidRPr="00425C8F" w:rsidRDefault="00BF5666" w:rsidP="00BF5666">
      <w:pPr>
        <w:pStyle w:val="Code"/>
      </w:pPr>
      <w:r w:rsidRPr="00425C8F">
        <w:t>&lt;/COMMAND&gt;</w:t>
      </w:r>
    </w:p>
    <w:p w:rsidR="00BF5666" w:rsidRPr="00425C8F" w:rsidRDefault="00BF5666" w:rsidP="00BF5666">
      <w:pPr>
        <w:pStyle w:val="BodyText2"/>
      </w:pPr>
    </w:p>
    <w:p w:rsidR="00BF5666" w:rsidRPr="00425C8F" w:rsidRDefault="00BF5666" w:rsidP="001E6309">
      <w:pPr>
        <w:pStyle w:val="Heading"/>
        <w:rPr>
          <w:color w:val="auto"/>
        </w:rPr>
      </w:pPr>
      <w:r w:rsidRPr="00425C8F">
        <w:rPr>
          <w:color w:val="auto"/>
        </w:rPr>
        <w:t>Field Details</w:t>
      </w:r>
    </w:p>
    <w:p w:rsidR="00BF5666" w:rsidRPr="00425C8F" w:rsidRDefault="00BF5666" w:rsidP="00BF5666">
      <w:pPr>
        <w:pStyle w:val="BodyText2"/>
        <w:rPr>
          <w:lang w:val="nl-NL"/>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6"/>
        <w:gridCol w:w="1800"/>
        <w:gridCol w:w="2340"/>
        <w:gridCol w:w="1260"/>
        <w:gridCol w:w="1260"/>
        <w:gridCol w:w="1350"/>
      </w:tblGrid>
      <w:tr w:rsidR="00BF5666" w:rsidRPr="00425C8F" w:rsidTr="00AE147F">
        <w:trPr>
          <w:trHeight w:val="277"/>
          <w:tblHeader/>
        </w:trPr>
        <w:tc>
          <w:tcPr>
            <w:tcW w:w="1566" w:type="dxa"/>
            <w:shd w:val="clear" w:color="auto" w:fill="17365D"/>
          </w:tcPr>
          <w:p w:rsidR="00BF5666" w:rsidRPr="00425C8F" w:rsidRDefault="00BF5666" w:rsidP="00AE147F">
            <w:pPr>
              <w:pStyle w:val="TableColumnLabels"/>
              <w:rPr>
                <w:color w:val="auto"/>
              </w:rPr>
            </w:pPr>
            <w:r w:rsidRPr="00425C8F">
              <w:rPr>
                <w:color w:val="auto"/>
              </w:rPr>
              <w:t>TAG</w:t>
            </w:r>
          </w:p>
        </w:tc>
        <w:tc>
          <w:tcPr>
            <w:tcW w:w="1800" w:type="dxa"/>
            <w:shd w:val="clear" w:color="auto" w:fill="17365D"/>
          </w:tcPr>
          <w:p w:rsidR="00BF5666" w:rsidRPr="00425C8F" w:rsidRDefault="00BF5666" w:rsidP="00AE147F">
            <w:pPr>
              <w:pStyle w:val="TableColumnLabels"/>
              <w:rPr>
                <w:color w:val="auto"/>
              </w:rPr>
            </w:pPr>
            <w:r w:rsidRPr="00425C8F">
              <w:rPr>
                <w:color w:val="auto"/>
              </w:rPr>
              <w:t>Fields</w:t>
            </w:r>
          </w:p>
        </w:tc>
        <w:tc>
          <w:tcPr>
            <w:tcW w:w="2340" w:type="dxa"/>
            <w:shd w:val="clear" w:color="auto" w:fill="17365D"/>
          </w:tcPr>
          <w:p w:rsidR="00BF5666" w:rsidRPr="00425C8F" w:rsidRDefault="00BF5666" w:rsidP="00AE147F">
            <w:pPr>
              <w:pStyle w:val="TableColumnLabels"/>
              <w:rPr>
                <w:color w:val="auto"/>
              </w:rPr>
            </w:pPr>
            <w:r w:rsidRPr="00425C8F">
              <w:rPr>
                <w:color w:val="auto"/>
              </w:rPr>
              <w:t>Remarks</w:t>
            </w:r>
          </w:p>
        </w:tc>
        <w:tc>
          <w:tcPr>
            <w:tcW w:w="1260" w:type="dxa"/>
            <w:shd w:val="clear" w:color="auto" w:fill="17365D"/>
          </w:tcPr>
          <w:p w:rsidR="00BF5666" w:rsidRPr="00425C8F" w:rsidRDefault="00BF5666" w:rsidP="00AE147F">
            <w:pPr>
              <w:pStyle w:val="TableColumnLabels"/>
              <w:rPr>
                <w:color w:val="auto"/>
              </w:rPr>
            </w:pPr>
            <w:r w:rsidRPr="00425C8F">
              <w:rPr>
                <w:color w:val="auto"/>
              </w:rPr>
              <w:t>Example</w:t>
            </w:r>
          </w:p>
        </w:tc>
        <w:tc>
          <w:tcPr>
            <w:tcW w:w="1260" w:type="dxa"/>
            <w:shd w:val="clear" w:color="auto" w:fill="17365D"/>
          </w:tcPr>
          <w:p w:rsidR="00BF5666" w:rsidRPr="00425C8F" w:rsidRDefault="00BF5666" w:rsidP="00AE147F">
            <w:pPr>
              <w:pStyle w:val="TableColumnLabels"/>
              <w:rPr>
                <w:color w:val="auto"/>
              </w:rPr>
            </w:pPr>
            <w:r w:rsidRPr="00425C8F">
              <w:rPr>
                <w:color w:val="auto"/>
              </w:rPr>
              <w:t>Field Type</w:t>
            </w:r>
          </w:p>
        </w:tc>
        <w:tc>
          <w:tcPr>
            <w:tcW w:w="1350" w:type="dxa"/>
            <w:shd w:val="clear" w:color="auto" w:fill="17365D"/>
          </w:tcPr>
          <w:p w:rsidR="00BF5666" w:rsidRPr="00425C8F" w:rsidRDefault="00BF5666" w:rsidP="00AE147F">
            <w:pPr>
              <w:pStyle w:val="TableColumnLabels"/>
              <w:rPr>
                <w:color w:val="auto"/>
              </w:rPr>
            </w:pPr>
            <w:r w:rsidRPr="00425C8F">
              <w:rPr>
                <w:color w:val="auto"/>
              </w:rPr>
              <w:t>Optional/</w:t>
            </w:r>
          </w:p>
          <w:p w:rsidR="00BF5666" w:rsidRPr="00425C8F" w:rsidRDefault="00BF5666" w:rsidP="00AE147F">
            <w:pPr>
              <w:pStyle w:val="TableColumnLabels"/>
              <w:rPr>
                <w:color w:val="auto"/>
              </w:rPr>
            </w:pPr>
            <w:r w:rsidRPr="00425C8F">
              <w:rPr>
                <w:color w:val="auto"/>
              </w:rPr>
              <w:t>Mandatory</w:t>
            </w:r>
          </w:p>
        </w:tc>
      </w:tr>
      <w:tr w:rsidR="00BF5666" w:rsidRPr="00425C8F" w:rsidTr="00AE147F">
        <w:trPr>
          <w:trHeight w:val="277"/>
          <w:tblHeader/>
        </w:trPr>
        <w:tc>
          <w:tcPr>
            <w:tcW w:w="1566" w:type="dxa"/>
            <w:shd w:val="clear" w:color="auto" w:fill="FFFFFF"/>
          </w:tcPr>
          <w:p w:rsidR="00BF5666" w:rsidRPr="00425C8F" w:rsidRDefault="00BF5666" w:rsidP="00AE147F">
            <w:pPr>
              <w:pStyle w:val="Tablecontent"/>
            </w:pPr>
            <w:r w:rsidRPr="00425C8F">
              <w:t>TYPE</w:t>
            </w:r>
          </w:p>
        </w:tc>
        <w:tc>
          <w:tcPr>
            <w:tcW w:w="1800" w:type="dxa"/>
            <w:shd w:val="clear" w:color="auto" w:fill="FFFFFF"/>
          </w:tcPr>
          <w:p w:rsidR="00BF5666" w:rsidRPr="00425C8F" w:rsidRDefault="00BF5666" w:rsidP="00AE147F">
            <w:pPr>
              <w:pStyle w:val="Tablecontent"/>
            </w:pPr>
            <w:r w:rsidRPr="00425C8F">
              <w:t>Response type</w:t>
            </w:r>
          </w:p>
        </w:tc>
        <w:tc>
          <w:tcPr>
            <w:tcW w:w="2340" w:type="dxa"/>
            <w:shd w:val="clear" w:color="auto" w:fill="FFFFFF"/>
          </w:tcPr>
          <w:p w:rsidR="00BF5666" w:rsidRPr="00425C8F" w:rsidRDefault="00BF5666" w:rsidP="00AE147F">
            <w:pPr>
              <w:pStyle w:val="Tablecontent"/>
            </w:pPr>
            <w:r w:rsidRPr="00425C8F">
              <w:t>Response Type</w:t>
            </w:r>
          </w:p>
        </w:tc>
        <w:tc>
          <w:tcPr>
            <w:tcW w:w="1260" w:type="dxa"/>
            <w:shd w:val="clear" w:color="auto" w:fill="FFFFFF"/>
          </w:tcPr>
          <w:p w:rsidR="00BF5666" w:rsidRPr="00425C8F" w:rsidRDefault="00BF5666" w:rsidP="00AE147F">
            <w:pPr>
              <w:pStyle w:val="Tablecontent"/>
            </w:pPr>
            <w:r w:rsidRPr="00425C8F">
              <w:t>EXEVRTRFRESP</w:t>
            </w:r>
          </w:p>
        </w:tc>
        <w:tc>
          <w:tcPr>
            <w:tcW w:w="1260" w:type="dxa"/>
            <w:shd w:val="clear" w:color="auto" w:fill="FFFFFF"/>
          </w:tcPr>
          <w:p w:rsidR="00BF5666" w:rsidRPr="00425C8F" w:rsidRDefault="00BF5666" w:rsidP="00AE147F">
            <w:pPr>
              <w:pStyle w:val="Tablecontent"/>
            </w:pPr>
            <w:r w:rsidRPr="00425C8F">
              <w:t>A (20)</w:t>
            </w:r>
          </w:p>
        </w:tc>
        <w:tc>
          <w:tcPr>
            <w:tcW w:w="1350" w:type="dxa"/>
            <w:shd w:val="clear" w:color="auto" w:fill="FFFFFF"/>
          </w:tcPr>
          <w:p w:rsidR="00BF5666" w:rsidRPr="00425C8F" w:rsidRDefault="00BF5666" w:rsidP="00AE147F">
            <w:pPr>
              <w:pStyle w:val="Tablecontent"/>
            </w:pPr>
            <w:r w:rsidRPr="00425C8F">
              <w:t>M</w:t>
            </w:r>
          </w:p>
        </w:tc>
      </w:tr>
      <w:tr w:rsidR="00BF5666" w:rsidRPr="00425C8F" w:rsidTr="00AE147F">
        <w:trPr>
          <w:trHeight w:val="277"/>
          <w:tblHeader/>
        </w:trPr>
        <w:tc>
          <w:tcPr>
            <w:tcW w:w="1566" w:type="dxa"/>
            <w:shd w:val="clear" w:color="auto" w:fill="FFFFFF"/>
          </w:tcPr>
          <w:p w:rsidR="00BF5666" w:rsidRPr="00425C8F" w:rsidRDefault="00BF5666" w:rsidP="00AE147F">
            <w:pPr>
              <w:pStyle w:val="Tablecontent"/>
            </w:pPr>
            <w:r w:rsidRPr="00425C8F">
              <w:t>TXNSTATUS</w:t>
            </w:r>
          </w:p>
        </w:tc>
        <w:tc>
          <w:tcPr>
            <w:tcW w:w="1800" w:type="dxa"/>
            <w:shd w:val="clear" w:color="auto" w:fill="FFFFFF"/>
          </w:tcPr>
          <w:p w:rsidR="00BF5666" w:rsidRPr="00425C8F" w:rsidRDefault="00BF5666" w:rsidP="00AE147F">
            <w:pPr>
              <w:pStyle w:val="Tablecontent"/>
            </w:pPr>
            <w:r w:rsidRPr="00425C8F">
              <w:t>Transaction Status</w:t>
            </w:r>
          </w:p>
        </w:tc>
        <w:tc>
          <w:tcPr>
            <w:tcW w:w="2340" w:type="dxa"/>
            <w:shd w:val="clear" w:color="auto" w:fill="FFFFFF"/>
          </w:tcPr>
          <w:p w:rsidR="00BF5666" w:rsidRPr="00425C8F" w:rsidRDefault="00BF5666" w:rsidP="00AE147F">
            <w:pPr>
              <w:pStyle w:val="Tablecontent"/>
            </w:pPr>
            <w:r w:rsidRPr="00425C8F">
              <w:t>Status of the request</w:t>
            </w:r>
          </w:p>
          <w:p w:rsidR="00BF5666" w:rsidRPr="00425C8F" w:rsidRDefault="00BF5666" w:rsidP="00AE147F">
            <w:pPr>
              <w:pStyle w:val="TableListBullet1"/>
              <w:jc w:val="left"/>
            </w:pPr>
            <w:r w:rsidRPr="00425C8F">
              <w:t xml:space="preserve">Transaction Status= 200 means Success, </w:t>
            </w:r>
          </w:p>
          <w:p w:rsidR="00BF5666" w:rsidRPr="00425C8F" w:rsidRDefault="00BF5666" w:rsidP="00AE147F">
            <w:pPr>
              <w:pStyle w:val="TableListBullet1"/>
              <w:jc w:val="left"/>
            </w:pPr>
            <w:r w:rsidRPr="00425C8F">
              <w:t xml:space="preserve">Transaction Status Other than 200 means failed </w:t>
            </w:r>
          </w:p>
        </w:tc>
        <w:tc>
          <w:tcPr>
            <w:tcW w:w="1260" w:type="dxa"/>
            <w:shd w:val="clear" w:color="auto" w:fill="FFFFFF"/>
          </w:tcPr>
          <w:p w:rsidR="00BF5666" w:rsidRPr="00425C8F" w:rsidRDefault="00BF5666" w:rsidP="00AE147F">
            <w:pPr>
              <w:pStyle w:val="Tablecontent"/>
            </w:pPr>
            <w:r w:rsidRPr="00425C8F">
              <w:t>200</w:t>
            </w:r>
          </w:p>
        </w:tc>
        <w:tc>
          <w:tcPr>
            <w:tcW w:w="1260" w:type="dxa"/>
            <w:shd w:val="clear" w:color="auto" w:fill="FFFFFF"/>
          </w:tcPr>
          <w:p w:rsidR="00BF5666" w:rsidRPr="00425C8F" w:rsidRDefault="00BF5666" w:rsidP="00AE147F">
            <w:pPr>
              <w:pStyle w:val="Tablecontent"/>
            </w:pPr>
            <w:r w:rsidRPr="00425C8F">
              <w:t>N (10)</w:t>
            </w:r>
          </w:p>
        </w:tc>
        <w:tc>
          <w:tcPr>
            <w:tcW w:w="1350" w:type="dxa"/>
            <w:shd w:val="clear" w:color="auto" w:fill="FFFFFF"/>
          </w:tcPr>
          <w:p w:rsidR="00BF5666" w:rsidRPr="00425C8F" w:rsidRDefault="00BF5666" w:rsidP="00AE147F">
            <w:pPr>
              <w:pStyle w:val="Tablecontent"/>
            </w:pPr>
            <w:r w:rsidRPr="00425C8F">
              <w:t>M</w:t>
            </w:r>
          </w:p>
        </w:tc>
      </w:tr>
      <w:tr w:rsidR="00BF5666" w:rsidRPr="00425C8F" w:rsidTr="00AE147F">
        <w:trPr>
          <w:trHeight w:val="277"/>
          <w:tblHeader/>
        </w:trPr>
        <w:tc>
          <w:tcPr>
            <w:tcW w:w="1566" w:type="dxa"/>
            <w:shd w:val="clear" w:color="auto" w:fill="FFFFFF"/>
          </w:tcPr>
          <w:p w:rsidR="00BF5666" w:rsidRPr="00425C8F" w:rsidRDefault="00BF5666" w:rsidP="00AE147F">
            <w:pPr>
              <w:pStyle w:val="Tablecontent"/>
            </w:pPr>
            <w:r w:rsidRPr="00425C8F">
              <w:t>DATE</w:t>
            </w:r>
          </w:p>
        </w:tc>
        <w:tc>
          <w:tcPr>
            <w:tcW w:w="1800" w:type="dxa"/>
            <w:shd w:val="clear" w:color="auto" w:fill="FFFFFF"/>
          </w:tcPr>
          <w:p w:rsidR="00BF5666" w:rsidRPr="00425C8F" w:rsidRDefault="00BF5666" w:rsidP="00AE147F">
            <w:pPr>
              <w:pStyle w:val="Tablecontent"/>
            </w:pPr>
            <w:r w:rsidRPr="00425C8F">
              <w:t>Date and time</w:t>
            </w:r>
          </w:p>
        </w:tc>
        <w:tc>
          <w:tcPr>
            <w:tcW w:w="2340" w:type="dxa"/>
            <w:shd w:val="clear" w:color="auto" w:fill="FFFFFF"/>
          </w:tcPr>
          <w:p w:rsidR="00BF5666" w:rsidRPr="00425C8F" w:rsidRDefault="00BF5666" w:rsidP="00AE147F">
            <w:pPr>
              <w:pStyle w:val="Tablecontent"/>
            </w:pPr>
            <w:r w:rsidRPr="00425C8F">
              <w:t xml:space="preserve">Date and time on which response was sent from </w:t>
            </w:r>
            <w:r w:rsidR="007C479A" w:rsidRPr="00425C8F">
              <w:t>PreTUPS</w:t>
            </w:r>
            <w:r w:rsidRPr="00425C8F">
              <w:t>. HH are in 24 Hour format</w:t>
            </w:r>
          </w:p>
        </w:tc>
        <w:tc>
          <w:tcPr>
            <w:tcW w:w="1260" w:type="dxa"/>
            <w:shd w:val="clear" w:color="auto" w:fill="FFFFFF"/>
          </w:tcPr>
          <w:p w:rsidR="00BF5666" w:rsidRPr="00425C8F" w:rsidRDefault="00BF5666" w:rsidP="00AE147F">
            <w:pPr>
              <w:pStyle w:val="Tablecontent"/>
            </w:pPr>
            <w:r w:rsidRPr="00425C8F">
              <w:t>DD-MM-YYYY HH:MM:SS</w:t>
            </w:r>
          </w:p>
        </w:tc>
        <w:tc>
          <w:tcPr>
            <w:tcW w:w="1260" w:type="dxa"/>
            <w:shd w:val="clear" w:color="auto" w:fill="FFFFFF"/>
          </w:tcPr>
          <w:p w:rsidR="00BF5666" w:rsidRPr="00425C8F" w:rsidRDefault="00BF5666" w:rsidP="00AE147F">
            <w:pPr>
              <w:pStyle w:val="Tablecontent"/>
            </w:pPr>
            <w:r w:rsidRPr="00425C8F">
              <w:t>D (20)</w:t>
            </w:r>
          </w:p>
        </w:tc>
        <w:tc>
          <w:tcPr>
            <w:tcW w:w="1350" w:type="dxa"/>
            <w:shd w:val="clear" w:color="auto" w:fill="FFFFFF"/>
          </w:tcPr>
          <w:p w:rsidR="00BF5666" w:rsidRPr="00425C8F" w:rsidRDefault="00BF5666" w:rsidP="00AE147F">
            <w:pPr>
              <w:pStyle w:val="Tablecontent"/>
            </w:pPr>
            <w:r w:rsidRPr="00425C8F">
              <w:t>M</w:t>
            </w:r>
          </w:p>
        </w:tc>
      </w:tr>
      <w:tr w:rsidR="00BF5666" w:rsidRPr="00425C8F" w:rsidTr="00AE147F">
        <w:trPr>
          <w:trHeight w:val="277"/>
          <w:tblHeader/>
        </w:trPr>
        <w:tc>
          <w:tcPr>
            <w:tcW w:w="1566" w:type="dxa"/>
            <w:shd w:val="clear" w:color="auto" w:fill="FFFFFF"/>
          </w:tcPr>
          <w:p w:rsidR="00BF5666" w:rsidRPr="00425C8F" w:rsidRDefault="00BF5666" w:rsidP="00AE147F">
            <w:pPr>
              <w:pStyle w:val="Tablecontent"/>
            </w:pPr>
            <w:r w:rsidRPr="00425C8F">
              <w:t>EXTREFNUM</w:t>
            </w:r>
          </w:p>
        </w:tc>
        <w:tc>
          <w:tcPr>
            <w:tcW w:w="1800" w:type="dxa"/>
            <w:shd w:val="clear" w:color="auto" w:fill="FFFFFF"/>
          </w:tcPr>
          <w:p w:rsidR="00BF5666" w:rsidRPr="00425C8F" w:rsidRDefault="00BF5666" w:rsidP="00AE147F">
            <w:pPr>
              <w:pStyle w:val="Tablecontent"/>
            </w:pPr>
            <w:r w:rsidRPr="00425C8F">
              <w:t>External Reference number</w:t>
            </w:r>
          </w:p>
        </w:tc>
        <w:tc>
          <w:tcPr>
            <w:tcW w:w="2340" w:type="dxa"/>
            <w:shd w:val="clear" w:color="auto" w:fill="FFFFFF"/>
          </w:tcPr>
          <w:p w:rsidR="00BF5666" w:rsidRPr="00425C8F" w:rsidRDefault="00BF5666" w:rsidP="00AE147F">
            <w:pPr>
              <w:pStyle w:val="Tablecontent"/>
            </w:pPr>
            <w:r w:rsidRPr="00425C8F">
              <w:t>Reference number that was passed by the external system</w:t>
            </w:r>
          </w:p>
        </w:tc>
        <w:tc>
          <w:tcPr>
            <w:tcW w:w="1260" w:type="dxa"/>
            <w:shd w:val="clear" w:color="auto" w:fill="FFFFFF"/>
          </w:tcPr>
          <w:p w:rsidR="00BF5666" w:rsidRPr="00425C8F" w:rsidRDefault="00BF5666" w:rsidP="00AE147F">
            <w:pPr>
              <w:pStyle w:val="Tablecontent"/>
            </w:pPr>
            <w:r w:rsidRPr="00425C8F">
              <w:t>12345</w:t>
            </w:r>
          </w:p>
        </w:tc>
        <w:tc>
          <w:tcPr>
            <w:tcW w:w="1260" w:type="dxa"/>
            <w:shd w:val="clear" w:color="auto" w:fill="FFFFFF"/>
          </w:tcPr>
          <w:p w:rsidR="00BF5666" w:rsidRPr="00425C8F" w:rsidRDefault="00BF5666" w:rsidP="00AE147F">
            <w:pPr>
              <w:pStyle w:val="Tablecontent"/>
            </w:pPr>
            <w:r w:rsidRPr="00425C8F">
              <w:t>A (20)</w:t>
            </w:r>
          </w:p>
        </w:tc>
        <w:tc>
          <w:tcPr>
            <w:tcW w:w="1350" w:type="dxa"/>
            <w:shd w:val="clear" w:color="auto" w:fill="FFFFFF"/>
          </w:tcPr>
          <w:p w:rsidR="00BF5666" w:rsidRPr="00425C8F" w:rsidRDefault="00BF5666" w:rsidP="00AE147F">
            <w:pPr>
              <w:pStyle w:val="Tablecontent"/>
            </w:pPr>
            <w:r w:rsidRPr="00425C8F">
              <w:t>O</w:t>
            </w:r>
          </w:p>
        </w:tc>
      </w:tr>
      <w:tr w:rsidR="00BF5666" w:rsidRPr="00425C8F" w:rsidTr="00AE147F">
        <w:trPr>
          <w:trHeight w:val="277"/>
          <w:tblHeader/>
        </w:trPr>
        <w:tc>
          <w:tcPr>
            <w:tcW w:w="1566" w:type="dxa"/>
            <w:shd w:val="clear" w:color="auto" w:fill="FFFFFF"/>
          </w:tcPr>
          <w:p w:rsidR="00BF5666" w:rsidRPr="00425C8F" w:rsidRDefault="00BF5666" w:rsidP="00AE147F">
            <w:pPr>
              <w:pStyle w:val="Tablecontent"/>
            </w:pPr>
            <w:r w:rsidRPr="00425C8F">
              <w:t>TXNID</w:t>
            </w:r>
          </w:p>
        </w:tc>
        <w:tc>
          <w:tcPr>
            <w:tcW w:w="1800" w:type="dxa"/>
            <w:shd w:val="clear" w:color="auto" w:fill="FFFFFF"/>
          </w:tcPr>
          <w:p w:rsidR="00BF5666" w:rsidRPr="00425C8F" w:rsidRDefault="00BF5666" w:rsidP="00AE147F">
            <w:pPr>
              <w:pStyle w:val="Tablecontent"/>
            </w:pPr>
            <w:r w:rsidRPr="00425C8F">
              <w:t>&lt;Transaction ID&gt;</w:t>
            </w:r>
          </w:p>
        </w:tc>
        <w:tc>
          <w:tcPr>
            <w:tcW w:w="2340" w:type="dxa"/>
            <w:shd w:val="clear" w:color="auto" w:fill="FFFFFF"/>
          </w:tcPr>
          <w:p w:rsidR="00BF5666" w:rsidRPr="00425C8F" w:rsidRDefault="007C479A" w:rsidP="00AE147F">
            <w:pPr>
              <w:pStyle w:val="Tablecontent"/>
            </w:pPr>
            <w:r w:rsidRPr="00425C8F">
              <w:t>PreTUPS</w:t>
            </w:r>
            <w:r w:rsidR="00BF5666" w:rsidRPr="00425C8F">
              <w:t xml:space="preserve"> Transaction ID for the Customer Recharge Transaction</w:t>
            </w:r>
          </w:p>
        </w:tc>
        <w:tc>
          <w:tcPr>
            <w:tcW w:w="1260" w:type="dxa"/>
            <w:shd w:val="clear" w:color="auto" w:fill="FFFFFF"/>
          </w:tcPr>
          <w:p w:rsidR="00BF5666" w:rsidRPr="00425C8F" w:rsidRDefault="00BF5666" w:rsidP="00AE147F">
            <w:pPr>
              <w:pStyle w:val="Tablecontent"/>
            </w:pPr>
            <w:r w:rsidRPr="00425C8F">
              <w:t>DL/05/000000015</w:t>
            </w:r>
          </w:p>
        </w:tc>
        <w:tc>
          <w:tcPr>
            <w:tcW w:w="1260" w:type="dxa"/>
            <w:shd w:val="clear" w:color="auto" w:fill="FFFFFF"/>
          </w:tcPr>
          <w:p w:rsidR="00BF5666" w:rsidRPr="00425C8F" w:rsidRDefault="00BF5666" w:rsidP="00AE147F">
            <w:pPr>
              <w:pStyle w:val="Tablecontent"/>
            </w:pPr>
            <w:r w:rsidRPr="00425C8F">
              <w:t>20</w:t>
            </w:r>
          </w:p>
        </w:tc>
        <w:tc>
          <w:tcPr>
            <w:tcW w:w="1350" w:type="dxa"/>
            <w:shd w:val="clear" w:color="auto" w:fill="FFFFFF"/>
          </w:tcPr>
          <w:p w:rsidR="00BF5666" w:rsidRPr="00425C8F" w:rsidRDefault="00BF5666" w:rsidP="00AE147F">
            <w:pPr>
              <w:pStyle w:val="Tablecontent"/>
            </w:pPr>
            <w:r w:rsidRPr="00425C8F">
              <w:t>M</w:t>
            </w:r>
          </w:p>
        </w:tc>
      </w:tr>
      <w:tr w:rsidR="00BF5666" w:rsidRPr="00425C8F" w:rsidTr="00AE147F">
        <w:trPr>
          <w:trHeight w:val="277"/>
          <w:tblHeader/>
        </w:trPr>
        <w:tc>
          <w:tcPr>
            <w:tcW w:w="1566" w:type="dxa"/>
            <w:shd w:val="clear" w:color="auto" w:fill="FFFFFF"/>
          </w:tcPr>
          <w:p w:rsidR="00BF5666" w:rsidRPr="00425C8F" w:rsidRDefault="00BF5666" w:rsidP="00AE147F">
            <w:pPr>
              <w:pStyle w:val="Tablecontent"/>
            </w:pPr>
            <w:r w:rsidRPr="00425C8F">
              <w:t>MESSAGE</w:t>
            </w:r>
          </w:p>
        </w:tc>
        <w:tc>
          <w:tcPr>
            <w:tcW w:w="1800" w:type="dxa"/>
            <w:shd w:val="clear" w:color="auto" w:fill="FFFFFF"/>
          </w:tcPr>
          <w:p w:rsidR="00BF5666" w:rsidRPr="00425C8F" w:rsidRDefault="00BF5666" w:rsidP="00AE147F">
            <w:pPr>
              <w:pStyle w:val="Tablecontent"/>
            </w:pPr>
            <w:r w:rsidRPr="00425C8F">
              <w:t xml:space="preserve">Message that will given in response </w:t>
            </w:r>
          </w:p>
        </w:tc>
        <w:tc>
          <w:tcPr>
            <w:tcW w:w="2340" w:type="dxa"/>
            <w:shd w:val="clear" w:color="auto" w:fill="FFFFFF"/>
          </w:tcPr>
          <w:p w:rsidR="00BF5666" w:rsidRPr="00425C8F" w:rsidRDefault="00BF5666" w:rsidP="00AE147F">
            <w:pPr>
              <w:pStyle w:val="Tablecontent"/>
            </w:pPr>
            <w:r w:rsidRPr="00425C8F">
              <w:t>Message</w:t>
            </w:r>
          </w:p>
        </w:tc>
        <w:tc>
          <w:tcPr>
            <w:tcW w:w="1260" w:type="dxa"/>
            <w:shd w:val="clear" w:color="auto" w:fill="FFFFFF"/>
          </w:tcPr>
          <w:p w:rsidR="00BF5666" w:rsidRPr="00425C8F" w:rsidRDefault="00BF5666" w:rsidP="00AE147F">
            <w:pPr>
              <w:pStyle w:val="Tablecontent"/>
            </w:pPr>
            <w:r w:rsidRPr="00425C8F">
              <w:t>Your request is accepted for processing</w:t>
            </w:r>
          </w:p>
        </w:tc>
        <w:tc>
          <w:tcPr>
            <w:tcW w:w="1260" w:type="dxa"/>
            <w:shd w:val="clear" w:color="auto" w:fill="FFFFFF"/>
          </w:tcPr>
          <w:p w:rsidR="00BF5666" w:rsidRPr="00425C8F" w:rsidRDefault="00BF5666" w:rsidP="00AE147F">
            <w:pPr>
              <w:pStyle w:val="Tablecontent"/>
            </w:pPr>
            <w:r w:rsidRPr="00425C8F">
              <w:t>A (500)</w:t>
            </w:r>
          </w:p>
        </w:tc>
        <w:tc>
          <w:tcPr>
            <w:tcW w:w="1350" w:type="dxa"/>
            <w:shd w:val="clear" w:color="auto" w:fill="FFFFFF"/>
          </w:tcPr>
          <w:p w:rsidR="00BF5666" w:rsidRPr="00425C8F" w:rsidRDefault="00BF5666" w:rsidP="00AE147F">
            <w:pPr>
              <w:pStyle w:val="Tablecontent"/>
            </w:pPr>
            <w:r w:rsidRPr="00425C8F">
              <w:t>O</w:t>
            </w:r>
          </w:p>
        </w:tc>
      </w:tr>
    </w:tbl>
    <w:p w:rsidR="00BF5666" w:rsidRPr="00425C8F" w:rsidRDefault="00BF5666" w:rsidP="00BF5666">
      <w:pPr>
        <w:pStyle w:val="BodyText2"/>
        <w:rPr>
          <w:lang w:val="nl-NL"/>
        </w:rPr>
      </w:pPr>
    </w:p>
    <w:p w:rsidR="00BF5666" w:rsidRPr="00425C8F" w:rsidRDefault="00BF5666" w:rsidP="00BF5666">
      <w:pPr>
        <w:pStyle w:val="NoteHeading"/>
        <w:tabs>
          <w:tab w:val="num" w:pos="1080"/>
        </w:tabs>
        <w:ind w:left="1080" w:hanging="504"/>
        <w:jc w:val="left"/>
        <w:rPr>
          <w:color w:val="auto"/>
          <w:sz w:val="16"/>
          <w:szCs w:val="16"/>
        </w:rPr>
      </w:pPr>
      <w:r w:rsidRPr="00425C8F">
        <w:rPr>
          <w:color w:val="auto"/>
          <w:sz w:val="16"/>
          <w:szCs w:val="16"/>
        </w:rPr>
        <w:t>If TXNSTATUS is 200 then the following message would be shown to the user: “Your request is accepted for processing”</w:t>
      </w:r>
    </w:p>
    <w:p w:rsidR="00BF5666" w:rsidRPr="00425C8F" w:rsidRDefault="00BF5666" w:rsidP="00BF5666">
      <w:pPr>
        <w:pStyle w:val="NoteHeading"/>
        <w:tabs>
          <w:tab w:val="num" w:pos="1080"/>
        </w:tabs>
        <w:ind w:left="1080" w:hanging="504"/>
        <w:jc w:val="left"/>
        <w:rPr>
          <w:color w:val="auto"/>
          <w:sz w:val="16"/>
          <w:szCs w:val="16"/>
        </w:rPr>
      </w:pPr>
      <w:r w:rsidRPr="00425C8F">
        <w:rPr>
          <w:color w:val="auto"/>
          <w:sz w:val="16"/>
          <w:szCs w:val="16"/>
        </w:rPr>
        <w:t xml:space="preserve">In this case External system needs to send the recharge status request to </w:t>
      </w:r>
      <w:r w:rsidR="007C479A" w:rsidRPr="00425C8F">
        <w:rPr>
          <w:color w:val="auto"/>
          <w:sz w:val="16"/>
          <w:szCs w:val="16"/>
        </w:rPr>
        <w:t>PreTUPS</w:t>
      </w:r>
      <w:r w:rsidRPr="00425C8F">
        <w:rPr>
          <w:color w:val="auto"/>
          <w:sz w:val="16"/>
          <w:szCs w:val="16"/>
        </w:rPr>
        <w:t xml:space="preserve"> for checking the final status of the transaction. This can be achieved by providing a button on the page like “Check recharge status” </w:t>
      </w:r>
    </w:p>
    <w:p w:rsidR="00BF5666" w:rsidRPr="00425C8F" w:rsidRDefault="00BF5666" w:rsidP="00BF5666">
      <w:pPr>
        <w:pStyle w:val="NoteHeading"/>
        <w:tabs>
          <w:tab w:val="num" w:pos="1080"/>
        </w:tabs>
        <w:ind w:left="1080" w:hanging="504"/>
        <w:jc w:val="left"/>
        <w:rPr>
          <w:color w:val="auto"/>
          <w:sz w:val="16"/>
          <w:szCs w:val="16"/>
        </w:rPr>
      </w:pPr>
      <w:r w:rsidRPr="00425C8F">
        <w:rPr>
          <w:color w:val="auto"/>
          <w:sz w:val="16"/>
          <w:szCs w:val="16"/>
        </w:rPr>
        <w:lastRenderedPageBreak/>
        <w:t>If the TXNSTATUS is not 200 then the user would be shown the error message (MESSAGE tag) returned in the response.</w:t>
      </w:r>
    </w:p>
    <w:p w:rsidR="00BF5666" w:rsidRPr="00425C8F" w:rsidRDefault="00BF5666" w:rsidP="00BF5666">
      <w:pPr>
        <w:pStyle w:val="BodyText2"/>
        <w:rPr>
          <w:lang w:val="en-IN"/>
        </w:rPr>
      </w:pPr>
    </w:p>
    <w:p w:rsidR="00BF5666" w:rsidRPr="00425C8F" w:rsidRDefault="00BF5666" w:rsidP="00BF5666">
      <w:pPr>
        <w:pStyle w:val="BodyText2"/>
        <w:rPr>
          <w:lang w:val="en-IN"/>
        </w:rPr>
      </w:pPr>
    </w:p>
    <w:p w:rsidR="00773AA0" w:rsidRPr="00425C8F" w:rsidRDefault="00773AA0" w:rsidP="00773AA0">
      <w:pPr>
        <w:pStyle w:val="BodyText2"/>
      </w:pPr>
      <w:bookmarkStart w:id="297" w:name="_Toc309639034"/>
      <w:bookmarkStart w:id="298" w:name="_Toc368313823"/>
    </w:p>
    <w:p w:rsidR="00773AA0" w:rsidRPr="00425C8F" w:rsidRDefault="00773AA0" w:rsidP="00773AA0">
      <w:pPr>
        <w:pStyle w:val="BodyText2"/>
        <w:rPr>
          <w:lang w:val="en-IN"/>
        </w:rPr>
      </w:pPr>
    </w:p>
    <w:p w:rsidR="00773AA0" w:rsidRPr="00425C8F" w:rsidRDefault="00773AA0" w:rsidP="00773AA0">
      <w:pPr>
        <w:pStyle w:val="BodyText2"/>
        <w:rPr>
          <w:lang w:val="en-IN"/>
        </w:rPr>
      </w:pPr>
    </w:p>
    <w:bookmarkEnd w:id="297"/>
    <w:bookmarkEnd w:id="298"/>
    <w:p w:rsidR="00CD5C68" w:rsidRPr="00425C8F" w:rsidRDefault="00CD5C68" w:rsidP="00CD5C68">
      <w:pPr>
        <w:pStyle w:val="BodyText2"/>
        <w:rPr>
          <w:lang w:val="en-IN"/>
        </w:rPr>
      </w:pPr>
    </w:p>
    <w:p w:rsidR="00CD5C68" w:rsidRPr="00425C8F" w:rsidRDefault="00CD5C68" w:rsidP="00CD5C68">
      <w:pPr>
        <w:pStyle w:val="BodyText2"/>
        <w:rPr>
          <w:lang w:val="en-IN"/>
        </w:rPr>
      </w:pPr>
    </w:p>
    <w:p w:rsidR="00CD5C68" w:rsidRPr="00425C8F" w:rsidRDefault="00CD5C68" w:rsidP="00CD5C68">
      <w:pPr>
        <w:pStyle w:val="BodyText2"/>
        <w:rPr>
          <w:lang w:val="en-IN"/>
        </w:rPr>
      </w:pPr>
    </w:p>
    <w:p w:rsidR="00CD5C68" w:rsidRPr="00425C8F" w:rsidRDefault="00CD5C68" w:rsidP="007175EC">
      <w:pPr>
        <w:pStyle w:val="Head"/>
        <w:rPr>
          <w:lang w:val="en-IN"/>
        </w:rPr>
      </w:pPr>
    </w:p>
    <w:p w:rsidR="00CD5C68" w:rsidRPr="00425C8F" w:rsidRDefault="00CD5C68" w:rsidP="00337049">
      <w:pPr>
        <w:pStyle w:val="Heading2"/>
        <w:rPr>
          <w:lang w:val="en-IN"/>
        </w:rPr>
      </w:pPr>
      <w:bookmarkStart w:id="299" w:name="_Toc368313834"/>
      <w:bookmarkStart w:id="300" w:name="_Toc485139712"/>
      <w:r w:rsidRPr="00425C8F">
        <w:rPr>
          <w:lang w:val="en-IN"/>
        </w:rPr>
        <w:t>Private Recharge (EVD)</w:t>
      </w:r>
      <w:bookmarkEnd w:id="299"/>
      <w:bookmarkEnd w:id="300"/>
    </w:p>
    <w:p w:rsidR="00CD5C68" w:rsidRPr="00425C8F" w:rsidRDefault="00CD5C68" w:rsidP="00CD5C68">
      <w:pPr>
        <w:spacing w:before="60" w:after="60"/>
        <w:jc w:val="both"/>
        <w:rPr>
          <w:rFonts w:ascii="Arial" w:hAnsi="Arial"/>
          <w:sz w:val="20"/>
          <w:highlight w:val="yellow"/>
          <w:lang w:val="en-IN"/>
        </w:rPr>
      </w:pPr>
      <w:r w:rsidRPr="00425C8F">
        <w:rPr>
          <w:rFonts w:ascii="Arial" w:hAnsi="Arial"/>
          <w:sz w:val="20"/>
          <w:highlight w:val="yellow"/>
          <w:lang w:val="en-IN"/>
        </w:rPr>
        <w:t xml:space="preserve">External transaction server will send Electronic Voucher Distribution request to </w:t>
      </w:r>
      <w:r w:rsidR="007C479A" w:rsidRPr="00425C8F">
        <w:rPr>
          <w:rFonts w:ascii="Arial" w:hAnsi="Arial"/>
          <w:sz w:val="20"/>
          <w:highlight w:val="yellow"/>
          <w:lang w:val="en-IN"/>
        </w:rPr>
        <w:t>PreTUPS</w:t>
      </w:r>
      <w:r w:rsidRPr="00425C8F">
        <w:rPr>
          <w:rFonts w:ascii="Arial" w:hAnsi="Arial"/>
          <w:sz w:val="20"/>
          <w:highlight w:val="yellow"/>
          <w:lang w:val="en-IN"/>
        </w:rPr>
        <w:t xml:space="preserve"> in the following format:</w:t>
      </w:r>
    </w:p>
    <w:p w:rsidR="00CD5C68" w:rsidRPr="00425C8F" w:rsidRDefault="00CD5C68" w:rsidP="00CD5C68">
      <w:pPr>
        <w:spacing w:before="60" w:after="60"/>
        <w:jc w:val="both"/>
        <w:rPr>
          <w:rFonts w:ascii="Arial" w:hAnsi="Arial"/>
          <w:sz w:val="20"/>
          <w:highlight w:val="yellow"/>
          <w:lang w:val="en-IN"/>
        </w:rPr>
      </w:pPr>
    </w:p>
    <w:p w:rsidR="00CD5C68" w:rsidRPr="00425C8F" w:rsidRDefault="0000768E" w:rsidP="001E6309">
      <w:pPr>
        <w:pStyle w:val="Heading"/>
        <w:rPr>
          <w:color w:val="auto"/>
          <w:highlight w:val="yellow"/>
        </w:rPr>
      </w:pPr>
      <w:r w:rsidRPr="00425C8F">
        <w:rPr>
          <w:color w:val="auto"/>
          <w:highlight w:val="yellow"/>
        </w:rPr>
        <w:t>Request Syntax</w:t>
      </w:r>
    </w:p>
    <w:p w:rsidR="00CD5C68" w:rsidRPr="00425C8F" w:rsidRDefault="00CD5C68" w:rsidP="00CD5C68">
      <w:pPr>
        <w:pStyle w:val="BodyText2"/>
        <w:rPr>
          <w:highlight w:val="yellow"/>
          <w:lang w:val="en-IN"/>
        </w:rPr>
      </w:pPr>
    </w:p>
    <w:p w:rsidR="00CD5C68" w:rsidRPr="00425C8F" w:rsidRDefault="00CD5C68" w:rsidP="009A27CC">
      <w:pPr>
        <w:pStyle w:val="Code"/>
        <w:ind w:left="0"/>
        <w:rPr>
          <w:highlight w:val="yellow"/>
          <w:lang w:val="en-IN"/>
        </w:rPr>
      </w:pPr>
      <w:r w:rsidRPr="00425C8F">
        <w:rPr>
          <w:highlight w:val="yellow"/>
          <w:lang w:val="en-IN"/>
        </w:rPr>
        <w:t>&lt;?xml version="1.0"?&gt;</w:t>
      </w:r>
    </w:p>
    <w:p w:rsidR="00CD5C68" w:rsidRPr="00425C8F" w:rsidRDefault="00CD5C68" w:rsidP="009A27CC">
      <w:pPr>
        <w:pStyle w:val="Code"/>
        <w:ind w:left="0"/>
        <w:rPr>
          <w:highlight w:val="yellow"/>
          <w:lang w:val="en-IN"/>
        </w:rPr>
      </w:pPr>
      <w:r w:rsidRPr="00425C8F">
        <w:rPr>
          <w:highlight w:val="yellow"/>
          <w:lang w:val="en-IN"/>
        </w:rPr>
        <w:t>&lt;COMMAND&gt;</w:t>
      </w:r>
    </w:p>
    <w:p w:rsidR="00CD5C68" w:rsidRPr="00425C8F" w:rsidRDefault="00CD5C68" w:rsidP="009A27CC">
      <w:pPr>
        <w:pStyle w:val="Code"/>
        <w:ind w:left="0" w:firstLine="720"/>
        <w:rPr>
          <w:highlight w:val="yellow"/>
          <w:lang w:val="en-IN"/>
        </w:rPr>
      </w:pPr>
      <w:r w:rsidRPr="00425C8F">
        <w:rPr>
          <w:highlight w:val="yellow"/>
          <w:lang w:val="en-IN"/>
        </w:rPr>
        <w:t>&lt;TYPE&gt;EXPVEVDREQ&lt;/TYPE&gt;</w:t>
      </w:r>
    </w:p>
    <w:p w:rsidR="00CD5C68" w:rsidRPr="00425C8F" w:rsidRDefault="00CD5C68" w:rsidP="009A27CC">
      <w:pPr>
        <w:pStyle w:val="Code"/>
        <w:ind w:left="0" w:firstLine="720"/>
        <w:rPr>
          <w:highlight w:val="yellow"/>
          <w:lang w:val="en-IN"/>
        </w:rPr>
      </w:pPr>
      <w:r w:rsidRPr="00425C8F">
        <w:rPr>
          <w:highlight w:val="yellow"/>
          <w:lang w:val="en-IN"/>
        </w:rPr>
        <w:t>&lt;DATE&gt;&lt;Date and time &gt;&lt;/DATE&gt;</w:t>
      </w:r>
    </w:p>
    <w:p w:rsidR="00CD5C68" w:rsidRPr="00425C8F" w:rsidRDefault="00CD5C68" w:rsidP="009A27CC">
      <w:pPr>
        <w:pStyle w:val="Code"/>
        <w:ind w:left="0"/>
        <w:rPr>
          <w:highlight w:val="yellow"/>
          <w:lang w:val="en-IN"/>
        </w:rPr>
      </w:pPr>
      <w:r w:rsidRPr="00425C8F">
        <w:rPr>
          <w:highlight w:val="yellow"/>
          <w:lang w:val="en-IN"/>
        </w:rPr>
        <w:tab/>
        <w:t>&lt;EXTNWCODE&gt;</w:t>
      </w:r>
      <w:r w:rsidRPr="00425C8F">
        <w:rPr>
          <w:i/>
          <w:iCs/>
          <w:highlight w:val="yellow"/>
          <w:lang w:val="en-IN"/>
        </w:rPr>
        <w:t>&lt;Network External Code&gt;</w:t>
      </w:r>
      <w:r w:rsidRPr="00425C8F">
        <w:rPr>
          <w:highlight w:val="yellow"/>
          <w:lang w:val="en-IN"/>
        </w:rPr>
        <w:t>&lt;/EXTNWCODE&gt;</w:t>
      </w:r>
    </w:p>
    <w:p w:rsidR="00CD5C68" w:rsidRPr="00425C8F" w:rsidRDefault="00CD5C68" w:rsidP="009A27CC">
      <w:pPr>
        <w:pStyle w:val="Code"/>
        <w:ind w:left="0"/>
        <w:rPr>
          <w:highlight w:val="yellow"/>
          <w:lang w:val="en-IN"/>
        </w:rPr>
      </w:pPr>
      <w:r w:rsidRPr="00425C8F">
        <w:rPr>
          <w:highlight w:val="yellow"/>
          <w:lang w:val="en-IN"/>
        </w:rPr>
        <w:tab/>
        <w:t>&lt;MSISDN&gt;</w:t>
      </w:r>
      <w:r w:rsidRPr="00425C8F">
        <w:rPr>
          <w:i/>
          <w:iCs/>
          <w:highlight w:val="yellow"/>
          <w:lang w:val="en-IN"/>
        </w:rPr>
        <w:t>&lt;Retailer MSISDN&gt;</w:t>
      </w:r>
      <w:r w:rsidRPr="00425C8F">
        <w:rPr>
          <w:highlight w:val="yellow"/>
          <w:lang w:val="en-IN"/>
        </w:rPr>
        <w:t>&lt;/ MSISDN&gt;</w:t>
      </w:r>
    </w:p>
    <w:p w:rsidR="00CD5C68" w:rsidRPr="00425C8F" w:rsidRDefault="00CD5C68" w:rsidP="009A27CC">
      <w:pPr>
        <w:pStyle w:val="Code"/>
        <w:ind w:left="0"/>
        <w:rPr>
          <w:highlight w:val="yellow"/>
          <w:lang w:val="en-IN"/>
        </w:rPr>
      </w:pPr>
      <w:r w:rsidRPr="00425C8F">
        <w:rPr>
          <w:highlight w:val="yellow"/>
          <w:lang w:val="en-IN"/>
        </w:rPr>
        <w:tab/>
        <w:t>&lt;PIN&gt;&lt;123456&gt;&lt;/PIN&gt;</w:t>
      </w:r>
    </w:p>
    <w:p w:rsidR="00CD5C68" w:rsidRPr="00425C8F" w:rsidRDefault="00CD5C68" w:rsidP="009A27CC">
      <w:pPr>
        <w:pStyle w:val="Code"/>
        <w:ind w:left="0"/>
        <w:rPr>
          <w:highlight w:val="yellow"/>
          <w:lang w:val="en-IN"/>
        </w:rPr>
      </w:pPr>
      <w:r w:rsidRPr="00425C8F">
        <w:rPr>
          <w:highlight w:val="yellow"/>
          <w:lang w:val="en-IN"/>
        </w:rPr>
        <w:tab/>
        <w:t>&lt;LOGINID&gt;&lt;Channel user Login ID&lt;/LOGINID&gt;</w:t>
      </w:r>
    </w:p>
    <w:p w:rsidR="00CD5C68" w:rsidRPr="00425C8F" w:rsidRDefault="00CD5C68" w:rsidP="009A27CC">
      <w:pPr>
        <w:pStyle w:val="Code"/>
        <w:ind w:left="0"/>
        <w:rPr>
          <w:highlight w:val="yellow"/>
          <w:lang w:val="en-IN"/>
        </w:rPr>
      </w:pPr>
      <w:r w:rsidRPr="00425C8F">
        <w:rPr>
          <w:highlight w:val="yellow"/>
          <w:lang w:val="en-IN"/>
        </w:rPr>
        <w:tab/>
        <w:t>&lt;PASSWORD&gt;&lt;Channel User Login Password&lt;/PASSWORD&gt;</w:t>
      </w:r>
    </w:p>
    <w:p w:rsidR="00CD5C68" w:rsidRPr="00425C8F" w:rsidRDefault="00CD5C68" w:rsidP="009A27CC">
      <w:pPr>
        <w:pStyle w:val="Code"/>
        <w:ind w:left="0"/>
        <w:rPr>
          <w:highlight w:val="yellow"/>
          <w:lang w:val="en-IN"/>
        </w:rPr>
      </w:pPr>
      <w:r w:rsidRPr="00425C8F">
        <w:rPr>
          <w:highlight w:val="yellow"/>
          <w:lang w:val="en-IN"/>
        </w:rPr>
        <w:tab/>
        <w:t>&lt;EXTCODE&gt;</w:t>
      </w:r>
      <w:r w:rsidRPr="00425C8F">
        <w:rPr>
          <w:i/>
          <w:iCs/>
          <w:highlight w:val="yellow"/>
          <w:lang w:val="en-IN"/>
        </w:rPr>
        <w:t>&lt;Channel user unique External code&gt;</w:t>
      </w:r>
      <w:r w:rsidRPr="00425C8F">
        <w:rPr>
          <w:highlight w:val="yellow"/>
          <w:lang w:val="en-IN"/>
        </w:rPr>
        <w:t>&lt;/EXTCODE&gt;</w:t>
      </w:r>
    </w:p>
    <w:p w:rsidR="00CD5C68" w:rsidRPr="00425C8F" w:rsidRDefault="00CD5C68" w:rsidP="009A27CC">
      <w:pPr>
        <w:pStyle w:val="Code"/>
        <w:ind w:left="720"/>
        <w:rPr>
          <w:highlight w:val="yellow"/>
          <w:lang w:val="en-IN"/>
        </w:rPr>
      </w:pPr>
      <w:r w:rsidRPr="00425C8F">
        <w:rPr>
          <w:highlight w:val="yellow"/>
          <w:lang w:val="en-IN"/>
        </w:rPr>
        <w:t>&lt;EXTREFNUM&gt;&lt;Unique Reference number in the external system&gt;&lt;/EXTREFNUM&gt;</w:t>
      </w:r>
      <w:r w:rsidRPr="00425C8F">
        <w:rPr>
          <w:highlight w:val="yellow"/>
          <w:lang w:val="en-IN"/>
        </w:rPr>
        <w:tab/>
      </w:r>
    </w:p>
    <w:p w:rsidR="00CD5C68" w:rsidRPr="00425C8F" w:rsidRDefault="00CD5C68" w:rsidP="009A27CC">
      <w:pPr>
        <w:pStyle w:val="Code"/>
        <w:ind w:left="0"/>
        <w:rPr>
          <w:highlight w:val="yellow"/>
          <w:lang w:val="en-IN"/>
        </w:rPr>
      </w:pPr>
      <w:r w:rsidRPr="00425C8F">
        <w:rPr>
          <w:highlight w:val="yellow"/>
          <w:lang w:val="en-IN"/>
        </w:rPr>
        <w:tab/>
        <w:t>&lt;AMOUNT&gt;&lt;Amount&gt;&lt;/AMOUNT&gt;</w:t>
      </w:r>
    </w:p>
    <w:p w:rsidR="00CD5C68" w:rsidRPr="00425C8F" w:rsidRDefault="00CD5C68" w:rsidP="009A27CC">
      <w:pPr>
        <w:pStyle w:val="Code"/>
        <w:ind w:left="720"/>
        <w:rPr>
          <w:highlight w:val="yellow"/>
          <w:lang w:val="en-IN"/>
        </w:rPr>
      </w:pPr>
      <w:r w:rsidRPr="00425C8F">
        <w:rPr>
          <w:highlight w:val="yellow"/>
          <w:lang w:val="en-IN"/>
        </w:rPr>
        <w:t>&lt;LANGUAGE1&gt;&lt;Retailer Language&gt;&lt;/LANGUAGE1&gt;</w:t>
      </w:r>
    </w:p>
    <w:p w:rsidR="00CD5C68" w:rsidRPr="00425C8F" w:rsidRDefault="00CD5C68" w:rsidP="009A27CC">
      <w:pPr>
        <w:pStyle w:val="Code"/>
        <w:ind w:left="720"/>
        <w:rPr>
          <w:highlight w:val="yellow"/>
          <w:lang w:val="en-IN"/>
        </w:rPr>
      </w:pPr>
      <w:r w:rsidRPr="00425C8F">
        <w:rPr>
          <w:highlight w:val="yellow"/>
          <w:lang w:val="en-IN"/>
        </w:rPr>
        <w:t>&lt;MSISDN2&gt;&lt; Payee MSISDN&gt;&lt;/MSISDN2&gt;</w:t>
      </w:r>
    </w:p>
    <w:p w:rsidR="00CD5C68" w:rsidRPr="00425C8F" w:rsidRDefault="00CD5C68" w:rsidP="009A27CC">
      <w:pPr>
        <w:pStyle w:val="Code"/>
        <w:ind w:left="720"/>
        <w:rPr>
          <w:highlight w:val="yellow"/>
          <w:lang w:val="en-IN"/>
        </w:rPr>
      </w:pPr>
      <w:r w:rsidRPr="00425C8F">
        <w:rPr>
          <w:highlight w:val="yellow"/>
          <w:lang w:val="en-IN"/>
        </w:rPr>
        <w:t>&lt;LANGUAGE2&gt;&lt;Payee Language&gt;&lt;/LANGUAGE2&gt;</w:t>
      </w:r>
    </w:p>
    <w:p w:rsidR="00CD5C68" w:rsidRPr="00425C8F" w:rsidRDefault="00CD5C68" w:rsidP="009A27CC">
      <w:pPr>
        <w:pStyle w:val="Code"/>
        <w:ind w:left="720"/>
        <w:rPr>
          <w:highlight w:val="yellow"/>
          <w:lang w:val="en-IN"/>
        </w:rPr>
      </w:pPr>
      <w:r w:rsidRPr="00425C8F">
        <w:rPr>
          <w:highlight w:val="yellow"/>
          <w:lang w:val="en-IN"/>
        </w:rPr>
        <w:t>&lt;SELECTOR&gt;&lt;Selector&gt;&lt;/SELECTOR&gt;</w:t>
      </w:r>
    </w:p>
    <w:p w:rsidR="00CD5C68" w:rsidRPr="00425C8F" w:rsidRDefault="00CD5C68" w:rsidP="009A27CC">
      <w:pPr>
        <w:pStyle w:val="Code"/>
        <w:ind w:left="0"/>
        <w:rPr>
          <w:highlight w:val="yellow"/>
          <w:lang w:val="en-IN"/>
        </w:rPr>
      </w:pPr>
      <w:r w:rsidRPr="00425C8F">
        <w:rPr>
          <w:highlight w:val="yellow"/>
          <w:lang w:val="en-IN"/>
        </w:rPr>
        <w:t>&lt;/COMMAND&gt;</w:t>
      </w:r>
    </w:p>
    <w:p w:rsidR="009A27CC" w:rsidRPr="00425C8F" w:rsidRDefault="009A27CC" w:rsidP="00CD5C68">
      <w:pPr>
        <w:pStyle w:val="Code"/>
        <w:rPr>
          <w:highlight w:val="yellow"/>
          <w:lang w:val="en-IN"/>
        </w:rPr>
      </w:pP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620"/>
        <w:gridCol w:w="2340"/>
        <w:gridCol w:w="1260"/>
        <w:gridCol w:w="1260"/>
        <w:gridCol w:w="1440"/>
      </w:tblGrid>
      <w:tr w:rsidR="00CD5C68" w:rsidRPr="00425C8F" w:rsidTr="009A27CC">
        <w:trPr>
          <w:trHeight w:val="277"/>
          <w:tblHeader/>
        </w:trPr>
        <w:tc>
          <w:tcPr>
            <w:tcW w:w="1620" w:type="dxa"/>
            <w:shd w:val="clear" w:color="auto" w:fill="E31837"/>
          </w:tcPr>
          <w:p w:rsidR="00CD5C68" w:rsidRPr="00425C8F" w:rsidRDefault="00CD5C68" w:rsidP="00940B20">
            <w:pPr>
              <w:pStyle w:val="TableColumnLabels"/>
              <w:rPr>
                <w:color w:val="auto"/>
                <w:highlight w:val="yellow"/>
                <w:lang w:val="en-IN"/>
              </w:rPr>
            </w:pPr>
            <w:r w:rsidRPr="00425C8F">
              <w:rPr>
                <w:color w:val="auto"/>
                <w:highlight w:val="yellow"/>
                <w:lang w:val="en-IN"/>
              </w:rPr>
              <w:t>TAG</w:t>
            </w:r>
          </w:p>
        </w:tc>
        <w:tc>
          <w:tcPr>
            <w:tcW w:w="1620" w:type="dxa"/>
            <w:shd w:val="clear" w:color="auto" w:fill="E31837"/>
          </w:tcPr>
          <w:p w:rsidR="00CD5C68" w:rsidRPr="00425C8F" w:rsidRDefault="00CD5C68" w:rsidP="00940B20">
            <w:pPr>
              <w:pStyle w:val="TableColumnLabels"/>
              <w:rPr>
                <w:color w:val="auto"/>
                <w:highlight w:val="yellow"/>
                <w:lang w:val="en-IN"/>
              </w:rPr>
            </w:pPr>
            <w:r w:rsidRPr="00425C8F">
              <w:rPr>
                <w:color w:val="auto"/>
                <w:highlight w:val="yellow"/>
                <w:lang w:val="en-IN"/>
              </w:rPr>
              <w:t>Fields</w:t>
            </w:r>
          </w:p>
        </w:tc>
        <w:tc>
          <w:tcPr>
            <w:tcW w:w="2340" w:type="dxa"/>
            <w:shd w:val="clear" w:color="auto" w:fill="E31837"/>
          </w:tcPr>
          <w:p w:rsidR="00CD5C68" w:rsidRPr="00425C8F" w:rsidRDefault="00CD5C68" w:rsidP="00940B20">
            <w:pPr>
              <w:pStyle w:val="TableColumnLabels"/>
              <w:rPr>
                <w:color w:val="auto"/>
                <w:highlight w:val="yellow"/>
                <w:lang w:val="en-IN"/>
              </w:rPr>
            </w:pPr>
            <w:r w:rsidRPr="00425C8F">
              <w:rPr>
                <w:color w:val="auto"/>
                <w:highlight w:val="yellow"/>
                <w:lang w:val="en-IN"/>
              </w:rPr>
              <w:t>Remarks</w:t>
            </w:r>
          </w:p>
        </w:tc>
        <w:tc>
          <w:tcPr>
            <w:tcW w:w="1260" w:type="dxa"/>
            <w:shd w:val="clear" w:color="auto" w:fill="E31837"/>
          </w:tcPr>
          <w:p w:rsidR="00CD5C68" w:rsidRPr="00425C8F" w:rsidRDefault="00CD5C68" w:rsidP="00940B20">
            <w:pPr>
              <w:pStyle w:val="TableColumnLabels"/>
              <w:rPr>
                <w:color w:val="auto"/>
                <w:highlight w:val="yellow"/>
                <w:lang w:val="en-IN"/>
              </w:rPr>
            </w:pPr>
            <w:r w:rsidRPr="00425C8F">
              <w:rPr>
                <w:color w:val="auto"/>
                <w:highlight w:val="yellow"/>
                <w:lang w:val="en-IN"/>
              </w:rPr>
              <w:t>Example</w:t>
            </w:r>
          </w:p>
        </w:tc>
        <w:tc>
          <w:tcPr>
            <w:tcW w:w="1260" w:type="dxa"/>
            <w:shd w:val="clear" w:color="auto" w:fill="E31837"/>
          </w:tcPr>
          <w:p w:rsidR="00CD5C68" w:rsidRPr="00425C8F" w:rsidRDefault="00CD5C68" w:rsidP="00940B20">
            <w:pPr>
              <w:pStyle w:val="TableColumnLabels"/>
              <w:rPr>
                <w:color w:val="auto"/>
                <w:highlight w:val="yellow"/>
                <w:lang w:val="en-IN"/>
              </w:rPr>
            </w:pPr>
            <w:r w:rsidRPr="00425C8F">
              <w:rPr>
                <w:color w:val="auto"/>
                <w:highlight w:val="yellow"/>
                <w:lang w:val="en-IN"/>
              </w:rPr>
              <w:t>Field Type</w:t>
            </w:r>
          </w:p>
        </w:tc>
        <w:tc>
          <w:tcPr>
            <w:tcW w:w="1440" w:type="dxa"/>
            <w:shd w:val="clear" w:color="auto" w:fill="E31837"/>
          </w:tcPr>
          <w:p w:rsidR="00CD5C68" w:rsidRPr="00425C8F" w:rsidRDefault="00CD5C68" w:rsidP="00940B20">
            <w:pPr>
              <w:pStyle w:val="TableColumnLabels"/>
              <w:rPr>
                <w:color w:val="auto"/>
                <w:highlight w:val="yellow"/>
                <w:lang w:val="en-IN"/>
              </w:rPr>
            </w:pPr>
            <w:r w:rsidRPr="00425C8F">
              <w:rPr>
                <w:color w:val="auto"/>
                <w:highlight w:val="yellow"/>
                <w:lang w:val="en-IN"/>
              </w:rPr>
              <w:t>Optional/</w:t>
            </w:r>
          </w:p>
          <w:p w:rsidR="00CD5C68" w:rsidRPr="00425C8F" w:rsidRDefault="00CD5C68" w:rsidP="00940B20">
            <w:pPr>
              <w:pStyle w:val="TableColumnLabels"/>
              <w:rPr>
                <w:color w:val="auto"/>
                <w:highlight w:val="yellow"/>
                <w:lang w:val="en-IN"/>
              </w:rPr>
            </w:pPr>
            <w:r w:rsidRPr="00425C8F">
              <w:rPr>
                <w:color w:val="auto"/>
                <w:highlight w:val="yellow"/>
                <w:lang w:val="en-IN"/>
              </w:rPr>
              <w:t>Mandatory</w:t>
            </w:r>
          </w:p>
        </w:tc>
      </w:tr>
      <w:tr w:rsidR="00CD5C68" w:rsidRPr="00425C8F" w:rsidTr="00940B20">
        <w:trPr>
          <w:trHeight w:val="277"/>
          <w:tblHeader/>
        </w:trPr>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TYPE</w:t>
            </w:r>
          </w:p>
        </w:tc>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Request type</w:t>
            </w:r>
          </w:p>
        </w:tc>
        <w:tc>
          <w:tcPr>
            <w:tcW w:w="2340" w:type="dxa"/>
            <w:shd w:val="clear" w:color="auto" w:fill="FFFFFF"/>
          </w:tcPr>
          <w:p w:rsidR="00CD5C68" w:rsidRPr="00425C8F" w:rsidRDefault="00CD5C68" w:rsidP="00940B20">
            <w:pPr>
              <w:pStyle w:val="Tablecontent"/>
              <w:rPr>
                <w:highlight w:val="yellow"/>
                <w:lang w:val="en-IN"/>
              </w:rPr>
            </w:pPr>
            <w:r w:rsidRPr="00425C8F">
              <w:rPr>
                <w:highlight w:val="yellow"/>
                <w:lang w:val="en-IN"/>
              </w:rPr>
              <w:t>Request Type, should be sent with each request – fixed</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EXPVEVDREQ</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A (20)</w:t>
            </w:r>
          </w:p>
        </w:tc>
        <w:tc>
          <w:tcPr>
            <w:tcW w:w="1440" w:type="dxa"/>
            <w:shd w:val="clear" w:color="auto" w:fill="FFFFFF"/>
          </w:tcPr>
          <w:p w:rsidR="00CD5C68" w:rsidRPr="00425C8F" w:rsidRDefault="00CD5C68" w:rsidP="00940B20">
            <w:pPr>
              <w:pStyle w:val="Tablecontent"/>
              <w:rPr>
                <w:highlight w:val="yellow"/>
                <w:lang w:val="en-IN"/>
              </w:rPr>
            </w:pPr>
            <w:r w:rsidRPr="00425C8F">
              <w:rPr>
                <w:highlight w:val="yellow"/>
                <w:lang w:val="en-IN"/>
              </w:rPr>
              <w:t>M</w:t>
            </w:r>
          </w:p>
        </w:tc>
      </w:tr>
      <w:tr w:rsidR="00CD5C68" w:rsidRPr="00425C8F" w:rsidTr="00940B20">
        <w:trPr>
          <w:trHeight w:val="277"/>
          <w:tblHeader/>
        </w:trPr>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DATE</w:t>
            </w:r>
          </w:p>
        </w:tc>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Date and time</w:t>
            </w:r>
          </w:p>
        </w:tc>
        <w:tc>
          <w:tcPr>
            <w:tcW w:w="2340" w:type="dxa"/>
            <w:shd w:val="clear" w:color="auto" w:fill="FFFFFF"/>
          </w:tcPr>
          <w:p w:rsidR="00CD5C68" w:rsidRPr="00425C8F" w:rsidRDefault="00CD5C68" w:rsidP="00940B20">
            <w:pPr>
              <w:pStyle w:val="Tablecontent"/>
              <w:rPr>
                <w:highlight w:val="yellow"/>
                <w:lang w:val="en-IN"/>
              </w:rPr>
            </w:pPr>
            <w:r w:rsidRPr="00425C8F">
              <w:rPr>
                <w:highlight w:val="yellow"/>
                <w:lang w:val="en-IN"/>
              </w:rPr>
              <w:t>Date and time on which request was sent by external system, HH are in 24 Hour Format</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DD-MM-YYYY HH:MM:SS</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D (20)</w:t>
            </w:r>
          </w:p>
        </w:tc>
        <w:tc>
          <w:tcPr>
            <w:tcW w:w="1440" w:type="dxa"/>
            <w:shd w:val="clear" w:color="auto" w:fill="FFFFFF"/>
          </w:tcPr>
          <w:p w:rsidR="00CD5C68" w:rsidRPr="00425C8F" w:rsidRDefault="00CD5C68" w:rsidP="00940B20">
            <w:pPr>
              <w:pStyle w:val="Tablecontent"/>
              <w:rPr>
                <w:highlight w:val="yellow"/>
                <w:lang w:val="en-IN"/>
              </w:rPr>
            </w:pPr>
            <w:r w:rsidRPr="00425C8F">
              <w:rPr>
                <w:highlight w:val="yellow"/>
                <w:lang w:val="en-IN"/>
              </w:rPr>
              <w:t>O</w:t>
            </w:r>
          </w:p>
        </w:tc>
      </w:tr>
      <w:tr w:rsidR="00CD5C68" w:rsidRPr="00425C8F" w:rsidTr="00940B20">
        <w:trPr>
          <w:trHeight w:val="277"/>
          <w:tblHeader/>
        </w:trPr>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lastRenderedPageBreak/>
              <w:t>EXTNWCODE</w:t>
            </w:r>
          </w:p>
        </w:tc>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 xml:space="preserve">Network code </w:t>
            </w:r>
          </w:p>
        </w:tc>
        <w:tc>
          <w:tcPr>
            <w:tcW w:w="2340" w:type="dxa"/>
            <w:shd w:val="clear" w:color="auto" w:fill="FFFFFF"/>
          </w:tcPr>
          <w:p w:rsidR="00CD5C68" w:rsidRPr="00425C8F" w:rsidRDefault="00CD5C68" w:rsidP="00940B20">
            <w:pPr>
              <w:pStyle w:val="Tablecontent"/>
              <w:rPr>
                <w:highlight w:val="yellow"/>
                <w:lang w:val="en-IN"/>
              </w:rPr>
            </w:pPr>
            <w:r w:rsidRPr="00425C8F">
              <w:rPr>
                <w:highlight w:val="yellow"/>
                <w:lang w:val="en-IN"/>
              </w:rPr>
              <w:t xml:space="preserve">Network code of the Channel User defined in </w:t>
            </w:r>
            <w:r w:rsidR="007C479A" w:rsidRPr="00425C8F">
              <w:rPr>
                <w:highlight w:val="yellow"/>
                <w:lang w:val="en-IN"/>
              </w:rPr>
              <w:t>PreTUPS</w:t>
            </w:r>
            <w:r w:rsidRPr="00425C8F">
              <w:rPr>
                <w:highlight w:val="yellow"/>
                <w:lang w:val="en-IN"/>
              </w:rPr>
              <w:t xml:space="preserve"> as External Network code</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MO</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A (2)</w:t>
            </w:r>
          </w:p>
        </w:tc>
        <w:tc>
          <w:tcPr>
            <w:tcW w:w="1440" w:type="dxa"/>
            <w:shd w:val="clear" w:color="auto" w:fill="FFFFFF"/>
          </w:tcPr>
          <w:p w:rsidR="00CD5C68" w:rsidRPr="00425C8F" w:rsidRDefault="00CD5C68" w:rsidP="00940B20">
            <w:pPr>
              <w:pStyle w:val="Tablecontent"/>
              <w:rPr>
                <w:highlight w:val="yellow"/>
                <w:lang w:val="en-IN"/>
              </w:rPr>
            </w:pPr>
            <w:r w:rsidRPr="00425C8F">
              <w:rPr>
                <w:highlight w:val="yellow"/>
                <w:lang w:val="en-IN"/>
              </w:rPr>
              <w:t>M</w:t>
            </w:r>
          </w:p>
        </w:tc>
      </w:tr>
      <w:tr w:rsidR="00CD5C68" w:rsidRPr="00425C8F" w:rsidTr="00940B20">
        <w:trPr>
          <w:trHeight w:val="277"/>
          <w:tblHeader/>
        </w:trPr>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MSISDN</w:t>
            </w:r>
          </w:p>
        </w:tc>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Channel user/Subscriber MSISDN</w:t>
            </w:r>
          </w:p>
        </w:tc>
        <w:tc>
          <w:tcPr>
            <w:tcW w:w="2340" w:type="dxa"/>
            <w:shd w:val="clear" w:color="auto" w:fill="FFFFFF"/>
          </w:tcPr>
          <w:p w:rsidR="00CD5C68" w:rsidRPr="00425C8F" w:rsidRDefault="00CD5C68" w:rsidP="00940B20">
            <w:pPr>
              <w:pStyle w:val="Tablecontent"/>
              <w:rPr>
                <w:highlight w:val="yellow"/>
                <w:lang w:val="en-IN"/>
              </w:rPr>
            </w:pPr>
            <w:r w:rsidRPr="00425C8F">
              <w:rPr>
                <w:highlight w:val="yellow"/>
                <w:lang w:val="en-IN"/>
              </w:rPr>
              <w:t>All MSISDN should be in national dial format i.e. without country code.</w:t>
            </w:r>
          </w:p>
          <w:p w:rsidR="00CD5C68" w:rsidRPr="00425C8F" w:rsidRDefault="00CD5C68" w:rsidP="00940B20">
            <w:pPr>
              <w:pStyle w:val="Tablecontent"/>
              <w:rPr>
                <w:highlight w:val="yellow"/>
                <w:lang w:val="en-IN"/>
              </w:rPr>
            </w:pPr>
            <w:r w:rsidRPr="00425C8F">
              <w:rPr>
                <w:b/>
                <w:bCs/>
                <w:highlight w:val="yellow"/>
                <w:lang w:val="en-IN"/>
              </w:rPr>
              <w:t>When MSISDN is available in request then PIN is mandatory for the request.</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9942222</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N (15)</w:t>
            </w:r>
          </w:p>
        </w:tc>
        <w:tc>
          <w:tcPr>
            <w:tcW w:w="1440" w:type="dxa"/>
            <w:shd w:val="clear" w:color="auto" w:fill="FFFFFF"/>
          </w:tcPr>
          <w:p w:rsidR="00CD5C68" w:rsidRPr="00425C8F" w:rsidRDefault="00CD5C68" w:rsidP="00940B20">
            <w:pPr>
              <w:pStyle w:val="Tablecontent"/>
              <w:rPr>
                <w:highlight w:val="yellow"/>
                <w:lang w:val="en-IN"/>
              </w:rPr>
            </w:pPr>
            <w:r w:rsidRPr="00425C8F">
              <w:rPr>
                <w:highlight w:val="yellow"/>
                <w:lang w:val="en-IN"/>
              </w:rPr>
              <w:t>O</w:t>
            </w:r>
          </w:p>
        </w:tc>
      </w:tr>
      <w:tr w:rsidR="00CD5C68" w:rsidRPr="00425C8F" w:rsidTr="00940B20">
        <w:trPr>
          <w:trHeight w:val="277"/>
          <w:tblHeader/>
        </w:trPr>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PIN</w:t>
            </w:r>
          </w:p>
        </w:tc>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Channel user/Subscriber PIN</w:t>
            </w:r>
          </w:p>
        </w:tc>
        <w:tc>
          <w:tcPr>
            <w:tcW w:w="2340" w:type="dxa"/>
            <w:shd w:val="clear" w:color="auto" w:fill="FFFFFF"/>
          </w:tcPr>
          <w:p w:rsidR="00CD5C68" w:rsidRPr="00425C8F" w:rsidRDefault="00CD5C68" w:rsidP="00940B20">
            <w:pPr>
              <w:pStyle w:val="Tablecontent"/>
              <w:rPr>
                <w:highlight w:val="yellow"/>
                <w:lang w:val="en-IN"/>
              </w:rPr>
            </w:pPr>
            <w:r w:rsidRPr="00425C8F">
              <w:rPr>
                <w:highlight w:val="yellow"/>
                <w:lang w:val="en-IN"/>
              </w:rPr>
              <w:t>PIN of the user</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123</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A (10)</w:t>
            </w:r>
          </w:p>
        </w:tc>
        <w:tc>
          <w:tcPr>
            <w:tcW w:w="1440" w:type="dxa"/>
            <w:shd w:val="clear" w:color="auto" w:fill="FFFFFF"/>
          </w:tcPr>
          <w:p w:rsidR="00CD5C68" w:rsidRPr="00425C8F" w:rsidRDefault="00CD5C68" w:rsidP="00940B20">
            <w:pPr>
              <w:pStyle w:val="Tablecontent"/>
              <w:rPr>
                <w:highlight w:val="yellow"/>
                <w:lang w:val="en-IN"/>
              </w:rPr>
            </w:pPr>
            <w:r w:rsidRPr="00425C8F">
              <w:rPr>
                <w:highlight w:val="yellow"/>
                <w:lang w:val="en-IN"/>
              </w:rPr>
              <w:t>O</w:t>
            </w:r>
          </w:p>
        </w:tc>
      </w:tr>
      <w:tr w:rsidR="00CD5C68" w:rsidRPr="00425C8F" w:rsidTr="00940B20">
        <w:trPr>
          <w:trHeight w:val="277"/>
          <w:tblHeader/>
        </w:trPr>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LOGINID</w:t>
            </w:r>
          </w:p>
        </w:tc>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Login ID</w:t>
            </w:r>
          </w:p>
        </w:tc>
        <w:tc>
          <w:tcPr>
            <w:tcW w:w="2340" w:type="dxa"/>
            <w:shd w:val="clear" w:color="auto" w:fill="FFFFFF"/>
          </w:tcPr>
          <w:p w:rsidR="00CD5C68" w:rsidRPr="00425C8F" w:rsidRDefault="00CD5C68" w:rsidP="00940B20">
            <w:pPr>
              <w:pStyle w:val="Tablecontent"/>
              <w:rPr>
                <w:highlight w:val="yellow"/>
                <w:lang w:val="en-IN"/>
              </w:rPr>
            </w:pPr>
            <w:r w:rsidRPr="00425C8F">
              <w:rPr>
                <w:highlight w:val="yellow"/>
                <w:lang w:val="en-IN"/>
              </w:rPr>
              <w:t>Login ID of the Channel user</w:t>
            </w:r>
          </w:p>
          <w:p w:rsidR="00CD5C68" w:rsidRPr="00425C8F" w:rsidRDefault="00CD5C68" w:rsidP="00940B20">
            <w:pPr>
              <w:pStyle w:val="Tablecontent"/>
              <w:rPr>
                <w:highlight w:val="yellow"/>
                <w:lang w:val="en-IN"/>
              </w:rPr>
            </w:pPr>
            <w:r w:rsidRPr="00425C8F">
              <w:rPr>
                <w:b/>
                <w:bCs/>
                <w:highlight w:val="yellow"/>
                <w:lang w:val="en-IN"/>
              </w:rPr>
              <w:t>When LOGINID is available in request then PASSWORD is mandatory for the request</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Mo_cce</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A (20)</w:t>
            </w:r>
          </w:p>
        </w:tc>
        <w:tc>
          <w:tcPr>
            <w:tcW w:w="1440" w:type="dxa"/>
            <w:shd w:val="clear" w:color="auto" w:fill="FFFFFF"/>
          </w:tcPr>
          <w:p w:rsidR="00CD5C68" w:rsidRPr="00425C8F" w:rsidRDefault="00CD5C68" w:rsidP="00940B20">
            <w:pPr>
              <w:pStyle w:val="Tablecontent"/>
              <w:rPr>
                <w:highlight w:val="yellow"/>
                <w:lang w:val="en-IN"/>
              </w:rPr>
            </w:pPr>
            <w:r w:rsidRPr="00425C8F">
              <w:rPr>
                <w:highlight w:val="yellow"/>
                <w:lang w:val="en-IN"/>
              </w:rPr>
              <w:t>O</w:t>
            </w:r>
          </w:p>
        </w:tc>
      </w:tr>
      <w:tr w:rsidR="00CD5C68" w:rsidRPr="00425C8F" w:rsidTr="00940B20">
        <w:trPr>
          <w:trHeight w:val="277"/>
          <w:tblHeader/>
        </w:trPr>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PASSWORD</w:t>
            </w:r>
          </w:p>
        </w:tc>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Password</w:t>
            </w:r>
          </w:p>
        </w:tc>
        <w:tc>
          <w:tcPr>
            <w:tcW w:w="2340" w:type="dxa"/>
            <w:shd w:val="clear" w:color="auto" w:fill="FFFFFF"/>
          </w:tcPr>
          <w:p w:rsidR="00CD5C68" w:rsidRPr="00425C8F" w:rsidRDefault="00CD5C68" w:rsidP="00940B20">
            <w:pPr>
              <w:pStyle w:val="Tablecontent"/>
              <w:rPr>
                <w:highlight w:val="yellow"/>
                <w:lang w:val="en-IN"/>
              </w:rPr>
            </w:pPr>
            <w:r w:rsidRPr="00425C8F">
              <w:rPr>
                <w:highlight w:val="yellow"/>
                <w:lang w:val="en-IN"/>
              </w:rPr>
              <w:t>Password of the Channel user</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2468</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A (10)</w:t>
            </w:r>
          </w:p>
        </w:tc>
        <w:tc>
          <w:tcPr>
            <w:tcW w:w="1440" w:type="dxa"/>
            <w:shd w:val="clear" w:color="auto" w:fill="FFFFFF"/>
          </w:tcPr>
          <w:p w:rsidR="00CD5C68" w:rsidRPr="00425C8F" w:rsidRDefault="00CD5C68" w:rsidP="00940B20">
            <w:pPr>
              <w:pStyle w:val="Tablecontent"/>
              <w:rPr>
                <w:highlight w:val="yellow"/>
                <w:lang w:val="en-IN"/>
              </w:rPr>
            </w:pPr>
            <w:r w:rsidRPr="00425C8F">
              <w:rPr>
                <w:highlight w:val="yellow"/>
                <w:lang w:val="en-IN"/>
              </w:rPr>
              <w:t>O</w:t>
            </w:r>
          </w:p>
        </w:tc>
      </w:tr>
      <w:tr w:rsidR="00CD5C68" w:rsidRPr="00425C8F" w:rsidTr="00940B20">
        <w:trPr>
          <w:trHeight w:val="277"/>
          <w:tblHeader/>
        </w:trPr>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EXTCODE</w:t>
            </w:r>
          </w:p>
        </w:tc>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External code of the channel user</w:t>
            </w:r>
          </w:p>
        </w:tc>
        <w:tc>
          <w:tcPr>
            <w:tcW w:w="2340" w:type="dxa"/>
            <w:shd w:val="clear" w:color="auto" w:fill="FFFFFF"/>
          </w:tcPr>
          <w:p w:rsidR="00CD5C68" w:rsidRPr="00425C8F" w:rsidRDefault="00CD5C68" w:rsidP="00940B20">
            <w:pPr>
              <w:pStyle w:val="Tablecontent"/>
              <w:rPr>
                <w:highlight w:val="yellow"/>
                <w:lang w:val="en-IN"/>
              </w:rPr>
            </w:pPr>
            <w:r w:rsidRPr="00425C8F">
              <w:rPr>
                <w:highlight w:val="yellow"/>
                <w:lang w:val="en-IN"/>
              </w:rPr>
              <w:t xml:space="preserve">Unique external code of the channel user defined in </w:t>
            </w:r>
            <w:r w:rsidR="007C479A" w:rsidRPr="00425C8F">
              <w:rPr>
                <w:highlight w:val="yellow"/>
                <w:lang w:val="en-IN"/>
              </w:rPr>
              <w:t>PreTUPS</w:t>
            </w:r>
            <w:r w:rsidRPr="00425C8F">
              <w:rPr>
                <w:highlight w:val="yellow"/>
                <w:lang w:val="en-IN"/>
              </w:rPr>
              <w:t>.</w:t>
            </w:r>
          </w:p>
          <w:p w:rsidR="00CD5C68" w:rsidRPr="00425C8F" w:rsidRDefault="00CD5C68" w:rsidP="00940B20">
            <w:pPr>
              <w:pStyle w:val="Tablecontent"/>
              <w:rPr>
                <w:b/>
                <w:bCs/>
                <w:highlight w:val="yellow"/>
                <w:lang w:val="en-IN"/>
              </w:rPr>
            </w:pPr>
            <w:r w:rsidRPr="00425C8F">
              <w:rPr>
                <w:b/>
                <w:bCs/>
                <w:highlight w:val="yellow"/>
                <w:lang w:val="en-IN"/>
              </w:rPr>
              <w:t>Between MSISDN, LOGINID and EXTCODE value of one of them must be present, either MSISDN, LOGINID or EXTCODE. All of them can also be present in request</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123</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A (10)</w:t>
            </w:r>
          </w:p>
        </w:tc>
        <w:tc>
          <w:tcPr>
            <w:tcW w:w="1440" w:type="dxa"/>
            <w:shd w:val="clear" w:color="auto" w:fill="FFFFFF"/>
          </w:tcPr>
          <w:p w:rsidR="00CD5C68" w:rsidRPr="00425C8F" w:rsidRDefault="00CD5C68" w:rsidP="00940B20">
            <w:pPr>
              <w:pStyle w:val="Tablecontent"/>
              <w:rPr>
                <w:highlight w:val="yellow"/>
                <w:lang w:val="en-IN"/>
              </w:rPr>
            </w:pPr>
            <w:r w:rsidRPr="00425C8F">
              <w:rPr>
                <w:highlight w:val="yellow"/>
                <w:lang w:val="en-IN"/>
              </w:rPr>
              <w:t>O</w:t>
            </w:r>
          </w:p>
        </w:tc>
      </w:tr>
      <w:tr w:rsidR="00CD5C68" w:rsidRPr="00425C8F" w:rsidTr="00940B20">
        <w:trPr>
          <w:trHeight w:val="277"/>
          <w:tblHeader/>
        </w:trPr>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EXTREFNUM</w:t>
            </w:r>
          </w:p>
        </w:tc>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External Reference number</w:t>
            </w:r>
          </w:p>
        </w:tc>
        <w:tc>
          <w:tcPr>
            <w:tcW w:w="2340" w:type="dxa"/>
            <w:shd w:val="clear" w:color="auto" w:fill="FFFFFF"/>
          </w:tcPr>
          <w:p w:rsidR="00CD5C68" w:rsidRPr="00425C8F" w:rsidRDefault="00CD5C68" w:rsidP="00940B20">
            <w:pPr>
              <w:pStyle w:val="Tablecontent"/>
              <w:rPr>
                <w:highlight w:val="yellow"/>
                <w:lang w:val="en-IN"/>
              </w:rPr>
            </w:pPr>
            <w:r w:rsidRPr="00425C8F">
              <w:rPr>
                <w:highlight w:val="yellow"/>
                <w:lang w:val="en-IN"/>
              </w:rPr>
              <w:t>Unique Reference number in the external system.</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12345</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A (20)</w:t>
            </w:r>
          </w:p>
        </w:tc>
        <w:tc>
          <w:tcPr>
            <w:tcW w:w="1440" w:type="dxa"/>
            <w:shd w:val="clear" w:color="auto" w:fill="FFFFFF"/>
          </w:tcPr>
          <w:p w:rsidR="00CD5C68" w:rsidRPr="00425C8F" w:rsidRDefault="00CD5C68" w:rsidP="00940B20">
            <w:pPr>
              <w:pStyle w:val="Tablecontent"/>
              <w:rPr>
                <w:highlight w:val="yellow"/>
                <w:lang w:val="en-IN"/>
              </w:rPr>
            </w:pPr>
            <w:r w:rsidRPr="00425C8F">
              <w:rPr>
                <w:highlight w:val="yellow"/>
                <w:lang w:val="en-IN"/>
              </w:rPr>
              <w:t>O</w:t>
            </w:r>
          </w:p>
        </w:tc>
      </w:tr>
      <w:tr w:rsidR="00CD5C68" w:rsidRPr="00425C8F" w:rsidTr="00940B20">
        <w:trPr>
          <w:trHeight w:val="277"/>
          <w:tblHeader/>
        </w:trPr>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AMOUNT</w:t>
            </w:r>
          </w:p>
        </w:tc>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&lt;Amount&gt;</w:t>
            </w:r>
          </w:p>
        </w:tc>
        <w:tc>
          <w:tcPr>
            <w:tcW w:w="2340" w:type="dxa"/>
            <w:shd w:val="clear" w:color="auto" w:fill="FFFFFF"/>
          </w:tcPr>
          <w:p w:rsidR="00CD5C68" w:rsidRPr="00425C8F" w:rsidRDefault="00CD5C68" w:rsidP="00940B20">
            <w:pPr>
              <w:pStyle w:val="Tablecontent"/>
              <w:rPr>
                <w:highlight w:val="yellow"/>
                <w:lang w:val="en-IN"/>
              </w:rPr>
            </w:pPr>
            <w:r w:rsidRPr="00425C8F">
              <w:rPr>
                <w:highlight w:val="yellow"/>
                <w:lang w:val="en-IN"/>
              </w:rPr>
              <w:t>Numeric Only.</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100</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10</w:t>
            </w:r>
          </w:p>
        </w:tc>
        <w:tc>
          <w:tcPr>
            <w:tcW w:w="1440" w:type="dxa"/>
            <w:shd w:val="clear" w:color="auto" w:fill="FFFFFF"/>
          </w:tcPr>
          <w:p w:rsidR="00CD5C68" w:rsidRPr="00425C8F" w:rsidRDefault="00CD5C68" w:rsidP="00940B20">
            <w:pPr>
              <w:pStyle w:val="Tablecontent"/>
              <w:rPr>
                <w:highlight w:val="yellow"/>
                <w:lang w:val="en-IN"/>
              </w:rPr>
            </w:pPr>
            <w:r w:rsidRPr="00425C8F">
              <w:rPr>
                <w:highlight w:val="yellow"/>
                <w:lang w:val="en-IN"/>
              </w:rPr>
              <w:t>M</w:t>
            </w:r>
          </w:p>
        </w:tc>
      </w:tr>
      <w:tr w:rsidR="00CD5C68" w:rsidRPr="00425C8F" w:rsidTr="00940B20">
        <w:trPr>
          <w:trHeight w:val="277"/>
          <w:tblHeader/>
        </w:trPr>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LANGUAGE1</w:t>
            </w:r>
          </w:p>
        </w:tc>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&lt;Retailer Language&gt;</w:t>
            </w:r>
          </w:p>
        </w:tc>
        <w:tc>
          <w:tcPr>
            <w:tcW w:w="2340" w:type="dxa"/>
            <w:shd w:val="clear" w:color="auto" w:fill="FFFFFF"/>
          </w:tcPr>
          <w:p w:rsidR="00CD5C68" w:rsidRPr="00425C8F" w:rsidRDefault="00CD5C68" w:rsidP="00940B20">
            <w:pPr>
              <w:pStyle w:val="Tablecontent"/>
              <w:rPr>
                <w:highlight w:val="yellow"/>
                <w:lang w:val="en-IN"/>
              </w:rPr>
            </w:pPr>
            <w:r w:rsidRPr="00425C8F">
              <w:rPr>
                <w:highlight w:val="yellow"/>
                <w:lang w:val="en-IN"/>
              </w:rPr>
              <w:t>Numeric only, Retailer Language Code</w:t>
            </w:r>
          </w:p>
          <w:p w:rsidR="00CD5C68" w:rsidRPr="00425C8F" w:rsidRDefault="00CD5C68" w:rsidP="00940B20">
            <w:pPr>
              <w:pStyle w:val="Tablecontent"/>
              <w:rPr>
                <w:highlight w:val="yellow"/>
                <w:lang w:val="en-IN"/>
              </w:rPr>
            </w:pPr>
            <w:r w:rsidRPr="00425C8F">
              <w:rPr>
                <w:highlight w:val="yellow"/>
                <w:lang w:val="en-IN"/>
              </w:rPr>
              <w:t xml:space="preserve">This code must be defined in </w:t>
            </w:r>
            <w:r w:rsidR="007C479A" w:rsidRPr="00425C8F">
              <w:rPr>
                <w:highlight w:val="yellow"/>
                <w:lang w:val="en-IN"/>
              </w:rPr>
              <w:t>PreTUPS</w:t>
            </w:r>
            <w:r w:rsidRPr="00425C8F">
              <w:rPr>
                <w:highlight w:val="yellow"/>
                <w:lang w:val="en-IN"/>
              </w:rPr>
              <w:t xml:space="preserve"> system.</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0</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A(10)</w:t>
            </w:r>
          </w:p>
        </w:tc>
        <w:tc>
          <w:tcPr>
            <w:tcW w:w="1440" w:type="dxa"/>
            <w:shd w:val="clear" w:color="auto" w:fill="FFFFFF"/>
          </w:tcPr>
          <w:p w:rsidR="00CD5C68" w:rsidRPr="00425C8F" w:rsidRDefault="00CD5C68" w:rsidP="00940B20">
            <w:pPr>
              <w:pStyle w:val="Tablecontent"/>
              <w:rPr>
                <w:highlight w:val="yellow"/>
                <w:lang w:val="en-IN"/>
              </w:rPr>
            </w:pPr>
            <w:r w:rsidRPr="00425C8F">
              <w:rPr>
                <w:highlight w:val="yellow"/>
                <w:lang w:val="en-IN"/>
              </w:rPr>
              <w:t>O (Tag is mandatory)</w:t>
            </w:r>
          </w:p>
        </w:tc>
      </w:tr>
      <w:tr w:rsidR="00CD5C68" w:rsidRPr="00425C8F" w:rsidTr="00940B20">
        <w:trPr>
          <w:trHeight w:val="277"/>
          <w:tblHeader/>
        </w:trPr>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MSISDN2</w:t>
            </w:r>
          </w:p>
        </w:tc>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Payee MSISDN</w:t>
            </w:r>
          </w:p>
        </w:tc>
        <w:tc>
          <w:tcPr>
            <w:tcW w:w="2340" w:type="dxa"/>
            <w:shd w:val="clear" w:color="auto" w:fill="FFFFFF"/>
          </w:tcPr>
          <w:p w:rsidR="00CD5C68" w:rsidRPr="00425C8F" w:rsidRDefault="00CD5C68" w:rsidP="00940B20">
            <w:pPr>
              <w:pStyle w:val="Tablecontent"/>
              <w:rPr>
                <w:highlight w:val="yellow"/>
                <w:lang w:val="en-IN"/>
              </w:rPr>
            </w:pPr>
            <w:r w:rsidRPr="00425C8F">
              <w:rPr>
                <w:highlight w:val="yellow"/>
                <w:lang w:val="en-IN"/>
              </w:rPr>
              <w:t>All MSISDN should be in national dial format i.e. without country code.</w:t>
            </w:r>
          </w:p>
          <w:p w:rsidR="00CD5C68" w:rsidRPr="00425C8F" w:rsidRDefault="00CD5C68" w:rsidP="00940B20">
            <w:pPr>
              <w:pStyle w:val="Tablecontent"/>
              <w:rPr>
                <w:highlight w:val="yellow"/>
                <w:lang w:val="en-IN"/>
              </w:rPr>
            </w:pPr>
            <w:r w:rsidRPr="00425C8F">
              <w:rPr>
                <w:highlight w:val="yellow"/>
                <w:lang w:val="en-IN"/>
              </w:rPr>
              <w:t>Note: In case of Private Recharge MSISDN2 should be same as MSISDN</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9942222</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N (15)</w:t>
            </w:r>
          </w:p>
        </w:tc>
        <w:tc>
          <w:tcPr>
            <w:tcW w:w="1440" w:type="dxa"/>
            <w:shd w:val="clear" w:color="auto" w:fill="FFFFFF"/>
          </w:tcPr>
          <w:p w:rsidR="00CD5C68" w:rsidRPr="00425C8F" w:rsidRDefault="00CD5C68" w:rsidP="00940B20">
            <w:pPr>
              <w:pStyle w:val="Tablecontent"/>
              <w:rPr>
                <w:highlight w:val="yellow"/>
                <w:lang w:val="en-IN"/>
              </w:rPr>
            </w:pPr>
            <w:r w:rsidRPr="00425C8F">
              <w:rPr>
                <w:highlight w:val="yellow"/>
                <w:lang w:val="en-IN"/>
              </w:rPr>
              <w:t>M</w:t>
            </w:r>
          </w:p>
        </w:tc>
      </w:tr>
      <w:tr w:rsidR="00CD5C68" w:rsidRPr="00425C8F" w:rsidTr="00940B20">
        <w:trPr>
          <w:trHeight w:val="277"/>
          <w:tblHeader/>
        </w:trPr>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LANGUAGE2</w:t>
            </w:r>
          </w:p>
        </w:tc>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&lt; Payee Language&gt;</w:t>
            </w:r>
          </w:p>
        </w:tc>
        <w:tc>
          <w:tcPr>
            <w:tcW w:w="2340" w:type="dxa"/>
            <w:shd w:val="clear" w:color="auto" w:fill="FFFFFF"/>
          </w:tcPr>
          <w:p w:rsidR="00CD5C68" w:rsidRPr="00425C8F" w:rsidRDefault="00CD5C68" w:rsidP="00940B20">
            <w:pPr>
              <w:pStyle w:val="Tablecontent"/>
              <w:rPr>
                <w:highlight w:val="yellow"/>
                <w:lang w:val="en-IN"/>
              </w:rPr>
            </w:pPr>
            <w:r w:rsidRPr="00425C8F">
              <w:rPr>
                <w:highlight w:val="yellow"/>
                <w:lang w:val="en-IN"/>
              </w:rPr>
              <w:t>Numeric only, Payee Language Code</w:t>
            </w:r>
          </w:p>
          <w:p w:rsidR="00CD5C68" w:rsidRPr="00425C8F" w:rsidRDefault="00CD5C68" w:rsidP="00940B20">
            <w:pPr>
              <w:pStyle w:val="Tablecontent"/>
              <w:rPr>
                <w:highlight w:val="yellow"/>
                <w:lang w:val="en-IN"/>
              </w:rPr>
            </w:pPr>
            <w:r w:rsidRPr="00425C8F">
              <w:rPr>
                <w:highlight w:val="yellow"/>
                <w:lang w:val="en-IN"/>
              </w:rPr>
              <w:t xml:space="preserve">This code must be defined in </w:t>
            </w:r>
            <w:r w:rsidR="007C479A" w:rsidRPr="00425C8F">
              <w:rPr>
                <w:highlight w:val="yellow"/>
                <w:lang w:val="en-IN"/>
              </w:rPr>
              <w:t>PreTUPS</w:t>
            </w:r>
            <w:r w:rsidRPr="00425C8F">
              <w:rPr>
                <w:highlight w:val="yellow"/>
                <w:lang w:val="en-IN"/>
              </w:rPr>
              <w:t xml:space="preserve"> system.</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0</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A(10)</w:t>
            </w:r>
          </w:p>
        </w:tc>
        <w:tc>
          <w:tcPr>
            <w:tcW w:w="1440" w:type="dxa"/>
            <w:shd w:val="clear" w:color="auto" w:fill="FFFFFF"/>
          </w:tcPr>
          <w:p w:rsidR="00CD5C68" w:rsidRPr="00425C8F" w:rsidRDefault="00CD5C68" w:rsidP="00940B20">
            <w:pPr>
              <w:pStyle w:val="Tablecontent"/>
              <w:rPr>
                <w:highlight w:val="yellow"/>
                <w:lang w:val="en-IN"/>
              </w:rPr>
            </w:pPr>
            <w:r w:rsidRPr="00425C8F">
              <w:rPr>
                <w:highlight w:val="yellow"/>
                <w:lang w:val="en-IN"/>
              </w:rPr>
              <w:t>O (Tag is mandatory)</w:t>
            </w:r>
          </w:p>
        </w:tc>
      </w:tr>
      <w:tr w:rsidR="00CD5C68" w:rsidRPr="00425C8F" w:rsidTr="00940B20">
        <w:trPr>
          <w:trHeight w:val="277"/>
          <w:tblHeader/>
        </w:trPr>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lastRenderedPageBreak/>
              <w:t>SELECTOR</w:t>
            </w:r>
          </w:p>
        </w:tc>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&lt;Selector&gt;</w:t>
            </w:r>
          </w:p>
        </w:tc>
        <w:tc>
          <w:tcPr>
            <w:tcW w:w="2340" w:type="dxa"/>
            <w:shd w:val="clear" w:color="auto" w:fill="FFFFFF"/>
          </w:tcPr>
          <w:p w:rsidR="00CD5C68" w:rsidRPr="00425C8F" w:rsidRDefault="00CD5C68" w:rsidP="00940B20">
            <w:pPr>
              <w:pStyle w:val="Tablecontent"/>
              <w:rPr>
                <w:highlight w:val="yellow"/>
                <w:lang w:val="en-IN"/>
              </w:rPr>
            </w:pPr>
            <w:r w:rsidRPr="00425C8F">
              <w:rPr>
                <w:highlight w:val="yellow"/>
                <w:lang w:val="en-IN"/>
              </w:rPr>
              <w:t>Selector should be numeric</w:t>
            </w:r>
          </w:p>
          <w:p w:rsidR="00CD5C68" w:rsidRPr="00425C8F" w:rsidRDefault="00CD5C68" w:rsidP="00940B20">
            <w:pPr>
              <w:pStyle w:val="Tablecontent"/>
              <w:rPr>
                <w:highlight w:val="yellow"/>
                <w:lang w:val="en-IN"/>
              </w:rPr>
            </w:pPr>
            <w:r w:rsidRPr="00425C8F">
              <w:rPr>
                <w:highlight w:val="yellow"/>
                <w:lang w:val="en-IN"/>
              </w:rPr>
              <w:t>1 – CVG</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1</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A(10)</w:t>
            </w:r>
          </w:p>
        </w:tc>
        <w:tc>
          <w:tcPr>
            <w:tcW w:w="1440" w:type="dxa"/>
            <w:shd w:val="clear" w:color="auto" w:fill="FFFFFF"/>
          </w:tcPr>
          <w:p w:rsidR="00CD5C68" w:rsidRPr="00425C8F" w:rsidRDefault="00CD5C68" w:rsidP="00940B20">
            <w:pPr>
              <w:pStyle w:val="Tablecontent"/>
              <w:rPr>
                <w:highlight w:val="yellow"/>
                <w:lang w:val="en-IN"/>
              </w:rPr>
            </w:pPr>
            <w:r w:rsidRPr="00425C8F">
              <w:rPr>
                <w:highlight w:val="yellow"/>
                <w:lang w:val="en-IN"/>
              </w:rPr>
              <w:t>M</w:t>
            </w:r>
          </w:p>
        </w:tc>
      </w:tr>
    </w:tbl>
    <w:p w:rsidR="00CD5C68" w:rsidRPr="00425C8F" w:rsidRDefault="00CD5C68" w:rsidP="00CD5C68">
      <w:pPr>
        <w:pStyle w:val="TableColumnLabels"/>
        <w:rPr>
          <w:color w:val="auto"/>
          <w:highlight w:val="yellow"/>
          <w:lang w:val="en-IN"/>
        </w:rPr>
      </w:pPr>
      <w:r w:rsidRPr="00425C8F">
        <w:rPr>
          <w:color w:val="auto"/>
          <w:highlight w:val="yellow"/>
          <w:lang w:val="en-IN"/>
        </w:rPr>
        <w:t>D</w:t>
      </w:r>
    </w:p>
    <w:p w:rsidR="00CD5C68" w:rsidRPr="00425C8F" w:rsidRDefault="00CD5C68" w:rsidP="00CD5C68">
      <w:pPr>
        <w:rPr>
          <w:b/>
          <w:bCs/>
          <w:highlight w:val="yellow"/>
          <w:lang w:val="en-IN"/>
        </w:rPr>
      </w:pPr>
      <w:r w:rsidRPr="00425C8F">
        <w:rPr>
          <w:b/>
          <w:bCs/>
          <w:highlight w:val="yellow"/>
          <w:lang w:val="en-IN"/>
        </w:rPr>
        <w:t>User/Sender validation login</w:t>
      </w:r>
    </w:p>
    <w:p w:rsidR="00CD5C68" w:rsidRPr="00425C8F" w:rsidRDefault="00CD5C68" w:rsidP="00CD5C68">
      <w:pPr>
        <w:rPr>
          <w:b/>
          <w:bCs/>
          <w:highlight w:val="yellow"/>
          <w:lang w:val="en-IN"/>
        </w:rPr>
      </w:pPr>
    </w:p>
    <w:p w:rsidR="00CD5C68" w:rsidRPr="00425C8F" w:rsidRDefault="00CD5C68" w:rsidP="009A27CC">
      <w:pPr>
        <w:pStyle w:val="ListBullet1"/>
        <w:rPr>
          <w:highlight w:val="yellow"/>
          <w:lang w:val="en-IN"/>
        </w:rPr>
      </w:pPr>
      <w:r w:rsidRPr="00425C8F">
        <w:rPr>
          <w:highlight w:val="yellow"/>
          <w:lang w:val="en-IN"/>
        </w:rPr>
        <w:t>If MSISDN value is available then user will be validated on the basis of the MSISDN and PIN</w:t>
      </w:r>
    </w:p>
    <w:p w:rsidR="00CD5C68" w:rsidRPr="00425C8F" w:rsidRDefault="00CD5C68" w:rsidP="009A27CC">
      <w:pPr>
        <w:pStyle w:val="ListBullet1"/>
        <w:rPr>
          <w:highlight w:val="yellow"/>
          <w:lang w:val="en-IN"/>
        </w:rPr>
      </w:pPr>
      <w:r w:rsidRPr="00425C8F">
        <w:rPr>
          <w:highlight w:val="yellow"/>
          <w:lang w:val="en-IN"/>
        </w:rPr>
        <w:t>If EXTCODE value is available then user will be validated on the basis of the EXTCODE</w:t>
      </w:r>
    </w:p>
    <w:p w:rsidR="00CD5C68" w:rsidRPr="00425C8F" w:rsidRDefault="00CD5C68" w:rsidP="009A27CC">
      <w:pPr>
        <w:pStyle w:val="ListBullet1"/>
        <w:rPr>
          <w:highlight w:val="yellow"/>
          <w:lang w:val="en-IN"/>
        </w:rPr>
      </w:pPr>
      <w:r w:rsidRPr="00425C8F">
        <w:rPr>
          <w:highlight w:val="yellow"/>
          <w:lang w:val="en-IN"/>
        </w:rPr>
        <w:t>If LOGINID tag value is available then user will be validated on the basis of the LOGINID and PASSWORD.</w:t>
      </w:r>
    </w:p>
    <w:p w:rsidR="00CD5C68" w:rsidRPr="00425C8F" w:rsidRDefault="00CD5C68" w:rsidP="009A27CC">
      <w:pPr>
        <w:pStyle w:val="ListBullet1"/>
        <w:rPr>
          <w:highlight w:val="yellow"/>
          <w:lang w:val="en-IN"/>
        </w:rPr>
      </w:pPr>
      <w:r w:rsidRPr="00425C8F">
        <w:rPr>
          <w:highlight w:val="yellow"/>
          <w:lang w:val="en-IN"/>
        </w:rPr>
        <w:t xml:space="preserve">If values of more than one tag are present then user will be validated depending on those values e.g. (MSISDN and EXT code both present in request then user will be validated on the basis of the both) </w:t>
      </w:r>
    </w:p>
    <w:p w:rsidR="00CD5C68" w:rsidRPr="00425C8F" w:rsidRDefault="00CD5C68" w:rsidP="009A27CC">
      <w:pPr>
        <w:pStyle w:val="ListBullet1"/>
        <w:rPr>
          <w:highlight w:val="yellow"/>
          <w:lang w:val="en-IN"/>
        </w:rPr>
      </w:pPr>
      <w:r w:rsidRPr="00425C8F">
        <w:rPr>
          <w:highlight w:val="yellow"/>
          <w:lang w:val="en-IN"/>
        </w:rPr>
        <w:t>If all the three are available then all will be validated. Between all of them any one would be mandatory.</w:t>
      </w:r>
    </w:p>
    <w:p w:rsidR="00CD5C68" w:rsidRPr="00425C8F" w:rsidRDefault="00CD5C68" w:rsidP="009A27CC">
      <w:pPr>
        <w:pStyle w:val="ListBullet1"/>
        <w:rPr>
          <w:highlight w:val="yellow"/>
          <w:lang w:val="en-IN"/>
        </w:rPr>
      </w:pPr>
      <w:r w:rsidRPr="00425C8F">
        <w:rPr>
          <w:highlight w:val="yellow"/>
          <w:lang w:val="en-IN"/>
        </w:rPr>
        <w:t>Once the sender is validated, then the appropriate amount would be debited from its account.</w:t>
      </w:r>
    </w:p>
    <w:p w:rsidR="00CD5C68" w:rsidRPr="00425C8F" w:rsidRDefault="00CD5C68" w:rsidP="00CD5C68">
      <w:pPr>
        <w:pStyle w:val="TableColumnLabels"/>
        <w:rPr>
          <w:color w:val="auto"/>
          <w:highlight w:val="yellow"/>
          <w:lang w:val="en-IN"/>
        </w:rPr>
      </w:pPr>
      <w:r w:rsidRPr="00425C8F">
        <w:rPr>
          <w:color w:val="auto"/>
          <w:highlight w:val="yellow"/>
          <w:lang w:val="en-IN"/>
        </w:rPr>
        <w:t>Details:</w:t>
      </w:r>
    </w:p>
    <w:p w:rsidR="00CD5C68" w:rsidRPr="00425C8F" w:rsidRDefault="0000768E" w:rsidP="001E6309">
      <w:pPr>
        <w:pStyle w:val="Heading"/>
        <w:rPr>
          <w:color w:val="auto"/>
          <w:highlight w:val="yellow"/>
        </w:rPr>
      </w:pPr>
      <w:r w:rsidRPr="00425C8F">
        <w:rPr>
          <w:color w:val="auto"/>
          <w:highlight w:val="yellow"/>
        </w:rPr>
        <w:t>Response Syntax</w:t>
      </w:r>
    </w:p>
    <w:p w:rsidR="00CD5C68" w:rsidRPr="00425C8F" w:rsidRDefault="00CD5C68" w:rsidP="00CD5C68">
      <w:pPr>
        <w:pStyle w:val="BodyText2"/>
        <w:rPr>
          <w:highlight w:val="yellow"/>
          <w:lang w:val="en-IN"/>
        </w:rPr>
      </w:pPr>
    </w:p>
    <w:p w:rsidR="00CD5C68" w:rsidRPr="00425C8F" w:rsidRDefault="007C479A" w:rsidP="00CD5C68">
      <w:pPr>
        <w:spacing w:before="60" w:after="60"/>
        <w:jc w:val="both"/>
        <w:rPr>
          <w:rFonts w:ascii="Arial" w:hAnsi="Arial"/>
          <w:sz w:val="20"/>
          <w:highlight w:val="yellow"/>
          <w:lang w:val="en-IN"/>
        </w:rPr>
      </w:pPr>
      <w:r w:rsidRPr="00425C8F">
        <w:rPr>
          <w:rFonts w:ascii="Arial" w:hAnsi="Arial"/>
          <w:sz w:val="20"/>
          <w:highlight w:val="yellow"/>
          <w:lang w:val="en-IN"/>
        </w:rPr>
        <w:t>PreTUPS</w:t>
      </w:r>
      <w:r w:rsidR="00CD5C68" w:rsidRPr="00425C8F">
        <w:rPr>
          <w:rFonts w:ascii="Arial" w:hAnsi="Arial"/>
          <w:sz w:val="20"/>
          <w:highlight w:val="yellow"/>
          <w:lang w:val="en-IN"/>
        </w:rPr>
        <w:t xml:space="preserve"> will send following response (acknowledgement) to External transaction server for request:</w:t>
      </w:r>
    </w:p>
    <w:p w:rsidR="00CD5C68" w:rsidRPr="00425C8F" w:rsidRDefault="00CD5C68" w:rsidP="00CD5C68">
      <w:pPr>
        <w:spacing w:before="60" w:after="60"/>
        <w:jc w:val="both"/>
        <w:rPr>
          <w:rFonts w:ascii="Arial" w:hAnsi="Arial"/>
          <w:sz w:val="20"/>
          <w:highlight w:val="yellow"/>
          <w:lang w:val="en-IN"/>
        </w:rPr>
      </w:pPr>
    </w:p>
    <w:p w:rsidR="00CD5C68" w:rsidRPr="00425C8F" w:rsidRDefault="00CD5C68" w:rsidP="001E6309">
      <w:pPr>
        <w:pStyle w:val="Heading"/>
        <w:rPr>
          <w:color w:val="auto"/>
          <w:highlight w:val="yellow"/>
        </w:rPr>
      </w:pPr>
      <w:r w:rsidRPr="00425C8F">
        <w:rPr>
          <w:color w:val="auto"/>
          <w:highlight w:val="yellow"/>
        </w:rPr>
        <w:t>Response Syntax</w:t>
      </w:r>
    </w:p>
    <w:p w:rsidR="00CD5C68" w:rsidRPr="00425C8F" w:rsidRDefault="00CD5C68" w:rsidP="009A27CC">
      <w:pPr>
        <w:pStyle w:val="Code"/>
        <w:ind w:left="0"/>
        <w:rPr>
          <w:highlight w:val="yellow"/>
          <w:lang w:val="en-IN"/>
        </w:rPr>
      </w:pPr>
      <w:r w:rsidRPr="00425C8F">
        <w:rPr>
          <w:highlight w:val="yellow"/>
          <w:lang w:val="en-IN"/>
        </w:rPr>
        <w:t>&lt;?xml version="1.0"?&gt;</w:t>
      </w:r>
    </w:p>
    <w:p w:rsidR="00CD5C68" w:rsidRPr="00425C8F" w:rsidRDefault="00CD5C68" w:rsidP="009A27CC">
      <w:pPr>
        <w:pStyle w:val="Code"/>
        <w:ind w:left="0"/>
        <w:rPr>
          <w:highlight w:val="yellow"/>
          <w:lang w:val="en-IN"/>
        </w:rPr>
      </w:pPr>
      <w:r w:rsidRPr="00425C8F">
        <w:rPr>
          <w:highlight w:val="yellow"/>
          <w:lang w:val="en-IN"/>
        </w:rPr>
        <w:t>&lt;!DOCTYPE COMMAND PUBLIC "-//Ocam//DTD XML Command 1.0//EN" "xml/command.dtd"&gt;</w:t>
      </w:r>
    </w:p>
    <w:p w:rsidR="00CD5C68" w:rsidRPr="00425C8F" w:rsidRDefault="00CD5C68" w:rsidP="009A27CC">
      <w:pPr>
        <w:pStyle w:val="Code"/>
        <w:ind w:left="0"/>
        <w:rPr>
          <w:highlight w:val="yellow"/>
          <w:lang w:val="en-IN"/>
        </w:rPr>
      </w:pPr>
      <w:r w:rsidRPr="00425C8F">
        <w:rPr>
          <w:highlight w:val="yellow"/>
          <w:lang w:val="en-IN"/>
        </w:rPr>
        <w:t>&lt;COMMAND&gt;</w:t>
      </w:r>
    </w:p>
    <w:p w:rsidR="00CD5C68" w:rsidRPr="00425C8F" w:rsidRDefault="00CD5C68" w:rsidP="009A27CC">
      <w:pPr>
        <w:pStyle w:val="Code"/>
        <w:ind w:left="0"/>
        <w:rPr>
          <w:highlight w:val="yellow"/>
          <w:lang w:val="en-IN"/>
        </w:rPr>
      </w:pPr>
      <w:r w:rsidRPr="00425C8F">
        <w:rPr>
          <w:highlight w:val="yellow"/>
          <w:lang w:val="en-IN"/>
        </w:rPr>
        <w:t xml:space="preserve">   &lt;TYPE&gt;EXPVEVDRESP&lt;/TYPE&gt;           </w:t>
      </w:r>
    </w:p>
    <w:p w:rsidR="00CD5C68" w:rsidRPr="00425C8F" w:rsidRDefault="00CD5C68" w:rsidP="009A27CC">
      <w:pPr>
        <w:pStyle w:val="Code"/>
        <w:ind w:left="0"/>
        <w:rPr>
          <w:highlight w:val="yellow"/>
          <w:lang w:val="en-IN"/>
        </w:rPr>
      </w:pPr>
      <w:r w:rsidRPr="00425C8F">
        <w:rPr>
          <w:highlight w:val="yellow"/>
          <w:lang w:val="en-IN"/>
        </w:rPr>
        <w:t>   &lt;TXNSTATUS&gt;</w:t>
      </w:r>
      <w:r w:rsidRPr="00425C8F">
        <w:rPr>
          <w:i/>
          <w:iCs/>
          <w:highlight w:val="yellow"/>
          <w:lang w:val="en-IN"/>
        </w:rPr>
        <w:t>&lt;Transaction Status&gt;</w:t>
      </w:r>
      <w:r w:rsidRPr="00425C8F">
        <w:rPr>
          <w:highlight w:val="yellow"/>
          <w:lang w:val="en-IN"/>
        </w:rPr>
        <w:t>&lt;/TXNSTATUS &gt;</w:t>
      </w:r>
    </w:p>
    <w:p w:rsidR="00CD5C68" w:rsidRPr="00425C8F" w:rsidRDefault="00CD5C68" w:rsidP="009A27CC">
      <w:pPr>
        <w:pStyle w:val="Code"/>
        <w:ind w:left="0" w:firstLine="360"/>
        <w:rPr>
          <w:highlight w:val="yellow"/>
          <w:lang w:val="en-IN"/>
        </w:rPr>
      </w:pPr>
      <w:r w:rsidRPr="00425C8F">
        <w:rPr>
          <w:highlight w:val="yellow"/>
          <w:lang w:val="en-IN"/>
        </w:rPr>
        <w:t>&lt;DATE&gt;&lt;Date and time &gt;&lt;/DATE&gt;</w:t>
      </w:r>
    </w:p>
    <w:p w:rsidR="00CD5C68" w:rsidRPr="00425C8F" w:rsidRDefault="00CD5C68" w:rsidP="009A27CC">
      <w:pPr>
        <w:pStyle w:val="Code"/>
        <w:ind w:left="360"/>
        <w:rPr>
          <w:highlight w:val="yellow"/>
          <w:lang w:val="en-IN"/>
        </w:rPr>
      </w:pPr>
      <w:r w:rsidRPr="00425C8F">
        <w:rPr>
          <w:highlight w:val="yellow"/>
          <w:lang w:val="en-IN"/>
        </w:rPr>
        <w:t>&lt;EXTREFNUM&gt;&lt;Unique Reference number in the external system&gt;&lt;/EXTREFNUM&gt;</w:t>
      </w:r>
    </w:p>
    <w:p w:rsidR="00CD5C68" w:rsidRPr="00425C8F" w:rsidRDefault="00CD5C68" w:rsidP="009A27CC">
      <w:pPr>
        <w:pStyle w:val="Code"/>
        <w:ind w:left="0"/>
        <w:rPr>
          <w:highlight w:val="yellow"/>
          <w:lang w:val="en-IN"/>
        </w:rPr>
      </w:pPr>
      <w:r w:rsidRPr="00425C8F">
        <w:rPr>
          <w:highlight w:val="yellow"/>
          <w:lang w:val="en-IN"/>
        </w:rPr>
        <w:t>   &lt;TXNID&gt;</w:t>
      </w:r>
      <w:r w:rsidRPr="00425C8F">
        <w:rPr>
          <w:i/>
          <w:iCs/>
          <w:highlight w:val="yellow"/>
          <w:lang w:val="en-IN"/>
        </w:rPr>
        <w:t>&lt;</w:t>
      </w:r>
      <w:r w:rsidR="007C479A" w:rsidRPr="00425C8F">
        <w:rPr>
          <w:i/>
          <w:iCs/>
          <w:highlight w:val="yellow"/>
          <w:lang w:val="en-IN"/>
        </w:rPr>
        <w:t>PreTUPS</w:t>
      </w:r>
      <w:r w:rsidRPr="00425C8F">
        <w:rPr>
          <w:i/>
          <w:iCs/>
          <w:highlight w:val="yellow"/>
          <w:lang w:val="en-IN"/>
        </w:rPr>
        <w:t xml:space="preserve"> Transaction ID&gt;</w:t>
      </w:r>
      <w:r w:rsidRPr="00425C8F">
        <w:rPr>
          <w:highlight w:val="yellow"/>
          <w:lang w:val="en-IN"/>
        </w:rPr>
        <w:t>&lt;/TXNID&gt;</w:t>
      </w:r>
    </w:p>
    <w:p w:rsidR="00CD5C68" w:rsidRPr="00425C8F" w:rsidRDefault="00CD5C68" w:rsidP="009A27CC">
      <w:pPr>
        <w:pStyle w:val="Code"/>
        <w:ind w:left="0"/>
        <w:rPr>
          <w:highlight w:val="yellow"/>
          <w:lang w:val="en-IN"/>
        </w:rPr>
      </w:pPr>
      <w:r w:rsidRPr="00425C8F">
        <w:rPr>
          <w:highlight w:val="yellow"/>
          <w:lang w:val="en-IN"/>
        </w:rPr>
        <w:t>   &lt;MESSAGE&gt;&lt;Transaction Message&gt;&lt;/MESSAGE&gt;</w:t>
      </w:r>
    </w:p>
    <w:p w:rsidR="00CD5C68" w:rsidRPr="00425C8F" w:rsidRDefault="00CD5C68" w:rsidP="009A27CC">
      <w:pPr>
        <w:pStyle w:val="Code"/>
        <w:ind w:left="0"/>
        <w:rPr>
          <w:highlight w:val="yellow"/>
          <w:lang w:val="en-IN"/>
        </w:rPr>
      </w:pPr>
      <w:r w:rsidRPr="00425C8F">
        <w:rPr>
          <w:highlight w:val="yellow"/>
          <w:lang w:val="en-IN"/>
        </w:rPr>
        <w:t>&lt;/COMMAND&gt;</w:t>
      </w:r>
    </w:p>
    <w:p w:rsidR="00CD5C68" w:rsidRPr="00425C8F" w:rsidRDefault="00CD5C68" w:rsidP="00CD5C68">
      <w:pPr>
        <w:spacing w:before="60" w:after="60"/>
        <w:jc w:val="both"/>
        <w:rPr>
          <w:rFonts w:ascii="Arial" w:hAnsi="Arial"/>
          <w:sz w:val="20"/>
          <w:highlight w:val="yellow"/>
          <w:lang w:val="en-IN"/>
        </w:rPr>
      </w:pPr>
    </w:p>
    <w:p w:rsidR="00CD5C68" w:rsidRPr="00425C8F" w:rsidRDefault="00CD5C68" w:rsidP="001E6309">
      <w:pPr>
        <w:pStyle w:val="Heading"/>
        <w:rPr>
          <w:color w:val="auto"/>
          <w:highlight w:val="yellow"/>
        </w:rPr>
      </w:pPr>
      <w:r w:rsidRPr="00425C8F">
        <w:rPr>
          <w:color w:val="auto"/>
          <w:highlight w:val="yellow"/>
        </w:rPr>
        <w:t>Field Details</w:t>
      </w:r>
    </w:p>
    <w:tbl>
      <w:tblPr>
        <w:tblW w:w="9600" w:type="dxa"/>
        <w:tblInd w:w="108" w:type="dxa"/>
        <w:tblCellMar>
          <w:left w:w="0" w:type="dxa"/>
          <w:right w:w="0" w:type="dxa"/>
        </w:tblCellMar>
        <w:tblLook w:val="04A0" w:firstRow="1" w:lastRow="0" w:firstColumn="1" w:lastColumn="0" w:noHBand="0" w:noVBand="1"/>
      </w:tblPr>
      <w:tblGrid>
        <w:gridCol w:w="1423"/>
        <w:gridCol w:w="1711"/>
        <w:gridCol w:w="2203"/>
        <w:gridCol w:w="1648"/>
        <w:gridCol w:w="1164"/>
        <w:gridCol w:w="1451"/>
      </w:tblGrid>
      <w:tr w:rsidR="00CD5C68" w:rsidRPr="00425C8F" w:rsidTr="009A27CC">
        <w:trPr>
          <w:trHeight w:val="277"/>
          <w:tblHeader/>
        </w:trPr>
        <w:tc>
          <w:tcPr>
            <w:tcW w:w="1440" w:type="dxa"/>
            <w:tcBorders>
              <w:top w:val="single" w:sz="8" w:space="0" w:color="auto"/>
              <w:left w:val="single" w:sz="8" w:space="0" w:color="auto"/>
              <w:bottom w:val="single" w:sz="8" w:space="0" w:color="auto"/>
              <w:right w:val="single" w:sz="8" w:space="0" w:color="auto"/>
            </w:tcBorders>
            <w:shd w:val="clear" w:color="auto" w:fill="E31837"/>
            <w:tcMar>
              <w:top w:w="0" w:type="dxa"/>
              <w:left w:w="108" w:type="dxa"/>
              <w:bottom w:w="0" w:type="dxa"/>
              <w:right w:w="108" w:type="dxa"/>
            </w:tcMar>
            <w:hideMark/>
          </w:tcPr>
          <w:p w:rsidR="00CD5C68" w:rsidRPr="00425C8F" w:rsidRDefault="00CD5C68" w:rsidP="00940B20">
            <w:pPr>
              <w:pStyle w:val="TableColumnLabels"/>
              <w:rPr>
                <w:color w:val="auto"/>
                <w:highlight w:val="yellow"/>
                <w:lang w:val="en-IN"/>
              </w:rPr>
            </w:pPr>
            <w:r w:rsidRPr="00425C8F">
              <w:rPr>
                <w:color w:val="auto"/>
                <w:highlight w:val="yellow"/>
                <w:lang w:val="en-IN"/>
              </w:rPr>
              <w:t>TAG</w:t>
            </w:r>
          </w:p>
        </w:tc>
        <w:tc>
          <w:tcPr>
            <w:tcW w:w="1800" w:type="dxa"/>
            <w:tcBorders>
              <w:top w:val="single" w:sz="8" w:space="0" w:color="auto"/>
              <w:left w:val="nil"/>
              <w:bottom w:val="single" w:sz="8" w:space="0" w:color="auto"/>
              <w:right w:val="single" w:sz="8" w:space="0" w:color="auto"/>
            </w:tcBorders>
            <w:shd w:val="clear" w:color="auto" w:fill="E31837"/>
            <w:tcMar>
              <w:top w:w="0" w:type="dxa"/>
              <w:left w:w="108" w:type="dxa"/>
              <w:bottom w:w="0" w:type="dxa"/>
              <w:right w:w="108" w:type="dxa"/>
            </w:tcMar>
            <w:hideMark/>
          </w:tcPr>
          <w:p w:rsidR="00CD5C68" w:rsidRPr="00425C8F" w:rsidRDefault="00CD5C68" w:rsidP="00940B20">
            <w:pPr>
              <w:pStyle w:val="TableColumnLabels"/>
              <w:rPr>
                <w:color w:val="auto"/>
                <w:highlight w:val="yellow"/>
                <w:lang w:val="en-IN"/>
              </w:rPr>
            </w:pPr>
            <w:r w:rsidRPr="00425C8F">
              <w:rPr>
                <w:color w:val="auto"/>
                <w:highlight w:val="yellow"/>
                <w:lang w:val="en-IN"/>
              </w:rPr>
              <w:t>Fields</w:t>
            </w:r>
          </w:p>
        </w:tc>
        <w:tc>
          <w:tcPr>
            <w:tcW w:w="2340" w:type="dxa"/>
            <w:tcBorders>
              <w:top w:val="single" w:sz="8" w:space="0" w:color="auto"/>
              <w:left w:val="nil"/>
              <w:bottom w:val="single" w:sz="8" w:space="0" w:color="auto"/>
              <w:right w:val="single" w:sz="8" w:space="0" w:color="auto"/>
            </w:tcBorders>
            <w:shd w:val="clear" w:color="auto" w:fill="E31837"/>
            <w:tcMar>
              <w:top w:w="0" w:type="dxa"/>
              <w:left w:w="108" w:type="dxa"/>
              <w:bottom w:w="0" w:type="dxa"/>
              <w:right w:w="108" w:type="dxa"/>
            </w:tcMar>
            <w:hideMark/>
          </w:tcPr>
          <w:p w:rsidR="00CD5C68" w:rsidRPr="00425C8F" w:rsidRDefault="00CD5C68" w:rsidP="00940B20">
            <w:pPr>
              <w:pStyle w:val="TableColumnLabels"/>
              <w:rPr>
                <w:color w:val="auto"/>
                <w:highlight w:val="yellow"/>
                <w:lang w:val="en-IN"/>
              </w:rPr>
            </w:pPr>
            <w:r w:rsidRPr="00425C8F">
              <w:rPr>
                <w:color w:val="auto"/>
                <w:highlight w:val="yellow"/>
                <w:lang w:val="en-IN"/>
              </w:rPr>
              <w:t>Remarks</w:t>
            </w:r>
          </w:p>
        </w:tc>
        <w:tc>
          <w:tcPr>
            <w:tcW w:w="1260" w:type="dxa"/>
            <w:tcBorders>
              <w:top w:val="single" w:sz="8" w:space="0" w:color="auto"/>
              <w:left w:val="nil"/>
              <w:bottom w:val="single" w:sz="8" w:space="0" w:color="auto"/>
              <w:right w:val="single" w:sz="8" w:space="0" w:color="auto"/>
            </w:tcBorders>
            <w:shd w:val="clear" w:color="auto" w:fill="E31837"/>
            <w:tcMar>
              <w:top w:w="0" w:type="dxa"/>
              <w:left w:w="108" w:type="dxa"/>
              <w:bottom w:w="0" w:type="dxa"/>
              <w:right w:w="108" w:type="dxa"/>
            </w:tcMar>
            <w:hideMark/>
          </w:tcPr>
          <w:p w:rsidR="00CD5C68" w:rsidRPr="00425C8F" w:rsidRDefault="00CD5C68" w:rsidP="00940B20">
            <w:pPr>
              <w:pStyle w:val="TableColumnLabels"/>
              <w:rPr>
                <w:color w:val="auto"/>
                <w:highlight w:val="yellow"/>
                <w:lang w:val="en-IN"/>
              </w:rPr>
            </w:pPr>
            <w:r w:rsidRPr="00425C8F">
              <w:rPr>
                <w:color w:val="auto"/>
                <w:highlight w:val="yellow"/>
                <w:lang w:val="en-IN"/>
              </w:rPr>
              <w:t>Example</w:t>
            </w:r>
          </w:p>
        </w:tc>
        <w:tc>
          <w:tcPr>
            <w:tcW w:w="1260" w:type="dxa"/>
            <w:tcBorders>
              <w:top w:val="single" w:sz="8" w:space="0" w:color="auto"/>
              <w:left w:val="nil"/>
              <w:bottom w:val="single" w:sz="8" w:space="0" w:color="auto"/>
              <w:right w:val="single" w:sz="8" w:space="0" w:color="auto"/>
            </w:tcBorders>
            <w:shd w:val="clear" w:color="auto" w:fill="E31837"/>
            <w:tcMar>
              <w:top w:w="0" w:type="dxa"/>
              <w:left w:w="108" w:type="dxa"/>
              <w:bottom w:w="0" w:type="dxa"/>
              <w:right w:w="108" w:type="dxa"/>
            </w:tcMar>
            <w:hideMark/>
          </w:tcPr>
          <w:p w:rsidR="00CD5C68" w:rsidRPr="00425C8F" w:rsidRDefault="00CD5C68" w:rsidP="00940B20">
            <w:pPr>
              <w:pStyle w:val="TableColumnLabels"/>
              <w:rPr>
                <w:color w:val="auto"/>
                <w:highlight w:val="yellow"/>
                <w:lang w:val="en-IN"/>
              </w:rPr>
            </w:pPr>
            <w:r w:rsidRPr="00425C8F">
              <w:rPr>
                <w:color w:val="auto"/>
                <w:highlight w:val="yellow"/>
                <w:lang w:val="en-IN"/>
              </w:rPr>
              <w:t>Field Type</w:t>
            </w:r>
          </w:p>
        </w:tc>
        <w:tc>
          <w:tcPr>
            <w:tcW w:w="1496" w:type="dxa"/>
            <w:tcBorders>
              <w:top w:val="single" w:sz="8" w:space="0" w:color="auto"/>
              <w:left w:val="nil"/>
              <w:bottom w:val="single" w:sz="8" w:space="0" w:color="auto"/>
              <w:right w:val="single" w:sz="8" w:space="0" w:color="auto"/>
            </w:tcBorders>
            <w:shd w:val="clear" w:color="auto" w:fill="E31837"/>
            <w:tcMar>
              <w:top w:w="0" w:type="dxa"/>
              <w:left w:w="108" w:type="dxa"/>
              <w:bottom w:w="0" w:type="dxa"/>
              <w:right w:w="108" w:type="dxa"/>
            </w:tcMar>
            <w:hideMark/>
          </w:tcPr>
          <w:p w:rsidR="00CD5C68" w:rsidRPr="00425C8F" w:rsidRDefault="00CD5C68" w:rsidP="00940B20">
            <w:pPr>
              <w:pStyle w:val="TableColumnLabels"/>
              <w:rPr>
                <w:rFonts w:eastAsia="Calibri"/>
                <w:color w:val="auto"/>
                <w:szCs w:val="20"/>
                <w:highlight w:val="yellow"/>
                <w:lang w:val="en-IN"/>
              </w:rPr>
            </w:pPr>
            <w:r w:rsidRPr="00425C8F">
              <w:rPr>
                <w:color w:val="auto"/>
                <w:highlight w:val="yellow"/>
                <w:lang w:val="en-IN"/>
              </w:rPr>
              <w:t>Optional/</w:t>
            </w:r>
          </w:p>
          <w:p w:rsidR="00CD5C68" w:rsidRPr="00425C8F" w:rsidRDefault="00CD5C68" w:rsidP="00940B20">
            <w:pPr>
              <w:pStyle w:val="TableColumnLabels"/>
              <w:rPr>
                <w:color w:val="auto"/>
                <w:highlight w:val="yellow"/>
                <w:lang w:val="en-IN"/>
              </w:rPr>
            </w:pPr>
            <w:r w:rsidRPr="00425C8F">
              <w:rPr>
                <w:color w:val="auto"/>
                <w:highlight w:val="yellow"/>
                <w:lang w:val="en-IN"/>
              </w:rPr>
              <w:t>Mandatory</w:t>
            </w:r>
          </w:p>
        </w:tc>
      </w:tr>
      <w:tr w:rsidR="00CD5C68" w:rsidRPr="00425C8F" w:rsidTr="00940B20">
        <w:trPr>
          <w:trHeight w:val="277"/>
        </w:trPr>
        <w:tc>
          <w:tcPr>
            <w:tcW w:w="9596" w:type="dxa"/>
            <w:gridSpan w:val="6"/>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b/>
                <w:bCs/>
                <w:highlight w:val="yellow"/>
                <w:lang w:val="en-IN"/>
              </w:rPr>
            </w:pPr>
            <w:r w:rsidRPr="00425C8F">
              <w:rPr>
                <w:b/>
                <w:bCs/>
                <w:highlight w:val="yellow"/>
                <w:lang w:val="en-IN"/>
              </w:rPr>
              <w:t>Common TAGS</w:t>
            </w:r>
          </w:p>
        </w:tc>
      </w:tr>
      <w:tr w:rsidR="00CD5C68" w:rsidRPr="00425C8F" w:rsidTr="00940B20">
        <w:trPr>
          <w:trHeight w:val="277"/>
        </w:trPr>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TYPE</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Response type</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Response Type</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EXPVEVDRESP</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A (20)</w:t>
            </w:r>
          </w:p>
        </w:tc>
        <w:tc>
          <w:tcPr>
            <w:tcW w:w="1496"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M</w:t>
            </w:r>
          </w:p>
        </w:tc>
      </w:tr>
      <w:tr w:rsidR="00CD5C68" w:rsidRPr="00425C8F" w:rsidTr="00940B20">
        <w:trPr>
          <w:trHeight w:val="277"/>
        </w:trPr>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TXNSTATUS</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Transaction Status</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rFonts w:eastAsia="Calibri"/>
                <w:szCs w:val="18"/>
                <w:highlight w:val="yellow"/>
                <w:lang w:val="en-IN"/>
              </w:rPr>
            </w:pPr>
            <w:r w:rsidRPr="00425C8F">
              <w:rPr>
                <w:highlight w:val="yellow"/>
                <w:lang w:val="en-IN"/>
              </w:rPr>
              <w:t>Status of the request</w:t>
            </w:r>
          </w:p>
          <w:p w:rsidR="00CD5C68" w:rsidRPr="00425C8F" w:rsidRDefault="00CD5C68" w:rsidP="00AA4952">
            <w:pPr>
              <w:pStyle w:val="TableListBullet1"/>
              <w:numPr>
                <w:ilvl w:val="0"/>
                <w:numId w:val="26"/>
              </w:numPr>
              <w:jc w:val="left"/>
              <w:rPr>
                <w:highlight w:val="yellow"/>
                <w:lang w:val="en-IN"/>
              </w:rPr>
            </w:pPr>
            <w:r w:rsidRPr="00425C8F">
              <w:rPr>
                <w:highlight w:val="yellow"/>
                <w:lang w:val="en-IN"/>
              </w:rPr>
              <w:lastRenderedPageBreak/>
              <w:t xml:space="preserve">Transaction Status= 200 means Success, </w:t>
            </w:r>
          </w:p>
          <w:p w:rsidR="00CD5C68" w:rsidRPr="00425C8F" w:rsidRDefault="00CD5C68" w:rsidP="00AA4952">
            <w:pPr>
              <w:pStyle w:val="TableListBullet1"/>
              <w:numPr>
                <w:ilvl w:val="0"/>
                <w:numId w:val="26"/>
              </w:numPr>
              <w:jc w:val="left"/>
              <w:rPr>
                <w:highlight w:val="yellow"/>
                <w:lang w:val="en-IN"/>
              </w:rPr>
            </w:pPr>
            <w:r w:rsidRPr="00425C8F">
              <w:rPr>
                <w:highlight w:val="yellow"/>
                <w:lang w:val="en-IN"/>
              </w:rPr>
              <w:t xml:space="preserve">Transaction Status Other than 200 means failed </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lastRenderedPageBreak/>
              <w:t>200</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N (10)</w:t>
            </w:r>
          </w:p>
        </w:tc>
        <w:tc>
          <w:tcPr>
            <w:tcW w:w="1496"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M</w:t>
            </w:r>
          </w:p>
        </w:tc>
      </w:tr>
      <w:tr w:rsidR="00CD5C68" w:rsidRPr="00425C8F" w:rsidTr="00940B20">
        <w:trPr>
          <w:trHeight w:val="277"/>
        </w:trPr>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lastRenderedPageBreak/>
              <w:t>DATE</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Date and time</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 xml:space="preserve">Date and time on which response was sent from </w:t>
            </w:r>
            <w:r w:rsidR="007C479A" w:rsidRPr="00425C8F">
              <w:rPr>
                <w:highlight w:val="yellow"/>
                <w:lang w:val="en-IN"/>
              </w:rPr>
              <w:t>PreTUPS</w:t>
            </w:r>
            <w:r w:rsidRPr="00425C8F">
              <w:rPr>
                <w:highlight w:val="yellow"/>
                <w:lang w:val="en-IN"/>
              </w:rPr>
              <w:t>. HH are in 24 Hour format</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DD-MM-YYYY HH:MM:SS</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D (20)</w:t>
            </w:r>
          </w:p>
        </w:tc>
        <w:tc>
          <w:tcPr>
            <w:tcW w:w="1496"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M</w:t>
            </w:r>
          </w:p>
        </w:tc>
      </w:tr>
      <w:tr w:rsidR="00CD5C68" w:rsidRPr="00425C8F" w:rsidTr="00940B20">
        <w:trPr>
          <w:trHeight w:val="277"/>
        </w:trPr>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EXTREFNUM</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External Reference number</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Reference number that was passed by the external system</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12345</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A (20)</w:t>
            </w:r>
          </w:p>
        </w:tc>
        <w:tc>
          <w:tcPr>
            <w:tcW w:w="1496"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O</w:t>
            </w:r>
          </w:p>
        </w:tc>
      </w:tr>
      <w:tr w:rsidR="00CD5C68" w:rsidRPr="00425C8F" w:rsidTr="00940B20">
        <w:trPr>
          <w:trHeight w:val="277"/>
        </w:trPr>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TXNID</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&lt;Transaction ID&gt;</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7C479A" w:rsidP="00940B20">
            <w:pPr>
              <w:pStyle w:val="Tablecontent"/>
              <w:rPr>
                <w:highlight w:val="yellow"/>
                <w:lang w:val="en-IN"/>
              </w:rPr>
            </w:pPr>
            <w:r w:rsidRPr="00425C8F">
              <w:rPr>
                <w:highlight w:val="yellow"/>
                <w:lang w:val="en-IN"/>
              </w:rPr>
              <w:t>PreTUPS</w:t>
            </w:r>
            <w:r w:rsidR="00CD5C68" w:rsidRPr="00425C8F">
              <w:rPr>
                <w:highlight w:val="yellow"/>
                <w:lang w:val="en-IN"/>
              </w:rPr>
              <w:t xml:space="preserve"> Transaction ID for the Customer Recharge Transaction</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DL/05/000000015</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20</w:t>
            </w:r>
          </w:p>
        </w:tc>
        <w:tc>
          <w:tcPr>
            <w:tcW w:w="1496"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M</w:t>
            </w:r>
          </w:p>
        </w:tc>
      </w:tr>
      <w:tr w:rsidR="00CD5C68" w:rsidRPr="00425C8F" w:rsidTr="00940B20">
        <w:trPr>
          <w:trHeight w:val="277"/>
        </w:trPr>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MESSAGE</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 xml:space="preserve">Message that will given in response </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Message</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Your request is accepted for processing</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A (500)</w:t>
            </w:r>
          </w:p>
        </w:tc>
        <w:tc>
          <w:tcPr>
            <w:tcW w:w="1496"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O</w:t>
            </w:r>
          </w:p>
        </w:tc>
      </w:tr>
    </w:tbl>
    <w:p w:rsidR="00CD5C68" w:rsidRPr="00425C8F" w:rsidRDefault="00CD5C68" w:rsidP="00CD5C68">
      <w:pPr>
        <w:pStyle w:val="BodyText2"/>
        <w:rPr>
          <w:highlight w:val="yellow"/>
          <w:lang w:val="en-IN"/>
        </w:rPr>
      </w:pPr>
    </w:p>
    <w:p w:rsidR="00CD5C68" w:rsidRPr="00425C8F" w:rsidRDefault="00CD5C68" w:rsidP="00CD5C68">
      <w:pPr>
        <w:pStyle w:val="NoteHeading"/>
        <w:tabs>
          <w:tab w:val="num" w:pos="1080"/>
        </w:tabs>
        <w:ind w:left="1080" w:hanging="504"/>
        <w:jc w:val="left"/>
        <w:rPr>
          <w:color w:val="auto"/>
          <w:highlight w:val="yellow"/>
          <w:lang w:val="en-IN"/>
        </w:rPr>
      </w:pPr>
      <w:r w:rsidRPr="00425C8F">
        <w:rPr>
          <w:color w:val="auto"/>
          <w:highlight w:val="yellow"/>
          <w:lang w:val="en-IN"/>
        </w:rPr>
        <w:t>If TXNSTATUS is 200 then the following message would be shown to the user: “Your request is accepted for processing”</w:t>
      </w:r>
    </w:p>
    <w:p w:rsidR="00CD5C68" w:rsidRPr="00425C8F" w:rsidRDefault="00CD5C68" w:rsidP="00CD5C68">
      <w:pPr>
        <w:pStyle w:val="NoteHeading"/>
        <w:tabs>
          <w:tab w:val="num" w:pos="1080"/>
        </w:tabs>
        <w:ind w:left="1080" w:hanging="504"/>
        <w:jc w:val="left"/>
        <w:rPr>
          <w:rFonts w:ascii="Times New Roman" w:hAnsi="Times New Roman"/>
          <w:color w:val="auto"/>
          <w:sz w:val="24"/>
          <w:highlight w:val="yellow"/>
          <w:lang w:val="en-IN"/>
        </w:rPr>
      </w:pPr>
      <w:r w:rsidRPr="00425C8F">
        <w:rPr>
          <w:color w:val="auto"/>
          <w:highlight w:val="yellow"/>
          <w:lang w:val="en-IN"/>
        </w:rPr>
        <w:t xml:space="preserve">If due to some resion external system does not received response of the above request then External transaction server can send the recharge status request to </w:t>
      </w:r>
      <w:r w:rsidR="007C479A" w:rsidRPr="00425C8F">
        <w:rPr>
          <w:color w:val="auto"/>
          <w:highlight w:val="yellow"/>
          <w:lang w:val="en-IN"/>
        </w:rPr>
        <w:t>PreTUPS</w:t>
      </w:r>
      <w:r w:rsidRPr="00425C8F">
        <w:rPr>
          <w:color w:val="auto"/>
          <w:highlight w:val="yellow"/>
          <w:lang w:val="en-IN"/>
        </w:rPr>
        <w:t xml:space="preserve"> for checking the final status of the transaction. </w:t>
      </w:r>
    </w:p>
    <w:p w:rsidR="00CD5C68" w:rsidRPr="00425C8F" w:rsidRDefault="00CD5C68" w:rsidP="00CD5C68">
      <w:pPr>
        <w:pStyle w:val="NoteHeading"/>
        <w:tabs>
          <w:tab w:val="num" w:pos="1080"/>
        </w:tabs>
        <w:ind w:left="1080" w:hanging="504"/>
        <w:jc w:val="left"/>
        <w:rPr>
          <w:color w:val="auto"/>
          <w:lang w:val="en-IN"/>
        </w:rPr>
      </w:pPr>
      <w:r w:rsidRPr="00425C8F">
        <w:rPr>
          <w:color w:val="auto"/>
          <w:highlight w:val="yellow"/>
          <w:lang w:val="en-IN"/>
        </w:rPr>
        <w:t>If the TXNSTATUS is not 200 then the user would be shown the error message (MESSAGE tag) returned in the response.</w:t>
      </w:r>
    </w:p>
    <w:p w:rsidR="00CD5C68" w:rsidRPr="00425C8F" w:rsidRDefault="00CD5C68" w:rsidP="00CD5C68">
      <w:pPr>
        <w:pStyle w:val="BodyText2"/>
        <w:rPr>
          <w:lang w:val="en-IN"/>
        </w:rPr>
      </w:pPr>
    </w:p>
    <w:p w:rsidR="00154B4A" w:rsidRPr="00425C8F" w:rsidRDefault="00154B4A" w:rsidP="00337049">
      <w:pPr>
        <w:pStyle w:val="Heading2"/>
        <w:rPr>
          <w:lang w:val="en-IN"/>
        </w:rPr>
      </w:pPr>
      <w:bookmarkStart w:id="301" w:name="_Toc310932481"/>
      <w:bookmarkStart w:id="302" w:name="_Toc485139713"/>
      <w:r w:rsidRPr="00425C8F">
        <w:rPr>
          <w:lang w:val="en-IN"/>
        </w:rPr>
        <w:t>External System Enquiry</w:t>
      </w:r>
      <w:bookmarkEnd w:id="301"/>
      <w:bookmarkEnd w:id="302"/>
    </w:p>
    <w:p w:rsidR="00154B4A" w:rsidRPr="00425C8F" w:rsidRDefault="00154B4A" w:rsidP="00154B4A">
      <w:pPr>
        <w:pStyle w:val="BodyText2"/>
      </w:pPr>
      <w:r w:rsidRPr="00425C8F">
        <w:t>External System would call the API for knowing the information whether subscriber belongs to Operator or not as well as providing the range (min and max) of recharge with respective to service class and service requested by subscriber.</w:t>
      </w:r>
    </w:p>
    <w:p w:rsidR="00154B4A" w:rsidRPr="00425C8F" w:rsidRDefault="00154B4A" w:rsidP="00154B4A">
      <w:pPr>
        <w:pStyle w:val="BodyText2"/>
      </w:pPr>
    </w:p>
    <w:p w:rsidR="00154B4A" w:rsidRPr="00425C8F" w:rsidRDefault="00154B4A" w:rsidP="00154B4A">
      <w:pPr>
        <w:pStyle w:val="BodyText2"/>
      </w:pPr>
      <w:r w:rsidRPr="00425C8F">
        <w:t>The External system will send the following request for Enquiry. The request format and details of request are mentioned below.</w:t>
      </w:r>
    </w:p>
    <w:p w:rsidR="00154B4A" w:rsidRPr="00425C8F" w:rsidRDefault="00154B4A" w:rsidP="00154B4A">
      <w:pPr>
        <w:pStyle w:val="BodyText2"/>
        <w:ind w:left="720"/>
      </w:pPr>
    </w:p>
    <w:p w:rsidR="00154B4A" w:rsidRPr="00425C8F" w:rsidRDefault="00154B4A" w:rsidP="001E6309">
      <w:pPr>
        <w:pStyle w:val="Heading"/>
        <w:rPr>
          <w:color w:val="auto"/>
        </w:rPr>
      </w:pPr>
      <w:r w:rsidRPr="00425C8F">
        <w:rPr>
          <w:color w:val="auto"/>
        </w:rPr>
        <w:t>Request Syntax</w:t>
      </w:r>
    </w:p>
    <w:p w:rsidR="00154B4A" w:rsidRPr="00425C8F" w:rsidRDefault="00154B4A" w:rsidP="00154B4A">
      <w:pPr>
        <w:pStyle w:val="BodyText2"/>
        <w:rPr>
          <w:b/>
          <w:bCs/>
          <w:u w:val="single"/>
        </w:rPr>
      </w:pPr>
      <w:r w:rsidRPr="00425C8F">
        <w:rPr>
          <w:b/>
          <w:bCs/>
          <w:u w:val="single"/>
        </w:rPr>
        <w:t>Request without SELECTOR TAG</w:t>
      </w:r>
    </w:p>
    <w:p w:rsidR="00154B4A" w:rsidRPr="00425C8F" w:rsidRDefault="00154B4A" w:rsidP="00154B4A">
      <w:pPr>
        <w:pStyle w:val="BodyText2"/>
      </w:pPr>
    </w:p>
    <w:p w:rsidR="00154B4A" w:rsidRPr="00425C8F" w:rsidRDefault="00154B4A" w:rsidP="00154B4A">
      <w:pPr>
        <w:pStyle w:val="Code"/>
        <w:jc w:val="left"/>
      </w:pPr>
      <w:r w:rsidRPr="00425C8F">
        <w:t>&lt;?xml version="1.0"?&gt;</w:t>
      </w:r>
    </w:p>
    <w:p w:rsidR="00154B4A" w:rsidRPr="00425C8F" w:rsidRDefault="00154B4A" w:rsidP="00154B4A">
      <w:pPr>
        <w:pStyle w:val="Code"/>
        <w:jc w:val="left"/>
      </w:pPr>
      <w:r w:rsidRPr="00425C8F">
        <w:t>&lt;!DOCTYPE COMMAND PUBLIC "-//Ocam//DTD XML Command1.0//EN""xml/command.dtd"&gt;</w:t>
      </w:r>
    </w:p>
    <w:p w:rsidR="00154B4A" w:rsidRPr="00425C8F" w:rsidRDefault="00154B4A" w:rsidP="00154B4A">
      <w:pPr>
        <w:pStyle w:val="Code"/>
        <w:jc w:val="left"/>
      </w:pPr>
      <w:r w:rsidRPr="00425C8F">
        <w:t>&lt;COMMAND&gt;</w:t>
      </w:r>
    </w:p>
    <w:p w:rsidR="00154B4A" w:rsidRPr="00425C8F" w:rsidRDefault="00154B4A" w:rsidP="00154B4A">
      <w:pPr>
        <w:pStyle w:val="Code"/>
        <w:jc w:val="left"/>
      </w:pPr>
      <w:r w:rsidRPr="00425C8F">
        <w:tab/>
        <w:t>&lt;TYPE&gt;EXTSYSENQREQ&lt;/TYPE&gt;</w:t>
      </w:r>
    </w:p>
    <w:p w:rsidR="00154B4A" w:rsidRPr="00425C8F" w:rsidRDefault="00154B4A" w:rsidP="00154B4A">
      <w:pPr>
        <w:pStyle w:val="Code"/>
        <w:jc w:val="left"/>
      </w:pPr>
      <w:r w:rsidRPr="00425C8F">
        <w:tab/>
        <w:t>&lt;EXTNWCODE&gt;</w:t>
      </w:r>
      <w:r w:rsidRPr="00425C8F">
        <w:rPr>
          <w:b/>
          <w:bCs/>
          <w:i/>
          <w:iCs/>
        </w:rPr>
        <w:t>&lt;Network External Code&gt;</w:t>
      </w:r>
      <w:r w:rsidRPr="00425C8F">
        <w:t>&lt;/EXTNWCODE&gt;</w:t>
      </w:r>
    </w:p>
    <w:p w:rsidR="00154B4A" w:rsidRPr="00425C8F" w:rsidRDefault="00154B4A" w:rsidP="00154B4A">
      <w:pPr>
        <w:pStyle w:val="Code"/>
        <w:jc w:val="left"/>
      </w:pPr>
      <w:r w:rsidRPr="00425C8F">
        <w:tab/>
        <w:t>&lt;</w:t>
      </w:r>
      <w:r w:rsidR="00F1498A">
        <w:t>MSISDN</w:t>
      </w:r>
      <w:r w:rsidRPr="00425C8F">
        <w:t>&gt;</w:t>
      </w:r>
      <w:r w:rsidRPr="00425C8F">
        <w:rPr>
          <w:b/>
          <w:bCs/>
          <w:i/>
          <w:iCs/>
        </w:rPr>
        <w:t>&lt;Retailer MSISDN&gt;</w:t>
      </w:r>
      <w:r w:rsidR="00C8609D">
        <w:t>&lt;/</w:t>
      </w:r>
      <w:r w:rsidR="00F1498A">
        <w:t>MSISDN</w:t>
      </w:r>
      <w:r w:rsidRPr="00425C8F">
        <w:t>&gt;</w:t>
      </w:r>
    </w:p>
    <w:p w:rsidR="00154B4A" w:rsidRPr="00425C8F" w:rsidRDefault="00154B4A" w:rsidP="00154B4A">
      <w:pPr>
        <w:pStyle w:val="Code"/>
        <w:ind w:left="1440"/>
        <w:jc w:val="left"/>
      </w:pPr>
      <w:r w:rsidRPr="00425C8F">
        <w:t>&lt;PIN&gt;</w:t>
      </w:r>
      <w:r w:rsidRPr="00425C8F">
        <w:rPr>
          <w:b/>
          <w:bCs/>
          <w:i/>
          <w:iCs/>
        </w:rPr>
        <w:t>&lt;PIN&gt;</w:t>
      </w:r>
      <w:r w:rsidRPr="00425C8F">
        <w:t>&lt;/PIN&gt;</w:t>
      </w:r>
    </w:p>
    <w:p w:rsidR="00154B4A" w:rsidRPr="00425C8F" w:rsidRDefault="00154B4A" w:rsidP="00154B4A">
      <w:pPr>
        <w:pStyle w:val="Code"/>
        <w:jc w:val="left"/>
      </w:pPr>
      <w:r w:rsidRPr="00425C8F">
        <w:lastRenderedPageBreak/>
        <w:tab/>
        <w:t>&lt;EXTCODE&gt;</w:t>
      </w:r>
      <w:r w:rsidRPr="00425C8F">
        <w:rPr>
          <w:b/>
          <w:bCs/>
          <w:i/>
          <w:iCs/>
        </w:rPr>
        <w:t>&lt; Channel user unique External code&gt;</w:t>
      </w:r>
      <w:r w:rsidRPr="00425C8F">
        <w:t>&lt;/EXTCODE&gt;</w:t>
      </w:r>
    </w:p>
    <w:p w:rsidR="00154B4A" w:rsidRPr="00425C8F" w:rsidRDefault="00154B4A" w:rsidP="00154B4A">
      <w:pPr>
        <w:pStyle w:val="Code"/>
        <w:jc w:val="left"/>
      </w:pPr>
      <w:r w:rsidRPr="00425C8F">
        <w:tab/>
        <w:t>&lt;EXTTXNNUMBER&gt;</w:t>
      </w:r>
      <w:r w:rsidRPr="00425C8F">
        <w:rPr>
          <w:b/>
          <w:bCs/>
        </w:rPr>
        <w:t>&lt;Unique transaction number&gt;</w:t>
      </w:r>
      <w:r w:rsidRPr="00425C8F">
        <w:t>&lt;/EXTTXNNUMBER&gt;</w:t>
      </w:r>
    </w:p>
    <w:p w:rsidR="00154B4A" w:rsidRPr="00425C8F" w:rsidRDefault="00154B4A" w:rsidP="00154B4A">
      <w:pPr>
        <w:pStyle w:val="Code"/>
        <w:jc w:val="left"/>
      </w:pPr>
      <w:r w:rsidRPr="00425C8F">
        <w:tab/>
        <w:t>&lt;EXTTXNDATE&gt;</w:t>
      </w:r>
      <w:r w:rsidRPr="00425C8F">
        <w:rPr>
          <w:b/>
          <w:bCs/>
        </w:rPr>
        <w:t>&lt;DD/MM/YYYY&gt;</w:t>
      </w:r>
      <w:r w:rsidRPr="00425C8F">
        <w:t>&lt;/EXTTXNDATE&gt;</w:t>
      </w:r>
    </w:p>
    <w:p w:rsidR="00154B4A" w:rsidRPr="00425C8F" w:rsidRDefault="00154B4A" w:rsidP="00154B4A">
      <w:pPr>
        <w:pStyle w:val="Code"/>
        <w:jc w:val="left"/>
      </w:pPr>
      <w:r w:rsidRPr="00425C8F">
        <w:tab/>
        <w:t>&lt;MSISDN2&gt;Subscriber MSISDN&lt;/MSISDN2&gt;</w:t>
      </w:r>
    </w:p>
    <w:p w:rsidR="00154B4A" w:rsidRPr="00425C8F" w:rsidRDefault="00154B4A" w:rsidP="00154B4A">
      <w:pPr>
        <w:pStyle w:val="Code"/>
        <w:jc w:val="left"/>
      </w:pPr>
      <w:r w:rsidRPr="00425C8F">
        <w:tab/>
        <w:t>&lt;SERVICETYPE&gt;RC&lt;/SERVICETYPE&gt;</w:t>
      </w:r>
    </w:p>
    <w:p w:rsidR="00154B4A" w:rsidRPr="00425C8F" w:rsidRDefault="00154B4A" w:rsidP="00154B4A">
      <w:pPr>
        <w:pStyle w:val="Code"/>
        <w:jc w:val="left"/>
      </w:pPr>
      <w:r w:rsidRPr="00425C8F">
        <w:tab/>
        <w:t>&lt;REMARKS&gt;</w:t>
      </w:r>
      <w:r w:rsidRPr="00425C8F">
        <w:rPr>
          <w:b/>
          <w:bCs/>
          <w:i/>
          <w:iCs/>
        </w:rPr>
        <w:t>&lt;Any free text&gt;</w:t>
      </w:r>
      <w:r w:rsidRPr="00425C8F">
        <w:t>&lt;/REMARKS&gt;</w:t>
      </w:r>
    </w:p>
    <w:p w:rsidR="00154B4A" w:rsidRPr="00425C8F" w:rsidRDefault="00154B4A" w:rsidP="00154B4A">
      <w:pPr>
        <w:pStyle w:val="Code"/>
        <w:jc w:val="left"/>
      </w:pPr>
      <w:r w:rsidRPr="00425C8F">
        <w:t>&lt;/COMMAND&gt;</w:t>
      </w:r>
    </w:p>
    <w:p w:rsidR="00154B4A" w:rsidRPr="00425C8F" w:rsidRDefault="00154B4A" w:rsidP="00154B4A">
      <w:pPr>
        <w:pStyle w:val="BodyText2"/>
        <w:rPr>
          <w:b/>
          <w:bCs/>
          <w:sz w:val="24"/>
          <w:u w:val="single"/>
        </w:rPr>
      </w:pPr>
    </w:p>
    <w:p w:rsidR="00154B4A" w:rsidRPr="00425C8F" w:rsidRDefault="00154B4A" w:rsidP="00154B4A">
      <w:pPr>
        <w:pStyle w:val="BodyText2"/>
        <w:rPr>
          <w:b/>
          <w:bCs/>
          <w:u w:val="single"/>
        </w:rPr>
      </w:pPr>
      <w:r w:rsidRPr="00425C8F">
        <w:rPr>
          <w:b/>
          <w:bCs/>
          <w:u w:val="single"/>
        </w:rPr>
        <w:t>Request with SELECTOR TAG</w:t>
      </w:r>
    </w:p>
    <w:p w:rsidR="00154B4A" w:rsidRPr="00425C8F" w:rsidRDefault="00154B4A" w:rsidP="00154B4A">
      <w:pPr>
        <w:pStyle w:val="BodyText2"/>
        <w:rPr>
          <w:b/>
          <w:bCs/>
          <w:u w:val="single"/>
        </w:rPr>
      </w:pPr>
    </w:p>
    <w:p w:rsidR="00154B4A" w:rsidRPr="00425C8F" w:rsidRDefault="00154B4A" w:rsidP="00154B4A">
      <w:pPr>
        <w:pStyle w:val="Code"/>
        <w:jc w:val="left"/>
      </w:pPr>
      <w:r w:rsidRPr="00425C8F">
        <w:t>&lt;?xml version="1.0"?&gt;</w:t>
      </w:r>
    </w:p>
    <w:p w:rsidR="00154B4A" w:rsidRPr="00425C8F" w:rsidRDefault="00154B4A" w:rsidP="00154B4A">
      <w:pPr>
        <w:pStyle w:val="Code"/>
        <w:jc w:val="left"/>
      </w:pPr>
      <w:r w:rsidRPr="00425C8F">
        <w:t>&lt;!DOCTYPE COMMAND PUBLIC "-//Ocam//DTD XML Command1.0//EN""xml/command.dtd"&gt;</w:t>
      </w:r>
    </w:p>
    <w:p w:rsidR="00154B4A" w:rsidRPr="00425C8F" w:rsidRDefault="00154B4A" w:rsidP="00154B4A">
      <w:pPr>
        <w:pStyle w:val="Code"/>
        <w:jc w:val="left"/>
      </w:pPr>
      <w:r w:rsidRPr="00425C8F">
        <w:t>&lt;COMMAND&gt;</w:t>
      </w:r>
    </w:p>
    <w:p w:rsidR="00154B4A" w:rsidRPr="00425C8F" w:rsidRDefault="00154B4A" w:rsidP="00154B4A">
      <w:pPr>
        <w:pStyle w:val="Code"/>
        <w:jc w:val="left"/>
      </w:pPr>
      <w:r w:rsidRPr="00425C8F">
        <w:tab/>
        <w:t>&lt;TYPE&gt;EXTSYSENQREQ&lt;/TYPE&gt;</w:t>
      </w:r>
    </w:p>
    <w:p w:rsidR="00154B4A" w:rsidRPr="00425C8F" w:rsidRDefault="00154B4A" w:rsidP="00154B4A">
      <w:pPr>
        <w:pStyle w:val="Code"/>
        <w:jc w:val="left"/>
      </w:pPr>
      <w:r w:rsidRPr="00425C8F">
        <w:tab/>
        <w:t>&lt;EXTNWCODE&gt;</w:t>
      </w:r>
      <w:r w:rsidRPr="00425C8F">
        <w:rPr>
          <w:b/>
          <w:bCs/>
          <w:i/>
          <w:iCs/>
        </w:rPr>
        <w:t>&lt;Network External Code&gt;</w:t>
      </w:r>
      <w:r w:rsidRPr="00425C8F">
        <w:t>&lt;/EXTNWCODE&gt;</w:t>
      </w:r>
    </w:p>
    <w:p w:rsidR="00154B4A" w:rsidRPr="00425C8F" w:rsidRDefault="00154B4A" w:rsidP="00154B4A">
      <w:pPr>
        <w:pStyle w:val="Code"/>
        <w:jc w:val="left"/>
      </w:pPr>
      <w:r w:rsidRPr="00425C8F">
        <w:tab/>
        <w:t>&lt;</w:t>
      </w:r>
      <w:r w:rsidR="00F1498A">
        <w:t>MSISDN</w:t>
      </w:r>
      <w:r w:rsidRPr="00425C8F">
        <w:t>&gt;</w:t>
      </w:r>
      <w:r w:rsidRPr="00425C8F">
        <w:rPr>
          <w:b/>
          <w:bCs/>
          <w:i/>
          <w:iCs/>
        </w:rPr>
        <w:t>&lt;Retailer MSISDN&gt;</w:t>
      </w:r>
      <w:r w:rsidR="00C8609D">
        <w:t>&lt;/</w:t>
      </w:r>
      <w:r w:rsidR="00F1498A">
        <w:t>MSISDN</w:t>
      </w:r>
      <w:r w:rsidRPr="00425C8F">
        <w:t>&gt;</w:t>
      </w:r>
    </w:p>
    <w:p w:rsidR="00154B4A" w:rsidRPr="00425C8F" w:rsidRDefault="00154B4A" w:rsidP="00154B4A">
      <w:pPr>
        <w:pStyle w:val="Code"/>
        <w:ind w:left="1440"/>
        <w:jc w:val="left"/>
      </w:pPr>
      <w:r w:rsidRPr="00425C8F">
        <w:t>&lt;PIN&gt;</w:t>
      </w:r>
      <w:r w:rsidRPr="00425C8F">
        <w:rPr>
          <w:b/>
          <w:bCs/>
          <w:i/>
          <w:iCs/>
        </w:rPr>
        <w:t>&lt;PIN&gt;</w:t>
      </w:r>
      <w:r w:rsidRPr="00425C8F">
        <w:t>&lt;/PIN&gt;</w:t>
      </w:r>
    </w:p>
    <w:p w:rsidR="00154B4A" w:rsidRPr="00425C8F" w:rsidRDefault="00154B4A" w:rsidP="00154B4A">
      <w:pPr>
        <w:pStyle w:val="Code"/>
        <w:jc w:val="left"/>
      </w:pPr>
      <w:r w:rsidRPr="00425C8F">
        <w:tab/>
        <w:t>&lt;EXTCODE&gt;</w:t>
      </w:r>
      <w:r w:rsidRPr="00425C8F">
        <w:rPr>
          <w:b/>
          <w:bCs/>
          <w:i/>
          <w:iCs/>
        </w:rPr>
        <w:t>&lt; Channel user unique External code&gt;</w:t>
      </w:r>
      <w:r w:rsidRPr="00425C8F">
        <w:t>&lt;/EXTCODE&gt;</w:t>
      </w:r>
    </w:p>
    <w:p w:rsidR="00154B4A" w:rsidRPr="00425C8F" w:rsidRDefault="00154B4A" w:rsidP="00154B4A">
      <w:pPr>
        <w:pStyle w:val="Code"/>
        <w:jc w:val="left"/>
      </w:pPr>
      <w:r w:rsidRPr="00425C8F">
        <w:tab/>
        <w:t>&lt;EXTTXNNUMBER&gt;</w:t>
      </w:r>
      <w:r w:rsidRPr="00425C8F">
        <w:rPr>
          <w:b/>
          <w:bCs/>
        </w:rPr>
        <w:t>&lt;Unique transaction number&gt;</w:t>
      </w:r>
      <w:r w:rsidR="0025395F">
        <w:t>&lt;/</w:t>
      </w:r>
      <w:r w:rsidRPr="00425C8F">
        <w:t>EXTTXNNUMBER&gt;</w:t>
      </w:r>
    </w:p>
    <w:p w:rsidR="00154B4A" w:rsidRPr="00425C8F" w:rsidRDefault="00154B4A" w:rsidP="00154B4A">
      <w:pPr>
        <w:pStyle w:val="Code"/>
        <w:jc w:val="left"/>
      </w:pPr>
      <w:r w:rsidRPr="00425C8F">
        <w:tab/>
        <w:t>&lt;EXTTXNDATE&gt;</w:t>
      </w:r>
      <w:r w:rsidRPr="00425C8F">
        <w:rPr>
          <w:b/>
          <w:bCs/>
        </w:rPr>
        <w:t>&lt;DD/MM/YYYY&gt;</w:t>
      </w:r>
      <w:r w:rsidRPr="00425C8F">
        <w:t>&lt;/EXTTXNDATE&gt;</w:t>
      </w:r>
    </w:p>
    <w:p w:rsidR="00154B4A" w:rsidRPr="00425C8F" w:rsidRDefault="00154B4A" w:rsidP="00154B4A">
      <w:pPr>
        <w:pStyle w:val="Code"/>
        <w:jc w:val="left"/>
      </w:pPr>
      <w:r w:rsidRPr="00425C8F">
        <w:tab/>
        <w:t>&lt;MSISDN2&gt;Subscriber MSISDN&lt;/MSISDN2&gt;</w:t>
      </w:r>
    </w:p>
    <w:p w:rsidR="00154B4A" w:rsidRPr="00425C8F" w:rsidRDefault="00154B4A" w:rsidP="00154B4A">
      <w:pPr>
        <w:pStyle w:val="Code"/>
        <w:jc w:val="left"/>
      </w:pPr>
      <w:r w:rsidRPr="00425C8F">
        <w:tab/>
        <w:t>&lt;SERVICETYPE&gt;RC&lt;/SERVICETYPE&gt;</w:t>
      </w:r>
    </w:p>
    <w:p w:rsidR="00154B4A" w:rsidRPr="00425C8F" w:rsidRDefault="00154B4A" w:rsidP="00154B4A">
      <w:pPr>
        <w:pStyle w:val="Code"/>
        <w:jc w:val="left"/>
      </w:pPr>
      <w:r w:rsidRPr="00425C8F">
        <w:t>&lt;SELECTOR&gt;&lt;Selector&gt;&lt;/SELECTOR&gt;</w:t>
      </w:r>
    </w:p>
    <w:p w:rsidR="00154B4A" w:rsidRPr="00425C8F" w:rsidRDefault="00154B4A" w:rsidP="00154B4A">
      <w:pPr>
        <w:pStyle w:val="Code"/>
        <w:jc w:val="left"/>
      </w:pPr>
      <w:r w:rsidRPr="00425C8F">
        <w:tab/>
        <w:t>&lt;REMARKS&gt;</w:t>
      </w:r>
      <w:r w:rsidRPr="00425C8F">
        <w:rPr>
          <w:b/>
          <w:bCs/>
          <w:i/>
          <w:iCs/>
        </w:rPr>
        <w:t>&lt;Any free text&gt;</w:t>
      </w:r>
      <w:r w:rsidRPr="00425C8F">
        <w:t>&lt;/REMARKS&gt;</w:t>
      </w:r>
    </w:p>
    <w:p w:rsidR="00154B4A" w:rsidRPr="00425C8F" w:rsidRDefault="00154B4A" w:rsidP="00154B4A">
      <w:pPr>
        <w:pStyle w:val="BodyText2"/>
        <w:ind w:left="360" w:firstLine="720"/>
        <w:rPr>
          <w:b/>
          <w:bCs/>
          <w:sz w:val="24"/>
          <w:u w:val="single"/>
        </w:rPr>
      </w:pPr>
      <w:r w:rsidRPr="00425C8F">
        <w:t>&lt;/COMMAND&gt;</w:t>
      </w:r>
    </w:p>
    <w:p w:rsidR="00154B4A" w:rsidRPr="00425C8F" w:rsidRDefault="00154B4A" w:rsidP="00154B4A">
      <w:pPr>
        <w:pStyle w:val="BodyText2"/>
        <w:rPr>
          <w:b/>
          <w:bCs/>
          <w:sz w:val="24"/>
          <w:u w:val="single"/>
        </w:rPr>
      </w:pPr>
    </w:p>
    <w:p w:rsidR="00154B4A" w:rsidRPr="00425C8F" w:rsidRDefault="00154B4A" w:rsidP="001E6309">
      <w:pPr>
        <w:pStyle w:val="Heading"/>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1890"/>
        <w:gridCol w:w="2340"/>
        <w:gridCol w:w="1440"/>
        <w:gridCol w:w="720"/>
        <w:gridCol w:w="1620"/>
      </w:tblGrid>
      <w:tr w:rsidR="00AE147F" w:rsidRPr="00425C8F" w:rsidTr="00B71BB8">
        <w:trPr>
          <w:trHeight w:val="277"/>
          <w:tblHeader/>
        </w:trPr>
        <w:tc>
          <w:tcPr>
            <w:tcW w:w="1530" w:type="dxa"/>
            <w:shd w:val="clear" w:color="auto" w:fill="E31837"/>
          </w:tcPr>
          <w:p w:rsidR="00AE147F" w:rsidRPr="00425C8F" w:rsidRDefault="00AE147F" w:rsidP="00AE147F">
            <w:pPr>
              <w:pStyle w:val="TableColumnLabels"/>
              <w:rPr>
                <w:color w:val="auto"/>
                <w:lang w:val="en-IN"/>
              </w:rPr>
            </w:pPr>
            <w:r w:rsidRPr="00425C8F">
              <w:rPr>
                <w:color w:val="auto"/>
                <w:lang w:val="en-IN"/>
              </w:rPr>
              <w:t>TAG</w:t>
            </w:r>
          </w:p>
        </w:tc>
        <w:tc>
          <w:tcPr>
            <w:tcW w:w="1890" w:type="dxa"/>
            <w:shd w:val="clear" w:color="auto" w:fill="E31837"/>
          </w:tcPr>
          <w:p w:rsidR="00AE147F" w:rsidRPr="00425C8F" w:rsidRDefault="00AE147F" w:rsidP="00AE147F">
            <w:pPr>
              <w:pStyle w:val="TableColumnLabels"/>
              <w:rPr>
                <w:color w:val="auto"/>
                <w:lang w:val="en-IN"/>
              </w:rPr>
            </w:pPr>
            <w:r w:rsidRPr="00425C8F">
              <w:rPr>
                <w:color w:val="auto"/>
                <w:lang w:val="en-IN"/>
              </w:rPr>
              <w:t>Fields</w:t>
            </w:r>
          </w:p>
        </w:tc>
        <w:tc>
          <w:tcPr>
            <w:tcW w:w="2340" w:type="dxa"/>
            <w:shd w:val="clear" w:color="auto" w:fill="E31837"/>
          </w:tcPr>
          <w:p w:rsidR="00AE147F" w:rsidRPr="00425C8F" w:rsidRDefault="00AE147F" w:rsidP="00AE147F">
            <w:pPr>
              <w:pStyle w:val="TableColumnLabels"/>
              <w:rPr>
                <w:color w:val="auto"/>
                <w:lang w:val="en-IN"/>
              </w:rPr>
            </w:pPr>
            <w:r w:rsidRPr="00425C8F">
              <w:rPr>
                <w:color w:val="auto"/>
                <w:lang w:val="en-IN"/>
              </w:rPr>
              <w:t>Remarks</w:t>
            </w:r>
          </w:p>
        </w:tc>
        <w:tc>
          <w:tcPr>
            <w:tcW w:w="1440" w:type="dxa"/>
            <w:shd w:val="clear" w:color="auto" w:fill="E31837"/>
          </w:tcPr>
          <w:p w:rsidR="00AE147F" w:rsidRPr="00425C8F" w:rsidRDefault="00AE147F" w:rsidP="00AE147F">
            <w:pPr>
              <w:pStyle w:val="TableColumnLabels"/>
              <w:rPr>
                <w:color w:val="auto"/>
                <w:lang w:val="en-IN"/>
              </w:rPr>
            </w:pPr>
            <w:r w:rsidRPr="00425C8F">
              <w:rPr>
                <w:color w:val="auto"/>
                <w:lang w:val="en-IN"/>
              </w:rPr>
              <w:t>Example</w:t>
            </w:r>
          </w:p>
        </w:tc>
        <w:tc>
          <w:tcPr>
            <w:tcW w:w="720" w:type="dxa"/>
            <w:shd w:val="clear" w:color="auto" w:fill="E31837"/>
          </w:tcPr>
          <w:p w:rsidR="00AE147F" w:rsidRPr="00425C8F" w:rsidRDefault="00AE147F" w:rsidP="00AE147F">
            <w:pPr>
              <w:pStyle w:val="TableColumnLabels"/>
              <w:rPr>
                <w:color w:val="auto"/>
                <w:lang w:val="en-IN"/>
              </w:rPr>
            </w:pPr>
            <w:r w:rsidRPr="00425C8F">
              <w:rPr>
                <w:color w:val="auto"/>
                <w:lang w:val="en-IN"/>
              </w:rPr>
              <w:t>Field Type</w:t>
            </w:r>
          </w:p>
        </w:tc>
        <w:tc>
          <w:tcPr>
            <w:tcW w:w="1620" w:type="dxa"/>
            <w:shd w:val="clear" w:color="auto" w:fill="E31837"/>
          </w:tcPr>
          <w:p w:rsidR="00AE147F" w:rsidRPr="00425C8F" w:rsidRDefault="00AE147F" w:rsidP="00AE147F">
            <w:pPr>
              <w:pStyle w:val="TableColumnLabels"/>
              <w:rPr>
                <w:color w:val="auto"/>
                <w:lang w:val="en-IN"/>
              </w:rPr>
            </w:pPr>
            <w:r w:rsidRPr="00425C8F">
              <w:rPr>
                <w:color w:val="auto"/>
                <w:lang w:val="en-IN"/>
              </w:rPr>
              <w:t>Optional/</w:t>
            </w:r>
          </w:p>
          <w:p w:rsidR="00AE147F" w:rsidRPr="00425C8F" w:rsidRDefault="00AE147F" w:rsidP="00AE147F">
            <w:pPr>
              <w:pStyle w:val="TableColumnLabels"/>
              <w:rPr>
                <w:color w:val="auto"/>
                <w:lang w:val="en-IN"/>
              </w:rPr>
            </w:pPr>
            <w:r w:rsidRPr="00425C8F">
              <w:rPr>
                <w:color w:val="auto"/>
                <w:lang w:val="en-IN"/>
              </w:rPr>
              <w:t>Mandatory</w:t>
            </w:r>
          </w:p>
        </w:tc>
      </w:tr>
      <w:tr w:rsidR="00B71BB8" w:rsidRPr="00425C8F" w:rsidTr="00B71BB8">
        <w:trPr>
          <w:trHeight w:val="277"/>
        </w:trPr>
        <w:tc>
          <w:tcPr>
            <w:tcW w:w="1530" w:type="dxa"/>
          </w:tcPr>
          <w:p w:rsidR="00B71BB8" w:rsidRPr="00425C8F" w:rsidRDefault="00B71BB8" w:rsidP="0028705E">
            <w:pPr>
              <w:pStyle w:val="Tablecontent"/>
            </w:pPr>
            <w:r w:rsidRPr="00425C8F">
              <w:t>TYPE</w:t>
            </w:r>
          </w:p>
        </w:tc>
        <w:tc>
          <w:tcPr>
            <w:tcW w:w="1890" w:type="dxa"/>
          </w:tcPr>
          <w:p w:rsidR="00B71BB8" w:rsidRPr="00425C8F" w:rsidRDefault="00B71BB8" w:rsidP="0028705E">
            <w:pPr>
              <w:pStyle w:val="Tablecontent"/>
            </w:pPr>
            <w:r w:rsidRPr="00425C8F">
              <w:t>Request type</w:t>
            </w:r>
          </w:p>
        </w:tc>
        <w:tc>
          <w:tcPr>
            <w:tcW w:w="2340" w:type="dxa"/>
          </w:tcPr>
          <w:p w:rsidR="00B71BB8" w:rsidRPr="00425C8F" w:rsidRDefault="00B71BB8" w:rsidP="0028705E">
            <w:pPr>
              <w:pStyle w:val="Tablecontent"/>
            </w:pPr>
            <w:r w:rsidRPr="00425C8F">
              <w:t>Request Type, should be sent with each request</w:t>
            </w:r>
          </w:p>
        </w:tc>
        <w:tc>
          <w:tcPr>
            <w:tcW w:w="1440" w:type="dxa"/>
          </w:tcPr>
          <w:p w:rsidR="00B71BB8" w:rsidRPr="00425C8F" w:rsidRDefault="00B71BB8" w:rsidP="0028705E">
            <w:pPr>
              <w:pStyle w:val="Tablecontent"/>
            </w:pPr>
            <w:r w:rsidRPr="00425C8F">
              <w:t>EXTSYSENQREQ</w:t>
            </w:r>
          </w:p>
        </w:tc>
        <w:tc>
          <w:tcPr>
            <w:tcW w:w="720" w:type="dxa"/>
          </w:tcPr>
          <w:p w:rsidR="00B71BB8" w:rsidRPr="00425C8F" w:rsidRDefault="00B71BB8" w:rsidP="0028705E">
            <w:pPr>
              <w:pStyle w:val="Tablecontent"/>
            </w:pPr>
            <w:r w:rsidRPr="00425C8F">
              <w:t>C (15)</w:t>
            </w:r>
          </w:p>
        </w:tc>
        <w:tc>
          <w:tcPr>
            <w:tcW w:w="1620" w:type="dxa"/>
          </w:tcPr>
          <w:p w:rsidR="00B71BB8" w:rsidRPr="00425C8F" w:rsidRDefault="00B71BB8" w:rsidP="0028705E">
            <w:pPr>
              <w:pStyle w:val="Tablecontent"/>
            </w:pPr>
            <w:r w:rsidRPr="00425C8F">
              <w:t>M</w:t>
            </w:r>
          </w:p>
        </w:tc>
      </w:tr>
      <w:tr w:rsidR="00B71BB8" w:rsidRPr="00425C8F" w:rsidTr="00B71BB8">
        <w:trPr>
          <w:trHeight w:val="277"/>
        </w:trPr>
        <w:tc>
          <w:tcPr>
            <w:tcW w:w="1530" w:type="dxa"/>
          </w:tcPr>
          <w:p w:rsidR="00B71BB8" w:rsidRPr="00425C8F" w:rsidRDefault="00B71BB8" w:rsidP="0028705E">
            <w:pPr>
              <w:pStyle w:val="Tablecontent"/>
            </w:pPr>
            <w:r w:rsidRPr="00425C8F">
              <w:t>EXTNWCODE</w:t>
            </w:r>
          </w:p>
        </w:tc>
        <w:tc>
          <w:tcPr>
            <w:tcW w:w="1890" w:type="dxa"/>
          </w:tcPr>
          <w:p w:rsidR="00B71BB8" w:rsidRPr="00425C8F" w:rsidRDefault="00B71BB8" w:rsidP="0028705E">
            <w:pPr>
              <w:pStyle w:val="Tablecontent"/>
            </w:pPr>
            <w:r w:rsidRPr="00425C8F">
              <w:t xml:space="preserve">Network code </w:t>
            </w:r>
          </w:p>
        </w:tc>
        <w:tc>
          <w:tcPr>
            <w:tcW w:w="2340" w:type="dxa"/>
          </w:tcPr>
          <w:p w:rsidR="00B71BB8" w:rsidRPr="00425C8F" w:rsidRDefault="00B71BB8" w:rsidP="0028705E">
            <w:pPr>
              <w:pStyle w:val="Tablecontent"/>
            </w:pPr>
            <w:r w:rsidRPr="00425C8F">
              <w:t xml:space="preserve">Network code of the Operator User defined in </w:t>
            </w:r>
            <w:r w:rsidR="007C479A" w:rsidRPr="00425C8F">
              <w:t>PreTUPS</w:t>
            </w:r>
            <w:r w:rsidRPr="00425C8F">
              <w:t xml:space="preserve"> as External Network code</w:t>
            </w:r>
          </w:p>
        </w:tc>
        <w:tc>
          <w:tcPr>
            <w:tcW w:w="1440" w:type="dxa"/>
          </w:tcPr>
          <w:p w:rsidR="00B71BB8" w:rsidRPr="00425C8F" w:rsidRDefault="00B71BB8" w:rsidP="0028705E">
            <w:pPr>
              <w:pStyle w:val="Tablecontent"/>
            </w:pPr>
            <w:r w:rsidRPr="00425C8F">
              <w:t>MD</w:t>
            </w:r>
          </w:p>
        </w:tc>
        <w:tc>
          <w:tcPr>
            <w:tcW w:w="720" w:type="dxa"/>
          </w:tcPr>
          <w:p w:rsidR="00B71BB8" w:rsidRPr="00425C8F" w:rsidRDefault="00B71BB8" w:rsidP="0028705E">
            <w:pPr>
              <w:pStyle w:val="Tablecontent"/>
            </w:pPr>
            <w:r w:rsidRPr="00425C8F">
              <w:t>A (2)</w:t>
            </w:r>
          </w:p>
        </w:tc>
        <w:tc>
          <w:tcPr>
            <w:tcW w:w="1620" w:type="dxa"/>
          </w:tcPr>
          <w:p w:rsidR="00B71BB8" w:rsidRPr="00425C8F" w:rsidRDefault="00B71BB8" w:rsidP="0028705E">
            <w:pPr>
              <w:pStyle w:val="Tablecontent"/>
            </w:pPr>
            <w:r w:rsidRPr="00425C8F">
              <w:t>M</w:t>
            </w:r>
          </w:p>
        </w:tc>
      </w:tr>
      <w:tr w:rsidR="00B71BB8" w:rsidRPr="00425C8F" w:rsidTr="00B71BB8">
        <w:trPr>
          <w:trHeight w:val="277"/>
        </w:trPr>
        <w:tc>
          <w:tcPr>
            <w:tcW w:w="1530" w:type="dxa"/>
          </w:tcPr>
          <w:p w:rsidR="00B71BB8" w:rsidRPr="00425C8F" w:rsidRDefault="007721BF" w:rsidP="0028705E">
            <w:pPr>
              <w:pStyle w:val="Tablecontent"/>
            </w:pPr>
            <w:r>
              <w:t xml:space="preserve">MSISDN </w:t>
            </w:r>
          </w:p>
        </w:tc>
        <w:tc>
          <w:tcPr>
            <w:tcW w:w="1890" w:type="dxa"/>
          </w:tcPr>
          <w:p w:rsidR="00B71BB8" w:rsidRPr="00425C8F" w:rsidRDefault="00B71BB8" w:rsidP="0028705E">
            <w:pPr>
              <w:pStyle w:val="Tablecontent"/>
            </w:pPr>
            <w:r w:rsidRPr="00425C8F">
              <w:t>Channel user MSISDN</w:t>
            </w:r>
          </w:p>
        </w:tc>
        <w:tc>
          <w:tcPr>
            <w:tcW w:w="2340" w:type="dxa"/>
          </w:tcPr>
          <w:p w:rsidR="00B71BB8" w:rsidRPr="00425C8F" w:rsidRDefault="00B71BB8" w:rsidP="0028705E">
            <w:pPr>
              <w:pStyle w:val="Tablecontent"/>
            </w:pPr>
            <w:r w:rsidRPr="00425C8F">
              <w:t>All MSISDN should be in national dial format.</w:t>
            </w:r>
          </w:p>
          <w:p w:rsidR="00B71BB8" w:rsidRPr="00425C8F" w:rsidRDefault="00B71BB8" w:rsidP="0028705E">
            <w:pPr>
              <w:pStyle w:val="Tablecontent"/>
              <w:rPr>
                <w:b/>
                <w:bCs/>
              </w:rPr>
            </w:pPr>
            <w:r w:rsidRPr="00425C8F">
              <w:rPr>
                <w:b/>
                <w:bCs/>
              </w:rPr>
              <w:t>Between MSISDN and EXTCODE one of them must be present, either MSISDN or EXTCODE. Both of them can be present in request</w:t>
            </w:r>
          </w:p>
        </w:tc>
        <w:tc>
          <w:tcPr>
            <w:tcW w:w="1440" w:type="dxa"/>
          </w:tcPr>
          <w:p w:rsidR="00B71BB8" w:rsidRPr="00425C8F" w:rsidRDefault="00B71BB8" w:rsidP="0028705E">
            <w:pPr>
              <w:pStyle w:val="Tablecontent"/>
            </w:pPr>
            <w:r w:rsidRPr="00425C8F">
              <w:t>9942222</w:t>
            </w:r>
          </w:p>
        </w:tc>
        <w:tc>
          <w:tcPr>
            <w:tcW w:w="720" w:type="dxa"/>
          </w:tcPr>
          <w:p w:rsidR="00B71BB8" w:rsidRPr="00425C8F" w:rsidRDefault="00B71BB8" w:rsidP="0028705E">
            <w:pPr>
              <w:pStyle w:val="Tablecontent"/>
            </w:pPr>
            <w:r w:rsidRPr="00425C8F">
              <w:t>N (15)</w:t>
            </w:r>
          </w:p>
        </w:tc>
        <w:tc>
          <w:tcPr>
            <w:tcW w:w="1620" w:type="dxa"/>
          </w:tcPr>
          <w:p w:rsidR="00B71BB8" w:rsidRPr="00425C8F" w:rsidRDefault="00B71BB8" w:rsidP="0028705E">
            <w:pPr>
              <w:pStyle w:val="Tablecontent"/>
            </w:pPr>
            <w:r w:rsidRPr="00425C8F">
              <w:t>M</w:t>
            </w:r>
          </w:p>
        </w:tc>
      </w:tr>
      <w:tr w:rsidR="00B71BB8" w:rsidRPr="00425C8F" w:rsidTr="00B71BB8">
        <w:trPr>
          <w:trHeight w:val="277"/>
        </w:trPr>
        <w:tc>
          <w:tcPr>
            <w:tcW w:w="1530" w:type="dxa"/>
          </w:tcPr>
          <w:p w:rsidR="00B71BB8" w:rsidRPr="00425C8F" w:rsidRDefault="00B71BB8" w:rsidP="0028705E">
            <w:pPr>
              <w:pStyle w:val="Tablecontent"/>
            </w:pPr>
            <w:r w:rsidRPr="00425C8F">
              <w:t>PIN</w:t>
            </w:r>
          </w:p>
        </w:tc>
        <w:tc>
          <w:tcPr>
            <w:tcW w:w="1890" w:type="dxa"/>
          </w:tcPr>
          <w:p w:rsidR="00B71BB8" w:rsidRPr="00425C8F" w:rsidRDefault="00B71BB8" w:rsidP="0028705E">
            <w:pPr>
              <w:pStyle w:val="Tablecontent"/>
            </w:pPr>
            <w:r w:rsidRPr="00425C8F">
              <w:t>Pin of the user</w:t>
            </w:r>
          </w:p>
        </w:tc>
        <w:tc>
          <w:tcPr>
            <w:tcW w:w="2340" w:type="dxa"/>
          </w:tcPr>
          <w:p w:rsidR="00B71BB8" w:rsidRPr="00425C8F" w:rsidRDefault="00B71BB8" w:rsidP="0028705E">
            <w:pPr>
              <w:pStyle w:val="Tablecontent"/>
            </w:pPr>
            <w:r w:rsidRPr="00425C8F">
              <w:t>Pin provided to channel user</w:t>
            </w:r>
          </w:p>
          <w:p w:rsidR="00B71BB8" w:rsidRPr="00425C8F" w:rsidRDefault="00B71BB8" w:rsidP="0028705E">
            <w:pPr>
              <w:pStyle w:val="Tablecontent"/>
              <w:rPr>
                <w:b/>
                <w:bCs/>
              </w:rPr>
            </w:pPr>
            <w:r w:rsidRPr="00425C8F">
              <w:rPr>
                <w:b/>
                <w:bCs/>
              </w:rPr>
              <w:t>It will be used with the MSISDN only</w:t>
            </w:r>
          </w:p>
        </w:tc>
        <w:tc>
          <w:tcPr>
            <w:tcW w:w="1440" w:type="dxa"/>
          </w:tcPr>
          <w:p w:rsidR="00B71BB8" w:rsidRPr="00425C8F" w:rsidRDefault="00B71BB8" w:rsidP="0028705E">
            <w:pPr>
              <w:pStyle w:val="Tablecontent"/>
            </w:pPr>
            <w:r w:rsidRPr="00425C8F">
              <w:t>1357</w:t>
            </w:r>
          </w:p>
        </w:tc>
        <w:tc>
          <w:tcPr>
            <w:tcW w:w="720" w:type="dxa"/>
          </w:tcPr>
          <w:p w:rsidR="00B71BB8" w:rsidRPr="00425C8F" w:rsidRDefault="00B71BB8" w:rsidP="0028705E">
            <w:pPr>
              <w:pStyle w:val="Tablecontent"/>
            </w:pPr>
            <w:r w:rsidRPr="00425C8F">
              <w:t>N (4)</w:t>
            </w:r>
          </w:p>
        </w:tc>
        <w:tc>
          <w:tcPr>
            <w:tcW w:w="1620" w:type="dxa"/>
          </w:tcPr>
          <w:p w:rsidR="00B71BB8" w:rsidRPr="00425C8F" w:rsidRDefault="00B71BB8" w:rsidP="0028705E">
            <w:pPr>
              <w:pStyle w:val="Tablecontent"/>
            </w:pPr>
            <w:r w:rsidRPr="00425C8F">
              <w:t xml:space="preserve">M </w:t>
            </w:r>
          </w:p>
        </w:tc>
      </w:tr>
      <w:tr w:rsidR="00B71BB8" w:rsidRPr="00425C8F" w:rsidTr="00B71BB8">
        <w:trPr>
          <w:cantSplit/>
          <w:trHeight w:val="277"/>
        </w:trPr>
        <w:tc>
          <w:tcPr>
            <w:tcW w:w="1530" w:type="dxa"/>
          </w:tcPr>
          <w:p w:rsidR="00B71BB8" w:rsidRPr="00425C8F" w:rsidRDefault="00B71BB8" w:rsidP="0028705E">
            <w:pPr>
              <w:pStyle w:val="Tablecontent"/>
            </w:pPr>
            <w:r w:rsidRPr="00425C8F">
              <w:lastRenderedPageBreak/>
              <w:t>EXTCODE</w:t>
            </w:r>
          </w:p>
        </w:tc>
        <w:tc>
          <w:tcPr>
            <w:tcW w:w="1890" w:type="dxa"/>
          </w:tcPr>
          <w:p w:rsidR="00B71BB8" w:rsidRPr="00425C8F" w:rsidRDefault="00B71BB8" w:rsidP="0028705E">
            <w:pPr>
              <w:pStyle w:val="Tablecontent"/>
            </w:pPr>
            <w:r w:rsidRPr="00425C8F">
              <w:t>External code of the channel user</w:t>
            </w:r>
          </w:p>
        </w:tc>
        <w:tc>
          <w:tcPr>
            <w:tcW w:w="2340" w:type="dxa"/>
          </w:tcPr>
          <w:p w:rsidR="00B71BB8" w:rsidRPr="00425C8F" w:rsidRDefault="00B71BB8" w:rsidP="0028705E">
            <w:pPr>
              <w:pStyle w:val="Tablecontent"/>
            </w:pPr>
            <w:r w:rsidRPr="00425C8F">
              <w:t xml:space="preserve">Unique external code of the channel user defined in </w:t>
            </w:r>
            <w:r w:rsidR="007C479A" w:rsidRPr="00425C8F">
              <w:t>PreTUPS</w:t>
            </w:r>
            <w:r w:rsidRPr="00425C8F">
              <w:t>.</w:t>
            </w:r>
          </w:p>
          <w:p w:rsidR="00B71BB8" w:rsidRPr="00425C8F" w:rsidRDefault="00B71BB8" w:rsidP="0028705E">
            <w:pPr>
              <w:pStyle w:val="Tablecontent"/>
              <w:rPr>
                <w:b/>
                <w:bCs/>
              </w:rPr>
            </w:pPr>
            <w:r w:rsidRPr="00425C8F">
              <w:rPr>
                <w:b/>
                <w:bCs/>
              </w:rPr>
              <w:t>Between MSISDN and EXTCODE one of them must be present, either MSISDN or EXTCODE. Both of them can be present in request</w:t>
            </w:r>
          </w:p>
        </w:tc>
        <w:tc>
          <w:tcPr>
            <w:tcW w:w="1440" w:type="dxa"/>
          </w:tcPr>
          <w:p w:rsidR="00B71BB8" w:rsidRPr="00425C8F" w:rsidRDefault="00B71BB8" w:rsidP="0028705E">
            <w:pPr>
              <w:pStyle w:val="Tablecontent"/>
            </w:pPr>
            <w:r w:rsidRPr="00425C8F">
              <w:t>123</w:t>
            </w:r>
          </w:p>
        </w:tc>
        <w:tc>
          <w:tcPr>
            <w:tcW w:w="720" w:type="dxa"/>
          </w:tcPr>
          <w:p w:rsidR="00B71BB8" w:rsidRPr="00425C8F" w:rsidRDefault="00B71BB8" w:rsidP="0028705E">
            <w:pPr>
              <w:pStyle w:val="Tablecontent"/>
            </w:pPr>
            <w:r w:rsidRPr="00425C8F">
              <w:t>A (10)</w:t>
            </w:r>
          </w:p>
        </w:tc>
        <w:tc>
          <w:tcPr>
            <w:tcW w:w="1620" w:type="dxa"/>
          </w:tcPr>
          <w:p w:rsidR="00B71BB8" w:rsidRPr="00425C8F" w:rsidRDefault="00B71BB8" w:rsidP="0028705E">
            <w:pPr>
              <w:pStyle w:val="Tablecontent"/>
            </w:pPr>
            <w:r w:rsidRPr="00425C8F">
              <w:t>M</w:t>
            </w:r>
          </w:p>
        </w:tc>
      </w:tr>
      <w:tr w:rsidR="00B71BB8" w:rsidRPr="00425C8F" w:rsidTr="00B71BB8">
        <w:trPr>
          <w:cantSplit/>
          <w:trHeight w:val="277"/>
        </w:trPr>
        <w:tc>
          <w:tcPr>
            <w:tcW w:w="1530" w:type="dxa"/>
          </w:tcPr>
          <w:p w:rsidR="00B71BB8" w:rsidRPr="00425C8F" w:rsidRDefault="00B71BB8" w:rsidP="0028705E">
            <w:pPr>
              <w:pStyle w:val="Tablecontent"/>
            </w:pPr>
            <w:r w:rsidRPr="00425C8F">
              <w:t>EXTTXNNUMBER</w:t>
            </w:r>
          </w:p>
        </w:tc>
        <w:tc>
          <w:tcPr>
            <w:tcW w:w="1890" w:type="dxa"/>
          </w:tcPr>
          <w:p w:rsidR="00B71BB8" w:rsidRPr="00425C8F" w:rsidRDefault="00B71BB8" w:rsidP="0028705E">
            <w:pPr>
              <w:pStyle w:val="Tablecontent"/>
            </w:pPr>
            <w:r w:rsidRPr="00425C8F">
              <w:t>Unique number of the transaction</w:t>
            </w:r>
          </w:p>
        </w:tc>
        <w:tc>
          <w:tcPr>
            <w:tcW w:w="2340" w:type="dxa"/>
          </w:tcPr>
          <w:p w:rsidR="00B71BB8" w:rsidRPr="00425C8F" w:rsidRDefault="00B71BB8" w:rsidP="0028705E">
            <w:pPr>
              <w:pStyle w:val="Tablecontent"/>
            </w:pPr>
            <w:r w:rsidRPr="00425C8F">
              <w:t xml:space="preserve">Unique Transaction number of External System. Used by </w:t>
            </w:r>
            <w:r w:rsidR="007C479A" w:rsidRPr="00425C8F">
              <w:t>PreTUPS</w:t>
            </w:r>
            <w:r w:rsidRPr="00425C8F">
              <w:t xml:space="preserve"> for reference only.</w:t>
            </w:r>
          </w:p>
        </w:tc>
        <w:tc>
          <w:tcPr>
            <w:tcW w:w="1440" w:type="dxa"/>
          </w:tcPr>
          <w:p w:rsidR="00B71BB8" w:rsidRPr="00425C8F" w:rsidRDefault="00B71BB8" w:rsidP="0028705E">
            <w:pPr>
              <w:pStyle w:val="Tablecontent"/>
            </w:pPr>
            <w:r w:rsidRPr="00425C8F">
              <w:t>1234</w:t>
            </w:r>
          </w:p>
        </w:tc>
        <w:tc>
          <w:tcPr>
            <w:tcW w:w="720" w:type="dxa"/>
          </w:tcPr>
          <w:p w:rsidR="00B71BB8" w:rsidRPr="00425C8F" w:rsidRDefault="00B71BB8" w:rsidP="0028705E">
            <w:pPr>
              <w:pStyle w:val="Tablecontent"/>
            </w:pPr>
            <w:r w:rsidRPr="00425C8F">
              <w:t>A (10)</w:t>
            </w:r>
          </w:p>
        </w:tc>
        <w:tc>
          <w:tcPr>
            <w:tcW w:w="1620" w:type="dxa"/>
          </w:tcPr>
          <w:p w:rsidR="00B71BB8" w:rsidRPr="00425C8F" w:rsidRDefault="00B71BB8" w:rsidP="0028705E">
            <w:pPr>
              <w:pStyle w:val="Tablecontent"/>
            </w:pPr>
            <w:r w:rsidRPr="00425C8F">
              <w:t>M</w:t>
            </w:r>
          </w:p>
        </w:tc>
      </w:tr>
      <w:tr w:rsidR="00B71BB8" w:rsidRPr="00425C8F" w:rsidTr="00B71BB8">
        <w:trPr>
          <w:cantSplit/>
          <w:trHeight w:val="277"/>
        </w:trPr>
        <w:tc>
          <w:tcPr>
            <w:tcW w:w="1530" w:type="dxa"/>
          </w:tcPr>
          <w:p w:rsidR="00B71BB8" w:rsidRPr="00425C8F" w:rsidRDefault="00B71BB8" w:rsidP="0028705E">
            <w:pPr>
              <w:pStyle w:val="Tablecontent"/>
            </w:pPr>
            <w:r w:rsidRPr="00425C8F">
              <w:t>EXTTXNDATE</w:t>
            </w:r>
          </w:p>
        </w:tc>
        <w:tc>
          <w:tcPr>
            <w:tcW w:w="1890" w:type="dxa"/>
          </w:tcPr>
          <w:p w:rsidR="00B71BB8" w:rsidRPr="00425C8F" w:rsidRDefault="00B71BB8" w:rsidP="0028705E">
            <w:pPr>
              <w:pStyle w:val="Tablecontent"/>
            </w:pPr>
            <w:r w:rsidRPr="00425C8F">
              <w:t>Transaction Date</w:t>
            </w:r>
          </w:p>
        </w:tc>
        <w:tc>
          <w:tcPr>
            <w:tcW w:w="2340" w:type="dxa"/>
          </w:tcPr>
          <w:p w:rsidR="00B71BB8" w:rsidRPr="00425C8F" w:rsidRDefault="00B71BB8" w:rsidP="00F1498A">
            <w:pPr>
              <w:pStyle w:val="Tablecontent"/>
            </w:pPr>
            <w:r w:rsidRPr="00425C8F">
              <w:t xml:space="preserve">Transaction Date of transaction in External system in format i.e. </w:t>
            </w:r>
            <w:r w:rsidR="00F1498A">
              <w:t>dd/mm/yy</w:t>
            </w:r>
          </w:p>
        </w:tc>
        <w:tc>
          <w:tcPr>
            <w:tcW w:w="1440" w:type="dxa"/>
          </w:tcPr>
          <w:p w:rsidR="00B71BB8" w:rsidRDefault="00B71BB8" w:rsidP="0028705E">
            <w:pPr>
              <w:pStyle w:val="Tablecontent"/>
            </w:pPr>
          </w:p>
          <w:p w:rsidR="00F1498A" w:rsidRPr="00425C8F" w:rsidRDefault="00F1498A" w:rsidP="0028705E">
            <w:pPr>
              <w:pStyle w:val="Tablecontent"/>
            </w:pPr>
            <w:r>
              <w:t>06/09/06</w:t>
            </w:r>
          </w:p>
        </w:tc>
        <w:tc>
          <w:tcPr>
            <w:tcW w:w="720" w:type="dxa"/>
          </w:tcPr>
          <w:p w:rsidR="00B71BB8" w:rsidRPr="00425C8F" w:rsidRDefault="00B71BB8" w:rsidP="0028705E">
            <w:pPr>
              <w:pStyle w:val="Tablecontent"/>
            </w:pPr>
            <w:r w:rsidRPr="00425C8F">
              <w:t>D (10)</w:t>
            </w:r>
          </w:p>
        </w:tc>
        <w:tc>
          <w:tcPr>
            <w:tcW w:w="1620" w:type="dxa"/>
          </w:tcPr>
          <w:p w:rsidR="00B71BB8" w:rsidRPr="00425C8F" w:rsidRDefault="00B71BB8" w:rsidP="0028705E">
            <w:pPr>
              <w:pStyle w:val="Tablecontent"/>
            </w:pPr>
            <w:r w:rsidRPr="00425C8F">
              <w:t>M</w:t>
            </w:r>
          </w:p>
        </w:tc>
      </w:tr>
      <w:tr w:rsidR="00B71BB8" w:rsidRPr="00425C8F" w:rsidTr="00B71BB8">
        <w:trPr>
          <w:cantSplit/>
          <w:trHeight w:val="277"/>
        </w:trPr>
        <w:tc>
          <w:tcPr>
            <w:tcW w:w="1530" w:type="dxa"/>
          </w:tcPr>
          <w:p w:rsidR="00B71BB8" w:rsidRPr="00425C8F" w:rsidRDefault="00B71BB8" w:rsidP="0028705E">
            <w:pPr>
              <w:pStyle w:val="Tablecontent"/>
            </w:pPr>
            <w:r w:rsidRPr="00425C8F">
              <w:t>MSISDN2</w:t>
            </w:r>
          </w:p>
        </w:tc>
        <w:tc>
          <w:tcPr>
            <w:tcW w:w="1890" w:type="dxa"/>
          </w:tcPr>
          <w:p w:rsidR="00B71BB8" w:rsidRPr="00425C8F" w:rsidRDefault="00B71BB8" w:rsidP="0028705E">
            <w:pPr>
              <w:pStyle w:val="Tablecontent"/>
            </w:pPr>
            <w:r w:rsidRPr="00425C8F">
              <w:t>Subscriber MSISDN</w:t>
            </w:r>
          </w:p>
        </w:tc>
        <w:tc>
          <w:tcPr>
            <w:tcW w:w="2340" w:type="dxa"/>
          </w:tcPr>
          <w:p w:rsidR="00B71BB8" w:rsidRPr="00425C8F" w:rsidRDefault="00B71BB8" w:rsidP="0028705E">
            <w:pPr>
              <w:pStyle w:val="Tablecontent"/>
              <w:rPr>
                <w:b/>
                <w:bCs/>
              </w:rPr>
            </w:pPr>
            <w:r w:rsidRPr="00425C8F">
              <w:t>All MSISDN should be in national dial format.</w:t>
            </w:r>
          </w:p>
        </w:tc>
        <w:tc>
          <w:tcPr>
            <w:tcW w:w="1440" w:type="dxa"/>
          </w:tcPr>
          <w:p w:rsidR="00B71BB8" w:rsidRPr="00425C8F" w:rsidRDefault="00B71BB8" w:rsidP="0028705E">
            <w:pPr>
              <w:pStyle w:val="Tablecontent"/>
            </w:pPr>
            <w:r w:rsidRPr="00425C8F">
              <w:t>9942222</w:t>
            </w:r>
          </w:p>
        </w:tc>
        <w:tc>
          <w:tcPr>
            <w:tcW w:w="720" w:type="dxa"/>
          </w:tcPr>
          <w:p w:rsidR="00B71BB8" w:rsidRPr="00425C8F" w:rsidRDefault="00B71BB8" w:rsidP="0028705E">
            <w:pPr>
              <w:pStyle w:val="Tablecontent"/>
            </w:pPr>
            <w:r w:rsidRPr="00425C8F">
              <w:t>N (15)</w:t>
            </w:r>
          </w:p>
        </w:tc>
        <w:tc>
          <w:tcPr>
            <w:tcW w:w="1620" w:type="dxa"/>
          </w:tcPr>
          <w:p w:rsidR="00B71BB8" w:rsidRPr="00425C8F" w:rsidRDefault="00B71BB8" w:rsidP="0028705E">
            <w:pPr>
              <w:pStyle w:val="Tablecontent"/>
            </w:pPr>
            <w:r w:rsidRPr="00425C8F">
              <w:t>M</w:t>
            </w:r>
          </w:p>
        </w:tc>
      </w:tr>
      <w:tr w:rsidR="00B71BB8" w:rsidRPr="00425C8F" w:rsidTr="00B71BB8">
        <w:trPr>
          <w:cantSplit/>
          <w:trHeight w:val="277"/>
        </w:trPr>
        <w:tc>
          <w:tcPr>
            <w:tcW w:w="1530" w:type="dxa"/>
          </w:tcPr>
          <w:p w:rsidR="00B71BB8" w:rsidRPr="00425C8F" w:rsidRDefault="00B71BB8" w:rsidP="0028705E">
            <w:pPr>
              <w:pStyle w:val="Tablecontent"/>
            </w:pPr>
            <w:r w:rsidRPr="00425C8F">
              <w:t>SERVICETYPE</w:t>
            </w:r>
          </w:p>
        </w:tc>
        <w:tc>
          <w:tcPr>
            <w:tcW w:w="1890" w:type="dxa"/>
          </w:tcPr>
          <w:p w:rsidR="00B71BB8" w:rsidRPr="00425C8F" w:rsidRDefault="00B71BB8" w:rsidP="0028705E">
            <w:pPr>
              <w:pStyle w:val="Tablecontent"/>
            </w:pPr>
            <w:r w:rsidRPr="00425C8F">
              <w:t>Requested Service</w:t>
            </w:r>
          </w:p>
        </w:tc>
        <w:tc>
          <w:tcPr>
            <w:tcW w:w="2340" w:type="dxa"/>
          </w:tcPr>
          <w:p w:rsidR="00B71BB8" w:rsidRPr="00425C8F" w:rsidRDefault="00B71BB8" w:rsidP="0028705E">
            <w:pPr>
              <w:pStyle w:val="Tablecontent"/>
            </w:pPr>
            <w:r w:rsidRPr="00425C8F">
              <w:t>Unique Service keyword to identify the service through External gateway. It could be RC ,PPB etc</w:t>
            </w:r>
          </w:p>
        </w:tc>
        <w:tc>
          <w:tcPr>
            <w:tcW w:w="1440" w:type="dxa"/>
          </w:tcPr>
          <w:p w:rsidR="00B71BB8" w:rsidRPr="00425C8F" w:rsidRDefault="00B71BB8" w:rsidP="0028705E">
            <w:pPr>
              <w:pStyle w:val="Tablecontent"/>
            </w:pPr>
            <w:r w:rsidRPr="00425C8F">
              <w:t>RC</w:t>
            </w:r>
          </w:p>
        </w:tc>
        <w:tc>
          <w:tcPr>
            <w:tcW w:w="720" w:type="dxa"/>
          </w:tcPr>
          <w:p w:rsidR="00B71BB8" w:rsidRPr="00425C8F" w:rsidRDefault="00B71BB8" w:rsidP="0028705E">
            <w:pPr>
              <w:pStyle w:val="Tablecontent"/>
            </w:pPr>
            <w:r w:rsidRPr="00425C8F">
              <w:t>C (10)</w:t>
            </w:r>
          </w:p>
        </w:tc>
        <w:tc>
          <w:tcPr>
            <w:tcW w:w="1620" w:type="dxa"/>
          </w:tcPr>
          <w:p w:rsidR="00B71BB8" w:rsidRPr="00425C8F" w:rsidRDefault="00B71BB8" w:rsidP="0028705E">
            <w:pPr>
              <w:pStyle w:val="Tablecontent"/>
            </w:pPr>
            <w:r w:rsidRPr="00425C8F">
              <w:t>M</w:t>
            </w:r>
          </w:p>
        </w:tc>
      </w:tr>
      <w:tr w:rsidR="00B71BB8" w:rsidRPr="00425C8F" w:rsidTr="00B71BB8">
        <w:trPr>
          <w:cantSplit/>
          <w:trHeight w:val="277"/>
        </w:trPr>
        <w:tc>
          <w:tcPr>
            <w:tcW w:w="1530" w:type="dxa"/>
          </w:tcPr>
          <w:p w:rsidR="00B71BB8" w:rsidRPr="00425C8F" w:rsidRDefault="00B71BB8" w:rsidP="0028705E">
            <w:pPr>
              <w:pStyle w:val="Tablecontent"/>
            </w:pPr>
            <w:r w:rsidRPr="00425C8F">
              <w:t>SELECTOR</w:t>
            </w:r>
          </w:p>
        </w:tc>
        <w:tc>
          <w:tcPr>
            <w:tcW w:w="1890" w:type="dxa"/>
          </w:tcPr>
          <w:p w:rsidR="00B71BB8" w:rsidRPr="00425C8F" w:rsidRDefault="00B71BB8" w:rsidP="0028705E">
            <w:pPr>
              <w:pStyle w:val="Tablecontent"/>
            </w:pPr>
            <w:r w:rsidRPr="00425C8F">
              <w:t>&lt;Selector&gt;</w:t>
            </w:r>
          </w:p>
        </w:tc>
        <w:tc>
          <w:tcPr>
            <w:tcW w:w="2340" w:type="dxa"/>
          </w:tcPr>
          <w:p w:rsidR="00B71BB8" w:rsidRPr="00425C8F" w:rsidRDefault="00B71BB8" w:rsidP="0028705E">
            <w:pPr>
              <w:pStyle w:val="Tablecontent"/>
            </w:pPr>
            <w:r w:rsidRPr="00425C8F">
              <w:t>Selector should be numeric</w:t>
            </w:r>
          </w:p>
          <w:p w:rsidR="00B71BB8" w:rsidRPr="00425C8F" w:rsidRDefault="00B71BB8" w:rsidP="0028705E">
            <w:pPr>
              <w:pStyle w:val="Tablecontent"/>
            </w:pPr>
            <w:r w:rsidRPr="00425C8F">
              <w:t>1 – CVG</w:t>
            </w:r>
          </w:p>
          <w:p w:rsidR="00B71BB8" w:rsidRPr="00425C8F" w:rsidRDefault="00B71BB8" w:rsidP="0028705E">
            <w:pPr>
              <w:pStyle w:val="Tablecontent"/>
            </w:pPr>
            <w:r w:rsidRPr="00425C8F">
              <w:t>2 – C</w:t>
            </w:r>
          </w:p>
          <w:p w:rsidR="00B71BB8" w:rsidRPr="00425C8F" w:rsidRDefault="00B71BB8" w:rsidP="0028705E">
            <w:pPr>
              <w:pStyle w:val="Tablecontent"/>
            </w:pPr>
            <w:r w:rsidRPr="00425C8F">
              <w:t>3 – VG</w:t>
            </w:r>
          </w:p>
          <w:p w:rsidR="00B71BB8" w:rsidRPr="00425C8F" w:rsidRDefault="00B71BB8" w:rsidP="0028705E">
            <w:pPr>
              <w:pStyle w:val="Tablecontent"/>
            </w:pPr>
            <w:r w:rsidRPr="00425C8F">
              <w:rPr>
                <w:b/>
                <w:bCs/>
              </w:rPr>
              <w:t xml:space="preserve">Note: </w:t>
            </w:r>
            <w:r w:rsidRPr="00425C8F">
              <w:t>Selector tag is not required if external system sends the request without selector. In this case system default selector will be used for the requested service type.</w:t>
            </w:r>
          </w:p>
          <w:p w:rsidR="00B71BB8" w:rsidRPr="00425C8F" w:rsidRDefault="00B71BB8" w:rsidP="0028705E">
            <w:pPr>
              <w:pStyle w:val="Tablecontent"/>
            </w:pPr>
            <w:r w:rsidRPr="00425C8F">
              <w:t>Tag is mandatory only if external system use request with selector tag. default selector will not be used.</w:t>
            </w:r>
          </w:p>
          <w:p w:rsidR="00B71BB8" w:rsidRPr="00425C8F" w:rsidRDefault="00B71BB8" w:rsidP="0028705E">
            <w:pPr>
              <w:pStyle w:val="Tablecontent"/>
              <w:rPr>
                <w:b/>
                <w:bCs/>
              </w:rPr>
            </w:pPr>
          </w:p>
        </w:tc>
        <w:tc>
          <w:tcPr>
            <w:tcW w:w="1440" w:type="dxa"/>
          </w:tcPr>
          <w:p w:rsidR="00B71BB8" w:rsidRPr="00425C8F" w:rsidRDefault="00B71BB8" w:rsidP="0028705E">
            <w:pPr>
              <w:pStyle w:val="Tablecontent"/>
            </w:pPr>
            <w:r w:rsidRPr="00425C8F">
              <w:t>1</w:t>
            </w:r>
          </w:p>
        </w:tc>
        <w:tc>
          <w:tcPr>
            <w:tcW w:w="720" w:type="dxa"/>
          </w:tcPr>
          <w:p w:rsidR="00B71BB8" w:rsidRPr="00425C8F" w:rsidRDefault="00B71BB8" w:rsidP="0028705E">
            <w:pPr>
              <w:pStyle w:val="Tablecontent"/>
            </w:pPr>
            <w:r w:rsidRPr="00425C8F">
              <w:t>A(10)</w:t>
            </w:r>
          </w:p>
        </w:tc>
        <w:tc>
          <w:tcPr>
            <w:tcW w:w="1620" w:type="dxa"/>
          </w:tcPr>
          <w:p w:rsidR="00B71BB8" w:rsidRPr="00425C8F" w:rsidRDefault="00B71BB8" w:rsidP="0028705E">
            <w:pPr>
              <w:pStyle w:val="Tablecontent"/>
            </w:pPr>
            <w:r w:rsidRPr="00425C8F">
              <w:t>M</w:t>
            </w:r>
          </w:p>
        </w:tc>
      </w:tr>
      <w:tr w:rsidR="00B71BB8" w:rsidRPr="00425C8F" w:rsidTr="00B71BB8">
        <w:trPr>
          <w:cantSplit/>
          <w:trHeight w:val="277"/>
        </w:trPr>
        <w:tc>
          <w:tcPr>
            <w:tcW w:w="1530" w:type="dxa"/>
          </w:tcPr>
          <w:p w:rsidR="00B71BB8" w:rsidRPr="00425C8F" w:rsidRDefault="00B71BB8" w:rsidP="0028705E">
            <w:pPr>
              <w:pStyle w:val="Tablecontent"/>
            </w:pPr>
            <w:r w:rsidRPr="00425C8F">
              <w:t>REMARKS</w:t>
            </w:r>
          </w:p>
        </w:tc>
        <w:tc>
          <w:tcPr>
            <w:tcW w:w="1890" w:type="dxa"/>
          </w:tcPr>
          <w:p w:rsidR="00B71BB8" w:rsidRPr="00425C8F" w:rsidRDefault="00B71BB8" w:rsidP="0028705E">
            <w:pPr>
              <w:pStyle w:val="Tablecontent"/>
            </w:pPr>
            <w:r w:rsidRPr="00425C8F">
              <w:t>Remarks for the transaction</w:t>
            </w:r>
          </w:p>
        </w:tc>
        <w:tc>
          <w:tcPr>
            <w:tcW w:w="2340" w:type="dxa"/>
          </w:tcPr>
          <w:p w:rsidR="00B71BB8" w:rsidRPr="00425C8F" w:rsidRDefault="00B71BB8" w:rsidP="0028705E">
            <w:pPr>
              <w:pStyle w:val="Tablecontent"/>
            </w:pPr>
            <w:r w:rsidRPr="00425C8F">
              <w:t>Remarks to be given for the transaction</w:t>
            </w:r>
          </w:p>
        </w:tc>
        <w:tc>
          <w:tcPr>
            <w:tcW w:w="1440" w:type="dxa"/>
          </w:tcPr>
          <w:p w:rsidR="00B71BB8" w:rsidRPr="00425C8F" w:rsidRDefault="00B71BB8" w:rsidP="0028705E">
            <w:pPr>
              <w:pStyle w:val="Tablecontent"/>
            </w:pPr>
            <w:r w:rsidRPr="00425C8F">
              <w:t xml:space="preserve">External Enquiry </w:t>
            </w:r>
          </w:p>
        </w:tc>
        <w:tc>
          <w:tcPr>
            <w:tcW w:w="720" w:type="dxa"/>
          </w:tcPr>
          <w:p w:rsidR="00B71BB8" w:rsidRPr="00425C8F" w:rsidRDefault="00B71BB8" w:rsidP="0028705E">
            <w:pPr>
              <w:pStyle w:val="Tablecontent"/>
            </w:pPr>
            <w:r w:rsidRPr="00425C8F">
              <w:t>A (100)</w:t>
            </w:r>
          </w:p>
        </w:tc>
        <w:tc>
          <w:tcPr>
            <w:tcW w:w="1620" w:type="dxa"/>
          </w:tcPr>
          <w:p w:rsidR="00B71BB8" w:rsidRPr="00425C8F" w:rsidRDefault="00B71BB8" w:rsidP="0028705E">
            <w:pPr>
              <w:pStyle w:val="Tablecontent"/>
            </w:pPr>
            <w:r w:rsidRPr="00425C8F">
              <w:t>O (Tag is mandatory)</w:t>
            </w:r>
          </w:p>
        </w:tc>
      </w:tr>
    </w:tbl>
    <w:p w:rsidR="00AE147F" w:rsidRPr="00425C8F" w:rsidRDefault="00AE147F" w:rsidP="00AE147F">
      <w:pPr>
        <w:pStyle w:val="BodyText2"/>
      </w:pPr>
    </w:p>
    <w:p w:rsidR="00154B4A" w:rsidRPr="00425C8F" w:rsidRDefault="00154B4A" w:rsidP="00154B4A">
      <w:pPr>
        <w:pStyle w:val="NoteHeading"/>
        <w:tabs>
          <w:tab w:val="num" w:pos="1080"/>
        </w:tabs>
        <w:ind w:left="1080" w:hanging="504"/>
        <w:jc w:val="left"/>
        <w:rPr>
          <w:color w:val="auto"/>
        </w:rPr>
      </w:pPr>
      <w:r w:rsidRPr="00425C8F">
        <w:rPr>
          <w:color w:val="auto"/>
        </w:rPr>
        <w:t>All tags are mandatory to be present in XML. If value is optional and tag must be present.</w:t>
      </w:r>
    </w:p>
    <w:p w:rsidR="00154B4A" w:rsidRPr="00425C8F" w:rsidRDefault="00154B4A" w:rsidP="00154B4A">
      <w:pPr>
        <w:pStyle w:val="NoteHeading"/>
        <w:tabs>
          <w:tab w:val="num" w:pos="1080"/>
        </w:tabs>
        <w:ind w:left="1080" w:hanging="504"/>
        <w:jc w:val="left"/>
        <w:rPr>
          <w:color w:val="auto"/>
        </w:rPr>
      </w:pPr>
      <w:r w:rsidRPr="00425C8F">
        <w:rPr>
          <w:color w:val="auto"/>
        </w:rPr>
        <w:t>The value for TYPE tag is fixed as mentioned in syntax.</w:t>
      </w:r>
    </w:p>
    <w:p w:rsidR="00154B4A" w:rsidRPr="00425C8F" w:rsidRDefault="00154B4A" w:rsidP="00154B4A">
      <w:pPr>
        <w:pStyle w:val="BodyText2"/>
        <w:rPr>
          <w:lang w:val="en-GB"/>
        </w:rPr>
      </w:pPr>
    </w:p>
    <w:p w:rsidR="00154B4A" w:rsidRPr="00425C8F" w:rsidRDefault="00154B4A" w:rsidP="001E6309">
      <w:pPr>
        <w:pStyle w:val="Heading"/>
        <w:rPr>
          <w:color w:val="auto"/>
        </w:rPr>
      </w:pPr>
      <w:r w:rsidRPr="00425C8F">
        <w:rPr>
          <w:color w:val="auto"/>
        </w:rPr>
        <w:t>Response</w:t>
      </w:r>
    </w:p>
    <w:p w:rsidR="00154B4A" w:rsidRPr="00425C8F" w:rsidRDefault="007C479A" w:rsidP="00154B4A">
      <w:pPr>
        <w:pStyle w:val="BodyText2"/>
      </w:pPr>
      <w:r w:rsidRPr="00425C8F">
        <w:lastRenderedPageBreak/>
        <w:t>PreTUPS</w:t>
      </w:r>
      <w:r w:rsidR="00154B4A" w:rsidRPr="00425C8F">
        <w:t xml:space="preserve"> send the acknowledgement to the External system about the Enquiry status. The acknowledgement will be in XML and send as response of the request. The XML response details are mentioned below.</w:t>
      </w:r>
    </w:p>
    <w:p w:rsidR="00154B4A" w:rsidRPr="00425C8F" w:rsidRDefault="00154B4A" w:rsidP="00154B4A">
      <w:pPr>
        <w:pStyle w:val="BodyText2"/>
      </w:pPr>
    </w:p>
    <w:p w:rsidR="00154B4A" w:rsidRPr="00425C8F" w:rsidRDefault="00154B4A" w:rsidP="001E6309">
      <w:pPr>
        <w:pStyle w:val="Heading"/>
        <w:rPr>
          <w:color w:val="auto"/>
        </w:rPr>
      </w:pPr>
      <w:r w:rsidRPr="00425C8F">
        <w:rPr>
          <w:color w:val="auto"/>
        </w:rPr>
        <w:t>Response Syntax</w:t>
      </w:r>
    </w:p>
    <w:p w:rsidR="00154B4A" w:rsidRPr="00425C8F" w:rsidRDefault="00154B4A" w:rsidP="00154B4A">
      <w:pPr>
        <w:pStyle w:val="Code"/>
        <w:jc w:val="left"/>
      </w:pPr>
      <w:r w:rsidRPr="00425C8F">
        <w:t>&lt;?xml version="1.0"?&gt;</w:t>
      </w:r>
    </w:p>
    <w:p w:rsidR="00154B4A" w:rsidRPr="00425C8F" w:rsidRDefault="00154B4A" w:rsidP="00154B4A">
      <w:pPr>
        <w:pStyle w:val="Code"/>
        <w:jc w:val="left"/>
      </w:pPr>
      <w:r w:rsidRPr="00425C8F">
        <w:t>&lt;!DOCTYPE COMMAND PUBLIC "-//Ocam//DTD XML Command1.0//EN""xml/command.dtd"&gt;</w:t>
      </w:r>
    </w:p>
    <w:p w:rsidR="00154B4A" w:rsidRPr="00425C8F" w:rsidRDefault="00154B4A" w:rsidP="00154B4A">
      <w:pPr>
        <w:pStyle w:val="Code"/>
        <w:jc w:val="left"/>
      </w:pPr>
      <w:r w:rsidRPr="00425C8F">
        <w:t>&lt;COMMAND&gt;</w:t>
      </w:r>
    </w:p>
    <w:p w:rsidR="00154B4A" w:rsidRPr="00425C8F" w:rsidRDefault="00154B4A" w:rsidP="00154B4A">
      <w:pPr>
        <w:pStyle w:val="Code"/>
        <w:jc w:val="left"/>
      </w:pPr>
      <w:r w:rsidRPr="00425C8F">
        <w:tab/>
        <w:t>&lt;TYPE&gt;EXTSYSENQRESP&lt;/TYPE&gt;</w:t>
      </w:r>
      <w:r w:rsidRPr="00425C8F">
        <w:tab/>
      </w:r>
      <w:r w:rsidRPr="00425C8F">
        <w:tab/>
      </w:r>
    </w:p>
    <w:p w:rsidR="00154B4A" w:rsidRPr="00425C8F" w:rsidRDefault="00154B4A" w:rsidP="00154B4A">
      <w:pPr>
        <w:pStyle w:val="Code"/>
        <w:jc w:val="left"/>
      </w:pPr>
      <w:r w:rsidRPr="00425C8F">
        <w:tab/>
        <w:t>&lt;TXNSTATUS&gt;</w:t>
      </w:r>
      <w:r w:rsidRPr="00425C8F">
        <w:rPr>
          <w:b/>
          <w:bCs/>
          <w:i/>
          <w:iCs/>
        </w:rPr>
        <w:t>&lt;Status of the Enquiry&gt;</w:t>
      </w:r>
      <w:r w:rsidRPr="00425C8F">
        <w:t>&lt;/TXNSTATUS&gt;</w:t>
      </w:r>
    </w:p>
    <w:p w:rsidR="00154B4A" w:rsidRPr="00425C8F" w:rsidRDefault="00154B4A" w:rsidP="00154B4A">
      <w:pPr>
        <w:pStyle w:val="Code"/>
        <w:jc w:val="left"/>
      </w:pPr>
      <w:r w:rsidRPr="00425C8F">
        <w:tab/>
      </w:r>
    </w:p>
    <w:p w:rsidR="00154B4A" w:rsidRPr="00425C8F" w:rsidRDefault="00154B4A" w:rsidP="00154B4A">
      <w:pPr>
        <w:pStyle w:val="Code"/>
        <w:ind w:left="1440"/>
        <w:jc w:val="left"/>
      </w:pPr>
      <w:r w:rsidRPr="00425C8F">
        <w:t>&lt;SLABAMT&gt;Allowed amount for the service in slabs &lt;/SLABAMT&gt;</w:t>
      </w:r>
    </w:p>
    <w:p w:rsidR="00154B4A" w:rsidRPr="00425C8F" w:rsidRDefault="00154B4A" w:rsidP="00154B4A">
      <w:pPr>
        <w:pStyle w:val="Code"/>
        <w:jc w:val="left"/>
      </w:pPr>
      <w:r w:rsidRPr="00425C8F">
        <w:tab/>
        <w:t>&lt;EXTTXNNUMBER&gt;</w:t>
      </w:r>
      <w:r w:rsidRPr="00425C8F">
        <w:rPr>
          <w:b/>
          <w:bCs/>
          <w:i/>
          <w:iCs/>
        </w:rPr>
        <w:t>&lt;Unique transaction number of External system&gt;</w:t>
      </w:r>
      <w:r w:rsidRPr="00425C8F">
        <w:t>&lt;/EXTTXNNUMBER&gt;</w:t>
      </w:r>
    </w:p>
    <w:p w:rsidR="00154B4A" w:rsidRPr="00425C8F" w:rsidRDefault="00154B4A" w:rsidP="00154B4A">
      <w:pPr>
        <w:pStyle w:val="Code"/>
        <w:jc w:val="left"/>
      </w:pPr>
      <w:r w:rsidRPr="00425C8F">
        <w:t>&lt;/COMMAND&gt;</w:t>
      </w:r>
    </w:p>
    <w:p w:rsidR="00154B4A" w:rsidRPr="00425C8F" w:rsidRDefault="00154B4A" w:rsidP="00154B4A">
      <w:pPr>
        <w:pStyle w:val="BodyText2"/>
      </w:pPr>
    </w:p>
    <w:p w:rsidR="00154B4A" w:rsidRPr="00425C8F" w:rsidRDefault="00154B4A" w:rsidP="001E6309">
      <w:pPr>
        <w:pStyle w:val="Heading"/>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B71BB8" w:rsidRPr="00425C8F" w:rsidTr="0028705E">
        <w:trPr>
          <w:trHeight w:val="277"/>
          <w:tblHeader/>
        </w:trPr>
        <w:tc>
          <w:tcPr>
            <w:tcW w:w="1800" w:type="dxa"/>
            <w:shd w:val="clear" w:color="auto" w:fill="E31837"/>
          </w:tcPr>
          <w:p w:rsidR="00B71BB8" w:rsidRPr="00425C8F" w:rsidRDefault="00B71BB8" w:rsidP="0028705E">
            <w:pPr>
              <w:pStyle w:val="TableColumnLabels"/>
              <w:rPr>
                <w:color w:val="auto"/>
                <w:lang w:val="en-IN"/>
              </w:rPr>
            </w:pPr>
            <w:r w:rsidRPr="00425C8F">
              <w:rPr>
                <w:color w:val="auto"/>
                <w:lang w:val="en-IN"/>
              </w:rPr>
              <w:t>TAG</w:t>
            </w:r>
          </w:p>
        </w:tc>
        <w:tc>
          <w:tcPr>
            <w:tcW w:w="1800" w:type="dxa"/>
            <w:shd w:val="clear" w:color="auto" w:fill="E31837"/>
          </w:tcPr>
          <w:p w:rsidR="00B71BB8" w:rsidRPr="00425C8F" w:rsidRDefault="00B71BB8" w:rsidP="0028705E">
            <w:pPr>
              <w:pStyle w:val="TableColumnLabels"/>
              <w:rPr>
                <w:color w:val="auto"/>
                <w:lang w:val="en-IN"/>
              </w:rPr>
            </w:pPr>
            <w:r w:rsidRPr="00425C8F">
              <w:rPr>
                <w:color w:val="auto"/>
                <w:lang w:val="en-IN"/>
              </w:rPr>
              <w:t>Fields</w:t>
            </w:r>
          </w:p>
        </w:tc>
        <w:tc>
          <w:tcPr>
            <w:tcW w:w="1980" w:type="dxa"/>
            <w:shd w:val="clear" w:color="auto" w:fill="E31837"/>
          </w:tcPr>
          <w:p w:rsidR="00B71BB8" w:rsidRPr="00425C8F" w:rsidRDefault="00B71BB8" w:rsidP="0028705E">
            <w:pPr>
              <w:pStyle w:val="TableColumnLabels"/>
              <w:rPr>
                <w:color w:val="auto"/>
                <w:lang w:val="en-IN"/>
              </w:rPr>
            </w:pPr>
            <w:r w:rsidRPr="00425C8F">
              <w:rPr>
                <w:color w:val="auto"/>
                <w:lang w:val="en-IN"/>
              </w:rPr>
              <w:t>Remarks</w:t>
            </w:r>
          </w:p>
        </w:tc>
        <w:tc>
          <w:tcPr>
            <w:tcW w:w="1620" w:type="dxa"/>
            <w:shd w:val="clear" w:color="auto" w:fill="E31837"/>
          </w:tcPr>
          <w:p w:rsidR="00B71BB8" w:rsidRPr="00425C8F" w:rsidRDefault="00B71BB8" w:rsidP="0028705E">
            <w:pPr>
              <w:pStyle w:val="TableColumnLabels"/>
              <w:rPr>
                <w:color w:val="auto"/>
                <w:lang w:val="en-IN"/>
              </w:rPr>
            </w:pPr>
            <w:r w:rsidRPr="00425C8F">
              <w:rPr>
                <w:color w:val="auto"/>
                <w:lang w:val="en-IN"/>
              </w:rPr>
              <w:t>Example</w:t>
            </w:r>
          </w:p>
        </w:tc>
        <w:tc>
          <w:tcPr>
            <w:tcW w:w="720" w:type="dxa"/>
            <w:shd w:val="clear" w:color="auto" w:fill="E31837"/>
          </w:tcPr>
          <w:p w:rsidR="00B71BB8" w:rsidRPr="00425C8F" w:rsidRDefault="00B71BB8" w:rsidP="0028705E">
            <w:pPr>
              <w:pStyle w:val="TableColumnLabels"/>
              <w:rPr>
                <w:color w:val="auto"/>
                <w:lang w:val="en-IN"/>
              </w:rPr>
            </w:pPr>
            <w:r w:rsidRPr="00425C8F">
              <w:rPr>
                <w:color w:val="auto"/>
                <w:lang w:val="en-IN"/>
              </w:rPr>
              <w:t>Field Type</w:t>
            </w:r>
          </w:p>
        </w:tc>
        <w:tc>
          <w:tcPr>
            <w:tcW w:w="1620" w:type="dxa"/>
            <w:shd w:val="clear" w:color="auto" w:fill="E31837"/>
          </w:tcPr>
          <w:p w:rsidR="00B71BB8" w:rsidRPr="00425C8F" w:rsidRDefault="00B71BB8" w:rsidP="0028705E">
            <w:pPr>
              <w:pStyle w:val="TableColumnLabels"/>
              <w:rPr>
                <w:color w:val="auto"/>
                <w:lang w:val="en-IN"/>
              </w:rPr>
            </w:pPr>
            <w:r w:rsidRPr="00425C8F">
              <w:rPr>
                <w:color w:val="auto"/>
                <w:lang w:val="en-IN"/>
              </w:rPr>
              <w:t>Optional/</w:t>
            </w:r>
          </w:p>
          <w:p w:rsidR="00B71BB8" w:rsidRPr="00425C8F" w:rsidRDefault="00B71BB8" w:rsidP="0028705E">
            <w:pPr>
              <w:pStyle w:val="TableColumnLabels"/>
              <w:rPr>
                <w:color w:val="auto"/>
                <w:lang w:val="en-IN"/>
              </w:rPr>
            </w:pPr>
            <w:r w:rsidRPr="00425C8F">
              <w:rPr>
                <w:color w:val="auto"/>
                <w:lang w:val="en-IN"/>
              </w:rPr>
              <w:t>Mandatory</w:t>
            </w:r>
          </w:p>
        </w:tc>
      </w:tr>
      <w:tr w:rsidR="00B71BB8" w:rsidRPr="00425C8F" w:rsidTr="0028705E">
        <w:trPr>
          <w:trHeight w:val="277"/>
        </w:trPr>
        <w:tc>
          <w:tcPr>
            <w:tcW w:w="1800" w:type="dxa"/>
          </w:tcPr>
          <w:p w:rsidR="00B71BB8" w:rsidRPr="00425C8F" w:rsidRDefault="00B71BB8" w:rsidP="0028705E">
            <w:pPr>
              <w:pStyle w:val="Tablecontent"/>
            </w:pPr>
            <w:r w:rsidRPr="00425C8F">
              <w:t>TYPE</w:t>
            </w:r>
          </w:p>
        </w:tc>
        <w:tc>
          <w:tcPr>
            <w:tcW w:w="1800" w:type="dxa"/>
          </w:tcPr>
          <w:p w:rsidR="00B71BB8" w:rsidRPr="00425C8F" w:rsidRDefault="00B71BB8" w:rsidP="0028705E">
            <w:pPr>
              <w:pStyle w:val="Tablecontent"/>
            </w:pPr>
            <w:r w:rsidRPr="00425C8F">
              <w:t>Response type</w:t>
            </w:r>
          </w:p>
        </w:tc>
        <w:tc>
          <w:tcPr>
            <w:tcW w:w="1980" w:type="dxa"/>
          </w:tcPr>
          <w:p w:rsidR="00B71BB8" w:rsidRPr="00425C8F" w:rsidRDefault="00B71BB8" w:rsidP="0028705E">
            <w:pPr>
              <w:pStyle w:val="Tablecontent"/>
            </w:pPr>
            <w:r w:rsidRPr="00425C8F">
              <w:t>Response Type</w:t>
            </w:r>
          </w:p>
        </w:tc>
        <w:tc>
          <w:tcPr>
            <w:tcW w:w="1620" w:type="dxa"/>
          </w:tcPr>
          <w:p w:rsidR="00B71BB8" w:rsidRPr="00425C8F" w:rsidRDefault="00B71BB8" w:rsidP="0028705E">
            <w:pPr>
              <w:pStyle w:val="Tablecontent"/>
            </w:pPr>
            <w:r w:rsidRPr="00425C8F">
              <w:t>EXTSYSENQRSP</w:t>
            </w:r>
          </w:p>
        </w:tc>
        <w:tc>
          <w:tcPr>
            <w:tcW w:w="720" w:type="dxa"/>
          </w:tcPr>
          <w:p w:rsidR="00B71BB8" w:rsidRPr="00425C8F" w:rsidRDefault="00B71BB8" w:rsidP="0028705E">
            <w:pPr>
              <w:pStyle w:val="Tablecontent"/>
            </w:pPr>
            <w:r w:rsidRPr="00425C8F">
              <w:t>C (15)</w:t>
            </w:r>
          </w:p>
        </w:tc>
        <w:tc>
          <w:tcPr>
            <w:tcW w:w="1620" w:type="dxa"/>
          </w:tcPr>
          <w:p w:rsidR="00B71BB8" w:rsidRPr="00425C8F" w:rsidRDefault="00B71BB8" w:rsidP="0028705E">
            <w:pPr>
              <w:pStyle w:val="Tablecontent"/>
            </w:pPr>
            <w:r w:rsidRPr="00425C8F">
              <w:t>M</w:t>
            </w:r>
          </w:p>
        </w:tc>
      </w:tr>
      <w:tr w:rsidR="00B71BB8" w:rsidRPr="00425C8F" w:rsidTr="0028705E">
        <w:trPr>
          <w:trHeight w:val="277"/>
        </w:trPr>
        <w:tc>
          <w:tcPr>
            <w:tcW w:w="1800" w:type="dxa"/>
          </w:tcPr>
          <w:p w:rsidR="00B71BB8" w:rsidRPr="00425C8F" w:rsidRDefault="00B71BB8" w:rsidP="0028705E">
            <w:pPr>
              <w:pStyle w:val="Tablecontent"/>
            </w:pPr>
            <w:r w:rsidRPr="00425C8F">
              <w:t>TXNSTATUS</w:t>
            </w:r>
          </w:p>
        </w:tc>
        <w:tc>
          <w:tcPr>
            <w:tcW w:w="1800" w:type="dxa"/>
          </w:tcPr>
          <w:p w:rsidR="00B71BB8" w:rsidRPr="00425C8F" w:rsidRDefault="00B71BB8" w:rsidP="0028705E">
            <w:pPr>
              <w:pStyle w:val="Tablecontent"/>
            </w:pPr>
            <w:r w:rsidRPr="00425C8F">
              <w:t>Transaction Status</w:t>
            </w:r>
          </w:p>
        </w:tc>
        <w:tc>
          <w:tcPr>
            <w:tcW w:w="1980" w:type="dxa"/>
          </w:tcPr>
          <w:p w:rsidR="00B71BB8" w:rsidRPr="00425C8F" w:rsidRDefault="00B71BB8" w:rsidP="0028705E">
            <w:pPr>
              <w:pStyle w:val="Tablecontent"/>
            </w:pPr>
            <w:r w:rsidRPr="00425C8F">
              <w:t>Status of the External system Enquiry request</w:t>
            </w:r>
          </w:p>
          <w:p w:rsidR="00B71BB8" w:rsidRPr="00425C8F" w:rsidRDefault="00B71BB8" w:rsidP="0028705E">
            <w:pPr>
              <w:pStyle w:val="TableListBullet1"/>
            </w:pPr>
            <w:r w:rsidRPr="00425C8F">
              <w:t xml:space="preserve">Transaction Status = 200 means Success, </w:t>
            </w:r>
          </w:p>
          <w:p w:rsidR="00B71BB8" w:rsidRPr="00425C8F" w:rsidRDefault="00B71BB8" w:rsidP="0028705E">
            <w:pPr>
              <w:pStyle w:val="TableListBullet1"/>
              <w:jc w:val="left"/>
            </w:pPr>
            <w:r w:rsidRPr="00425C8F">
              <w:t>Transaction Status Other than 200 means failed</w:t>
            </w:r>
          </w:p>
        </w:tc>
        <w:tc>
          <w:tcPr>
            <w:tcW w:w="1620" w:type="dxa"/>
          </w:tcPr>
          <w:p w:rsidR="00B71BB8" w:rsidRPr="00425C8F" w:rsidRDefault="00B71BB8" w:rsidP="0028705E">
            <w:pPr>
              <w:pStyle w:val="Tablecontent"/>
            </w:pPr>
            <w:r w:rsidRPr="00425C8F">
              <w:t>200</w:t>
            </w:r>
          </w:p>
        </w:tc>
        <w:tc>
          <w:tcPr>
            <w:tcW w:w="720" w:type="dxa"/>
          </w:tcPr>
          <w:p w:rsidR="00B71BB8" w:rsidRPr="00425C8F" w:rsidRDefault="00B71BB8" w:rsidP="0028705E">
            <w:pPr>
              <w:pStyle w:val="Tablecontent"/>
            </w:pPr>
            <w:r w:rsidRPr="00425C8F">
              <w:t>N (7)</w:t>
            </w:r>
          </w:p>
        </w:tc>
        <w:tc>
          <w:tcPr>
            <w:tcW w:w="1620" w:type="dxa"/>
          </w:tcPr>
          <w:p w:rsidR="00B71BB8" w:rsidRPr="00425C8F" w:rsidRDefault="00B71BB8" w:rsidP="0028705E">
            <w:pPr>
              <w:pStyle w:val="Tablecontent"/>
            </w:pPr>
            <w:r w:rsidRPr="00425C8F">
              <w:t>M</w:t>
            </w:r>
          </w:p>
        </w:tc>
      </w:tr>
      <w:tr w:rsidR="00B71BB8" w:rsidRPr="00425C8F" w:rsidTr="0028705E">
        <w:trPr>
          <w:trHeight w:val="277"/>
        </w:trPr>
        <w:tc>
          <w:tcPr>
            <w:tcW w:w="1800" w:type="dxa"/>
          </w:tcPr>
          <w:p w:rsidR="00B71BB8" w:rsidRPr="00425C8F" w:rsidRDefault="00B71BB8" w:rsidP="0028705E">
            <w:pPr>
              <w:pStyle w:val="Tablecontent"/>
            </w:pPr>
          </w:p>
        </w:tc>
        <w:tc>
          <w:tcPr>
            <w:tcW w:w="1800" w:type="dxa"/>
          </w:tcPr>
          <w:p w:rsidR="00B71BB8" w:rsidRPr="00425C8F" w:rsidRDefault="00B71BB8" w:rsidP="0028705E">
            <w:pPr>
              <w:pStyle w:val="Tablecontent"/>
            </w:pPr>
          </w:p>
        </w:tc>
        <w:tc>
          <w:tcPr>
            <w:tcW w:w="1980" w:type="dxa"/>
          </w:tcPr>
          <w:p w:rsidR="00B71BB8" w:rsidRPr="00425C8F" w:rsidRDefault="00B71BB8" w:rsidP="0028705E">
            <w:pPr>
              <w:pStyle w:val="Tablecontent"/>
            </w:pPr>
          </w:p>
        </w:tc>
        <w:tc>
          <w:tcPr>
            <w:tcW w:w="1620" w:type="dxa"/>
          </w:tcPr>
          <w:p w:rsidR="00B71BB8" w:rsidRPr="00425C8F" w:rsidRDefault="00B71BB8" w:rsidP="0028705E">
            <w:pPr>
              <w:pStyle w:val="Tablecontent"/>
            </w:pPr>
          </w:p>
        </w:tc>
        <w:tc>
          <w:tcPr>
            <w:tcW w:w="720" w:type="dxa"/>
          </w:tcPr>
          <w:p w:rsidR="00B71BB8" w:rsidRPr="00425C8F" w:rsidRDefault="00B71BB8" w:rsidP="0028705E">
            <w:pPr>
              <w:pStyle w:val="Tablecontent"/>
            </w:pPr>
          </w:p>
        </w:tc>
        <w:tc>
          <w:tcPr>
            <w:tcW w:w="1620" w:type="dxa"/>
          </w:tcPr>
          <w:p w:rsidR="00B71BB8" w:rsidRPr="00425C8F" w:rsidRDefault="00B71BB8" w:rsidP="0028705E">
            <w:pPr>
              <w:pStyle w:val="Tablecontent"/>
            </w:pPr>
          </w:p>
        </w:tc>
      </w:tr>
      <w:tr w:rsidR="00B71BB8" w:rsidRPr="00425C8F" w:rsidTr="0028705E">
        <w:trPr>
          <w:trHeight w:val="277"/>
        </w:trPr>
        <w:tc>
          <w:tcPr>
            <w:tcW w:w="1800" w:type="dxa"/>
          </w:tcPr>
          <w:p w:rsidR="00B71BB8" w:rsidRPr="00425C8F" w:rsidRDefault="00B71BB8" w:rsidP="0028705E">
            <w:pPr>
              <w:pStyle w:val="Tablecontent"/>
            </w:pPr>
            <w:r w:rsidRPr="00425C8F">
              <w:t>SLABAMT</w:t>
            </w:r>
          </w:p>
        </w:tc>
        <w:tc>
          <w:tcPr>
            <w:tcW w:w="1800" w:type="dxa"/>
          </w:tcPr>
          <w:p w:rsidR="00B71BB8" w:rsidRPr="00425C8F" w:rsidRDefault="00B71BB8" w:rsidP="0028705E">
            <w:pPr>
              <w:pStyle w:val="Tablecontent"/>
            </w:pPr>
            <w:r w:rsidRPr="00425C8F">
              <w:t>Allowed Amount range for the requested service (in slabs if exist)</w:t>
            </w:r>
          </w:p>
        </w:tc>
        <w:tc>
          <w:tcPr>
            <w:tcW w:w="1980" w:type="dxa"/>
          </w:tcPr>
          <w:p w:rsidR="00B71BB8" w:rsidRPr="00425C8F" w:rsidRDefault="00B71BB8" w:rsidP="0028705E">
            <w:pPr>
              <w:pStyle w:val="Tablecontent"/>
            </w:pPr>
            <w:r w:rsidRPr="00425C8F">
              <w:t>Allowed amount range for the requested service</w:t>
            </w:r>
          </w:p>
          <w:p w:rsidR="00B71BB8" w:rsidRPr="00425C8F" w:rsidRDefault="00B71BB8" w:rsidP="0028705E">
            <w:pPr>
              <w:pStyle w:val="Tablecontent"/>
            </w:pPr>
            <w:r w:rsidRPr="00425C8F">
              <w:t>If multiple slabs exist then multiple slabs would be shown and separated by comma</w:t>
            </w:r>
          </w:p>
        </w:tc>
        <w:tc>
          <w:tcPr>
            <w:tcW w:w="1620" w:type="dxa"/>
          </w:tcPr>
          <w:p w:rsidR="00B71BB8" w:rsidRPr="00425C8F" w:rsidRDefault="00B71BB8" w:rsidP="0028705E">
            <w:pPr>
              <w:pStyle w:val="Tablecontent"/>
            </w:pPr>
            <w:r w:rsidRPr="00425C8F">
              <w:t>10-10000</w:t>
            </w:r>
          </w:p>
          <w:p w:rsidR="00B71BB8" w:rsidRPr="00425C8F" w:rsidRDefault="00B71BB8" w:rsidP="0028705E">
            <w:pPr>
              <w:pStyle w:val="Tablecontent"/>
            </w:pPr>
            <w:r w:rsidRPr="00425C8F">
              <w:t>101-200,201-300</w:t>
            </w:r>
          </w:p>
        </w:tc>
        <w:tc>
          <w:tcPr>
            <w:tcW w:w="720" w:type="dxa"/>
          </w:tcPr>
          <w:p w:rsidR="00B71BB8" w:rsidRPr="00425C8F" w:rsidRDefault="00B71BB8" w:rsidP="0028705E">
            <w:pPr>
              <w:pStyle w:val="Tablecontent"/>
            </w:pPr>
            <w:r w:rsidRPr="00425C8F">
              <w:t>A(50)</w:t>
            </w:r>
          </w:p>
        </w:tc>
        <w:tc>
          <w:tcPr>
            <w:tcW w:w="1620" w:type="dxa"/>
          </w:tcPr>
          <w:p w:rsidR="00B71BB8" w:rsidRPr="00425C8F" w:rsidRDefault="00B71BB8" w:rsidP="0028705E">
            <w:pPr>
              <w:pStyle w:val="Tablecontent"/>
            </w:pPr>
            <w:r w:rsidRPr="00425C8F">
              <w:t>O</w:t>
            </w:r>
          </w:p>
        </w:tc>
      </w:tr>
      <w:tr w:rsidR="00B71BB8" w:rsidRPr="00425C8F" w:rsidTr="0028705E">
        <w:trPr>
          <w:cantSplit/>
          <w:trHeight w:val="277"/>
        </w:trPr>
        <w:tc>
          <w:tcPr>
            <w:tcW w:w="1800" w:type="dxa"/>
          </w:tcPr>
          <w:p w:rsidR="00B71BB8" w:rsidRPr="00425C8F" w:rsidRDefault="00B71BB8" w:rsidP="0028705E">
            <w:pPr>
              <w:pStyle w:val="Tablecontent"/>
            </w:pPr>
            <w:r w:rsidRPr="00425C8F">
              <w:t>EXTTXNNUMBER</w:t>
            </w:r>
          </w:p>
        </w:tc>
        <w:tc>
          <w:tcPr>
            <w:tcW w:w="1800" w:type="dxa"/>
          </w:tcPr>
          <w:p w:rsidR="00B71BB8" w:rsidRPr="00425C8F" w:rsidRDefault="00B71BB8" w:rsidP="0028705E">
            <w:pPr>
              <w:pStyle w:val="Tablecontent"/>
            </w:pPr>
            <w:r w:rsidRPr="00425C8F">
              <w:t>Unique id of the transaction in External transaction system</w:t>
            </w:r>
          </w:p>
        </w:tc>
        <w:tc>
          <w:tcPr>
            <w:tcW w:w="1980" w:type="dxa"/>
          </w:tcPr>
          <w:p w:rsidR="00B71BB8" w:rsidRPr="00425C8F" w:rsidRDefault="00B71BB8" w:rsidP="0028705E">
            <w:pPr>
              <w:pStyle w:val="Tablecontent"/>
            </w:pPr>
            <w:r w:rsidRPr="00425C8F">
              <w:t xml:space="preserve">Unique Transaction number of External System. Used by </w:t>
            </w:r>
            <w:r w:rsidR="007C479A" w:rsidRPr="00425C8F">
              <w:t>PreTUPS</w:t>
            </w:r>
            <w:r w:rsidRPr="00425C8F">
              <w:t xml:space="preserve"> for reference only..</w:t>
            </w:r>
          </w:p>
        </w:tc>
        <w:tc>
          <w:tcPr>
            <w:tcW w:w="1620" w:type="dxa"/>
          </w:tcPr>
          <w:p w:rsidR="00B71BB8" w:rsidRPr="00425C8F" w:rsidRDefault="00B71BB8" w:rsidP="0028705E">
            <w:pPr>
              <w:pStyle w:val="Tablecontent"/>
            </w:pPr>
            <w:r w:rsidRPr="00425C8F">
              <w:t>1234345</w:t>
            </w:r>
          </w:p>
        </w:tc>
        <w:tc>
          <w:tcPr>
            <w:tcW w:w="720" w:type="dxa"/>
          </w:tcPr>
          <w:p w:rsidR="00B71BB8" w:rsidRPr="00425C8F" w:rsidRDefault="00B71BB8" w:rsidP="0028705E">
            <w:pPr>
              <w:pStyle w:val="Tablecontent"/>
            </w:pPr>
            <w:r w:rsidRPr="00425C8F">
              <w:t>A (10)</w:t>
            </w:r>
          </w:p>
        </w:tc>
        <w:tc>
          <w:tcPr>
            <w:tcW w:w="1620" w:type="dxa"/>
          </w:tcPr>
          <w:p w:rsidR="00B71BB8" w:rsidRPr="00425C8F" w:rsidRDefault="00B71BB8" w:rsidP="0028705E">
            <w:pPr>
              <w:pStyle w:val="Tablecontent"/>
            </w:pPr>
            <w:r w:rsidRPr="00425C8F">
              <w:t>M</w:t>
            </w:r>
          </w:p>
        </w:tc>
      </w:tr>
    </w:tbl>
    <w:p w:rsidR="00B71BB8" w:rsidRPr="00425C8F" w:rsidRDefault="00B71BB8" w:rsidP="00B71BB8">
      <w:pPr>
        <w:pStyle w:val="BodyText2"/>
      </w:pPr>
    </w:p>
    <w:p w:rsidR="00154B4A" w:rsidRPr="00425C8F" w:rsidRDefault="00154B4A" w:rsidP="00154B4A">
      <w:pPr>
        <w:pStyle w:val="NoteHeading"/>
        <w:tabs>
          <w:tab w:val="num" w:pos="1080"/>
        </w:tabs>
        <w:ind w:left="1080" w:hanging="504"/>
        <w:jc w:val="left"/>
        <w:rPr>
          <w:color w:val="auto"/>
        </w:rPr>
      </w:pPr>
      <w:r w:rsidRPr="00425C8F">
        <w:rPr>
          <w:color w:val="auto"/>
        </w:rPr>
        <w:t>The value for TYPE tag is fixed as mentioned in syntax.</w:t>
      </w:r>
    </w:p>
    <w:p w:rsidR="00B71BB8" w:rsidRPr="00425C8F" w:rsidRDefault="00B71BB8" w:rsidP="00B71BB8">
      <w:pPr>
        <w:pStyle w:val="BodyText2"/>
      </w:pPr>
    </w:p>
    <w:p w:rsidR="006D326A" w:rsidRPr="00425C8F" w:rsidRDefault="00BD36B5" w:rsidP="00337049">
      <w:pPr>
        <w:pStyle w:val="Heading2"/>
        <w:rPr>
          <w:lang w:val="en-IN"/>
        </w:rPr>
      </w:pPr>
      <w:bookmarkStart w:id="303" w:name="_Toc310932482"/>
      <w:bookmarkStart w:id="304" w:name="_Toc485139714"/>
      <w:r w:rsidRPr="00425C8F">
        <w:rPr>
          <w:lang w:val="en-IN"/>
        </w:rPr>
        <w:t xml:space="preserve">Channel User </w:t>
      </w:r>
      <w:r w:rsidR="006D326A" w:rsidRPr="00425C8F">
        <w:rPr>
          <w:lang w:val="en-IN"/>
        </w:rPr>
        <w:t>Balance Enquiry</w:t>
      </w:r>
      <w:bookmarkEnd w:id="303"/>
      <w:bookmarkEnd w:id="304"/>
    </w:p>
    <w:p w:rsidR="006D326A" w:rsidRPr="00425C8F" w:rsidRDefault="006D326A" w:rsidP="006D326A">
      <w:pPr>
        <w:pStyle w:val="BodyText2"/>
      </w:pPr>
      <w:r w:rsidRPr="00425C8F">
        <w:lastRenderedPageBreak/>
        <w:t xml:space="preserve">External system will send channel user balance enquiry to </w:t>
      </w:r>
      <w:r w:rsidR="007C479A" w:rsidRPr="00425C8F">
        <w:t>PreTUPS</w:t>
      </w:r>
      <w:r w:rsidRPr="00425C8F">
        <w:t xml:space="preserve"> in the following format:</w:t>
      </w:r>
    </w:p>
    <w:p w:rsidR="006D326A" w:rsidRPr="00425C8F" w:rsidRDefault="006D326A" w:rsidP="001E6309">
      <w:pPr>
        <w:pStyle w:val="Heading"/>
        <w:rPr>
          <w:color w:val="auto"/>
        </w:rPr>
      </w:pPr>
      <w:r w:rsidRPr="00425C8F">
        <w:rPr>
          <w:color w:val="auto"/>
        </w:rPr>
        <w:t>XML Request format</w:t>
      </w:r>
    </w:p>
    <w:p w:rsidR="006D326A" w:rsidRPr="00425C8F" w:rsidRDefault="006D326A" w:rsidP="006D326A">
      <w:pPr>
        <w:pStyle w:val="Code"/>
      </w:pPr>
      <w:r w:rsidRPr="00425C8F">
        <w:t>&lt;?xml version="1.0"?&gt;</w:t>
      </w:r>
    </w:p>
    <w:p w:rsidR="006D326A" w:rsidRPr="00425C8F" w:rsidRDefault="006D326A" w:rsidP="006D326A">
      <w:pPr>
        <w:pStyle w:val="Code"/>
      </w:pPr>
      <w:r w:rsidRPr="00425C8F">
        <w:t>&lt;!DOCTYPE COMMAND PUBLIC "-//Ocam//DTD XML Command 1.0//EN" "xml/command.dtd"&gt;</w:t>
      </w:r>
    </w:p>
    <w:p w:rsidR="006D326A" w:rsidRPr="00425C8F" w:rsidRDefault="006D326A" w:rsidP="006D326A">
      <w:pPr>
        <w:pStyle w:val="Code"/>
      </w:pPr>
      <w:r w:rsidRPr="00425C8F">
        <w:t>&lt;COMMAND&gt;</w:t>
      </w:r>
    </w:p>
    <w:p w:rsidR="006D326A" w:rsidRPr="00425C8F" w:rsidRDefault="006D326A" w:rsidP="006D326A">
      <w:pPr>
        <w:pStyle w:val="Code"/>
      </w:pPr>
      <w:r w:rsidRPr="00425C8F">
        <w:t>&lt;TYPE&gt;EXUSRBALREQ&lt;/TYPE&gt;</w:t>
      </w:r>
    </w:p>
    <w:p w:rsidR="006D326A" w:rsidRPr="00425C8F" w:rsidRDefault="006D326A" w:rsidP="006D326A">
      <w:pPr>
        <w:pStyle w:val="Code"/>
      </w:pPr>
      <w:r w:rsidRPr="00425C8F">
        <w:t>&lt;DATE&gt;&lt;Date and time&gt;&lt;/DATE&gt;</w:t>
      </w:r>
    </w:p>
    <w:p w:rsidR="006D326A" w:rsidRPr="00425C8F" w:rsidRDefault="006D326A" w:rsidP="006D326A">
      <w:pPr>
        <w:pStyle w:val="Code"/>
      </w:pPr>
      <w:r w:rsidRPr="00425C8F">
        <w:t>&lt;EXTNWCODE&gt;&lt;Network External Code&gt;&lt;/EXTNWCODE&gt;</w:t>
      </w:r>
    </w:p>
    <w:p w:rsidR="006D326A" w:rsidRPr="00425C8F" w:rsidRDefault="006D326A" w:rsidP="006D326A">
      <w:pPr>
        <w:pStyle w:val="Code"/>
      </w:pPr>
      <w:r w:rsidRPr="00425C8F">
        <w:t>&lt;MSISDN&gt;&lt;Retailer MSISDN&gt;&lt;/MSISDN&gt;</w:t>
      </w:r>
    </w:p>
    <w:p w:rsidR="006D326A" w:rsidRPr="00425C8F" w:rsidRDefault="006D326A" w:rsidP="006D326A">
      <w:pPr>
        <w:pStyle w:val="Code"/>
      </w:pPr>
      <w:r w:rsidRPr="00425C8F">
        <w:t>&lt;PIN&gt;&lt;Pin&gt;&lt;/PIN&gt;</w:t>
      </w:r>
    </w:p>
    <w:p w:rsidR="006D326A" w:rsidRPr="00425C8F" w:rsidRDefault="006D326A" w:rsidP="006D326A">
      <w:pPr>
        <w:pStyle w:val="Code"/>
      </w:pPr>
      <w:r w:rsidRPr="00425C8F">
        <w:t>&lt;LOGINID&gt;&lt;Channel user Login ID&gt;&lt;/LOGINID&gt;</w:t>
      </w:r>
    </w:p>
    <w:p w:rsidR="006D326A" w:rsidRPr="00425C8F" w:rsidRDefault="006D326A" w:rsidP="006D326A">
      <w:pPr>
        <w:pStyle w:val="Code"/>
      </w:pPr>
      <w:r w:rsidRPr="00425C8F">
        <w:t>&lt;PASSWORD&gt;&lt;Channel User Login Password&lt;/PASSWORD&gt;</w:t>
      </w:r>
    </w:p>
    <w:p w:rsidR="006D326A" w:rsidRPr="00425C8F" w:rsidRDefault="006D326A" w:rsidP="006D326A">
      <w:pPr>
        <w:pStyle w:val="Code"/>
      </w:pPr>
      <w:r w:rsidRPr="00425C8F">
        <w:t>&lt;EXTCODE&gt;&lt; Channel user unique External code&gt;&lt;/EXTCODE&gt;</w:t>
      </w:r>
    </w:p>
    <w:p w:rsidR="00DF5D5B" w:rsidRDefault="00DF5D5B" w:rsidP="006D326A">
      <w:pPr>
        <w:pStyle w:val="Code"/>
      </w:pPr>
    </w:p>
    <w:p w:rsidR="00DF5D5B" w:rsidRDefault="006D326A" w:rsidP="006D326A">
      <w:pPr>
        <w:pStyle w:val="Code"/>
      </w:pPr>
      <w:r w:rsidRPr="00425C8F">
        <w:t>&lt;EXTREFNUM&gt;</w:t>
      </w:r>
    </w:p>
    <w:p w:rsidR="00DF5D5B" w:rsidRDefault="006D326A" w:rsidP="006D326A">
      <w:pPr>
        <w:pStyle w:val="Code"/>
      </w:pPr>
      <w:r w:rsidRPr="00425C8F">
        <w:t>&lt;Referencenumber of transaction request&gt;</w:t>
      </w:r>
    </w:p>
    <w:p w:rsidR="006D326A" w:rsidRDefault="006D326A" w:rsidP="006D326A">
      <w:pPr>
        <w:pStyle w:val="Code"/>
      </w:pPr>
      <w:r w:rsidRPr="00425C8F">
        <w:t>&lt;/EXTREFNUM&gt;</w:t>
      </w:r>
    </w:p>
    <w:p w:rsidR="00540647" w:rsidRPr="00425C8F" w:rsidRDefault="00540647" w:rsidP="006D326A">
      <w:pPr>
        <w:pStyle w:val="Code"/>
      </w:pPr>
      <w:r w:rsidRPr="00540647">
        <w:t>&lt;LANGUAGE1&gt;</w:t>
      </w:r>
      <w:r>
        <w:t>&lt;Language Code&gt;</w:t>
      </w:r>
      <w:r w:rsidRPr="00540647">
        <w:t>&lt;</w:t>
      </w:r>
      <w:r>
        <w:t>/</w:t>
      </w:r>
      <w:r w:rsidRPr="00540647">
        <w:t>LANGUAGE1&gt;</w:t>
      </w:r>
    </w:p>
    <w:p w:rsidR="006D326A" w:rsidRPr="00425C8F" w:rsidRDefault="006D326A" w:rsidP="006D326A">
      <w:pPr>
        <w:pStyle w:val="Code"/>
      </w:pPr>
      <w:r w:rsidRPr="00425C8F">
        <w:t>&lt;/COMMAND&gt;</w:t>
      </w:r>
    </w:p>
    <w:p w:rsidR="006D326A" w:rsidRPr="00425C8F" w:rsidRDefault="006D326A" w:rsidP="006D326A">
      <w:pPr>
        <w:pStyle w:val="BodyText2"/>
      </w:pPr>
    </w:p>
    <w:p w:rsidR="006D326A" w:rsidRPr="00425C8F" w:rsidRDefault="006D326A" w:rsidP="001E6309">
      <w:pPr>
        <w:pStyle w:val="Heading"/>
        <w:rPr>
          <w:color w:val="auto"/>
        </w:rPr>
      </w:pPr>
      <w:r w:rsidRPr="00425C8F">
        <w:rPr>
          <w:color w:val="auto"/>
        </w:rPr>
        <w:t>Field Details</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B71BB8" w:rsidRPr="00425C8F" w:rsidTr="0028705E">
        <w:trPr>
          <w:trHeight w:val="277"/>
          <w:tblHeader/>
        </w:trPr>
        <w:tc>
          <w:tcPr>
            <w:tcW w:w="1800" w:type="dxa"/>
            <w:shd w:val="clear" w:color="auto" w:fill="E31837"/>
          </w:tcPr>
          <w:p w:rsidR="00B71BB8" w:rsidRPr="00425C8F" w:rsidRDefault="00B71BB8" w:rsidP="0028705E">
            <w:pPr>
              <w:pStyle w:val="TableColumnLabels"/>
              <w:rPr>
                <w:color w:val="auto"/>
                <w:lang w:val="en-IN"/>
              </w:rPr>
            </w:pPr>
            <w:r w:rsidRPr="00425C8F">
              <w:rPr>
                <w:color w:val="auto"/>
                <w:lang w:val="en-IN"/>
              </w:rPr>
              <w:t>TAG</w:t>
            </w:r>
          </w:p>
        </w:tc>
        <w:tc>
          <w:tcPr>
            <w:tcW w:w="1800" w:type="dxa"/>
            <w:shd w:val="clear" w:color="auto" w:fill="E31837"/>
          </w:tcPr>
          <w:p w:rsidR="00B71BB8" w:rsidRPr="00425C8F" w:rsidRDefault="00B71BB8" w:rsidP="0028705E">
            <w:pPr>
              <w:pStyle w:val="TableColumnLabels"/>
              <w:rPr>
                <w:color w:val="auto"/>
                <w:lang w:val="en-IN"/>
              </w:rPr>
            </w:pPr>
            <w:r w:rsidRPr="00425C8F">
              <w:rPr>
                <w:color w:val="auto"/>
                <w:lang w:val="en-IN"/>
              </w:rPr>
              <w:t>Fields</w:t>
            </w:r>
          </w:p>
        </w:tc>
        <w:tc>
          <w:tcPr>
            <w:tcW w:w="1980" w:type="dxa"/>
            <w:shd w:val="clear" w:color="auto" w:fill="E31837"/>
          </w:tcPr>
          <w:p w:rsidR="00B71BB8" w:rsidRPr="00425C8F" w:rsidRDefault="00B71BB8" w:rsidP="0028705E">
            <w:pPr>
              <w:pStyle w:val="TableColumnLabels"/>
              <w:rPr>
                <w:color w:val="auto"/>
                <w:lang w:val="en-IN"/>
              </w:rPr>
            </w:pPr>
            <w:r w:rsidRPr="00425C8F">
              <w:rPr>
                <w:color w:val="auto"/>
                <w:lang w:val="en-IN"/>
              </w:rPr>
              <w:t>Remarks</w:t>
            </w:r>
          </w:p>
        </w:tc>
        <w:tc>
          <w:tcPr>
            <w:tcW w:w="1620" w:type="dxa"/>
            <w:shd w:val="clear" w:color="auto" w:fill="E31837"/>
          </w:tcPr>
          <w:p w:rsidR="00B71BB8" w:rsidRPr="00425C8F" w:rsidRDefault="00B71BB8" w:rsidP="0028705E">
            <w:pPr>
              <w:pStyle w:val="TableColumnLabels"/>
              <w:rPr>
                <w:color w:val="auto"/>
                <w:lang w:val="en-IN"/>
              </w:rPr>
            </w:pPr>
            <w:r w:rsidRPr="00425C8F">
              <w:rPr>
                <w:color w:val="auto"/>
                <w:lang w:val="en-IN"/>
              </w:rPr>
              <w:t>Example</w:t>
            </w:r>
          </w:p>
        </w:tc>
        <w:tc>
          <w:tcPr>
            <w:tcW w:w="720" w:type="dxa"/>
            <w:shd w:val="clear" w:color="auto" w:fill="E31837"/>
          </w:tcPr>
          <w:p w:rsidR="00B71BB8" w:rsidRPr="00425C8F" w:rsidRDefault="00B71BB8" w:rsidP="0028705E">
            <w:pPr>
              <w:pStyle w:val="TableColumnLabels"/>
              <w:rPr>
                <w:color w:val="auto"/>
                <w:lang w:val="en-IN"/>
              </w:rPr>
            </w:pPr>
            <w:r w:rsidRPr="00425C8F">
              <w:rPr>
                <w:color w:val="auto"/>
                <w:lang w:val="en-IN"/>
              </w:rPr>
              <w:t>Field Type</w:t>
            </w:r>
          </w:p>
        </w:tc>
        <w:tc>
          <w:tcPr>
            <w:tcW w:w="1620" w:type="dxa"/>
            <w:shd w:val="clear" w:color="auto" w:fill="E31837"/>
          </w:tcPr>
          <w:p w:rsidR="00B71BB8" w:rsidRPr="00425C8F" w:rsidRDefault="00B71BB8" w:rsidP="0028705E">
            <w:pPr>
              <w:pStyle w:val="TableColumnLabels"/>
              <w:rPr>
                <w:color w:val="auto"/>
                <w:lang w:val="en-IN"/>
              </w:rPr>
            </w:pPr>
            <w:r w:rsidRPr="00425C8F">
              <w:rPr>
                <w:color w:val="auto"/>
                <w:lang w:val="en-IN"/>
              </w:rPr>
              <w:t>Optional/</w:t>
            </w:r>
          </w:p>
          <w:p w:rsidR="00B71BB8" w:rsidRPr="00425C8F" w:rsidRDefault="00B71BB8" w:rsidP="0028705E">
            <w:pPr>
              <w:pStyle w:val="TableColumnLabels"/>
              <w:rPr>
                <w:color w:val="auto"/>
                <w:lang w:val="en-IN"/>
              </w:rPr>
            </w:pPr>
            <w:r w:rsidRPr="00425C8F">
              <w:rPr>
                <w:color w:val="auto"/>
                <w:lang w:val="en-IN"/>
              </w:rPr>
              <w:t>Mandatory</w:t>
            </w:r>
          </w:p>
        </w:tc>
      </w:tr>
      <w:tr w:rsidR="00B71BB8" w:rsidRPr="00425C8F" w:rsidTr="0028705E">
        <w:trPr>
          <w:trHeight w:val="277"/>
        </w:trPr>
        <w:tc>
          <w:tcPr>
            <w:tcW w:w="1800" w:type="dxa"/>
          </w:tcPr>
          <w:p w:rsidR="00B71BB8" w:rsidRPr="00425C8F" w:rsidRDefault="00B71BB8" w:rsidP="0028705E">
            <w:pPr>
              <w:pStyle w:val="Tablecontent"/>
            </w:pPr>
            <w:r w:rsidRPr="00425C8F">
              <w:t>TYPE</w:t>
            </w:r>
          </w:p>
        </w:tc>
        <w:tc>
          <w:tcPr>
            <w:tcW w:w="1800" w:type="dxa"/>
          </w:tcPr>
          <w:p w:rsidR="00B71BB8" w:rsidRPr="00425C8F" w:rsidRDefault="00B71BB8" w:rsidP="0028705E">
            <w:pPr>
              <w:pStyle w:val="Tablecontent"/>
            </w:pPr>
            <w:r w:rsidRPr="00425C8F">
              <w:t>Request type</w:t>
            </w:r>
          </w:p>
        </w:tc>
        <w:tc>
          <w:tcPr>
            <w:tcW w:w="1980" w:type="dxa"/>
          </w:tcPr>
          <w:p w:rsidR="00B71BB8" w:rsidRPr="00425C8F" w:rsidRDefault="00B71BB8" w:rsidP="0028705E">
            <w:pPr>
              <w:pStyle w:val="Tablecontent"/>
            </w:pPr>
            <w:r w:rsidRPr="00425C8F">
              <w:t>Request Type, should be sent with each request - fixed</w:t>
            </w:r>
          </w:p>
        </w:tc>
        <w:tc>
          <w:tcPr>
            <w:tcW w:w="1620" w:type="dxa"/>
          </w:tcPr>
          <w:p w:rsidR="00B71BB8" w:rsidRPr="00425C8F" w:rsidRDefault="00B71BB8" w:rsidP="0028705E">
            <w:pPr>
              <w:pStyle w:val="Tablecontent"/>
            </w:pPr>
            <w:r w:rsidRPr="00425C8F">
              <w:t>EXUSRBALREQ</w:t>
            </w:r>
          </w:p>
        </w:tc>
        <w:tc>
          <w:tcPr>
            <w:tcW w:w="720" w:type="dxa"/>
          </w:tcPr>
          <w:p w:rsidR="00B71BB8" w:rsidRPr="00425C8F" w:rsidRDefault="00B71BB8" w:rsidP="0028705E">
            <w:pPr>
              <w:pStyle w:val="Tablecontent"/>
            </w:pPr>
            <w:r w:rsidRPr="00425C8F">
              <w:t>A (20)</w:t>
            </w:r>
          </w:p>
        </w:tc>
        <w:tc>
          <w:tcPr>
            <w:tcW w:w="1620" w:type="dxa"/>
          </w:tcPr>
          <w:p w:rsidR="00B71BB8" w:rsidRPr="00425C8F" w:rsidRDefault="00B71BB8" w:rsidP="0028705E">
            <w:pPr>
              <w:pStyle w:val="Tablecontent"/>
            </w:pPr>
            <w:r w:rsidRPr="00425C8F">
              <w:t>M</w:t>
            </w:r>
          </w:p>
        </w:tc>
      </w:tr>
      <w:tr w:rsidR="00B71BB8" w:rsidRPr="00425C8F" w:rsidTr="0028705E">
        <w:trPr>
          <w:trHeight w:val="277"/>
        </w:trPr>
        <w:tc>
          <w:tcPr>
            <w:tcW w:w="1800" w:type="dxa"/>
          </w:tcPr>
          <w:p w:rsidR="00B71BB8" w:rsidRPr="00425C8F" w:rsidRDefault="00B71BB8" w:rsidP="0028705E">
            <w:pPr>
              <w:pStyle w:val="Tablecontent"/>
            </w:pPr>
            <w:r w:rsidRPr="00425C8F">
              <w:t>DATE</w:t>
            </w:r>
          </w:p>
        </w:tc>
        <w:tc>
          <w:tcPr>
            <w:tcW w:w="1800" w:type="dxa"/>
          </w:tcPr>
          <w:p w:rsidR="00B71BB8" w:rsidRPr="00425C8F" w:rsidRDefault="00B71BB8" w:rsidP="0028705E">
            <w:pPr>
              <w:pStyle w:val="Tablecontent"/>
            </w:pPr>
            <w:r w:rsidRPr="00425C8F">
              <w:t>Date and time</w:t>
            </w:r>
          </w:p>
        </w:tc>
        <w:tc>
          <w:tcPr>
            <w:tcW w:w="1980" w:type="dxa"/>
          </w:tcPr>
          <w:p w:rsidR="00B71BB8" w:rsidRPr="00425C8F" w:rsidRDefault="00B71BB8" w:rsidP="0028705E">
            <w:pPr>
              <w:pStyle w:val="Tablecontent"/>
            </w:pPr>
            <w:r w:rsidRPr="00425C8F">
              <w:t>Date and time on which request generated by external transaction server, HH are in 24 Hour Format</w:t>
            </w:r>
          </w:p>
        </w:tc>
        <w:tc>
          <w:tcPr>
            <w:tcW w:w="1620" w:type="dxa"/>
          </w:tcPr>
          <w:p w:rsidR="00B71BB8" w:rsidRPr="00425C8F" w:rsidRDefault="00B71BB8" w:rsidP="0028705E">
            <w:pPr>
              <w:pStyle w:val="Tablecontent"/>
            </w:pPr>
            <w:r w:rsidRPr="00425C8F">
              <w:t>DD/MM/YYYY HH24:MI:SS</w:t>
            </w:r>
          </w:p>
        </w:tc>
        <w:tc>
          <w:tcPr>
            <w:tcW w:w="720" w:type="dxa"/>
          </w:tcPr>
          <w:p w:rsidR="00B71BB8" w:rsidRPr="00425C8F" w:rsidRDefault="00B71BB8" w:rsidP="0028705E">
            <w:pPr>
              <w:pStyle w:val="Tablecontent"/>
            </w:pPr>
            <w:r w:rsidRPr="00425C8F">
              <w:t>D (20)</w:t>
            </w:r>
          </w:p>
        </w:tc>
        <w:tc>
          <w:tcPr>
            <w:tcW w:w="1620" w:type="dxa"/>
          </w:tcPr>
          <w:p w:rsidR="00B71BB8" w:rsidRPr="00425C8F" w:rsidRDefault="00B71BB8" w:rsidP="0028705E">
            <w:pPr>
              <w:pStyle w:val="Tablecontent"/>
            </w:pPr>
            <w:r w:rsidRPr="00425C8F">
              <w:t>O</w:t>
            </w:r>
          </w:p>
          <w:p w:rsidR="00B71BB8" w:rsidRPr="00425C8F" w:rsidRDefault="00B71BB8" w:rsidP="00961228">
            <w:pPr>
              <w:pStyle w:val="Tablecontent"/>
            </w:pPr>
            <w:r w:rsidRPr="00425C8F">
              <w:t>(Tag is</w:t>
            </w:r>
            <w:r w:rsidR="00961228">
              <w:t xml:space="preserve"> Optional</w:t>
            </w:r>
            <w:r w:rsidRPr="00425C8F">
              <w:t>)</w:t>
            </w:r>
          </w:p>
        </w:tc>
      </w:tr>
      <w:tr w:rsidR="00B71BB8" w:rsidRPr="00425C8F" w:rsidTr="0028705E">
        <w:trPr>
          <w:trHeight w:val="277"/>
        </w:trPr>
        <w:tc>
          <w:tcPr>
            <w:tcW w:w="1800" w:type="dxa"/>
          </w:tcPr>
          <w:p w:rsidR="00B71BB8" w:rsidRPr="00425C8F" w:rsidRDefault="00B71BB8" w:rsidP="0028705E">
            <w:pPr>
              <w:pStyle w:val="Tablecontent"/>
            </w:pPr>
            <w:r w:rsidRPr="00425C8F">
              <w:t>EXTNWCODE</w:t>
            </w:r>
          </w:p>
        </w:tc>
        <w:tc>
          <w:tcPr>
            <w:tcW w:w="1800" w:type="dxa"/>
          </w:tcPr>
          <w:p w:rsidR="00B71BB8" w:rsidRPr="00425C8F" w:rsidRDefault="00B71BB8" w:rsidP="0028705E">
            <w:pPr>
              <w:pStyle w:val="Tablecontent"/>
            </w:pPr>
            <w:r w:rsidRPr="00425C8F">
              <w:t xml:space="preserve">Network code </w:t>
            </w:r>
          </w:p>
        </w:tc>
        <w:tc>
          <w:tcPr>
            <w:tcW w:w="1980" w:type="dxa"/>
          </w:tcPr>
          <w:p w:rsidR="00B71BB8" w:rsidRPr="00425C8F" w:rsidRDefault="00B71BB8" w:rsidP="0028705E">
            <w:pPr>
              <w:pStyle w:val="Tablecontent"/>
            </w:pPr>
            <w:r w:rsidRPr="00425C8F">
              <w:t xml:space="preserve">Network code of the Channel User defined in </w:t>
            </w:r>
            <w:r w:rsidR="007C479A" w:rsidRPr="00425C8F">
              <w:t>PreTUPS</w:t>
            </w:r>
            <w:r w:rsidRPr="00425C8F">
              <w:t xml:space="preserve"> as External Network code</w:t>
            </w:r>
          </w:p>
        </w:tc>
        <w:tc>
          <w:tcPr>
            <w:tcW w:w="1620" w:type="dxa"/>
          </w:tcPr>
          <w:p w:rsidR="00B71BB8" w:rsidRPr="00425C8F" w:rsidRDefault="00B71BB8" w:rsidP="0028705E">
            <w:pPr>
              <w:pStyle w:val="Tablecontent"/>
            </w:pPr>
            <w:r w:rsidRPr="00425C8F">
              <w:t>AK</w:t>
            </w:r>
          </w:p>
        </w:tc>
        <w:tc>
          <w:tcPr>
            <w:tcW w:w="720" w:type="dxa"/>
          </w:tcPr>
          <w:p w:rsidR="00B71BB8" w:rsidRPr="00425C8F" w:rsidRDefault="00B71BB8" w:rsidP="0028705E">
            <w:pPr>
              <w:pStyle w:val="Tablecontent"/>
            </w:pPr>
            <w:r w:rsidRPr="00425C8F">
              <w:t>A (2)</w:t>
            </w:r>
          </w:p>
        </w:tc>
        <w:tc>
          <w:tcPr>
            <w:tcW w:w="1620" w:type="dxa"/>
          </w:tcPr>
          <w:p w:rsidR="00B71BB8" w:rsidRPr="00425C8F" w:rsidRDefault="00B71BB8" w:rsidP="0028705E">
            <w:pPr>
              <w:pStyle w:val="Tablecontent"/>
            </w:pPr>
            <w:r w:rsidRPr="00425C8F">
              <w:t>M</w:t>
            </w:r>
          </w:p>
        </w:tc>
      </w:tr>
      <w:tr w:rsidR="00B71BB8" w:rsidRPr="00425C8F" w:rsidTr="0028705E">
        <w:trPr>
          <w:trHeight w:val="277"/>
        </w:trPr>
        <w:tc>
          <w:tcPr>
            <w:tcW w:w="1800" w:type="dxa"/>
          </w:tcPr>
          <w:p w:rsidR="00B71BB8" w:rsidRPr="00425C8F" w:rsidRDefault="00B71BB8" w:rsidP="0028705E">
            <w:pPr>
              <w:pStyle w:val="Tablecontent"/>
            </w:pPr>
            <w:r w:rsidRPr="00425C8F">
              <w:t>MSISDN</w:t>
            </w:r>
          </w:p>
        </w:tc>
        <w:tc>
          <w:tcPr>
            <w:tcW w:w="1800" w:type="dxa"/>
          </w:tcPr>
          <w:p w:rsidR="00B71BB8" w:rsidRPr="00425C8F" w:rsidRDefault="00B71BB8" w:rsidP="0028705E">
            <w:pPr>
              <w:pStyle w:val="Tablecontent"/>
            </w:pPr>
            <w:r w:rsidRPr="00425C8F">
              <w:t>Channel user/Subscriber MSISDN</w:t>
            </w:r>
          </w:p>
        </w:tc>
        <w:tc>
          <w:tcPr>
            <w:tcW w:w="1980" w:type="dxa"/>
          </w:tcPr>
          <w:p w:rsidR="00B71BB8" w:rsidRPr="00425C8F" w:rsidRDefault="00B71BB8" w:rsidP="0028705E">
            <w:pPr>
              <w:pStyle w:val="Tablecontent"/>
            </w:pPr>
            <w:r w:rsidRPr="00425C8F">
              <w:t>All MSISDN should be in national dial format i.e. with out country code.</w:t>
            </w:r>
          </w:p>
        </w:tc>
        <w:tc>
          <w:tcPr>
            <w:tcW w:w="1620" w:type="dxa"/>
          </w:tcPr>
          <w:p w:rsidR="00B71BB8" w:rsidRPr="00425C8F" w:rsidRDefault="00B71BB8" w:rsidP="0028705E">
            <w:pPr>
              <w:pStyle w:val="Tablecontent"/>
            </w:pPr>
            <w:r w:rsidRPr="00425C8F">
              <w:t>9942222</w:t>
            </w:r>
          </w:p>
        </w:tc>
        <w:tc>
          <w:tcPr>
            <w:tcW w:w="720" w:type="dxa"/>
          </w:tcPr>
          <w:p w:rsidR="00B71BB8" w:rsidRPr="00425C8F" w:rsidRDefault="00B71BB8" w:rsidP="0028705E">
            <w:pPr>
              <w:pStyle w:val="Tablecontent"/>
            </w:pPr>
            <w:r w:rsidRPr="00425C8F">
              <w:t>N (15)</w:t>
            </w:r>
          </w:p>
        </w:tc>
        <w:tc>
          <w:tcPr>
            <w:tcW w:w="1620" w:type="dxa"/>
          </w:tcPr>
          <w:p w:rsidR="00B71BB8" w:rsidRPr="00425C8F" w:rsidRDefault="00B71BB8" w:rsidP="0028705E">
            <w:pPr>
              <w:pStyle w:val="Tablecontent"/>
            </w:pPr>
            <w:r w:rsidRPr="00425C8F">
              <w:t>O</w:t>
            </w:r>
          </w:p>
          <w:p w:rsidR="00C91C83" w:rsidRDefault="00B71BB8" w:rsidP="00C91C83">
            <w:pPr>
              <w:pStyle w:val="Tablecontent"/>
            </w:pPr>
            <w:r w:rsidRPr="00425C8F">
              <w:t xml:space="preserve">(Tag is </w:t>
            </w:r>
            <w:r w:rsidR="00C91C83">
              <w:t>-</w:t>
            </w:r>
          </w:p>
          <w:p w:rsidR="00B71BB8" w:rsidRPr="00425C8F" w:rsidRDefault="00C91C83" w:rsidP="00C91C83">
            <w:pPr>
              <w:pStyle w:val="Tablecontent"/>
            </w:pPr>
            <w:r>
              <w:t>Optional</w:t>
            </w:r>
            <w:r w:rsidR="00B71BB8" w:rsidRPr="00425C8F">
              <w:t>)</w:t>
            </w:r>
          </w:p>
        </w:tc>
      </w:tr>
      <w:tr w:rsidR="00B71BB8" w:rsidRPr="00425C8F" w:rsidTr="0028705E">
        <w:trPr>
          <w:cantSplit/>
          <w:trHeight w:val="277"/>
        </w:trPr>
        <w:tc>
          <w:tcPr>
            <w:tcW w:w="1800" w:type="dxa"/>
          </w:tcPr>
          <w:p w:rsidR="00B71BB8" w:rsidRPr="00425C8F" w:rsidRDefault="00B71BB8" w:rsidP="0028705E">
            <w:pPr>
              <w:pStyle w:val="Tablecontent"/>
            </w:pPr>
            <w:r w:rsidRPr="00425C8F">
              <w:t>PIN</w:t>
            </w:r>
          </w:p>
        </w:tc>
        <w:tc>
          <w:tcPr>
            <w:tcW w:w="1800" w:type="dxa"/>
          </w:tcPr>
          <w:p w:rsidR="00B71BB8" w:rsidRPr="00425C8F" w:rsidRDefault="00B71BB8" w:rsidP="0028705E">
            <w:pPr>
              <w:pStyle w:val="Tablecontent"/>
            </w:pPr>
            <w:r w:rsidRPr="00425C8F">
              <w:t>Channel user/Subscriber PIN</w:t>
            </w:r>
          </w:p>
        </w:tc>
        <w:tc>
          <w:tcPr>
            <w:tcW w:w="1980" w:type="dxa"/>
          </w:tcPr>
          <w:p w:rsidR="00B71BB8" w:rsidRPr="00425C8F" w:rsidRDefault="00B71BB8" w:rsidP="0028705E">
            <w:pPr>
              <w:pStyle w:val="Tablecontent"/>
            </w:pPr>
            <w:r w:rsidRPr="00425C8F">
              <w:t>PIN of the user</w:t>
            </w:r>
          </w:p>
        </w:tc>
        <w:tc>
          <w:tcPr>
            <w:tcW w:w="1620" w:type="dxa"/>
          </w:tcPr>
          <w:p w:rsidR="00B71BB8" w:rsidRPr="00425C8F" w:rsidRDefault="00B71BB8" w:rsidP="0028705E">
            <w:pPr>
              <w:pStyle w:val="Tablecontent"/>
            </w:pPr>
            <w:r w:rsidRPr="00425C8F">
              <w:t>123</w:t>
            </w:r>
          </w:p>
        </w:tc>
        <w:tc>
          <w:tcPr>
            <w:tcW w:w="720" w:type="dxa"/>
          </w:tcPr>
          <w:p w:rsidR="00B71BB8" w:rsidRPr="00425C8F" w:rsidRDefault="00B71BB8" w:rsidP="0028705E">
            <w:pPr>
              <w:pStyle w:val="Tablecontent"/>
            </w:pPr>
            <w:r w:rsidRPr="00425C8F">
              <w:t>A (10)</w:t>
            </w:r>
          </w:p>
        </w:tc>
        <w:tc>
          <w:tcPr>
            <w:tcW w:w="1620" w:type="dxa"/>
          </w:tcPr>
          <w:p w:rsidR="00B71BB8" w:rsidRPr="00425C8F" w:rsidRDefault="00B71BB8" w:rsidP="0028705E">
            <w:pPr>
              <w:pStyle w:val="Tablecontent"/>
            </w:pPr>
            <w:r w:rsidRPr="00425C8F">
              <w:t>O</w:t>
            </w:r>
          </w:p>
        </w:tc>
      </w:tr>
      <w:tr w:rsidR="00B71BB8" w:rsidRPr="00425C8F" w:rsidTr="0028705E">
        <w:trPr>
          <w:cantSplit/>
          <w:trHeight w:val="277"/>
        </w:trPr>
        <w:tc>
          <w:tcPr>
            <w:tcW w:w="1800" w:type="dxa"/>
          </w:tcPr>
          <w:p w:rsidR="00B71BB8" w:rsidRPr="00425C8F" w:rsidRDefault="00B71BB8" w:rsidP="0028705E">
            <w:pPr>
              <w:pStyle w:val="Tablecontent"/>
            </w:pPr>
            <w:r w:rsidRPr="00425C8F">
              <w:t>LOGINID</w:t>
            </w:r>
          </w:p>
        </w:tc>
        <w:tc>
          <w:tcPr>
            <w:tcW w:w="1800" w:type="dxa"/>
          </w:tcPr>
          <w:p w:rsidR="00B71BB8" w:rsidRPr="00425C8F" w:rsidRDefault="00B71BB8" w:rsidP="0028705E">
            <w:pPr>
              <w:pStyle w:val="Tablecontent"/>
            </w:pPr>
            <w:r w:rsidRPr="00425C8F">
              <w:t>Login ID</w:t>
            </w:r>
          </w:p>
        </w:tc>
        <w:tc>
          <w:tcPr>
            <w:tcW w:w="1980" w:type="dxa"/>
          </w:tcPr>
          <w:p w:rsidR="00B71BB8" w:rsidRPr="00425C8F" w:rsidRDefault="00B71BB8" w:rsidP="0028705E">
            <w:pPr>
              <w:pStyle w:val="Tablecontent"/>
            </w:pPr>
            <w:r w:rsidRPr="00425C8F">
              <w:t>Login ID of the Channel user</w:t>
            </w:r>
          </w:p>
        </w:tc>
        <w:tc>
          <w:tcPr>
            <w:tcW w:w="1620" w:type="dxa"/>
          </w:tcPr>
          <w:p w:rsidR="00B71BB8" w:rsidRPr="00425C8F" w:rsidRDefault="00B71BB8" w:rsidP="0028705E">
            <w:pPr>
              <w:pStyle w:val="Tablecontent"/>
            </w:pPr>
            <w:r w:rsidRPr="00425C8F">
              <w:t>Mo_cce</w:t>
            </w:r>
          </w:p>
        </w:tc>
        <w:tc>
          <w:tcPr>
            <w:tcW w:w="720" w:type="dxa"/>
          </w:tcPr>
          <w:p w:rsidR="00B71BB8" w:rsidRPr="00425C8F" w:rsidRDefault="00B71BB8" w:rsidP="0028705E">
            <w:pPr>
              <w:pStyle w:val="Tablecontent"/>
            </w:pPr>
            <w:r w:rsidRPr="00425C8F">
              <w:t>A (20)</w:t>
            </w:r>
          </w:p>
        </w:tc>
        <w:tc>
          <w:tcPr>
            <w:tcW w:w="1620" w:type="dxa"/>
          </w:tcPr>
          <w:p w:rsidR="00B71BB8" w:rsidRPr="00425C8F" w:rsidRDefault="00B71BB8" w:rsidP="0028705E">
            <w:pPr>
              <w:pStyle w:val="Tablecontent"/>
            </w:pPr>
            <w:r w:rsidRPr="00425C8F">
              <w:t>O</w:t>
            </w:r>
          </w:p>
          <w:p w:rsidR="001C4CE9" w:rsidRDefault="00B71BB8" w:rsidP="001C4CE9">
            <w:pPr>
              <w:pStyle w:val="Tablecontent"/>
            </w:pPr>
            <w:r w:rsidRPr="00425C8F">
              <w:t>(Tag is</w:t>
            </w:r>
          </w:p>
          <w:p w:rsidR="00B71BB8" w:rsidRPr="00425C8F" w:rsidRDefault="001C4CE9" w:rsidP="001C4CE9">
            <w:pPr>
              <w:pStyle w:val="Tablecontent"/>
            </w:pPr>
            <w:r>
              <w:t>Optional</w:t>
            </w:r>
            <w:r w:rsidR="00B71BB8" w:rsidRPr="00425C8F">
              <w:t>)</w:t>
            </w:r>
          </w:p>
        </w:tc>
      </w:tr>
      <w:tr w:rsidR="00B71BB8" w:rsidRPr="00425C8F" w:rsidTr="0028705E">
        <w:trPr>
          <w:cantSplit/>
          <w:trHeight w:val="277"/>
        </w:trPr>
        <w:tc>
          <w:tcPr>
            <w:tcW w:w="1800" w:type="dxa"/>
          </w:tcPr>
          <w:p w:rsidR="00B71BB8" w:rsidRPr="00425C8F" w:rsidRDefault="00B71BB8" w:rsidP="0028705E">
            <w:pPr>
              <w:pStyle w:val="Tablecontent"/>
            </w:pPr>
            <w:r w:rsidRPr="00425C8F">
              <w:lastRenderedPageBreak/>
              <w:t>PASSWORD</w:t>
            </w:r>
          </w:p>
        </w:tc>
        <w:tc>
          <w:tcPr>
            <w:tcW w:w="1800" w:type="dxa"/>
          </w:tcPr>
          <w:p w:rsidR="00B71BB8" w:rsidRPr="00425C8F" w:rsidRDefault="00B71BB8" w:rsidP="0028705E">
            <w:pPr>
              <w:pStyle w:val="Tablecontent"/>
            </w:pPr>
            <w:r w:rsidRPr="00425C8F">
              <w:t>Password</w:t>
            </w:r>
          </w:p>
        </w:tc>
        <w:tc>
          <w:tcPr>
            <w:tcW w:w="1980" w:type="dxa"/>
          </w:tcPr>
          <w:p w:rsidR="00B71BB8" w:rsidRPr="00425C8F" w:rsidRDefault="00B71BB8" w:rsidP="0028705E">
            <w:pPr>
              <w:pStyle w:val="Tablecontent"/>
            </w:pPr>
            <w:r w:rsidRPr="00425C8F">
              <w:t>Password of the Channel user</w:t>
            </w:r>
          </w:p>
        </w:tc>
        <w:tc>
          <w:tcPr>
            <w:tcW w:w="1620" w:type="dxa"/>
          </w:tcPr>
          <w:p w:rsidR="00B71BB8" w:rsidRPr="00425C8F" w:rsidRDefault="00B71BB8" w:rsidP="0028705E">
            <w:pPr>
              <w:pStyle w:val="Tablecontent"/>
            </w:pPr>
            <w:r w:rsidRPr="00425C8F">
              <w:t>2468</w:t>
            </w:r>
          </w:p>
        </w:tc>
        <w:tc>
          <w:tcPr>
            <w:tcW w:w="720" w:type="dxa"/>
          </w:tcPr>
          <w:p w:rsidR="00B71BB8" w:rsidRPr="00425C8F" w:rsidRDefault="00B71BB8" w:rsidP="0028705E">
            <w:pPr>
              <w:pStyle w:val="Tablecontent"/>
            </w:pPr>
            <w:r w:rsidRPr="00425C8F">
              <w:t>A (10)</w:t>
            </w:r>
          </w:p>
        </w:tc>
        <w:tc>
          <w:tcPr>
            <w:tcW w:w="1620" w:type="dxa"/>
          </w:tcPr>
          <w:p w:rsidR="00B71BB8" w:rsidRPr="00425C8F" w:rsidRDefault="00B71BB8" w:rsidP="0028705E">
            <w:pPr>
              <w:pStyle w:val="Tablecontent"/>
            </w:pPr>
            <w:r w:rsidRPr="00425C8F">
              <w:t>O</w:t>
            </w:r>
          </w:p>
          <w:p w:rsidR="001C4CE9" w:rsidRDefault="00B71BB8" w:rsidP="001C4CE9">
            <w:pPr>
              <w:pStyle w:val="Tablecontent"/>
            </w:pPr>
            <w:r w:rsidRPr="00425C8F">
              <w:t>(Tag is</w:t>
            </w:r>
          </w:p>
          <w:p w:rsidR="00B71BB8" w:rsidRPr="00425C8F" w:rsidRDefault="001C4CE9" w:rsidP="001C4CE9">
            <w:pPr>
              <w:pStyle w:val="Tablecontent"/>
            </w:pPr>
            <w:r>
              <w:t>Optional</w:t>
            </w:r>
            <w:r w:rsidR="00B71BB8" w:rsidRPr="00425C8F">
              <w:t>)</w:t>
            </w:r>
          </w:p>
        </w:tc>
      </w:tr>
      <w:tr w:rsidR="00B71BB8" w:rsidRPr="00425C8F" w:rsidTr="0028705E">
        <w:trPr>
          <w:cantSplit/>
          <w:trHeight w:val="277"/>
        </w:trPr>
        <w:tc>
          <w:tcPr>
            <w:tcW w:w="1800" w:type="dxa"/>
          </w:tcPr>
          <w:p w:rsidR="00B71BB8" w:rsidRPr="00425C8F" w:rsidRDefault="00B71BB8" w:rsidP="0028705E">
            <w:pPr>
              <w:pStyle w:val="Tablecontent"/>
            </w:pPr>
            <w:r w:rsidRPr="00425C8F">
              <w:t>EXTCODE</w:t>
            </w:r>
          </w:p>
        </w:tc>
        <w:tc>
          <w:tcPr>
            <w:tcW w:w="1800" w:type="dxa"/>
          </w:tcPr>
          <w:p w:rsidR="00B71BB8" w:rsidRPr="00425C8F" w:rsidRDefault="00B71BB8" w:rsidP="0028705E">
            <w:pPr>
              <w:pStyle w:val="Tablecontent"/>
            </w:pPr>
            <w:r w:rsidRPr="00425C8F">
              <w:t>External code of the channel user</w:t>
            </w:r>
          </w:p>
        </w:tc>
        <w:tc>
          <w:tcPr>
            <w:tcW w:w="1980" w:type="dxa"/>
          </w:tcPr>
          <w:p w:rsidR="00B71BB8" w:rsidRPr="00425C8F" w:rsidRDefault="00B71BB8" w:rsidP="0028705E">
            <w:pPr>
              <w:pStyle w:val="Tablecontent"/>
            </w:pPr>
            <w:r w:rsidRPr="00425C8F">
              <w:t xml:space="preserve">Unique external code of the channel user defined in </w:t>
            </w:r>
            <w:r w:rsidR="007C479A" w:rsidRPr="00425C8F">
              <w:t>PreTUPS</w:t>
            </w:r>
            <w:r w:rsidRPr="00425C8F">
              <w:t>.</w:t>
            </w:r>
          </w:p>
          <w:p w:rsidR="00B71BB8" w:rsidRPr="00425C8F" w:rsidRDefault="00B71BB8" w:rsidP="0028705E">
            <w:pPr>
              <w:pStyle w:val="Tablecontent"/>
              <w:rPr>
                <w:b/>
                <w:bCs/>
              </w:rPr>
            </w:pPr>
          </w:p>
        </w:tc>
        <w:tc>
          <w:tcPr>
            <w:tcW w:w="1620" w:type="dxa"/>
          </w:tcPr>
          <w:p w:rsidR="00B71BB8" w:rsidRPr="00425C8F" w:rsidRDefault="00B71BB8" w:rsidP="0028705E">
            <w:pPr>
              <w:pStyle w:val="Tablecontent"/>
            </w:pPr>
            <w:r w:rsidRPr="00425C8F">
              <w:t>123</w:t>
            </w:r>
          </w:p>
        </w:tc>
        <w:tc>
          <w:tcPr>
            <w:tcW w:w="720" w:type="dxa"/>
          </w:tcPr>
          <w:p w:rsidR="00B71BB8" w:rsidRPr="00425C8F" w:rsidRDefault="00B71BB8" w:rsidP="0028705E">
            <w:pPr>
              <w:pStyle w:val="Tablecontent"/>
            </w:pPr>
            <w:r w:rsidRPr="00425C8F">
              <w:t>A (10)</w:t>
            </w:r>
          </w:p>
        </w:tc>
        <w:tc>
          <w:tcPr>
            <w:tcW w:w="1620" w:type="dxa"/>
          </w:tcPr>
          <w:p w:rsidR="00B71BB8" w:rsidRPr="00425C8F" w:rsidRDefault="00B71BB8" w:rsidP="0028705E">
            <w:pPr>
              <w:pStyle w:val="Tablecontent"/>
            </w:pPr>
            <w:r w:rsidRPr="00425C8F">
              <w:t>O</w:t>
            </w:r>
          </w:p>
          <w:p w:rsidR="001C4CE9" w:rsidRDefault="00B71BB8" w:rsidP="001C4CE9">
            <w:pPr>
              <w:pStyle w:val="Tablecontent"/>
            </w:pPr>
            <w:r w:rsidRPr="00425C8F">
              <w:t>(Tag is</w:t>
            </w:r>
          </w:p>
          <w:p w:rsidR="00B71BB8" w:rsidRPr="00425C8F" w:rsidRDefault="001C4CE9" w:rsidP="001C4CE9">
            <w:pPr>
              <w:pStyle w:val="Tablecontent"/>
            </w:pPr>
            <w:r>
              <w:t>Optional</w:t>
            </w:r>
            <w:r w:rsidR="00B71BB8" w:rsidRPr="00425C8F">
              <w:t>)</w:t>
            </w:r>
          </w:p>
        </w:tc>
      </w:tr>
      <w:tr w:rsidR="00B71BB8" w:rsidRPr="00425C8F" w:rsidTr="0028705E">
        <w:trPr>
          <w:cantSplit/>
          <w:trHeight w:val="277"/>
        </w:trPr>
        <w:tc>
          <w:tcPr>
            <w:tcW w:w="1800" w:type="dxa"/>
          </w:tcPr>
          <w:p w:rsidR="00B71BB8" w:rsidRPr="00425C8F" w:rsidRDefault="00B71BB8" w:rsidP="0028705E">
            <w:pPr>
              <w:pStyle w:val="Tablecontent"/>
            </w:pPr>
            <w:r w:rsidRPr="00425C8F">
              <w:t>EXTREFNUM</w:t>
            </w:r>
          </w:p>
        </w:tc>
        <w:tc>
          <w:tcPr>
            <w:tcW w:w="1800" w:type="dxa"/>
          </w:tcPr>
          <w:p w:rsidR="00B71BB8" w:rsidRPr="00425C8F" w:rsidRDefault="00B71BB8" w:rsidP="0028705E">
            <w:pPr>
              <w:pStyle w:val="Tablecontent"/>
            </w:pPr>
            <w:r w:rsidRPr="00425C8F">
              <w:t>External Reference number</w:t>
            </w:r>
          </w:p>
        </w:tc>
        <w:tc>
          <w:tcPr>
            <w:tcW w:w="1980" w:type="dxa"/>
          </w:tcPr>
          <w:p w:rsidR="00B71BB8" w:rsidRPr="00425C8F" w:rsidRDefault="00B71BB8" w:rsidP="0028705E">
            <w:pPr>
              <w:pStyle w:val="Tablecontent"/>
            </w:pPr>
            <w:r w:rsidRPr="00425C8F">
              <w:t>Reference number of external system.</w:t>
            </w:r>
          </w:p>
        </w:tc>
        <w:tc>
          <w:tcPr>
            <w:tcW w:w="1620" w:type="dxa"/>
          </w:tcPr>
          <w:p w:rsidR="00B71BB8" w:rsidRPr="00425C8F" w:rsidRDefault="00B71BB8" w:rsidP="0028705E">
            <w:pPr>
              <w:pStyle w:val="Tablecontent"/>
            </w:pPr>
            <w:r w:rsidRPr="00425C8F">
              <w:t>12345</w:t>
            </w:r>
          </w:p>
        </w:tc>
        <w:tc>
          <w:tcPr>
            <w:tcW w:w="720" w:type="dxa"/>
          </w:tcPr>
          <w:p w:rsidR="00B71BB8" w:rsidRPr="00425C8F" w:rsidRDefault="00B71BB8" w:rsidP="0028705E">
            <w:pPr>
              <w:pStyle w:val="Tablecontent"/>
            </w:pPr>
            <w:r w:rsidRPr="00425C8F">
              <w:t>A (20)</w:t>
            </w:r>
          </w:p>
        </w:tc>
        <w:tc>
          <w:tcPr>
            <w:tcW w:w="1620" w:type="dxa"/>
          </w:tcPr>
          <w:p w:rsidR="00B71BB8" w:rsidRPr="00425C8F" w:rsidRDefault="00B71BB8" w:rsidP="0028705E">
            <w:pPr>
              <w:pStyle w:val="Tablecontent"/>
            </w:pPr>
            <w:r w:rsidRPr="00425C8F">
              <w:t>O</w:t>
            </w:r>
          </w:p>
          <w:p w:rsidR="001C4CE9" w:rsidRDefault="00B71BB8" w:rsidP="001C4CE9">
            <w:pPr>
              <w:pStyle w:val="Tablecontent"/>
            </w:pPr>
            <w:r w:rsidRPr="00425C8F">
              <w:t>(Tag is</w:t>
            </w:r>
          </w:p>
          <w:p w:rsidR="00B71BB8" w:rsidRPr="00425C8F" w:rsidRDefault="001C4CE9" w:rsidP="001C4CE9">
            <w:pPr>
              <w:pStyle w:val="Tablecontent"/>
            </w:pPr>
            <w:r>
              <w:t>Optional</w:t>
            </w:r>
            <w:r w:rsidR="00B71BB8" w:rsidRPr="00425C8F">
              <w:t>)</w:t>
            </w:r>
          </w:p>
        </w:tc>
      </w:tr>
      <w:tr w:rsidR="00841B19" w:rsidRPr="00425C8F" w:rsidTr="0028705E">
        <w:trPr>
          <w:cantSplit/>
          <w:trHeight w:val="277"/>
        </w:trPr>
        <w:tc>
          <w:tcPr>
            <w:tcW w:w="1800" w:type="dxa"/>
          </w:tcPr>
          <w:p w:rsidR="00841B19" w:rsidRPr="00425C8F" w:rsidRDefault="00841B19" w:rsidP="0028705E">
            <w:pPr>
              <w:pStyle w:val="Tablecontent"/>
            </w:pPr>
            <w:r w:rsidRPr="00841B19">
              <w:t>&lt;LANGUAGE1&gt;</w:t>
            </w:r>
          </w:p>
        </w:tc>
        <w:tc>
          <w:tcPr>
            <w:tcW w:w="1800" w:type="dxa"/>
          </w:tcPr>
          <w:p w:rsidR="00841B19" w:rsidRPr="00425C8F" w:rsidRDefault="00841B19" w:rsidP="0028705E">
            <w:pPr>
              <w:pStyle w:val="Tablecontent"/>
            </w:pPr>
            <w:r>
              <w:t>Language Code</w:t>
            </w:r>
          </w:p>
        </w:tc>
        <w:tc>
          <w:tcPr>
            <w:tcW w:w="1980" w:type="dxa"/>
          </w:tcPr>
          <w:p w:rsidR="00841B19" w:rsidRPr="00425C8F" w:rsidRDefault="00841B19" w:rsidP="0028705E">
            <w:pPr>
              <w:pStyle w:val="Tablecontent"/>
            </w:pPr>
            <w:r>
              <w:t>Language Code</w:t>
            </w:r>
          </w:p>
        </w:tc>
        <w:tc>
          <w:tcPr>
            <w:tcW w:w="1620" w:type="dxa"/>
          </w:tcPr>
          <w:p w:rsidR="00841B19" w:rsidRPr="00425C8F" w:rsidRDefault="00841B19" w:rsidP="0028705E">
            <w:pPr>
              <w:pStyle w:val="Tablecontent"/>
            </w:pPr>
            <w:r>
              <w:t>1</w:t>
            </w:r>
          </w:p>
        </w:tc>
        <w:tc>
          <w:tcPr>
            <w:tcW w:w="720" w:type="dxa"/>
          </w:tcPr>
          <w:p w:rsidR="00841B19" w:rsidRPr="00425C8F" w:rsidRDefault="00841B19" w:rsidP="0028705E">
            <w:pPr>
              <w:pStyle w:val="Tablecontent"/>
            </w:pPr>
            <w:r>
              <w:t>D(10)</w:t>
            </w:r>
          </w:p>
        </w:tc>
        <w:tc>
          <w:tcPr>
            <w:tcW w:w="1620" w:type="dxa"/>
          </w:tcPr>
          <w:p w:rsidR="00841B19" w:rsidRDefault="00841B19" w:rsidP="0028705E">
            <w:pPr>
              <w:pStyle w:val="Tablecontent"/>
            </w:pPr>
            <w:r>
              <w:t xml:space="preserve">O </w:t>
            </w:r>
          </w:p>
          <w:p w:rsidR="00841B19" w:rsidRPr="00425C8F" w:rsidRDefault="00841B19" w:rsidP="0028705E">
            <w:pPr>
              <w:pStyle w:val="Tablecontent"/>
            </w:pPr>
            <w:r>
              <w:t>(Tag is optional)</w:t>
            </w:r>
          </w:p>
        </w:tc>
      </w:tr>
      <w:tr w:rsidR="00B71BB8" w:rsidRPr="00425C8F" w:rsidTr="0028705E">
        <w:trPr>
          <w:cantSplit/>
          <w:trHeight w:val="277"/>
        </w:trPr>
        <w:tc>
          <w:tcPr>
            <w:tcW w:w="9540" w:type="dxa"/>
            <w:gridSpan w:val="6"/>
          </w:tcPr>
          <w:p w:rsidR="00B71BB8" w:rsidRPr="00425C8F" w:rsidRDefault="00B71BB8" w:rsidP="0028705E">
            <w:pPr>
              <w:pStyle w:val="Tablecontent"/>
            </w:pPr>
            <w:r w:rsidRPr="00425C8F">
              <w:rPr>
                <w:b/>
                <w:bCs/>
              </w:rPr>
              <w:t xml:space="preserve">Note: </w:t>
            </w:r>
            <w:r w:rsidRPr="00425C8F">
              <w:t xml:space="preserve">Between MSISDN, LOGINID and EXTCODE one of them must be present, either MSISDN, LOGINID or EXTCODE. </w:t>
            </w:r>
            <w:r w:rsidR="003D41ED">
              <w:t xml:space="preserve">, If MSISDN is provided then PIN is mandatory </w:t>
            </w:r>
            <w:r w:rsidRPr="00425C8F">
              <w:t>All of them can also be present in request.</w:t>
            </w:r>
          </w:p>
        </w:tc>
      </w:tr>
    </w:tbl>
    <w:p w:rsidR="006D326A" w:rsidRPr="00425C8F" w:rsidRDefault="006D326A" w:rsidP="001E6309">
      <w:pPr>
        <w:pStyle w:val="Heading"/>
        <w:rPr>
          <w:color w:val="auto"/>
        </w:rPr>
      </w:pPr>
    </w:p>
    <w:p w:rsidR="006D326A" w:rsidRPr="00425C8F" w:rsidRDefault="007C479A" w:rsidP="006D326A">
      <w:pPr>
        <w:pStyle w:val="BodyText2"/>
      </w:pPr>
      <w:r w:rsidRPr="00425C8F">
        <w:t>PreTUPS</w:t>
      </w:r>
      <w:r w:rsidR="006D326A" w:rsidRPr="00425C8F">
        <w:t xml:space="preserve"> will send the following response (acknowledgement) to External system for the channel user balance enquiry request.</w:t>
      </w:r>
    </w:p>
    <w:p w:rsidR="006D326A" w:rsidRPr="00425C8F" w:rsidRDefault="006D326A" w:rsidP="006D326A">
      <w:pPr>
        <w:pStyle w:val="BodyText2"/>
      </w:pPr>
    </w:p>
    <w:p w:rsidR="006D326A" w:rsidRPr="00425C8F" w:rsidRDefault="006D326A" w:rsidP="001E6309">
      <w:pPr>
        <w:pStyle w:val="Heading"/>
        <w:rPr>
          <w:color w:val="auto"/>
        </w:rPr>
      </w:pPr>
      <w:r w:rsidRPr="00425C8F">
        <w:rPr>
          <w:color w:val="auto"/>
        </w:rPr>
        <w:t>XML Response format</w:t>
      </w:r>
    </w:p>
    <w:p w:rsidR="006D326A" w:rsidRPr="00425C8F" w:rsidRDefault="006D326A" w:rsidP="006D326A">
      <w:pPr>
        <w:pStyle w:val="Code"/>
      </w:pPr>
      <w:r w:rsidRPr="00425C8F">
        <w:t>&lt;?xml version="1.0"?&gt;</w:t>
      </w:r>
    </w:p>
    <w:p w:rsidR="006D326A" w:rsidRPr="00425C8F" w:rsidRDefault="006D326A" w:rsidP="006D326A">
      <w:pPr>
        <w:pStyle w:val="Code"/>
      </w:pPr>
      <w:r w:rsidRPr="00425C8F">
        <w:t>&lt;COMMAND&gt;</w:t>
      </w:r>
    </w:p>
    <w:p w:rsidR="006D326A" w:rsidRPr="00425C8F" w:rsidRDefault="006D326A" w:rsidP="006D326A">
      <w:pPr>
        <w:pStyle w:val="Code"/>
      </w:pPr>
      <w:r w:rsidRPr="00425C8F">
        <w:t>&lt;TYPE&gt;EXUSRBALRESP&lt;/TYPE&gt;</w:t>
      </w:r>
      <w:r w:rsidRPr="00425C8F">
        <w:tab/>
      </w:r>
      <w:r w:rsidRPr="00425C8F">
        <w:tab/>
      </w:r>
    </w:p>
    <w:p w:rsidR="006D326A" w:rsidRPr="00425C8F" w:rsidRDefault="006D326A" w:rsidP="006D326A">
      <w:pPr>
        <w:pStyle w:val="Code"/>
      </w:pPr>
      <w:r w:rsidRPr="00425C8F">
        <w:t>&lt;TXNSTATUS&gt;&lt;Transaction Status&gt;&lt;/TXNSTATUS&gt;</w:t>
      </w:r>
    </w:p>
    <w:p w:rsidR="006D326A" w:rsidRPr="00425C8F" w:rsidRDefault="006D326A" w:rsidP="006D326A">
      <w:pPr>
        <w:pStyle w:val="Code"/>
      </w:pPr>
      <w:r w:rsidRPr="00425C8F">
        <w:t>&lt;DATE&gt;&lt;Date and time&gt;&lt;/DATE&gt;</w:t>
      </w:r>
    </w:p>
    <w:p w:rsidR="000C2066" w:rsidRDefault="006D326A" w:rsidP="006D326A">
      <w:pPr>
        <w:pStyle w:val="Code"/>
      </w:pPr>
      <w:r w:rsidRPr="00425C8F">
        <w:t>&lt;EXTREFNUM&gt;</w:t>
      </w:r>
    </w:p>
    <w:p w:rsidR="0058641F" w:rsidRDefault="006D326A" w:rsidP="006D326A">
      <w:pPr>
        <w:pStyle w:val="Code"/>
      </w:pPr>
      <w:r w:rsidRPr="00425C8F">
        <w:t>&lt;Reference number of transaction request&gt;</w:t>
      </w:r>
    </w:p>
    <w:p w:rsidR="006D326A" w:rsidRPr="00425C8F" w:rsidRDefault="006D326A" w:rsidP="006D326A">
      <w:pPr>
        <w:pStyle w:val="Code"/>
      </w:pPr>
      <w:r w:rsidRPr="00425C8F">
        <w:t>&lt;/EXTREFNUM&gt;</w:t>
      </w:r>
    </w:p>
    <w:p w:rsidR="006D326A" w:rsidRPr="00425C8F" w:rsidRDefault="006D326A" w:rsidP="006D326A">
      <w:pPr>
        <w:pStyle w:val="Code"/>
      </w:pPr>
      <w:r w:rsidRPr="00425C8F">
        <w:t>&lt;RECORD&gt;</w:t>
      </w:r>
      <w:r w:rsidRPr="00425C8F">
        <w:tab/>
      </w:r>
    </w:p>
    <w:p w:rsidR="006D326A" w:rsidRPr="00425C8F" w:rsidRDefault="006D326A" w:rsidP="006D326A">
      <w:pPr>
        <w:pStyle w:val="Code"/>
      </w:pPr>
      <w:r w:rsidRPr="00425C8F">
        <w:t>&lt;PRODUCTCODE&gt;&lt;Product Code&gt;&lt;/PRODUCTCODE&gt;</w:t>
      </w:r>
    </w:p>
    <w:p w:rsidR="000C2066" w:rsidRDefault="006D326A" w:rsidP="006D326A">
      <w:pPr>
        <w:pStyle w:val="Code"/>
      </w:pPr>
      <w:r w:rsidRPr="00425C8F">
        <w:t>&lt;PRODUCTSHORTNAME&gt;</w:t>
      </w:r>
    </w:p>
    <w:p w:rsidR="000C2066" w:rsidRDefault="000C2066" w:rsidP="006D326A">
      <w:pPr>
        <w:pStyle w:val="Code"/>
      </w:pPr>
      <w:r>
        <w:tab/>
      </w:r>
      <w:r w:rsidR="006D326A" w:rsidRPr="00425C8F">
        <w:t>&lt;Short code of product&gt;</w:t>
      </w:r>
    </w:p>
    <w:p w:rsidR="006D326A" w:rsidRPr="00425C8F" w:rsidRDefault="000C2066" w:rsidP="006D326A">
      <w:pPr>
        <w:pStyle w:val="Code"/>
      </w:pPr>
      <w:r>
        <w:tab/>
      </w:r>
      <w:r w:rsidR="006D326A" w:rsidRPr="00425C8F">
        <w:t>&lt;/PRODUCTSHORTNAME&gt;</w:t>
      </w:r>
    </w:p>
    <w:p w:rsidR="006D326A" w:rsidRPr="00425C8F" w:rsidRDefault="000C2066" w:rsidP="006D326A">
      <w:pPr>
        <w:pStyle w:val="Code"/>
      </w:pPr>
      <w:r>
        <w:tab/>
      </w:r>
      <w:r w:rsidR="006D326A" w:rsidRPr="00425C8F">
        <w:t>&lt;BALANCE&gt;&lt;Balance of product&gt;&lt;/BALANCE&gt;</w:t>
      </w:r>
    </w:p>
    <w:p w:rsidR="006D326A" w:rsidRPr="00425C8F" w:rsidRDefault="006D326A" w:rsidP="006D326A">
      <w:pPr>
        <w:pStyle w:val="Code"/>
      </w:pPr>
      <w:r w:rsidRPr="00425C8F">
        <w:t>&lt;/RECORD&gt;</w:t>
      </w:r>
      <w:r w:rsidRPr="00425C8F">
        <w:tab/>
      </w:r>
    </w:p>
    <w:p w:rsidR="006D326A" w:rsidRPr="00425C8F" w:rsidRDefault="006D326A" w:rsidP="006D326A">
      <w:pPr>
        <w:pStyle w:val="Code"/>
        <w:ind w:left="0"/>
      </w:pPr>
      <w:r w:rsidRPr="00425C8F">
        <w:t>&lt;/COMMAND&gt;</w:t>
      </w:r>
    </w:p>
    <w:p w:rsidR="006D326A" w:rsidRPr="00425C8F" w:rsidRDefault="006D326A" w:rsidP="006D326A">
      <w:pPr>
        <w:pStyle w:val="Code"/>
        <w:ind w:left="0"/>
      </w:pPr>
    </w:p>
    <w:p w:rsidR="006D326A" w:rsidRPr="00425C8F" w:rsidRDefault="006D326A" w:rsidP="006D326A">
      <w:pPr>
        <w:pStyle w:val="Code"/>
        <w:ind w:left="0"/>
      </w:pPr>
    </w:p>
    <w:p w:rsidR="006D326A" w:rsidRPr="00425C8F" w:rsidRDefault="006D326A" w:rsidP="001E6309">
      <w:pPr>
        <w:pStyle w:val="Heading"/>
        <w:rPr>
          <w:color w:val="auto"/>
        </w:rPr>
      </w:pPr>
      <w:r w:rsidRPr="00425C8F">
        <w:rPr>
          <w:color w:val="auto"/>
        </w:rPr>
        <w:t>Field Details</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B71BB8" w:rsidRPr="00425C8F" w:rsidTr="0028705E">
        <w:trPr>
          <w:trHeight w:val="277"/>
          <w:tblHeader/>
        </w:trPr>
        <w:tc>
          <w:tcPr>
            <w:tcW w:w="1800" w:type="dxa"/>
            <w:shd w:val="clear" w:color="auto" w:fill="E31837"/>
          </w:tcPr>
          <w:p w:rsidR="00B71BB8" w:rsidRPr="00425C8F" w:rsidRDefault="00B71BB8" w:rsidP="0028705E">
            <w:pPr>
              <w:pStyle w:val="TableColumnLabels"/>
              <w:rPr>
                <w:color w:val="auto"/>
                <w:lang w:val="en-IN"/>
              </w:rPr>
            </w:pPr>
            <w:r w:rsidRPr="00425C8F">
              <w:rPr>
                <w:color w:val="auto"/>
                <w:lang w:val="en-IN"/>
              </w:rPr>
              <w:t>TAG</w:t>
            </w:r>
          </w:p>
        </w:tc>
        <w:tc>
          <w:tcPr>
            <w:tcW w:w="1800" w:type="dxa"/>
            <w:shd w:val="clear" w:color="auto" w:fill="E31837"/>
          </w:tcPr>
          <w:p w:rsidR="00B71BB8" w:rsidRPr="00425C8F" w:rsidRDefault="00B71BB8" w:rsidP="0028705E">
            <w:pPr>
              <w:pStyle w:val="TableColumnLabels"/>
              <w:rPr>
                <w:color w:val="auto"/>
                <w:lang w:val="en-IN"/>
              </w:rPr>
            </w:pPr>
            <w:r w:rsidRPr="00425C8F">
              <w:rPr>
                <w:color w:val="auto"/>
                <w:lang w:val="en-IN"/>
              </w:rPr>
              <w:t>Fields</w:t>
            </w:r>
          </w:p>
        </w:tc>
        <w:tc>
          <w:tcPr>
            <w:tcW w:w="1980" w:type="dxa"/>
            <w:shd w:val="clear" w:color="auto" w:fill="E31837"/>
          </w:tcPr>
          <w:p w:rsidR="00B71BB8" w:rsidRPr="00425C8F" w:rsidRDefault="00B71BB8" w:rsidP="0028705E">
            <w:pPr>
              <w:pStyle w:val="TableColumnLabels"/>
              <w:rPr>
                <w:color w:val="auto"/>
                <w:lang w:val="en-IN"/>
              </w:rPr>
            </w:pPr>
            <w:r w:rsidRPr="00425C8F">
              <w:rPr>
                <w:color w:val="auto"/>
                <w:lang w:val="en-IN"/>
              </w:rPr>
              <w:t>Remarks</w:t>
            </w:r>
          </w:p>
        </w:tc>
        <w:tc>
          <w:tcPr>
            <w:tcW w:w="1620" w:type="dxa"/>
            <w:shd w:val="clear" w:color="auto" w:fill="E31837"/>
          </w:tcPr>
          <w:p w:rsidR="00B71BB8" w:rsidRPr="00425C8F" w:rsidRDefault="00B71BB8" w:rsidP="0028705E">
            <w:pPr>
              <w:pStyle w:val="TableColumnLabels"/>
              <w:rPr>
                <w:color w:val="auto"/>
                <w:lang w:val="en-IN"/>
              </w:rPr>
            </w:pPr>
            <w:r w:rsidRPr="00425C8F">
              <w:rPr>
                <w:color w:val="auto"/>
                <w:lang w:val="en-IN"/>
              </w:rPr>
              <w:t>Example</w:t>
            </w:r>
          </w:p>
        </w:tc>
        <w:tc>
          <w:tcPr>
            <w:tcW w:w="720" w:type="dxa"/>
            <w:shd w:val="clear" w:color="auto" w:fill="E31837"/>
          </w:tcPr>
          <w:p w:rsidR="00B71BB8" w:rsidRPr="00425C8F" w:rsidRDefault="00B71BB8" w:rsidP="0028705E">
            <w:pPr>
              <w:pStyle w:val="TableColumnLabels"/>
              <w:rPr>
                <w:color w:val="auto"/>
                <w:lang w:val="en-IN"/>
              </w:rPr>
            </w:pPr>
            <w:r w:rsidRPr="00425C8F">
              <w:rPr>
                <w:color w:val="auto"/>
                <w:lang w:val="en-IN"/>
              </w:rPr>
              <w:t>Field Type</w:t>
            </w:r>
          </w:p>
        </w:tc>
        <w:tc>
          <w:tcPr>
            <w:tcW w:w="1620" w:type="dxa"/>
            <w:shd w:val="clear" w:color="auto" w:fill="E31837"/>
          </w:tcPr>
          <w:p w:rsidR="00B71BB8" w:rsidRPr="00425C8F" w:rsidRDefault="00B71BB8" w:rsidP="0028705E">
            <w:pPr>
              <w:pStyle w:val="TableColumnLabels"/>
              <w:rPr>
                <w:color w:val="auto"/>
                <w:lang w:val="en-IN"/>
              </w:rPr>
            </w:pPr>
            <w:r w:rsidRPr="00425C8F">
              <w:rPr>
                <w:color w:val="auto"/>
                <w:lang w:val="en-IN"/>
              </w:rPr>
              <w:t>Optional/</w:t>
            </w:r>
          </w:p>
          <w:p w:rsidR="00B71BB8" w:rsidRPr="00425C8F" w:rsidRDefault="00B71BB8" w:rsidP="0028705E">
            <w:pPr>
              <w:pStyle w:val="TableColumnLabels"/>
              <w:rPr>
                <w:color w:val="auto"/>
                <w:lang w:val="en-IN"/>
              </w:rPr>
            </w:pPr>
            <w:r w:rsidRPr="00425C8F">
              <w:rPr>
                <w:color w:val="auto"/>
                <w:lang w:val="en-IN"/>
              </w:rPr>
              <w:t>Mandatory</w:t>
            </w:r>
          </w:p>
        </w:tc>
      </w:tr>
      <w:tr w:rsidR="00B71BB8" w:rsidRPr="00425C8F" w:rsidTr="0028705E">
        <w:trPr>
          <w:trHeight w:val="277"/>
        </w:trPr>
        <w:tc>
          <w:tcPr>
            <w:tcW w:w="1800" w:type="dxa"/>
          </w:tcPr>
          <w:p w:rsidR="00B71BB8" w:rsidRPr="00425C8F" w:rsidRDefault="00B71BB8" w:rsidP="0028705E">
            <w:pPr>
              <w:pStyle w:val="Tablecontent"/>
            </w:pPr>
            <w:r w:rsidRPr="00425C8F">
              <w:t>TYPE</w:t>
            </w:r>
          </w:p>
        </w:tc>
        <w:tc>
          <w:tcPr>
            <w:tcW w:w="1800" w:type="dxa"/>
          </w:tcPr>
          <w:p w:rsidR="00B71BB8" w:rsidRPr="00425C8F" w:rsidRDefault="00B71BB8" w:rsidP="0028705E">
            <w:pPr>
              <w:pStyle w:val="Tablecontent"/>
            </w:pPr>
            <w:r w:rsidRPr="00425C8F">
              <w:t>Response type</w:t>
            </w:r>
          </w:p>
        </w:tc>
        <w:tc>
          <w:tcPr>
            <w:tcW w:w="1980" w:type="dxa"/>
          </w:tcPr>
          <w:p w:rsidR="00B71BB8" w:rsidRPr="00425C8F" w:rsidRDefault="00B71BB8" w:rsidP="0028705E">
            <w:pPr>
              <w:pStyle w:val="Tablecontent"/>
            </w:pPr>
            <w:r w:rsidRPr="00425C8F">
              <w:t>Response Type</w:t>
            </w:r>
          </w:p>
        </w:tc>
        <w:tc>
          <w:tcPr>
            <w:tcW w:w="1620" w:type="dxa"/>
          </w:tcPr>
          <w:p w:rsidR="00B71BB8" w:rsidRPr="00425C8F" w:rsidRDefault="00B71BB8" w:rsidP="0028705E">
            <w:pPr>
              <w:pStyle w:val="Tablecontent"/>
            </w:pPr>
            <w:r w:rsidRPr="00425C8F">
              <w:t>EXUSRBALRESP</w:t>
            </w:r>
          </w:p>
        </w:tc>
        <w:tc>
          <w:tcPr>
            <w:tcW w:w="720" w:type="dxa"/>
          </w:tcPr>
          <w:p w:rsidR="00B71BB8" w:rsidRPr="00425C8F" w:rsidRDefault="00B71BB8" w:rsidP="0028705E">
            <w:pPr>
              <w:pStyle w:val="Tablecontent"/>
            </w:pPr>
            <w:r w:rsidRPr="00425C8F">
              <w:t>A (20)</w:t>
            </w:r>
          </w:p>
        </w:tc>
        <w:tc>
          <w:tcPr>
            <w:tcW w:w="1620" w:type="dxa"/>
          </w:tcPr>
          <w:p w:rsidR="00B71BB8" w:rsidRPr="00425C8F" w:rsidRDefault="00B71BB8" w:rsidP="0028705E">
            <w:pPr>
              <w:pStyle w:val="Tablecontent"/>
            </w:pPr>
            <w:r w:rsidRPr="00425C8F">
              <w:t>M</w:t>
            </w:r>
          </w:p>
        </w:tc>
      </w:tr>
      <w:tr w:rsidR="00B71BB8" w:rsidRPr="00425C8F" w:rsidTr="0028705E">
        <w:trPr>
          <w:trHeight w:val="277"/>
        </w:trPr>
        <w:tc>
          <w:tcPr>
            <w:tcW w:w="1800" w:type="dxa"/>
          </w:tcPr>
          <w:p w:rsidR="00B71BB8" w:rsidRPr="00425C8F" w:rsidRDefault="00B71BB8" w:rsidP="0028705E">
            <w:pPr>
              <w:pStyle w:val="Tablecontent"/>
            </w:pPr>
            <w:r w:rsidRPr="00425C8F">
              <w:lastRenderedPageBreak/>
              <w:t>TXNSTATUS</w:t>
            </w:r>
          </w:p>
        </w:tc>
        <w:tc>
          <w:tcPr>
            <w:tcW w:w="1800" w:type="dxa"/>
          </w:tcPr>
          <w:p w:rsidR="00B71BB8" w:rsidRPr="00425C8F" w:rsidRDefault="00B71BB8" w:rsidP="0028705E">
            <w:pPr>
              <w:pStyle w:val="Tablecontent"/>
            </w:pPr>
            <w:r w:rsidRPr="00425C8F">
              <w:t>Transaction Status</w:t>
            </w:r>
          </w:p>
        </w:tc>
        <w:tc>
          <w:tcPr>
            <w:tcW w:w="1980" w:type="dxa"/>
          </w:tcPr>
          <w:p w:rsidR="00B71BB8" w:rsidRPr="00425C8F" w:rsidRDefault="00B71BB8" w:rsidP="0028705E">
            <w:pPr>
              <w:pStyle w:val="Tablecontent"/>
            </w:pPr>
            <w:r w:rsidRPr="00425C8F">
              <w:t>Status of the request</w:t>
            </w:r>
          </w:p>
          <w:p w:rsidR="00B71BB8" w:rsidRPr="00425C8F" w:rsidRDefault="00B71BB8" w:rsidP="0028705E">
            <w:pPr>
              <w:pStyle w:val="TableListBullet1"/>
              <w:jc w:val="left"/>
            </w:pPr>
            <w:r w:rsidRPr="00425C8F">
              <w:t xml:space="preserve">Transaction Status= 200 means Success, </w:t>
            </w:r>
          </w:p>
          <w:p w:rsidR="00B71BB8" w:rsidRPr="00425C8F" w:rsidRDefault="00B71BB8" w:rsidP="0028705E">
            <w:pPr>
              <w:pStyle w:val="TableListBullet1"/>
              <w:jc w:val="left"/>
            </w:pPr>
            <w:r w:rsidRPr="00425C8F">
              <w:t xml:space="preserve">Transaction Status Other than 200 means failed </w:t>
            </w:r>
          </w:p>
        </w:tc>
        <w:tc>
          <w:tcPr>
            <w:tcW w:w="1620" w:type="dxa"/>
          </w:tcPr>
          <w:p w:rsidR="00B71BB8" w:rsidRPr="00425C8F" w:rsidRDefault="00B71BB8" w:rsidP="0028705E">
            <w:pPr>
              <w:pStyle w:val="Tablecontent"/>
            </w:pPr>
            <w:r w:rsidRPr="00425C8F">
              <w:t>200</w:t>
            </w:r>
          </w:p>
        </w:tc>
        <w:tc>
          <w:tcPr>
            <w:tcW w:w="720" w:type="dxa"/>
          </w:tcPr>
          <w:p w:rsidR="00B71BB8" w:rsidRPr="00425C8F" w:rsidRDefault="00B71BB8" w:rsidP="0028705E">
            <w:pPr>
              <w:pStyle w:val="Tablecontent"/>
            </w:pPr>
            <w:r w:rsidRPr="00425C8F">
              <w:t>N (10)</w:t>
            </w:r>
          </w:p>
        </w:tc>
        <w:tc>
          <w:tcPr>
            <w:tcW w:w="1620" w:type="dxa"/>
          </w:tcPr>
          <w:p w:rsidR="00B71BB8" w:rsidRPr="00425C8F" w:rsidRDefault="00B71BB8" w:rsidP="0028705E">
            <w:pPr>
              <w:pStyle w:val="Tablecontent"/>
            </w:pPr>
            <w:r w:rsidRPr="00425C8F">
              <w:t>M</w:t>
            </w:r>
          </w:p>
        </w:tc>
      </w:tr>
      <w:tr w:rsidR="00B71BB8" w:rsidRPr="00425C8F" w:rsidTr="0028705E">
        <w:trPr>
          <w:trHeight w:val="277"/>
        </w:trPr>
        <w:tc>
          <w:tcPr>
            <w:tcW w:w="1800" w:type="dxa"/>
          </w:tcPr>
          <w:p w:rsidR="00B71BB8" w:rsidRPr="00425C8F" w:rsidRDefault="00B71BB8" w:rsidP="0028705E">
            <w:pPr>
              <w:pStyle w:val="Tablecontent"/>
            </w:pPr>
            <w:r w:rsidRPr="00425C8F">
              <w:t>DATE</w:t>
            </w:r>
          </w:p>
        </w:tc>
        <w:tc>
          <w:tcPr>
            <w:tcW w:w="1800" w:type="dxa"/>
          </w:tcPr>
          <w:p w:rsidR="00B71BB8" w:rsidRPr="00425C8F" w:rsidRDefault="00B71BB8" w:rsidP="0028705E">
            <w:pPr>
              <w:pStyle w:val="Tablecontent"/>
            </w:pPr>
            <w:r w:rsidRPr="00425C8F">
              <w:t>Date and time</w:t>
            </w:r>
          </w:p>
        </w:tc>
        <w:tc>
          <w:tcPr>
            <w:tcW w:w="1980" w:type="dxa"/>
          </w:tcPr>
          <w:p w:rsidR="00B71BB8" w:rsidRPr="00425C8F" w:rsidRDefault="00B71BB8" w:rsidP="0028705E">
            <w:pPr>
              <w:pStyle w:val="Tablecontent"/>
            </w:pPr>
            <w:r w:rsidRPr="00425C8F">
              <w:t xml:space="preserve">Date and time on which </w:t>
            </w:r>
            <w:r w:rsidR="007C479A" w:rsidRPr="00425C8F">
              <w:t>PreTUPS</w:t>
            </w:r>
            <w:r w:rsidRPr="00425C8F">
              <w:t xml:space="preserve"> sent response. HH are in 24 Hour format</w:t>
            </w:r>
          </w:p>
        </w:tc>
        <w:tc>
          <w:tcPr>
            <w:tcW w:w="1620" w:type="dxa"/>
          </w:tcPr>
          <w:p w:rsidR="00B71BB8" w:rsidRPr="00425C8F" w:rsidRDefault="00B71BB8" w:rsidP="0028705E">
            <w:pPr>
              <w:pStyle w:val="Tablecontent"/>
            </w:pPr>
            <w:r w:rsidRPr="00425C8F">
              <w:t>DD/MM/YYYY HH24:MI:SS</w:t>
            </w:r>
          </w:p>
        </w:tc>
        <w:tc>
          <w:tcPr>
            <w:tcW w:w="720" w:type="dxa"/>
          </w:tcPr>
          <w:p w:rsidR="00B71BB8" w:rsidRPr="00425C8F" w:rsidRDefault="00B71BB8" w:rsidP="0028705E">
            <w:pPr>
              <w:pStyle w:val="Tablecontent"/>
            </w:pPr>
            <w:r w:rsidRPr="00425C8F">
              <w:t>D (20)</w:t>
            </w:r>
          </w:p>
        </w:tc>
        <w:tc>
          <w:tcPr>
            <w:tcW w:w="1620" w:type="dxa"/>
          </w:tcPr>
          <w:p w:rsidR="00B71BB8" w:rsidRPr="00425C8F" w:rsidRDefault="00B71BB8" w:rsidP="0028705E">
            <w:pPr>
              <w:pStyle w:val="Tablecontent"/>
            </w:pPr>
            <w:r w:rsidRPr="00425C8F">
              <w:t>M</w:t>
            </w:r>
          </w:p>
        </w:tc>
      </w:tr>
      <w:tr w:rsidR="00B71BB8" w:rsidRPr="00425C8F" w:rsidTr="0028705E">
        <w:trPr>
          <w:trHeight w:val="277"/>
        </w:trPr>
        <w:tc>
          <w:tcPr>
            <w:tcW w:w="1800" w:type="dxa"/>
          </w:tcPr>
          <w:p w:rsidR="00B71BB8" w:rsidRPr="00425C8F" w:rsidRDefault="00B71BB8" w:rsidP="0028705E">
            <w:pPr>
              <w:pStyle w:val="Tablecontent"/>
            </w:pPr>
            <w:r w:rsidRPr="00425C8F">
              <w:t>EXTREFNUM</w:t>
            </w:r>
          </w:p>
        </w:tc>
        <w:tc>
          <w:tcPr>
            <w:tcW w:w="1800" w:type="dxa"/>
          </w:tcPr>
          <w:p w:rsidR="00B71BB8" w:rsidRPr="00425C8F" w:rsidRDefault="00B71BB8" w:rsidP="0028705E">
            <w:pPr>
              <w:pStyle w:val="Tablecontent"/>
            </w:pPr>
            <w:r w:rsidRPr="00425C8F">
              <w:t>External Reference number</w:t>
            </w:r>
          </w:p>
        </w:tc>
        <w:tc>
          <w:tcPr>
            <w:tcW w:w="1980" w:type="dxa"/>
          </w:tcPr>
          <w:p w:rsidR="00B71BB8" w:rsidRPr="00425C8F" w:rsidRDefault="00B71BB8" w:rsidP="0028705E">
            <w:pPr>
              <w:pStyle w:val="Tablecontent"/>
            </w:pPr>
            <w:r w:rsidRPr="00425C8F">
              <w:t>Reference number that was passed by the external transaction server</w:t>
            </w:r>
          </w:p>
        </w:tc>
        <w:tc>
          <w:tcPr>
            <w:tcW w:w="1620" w:type="dxa"/>
          </w:tcPr>
          <w:p w:rsidR="00B71BB8" w:rsidRPr="00425C8F" w:rsidRDefault="00B71BB8" w:rsidP="0028705E">
            <w:pPr>
              <w:pStyle w:val="Tablecontent"/>
            </w:pPr>
            <w:r w:rsidRPr="00425C8F">
              <w:t>12345</w:t>
            </w:r>
          </w:p>
        </w:tc>
        <w:tc>
          <w:tcPr>
            <w:tcW w:w="720" w:type="dxa"/>
          </w:tcPr>
          <w:p w:rsidR="00B71BB8" w:rsidRPr="00425C8F" w:rsidRDefault="00B71BB8" w:rsidP="0028705E">
            <w:pPr>
              <w:pStyle w:val="Tablecontent"/>
            </w:pPr>
            <w:r w:rsidRPr="00425C8F">
              <w:t>A (20)</w:t>
            </w:r>
          </w:p>
        </w:tc>
        <w:tc>
          <w:tcPr>
            <w:tcW w:w="1620" w:type="dxa"/>
          </w:tcPr>
          <w:p w:rsidR="00B71BB8" w:rsidRPr="00425C8F" w:rsidRDefault="00B71BB8" w:rsidP="0028705E">
            <w:pPr>
              <w:pStyle w:val="Tablecontent"/>
            </w:pPr>
            <w:r w:rsidRPr="00425C8F">
              <w:t>O</w:t>
            </w:r>
          </w:p>
          <w:p w:rsidR="00B71BB8" w:rsidRPr="00425C8F" w:rsidRDefault="00B71BB8" w:rsidP="0028705E">
            <w:pPr>
              <w:pStyle w:val="Tablecontent"/>
            </w:pPr>
            <w:r w:rsidRPr="00425C8F">
              <w:t>(Tag is mandatory)</w:t>
            </w:r>
          </w:p>
        </w:tc>
      </w:tr>
      <w:tr w:rsidR="00B71BB8" w:rsidRPr="00425C8F" w:rsidTr="0028705E">
        <w:trPr>
          <w:cantSplit/>
          <w:trHeight w:val="277"/>
        </w:trPr>
        <w:tc>
          <w:tcPr>
            <w:tcW w:w="1800" w:type="dxa"/>
          </w:tcPr>
          <w:p w:rsidR="00B71BB8" w:rsidRPr="00425C8F" w:rsidRDefault="00B71BB8" w:rsidP="0028705E">
            <w:pPr>
              <w:pStyle w:val="Tablecontent"/>
            </w:pPr>
          </w:p>
        </w:tc>
        <w:tc>
          <w:tcPr>
            <w:tcW w:w="1800" w:type="dxa"/>
          </w:tcPr>
          <w:p w:rsidR="00B71BB8" w:rsidRPr="00425C8F" w:rsidRDefault="00B71BB8" w:rsidP="0028705E">
            <w:pPr>
              <w:pStyle w:val="Tablecontent"/>
            </w:pPr>
          </w:p>
        </w:tc>
        <w:tc>
          <w:tcPr>
            <w:tcW w:w="1980" w:type="dxa"/>
          </w:tcPr>
          <w:p w:rsidR="00B71BB8" w:rsidRPr="00425C8F" w:rsidRDefault="00B71BB8" w:rsidP="0028705E">
            <w:pPr>
              <w:pStyle w:val="Tablecontent"/>
            </w:pPr>
          </w:p>
        </w:tc>
        <w:tc>
          <w:tcPr>
            <w:tcW w:w="1620" w:type="dxa"/>
          </w:tcPr>
          <w:p w:rsidR="00B71BB8" w:rsidRPr="00425C8F" w:rsidRDefault="00B71BB8" w:rsidP="0028705E">
            <w:pPr>
              <w:pStyle w:val="Tablecontent"/>
            </w:pPr>
          </w:p>
        </w:tc>
        <w:tc>
          <w:tcPr>
            <w:tcW w:w="720" w:type="dxa"/>
          </w:tcPr>
          <w:p w:rsidR="00B71BB8" w:rsidRPr="00425C8F" w:rsidRDefault="00B71BB8" w:rsidP="0028705E">
            <w:pPr>
              <w:pStyle w:val="Tablecontent"/>
            </w:pPr>
          </w:p>
        </w:tc>
        <w:tc>
          <w:tcPr>
            <w:tcW w:w="1620" w:type="dxa"/>
          </w:tcPr>
          <w:p w:rsidR="00B71BB8" w:rsidRPr="00425C8F" w:rsidRDefault="00B71BB8" w:rsidP="0028705E">
            <w:pPr>
              <w:pStyle w:val="Tablecontent"/>
            </w:pPr>
          </w:p>
        </w:tc>
      </w:tr>
      <w:tr w:rsidR="00B71BB8" w:rsidRPr="00425C8F" w:rsidTr="0028705E">
        <w:trPr>
          <w:cantSplit/>
          <w:trHeight w:val="277"/>
        </w:trPr>
        <w:tc>
          <w:tcPr>
            <w:tcW w:w="9540" w:type="dxa"/>
            <w:gridSpan w:val="6"/>
          </w:tcPr>
          <w:p w:rsidR="00B71BB8" w:rsidRPr="00425C8F" w:rsidRDefault="00B71BB8" w:rsidP="0028705E">
            <w:pPr>
              <w:pStyle w:val="Tablecontent"/>
            </w:pPr>
            <w:r w:rsidRPr="00425C8F">
              <w:t>RECORD Tag to identify a single record. Will be repeated in case of the multiple products for a channel user. In case of the single product then only once sub tags will be present.</w:t>
            </w:r>
          </w:p>
        </w:tc>
      </w:tr>
      <w:tr w:rsidR="00B71BB8" w:rsidRPr="00425C8F" w:rsidTr="0028705E">
        <w:trPr>
          <w:cantSplit/>
          <w:trHeight w:val="277"/>
        </w:trPr>
        <w:tc>
          <w:tcPr>
            <w:tcW w:w="1800" w:type="dxa"/>
          </w:tcPr>
          <w:p w:rsidR="00B71BB8" w:rsidRPr="00425C8F" w:rsidRDefault="00B71BB8" w:rsidP="0028705E">
            <w:pPr>
              <w:pStyle w:val="Tablecontent"/>
            </w:pPr>
            <w:r w:rsidRPr="00425C8F">
              <w:rPr>
                <w:rFonts w:cs="Arial"/>
              </w:rPr>
              <w:t>PRODUCTCODE</w:t>
            </w:r>
          </w:p>
        </w:tc>
        <w:tc>
          <w:tcPr>
            <w:tcW w:w="1800" w:type="dxa"/>
          </w:tcPr>
          <w:p w:rsidR="00B71BB8" w:rsidRPr="00425C8F" w:rsidRDefault="00B71BB8" w:rsidP="0028705E">
            <w:pPr>
              <w:pStyle w:val="Tablecontent"/>
            </w:pPr>
            <w:r w:rsidRPr="00425C8F">
              <w:t>Product code of the product</w:t>
            </w:r>
          </w:p>
        </w:tc>
        <w:tc>
          <w:tcPr>
            <w:tcW w:w="1980" w:type="dxa"/>
          </w:tcPr>
          <w:p w:rsidR="00B71BB8" w:rsidRPr="00425C8F" w:rsidRDefault="00B71BB8" w:rsidP="0028705E">
            <w:pPr>
              <w:pStyle w:val="TableListBullet1"/>
              <w:jc w:val="left"/>
            </w:pPr>
            <w:r w:rsidRPr="00425C8F">
              <w:t>Product code of the product</w:t>
            </w:r>
          </w:p>
        </w:tc>
        <w:tc>
          <w:tcPr>
            <w:tcW w:w="1620" w:type="dxa"/>
          </w:tcPr>
          <w:p w:rsidR="00B71BB8" w:rsidRPr="00425C8F" w:rsidRDefault="00B71BB8" w:rsidP="0028705E">
            <w:pPr>
              <w:pStyle w:val="Tablecontent"/>
            </w:pPr>
          </w:p>
        </w:tc>
        <w:tc>
          <w:tcPr>
            <w:tcW w:w="720" w:type="dxa"/>
          </w:tcPr>
          <w:p w:rsidR="00B71BB8" w:rsidRPr="00425C8F" w:rsidRDefault="00B71BB8" w:rsidP="0028705E">
            <w:pPr>
              <w:pStyle w:val="Tablecontent"/>
            </w:pPr>
            <w:r w:rsidRPr="00425C8F">
              <w:t>N (10)</w:t>
            </w:r>
          </w:p>
        </w:tc>
        <w:tc>
          <w:tcPr>
            <w:tcW w:w="1620" w:type="dxa"/>
          </w:tcPr>
          <w:p w:rsidR="00B71BB8" w:rsidRPr="00425C8F" w:rsidRDefault="00B71BB8" w:rsidP="0028705E">
            <w:pPr>
              <w:pStyle w:val="Tablecontent"/>
            </w:pPr>
            <w:r w:rsidRPr="00425C8F">
              <w:t>M</w:t>
            </w:r>
          </w:p>
        </w:tc>
      </w:tr>
      <w:tr w:rsidR="00B71BB8" w:rsidRPr="00425C8F" w:rsidTr="0028705E">
        <w:trPr>
          <w:cantSplit/>
          <w:trHeight w:val="277"/>
        </w:trPr>
        <w:tc>
          <w:tcPr>
            <w:tcW w:w="1800" w:type="dxa"/>
          </w:tcPr>
          <w:p w:rsidR="00B71BB8" w:rsidRPr="00425C8F" w:rsidRDefault="00B71BB8" w:rsidP="0028705E">
            <w:pPr>
              <w:pStyle w:val="Tablecontent"/>
            </w:pPr>
            <w:r w:rsidRPr="00425C8F">
              <w:rPr>
                <w:rFonts w:cs="Arial"/>
              </w:rPr>
              <w:t>PRODUCTSHORTNAME</w:t>
            </w:r>
          </w:p>
        </w:tc>
        <w:tc>
          <w:tcPr>
            <w:tcW w:w="1800" w:type="dxa"/>
          </w:tcPr>
          <w:p w:rsidR="00B71BB8" w:rsidRPr="00425C8F" w:rsidRDefault="00B71BB8" w:rsidP="0028705E">
            <w:pPr>
              <w:pStyle w:val="Tablecontent"/>
            </w:pPr>
            <w:r w:rsidRPr="00425C8F">
              <w:t>Short name of the product</w:t>
            </w:r>
          </w:p>
        </w:tc>
        <w:tc>
          <w:tcPr>
            <w:tcW w:w="1980" w:type="dxa"/>
          </w:tcPr>
          <w:p w:rsidR="00B71BB8" w:rsidRPr="00425C8F" w:rsidRDefault="00B71BB8" w:rsidP="0028705E">
            <w:pPr>
              <w:pStyle w:val="Tablecontent"/>
            </w:pPr>
            <w:r w:rsidRPr="00425C8F">
              <w:t>Short name of the product</w:t>
            </w:r>
          </w:p>
        </w:tc>
        <w:tc>
          <w:tcPr>
            <w:tcW w:w="1620" w:type="dxa"/>
          </w:tcPr>
          <w:p w:rsidR="00B71BB8" w:rsidRPr="00425C8F" w:rsidRDefault="00B71BB8" w:rsidP="0028705E">
            <w:pPr>
              <w:pStyle w:val="Tablecontent"/>
            </w:pPr>
          </w:p>
        </w:tc>
        <w:tc>
          <w:tcPr>
            <w:tcW w:w="720" w:type="dxa"/>
          </w:tcPr>
          <w:p w:rsidR="00B71BB8" w:rsidRPr="00425C8F" w:rsidRDefault="00B71BB8" w:rsidP="0028705E">
            <w:pPr>
              <w:pStyle w:val="Tablecontent"/>
            </w:pPr>
            <w:r w:rsidRPr="00425C8F">
              <w:t>A (15)</w:t>
            </w:r>
          </w:p>
        </w:tc>
        <w:tc>
          <w:tcPr>
            <w:tcW w:w="1620" w:type="dxa"/>
          </w:tcPr>
          <w:p w:rsidR="00B71BB8" w:rsidRPr="00425C8F" w:rsidRDefault="00B71BB8" w:rsidP="0028705E">
            <w:pPr>
              <w:pStyle w:val="Tablecontent"/>
            </w:pPr>
            <w:r w:rsidRPr="00425C8F">
              <w:t>M</w:t>
            </w:r>
          </w:p>
        </w:tc>
      </w:tr>
      <w:tr w:rsidR="00B71BB8" w:rsidRPr="00425C8F" w:rsidTr="0028705E">
        <w:trPr>
          <w:cantSplit/>
          <w:trHeight w:val="277"/>
        </w:trPr>
        <w:tc>
          <w:tcPr>
            <w:tcW w:w="1800" w:type="dxa"/>
          </w:tcPr>
          <w:p w:rsidR="00B71BB8" w:rsidRPr="00425C8F" w:rsidRDefault="00B71BB8" w:rsidP="0028705E">
            <w:pPr>
              <w:pStyle w:val="Tablecontent"/>
            </w:pPr>
            <w:r w:rsidRPr="00425C8F">
              <w:rPr>
                <w:rFonts w:cs="Arial"/>
              </w:rPr>
              <w:t>BALANCE</w:t>
            </w:r>
          </w:p>
        </w:tc>
        <w:tc>
          <w:tcPr>
            <w:tcW w:w="1800" w:type="dxa"/>
          </w:tcPr>
          <w:p w:rsidR="00B71BB8" w:rsidRPr="00425C8F" w:rsidRDefault="00B71BB8" w:rsidP="0028705E">
            <w:pPr>
              <w:pStyle w:val="Tablecontent"/>
            </w:pPr>
            <w:r w:rsidRPr="00425C8F">
              <w:t>Balance of the product</w:t>
            </w:r>
          </w:p>
        </w:tc>
        <w:tc>
          <w:tcPr>
            <w:tcW w:w="1980" w:type="dxa"/>
          </w:tcPr>
          <w:p w:rsidR="00B71BB8" w:rsidRPr="00425C8F" w:rsidRDefault="00B71BB8" w:rsidP="0028705E">
            <w:pPr>
              <w:pStyle w:val="Tablecontent"/>
            </w:pPr>
            <w:r w:rsidRPr="00425C8F">
              <w:t>Balance of the product in higher denomination of local currency e.g. $</w:t>
            </w:r>
          </w:p>
        </w:tc>
        <w:tc>
          <w:tcPr>
            <w:tcW w:w="1620" w:type="dxa"/>
          </w:tcPr>
          <w:p w:rsidR="00B71BB8" w:rsidRPr="00425C8F" w:rsidRDefault="00B71BB8" w:rsidP="0028705E">
            <w:pPr>
              <w:pStyle w:val="Tablecontent"/>
            </w:pPr>
          </w:p>
        </w:tc>
        <w:tc>
          <w:tcPr>
            <w:tcW w:w="720" w:type="dxa"/>
          </w:tcPr>
          <w:p w:rsidR="00B71BB8" w:rsidRPr="00425C8F" w:rsidRDefault="00B71BB8" w:rsidP="0028705E">
            <w:pPr>
              <w:pStyle w:val="Tablecontent"/>
            </w:pPr>
            <w:r w:rsidRPr="00425C8F">
              <w:t>N (20,2)</w:t>
            </w:r>
          </w:p>
        </w:tc>
        <w:tc>
          <w:tcPr>
            <w:tcW w:w="1620" w:type="dxa"/>
          </w:tcPr>
          <w:p w:rsidR="00B71BB8" w:rsidRPr="00425C8F" w:rsidRDefault="00B71BB8" w:rsidP="0028705E">
            <w:pPr>
              <w:pStyle w:val="Tablecontent"/>
            </w:pPr>
            <w:r w:rsidRPr="00425C8F">
              <w:t>M</w:t>
            </w:r>
          </w:p>
        </w:tc>
      </w:tr>
    </w:tbl>
    <w:p w:rsidR="00B71BB8" w:rsidRPr="00425C8F" w:rsidRDefault="00B71BB8" w:rsidP="00B71BB8">
      <w:pPr>
        <w:pStyle w:val="BodyText2"/>
      </w:pPr>
    </w:p>
    <w:p w:rsidR="006D326A" w:rsidRPr="00425C8F" w:rsidRDefault="006D326A">
      <w:pPr>
        <w:rPr>
          <w:lang w:val="en-IN"/>
        </w:rPr>
      </w:pPr>
    </w:p>
    <w:p w:rsidR="006D326A" w:rsidRPr="00425C8F" w:rsidRDefault="006D326A">
      <w:pPr>
        <w:rPr>
          <w:lang w:val="en-IN"/>
        </w:rPr>
      </w:pPr>
    </w:p>
    <w:p w:rsidR="003754CB" w:rsidRPr="00425C8F" w:rsidRDefault="003754CB" w:rsidP="006D326A"/>
    <w:p w:rsidR="008E0A62" w:rsidRDefault="008E0A62" w:rsidP="008E0A62">
      <w:pPr>
        <w:pStyle w:val="BodyText2"/>
        <w:ind w:left="720"/>
      </w:pPr>
    </w:p>
    <w:p w:rsidR="008E0A62" w:rsidRDefault="008E0A62" w:rsidP="008E0A62">
      <w:pPr>
        <w:pStyle w:val="BodyText2"/>
      </w:pPr>
    </w:p>
    <w:p w:rsidR="008E0A62" w:rsidRDefault="008E0A62" w:rsidP="008E0A62">
      <w:pPr>
        <w:pStyle w:val="BodyText2"/>
      </w:pPr>
    </w:p>
    <w:p w:rsidR="008E0A62" w:rsidRDefault="008E0A62" w:rsidP="008E0A62">
      <w:pPr>
        <w:pStyle w:val="BodyText2"/>
      </w:pPr>
    </w:p>
    <w:p w:rsidR="008E0A62" w:rsidRDefault="006D326A" w:rsidP="00337049">
      <w:pPr>
        <w:pStyle w:val="Heading2"/>
      </w:pPr>
      <w:bookmarkStart w:id="305" w:name="_Toc310932499"/>
      <w:bookmarkStart w:id="306" w:name="_Toc485139715"/>
      <w:r w:rsidRPr="00425C8F">
        <w:t>Change Pin</w:t>
      </w:r>
      <w:bookmarkEnd w:id="305"/>
      <w:bookmarkEnd w:id="306"/>
    </w:p>
    <w:p w:rsidR="006D326A" w:rsidRPr="00425C8F" w:rsidRDefault="006D326A" w:rsidP="006D326A">
      <w:pPr>
        <w:pStyle w:val="BodyText2"/>
      </w:pPr>
    </w:p>
    <w:p w:rsidR="006D326A" w:rsidRPr="00425C8F" w:rsidRDefault="006D326A" w:rsidP="006D326A">
      <w:pPr>
        <w:pStyle w:val="BodyText2"/>
      </w:pPr>
      <w:r w:rsidRPr="00425C8F">
        <w:t xml:space="preserve">External system will send change pin request to </w:t>
      </w:r>
      <w:r w:rsidR="007C479A" w:rsidRPr="00425C8F">
        <w:t>PreTUPS</w:t>
      </w:r>
      <w:r w:rsidRPr="00425C8F">
        <w:t xml:space="preserve"> in the following format:</w:t>
      </w:r>
    </w:p>
    <w:p w:rsidR="006D326A" w:rsidRPr="00425C8F" w:rsidRDefault="0000768E" w:rsidP="001E6309">
      <w:pPr>
        <w:pStyle w:val="Heading"/>
        <w:rPr>
          <w:color w:val="auto"/>
        </w:rPr>
      </w:pPr>
      <w:r w:rsidRPr="00425C8F">
        <w:rPr>
          <w:color w:val="auto"/>
        </w:rPr>
        <w:t>Request Syntax</w:t>
      </w:r>
    </w:p>
    <w:p w:rsidR="006D326A" w:rsidRPr="00425C8F" w:rsidRDefault="006D326A" w:rsidP="006D326A">
      <w:pPr>
        <w:pStyle w:val="BodyText2"/>
      </w:pPr>
    </w:p>
    <w:p w:rsidR="006D326A" w:rsidRPr="00425C8F" w:rsidRDefault="006D326A" w:rsidP="006D326A">
      <w:pPr>
        <w:pStyle w:val="BodyText2"/>
        <w:jc w:val="left"/>
      </w:pPr>
      <w:r w:rsidRPr="00425C8F">
        <w:t>The request format and details of request are mentioned below.</w:t>
      </w:r>
    </w:p>
    <w:p w:rsidR="006D326A" w:rsidRPr="00425C8F" w:rsidRDefault="006D326A" w:rsidP="006D326A">
      <w:pPr>
        <w:pStyle w:val="BodyText2"/>
        <w:jc w:val="left"/>
      </w:pPr>
    </w:p>
    <w:p w:rsidR="006D326A" w:rsidRPr="00425C8F" w:rsidRDefault="006D326A" w:rsidP="006D326A">
      <w:pPr>
        <w:pStyle w:val="BodyText2"/>
        <w:rPr>
          <w:rFonts w:ascii="Arial Narrow" w:hAnsi="Arial Narrow" w:cs="Tahoma"/>
          <w:b/>
          <w:sz w:val="26"/>
          <w:u w:val="single" w:color="E31837"/>
        </w:rPr>
      </w:pPr>
      <w:r w:rsidRPr="00425C8F">
        <w:rPr>
          <w:rFonts w:ascii="Arial Narrow" w:hAnsi="Arial Narrow" w:cs="Tahoma"/>
          <w:b/>
          <w:sz w:val="26"/>
          <w:u w:val="single" w:color="E31837"/>
        </w:rPr>
        <w:t>Request Syntax</w:t>
      </w:r>
    </w:p>
    <w:p w:rsidR="006D326A" w:rsidRPr="00425C8F" w:rsidRDefault="006D326A" w:rsidP="003754CB">
      <w:pPr>
        <w:pStyle w:val="Code"/>
        <w:ind w:left="720"/>
      </w:pPr>
      <w:r w:rsidRPr="00425C8F">
        <w:t>&lt;?xml version="1.0"?&gt;</w:t>
      </w:r>
    </w:p>
    <w:p w:rsidR="006D326A" w:rsidRPr="00425C8F" w:rsidRDefault="006D326A" w:rsidP="003754CB">
      <w:pPr>
        <w:pStyle w:val="Code"/>
        <w:ind w:left="720"/>
      </w:pPr>
      <w:r w:rsidRPr="00425C8F">
        <w:t>&lt;!DOCTYPE COMMAND PUBLIC "-//Ocam//DTD XML Command 1.0//EN" "xml/command.dtd"&gt;</w:t>
      </w:r>
    </w:p>
    <w:p w:rsidR="006D326A" w:rsidRPr="00425C8F" w:rsidRDefault="006D326A" w:rsidP="003754CB">
      <w:pPr>
        <w:pStyle w:val="Code"/>
        <w:ind w:left="720"/>
      </w:pPr>
      <w:r w:rsidRPr="00425C8F">
        <w:t>&lt;COMMAND&gt;</w:t>
      </w:r>
    </w:p>
    <w:p w:rsidR="006D326A" w:rsidRPr="00425C8F" w:rsidRDefault="006D326A" w:rsidP="00AC0784">
      <w:pPr>
        <w:pStyle w:val="Code"/>
        <w:ind w:left="1440"/>
      </w:pPr>
      <w:r w:rsidRPr="00425C8F">
        <w:t>&lt;TYPE&gt;EXC2SCPNREQ&lt;/TYPE&gt;</w:t>
      </w:r>
    </w:p>
    <w:p w:rsidR="006D326A" w:rsidRPr="00425C8F" w:rsidRDefault="006D326A" w:rsidP="00AC0784">
      <w:pPr>
        <w:pStyle w:val="Code"/>
        <w:ind w:left="1440"/>
      </w:pPr>
      <w:r w:rsidRPr="00425C8F">
        <w:lastRenderedPageBreak/>
        <w:t>&lt;DATE&gt;&lt;Date and time&gt;&lt;/DATE&gt;</w:t>
      </w:r>
    </w:p>
    <w:p w:rsidR="006D326A" w:rsidRPr="00425C8F" w:rsidRDefault="006D326A" w:rsidP="00AC0784">
      <w:pPr>
        <w:pStyle w:val="Code"/>
        <w:ind w:left="1440"/>
      </w:pPr>
      <w:r w:rsidRPr="00425C8F">
        <w:t>&lt;EXTNWCODE&gt;&lt;Network External Code&gt;&lt;/EXTNWCODE&gt;</w:t>
      </w:r>
    </w:p>
    <w:p w:rsidR="006D326A" w:rsidRPr="00425C8F" w:rsidRDefault="006D326A" w:rsidP="00AC0784">
      <w:pPr>
        <w:pStyle w:val="Code"/>
        <w:ind w:left="1440"/>
      </w:pPr>
      <w:r w:rsidRPr="00425C8F">
        <w:t>&lt;MSISDN&gt;&lt;Retailer MSISDN&gt;&lt;/MSISDN&gt;</w:t>
      </w:r>
    </w:p>
    <w:p w:rsidR="006D326A" w:rsidRPr="00425C8F" w:rsidRDefault="006D326A" w:rsidP="00AC0784">
      <w:pPr>
        <w:pStyle w:val="Code"/>
        <w:ind w:left="1440"/>
      </w:pPr>
      <w:r w:rsidRPr="00425C8F">
        <w:t>&lt;</w:t>
      </w:r>
      <w:r w:rsidR="002B4FBC">
        <w:t>OLD</w:t>
      </w:r>
      <w:r w:rsidRPr="00425C8F">
        <w:t>PIN&gt;&lt;Pin&gt;&lt;/</w:t>
      </w:r>
      <w:r w:rsidR="002B4FBC">
        <w:t>OLD</w:t>
      </w:r>
      <w:r w:rsidRPr="00425C8F">
        <w:t>PIN&gt;</w:t>
      </w:r>
    </w:p>
    <w:p w:rsidR="006D326A" w:rsidRPr="00425C8F" w:rsidRDefault="008314E1" w:rsidP="00AC0784">
      <w:pPr>
        <w:pStyle w:val="Code"/>
        <w:ind w:left="1440"/>
      </w:pPr>
      <w:r>
        <w:t>&lt; NEWPIN &gt;&lt; NEWPIN &gt;&lt;/NEWPIN</w:t>
      </w:r>
      <w:r w:rsidR="006D326A" w:rsidRPr="00425C8F">
        <w:t>&gt;</w:t>
      </w:r>
    </w:p>
    <w:p w:rsidR="006D326A" w:rsidRPr="00425C8F" w:rsidRDefault="006D326A" w:rsidP="00AC0784">
      <w:pPr>
        <w:pStyle w:val="Code"/>
        <w:ind w:left="1440"/>
      </w:pPr>
      <w:r w:rsidRPr="00425C8F">
        <w:t>&lt;CONFIRMPIN&gt;&lt;CONFIRMPIN&gt;&lt;/CONFIRMPIN&gt;</w:t>
      </w:r>
    </w:p>
    <w:p w:rsidR="006D326A" w:rsidRPr="00425C8F" w:rsidRDefault="006D326A" w:rsidP="00AC0784">
      <w:pPr>
        <w:pStyle w:val="Code"/>
        <w:ind w:left="1440"/>
      </w:pPr>
      <w:r w:rsidRPr="00425C8F">
        <w:t>&lt;LOGINID&gt;&lt;Channel user Login ID&gt;&lt;/LOGINID&gt;</w:t>
      </w:r>
    </w:p>
    <w:p w:rsidR="006D326A" w:rsidRPr="00425C8F" w:rsidRDefault="006D326A" w:rsidP="00AC0784">
      <w:pPr>
        <w:pStyle w:val="Code"/>
        <w:ind w:left="1440"/>
      </w:pPr>
      <w:r w:rsidRPr="00425C8F">
        <w:t>&lt;PASSWORD&gt;&lt;Channel User Login Password&lt;/PASSWORD&gt;</w:t>
      </w:r>
    </w:p>
    <w:p w:rsidR="006D326A" w:rsidRPr="00425C8F" w:rsidRDefault="008314E1" w:rsidP="00AC0784">
      <w:pPr>
        <w:pStyle w:val="Code"/>
        <w:ind w:left="1440"/>
      </w:pPr>
      <w:r>
        <w:t>&lt; LANGUAGE1&gt;&lt; LANGUAGE1&gt;&lt;/</w:t>
      </w:r>
      <w:r w:rsidR="006D326A" w:rsidRPr="00425C8F">
        <w:t>LANGUAGE1&gt;</w:t>
      </w:r>
    </w:p>
    <w:p w:rsidR="006D326A" w:rsidRDefault="006D326A" w:rsidP="00AC0784">
      <w:pPr>
        <w:pStyle w:val="Code"/>
        <w:ind w:left="1440"/>
      </w:pPr>
      <w:r w:rsidRPr="00425C8F">
        <w:t>&lt;EXTREFNUM&gt;&lt;Reference number of transaction request&gt;&lt;/EXTREFNUM&gt;</w:t>
      </w:r>
    </w:p>
    <w:p w:rsidR="002B4FBC" w:rsidRPr="00425C8F" w:rsidRDefault="002B4FBC" w:rsidP="00AC0784">
      <w:pPr>
        <w:pStyle w:val="Code"/>
        <w:ind w:left="1440"/>
      </w:pPr>
      <w:r>
        <w:t>&lt;REMARKS&gt;&lt;Enter Remarks&gt;&lt;/REMARKS&gt;</w:t>
      </w:r>
    </w:p>
    <w:p w:rsidR="006D326A" w:rsidRPr="00425C8F" w:rsidRDefault="006D326A" w:rsidP="003754CB">
      <w:pPr>
        <w:pStyle w:val="Code"/>
        <w:ind w:left="720"/>
      </w:pPr>
      <w:r w:rsidRPr="00425C8F">
        <w:t>&lt;/COMMAND&gt;</w:t>
      </w:r>
    </w:p>
    <w:p w:rsidR="006D326A" w:rsidRPr="00425C8F" w:rsidRDefault="006D326A" w:rsidP="001E6309">
      <w:pPr>
        <w:pStyle w:val="Heading"/>
        <w:rPr>
          <w:color w:val="auto"/>
        </w:rPr>
      </w:pPr>
      <w:r w:rsidRPr="00425C8F">
        <w:rPr>
          <w:color w:val="auto"/>
        </w:rPr>
        <w:t>Field Details</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AC0784" w:rsidRPr="00425C8F" w:rsidTr="0028705E">
        <w:trPr>
          <w:trHeight w:val="277"/>
          <w:tblHeader/>
        </w:trPr>
        <w:tc>
          <w:tcPr>
            <w:tcW w:w="1800" w:type="dxa"/>
            <w:shd w:val="clear" w:color="auto" w:fill="E31837"/>
          </w:tcPr>
          <w:p w:rsidR="00AC0784" w:rsidRPr="00425C8F" w:rsidRDefault="00AC0784" w:rsidP="0028705E">
            <w:pPr>
              <w:pStyle w:val="TableColumnLabels"/>
              <w:rPr>
                <w:color w:val="auto"/>
                <w:lang w:val="en-IN"/>
              </w:rPr>
            </w:pPr>
            <w:r w:rsidRPr="00425C8F">
              <w:rPr>
                <w:color w:val="auto"/>
                <w:lang w:val="en-IN"/>
              </w:rPr>
              <w:t>TAG</w:t>
            </w:r>
          </w:p>
        </w:tc>
        <w:tc>
          <w:tcPr>
            <w:tcW w:w="1800" w:type="dxa"/>
            <w:shd w:val="clear" w:color="auto" w:fill="E31837"/>
          </w:tcPr>
          <w:p w:rsidR="00AC0784" w:rsidRPr="00425C8F" w:rsidRDefault="00AC0784" w:rsidP="0028705E">
            <w:pPr>
              <w:pStyle w:val="TableColumnLabels"/>
              <w:rPr>
                <w:color w:val="auto"/>
                <w:lang w:val="en-IN"/>
              </w:rPr>
            </w:pPr>
            <w:r w:rsidRPr="00425C8F">
              <w:rPr>
                <w:color w:val="auto"/>
                <w:lang w:val="en-IN"/>
              </w:rPr>
              <w:t>Fields</w:t>
            </w:r>
          </w:p>
        </w:tc>
        <w:tc>
          <w:tcPr>
            <w:tcW w:w="1980" w:type="dxa"/>
            <w:shd w:val="clear" w:color="auto" w:fill="E31837"/>
          </w:tcPr>
          <w:p w:rsidR="00AC0784" w:rsidRPr="00425C8F" w:rsidRDefault="00AC0784" w:rsidP="0028705E">
            <w:pPr>
              <w:pStyle w:val="TableColumnLabels"/>
              <w:rPr>
                <w:color w:val="auto"/>
                <w:lang w:val="en-IN"/>
              </w:rPr>
            </w:pPr>
            <w:r w:rsidRPr="00425C8F">
              <w:rPr>
                <w:color w:val="auto"/>
                <w:lang w:val="en-IN"/>
              </w:rPr>
              <w:t>Remarks</w:t>
            </w:r>
          </w:p>
        </w:tc>
        <w:tc>
          <w:tcPr>
            <w:tcW w:w="1620" w:type="dxa"/>
            <w:shd w:val="clear" w:color="auto" w:fill="E31837"/>
          </w:tcPr>
          <w:p w:rsidR="00AC0784" w:rsidRPr="00425C8F" w:rsidRDefault="00AC0784" w:rsidP="0028705E">
            <w:pPr>
              <w:pStyle w:val="TableColumnLabels"/>
              <w:rPr>
                <w:color w:val="auto"/>
                <w:lang w:val="en-IN"/>
              </w:rPr>
            </w:pPr>
            <w:r w:rsidRPr="00425C8F">
              <w:rPr>
                <w:color w:val="auto"/>
                <w:lang w:val="en-IN"/>
              </w:rPr>
              <w:t>Example</w:t>
            </w:r>
          </w:p>
        </w:tc>
        <w:tc>
          <w:tcPr>
            <w:tcW w:w="720" w:type="dxa"/>
            <w:shd w:val="clear" w:color="auto" w:fill="E31837"/>
          </w:tcPr>
          <w:p w:rsidR="00AC0784" w:rsidRPr="00425C8F" w:rsidRDefault="00AC0784" w:rsidP="0028705E">
            <w:pPr>
              <w:pStyle w:val="TableColumnLabels"/>
              <w:rPr>
                <w:color w:val="auto"/>
                <w:lang w:val="en-IN"/>
              </w:rPr>
            </w:pPr>
            <w:r w:rsidRPr="00425C8F">
              <w:rPr>
                <w:color w:val="auto"/>
                <w:lang w:val="en-IN"/>
              </w:rPr>
              <w:t>Field Type</w:t>
            </w:r>
          </w:p>
        </w:tc>
        <w:tc>
          <w:tcPr>
            <w:tcW w:w="1620" w:type="dxa"/>
            <w:shd w:val="clear" w:color="auto" w:fill="E31837"/>
          </w:tcPr>
          <w:p w:rsidR="00AC0784" w:rsidRPr="00425C8F" w:rsidRDefault="00AC0784" w:rsidP="0028705E">
            <w:pPr>
              <w:pStyle w:val="TableColumnLabels"/>
              <w:rPr>
                <w:color w:val="auto"/>
                <w:lang w:val="en-IN"/>
              </w:rPr>
            </w:pPr>
            <w:r w:rsidRPr="00425C8F">
              <w:rPr>
                <w:color w:val="auto"/>
                <w:lang w:val="en-IN"/>
              </w:rPr>
              <w:t>Optional/</w:t>
            </w:r>
          </w:p>
          <w:p w:rsidR="00AC0784" w:rsidRPr="00425C8F" w:rsidRDefault="00AC0784" w:rsidP="0028705E">
            <w:pPr>
              <w:pStyle w:val="TableColumnLabels"/>
              <w:rPr>
                <w:color w:val="auto"/>
                <w:lang w:val="en-IN"/>
              </w:rPr>
            </w:pPr>
            <w:r w:rsidRPr="00425C8F">
              <w:rPr>
                <w:color w:val="auto"/>
                <w:lang w:val="en-IN"/>
              </w:rPr>
              <w:t>Mandatory</w:t>
            </w:r>
          </w:p>
        </w:tc>
      </w:tr>
      <w:tr w:rsidR="00AC0784" w:rsidRPr="00425C8F" w:rsidTr="0028705E">
        <w:trPr>
          <w:cantSplit/>
          <w:trHeight w:val="277"/>
        </w:trPr>
        <w:tc>
          <w:tcPr>
            <w:tcW w:w="1800" w:type="dxa"/>
          </w:tcPr>
          <w:p w:rsidR="00AC0784" w:rsidRPr="00425C8F" w:rsidRDefault="00AC0784" w:rsidP="0028705E">
            <w:pPr>
              <w:pStyle w:val="Tablecontent"/>
            </w:pPr>
            <w:r w:rsidRPr="00425C8F">
              <w:t>TYPE</w:t>
            </w:r>
          </w:p>
        </w:tc>
        <w:tc>
          <w:tcPr>
            <w:tcW w:w="1800" w:type="dxa"/>
          </w:tcPr>
          <w:p w:rsidR="00AC0784" w:rsidRPr="00425C8F" w:rsidRDefault="00AC0784" w:rsidP="0028705E">
            <w:pPr>
              <w:pStyle w:val="Tablecontent"/>
            </w:pPr>
            <w:r w:rsidRPr="00425C8F">
              <w:t>Request type</w:t>
            </w:r>
          </w:p>
        </w:tc>
        <w:tc>
          <w:tcPr>
            <w:tcW w:w="1980" w:type="dxa"/>
          </w:tcPr>
          <w:p w:rsidR="00AC0784" w:rsidRPr="00425C8F" w:rsidRDefault="00AC0784" w:rsidP="0028705E">
            <w:pPr>
              <w:pStyle w:val="Tablecontent"/>
            </w:pPr>
            <w:r w:rsidRPr="00425C8F">
              <w:t>Request Type, should be sent with each request - fixed</w:t>
            </w:r>
          </w:p>
        </w:tc>
        <w:tc>
          <w:tcPr>
            <w:tcW w:w="1620" w:type="dxa"/>
          </w:tcPr>
          <w:p w:rsidR="00AC0784" w:rsidRPr="00425C8F" w:rsidRDefault="00AC0784" w:rsidP="0028705E">
            <w:pPr>
              <w:pStyle w:val="Tablecontent"/>
            </w:pPr>
            <w:r w:rsidRPr="00425C8F">
              <w:rPr>
                <w:rFonts w:ascii="Courier New" w:hAnsi="Courier New"/>
                <w:sz w:val="20"/>
              </w:rPr>
              <w:t>EXC2SCPNRE</w:t>
            </w:r>
            <w:r w:rsidRPr="00425C8F">
              <w:t>Q</w:t>
            </w:r>
          </w:p>
        </w:tc>
        <w:tc>
          <w:tcPr>
            <w:tcW w:w="720" w:type="dxa"/>
          </w:tcPr>
          <w:p w:rsidR="00AC0784" w:rsidRPr="00425C8F" w:rsidRDefault="00AC0784" w:rsidP="0028705E">
            <w:pPr>
              <w:pStyle w:val="Tablecontent"/>
            </w:pPr>
            <w:r w:rsidRPr="00425C8F">
              <w:t>A (20)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DATE</w:t>
            </w:r>
          </w:p>
        </w:tc>
        <w:tc>
          <w:tcPr>
            <w:tcW w:w="1800" w:type="dxa"/>
          </w:tcPr>
          <w:p w:rsidR="00AC0784" w:rsidRPr="00425C8F" w:rsidRDefault="00AC0784" w:rsidP="0028705E">
            <w:pPr>
              <w:pStyle w:val="Tablecontent"/>
            </w:pPr>
            <w:r w:rsidRPr="00425C8F">
              <w:t>Date and time</w:t>
            </w:r>
          </w:p>
        </w:tc>
        <w:tc>
          <w:tcPr>
            <w:tcW w:w="1980" w:type="dxa"/>
          </w:tcPr>
          <w:p w:rsidR="00AC0784" w:rsidRPr="00425C8F" w:rsidRDefault="00AC0784" w:rsidP="0028705E">
            <w:pPr>
              <w:pStyle w:val="Tablecontent"/>
            </w:pPr>
            <w:r w:rsidRPr="00425C8F">
              <w:t>Date and time on which request generated by external transaction server, HH are in 24 Hour Format</w:t>
            </w:r>
          </w:p>
        </w:tc>
        <w:tc>
          <w:tcPr>
            <w:tcW w:w="1620" w:type="dxa"/>
          </w:tcPr>
          <w:p w:rsidR="00AC0784" w:rsidRPr="00425C8F" w:rsidRDefault="00AC0784" w:rsidP="0028705E">
            <w:pPr>
              <w:pStyle w:val="Tablecontent"/>
            </w:pPr>
            <w:r w:rsidRPr="00425C8F">
              <w:t>DD/MM/YYYY HH24:MI:SS</w:t>
            </w:r>
          </w:p>
        </w:tc>
        <w:tc>
          <w:tcPr>
            <w:tcW w:w="720" w:type="dxa"/>
          </w:tcPr>
          <w:p w:rsidR="00AC0784" w:rsidRPr="00425C8F" w:rsidRDefault="00AC0784" w:rsidP="0028705E">
            <w:pPr>
              <w:pStyle w:val="Tablecontent"/>
            </w:pPr>
            <w:r w:rsidRPr="00425C8F">
              <w:t>D (20)</w:t>
            </w:r>
          </w:p>
        </w:tc>
        <w:tc>
          <w:tcPr>
            <w:tcW w:w="1620" w:type="dxa"/>
          </w:tcPr>
          <w:p w:rsidR="00AC0784" w:rsidRPr="00425C8F" w:rsidRDefault="00AC0784" w:rsidP="0028705E">
            <w:pPr>
              <w:pStyle w:val="Tablecontent"/>
            </w:pPr>
            <w:r w:rsidRPr="00425C8F">
              <w:t>O</w:t>
            </w:r>
          </w:p>
          <w:p w:rsidR="00AC0784" w:rsidRPr="00425C8F" w:rsidRDefault="00AC0784" w:rsidP="0028705E">
            <w:pPr>
              <w:pStyle w:val="Tablecontent"/>
            </w:pPr>
            <w:r w:rsidRPr="00425C8F">
              <w:t>(Tag is mandatory)</w:t>
            </w:r>
          </w:p>
        </w:tc>
      </w:tr>
      <w:tr w:rsidR="00AC0784" w:rsidRPr="00425C8F" w:rsidTr="0028705E">
        <w:trPr>
          <w:cantSplit/>
          <w:trHeight w:val="277"/>
        </w:trPr>
        <w:tc>
          <w:tcPr>
            <w:tcW w:w="1800" w:type="dxa"/>
          </w:tcPr>
          <w:p w:rsidR="00AC0784" w:rsidRPr="00425C8F" w:rsidRDefault="00AC0784" w:rsidP="0028705E">
            <w:pPr>
              <w:pStyle w:val="Tablecontent"/>
            </w:pPr>
            <w:r w:rsidRPr="00425C8F">
              <w:t>EXTNWCODE</w:t>
            </w:r>
          </w:p>
        </w:tc>
        <w:tc>
          <w:tcPr>
            <w:tcW w:w="1800" w:type="dxa"/>
          </w:tcPr>
          <w:p w:rsidR="00AC0784" w:rsidRPr="00425C8F" w:rsidRDefault="00AC0784" w:rsidP="0028705E">
            <w:pPr>
              <w:pStyle w:val="Tablecontent"/>
            </w:pPr>
            <w:r w:rsidRPr="00425C8F">
              <w:t xml:space="preserve">Network code </w:t>
            </w:r>
          </w:p>
        </w:tc>
        <w:tc>
          <w:tcPr>
            <w:tcW w:w="1980" w:type="dxa"/>
          </w:tcPr>
          <w:p w:rsidR="00AC0784" w:rsidRPr="00425C8F" w:rsidRDefault="00AC0784" w:rsidP="0028705E">
            <w:pPr>
              <w:pStyle w:val="Tablecontent"/>
            </w:pPr>
            <w:r w:rsidRPr="00425C8F">
              <w:t xml:space="preserve">Network code of the Channel User defined in </w:t>
            </w:r>
            <w:r w:rsidR="007C479A" w:rsidRPr="00425C8F">
              <w:t>PreTUPS</w:t>
            </w:r>
            <w:r w:rsidRPr="00425C8F">
              <w:t xml:space="preserve"> as External Network code</w:t>
            </w:r>
          </w:p>
        </w:tc>
        <w:tc>
          <w:tcPr>
            <w:tcW w:w="1620" w:type="dxa"/>
          </w:tcPr>
          <w:p w:rsidR="00AC0784" w:rsidRPr="00425C8F" w:rsidRDefault="00AC0784" w:rsidP="0028705E">
            <w:pPr>
              <w:pStyle w:val="Tablecontent"/>
            </w:pPr>
            <w:r w:rsidRPr="00425C8F">
              <w:t>AK</w:t>
            </w:r>
          </w:p>
        </w:tc>
        <w:tc>
          <w:tcPr>
            <w:tcW w:w="720" w:type="dxa"/>
          </w:tcPr>
          <w:p w:rsidR="00AC0784" w:rsidRPr="00425C8F" w:rsidRDefault="00AC0784" w:rsidP="0028705E">
            <w:pPr>
              <w:pStyle w:val="Tablecontent"/>
            </w:pPr>
            <w:r w:rsidRPr="00425C8F">
              <w:t>A (2)</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MSISDN</w:t>
            </w:r>
          </w:p>
        </w:tc>
        <w:tc>
          <w:tcPr>
            <w:tcW w:w="1800" w:type="dxa"/>
          </w:tcPr>
          <w:p w:rsidR="00AC0784" w:rsidRPr="00425C8F" w:rsidRDefault="00AC0784" w:rsidP="0028705E">
            <w:pPr>
              <w:pStyle w:val="Tablecontent"/>
            </w:pPr>
            <w:r w:rsidRPr="00425C8F">
              <w:t>Channel user/Subscriber MSISDN</w:t>
            </w:r>
          </w:p>
        </w:tc>
        <w:tc>
          <w:tcPr>
            <w:tcW w:w="1980" w:type="dxa"/>
          </w:tcPr>
          <w:p w:rsidR="00AC0784" w:rsidRPr="00425C8F" w:rsidRDefault="00AC0784" w:rsidP="0028705E">
            <w:pPr>
              <w:pStyle w:val="Tablecontent"/>
            </w:pPr>
            <w:r w:rsidRPr="00425C8F">
              <w:t>All MSISDN should be in national dial format i.e. with out country code.</w:t>
            </w:r>
          </w:p>
        </w:tc>
        <w:tc>
          <w:tcPr>
            <w:tcW w:w="1620" w:type="dxa"/>
          </w:tcPr>
          <w:p w:rsidR="00AC0784" w:rsidRPr="00425C8F" w:rsidRDefault="00AC0784" w:rsidP="0028705E">
            <w:pPr>
              <w:pStyle w:val="Tablecontent"/>
            </w:pPr>
            <w:r w:rsidRPr="00425C8F">
              <w:t>9942222</w:t>
            </w:r>
          </w:p>
        </w:tc>
        <w:tc>
          <w:tcPr>
            <w:tcW w:w="720" w:type="dxa"/>
          </w:tcPr>
          <w:p w:rsidR="00AC0784" w:rsidRPr="00425C8F" w:rsidRDefault="00AC0784" w:rsidP="0028705E">
            <w:pPr>
              <w:pStyle w:val="Tablecontent"/>
            </w:pPr>
            <w:r w:rsidRPr="00425C8F">
              <w:t>N (15)</w:t>
            </w:r>
          </w:p>
        </w:tc>
        <w:tc>
          <w:tcPr>
            <w:tcW w:w="1620" w:type="dxa"/>
          </w:tcPr>
          <w:p w:rsidR="00AC0784" w:rsidRPr="00425C8F" w:rsidRDefault="00AC0784" w:rsidP="0028705E">
            <w:pPr>
              <w:pStyle w:val="Tablecontent"/>
            </w:pPr>
            <w:r w:rsidRPr="00425C8F">
              <w:t>O</w:t>
            </w:r>
          </w:p>
          <w:p w:rsidR="00AC0784" w:rsidRPr="00425C8F" w:rsidRDefault="00AC0784" w:rsidP="0028705E">
            <w:pPr>
              <w:pStyle w:val="Tablecontent"/>
            </w:pPr>
            <w:r w:rsidRPr="00425C8F">
              <w:t>(Tag is mandatory)</w:t>
            </w:r>
          </w:p>
        </w:tc>
      </w:tr>
      <w:tr w:rsidR="00AC0784" w:rsidRPr="00425C8F" w:rsidTr="0028705E">
        <w:trPr>
          <w:cantSplit/>
          <w:trHeight w:val="277"/>
        </w:trPr>
        <w:tc>
          <w:tcPr>
            <w:tcW w:w="1800" w:type="dxa"/>
          </w:tcPr>
          <w:p w:rsidR="00AC0784" w:rsidRPr="00425C8F" w:rsidRDefault="002B4FBC" w:rsidP="0028705E">
            <w:pPr>
              <w:pStyle w:val="Tablecontent"/>
            </w:pPr>
            <w:r>
              <w:t>OLD</w:t>
            </w:r>
            <w:r w:rsidR="00AC0784" w:rsidRPr="00425C8F">
              <w:t>PIN</w:t>
            </w:r>
          </w:p>
        </w:tc>
        <w:tc>
          <w:tcPr>
            <w:tcW w:w="1800" w:type="dxa"/>
          </w:tcPr>
          <w:p w:rsidR="00AC0784" w:rsidRPr="00425C8F" w:rsidRDefault="00AC0784" w:rsidP="0028705E">
            <w:pPr>
              <w:pStyle w:val="Tablecontent"/>
            </w:pPr>
            <w:r w:rsidRPr="00425C8F">
              <w:t>Channel user/Subscriber PIN</w:t>
            </w:r>
          </w:p>
        </w:tc>
        <w:tc>
          <w:tcPr>
            <w:tcW w:w="1980" w:type="dxa"/>
          </w:tcPr>
          <w:p w:rsidR="00AC0784" w:rsidRPr="00425C8F" w:rsidRDefault="00AC0784" w:rsidP="0028705E">
            <w:pPr>
              <w:pStyle w:val="Tablecontent"/>
            </w:pPr>
            <w:r w:rsidRPr="00425C8F">
              <w:t>PIN of the user</w:t>
            </w:r>
          </w:p>
        </w:tc>
        <w:tc>
          <w:tcPr>
            <w:tcW w:w="1620" w:type="dxa"/>
          </w:tcPr>
          <w:p w:rsidR="00AC0784" w:rsidRPr="00425C8F" w:rsidRDefault="00AC0784" w:rsidP="0028705E">
            <w:pPr>
              <w:pStyle w:val="Tablecontent"/>
            </w:pPr>
            <w:r w:rsidRPr="00425C8F">
              <w:t>123</w:t>
            </w:r>
          </w:p>
        </w:tc>
        <w:tc>
          <w:tcPr>
            <w:tcW w:w="720" w:type="dxa"/>
          </w:tcPr>
          <w:p w:rsidR="00AC0784" w:rsidRPr="00425C8F" w:rsidRDefault="00AC0784" w:rsidP="0028705E">
            <w:pPr>
              <w:pStyle w:val="Tablecontent"/>
            </w:pPr>
            <w:r w:rsidRPr="00425C8F">
              <w:t>A (10)</w:t>
            </w:r>
          </w:p>
        </w:tc>
        <w:tc>
          <w:tcPr>
            <w:tcW w:w="1620" w:type="dxa"/>
          </w:tcPr>
          <w:p w:rsidR="00AC0784" w:rsidRPr="00425C8F" w:rsidRDefault="002B4FBC" w:rsidP="0028705E">
            <w:pPr>
              <w:pStyle w:val="Tablecontent"/>
            </w:pPr>
            <w:r>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New PIN</w:t>
            </w:r>
          </w:p>
        </w:tc>
        <w:tc>
          <w:tcPr>
            <w:tcW w:w="1800" w:type="dxa"/>
          </w:tcPr>
          <w:p w:rsidR="00AC0784" w:rsidRPr="00425C8F" w:rsidRDefault="00AC0784" w:rsidP="0028705E">
            <w:pPr>
              <w:pStyle w:val="Tablecontent"/>
            </w:pPr>
            <w:r w:rsidRPr="00425C8F">
              <w:t>New PIN of Channel User</w:t>
            </w:r>
          </w:p>
        </w:tc>
        <w:tc>
          <w:tcPr>
            <w:tcW w:w="1980" w:type="dxa"/>
          </w:tcPr>
          <w:p w:rsidR="00AC0784" w:rsidRPr="00425C8F" w:rsidRDefault="00AC0784" w:rsidP="0028705E">
            <w:pPr>
              <w:pStyle w:val="Tablecontent"/>
            </w:pPr>
            <w:r w:rsidRPr="00425C8F">
              <w:t>New PIN of the user</w:t>
            </w:r>
          </w:p>
        </w:tc>
        <w:tc>
          <w:tcPr>
            <w:tcW w:w="1620" w:type="dxa"/>
          </w:tcPr>
          <w:p w:rsidR="00AC0784" w:rsidRPr="00425C8F" w:rsidRDefault="00AC0784" w:rsidP="0028705E">
            <w:pPr>
              <w:pStyle w:val="Tablecontent"/>
            </w:pPr>
            <w:r w:rsidRPr="00425C8F">
              <w:t>351</w:t>
            </w:r>
          </w:p>
        </w:tc>
        <w:tc>
          <w:tcPr>
            <w:tcW w:w="720" w:type="dxa"/>
          </w:tcPr>
          <w:p w:rsidR="00AC0784" w:rsidRPr="00425C8F" w:rsidRDefault="00AC0784" w:rsidP="0028705E">
            <w:pPr>
              <w:pStyle w:val="Tablecontent"/>
            </w:pPr>
            <w:r w:rsidRPr="00425C8F">
              <w:t>A(10)</w:t>
            </w:r>
          </w:p>
        </w:tc>
        <w:tc>
          <w:tcPr>
            <w:tcW w:w="1620" w:type="dxa"/>
          </w:tcPr>
          <w:p w:rsidR="00AC0784" w:rsidRPr="00425C8F" w:rsidRDefault="002B4FBC" w:rsidP="0028705E">
            <w:pPr>
              <w:pStyle w:val="Tablecontent"/>
            </w:pPr>
            <w:r>
              <w:t>M</w:t>
            </w:r>
          </w:p>
        </w:tc>
      </w:tr>
      <w:tr w:rsidR="00AC0784" w:rsidRPr="00425C8F" w:rsidTr="0028705E">
        <w:trPr>
          <w:cantSplit/>
          <w:trHeight w:val="277"/>
        </w:trPr>
        <w:tc>
          <w:tcPr>
            <w:tcW w:w="1800" w:type="dxa"/>
          </w:tcPr>
          <w:p w:rsidR="00AC0784" w:rsidRPr="00425C8F" w:rsidRDefault="00AC0784" w:rsidP="0028705E">
            <w:pPr>
              <w:pStyle w:val="Tablecontent"/>
            </w:pPr>
            <w:r w:rsidRPr="00425C8F">
              <w:rPr>
                <w:rFonts w:ascii="Courier New" w:hAnsi="Courier New"/>
                <w:sz w:val="20"/>
              </w:rPr>
              <w:t>CONFIRM PIN</w:t>
            </w:r>
          </w:p>
        </w:tc>
        <w:tc>
          <w:tcPr>
            <w:tcW w:w="1800" w:type="dxa"/>
          </w:tcPr>
          <w:p w:rsidR="00AC0784" w:rsidRPr="00425C8F" w:rsidRDefault="00AC0784" w:rsidP="0028705E">
            <w:pPr>
              <w:pStyle w:val="Tablecontent"/>
            </w:pPr>
            <w:r w:rsidRPr="00425C8F">
              <w:t xml:space="preserve">Confirm PIN </w:t>
            </w:r>
          </w:p>
        </w:tc>
        <w:tc>
          <w:tcPr>
            <w:tcW w:w="1980" w:type="dxa"/>
          </w:tcPr>
          <w:p w:rsidR="00AC0784" w:rsidRPr="00425C8F" w:rsidRDefault="00AC0784" w:rsidP="0028705E">
            <w:pPr>
              <w:pStyle w:val="Tablecontent"/>
            </w:pPr>
            <w:r w:rsidRPr="00425C8F">
              <w:t>Confirmation of New PIN</w:t>
            </w:r>
          </w:p>
        </w:tc>
        <w:tc>
          <w:tcPr>
            <w:tcW w:w="1620" w:type="dxa"/>
          </w:tcPr>
          <w:p w:rsidR="00AC0784" w:rsidRPr="00425C8F" w:rsidRDefault="00AC0784" w:rsidP="0028705E">
            <w:pPr>
              <w:pStyle w:val="Tablecontent"/>
            </w:pPr>
            <w:r w:rsidRPr="00425C8F">
              <w:t>351</w:t>
            </w:r>
          </w:p>
        </w:tc>
        <w:tc>
          <w:tcPr>
            <w:tcW w:w="720" w:type="dxa"/>
          </w:tcPr>
          <w:p w:rsidR="00AC0784" w:rsidRPr="00425C8F" w:rsidRDefault="00AC0784" w:rsidP="0028705E">
            <w:pPr>
              <w:pStyle w:val="Tablecontent"/>
            </w:pPr>
            <w:r w:rsidRPr="00425C8F">
              <w:t>A(10)</w:t>
            </w:r>
          </w:p>
        </w:tc>
        <w:tc>
          <w:tcPr>
            <w:tcW w:w="1620" w:type="dxa"/>
          </w:tcPr>
          <w:p w:rsidR="00AC0784" w:rsidRPr="00425C8F" w:rsidRDefault="002B4FBC" w:rsidP="0028705E">
            <w:pPr>
              <w:pStyle w:val="Tablecontent"/>
            </w:pPr>
            <w:r>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LOGINID</w:t>
            </w:r>
          </w:p>
        </w:tc>
        <w:tc>
          <w:tcPr>
            <w:tcW w:w="1800" w:type="dxa"/>
          </w:tcPr>
          <w:p w:rsidR="00AC0784" w:rsidRPr="00425C8F" w:rsidRDefault="00AC0784" w:rsidP="0028705E">
            <w:pPr>
              <w:pStyle w:val="Tablecontent"/>
            </w:pPr>
            <w:r w:rsidRPr="00425C8F">
              <w:t>Login ID</w:t>
            </w:r>
          </w:p>
        </w:tc>
        <w:tc>
          <w:tcPr>
            <w:tcW w:w="1980" w:type="dxa"/>
          </w:tcPr>
          <w:p w:rsidR="00AC0784" w:rsidRPr="00425C8F" w:rsidRDefault="00AC0784" w:rsidP="0028705E">
            <w:pPr>
              <w:pStyle w:val="Tablecontent"/>
            </w:pPr>
            <w:r w:rsidRPr="00425C8F">
              <w:t>Login ID of the Channel user</w:t>
            </w:r>
          </w:p>
        </w:tc>
        <w:tc>
          <w:tcPr>
            <w:tcW w:w="1620" w:type="dxa"/>
          </w:tcPr>
          <w:p w:rsidR="00AC0784" w:rsidRPr="00425C8F" w:rsidRDefault="00AC0784" w:rsidP="0028705E">
            <w:pPr>
              <w:pStyle w:val="Tablecontent"/>
            </w:pPr>
            <w:r w:rsidRPr="00425C8F">
              <w:t>Mo_cce</w:t>
            </w:r>
          </w:p>
        </w:tc>
        <w:tc>
          <w:tcPr>
            <w:tcW w:w="720" w:type="dxa"/>
          </w:tcPr>
          <w:p w:rsidR="00AC0784" w:rsidRPr="00425C8F" w:rsidRDefault="00AC0784" w:rsidP="0028705E">
            <w:pPr>
              <w:pStyle w:val="Tablecontent"/>
            </w:pPr>
            <w:r w:rsidRPr="00425C8F">
              <w:t>A (20)</w:t>
            </w:r>
          </w:p>
        </w:tc>
        <w:tc>
          <w:tcPr>
            <w:tcW w:w="1620" w:type="dxa"/>
          </w:tcPr>
          <w:p w:rsidR="00AC0784" w:rsidRPr="00425C8F" w:rsidRDefault="00AC0784" w:rsidP="0028705E">
            <w:pPr>
              <w:pStyle w:val="Tablecontent"/>
            </w:pPr>
            <w:r w:rsidRPr="00425C8F">
              <w:t>O</w:t>
            </w:r>
          </w:p>
          <w:p w:rsidR="00AC0784" w:rsidRPr="00425C8F" w:rsidRDefault="00AC0784" w:rsidP="0028705E">
            <w:pPr>
              <w:pStyle w:val="Tablecontent"/>
            </w:pPr>
            <w:r w:rsidRPr="00425C8F">
              <w:t>(Tag is mandatory)</w:t>
            </w:r>
          </w:p>
        </w:tc>
      </w:tr>
      <w:tr w:rsidR="00AC0784" w:rsidRPr="00425C8F" w:rsidTr="0028705E">
        <w:trPr>
          <w:cantSplit/>
          <w:trHeight w:val="277"/>
        </w:trPr>
        <w:tc>
          <w:tcPr>
            <w:tcW w:w="1800" w:type="dxa"/>
          </w:tcPr>
          <w:p w:rsidR="00AC0784" w:rsidRPr="00425C8F" w:rsidRDefault="00AC0784" w:rsidP="0028705E">
            <w:pPr>
              <w:pStyle w:val="Tablecontent"/>
            </w:pPr>
            <w:r w:rsidRPr="00425C8F">
              <w:t>PASSWORD</w:t>
            </w:r>
          </w:p>
        </w:tc>
        <w:tc>
          <w:tcPr>
            <w:tcW w:w="1800" w:type="dxa"/>
          </w:tcPr>
          <w:p w:rsidR="00AC0784" w:rsidRPr="00425C8F" w:rsidRDefault="00AC0784" w:rsidP="0028705E">
            <w:pPr>
              <w:pStyle w:val="Tablecontent"/>
            </w:pPr>
            <w:r w:rsidRPr="00425C8F">
              <w:t>Password</w:t>
            </w:r>
          </w:p>
        </w:tc>
        <w:tc>
          <w:tcPr>
            <w:tcW w:w="1980" w:type="dxa"/>
          </w:tcPr>
          <w:p w:rsidR="00AC0784" w:rsidRPr="00425C8F" w:rsidRDefault="00AC0784" w:rsidP="0028705E">
            <w:pPr>
              <w:pStyle w:val="Tablecontent"/>
            </w:pPr>
            <w:r w:rsidRPr="00425C8F">
              <w:t>Password of the Channel user</w:t>
            </w:r>
          </w:p>
        </w:tc>
        <w:tc>
          <w:tcPr>
            <w:tcW w:w="1620" w:type="dxa"/>
          </w:tcPr>
          <w:p w:rsidR="00AC0784" w:rsidRPr="00425C8F" w:rsidRDefault="00AC0784" w:rsidP="0028705E">
            <w:pPr>
              <w:pStyle w:val="Tablecontent"/>
            </w:pPr>
            <w:r w:rsidRPr="00425C8F">
              <w:t>2468</w:t>
            </w:r>
          </w:p>
        </w:tc>
        <w:tc>
          <w:tcPr>
            <w:tcW w:w="720" w:type="dxa"/>
          </w:tcPr>
          <w:p w:rsidR="00AC0784" w:rsidRPr="00425C8F" w:rsidRDefault="00AC0784" w:rsidP="0028705E">
            <w:pPr>
              <w:pStyle w:val="Tablecontent"/>
            </w:pPr>
            <w:r w:rsidRPr="00425C8F">
              <w:t>A (10)</w:t>
            </w:r>
          </w:p>
        </w:tc>
        <w:tc>
          <w:tcPr>
            <w:tcW w:w="1620" w:type="dxa"/>
          </w:tcPr>
          <w:p w:rsidR="00AC0784" w:rsidRPr="00425C8F" w:rsidRDefault="00AC0784" w:rsidP="0028705E">
            <w:pPr>
              <w:pStyle w:val="Tablecontent"/>
            </w:pPr>
            <w:r w:rsidRPr="00425C8F">
              <w:t>O</w:t>
            </w:r>
          </w:p>
          <w:p w:rsidR="00AC0784" w:rsidRPr="00425C8F" w:rsidRDefault="00AC0784" w:rsidP="0028705E">
            <w:pPr>
              <w:pStyle w:val="Tablecontent"/>
            </w:pPr>
            <w:r w:rsidRPr="00425C8F">
              <w:t>(Tag is mandatory)</w:t>
            </w:r>
          </w:p>
        </w:tc>
      </w:tr>
      <w:tr w:rsidR="00AC0784" w:rsidRPr="00425C8F" w:rsidTr="0028705E">
        <w:trPr>
          <w:cantSplit/>
          <w:trHeight w:val="277"/>
        </w:trPr>
        <w:tc>
          <w:tcPr>
            <w:tcW w:w="1800" w:type="dxa"/>
          </w:tcPr>
          <w:p w:rsidR="00AC0784" w:rsidRPr="00425C8F" w:rsidRDefault="00AC0784" w:rsidP="0028705E">
            <w:pPr>
              <w:pStyle w:val="Tablecontent"/>
            </w:pPr>
            <w:r w:rsidRPr="00425C8F">
              <w:t>LANGUAGE1</w:t>
            </w:r>
          </w:p>
        </w:tc>
        <w:tc>
          <w:tcPr>
            <w:tcW w:w="1800" w:type="dxa"/>
          </w:tcPr>
          <w:p w:rsidR="00AC0784" w:rsidRPr="00425C8F" w:rsidRDefault="00AC0784" w:rsidP="0028705E">
            <w:pPr>
              <w:pStyle w:val="Tablecontent"/>
            </w:pPr>
            <w:r w:rsidRPr="00425C8F">
              <w:t>&lt;Retailer Language&gt;</w:t>
            </w:r>
          </w:p>
        </w:tc>
        <w:tc>
          <w:tcPr>
            <w:tcW w:w="1980" w:type="dxa"/>
          </w:tcPr>
          <w:p w:rsidR="00AC0784" w:rsidRPr="00425C8F" w:rsidRDefault="00AC0784" w:rsidP="0028705E">
            <w:pPr>
              <w:pStyle w:val="Tablecontent"/>
            </w:pPr>
            <w:r w:rsidRPr="00425C8F">
              <w:t xml:space="preserve">Numeric only, Retailer Language Code This code must be defined in </w:t>
            </w:r>
            <w:r w:rsidR="007C479A" w:rsidRPr="00425C8F">
              <w:t>PreTUPS</w:t>
            </w:r>
            <w:r w:rsidRPr="00425C8F">
              <w:t xml:space="preserve"> system.</w:t>
            </w:r>
          </w:p>
        </w:tc>
        <w:tc>
          <w:tcPr>
            <w:tcW w:w="1620" w:type="dxa"/>
          </w:tcPr>
          <w:p w:rsidR="00AC0784" w:rsidRPr="00425C8F" w:rsidRDefault="00AC0784" w:rsidP="0028705E">
            <w:pPr>
              <w:pStyle w:val="Tablecontent"/>
            </w:pPr>
            <w:r w:rsidRPr="00425C8F">
              <w:t>0</w:t>
            </w:r>
          </w:p>
        </w:tc>
        <w:tc>
          <w:tcPr>
            <w:tcW w:w="720" w:type="dxa"/>
          </w:tcPr>
          <w:p w:rsidR="00AC0784" w:rsidRPr="00425C8F" w:rsidRDefault="00AC0784" w:rsidP="0028705E">
            <w:pPr>
              <w:pStyle w:val="Tablecontent"/>
            </w:pPr>
            <w:r w:rsidRPr="00425C8F">
              <w:t>1</w:t>
            </w:r>
          </w:p>
        </w:tc>
        <w:tc>
          <w:tcPr>
            <w:tcW w:w="1620" w:type="dxa"/>
          </w:tcPr>
          <w:p w:rsidR="00AC0784" w:rsidRPr="00425C8F" w:rsidRDefault="00AC0784" w:rsidP="0028705E">
            <w:pPr>
              <w:pStyle w:val="Tablecontent"/>
            </w:pPr>
            <w:r w:rsidRPr="00425C8F">
              <w:t>O (Tag is mandatory)</w:t>
            </w:r>
          </w:p>
        </w:tc>
      </w:tr>
      <w:tr w:rsidR="00AC0784" w:rsidRPr="00425C8F" w:rsidTr="0028705E">
        <w:trPr>
          <w:cantSplit/>
          <w:trHeight w:val="277"/>
        </w:trPr>
        <w:tc>
          <w:tcPr>
            <w:tcW w:w="1800" w:type="dxa"/>
          </w:tcPr>
          <w:p w:rsidR="00AC0784" w:rsidRPr="00425C8F" w:rsidRDefault="00AC0784" w:rsidP="0028705E">
            <w:pPr>
              <w:pStyle w:val="Tablecontent"/>
            </w:pPr>
            <w:r w:rsidRPr="00425C8F">
              <w:lastRenderedPageBreak/>
              <w:t>EXTREFNUM</w:t>
            </w:r>
          </w:p>
        </w:tc>
        <w:tc>
          <w:tcPr>
            <w:tcW w:w="1800" w:type="dxa"/>
          </w:tcPr>
          <w:p w:rsidR="00AC0784" w:rsidRPr="00425C8F" w:rsidRDefault="00AC0784" w:rsidP="0028705E">
            <w:pPr>
              <w:pStyle w:val="Tablecontent"/>
            </w:pPr>
            <w:r w:rsidRPr="00425C8F">
              <w:t>External Reference number</w:t>
            </w:r>
          </w:p>
        </w:tc>
        <w:tc>
          <w:tcPr>
            <w:tcW w:w="1980" w:type="dxa"/>
          </w:tcPr>
          <w:p w:rsidR="00AC0784" w:rsidRPr="00425C8F" w:rsidRDefault="00AC0784" w:rsidP="0028705E">
            <w:pPr>
              <w:pStyle w:val="Tablecontent"/>
            </w:pPr>
            <w:r w:rsidRPr="00425C8F">
              <w:t>Reference number of external system.</w:t>
            </w:r>
          </w:p>
        </w:tc>
        <w:tc>
          <w:tcPr>
            <w:tcW w:w="1620" w:type="dxa"/>
          </w:tcPr>
          <w:p w:rsidR="00AC0784" w:rsidRPr="00425C8F" w:rsidRDefault="00AC0784" w:rsidP="0028705E">
            <w:pPr>
              <w:pStyle w:val="Tablecontent"/>
            </w:pPr>
            <w:r w:rsidRPr="00425C8F">
              <w:t>12345</w:t>
            </w:r>
          </w:p>
        </w:tc>
        <w:tc>
          <w:tcPr>
            <w:tcW w:w="720" w:type="dxa"/>
          </w:tcPr>
          <w:p w:rsidR="00AC0784" w:rsidRPr="00425C8F" w:rsidRDefault="00AC0784" w:rsidP="0028705E">
            <w:pPr>
              <w:pStyle w:val="Tablecontent"/>
            </w:pPr>
            <w:r w:rsidRPr="00425C8F">
              <w:t>A (20)</w:t>
            </w:r>
          </w:p>
        </w:tc>
        <w:tc>
          <w:tcPr>
            <w:tcW w:w="1620" w:type="dxa"/>
          </w:tcPr>
          <w:p w:rsidR="00AC0784" w:rsidRPr="00425C8F" w:rsidRDefault="00AC0784" w:rsidP="0028705E">
            <w:pPr>
              <w:pStyle w:val="Tablecontent"/>
            </w:pPr>
            <w:r w:rsidRPr="00425C8F">
              <w:t>O</w:t>
            </w:r>
          </w:p>
          <w:p w:rsidR="00AC0784" w:rsidRPr="00425C8F" w:rsidRDefault="00AC0784" w:rsidP="0028705E">
            <w:pPr>
              <w:pStyle w:val="Tablecontent"/>
            </w:pPr>
            <w:r w:rsidRPr="00425C8F">
              <w:t>(Tag is mandatory)</w:t>
            </w:r>
          </w:p>
        </w:tc>
      </w:tr>
      <w:tr w:rsidR="002B4FBC" w:rsidRPr="00425C8F" w:rsidTr="0028705E">
        <w:trPr>
          <w:cantSplit/>
          <w:trHeight w:val="277"/>
        </w:trPr>
        <w:tc>
          <w:tcPr>
            <w:tcW w:w="1800" w:type="dxa"/>
          </w:tcPr>
          <w:p w:rsidR="002B4FBC" w:rsidRPr="00425C8F" w:rsidRDefault="002B4FBC" w:rsidP="0028705E">
            <w:pPr>
              <w:pStyle w:val="Tablecontent"/>
            </w:pPr>
            <w:r>
              <w:t>REMARKS</w:t>
            </w:r>
          </w:p>
        </w:tc>
        <w:tc>
          <w:tcPr>
            <w:tcW w:w="1800" w:type="dxa"/>
          </w:tcPr>
          <w:p w:rsidR="002B4FBC" w:rsidRPr="00425C8F" w:rsidRDefault="002B4FBC" w:rsidP="0028705E">
            <w:pPr>
              <w:pStyle w:val="Tablecontent"/>
            </w:pPr>
            <w:r>
              <w:t>Remarks to be Entered</w:t>
            </w:r>
          </w:p>
        </w:tc>
        <w:tc>
          <w:tcPr>
            <w:tcW w:w="1980" w:type="dxa"/>
          </w:tcPr>
          <w:p w:rsidR="002B4FBC" w:rsidRPr="00425C8F" w:rsidRDefault="002B4FBC" w:rsidP="0028705E">
            <w:pPr>
              <w:pStyle w:val="Tablecontent"/>
            </w:pPr>
            <w:r>
              <w:t>This Tag can be Optional Or mandatory based On Preference</w:t>
            </w:r>
          </w:p>
        </w:tc>
        <w:tc>
          <w:tcPr>
            <w:tcW w:w="1620" w:type="dxa"/>
          </w:tcPr>
          <w:p w:rsidR="002B4FBC" w:rsidRPr="00425C8F" w:rsidRDefault="002B4FBC" w:rsidP="0028705E">
            <w:pPr>
              <w:pStyle w:val="Tablecontent"/>
            </w:pPr>
          </w:p>
        </w:tc>
        <w:tc>
          <w:tcPr>
            <w:tcW w:w="720" w:type="dxa"/>
          </w:tcPr>
          <w:p w:rsidR="002B4FBC" w:rsidRPr="00425C8F" w:rsidRDefault="002B4FBC" w:rsidP="0028705E">
            <w:pPr>
              <w:pStyle w:val="Tablecontent"/>
            </w:pPr>
            <w:r>
              <w:t>A(20)</w:t>
            </w:r>
          </w:p>
        </w:tc>
        <w:tc>
          <w:tcPr>
            <w:tcW w:w="1620" w:type="dxa"/>
          </w:tcPr>
          <w:p w:rsidR="002B4FBC" w:rsidRPr="00425C8F" w:rsidRDefault="002B4FBC" w:rsidP="0028705E">
            <w:pPr>
              <w:pStyle w:val="Tablecontent"/>
            </w:pPr>
            <w:r>
              <w:t>M/O(Based On Preference)</w:t>
            </w:r>
          </w:p>
        </w:tc>
      </w:tr>
      <w:tr w:rsidR="00AC0784" w:rsidRPr="00425C8F" w:rsidTr="0028705E">
        <w:trPr>
          <w:cantSplit/>
          <w:trHeight w:val="277"/>
        </w:trPr>
        <w:tc>
          <w:tcPr>
            <w:tcW w:w="9540" w:type="dxa"/>
            <w:gridSpan w:val="6"/>
          </w:tcPr>
          <w:p w:rsidR="00AC0784" w:rsidRPr="00425C8F" w:rsidRDefault="00AC0784" w:rsidP="0028705E">
            <w:pPr>
              <w:pStyle w:val="Tablecontent"/>
            </w:pPr>
            <w:r w:rsidRPr="00425C8F">
              <w:rPr>
                <w:b/>
                <w:bCs/>
              </w:rPr>
              <w:t xml:space="preserve">Note: </w:t>
            </w:r>
            <w:r w:rsidRPr="00425C8F">
              <w:t>Between MSISDN, LOGINID and EXTCODE one of them must be present, either MSISDN, LOGINID or EXTCODE. All of them can also be present in request.</w:t>
            </w:r>
          </w:p>
        </w:tc>
      </w:tr>
    </w:tbl>
    <w:p w:rsidR="006D326A" w:rsidRPr="00425C8F" w:rsidRDefault="006D326A" w:rsidP="006D326A">
      <w:pPr>
        <w:pStyle w:val="BodyText2"/>
      </w:pPr>
    </w:p>
    <w:p w:rsidR="006D326A" w:rsidRPr="00425C8F" w:rsidRDefault="0000768E" w:rsidP="001E6309">
      <w:pPr>
        <w:pStyle w:val="Heading"/>
        <w:rPr>
          <w:color w:val="auto"/>
        </w:rPr>
      </w:pPr>
      <w:r w:rsidRPr="00425C8F">
        <w:rPr>
          <w:color w:val="auto"/>
        </w:rPr>
        <w:t>Response Syntax</w:t>
      </w:r>
    </w:p>
    <w:p w:rsidR="006D326A" w:rsidRPr="00425C8F" w:rsidRDefault="007C479A" w:rsidP="006D326A">
      <w:pPr>
        <w:pStyle w:val="BodyText2"/>
      </w:pPr>
      <w:r w:rsidRPr="00425C8F">
        <w:t>PreTUPS</w:t>
      </w:r>
      <w:r w:rsidR="006D326A" w:rsidRPr="00425C8F">
        <w:t xml:space="preserve"> send the response to the External system about the change Pin. The response will be in XML and send as response of the request. </w:t>
      </w:r>
    </w:p>
    <w:p w:rsidR="006D326A" w:rsidRPr="00425C8F" w:rsidRDefault="006D326A" w:rsidP="006D326A">
      <w:pPr>
        <w:pStyle w:val="BodyText2"/>
      </w:pPr>
      <w:r w:rsidRPr="00425C8F">
        <w:t>The XML response details are mentioned below.</w:t>
      </w:r>
    </w:p>
    <w:p w:rsidR="006D326A" w:rsidRPr="00425C8F" w:rsidRDefault="006D326A" w:rsidP="006D326A">
      <w:pPr>
        <w:pStyle w:val="BodyText2"/>
      </w:pPr>
    </w:p>
    <w:p w:rsidR="006D326A" w:rsidRPr="00425C8F" w:rsidRDefault="006D326A" w:rsidP="001E6309">
      <w:pPr>
        <w:pStyle w:val="Heading"/>
        <w:rPr>
          <w:color w:val="auto"/>
        </w:rPr>
      </w:pPr>
      <w:r w:rsidRPr="00425C8F">
        <w:rPr>
          <w:color w:val="auto"/>
        </w:rPr>
        <w:t>Response Syntax</w:t>
      </w:r>
    </w:p>
    <w:p w:rsidR="006D326A" w:rsidRPr="00425C8F" w:rsidRDefault="006D326A" w:rsidP="006D326A">
      <w:pPr>
        <w:pStyle w:val="Code"/>
        <w:jc w:val="left"/>
      </w:pPr>
      <w:r w:rsidRPr="00425C8F">
        <w:t>&lt;? xml version="1.0"?&gt;</w:t>
      </w:r>
    </w:p>
    <w:p w:rsidR="006D326A" w:rsidRPr="00425C8F" w:rsidRDefault="006D326A" w:rsidP="006D326A">
      <w:pPr>
        <w:pStyle w:val="Code"/>
        <w:jc w:val="left"/>
      </w:pPr>
      <w:r w:rsidRPr="00425C8F">
        <w:t>&lt;! DOCTYPE COMMAND PUBLIC "-//Ocam//DTD XML Command1.0//EN""xml/command.dtd"&gt;</w:t>
      </w:r>
    </w:p>
    <w:p w:rsidR="006D326A" w:rsidRPr="00425C8F" w:rsidRDefault="006D326A" w:rsidP="006D326A">
      <w:pPr>
        <w:pStyle w:val="Code"/>
        <w:jc w:val="left"/>
      </w:pPr>
      <w:r w:rsidRPr="00425C8F">
        <w:t>&lt;COMMAND&gt;</w:t>
      </w:r>
    </w:p>
    <w:p w:rsidR="006D326A" w:rsidRPr="00425C8F" w:rsidRDefault="006D326A" w:rsidP="00AC0784">
      <w:pPr>
        <w:pStyle w:val="Code"/>
        <w:ind w:left="1440"/>
        <w:jc w:val="left"/>
      </w:pPr>
      <w:r w:rsidRPr="00425C8F">
        <w:t>&lt;TYPE&gt;EXC2SCPNRESP&lt;/TYPE&gt;</w:t>
      </w:r>
    </w:p>
    <w:p w:rsidR="006D326A" w:rsidRPr="00425C8F" w:rsidRDefault="006D326A" w:rsidP="00AC0784">
      <w:pPr>
        <w:pStyle w:val="Code"/>
        <w:ind w:left="1440"/>
        <w:jc w:val="left"/>
      </w:pPr>
      <w:r w:rsidRPr="00425C8F">
        <w:tab/>
      </w:r>
      <w:r w:rsidRPr="00425C8F">
        <w:tab/>
      </w:r>
    </w:p>
    <w:p w:rsidR="006D326A" w:rsidRPr="00425C8F" w:rsidRDefault="006D326A" w:rsidP="00AC0784">
      <w:pPr>
        <w:pStyle w:val="Code"/>
        <w:ind w:left="1440"/>
        <w:jc w:val="left"/>
      </w:pPr>
      <w:r w:rsidRPr="00425C8F">
        <w:t>&lt;TXNSTATUS&gt;</w:t>
      </w:r>
      <w:r w:rsidRPr="00425C8F">
        <w:rPr>
          <w:b/>
          <w:bCs/>
          <w:i/>
          <w:iCs/>
        </w:rPr>
        <w:t>&lt;Status of the Enquiry&gt;</w:t>
      </w:r>
      <w:r w:rsidRPr="00425C8F">
        <w:t>&lt;/TXNSTATUS&gt;</w:t>
      </w:r>
    </w:p>
    <w:p w:rsidR="006D326A" w:rsidRPr="00425C8F" w:rsidRDefault="006D326A" w:rsidP="00AC0784">
      <w:pPr>
        <w:pStyle w:val="Code"/>
        <w:ind w:left="1440"/>
        <w:jc w:val="left"/>
      </w:pPr>
      <w:r w:rsidRPr="00425C8F">
        <w:t>&lt;MESSAGE&gt;</w:t>
      </w:r>
      <w:r w:rsidR="006B355C" w:rsidRPr="00A83D79">
        <w:t>Pin has changed successfully</w:t>
      </w:r>
      <w:r w:rsidRPr="00425C8F">
        <w:t>&lt;/MESSAGE&gt;</w:t>
      </w:r>
    </w:p>
    <w:p w:rsidR="006D326A" w:rsidRPr="00425C8F" w:rsidRDefault="006D326A" w:rsidP="006D326A">
      <w:pPr>
        <w:pStyle w:val="Code"/>
        <w:ind w:left="0"/>
        <w:jc w:val="left"/>
      </w:pPr>
      <w:r w:rsidRPr="00425C8F">
        <w:t>&lt;/COMMAND&gt;</w:t>
      </w:r>
    </w:p>
    <w:p w:rsidR="006D326A" w:rsidRPr="00425C8F" w:rsidRDefault="006D326A" w:rsidP="006D326A">
      <w:pPr>
        <w:pStyle w:val="Code"/>
        <w:ind w:left="0"/>
        <w:jc w:val="left"/>
      </w:pPr>
    </w:p>
    <w:p w:rsidR="006D326A" w:rsidRPr="00425C8F" w:rsidRDefault="006D326A" w:rsidP="001E6309">
      <w:pPr>
        <w:pStyle w:val="Heading"/>
        <w:rPr>
          <w:color w:val="auto"/>
        </w:rPr>
      </w:pPr>
      <w:r w:rsidRPr="00425C8F">
        <w:rPr>
          <w:color w:val="auto"/>
        </w:rPr>
        <w:t>Field Details</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AC0784" w:rsidRPr="00425C8F" w:rsidTr="0028705E">
        <w:trPr>
          <w:trHeight w:val="277"/>
          <w:tblHeader/>
        </w:trPr>
        <w:tc>
          <w:tcPr>
            <w:tcW w:w="1800" w:type="dxa"/>
            <w:shd w:val="clear" w:color="auto" w:fill="E31837"/>
          </w:tcPr>
          <w:p w:rsidR="00AC0784" w:rsidRPr="00425C8F" w:rsidRDefault="00AC0784" w:rsidP="0028705E">
            <w:pPr>
              <w:pStyle w:val="TableColumnLabels"/>
              <w:rPr>
                <w:color w:val="auto"/>
                <w:lang w:val="en-IN"/>
              </w:rPr>
            </w:pPr>
            <w:r w:rsidRPr="00425C8F">
              <w:rPr>
                <w:color w:val="auto"/>
                <w:lang w:val="en-IN"/>
              </w:rPr>
              <w:t>TAG</w:t>
            </w:r>
          </w:p>
        </w:tc>
        <w:tc>
          <w:tcPr>
            <w:tcW w:w="1800" w:type="dxa"/>
            <w:shd w:val="clear" w:color="auto" w:fill="E31837"/>
          </w:tcPr>
          <w:p w:rsidR="00AC0784" w:rsidRPr="00425C8F" w:rsidRDefault="00AC0784" w:rsidP="0028705E">
            <w:pPr>
              <w:pStyle w:val="TableColumnLabels"/>
              <w:rPr>
                <w:color w:val="auto"/>
                <w:lang w:val="en-IN"/>
              </w:rPr>
            </w:pPr>
            <w:r w:rsidRPr="00425C8F">
              <w:rPr>
                <w:color w:val="auto"/>
                <w:lang w:val="en-IN"/>
              </w:rPr>
              <w:t>Fields</w:t>
            </w:r>
          </w:p>
        </w:tc>
        <w:tc>
          <w:tcPr>
            <w:tcW w:w="1980" w:type="dxa"/>
            <w:shd w:val="clear" w:color="auto" w:fill="E31837"/>
          </w:tcPr>
          <w:p w:rsidR="00AC0784" w:rsidRPr="00425C8F" w:rsidRDefault="00AC0784" w:rsidP="0028705E">
            <w:pPr>
              <w:pStyle w:val="TableColumnLabels"/>
              <w:rPr>
                <w:color w:val="auto"/>
                <w:lang w:val="en-IN"/>
              </w:rPr>
            </w:pPr>
            <w:r w:rsidRPr="00425C8F">
              <w:rPr>
                <w:color w:val="auto"/>
                <w:lang w:val="en-IN"/>
              </w:rPr>
              <w:t>Remarks</w:t>
            </w:r>
          </w:p>
        </w:tc>
        <w:tc>
          <w:tcPr>
            <w:tcW w:w="1620" w:type="dxa"/>
            <w:shd w:val="clear" w:color="auto" w:fill="E31837"/>
          </w:tcPr>
          <w:p w:rsidR="00AC0784" w:rsidRPr="00425C8F" w:rsidRDefault="00AC0784" w:rsidP="0028705E">
            <w:pPr>
              <w:pStyle w:val="TableColumnLabels"/>
              <w:rPr>
                <w:color w:val="auto"/>
                <w:lang w:val="en-IN"/>
              </w:rPr>
            </w:pPr>
            <w:r w:rsidRPr="00425C8F">
              <w:rPr>
                <w:color w:val="auto"/>
                <w:lang w:val="en-IN"/>
              </w:rPr>
              <w:t>Example</w:t>
            </w:r>
          </w:p>
        </w:tc>
        <w:tc>
          <w:tcPr>
            <w:tcW w:w="720" w:type="dxa"/>
            <w:shd w:val="clear" w:color="auto" w:fill="E31837"/>
          </w:tcPr>
          <w:p w:rsidR="00AC0784" w:rsidRPr="00425C8F" w:rsidRDefault="00AC0784" w:rsidP="0028705E">
            <w:pPr>
              <w:pStyle w:val="TableColumnLabels"/>
              <w:rPr>
                <w:color w:val="auto"/>
                <w:lang w:val="en-IN"/>
              </w:rPr>
            </w:pPr>
            <w:r w:rsidRPr="00425C8F">
              <w:rPr>
                <w:color w:val="auto"/>
                <w:lang w:val="en-IN"/>
              </w:rPr>
              <w:t>Field Type</w:t>
            </w:r>
          </w:p>
        </w:tc>
        <w:tc>
          <w:tcPr>
            <w:tcW w:w="1620" w:type="dxa"/>
            <w:shd w:val="clear" w:color="auto" w:fill="E31837"/>
          </w:tcPr>
          <w:p w:rsidR="00AC0784" w:rsidRPr="00425C8F" w:rsidRDefault="00AC0784" w:rsidP="0028705E">
            <w:pPr>
              <w:pStyle w:val="TableColumnLabels"/>
              <w:rPr>
                <w:color w:val="auto"/>
                <w:lang w:val="en-IN"/>
              </w:rPr>
            </w:pPr>
            <w:r w:rsidRPr="00425C8F">
              <w:rPr>
                <w:color w:val="auto"/>
                <w:lang w:val="en-IN"/>
              </w:rPr>
              <w:t>Optional/</w:t>
            </w:r>
          </w:p>
          <w:p w:rsidR="00AC0784" w:rsidRPr="00425C8F" w:rsidRDefault="00AC0784" w:rsidP="0028705E">
            <w:pPr>
              <w:pStyle w:val="TableColumnLabels"/>
              <w:rPr>
                <w:color w:val="auto"/>
                <w:lang w:val="en-IN"/>
              </w:rPr>
            </w:pPr>
            <w:r w:rsidRPr="00425C8F">
              <w:rPr>
                <w:color w:val="auto"/>
                <w:lang w:val="en-IN"/>
              </w:rPr>
              <w:t>Mandatory</w:t>
            </w:r>
          </w:p>
        </w:tc>
      </w:tr>
      <w:tr w:rsidR="00AC0784" w:rsidRPr="00425C8F" w:rsidTr="0028705E">
        <w:trPr>
          <w:cantSplit/>
          <w:trHeight w:val="277"/>
        </w:trPr>
        <w:tc>
          <w:tcPr>
            <w:tcW w:w="1800" w:type="dxa"/>
          </w:tcPr>
          <w:p w:rsidR="00AC0784" w:rsidRPr="00425C8F" w:rsidRDefault="00AC0784" w:rsidP="0028705E">
            <w:pPr>
              <w:pStyle w:val="Tablecontent"/>
            </w:pPr>
            <w:r w:rsidRPr="00425C8F">
              <w:t>TYPE</w:t>
            </w:r>
          </w:p>
        </w:tc>
        <w:tc>
          <w:tcPr>
            <w:tcW w:w="1800" w:type="dxa"/>
          </w:tcPr>
          <w:p w:rsidR="00AC0784" w:rsidRPr="00425C8F" w:rsidRDefault="00AC0784" w:rsidP="0028705E">
            <w:pPr>
              <w:pStyle w:val="Tablecontent"/>
            </w:pPr>
            <w:r w:rsidRPr="00425C8F">
              <w:t>Response type</w:t>
            </w:r>
          </w:p>
        </w:tc>
        <w:tc>
          <w:tcPr>
            <w:tcW w:w="1980" w:type="dxa"/>
          </w:tcPr>
          <w:p w:rsidR="00AC0784" w:rsidRPr="00425C8F" w:rsidRDefault="00AC0784" w:rsidP="0028705E">
            <w:pPr>
              <w:pStyle w:val="Tablecontent"/>
            </w:pPr>
            <w:r w:rsidRPr="00425C8F">
              <w:t>Response Type</w:t>
            </w:r>
          </w:p>
        </w:tc>
        <w:tc>
          <w:tcPr>
            <w:tcW w:w="1620" w:type="dxa"/>
          </w:tcPr>
          <w:p w:rsidR="00AC0784" w:rsidRPr="00425C8F" w:rsidRDefault="00AC0784" w:rsidP="0028705E">
            <w:pPr>
              <w:pStyle w:val="Tablecontent"/>
            </w:pPr>
            <w:r w:rsidRPr="00425C8F">
              <w:rPr>
                <w:rFonts w:ascii="Courier New" w:hAnsi="Courier New"/>
                <w:sz w:val="20"/>
              </w:rPr>
              <w:t>EXC2SCPNRESP</w:t>
            </w:r>
          </w:p>
        </w:tc>
        <w:tc>
          <w:tcPr>
            <w:tcW w:w="720" w:type="dxa"/>
          </w:tcPr>
          <w:p w:rsidR="00AC0784" w:rsidRPr="00425C8F" w:rsidRDefault="00AC0784" w:rsidP="0028705E">
            <w:pPr>
              <w:pStyle w:val="Tablecontent"/>
            </w:pPr>
            <w:r w:rsidRPr="00425C8F">
              <w:t>C (15)</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DATE</w:t>
            </w:r>
          </w:p>
        </w:tc>
        <w:tc>
          <w:tcPr>
            <w:tcW w:w="1800" w:type="dxa"/>
          </w:tcPr>
          <w:p w:rsidR="00AC0784" w:rsidRPr="00425C8F" w:rsidRDefault="00AC0784" w:rsidP="0028705E">
            <w:pPr>
              <w:pStyle w:val="Tablecontent"/>
            </w:pPr>
            <w:r w:rsidRPr="00425C8F">
              <w:t>Date and time</w:t>
            </w:r>
          </w:p>
        </w:tc>
        <w:tc>
          <w:tcPr>
            <w:tcW w:w="1980" w:type="dxa"/>
          </w:tcPr>
          <w:p w:rsidR="00AC0784" w:rsidRPr="00425C8F" w:rsidRDefault="00AC0784" w:rsidP="0028705E">
            <w:pPr>
              <w:pStyle w:val="Tablecontent"/>
            </w:pPr>
            <w:r w:rsidRPr="00425C8F">
              <w:t xml:space="preserve">Date and time on which </w:t>
            </w:r>
            <w:r w:rsidR="007C479A" w:rsidRPr="00425C8F">
              <w:t>PreTUPS</w:t>
            </w:r>
            <w:r w:rsidRPr="00425C8F">
              <w:t xml:space="preserve"> sent response. HH are in 24 Hour format</w:t>
            </w:r>
          </w:p>
        </w:tc>
        <w:tc>
          <w:tcPr>
            <w:tcW w:w="1620" w:type="dxa"/>
          </w:tcPr>
          <w:p w:rsidR="00AC0784" w:rsidRPr="00425C8F" w:rsidRDefault="00AC0784" w:rsidP="0028705E">
            <w:pPr>
              <w:pStyle w:val="Tablecontent"/>
            </w:pPr>
            <w:r w:rsidRPr="00425C8F">
              <w:t>DD/MM/YYYY HH24:MI:SS</w:t>
            </w:r>
          </w:p>
        </w:tc>
        <w:tc>
          <w:tcPr>
            <w:tcW w:w="720" w:type="dxa"/>
          </w:tcPr>
          <w:p w:rsidR="00AC0784" w:rsidRPr="00425C8F" w:rsidRDefault="00AC0784" w:rsidP="0028705E">
            <w:pPr>
              <w:pStyle w:val="Tablecontent"/>
            </w:pPr>
            <w:r w:rsidRPr="00425C8F">
              <w:t>D (20)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TXNSTATUS</w:t>
            </w:r>
          </w:p>
        </w:tc>
        <w:tc>
          <w:tcPr>
            <w:tcW w:w="1800" w:type="dxa"/>
          </w:tcPr>
          <w:p w:rsidR="00AC0784" w:rsidRPr="00425C8F" w:rsidRDefault="00AC0784" w:rsidP="0028705E">
            <w:pPr>
              <w:pStyle w:val="Tablecontent"/>
            </w:pPr>
            <w:r w:rsidRPr="00425C8F">
              <w:t>Transaction Status</w:t>
            </w:r>
          </w:p>
        </w:tc>
        <w:tc>
          <w:tcPr>
            <w:tcW w:w="1980" w:type="dxa"/>
          </w:tcPr>
          <w:p w:rsidR="00AC0784" w:rsidRPr="00425C8F" w:rsidRDefault="00AC0784" w:rsidP="0028705E">
            <w:pPr>
              <w:pStyle w:val="Tablecontent"/>
            </w:pPr>
            <w:r w:rsidRPr="00425C8F">
              <w:t>Status of the External system Enquiry request</w:t>
            </w:r>
          </w:p>
          <w:p w:rsidR="00AC0784" w:rsidRPr="00425C8F" w:rsidRDefault="00AC0784" w:rsidP="0028705E">
            <w:pPr>
              <w:pStyle w:val="TableListBullet1"/>
            </w:pPr>
            <w:r w:rsidRPr="00425C8F">
              <w:t xml:space="preserve">Transaction Status = 200 means Success, </w:t>
            </w:r>
          </w:p>
          <w:p w:rsidR="00AC0784" w:rsidRPr="00425C8F" w:rsidRDefault="00AC0784" w:rsidP="0028705E">
            <w:pPr>
              <w:pStyle w:val="TableListBullet1"/>
              <w:jc w:val="left"/>
            </w:pPr>
            <w:r w:rsidRPr="00425C8F">
              <w:t>Transaction Status Other than 200 means failed</w:t>
            </w:r>
          </w:p>
        </w:tc>
        <w:tc>
          <w:tcPr>
            <w:tcW w:w="1620" w:type="dxa"/>
          </w:tcPr>
          <w:p w:rsidR="00AC0784" w:rsidRPr="00425C8F" w:rsidRDefault="00AC0784" w:rsidP="0028705E">
            <w:pPr>
              <w:pStyle w:val="Tablecontent"/>
            </w:pPr>
            <w:r w:rsidRPr="00425C8F">
              <w:t>200</w:t>
            </w:r>
          </w:p>
        </w:tc>
        <w:tc>
          <w:tcPr>
            <w:tcW w:w="720" w:type="dxa"/>
          </w:tcPr>
          <w:p w:rsidR="00AC0784" w:rsidRPr="00425C8F" w:rsidRDefault="00AC0784" w:rsidP="0028705E">
            <w:pPr>
              <w:pStyle w:val="Tablecontent"/>
            </w:pPr>
            <w:r w:rsidRPr="00425C8F">
              <w:t>N (7)</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MESSAGE</w:t>
            </w:r>
          </w:p>
        </w:tc>
        <w:tc>
          <w:tcPr>
            <w:tcW w:w="1800" w:type="dxa"/>
          </w:tcPr>
          <w:p w:rsidR="00AC0784" w:rsidRPr="00425C8F" w:rsidRDefault="00AC0784" w:rsidP="0028705E">
            <w:pPr>
              <w:pStyle w:val="Tablecontent"/>
            </w:pPr>
            <w:r w:rsidRPr="00425C8F">
              <w:t>Message regarding the Enquiry requested MSISDN</w:t>
            </w:r>
          </w:p>
        </w:tc>
        <w:tc>
          <w:tcPr>
            <w:tcW w:w="1980" w:type="dxa"/>
          </w:tcPr>
          <w:p w:rsidR="00AC0784" w:rsidRPr="00425C8F" w:rsidRDefault="00AC0784" w:rsidP="0028705E">
            <w:pPr>
              <w:pStyle w:val="Tablecontent"/>
            </w:pPr>
          </w:p>
        </w:tc>
        <w:tc>
          <w:tcPr>
            <w:tcW w:w="1620" w:type="dxa"/>
          </w:tcPr>
          <w:p w:rsidR="00AC0784" w:rsidRPr="00425C8F" w:rsidRDefault="00AC0784" w:rsidP="0028705E">
            <w:pPr>
              <w:pStyle w:val="Tablecontent"/>
            </w:pPr>
            <w:r w:rsidRPr="00425C8F">
              <w:t>PRE / POST</w:t>
            </w:r>
          </w:p>
        </w:tc>
        <w:tc>
          <w:tcPr>
            <w:tcW w:w="720" w:type="dxa"/>
          </w:tcPr>
          <w:p w:rsidR="00AC0784" w:rsidRPr="00425C8F" w:rsidRDefault="00AC0784" w:rsidP="0028705E">
            <w:pPr>
              <w:pStyle w:val="Tablecontent"/>
            </w:pPr>
            <w:r w:rsidRPr="00425C8F">
              <w:t>C(15)</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lastRenderedPageBreak/>
              <w:t>EXTTXNNUMBER</w:t>
            </w:r>
          </w:p>
        </w:tc>
        <w:tc>
          <w:tcPr>
            <w:tcW w:w="1800" w:type="dxa"/>
          </w:tcPr>
          <w:p w:rsidR="00AC0784" w:rsidRPr="00425C8F" w:rsidRDefault="00AC0784" w:rsidP="0028705E">
            <w:pPr>
              <w:pStyle w:val="Tablecontent"/>
            </w:pPr>
            <w:r w:rsidRPr="00425C8F">
              <w:t>Unique id of the transaction in External transaction system</w:t>
            </w:r>
          </w:p>
        </w:tc>
        <w:tc>
          <w:tcPr>
            <w:tcW w:w="1980" w:type="dxa"/>
          </w:tcPr>
          <w:p w:rsidR="00AC0784" w:rsidRPr="00425C8F" w:rsidRDefault="00AC0784" w:rsidP="0028705E">
            <w:pPr>
              <w:pStyle w:val="Tablecontent"/>
            </w:pPr>
            <w:r w:rsidRPr="00425C8F">
              <w:t xml:space="preserve">Unique Transaction number of External System. Used by </w:t>
            </w:r>
            <w:r w:rsidR="007C479A" w:rsidRPr="00425C8F">
              <w:t>PreTUPS</w:t>
            </w:r>
            <w:r w:rsidRPr="00425C8F">
              <w:t xml:space="preserve"> for reference only..</w:t>
            </w:r>
          </w:p>
        </w:tc>
        <w:tc>
          <w:tcPr>
            <w:tcW w:w="1620" w:type="dxa"/>
          </w:tcPr>
          <w:p w:rsidR="00AC0784" w:rsidRPr="00425C8F" w:rsidRDefault="00AC0784" w:rsidP="0028705E">
            <w:pPr>
              <w:pStyle w:val="Tablecontent"/>
            </w:pPr>
            <w:r w:rsidRPr="00425C8F">
              <w:t>1234345</w:t>
            </w:r>
          </w:p>
        </w:tc>
        <w:tc>
          <w:tcPr>
            <w:tcW w:w="720" w:type="dxa"/>
          </w:tcPr>
          <w:p w:rsidR="00AC0784" w:rsidRPr="00425C8F" w:rsidRDefault="00AC0784" w:rsidP="0028705E">
            <w:pPr>
              <w:pStyle w:val="Tablecontent"/>
            </w:pPr>
            <w:r w:rsidRPr="00425C8F">
              <w:t>A (10)</w:t>
            </w:r>
          </w:p>
        </w:tc>
        <w:tc>
          <w:tcPr>
            <w:tcW w:w="1620" w:type="dxa"/>
          </w:tcPr>
          <w:p w:rsidR="00AC0784" w:rsidRPr="00425C8F" w:rsidRDefault="00AC0784" w:rsidP="0028705E">
            <w:pPr>
              <w:pStyle w:val="Tablecontent"/>
            </w:pPr>
            <w:r w:rsidRPr="00425C8F">
              <w:t>M</w:t>
            </w:r>
          </w:p>
        </w:tc>
      </w:tr>
    </w:tbl>
    <w:p w:rsidR="006D326A" w:rsidRPr="00425C8F" w:rsidRDefault="006D326A" w:rsidP="006D326A">
      <w:pPr>
        <w:pStyle w:val="Code"/>
        <w:ind w:left="0"/>
        <w:jc w:val="left"/>
      </w:pPr>
    </w:p>
    <w:p w:rsidR="00C252D0" w:rsidRPr="00425C8F" w:rsidRDefault="00C252D0" w:rsidP="00C252D0">
      <w:pPr>
        <w:pStyle w:val="BodyText2"/>
      </w:pPr>
      <w:bookmarkStart w:id="307" w:name="_Toc284720134"/>
      <w:bookmarkStart w:id="308" w:name="_Toc309916747"/>
      <w:bookmarkStart w:id="309" w:name="_Toc325459091"/>
      <w:bookmarkStart w:id="310" w:name="_Toc350854534"/>
    </w:p>
    <w:p w:rsidR="00C252D0" w:rsidRPr="00425C8F" w:rsidRDefault="00C252D0" w:rsidP="00C252D0">
      <w:pPr>
        <w:pStyle w:val="BodyText2"/>
        <w:rPr>
          <w:lang w:val="en-IN"/>
        </w:rPr>
      </w:pPr>
    </w:p>
    <w:p w:rsidR="00C252D0" w:rsidRPr="00425C8F" w:rsidRDefault="00C252D0" w:rsidP="00337049">
      <w:pPr>
        <w:pStyle w:val="Heading2"/>
        <w:rPr>
          <w:lang w:val="en-IN"/>
        </w:rPr>
      </w:pPr>
      <w:bookmarkStart w:id="311" w:name="_Toc485139716"/>
      <w:r w:rsidRPr="00425C8F">
        <w:rPr>
          <w:lang w:val="en-IN"/>
        </w:rPr>
        <w:t>Lend Me Balance</w:t>
      </w:r>
      <w:bookmarkEnd w:id="311"/>
    </w:p>
    <w:p w:rsidR="00C252D0" w:rsidRPr="00425C8F" w:rsidRDefault="00C252D0" w:rsidP="00C252D0">
      <w:pPr>
        <w:pStyle w:val="BodyText2"/>
      </w:pPr>
      <w:r w:rsidRPr="00425C8F">
        <w:t>A subscriber can request the operator for balance without paying any amount at that particular time. Whenever the subscriber next performs a top up on his account the outstanding amount as well as the service charges will be deducted from the amount of the top up.</w:t>
      </w:r>
    </w:p>
    <w:p w:rsidR="00C252D0" w:rsidRPr="00425C8F" w:rsidRDefault="00C252D0" w:rsidP="00C252D0">
      <w:pPr>
        <w:pStyle w:val="BodyText2"/>
      </w:pPr>
    </w:p>
    <w:p w:rsidR="00C252D0" w:rsidRPr="00425C8F" w:rsidRDefault="00C252D0" w:rsidP="00C252D0">
      <w:pPr>
        <w:pStyle w:val="BodyText2"/>
        <w:rPr>
          <w:rFonts w:ascii="Arial Narrow" w:hAnsi="Arial Narrow" w:cs="Tahoma"/>
          <w:b/>
          <w:sz w:val="26"/>
          <w:u w:val="single" w:color="E31837"/>
        </w:rPr>
      </w:pPr>
      <w:r w:rsidRPr="00425C8F">
        <w:rPr>
          <w:rFonts w:ascii="Arial Narrow" w:hAnsi="Arial Narrow" w:cs="Tahoma"/>
          <w:b/>
          <w:sz w:val="26"/>
          <w:u w:val="single" w:color="E31837"/>
        </w:rPr>
        <w:t xml:space="preserve">Business Rules   </w:t>
      </w:r>
    </w:p>
    <w:p w:rsidR="00C252D0" w:rsidRPr="00425C8F" w:rsidRDefault="00C252D0" w:rsidP="00C252D0">
      <w:pPr>
        <w:pStyle w:val="BodyText2"/>
        <w:numPr>
          <w:ilvl w:val="0"/>
          <w:numId w:val="31"/>
        </w:numPr>
      </w:pPr>
      <w:r w:rsidRPr="00425C8F">
        <w:t>The user should be a prepaid subscriber in the system and should not be a barred one either.</w:t>
      </w:r>
    </w:p>
    <w:p w:rsidR="00C252D0" w:rsidRPr="00425C8F" w:rsidRDefault="00C252D0" w:rsidP="00C252D0">
      <w:pPr>
        <w:pStyle w:val="BodyText2"/>
        <w:numPr>
          <w:ilvl w:val="0"/>
          <w:numId w:val="31"/>
        </w:numPr>
      </w:pPr>
      <w:r w:rsidRPr="00425C8F">
        <w:t>The user will be allowed only one SOS transfer and he must top up his account in order to use the service again.</w:t>
      </w:r>
    </w:p>
    <w:p w:rsidR="00C252D0" w:rsidRPr="00425C8F" w:rsidRDefault="00C252D0" w:rsidP="00C252D0">
      <w:pPr>
        <w:pStyle w:val="BodyText2"/>
        <w:numPr>
          <w:ilvl w:val="0"/>
          <w:numId w:val="32"/>
        </w:numPr>
      </w:pPr>
      <w:r w:rsidRPr="00425C8F">
        <w:t>Should the user fail to settle his account after a defined number of days; the operator will follow the following methods to  settle:</w:t>
      </w:r>
    </w:p>
    <w:p w:rsidR="00C252D0" w:rsidRPr="00425C8F" w:rsidRDefault="00C252D0" w:rsidP="00C252D0">
      <w:pPr>
        <w:pStyle w:val="BodyText2"/>
        <w:numPr>
          <w:ilvl w:val="0"/>
          <w:numId w:val="33"/>
        </w:numPr>
      </w:pPr>
      <w:r w:rsidRPr="00425C8F">
        <w:t>Settle accounts by means of an offline settlement script.</w:t>
      </w:r>
    </w:p>
    <w:p w:rsidR="00C252D0" w:rsidRPr="00425C8F" w:rsidRDefault="00C252D0" w:rsidP="00C252D0">
      <w:pPr>
        <w:pStyle w:val="BodyText2"/>
        <w:numPr>
          <w:ilvl w:val="0"/>
          <w:numId w:val="33"/>
        </w:numPr>
      </w:pPr>
      <w:r w:rsidRPr="00425C8F">
        <w:t>Settle the accounts from the web my means of forced settlement.</w:t>
      </w:r>
    </w:p>
    <w:p w:rsidR="00C252D0" w:rsidRPr="00425C8F" w:rsidRDefault="00C252D0" w:rsidP="00C252D0">
      <w:pPr>
        <w:pStyle w:val="BodyText2"/>
        <w:numPr>
          <w:ilvl w:val="0"/>
          <w:numId w:val="32"/>
        </w:numPr>
      </w:pPr>
      <w:r w:rsidRPr="00425C8F">
        <w:t>Customers should have below a threshold amount in their account in order to use the service.</w:t>
      </w:r>
    </w:p>
    <w:p w:rsidR="00C252D0" w:rsidRPr="00425C8F" w:rsidRDefault="00C252D0" w:rsidP="00C252D0">
      <w:pPr>
        <w:pStyle w:val="BodyText2"/>
      </w:pPr>
      <w:r w:rsidRPr="00425C8F">
        <w:t>The amount available as a threshold amount would be valid for a fixed number of days which is configurable by the operator user.</w:t>
      </w:r>
    </w:p>
    <w:p w:rsidR="00C252D0" w:rsidRPr="00425C8F" w:rsidRDefault="00C252D0" w:rsidP="00C252D0">
      <w:pPr>
        <w:pStyle w:val="BodyText2"/>
      </w:pPr>
    </w:p>
    <w:p w:rsidR="00C252D0" w:rsidRPr="00425C8F" w:rsidRDefault="00C252D0" w:rsidP="001E6309">
      <w:pPr>
        <w:pStyle w:val="Heading"/>
        <w:rPr>
          <w:color w:val="auto"/>
        </w:rPr>
      </w:pPr>
      <w:r w:rsidRPr="00425C8F">
        <w:rPr>
          <w:color w:val="auto"/>
        </w:rPr>
        <w:t>Request Syntax</w:t>
      </w:r>
    </w:p>
    <w:p w:rsidR="00C252D0" w:rsidRPr="00425C8F" w:rsidRDefault="00C252D0" w:rsidP="00C252D0">
      <w:pPr>
        <w:pStyle w:val="BodyText2"/>
      </w:pPr>
      <w:r w:rsidRPr="00425C8F">
        <w:t>The External system will send the following request for suspend-resume of channel user. The request format and details of request are mentioned below.</w:t>
      </w:r>
    </w:p>
    <w:p w:rsidR="00C252D0" w:rsidRPr="00425C8F" w:rsidRDefault="00C252D0" w:rsidP="00C252D0">
      <w:pPr>
        <w:pStyle w:val="BodyText2"/>
        <w:ind w:left="720"/>
      </w:pPr>
    </w:p>
    <w:p w:rsidR="00C252D0" w:rsidRPr="00425C8F" w:rsidRDefault="00C252D0" w:rsidP="00C252D0">
      <w:pPr>
        <w:pStyle w:val="Code"/>
        <w:jc w:val="left"/>
      </w:pPr>
      <w:r w:rsidRPr="00425C8F">
        <w:t>&lt;?xml version="1.0"?&gt;</w:t>
      </w:r>
    </w:p>
    <w:p w:rsidR="00C252D0" w:rsidRPr="00425C8F" w:rsidRDefault="00C252D0" w:rsidP="00C252D0">
      <w:pPr>
        <w:pStyle w:val="Code"/>
        <w:jc w:val="left"/>
      </w:pPr>
      <w:r w:rsidRPr="00425C8F">
        <w:t>&lt;!DOCTYPE COMMAND PUBLIC "-//Ocam//DTD XML Command1.0//EN""xml/command.dtd"&gt;</w:t>
      </w:r>
    </w:p>
    <w:p w:rsidR="00C252D0" w:rsidRPr="00425C8F" w:rsidRDefault="00C252D0" w:rsidP="00C252D0">
      <w:pPr>
        <w:pStyle w:val="Code"/>
        <w:jc w:val="left"/>
      </w:pPr>
      <w:r w:rsidRPr="00425C8F">
        <w:t>&lt;COMMAND&gt;</w:t>
      </w:r>
    </w:p>
    <w:p w:rsidR="00C252D0" w:rsidRPr="00425C8F" w:rsidRDefault="00C252D0" w:rsidP="00C252D0">
      <w:pPr>
        <w:pStyle w:val="Code"/>
        <w:jc w:val="left"/>
      </w:pPr>
      <w:r w:rsidRPr="00425C8F">
        <w:tab/>
        <w:t>&lt;TYPE&gt;LMBREQ&lt;/TYPE&gt;</w:t>
      </w:r>
    </w:p>
    <w:p w:rsidR="00C252D0" w:rsidRPr="00425C8F" w:rsidRDefault="00C252D0" w:rsidP="00C252D0">
      <w:pPr>
        <w:pStyle w:val="Code"/>
        <w:jc w:val="left"/>
      </w:pPr>
      <w:r w:rsidRPr="00425C8F">
        <w:tab/>
        <w:t>&lt;MSISDN1&gt;7200008800&lt;/MSISDN1&gt;</w:t>
      </w:r>
    </w:p>
    <w:p w:rsidR="00C252D0" w:rsidRPr="00425C8F" w:rsidRDefault="00C252D0" w:rsidP="00C252D0">
      <w:pPr>
        <w:pStyle w:val="Code"/>
        <w:ind w:firstLine="360"/>
        <w:jc w:val="left"/>
      </w:pPr>
      <w:r w:rsidRPr="00425C8F">
        <w:t>&lt;AMOUNT&gt;5&lt;/AMOUNT&gt;</w:t>
      </w:r>
    </w:p>
    <w:p w:rsidR="00C252D0" w:rsidRPr="00425C8F" w:rsidRDefault="00C252D0" w:rsidP="00C252D0">
      <w:pPr>
        <w:pStyle w:val="Code"/>
        <w:ind w:firstLine="360"/>
        <w:jc w:val="left"/>
      </w:pPr>
      <w:r w:rsidRPr="00425C8F">
        <w:t>&lt;LANGUAGE1&gt;0&lt;/LANGUAGE1&gt;</w:t>
      </w:r>
    </w:p>
    <w:p w:rsidR="00C252D0" w:rsidRPr="00425C8F" w:rsidRDefault="00C252D0" w:rsidP="00C252D0">
      <w:pPr>
        <w:pStyle w:val="Code"/>
        <w:ind w:firstLine="360"/>
        <w:jc w:val="left"/>
      </w:pPr>
      <w:r w:rsidRPr="00425C8F">
        <w:t>&lt;LANGUAGE2&gt;1&lt;/LANGUAGE2&gt;</w:t>
      </w:r>
    </w:p>
    <w:p w:rsidR="00C252D0" w:rsidRPr="00425C8F" w:rsidRDefault="00C252D0" w:rsidP="00C252D0">
      <w:pPr>
        <w:pStyle w:val="Code"/>
        <w:ind w:firstLine="360"/>
        <w:jc w:val="left"/>
      </w:pPr>
      <w:r w:rsidRPr="00425C8F">
        <w:t>&lt;CELLID&gt;58555&lt;/CELLID&gt;</w:t>
      </w:r>
    </w:p>
    <w:p w:rsidR="008F3330" w:rsidRDefault="00C252D0" w:rsidP="00C252D0">
      <w:pPr>
        <w:pStyle w:val="Code"/>
        <w:ind w:firstLine="360"/>
        <w:jc w:val="left"/>
      </w:pPr>
      <w:r w:rsidRPr="00425C8F">
        <w:t>&lt;SWITCHID&gt;78963&lt;/SWITCHID&gt;</w:t>
      </w:r>
    </w:p>
    <w:p w:rsidR="008F3330" w:rsidRDefault="008F3330" w:rsidP="008F3330">
      <w:pPr>
        <w:pStyle w:val="BodyText2"/>
        <w:numPr>
          <w:ilvl w:val="0"/>
          <w:numId w:val="72"/>
        </w:numPr>
        <w:ind w:left="720"/>
      </w:pPr>
      <w:r>
        <w:t>&lt;INFO1&gt;&lt;INFORMATION1&gt;&lt;/INFO1&gt;</w:t>
      </w:r>
    </w:p>
    <w:p w:rsidR="008F3330" w:rsidRDefault="008F3330" w:rsidP="008F3330">
      <w:pPr>
        <w:pStyle w:val="BodyText2"/>
        <w:numPr>
          <w:ilvl w:val="0"/>
          <w:numId w:val="72"/>
        </w:numPr>
        <w:ind w:left="720"/>
      </w:pPr>
      <w:r>
        <w:t>&lt;INFO2&gt;&lt;INFORMATION2&gt;&lt;/INFO2&gt;</w:t>
      </w:r>
    </w:p>
    <w:p w:rsidR="008F3330" w:rsidRDefault="008F3330" w:rsidP="008F3330">
      <w:pPr>
        <w:pStyle w:val="BodyText2"/>
        <w:numPr>
          <w:ilvl w:val="0"/>
          <w:numId w:val="72"/>
        </w:numPr>
        <w:ind w:left="720"/>
      </w:pPr>
      <w:r>
        <w:t>&lt;INFO3&gt;&lt;INFORMATION3&gt;&lt;/INFO3&gt;</w:t>
      </w:r>
    </w:p>
    <w:p w:rsidR="008F3330" w:rsidRDefault="008F3330" w:rsidP="008F3330">
      <w:pPr>
        <w:pStyle w:val="BodyText2"/>
        <w:numPr>
          <w:ilvl w:val="0"/>
          <w:numId w:val="72"/>
        </w:numPr>
        <w:ind w:left="720"/>
      </w:pPr>
      <w:r>
        <w:lastRenderedPageBreak/>
        <w:t>&lt;INFO4&gt;&lt;INFORMATION4&gt;&lt;/INFO4&gt;</w:t>
      </w:r>
    </w:p>
    <w:p w:rsidR="008F3330" w:rsidRDefault="008F3330" w:rsidP="008F3330">
      <w:pPr>
        <w:pStyle w:val="BodyText2"/>
        <w:numPr>
          <w:ilvl w:val="0"/>
          <w:numId w:val="72"/>
        </w:numPr>
        <w:ind w:left="720"/>
      </w:pPr>
      <w:r>
        <w:t>&lt;INFO5&gt;&lt;INFORMATION5&gt;&lt;/INFO5&gt;</w:t>
      </w:r>
    </w:p>
    <w:p w:rsidR="00C252D0" w:rsidRPr="00425C8F" w:rsidRDefault="00C252D0" w:rsidP="00C252D0">
      <w:pPr>
        <w:pStyle w:val="Code"/>
        <w:ind w:firstLine="360"/>
        <w:jc w:val="left"/>
        <w:rPr>
          <w:lang w:val="fr-FR"/>
        </w:rPr>
      </w:pPr>
      <w:r w:rsidRPr="00425C8F">
        <w:tab/>
      </w:r>
    </w:p>
    <w:p w:rsidR="00C252D0" w:rsidRPr="00425C8F" w:rsidRDefault="00C252D0" w:rsidP="00C252D0">
      <w:pPr>
        <w:pStyle w:val="Code"/>
        <w:jc w:val="left"/>
      </w:pPr>
      <w:r w:rsidRPr="00425C8F">
        <w:t>&lt;/COMMAND&gt;</w:t>
      </w:r>
    </w:p>
    <w:p w:rsidR="00C252D0" w:rsidRPr="00425C8F" w:rsidRDefault="00C252D0" w:rsidP="00C252D0">
      <w:pPr>
        <w:pStyle w:val="BodyText2"/>
        <w:rPr>
          <w:b/>
          <w:bCs/>
          <w:sz w:val="24"/>
          <w:u w:val="single"/>
        </w:rPr>
      </w:pPr>
    </w:p>
    <w:p w:rsidR="00C252D0" w:rsidRPr="00425C8F" w:rsidRDefault="00C252D0" w:rsidP="00C252D0">
      <w:pPr>
        <w:pStyle w:val="BodyText2"/>
        <w:rPr>
          <w:rFonts w:ascii="Arial Narrow" w:hAnsi="Arial Narrow" w:cs="Tahoma"/>
          <w:b/>
          <w:sz w:val="26"/>
          <w:u w:val="single" w:color="E31837"/>
        </w:rPr>
      </w:pPr>
      <w:r w:rsidRPr="00425C8F">
        <w:rPr>
          <w:rFonts w:ascii="Arial Narrow" w:hAnsi="Arial Narrow" w:cs="Tahoma"/>
          <w:b/>
          <w:sz w:val="26"/>
          <w:u w:val="single" w:color="E31837"/>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C252D0" w:rsidRPr="00425C8F" w:rsidTr="002C3F3C">
        <w:trPr>
          <w:trHeight w:val="277"/>
          <w:tblHeader/>
        </w:trPr>
        <w:tc>
          <w:tcPr>
            <w:tcW w:w="1800" w:type="dxa"/>
            <w:shd w:val="clear" w:color="auto" w:fill="E31837"/>
          </w:tcPr>
          <w:p w:rsidR="00C252D0" w:rsidRPr="00425C8F" w:rsidRDefault="00C252D0" w:rsidP="002C3F3C">
            <w:pPr>
              <w:pStyle w:val="TableColumnLabels"/>
              <w:rPr>
                <w:color w:val="auto"/>
                <w:lang w:val="en-IN"/>
              </w:rPr>
            </w:pPr>
            <w:r w:rsidRPr="00425C8F">
              <w:rPr>
                <w:color w:val="auto"/>
                <w:lang w:val="en-IN"/>
              </w:rPr>
              <w:t>TAG</w:t>
            </w:r>
          </w:p>
        </w:tc>
        <w:tc>
          <w:tcPr>
            <w:tcW w:w="1800" w:type="dxa"/>
            <w:shd w:val="clear" w:color="auto" w:fill="E31837"/>
          </w:tcPr>
          <w:p w:rsidR="00C252D0" w:rsidRPr="00425C8F" w:rsidRDefault="00C252D0" w:rsidP="002C3F3C">
            <w:pPr>
              <w:pStyle w:val="TableColumnLabels"/>
              <w:rPr>
                <w:color w:val="auto"/>
                <w:lang w:val="en-IN"/>
              </w:rPr>
            </w:pPr>
            <w:r w:rsidRPr="00425C8F">
              <w:rPr>
                <w:color w:val="auto"/>
                <w:lang w:val="en-IN"/>
              </w:rPr>
              <w:t>Fields</w:t>
            </w:r>
          </w:p>
        </w:tc>
        <w:tc>
          <w:tcPr>
            <w:tcW w:w="1980" w:type="dxa"/>
            <w:shd w:val="clear" w:color="auto" w:fill="E31837"/>
          </w:tcPr>
          <w:p w:rsidR="00C252D0" w:rsidRPr="00425C8F" w:rsidRDefault="00C252D0" w:rsidP="002C3F3C">
            <w:pPr>
              <w:pStyle w:val="TableColumnLabels"/>
              <w:rPr>
                <w:color w:val="auto"/>
                <w:lang w:val="en-IN"/>
              </w:rPr>
            </w:pPr>
            <w:r w:rsidRPr="00425C8F">
              <w:rPr>
                <w:color w:val="auto"/>
                <w:lang w:val="en-IN"/>
              </w:rPr>
              <w:t>Remarks</w:t>
            </w:r>
          </w:p>
        </w:tc>
        <w:tc>
          <w:tcPr>
            <w:tcW w:w="1620" w:type="dxa"/>
            <w:shd w:val="clear" w:color="auto" w:fill="E31837"/>
          </w:tcPr>
          <w:p w:rsidR="00C252D0" w:rsidRPr="00425C8F" w:rsidRDefault="00C252D0" w:rsidP="002C3F3C">
            <w:pPr>
              <w:pStyle w:val="TableColumnLabels"/>
              <w:rPr>
                <w:color w:val="auto"/>
                <w:lang w:val="en-IN"/>
              </w:rPr>
            </w:pPr>
            <w:r w:rsidRPr="00425C8F">
              <w:rPr>
                <w:color w:val="auto"/>
                <w:lang w:val="en-IN"/>
              </w:rPr>
              <w:t>Example</w:t>
            </w:r>
          </w:p>
        </w:tc>
        <w:tc>
          <w:tcPr>
            <w:tcW w:w="720" w:type="dxa"/>
            <w:shd w:val="clear" w:color="auto" w:fill="E31837"/>
          </w:tcPr>
          <w:p w:rsidR="00C252D0" w:rsidRPr="00425C8F" w:rsidRDefault="00C252D0" w:rsidP="002C3F3C">
            <w:pPr>
              <w:pStyle w:val="TableColumnLabels"/>
              <w:rPr>
                <w:color w:val="auto"/>
                <w:lang w:val="en-IN"/>
              </w:rPr>
            </w:pPr>
            <w:r w:rsidRPr="00425C8F">
              <w:rPr>
                <w:color w:val="auto"/>
                <w:lang w:val="en-IN"/>
              </w:rPr>
              <w:t>Field Type</w:t>
            </w:r>
          </w:p>
        </w:tc>
        <w:tc>
          <w:tcPr>
            <w:tcW w:w="1620" w:type="dxa"/>
            <w:shd w:val="clear" w:color="auto" w:fill="E31837"/>
          </w:tcPr>
          <w:p w:rsidR="00C252D0" w:rsidRPr="00425C8F" w:rsidRDefault="00C252D0" w:rsidP="002C3F3C">
            <w:pPr>
              <w:pStyle w:val="TableColumnLabels"/>
              <w:rPr>
                <w:color w:val="auto"/>
                <w:lang w:val="en-IN"/>
              </w:rPr>
            </w:pPr>
            <w:r w:rsidRPr="00425C8F">
              <w:rPr>
                <w:color w:val="auto"/>
                <w:lang w:val="en-IN"/>
              </w:rPr>
              <w:t>Optional/</w:t>
            </w:r>
          </w:p>
          <w:p w:rsidR="00C252D0" w:rsidRPr="00425C8F" w:rsidRDefault="00C252D0" w:rsidP="002C3F3C">
            <w:pPr>
              <w:pStyle w:val="TableColumnLabels"/>
              <w:rPr>
                <w:color w:val="auto"/>
                <w:lang w:val="en-IN"/>
              </w:rPr>
            </w:pPr>
            <w:r w:rsidRPr="00425C8F">
              <w:rPr>
                <w:color w:val="auto"/>
                <w:lang w:val="en-IN"/>
              </w:rPr>
              <w:t>Mandatory</w:t>
            </w:r>
          </w:p>
        </w:tc>
      </w:tr>
      <w:tr w:rsidR="00C252D0" w:rsidRPr="00425C8F" w:rsidTr="002C3F3C">
        <w:trPr>
          <w:cantSplit/>
          <w:trHeight w:val="277"/>
        </w:trPr>
        <w:tc>
          <w:tcPr>
            <w:tcW w:w="1800" w:type="dxa"/>
          </w:tcPr>
          <w:p w:rsidR="00C252D0" w:rsidRPr="00425C8F" w:rsidRDefault="00C252D0" w:rsidP="002C3F3C">
            <w:pPr>
              <w:pStyle w:val="Tablecontent"/>
            </w:pPr>
            <w:r w:rsidRPr="00425C8F">
              <w:t>TYPE</w:t>
            </w:r>
          </w:p>
        </w:tc>
        <w:tc>
          <w:tcPr>
            <w:tcW w:w="1800" w:type="dxa"/>
          </w:tcPr>
          <w:p w:rsidR="00C252D0" w:rsidRPr="00425C8F" w:rsidRDefault="00C252D0" w:rsidP="002C3F3C">
            <w:pPr>
              <w:pStyle w:val="Tablecontent"/>
            </w:pPr>
            <w:r w:rsidRPr="00425C8F">
              <w:t>Request type</w:t>
            </w:r>
          </w:p>
        </w:tc>
        <w:tc>
          <w:tcPr>
            <w:tcW w:w="1980" w:type="dxa"/>
          </w:tcPr>
          <w:p w:rsidR="00C252D0" w:rsidRPr="00425C8F" w:rsidRDefault="00C252D0" w:rsidP="002C3F3C">
            <w:pPr>
              <w:pStyle w:val="Tablecontent"/>
            </w:pPr>
            <w:r w:rsidRPr="00425C8F">
              <w:t>Request Type, should be sent with each request</w:t>
            </w:r>
          </w:p>
        </w:tc>
        <w:tc>
          <w:tcPr>
            <w:tcW w:w="1620" w:type="dxa"/>
          </w:tcPr>
          <w:p w:rsidR="00C252D0" w:rsidRPr="00425C8F" w:rsidRDefault="00C252D0" w:rsidP="002C3F3C">
            <w:pPr>
              <w:pStyle w:val="Tablecontent"/>
            </w:pPr>
            <w:r w:rsidRPr="00425C8F">
              <w:rPr>
                <w:lang w:val="fr-FR"/>
              </w:rPr>
              <w:t>LMBREQ</w:t>
            </w:r>
          </w:p>
        </w:tc>
        <w:tc>
          <w:tcPr>
            <w:tcW w:w="720" w:type="dxa"/>
          </w:tcPr>
          <w:p w:rsidR="00C252D0" w:rsidRPr="00425C8F" w:rsidRDefault="00C252D0" w:rsidP="002C3F3C">
            <w:pPr>
              <w:pStyle w:val="Tablecontent"/>
            </w:pPr>
            <w:r w:rsidRPr="00425C8F">
              <w:t>A (15)</w:t>
            </w:r>
          </w:p>
        </w:tc>
        <w:tc>
          <w:tcPr>
            <w:tcW w:w="1620" w:type="dxa"/>
          </w:tcPr>
          <w:p w:rsidR="00C252D0" w:rsidRPr="00425C8F" w:rsidRDefault="00C252D0" w:rsidP="002C3F3C">
            <w:pPr>
              <w:pStyle w:val="Tablecontent"/>
            </w:pPr>
            <w:r w:rsidRPr="00425C8F">
              <w:t>M</w:t>
            </w:r>
          </w:p>
        </w:tc>
      </w:tr>
      <w:tr w:rsidR="00C252D0" w:rsidRPr="00425C8F" w:rsidTr="002C3F3C">
        <w:trPr>
          <w:cantSplit/>
          <w:trHeight w:val="277"/>
        </w:trPr>
        <w:tc>
          <w:tcPr>
            <w:tcW w:w="1800" w:type="dxa"/>
          </w:tcPr>
          <w:p w:rsidR="00C252D0" w:rsidRPr="00425C8F" w:rsidRDefault="00C252D0" w:rsidP="002C3F3C">
            <w:pPr>
              <w:pStyle w:val="Tablecontent"/>
            </w:pPr>
            <w:r w:rsidRPr="00425C8F">
              <w:t>MSISDN1</w:t>
            </w:r>
          </w:p>
        </w:tc>
        <w:tc>
          <w:tcPr>
            <w:tcW w:w="1800" w:type="dxa"/>
          </w:tcPr>
          <w:p w:rsidR="00C252D0" w:rsidRPr="00425C8F" w:rsidRDefault="00C252D0" w:rsidP="002C3F3C">
            <w:pPr>
              <w:pStyle w:val="Tablecontent"/>
            </w:pPr>
            <w:r w:rsidRPr="00425C8F">
              <w:t xml:space="preserve">Requestor MSISDN </w:t>
            </w:r>
          </w:p>
        </w:tc>
        <w:tc>
          <w:tcPr>
            <w:tcW w:w="1980" w:type="dxa"/>
          </w:tcPr>
          <w:p w:rsidR="00C252D0" w:rsidRPr="00425C8F" w:rsidRDefault="00C252D0" w:rsidP="002C3F3C">
            <w:pPr>
              <w:pStyle w:val="Tablecontent"/>
            </w:pPr>
            <w:r w:rsidRPr="00425C8F">
              <w:t xml:space="preserve">Mobile number of the request initiator. </w:t>
            </w:r>
          </w:p>
        </w:tc>
        <w:tc>
          <w:tcPr>
            <w:tcW w:w="1620" w:type="dxa"/>
          </w:tcPr>
          <w:p w:rsidR="00C252D0" w:rsidRPr="00425C8F" w:rsidRDefault="00C252D0" w:rsidP="002C3F3C">
            <w:pPr>
              <w:pStyle w:val="Tablecontent"/>
            </w:pPr>
            <w:r w:rsidRPr="00425C8F">
              <w:t>776542445</w:t>
            </w:r>
          </w:p>
        </w:tc>
        <w:tc>
          <w:tcPr>
            <w:tcW w:w="720" w:type="dxa"/>
          </w:tcPr>
          <w:p w:rsidR="00C252D0" w:rsidRPr="00425C8F" w:rsidRDefault="00C252D0" w:rsidP="002C3F3C">
            <w:pPr>
              <w:pStyle w:val="Tablecontent"/>
            </w:pPr>
            <w:r w:rsidRPr="00425C8F">
              <w:t>N (20)</w:t>
            </w:r>
          </w:p>
        </w:tc>
        <w:tc>
          <w:tcPr>
            <w:tcW w:w="1620" w:type="dxa"/>
          </w:tcPr>
          <w:p w:rsidR="00C252D0" w:rsidRPr="00425C8F" w:rsidRDefault="00C252D0" w:rsidP="002C3F3C">
            <w:pPr>
              <w:pStyle w:val="Tablecontent"/>
            </w:pPr>
            <w:r w:rsidRPr="00425C8F">
              <w:t>M</w:t>
            </w:r>
          </w:p>
        </w:tc>
      </w:tr>
      <w:tr w:rsidR="00C252D0" w:rsidRPr="00425C8F" w:rsidTr="002C3F3C">
        <w:trPr>
          <w:cantSplit/>
          <w:trHeight w:val="277"/>
        </w:trPr>
        <w:tc>
          <w:tcPr>
            <w:tcW w:w="1800" w:type="dxa"/>
          </w:tcPr>
          <w:p w:rsidR="00C252D0" w:rsidRPr="00425C8F" w:rsidRDefault="00C252D0" w:rsidP="002C3F3C">
            <w:pPr>
              <w:pStyle w:val="Tablecontent"/>
            </w:pPr>
            <w:r w:rsidRPr="00425C8F">
              <w:t>AMOUNT</w:t>
            </w:r>
          </w:p>
        </w:tc>
        <w:tc>
          <w:tcPr>
            <w:tcW w:w="1800" w:type="dxa"/>
          </w:tcPr>
          <w:p w:rsidR="00C252D0" w:rsidRPr="00425C8F" w:rsidRDefault="00C252D0" w:rsidP="002C3F3C">
            <w:pPr>
              <w:pStyle w:val="Tablecontent"/>
            </w:pPr>
            <w:r w:rsidRPr="00425C8F">
              <w:t>Amount requested</w:t>
            </w:r>
          </w:p>
        </w:tc>
        <w:tc>
          <w:tcPr>
            <w:tcW w:w="1980" w:type="dxa"/>
          </w:tcPr>
          <w:p w:rsidR="00C252D0" w:rsidRPr="00425C8F" w:rsidRDefault="00C252D0" w:rsidP="002C3F3C">
            <w:pPr>
              <w:pStyle w:val="Tablecontent"/>
              <w:rPr>
                <w:bCs/>
              </w:rPr>
            </w:pPr>
            <w:r w:rsidRPr="00425C8F">
              <w:rPr>
                <w:bCs/>
              </w:rPr>
              <w:t>Amount requested by the subscriber</w:t>
            </w:r>
          </w:p>
        </w:tc>
        <w:tc>
          <w:tcPr>
            <w:tcW w:w="1620" w:type="dxa"/>
          </w:tcPr>
          <w:p w:rsidR="00C252D0" w:rsidRPr="00425C8F" w:rsidRDefault="00C252D0" w:rsidP="002C3F3C">
            <w:pPr>
              <w:pStyle w:val="Tablecontent"/>
            </w:pPr>
            <w:r w:rsidRPr="00425C8F">
              <w:t>90</w:t>
            </w:r>
          </w:p>
        </w:tc>
        <w:tc>
          <w:tcPr>
            <w:tcW w:w="720" w:type="dxa"/>
          </w:tcPr>
          <w:p w:rsidR="00C252D0" w:rsidRPr="00425C8F" w:rsidRDefault="00C252D0" w:rsidP="002C3F3C">
            <w:pPr>
              <w:pStyle w:val="Tablecontent"/>
            </w:pPr>
            <w:r w:rsidRPr="00425C8F">
              <w:t>N (10)</w:t>
            </w:r>
          </w:p>
        </w:tc>
        <w:tc>
          <w:tcPr>
            <w:tcW w:w="1620" w:type="dxa"/>
          </w:tcPr>
          <w:p w:rsidR="00C252D0" w:rsidRPr="00425C8F" w:rsidRDefault="00C252D0" w:rsidP="002C3F3C">
            <w:pPr>
              <w:pStyle w:val="Tablecontent"/>
            </w:pPr>
            <w:r w:rsidRPr="00425C8F">
              <w:t>M</w:t>
            </w:r>
          </w:p>
        </w:tc>
      </w:tr>
      <w:tr w:rsidR="00C252D0" w:rsidRPr="00425C8F" w:rsidTr="002C3F3C">
        <w:trPr>
          <w:cantSplit/>
          <w:trHeight w:val="277"/>
        </w:trPr>
        <w:tc>
          <w:tcPr>
            <w:tcW w:w="1800" w:type="dxa"/>
          </w:tcPr>
          <w:p w:rsidR="00C252D0" w:rsidRPr="00425C8F" w:rsidRDefault="00C252D0" w:rsidP="002C3F3C">
            <w:pPr>
              <w:pStyle w:val="Tablecontent"/>
            </w:pPr>
            <w:r w:rsidRPr="00425C8F">
              <w:t>LANGUAGE1</w:t>
            </w:r>
          </w:p>
        </w:tc>
        <w:tc>
          <w:tcPr>
            <w:tcW w:w="1800" w:type="dxa"/>
          </w:tcPr>
          <w:p w:rsidR="00C252D0" w:rsidRPr="00425C8F" w:rsidRDefault="00C252D0" w:rsidP="002C3F3C">
            <w:pPr>
              <w:pStyle w:val="Tablecontent"/>
            </w:pPr>
            <w:r w:rsidRPr="00425C8F">
              <w:t>Language code</w:t>
            </w:r>
          </w:p>
        </w:tc>
        <w:tc>
          <w:tcPr>
            <w:tcW w:w="1980" w:type="dxa"/>
          </w:tcPr>
          <w:p w:rsidR="00C252D0" w:rsidRPr="00425C8F" w:rsidRDefault="00C252D0" w:rsidP="002C3F3C">
            <w:pPr>
              <w:pStyle w:val="Tablecontent"/>
              <w:rPr>
                <w:b/>
                <w:bCs/>
              </w:rPr>
            </w:pPr>
            <w:r w:rsidRPr="00425C8F">
              <w:t>Language</w:t>
            </w:r>
          </w:p>
        </w:tc>
        <w:tc>
          <w:tcPr>
            <w:tcW w:w="1620" w:type="dxa"/>
          </w:tcPr>
          <w:p w:rsidR="00C252D0" w:rsidRPr="00425C8F" w:rsidRDefault="00C252D0" w:rsidP="002C3F3C">
            <w:pPr>
              <w:pStyle w:val="Tablecontent"/>
            </w:pPr>
            <w:r w:rsidRPr="00425C8F">
              <w:t>0</w:t>
            </w:r>
          </w:p>
        </w:tc>
        <w:tc>
          <w:tcPr>
            <w:tcW w:w="720" w:type="dxa"/>
          </w:tcPr>
          <w:p w:rsidR="00C252D0" w:rsidRPr="00425C8F" w:rsidRDefault="00C252D0" w:rsidP="002C3F3C">
            <w:pPr>
              <w:pStyle w:val="Tablecontent"/>
            </w:pPr>
            <w:r w:rsidRPr="00425C8F">
              <w:t>N (10)</w:t>
            </w:r>
          </w:p>
        </w:tc>
        <w:tc>
          <w:tcPr>
            <w:tcW w:w="1620" w:type="dxa"/>
          </w:tcPr>
          <w:p w:rsidR="00C252D0" w:rsidRPr="00425C8F" w:rsidRDefault="00C252D0" w:rsidP="002C3F3C">
            <w:pPr>
              <w:pStyle w:val="Tablecontent"/>
            </w:pPr>
            <w:r w:rsidRPr="00425C8F">
              <w:t>M</w:t>
            </w:r>
          </w:p>
        </w:tc>
      </w:tr>
      <w:tr w:rsidR="00C252D0" w:rsidRPr="00425C8F" w:rsidTr="002C3F3C">
        <w:trPr>
          <w:cantSplit/>
          <w:trHeight w:val="277"/>
        </w:trPr>
        <w:tc>
          <w:tcPr>
            <w:tcW w:w="1800" w:type="dxa"/>
          </w:tcPr>
          <w:p w:rsidR="00C252D0" w:rsidRPr="00425C8F" w:rsidRDefault="00C252D0" w:rsidP="002C3F3C">
            <w:pPr>
              <w:pStyle w:val="Tablecontent"/>
            </w:pPr>
            <w:r w:rsidRPr="00425C8F">
              <w:t>LANGUAGE2</w:t>
            </w:r>
          </w:p>
        </w:tc>
        <w:tc>
          <w:tcPr>
            <w:tcW w:w="1800" w:type="dxa"/>
          </w:tcPr>
          <w:p w:rsidR="00C252D0" w:rsidRPr="00425C8F" w:rsidRDefault="00C252D0" w:rsidP="002C3F3C">
            <w:pPr>
              <w:pStyle w:val="Tablecontent"/>
            </w:pPr>
            <w:r w:rsidRPr="00425C8F">
              <w:t>Language code 2</w:t>
            </w:r>
          </w:p>
        </w:tc>
        <w:tc>
          <w:tcPr>
            <w:tcW w:w="1980" w:type="dxa"/>
          </w:tcPr>
          <w:p w:rsidR="00C252D0" w:rsidRPr="00425C8F" w:rsidRDefault="00C252D0" w:rsidP="002C3F3C">
            <w:pPr>
              <w:pStyle w:val="Tablecontent"/>
            </w:pPr>
            <w:r w:rsidRPr="00425C8F">
              <w:t>Language</w:t>
            </w:r>
          </w:p>
        </w:tc>
        <w:tc>
          <w:tcPr>
            <w:tcW w:w="1620" w:type="dxa"/>
          </w:tcPr>
          <w:p w:rsidR="00C252D0" w:rsidRPr="00425C8F" w:rsidRDefault="00C252D0" w:rsidP="002C3F3C">
            <w:pPr>
              <w:pStyle w:val="Tablecontent"/>
            </w:pPr>
            <w:r w:rsidRPr="00425C8F">
              <w:t>1</w:t>
            </w:r>
          </w:p>
        </w:tc>
        <w:tc>
          <w:tcPr>
            <w:tcW w:w="720" w:type="dxa"/>
          </w:tcPr>
          <w:p w:rsidR="00C252D0" w:rsidRPr="00425C8F" w:rsidRDefault="00C252D0" w:rsidP="002C3F3C">
            <w:pPr>
              <w:pStyle w:val="Tablecontent"/>
            </w:pPr>
            <w:r w:rsidRPr="00425C8F">
              <w:t>N (15)</w:t>
            </w:r>
          </w:p>
        </w:tc>
        <w:tc>
          <w:tcPr>
            <w:tcW w:w="1620" w:type="dxa"/>
          </w:tcPr>
          <w:p w:rsidR="00C252D0" w:rsidRPr="00425C8F" w:rsidRDefault="00C252D0" w:rsidP="002C3F3C">
            <w:pPr>
              <w:pStyle w:val="Tablecontent"/>
            </w:pPr>
            <w:r w:rsidRPr="00425C8F">
              <w:t>M</w:t>
            </w:r>
          </w:p>
        </w:tc>
      </w:tr>
      <w:tr w:rsidR="0068391A" w:rsidRPr="00425C8F" w:rsidTr="001C0242">
        <w:trPr>
          <w:cantSplit/>
          <w:trHeight w:val="277"/>
        </w:trPr>
        <w:tc>
          <w:tcPr>
            <w:tcW w:w="1800" w:type="dxa"/>
          </w:tcPr>
          <w:p w:rsidR="0068391A" w:rsidRPr="00425C8F" w:rsidRDefault="0068391A" w:rsidP="001C0242">
            <w:pPr>
              <w:pStyle w:val="Tablecontent"/>
            </w:pPr>
            <w:r w:rsidRPr="00425C8F">
              <w:t>CELLID</w:t>
            </w:r>
          </w:p>
        </w:tc>
        <w:tc>
          <w:tcPr>
            <w:tcW w:w="1800" w:type="dxa"/>
          </w:tcPr>
          <w:p w:rsidR="0068391A" w:rsidRPr="00425C8F" w:rsidRDefault="0068391A" w:rsidP="001C0242">
            <w:pPr>
              <w:pStyle w:val="Tablecontent"/>
            </w:pPr>
            <w:r w:rsidRPr="00425C8F">
              <w:t>Cell ID</w:t>
            </w:r>
          </w:p>
        </w:tc>
        <w:tc>
          <w:tcPr>
            <w:tcW w:w="1980" w:type="dxa"/>
          </w:tcPr>
          <w:p w:rsidR="0068391A" w:rsidRPr="00425C8F" w:rsidRDefault="0068391A" w:rsidP="001C0242">
            <w:pPr>
              <w:pStyle w:val="Tablecontent"/>
            </w:pPr>
            <w:r w:rsidRPr="00425C8F">
              <w:t>Cell ID</w:t>
            </w:r>
          </w:p>
        </w:tc>
        <w:tc>
          <w:tcPr>
            <w:tcW w:w="1620" w:type="dxa"/>
          </w:tcPr>
          <w:p w:rsidR="0068391A" w:rsidRPr="00425C8F" w:rsidRDefault="0068391A" w:rsidP="001C0242">
            <w:pPr>
              <w:pStyle w:val="Tablecontent"/>
            </w:pPr>
            <w:r w:rsidRPr="00425C8F">
              <w:t>4355</w:t>
            </w:r>
          </w:p>
        </w:tc>
        <w:tc>
          <w:tcPr>
            <w:tcW w:w="720" w:type="dxa"/>
          </w:tcPr>
          <w:p w:rsidR="0068391A" w:rsidRPr="00425C8F" w:rsidRDefault="0068391A" w:rsidP="001C0242">
            <w:pPr>
              <w:pStyle w:val="Tablecontent"/>
            </w:pPr>
            <w:r w:rsidRPr="00425C8F">
              <w:t>N(10)</w:t>
            </w:r>
          </w:p>
        </w:tc>
        <w:tc>
          <w:tcPr>
            <w:tcW w:w="1620" w:type="dxa"/>
          </w:tcPr>
          <w:p w:rsidR="0068391A" w:rsidRPr="00425C8F" w:rsidRDefault="0068391A" w:rsidP="001C0242">
            <w:pPr>
              <w:pStyle w:val="Tablecontent"/>
            </w:pPr>
            <w:r w:rsidRPr="00425C8F">
              <w:t>M</w:t>
            </w:r>
          </w:p>
        </w:tc>
      </w:tr>
      <w:tr w:rsidR="00C252D0" w:rsidRPr="00425C8F" w:rsidTr="002C3F3C">
        <w:trPr>
          <w:cantSplit/>
          <w:trHeight w:val="277"/>
        </w:trPr>
        <w:tc>
          <w:tcPr>
            <w:tcW w:w="1800" w:type="dxa"/>
          </w:tcPr>
          <w:p w:rsidR="00C252D0" w:rsidRPr="00425C8F" w:rsidRDefault="0068391A" w:rsidP="002C3F3C">
            <w:pPr>
              <w:pStyle w:val="Tablecontent"/>
            </w:pPr>
            <w:r>
              <w:t>INFO1</w:t>
            </w:r>
          </w:p>
        </w:tc>
        <w:tc>
          <w:tcPr>
            <w:tcW w:w="1800" w:type="dxa"/>
          </w:tcPr>
          <w:p w:rsidR="00C252D0" w:rsidRPr="00425C8F" w:rsidRDefault="00CD3FC8" w:rsidP="002C3F3C">
            <w:pPr>
              <w:pStyle w:val="Tablecontent"/>
            </w:pPr>
            <w:r>
              <w:t>&lt;INFORMATION1&gt;</w:t>
            </w:r>
          </w:p>
        </w:tc>
        <w:tc>
          <w:tcPr>
            <w:tcW w:w="1980" w:type="dxa"/>
          </w:tcPr>
          <w:p w:rsidR="00C252D0" w:rsidRPr="00425C8F" w:rsidRDefault="00C239EC" w:rsidP="002C3F3C">
            <w:pPr>
              <w:pStyle w:val="Tablecontent"/>
            </w:pPr>
            <w:r>
              <w:t>Any information related to lend me balance</w:t>
            </w:r>
          </w:p>
        </w:tc>
        <w:tc>
          <w:tcPr>
            <w:tcW w:w="1620" w:type="dxa"/>
          </w:tcPr>
          <w:p w:rsidR="00C252D0" w:rsidRPr="00425C8F" w:rsidRDefault="00116529" w:rsidP="002C3F3C">
            <w:pPr>
              <w:pStyle w:val="Tablecontent"/>
            </w:pPr>
            <w:r>
              <w:t>hello1</w:t>
            </w:r>
          </w:p>
        </w:tc>
        <w:tc>
          <w:tcPr>
            <w:tcW w:w="720" w:type="dxa"/>
          </w:tcPr>
          <w:p w:rsidR="00C252D0" w:rsidRPr="00425C8F" w:rsidRDefault="00A22557" w:rsidP="002C3F3C">
            <w:pPr>
              <w:pStyle w:val="Tablecontent"/>
            </w:pPr>
            <w:r>
              <w:t>A</w:t>
            </w:r>
            <w:r w:rsidR="00C252D0" w:rsidRPr="00425C8F">
              <w:t>(10</w:t>
            </w:r>
            <w:r>
              <w:t>0</w:t>
            </w:r>
            <w:r w:rsidR="00C252D0" w:rsidRPr="00425C8F">
              <w:t>)</w:t>
            </w:r>
          </w:p>
        </w:tc>
        <w:tc>
          <w:tcPr>
            <w:tcW w:w="1620" w:type="dxa"/>
          </w:tcPr>
          <w:p w:rsidR="00C252D0" w:rsidRPr="00425C8F" w:rsidRDefault="00573037" w:rsidP="002C3F3C">
            <w:pPr>
              <w:pStyle w:val="Tablecontent"/>
            </w:pPr>
            <w:r>
              <w:t>O(TAG IS OPTIONAL)</w:t>
            </w:r>
          </w:p>
        </w:tc>
      </w:tr>
      <w:tr w:rsidR="0068391A" w:rsidRPr="00425C8F" w:rsidTr="001C0242">
        <w:trPr>
          <w:cantSplit/>
          <w:trHeight w:val="277"/>
        </w:trPr>
        <w:tc>
          <w:tcPr>
            <w:tcW w:w="1800" w:type="dxa"/>
          </w:tcPr>
          <w:p w:rsidR="0068391A" w:rsidRPr="00425C8F" w:rsidRDefault="0068391A" w:rsidP="001C0242">
            <w:pPr>
              <w:pStyle w:val="Tablecontent"/>
            </w:pPr>
            <w:r>
              <w:t>INFO2</w:t>
            </w:r>
          </w:p>
        </w:tc>
        <w:tc>
          <w:tcPr>
            <w:tcW w:w="1800" w:type="dxa"/>
          </w:tcPr>
          <w:p w:rsidR="0068391A" w:rsidRPr="00425C8F" w:rsidRDefault="001659DE" w:rsidP="001C0242">
            <w:pPr>
              <w:pStyle w:val="Tablecontent"/>
            </w:pPr>
            <w:r>
              <w:t>&lt;INFORMATION2&gt;</w:t>
            </w:r>
          </w:p>
        </w:tc>
        <w:tc>
          <w:tcPr>
            <w:tcW w:w="1980" w:type="dxa"/>
          </w:tcPr>
          <w:p w:rsidR="0068391A" w:rsidRPr="00425C8F" w:rsidRDefault="00BB3C26" w:rsidP="001C0242">
            <w:pPr>
              <w:pStyle w:val="Tablecontent"/>
            </w:pPr>
            <w:r>
              <w:t>Any information related to lend me balance</w:t>
            </w:r>
          </w:p>
        </w:tc>
        <w:tc>
          <w:tcPr>
            <w:tcW w:w="1620" w:type="dxa"/>
          </w:tcPr>
          <w:p w:rsidR="0068391A" w:rsidRPr="00425C8F" w:rsidRDefault="00116529" w:rsidP="001C0242">
            <w:pPr>
              <w:pStyle w:val="Tablecontent"/>
            </w:pPr>
            <w:r>
              <w:t>Hello2</w:t>
            </w:r>
          </w:p>
        </w:tc>
        <w:tc>
          <w:tcPr>
            <w:tcW w:w="720" w:type="dxa"/>
          </w:tcPr>
          <w:p w:rsidR="0068391A" w:rsidRPr="00425C8F" w:rsidRDefault="00A22557" w:rsidP="001C0242">
            <w:pPr>
              <w:pStyle w:val="Tablecontent"/>
            </w:pPr>
            <w:r>
              <w:t>A</w:t>
            </w:r>
            <w:r w:rsidR="0068391A" w:rsidRPr="00425C8F">
              <w:t>(10</w:t>
            </w:r>
            <w:r>
              <w:t>0</w:t>
            </w:r>
            <w:r w:rsidR="0068391A" w:rsidRPr="00425C8F">
              <w:t>)</w:t>
            </w:r>
          </w:p>
        </w:tc>
        <w:tc>
          <w:tcPr>
            <w:tcW w:w="1620" w:type="dxa"/>
          </w:tcPr>
          <w:p w:rsidR="0068391A" w:rsidRPr="00425C8F" w:rsidRDefault="00573037" w:rsidP="001C0242">
            <w:pPr>
              <w:pStyle w:val="Tablecontent"/>
            </w:pPr>
            <w:r>
              <w:t>O(TAG IS OPTIONAL)</w:t>
            </w:r>
          </w:p>
        </w:tc>
      </w:tr>
      <w:tr w:rsidR="0068391A" w:rsidRPr="00425C8F" w:rsidTr="001C0242">
        <w:trPr>
          <w:cantSplit/>
          <w:trHeight w:val="277"/>
        </w:trPr>
        <w:tc>
          <w:tcPr>
            <w:tcW w:w="1800" w:type="dxa"/>
          </w:tcPr>
          <w:p w:rsidR="0068391A" w:rsidRPr="00425C8F" w:rsidRDefault="0068391A" w:rsidP="001C0242">
            <w:pPr>
              <w:pStyle w:val="Tablecontent"/>
            </w:pPr>
            <w:r>
              <w:t>INFO3</w:t>
            </w:r>
          </w:p>
        </w:tc>
        <w:tc>
          <w:tcPr>
            <w:tcW w:w="1800" w:type="dxa"/>
          </w:tcPr>
          <w:p w:rsidR="0068391A" w:rsidRPr="00425C8F" w:rsidRDefault="001659DE" w:rsidP="001C0242">
            <w:pPr>
              <w:pStyle w:val="Tablecontent"/>
            </w:pPr>
            <w:r>
              <w:t>&lt;INFORMATION3&gt;</w:t>
            </w:r>
          </w:p>
        </w:tc>
        <w:tc>
          <w:tcPr>
            <w:tcW w:w="1980" w:type="dxa"/>
          </w:tcPr>
          <w:p w:rsidR="0068391A" w:rsidRPr="00425C8F" w:rsidRDefault="00BB3C26" w:rsidP="001C0242">
            <w:pPr>
              <w:pStyle w:val="Tablecontent"/>
            </w:pPr>
            <w:r>
              <w:t>Any information related to lend me balance</w:t>
            </w:r>
          </w:p>
        </w:tc>
        <w:tc>
          <w:tcPr>
            <w:tcW w:w="1620" w:type="dxa"/>
          </w:tcPr>
          <w:p w:rsidR="0068391A" w:rsidRPr="00425C8F" w:rsidRDefault="00A36F7B" w:rsidP="001C0242">
            <w:pPr>
              <w:pStyle w:val="Tablecontent"/>
            </w:pPr>
            <w:r>
              <w:t>Hello3</w:t>
            </w:r>
          </w:p>
        </w:tc>
        <w:tc>
          <w:tcPr>
            <w:tcW w:w="720" w:type="dxa"/>
          </w:tcPr>
          <w:p w:rsidR="0068391A" w:rsidRPr="00425C8F" w:rsidRDefault="00A22557" w:rsidP="001C0242">
            <w:pPr>
              <w:pStyle w:val="Tablecontent"/>
            </w:pPr>
            <w:r>
              <w:t>A</w:t>
            </w:r>
            <w:r w:rsidR="0068391A" w:rsidRPr="00425C8F">
              <w:t>(10</w:t>
            </w:r>
            <w:r>
              <w:t>0</w:t>
            </w:r>
            <w:r w:rsidR="0068391A" w:rsidRPr="00425C8F">
              <w:t>)</w:t>
            </w:r>
          </w:p>
        </w:tc>
        <w:tc>
          <w:tcPr>
            <w:tcW w:w="1620" w:type="dxa"/>
          </w:tcPr>
          <w:p w:rsidR="0068391A" w:rsidRPr="00425C8F" w:rsidRDefault="00573037" w:rsidP="001C0242">
            <w:pPr>
              <w:pStyle w:val="Tablecontent"/>
            </w:pPr>
            <w:r>
              <w:t>O(TAG IS OPTIONAL)</w:t>
            </w:r>
          </w:p>
        </w:tc>
      </w:tr>
      <w:tr w:rsidR="0068391A" w:rsidRPr="00425C8F" w:rsidTr="001C0242">
        <w:trPr>
          <w:cantSplit/>
          <w:trHeight w:val="277"/>
        </w:trPr>
        <w:tc>
          <w:tcPr>
            <w:tcW w:w="1800" w:type="dxa"/>
          </w:tcPr>
          <w:p w:rsidR="0068391A" w:rsidRPr="00425C8F" w:rsidRDefault="0068391A" w:rsidP="001C0242">
            <w:pPr>
              <w:pStyle w:val="Tablecontent"/>
            </w:pPr>
            <w:r>
              <w:t>INFO4</w:t>
            </w:r>
          </w:p>
        </w:tc>
        <w:tc>
          <w:tcPr>
            <w:tcW w:w="1800" w:type="dxa"/>
          </w:tcPr>
          <w:p w:rsidR="0068391A" w:rsidRPr="00425C8F" w:rsidRDefault="001659DE" w:rsidP="001C0242">
            <w:pPr>
              <w:pStyle w:val="Tablecontent"/>
            </w:pPr>
            <w:r>
              <w:t>&lt;INFORMATION4&gt;</w:t>
            </w:r>
          </w:p>
        </w:tc>
        <w:tc>
          <w:tcPr>
            <w:tcW w:w="1980" w:type="dxa"/>
          </w:tcPr>
          <w:p w:rsidR="0068391A" w:rsidRPr="00425C8F" w:rsidRDefault="00BB3C26" w:rsidP="001C0242">
            <w:pPr>
              <w:pStyle w:val="Tablecontent"/>
            </w:pPr>
            <w:r>
              <w:t>Any information related to lend me balance</w:t>
            </w:r>
          </w:p>
        </w:tc>
        <w:tc>
          <w:tcPr>
            <w:tcW w:w="1620" w:type="dxa"/>
          </w:tcPr>
          <w:p w:rsidR="0068391A" w:rsidRPr="00425C8F" w:rsidRDefault="00A77739" w:rsidP="001C0242">
            <w:pPr>
              <w:pStyle w:val="Tablecontent"/>
            </w:pPr>
            <w:r>
              <w:t>Hello4</w:t>
            </w:r>
          </w:p>
        </w:tc>
        <w:tc>
          <w:tcPr>
            <w:tcW w:w="720" w:type="dxa"/>
          </w:tcPr>
          <w:p w:rsidR="0068391A" w:rsidRPr="00425C8F" w:rsidRDefault="00A22557" w:rsidP="001C0242">
            <w:pPr>
              <w:pStyle w:val="Tablecontent"/>
            </w:pPr>
            <w:r>
              <w:t>A</w:t>
            </w:r>
            <w:r w:rsidR="0068391A" w:rsidRPr="00425C8F">
              <w:t>(1</w:t>
            </w:r>
            <w:r>
              <w:t>0</w:t>
            </w:r>
            <w:r w:rsidR="0068391A" w:rsidRPr="00425C8F">
              <w:t>0)</w:t>
            </w:r>
          </w:p>
        </w:tc>
        <w:tc>
          <w:tcPr>
            <w:tcW w:w="1620" w:type="dxa"/>
          </w:tcPr>
          <w:p w:rsidR="0068391A" w:rsidRPr="00425C8F" w:rsidRDefault="00573037" w:rsidP="001C0242">
            <w:pPr>
              <w:pStyle w:val="Tablecontent"/>
            </w:pPr>
            <w:r>
              <w:t>O(TAG IS OPTIONAL)</w:t>
            </w:r>
          </w:p>
        </w:tc>
      </w:tr>
      <w:tr w:rsidR="0068391A" w:rsidRPr="00425C8F" w:rsidTr="001C0242">
        <w:trPr>
          <w:cantSplit/>
          <w:trHeight w:val="277"/>
        </w:trPr>
        <w:tc>
          <w:tcPr>
            <w:tcW w:w="1800" w:type="dxa"/>
          </w:tcPr>
          <w:p w:rsidR="0068391A" w:rsidRPr="00425C8F" w:rsidRDefault="0068391A" w:rsidP="001C0242">
            <w:pPr>
              <w:pStyle w:val="Tablecontent"/>
            </w:pPr>
            <w:r>
              <w:t>INFO5</w:t>
            </w:r>
          </w:p>
        </w:tc>
        <w:tc>
          <w:tcPr>
            <w:tcW w:w="1800" w:type="dxa"/>
          </w:tcPr>
          <w:p w:rsidR="0068391A" w:rsidRPr="00425C8F" w:rsidRDefault="001659DE" w:rsidP="001C0242">
            <w:pPr>
              <w:pStyle w:val="Tablecontent"/>
            </w:pPr>
            <w:r>
              <w:t>&lt;INFORMATION5&gt;</w:t>
            </w:r>
          </w:p>
        </w:tc>
        <w:tc>
          <w:tcPr>
            <w:tcW w:w="1980" w:type="dxa"/>
          </w:tcPr>
          <w:p w:rsidR="0068391A" w:rsidRPr="00425C8F" w:rsidRDefault="00BB3C26" w:rsidP="001C0242">
            <w:pPr>
              <w:pStyle w:val="Tablecontent"/>
            </w:pPr>
            <w:r>
              <w:t>Any information related to lend me balance</w:t>
            </w:r>
          </w:p>
        </w:tc>
        <w:tc>
          <w:tcPr>
            <w:tcW w:w="1620" w:type="dxa"/>
          </w:tcPr>
          <w:p w:rsidR="0068391A" w:rsidRPr="00425C8F" w:rsidRDefault="00BB773F" w:rsidP="001C0242">
            <w:pPr>
              <w:pStyle w:val="Tablecontent"/>
            </w:pPr>
            <w:r>
              <w:t>Hello5</w:t>
            </w:r>
          </w:p>
        </w:tc>
        <w:tc>
          <w:tcPr>
            <w:tcW w:w="720" w:type="dxa"/>
          </w:tcPr>
          <w:p w:rsidR="0068391A" w:rsidRPr="00425C8F" w:rsidRDefault="00A22557" w:rsidP="001C0242">
            <w:pPr>
              <w:pStyle w:val="Tablecontent"/>
            </w:pPr>
            <w:r>
              <w:t>A</w:t>
            </w:r>
            <w:r w:rsidR="0068391A" w:rsidRPr="00425C8F">
              <w:t>(10</w:t>
            </w:r>
            <w:r>
              <w:t>0</w:t>
            </w:r>
            <w:r w:rsidR="0068391A" w:rsidRPr="00425C8F">
              <w:t>)</w:t>
            </w:r>
          </w:p>
        </w:tc>
        <w:tc>
          <w:tcPr>
            <w:tcW w:w="1620" w:type="dxa"/>
          </w:tcPr>
          <w:p w:rsidR="0068391A" w:rsidRPr="00425C8F" w:rsidRDefault="00573037" w:rsidP="001C0242">
            <w:pPr>
              <w:pStyle w:val="Tablecontent"/>
            </w:pPr>
            <w:r>
              <w:t>O(TAG IS OPTIONAL)</w:t>
            </w:r>
          </w:p>
        </w:tc>
      </w:tr>
    </w:tbl>
    <w:p w:rsidR="00C252D0" w:rsidRPr="00425C8F" w:rsidRDefault="00C252D0" w:rsidP="00C252D0">
      <w:pPr>
        <w:pStyle w:val="BodyText2"/>
      </w:pPr>
    </w:p>
    <w:p w:rsidR="00C252D0" w:rsidRPr="00425C8F" w:rsidRDefault="00C252D0" w:rsidP="00C252D0">
      <w:pPr>
        <w:pStyle w:val="NoteHeading"/>
        <w:tabs>
          <w:tab w:val="num" w:pos="1080"/>
        </w:tabs>
        <w:ind w:left="1080" w:hanging="504"/>
        <w:jc w:val="left"/>
        <w:rPr>
          <w:color w:val="auto"/>
        </w:rPr>
      </w:pPr>
      <w:r w:rsidRPr="00425C8F">
        <w:rPr>
          <w:color w:val="auto"/>
        </w:rPr>
        <w:t>All tags are mandatory to be present in XML. If value is optional then also tag must be present.</w:t>
      </w:r>
    </w:p>
    <w:p w:rsidR="00C252D0" w:rsidRPr="00425C8F" w:rsidRDefault="00C252D0" w:rsidP="00C252D0">
      <w:pPr>
        <w:pStyle w:val="NoteHeading"/>
        <w:tabs>
          <w:tab w:val="num" w:pos="1080"/>
        </w:tabs>
        <w:ind w:left="1080" w:hanging="504"/>
        <w:jc w:val="left"/>
        <w:rPr>
          <w:color w:val="auto"/>
        </w:rPr>
      </w:pPr>
      <w:r w:rsidRPr="00425C8F">
        <w:rPr>
          <w:color w:val="auto"/>
        </w:rPr>
        <w:t>The value for TYPE tag is fixed as mentioned in syntax.</w:t>
      </w:r>
    </w:p>
    <w:p w:rsidR="00C252D0" w:rsidRPr="00425C8F" w:rsidRDefault="00C252D0" w:rsidP="00C252D0">
      <w:pPr>
        <w:pStyle w:val="code0"/>
        <w:spacing w:before="60" w:beforeAutospacing="0" w:after="60" w:afterAutospacing="0"/>
        <w:rPr>
          <w:rFonts w:ascii="Arial" w:eastAsia="Times New Roman" w:hAnsi="Arial" w:cs="Times New Roman"/>
          <w:sz w:val="20"/>
        </w:rPr>
      </w:pPr>
    </w:p>
    <w:p w:rsidR="00C252D0" w:rsidRPr="00425C8F" w:rsidRDefault="00C252D0" w:rsidP="00C252D0">
      <w:pPr>
        <w:pStyle w:val="code0"/>
        <w:spacing w:before="60" w:beforeAutospacing="0" w:after="60" w:afterAutospacing="0"/>
        <w:rPr>
          <w:rFonts w:ascii="Courier New" w:hAnsi="Courier New" w:cs="Courier New"/>
          <w:sz w:val="20"/>
          <w:szCs w:val="20"/>
        </w:rPr>
      </w:pPr>
      <w:r w:rsidRPr="00425C8F">
        <w:rPr>
          <w:rStyle w:val="Strong"/>
          <w:rFonts w:ascii="Arial" w:hAnsi="Arial" w:cs="Arial"/>
          <w:sz w:val="20"/>
          <w:szCs w:val="20"/>
        </w:rPr>
        <w:t>Example of XML for LMB request</w:t>
      </w:r>
    </w:p>
    <w:p w:rsidR="00C252D0" w:rsidRPr="00425C8F" w:rsidRDefault="00C252D0" w:rsidP="00C252D0">
      <w:pPr>
        <w:pStyle w:val="BodyText2"/>
      </w:pPr>
      <w:r w:rsidRPr="00425C8F">
        <w:rPr>
          <w:rFonts w:cs="Arial"/>
          <w:szCs w:val="20"/>
        </w:rPr>
        <w:t>&lt;?xml version="1.0"?&gt;&lt;!DOCTYPE COMMAND PUBLIC"-//Ocam//DTD XML Command 1.0//EN" "xml/command.dtd"&gt;&lt;COMMAND&gt;&lt;TYPE&gt;LMBREQ&lt;/TYPE&gt;&lt;MSISDN1&gt;7200008800&lt;/MSISDN1&gt;&lt;AMOUNT&gt;5&lt;/AMOUNT&gt;&lt;LANGUAGE1&gt;0&lt;/LANGUAGE1&gt;&lt;LANGUAGE2&gt;1&lt;/LANGUAGE2&gt;&lt;CELLID&gt;58555&lt;/CELLID&gt;&lt;SWITCHID&gt;78963&lt;/SWITCHID&gt;&lt;/COMMAND&gt;</w:t>
      </w:r>
    </w:p>
    <w:p w:rsidR="00C252D0" w:rsidRPr="00425C8F" w:rsidRDefault="00C252D0" w:rsidP="001E6309">
      <w:pPr>
        <w:pStyle w:val="Heading"/>
        <w:rPr>
          <w:color w:val="auto"/>
        </w:rPr>
      </w:pPr>
      <w:r w:rsidRPr="00425C8F">
        <w:rPr>
          <w:color w:val="auto"/>
        </w:rPr>
        <w:t>Response Syntax</w:t>
      </w:r>
    </w:p>
    <w:p w:rsidR="00C252D0" w:rsidRPr="00425C8F" w:rsidRDefault="00C252D0" w:rsidP="00C252D0">
      <w:pPr>
        <w:pStyle w:val="BodyText2"/>
      </w:pPr>
      <w:r w:rsidRPr="00425C8F">
        <w:t>PreTUPS send the acknowledgement to the External system about the transaction status. The acknowledgement will be in XML and send as response of the request. The XML response details are mentioned below.</w:t>
      </w:r>
    </w:p>
    <w:p w:rsidR="00C252D0" w:rsidRPr="00425C8F" w:rsidRDefault="00C252D0" w:rsidP="00C252D0">
      <w:pPr>
        <w:pStyle w:val="BodyText2"/>
      </w:pPr>
    </w:p>
    <w:p w:rsidR="00C252D0" w:rsidRPr="00425C8F" w:rsidRDefault="00C252D0" w:rsidP="00C252D0">
      <w:pPr>
        <w:pStyle w:val="Code"/>
        <w:jc w:val="left"/>
      </w:pPr>
      <w:r w:rsidRPr="00425C8F">
        <w:lastRenderedPageBreak/>
        <w:t>&lt;?xml version="1.0"?&gt;</w:t>
      </w:r>
    </w:p>
    <w:p w:rsidR="00C252D0" w:rsidRPr="00425C8F" w:rsidRDefault="00C252D0" w:rsidP="00C252D0">
      <w:pPr>
        <w:pStyle w:val="Code"/>
        <w:jc w:val="left"/>
      </w:pPr>
      <w:r w:rsidRPr="00425C8F">
        <w:t>&lt;!DOCTYPE COMMAND PUBLIC "-//Ocam//DTD XML Command1.0//EN""xml/command.dtd"&gt;</w:t>
      </w:r>
    </w:p>
    <w:p w:rsidR="00C252D0" w:rsidRPr="00425C8F" w:rsidRDefault="00C252D0" w:rsidP="00C252D0">
      <w:pPr>
        <w:pStyle w:val="Code"/>
        <w:jc w:val="left"/>
      </w:pPr>
      <w:r w:rsidRPr="00425C8F">
        <w:t>&lt;COMMAND&gt;</w:t>
      </w:r>
    </w:p>
    <w:p w:rsidR="00C252D0" w:rsidRPr="00425C8F" w:rsidRDefault="00C252D0" w:rsidP="00C252D0">
      <w:pPr>
        <w:pStyle w:val="Code"/>
        <w:jc w:val="left"/>
      </w:pPr>
      <w:r w:rsidRPr="00425C8F">
        <w:tab/>
        <w:t>&lt;TYPE&gt;</w:t>
      </w:r>
      <w:r w:rsidRPr="00425C8F">
        <w:rPr>
          <w:lang w:val="fr-FR"/>
        </w:rPr>
        <w:t>SRCUSRREQEX</w:t>
      </w:r>
      <w:r w:rsidRPr="00425C8F">
        <w:t>&lt;/TYPE&gt;</w:t>
      </w:r>
      <w:r w:rsidRPr="00425C8F">
        <w:tab/>
      </w:r>
      <w:r w:rsidRPr="00425C8F">
        <w:tab/>
      </w:r>
    </w:p>
    <w:p w:rsidR="00C252D0" w:rsidRPr="00425C8F" w:rsidRDefault="00C252D0" w:rsidP="00C252D0">
      <w:pPr>
        <w:pStyle w:val="Code"/>
        <w:jc w:val="left"/>
      </w:pPr>
      <w:r w:rsidRPr="00425C8F">
        <w:tab/>
        <w:t>&lt;TXNSTATUS&gt;</w:t>
      </w:r>
      <w:r w:rsidRPr="00425C8F">
        <w:rPr>
          <w:b/>
          <w:bCs/>
          <w:i/>
          <w:iCs/>
        </w:rPr>
        <w:t>&lt;Transaction Status&gt;</w:t>
      </w:r>
      <w:r w:rsidR="008314E1">
        <w:t>&lt;/TXNSTATUS</w:t>
      </w:r>
      <w:r w:rsidRPr="00425C8F">
        <w:t>&gt;</w:t>
      </w:r>
    </w:p>
    <w:p w:rsidR="00C252D0" w:rsidRPr="00425C8F" w:rsidRDefault="00C252D0" w:rsidP="00C252D0">
      <w:pPr>
        <w:pStyle w:val="Code"/>
        <w:jc w:val="left"/>
      </w:pPr>
      <w:r w:rsidRPr="00425C8F">
        <w:t>&lt;/COMMAND&gt;</w:t>
      </w:r>
    </w:p>
    <w:p w:rsidR="00C252D0" w:rsidRPr="00425C8F" w:rsidRDefault="00C252D0" w:rsidP="00C252D0">
      <w:pPr>
        <w:pStyle w:val="BodyText2"/>
      </w:pPr>
    </w:p>
    <w:p w:rsidR="00C252D0" w:rsidRPr="00425C8F" w:rsidRDefault="00C252D0" w:rsidP="00C252D0">
      <w:pPr>
        <w:pStyle w:val="BodyText2"/>
        <w:rPr>
          <w:rFonts w:ascii="Arial Narrow" w:hAnsi="Arial Narrow" w:cs="Tahoma"/>
          <w:b/>
          <w:sz w:val="26"/>
          <w:u w:val="single" w:color="E31837"/>
        </w:rPr>
      </w:pPr>
      <w:r w:rsidRPr="00425C8F">
        <w:rPr>
          <w:rFonts w:ascii="Arial Narrow" w:hAnsi="Arial Narrow" w:cs="Tahoma"/>
          <w:b/>
          <w:sz w:val="26"/>
          <w:u w:val="single" w:color="E31837"/>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C252D0" w:rsidRPr="00425C8F" w:rsidTr="002C3F3C">
        <w:trPr>
          <w:trHeight w:val="277"/>
          <w:tblHeader/>
        </w:trPr>
        <w:tc>
          <w:tcPr>
            <w:tcW w:w="1800" w:type="dxa"/>
            <w:shd w:val="clear" w:color="auto" w:fill="E31837"/>
          </w:tcPr>
          <w:p w:rsidR="00C252D0" w:rsidRPr="00425C8F" w:rsidRDefault="00C252D0" w:rsidP="002C3F3C">
            <w:pPr>
              <w:pStyle w:val="TableColumnLabels"/>
              <w:rPr>
                <w:color w:val="auto"/>
                <w:lang w:val="en-IN"/>
              </w:rPr>
            </w:pPr>
            <w:r w:rsidRPr="00425C8F">
              <w:rPr>
                <w:color w:val="auto"/>
                <w:lang w:val="en-IN"/>
              </w:rPr>
              <w:t>TAG</w:t>
            </w:r>
          </w:p>
        </w:tc>
        <w:tc>
          <w:tcPr>
            <w:tcW w:w="1800" w:type="dxa"/>
            <w:shd w:val="clear" w:color="auto" w:fill="E31837"/>
          </w:tcPr>
          <w:p w:rsidR="00C252D0" w:rsidRPr="00425C8F" w:rsidRDefault="00C252D0" w:rsidP="002C3F3C">
            <w:pPr>
              <w:pStyle w:val="TableColumnLabels"/>
              <w:rPr>
                <w:color w:val="auto"/>
                <w:lang w:val="en-IN"/>
              </w:rPr>
            </w:pPr>
            <w:r w:rsidRPr="00425C8F">
              <w:rPr>
                <w:color w:val="auto"/>
                <w:lang w:val="en-IN"/>
              </w:rPr>
              <w:t>Fields</w:t>
            </w:r>
          </w:p>
        </w:tc>
        <w:tc>
          <w:tcPr>
            <w:tcW w:w="1980" w:type="dxa"/>
            <w:shd w:val="clear" w:color="auto" w:fill="E31837"/>
          </w:tcPr>
          <w:p w:rsidR="00C252D0" w:rsidRPr="00425C8F" w:rsidRDefault="00C252D0" w:rsidP="002C3F3C">
            <w:pPr>
              <w:pStyle w:val="TableColumnLabels"/>
              <w:rPr>
                <w:color w:val="auto"/>
                <w:lang w:val="en-IN"/>
              </w:rPr>
            </w:pPr>
            <w:r w:rsidRPr="00425C8F">
              <w:rPr>
                <w:color w:val="auto"/>
                <w:lang w:val="en-IN"/>
              </w:rPr>
              <w:t>Remarks</w:t>
            </w:r>
          </w:p>
        </w:tc>
        <w:tc>
          <w:tcPr>
            <w:tcW w:w="1620" w:type="dxa"/>
            <w:shd w:val="clear" w:color="auto" w:fill="E31837"/>
          </w:tcPr>
          <w:p w:rsidR="00C252D0" w:rsidRPr="00425C8F" w:rsidRDefault="00C252D0" w:rsidP="002C3F3C">
            <w:pPr>
              <w:pStyle w:val="TableColumnLabels"/>
              <w:rPr>
                <w:color w:val="auto"/>
                <w:lang w:val="en-IN"/>
              </w:rPr>
            </w:pPr>
            <w:r w:rsidRPr="00425C8F">
              <w:rPr>
                <w:color w:val="auto"/>
                <w:lang w:val="en-IN"/>
              </w:rPr>
              <w:t>Example</w:t>
            </w:r>
          </w:p>
        </w:tc>
        <w:tc>
          <w:tcPr>
            <w:tcW w:w="720" w:type="dxa"/>
            <w:shd w:val="clear" w:color="auto" w:fill="E31837"/>
          </w:tcPr>
          <w:p w:rsidR="00C252D0" w:rsidRPr="00425C8F" w:rsidRDefault="00C252D0" w:rsidP="002C3F3C">
            <w:pPr>
              <w:pStyle w:val="TableColumnLabels"/>
              <w:rPr>
                <w:color w:val="auto"/>
                <w:lang w:val="en-IN"/>
              </w:rPr>
            </w:pPr>
            <w:r w:rsidRPr="00425C8F">
              <w:rPr>
                <w:color w:val="auto"/>
                <w:lang w:val="en-IN"/>
              </w:rPr>
              <w:t>Field Type</w:t>
            </w:r>
          </w:p>
        </w:tc>
        <w:tc>
          <w:tcPr>
            <w:tcW w:w="1620" w:type="dxa"/>
            <w:shd w:val="clear" w:color="auto" w:fill="E31837"/>
          </w:tcPr>
          <w:p w:rsidR="00C252D0" w:rsidRPr="00425C8F" w:rsidRDefault="00C252D0" w:rsidP="002C3F3C">
            <w:pPr>
              <w:pStyle w:val="TableColumnLabels"/>
              <w:rPr>
                <w:color w:val="auto"/>
                <w:lang w:val="en-IN"/>
              </w:rPr>
            </w:pPr>
            <w:r w:rsidRPr="00425C8F">
              <w:rPr>
                <w:color w:val="auto"/>
                <w:lang w:val="en-IN"/>
              </w:rPr>
              <w:t>Optional/</w:t>
            </w:r>
          </w:p>
          <w:p w:rsidR="00C252D0" w:rsidRPr="00425C8F" w:rsidRDefault="00C252D0" w:rsidP="002C3F3C">
            <w:pPr>
              <w:pStyle w:val="TableColumnLabels"/>
              <w:rPr>
                <w:color w:val="auto"/>
                <w:lang w:val="en-IN"/>
              </w:rPr>
            </w:pPr>
            <w:r w:rsidRPr="00425C8F">
              <w:rPr>
                <w:color w:val="auto"/>
                <w:lang w:val="en-IN"/>
              </w:rPr>
              <w:t>Mandatory</w:t>
            </w:r>
          </w:p>
        </w:tc>
      </w:tr>
      <w:tr w:rsidR="00C252D0" w:rsidRPr="00425C8F" w:rsidTr="002C3F3C">
        <w:trPr>
          <w:cantSplit/>
          <w:trHeight w:val="277"/>
        </w:trPr>
        <w:tc>
          <w:tcPr>
            <w:tcW w:w="1800" w:type="dxa"/>
          </w:tcPr>
          <w:p w:rsidR="00C252D0" w:rsidRPr="00425C8F" w:rsidRDefault="00C252D0" w:rsidP="002C3F3C">
            <w:pPr>
              <w:pStyle w:val="Tablecontent"/>
            </w:pPr>
            <w:r w:rsidRPr="00425C8F">
              <w:t>TYPE</w:t>
            </w:r>
          </w:p>
        </w:tc>
        <w:tc>
          <w:tcPr>
            <w:tcW w:w="1800" w:type="dxa"/>
          </w:tcPr>
          <w:p w:rsidR="00C252D0" w:rsidRPr="00425C8F" w:rsidRDefault="00C252D0" w:rsidP="002C3F3C">
            <w:pPr>
              <w:pStyle w:val="Tablecontent"/>
            </w:pPr>
            <w:r w:rsidRPr="00425C8F">
              <w:t>Response type</w:t>
            </w:r>
          </w:p>
        </w:tc>
        <w:tc>
          <w:tcPr>
            <w:tcW w:w="1980" w:type="dxa"/>
          </w:tcPr>
          <w:p w:rsidR="00C252D0" w:rsidRPr="00425C8F" w:rsidRDefault="00C252D0" w:rsidP="002C3F3C">
            <w:pPr>
              <w:pStyle w:val="Tablecontent"/>
            </w:pPr>
            <w:r w:rsidRPr="00425C8F">
              <w:t>Response Type</w:t>
            </w:r>
          </w:p>
        </w:tc>
        <w:tc>
          <w:tcPr>
            <w:tcW w:w="1620" w:type="dxa"/>
          </w:tcPr>
          <w:p w:rsidR="00C252D0" w:rsidRPr="00425C8F" w:rsidRDefault="00C252D0" w:rsidP="002C3F3C">
            <w:pPr>
              <w:pStyle w:val="Tablecontent"/>
            </w:pPr>
            <w:r w:rsidRPr="00425C8F">
              <w:rPr>
                <w:lang w:val="fr-FR"/>
              </w:rPr>
              <w:t>LMBRESP</w:t>
            </w:r>
          </w:p>
        </w:tc>
        <w:tc>
          <w:tcPr>
            <w:tcW w:w="720" w:type="dxa"/>
          </w:tcPr>
          <w:p w:rsidR="00C252D0" w:rsidRPr="00425C8F" w:rsidRDefault="00C252D0" w:rsidP="002C3F3C">
            <w:pPr>
              <w:pStyle w:val="Tablecontent"/>
            </w:pPr>
            <w:r w:rsidRPr="00425C8F">
              <w:t>C (15)</w:t>
            </w:r>
          </w:p>
        </w:tc>
        <w:tc>
          <w:tcPr>
            <w:tcW w:w="1620" w:type="dxa"/>
          </w:tcPr>
          <w:p w:rsidR="00C252D0" w:rsidRPr="00425C8F" w:rsidRDefault="00C252D0" w:rsidP="002C3F3C">
            <w:pPr>
              <w:pStyle w:val="Tablecontent"/>
            </w:pPr>
            <w:r w:rsidRPr="00425C8F">
              <w:t>M</w:t>
            </w:r>
          </w:p>
        </w:tc>
      </w:tr>
      <w:tr w:rsidR="00C252D0" w:rsidRPr="00425C8F" w:rsidTr="002C3F3C">
        <w:trPr>
          <w:cantSplit/>
          <w:trHeight w:val="277"/>
        </w:trPr>
        <w:tc>
          <w:tcPr>
            <w:tcW w:w="1800" w:type="dxa"/>
          </w:tcPr>
          <w:p w:rsidR="00C252D0" w:rsidRPr="00425C8F" w:rsidRDefault="00C252D0" w:rsidP="002C3F3C">
            <w:pPr>
              <w:pStyle w:val="Tablecontent"/>
            </w:pPr>
            <w:r w:rsidRPr="00425C8F">
              <w:t>TXNSTATUS</w:t>
            </w:r>
          </w:p>
        </w:tc>
        <w:tc>
          <w:tcPr>
            <w:tcW w:w="1800" w:type="dxa"/>
          </w:tcPr>
          <w:p w:rsidR="00C252D0" w:rsidRPr="00425C8F" w:rsidRDefault="00C252D0" w:rsidP="002C3F3C">
            <w:pPr>
              <w:pStyle w:val="Tablecontent"/>
            </w:pPr>
            <w:r w:rsidRPr="00425C8F">
              <w:t>Transaction Status</w:t>
            </w:r>
          </w:p>
        </w:tc>
        <w:tc>
          <w:tcPr>
            <w:tcW w:w="1980" w:type="dxa"/>
          </w:tcPr>
          <w:p w:rsidR="00C252D0" w:rsidRPr="00425C8F" w:rsidRDefault="00C252D0" w:rsidP="002C3F3C">
            <w:pPr>
              <w:pStyle w:val="Tablecontent"/>
            </w:pPr>
            <w:r w:rsidRPr="00425C8F">
              <w:t>Status of the request</w:t>
            </w:r>
          </w:p>
          <w:p w:rsidR="00C252D0" w:rsidRPr="00425C8F" w:rsidRDefault="00C252D0" w:rsidP="002C3F3C">
            <w:pPr>
              <w:pStyle w:val="TableListBullet1"/>
            </w:pPr>
            <w:r w:rsidRPr="00425C8F">
              <w:t xml:space="preserve">Transaction Status = 200 means Success, </w:t>
            </w:r>
          </w:p>
          <w:p w:rsidR="00C252D0" w:rsidRPr="00425C8F" w:rsidRDefault="00C252D0" w:rsidP="002C3F3C">
            <w:pPr>
              <w:pStyle w:val="TableListBullet1"/>
              <w:jc w:val="left"/>
            </w:pPr>
            <w:r w:rsidRPr="00425C8F">
              <w:t>Transaction Status Other than 200 means failed</w:t>
            </w:r>
          </w:p>
        </w:tc>
        <w:tc>
          <w:tcPr>
            <w:tcW w:w="1620" w:type="dxa"/>
          </w:tcPr>
          <w:p w:rsidR="00C252D0" w:rsidRPr="00425C8F" w:rsidRDefault="00C252D0" w:rsidP="002C3F3C">
            <w:pPr>
              <w:pStyle w:val="Tablecontent"/>
            </w:pPr>
            <w:r w:rsidRPr="00425C8F">
              <w:t>200</w:t>
            </w:r>
          </w:p>
        </w:tc>
        <w:tc>
          <w:tcPr>
            <w:tcW w:w="720" w:type="dxa"/>
          </w:tcPr>
          <w:p w:rsidR="00C252D0" w:rsidRPr="00425C8F" w:rsidRDefault="00C252D0" w:rsidP="002C3F3C">
            <w:pPr>
              <w:pStyle w:val="Tablecontent"/>
            </w:pPr>
            <w:r w:rsidRPr="00425C8F">
              <w:t>N (7)</w:t>
            </w:r>
          </w:p>
        </w:tc>
        <w:tc>
          <w:tcPr>
            <w:tcW w:w="1620" w:type="dxa"/>
          </w:tcPr>
          <w:p w:rsidR="00C252D0" w:rsidRPr="00425C8F" w:rsidRDefault="00C252D0" w:rsidP="002C3F3C">
            <w:pPr>
              <w:pStyle w:val="Tablecontent"/>
            </w:pPr>
            <w:r w:rsidRPr="00425C8F">
              <w:t>M</w:t>
            </w:r>
          </w:p>
        </w:tc>
      </w:tr>
      <w:tr w:rsidR="00C252D0" w:rsidRPr="00425C8F" w:rsidTr="002C3F3C">
        <w:trPr>
          <w:cantSplit/>
          <w:trHeight w:val="277"/>
        </w:trPr>
        <w:tc>
          <w:tcPr>
            <w:tcW w:w="1800" w:type="dxa"/>
          </w:tcPr>
          <w:p w:rsidR="00C252D0" w:rsidRPr="00425C8F" w:rsidRDefault="00C252D0" w:rsidP="002C3F3C">
            <w:pPr>
              <w:pStyle w:val="Tablecontent"/>
            </w:pPr>
            <w:r w:rsidRPr="00425C8F">
              <w:t>NOTIFLANG</w:t>
            </w:r>
          </w:p>
        </w:tc>
        <w:tc>
          <w:tcPr>
            <w:tcW w:w="1800" w:type="dxa"/>
          </w:tcPr>
          <w:p w:rsidR="00C252D0" w:rsidRPr="00425C8F" w:rsidRDefault="00C252D0" w:rsidP="002C3F3C">
            <w:pPr>
              <w:pStyle w:val="Tablecontent"/>
            </w:pPr>
            <w:r w:rsidRPr="00425C8F">
              <w:t>Notification language</w:t>
            </w:r>
          </w:p>
        </w:tc>
        <w:tc>
          <w:tcPr>
            <w:tcW w:w="1980" w:type="dxa"/>
          </w:tcPr>
          <w:p w:rsidR="00C252D0" w:rsidRPr="00425C8F" w:rsidRDefault="00C252D0" w:rsidP="002C3F3C">
            <w:pPr>
              <w:pStyle w:val="Tablecontent"/>
            </w:pPr>
            <w:r w:rsidRPr="00425C8F">
              <w:t xml:space="preserve">The notification language selected </w:t>
            </w:r>
          </w:p>
        </w:tc>
        <w:tc>
          <w:tcPr>
            <w:tcW w:w="1620" w:type="dxa"/>
          </w:tcPr>
          <w:p w:rsidR="00C252D0" w:rsidRPr="00425C8F" w:rsidRDefault="00C252D0" w:rsidP="002C3F3C">
            <w:pPr>
              <w:pStyle w:val="Tablecontent"/>
            </w:pPr>
            <w:r w:rsidRPr="00425C8F">
              <w:t>en</w:t>
            </w:r>
          </w:p>
        </w:tc>
        <w:tc>
          <w:tcPr>
            <w:tcW w:w="720" w:type="dxa"/>
          </w:tcPr>
          <w:p w:rsidR="00C252D0" w:rsidRPr="00425C8F" w:rsidRDefault="00C252D0" w:rsidP="002C3F3C">
            <w:pPr>
              <w:pStyle w:val="Tablecontent"/>
            </w:pPr>
            <w:r w:rsidRPr="00425C8F">
              <w:t>A(10)</w:t>
            </w:r>
          </w:p>
        </w:tc>
        <w:tc>
          <w:tcPr>
            <w:tcW w:w="1620" w:type="dxa"/>
          </w:tcPr>
          <w:p w:rsidR="00C252D0" w:rsidRPr="00425C8F" w:rsidRDefault="00C252D0" w:rsidP="002C3F3C">
            <w:pPr>
              <w:pStyle w:val="Tablecontent"/>
            </w:pPr>
            <w:r w:rsidRPr="00425C8F">
              <w:t>O</w:t>
            </w:r>
          </w:p>
        </w:tc>
      </w:tr>
    </w:tbl>
    <w:p w:rsidR="00C252D0" w:rsidRPr="00425C8F" w:rsidRDefault="00C252D0" w:rsidP="00C252D0">
      <w:pPr>
        <w:pStyle w:val="BodyText2"/>
      </w:pPr>
    </w:p>
    <w:p w:rsidR="00C252D0" w:rsidRPr="00425C8F" w:rsidRDefault="00C252D0" w:rsidP="00C252D0">
      <w:pPr>
        <w:pStyle w:val="NoteHeading"/>
        <w:tabs>
          <w:tab w:val="num" w:pos="1080"/>
        </w:tabs>
        <w:ind w:left="1080" w:hanging="504"/>
        <w:jc w:val="left"/>
        <w:rPr>
          <w:color w:val="auto"/>
        </w:rPr>
      </w:pPr>
      <w:r w:rsidRPr="00425C8F">
        <w:rPr>
          <w:color w:val="auto"/>
        </w:rPr>
        <w:t>The value for TYPE tag is fixed as mentioned in syntax.</w:t>
      </w:r>
    </w:p>
    <w:p w:rsidR="00C252D0" w:rsidRPr="00425C8F" w:rsidRDefault="00C252D0" w:rsidP="00C252D0">
      <w:pPr>
        <w:pStyle w:val="BodyText2"/>
      </w:pPr>
    </w:p>
    <w:p w:rsidR="00C252D0" w:rsidRPr="00425C8F" w:rsidRDefault="00C252D0" w:rsidP="00C252D0">
      <w:pPr>
        <w:pStyle w:val="code0"/>
        <w:spacing w:before="60" w:beforeAutospacing="0" w:after="60" w:afterAutospacing="0"/>
        <w:rPr>
          <w:rStyle w:val="Strong"/>
          <w:rFonts w:ascii="Arial" w:hAnsi="Arial" w:cs="Arial"/>
          <w:sz w:val="20"/>
          <w:szCs w:val="20"/>
        </w:rPr>
      </w:pPr>
      <w:r w:rsidRPr="00425C8F">
        <w:rPr>
          <w:rStyle w:val="Strong"/>
          <w:rFonts w:ascii="Arial" w:hAnsi="Arial" w:cs="Arial"/>
          <w:sz w:val="20"/>
          <w:szCs w:val="20"/>
        </w:rPr>
        <w:t>Example of XML for LMB response</w:t>
      </w:r>
    </w:p>
    <w:p w:rsidR="00C252D0" w:rsidRPr="00425C8F" w:rsidRDefault="00C252D0" w:rsidP="00C252D0">
      <w:pPr>
        <w:pStyle w:val="BodyText2"/>
        <w:rPr>
          <w:rFonts w:ascii="Courier New" w:hAnsi="Courier New"/>
        </w:rPr>
      </w:pPr>
      <w:r w:rsidRPr="00425C8F">
        <w:rPr>
          <w:rFonts w:ascii="Courier New" w:hAnsi="Courier New"/>
        </w:rPr>
        <w:t>&lt;?xml version="1.0"?&gt;&lt;COMMAND&gt;&lt;TYPE&gt;LMBRESP&lt;/TYPE&gt;&lt;TXNSTATUS&gt;200&lt;/TXNSTATUS&gt;&lt;NOTIFLANG&gt;&lt;/NOTIFLANG&gt;&lt;/COMMAND&gt;</w:t>
      </w:r>
    </w:p>
    <w:p w:rsidR="00C252D0" w:rsidRPr="00425C8F" w:rsidRDefault="00C252D0" w:rsidP="00C252D0">
      <w:pPr>
        <w:pStyle w:val="BodyText2"/>
      </w:pPr>
    </w:p>
    <w:p w:rsidR="00C252D0" w:rsidRPr="00425C8F" w:rsidRDefault="00C252D0" w:rsidP="00C252D0">
      <w:pPr>
        <w:pStyle w:val="BodyText2"/>
      </w:pPr>
    </w:p>
    <w:p w:rsidR="00816CAA" w:rsidRPr="00425C8F" w:rsidRDefault="00816CAA" w:rsidP="00337049">
      <w:pPr>
        <w:pStyle w:val="Heading2"/>
        <w:rPr>
          <w:lang w:val="en-IN"/>
        </w:rPr>
      </w:pPr>
      <w:bookmarkStart w:id="312" w:name="_Toc485139717"/>
      <w:r w:rsidRPr="00425C8F">
        <w:rPr>
          <w:lang w:val="en-IN"/>
        </w:rPr>
        <w:t>LMB Online Debit</w:t>
      </w:r>
      <w:bookmarkEnd w:id="312"/>
    </w:p>
    <w:p w:rsidR="00816CAA" w:rsidRPr="00425C8F" w:rsidRDefault="00816CAA" w:rsidP="00816CAA">
      <w:pPr>
        <w:pStyle w:val="BodyText2"/>
        <w:rPr>
          <w:lang w:val="en-IN"/>
        </w:rPr>
      </w:pPr>
    </w:p>
    <w:p w:rsidR="00816CAA" w:rsidRPr="00425C8F" w:rsidRDefault="00816CAA" w:rsidP="00816CAA">
      <w:pPr>
        <w:pStyle w:val="ListParagraph"/>
        <w:ind w:left="0"/>
        <w:rPr>
          <w:rFonts w:ascii="Arial" w:hAnsi="Arial" w:cs="Arial"/>
          <w:sz w:val="20"/>
          <w:szCs w:val="20"/>
          <w:lang w:val="nl-NL"/>
        </w:rPr>
      </w:pPr>
      <w:r w:rsidRPr="00425C8F">
        <w:rPr>
          <w:rFonts w:ascii="Arial" w:hAnsi="Arial" w:cs="Arial"/>
          <w:sz w:val="20"/>
          <w:szCs w:val="20"/>
          <w:lang w:val="nl-NL"/>
        </w:rPr>
        <w:t>Now, pretups system will interact with IN and check for LMB outstanding amount on both IN and pretups, if the recharge amount requested is exactly equal to the LMB outstanding amount then only the settlement will be done.</w:t>
      </w:r>
    </w:p>
    <w:p w:rsidR="00816CAA" w:rsidRPr="00425C8F" w:rsidRDefault="00816CAA" w:rsidP="00816CAA">
      <w:pPr>
        <w:pStyle w:val="ListParagraph"/>
        <w:ind w:left="0"/>
        <w:rPr>
          <w:rFonts w:ascii="Arial" w:hAnsi="Arial"/>
          <w:sz w:val="20"/>
        </w:rPr>
      </w:pPr>
    </w:p>
    <w:p w:rsidR="00816CAA" w:rsidRPr="00425C8F" w:rsidRDefault="00816CAA" w:rsidP="00816CAA">
      <w:pPr>
        <w:pStyle w:val="ListParagraph"/>
        <w:ind w:left="0"/>
        <w:rPr>
          <w:rFonts w:ascii="Arial" w:hAnsi="Arial" w:cs="Arial"/>
          <w:sz w:val="20"/>
          <w:szCs w:val="20"/>
          <w:lang w:val="nl-NL"/>
        </w:rPr>
      </w:pPr>
    </w:p>
    <w:p w:rsidR="00816CAA" w:rsidRPr="00425C8F" w:rsidRDefault="00816CAA" w:rsidP="00816CAA">
      <w:pPr>
        <w:pStyle w:val="BodyText2"/>
        <w:rPr>
          <w:lang w:val="nl-NL"/>
        </w:rPr>
      </w:pPr>
      <w:r w:rsidRPr="00425C8F">
        <w:rPr>
          <w:lang w:val="nl-NL"/>
        </w:rPr>
        <w:t>Design for this feature can be broken into following sections:</w:t>
      </w:r>
    </w:p>
    <w:p w:rsidR="00816CAA" w:rsidRPr="00425C8F" w:rsidRDefault="00816CAA" w:rsidP="00816CAA">
      <w:pPr>
        <w:pStyle w:val="ListParagraph"/>
        <w:numPr>
          <w:ilvl w:val="0"/>
          <w:numId w:val="35"/>
        </w:numPr>
        <w:contextualSpacing/>
        <w:rPr>
          <w:rFonts w:ascii="Arial" w:hAnsi="Arial" w:cs="Arial"/>
          <w:sz w:val="20"/>
          <w:szCs w:val="20"/>
        </w:rPr>
      </w:pPr>
      <w:r w:rsidRPr="00425C8F">
        <w:rPr>
          <w:rFonts w:ascii="Arial" w:hAnsi="Arial" w:cs="Arial"/>
          <w:sz w:val="20"/>
          <w:szCs w:val="20"/>
        </w:rPr>
        <w:t>The recharge request is initiated by a 3</w:t>
      </w:r>
      <w:r w:rsidRPr="00425C8F">
        <w:rPr>
          <w:rFonts w:ascii="Arial" w:hAnsi="Arial" w:cs="Arial"/>
          <w:sz w:val="20"/>
          <w:szCs w:val="20"/>
          <w:vertAlign w:val="superscript"/>
        </w:rPr>
        <w:t>rd</w:t>
      </w:r>
      <w:r w:rsidRPr="00425C8F">
        <w:rPr>
          <w:rFonts w:ascii="Arial" w:hAnsi="Arial" w:cs="Arial"/>
          <w:sz w:val="20"/>
          <w:szCs w:val="20"/>
        </w:rPr>
        <w:t xml:space="preserve"> party and the LMB account settlement request is sent to IN from pretups.</w:t>
      </w:r>
    </w:p>
    <w:p w:rsidR="00816CAA" w:rsidRPr="00425C8F" w:rsidRDefault="00816CAA" w:rsidP="00816CAA">
      <w:pPr>
        <w:pStyle w:val="ListParagraph"/>
        <w:numPr>
          <w:ilvl w:val="0"/>
          <w:numId w:val="35"/>
        </w:numPr>
        <w:contextualSpacing/>
        <w:rPr>
          <w:rFonts w:ascii="Arial" w:hAnsi="Arial" w:cs="Arial"/>
          <w:sz w:val="20"/>
          <w:szCs w:val="20"/>
        </w:rPr>
      </w:pPr>
      <w:r w:rsidRPr="00425C8F">
        <w:rPr>
          <w:rFonts w:ascii="Arial" w:hAnsi="Arial" w:cs="Arial"/>
          <w:sz w:val="20"/>
          <w:szCs w:val="20"/>
        </w:rPr>
        <w:t>The recharge request is initiated by a 3</w:t>
      </w:r>
      <w:r w:rsidRPr="00425C8F">
        <w:rPr>
          <w:rFonts w:ascii="Arial" w:hAnsi="Arial" w:cs="Arial"/>
          <w:sz w:val="20"/>
          <w:szCs w:val="20"/>
          <w:vertAlign w:val="superscript"/>
        </w:rPr>
        <w:t>rd</w:t>
      </w:r>
      <w:r w:rsidRPr="00425C8F">
        <w:rPr>
          <w:rFonts w:ascii="Arial" w:hAnsi="Arial" w:cs="Arial"/>
          <w:sz w:val="20"/>
          <w:szCs w:val="20"/>
        </w:rPr>
        <w:t xml:space="preserve"> party and the LMB account is settled first at IN and then pretups system is intimated to settle at its end.</w:t>
      </w:r>
    </w:p>
    <w:p w:rsidR="00816CAA" w:rsidRPr="00425C8F" w:rsidRDefault="00816CAA" w:rsidP="00816CAA">
      <w:pPr>
        <w:pStyle w:val="ListParagraph"/>
        <w:ind w:left="360"/>
        <w:contextualSpacing/>
        <w:rPr>
          <w:rFonts w:ascii="Arial" w:hAnsi="Arial" w:cs="Arial"/>
          <w:sz w:val="20"/>
          <w:szCs w:val="20"/>
        </w:rPr>
      </w:pPr>
    </w:p>
    <w:p w:rsidR="00816CAA" w:rsidRPr="00425C8F" w:rsidRDefault="00816CAA" w:rsidP="00816CAA">
      <w:pPr>
        <w:pStyle w:val="BodyText2"/>
      </w:pPr>
      <w:r w:rsidRPr="00425C8F">
        <w:t xml:space="preserve">Business Rules: </w:t>
      </w:r>
    </w:p>
    <w:p w:rsidR="00816CAA" w:rsidRPr="00425C8F" w:rsidRDefault="00816CAA" w:rsidP="00816CAA">
      <w:pPr>
        <w:pStyle w:val="ListParagraph"/>
        <w:numPr>
          <w:ilvl w:val="0"/>
          <w:numId w:val="34"/>
        </w:numPr>
        <w:spacing w:after="200" w:line="276" w:lineRule="auto"/>
        <w:contextualSpacing/>
        <w:rPr>
          <w:rFonts w:ascii="Arial" w:hAnsi="Arial" w:cs="Arial"/>
          <w:sz w:val="20"/>
          <w:szCs w:val="20"/>
        </w:rPr>
      </w:pPr>
      <w:r w:rsidRPr="00425C8F">
        <w:rPr>
          <w:rFonts w:ascii="Arial" w:hAnsi="Arial" w:cs="Arial"/>
          <w:sz w:val="20"/>
          <w:szCs w:val="20"/>
        </w:rPr>
        <w:t xml:space="preserve">The request will come as a </w:t>
      </w:r>
      <w:r w:rsidRPr="00425C8F">
        <w:rPr>
          <w:rFonts w:ascii="Arial" w:hAnsi="Arial" w:cs="Arial"/>
          <w:b/>
          <w:sz w:val="20"/>
          <w:szCs w:val="20"/>
        </w:rPr>
        <w:t>plain message</w:t>
      </w:r>
      <w:r w:rsidRPr="00425C8F">
        <w:rPr>
          <w:rFonts w:ascii="Arial" w:hAnsi="Arial" w:cs="Arial"/>
          <w:sz w:val="20"/>
          <w:szCs w:val="20"/>
        </w:rPr>
        <w:t xml:space="preserve"> string from 2 access bearers </w:t>
      </w:r>
    </w:p>
    <w:p w:rsidR="00816CAA" w:rsidRPr="00425C8F" w:rsidRDefault="00816CAA" w:rsidP="00816CAA">
      <w:pPr>
        <w:pStyle w:val="ListParagraph"/>
        <w:numPr>
          <w:ilvl w:val="0"/>
          <w:numId w:val="36"/>
        </w:numPr>
        <w:spacing w:after="200" w:line="276" w:lineRule="auto"/>
        <w:contextualSpacing/>
        <w:rPr>
          <w:rFonts w:ascii="Arial" w:hAnsi="Arial" w:cs="Arial"/>
          <w:sz w:val="20"/>
          <w:szCs w:val="20"/>
        </w:rPr>
      </w:pPr>
      <w:r w:rsidRPr="00425C8F">
        <w:rPr>
          <w:rFonts w:ascii="Arial" w:hAnsi="Arial" w:cs="Arial"/>
          <w:sz w:val="20"/>
          <w:szCs w:val="20"/>
        </w:rPr>
        <w:t>SMSC</w:t>
      </w:r>
    </w:p>
    <w:p w:rsidR="00816CAA" w:rsidRPr="00425C8F" w:rsidRDefault="00816CAA" w:rsidP="00816CAA">
      <w:pPr>
        <w:pStyle w:val="ListParagraph"/>
        <w:numPr>
          <w:ilvl w:val="0"/>
          <w:numId w:val="36"/>
        </w:numPr>
        <w:spacing w:after="200" w:line="276" w:lineRule="auto"/>
        <w:contextualSpacing/>
        <w:rPr>
          <w:rFonts w:ascii="Arial" w:hAnsi="Arial" w:cs="Arial"/>
          <w:sz w:val="20"/>
          <w:szCs w:val="20"/>
        </w:rPr>
      </w:pPr>
      <w:r w:rsidRPr="00425C8F">
        <w:rPr>
          <w:rFonts w:ascii="Arial" w:hAnsi="Arial" w:cs="Arial"/>
          <w:sz w:val="20"/>
          <w:szCs w:val="20"/>
        </w:rPr>
        <w:t>External Gateway</w:t>
      </w:r>
    </w:p>
    <w:p w:rsidR="00816CAA" w:rsidRPr="00425C8F" w:rsidRDefault="00816CAA" w:rsidP="00816CAA">
      <w:pPr>
        <w:pStyle w:val="ListParagraph"/>
        <w:numPr>
          <w:ilvl w:val="0"/>
          <w:numId w:val="34"/>
        </w:numPr>
        <w:spacing w:after="200" w:line="276" w:lineRule="auto"/>
        <w:contextualSpacing/>
        <w:rPr>
          <w:rFonts w:ascii="Arial" w:hAnsi="Arial" w:cs="Arial"/>
          <w:sz w:val="20"/>
          <w:szCs w:val="20"/>
        </w:rPr>
      </w:pPr>
      <w:r w:rsidRPr="00425C8F">
        <w:rPr>
          <w:rFonts w:ascii="Arial" w:hAnsi="Arial" w:cs="Arial"/>
          <w:sz w:val="20"/>
          <w:szCs w:val="20"/>
        </w:rPr>
        <w:t>The LMB outstanding amount at pretups should be exactly equal to the LMB outstanding amount at IN.</w:t>
      </w:r>
    </w:p>
    <w:p w:rsidR="00816CAA" w:rsidRPr="00425C8F" w:rsidRDefault="00816CAA" w:rsidP="00816CAA">
      <w:pPr>
        <w:pStyle w:val="ListParagraph"/>
        <w:numPr>
          <w:ilvl w:val="0"/>
          <w:numId w:val="34"/>
        </w:numPr>
        <w:spacing w:after="200" w:line="276" w:lineRule="auto"/>
        <w:contextualSpacing/>
        <w:rPr>
          <w:rFonts w:ascii="Arial" w:hAnsi="Arial" w:cs="Arial"/>
          <w:sz w:val="20"/>
          <w:szCs w:val="20"/>
        </w:rPr>
      </w:pPr>
      <w:r w:rsidRPr="00425C8F">
        <w:rPr>
          <w:rFonts w:ascii="Arial" w:hAnsi="Arial" w:cs="Arial"/>
          <w:sz w:val="20"/>
          <w:szCs w:val="20"/>
        </w:rPr>
        <w:lastRenderedPageBreak/>
        <w:t>The amount credited into the subscribers account should be equal to or greater than the outstanding LMB amount.</w:t>
      </w:r>
    </w:p>
    <w:p w:rsidR="00816CAA" w:rsidRPr="00425C8F" w:rsidRDefault="00816CAA" w:rsidP="001E6309">
      <w:pPr>
        <w:pStyle w:val="Heading"/>
        <w:rPr>
          <w:color w:val="auto"/>
        </w:rPr>
      </w:pPr>
      <w:r w:rsidRPr="00425C8F">
        <w:rPr>
          <w:color w:val="auto"/>
        </w:rPr>
        <w:t>Request Syntax</w:t>
      </w:r>
    </w:p>
    <w:p w:rsidR="00816CAA" w:rsidRPr="00425C8F" w:rsidRDefault="00816CAA" w:rsidP="00816CAA">
      <w:pPr>
        <w:pStyle w:val="BodyText2"/>
      </w:pPr>
      <w:r w:rsidRPr="00425C8F">
        <w:t>External Gateway will send the following request for LMB debit. The request format and details of request are mentioned below. This should be sent as data part of http request.</w:t>
      </w:r>
    </w:p>
    <w:p w:rsidR="00816CAA" w:rsidRPr="00425C8F" w:rsidRDefault="00816CAA" w:rsidP="00816CAA">
      <w:pPr>
        <w:pStyle w:val="BodyText2"/>
      </w:pPr>
    </w:p>
    <w:p w:rsidR="00816CAA" w:rsidRPr="00425C8F" w:rsidRDefault="00816CAA" w:rsidP="00816CAA">
      <w:pPr>
        <w:pStyle w:val="BodyText2"/>
        <w:rPr>
          <w:b/>
          <w:bCs/>
        </w:rPr>
      </w:pPr>
      <w:r w:rsidRPr="00425C8F">
        <w:rPr>
          <w:b/>
          <w:bCs/>
          <w:u w:val="single"/>
        </w:rPr>
        <w:t>Request Syntax:</w:t>
      </w:r>
    </w:p>
    <w:p w:rsidR="00816CAA" w:rsidRPr="00425C8F" w:rsidRDefault="00816CAA" w:rsidP="00816CAA">
      <w:pPr>
        <w:pStyle w:val="BodyText2"/>
      </w:pPr>
      <w:r w:rsidRPr="00425C8F">
        <w:t>TYPE=LMBDBTREQ&amp;MSISDN=&lt;Subscriber-MSISDn&gt;&amp;LMB_AMT=&lt;LMB_outstanding&gt;&amp;AMT_CREDITED=&lt;Top-up value&gt;&amp;MRP=&lt;Amount requested&gt;</w:t>
      </w:r>
    </w:p>
    <w:p w:rsidR="00816CAA" w:rsidRPr="00425C8F" w:rsidRDefault="00816CAA" w:rsidP="00816CAA">
      <w:pPr>
        <w:pStyle w:val="BodyText2"/>
      </w:pPr>
    </w:p>
    <w:p w:rsidR="00816CAA" w:rsidRPr="00425C8F" w:rsidRDefault="00816CAA" w:rsidP="00816CAA">
      <w:pPr>
        <w:pStyle w:val="BodyText2"/>
        <w:rPr>
          <w:rFonts w:ascii="Arial Narrow" w:hAnsi="Arial Narrow" w:cs="Tahoma"/>
          <w:b/>
          <w:sz w:val="26"/>
          <w:u w:val="single" w:color="E31837"/>
        </w:rPr>
      </w:pPr>
      <w:r w:rsidRPr="00425C8F">
        <w:rPr>
          <w:rFonts w:ascii="Arial Narrow" w:hAnsi="Arial Narrow" w:cs="Tahoma"/>
          <w:b/>
          <w:sz w:val="26"/>
          <w:u w:val="single" w:color="E31837"/>
        </w:rPr>
        <w:t>Field Details</w:t>
      </w:r>
    </w:p>
    <w:p w:rsidR="00816CAA" w:rsidRPr="00425C8F" w:rsidRDefault="00816CAA" w:rsidP="00816CAA">
      <w:pPr>
        <w:pStyle w:val="BodyText2"/>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890"/>
        <w:gridCol w:w="1080"/>
        <w:gridCol w:w="1350"/>
        <w:gridCol w:w="1620"/>
      </w:tblGrid>
      <w:tr w:rsidR="00816CAA" w:rsidRPr="00425C8F" w:rsidTr="00816CAA">
        <w:trPr>
          <w:trHeight w:val="277"/>
          <w:tblHeader/>
        </w:trPr>
        <w:tc>
          <w:tcPr>
            <w:tcW w:w="1800" w:type="dxa"/>
            <w:shd w:val="clear" w:color="auto" w:fill="E31837"/>
          </w:tcPr>
          <w:p w:rsidR="00816CAA" w:rsidRPr="00425C8F" w:rsidRDefault="00816CAA" w:rsidP="002C3F3C">
            <w:pPr>
              <w:pStyle w:val="TableColumnLabels"/>
              <w:rPr>
                <w:color w:val="auto"/>
                <w:lang w:val="en-IN"/>
              </w:rPr>
            </w:pPr>
            <w:r w:rsidRPr="00425C8F">
              <w:rPr>
                <w:color w:val="auto"/>
                <w:lang w:val="en-IN"/>
              </w:rPr>
              <w:t>TAG</w:t>
            </w:r>
          </w:p>
        </w:tc>
        <w:tc>
          <w:tcPr>
            <w:tcW w:w="1800" w:type="dxa"/>
            <w:shd w:val="clear" w:color="auto" w:fill="E31837"/>
          </w:tcPr>
          <w:p w:rsidR="00816CAA" w:rsidRPr="00425C8F" w:rsidRDefault="00816CAA" w:rsidP="002C3F3C">
            <w:pPr>
              <w:pStyle w:val="TableColumnLabels"/>
              <w:rPr>
                <w:color w:val="auto"/>
                <w:lang w:val="en-IN"/>
              </w:rPr>
            </w:pPr>
            <w:r w:rsidRPr="00425C8F">
              <w:rPr>
                <w:color w:val="auto"/>
                <w:lang w:val="en-IN"/>
              </w:rPr>
              <w:t>Fields</w:t>
            </w:r>
          </w:p>
        </w:tc>
        <w:tc>
          <w:tcPr>
            <w:tcW w:w="1890" w:type="dxa"/>
            <w:shd w:val="clear" w:color="auto" w:fill="E31837"/>
          </w:tcPr>
          <w:p w:rsidR="00816CAA" w:rsidRPr="00425C8F" w:rsidRDefault="00816CAA" w:rsidP="002C3F3C">
            <w:pPr>
              <w:pStyle w:val="TableColumnLabels"/>
              <w:rPr>
                <w:color w:val="auto"/>
                <w:lang w:val="en-IN"/>
              </w:rPr>
            </w:pPr>
            <w:r w:rsidRPr="00425C8F">
              <w:rPr>
                <w:color w:val="auto"/>
                <w:lang w:val="en-IN"/>
              </w:rPr>
              <w:t>Remarks</w:t>
            </w:r>
          </w:p>
        </w:tc>
        <w:tc>
          <w:tcPr>
            <w:tcW w:w="1080" w:type="dxa"/>
            <w:shd w:val="clear" w:color="auto" w:fill="E31837"/>
          </w:tcPr>
          <w:p w:rsidR="00816CAA" w:rsidRPr="00425C8F" w:rsidRDefault="00816CAA" w:rsidP="002C3F3C">
            <w:pPr>
              <w:pStyle w:val="TableColumnLabels"/>
              <w:rPr>
                <w:color w:val="auto"/>
                <w:lang w:val="en-IN"/>
              </w:rPr>
            </w:pPr>
            <w:r w:rsidRPr="00425C8F">
              <w:rPr>
                <w:color w:val="auto"/>
                <w:lang w:val="en-IN"/>
              </w:rPr>
              <w:t>Example</w:t>
            </w:r>
          </w:p>
        </w:tc>
        <w:tc>
          <w:tcPr>
            <w:tcW w:w="1350" w:type="dxa"/>
            <w:shd w:val="clear" w:color="auto" w:fill="E31837"/>
          </w:tcPr>
          <w:p w:rsidR="00816CAA" w:rsidRPr="00425C8F" w:rsidRDefault="00816CAA" w:rsidP="002C3F3C">
            <w:pPr>
              <w:pStyle w:val="TableColumnLabels"/>
              <w:rPr>
                <w:color w:val="auto"/>
                <w:lang w:val="en-IN"/>
              </w:rPr>
            </w:pPr>
            <w:r w:rsidRPr="00425C8F">
              <w:rPr>
                <w:color w:val="auto"/>
                <w:lang w:val="en-IN"/>
              </w:rPr>
              <w:t>Field Type</w:t>
            </w:r>
          </w:p>
        </w:tc>
        <w:tc>
          <w:tcPr>
            <w:tcW w:w="1620" w:type="dxa"/>
            <w:shd w:val="clear" w:color="auto" w:fill="E31837"/>
          </w:tcPr>
          <w:p w:rsidR="00816CAA" w:rsidRPr="00425C8F" w:rsidRDefault="00816CAA" w:rsidP="002C3F3C">
            <w:pPr>
              <w:pStyle w:val="TableColumnLabels"/>
              <w:rPr>
                <w:color w:val="auto"/>
                <w:lang w:val="en-IN"/>
              </w:rPr>
            </w:pPr>
            <w:r w:rsidRPr="00425C8F">
              <w:rPr>
                <w:color w:val="auto"/>
                <w:lang w:val="en-IN"/>
              </w:rPr>
              <w:t>Optional/</w:t>
            </w:r>
          </w:p>
          <w:p w:rsidR="00816CAA" w:rsidRPr="00425C8F" w:rsidRDefault="00816CAA" w:rsidP="002C3F3C">
            <w:pPr>
              <w:pStyle w:val="TableColumnLabels"/>
              <w:rPr>
                <w:color w:val="auto"/>
                <w:lang w:val="en-IN"/>
              </w:rPr>
            </w:pPr>
            <w:r w:rsidRPr="00425C8F">
              <w:rPr>
                <w:color w:val="auto"/>
                <w:lang w:val="en-IN"/>
              </w:rPr>
              <w:t>Mandatory</w:t>
            </w:r>
          </w:p>
        </w:tc>
      </w:tr>
      <w:tr w:rsidR="00816CAA" w:rsidRPr="00425C8F" w:rsidTr="00816CAA">
        <w:trPr>
          <w:cantSplit/>
          <w:trHeight w:val="277"/>
        </w:trPr>
        <w:tc>
          <w:tcPr>
            <w:tcW w:w="1800" w:type="dxa"/>
          </w:tcPr>
          <w:p w:rsidR="00816CAA" w:rsidRPr="00425C8F" w:rsidRDefault="00816CAA" w:rsidP="002C3F3C">
            <w:pPr>
              <w:pStyle w:val="Tablecontent"/>
            </w:pPr>
            <w:r w:rsidRPr="00425C8F">
              <w:t>TYPE</w:t>
            </w:r>
          </w:p>
        </w:tc>
        <w:tc>
          <w:tcPr>
            <w:tcW w:w="1800" w:type="dxa"/>
          </w:tcPr>
          <w:p w:rsidR="00816CAA" w:rsidRPr="00425C8F" w:rsidRDefault="00816CAA" w:rsidP="002C3F3C">
            <w:pPr>
              <w:pStyle w:val="Tablecontent"/>
              <w:rPr>
                <w:sz w:val="20"/>
              </w:rPr>
            </w:pPr>
            <w:r w:rsidRPr="00425C8F">
              <w:rPr>
                <w:sz w:val="20"/>
              </w:rPr>
              <w:t>Request Type</w:t>
            </w:r>
          </w:p>
        </w:tc>
        <w:tc>
          <w:tcPr>
            <w:tcW w:w="1890" w:type="dxa"/>
          </w:tcPr>
          <w:p w:rsidR="00816CAA" w:rsidRPr="00425C8F" w:rsidRDefault="00816CAA" w:rsidP="002C3F3C">
            <w:pPr>
              <w:pStyle w:val="Tablecontent"/>
              <w:rPr>
                <w:sz w:val="20"/>
              </w:rPr>
            </w:pPr>
            <w:r w:rsidRPr="00425C8F">
              <w:rPr>
                <w:sz w:val="20"/>
              </w:rPr>
              <w:t>Request Type</w:t>
            </w:r>
          </w:p>
        </w:tc>
        <w:tc>
          <w:tcPr>
            <w:tcW w:w="1080" w:type="dxa"/>
          </w:tcPr>
          <w:p w:rsidR="00816CAA" w:rsidRPr="00425C8F" w:rsidRDefault="00816CAA" w:rsidP="002C3F3C">
            <w:pPr>
              <w:pStyle w:val="Tablecontent"/>
              <w:rPr>
                <w:sz w:val="20"/>
              </w:rPr>
            </w:pPr>
          </w:p>
        </w:tc>
        <w:tc>
          <w:tcPr>
            <w:tcW w:w="1350" w:type="dxa"/>
          </w:tcPr>
          <w:p w:rsidR="00816CAA" w:rsidRPr="00425C8F" w:rsidRDefault="00816CAA" w:rsidP="002C3F3C">
            <w:pPr>
              <w:pStyle w:val="Tablecontent"/>
              <w:rPr>
                <w:sz w:val="20"/>
              </w:rPr>
            </w:pPr>
            <w:r w:rsidRPr="00425C8F">
              <w:rPr>
                <w:sz w:val="20"/>
              </w:rPr>
              <w:t>C(10)</w:t>
            </w:r>
          </w:p>
        </w:tc>
        <w:tc>
          <w:tcPr>
            <w:tcW w:w="1620" w:type="dxa"/>
          </w:tcPr>
          <w:p w:rsidR="00816CAA" w:rsidRPr="00425C8F" w:rsidRDefault="00816CAA" w:rsidP="002C3F3C">
            <w:pPr>
              <w:pStyle w:val="Tablecontent"/>
            </w:pPr>
            <w:r w:rsidRPr="00425C8F">
              <w:t>M</w:t>
            </w:r>
          </w:p>
        </w:tc>
      </w:tr>
      <w:tr w:rsidR="00816CAA" w:rsidRPr="00425C8F" w:rsidTr="00816CAA">
        <w:trPr>
          <w:cantSplit/>
          <w:trHeight w:val="277"/>
        </w:trPr>
        <w:tc>
          <w:tcPr>
            <w:tcW w:w="1800" w:type="dxa"/>
          </w:tcPr>
          <w:p w:rsidR="00816CAA" w:rsidRPr="00425C8F" w:rsidRDefault="00816CAA" w:rsidP="002C3F3C">
            <w:pPr>
              <w:pStyle w:val="Tablecontent"/>
            </w:pPr>
            <w:r w:rsidRPr="00425C8F">
              <w:t xml:space="preserve"> MSISDN</w:t>
            </w:r>
          </w:p>
        </w:tc>
        <w:tc>
          <w:tcPr>
            <w:tcW w:w="1800" w:type="dxa"/>
          </w:tcPr>
          <w:p w:rsidR="00816CAA" w:rsidRPr="00425C8F" w:rsidRDefault="00816CAA" w:rsidP="002C3F3C">
            <w:pPr>
              <w:pStyle w:val="Tablecontent"/>
              <w:rPr>
                <w:sz w:val="20"/>
              </w:rPr>
            </w:pPr>
            <w:r w:rsidRPr="00425C8F">
              <w:rPr>
                <w:sz w:val="20"/>
              </w:rPr>
              <w:t>Subscriber MSISDN</w:t>
            </w:r>
          </w:p>
        </w:tc>
        <w:tc>
          <w:tcPr>
            <w:tcW w:w="1890" w:type="dxa"/>
          </w:tcPr>
          <w:p w:rsidR="00816CAA" w:rsidRPr="00425C8F" w:rsidRDefault="00816CAA" w:rsidP="002C3F3C">
            <w:pPr>
              <w:pStyle w:val="Tablecontent"/>
              <w:rPr>
                <w:sz w:val="20"/>
              </w:rPr>
            </w:pPr>
            <w:r w:rsidRPr="00425C8F">
              <w:rPr>
                <w:sz w:val="20"/>
              </w:rPr>
              <w:t>Subscriber MSISDN</w:t>
            </w:r>
          </w:p>
        </w:tc>
        <w:tc>
          <w:tcPr>
            <w:tcW w:w="1080" w:type="dxa"/>
          </w:tcPr>
          <w:p w:rsidR="00816CAA" w:rsidRPr="00425C8F" w:rsidRDefault="00816CAA" w:rsidP="002C3F3C">
            <w:pPr>
              <w:pStyle w:val="Tablecontent"/>
              <w:rPr>
                <w:sz w:val="20"/>
              </w:rPr>
            </w:pPr>
          </w:p>
        </w:tc>
        <w:tc>
          <w:tcPr>
            <w:tcW w:w="1350" w:type="dxa"/>
          </w:tcPr>
          <w:p w:rsidR="00816CAA" w:rsidRPr="00425C8F" w:rsidRDefault="00816CAA" w:rsidP="002C3F3C">
            <w:pPr>
              <w:pStyle w:val="Tablecontent"/>
              <w:rPr>
                <w:sz w:val="20"/>
              </w:rPr>
            </w:pPr>
            <w:r w:rsidRPr="00425C8F">
              <w:rPr>
                <w:sz w:val="20"/>
              </w:rPr>
              <w:t>Numeric(10)</w:t>
            </w:r>
          </w:p>
        </w:tc>
        <w:tc>
          <w:tcPr>
            <w:tcW w:w="1620" w:type="dxa"/>
          </w:tcPr>
          <w:p w:rsidR="00816CAA" w:rsidRPr="00425C8F" w:rsidRDefault="00816CAA" w:rsidP="002C3F3C">
            <w:pPr>
              <w:pStyle w:val="Tablecontent"/>
            </w:pPr>
            <w:r w:rsidRPr="00425C8F">
              <w:t>M</w:t>
            </w:r>
          </w:p>
        </w:tc>
      </w:tr>
      <w:tr w:rsidR="00816CAA" w:rsidRPr="00425C8F" w:rsidTr="00816CAA">
        <w:trPr>
          <w:cantSplit/>
          <w:trHeight w:val="277"/>
        </w:trPr>
        <w:tc>
          <w:tcPr>
            <w:tcW w:w="1800" w:type="dxa"/>
          </w:tcPr>
          <w:p w:rsidR="00816CAA" w:rsidRPr="00425C8F" w:rsidRDefault="00816CAA" w:rsidP="002C3F3C">
            <w:pPr>
              <w:pStyle w:val="Tablecontent"/>
            </w:pPr>
            <w:r w:rsidRPr="00425C8F">
              <w:t>LMB_AMT</w:t>
            </w:r>
          </w:p>
        </w:tc>
        <w:tc>
          <w:tcPr>
            <w:tcW w:w="1800" w:type="dxa"/>
          </w:tcPr>
          <w:p w:rsidR="00816CAA" w:rsidRPr="00425C8F" w:rsidRDefault="00816CAA" w:rsidP="002C3F3C">
            <w:pPr>
              <w:pStyle w:val="Tablecontent"/>
              <w:rPr>
                <w:sz w:val="20"/>
              </w:rPr>
            </w:pPr>
            <w:r w:rsidRPr="00425C8F">
              <w:rPr>
                <w:sz w:val="20"/>
              </w:rPr>
              <w:t>LMB outstanding amount</w:t>
            </w:r>
          </w:p>
        </w:tc>
        <w:tc>
          <w:tcPr>
            <w:tcW w:w="1890" w:type="dxa"/>
          </w:tcPr>
          <w:p w:rsidR="00816CAA" w:rsidRPr="00425C8F" w:rsidRDefault="00816CAA" w:rsidP="002C3F3C">
            <w:pPr>
              <w:pStyle w:val="Tablecontent"/>
              <w:rPr>
                <w:sz w:val="20"/>
              </w:rPr>
            </w:pPr>
            <w:r w:rsidRPr="00425C8F">
              <w:rPr>
                <w:sz w:val="20"/>
              </w:rPr>
              <w:t>LMB outstanding amount</w:t>
            </w:r>
          </w:p>
        </w:tc>
        <w:tc>
          <w:tcPr>
            <w:tcW w:w="1080" w:type="dxa"/>
          </w:tcPr>
          <w:p w:rsidR="00816CAA" w:rsidRPr="00425C8F" w:rsidRDefault="00816CAA" w:rsidP="002C3F3C">
            <w:pPr>
              <w:pStyle w:val="Tablecontent"/>
              <w:rPr>
                <w:sz w:val="20"/>
              </w:rPr>
            </w:pPr>
          </w:p>
        </w:tc>
        <w:tc>
          <w:tcPr>
            <w:tcW w:w="1350" w:type="dxa"/>
          </w:tcPr>
          <w:p w:rsidR="00816CAA" w:rsidRPr="00425C8F" w:rsidRDefault="00816CAA" w:rsidP="002C3F3C">
            <w:pPr>
              <w:pStyle w:val="Tablecontent"/>
              <w:rPr>
                <w:sz w:val="20"/>
              </w:rPr>
            </w:pPr>
            <w:r w:rsidRPr="00425C8F">
              <w:rPr>
                <w:sz w:val="20"/>
              </w:rPr>
              <w:t>Numeric(5)</w:t>
            </w:r>
          </w:p>
        </w:tc>
        <w:tc>
          <w:tcPr>
            <w:tcW w:w="1620" w:type="dxa"/>
          </w:tcPr>
          <w:p w:rsidR="00816CAA" w:rsidRPr="00425C8F" w:rsidRDefault="00816CAA" w:rsidP="002C3F3C">
            <w:pPr>
              <w:pStyle w:val="Tablecontent"/>
            </w:pPr>
            <w:r w:rsidRPr="00425C8F">
              <w:t>M</w:t>
            </w:r>
          </w:p>
        </w:tc>
      </w:tr>
      <w:tr w:rsidR="00816CAA" w:rsidRPr="00425C8F" w:rsidTr="00816CAA">
        <w:trPr>
          <w:cantSplit/>
          <w:trHeight w:val="277"/>
        </w:trPr>
        <w:tc>
          <w:tcPr>
            <w:tcW w:w="1800" w:type="dxa"/>
          </w:tcPr>
          <w:p w:rsidR="00816CAA" w:rsidRPr="00425C8F" w:rsidRDefault="00816CAA" w:rsidP="002C3F3C">
            <w:pPr>
              <w:pStyle w:val="Tablecontent"/>
            </w:pPr>
            <w:r w:rsidRPr="00425C8F">
              <w:t>AMT_CREDITED</w:t>
            </w:r>
          </w:p>
        </w:tc>
        <w:tc>
          <w:tcPr>
            <w:tcW w:w="1800" w:type="dxa"/>
          </w:tcPr>
          <w:p w:rsidR="00816CAA" w:rsidRPr="00425C8F" w:rsidRDefault="00816CAA" w:rsidP="002C3F3C">
            <w:pPr>
              <w:pStyle w:val="Tablecontent"/>
              <w:rPr>
                <w:sz w:val="20"/>
              </w:rPr>
            </w:pPr>
            <w:r w:rsidRPr="00425C8F">
              <w:rPr>
                <w:sz w:val="20"/>
              </w:rPr>
              <w:t>Amount to credited into user account</w:t>
            </w:r>
          </w:p>
        </w:tc>
        <w:tc>
          <w:tcPr>
            <w:tcW w:w="1890" w:type="dxa"/>
          </w:tcPr>
          <w:p w:rsidR="00816CAA" w:rsidRPr="00425C8F" w:rsidRDefault="00816CAA" w:rsidP="002C3F3C">
            <w:pPr>
              <w:pStyle w:val="Tablecontent"/>
              <w:rPr>
                <w:sz w:val="20"/>
              </w:rPr>
            </w:pPr>
            <w:r w:rsidRPr="00425C8F">
              <w:rPr>
                <w:sz w:val="20"/>
              </w:rPr>
              <w:t>Amount to credited into user account</w:t>
            </w:r>
          </w:p>
        </w:tc>
        <w:tc>
          <w:tcPr>
            <w:tcW w:w="1080" w:type="dxa"/>
          </w:tcPr>
          <w:p w:rsidR="00816CAA" w:rsidRPr="00425C8F" w:rsidRDefault="00816CAA" w:rsidP="002C3F3C">
            <w:pPr>
              <w:pStyle w:val="Tablecontent"/>
              <w:rPr>
                <w:sz w:val="20"/>
              </w:rPr>
            </w:pPr>
          </w:p>
        </w:tc>
        <w:tc>
          <w:tcPr>
            <w:tcW w:w="1350" w:type="dxa"/>
          </w:tcPr>
          <w:p w:rsidR="00816CAA" w:rsidRPr="00425C8F" w:rsidRDefault="00816CAA" w:rsidP="002C3F3C">
            <w:pPr>
              <w:pStyle w:val="Tablecontent"/>
              <w:rPr>
                <w:sz w:val="20"/>
              </w:rPr>
            </w:pPr>
            <w:r w:rsidRPr="00425C8F">
              <w:rPr>
                <w:sz w:val="20"/>
              </w:rPr>
              <w:t>Numeric(5)</w:t>
            </w:r>
          </w:p>
        </w:tc>
        <w:tc>
          <w:tcPr>
            <w:tcW w:w="1620" w:type="dxa"/>
          </w:tcPr>
          <w:p w:rsidR="00816CAA" w:rsidRPr="00425C8F" w:rsidRDefault="00816CAA" w:rsidP="002C3F3C">
            <w:pPr>
              <w:pStyle w:val="Tablecontent"/>
            </w:pPr>
            <w:r w:rsidRPr="00425C8F">
              <w:t>M</w:t>
            </w:r>
          </w:p>
        </w:tc>
      </w:tr>
      <w:tr w:rsidR="00816CAA" w:rsidRPr="00425C8F" w:rsidTr="00816CAA">
        <w:trPr>
          <w:cantSplit/>
          <w:trHeight w:val="277"/>
        </w:trPr>
        <w:tc>
          <w:tcPr>
            <w:tcW w:w="1800" w:type="dxa"/>
          </w:tcPr>
          <w:p w:rsidR="00816CAA" w:rsidRPr="00425C8F" w:rsidRDefault="00816CAA" w:rsidP="002C3F3C">
            <w:pPr>
              <w:pStyle w:val="Tablecontent"/>
            </w:pPr>
            <w:r w:rsidRPr="00425C8F">
              <w:t>MRP</w:t>
            </w:r>
          </w:p>
        </w:tc>
        <w:tc>
          <w:tcPr>
            <w:tcW w:w="1800" w:type="dxa"/>
          </w:tcPr>
          <w:p w:rsidR="00816CAA" w:rsidRPr="00425C8F" w:rsidRDefault="00816CAA" w:rsidP="002C3F3C">
            <w:pPr>
              <w:pStyle w:val="Tablecontent"/>
              <w:rPr>
                <w:sz w:val="20"/>
              </w:rPr>
            </w:pPr>
            <w:r w:rsidRPr="00425C8F">
              <w:rPr>
                <w:sz w:val="20"/>
              </w:rPr>
              <w:t>Amount requested</w:t>
            </w:r>
          </w:p>
        </w:tc>
        <w:tc>
          <w:tcPr>
            <w:tcW w:w="1890" w:type="dxa"/>
          </w:tcPr>
          <w:p w:rsidR="00816CAA" w:rsidRPr="00425C8F" w:rsidRDefault="00816CAA" w:rsidP="002C3F3C">
            <w:pPr>
              <w:pStyle w:val="Tablecontent"/>
              <w:rPr>
                <w:sz w:val="20"/>
              </w:rPr>
            </w:pPr>
            <w:r w:rsidRPr="00425C8F">
              <w:rPr>
                <w:sz w:val="20"/>
              </w:rPr>
              <w:t>Amount requested</w:t>
            </w:r>
          </w:p>
        </w:tc>
        <w:tc>
          <w:tcPr>
            <w:tcW w:w="1080" w:type="dxa"/>
          </w:tcPr>
          <w:p w:rsidR="00816CAA" w:rsidRPr="00425C8F" w:rsidRDefault="00816CAA" w:rsidP="002C3F3C">
            <w:pPr>
              <w:pStyle w:val="Tablecontent"/>
              <w:rPr>
                <w:sz w:val="20"/>
              </w:rPr>
            </w:pPr>
          </w:p>
        </w:tc>
        <w:tc>
          <w:tcPr>
            <w:tcW w:w="1350" w:type="dxa"/>
          </w:tcPr>
          <w:p w:rsidR="00816CAA" w:rsidRPr="00425C8F" w:rsidRDefault="00816CAA" w:rsidP="002C3F3C">
            <w:pPr>
              <w:pStyle w:val="Tablecontent"/>
              <w:rPr>
                <w:sz w:val="20"/>
              </w:rPr>
            </w:pPr>
            <w:r w:rsidRPr="00425C8F">
              <w:rPr>
                <w:sz w:val="20"/>
              </w:rPr>
              <w:t>Numeric(15)</w:t>
            </w:r>
          </w:p>
        </w:tc>
        <w:tc>
          <w:tcPr>
            <w:tcW w:w="1620" w:type="dxa"/>
          </w:tcPr>
          <w:p w:rsidR="00816CAA" w:rsidRPr="00425C8F" w:rsidRDefault="00816CAA" w:rsidP="002C3F3C">
            <w:pPr>
              <w:pStyle w:val="Tablecontent"/>
            </w:pPr>
            <w:r w:rsidRPr="00425C8F">
              <w:t>M</w:t>
            </w:r>
          </w:p>
        </w:tc>
      </w:tr>
    </w:tbl>
    <w:p w:rsidR="00816CAA" w:rsidRPr="00425C8F" w:rsidRDefault="00816CAA" w:rsidP="00816CAA">
      <w:pPr>
        <w:pStyle w:val="BodyText2"/>
      </w:pPr>
    </w:p>
    <w:p w:rsidR="00816CAA" w:rsidRPr="00425C8F" w:rsidRDefault="00816CAA" w:rsidP="00816CAA">
      <w:pPr>
        <w:pStyle w:val="NoteHeading"/>
        <w:tabs>
          <w:tab w:val="num" w:pos="1080"/>
        </w:tabs>
        <w:ind w:left="1080" w:hanging="504"/>
        <w:jc w:val="left"/>
        <w:rPr>
          <w:color w:val="auto"/>
        </w:rPr>
      </w:pPr>
      <w:r w:rsidRPr="00425C8F">
        <w:rPr>
          <w:color w:val="auto"/>
        </w:rPr>
        <w:t>All tags are mandatory to be present in the request. If value is optional then also tag must be present.</w:t>
      </w:r>
    </w:p>
    <w:p w:rsidR="00816CAA" w:rsidRPr="00425C8F" w:rsidRDefault="00816CAA" w:rsidP="00816CAA">
      <w:pPr>
        <w:pStyle w:val="NoteHeading"/>
        <w:tabs>
          <w:tab w:val="num" w:pos="1080"/>
        </w:tabs>
        <w:ind w:left="1080" w:hanging="504"/>
        <w:jc w:val="left"/>
        <w:rPr>
          <w:color w:val="auto"/>
        </w:rPr>
      </w:pPr>
      <w:r w:rsidRPr="00425C8F">
        <w:rPr>
          <w:color w:val="auto"/>
        </w:rPr>
        <w:t>The value for TYPE tag is fixed as mentioned in syntax.</w:t>
      </w:r>
    </w:p>
    <w:p w:rsidR="00816CAA" w:rsidRPr="00425C8F" w:rsidRDefault="00816CAA" w:rsidP="00816CAA">
      <w:pPr>
        <w:pStyle w:val="BodyText2"/>
        <w:tabs>
          <w:tab w:val="left" w:pos="6270"/>
        </w:tabs>
      </w:pPr>
      <w:r w:rsidRPr="00425C8F">
        <w:tab/>
      </w:r>
    </w:p>
    <w:p w:rsidR="00816CAA" w:rsidRPr="00425C8F" w:rsidRDefault="00816CAA" w:rsidP="00816CAA">
      <w:pPr>
        <w:pStyle w:val="code0"/>
        <w:spacing w:before="60" w:beforeAutospacing="0" w:after="60" w:afterAutospacing="0"/>
        <w:rPr>
          <w:rStyle w:val="Strong"/>
          <w:rFonts w:ascii="Arial" w:hAnsi="Arial" w:cs="Arial"/>
          <w:sz w:val="20"/>
          <w:szCs w:val="20"/>
        </w:rPr>
      </w:pPr>
    </w:p>
    <w:p w:rsidR="00816CAA" w:rsidRPr="00425C8F" w:rsidRDefault="00816CAA" w:rsidP="00816CAA">
      <w:pPr>
        <w:pStyle w:val="code0"/>
        <w:spacing w:before="60" w:beforeAutospacing="0" w:after="60" w:afterAutospacing="0"/>
        <w:rPr>
          <w:rStyle w:val="Strong"/>
          <w:rFonts w:ascii="Arial" w:hAnsi="Arial" w:cs="Arial"/>
          <w:sz w:val="20"/>
          <w:szCs w:val="20"/>
        </w:rPr>
      </w:pPr>
      <w:r w:rsidRPr="00425C8F">
        <w:rPr>
          <w:rStyle w:val="Strong"/>
          <w:rFonts w:ascii="Arial" w:hAnsi="Arial" w:cs="Arial"/>
          <w:sz w:val="20"/>
          <w:szCs w:val="20"/>
        </w:rPr>
        <w:t>Example of Plain LMB request</w:t>
      </w:r>
    </w:p>
    <w:p w:rsidR="00816CAA" w:rsidRPr="00425C8F" w:rsidRDefault="00816CAA" w:rsidP="00816CAA">
      <w:pPr>
        <w:pStyle w:val="BodyText2"/>
      </w:pPr>
      <w:r w:rsidRPr="00425C8F">
        <w:t>TYPE=LMBDBTREQ&amp;MSISDN=7200122426&amp;LMB_AMT=2&amp;AMT_CREDITED=1000&amp;MRP=1010</w:t>
      </w:r>
    </w:p>
    <w:p w:rsidR="00816CAA" w:rsidRPr="00425C8F" w:rsidRDefault="00816CAA" w:rsidP="00816CAA">
      <w:pPr>
        <w:pStyle w:val="BodyText2"/>
      </w:pPr>
    </w:p>
    <w:p w:rsidR="00816CAA" w:rsidRPr="00425C8F" w:rsidRDefault="00816CAA" w:rsidP="00816CAA">
      <w:pPr>
        <w:pStyle w:val="BodyText2"/>
      </w:pPr>
    </w:p>
    <w:p w:rsidR="00816CAA" w:rsidRPr="00425C8F" w:rsidRDefault="00816CAA" w:rsidP="001E6309">
      <w:pPr>
        <w:pStyle w:val="Heading"/>
        <w:rPr>
          <w:color w:val="auto"/>
        </w:rPr>
      </w:pPr>
      <w:r w:rsidRPr="00425C8F">
        <w:rPr>
          <w:color w:val="auto"/>
        </w:rPr>
        <w:t>Response Syntax</w:t>
      </w:r>
    </w:p>
    <w:p w:rsidR="00816CAA" w:rsidRPr="00425C8F" w:rsidRDefault="00816CAA" w:rsidP="00816CAA">
      <w:pPr>
        <w:contextualSpacing/>
        <w:rPr>
          <w:rFonts w:ascii="Arial" w:eastAsia="Calibri" w:hAnsi="Arial" w:cs="Arial"/>
          <w:sz w:val="20"/>
          <w:szCs w:val="20"/>
        </w:rPr>
      </w:pPr>
      <w:r w:rsidRPr="00425C8F">
        <w:rPr>
          <w:rFonts w:ascii="Arial" w:eastAsia="Calibri" w:hAnsi="Arial" w:cs="Arial"/>
          <w:sz w:val="20"/>
          <w:szCs w:val="20"/>
        </w:rPr>
        <w:t>PreTUPS will send following response (acknowledgement) to External Gateway for LMB settlement request. The response details are mentioned below.</w:t>
      </w:r>
    </w:p>
    <w:p w:rsidR="00816CAA" w:rsidRPr="00425C8F" w:rsidRDefault="00816CAA" w:rsidP="00816CAA">
      <w:pPr>
        <w:pStyle w:val="ListParagraph"/>
        <w:ind w:left="360"/>
        <w:contextualSpacing/>
        <w:rPr>
          <w:rFonts w:ascii="Arial" w:hAnsi="Arial" w:cs="Arial"/>
          <w:sz w:val="20"/>
          <w:szCs w:val="20"/>
        </w:rPr>
      </w:pPr>
    </w:p>
    <w:p w:rsidR="00816CAA" w:rsidRPr="00425C8F" w:rsidRDefault="00816CAA" w:rsidP="00816CAA">
      <w:pPr>
        <w:pStyle w:val="BodyText2"/>
        <w:rPr>
          <w:b/>
          <w:bCs/>
          <w:u w:val="single"/>
        </w:rPr>
      </w:pPr>
      <w:r w:rsidRPr="00425C8F">
        <w:rPr>
          <w:b/>
          <w:bCs/>
          <w:u w:val="single"/>
        </w:rPr>
        <w:t>Success:</w:t>
      </w:r>
    </w:p>
    <w:p w:rsidR="00816CAA" w:rsidRPr="00425C8F" w:rsidRDefault="00816CAA" w:rsidP="00816CAA">
      <w:pPr>
        <w:pStyle w:val="BodyText2"/>
        <w:jc w:val="left"/>
        <w:rPr>
          <w:b/>
          <w:bCs/>
          <w:u w:val="single"/>
        </w:rPr>
      </w:pPr>
      <w:r w:rsidRPr="00425C8F">
        <w:t>TYPE=LMBRESP</w:t>
      </w:r>
      <w:r w:rsidRPr="00425C8F">
        <w:rPr>
          <w:rFonts w:ascii="Times New Roman" w:hAnsi="Times New Roman"/>
          <w:sz w:val="24"/>
        </w:rPr>
        <w:t>&amp;</w:t>
      </w:r>
      <w:r w:rsidRPr="00425C8F">
        <w:t>MSISDN=&lt;subscriber MSISDN&gt;&amp;DATE-TIME=&lt;date and time of request&gt;&amp;TXNID=&lt;transaction ID&gt;&amp;TXNSTATUS=&lt;Transaction_Status&gt;&amp;DESCRIPTION=&lt;Message&gt;</w:t>
      </w:r>
    </w:p>
    <w:p w:rsidR="00816CAA" w:rsidRPr="00425C8F" w:rsidRDefault="00816CAA" w:rsidP="00816CAA">
      <w:pPr>
        <w:pStyle w:val="BodyText2"/>
        <w:rPr>
          <w:b/>
          <w:bCs/>
          <w:u w:val="single"/>
        </w:rPr>
      </w:pPr>
    </w:p>
    <w:p w:rsidR="00816CAA" w:rsidRPr="00425C8F" w:rsidRDefault="00816CAA" w:rsidP="00816CAA">
      <w:pPr>
        <w:pStyle w:val="BodyText2"/>
        <w:rPr>
          <w:b/>
          <w:bCs/>
          <w:u w:val="single"/>
        </w:rPr>
      </w:pPr>
      <w:r w:rsidRPr="00425C8F">
        <w:rPr>
          <w:b/>
          <w:bCs/>
          <w:u w:val="single"/>
        </w:rPr>
        <w:t>Failure:</w:t>
      </w:r>
    </w:p>
    <w:p w:rsidR="00816CAA" w:rsidRPr="00425C8F" w:rsidRDefault="00816CAA" w:rsidP="00816CAA">
      <w:pPr>
        <w:pStyle w:val="BodyText2"/>
        <w:jc w:val="left"/>
        <w:rPr>
          <w:b/>
          <w:bCs/>
          <w:u w:val="single"/>
        </w:rPr>
      </w:pPr>
      <w:r w:rsidRPr="00425C8F">
        <w:lastRenderedPageBreak/>
        <w:t>TYPE=LMBRESP</w:t>
      </w:r>
      <w:r w:rsidRPr="00425C8F">
        <w:rPr>
          <w:rFonts w:ascii="Times New Roman" w:hAnsi="Times New Roman"/>
          <w:sz w:val="24"/>
        </w:rPr>
        <w:t>&amp;</w:t>
      </w:r>
      <w:r w:rsidRPr="00425C8F">
        <w:t>MSISDN=&lt;subscriber MSISdn&gt;&amp;DATE-TIME=&lt;date and time of request&gt;&amp;TXNID=&lt;transaction ID&gt;&amp;ERROR_CODE=&lt;Transaction_Status&gt;&amp;DESCRIPTION=&lt;Message&gt;</w:t>
      </w:r>
    </w:p>
    <w:p w:rsidR="00816CAA" w:rsidRPr="00425C8F" w:rsidRDefault="00816CAA" w:rsidP="00816CAA">
      <w:pPr>
        <w:pStyle w:val="ListParagraph"/>
        <w:ind w:left="360"/>
        <w:contextualSpacing/>
        <w:rPr>
          <w:rFonts w:ascii="Arial" w:hAnsi="Arial" w:cs="Arial"/>
          <w:sz w:val="20"/>
          <w:szCs w:val="20"/>
        </w:rPr>
      </w:pPr>
    </w:p>
    <w:p w:rsidR="00816CAA" w:rsidRPr="00425C8F" w:rsidRDefault="00816CAA" w:rsidP="00816CAA">
      <w:pPr>
        <w:pStyle w:val="BodyText2"/>
        <w:rPr>
          <w:rFonts w:ascii="Arial Narrow" w:hAnsi="Arial Narrow" w:cs="Tahoma"/>
          <w:b/>
          <w:sz w:val="26"/>
          <w:u w:val="single" w:color="E31837"/>
        </w:rPr>
      </w:pPr>
      <w:r w:rsidRPr="00425C8F">
        <w:rPr>
          <w:rFonts w:ascii="Arial Narrow" w:hAnsi="Arial Narrow" w:cs="Tahoma"/>
          <w:b/>
          <w:sz w:val="26"/>
          <w:u w:val="single" w:color="E31837"/>
        </w:rPr>
        <w:t>Field Details</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890"/>
        <w:gridCol w:w="900"/>
        <w:gridCol w:w="1530"/>
        <w:gridCol w:w="1620"/>
      </w:tblGrid>
      <w:tr w:rsidR="00816CAA" w:rsidRPr="00425C8F" w:rsidTr="00C459A5">
        <w:trPr>
          <w:trHeight w:val="277"/>
          <w:tblHeader/>
        </w:trPr>
        <w:tc>
          <w:tcPr>
            <w:tcW w:w="1800" w:type="dxa"/>
            <w:shd w:val="clear" w:color="auto" w:fill="E31837"/>
          </w:tcPr>
          <w:p w:rsidR="00816CAA" w:rsidRPr="00425C8F" w:rsidRDefault="00816CAA" w:rsidP="002C3F3C">
            <w:pPr>
              <w:pStyle w:val="TableColumnLabels"/>
              <w:rPr>
                <w:color w:val="auto"/>
                <w:lang w:val="en-IN"/>
              </w:rPr>
            </w:pPr>
            <w:r w:rsidRPr="00425C8F">
              <w:rPr>
                <w:color w:val="auto"/>
                <w:lang w:val="en-IN"/>
              </w:rPr>
              <w:t>TAG</w:t>
            </w:r>
          </w:p>
        </w:tc>
        <w:tc>
          <w:tcPr>
            <w:tcW w:w="1800" w:type="dxa"/>
            <w:shd w:val="clear" w:color="auto" w:fill="E31837"/>
          </w:tcPr>
          <w:p w:rsidR="00816CAA" w:rsidRPr="00425C8F" w:rsidRDefault="00816CAA" w:rsidP="002C3F3C">
            <w:pPr>
              <w:pStyle w:val="TableColumnLabels"/>
              <w:rPr>
                <w:color w:val="auto"/>
                <w:lang w:val="en-IN"/>
              </w:rPr>
            </w:pPr>
            <w:r w:rsidRPr="00425C8F">
              <w:rPr>
                <w:color w:val="auto"/>
                <w:lang w:val="en-IN"/>
              </w:rPr>
              <w:t>Fields</w:t>
            </w:r>
          </w:p>
        </w:tc>
        <w:tc>
          <w:tcPr>
            <w:tcW w:w="1890" w:type="dxa"/>
            <w:shd w:val="clear" w:color="auto" w:fill="E31837"/>
          </w:tcPr>
          <w:p w:rsidR="00816CAA" w:rsidRPr="00425C8F" w:rsidRDefault="00816CAA" w:rsidP="002C3F3C">
            <w:pPr>
              <w:pStyle w:val="TableColumnLabels"/>
              <w:rPr>
                <w:color w:val="auto"/>
                <w:lang w:val="en-IN"/>
              </w:rPr>
            </w:pPr>
            <w:r w:rsidRPr="00425C8F">
              <w:rPr>
                <w:color w:val="auto"/>
                <w:lang w:val="en-IN"/>
              </w:rPr>
              <w:t>Remarks</w:t>
            </w:r>
          </w:p>
        </w:tc>
        <w:tc>
          <w:tcPr>
            <w:tcW w:w="900" w:type="dxa"/>
            <w:shd w:val="clear" w:color="auto" w:fill="E31837"/>
          </w:tcPr>
          <w:p w:rsidR="00816CAA" w:rsidRPr="00425C8F" w:rsidRDefault="00816CAA" w:rsidP="002C3F3C">
            <w:pPr>
              <w:pStyle w:val="TableColumnLabels"/>
              <w:rPr>
                <w:color w:val="auto"/>
                <w:lang w:val="en-IN"/>
              </w:rPr>
            </w:pPr>
            <w:r w:rsidRPr="00425C8F">
              <w:rPr>
                <w:color w:val="auto"/>
                <w:lang w:val="en-IN"/>
              </w:rPr>
              <w:t>Example</w:t>
            </w:r>
          </w:p>
        </w:tc>
        <w:tc>
          <w:tcPr>
            <w:tcW w:w="1530" w:type="dxa"/>
            <w:shd w:val="clear" w:color="auto" w:fill="E31837"/>
          </w:tcPr>
          <w:p w:rsidR="00816CAA" w:rsidRPr="00425C8F" w:rsidRDefault="00816CAA" w:rsidP="002C3F3C">
            <w:pPr>
              <w:pStyle w:val="TableColumnLabels"/>
              <w:rPr>
                <w:color w:val="auto"/>
                <w:lang w:val="en-IN"/>
              </w:rPr>
            </w:pPr>
            <w:r w:rsidRPr="00425C8F">
              <w:rPr>
                <w:color w:val="auto"/>
                <w:lang w:val="en-IN"/>
              </w:rPr>
              <w:t>Field Type</w:t>
            </w:r>
          </w:p>
        </w:tc>
        <w:tc>
          <w:tcPr>
            <w:tcW w:w="1620" w:type="dxa"/>
            <w:shd w:val="clear" w:color="auto" w:fill="E31837"/>
          </w:tcPr>
          <w:p w:rsidR="00816CAA" w:rsidRPr="00425C8F" w:rsidRDefault="00816CAA" w:rsidP="002C3F3C">
            <w:pPr>
              <w:pStyle w:val="TableColumnLabels"/>
              <w:rPr>
                <w:color w:val="auto"/>
                <w:lang w:val="en-IN"/>
              </w:rPr>
            </w:pPr>
            <w:r w:rsidRPr="00425C8F">
              <w:rPr>
                <w:color w:val="auto"/>
                <w:lang w:val="en-IN"/>
              </w:rPr>
              <w:t>Optional/</w:t>
            </w:r>
          </w:p>
          <w:p w:rsidR="00816CAA" w:rsidRPr="00425C8F" w:rsidRDefault="00816CAA" w:rsidP="002C3F3C">
            <w:pPr>
              <w:pStyle w:val="TableColumnLabels"/>
              <w:rPr>
                <w:color w:val="auto"/>
                <w:lang w:val="en-IN"/>
              </w:rPr>
            </w:pPr>
            <w:r w:rsidRPr="00425C8F">
              <w:rPr>
                <w:color w:val="auto"/>
                <w:lang w:val="en-IN"/>
              </w:rPr>
              <w:t>Mandatory</w:t>
            </w:r>
          </w:p>
        </w:tc>
      </w:tr>
      <w:tr w:rsidR="00816CAA" w:rsidRPr="00425C8F" w:rsidTr="00C459A5">
        <w:trPr>
          <w:cantSplit/>
          <w:trHeight w:val="277"/>
        </w:trPr>
        <w:tc>
          <w:tcPr>
            <w:tcW w:w="1800" w:type="dxa"/>
          </w:tcPr>
          <w:p w:rsidR="00816CAA" w:rsidRPr="00425C8F" w:rsidRDefault="00816CAA" w:rsidP="002C3F3C">
            <w:pPr>
              <w:pStyle w:val="Tablecontent"/>
              <w:rPr>
                <w:rFonts w:cs="Arial"/>
                <w:sz w:val="20"/>
              </w:rPr>
            </w:pPr>
            <w:r w:rsidRPr="00425C8F">
              <w:rPr>
                <w:rFonts w:cs="Arial"/>
                <w:sz w:val="20"/>
              </w:rPr>
              <w:t>TYPE</w:t>
            </w:r>
          </w:p>
        </w:tc>
        <w:tc>
          <w:tcPr>
            <w:tcW w:w="1800" w:type="dxa"/>
          </w:tcPr>
          <w:p w:rsidR="00816CAA" w:rsidRPr="00425C8F" w:rsidRDefault="00816CAA" w:rsidP="002C3F3C">
            <w:pPr>
              <w:pStyle w:val="Tablecontent"/>
              <w:rPr>
                <w:rFonts w:cs="Arial"/>
                <w:sz w:val="20"/>
              </w:rPr>
            </w:pPr>
            <w:r w:rsidRPr="00425C8F">
              <w:rPr>
                <w:rFonts w:cs="Arial"/>
                <w:sz w:val="20"/>
              </w:rPr>
              <w:t>Request type</w:t>
            </w:r>
          </w:p>
        </w:tc>
        <w:tc>
          <w:tcPr>
            <w:tcW w:w="1890" w:type="dxa"/>
          </w:tcPr>
          <w:p w:rsidR="00816CAA" w:rsidRPr="00425C8F" w:rsidRDefault="00816CAA" w:rsidP="002C3F3C">
            <w:pPr>
              <w:pStyle w:val="Tablecontent"/>
              <w:rPr>
                <w:rFonts w:cs="Arial"/>
                <w:sz w:val="20"/>
              </w:rPr>
            </w:pPr>
            <w:r w:rsidRPr="00425C8F">
              <w:rPr>
                <w:rFonts w:cs="Arial"/>
                <w:sz w:val="20"/>
              </w:rPr>
              <w:t>Request type</w:t>
            </w:r>
          </w:p>
        </w:tc>
        <w:tc>
          <w:tcPr>
            <w:tcW w:w="900" w:type="dxa"/>
          </w:tcPr>
          <w:p w:rsidR="00816CAA" w:rsidRPr="00425C8F" w:rsidRDefault="00816CAA" w:rsidP="002C3F3C">
            <w:pPr>
              <w:pStyle w:val="Tablecontent"/>
              <w:rPr>
                <w:rFonts w:cs="Arial"/>
                <w:sz w:val="20"/>
              </w:rPr>
            </w:pPr>
          </w:p>
        </w:tc>
        <w:tc>
          <w:tcPr>
            <w:tcW w:w="1530" w:type="dxa"/>
          </w:tcPr>
          <w:p w:rsidR="00816CAA" w:rsidRPr="00425C8F" w:rsidRDefault="00816CAA" w:rsidP="002C3F3C">
            <w:pPr>
              <w:pStyle w:val="Tablecontent"/>
              <w:rPr>
                <w:rFonts w:cs="Arial"/>
                <w:sz w:val="20"/>
              </w:rPr>
            </w:pPr>
            <w:r w:rsidRPr="00425C8F">
              <w:rPr>
                <w:rFonts w:cs="Arial"/>
                <w:sz w:val="20"/>
              </w:rPr>
              <w:t>Varchar2(15)</w:t>
            </w:r>
          </w:p>
        </w:tc>
        <w:tc>
          <w:tcPr>
            <w:tcW w:w="1620" w:type="dxa"/>
          </w:tcPr>
          <w:p w:rsidR="00816CAA" w:rsidRPr="00425C8F" w:rsidRDefault="00816CAA" w:rsidP="002C3F3C">
            <w:pPr>
              <w:pStyle w:val="Tablecontent"/>
              <w:rPr>
                <w:rFonts w:cs="Arial"/>
              </w:rPr>
            </w:pPr>
            <w:r w:rsidRPr="00425C8F">
              <w:rPr>
                <w:rFonts w:cs="Arial"/>
              </w:rPr>
              <w:t>M</w:t>
            </w:r>
          </w:p>
        </w:tc>
      </w:tr>
      <w:tr w:rsidR="00816CAA" w:rsidRPr="00425C8F" w:rsidTr="00C459A5">
        <w:trPr>
          <w:cantSplit/>
          <w:trHeight w:val="277"/>
        </w:trPr>
        <w:tc>
          <w:tcPr>
            <w:tcW w:w="1800" w:type="dxa"/>
          </w:tcPr>
          <w:p w:rsidR="00816CAA" w:rsidRPr="00425C8F" w:rsidRDefault="00816CAA" w:rsidP="002C3F3C">
            <w:pPr>
              <w:pStyle w:val="Tablecontent"/>
              <w:rPr>
                <w:rFonts w:cs="Arial"/>
                <w:sz w:val="20"/>
              </w:rPr>
            </w:pPr>
            <w:r w:rsidRPr="00425C8F">
              <w:rPr>
                <w:rFonts w:cs="Arial"/>
                <w:sz w:val="20"/>
              </w:rPr>
              <w:t>MSISDN</w:t>
            </w:r>
          </w:p>
        </w:tc>
        <w:tc>
          <w:tcPr>
            <w:tcW w:w="1800" w:type="dxa"/>
          </w:tcPr>
          <w:p w:rsidR="00816CAA" w:rsidRPr="00425C8F" w:rsidRDefault="00816CAA" w:rsidP="002C3F3C">
            <w:pPr>
              <w:pStyle w:val="Tablecontent"/>
              <w:rPr>
                <w:rFonts w:cs="Arial"/>
                <w:sz w:val="20"/>
              </w:rPr>
            </w:pPr>
            <w:r w:rsidRPr="00425C8F">
              <w:rPr>
                <w:rFonts w:cs="Arial"/>
                <w:sz w:val="20"/>
              </w:rPr>
              <w:t>Subscriber MSISDN</w:t>
            </w:r>
          </w:p>
        </w:tc>
        <w:tc>
          <w:tcPr>
            <w:tcW w:w="1890" w:type="dxa"/>
          </w:tcPr>
          <w:p w:rsidR="00816CAA" w:rsidRPr="00425C8F" w:rsidRDefault="00816CAA" w:rsidP="002C3F3C">
            <w:pPr>
              <w:pStyle w:val="Tablecontent"/>
              <w:rPr>
                <w:rFonts w:cs="Arial"/>
                <w:sz w:val="20"/>
              </w:rPr>
            </w:pPr>
            <w:r w:rsidRPr="00425C8F">
              <w:rPr>
                <w:rFonts w:cs="Arial"/>
                <w:sz w:val="20"/>
              </w:rPr>
              <w:t>Subscriber MSISDN</w:t>
            </w:r>
          </w:p>
        </w:tc>
        <w:tc>
          <w:tcPr>
            <w:tcW w:w="900" w:type="dxa"/>
          </w:tcPr>
          <w:p w:rsidR="00816CAA" w:rsidRPr="00425C8F" w:rsidRDefault="00816CAA" w:rsidP="002C3F3C">
            <w:pPr>
              <w:pStyle w:val="Tablecontent"/>
              <w:rPr>
                <w:rFonts w:cs="Arial"/>
                <w:sz w:val="20"/>
              </w:rPr>
            </w:pPr>
          </w:p>
        </w:tc>
        <w:tc>
          <w:tcPr>
            <w:tcW w:w="1530" w:type="dxa"/>
          </w:tcPr>
          <w:p w:rsidR="00816CAA" w:rsidRPr="00425C8F" w:rsidRDefault="00816CAA" w:rsidP="002C3F3C">
            <w:pPr>
              <w:pStyle w:val="Tablecontent"/>
              <w:rPr>
                <w:rFonts w:cs="Arial"/>
                <w:sz w:val="20"/>
              </w:rPr>
            </w:pPr>
            <w:r w:rsidRPr="00425C8F">
              <w:rPr>
                <w:rFonts w:cs="Arial"/>
                <w:sz w:val="20"/>
              </w:rPr>
              <w:t>Varchar2(15)</w:t>
            </w:r>
          </w:p>
        </w:tc>
        <w:tc>
          <w:tcPr>
            <w:tcW w:w="1620" w:type="dxa"/>
          </w:tcPr>
          <w:p w:rsidR="00816CAA" w:rsidRPr="00425C8F" w:rsidRDefault="00816CAA" w:rsidP="002C3F3C">
            <w:pPr>
              <w:pStyle w:val="Tablecontent"/>
              <w:rPr>
                <w:rFonts w:cs="Arial"/>
              </w:rPr>
            </w:pPr>
            <w:r w:rsidRPr="00425C8F">
              <w:rPr>
                <w:rFonts w:cs="Arial"/>
              </w:rPr>
              <w:t>M</w:t>
            </w:r>
          </w:p>
        </w:tc>
      </w:tr>
      <w:tr w:rsidR="00816CAA" w:rsidRPr="00425C8F" w:rsidTr="00C459A5">
        <w:trPr>
          <w:cantSplit/>
          <w:trHeight w:val="277"/>
        </w:trPr>
        <w:tc>
          <w:tcPr>
            <w:tcW w:w="1800" w:type="dxa"/>
          </w:tcPr>
          <w:p w:rsidR="00816CAA" w:rsidRPr="00425C8F" w:rsidRDefault="00816CAA" w:rsidP="002C3F3C">
            <w:pPr>
              <w:pStyle w:val="Tablecontent"/>
              <w:rPr>
                <w:rFonts w:cs="Arial"/>
                <w:sz w:val="20"/>
              </w:rPr>
            </w:pPr>
            <w:r w:rsidRPr="00425C8F">
              <w:rPr>
                <w:rFonts w:cs="Arial"/>
                <w:sz w:val="20"/>
              </w:rPr>
              <w:t>DATE-TIME</w:t>
            </w:r>
          </w:p>
        </w:tc>
        <w:tc>
          <w:tcPr>
            <w:tcW w:w="1800" w:type="dxa"/>
          </w:tcPr>
          <w:p w:rsidR="00816CAA" w:rsidRPr="00425C8F" w:rsidRDefault="00816CAA" w:rsidP="002C3F3C">
            <w:pPr>
              <w:pStyle w:val="Tablecontent"/>
              <w:rPr>
                <w:rFonts w:cs="Arial"/>
                <w:sz w:val="20"/>
              </w:rPr>
            </w:pPr>
            <w:r w:rsidRPr="00425C8F">
              <w:rPr>
                <w:rFonts w:cs="Arial"/>
                <w:sz w:val="20"/>
              </w:rPr>
              <w:t>Date and time of request execution</w:t>
            </w:r>
          </w:p>
        </w:tc>
        <w:tc>
          <w:tcPr>
            <w:tcW w:w="1890" w:type="dxa"/>
          </w:tcPr>
          <w:p w:rsidR="00816CAA" w:rsidRPr="00425C8F" w:rsidRDefault="00816CAA" w:rsidP="002C3F3C">
            <w:pPr>
              <w:pStyle w:val="Tablecontent"/>
              <w:rPr>
                <w:rFonts w:cs="Arial"/>
                <w:sz w:val="20"/>
              </w:rPr>
            </w:pPr>
            <w:r w:rsidRPr="00425C8F">
              <w:rPr>
                <w:rFonts w:cs="Arial"/>
                <w:sz w:val="20"/>
              </w:rPr>
              <w:t>Date and time of request execution</w:t>
            </w:r>
          </w:p>
        </w:tc>
        <w:tc>
          <w:tcPr>
            <w:tcW w:w="900" w:type="dxa"/>
          </w:tcPr>
          <w:p w:rsidR="00816CAA" w:rsidRPr="00425C8F" w:rsidRDefault="00816CAA" w:rsidP="002C3F3C">
            <w:pPr>
              <w:pStyle w:val="Tablecontent"/>
              <w:rPr>
                <w:rFonts w:cs="Arial"/>
                <w:sz w:val="20"/>
              </w:rPr>
            </w:pPr>
          </w:p>
        </w:tc>
        <w:tc>
          <w:tcPr>
            <w:tcW w:w="1530" w:type="dxa"/>
          </w:tcPr>
          <w:p w:rsidR="00816CAA" w:rsidRPr="00425C8F" w:rsidRDefault="00816CAA" w:rsidP="002C3F3C">
            <w:pPr>
              <w:pStyle w:val="Tablecontent"/>
              <w:rPr>
                <w:rFonts w:cs="Arial"/>
                <w:sz w:val="20"/>
              </w:rPr>
            </w:pPr>
            <w:r w:rsidRPr="00425C8F">
              <w:rPr>
                <w:rFonts w:cs="Arial"/>
                <w:sz w:val="20"/>
              </w:rPr>
              <w:t>Varchar2(15)</w:t>
            </w:r>
          </w:p>
        </w:tc>
        <w:tc>
          <w:tcPr>
            <w:tcW w:w="1620" w:type="dxa"/>
          </w:tcPr>
          <w:p w:rsidR="00816CAA" w:rsidRPr="00425C8F" w:rsidRDefault="00816CAA" w:rsidP="002C3F3C">
            <w:pPr>
              <w:pStyle w:val="Tablecontent"/>
              <w:rPr>
                <w:rFonts w:cs="Arial"/>
              </w:rPr>
            </w:pPr>
            <w:r w:rsidRPr="00425C8F">
              <w:rPr>
                <w:rFonts w:cs="Arial"/>
              </w:rPr>
              <w:t>M</w:t>
            </w:r>
          </w:p>
        </w:tc>
      </w:tr>
      <w:tr w:rsidR="00816CAA" w:rsidRPr="00425C8F" w:rsidTr="00C459A5">
        <w:trPr>
          <w:cantSplit/>
          <w:trHeight w:val="277"/>
        </w:trPr>
        <w:tc>
          <w:tcPr>
            <w:tcW w:w="1800" w:type="dxa"/>
          </w:tcPr>
          <w:p w:rsidR="00816CAA" w:rsidRPr="00425C8F" w:rsidRDefault="00816CAA" w:rsidP="002C3F3C">
            <w:pPr>
              <w:pStyle w:val="Tablecontent"/>
              <w:rPr>
                <w:rFonts w:cs="Arial"/>
                <w:sz w:val="20"/>
              </w:rPr>
            </w:pPr>
            <w:r w:rsidRPr="00425C8F">
              <w:rPr>
                <w:rFonts w:cs="Arial"/>
                <w:sz w:val="20"/>
              </w:rPr>
              <w:t>TXNID</w:t>
            </w:r>
          </w:p>
        </w:tc>
        <w:tc>
          <w:tcPr>
            <w:tcW w:w="1800" w:type="dxa"/>
          </w:tcPr>
          <w:p w:rsidR="00816CAA" w:rsidRPr="00425C8F" w:rsidRDefault="00816CAA" w:rsidP="002C3F3C">
            <w:pPr>
              <w:pStyle w:val="Tablecontent"/>
              <w:rPr>
                <w:rFonts w:cs="Arial"/>
                <w:sz w:val="20"/>
              </w:rPr>
            </w:pPr>
            <w:r w:rsidRPr="00425C8F">
              <w:rPr>
                <w:rFonts w:cs="Arial"/>
                <w:sz w:val="20"/>
              </w:rPr>
              <w:t xml:space="preserve">Transaction id </w:t>
            </w:r>
          </w:p>
        </w:tc>
        <w:tc>
          <w:tcPr>
            <w:tcW w:w="1890" w:type="dxa"/>
          </w:tcPr>
          <w:p w:rsidR="00816CAA" w:rsidRPr="00425C8F" w:rsidRDefault="00816CAA" w:rsidP="002C3F3C">
            <w:pPr>
              <w:pStyle w:val="Tablecontent"/>
              <w:rPr>
                <w:rFonts w:cs="Arial"/>
                <w:sz w:val="20"/>
              </w:rPr>
            </w:pPr>
            <w:r w:rsidRPr="00425C8F">
              <w:rPr>
                <w:rFonts w:cs="Arial"/>
                <w:sz w:val="20"/>
              </w:rPr>
              <w:t xml:space="preserve">Transaction id </w:t>
            </w:r>
          </w:p>
        </w:tc>
        <w:tc>
          <w:tcPr>
            <w:tcW w:w="900" w:type="dxa"/>
          </w:tcPr>
          <w:p w:rsidR="00816CAA" w:rsidRPr="00425C8F" w:rsidRDefault="00816CAA" w:rsidP="002C3F3C">
            <w:pPr>
              <w:pStyle w:val="Tablecontent"/>
              <w:rPr>
                <w:rFonts w:cs="Arial"/>
                <w:sz w:val="20"/>
              </w:rPr>
            </w:pPr>
          </w:p>
        </w:tc>
        <w:tc>
          <w:tcPr>
            <w:tcW w:w="1530" w:type="dxa"/>
          </w:tcPr>
          <w:p w:rsidR="00816CAA" w:rsidRPr="00425C8F" w:rsidRDefault="00816CAA" w:rsidP="002C3F3C">
            <w:pPr>
              <w:pStyle w:val="Tablecontent"/>
              <w:rPr>
                <w:rFonts w:cs="Arial"/>
                <w:sz w:val="20"/>
              </w:rPr>
            </w:pPr>
            <w:r w:rsidRPr="00425C8F">
              <w:rPr>
                <w:rFonts w:cs="Arial"/>
                <w:sz w:val="20"/>
              </w:rPr>
              <w:t>Varchar2(100)</w:t>
            </w:r>
          </w:p>
        </w:tc>
        <w:tc>
          <w:tcPr>
            <w:tcW w:w="1620" w:type="dxa"/>
          </w:tcPr>
          <w:p w:rsidR="00816CAA" w:rsidRPr="00425C8F" w:rsidRDefault="00816CAA" w:rsidP="002C3F3C">
            <w:pPr>
              <w:pStyle w:val="Tablecontent"/>
              <w:rPr>
                <w:rFonts w:cs="Arial"/>
              </w:rPr>
            </w:pPr>
            <w:r w:rsidRPr="00425C8F">
              <w:rPr>
                <w:rFonts w:cs="Arial"/>
              </w:rPr>
              <w:t>M</w:t>
            </w:r>
          </w:p>
        </w:tc>
      </w:tr>
      <w:tr w:rsidR="00816CAA" w:rsidRPr="00425C8F" w:rsidTr="00C459A5">
        <w:trPr>
          <w:cantSplit/>
          <w:trHeight w:val="277"/>
        </w:trPr>
        <w:tc>
          <w:tcPr>
            <w:tcW w:w="1800" w:type="dxa"/>
          </w:tcPr>
          <w:p w:rsidR="00816CAA" w:rsidRPr="00425C8F" w:rsidRDefault="00816CAA" w:rsidP="002C3F3C">
            <w:pPr>
              <w:pStyle w:val="Tablecontent"/>
              <w:rPr>
                <w:rFonts w:cs="Arial"/>
                <w:sz w:val="20"/>
              </w:rPr>
            </w:pPr>
            <w:r w:rsidRPr="00425C8F">
              <w:rPr>
                <w:rFonts w:cs="Arial"/>
                <w:sz w:val="20"/>
              </w:rPr>
              <w:t xml:space="preserve"> Error Code</w:t>
            </w:r>
          </w:p>
        </w:tc>
        <w:tc>
          <w:tcPr>
            <w:tcW w:w="1800" w:type="dxa"/>
          </w:tcPr>
          <w:p w:rsidR="00816CAA" w:rsidRPr="00425C8F" w:rsidRDefault="00816CAA" w:rsidP="002C3F3C">
            <w:pPr>
              <w:pStyle w:val="Tablecontent"/>
              <w:rPr>
                <w:rFonts w:cs="Arial"/>
                <w:sz w:val="20"/>
              </w:rPr>
            </w:pPr>
            <w:r w:rsidRPr="00425C8F">
              <w:rPr>
                <w:rFonts w:cs="Arial"/>
                <w:sz w:val="20"/>
              </w:rPr>
              <w:t>Error code (only if transaction status is not 200)</w:t>
            </w:r>
          </w:p>
        </w:tc>
        <w:tc>
          <w:tcPr>
            <w:tcW w:w="1890" w:type="dxa"/>
          </w:tcPr>
          <w:p w:rsidR="00816CAA" w:rsidRPr="00425C8F" w:rsidRDefault="00816CAA" w:rsidP="002C3F3C">
            <w:pPr>
              <w:pStyle w:val="Tablecontent"/>
              <w:rPr>
                <w:rFonts w:cs="Arial"/>
                <w:sz w:val="20"/>
              </w:rPr>
            </w:pPr>
            <w:r w:rsidRPr="00425C8F">
              <w:rPr>
                <w:rFonts w:cs="Arial"/>
                <w:sz w:val="20"/>
              </w:rPr>
              <w:t>Error code (only if transaction status is not 200)</w:t>
            </w:r>
          </w:p>
        </w:tc>
        <w:tc>
          <w:tcPr>
            <w:tcW w:w="900" w:type="dxa"/>
          </w:tcPr>
          <w:p w:rsidR="00816CAA" w:rsidRPr="00425C8F" w:rsidRDefault="00816CAA" w:rsidP="002C3F3C">
            <w:pPr>
              <w:rPr>
                <w:rFonts w:ascii="Arial" w:hAnsi="Arial" w:cs="Arial"/>
              </w:rPr>
            </w:pPr>
          </w:p>
        </w:tc>
        <w:tc>
          <w:tcPr>
            <w:tcW w:w="1530" w:type="dxa"/>
          </w:tcPr>
          <w:p w:rsidR="00816CAA" w:rsidRPr="00425C8F" w:rsidRDefault="00816CAA" w:rsidP="002C3F3C">
            <w:pPr>
              <w:rPr>
                <w:rFonts w:ascii="Arial" w:hAnsi="Arial" w:cs="Arial"/>
              </w:rPr>
            </w:pPr>
            <w:r w:rsidRPr="00425C8F">
              <w:rPr>
                <w:rFonts w:ascii="Arial" w:hAnsi="Arial" w:cs="Arial"/>
                <w:sz w:val="20"/>
              </w:rPr>
              <w:t>Varchar2(10)</w:t>
            </w:r>
          </w:p>
        </w:tc>
        <w:tc>
          <w:tcPr>
            <w:tcW w:w="1620" w:type="dxa"/>
          </w:tcPr>
          <w:p w:rsidR="00816CAA" w:rsidRPr="00425C8F" w:rsidRDefault="00816CAA" w:rsidP="002C3F3C">
            <w:pPr>
              <w:rPr>
                <w:rFonts w:ascii="Arial" w:hAnsi="Arial" w:cs="Arial"/>
                <w:sz w:val="18"/>
                <w:szCs w:val="18"/>
              </w:rPr>
            </w:pPr>
            <w:r w:rsidRPr="00425C8F">
              <w:rPr>
                <w:rFonts w:ascii="Arial" w:hAnsi="Arial" w:cs="Arial"/>
                <w:sz w:val="18"/>
                <w:szCs w:val="18"/>
              </w:rPr>
              <w:t>M</w:t>
            </w:r>
          </w:p>
        </w:tc>
      </w:tr>
      <w:tr w:rsidR="00816CAA" w:rsidRPr="00425C8F" w:rsidTr="00C459A5">
        <w:trPr>
          <w:cantSplit/>
          <w:trHeight w:val="277"/>
        </w:trPr>
        <w:tc>
          <w:tcPr>
            <w:tcW w:w="1800" w:type="dxa"/>
          </w:tcPr>
          <w:p w:rsidR="00816CAA" w:rsidRPr="00425C8F" w:rsidRDefault="00816CAA" w:rsidP="002C3F3C">
            <w:pPr>
              <w:pStyle w:val="Tablecontent"/>
              <w:rPr>
                <w:rFonts w:cs="Arial"/>
                <w:sz w:val="20"/>
              </w:rPr>
            </w:pPr>
            <w:r w:rsidRPr="00425C8F">
              <w:rPr>
                <w:rFonts w:cs="Arial"/>
                <w:sz w:val="20"/>
              </w:rPr>
              <w:t>Transaction status</w:t>
            </w:r>
          </w:p>
        </w:tc>
        <w:tc>
          <w:tcPr>
            <w:tcW w:w="1800" w:type="dxa"/>
          </w:tcPr>
          <w:p w:rsidR="00816CAA" w:rsidRPr="00425C8F" w:rsidRDefault="00816CAA" w:rsidP="002C3F3C">
            <w:pPr>
              <w:pStyle w:val="Tablecontent"/>
              <w:rPr>
                <w:rFonts w:cs="Arial"/>
                <w:sz w:val="20"/>
              </w:rPr>
            </w:pPr>
            <w:r w:rsidRPr="00425C8F">
              <w:rPr>
                <w:rFonts w:cs="Arial"/>
                <w:sz w:val="20"/>
              </w:rPr>
              <w:t>Transaction status</w:t>
            </w:r>
          </w:p>
        </w:tc>
        <w:tc>
          <w:tcPr>
            <w:tcW w:w="1890" w:type="dxa"/>
          </w:tcPr>
          <w:p w:rsidR="00816CAA" w:rsidRPr="00425C8F" w:rsidRDefault="00816CAA" w:rsidP="002C3F3C">
            <w:pPr>
              <w:pStyle w:val="Tablecontent"/>
              <w:rPr>
                <w:rFonts w:cs="Arial"/>
                <w:sz w:val="20"/>
              </w:rPr>
            </w:pPr>
            <w:r w:rsidRPr="00425C8F">
              <w:rPr>
                <w:rFonts w:cs="Arial"/>
                <w:sz w:val="20"/>
              </w:rPr>
              <w:t>Transaction status</w:t>
            </w:r>
          </w:p>
        </w:tc>
        <w:tc>
          <w:tcPr>
            <w:tcW w:w="900" w:type="dxa"/>
          </w:tcPr>
          <w:p w:rsidR="00816CAA" w:rsidRPr="00425C8F" w:rsidRDefault="00816CAA" w:rsidP="002C3F3C">
            <w:pPr>
              <w:rPr>
                <w:rFonts w:ascii="Arial" w:hAnsi="Arial" w:cs="Arial"/>
              </w:rPr>
            </w:pPr>
          </w:p>
        </w:tc>
        <w:tc>
          <w:tcPr>
            <w:tcW w:w="1530" w:type="dxa"/>
          </w:tcPr>
          <w:p w:rsidR="00816CAA" w:rsidRPr="00425C8F" w:rsidRDefault="00816CAA" w:rsidP="002C3F3C">
            <w:pPr>
              <w:rPr>
                <w:rFonts w:ascii="Arial" w:hAnsi="Arial" w:cs="Arial"/>
              </w:rPr>
            </w:pPr>
            <w:r w:rsidRPr="00425C8F">
              <w:rPr>
                <w:rFonts w:ascii="Arial" w:hAnsi="Arial" w:cs="Arial"/>
                <w:sz w:val="20"/>
              </w:rPr>
              <w:t>Varchar2(10)</w:t>
            </w:r>
          </w:p>
        </w:tc>
        <w:tc>
          <w:tcPr>
            <w:tcW w:w="1620" w:type="dxa"/>
          </w:tcPr>
          <w:p w:rsidR="00816CAA" w:rsidRPr="00425C8F" w:rsidRDefault="00816CAA" w:rsidP="002C3F3C">
            <w:pPr>
              <w:rPr>
                <w:rFonts w:ascii="Arial" w:hAnsi="Arial" w:cs="Arial"/>
                <w:sz w:val="18"/>
                <w:szCs w:val="18"/>
              </w:rPr>
            </w:pPr>
            <w:r w:rsidRPr="00425C8F">
              <w:rPr>
                <w:rFonts w:ascii="Arial" w:hAnsi="Arial" w:cs="Arial"/>
                <w:sz w:val="18"/>
                <w:szCs w:val="18"/>
              </w:rPr>
              <w:t>M</w:t>
            </w:r>
          </w:p>
        </w:tc>
      </w:tr>
      <w:tr w:rsidR="00816CAA" w:rsidRPr="00425C8F" w:rsidTr="00C459A5">
        <w:trPr>
          <w:cantSplit/>
          <w:trHeight w:val="277"/>
        </w:trPr>
        <w:tc>
          <w:tcPr>
            <w:tcW w:w="1800" w:type="dxa"/>
          </w:tcPr>
          <w:p w:rsidR="00816CAA" w:rsidRPr="00425C8F" w:rsidRDefault="00816CAA" w:rsidP="002C3F3C">
            <w:pPr>
              <w:pStyle w:val="Tablecontent"/>
              <w:rPr>
                <w:rFonts w:cs="Arial"/>
                <w:sz w:val="20"/>
              </w:rPr>
            </w:pPr>
            <w:r w:rsidRPr="00425C8F">
              <w:rPr>
                <w:rFonts w:cs="Arial"/>
                <w:sz w:val="20"/>
              </w:rPr>
              <w:t xml:space="preserve"> Description</w:t>
            </w:r>
          </w:p>
        </w:tc>
        <w:tc>
          <w:tcPr>
            <w:tcW w:w="1800" w:type="dxa"/>
          </w:tcPr>
          <w:p w:rsidR="00816CAA" w:rsidRPr="00425C8F" w:rsidRDefault="00816CAA" w:rsidP="002C3F3C">
            <w:pPr>
              <w:pStyle w:val="Tablecontent"/>
              <w:rPr>
                <w:rFonts w:cs="Arial"/>
                <w:sz w:val="20"/>
              </w:rPr>
            </w:pPr>
            <w:r w:rsidRPr="00425C8F">
              <w:rPr>
                <w:rFonts w:cs="Arial"/>
                <w:sz w:val="20"/>
              </w:rPr>
              <w:t xml:space="preserve"> Description</w:t>
            </w:r>
          </w:p>
        </w:tc>
        <w:tc>
          <w:tcPr>
            <w:tcW w:w="1890" w:type="dxa"/>
          </w:tcPr>
          <w:p w:rsidR="00816CAA" w:rsidRPr="00425C8F" w:rsidRDefault="00816CAA" w:rsidP="002C3F3C">
            <w:pPr>
              <w:pStyle w:val="Tablecontent"/>
              <w:rPr>
                <w:rFonts w:cs="Arial"/>
                <w:sz w:val="20"/>
              </w:rPr>
            </w:pPr>
            <w:r w:rsidRPr="00425C8F">
              <w:rPr>
                <w:rFonts w:cs="Arial"/>
                <w:sz w:val="20"/>
              </w:rPr>
              <w:t xml:space="preserve"> Description</w:t>
            </w:r>
          </w:p>
        </w:tc>
        <w:tc>
          <w:tcPr>
            <w:tcW w:w="900" w:type="dxa"/>
          </w:tcPr>
          <w:p w:rsidR="00816CAA" w:rsidRPr="00425C8F" w:rsidRDefault="00816CAA" w:rsidP="002C3F3C">
            <w:pPr>
              <w:rPr>
                <w:rFonts w:ascii="Arial" w:hAnsi="Arial" w:cs="Arial"/>
              </w:rPr>
            </w:pPr>
          </w:p>
        </w:tc>
        <w:tc>
          <w:tcPr>
            <w:tcW w:w="1530" w:type="dxa"/>
          </w:tcPr>
          <w:p w:rsidR="00816CAA" w:rsidRPr="00425C8F" w:rsidRDefault="00816CAA" w:rsidP="002C3F3C">
            <w:pPr>
              <w:rPr>
                <w:rFonts w:ascii="Arial" w:hAnsi="Arial" w:cs="Arial"/>
              </w:rPr>
            </w:pPr>
            <w:r w:rsidRPr="00425C8F">
              <w:rPr>
                <w:rFonts w:ascii="Arial" w:hAnsi="Arial" w:cs="Arial"/>
                <w:sz w:val="20"/>
              </w:rPr>
              <w:t>Varchar2(100)</w:t>
            </w:r>
          </w:p>
        </w:tc>
        <w:tc>
          <w:tcPr>
            <w:tcW w:w="1620" w:type="dxa"/>
          </w:tcPr>
          <w:p w:rsidR="00816CAA" w:rsidRPr="00425C8F" w:rsidRDefault="00816CAA" w:rsidP="002C3F3C">
            <w:pPr>
              <w:rPr>
                <w:rFonts w:ascii="Arial" w:hAnsi="Arial" w:cs="Arial"/>
                <w:sz w:val="18"/>
                <w:szCs w:val="18"/>
              </w:rPr>
            </w:pPr>
            <w:r w:rsidRPr="00425C8F">
              <w:rPr>
                <w:rFonts w:ascii="Arial" w:hAnsi="Arial" w:cs="Arial"/>
                <w:sz w:val="18"/>
                <w:szCs w:val="18"/>
              </w:rPr>
              <w:t>M</w:t>
            </w:r>
          </w:p>
        </w:tc>
      </w:tr>
    </w:tbl>
    <w:p w:rsidR="00816CAA" w:rsidRPr="00425C8F" w:rsidRDefault="00816CAA" w:rsidP="00816CAA">
      <w:pPr>
        <w:pStyle w:val="BodyText2"/>
        <w:rPr>
          <w:rFonts w:ascii="Arial Narrow" w:hAnsi="Arial Narrow" w:cs="Tahoma"/>
          <w:b/>
          <w:sz w:val="26"/>
          <w:u w:val="single" w:color="E31837"/>
        </w:rPr>
      </w:pPr>
    </w:p>
    <w:p w:rsidR="00C459A5" w:rsidRPr="00425C8F" w:rsidRDefault="00C459A5" w:rsidP="00C459A5">
      <w:pPr>
        <w:pStyle w:val="NoteHeading"/>
        <w:tabs>
          <w:tab w:val="num" w:pos="1080"/>
        </w:tabs>
        <w:ind w:left="1080" w:hanging="504"/>
        <w:jc w:val="left"/>
        <w:rPr>
          <w:color w:val="auto"/>
        </w:rPr>
      </w:pPr>
      <w:r w:rsidRPr="00425C8F">
        <w:rPr>
          <w:color w:val="auto"/>
        </w:rPr>
        <w:t>The value for TYPE tag is fixed as mentioned in syntax.</w:t>
      </w:r>
    </w:p>
    <w:p w:rsidR="00C459A5" w:rsidRPr="00425C8F" w:rsidRDefault="00C459A5" w:rsidP="00C459A5">
      <w:pPr>
        <w:pStyle w:val="BodyText2"/>
      </w:pPr>
    </w:p>
    <w:p w:rsidR="00C459A5" w:rsidRPr="00425C8F" w:rsidRDefault="00C459A5" w:rsidP="00C459A5">
      <w:pPr>
        <w:pStyle w:val="BodyText2"/>
      </w:pPr>
    </w:p>
    <w:p w:rsidR="00C459A5" w:rsidRPr="00425C8F" w:rsidRDefault="00C459A5" w:rsidP="00C459A5">
      <w:pPr>
        <w:pStyle w:val="BodyText2"/>
      </w:pPr>
    </w:p>
    <w:p w:rsidR="00C459A5" w:rsidRPr="00425C8F" w:rsidRDefault="00C459A5" w:rsidP="00C459A5">
      <w:pPr>
        <w:pStyle w:val="code0"/>
        <w:spacing w:before="60" w:beforeAutospacing="0" w:after="60" w:afterAutospacing="0"/>
        <w:rPr>
          <w:rStyle w:val="Strong"/>
          <w:rFonts w:ascii="Arial" w:hAnsi="Arial" w:cs="Arial"/>
          <w:sz w:val="20"/>
          <w:szCs w:val="20"/>
        </w:rPr>
      </w:pPr>
      <w:r w:rsidRPr="00425C8F">
        <w:rPr>
          <w:rStyle w:val="Strong"/>
          <w:rFonts w:ascii="Arial" w:hAnsi="Arial" w:cs="Arial"/>
          <w:sz w:val="20"/>
          <w:szCs w:val="20"/>
        </w:rPr>
        <w:t>Example of Plain LMB response (for success)</w:t>
      </w:r>
    </w:p>
    <w:p w:rsidR="00C459A5" w:rsidRPr="00425C8F" w:rsidRDefault="00C459A5" w:rsidP="00C459A5">
      <w:pPr>
        <w:pStyle w:val="ListBullet1"/>
        <w:numPr>
          <w:ilvl w:val="0"/>
          <w:numId w:val="0"/>
        </w:numPr>
        <w:ind w:left="1008"/>
      </w:pPr>
    </w:p>
    <w:p w:rsidR="00C459A5" w:rsidRPr="00425C8F" w:rsidRDefault="00C459A5" w:rsidP="00C459A5">
      <w:pPr>
        <w:pStyle w:val="BodyText2"/>
      </w:pPr>
      <w:r w:rsidRPr="00425C8F">
        <w:t>TYPE=LMBDBTRESP&amp;MSISDN=7200122426&amp;DATE-TIME=10/01/13 13:15:16&amp;TXNID=NGE1301101314100001&amp;TXN_STATUS=200&amp;Description=Success</w:t>
      </w:r>
    </w:p>
    <w:p w:rsidR="00C459A5" w:rsidRPr="00425C8F" w:rsidRDefault="00C459A5" w:rsidP="00C459A5">
      <w:pPr>
        <w:pStyle w:val="BodyText2"/>
      </w:pPr>
    </w:p>
    <w:p w:rsidR="00C459A5" w:rsidRPr="00425C8F" w:rsidRDefault="00C459A5" w:rsidP="00C459A5">
      <w:pPr>
        <w:pStyle w:val="code0"/>
        <w:spacing w:before="60" w:beforeAutospacing="0" w:after="60" w:afterAutospacing="0"/>
        <w:rPr>
          <w:rStyle w:val="Strong"/>
          <w:rFonts w:ascii="Arial" w:hAnsi="Arial" w:cs="Arial"/>
          <w:sz w:val="20"/>
          <w:szCs w:val="20"/>
        </w:rPr>
      </w:pPr>
      <w:r w:rsidRPr="00425C8F">
        <w:rPr>
          <w:rStyle w:val="Strong"/>
          <w:rFonts w:ascii="Arial" w:hAnsi="Arial" w:cs="Arial"/>
          <w:sz w:val="20"/>
          <w:szCs w:val="20"/>
        </w:rPr>
        <w:t>Example of Plain LMB response (for failure)</w:t>
      </w:r>
    </w:p>
    <w:p w:rsidR="00C459A5" w:rsidRPr="00425C8F" w:rsidRDefault="00C459A5" w:rsidP="00C459A5">
      <w:pPr>
        <w:pStyle w:val="BodyText2"/>
      </w:pPr>
    </w:p>
    <w:p w:rsidR="00C459A5" w:rsidRPr="00425C8F" w:rsidRDefault="00C459A5" w:rsidP="00C459A5">
      <w:pPr>
        <w:pStyle w:val="BodyText2"/>
      </w:pPr>
      <w:r w:rsidRPr="00425C8F">
        <w:t>TYPE=LMBDBTRESP&amp;MSISDN=7200122426&amp;DATE-TIME=10/01/13 13:16:16&amp;TXNID=&amp;ERROR_CODE=2002&amp;Description=Your request cannot be processed at this time, please try again later.</w:t>
      </w:r>
    </w:p>
    <w:p w:rsidR="00C459A5" w:rsidRPr="00425C8F" w:rsidRDefault="00C459A5" w:rsidP="00816CAA">
      <w:pPr>
        <w:pStyle w:val="BodyText2"/>
        <w:rPr>
          <w:rFonts w:ascii="Arial Narrow" w:hAnsi="Arial Narrow" w:cs="Tahoma"/>
          <w:b/>
          <w:sz w:val="26"/>
          <w:u w:val="single" w:color="E31837"/>
        </w:rPr>
      </w:pPr>
    </w:p>
    <w:p w:rsidR="00816CAA" w:rsidRPr="00425C8F" w:rsidRDefault="00816CAA" w:rsidP="00816CAA">
      <w:pPr>
        <w:pStyle w:val="BodyText2"/>
        <w:rPr>
          <w:lang w:val="en-IN"/>
        </w:rPr>
      </w:pPr>
    </w:p>
    <w:p w:rsidR="00E97905" w:rsidRPr="00425C8F" w:rsidRDefault="00E97905" w:rsidP="00337049">
      <w:pPr>
        <w:pStyle w:val="Heading2"/>
        <w:rPr>
          <w:lang w:val="en-IN"/>
        </w:rPr>
      </w:pPr>
      <w:bookmarkStart w:id="313" w:name="_Toc485139718"/>
      <w:r w:rsidRPr="00425C8F">
        <w:rPr>
          <w:lang w:val="en-IN"/>
        </w:rPr>
        <w:t>Add | Modify | Delete Schedule Credit Transfer List</w:t>
      </w:r>
      <w:bookmarkEnd w:id="307"/>
      <w:bookmarkEnd w:id="308"/>
      <w:bookmarkEnd w:id="309"/>
      <w:bookmarkEnd w:id="310"/>
      <w:bookmarkEnd w:id="313"/>
    </w:p>
    <w:p w:rsidR="00E97905" w:rsidRPr="00425C8F" w:rsidRDefault="00E97905" w:rsidP="00E97905">
      <w:pPr>
        <w:pStyle w:val="BodyText2"/>
      </w:pPr>
      <w:r w:rsidRPr="00425C8F">
        <w:t>The External system will send the following request for adding or modifying or deleting records from Dial A’s Scheduled Credit Transfer list in PreTUPS. The request format and details of request are mentioned below.</w:t>
      </w:r>
    </w:p>
    <w:p w:rsidR="00E97905" w:rsidRPr="00425C8F" w:rsidRDefault="00E97905" w:rsidP="00E97905">
      <w:pPr>
        <w:pStyle w:val="BodyText2"/>
        <w:rPr>
          <w:b/>
          <w:bCs/>
          <w:u w:val="single"/>
        </w:rPr>
      </w:pPr>
    </w:p>
    <w:p w:rsidR="00E97905" w:rsidRPr="00425C8F" w:rsidRDefault="00E97905" w:rsidP="001E6309">
      <w:pPr>
        <w:pStyle w:val="Heading"/>
        <w:rPr>
          <w:color w:val="auto"/>
        </w:rPr>
      </w:pPr>
      <w:r w:rsidRPr="00425C8F">
        <w:rPr>
          <w:color w:val="auto"/>
        </w:rPr>
        <w:t>Request Syntax</w:t>
      </w:r>
    </w:p>
    <w:p w:rsidR="00E97905" w:rsidRPr="00425C8F" w:rsidRDefault="00E97905" w:rsidP="00E97905">
      <w:pPr>
        <w:pStyle w:val="Code"/>
        <w:jc w:val="left"/>
      </w:pPr>
      <w:r w:rsidRPr="00425C8F">
        <w:t>&lt;?xml version="1.0"?&gt;</w:t>
      </w:r>
    </w:p>
    <w:p w:rsidR="00E97905" w:rsidRPr="00425C8F" w:rsidRDefault="00E97905" w:rsidP="00E97905">
      <w:pPr>
        <w:pStyle w:val="Code"/>
        <w:jc w:val="left"/>
      </w:pPr>
      <w:r w:rsidRPr="00425C8F">
        <w:lastRenderedPageBreak/>
        <w:t>&lt;COMMAND&gt;</w:t>
      </w:r>
    </w:p>
    <w:p w:rsidR="00E97905" w:rsidRPr="00425C8F" w:rsidRDefault="00E97905" w:rsidP="00E97905">
      <w:pPr>
        <w:pStyle w:val="Code"/>
        <w:ind w:left="1440"/>
        <w:jc w:val="left"/>
      </w:pPr>
      <w:r w:rsidRPr="00425C8F">
        <w:t>&lt;TYPE&gt;&lt;PSCTAMREQ&gt;&lt;/TYPE&gt;</w:t>
      </w:r>
    </w:p>
    <w:p w:rsidR="00E97905" w:rsidRPr="00425C8F" w:rsidRDefault="00E97905" w:rsidP="00E97905">
      <w:pPr>
        <w:pStyle w:val="Code"/>
        <w:ind w:left="1440"/>
        <w:jc w:val="left"/>
      </w:pPr>
      <w:r w:rsidRPr="00425C8F">
        <w:t>&lt;MSISDN&gt;&lt;Initiating Subscriber MSISDN&gt;&lt;/MSISDN&gt;</w:t>
      </w:r>
    </w:p>
    <w:p w:rsidR="00E97905" w:rsidRPr="00425C8F" w:rsidRDefault="00E97905" w:rsidP="00E97905">
      <w:pPr>
        <w:pStyle w:val="Code"/>
        <w:ind w:left="1440"/>
        <w:jc w:val="left"/>
      </w:pPr>
      <w:r w:rsidRPr="00425C8F">
        <w:t>&lt;PIN&gt;&lt;Subscriber PIN&gt;&lt;/PIN&gt;</w:t>
      </w:r>
    </w:p>
    <w:p w:rsidR="00E97905" w:rsidRPr="00425C8F" w:rsidRDefault="00E97905" w:rsidP="00E97905">
      <w:pPr>
        <w:pStyle w:val="Code"/>
        <w:ind w:left="1440"/>
        <w:jc w:val="left"/>
      </w:pPr>
      <w:r w:rsidRPr="00425C8F">
        <w:t>&lt;PROFILEID&gt;&lt;Initiating Subscriber Service Class&gt;&lt;/PROFILEID&gt;</w:t>
      </w:r>
    </w:p>
    <w:p w:rsidR="00E97905" w:rsidRPr="00425C8F" w:rsidRDefault="00E97905" w:rsidP="00E97905">
      <w:pPr>
        <w:pStyle w:val="Code"/>
        <w:ind w:left="1440"/>
        <w:jc w:val="left"/>
      </w:pPr>
      <w:r w:rsidRPr="00425C8F">
        <w:t>&lt;LISTNAME&gt;&lt;Name of the List&gt;&lt;/LISTNAME&gt;</w:t>
      </w:r>
    </w:p>
    <w:p w:rsidR="00E97905" w:rsidRPr="00425C8F" w:rsidRDefault="00E97905" w:rsidP="00E97905">
      <w:pPr>
        <w:pStyle w:val="Code"/>
        <w:ind w:left="1440"/>
        <w:jc w:val="left"/>
      </w:pPr>
      <w:r w:rsidRPr="00425C8F">
        <w:t>&lt;SCTYPE&gt;&lt;Weekly or Monthly&gt;&lt;/SCTYPE&gt;</w:t>
      </w:r>
    </w:p>
    <w:p w:rsidR="00E97905" w:rsidRPr="00425C8F" w:rsidRDefault="00E97905" w:rsidP="00E97905">
      <w:pPr>
        <w:pStyle w:val="Code"/>
        <w:ind w:left="1440"/>
        <w:jc w:val="left"/>
      </w:pPr>
      <w:r w:rsidRPr="00425C8F">
        <w:t>&lt;NOSC&gt;&lt;Schedule number of execution&gt;&lt;/NOSC&gt;</w:t>
      </w:r>
    </w:p>
    <w:p w:rsidR="00E97905" w:rsidRPr="00425C8F" w:rsidRDefault="00E97905" w:rsidP="00E97905">
      <w:pPr>
        <w:pStyle w:val="Code"/>
        <w:ind w:left="1440"/>
        <w:jc w:val="left"/>
      </w:pPr>
      <w:r w:rsidRPr="00425C8F">
        <w:t>&lt;LISTRECORDS&gt;</w:t>
      </w:r>
    </w:p>
    <w:p w:rsidR="00E97905" w:rsidRPr="00425C8F" w:rsidRDefault="00E97905" w:rsidP="00E97905">
      <w:pPr>
        <w:pStyle w:val="Code"/>
        <w:ind w:left="1440"/>
        <w:jc w:val="left"/>
      </w:pPr>
      <w:r w:rsidRPr="00425C8F">
        <w:t>&lt;LISTRECORD&gt;</w:t>
      </w:r>
    </w:p>
    <w:p w:rsidR="00E97905" w:rsidRPr="00425C8F" w:rsidRDefault="00E97905" w:rsidP="00E97905">
      <w:pPr>
        <w:pStyle w:val="Code"/>
        <w:ind w:left="1440"/>
        <w:jc w:val="left"/>
      </w:pPr>
      <w:r w:rsidRPr="00425C8F">
        <w:t>&lt;MSISDN1&gt;&lt;MSISDN of receiving subscriber&gt;&lt;/MSISDN1&gt;</w:t>
      </w:r>
    </w:p>
    <w:p w:rsidR="00E97905" w:rsidRPr="00425C8F" w:rsidRDefault="00E97905" w:rsidP="00E97905">
      <w:pPr>
        <w:pStyle w:val="Code"/>
        <w:ind w:left="1440"/>
        <w:jc w:val="left"/>
      </w:pPr>
      <w:r w:rsidRPr="00425C8F">
        <w:t>&lt;AMOUNT&gt;&lt;Amount to be set for Credit Transfer&gt;&lt;/AMOUNT&gt;</w:t>
      </w:r>
    </w:p>
    <w:p w:rsidR="00E97905" w:rsidRPr="00425C8F" w:rsidRDefault="00E97905" w:rsidP="00E97905">
      <w:pPr>
        <w:pStyle w:val="Code"/>
        <w:ind w:left="1440"/>
        <w:jc w:val="left"/>
      </w:pPr>
      <w:r w:rsidRPr="00425C8F">
        <w:t>&lt;PROFILEID1&gt;&lt;Subscriber Service Class&gt;&lt;/PROFILEID&gt;</w:t>
      </w:r>
    </w:p>
    <w:p w:rsidR="00E97905" w:rsidRPr="00425C8F" w:rsidRDefault="00E97905" w:rsidP="00E97905">
      <w:pPr>
        <w:pStyle w:val="Code"/>
        <w:ind w:left="1440"/>
        <w:jc w:val="left"/>
      </w:pPr>
      <w:r w:rsidRPr="00425C8F">
        <w:t>&lt;ACTION&gt;&lt;Add or Modify or Delete&gt;&lt;/ACTION&gt;</w:t>
      </w:r>
    </w:p>
    <w:p w:rsidR="00E97905" w:rsidRPr="00425C8F" w:rsidRDefault="00E97905" w:rsidP="00E97905">
      <w:pPr>
        <w:pStyle w:val="Code"/>
        <w:ind w:left="1440"/>
        <w:jc w:val="left"/>
      </w:pPr>
      <w:r w:rsidRPr="00425C8F">
        <w:t>&lt;/LISTRECORD&gt;</w:t>
      </w:r>
    </w:p>
    <w:p w:rsidR="00E97905" w:rsidRPr="00425C8F" w:rsidRDefault="00E97905" w:rsidP="00E97905">
      <w:pPr>
        <w:pStyle w:val="Code"/>
        <w:ind w:left="1440"/>
        <w:jc w:val="left"/>
      </w:pPr>
      <w:r w:rsidRPr="00425C8F">
        <w:t>&lt;LISTRECORD&gt;</w:t>
      </w:r>
    </w:p>
    <w:p w:rsidR="00E97905" w:rsidRPr="00425C8F" w:rsidRDefault="00E97905" w:rsidP="00E97905">
      <w:pPr>
        <w:pStyle w:val="Code"/>
        <w:ind w:left="2160"/>
        <w:jc w:val="left"/>
      </w:pPr>
      <w:r w:rsidRPr="00425C8F">
        <w:t>&lt;MSISDN1&gt;&lt;MSISDN of receiving subscriber&gt;&lt;/MSISDN1&gt;</w:t>
      </w:r>
    </w:p>
    <w:p w:rsidR="00E97905" w:rsidRPr="00425C8F" w:rsidRDefault="00E97905" w:rsidP="00E97905">
      <w:pPr>
        <w:pStyle w:val="Code"/>
        <w:ind w:left="2160"/>
        <w:jc w:val="left"/>
      </w:pPr>
      <w:r w:rsidRPr="00425C8F">
        <w:t>&lt;AMOUNT&gt;&lt;Amount to be set for Credit Transfer&gt;&lt;/AMOUNT&gt;</w:t>
      </w:r>
    </w:p>
    <w:p w:rsidR="00E97905" w:rsidRPr="00425C8F" w:rsidRDefault="00E97905" w:rsidP="00E97905">
      <w:pPr>
        <w:pStyle w:val="Code"/>
        <w:ind w:left="2160"/>
        <w:jc w:val="left"/>
      </w:pPr>
      <w:r w:rsidRPr="00425C8F">
        <w:t>&lt;PROFILEID1&gt;&lt;Subscriber Service Class&gt;&lt;/PROFILEID&gt;</w:t>
      </w:r>
    </w:p>
    <w:p w:rsidR="00E97905" w:rsidRPr="00425C8F" w:rsidRDefault="00E97905" w:rsidP="00E97905">
      <w:pPr>
        <w:pStyle w:val="Code"/>
        <w:ind w:left="2160"/>
        <w:jc w:val="left"/>
      </w:pPr>
      <w:r w:rsidRPr="00425C8F">
        <w:t>&lt;ACTION&gt;&lt;Add or Modify or Delete&gt;&lt;/ACTION&gt;</w:t>
      </w:r>
    </w:p>
    <w:p w:rsidR="00E97905" w:rsidRPr="00425C8F" w:rsidRDefault="00E97905" w:rsidP="00E97905">
      <w:pPr>
        <w:pStyle w:val="Code"/>
        <w:ind w:left="2160"/>
        <w:jc w:val="left"/>
      </w:pPr>
      <w:r w:rsidRPr="00425C8F">
        <w:t>&lt;/LISTRECORD&gt;</w:t>
      </w:r>
    </w:p>
    <w:p w:rsidR="00E97905" w:rsidRPr="00425C8F" w:rsidRDefault="00E97905" w:rsidP="00E97905">
      <w:pPr>
        <w:pStyle w:val="Code"/>
        <w:ind w:left="1440"/>
        <w:jc w:val="left"/>
      </w:pPr>
      <w:r w:rsidRPr="00425C8F">
        <w:t>&lt;/LISTRECORDS&gt;</w:t>
      </w:r>
    </w:p>
    <w:p w:rsidR="00E97905" w:rsidRPr="00425C8F" w:rsidRDefault="00E97905" w:rsidP="00E97905">
      <w:pPr>
        <w:pStyle w:val="Code"/>
        <w:jc w:val="left"/>
      </w:pPr>
      <w:r w:rsidRPr="00425C8F">
        <w:t>&lt;/COMMAND&gt;</w:t>
      </w:r>
    </w:p>
    <w:p w:rsidR="00E97905" w:rsidRPr="00425C8F" w:rsidRDefault="00E97905" w:rsidP="00E97905">
      <w:pPr>
        <w:pStyle w:val="BodyText2"/>
        <w:rPr>
          <w:b/>
          <w:bCs/>
          <w:u w:val="single"/>
        </w:rPr>
      </w:pPr>
    </w:p>
    <w:p w:rsidR="00E97905" w:rsidRPr="00425C8F" w:rsidRDefault="00E97905" w:rsidP="00E97905">
      <w:pPr>
        <w:pStyle w:val="Head"/>
      </w:pPr>
      <w:r w:rsidRPr="00425C8F">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E97905" w:rsidRPr="00425C8F" w:rsidTr="00E97905">
        <w:trPr>
          <w:trHeight w:val="281"/>
          <w:tblHeader/>
        </w:trPr>
        <w:tc>
          <w:tcPr>
            <w:tcW w:w="1350" w:type="dxa"/>
            <w:shd w:val="clear" w:color="auto" w:fill="E31837"/>
          </w:tcPr>
          <w:p w:rsidR="00E97905" w:rsidRPr="00425C8F" w:rsidRDefault="00E97905" w:rsidP="00E97905">
            <w:pPr>
              <w:pStyle w:val="TableColumnLabels"/>
              <w:rPr>
                <w:rFonts w:ascii="Arial" w:hAnsi="Arial" w:cs="Arial"/>
                <w:color w:val="auto"/>
                <w:sz w:val="18"/>
              </w:rPr>
            </w:pPr>
            <w:r w:rsidRPr="00425C8F">
              <w:rPr>
                <w:rFonts w:ascii="Arial" w:hAnsi="Arial" w:cs="Arial"/>
                <w:color w:val="auto"/>
                <w:sz w:val="18"/>
              </w:rPr>
              <w:t>TAG</w:t>
            </w:r>
          </w:p>
        </w:tc>
        <w:tc>
          <w:tcPr>
            <w:tcW w:w="1530" w:type="dxa"/>
            <w:shd w:val="clear" w:color="auto" w:fill="E31837"/>
          </w:tcPr>
          <w:p w:rsidR="00E97905" w:rsidRPr="00425C8F" w:rsidRDefault="00E97905" w:rsidP="00E97905">
            <w:pPr>
              <w:pStyle w:val="TableColumnLabels"/>
              <w:rPr>
                <w:rFonts w:ascii="Arial" w:hAnsi="Arial" w:cs="Arial"/>
                <w:color w:val="auto"/>
                <w:sz w:val="18"/>
              </w:rPr>
            </w:pPr>
            <w:r w:rsidRPr="00425C8F">
              <w:rPr>
                <w:rFonts w:ascii="Arial" w:hAnsi="Arial" w:cs="Arial"/>
                <w:color w:val="auto"/>
                <w:sz w:val="18"/>
              </w:rPr>
              <w:t>Fields</w:t>
            </w:r>
          </w:p>
        </w:tc>
        <w:tc>
          <w:tcPr>
            <w:tcW w:w="1620"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Example</w:t>
            </w:r>
          </w:p>
        </w:tc>
        <w:tc>
          <w:tcPr>
            <w:tcW w:w="1350"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Max Length</w:t>
            </w:r>
          </w:p>
        </w:tc>
        <w:tc>
          <w:tcPr>
            <w:tcW w:w="1620"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Optional/Mandatory</w:t>
            </w:r>
          </w:p>
        </w:tc>
        <w:tc>
          <w:tcPr>
            <w:tcW w:w="2176"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Remarks</w:t>
            </w:r>
          </w:p>
        </w:tc>
      </w:tr>
      <w:tr w:rsidR="00E97905" w:rsidRPr="00425C8F" w:rsidTr="00E97905">
        <w:trPr>
          <w:trHeight w:val="281"/>
        </w:trPr>
        <w:tc>
          <w:tcPr>
            <w:tcW w:w="1350" w:type="dxa"/>
          </w:tcPr>
          <w:p w:rsidR="00E97905" w:rsidRPr="00425C8F" w:rsidRDefault="00E97905" w:rsidP="00E97905">
            <w:pPr>
              <w:pStyle w:val="Tablecontent"/>
            </w:pPr>
            <w:r w:rsidRPr="00425C8F">
              <w:t>TYPE</w:t>
            </w:r>
          </w:p>
        </w:tc>
        <w:tc>
          <w:tcPr>
            <w:tcW w:w="1530" w:type="dxa"/>
          </w:tcPr>
          <w:p w:rsidR="00E97905" w:rsidRPr="00425C8F" w:rsidRDefault="00E97905" w:rsidP="00E97905">
            <w:pPr>
              <w:pStyle w:val="Tablecontent"/>
            </w:pPr>
            <w:r w:rsidRPr="00425C8F">
              <w:t>PSCTAMREQ</w:t>
            </w:r>
          </w:p>
        </w:tc>
        <w:tc>
          <w:tcPr>
            <w:tcW w:w="1620" w:type="dxa"/>
          </w:tcPr>
          <w:p w:rsidR="00E97905" w:rsidRPr="00425C8F" w:rsidRDefault="00E97905" w:rsidP="00E97905">
            <w:pPr>
              <w:pStyle w:val="Tablecontent"/>
            </w:pPr>
            <w:r w:rsidRPr="00425C8F">
              <w:t>PSCTAMREQ</w:t>
            </w:r>
          </w:p>
        </w:tc>
        <w:tc>
          <w:tcPr>
            <w:tcW w:w="1350" w:type="dxa"/>
          </w:tcPr>
          <w:p w:rsidR="00E97905" w:rsidRPr="00425C8F" w:rsidRDefault="00E97905" w:rsidP="00E97905">
            <w:pPr>
              <w:pStyle w:val="Tablecontent"/>
            </w:pPr>
            <w:r w:rsidRPr="00425C8F">
              <w:t>10</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Request Type. Static &amp; fixed value</w:t>
            </w:r>
          </w:p>
        </w:tc>
      </w:tr>
      <w:tr w:rsidR="00E97905" w:rsidRPr="00425C8F" w:rsidTr="00E97905">
        <w:trPr>
          <w:trHeight w:val="1016"/>
        </w:trPr>
        <w:tc>
          <w:tcPr>
            <w:tcW w:w="1350" w:type="dxa"/>
          </w:tcPr>
          <w:p w:rsidR="00E97905" w:rsidRPr="00425C8F" w:rsidRDefault="00E97905" w:rsidP="00E97905">
            <w:pPr>
              <w:pStyle w:val="Tablecontent"/>
            </w:pPr>
            <w:r w:rsidRPr="00425C8F">
              <w:t>MSISDN</w:t>
            </w:r>
          </w:p>
        </w:tc>
        <w:tc>
          <w:tcPr>
            <w:tcW w:w="1530" w:type="dxa"/>
          </w:tcPr>
          <w:p w:rsidR="00E97905" w:rsidRPr="00425C8F" w:rsidRDefault="00E97905" w:rsidP="00E97905">
            <w:pPr>
              <w:pStyle w:val="Tablecontent"/>
            </w:pPr>
            <w:r w:rsidRPr="00425C8F">
              <w:t>Initiator subscriber mobile number</w:t>
            </w:r>
          </w:p>
        </w:tc>
        <w:tc>
          <w:tcPr>
            <w:tcW w:w="1620" w:type="dxa"/>
          </w:tcPr>
          <w:p w:rsidR="00E97905" w:rsidRPr="00425C8F" w:rsidRDefault="00E97905" w:rsidP="00E97905">
            <w:pPr>
              <w:pStyle w:val="Tablecontent"/>
            </w:pPr>
            <w:r w:rsidRPr="00425C8F">
              <w:t>9942222</w:t>
            </w:r>
          </w:p>
        </w:tc>
        <w:tc>
          <w:tcPr>
            <w:tcW w:w="1350" w:type="dxa"/>
          </w:tcPr>
          <w:p w:rsidR="00E97905" w:rsidRPr="00425C8F" w:rsidRDefault="00E97905" w:rsidP="00E97905">
            <w:pPr>
              <w:pStyle w:val="Tablecontent"/>
            </w:pPr>
            <w:r w:rsidRPr="00425C8F">
              <w:t>15</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All MSISDN should be without country code.</w:t>
            </w:r>
          </w:p>
          <w:p w:rsidR="00E97905" w:rsidRPr="00425C8F" w:rsidRDefault="00E97905" w:rsidP="00E97905">
            <w:pPr>
              <w:pStyle w:val="Tablecontent"/>
            </w:pPr>
            <w:r w:rsidRPr="00425C8F">
              <w:t>(National dial format)</w:t>
            </w:r>
          </w:p>
        </w:tc>
      </w:tr>
      <w:tr w:rsidR="00E97905" w:rsidRPr="00425C8F" w:rsidTr="00E97905">
        <w:trPr>
          <w:trHeight w:val="878"/>
        </w:trPr>
        <w:tc>
          <w:tcPr>
            <w:tcW w:w="1350" w:type="dxa"/>
          </w:tcPr>
          <w:p w:rsidR="00E97905" w:rsidRPr="00425C8F" w:rsidRDefault="00E97905" w:rsidP="00E97905">
            <w:pPr>
              <w:pStyle w:val="Tablecontent"/>
            </w:pPr>
            <w:r w:rsidRPr="00425C8F">
              <w:t>PIN</w:t>
            </w:r>
          </w:p>
        </w:tc>
        <w:tc>
          <w:tcPr>
            <w:tcW w:w="1530" w:type="dxa"/>
          </w:tcPr>
          <w:p w:rsidR="00E97905" w:rsidRPr="00425C8F" w:rsidRDefault="00E97905" w:rsidP="00E97905">
            <w:pPr>
              <w:pStyle w:val="Tablecontent"/>
            </w:pPr>
            <w:r w:rsidRPr="00425C8F">
              <w:t>Subscriber PIN as registered in PreTUPS</w:t>
            </w:r>
          </w:p>
        </w:tc>
        <w:tc>
          <w:tcPr>
            <w:tcW w:w="1620" w:type="dxa"/>
          </w:tcPr>
          <w:p w:rsidR="00E97905" w:rsidRPr="00425C8F" w:rsidRDefault="00E97905" w:rsidP="00E97905">
            <w:pPr>
              <w:pStyle w:val="Tablecontent"/>
            </w:pPr>
            <w:r w:rsidRPr="00425C8F">
              <w:t>3946</w:t>
            </w:r>
          </w:p>
        </w:tc>
        <w:tc>
          <w:tcPr>
            <w:tcW w:w="1350" w:type="dxa"/>
          </w:tcPr>
          <w:p w:rsidR="00E97905" w:rsidRPr="00425C8F" w:rsidRDefault="00E97905" w:rsidP="00E97905">
            <w:pPr>
              <w:pStyle w:val="Tablecontent"/>
            </w:pPr>
            <w:r w:rsidRPr="00425C8F">
              <w:t>4 to 6</w:t>
            </w:r>
          </w:p>
        </w:tc>
        <w:tc>
          <w:tcPr>
            <w:tcW w:w="1620" w:type="dxa"/>
          </w:tcPr>
          <w:p w:rsidR="00E97905" w:rsidRPr="00425C8F" w:rsidRDefault="00E97905" w:rsidP="00E97905">
            <w:pPr>
              <w:pStyle w:val="Tablecontent"/>
            </w:pPr>
            <w:r w:rsidRPr="00425C8F">
              <w:t>O</w:t>
            </w:r>
          </w:p>
        </w:tc>
        <w:tc>
          <w:tcPr>
            <w:tcW w:w="2176" w:type="dxa"/>
          </w:tcPr>
          <w:p w:rsidR="00E97905" w:rsidRPr="00425C8F" w:rsidRDefault="00E97905" w:rsidP="00E97905">
            <w:pPr>
              <w:pStyle w:val="Tablecontent"/>
            </w:pPr>
            <w:r w:rsidRPr="00425C8F">
              <w:t xml:space="preserve">Numeric Only. </w:t>
            </w:r>
          </w:p>
        </w:tc>
      </w:tr>
      <w:tr w:rsidR="00E97905" w:rsidRPr="00425C8F" w:rsidTr="00E97905">
        <w:trPr>
          <w:trHeight w:val="878"/>
        </w:trPr>
        <w:tc>
          <w:tcPr>
            <w:tcW w:w="1350" w:type="dxa"/>
          </w:tcPr>
          <w:p w:rsidR="00E97905" w:rsidRPr="00425C8F" w:rsidRDefault="00E97905" w:rsidP="00E97905">
            <w:pPr>
              <w:pStyle w:val="Tablecontent"/>
            </w:pPr>
            <w:r w:rsidRPr="00425C8F">
              <w:t>PROFILEID</w:t>
            </w:r>
          </w:p>
        </w:tc>
        <w:tc>
          <w:tcPr>
            <w:tcW w:w="1530" w:type="dxa"/>
          </w:tcPr>
          <w:p w:rsidR="00E97905" w:rsidRPr="00425C8F" w:rsidRDefault="00E97905" w:rsidP="00E97905">
            <w:pPr>
              <w:pStyle w:val="Tablecontent"/>
            </w:pPr>
            <w:r w:rsidRPr="00425C8F">
              <w:t xml:space="preserve">Service class </w:t>
            </w:r>
            <w:r w:rsidRPr="00425C8F">
              <w:rPr>
                <w:b/>
              </w:rPr>
              <w:t>code</w:t>
            </w:r>
            <w:r w:rsidRPr="00425C8F">
              <w:t xml:space="preserve"> of the initiating P2P subscriber</w:t>
            </w:r>
          </w:p>
        </w:tc>
        <w:tc>
          <w:tcPr>
            <w:tcW w:w="1620" w:type="dxa"/>
          </w:tcPr>
          <w:p w:rsidR="00E97905" w:rsidRPr="00425C8F" w:rsidRDefault="00E97905" w:rsidP="00E97905">
            <w:pPr>
              <w:pStyle w:val="Tablecontent"/>
            </w:pPr>
            <w:r w:rsidRPr="00425C8F">
              <w:t>M2131</w:t>
            </w:r>
          </w:p>
        </w:tc>
        <w:tc>
          <w:tcPr>
            <w:tcW w:w="1350" w:type="dxa"/>
          </w:tcPr>
          <w:p w:rsidR="00E97905" w:rsidRPr="00425C8F" w:rsidRDefault="00E97905" w:rsidP="00E97905">
            <w:pPr>
              <w:pStyle w:val="Tablecontent"/>
            </w:pPr>
            <w:r w:rsidRPr="00425C8F">
              <w:t>20</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Alphanumeric, single word</w:t>
            </w:r>
          </w:p>
          <w:p w:rsidR="00E97905" w:rsidRPr="00425C8F" w:rsidRDefault="00E97905" w:rsidP="00E97905">
            <w:pPr>
              <w:pStyle w:val="Tablecontent"/>
            </w:pPr>
            <w:r w:rsidRPr="00425C8F">
              <w:t>The tag is mandatory, yet the value could be optional in case of a DELET Action</w:t>
            </w:r>
          </w:p>
        </w:tc>
      </w:tr>
      <w:tr w:rsidR="00E97905" w:rsidRPr="00425C8F" w:rsidTr="00E97905">
        <w:trPr>
          <w:trHeight w:val="679"/>
        </w:trPr>
        <w:tc>
          <w:tcPr>
            <w:tcW w:w="1350" w:type="dxa"/>
            <w:tcBorders>
              <w:bottom w:val="single" w:sz="4" w:space="0" w:color="000000"/>
            </w:tcBorders>
          </w:tcPr>
          <w:p w:rsidR="00E97905" w:rsidRPr="00425C8F" w:rsidRDefault="00E97905" w:rsidP="00E97905">
            <w:pPr>
              <w:pStyle w:val="Tablecontent"/>
            </w:pPr>
            <w:r w:rsidRPr="00425C8F">
              <w:t>LISTNAME</w:t>
            </w:r>
          </w:p>
        </w:tc>
        <w:tc>
          <w:tcPr>
            <w:tcW w:w="1530" w:type="dxa"/>
            <w:tcBorders>
              <w:bottom w:val="single" w:sz="4" w:space="0" w:color="000000"/>
            </w:tcBorders>
          </w:tcPr>
          <w:p w:rsidR="00E97905" w:rsidRPr="00425C8F" w:rsidRDefault="00E97905" w:rsidP="00E97905">
            <w:pPr>
              <w:pStyle w:val="Tablecontent"/>
            </w:pPr>
            <w:r w:rsidRPr="00425C8F">
              <w:t xml:space="preserve">Name of the subscriber’s list </w:t>
            </w:r>
          </w:p>
        </w:tc>
        <w:tc>
          <w:tcPr>
            <w:tcW w:w="1620" w:type="dxa"/>
            <w:tcBorders>
              <w:bottom w:val="single" w:sz="4" w:space="0" w:color="000000"/>
            </w:tcBorders>
          </w:tcPr>
          <w:p w:rsidR="00E97905" w:rsidRPr="00425C8F" w:rsidRDefault="00E97905" w:rsidP="00E97905">
            <w:pPr>
              <w:pStyle w:val="Tablecontent"/>
            </w:pPr>
            <w:r w:rsidRPr="00425C8F">
              <w:t>JackList1</w:t>
            </w:r>
          </w:p>
        </w:tc>
        <w:tc>
          <w:tcPr>
            <w:tcW w:w="1350" w:type="dxa"/>
            <w:tcBorders>
              <w:bottom w:val="single" w:sz="4" w:space="0" w:color="000000"/>
            </w:tcBorders>
          </w:tcPr>
          <w:p w:rsidR="00E97905" w:rsidRPr="00425C8F" w:rsidRDefault="00E97905" w:rsidP="00E97905">
            <w:pPr>
              <w:pStyle w:val="Tablecontent"/>
            </w:pPr>
            <w:r w:rsidRPr="00425C8F">
              <w:t>50</w:t>
            </w:r>
          </w:p>
        </w:tc>
        <w:tc>
          <w:tcPr>
            <w:tcW w:w="1620" w:type="dxa"/>
            <w:tcBorders>
              <w:bottom w:val="single" w:sz="4" w:space="0" w:color="000000"/>
            </w:tcBorders>
          </w:tcPr>
          <w:p w:rsidR="00E97905" w:rsidRPr="00425C8F" w:rsidRDefault="00E97905" w:rsidP="00E97905">
            <w:pPr>
              <w:pStyle w:val="Tablecontent"/>
            </w:pPr>
            <w:r w:rsidRPr="00425C8F">
              <w:t>M</w:t>
            </w:r>
          </w:p>
        </w:tc>
        <w:tc>
          <w:tcPr>
            <w:tcW w:w="2176" w:type="dxa"/>
            <w:tcBorders>
              <w:bottom w:val="single" w:sz="4" w:space="0" w:color="000000"/>
            </w:tcBorders>
          </w:tcPr>
          <w:p w:rsidR="00E97905" w:rsidRPr="00425C8F" w:rsidRDefault="00E97905" w:rsidP="00E97905">
            <w:pPr>
              <w:pStyle w:val="Tablecontent"/>
            </w:pPr>
            <w:r w:rsidRPr="00425C8F">
              <w:t>Alphanumeric, single word</w:t>
            </w:r>
          </w:p>
        </w:tc>
      </w:tr>
      <w:tr w:rsidR="00E97905" w:rsidRPr="00425C8F" w:rsidTr="00E97905">
        <w:trPr>
          <w:trHeight w:val="679"/>
        </w:trPr>
        <w:tc>
          <w:tcPr>
            <w:tcW w:w="1350" w:type="dxa"/>
            <w:tcBorders>
              <w:bottom w:val="single" w:sz="4" w:space="0" w:color="000000"/>
            </w:tcBorders>
          </w:tcPr>
          <w:p w:rsidR="00E97905" w:rsidRPr="00425C8F" w:rsidRDefault="00E97905" w:rsidP="00E97905">
            <w:pPr>
              <w:pStyle w:val="Tablecontent"/>
            </w:pPr>
            <w:r w:rsidRPr="00425C8F">
              <w:t>SCTYPE</w:t>
            </w:r>
          </w:p>
        </w:tc>
        <w:tc>
          <w:tcPr>
            <w:tcW w:w="1530" w:type="dxa"/>
            <w:tcBorders>
              <w:bottom w:val="single" w:sz="4" w:space="0" w:color="000000"/>
            </w:tcBorders>
          </w:tcPr>
          <w:p w:rsidR="00E97905" w:rsidRPr="00425C8F" w:rsidRDefault="00E97905" w:rsidP="00E97905">
            <w:pPr>
              <w:pStyle w:val="Tablecontent"/>
            </w:pPr>
            <w:r w:rsidRPr="00425C8F">
              <w:t xml:space="preserve">Schedule Type – Based on this value, the automatic Credit </w:t>
            </w:r>
            <w:r w:rsidRPr="00425C8F">
              <w:lastRenderedPageBreak/>
              <w:t>transfer would be executed</w:t>
            </w:r>
          </w:p>
        </w:tc>
        <w:tc>
          <w:tcPr>
            <w:tcW w:w="1620" w:type="dxa"/>
            <w:tcBorders>
              <w:bottom w:val="single" w:sz="4" w:space="0" w:color="000000"/>
            </w:tcBorders>
          </w:tcPr>
          <w:p w:rsidR="00E97905" w:rsidRPr="00425C8F" w:rsidRDefault="00E97905" w:rsidP="00E97905">
            <w:pPr>
              <w:pStyle w:val="Tablecontent"/>
            </w:pPr>
            <w:r w:rsidRPr="00425C8F">
              <w:lastRenderedPageBreak/>
              <w:t>WK</w:t>
            </w:r>
          </w:p>
        </w:tc>
        <w:tc>
          <w:tcPr>
            <w:tcW w:w="1350" w:type="dxa"/>
            <w:tcBorders>
              <w:bottom w:val="single" w:sz="4" w:space="0" w:color="000000"/>
            </w:tcBorders>
          </w:tcPr>
          <w:p w:rsidR="00E97905" w:rsidRPr="00425C8F" w:rsidRDefault="00E97905" w:rsidP="00E97905">
            <w:pPr>
              <w:pStyle w:val="Tablecontent"/>
            </w:pPr>
            <w:r w:rsidRPr="00425C8F">
              <w:t>4</w:t>
            </w:r>
          </w:p>
        </w:tc>
        <w:tc>
          <w:tcPr>
            <w:tcW w:w="1620" w:type="dxa"/>
            <w:tcBorders>
              <w:bottom w:val="single" w:sz="4" w:space="0" w:color="000000"/>
            </w:tcBorders>
          </w:tcPr>
          <w:p w:rsidR="00E97905" w:rsidRPr="00425C8F" w:rsidRDefault="00E97905" w:rsidP="00E97905">
            <w:pPr>
              <w:pStyle w:val="Tablecontent"/>
            </w:pPr>
            <w:r w:rsidRPr="00425C8F">
              <w:t>M</w:t>
            </w:r>
          </w:p>
        </w:tc>
        <w:tc>
          <w:tcPr>
            <w:tcW w:w="2176" w:type="dxa"/>
            <w:tcBorders>
              <w:bottom w:val="single" w:sz="4" w:space="0" w:color="000000"/>
            </w:tcBorders>
          </w:tcPr>
          <w:p w:rsidR="00E97905" w:rsidRPr="00425C8F" w:rsidRDefault="00E97905" w:rsidP="00E97905">
            <w:pPr>
              <w:pStyle w:val="Tablecontent"/>
            </w:pPr>
            <w:r w:rsidRPr="00425C8F">
              <w:t>Allowed values:</w:t>
            </w:r>
          </w:p>
          <w:p w:rsidR="00E97905" w:rsidRPr="00425C8F" w:rsidRDefault="00E97905" w:rsidP="00E97905">
            <w:pPr>
              <w:pStyle w:val="Tablecontent"/>
            </w:pPr>
            <w:r w:rsidRPr="00425C8F">
              <w:rPr>
                <w:b/>
              </w:rPr>
              <w:t>WK</w:t>
            </w:r>
            <w:r w:rsidRPr="00425C8F">
              <w:t xml:space="preserve"> = Weekly</w:t>
            </w:r>
          </w:p>
          <w:p w:rsidR="00E97905" w:rsidRPr="00425C8F" w:rsidRDefault="00E97905" w:rsidP="00E97905">
            <w:pPr>
              <w:pStyle w:val="Tablecontent"/>
            </w:pPr>
            <w:r w:rsidRPr="00425C8F">
              <w:rPr>
                <w:b/>
              </w:rPr>
              <w:t>MO</w:t>
            </w:r>
            <w:r w:rsidRPr="00425C8F">
              <w:t xml:space="preserve"> = Monthly</w:t>
            </w:r>
          </w:p>
        </w:tc>
      </w:tr>
      <w:tr w:rsidR="00E97905" w:rsidRPr="00425C8F" w:rsidTr="00E97905">
        <w:trPr>
          <w:trHeight w:val="281"/>
        </w:trPr>
        <w:tc>
          <w:tcPr>
            <w:tcW w:w="1350" w:type="dxa"/>
            <w:tcBorders>
              <w:bottom w:val="single" w:sz="4" w:space="0" w:color="000000"/>
            </w:tcBorders>
          </w:tcPr>
          <w:p w:rsidR="00E97905" w:rsidRPr="00425C8F" w:rsidRDefault="00E97905" w:rsidP="00E97905">
            <w:pPr>
              <w:pStyle w:val="Tablecontent"/>
              <w:rPr>
                <w:lang w:val="en-IN"/>
              </w:rPr>
            </w:pPr>
            <w:r w:rsidRPr="00425C8F">
              <w:rPr>
                <w:lang w:val="en-IN"/>
              </w:rPr>
              <w:lastRenderedPageBreak/>
              <w:t>NOSC</w:t>
            </w:r>
          </w:p>
        </w:tc>
        <w:tc>
          <w:tcPr>
            <w:tcW w:w="1530" w:type="dxa"/>
            <w:tcBorders>
              <w:bottom w:val="single" w:sz="4" w:space="0" w:color="000000"/>
            </w:tcBorders>
          </w:tcPr>
          <w:p w:rsidR="00E97905" w:rsidRPr="00425C8F" w:rsidRDefault="00E97905" w:rsidP="00E97905">
            <w:pPr>
              <w:pStyle w:val="Tablecontent"/>
              <w:rPr>
                <w:lang w:val="en-IN"/>
              </w:rPr>
            </w:pPr>
            <w:r w:rsidRPr="00425C8F">
              <w:t>Number of recurring execution for the scheduled credit transfer.</w:t>
            </w:r>
          </w:p>
        </w:tc>
        <w:tc>
          <w:tcPr>
            <w:tcW w:w="1620" w:type="dxa"/>
            <w:tcBorders>
              <w:bottom w:val="single" w:sz="4" w:space="0" w:color="000000"/>
            </w:tcBorders>
          </w:tcPr>
          <w:p w:rsidR="00E97905" w:rsidRPr="00425C8F" w:rsidRDefault="00E97905" w:rsidP="00E97905">
            <w:pPr>
              <w:pStyle w:val="Tablecontent"/>
            </w:pPr>
            <w:r w:rsidRPr="00425C8F">
              <w:t>10</w:t>
            </w:r>
          </w:p>
        </w:tc>
        <w:tc>
          <w:tcPr>
            <w:tcW w:w="1350" w:type="dxa"/>
            <w:tcBorders>
              <w:bottom w:val="single" w:sz="4" w:space="0" w:color="000000"/>
            </w:tcBorders>
          </w:tcPr>
          <w:p w:rsidR="00E97905" w:rsidRPr="00425C8F" w:rsidRDefault="00E97905" w:rsidP="00E97905">
            <w:pPr>
              <w:pStyle w:val="Tablecontent"/>
            </w:pPr>
            <w:r w:rsidRPr="00425C8F">
              <w:t>3</w:t>
            </w:r>
          </w:p>
        </w:tc>
        <w:tc>
          <w:tcPr>
            <w:tcW w:w="1620" w:type="dxa"/>
            <w:tcBorders>
              <w:bottom w:val="single" w:sz="4" w:space="0" w:color="000000"/>
            </w:tcBorders>
          </w:tcPr>
          <w:p w:rsidR="00E97905" w:rsidRPr="00425C8F" w:rsidRDefault="00E97905" w:rsidP="00E97905">
            <w:pPr>
              <w:pStyle w:val="Tablecontent"/>
            </w:pPr>
            <w:r w:rsidRPr="00425C8F">
              <w:t>M</w:t>
            </w:r>
          </w:p>
        </w:tc>
        <w:tc>
          <w:tcPr>
            <w:tcW w:w="2176" w:type="dxa"/>
            <w:tcBorders>
              <w:bottom w:val="single" w:sz="4" w:space="0" w:color="000000"/>
            </w:tcBorders>
          </w:tcPr>
          <w:p w:rsidR="00E97905" w:rsidRPr="00425C8F" w:rsidRDefault="00E97905" w:rsidP="00E97905">
            <w:pPr>
              <w:pStyle w:val="Tablecontent"/>
              <w:rPr>
                <w:b/>
              </w:rPr>
            </w:pPr>
            <w:r w:rsidRPr="00425C8F">
              <w:rPr>
                <w:b/>
              </w:rPr>
              <w:t>Tag is mandatory, yet if value is not specified, then Schedule credit transfer would be configured for infinite number of executions.</w:t>
            </w:r>
          </w:p>
          <w:p w:rsidR="00E97905" w:rsidRPr="00425C8F" w:rsidRDefault="00E97905" w:rsidP="00E97905">
            <w:pPr>
              <w:pStyle w:val="Tablecontent"/>
              <w:rPr>
                <w:b/>
              </w:rPr>
            </w:pPr>
            <w:r w:rsidRPr="00425C8F">
              <w:rPr>
                <w:b/>
              </w:rPr>
              <w:t>In case of DELETE action value is optional though tag would be mandatory</w:t>
            </w:r>
          </w:p>
        </w:tc>
      </w:tr>
      <w:tr w:rsidR="00E97905" w:rsidRPr="00425C8F" w:rsidTr="00E97905">
        <w:trPr>
          <w:trHeight w:val="243"/>
        </w:trPr>
        <w:tc>
          <w:tcPr>
            <w:tcW w:w="1350" w:type="dxa"/>
            <w:shd w:val="clear" w:color="auto" w:fill="FBD9DE"/>
          </w:tcPr>
          <w:p w:rsidR="00E97905" w:rsidRPr="00425C8F" w:rsidRDefault="00E97905" w:rsidP="00E97905">
            <w:pPr>
              <w:pStyle w:val="Tablecontent"/>
              <w:rPr>
                <w:b/>
              </w:rPr>
            </w:pPr>
            <w:r w:rsidRPr="00425C8F">
              <w:rPr>
                <w:b/>
              </w:rPr>
              <w:t>LISTRECORDS</w:t>
            </w:r>
          </w:p>
        </w:tc>
        <w:tc>
          <w:tcPr>
            <w:tcW w:w="8296" w:type="dxa"/>
            <w:gridSpan w:val="5"/>
            <w:shd w:val="clear" w:color="auto" w:fill="FBD9DE"/>
          </w:tcPr>
          <w:p w:rsidR="00E97905" w:rsidRPr="00425C8F" w:rsidRDefault="00E97905" w:rsidP="00E97905">
            <w:pPr>
              <w:pStyle w:val="Tablecontent"/>
            </w:pPr>
            <w:r w:rsidRPr="00425C8F">
              <w:t>Records related to the subscriber list should come under this tag. It’s a mandatory tag. This tag should close at the end of the complete list details</w:t>
            </w:r>
          </w:p>
        </w:tc>
      </w:tr>
      <w:tr w:rsidR="00E97905" w:rsidRPr="00425C8F" w:rsidTr="00E97905">
        <w:trPr>
          <w:trHeight w:val="832"/>
        </w:trPr>
        <w:tc>
          <w:tcPr>
            <w:tcW w:w="1350" w:type="dxa"/>
            <w:shd w:val="clear" w:color="auto" w:fill="FBD9DE"/>
          </w:tcPr>
          <w:p w:rsidR="00E97905" w:rsidRPr="00425C8F" w:rsidRDefault="00E97905" w:rsidP="00E97905">
            <w:pPr>
              <w:pStyle w:val="Tablecontent"/>
              <w:rPr>
                <w:b/>
              </w:rPr>
            </w:pPr>
            <w:r w:rsidRPr="00425C8F">
              <w:rPr>
                <w:b/>
              </w:rPr>
              <w:t>LISTRECORD</w:t>
            </w:r>
          </w:p>
        </w:tc>
        <w:tc>
          <w:tcPr>
            <w:tcW w:w="8296" w:type="dxa"/>
            <w:gridSpan w:val="5"/>
            <w:shd w:val="clear" w:color="auto" w:fill="FBD9DE"/>
          </w:tcPr>
          <w:p w:rsidR="00E97905" w:rsidRPr="00425C8F" w:rsidRDefault="00E97905" w:rsidP="00E97905">
            <w:pPr>
              <w:pStyle w:val="Tablecontent"/>
            </w:pPr>
            <w:r w:rsidRPr="00425C8F">
              <w:t>Individual receiving subscriber details should come under this tag. This tag should be repeated against each receiving subscriber details. The closer of this tag would indicate the completeness of one receiving subscriber details.</w:t>
            </w:r>
          </w:p>
        </w:tc>
      </w:tr>
      <w:tr w:rsidR="00E97905" w:rsidRPr="00425C8F" w:rsidTr="00E97905">
        <w:trPr>
          <w:trHeight w:val="1268"/>
        </w:trPr>
        <w:tc>
          <w:tcPr>
            <w:tcW w:w="1350" w:type="dxa"/>
          </w:tcPr>
          <w:p w:rsidR="00E97905" w:rsidRPr="00425C8F" w:rsidRDefault="00E97905" w:rsidP="00E97905">
            <w:pPr>
              <w:pStyle w:val="Tablecontent"/>
            </w:pPr>
            <w:r w:rsidRPr="00425C8F">
              <w:t>MSISDN1</w:t>
            </w:r>
          </w:p>
        </w:tc>
        <w:tc>
          <w:tcPr>
            <w:tcW w:w="1530" w:type="dxa"/>
          </w:tcPr>
          <w:p w:rsidR="00E97905" w:rsidRPr="00425C8F" w:rsidRDefault="00E97905" w:rsidP="00E97905">
            <w:pPr>
              <w:pStyle w:val="Tablecontent"/>
            </w:pPr>
            <w:r w:rsidRPr="00425C8F">
              <w:t>MSISDN of the receiving subscriber</w:t>
            </w:r>
          </w:p>
        </w:tc>
        <w:tc>
          <w:tcPr>
            <w:tcW w:w="1620" w:type="dxa"/>
          </w:tcPr>
          <w:p w:rsidR="00E97905" w:rsidRPr="00425C8F" w:rsidRDefault="00E97905" w:rsidP="00E97905">
            <w:pPr>
              <w:pStyle w:val="Tablecontent"/>
            </w:pPr>
            <w:r w:rsidRPr="00425C8F">
              <w:t>9942222</w:t>
            </w:r>
          </w:p>
        </w:tc>
        <w:tc>
          <w:tcPr>
            <w:tcW w:w="1350" w:type="dxa"/>
          </w:tcPr>
          <w:p w:rsidR="00E97905" w:rsidRPr="00425C8F" w:rsidRDefault="00E97905" w:rsidP="00E97905">
            <w:pPr>
              <w:pStyle w:val="Tablecontent"/>
            </w:pPr>
            <w:r w:rsidRPr="00425C8F">
              <w:t>15</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All MSISDN should be without country code.</w:t>
            </w:r>
          </w:p>
          <w:p w:rsidR="00E97905" w:rsidRPr="00425C8F" w:rsidRDefault="00E97905" w:rsidP="00E97905">
            <w:pPr>
              <w:pStyle w:val="Tablecontent"/>
            </w:pPr>
            <w:r w:rsidRPr="00425C8F">
              <w:t>(National dial format)</w:t>
            </w:r>
          </w:p>
        </w:tc>
      </w:tr>
      <w:tr w:rsidR="00E97905" w:rsidRPr="00425C8F" w:rsidTr="00E97905">
        <w:trPr>
          <w:trHeight w:val="1268"/>
        </w:trPr>
        <w:tc>
          <w:tcPr>
            <w:tcW w:w="1350" w:type="dxa"/>
          </w:tcPr>
          <w:p w:rsidR="00E97905" w:rsidRPr="00425C8F" w:rsidRDefault="00E97905" w:rsidP="00E97905">
            <w:pPr>
              <w:pStyle w:val="Tablecontent"/>
            </w:pPr>
            <w:r w:rsidRPr="00425C8F">
              <w:t>AMOUNT</w:t>
            </w:r>
          </w:p>
        </w:tc>
        <w:tc>
          <w:tcPr>
            <w:tcW w:w="1530" w:type="dxa"/>
          </w:tcPr>
          <w:p w:rsidR="00E97905" w:rsidRPr="00425C8F" w:rsidRDefault="00E97905" w:rsidP="00E97905">
            <w:pPr>
              <w:pStyle w:val="Tablecontent"/>
            </w:pPr>
            <w:r w:rsidRPr="00425C8F">
              <w:t>Amount to be associated against the above subscriber for scheduled credit transfer</w:t>
            </w:r>
          </w:p>
        </w:tc>
        <w:tc>
          <w:tcPr>
            <w:tcW w:w="1620" w:type="dxa"/>
          </w:tcPr>
          <w:p w:rsidR="00E97905" w:rsidRPr="00425C8F" w:rsidRDefault="00E97905" w:rsidP="00E97905">
            <w:pPr>
              <w:pStyle w:val="Tablecontent"/>
            </w:pPr>
            <w:r w:rsidRPr="00425C8F">
              <w:t>10</w:t>
            </w:r>
          </w:p>
        </w:tc>
        <w:tc>
          <w:tcPr>
            <w:tcW w:w="1350" w:type="dxa"/>
          </w:tcPr>
          <w:p w:rsidR="00E97905" w:rsidRPr="00425C8F" w:rsidRDefault="00E97905" w:rsidP="00E97905">
            <w:pPr>
              <w:pStyle w:val="Tablecontent"/>
            </w:pPr>
            <w:r w:rsidRPr="00425C8F">
              <w:t>4</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Numeric, The tag is mandatory, yet the value could be optional in case of a DELET Action</w:t>
            </w:r>
          </w:p>
        </w:tc>
      </w:tr>
      <w:tr w:rsidR="00E97905" w:rsidRPr="00425C8F" w:rsidTr="00E97905">
        <w:trPr>
          <w:trHeight w:val="1268"/>
        </w:trPr>
        <w:tc>
          <w:tcPr>
            <w:tcW w:w="1350" w:type="dxa"/>
          </w:tcPr>
          <w:p w:rsidR="00E97905" w:rsidRPr="00425C8F" w:rsidRDefault="00E97905" w:rsidP="00E97905">
            <w:pPr>
              <w:pStyle w:val="Tablecontent"/>
            </w:pPr>
            <w:r w:rsidRPr="00425C8F">
              <w:t>PROFILEID1</w:t>
            </w:r>
          </w:p>
        </w:tc>
        <w:tc>
          <w:tcPr>
            <w:tcW w:w="1530" w:type="dxa"/>
          </w:tcPr>
          <w:p w:rsidR="00E97905" w:rsidRPr="00425C8F" w:rsidRDefault="00E97905" w:rsidP="00E97905">
            <w:pPr>
              <w:pStyle w:val="Tablecontent"/>
            </w:pPr>
            <w:r w:rsidRPr="00425C8F">
              <w:t xml:space="preserve">Service class </w:t>
            </w:r>
            <w:r w:rsidRPr="00425C8F">
              <w:rPr>
                <w:b/>
              </w:rPr>
              <w:t>code</w:t>
            </w:r>
            <w:r w:rsidRPr="00425C8F">
              <w:t xml:space="preserve"> of the receiving P2P subscriber</w:t>
            </w:r>
          </w:p>
        </w:tc>
        <w:tc>
          <w:tcPr>
            <w:tcW w:w="1620" w:type="dxa"/>
          </w:tcPr>
          <w:p w:rsidR="00E97905" w:rsidRPr="00425C8F" w:rsidRDefault="00E97905" w:rsidP="00E97905">
            <w:pPr>
              <w:pStyle w:val="Tablecontent"/>
            </w:pPr>
            <w:r w:rsidRPr="00425C8F">
              <w:t>M2131</w:t>
            </w:r>
          </w:p>
        </w:tc>
        <w:tc>
          <w:tcPr>
            <w:tcW w:w="1350" w:type="dxa"/>
          </w:tcPr>
          <w:p w:rsidR="00E97905" w:rsidRPr="00425C8F" w:rsidRDefault="00E97905" w:rsidP="00E97905">
            <w:pPr>
              <w:pStyle w:val="Tablecontent"/>
            </w:pPr>
            <w:r w:rsidRPr="00425C8F">
              <w:t>20</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Alphanumeric, single word</w:t>
            </w:r>
          </w:p>
          <w:p w:rsidR="00E97905" w:rsidRPr="00425C8F" w:rsidRDefault="00E97905" w:rsidP="00E97905">
            <w:pPr>
              <w:pStyle w:val="Tablecontent"/>
            </w:pPr>
            <w:r w:rsidRPr="00425C8F">
              <w:t>The tag is mandatory, yet the value could be optional in case of a DELET Action</w:t>
            </w:r>
          </w:p>
        </w:tc>
      </w:tr>
      <w:tr w:rsidR="00E97905" w:rsidRPr="00425C8F" w:rsidTr="00E97905">
        <w:trPr>
          <w:trHeight w:val="1268"/>
        </w:trPr>
        <w:tc>
          <w:tcPr>
            <w:tcW w:w="1350" w:type="dxa"/>
          </w:tcPr>
          <w:p w:rsidR="00E97905" w:rsidRPr="00425C8F" w:rsidRDefault="00E97905" w:rsidP="00E97905">
            <w:pPr>
              <w:pStyle w:val="Tablecontent"/>
            </w:pPr>
            <w:r w:rsidRPr="00425C8F">
              <w:t>ACTION</w:t>
            </w:r>
          </w:p>
        </w:tc>
        <w:tc>
          <w:tcPr>
            <w:tcW w:w="1530" w:type="dxa"/>
          </w:tcPr>
          <w:p w:rsidR="00E97905" w:rsidRPr="00425C8F" w:rsidRDefault="00E97905" w:rsidP="00E97905">
            <w:pPr>
              <w:pStyle w:val="Tablecontent"/>
            </w:pPr>
            <w:r w:rsidRPr="00425C8F">
              <w:t>Action to be taken against the above specified MSISDN</w:t>
            </w:r>
          </w:p>
        </w:tc>
        <w:tc>
          <w:tcPr>
            <w:tcW w:w="1620" w:type="dxa"/>
          </w:tcPr>
          <w:p w:rsidR="00E97905" w:rsidRPr="00425C8F" w:rsidRDefault="00E97905" w:rsidP="00E97905">
            <w:pPr>
              <w:pStyle w:val="Tablecontent"/>
            </w:pPr>
            <w:r w:rsidRPr="00425C8F">
              <w:t>A</w:t>
            </w:r>
          </w:p>
        </w:tc>
        <w:tc>
          <w:tcPr>
            <w:tcW w:w="1350" w:type="dxa"/>
          </w:tcPr>
          <w:p w:rsidR="00E97905" w:rsidRPr="00425C8F" w:rsidRDefault="00E97905" w:rsidP="00E97905">
            <w:pPr>
              <w:pStyle w:val="Tablecontent"/>
            </w:pPr>
            <w:r w:rsidRPr="00425C8F">
              <w:t>1</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A – Add</w:t>
            </w:r>
          </w:p>
          <w:p w:rsidR="00E97905" w:rsidRPr="00425C8F" w:rsidRDefault="00E97905" w:rsidP="00E97905">
            <w:pPr>
              <w:pStyle w:val="Tablecontent"/>
            </w:pPr>
            <w:r w:rsidRPr="00425C8F">
              <w:t>M – Modify</w:t>
            </w:r>
          </w:p>
          <w:p w:rsidR="00E97905" w:rsidRPr="00425C8F" w:rsidRDefault="00E97905" w:rsidP="00E97905">
            <w:pPr>
              <w:pStyle w:val="Tablecontent"/>
            </w:pPr>
            <w:r w:rsidRPr="00425C8F">
              <w:t>D – Delete</w:t>
            </w:r>
          </w:p>
        </w:tc>
      </w:tr>
    </w:tbl>
    <w:p w:rsidR="00E97905" w:rsidRPr="00425C8F" w:rsidRDefault="00E97905" w:rsidP="00E97905">
      <w:pPr>
        <w:pStyle w:val="BodyText2"/>
      </w:pPr>
    </w:p>
    <w:p w:rsidR="00E97905" w:rsidRPr="00425C8F" w:rsidRDefault="00E97905" w:rsidP="001E6309">
      <w:pPr>
        <w:pStyle w:val="Heading"/>
        <w:rPr>
          <w:color w:val="auto"/>
        </w:rPr>
      </w:pPr>
      <w:r w:rsidRPr="00425C8F">
        <w:rPr>
          <w:color w:val="auto"/>
        </w:rPr>
        <w:t>Business Rules</w:t>
      </w:r>
    </w:p>
    <w:p w:rsidR="00E97905" w:rsidRPr="00425C8F" w:rsidRDefault="00E97905" w:rsidP="00E97905">
      <w:pPr>
        <w:pStyle w:val="ListBullet1"/>
      </w:pPr>
      <w:r w:rsidRPr="00425C8F">
        <w:t>The value for TYPE tag is fixed as mentioned in syntax.</w:t>
      </w:r>
    </w:p>
    <w:p w:rsidR="00E97905" w:rsidRPr="00425C8F" w:rsidRDefault="00E97905" w:rsidP="00E97905">
      <w:pPr>
        <w:pStyle w:val="ListBullet1"/>
      </w:pPr>
      <w:r w:rsidRPr="00425C8F">
        <w:t>Und</w:t>
      </w:r>
      <w:r w:rsidRPr="00425C8F">
        <w:rPr>
          <w:b/>
        </w:rPr>
        <w:t xml:space="preserve">er LISTRECORDS </w:t>
      </w:r>
      <w:r w:rsidRPr="00425C8F">
        <w:t>tagcomplete details of the subscriber (Dial A) credit distribution list should be present</w:t>
      </w:r>
    </w:p>
    <w:p w:rsidR="00E97905" w:rsidRPr="00425C8F" w:rsidRDefault="00E97905" w:rsidP="00E97905">
      <w:pPr>
        <w:pStyle w:val="ListBullet1"/>
      </w:pPr>
      <w:r w:rsidRPr="00425C8F">
        <w:rPr>
          <w:b/>
        </w:rPr>
        <w:t>LISTRECORD</w:t>
      </w:r>
      <w:r w:rsidRPr="00425C8F">
        <w:t xml:space="preserve"> tag should be repeated with all individual receiving subscriber MSISDN details</w:t>
      </w:r>
    </w:p>
    <w:p w:rsidR="00E97905" w:rsidRPr="00425C8F" w:rsidRDefault="00E97905" w:rsidP="00E97905">
      <w:pPr>
        <w:pStyle w:val="ListBullet1"/>
      </w:pPr>
      <w:r w:rsidRPr="00425C8F">
        <w:t>The maximum number of MSISDNs that Dial A can save in a particular list would be equal to the value as defined in its associated Service class preference - “</w:t>
      </w:r>
      <w:r w:rsidRPr="00425C8F">
        <w:rPr>
          <w:b/>
          <w:i/>
        </w:rPr>
        <w:t>Daily Success Txn Allowed(P2P)</w:t>
      </w:r>
      <w:r w:rsidRPr="00425C8F">
        <w:t>” in PreTUPS</w:t>
      </w:r>
    </w:p>
    <w:p w:rsidR="00E97905" w:rsidRPr="00425C8F" w:rsidRDefault="00E97905" w:rsidP="00E97905">
      <w:pPr>
        <w:pStyle w:val="ListBullet1"/>
        <w:numPr>
          <w:ilvl w:val="1"/>
          <w:numId w:val="5"/>
        </w:numPr>
      </w:pPr>
      <w:r w:rsidRPr="00425C8F">
        <w:lastRenderedPageBreak/>
        <w:t xml:space="preserve">A registered subscriber (Dials A) would be allowed to save maximum of </w:t>
      </w:r>
      <w:r w:rsidRPr="00425C8F">
        <w:rPr>
          <w:b/>
        </w:rPr>
        <w:t>2</w:t>
      </w:r>
      <w:r w:rsidRPr="00425C8F">
        <w:t xml:space="preserve"> lists. One each for the Schedule Types (</w:t>
      </w:r>
      <w:r w:rsidRPr="00425C8F">
        <w:rPr>
          <w:i/>
        </w:rPr>
        <w:t>Weekly &amp; Monthly</w:t>
      </w:r>
      <w:r w:rsidRPr="00425C8F">
        <w:t xml:space="preserve">). </w:t>
      </w:r>
    </w:p>
    <w:p w:rsidR="00E97905" w:rsidRPr="00425C8F" w:rsidRDefault="00E97905" w:rsidP="00E97905">
      <w:pPr>
        <w:pStyle w:val="ListBullet1"/>
        <w:numPr>
          <w:ilvl w:val="1"/>
          <w:numId w:val="5"/>
        </w:numPr>
      </w:pPr>
      <w:r w:rsidRPr="00425C8F">
        <w:t>Lists created under the same Dial A should have different list names (</w:t>
      </w:r>
      <w:r w:rsidRPr="00425C8F">
        <w:rPr>
          <w:b/>
        </w:rPr>
        <w:t>LISTNAME</w:t>
      </w:r>
      <w:r w:rsidRPr="00425C8F">
        <w:t>)</w:t>
      </w:r>
    </w:p>
    <w:p w:rsidR="00E97905" w:rsidRPr="00425C8F" w:rsidRDefault="00E97905" w:rsidP="00E97905">
      <w:pPr>
        <w:pStyle w:val="ListBullet1"/>
        <w:numPr>
          <w:ilvl w:val="1"/>
          <w:numId w:val="5"/>
        </w:numPr>
      </w:pPr>
      <w:r w:rsidRPr="00425C8F">
        <w:t xml:space="preserve">A MSISDN (Dial B) can be part of any or </w:t>
      </w:r>
      <w:r w:rsidRPr="00425C8F">
        <w:rPr>
          <w:i/>
        </w:rPr>
        <w:t>N</w:t>
      </w:r>
      <w:r w:rsidRPr="00425C8F">
        <w:t xml:space="preserve"> number of saved lists</w:t>
      </w:r>
    </w:p>
    <w:p w:rsidR="00E97905" w:rsidRPr="00425C8F" w:rsidRDefault="00E97905" w:rsidP="00E97905">
      <w:pPr>
        <w:pStyle w:val="ListBullet1"/>
        <w:numPr>
          <w:ilvl w:val="1"/>
          <w:numId w:val="5"/>
        </w:numPr>
      </w:pPr>
      <w:r w:rsidRPr="00425C8F">
        <w:t>Duplicate MSISDN (Dial B) would not be allowed to be part of the same list</w:t>
      </w:r>
    </w:p>
    <w:p w:rsidR="00E97905" w:rsidRPr="00425C8F" w:rsidRDefault="00E97905" w:rsidP="00E97905">
      <w:pPr>
        <w:pStyle w:val="ListBullet1"/>
      </w:pPr>
      <w:r w:rsidRPr="00425C8F">
        <w:t>The cumulative schedule value in a given list should not be more than the value  as defined in Service class preference -  “</w:t>
      </w:r>
      <w:r w:rsidRPr="00425C8F">
        <w:rPr>
          <w:b/>
          <w:i/>
        </w:rPr>
        <w:t>Daily Max Transfer Amount</w:t>
      </w:r>
      <w:r w:rsidRPr="00425C8F">
        <w:rPr>
          <w:i/>
        </w:rPr>
        <w:t>”</w:t>
      </w:r>
      <w:r w:rsidRPr="00425C8F">
        <w:t xml:space="preserve"> of Dial A</w:t>
      </w:r>
    </w:p>
    <w:p w:rsidR="00E97905" w:rsidRPr="00425C8F" w:rsidRDefault="00E97905" w:rsidP="00E97905">
      <w:pPr>
        <w:pStyle w:val="ListBullet1"/>
      </w:pPr>
      <w:r w:rsidRPr="00425C8F">
        <w:t>Though Dial A’s Service class preference - “</w:t>
      </w:r>
      <w:r w:rsidRPr="00425C8F">
        <w:rPr>
          <w:i/>
        </w:rPr>
        <w:t>Daily Success Txn Allowed(P2P</w:t>
      </w:r>
      <w:r w:rsidRPr="00425C8F">
        <w:t xml:space="preserve">)”  value would be validated during list creation, yet External system should make sure that in a single request the maximum number of </w:t>
      </w:r>
      <w:r w:rsidRPr="00425C8F">
        <w:rPr>
          <w:b/>
        </w:rPr>
        <w:t>LISTRECORD</w:t>
      </w:r>
      <w:r w:rsidRPr="00425C8F">
        <w:t xml:space="preserve"> tags, should not be more than 30 at any given point of time.</w:t>
      </w:r>
    </w:p>
    <w:p w:rsidR="00E97905" w:rsidRPr="00425C8F" w:rsidRDefault="00E97905" w:rsidP="00E97905">
      <w:pPr>
        <w:pStyle w:val="ListBullet1"/>
      </w:pPr>
      <w:r w:rsidRPr="00425C8F">
        <w:t>A schedule type would indicate the required duration for auto execution of scheduled credit transfer.</w:t>
      </w:r>
    </w:p>
    <w:p w:rsidR="00E97905" w:rsidRPr="00425C8F" w:rsidRDefault="00E97905" w:rsidP="00E97905">
      <w:pPr>
        <w:pStyle w:val="ListBullet1"/>
      </w:pPr>
      <w:r w:rsidRPr="00425C8F">
        <w:t xml:space="preserve">Scheduled type should be specified under the </w:t>
      </w:r>
      <w:r w:rsidRPr="00425C8F">
        <w:rPr>
          <w:b/>
        </w:rPr>
        <w:t>SCTYPE</w:t>
      </w:r>
      <w:r w:rsidRPr="00425C8F">
        <w:t xml:space="preserve"> tag. Allowed values are:</w:t>
      </w:r>
    </w:p>
    <w:p w:rsidR="00E97905" w:rsidRPr="00425C8F" w:rsidRDefault="00E97905" w:rsidP="00E97905">
      <w:pPr>
        <w:pStyle w:val="ListBullet1"/>
        <w:numPr>
          <w:ilvl w:val="1"/>
          <w:numId w:val="5"/>
        </w:numPr>
      </w:pPr>
      <w:r w:rsidRPr="00425C8F">
        <w:rPr>
          <w:b/>
        </w:rPr>
        <w:t>WK</w:t>
      </w:r>
      <w:r w:rsidRPr="00425C8F">
        <w:t xml:space="preserve"> = Once in a </w:t>
      </w:r>
      <w:r w:rsidRPr="00425C8F">
        <w:rPr>
          <w:b/>
        </w:rPr>
        <w:t>week</w:t>
      </w:r>
      <w:r w:rsidRPr="00425C8F">
        <w:t xml:space="preserve"> execution</w:t>
      </w:r>
    </w:p>
    <w:p w:rsidR="00E97905" w:rsidRPr="00425C8F" w:rsidRDefault="00E97905" w:rsidP="00E97905">
      <w:pPr>
        <w:pStyle w:val="ListBullet1"/>
        <w:numPr>
          <w:ilvl w:val="1"/>
          <w:numId w:val="5"/>
        </w:numPr>
      </w:pPr>
      <w:r w:rsidRPr="00425C8F">
        <w:rPr>
          <w:b/>
        </w:rPr>
        <w:t>MO</w:t>
      </w:r>
      <w:r w:rsidRPr="00425C8F">
        <w:t xml:space="preserve"> = Once in a </w:t>
      </w:r>
      <w:r w:rsidRPr="00425C8F">
        <w:rPr>
          <w:b/>
        </w:rPr>
        <w:t>month</w:t>
      </w:r>
      <w:r w:rsidRPr="00425C8F">
        <w:t xml:space="preserve"> execution</w:t>
      </w:r>
    </w:p>
    <w:p w:rsidR="00E97905" w:rsidRPr="00425C8F" w:rsidRDefault="00E97905" w:rsidP="00E97905">
      <w:pPr>
        <w:pStyle w:val="ListBullet1"/>
      </w:pPr>
      <w:r w:rsidRPr="00425C8F">
        <w:t>For a saved list, the number of scheduled credit transfer that would be executed over regular defined intervals (</w:t>
      </w:r>
      <w:r w:rsidRPr="00425C8F">
        <w:rPr>
          <w:i/>
        </w:rPr>
        <w:t>SCTYPE</w:t>
      </w:r>
      <w:r w:rsidRPr="00425C8F">
        <w:t xml:space="preserve">) would depend on the value provided under the tag </w:t>
      </w:r>
      <w:r w:rsidRPr="00425C8F">
        <w:rPr>
          <w:b/>
        </w:rPr>
        <w:t>NOSC</w:t>
      </w:r>
    </w:p>
    <w:p w:rsidR="00E97905" w:rsidRPr="00425C8F" w:rsidRDefault="00E97905" w:rsidP="00E97905">
      <w:pPr>
        <w:pStyle w:val="ListBullet1"/>
        <w:numPr>
          <w:ilvl w:val="1"/>
          <w:numId w:val="5"/>
        </w:numPr>
      </w:pPr>
      <w:r w:rsidRPr="00425C8F">
        <w:t xml:space="preserve">If no value is provided under </w:t>
      </w:r>
      <w:r w:rsidRPr="00425C8F">
        <w:rPr>
          <w:b/>
        </w:rPr>
        <w:t xml:space="preserve">NOSC, </w:t>
      </w:r>
      <w:r w:rsidRPr="00425C8F">
        <w:t>then the list would be scheduled for infinite number of executions.</w:t>
      </w:r>
    </w:p>
    <w:p w:rsidR="00E97905" w:rsidRPr="00425C8F" w:rsidRDefault="00E97905" w:rsidP="00E97905">
      <w:pPr>
        <w:pStyle w:val="ListBullet1"/>
        <w:numPr>
          <w:ilvl w:val="1"/>
          <w:numId w:val="5"/>
        </w:numPr>
      </w:pPr>
      <w:r w:rsidRPr="00425C8F">
        <w:t xml:space="preserve">Number of execution count would include execution irrespective of the final execution status. </w:t>
      </w:r>
    </w:p>
    <w:p w:rsidR="00E97905" w:rsidRPr="00425C8F" w:rsidRDefault="00E97905" w:rsidP="00E97905">
      <w:pPr>
        <w:pStyle w:val="ListBullet1"/>
        <w:numPr>
          <w:ilvl w:val="1"/>
          <w:numId w:val="5"/>
        </w:numPr>
      </w:pPr>
      <w:r w:rsidRPr="00425C8F">
        <w:t xml:space="preserve">If </w:t>
      </w:r>
      <w:r w:rsidRPr="00425C8F">
        <w:rPr>
          <w:b/>
        </w:rPr>
        <w:t>ACTION</w:t>
      </w:r>
      <w:r w:rsidRPr="00425C8F">
        <w:t xml:space="preserve"> tag contains value as M (</w:t>
      </w:r>
      <w:r w:rsidRPr="00425C8F">
        <w:rPr>
          <w:i/>
        </w:rPr>
        <w:t>Modify</w:t>
      </w:r>
      <w:r w:rsidRPr="00425C8F">
        <w:t xml:space="preserve">), then the number specified under </w:t>
      </w:r>
      <w:r w:rsidRPr="00425C8F">
        <w:rPr>
          <w:b/>
        </w:rPr>
        <w:t>NOSC</w:t>
      </w:r>
      <w:r w:rsidRPr="00425C8F">
        <w:t xml:space="preserve"> tag should me more than the number of existing number of executions that has already happened against the saved list. Or the NOSC tag should contain no value, in-turn treating the expected number of schedules as infinite against the list.</w:t>
      </w:r>
    </w:p>
    <w:p w:rsidR="00E97905" w:rsidRPr="00425C8F" w:rsidRDefault="00E97905" w:rsidP="00E97905">
      <w:pPr>
        <w:pStyle w:val="ListBullet1"/>
      </w:pPr>
      <w:r w:rsidRPr="00425C8F">
        <w:rPr>
          <w:b/>
        </w:rPr>
        <w:t>ACTION</w:t>
      </w:r>
      <w:r w:rsidRPr="00425C8F">
        <w:t xml:space="preserve"> tag should either contain A for adding details or M for modifying existing details or D for deleting details.</w:t>
      </w:r>
    </w:p>
    <w:p w:rsidR="00E97905" w:rsidRPr="00425C8F" w:rsidRDefault="00E97905" w:rsidP="00E97905">
      <w:pPr>
        <w:pStyle w:val="ListBullet1"/>
      </w:pPr>
      <w:r w:rsidRPr="00425C8F">
        <w:t xml:space="preserve">In </w:t>
      </w:r>
      <w:r w:rsidRPr="00425C8F">
        <w:rPr>
          <w:b/>
        </w:rPr>
        <w:t>PROFILEID</w:t>
      </w:r>
      <w:r w:rsidRPr="00425C8F">
        <w:t>, the service class code of Dial A (</w:t>
      </w:r>
      <w:r w:rsidRPr="00425C8F">
        <w:rPr>
          <w:i/>
        </w:rPr>
        <w:t>sender / list owner</w:t>
      </w:r>
      <w:r w:rsidRPr="00425C8F">
        <w:t>) as defined in PreTUPS needs to be specified by the External system.</w:t>
      </w:r>
    </w:p>
    <w:p w:rsidR="00E97905" w:rsidRPr="00425C8F" w:rsidRDefault="00E97905" w:rsidP="00E97905">
      <w:pPr>
        <w:pStyle w:val="ListBullet1"/>
      </w:pPr>
      <w:r w:rsidRPr="00425C8F">
        <w:t xml:space="preserve">In </w:t>
      </w:r>
      <w:r w:rsidRPr="00425C8F">
        <w:rPr>
          <w:b/>
        </w:rPr>
        <w:t xml:space="preserve">PROFILEID1, </w:t>
      </w:r>
      <w:r w:rsidRPr="00425C8F">
        <w:t>service class code of Dial B (</w:t>
      </w:r>
      <w:r w:rsidRPr="00425C8F">
        <w:rPr>
          <w:i/>
        </w:rPr>
        <w:t>receiver / list member</w:t>
      </w:r>
      <w:r w:rsidRPr="00425C8F">
        <w:t>) as defined in PreTUPS needs to be specified by the External system.</w:t>
      </w:r>
    </w:p>
    <w:p w:rsidR="00E97905" w:rsidRPr="00425C8F" w:rsidRDefault="00E97905" w:rsidP="00E97905">
      <w:pPr>
        <w:pStyle w:val="ListBullet1"/>
      </w:pPr>
      <w:r w:rsidRPr="00425C8F">
        <w:t xml:space="preserve">During list </w:t>
      </w:r>
      <w:r w:rsidRPr="00425C8F">
        <w:rPr>
          <w:u w:val="single"/>
        </w:rPr>
        <w:t>Creation/Addition</w:t>
      </w:r>
      <w:r w:rsidRPr="00425C8F">
        <w:t xml:space="preserve"> and </w:t>
      </w:r>
      <w:r w:rsidRPr="00425C8F">
        <w:rPr>
          <w:u w:val="single"/>
        </w:rPr>
        <w:t>Modification</w:t>
      </w:r>
      <w:r w:rsidRPr="00425C8F">
        <w:t xml:space="preserve">, available </w:t>
      </w:r>
      <w:r w:rsidRPr="00425C8F">
        <w:rPr>
          <w:b/>
          <w:u w:val="single"/>
        </w:rPr>
        <w:t>active</w:t>
      </w:r>
      <w:r w:rsidRPr="00425C8F">
        <w:rPr>
          <w:u w:val="single"/>
        </w:rPr>
        <w:t xml:space="preserve"> P2P transfer rules</w:t>
      </w:r>
      <w:r w:rsidRPr="00425C8F">
        <w:t xml:space="preserve"> as defined in PreTUPS between Service class of Dial A (</w:t>
      </w:r>
      <w:r w:rsidRPr="00425C8F">
        <w:rPr>
          <w:i/>
        </w:rPr>
        <w:t>sender / list owner</w:t>
      </w:r>
      <w:r w:rsidRPr="00425C8F">
        <w:t>) &amp; Service class of Dial B (</w:t>
      </w:r>
      <w:r w:rsidRPr="00425C8F">
        <w:rPr>
          <w:i/>
        </w:rPr>
        <w:t>receiver / list member</w:t>
      </w:r>
      <w:r w:rsidRPr="00425C8F">
        <w:t>) would be validated.</w:t>
      </w:r>
    </w:p>
    <w:p w:rsidR="00E97905" w:rsidRPr="00425C8F" w:rsidRDefault="00E97905" w:rsidP="00E97905">
      <w:pPr>
        <w:pStyle w:val="ListBullet1"/>
        <w:numPr>
          <w:ilvl w:val="1"/>
          <w:numId w:val="5"/>
        </w:numPr>
      </w:pPr>
      <w:r w:rsidRPr="00425C8F">
        <w:t>During list creation if active P2P transfer rules are/is not found, then the corresponding Dial B (</w:t>
      </w:r>
      <w:r w:rsidRPr="00425C8F">
        <w:rPr>
          <w:i/>
        </w:rPr>
        <w:t>receiver MSISDN</w:t>
      </w:r>
      <w:r w:rsidRPr="00425C8F">
        <w:t>) would not be saved in the list.</w:t>
      </w:r>
    </w:p>
    <w:p w:rsidR="00E97905" w:rsidRPr="00425C8F" w:rsidRDefault="00E97905" w:rsidP="00E97905">
      <w:pPr>
        <w:pStyle w:val="ListBullet1"/>
        <w:numPr>
          <w:ilvl w:val="1"/>
          <w:numId w:val="5"/>
        </w:numPr>
      </w:pPr>
      <w:r w:rsidRPr="00425C8F">
        <w:t>Only Amount associated with a MSISDN1 (Dial B), can be modified.</w:t>
      </w:r>
    </w:p>
    <w:p w:rsidR="00E97905" w:rsidRPr="00425C8F" w:rsidRDefault="00E97905" w:rsidP="00E97905">
      <w:pPr>
        <w:pStyle w:val="ListBullet1"/>
        <w:numPr>
          <w:ilvl w:val="1"/>
          <w:numId w:val="5"/>
        </w:numPr>
      </w:pPr>
      <w:r w:rsidRPr="00425C8F">
        <w:t>During modification, active P2P transfer rule between Dial A (</w:t>
      </w:r>
      <w:r w:rsidRPr="00425C8F">
        <w:rPr>
          <w:i/>
        </w:rPr>
        <w:t>sender / list owner</w:t>
      </w:r>
      <w:r w:rsidRPr="00425C8F">
        <w:t>) &amp; Dial B (</w:t>
      </w:r>
      <w:r w:rsidRPr="00425C8F">
        <w:rPr>
          <w:i/>
        </w:rPr>
        <w:t>receiver MSISDN</w:t>
      </w:r>
      <w:r w:rsidRPr="00425C8F">
        <w:t xml:space="preserve">) whose associated amount is being modified would only be validated. In other words, during modification Dial A’s complete existing list would not be validated against active P2P transfer rules; rather validation would be only against the involved MSISDNs. </w:t>
      </w:r>
    </w:p>
    <w:p w:rsidR="00E97905" w:rsidRPr="00425C8F" w:rsidRDefault="00E97905" w:rsidP="00E97905">
      <w:pPr>
        <w:pStyle w:val="ListBullet1"/>
        <w:numPr>
          <w:ilvl w:val="2"/>
          <w:numId w:val="5"/>
        </w:numPr>
        <w:rPr>
          <w:i/>
        </w:rPr>
      </w:pPr>
      <w:r w:rsidRPr="00425C8F">
        <w:rPr>
          <w:i/>
          <w:u w:val="single"/>
        </w:rPr>
        <w:t>Example</w:t>
      </w:r>
      <w:r w:rsidRPr="00425C8F">
        <w:rPr>
          <w:i/>
        </w:rPr>
        <w:t xml:space="preserve">: Dial A list contained 10 MSISDNs. As modification request, Dial A wants to update only 2 of the MSISDNs. In such case, only the Transfer rule existing between Dial A &amp; the 2 MSISDNs would be validated.  </w:t>
      </w:r>
    </w:p>
    <w:p w:rsidR="00E97905" w:rsidRPr="00425C8F" w:rsidRDefault="00E97905" w:rsidP="00E97905">
      <w:pPr>
        <w:pStyle w:val="ListBullet1"/>
      </w:pPr>
      <w:r w:rsidRPr="00425C8F">
        <w:t xml:space="preserve">During ‘Delete’ action, there is no need to specify the Amount or the Service class of sender &amp; receiver, yet the tags </w:t>
      </w:r>
      <w:r w:rsidRPr="00425C8F">
        <w:rPr>
          <w:b/>
        </w:rPr>
        <w:t>PROFILEID</w:t>
      </w:r>
      <w:r w:rsidRPr="00425C8F">
        <w:t xml:space="preserve">, </w:t>
      </w:r>
      <w:r w:rsidRPr="00425C8F">
        <w:rPr>
          <w:b/>
        </w:rPr>
        <w:t>AMOUNT</w:t>
      </w:r>
      <w:r w:rsidRPr="00425C8F">
        <w:t>&amp;</w:t>
      </w:r>
      <w:r w:rsidRPr="00425C8F">
        <w:rPr>
          <w:b/>
        </w:rPr>
        <w:t>PROFILEID1</w:t>
      </w:r>
      <w:r w:rsidRPr="00425C8F">
        <w:t xml:space="preserve"> would be mandatory to be present as part of the request XML.</w:t>
      </w:r>
    </w:p>
    <w:p w:rsidR="00E97905" w:rsidRPr="00425C8F" w:rsidRDefault="00E97905" w:rsidP="00E97905">
      <w:pPr>
        <w:pStyle w:val="ListBullet1"/>
        <w:numPr>
          <w:ilvl w:val="1"/>
          <w:numId w:val="5"/>
        </w:numPr>
      </w:pPr>
      <w:r w:rsidRPr="00425C8F">
        <w:lastRenderedPageBreak/>
        <w:t>During deletion, P2P transfer rule validation would not be applicable.</w:t>
      </w:r>
    </w:p>
    <w:p w:rsidR="00E97905" w:rsidRPr="00425C8F" w:rsidRDefault="00E97905" w:rsidP="00E97905">
      <w:pPr>
        <w:pStyle w:val="ListBullet1"/>
      </w:pPr>
      <w:r w:rsidRPr="00425C8F">
        <w:t>All tags are mandatory to be present in XML. If value is optional yet tag must be present.</w:t>
      </w:r>
    </w:p>
    <w:p w:rsidR="00E97905" w:rsidRPr="00425C8F" w:rsidRDefault="00E97905" w:rsidP="00E97905">
      <w:pPr>
        <w:pStyle w:val="BodyText2"/>
      </w:pPr>
    </w:p>
    <w:p w:rsidR="00E97905" w:rsidRPr="00425C8F" w:rsidRDefault="0000768E" w:rsidP="001E6309">
      <w:pPr>
        <w:pStyle w:val="Heading"/>
        <w:rPr>
          <w:color w:val="auto"/>
        </w:rPr>
      </w:pPr>
      <w:r w:rsidRPr="00425C8F">
        <w:rPr>
          <w:color w:val="auto"/>
        </w:rPr>
        <w:t>Response Syntax</w:t>
      </w:r>
    </w:p>
    <w:p w:rsidR="00E97905" w:rsidRPr="00425C8F" w:rsidRDefault="00E97905" w:rsidP="00E97905">
      <w:pPr>
        <w:pStyle w:val="BodyText2"/>
      </w:pPr>
      <w:r w:rsidRPr="00425C8F">
        <w:t>PreTUPS will send following response (acknowledgement) to the External System against add or modify or delete request of subscriber’s Scheduled credit transfer list:</w:t>
      </w:r>
    </w:p>
    <w:p w:rsidR="00E97905" w:rsidRPr="00425C8F" w:rsidRDefault="00E97905" w:rsidP="00E97905">
      <w:pPr>
        <w:pStyle w:val="BodyText2"/>
      </w:pPr>
    </w:p>
    <w:p w:rsidR="00E97905" w:rsidRPr="00425C8F" w:rsidRDefault="00E97905" w:rsidP="00E97905">
      <w:pPr>
        <w:pStyle w:val="Code"/>
        <w:ind w:left="0"/>
      </w:pPr>
      <w:r w:rsidRPr="00425C8F">
        <w:t>&lt;?xml version="1.0"?&gt;</w:t>
      </w:r>
    </w:p>
    <w:p w:rsidR="00E97905" w:rsidRPr="00425C8F" w:rsidRDefault="00E97905" w:rsidP="00E97905">
      <w:pPr>
        <w:pStyle w:val="Code"/>
        <w:ind w:left="1440"/>
        <w:jc w:val="left"/>
      </w:pPr>
      <w:r w:rsidRPr="00425C8F">
        <w:t>&lt;COMMAND&gt;</w:t>
      </w:r>
    </w:p>
    <w:p w:rsidR="00E97905" w:rsidRPr="00425C8F" w:rsidRDefault="00E97905" w:rsidP="00E97905">
      <w:pPr>
        <w:pStyle w:val="Code"/>
        <w:ind w:left="1440"/>
        <w:jc w:val="left"/>
      </w:pPr>
      <w:r w:rsidRPr="00425C8F">
        <w:t>&lt;TYPE&gt;&lt;PSCTAMRESP&gt;&lt;/TYPE&gt;</w:t>
      </w:r>
    </w:p>
    <w:p w:rsidR="00E97905" w:rsidRPr="00425C8F" w:rsidRDefault="00E97905" w:rsidP="00E97905">
      <w:pPr>
        <w:pStyle w:val="Code"/>
        <w:ind w:left="1440"/>
        <w:jc w:val="left"/>
      </w:pPr>
      <w:r w:rsidRPr="00425C8F">
        <w:t>&lt;LISTNAME&gt;&lt;Name of the list&gt;&lt;/LISTNAME&gt;</w:t>
      </w:r>
    </w:p>
    <w:p w:rsidR="00E97905" w:rsidRPr="00425C8F" w:rsidRDefault="00E97905" w:rsidP="00E97905">
      <w:pPr>
        <w:pStyle w:val="Code"/>
        <w:ind w:left="1440"/>
        <w:jc w:val="left"/>
      </w:pPr>
      <w:r w:rsidRPr="00425C8F">
        <w:t>&lt;SCTYPE&gt;&lt;Weekly or Monthly&gt;&lt;/SCTYPE&gt;</w:t>
      </w:r>
    </w:p>
    <w:p w:rsidR="00E97905" w:rsidRPr="00425C8F" w:rsidRDefault="00E97905" w:rsidP="00E97905">
      <w:pPr>
        <w:pStyle w:val="Code"/>
        <w:ind w:left="1440"/>
        <w:jc w:val="left"/>
      </w:pPr>
      <w:r w:rsidRPr="00425C8F">
        <w:t>&lt;SCDATE&gt;&lt;Schedule date&gt;&lt;/SCDATE&gt;</w:t>
      </w:r>
    </w:p>
    <w:p w:rsidR="00E97905" w:rsidRPr="00425C8F" w:rsidRDefault="00E97905" w:rsidP="00E97905">
      <w:pPr>
        <w:pStyle w:val="Code"/>
        <w:ind w:left="1440"/>
        <w:jc w:val="left"/>
      </w:pPr>
      <w:r w:rsidRPr="00425C8F">
        <w:t>&lt;NOSC&gt;&lt;Number of executions scheduled&gt;&lt;/NOSC&gt;</w:t>
      </w:r>
    </w:p>
    <w:p w:rsidR="00E97905" w:rsidRPr="00425C8F" w:rsidRDefault="00E97905" w:rsidP="00E97905">
      <w:pPr>
        <w:pStyle w:val="Code"/>
        <w:ind w:left="1440"/>
        <w:jc w:val="left"/>
      </w:pPr>
      <w:r w:rsidRPr="00425C8F">
        <w:t>&lt;LISTSTATUS&gt;&lt;List Action Status&gt;&lt;/LISTSTATUS&gt;</w:t>
      </w:r>
    </w:p>
    <w:p w:rsidR="00E97905" w:rsidRPr="00425C8F" w:rsidRDefault="00E97905" w:rsidP="00E97905">
      <w:pPr>
        <w:pStyle w:val="Code"/>
        <w:ind w:left="1440"/>
        <w:jc w:val="left"/>
      </w:pPr>
      <w:r w:rsidRPr="00425C8F">
        <w:t>&lt;FAILREC&gt;&lt;Comma separated failed MSISDNs&gt;&lt;/FAILREC&gt;</w:t>
      </w:r>
    </w:p>
    <w:p w:rsidR="00E97905" w:rsidRPr="00425C8F" w:rsidRDefault="00E97905" w:rsidP="00E97905">
      <w:pPr>
        <w:pStyle w:val="Code"/>
        <w:ind w:left="1440"/>
        <w:jc w:val="left"/>
      </w:pPr>
      <w:r w:rsidRPr="00425C8F">
        <w:t>&lt;TXNSTATUS&gt;&lt;Transaction Status&gt;&lt;/TXNSTATUS&gt;</w:t>
      </w:r>
    </w:p>
    <w:p w:rsidR="00E97905" w:rsidRPr="00425C8F" w:rsidRDefault="00E97905" w:rsidP="00E97905">
      <w:pPr>
        <w:pStyle w:val="Code"/>
        <w:ind w:left="0" w:firstLine="720"/>
      </w:pPr>
      <w:r w:rsidRPr="00425C8F">
        <w:t>&lt;COMMAND&gt;</w:t>
      </w:r>
    </w:p>
    <w:p w:rsidR="00E97905" w:rsidRPr="00425C8F" w:rsidRDefault="00E97905" w:rsidP="00E97905">
      <w:pPr>
        <w:pStyle w:val="BodyText2"/>
        <w:ind w:left="720"/>
        <w:jc w:val="left"/>
      </w:pPr>
    </w:p>
    <w:p w:rsidR="00E97905" w:rsidRPr="00425C8F" w:rsidRDefault="00E97905" w:rsidP="00E97905">
      <w:pPr>
        <w:pStyle w:val="Head"/>
      </w:pPr>
      <w:r w:rsidRPr="00425C8F">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E97905" w:rsidRPr="00425C8F" w:rsidTr="00E97905">
        <w:trPr>
          <w:trHeight w:val="281"/>
          <w:tblHeader/>
        </w:trPr>
        <w:tc>
          <w:tcPr>
            <w:tcW w:w="1350" w:type="dxa"/>
            <w:shd w:val="clear" w:color="auto" w:fill="E31837"/>
          </w:tcPr>
          <w:p w:rsidR="00E97905" w:rsidRPr="00425C8F" w:rsidRDefault="00E97905" w:rsidP="00E97905">
            <w:pPr>
              <w:pStyle w:val="TableColumnLabels"/>
              <w:rPr>
                <w:rFonts w:ascii="Arial" w:hAnsi="Arial" w:cs="Arial"/>
                <w:color w:val="auto"/>
                <w:sz w:val="18"/>
                <w:lang w:val="en-IN"/>
              </w:rPr>
            </w:pPr>
            <w:r w:rsidRPr="00425C8F">
              <w:rPr>
                <w:rFonts w:ascii="Arial" w:hAnsi="Arial" w:cs="Arial"/>
                <w:color w:val="auto"/>
                <w:sz w:val="18"/>
                <w:lang w:val="en-IN"/>
              </w:rPr>
              <w:t>TAG</w:t>
            </w:r>
          </w:p>
        </w:tc>
        <w:tc>
          <w:tcPr>
            <w:tcW w:w="1530" w:type="dxa"/>
            <w:shd w:val="clear" w:color="auto" w:fill="E31837"/>
          </w:tcPr>
          <w:p w:rsidR="00E97905" w:rsidRPr="00425C8F" w:rsidRDefault="00E97905" w:rsidP="00E97905">
            <w:pPr>
              <w:pStyle w:val="TableColumnLabels"/>
              <w:rPr>
                <w:rFonts w:ascii="Arial" w:hAnsi="Arial" w:cs="Arial"/>
                <w:color w:val="auto"/>
                <w:sz w:val="18"/>
                <w:lang w:val="en-IN"/>
              </w:rPr>
            </w:pPr>
            <w:r w:rsidRPr="00425C8F">
              <w:rPr>
                <w:rFonts w:ascii="Arial" w:hAnsi="Arial" w:cs="Arial"/>
                <w:color w:val="auto"/>
                <w:sz w:val="18"/>
                <w:lang w:val="en-IN"/>
              </w:rPr>
              <w:t>Fields</w:t>
            </w:r>
          </w:p>
        </w:tc>
        <w:tc>
          <w:tcPr>
            <w:tcW w:w="1620" w:type="dxa"/>
            <w:shd w:val="clear" w:color="auto" w:fill="E31837"/>
          </w:tcPr>
          <w:p w:rsidR="00E97905" w:rsidRPr="00425C8F" w:rsidRDefault="00E97905" w:rsidP="00E97905">
            <w:pPr>
              <w:pStyle w:val="TableColumnLabels"/>
              <w:rPr>
                <w:rFonts w:ascii="Arial" w:hAnsi="Arial" w:cs="Arial"/>
                <w:color w:val="auto"/>
                <w:sz w:val="18"/>
                <w:lang w:val="en-IN"/>
              </w:rPr>
            </w:pPr>
            <w:r w:rsidRPr="00425C8F">
              <w:rPr>
                <w:color w:val="auto"/>
                <w:lang w:val="en-IN"/>
              </w:rPr>
              <w:t>Example</w:t>
            </w:r>
          </w:p>
        </w:tc>
        <w:tc>
          <w:tcPr>
            <w:tcW w:w="1350" w:type="dxa"/>
            <w:shd w:val="clear" w:color="auto" w:fill="E31837"/>
          </w:tcPr>
          <w:p w:rsidR="00E97905" w:rsidRPr="00425C8F" w:rsidRDefault="00E97905" w:rsidP="00E97905">
            <w:pPr>
              <w:pStyle w:val="TableColumnLabels"/>
              <w:rPr>
                <w:rFonts w:ascii="Arial" w:hAnsi="Arial" w:cs="Arial"/>
                <w:color w:val="auto"/>
                <w:sz w:val="18"/>
                <w:lang w:val="en-IN"/>
              </w:rPr>
            </w:pPr>
            <w:r w:rsidRPr="00425C8F">
              <w:rPr>
                <w:color w:val="auto"/>
                <w:lang w:val="en-IN"/>
              </w:rPr>
              <w:t>Max Length</w:t>
            </w:r>
          </w:p>
        </w:tc>
        <w:tc>
          <w:tcPr>
            <w:tcW w:w="1620" w:type="dxa"/>
            <w:shd w:val="clear" w:color="auto" w:fill="E31837"/>
          </w:tcPr>
          <w:p w:rsidR="00E97905" w:rsidRPr="00425C8F" w:rsidRDefault="00E97905" w:rsidP="00E97905">
            <w:pPr>
              <w:pStyle w:val="TableColumnLabels"/>
              <w:rPr>
                <w:rFonts w:ascii="Arial" w:hAnsi="Arial" w:cs="Arial"/>
                <w:color w:val="auto"/>
                <w:sz w:val="18"/>
                <w:lang w:val="en-IN"/>
              </w:rPr>
            </w:pPr>
            <w:r w:rsidRPr="00425C8F">
              <w:rPr>
                <w:color w:val="auto"/>
                <w:lang w:val="en-IN"/>
              </w:rPr>
              <w:t>Optional/Mandatory</w:t>
            </w:r>
          </w:p>
        </w:tc>
        <w:tc>
          <w:tcPr>
            <w:tcW w:w="2176" w:type="dxa"/>
            <w:shd w:val="clear" w:color="auto" w:fill="E31837"/>
          </w:tcPr>
          <w:p w:rsidR="00E97905" w:rsidRPr="00425C8F" w:rsidRDefault="00E97905" w:rsidP="00E97905">
            <w:pPr>
              <w:pStyle w:val="TableColumnLabels"/>
              <w:rPr>
                <w:rFonts w:ascii="Arial" w:hAnsi="Arial" w:cs="Arial"/>
                <w:color w:val="auto"/>
                <w:sz w:val="18"/>
                <w:lang w:val="en-IN"/>
              </w:rPr>
            </w:pPr>
            <w:r w:rsidRPr="00425C8F">
              <w:rPr>
                <w:color w:val="auto"/>
                <w:lang w:val="en-IN"/>
              </w:rPr>
              <w:t>Remarks</w:t>
            </w:r>
          </w:p>
        </w:tc>
      </w:tr>
      <w:tr w:rsidR="00E97905" w:rsidRPr="00425C8F" w:rsidTr="00E97905">
        <w:trPr>
          <w:trHeight w:val="281"/>
        </w:trPr>
        <w:tc>
          <w:tcPr>
            <w:tcW w:w="1350" w:type="dxa"/>
          </w:tcPr>
          <w:p w:rsidR="00E97905" w:rsidRPr="00425C8F" w:rsidRDefault="00E97905" w:rsidP="00E97905">
            <w:pPr>
              <w:pStyle w:val="Tablecontent"/>
              <w:rPr>
                <w:lang w:val="en-IN"/>
              </w:rPr>
            </w:pPr>
            <w:r w:rsidRPr="00425C8F">
              <w:rPr>
                <w:lang w:val="en-IN"/>
              </w:rPr>
              <w:t>TYPE</w:t>
            </w:r>
          </w:p>
        </w:tc>
        <w:tc>
          <w:tcPr>
            <w:tcW w:w="1530" w:type="dxa"/>
          </w:tcPr>
          <w:p w:rsidR="00E97905" w:rsidRPr="00425C8F" w:rsidRDefault="00E97905" w:rsidP="00E97905">
            <w:pPr>
              <w:pStyle w:val="Tablecontent"/>
              <w:rPr>
                <w:lang w:val="en-IN"/>
              </w:rPr>
            </w:pPr>
            <w:r w:rsidRPr="00425C8F">
              <w:rPr>
                <w:lang w:val="en-IN"/>
              </w:rPr>
              <w:t>PSCTAMRESP</w:t>
            </w:r>
          </w:p>
        </w:tc>
        <w:tc>
          <w:tcPr>
            <w:tcW w:w="1620" w:type="dxa"/>
          </w:tcPr>
          <w:p w:rsidR="00E97905" w:rsidRPr="00425C8F" w:rsidRDefault="00E97905" w:rsidP="00E97905">
            <w:pPr>
              <w:pStyle w:val="Tablecontent"/>
              <w:rPr>
                <w:lang w:val="en-IN"/>
              </w:rPr>
            </w:pPr>
            <w:r w:rsidRPr="00425C8F">
              <w:rPr>
                <w:lang w:val="en-IN"/>
              </w:rPr>
              <w:t>PSCTAMRESP</w:t>
            </w:r>
          </w:p>
        </w:tc>
        <w:tc>
          <w:tcPr>
            <w:tcW w:w="1350" w:type="dxa"/>
          </w:tcPr>
          <w:p w:rsidR="00E97905" w:rsidRPr="00425C8F" w:rsidRDefault="00E97905" w:rsidP="00E97905">
            <w:pPr>
              <w:pStyle w:val="Tablecontent"/>
              <w:rPr>
                <w:lang w:val="en-IN"/>
              </w:rPr>
            </w:pPr>
            <w:r w:rsidRPr="00425C8F">
              <w:rPr>
                <w:lang w:val="en-IN"/>
              </w:rPr>
              <w:t>10</w:t>
            </w:r>
          </w:p>
        </w:tc>
        <w:tc>
          <w:tcPr>
            <w:tcW w:w="1620" w:type="dxa"/>
          </w:tcPr>
          <w:p w:rsidR="00E97905" w:rsidRPr="00425C8F" w:rsidRDefault="00E97905" w:rsidP="00E97905">
            <w:pPr>
              <w:pStyle w:val="Tablecontent"/>
              <w:rPr>
                <w:lang w:val="en-IN"/>
              </w:rPr>
            </w:pPr>
            <w:r w:rsidRPr="00425C8F">
              <w:rPr>
                <w:lang w:val="en-IN"/>
              </w:rPr>
              <w:t>M</w:t>
            </w:r>
          </w:p>
        </w:tc>
        <w:tc>
          <w:tcPr>
            <w:tcW w:w="2176" w:type="dxa"/>
          </w:tcPr>
          <w:p w:rsidR="00E97905" w:rsidRPr="00425C8F" w:rsidRDefault="00E97905" w:rsidP="00E97905">
            <w:pPr>
              <w:pStyle w:val="Tablecontent"/>
              <w:rPr>
                <w:lang w:val="en-IN"/>
              </w:rPr>
            </w:pPr>
            <w:r w:rsidRPr="00425C8F">
              <w:rPr>
                <w:lang w:val="en-IN"/>
              </w:rPr>
              <w:t>Response Type. Static &amp; fixed value</w:t>
            </w:r>
          </w:p>
        </w:tc>
      </w:tr>
      <w:tr w:rsidR="00E97905" w:rsidRPr="00425C8F" w:rsidTr="00E97905">
        <w:trPr>
          <w:trHeight w:val="281"/>
        </w:trPr>
        <w:tc>
          <w:tcPr>
            <w:tcW w:w="1350" w:type="dxa"/>
          </w:tcPr>
          <w:p w:rsidR="00E97905" w:rsidRPr="00425C8F" w:rsidRDefault="00E97905" w:rsidP="00E97905">
            <w:pPr>
              <w:pStyle w:val="Tablecontent"/>
              <w:rPr>
                <w:lang w:val="en-IN"/>
              </w:rPr>
            </w:pPr>
            <w:r w:rsidRPr="00425C8F">
              <w:rPr>
                <w:lang w:val="en-IN"/>
              </w:rPr>
              <w:t>LISTNAME</w:t>
            </w:r>
          </w:p>
        </w:tc>
        <w:tc>
          <w:tcPr>
            <w:tcW w:w="1530" w:type="dxa"/>
          </w:tcPr>
          <w:p w:rsidR="00E97905" w:rsidRPr="00425C8F" w:rsidRDefault="00E97905" w:rsidP="00E97905">
            <w:pPr>
              <w:pStyle w:val="Tablecontent"/>
              <w:rPr>
                <w:lang w:val="en-IN"/>
              </w:rPr>
            </w:pPr>
            <w:r w:rsidRPr="00425C8F">
              <w:rPr>
                <w:lang w:val="en-IN"/>
              </w:rPr>
              <w:t>Name of the list as specified in the request &amp; saved in PreTUPS</w:t>
            </w:r>
          </w:p>
        </w:tc>
        <w:tc>
          <w:tcPr>
            <w:tcW w:w="1620" w:type="dxa"/>
          </w:tcPr>
          <w:p w:rsidR="00E97905" w:rsidRPr="00425C8F" w:rsidRDefault="00E97905" w:rsidP="00E97905">
            <w:pPr>
              <w:pStyle w:val="Tablecontent"/>
            </w:pPr>
            <w:r w:rsidRPr="00425C8F">
              <w:t>JackList1</w:t>
            </w:r>
          </w:p>
        </w:tc>
        <w:tc>
          <w:tcPr>
            <w:tcW w:w="1350" w:type="dxa"/>
          </w:tcPr>
          <w:p w:rsidR="00E97905" w:rsidRPr="00425C8F" w:rsidRDefault="00E97905" w:rsidP="00E97905">
            <w:pPr>
              <w:pStyle w:val="Tablecontent"/>
            </w:pPr>
            <w:r w:rsidRPr="00425C8F">
              <w:t>50</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Alphanumeric, single word</w:t>
            </w:r>
          </w:p>
        </w:tc>
      </w:tr>
      <w:tr w:rsidR="00E97905" w:rsidRPr="00425C8F" w:rsidTr="00E97905">
        <w:trPr>
          <w:trHeight w:val="281"/>
        </w:trPr>
        <w:tc>
          <w:tcPr>
            <w:tcW w:w="1350" w:type="dxa"/>
          </w:tcPr>
          <w:p w:rsidR="00E97905" w:rsidRPr="00425C8F" w:rsidRDefault="00E97905" w:rsidP="00E97905">
            <w:pPr>
              <w:pStyle w:val="Tablecontent"/>
              <w:rPr>
                <w:lang w:val="en-IN"/>
              </w:rPr>
            </w:pPr>
            <w:r w:rsidRPr="00425C8F">
              <w:rPr>
                <w:lang w:val="en-IN"/>
              </w:rPr>
              <w:t>SCTYPE</w:t>
            </w:r>
          </w:p>
        </w:tc>
        <w:tc>
          <w:tcPr>
            <w:tcW w:w="1530" w:type="dxa"/>
          </w:tcPr>
          <w:p w:rsidR="00E97905" w:rsidRPr="00425C8F" w:rsidRDefault="00E97905" w:rsidP="00E97905">
            <w:pPr>
              <w:pStyle w:val="Tablecontent"/>
              <w:rPr>
                <w:lang w:val="en-IN"/>
              </w:rPr>
            </w:pPr>
            <w:r w:rsidRPr="00425C8F">
              <w:rPr>
                <w:lang w:val="en-IN"/>
              </w:rPr>
              <w:t>List schedule type as specified in request &amp; saved in PreTUPS</w:t>
            </w:r>
          </w:p>
        </w:tc>
        <w:tc>
          <w:tcPr>
            <w:tcW w:w="1620" w:type="dxa"/>
          </w:tcPr>
          <w:p w:rsidR="00E97905" w:rsidRPr="00425C8F" w:rsidRDefault="00E97905" w:rsidP="00E97905">
            <w:pPr>
              <w:pStyle w:val="Tablecontent"/>
            </w:pPr>
            <w:r w:rsidRPr="00425C8F">
              <w:t>WK</w:t>
            </w:r>
          </w:p>
        </w:tc>
        <w:tc>
          <w:tcPr>
            <w:tcW w:w="1350" w:type="dxa"/>
          </w:tcPr>
          <w:p w:rsidR="00E97905" w:rsidRPr="00425C8F" w:rsidRDefault="00E97905" w:rsidP="00E97905">
            <w:pPr>
              <w:pStyle w:val="Tablecontent"/>
            </w:pPr>
            <w:r w:rsidRPr="00425C8F">
              <w:t>4</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Allowed values:</w:t>
            </w:r>
          </w:p>
          <w:p w:rsidR="00E97905" w:rsidRPr="00425C8F" w:rsidRDefault="00E97905" w:rsidP="00E97905">
            <w:pPr>
              <w:pStyle w:val="Tablecontent"/>
            </w:pPr>
            <w:r w:rsidRPr="00425C8F">
              <w:rPr>
                <w:b/>
              </w:rPr>
              <w:t>WK</w:t>
            </w:r>
            <w:r w:rsidRPr="00425C8F">
              <w:t xml:space="preserve"> = Weekly</w:t>
            </w:r>
          </w:p>
          <w:p w:rsidR="00E97905" w:rsidRPr="00425C8F" w:rsidRDefault="00E97905" w:rsidP="00E97905">
            <w:pPr>
              <w:pStyle w:val="Tablecontent"/>
            </w:pPr>
            <w:r w:rsidRPr="00425C8F">
              <w:rPr>
                <w:b/>
              </w:rPr>
              <w:t>MO</w:t>
            </w:r>
            <w:r w:rsidRPr="00425C8F">
              <w:t xml:space="preserve"> = Monthly</w:t>
            </w:r>
          </w:p>
        </w:tc>
      </w:tr>
      <w:tr w:rsidR="00E97905" w:rsidRPr="00425C8F" w:rsidTr="00E97905">
        <w:trPr>
          <w:trHeight w:val="281"/>
        </w:trPr>
        <w:tc>
          <w:tcPr>
            <w:tcW w:w="1350" w:type="dxa"/>
          </w:tcPr>
          <w:p w:rsidR="00E97905" w:rsidRPr="00425C8F" w:rsidRDefault="00E97905" w:rsidP="00E97905">
            <w:pPr>
              <w:pStyle w:val="Tablecontent"/>
              <w:rPr>
                <w:lang w:val="en-IN"/>
              </w:rPr>
            </w:pPr>
            <w:r w:rsidRPr="00425C8F">
              <w:rPr>
                <w:lang w:val="en-IN"/>
              </w:rPr>
              <w:t>SCDATE</w:t>
            </w:r>
          </w:p>
        </w:tc>
        <w:tc>
          <w:tcPr>
            <w:tcW w:w="1530" w:type="dxa"/>
          </w:tcPr>
          <w:p w:rsidR="00E97905" w:rsidRPr="00425C8F" w:rsidRDefault="00E97905" w:rsidP="00E97905">
            <w:pPr>
              <w:pStyle w:val="Tablecontent"/>
              <w:rPr>
                <w:lang w:val="en-IN"/>
              </w:rPr>
            </w:pPr>
            <w:r w:rsidRPr="00425C8F">
              <w:rPr>
                <w:lang w:val="en-IN"/>
              </w:rPr>
              <w:t>Next schedule date in DDMMYY format</w:t>
            </w:r>
          </w:p>
        </w:tc>
        <w:tc>
          <w:tcPr>
            <w:tcW w:w="1620" w:type="dxa"/>
          </w:tcPr>
          <w:p w:rsidR="00E97905" w:rsidRPr="00425C8F" w:rsidRDefault="00E97905" w:rsidP="00E97905">
            <w:pPr>
              <w:pStyle w:val="Tablecontent"/>
            </w:pPr>
            <w:r w:rsidRPr="00425C8F">
              <w:t>210913</w:t>
            </w:r>
          </w:p>
        </w:tc>
        <w:tc>
          <w:tcPr>
            <w:tcW w:w="1350" w:type="dxa"/>
          </w:tcPr>
          <w:p w:rsidR="00E97905" w:rsidRPr="00425C8F" w:rsidRDefault="00E97905" w:rsidP="00E97905">
            <w:pPr>
              <w:pStyle w:val="Tablecontent"/>
            </w:pPr>
            <w:r w:rsidRPr="00425C8F">
              <w:t>8</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Date in DDMMYY format on which the scheduled credit transfer would be executed</w:t>
            </w:r>
          </w:p>
        </w:tc>
      </w:tr>
      <w:tr w:rsidR="00E97905" w:rsidRPr="00425C8F" w:rsidTr="00E97905">
        <w:trPr>
          <w:trHeight w:val="281"/>
        </w:trPr>
        <w:tc>
          <w:tcPr>
            <w:tcW w:w="1350" w:type="dxa"/>
          </w:tcPr>
          <w:p w:rsidR="00E97905" w:rsidRPr="00425C8F" w:rsidRDefault="00E97905" w:rsidP="00E97905">
            <w:pPr>
              <w:pStyle w:val="Tablecontent"/>
              <w:rPr>
                <w:lang w:val="en-IN"/>
              </w:rPr>
            </w:pPr>
            <w:r w:rsidRPr="00425C8F">
              <w:rPr>
                <w:lang w:val="en-IN"/>
              </w:rPr>
              <w:t>NOSC</w:t>
            </w:r>
          </w:p>
        </w:tc>
        <w:tc>
          <w:tcPr>
            <w:tcW w:w="1530" w:type="dxa"/>
          </w:tcPr>
          <w:p w:rsidR="00E97905" w:rsidRPr="00425C8F" w:rsidRDefault="00E97905" w:rsidP="00E97905">
            <w:pPr>
              <w:pStyle w:val="Tablecontent"/>
              <w:rPr>
                <w:lang w:val="en-IN"/>
              </w:rPr>
            </w:pPr>
            <w:r w:rsidRPr="00425C8F">
              <w:rPr>
                <w:lang w:val="en-IN"/>
              </w:rPr>
              <w:t>Number of schedule as specified in request &amp; saved in PreTUPS</w:t>
            </w:r>
          </w:p>
        </w:tc>
        <w:tc>
          <w:tcPr>
            <w:tcW w:w="1620" w:type="dxa"/>
          </w:tcPr>
          <w:p w:rsidR="00E97905" w:rsidRPr="00425C8F" w:rsidRDefault="00E97905" w:rsidP="00E97905">
            <w:pPr>
              <w:pStyle w:val="Tablecontent"/>
            </w:pPr>
            <w:r w:rsidRPr="00425C8F">
              <w:t>10</w:t>
            </w:r>
          </w:p>
        </w:tc>
        <w:tc>
          <w:tcPr>
            <w:tcW w:w="1350" w:type="dxa"/>
          </w:tcPr>
          <w:p w:rsidR="00E97905" w:rsidRPr="00425C8F" w:rsidRDefault="00E97905" w:rsidP="00E97905">
            <w:pPr>
              <w:pStyle w:val="Tablecontent"/>
            </w:pPr>
            <w:r w:rsidRPr="00425C8F">
              <w:t>3</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 xml:space="preserve">Defined number of recurring execution of the scheduled credit transfer. </w:t>
            </w:r>
          </w:p>
          <w:p w:rsidR="00E97905" w:rsidRPr="00425C8F" w:rsidRDefault="00E97905" w:rsidP="00E97905">
            <w:pPr>
              <w:pStyle w:val="Tablecontent"/>
              <w:rPr>
                <w:b/>
              </w:rPr>
            </w:pPr>
            <w:r w:rsidRPr="00425C8F">
              <w:rPr>
                <w:b/>
              </w:rPr>
              <w:t>If value is blank, then it means schedule execution is infinite</w:t>
            </w:r>
          </w:p>
        </w:tc>
      </w:tr>
      <w:tr w:rsidR="00E97905" w:rsidRPr="00425C8F" w:rsidTr="00E97905">
        <w:trPr>
          <w:trHeight w:val="281"/>
        </w:trPr>
        <w:tc>
          <w:tcPr>
            <w:tcW w:w="1350" w:type="dxa"/>
          </w:tcPr>
          <w:p w:rsidR="00E97905" w:rsidRPr="00425C8F" w:rsidRDefault="00E97905" w:rsidP="00E97905">
            <w:pPr>
              <w:pStyle w:val="Tablecontent"/>
              <w:rPr>
                <w:lang w:val="en-IN"/>
              </w:rPr>
            </w:pPr>
            <w:r w:rsidRPr="00425C8F">
              <w:rPr>
                <w:lang w:val="en-IN"/>
              </w:rPr>
              <w:t>LISTSTATUS</w:t>
            </w:r>
          </w:p>
        </w:tc>
        <w:tc>
          <w:tcPr>
            <w:tcW w:w="1530" w:type="dxa"/>
          </w:tcPr>
          <w:p w:rsidR="00E97905" w:rsidRPr="00425C8F" w:rsidRDefault="00E97905" w:rsidP="00E97905">
            <w:pPr>
              <w:pStyle w:val="Tablecontent"/>
              <w:rPr>
                <w:lang w:val="en-IN"/>
              </w:rPr>
            </w:pPr>
            <w:r w:rsidRPr="00425C8F">
              <w:rPr>
                <w:lang w:val="en-IN"/>
              </w:rPr>
              <w:t xml:space="preserve">Status code denoting whether the intended action was performed successfully or </w:t>
            </w:r>
            <w:r w:rsidRPr="00425C8F">
              <w:rPr>
                <w:lang w:val="en-IN"/>
              </w:rPr>
              <w:lastRenderedPageBreak/>
              <w:t>not</w:t>
            </w:r>
          </w:p>
        </w:tc>
        <w:tc>
          <w:tcPr>
            <w:tcW w:w="1620" w:type="dxa"/>
          </w:tcPr>
          <w:p w:rsidR="00E97905" w:rsidRPr="00425C8F" w:rsidRDefault="00E97905" w:rsidP="00E97905">
            <w:pPr>
              <w:pStyle w:val="Tablecontent"/>
              <w:rPr>
                <w:lang w:val="en-IN"/>
              </w:rPr>
            </w:pPr>
            <w:r w:rsidRPr="00425C8F">
              <w:rPr>
                <w:lang w:val="en-IN"/>
              </w:rPr>
              <w:lastRenderedPageBreak/>
              <w:t>SS</w:t>
            </w:r>
          </w:p>
        </w:tc>
        <w:tc>
          <w:tcPr>
            <w:tcW w:w="1350" w:type="dxa"/>
          </w:tcPr>
          <w:p w:rsidR="00E97905" w:rsidRPr="00425C8F" w:rsidRDefault="00E97905" w:rsidP="00E97905">
            <w:pPr>
              <w:pStyle w:val="Tablecontent"/>
              <w:rPr>
                <w:lang w:val="en-IN"/>
              </w:rPr>
            </w:pPr>
            <w:r w:rsidRPr="00425C8F">
              <w:rPr>
                <w:lang w:val="en-IN"/>
              </w:rPr>
              <w:t>2</w:t>
            </w:r>
          </w:p>
        </w:tc>
        <w:tc>
          <w:tcPr>
            <w:tcW w:w="1620" w:type="dxa"/>
          </w:tcPr>
          <w:p w:rsidR="00E97905" w:rsidRPr="00425C8F" w:rsidRDefault="00E97905" w:rsidP="00E97905">
            <w:pPr>
              <w:pStyle w:val="Tablecontent"/>
              <w:rPr>
                <w:lang w:val="en-IN"/>
              </w:rPr>
            </w:pPr>
            <w:r w:rsidRPr="00425C8F">
              <w:rPr>
                <w:lang w:val="en-IN"/>
              </w:rPr>
              <w:t>M</w:t>
            </w:r>
          </w:p>
        </w:tc>
        <w:tc>
          <w:tcPr>
            <w:tcW w:w="2176" w:type="dxa"/>
          </w:tcPr>
          <w:p w:rsidR="00E97905" w:rsidRPr="00425C8F" w:rsidRDefault="00E97905" w:rsidP="00E97905">
            <w:pPr>
              <w:pStyle w:val="Tablecontent"/>
              <w:rPr>
                <w:lang w:val="en-IN"/>
              </w:rPr>
            </w:pPr>
            <w:r w:rsidRPr="00425C8F">
              <w:rPr>
                <w:b/>
                <w:lang w:val="en-IN"/>
              </w:rPr>
              <w:t>SS</w:t>
            </w:r>
            <w:r w:rsidRPr="00425C8F">
              <w:rPr>
                <w:lang w:val="en-IN"/>
              </w:rPr>
              <w:t xml:space="preserve"> = Intended action </w:t>
            </w:r>
            <w:r w:rsidRPr="00425C8F">
              <w:rPr>
                <w:b/>
                <w:lang w:val="en-IN"/>
              </w:rPr>
              <w:t>Completely successful</w:t>
            </w:r>
          </w:p>
          <w:p w:rsidR="00E97905" w:rsidRPr="00425C8F" w:rsidRDefault="00E97905" w:rsidP="00E97905">
            <w:pPr>
              <w:pStyle w:val="Tablecontent"/>
              <w:rPr>
                <w:lang w:val="en-IN"/>
              </w:rPr>
            </w:pPr>
            <w:r w:rsidRPr="00425C8F">
              <w:rPr>
                <w:b/>
                <w:lang w:val="en-IN"/>
              </w:rPr>
              <w:t>PS</w:t>
            </w:r>
            <w:r w:rsidRPr="00425C8F">
              <w:rPr>
                <w:lang w:val="en-IN"/>
              </w:rPr>
              <w:t xml:space="preserve"> = Intended action </w:t>
            </w:r>
            <w:r w:rsidRPr="00425C8F">
              <w:rPr>
                <w:b/>
                <w:lang w:val="en-IN"/>
              </w:rPr>
              <w:t>Partially successful</w:t>
            </w:r>
          </w:p>
          <w:p w:rsidR="00E97905" w:rsidRPr="00425C8F" w:rsidRDefault="00E97905" w:rsidP="00E97905">
            <w:pPr>
              <w:pStyle w:val="Tablecontent"/>
              <w:rPr>
                <w:lang w:val="en-IN"/>
              </w:rPr>
            </w:pPr>
            <w:r w:rsidRPr="00425C8F">
              <w:rPr>
                <w:b/>
                <w:lang w:val="en-IN"/>
              </w:rPr>
              <w:t>FA</w:t>
            </w:r>
            <w:r w:rsidRPr="00425C8F">
              <w:rPr>
                <w:lang w:val="en-IN"/>
              </w:rPr>
              <w:t xml:space="preserve"> = Intended action </w:t>
            </w:r>
            <w:r w:rsidRPr="00425C8F">
              <w:rPr>
                <w:b/>
                <w:lang w:val="en-IN"/>
              </w:rPr>
              <w:lastRenderedPageBreak/>
              <w:t>Completely Fail</w:t>
            </w:r>
          </w:p>
        </w:tc>
      </w:tr>
      <w:tr w:rsidR="00E97905" w:rsidRPr="00425C8F" w:rsidTr="00E97905">
        <w:trPr>
          <w:trHeight w:val="281"/>
        </w:trPr>
        <w:tc>
          <w:tcPr>
            <w:tcW w:w="1350" w:type="dxa"/>
          </w:tcPr>
          <w:p w:rsidR="00E97905" w:rsidRPr="00425C8F" w:rsidRDefault="00E97905" w:rsidP="00E97905">
            <w:pPr>
              <w:pStyle w:val="Tablecontent"/>
              <w:rPr>
                <w:lang w:val="en-IN"/>
              </w:rPr>
            </w:pPr>
            <w:r w:rsidRPr="00425C8F">
              <w:rPr>
                <w:lang w:val="en-IN"/>
              </w:rPr>
              <w:lastRenderedPageBreak/>
              <w:t>FAILREC</w:t>
            </w:r>
          </w:p>
        </w:tc>
        <w:tc>
          <w:tcPr>
            <w:tcW w:w="1530" w:type="dxa"/>
          </w:tcPr>
          <w:p w:rsidR="00E97905" w:rsidRPr="00425C8F" w:rsidRDefault="00E97905" w:rsidP="00E97905">
            <w:pPr>
              <w:pStyle w:val="Tablecontent"/>
              <w:rPr>
                <w:lang w:val="en-IN"/>
              </w:rPr>
            </w:pPr>
            <w:r w:rsidRPr="00425C8F">
              <w:rPr>
                <w:lang w:val="en-IN"/>
              </w:rPr>
              <w:t>Comma separated MSISDNs against which record could not be updated/saved in PreTUPS for any reason</w:t>
            </w:r>
          </w:p>
          <w:p w:rsidR="00E97905" w:rsidRPr="00425C8F" w:rsidRDefault="00E97905" w:rsidP="00E97905">
            <w:pPr>
              <w:pStyle w:val="Tablecontent"/>
              <w:rPr>
                <w:b/>
                <w:lang w:val="en-IN"/>
              </w:rPr>
            </w:pPr>
            <w:r w:rsidRPr="00425C8F">
              <w:rPr>
                <w:b/>
                <w:lang w:val="en-IN"/>
              </w:rPr>
              <w:t>Value would be available only in case LISTSTATUS=PS</w:t>
            </w:r>
          </w:p>
        </w:tc>
        <w:tc>
          <w:tcPr>
            <w:tcW w:w="1620" w:type="dxa"/>
          </w:tcPr>
          <w:p w:rsidR="00E97905" w:rsidRPr="00425C8F" w:rsidRDefault="00E97905" w:rsidP="00E97905">
            <w:pPr>
              <w:pStyle w:val="Tablecontent"/>
              <w:rPr>
                <w:lang w:val="en-IN"/>
              </w:rPr>
            </w:pPr>
            <w:r w:rsidRPr="00425C8F">
              <w:rPr>
                <w:lang w:val="en-IN"/>
              </w:rPr>
              <w:t>5511991110, 4411991111</w:t>
            </w:r>
          </w:p>
        </w:tc>
        <w:tc>
          <w:tcPr>
            <w:tcW w:w="1350" w:type="dxa"/>
          </w:tcPr>
          <w:p w:rsidR="00E97905" w:rsidRPr="00425C8F" w:rsidRDefault="00E97905" w:rsidP="00E97905">
            <w:pPr>
              <w:pStyle w:val="Tablecontent"/>
            </w:pPr>
            <w:r w:rsidRPr="00425C8F">
              <w:t>15</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All MSISDN would be without country code.</w:t>
            </w:r>
          </w:p>
          <w:p w:rsidR="00E97905" w:rsidRPr="00425C8F" w:rsidRDefault="00E97905" w:rsidP="00E97905">
            <w:pPr>
              <w:pStyle w:val="Tablecontent"/>
            </w:pPr>
            <w:r w:rsidRPr="00425C8F">
              <w:t>(National dial format)</w:t>
            </w:r>
          </w:p>
          <w:p w:rsidR="00E97905" w:rsidRPr="00425C8F" w:rsidRDefault="00E97905" w:rsidP="00E97905">
            <w:pPr>
              <w:pStyle w:val="Tablecontent"/>
              <w:rPr>
                <w:b/>
              </w:rPr>
            </w:pPr>
            <w:r w:rsidRPr="00425C8F">
              <w:rPr>
                <w:b/>
              </w:rPr>
              <w:t xml:space="preserve">Though the tag is mandatory, yet value would NOT be available in case </w:t>
            </w:r>
            <w:r w:rsidRPr="00425C8F">
              <w:rPr>
                <w:b/>
                <w:lang w:val="en-IN"/>
              </w:rPr>
              <w:t>LISTSTATUS= SS or FA</w:t>
            </w:r>
          </w:p>
        </w:tc>
      </w:tr>
      <w:tr w:rsidR="00E97905" w:rsidRPr="00425C8F" w:rsidTr="00E97905">
        <w:trPr>
          <w:trHeight w:val="925"/>
        </w:trPr>
        <w:tc>
          <w:tcPr>
            <w:tcW w:w="1350" w:type="dxa"/>
          </w:tcPr>
          <w:p w:rsidR="00E97905" w:rsidRPr="00425C8F" w:rsidRDefault="00E97905" w:rsidP="00E97905">
            <w:pPr>
              <w:pStyle w:val="Tablecontent"/>
              <w:rPr>
                <w:lang w:val="en-IN"/>
              </w:rPr>
            </w:pPr>
            <w:r w:rsidRPr="00425C8F">
              <w:rPr>
                <w:lang w:val="en-IN"/>
              </w:rPr>
              <w:t>TXNSTATUS</w:t>
            </w:r>
          </w:p>
        </w:tc>
        <w:tc>
          <w:tcPr>
            <w:tcW w:w="1530" w:type="dxa"/>
          </w:tcPr>
          <w:p w:rsidR="00E97905" w:rsidRPr="00425C8F" w:rsidRDefault="00E97905" w:rsidP="00E97905">
            <w:pPr>
              <w:pStyle w:val="Tablecontent"/>
              <w:rPr>
                <w:lang w:val="en-IN"/>
              </w:rPr>
            </w:pPr>
            <w:r w:rsidRPr="00425C8F">
              <w:rPr>
                <w:lang w:val="en-IN"/>
              </w:rPr>
              <w:t>Request Status</w:t>
            </w:r>
          </w:p>
        </w:tc>
        <w:tc>
          <w:tcPr>
            <w:tcW w:w="1620" w:type="dxa"/>
          </w:tcPr>
          <w:p w:rsidR="00E97905" w:rsidRPr="00425C8F" w:rsidRDefault="00E97905" w:rsidP="00E97905">
            <w:pPr>
              <w:pStyle w:val="Tablecontent"/>
              <w:rPr>
                <w:lang w:val="en-IN"/>
              </w:rPr>
            </w:pPr>
            <w:r w:rsidRPr="00425C8F">
              <w:rPr>
                <w:lang w:val="en-IN"/>
              </w:rPr>
              <w:t>200</w:t>
            </w:r>
          </w:p>
        </w:tc>
        <w:tc>
          <w:tcPr>
            <w:tcW w:w="1350" w:type="dxa"/>
          </w:tcPr>
          <w:p w:rsidR="00E97905" w:rsidRPr="00425C8F" w:rsidRDefault="00E97905" w:rsidP="00E97905">
            <w:pPr>
              <w:pStyle w:val="Tablecontent"/>
              <w:rPr>
                <w:lang w:val="en-IN"/>
              </w:rPr>
            </w:pPr>
            <w:r w:rsidRPr="00425C8F">
              <w:rPr>
                <w:lang w:val="en-IN"/>
              </w:rPr>
              <w:t>5</w:t>
            </w:r>
          </w:p>
        </w:tc>
        <w:tc>
          <w:tcPr>
            <w:tcW w:w="1620" w:type="dxa"/>
          </w:tcPr>
          <w:p w:rsidR="00E97905" w:rsidRPr="00425C8F" w:rsidRDefault="00E97905" w:rsidP="00E97905">
            <w:pPr>
              <w:pStyle w:val="Tablecontent"/>
              <w:rPr>
                <w:lang w:val="en-IN"/>
              </w:rPr>
            </w:pPr>
            <w:r w:rsidRPr="00425C8F">
              <w:rPr>
                <w:lang w:val="en-IN"/>
              </w:rPr>
              <w:t>M</w:t>
            </w:r>
          </w:p>
        </w:tc>
        <w:tc>
          <w:tcPr>
            <w:tcW w:w="2176" w:type="dxa"/>
          </w:tcPr>
          <w:p w:rsidR="00E97905" w:rsidRPr="00425C8F" w:rsidRDefault="00E97905" w:rsidP="00E97905">
            <w:pPr>
              <w:pStyle w:val="Tablecontent"/>
              <w:rPr>
                <w:lang w:val="en-IN"/>
              </w:rPr>
            </w:pPr>
            <w:r w:rsidRPr="00425C8F">
              <w:rPr>
                <w:lang w:val="en-IN"/>
              </w:rPr>
              <w:t>Transaction Status i.e.</w:t>
            </w:r>
          </w:p>
          <w:p w:rsidR="00E97905" w:rsidRPr="00425C8F" w:rsidRDefault="00E97905" w:rsidP="00E97905">
            <w:pPr>
              <w:pStyle w:val="Tablecontent"/>
              <w:rPr>
                <w:lang w:val="en-IN"/>
              </w:rPr>
            </w:pPr>
            <w:r w:rsidRPr="00425C8F">
              <w:rPr>
                <w:lang w:val="en-IN"/>
              </w:rPr>
              <w:t>Transaction OK (200), failed other status</w:t>
            </w:r>
          </w:p>
        </w:tc>
      </w:tr>
    </w:tbl>
    <w:p w:rsidR="00E97905" w:rsidRPr="00425C8F" w:rsidRDefault="00E97905" w:rsidP="001E6309">
      <w:pPr>
        <w:pStyle w:val="Heading"/>
        <w:rPr>
          <w:color w:val="auto"/>
        </w:rPr>
      </w:pPr>
      <w:r w:rsidRPr="00425C8F">
        <w:rPr>
          <w:color w:val="auto"/>
        </w:rPr>
        <w:t>Business Rules</w:t>
      </w:r>
    </w:p>
    <w:p w:rsidR="00E97905" w:rsidRPr="00425C8F" w:rsidRDefault="00E97905" w:rsidP="00E97905">
      <w:pPr>
        <w:pStyle w:val="ListBullet1"/>
      </w:pPr>
      <w:r w:rsidRPr="00425C8F">
        <w:t>The value for TYPE tag is fixed as mentioned in syntax.</w:t>
      </w:r>
    </w:p>
    <w:p w:rsidR="00E97905" w:rsidRPr="00425C8F" w:rsidRDefault="00E97905" w:rsidP="00E97905">
      <w:pPr>
        <w:pStyle w:val="ListBullet1"/>
      </w:pPr>
      <w:r w:rsidRPr="00425C8F">
        <w:t xml:space="preserve">The value of </w:t>
      </w:r>
      <w:r w:rsidRPr="00425C8F">
        <w:rPr>
          <w:b/>
          <w:lang w:val="en-IN"/>
        </w:rPr>
        <w:t>LISTSTATUS</w:t>
      </w:r>
      <w:r w:rsidRPr="00425C8F">
        <w:rPr>
          <w:lang w:val="en-IN"/>
        </w:rPr>
        <w:t xml:space="preserve"> tag could be SS, PS or FA </w:t>
      </w:r>
    </w:p>
    <w:p w:rsidR="00E97905" w:rsidRPr="00425C8F" w:rsidRDefault="00E97905" w:rsidP="00E97905">
      <w:pPr>
        <w:pStyle w:val="ListBullet1"/>
        <w:numPr>
          <w:ilvl w:val="1"/>
          <w:numId w:val="5"/>
        </w:numPr>
      </w:pPr>
      <w:r w:rsidRPr="00425C8F">
        <w:rPr>
          <w:lang w:val="en-IN"/>
        </w:rPr>
        <w:t xml:space="preserve">SS – When specified ACTION is completely successful </w:t>
      </w:r>
    </w:p>
    <w:p w:rsidR="00E97905" w:rsidRPr="00425C8F" w:rsidRDefault="00E97905" w:rsidP="00E97905">
      <w:pPr>
        <w:pStyle w:val="ListBullet1"/>
        <w:numPr>
          <w:ilvl w:val="1"/>
          <w:numId w:val="5"/>
        </w:numPr>
      </w:pPr>
      <w:r w:rsidRPr="00425C8F">
        <w:rPr>
          <w:lang w:val="en-IN"/>
        </w:rPr>
        <w:t>PS - When specified ACTION is partially successful</w:t>
      </w:r>
    </w:p>
    <w:p w:rsidR="00E97905" w:rsidRPr="00425C8F" w:rsidRDefault="00E97905" w:rsidP="00E97905">
      <w:pPr>
        <w:pStyle w:val="ListBullet1"/>
        <w:numPr>
          <w:ilvl w:val="1"/>
          <w:numId w:val="5"/>
        </w:numPr>
      </w:pPr>
      <w:r w:rsidRPr="00425C8F">
        <w:rPr>
          <w:lang w:val="en-IN"/>
        </w:rPr>
        <w:t>FA - When specified ACTION is completely fail</w:t>
      </w:r>
    </w:p>
    <w:p w:rsidR="00E97905" w:rsidRPr="00425C8F" w:rsidRDefault="00E97905" w:rsidP="00E97905">
      <w:pPr>
        <w:pStyle w:val="ListBullet1"/>
      </w:pPr>
      <w:r w:rsidRPr="00425C8F">
        <w:rPr>
          <w:lang w:val="en-IN"/>
        </w:rPr>
        <w:t xml:space="preserve"> If the value of </w:t>
      </w:r>
      <w:r w:rsidRPr="00425C8F">
        <w:rPr>
          <w:b/>
          <w:lang w:val="en-IN"/>
        </w:rPr>
        <w:t>LISTSTATUS = PS</w:t>
      </w:r>
      <w:r w:rsidRPr="00425C8F">
        <w:rPr>
          <w:lang w:val="en-IN"/>
        </w:rPr>
        <w:t xml:space="preserve">, then comma separated mobile numbers against which intended record could not be updated/stored for any reason in PreTUPS would be returned under the </w:t>
      </w:r>
      <w:r w:rsidRPr="00425C8F">
        <w:rPr>
          <w:b/>
          <w:lang w:val="en-IN"/>
        </w:rPr>
        <w:t>FAILREC</w:t>
      </w:r>
      <w:r w:rsidRPr="00425C8F">
        <w:rPr>
          <w:lang w:val="en-IN"/>
        </w:rPr>
        <w:t xml:space="preserve"> tag</w:t>
      </w:r>
    </w:p>
    <w:p w:rsidR="00E97905" w:rsidRPr="00425C8F" w:rsidRDefault="00E97905" w:rsidP="00E97905">
      <w:pPr>
        <w:pStyle w:val="ListBullet1"/>
        <w:numPr>
          <w:ilvl w:val="1"/>
          <w:numId w:val="5"/>
        </w:numPr>
      </w:pPr>
      <w:r w:rsidRPr="00425C8F">
        <w:rPr>
          <w:lang w:val="en-IN"/>
        </w:rPr>
        <w:t>The FAILREC tag would not hold any values in case LISTSTATUS = SS or FA</w:t>
      </w:r>
    </w:p>
    <w:p w:rsidR="00E97905" w:rsidRPr="00425C8F" w:rsidRDefault="00E97905" w:rsidP="00E97905">
      <w:pPr>
        <w:pStyle w:val="ListBullet1"/>
      </w:pPr>
      <w:r w:rsidRPr="00425C8F">
        <w:t>The initiator subscriber (</w:t>
      </w:r>
      <w:r w:rsidRPr="00425C8F">
        <w:rPr>
          <w:i/>
        </w:rPr>
        <w:t>Dial A / List owner</w:t>
      </w:r>
      <w:r w:rsidRPr="00425C8F">
        <w:t>) would receive a SMS notifying the successful/un-successful addition or modification or deletion of his/her Schedule Credit Transfer list.</w:t>
      </w:r>
    </w:p>
    <w:p w:rsidR="00E97905" w:rsidRPr="00425C8F" w:rsidRDefault="00E97905" w:rsidP="00E97905">
      <w:pPr>
        <w:pStyle w:val="BodyText2"/>
      </w:pPr>
    </w:p>
    <w:p w:rsidR="003754CB" w:rsidRPr="00425C8F" w:rsidRDefault="003754CB" w:rsidP="006D326A">
      <w:pPr>
        <w:pStyle w:val="Code"/>
        <w:ind w:left="0"/>
        <w:jc w:val="left"/>
      </w:pPr>
    </w:p>
    <w:p w:rsidR="006D326A" w:rsidRPr="00425C8F" w:rsidRDefault="006D326A" w:rsidP="006D326A">
      <w:pPr>
        <w:pStyle w:val="BodyText2"/>
      </w:pPr>
    </w:p>
    <w:p w:rsidR="00E97905" w:rsidRPr="00425C8F" w:rsidRDefault="00E97905" w:rsidP="00337049">
      <w:pPr>
        <w:pStyle w:val="Heading2"/>
        <w:rPr>
          <w:lang w:val="en-IN"/>
        </w:rPr>
      </w:pPr>
      <w:bookmarkStart w:id="314" w:name="_Toc485139719"/>
      <w:bookmarkStart w:id="315" w:name="_Toc325459092"/>
      <w:bookmarkStart w:id="316" w:name="_Toc350854535"/>
      <w:r w:rsidRPr="00425C8F">
        <w:rPr>
          <w:lang w:val="en-IN"/>
        </w:rPr>
        <w:t>View Subscriber List</w:t>
      </w:r>
      <w:bookmarkEnd w:id="314"/>
      <w:bookmarkEnd w:id="315"/>
      <w:bookmarkEnd w:id="316"/>
    </w:p>
    <w:p w:rsidR="00E97905" w:rsidRPr="00425C8F" w:rsidRDefault="00E97905" w:rsidP="00E97905">
      <w:pPr>
        <w:pStyle w:val="BodyText2"/>
      </w:pPr>
      <w:r w:rsidRPr="00425C8F">
        <w:t>The External system will send the following request for viewing a subscriber’s scheduled credit transfer list. The request format and details of request are mentioned below.</w:t>
      </w:r>
    </w:p>
    <w:p w:rsidR="00E97905" w:rsidRPr="00425C8F" w:rsidRDefault="00E97905" w:rsidP="00E97905">
      <w:pPr>
        <w:pStyle w:val="BodyText2"/>
        <w:rPr>
          <w:b/>
          <w:bCs/>
          <w:u w:val="single"/>
        </w:rPr>
      </w:pPr>
    </w:p>
    <w:p w:rsidR="00E97905" w:rsidRPr="00425C8F" w:rsidRDefault="00E97905" w:rsidP="001E6309">
      <w:pPr>
        <w:pStyle w:val="Heading"/>
        <w:rPr>
          <w:color w:val="auto"/>
        </w:rPr>
      </w:pPr>
      <w:r w:rsidRPr="00425C8F">
        <w:rPr>
          <w:color w:val="auto"/>
        </w:rPr>
        <w:t>Request Syntax</w:t>
      </w:r>
    </w:p>
    <w:p w:rsidR="00E97905" w:rsidRPr="00425C8F" w:rsidRDefault="00E97905" w:rsidP="00E97905">
      <w:pPr>
        <w:pStyle w:val="Code"/>
        <w:ind w:left="0"/>
      </w:pPr>
      <w:r w:rsidRPr="00425C8F">
        <w:t>&lt;?xml version="1.0"?&gt;</w:t>
      </w:r>
    </w:p>
    <w:p w:rsidR="00E97905" w:rsidRPr="00425C8F" w:rsidRDefault="00E97905" w:rsidP="00E97905">
      <w:pPr>
        <w:pStyle w:val="Code"/>
        <w:ind w:left="0" w:firstLine="720"/>
      </w:pPr>
      <w:r w:rsidRPr="00425C8F">
        <w:t>&lt;COMMAND&gt;</w:t>
      </w:r>
    </w:p>
    <w:p w:rsidR="00E97905" w:rsidRPr="00425C8F" w:rsidRDefault="00E97905" w:rsidP="00E97905">
      <w:pPr>
        <w:pStyle w:val="Code"/>
        <w:ind w:left="1440"/>
        <w:jc w:val="left"/>
      </w:pPr>
      <w:r w:rsidRPr="00425C8F">
        <w:t>&lt;TYPE&gt;PSCTVREQ&lt;/TYPE&gt;</w:t>
      </w:r>
    </w:p>
    <w:p w:rsidR="00E97905" w:rsidRPr="00425C8F" w:rsidRDefault="00E97905" w:rsidP="00E97905">
      <w:pPr>
        <w:pStyle w:val="Code"/>
        <w:ind w:left="1440"/>
        <w:jc w:val="left"/>
      </w:pPr>
      <w:r w:rsidRPr="00425C8F">
        <w:t>&lt;MSISDN&gt;&lt;Initiating Subscriber MSISDN&gt;&lt;/MSISDN&gt;</w:t>
      </w:r>
    </w:p>
    <w:p w:rsidR="00E97905" w:rsidRPr="00425C8F" w:rsidRDefault="00E97905" w:rsidP="00E97905">
      <w:pPr>
        <w:pStyle w:val="Code"/>
        <w:ind w:left="1440"/>
        <w:jc w:val="left"/>
      </w:pPr>
      <w:r w:rsidRPr="00425C8F">
        <w:t>&lt;PIN&gt;&lt;Subscriber PIN&gt;&lt;/PIN&gt;</w:t>
      </w:r>
    </w:p>
    <w:p w:rsidR="00E97905" w:rsidRPr="00425C8F" w:rsidRDefault="00E97905" w:rsidP="00E97905">
      <w:pPr>
        <w:pStyle w:val="Code"/>
        <w:ind w:left="1440"/>
        <w:jc w:val="left"/>
      </w:pPr>
      <w:r w:rsidRPr="00425C8F">
        <w:t>&lt;LISTNAME&gt;&lt;Name of the List&gt;&lt;/LISTNAME&gt;</w:t>
      </w:r>
    </w:p>
    <w:p w:rsidR="00E97905" w:rsidRPr="00425C8F" w:rsidRDefault="00E97905" w:rsidP="00E97905">
      <w:pPr>
        <w:pStyle w:val="Code"/>
        <w:ind w:left="1440"/>
        <w:jc w:val="left"/>
      </w:pPr>
      <w:r w:rsidRPr="00425C8F">
        <w:t>&lt;SCTYPE&gt;&lt;Weekly or Monthly&gt;&lt;/SCTYPE&gt;</w:t>
      </w:r>
    </w:p>
    <w:p w:rsidR="00E97905" w:rsidRPr="00425C8F" w:rsidRDefault="00E97905" w:rsidP="00E97905">
      <w:pPr>
        <w:pStyle w:val="Code"/>
        <w:ind w:left="0" w:firstLine="720"/>
      </w:pPr>
      <w:r w:rsidRPr="00425C8F">
        <w:lastRenderedPageBreak/>
        <w:t>&lt;COMMAND&gt;</w:t>
      </w:r>
    </w:p>
    <w:p w:rsidR="00E97905" w:rsidRPr="00425C8F" w:rsidRDefault="00E97905" w:rsidP="00E97905">
      <w:pPr>
        <w:pStyle w:val="Head"/>
      </w:pPr>
      <w:r w:rsidRPr="00425C8F">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E97905" w:rsidRPr="00425C8F" w:rsidTr="00E97905">
        <w:trPr>
          <w:trHeight w:val="281"/>
          <w:tblHeader/>
        </w:trPr>
        <w:tc>
          <w:tcPr>
            <w:tcW w:w="1350" w:type="dxa"/>
            <w:shd w:val="clear" w:color="auto" w:fill="E31837"/>
          </w:tcPr>
          <w:p w:rsidR="00E97905" w:rsidRPr="00425C8F" w:rsidRDefault="00E97905" w:rsidP="00E97905">
            <w:pPr>
              <w:pStyle w:val="TableColumnLabels"/>
              <w:rPr>
                <w:rFonts w:ascii="Arial" w:hAnsi="Arial" w:cs="Arial"/>
                <w:color w:val="auto"/>
                <w:sz w:val="18"/>
              </w:rPr>
            </w:pPr>
            <w:r w:rsidRPr="00425C8F">
              <w:rPr>
                <w:rFonts w:ascii="Arial" w:hAnsi="Arial" w:cs="Arial"/>
                <w:color w:val="auto"/>
                <w:sz w:val="18"/>
              </w:rPr>
              <w:t>TAG</w:t>
            </w:r>
          </w:p>
        </w:tc>
        <w:tc>
          <w:tcPr>
            <w:tcW w:w="1530" w:type="dxa"/>
            <w:shd w:val="clear" w:color="auto" w:fill="E31837"/>
          </w:tcPr>
          <w:p w:rsidR="00E97905" w:rsidRPr="00425C8F" w:rsidRDefault="00E97905" w:rsidP="00E97905">
            <w:pPr>
              <w:pStyle w:val="TableColumnLabels"/>
              <w:rPr>
                <w:rFonts w:ascii="Arial" w:hAnsi="Arial" w:cs="Arial"/>
                <w:color w:val="auto"/>
                <w:sz w:val="18"/>
              </w:rPr>
            </w:pPr>
            <w:r w:rsidRPr="00425C8F">
              <w:rPr>
                <w:rFonts w:ascii="Arial" w:hAnsi="Arial" w:cs="Arial"/>
                <w:color w:val="auto"/>
                <w:sz w:val="18"/>
              </w:rPr>
              <w:t>Fields</w:t>
            </w:r>
          </w:p>
        </w:tc>
        <w:tc>
          <w:tcPr>
            <w:tcW w:w="1620"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Example</w:t>
            </w:r>
          </w:p>
        </w:tc>
        <w:tc>
          <w:tcPr>
            <w:tcW w:w="1350"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Max Length</w:t>
            </w:r>
          </w:p>
        </w:tc>
        <w:tc>
          <w:tcPr>
            <w:tcW w:w="1620"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Optional/Mandatory</w:t>
            </w:r>
          </w:p>
        </w:tc>
        <w:tc>
          <w:tcPr>
            <w:tcW w:w="2176"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Remarks</w:t>
            </w:r>
          </w:p>
        </w:tc>
      </w:tr>
      <w:tr w:rsidR="00E97905" w:rsidRPr="00425C8F" w:rsidTr="00E97905">
        <w:trPr>
          <w:trHeight w:val="281"/>
        </w:trPr>
        <w:tc>
          <w:tcPr>
            <w:tcW w:w="1350" w:type="dxa"/>
          </w:tcPr>
          <w:p w:rsidR="00E97905" w:rsidRPr="00425C8F" w:rsidRDefault="00E97905" w:rsidP="00E97905">
            <w:pPr>
              <w:pStyle w:val="Tablecontent"/>
              <w:rPr>
                <w:lang w:val="fr-FR"/>
              </w:rPr>
            </w:pPr>
            <w:r w:rsidRPr="00425C8F">
              <w:rPr>
                <w:lang w:val="fr-FR"/>
              </w:rPr>
              <w:t>TYPE</w:t>
            </w:r>
          </w:p>
        </w:tc>
        <w:tc>
          <w:tcPr>
            <w:tcW w:w="1530" w:type="dxa"/>
          </w:tcPr>
          <w:p w:rsidR="00E97905" w:rsidRPr="00425C8F" w:rsidRDefault="00E97905" w:rsidP="00E97905">
            <w:pPr>
              <w:pStyle w:val="Tablecontent"/>
              <w:rPr>
                <w:lang w:val="fr-FR"/>
              </w:rPr>
            </w:pPr>
            <w:r w:rsidRPr="00425C8F">
              <w:t>PSCTVREQ</w:t>
            </w:r>
          </w:p>
        </w:tc>
        <w:tc>
          <w:tcPr>
            <w:tcW w:w="1620" w:type="dxa"/>
          </w:tcPr>
          <w:p w:rsidR="00E97905" w:rsidRPr="00425C8F" w:rsidRDefault="00E97905" w:rsidP="00E97905">
            <w:pPr>
              <w:pStyle w:val="Tablecontent"/>
              <w:rPr>
                <w:lang w:val="fr-FR"/>
              </w:rPr>
            </w:pPr>
            <w:r w:rsidRPr="00425C8F">
              <w:t>PSCTVREQ</w:t>
            </w:r>
          </w:p>
        </w:tc>
        <w:tc>
          <w:tcPr>
            <w:tcW w:w="1350" w:type="dxa"/>
          </w:tcPr>
          <w:p w:rsidR="00E97905" w:rsidRPr="00425C8F" w:rsidRDefault="00E97905" w:rsidP="00E97905">
            <w:pPr>
              <w:pStyle w:val="Tablecontent"/>
            </w:pPr>
            <w:r w:rsidRPr="00425C8F">
              <w:t>10</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Request Type. Static &amp; fixed value</w:t>
            </w:r>
          </w:p>
        </w:tc>
      </w:tr>
      <w:tr w:rsidR="00E97905" w:rsidRPr="00425C8F" w:rsidTr="00E97905">
        <w:trPr>
          <w:trHeight w:val="925"/>
        </w:trPr>
        <w:tc>
          <w:tcPr>
            <w:tcW w:w="1350" w:type="dxa"/>
          </w:tcPr>
          <w:p w:rsidR="00E97905" w:rsidRPr="00425C8F" w:rsidRDefault="00E97905" w:rsidP="00E97905">
            <w:pPr>
              <w:pStyle w:val="Tablecontent"/>
            </w:pPr>
            <w:r w:rsidRPr="00425C8F">
              <w:t>MSISDN</w:t>
            </w:r>
          </w:p>
        </w:tc>
        <w:tc>
          <w:tcPr>
            <w:tcW w:w="1530" w:type="dxa"/>
          </w:tcPr>
          <w:p w:rsidR="00E97905" w:rsidRPr="00425C8F" w:rsidRDefault="00E97905" w:rsidP="00E97905">
            <w:pPr>
              <w:pStyle w:val="Tablecontent"/>
            </w:pPr>
            <w:r w:rsidRPr="00425C8F">
              <w:t>Initiator subscriber mobile number</w:t>
            </w:r>
          </w:p>
        </w:tc>
        <w:tc>
          <w:tcPr>
            <w:tcW w:w="1620" w:type="dxa"/>
          </w:tcPr>
          <w:p w:rsidR="00E97905" w:rsidRPr="00425C8F" w:rsidRDefault="00E97905" w:rsidP="00E97905">
            <w:pPr>
              <w:pStyle w:val="Tablecontent"/>
            </w:pPr>
            <w:r w:rsidRPr="00425C8F">
              <w:t>9942222</w:t>
            </w:r>
          </w:p>
        </w:tc>
        <w:tc>
          <w:tcPr>
            <w:tcW w:w="1350" w:type="dxa"/>
          </w:tcPr>
          <w:p w:rsidR="00E97905" w:rsidRPr="00425C8F" w:rsidRDefault="00E97905" w:rsidP="00E97905">
            <w:pPr>
              <w:pStyle w:val="Tablecontent"/>
            </w:pPr>
            <w:r w:rsidRPr="00425C8F">
              <w:t>15</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All MSISDN should be without country code.</w:t>
            </w:r>
          </w:p>
          <w:p w:rsidR="00E97905" w:rsidRPr="00425C8F" w:rsidRDefault="00E97905" w:rsidP="00E97905">
            <w:pPr>
              <w:pStyle w:val="Tablecontent"/>
            </w:pPr>
            <w:r w:rsidRPr="00425C8F">
              <w:t>(National dial format)</w:t>
            </w:r>
          </w:p>
        </w:tc>
      </w:tr>
      <w:tr w:rsidR="00E97905" w:rsidRPr="00425C8F" w:rsidTr="00E97905">
        <w:trPr>
          <w:trHeight w:val="925"/>
        </w:trPr>
        <w:tc>
          <w:tcPr>
            <w:tcW w:w="1350" w:type="dxa"/>
          </w:tcPr>
          <w:p w:rsidR="00E97905" w:rsidRPr="00425C8F" w:rsidRDefault="00E97905" w:rsidP="00E97905">
            <w:pPr>
              <w:pStyle w:val="Tablecontent"/>
            </w:pPr>
            <w:r w:rsidRPr="00425C8F">
              <w:t>PIN</w:t>
            </w:r>
          </w:p>
        </w:tc>
        <w:tc>
          <w:tcPr>
            <w:tcW w:w="1530" w:type="dxa"/>
          </w:tcPr>
          <w:p w:rsidR="00E97905" w:rsidRPr="00425C8F" w:rsidRDefault="00E97905" w:rsidP="00E97905">
            <w:pPr>
              <w:pStyle w:val="Tablecontent"/>
            </w:pPr>
            <w:r w:rsidRPr="00425C8F">
              <w:t>Subscriber PIN as registered in PreTUPS</w:t>
            </w:r>
          </w:p>
        </w:tc>
        <w:tc>
          <w:tcPr>
            <w:tcW w:w="1620" w:type="dxa"/>
          </w:tcPr>
          <w:p w:rsidR="00E97905" w:rsidRPr="00425C8F" w:rsidRDefault="00E97905" w:rsidP="00E97905">
            <w:pPr>
              <w:pStyle w:val="Tablecontent"/>
            </w:pPr>
            <w:r w:rsidRPr="00425C8F">
              <w:t>3946</w:t>
            </w:r>
          </w:p>
        </w:tc>
        <w:tc>
          <w:tcPr>
            <w:tcW w:w="1350" w:type="dxa"/>
          </w:tcPr>
          <w:p w:rsidR="00E97905" w:rsidRPr="00425C8F" w:rsidRDefault="00E97905" w:rsidP="00E97905">
            <w:pPr>
              <w:pStyle w:val="Tablecontent"/>
            </w:pPr>
            <w:r w:rsidRPr="00425C8F">
              <w:t>4</w:t>
            </w:r>
          </w:p>
        </w:tc>
        <w:tc>
          <w:tcPr>
            <w:tcW w:w="1620" w:type="dxa"/>
          </w:tcPr>
          <w:p w:rsidR="00E97905" w:rsidRPr="00425C8F" w:rsidRDefault="00E97905" w:rsidP="00E97905">
            <w:pPr>
              <w:pStyle w:val="Tablecontent"/>
            </w:pPr>
            <w:r w:rsidRPr="00425C8F">
              <w:t>M</w:t>
            </w:r>
          </w:p>
          <w:p w:rsidR="00E97905" w:rsidRPr="00425C8F" w:rsidRDefault="00E97905" w:rsidP="00E97905"/>
          <w:p w:rsidR="00E97905" w:rsidRPr="00425C8F" w:rsidRDefault="00E97905" w:rsidP="00E97905">
            <w:pPr>
              <w:jc w:val="center"/>
            </w:pPr>
          </w:p>
        </w:tc>
        <w:tc>
          <w:tcPr>
            <w:tcW w:w="2176" w:type="dxa"/>
          </w:tcPr>
          <w:p w:rsidR="00E97905" w:rsidRPr="00425C8F" w:rsidRDefault="00E97905" w:rsidP="00E97905">
            <w:pPr>
              <w:pStyle w:val="Tablecontent"/>
            </w:pPr>
            <w:r w:rsidRPr="00425C8F">
              <w:t xml:space="preserve">Numeric Only. </w:t>
            </w:r>
          </w:p>
        </w:tc>
      </w:tr>
      <w:tr w:rsidR="00E97905" w:rsidRPr="00425C8F" w:rsidTr="00E97905">
        <w:trPr>
          <w:trHeight w:val="925"/>
        </w:trPr>
        <w:tc>
          <w:tcPr>
            <w:tcW w:w="1350" w:type="dxa"/>
          </w:tcPr>
          <w:p w:rsidR="00E97905" w:rsidRPr="00425C8F" w:rsidRDefault="00E97905" w:rsidP="00E97905">
            <w:pPr>
              <w:pStyle w:val="Tablecontent"/>
            </w:pPr>
            <w:r w:rsidRPr="00425C8F">
              <w:t>LISTNAME</w:t>
            </w:r>
          </w:p>
        </w:tc>
        <w:tc>
          <w:tcPr>
            <w:tcW w:w="1530" w:type="dxa"/>
          </w:tcPr>
          <w:p w:rsidR="00E97905" w:rsidRPr="00425C8F" w:rsidRDefault="00E97905" w:rsidP="00E97905">
            <w:pPr>
              <w:pStyle w:val="Tablecontent"/>
            </w:pPr>
            <w:r w:rsidRPr="00425C8F">
              <w:t>Name of the subscriber’s list to be deleted</w:t>
            </w:r>
          </w:p>
        </w:tc>
        <w:tc>
          <w:tcPr>
            <w:tcW w:w="1620" w:type="dxa"/>
          </w:tcPr>
          <w:p w:rsidR="00E97905" w:rsidRPr="00425C8F" w:rsidRDefault="00E97905" w:rsidP="00E97905">
            <w:pPr>
              <w:pStyle w:val="Tablecontent"/>
            </w:pPr>
            <w:r w:rsidRPr="00425C8F">
              <w:t>JackList1</w:t>
            </w:r>
          </w:p>
        </w:tc>
        <w:tc>
          <w:tcPr>
            <w:tcW w:w="1350" w:type="dxa"/>
          </w:tcPr>
          <w:p w:rsidR="00E97905" w:rsidRPr="00425C8F" w:rsidRDefault="00E97905" w:rsidP="00E97905">
            <w:pPr>
              <w:pStyle w:val="Tablecontent"/>
            </w:pPr>
            <w:r w:rsidRPr="00425C8F">
              <w:t>50</w:t>
            </w:r>
          </w:p>
        </w:tc>
        <w:tc>
          <w:tcPr>
            <w:tcW w:w="1620" w:type="dxa"/>
          </w:tcPr>
          <w:p w:rsidR="00E97905" w:rsidRPr="00425C8F" w:rsidRDefault="00E97905" w:rsidP="00E97905">
            <w:pPr>
              <w:pStyle w:val="Tablecontent"/>
            </w:pPr>
            <w:r w:rsidRPr="00425C8F">
              <w:t>O (Tag is mandatory)</w:t>
            </w:r>
          </w:p>
          <w:p w:rsidR="00E97905" w:rsidRPr="00425C8F" w:rsidRDefault="00E97905" w:rsidP="00E97905">
            <w:pPr>
              <w:pStyle w:val="Tablecontent"/>
            </w:pPr>
            <w:r w:rsidRPr="00425C8F">
              <w:t>Mandatory in case SCTYPE is not provided</w:t>
            </w:r>
          </w:p>
        </w:tc>
        <w:tc>
          <w:tcPr>
            <w:tcW w:w="2176" w:type="dxa"/>
          </w:tcPr>
          <w:p w:rsidR="00E97905" w:rsidRPr="00425C8F" w:rsidRDefault="00E97905" w:rsidP="00E97905">
            <w:pPr>
              <w:pStyle w:val="Tablecontent"/>
            </w:pPr>
            <w:r w:rsidRPr="00425C8F">
              <w:t>Alphanumeric, single word</w:t>
            </w:r>
          </w:p>
        </w:tc>
      </w:tr>
      <w:tr w:rsidR="00E97905" w:rsidRPr="00425C8F" w:rsidTr="00E97905">
        <w:trPr>
          <w:trHeight w:val="925"/>
        </w:trPr>
        <w:tc>
          <w:tcPr>
            <w:tcW w:w="1350" w:type="dxa"/>
          </w:tcPr>
          <w:p w:rsidR="00E97905" w:rsidRPr="00425C8F" w:rsidRDefault="00E97905" w:rsidP="00E97905">
            <w:pPr>
              <w:pStyle w:val="Tablecontent"/>
            </w:pPr>
            <w:r w:rsidRPr="00425C8F">
              <w:t>SCTYPE</w:t>
            </w:r>
          </w:p>
        </w:tc>
        <w:tc>
          <w:tcPr>
            <w:tcW w:w="1530" w:type="dxa"/>
          </w:tcPr>
          <w:p w:rsidR="00E97905" w:rsidRPr="00425C8F" w:rsidRDefault="00E97905" w:rsidP="00E97905">
            <w:pPr>
              <w:pStyle w:val="Tablecontent"/>
            </w:pPr>
            <w:r w:rsidRPr="00425C8F">
              <w:t>Associated Schedule Type</w:t>
            </w:r>
          </w:p>
        </w:tc>
        <w:tc>
          <w:tcPr>
            <w:tcW w:w="1620" w:type="dxa"/>
          </w:tcPr>
          <w:p w:rsidR="00E97905" w:rsidRPr="00425C8F" w:rsidRDefault="00E97905" w:rsidP="00E97905">
            <w:pPr>
              <w:pStyle w:val="Tablecontent"/>
            </w:pPr>
            <w:r w:rsidRPr="00425C8F">
              <w:t>WK</w:t>
            </w:r>
          </w:p>
        </w:tc>
        <w:tc>
          <w:tcPr>
            <w:tcW w:w="1350" w:type="dxa"/>
          </w:tcPr>
          <w:p w:rsidR="00E97905" w:rsidRPr="00425C8F" w:rsidRDefault="00E97905" w:rsidP="00E97905">
            <w:pPr>
              <w:pStyle w:val="Tablecontent"/>
            </w:pPr>
            <w:r w:rsidRPr="00425C8F">
              <w:t>4</w:t>
            </w:r>
          </w:p>
        </w:tc>
        <w:tc>
          <w:tcPr>
            <w:tcW w:w="1620" w:type="dxa"/>
          </w:tcPr>
          <w:p w:rsidR="00E97905" w:rsidRPr="00425C8F" w:rsidRDefault="00E97905" w:rsidP="00E97905">
            <w:pPr>
              <w:pStyle w:val="Tablecontent"/>
            </w:pPr>
            <w:r w:rsidRPr="00425C8F">
              <w:t>O (Tag is mandatory)</w:t>
            </w:r>
          </w:p>
          <w:p w:rsidR="00E97905" w:rsidRPr="00425C8F" w:rsidRDefault="00E97905" w:rsidP="00E97905">
            <w:pPr>
              <w:pStyle w:val="Tablecontent"/>
            </w:pPr>
            <w:r w:rsidRPr="00425C8F">
              <w:t>Mandatory in case LISTNAME is not provided</w:t>
            </w:r>
          </w:p>
        </w:tc>
        <w:tc>
          <w:tcPr>
            <w:tcW w:w="2176" w:type="dxa"/>
          </w:tcPr>
          <w:p w:rsidR="00E97905" w:rsidRPr="00425C8F" w:rsidRDefault="00E97905" w:rsidP="00E97905">
            <w:pPr>
              <w:pStyle w:val="Tablecontent"/>
            </w:pPr>
            <w:r w:rsidRPr="00425C8F">
              <w:t>Possible values:</w:t>
            </w:r>
          </w:p>
          <w:p w:rsidR="00E97905" w:rsidRPr="00425C8F" w:rsidRDefault="00E97905" w:rsidP="00E97905">
            <w:pPr>
              <w:pStyle w:val="Tablecontent"/>
            </w:pPr>
            <w:r w:rsidRPr="00425C8F">
              <w:rPr>
                <w:b/>
              </w:rPr>
              <w:t>WK</w:t>
            </w:r>
            <w:r w:rsidRPr="00425C8F">
              <w:t xml:space="preserve"> = Weekly</w:t>
            </w:r>
          </w:p>
          <w:p w:rsidR="00E97905" w:rsidRPr="00425C8F" w:rsidRDefault="00E97905" w:rsidP="00E97905">
            <w:pPr>
              <w:pStyle w:val="Tablecontent"/>
            </w:pPr>
            <w:r w:rsidRPr="00425C8F">
              <w:rPr>
                <w:b/>
              </w:rPr>
              <w:t>MO</w:t>
            </w:r>
            <w:r w:rsidRPr="00425C8F">
              <w:t xml:space="preserve"> = Monthly</w:t>
            </w:r>
          </w:p>
        </w:tc>
      </w:tr>
    </w:tbl>
    <w:p w:rsidR="00E97905" w:rsidRPr="00425C8F" w:rsidRDefault="00E97905" w:rsidP="00E97905">
      <w:pPr>
        <w:pStyle w:val="BodyText2"/>
      </w:pPr>
    </w:p>
    <w:p w:rsidR="00E97905" w:rsidRPr="00425C8F" w:rsidRDefault="00E97905" w:rsidP="001E6309">
      <w:pPr>
        <w:pStyle w:val="Heading"/>
        <w:rPr>
          <w:color w:val="auto"/>
        </w:rPr>
      </w:pPr>
      <w:r w:rsidRPr="00425C8F">
        <w:rPr>
          <w:color w:val="auto"/>
        </w:rPr>
        <w:t>Business Rules</w:t>
      </w:r>
    </w:p>
    <w:p w:rsidR="00E97905" w:rsidRPr="00425C8F" w:rsidRDefault="00E97905" w:rsidP="00E97905">
      <w:pPr>
        <w:pStyle w:val="ListBullet1"/>
      </w:pPr>
      <w:r w:rsidRPr="00425C8F">
        <w:t>The value for TYPE tag is fixed as mentioned in syntax.</w:t>
      </w:r>
    </w:p>
    <w:p w:rsidR="00E97905" w:rsidRPr="00425C8F" w:rsidRDefault="00E97905" w:rsidP="00E97905">
      <w:pPr>
        <w:pStyle w:val="ListBullet1"/>
      </w:pPr>
      <w:r w:rsidRPr="00425C8F">
        <w:t xml:space="preserve">Either </w:t>
      </w:r>
      <w:r w:rsidRPr="00425C8F">
        <w:rPr>
          <w:b/>
        </w:rPr>
        <w:t>LISTNAME</w:t>
      </w:r>
      <w:r w:rsidRPr="00425C8F">
        <w:t xml:space="preserve"> or </w:t>
      </w:r>
      <w:r w:rsidRPr="00425C8F">
        <w:rPr>
          <w:b/>
        </w:rPr>
        <w:t>SCTYPE</w:t>
      </w:r>
      <w:r w:rsidRPr="00425C8F">
        <w:t xml:space="preserve"> can be provided in the request. If values against both the tags are present, then both would be validated &amp; both the values should refer the same list.</w:t>
      </w:r>
    </w:p>
    <w:p w:rsidR="00E97905" w:rsidRPr="00425C8F" w:rsidRDefault="00E97905" w:rsidP="00E97905">
      <w:pPr>
        <w:pStyle w:val="ListBullet1"/>
        <w:numPr>
          <w:ilvl w:val="0"/>
          <w:numId w:val="0"/>
        </w:numPr>
        <w:ind w:left="1008"/>
      </w:pPr>
    </w:p>
    <w:p w:rsidR="00E97905" w:rsidRPr="00425C8F" w:rsidRDefault="00E97905" w:rsidP="001E6309">
      <w:pPr>
        <w:pStyle w:val="Heading"/>
        <w:rPr>
          <w:color w:val="auto"/>
        </w:rPr>
      </w:pPr>
      <w:r w:rsidRPr="00425C8F">
        <w:rPr>
          <w:color w:val="auto"/>
        </w:rPr>
        <w:t>Response Syntax</w:t>
      </w:r>
    </w:p>
    <w:p w:rsidR="00E97905" w:rsidRPr="00425C8F" w:rsidRDefault="00E97905" w:rsidP="00E97905">
      <w:pPr>
        <w:pStyle w:val="BodyText2"/>
        <w:rPr>
          <w:b/>
          <w:u w:val="single"/>
        </w:rPr>
      </w:pPr>
      <w:r w:rsidRPr="00425C8F">
        <w:rPr>
          <w:b/>
          <w:u w:val="single"/>
        </w:rPr>
        <w:t>When List exists</w:t>
      </w:r>
    </w:p>
    <w:p w:rsidR="00E97905" w:rsidRPr="00425C8F" w:rsidRDefault="00E97905" w:rsidP="00E97905">
      <w:pPr>
        <w:pStyle w:val="Code"/>
        <w:ind w:left="0" w:firstLine="720"/>
      </w:pPr>
      <w:r w:rsidRPr="00425C8F">
        <w:t>&lt;</w:t>
      </w:r>
      <w:r w:rsidRPr="00425C8F">
        <w:rPr>
          <w:b/>
        </w:rPr>
        <w:t>COMMAND</w:t>
      </w:r>
      <w:r w:rsidRPr="00425C8F">
        <w:t>&gt;</w:t>
      </w:r>
    </w:p>
    <w:p w:rsidR="00E97905" w:rsidRPr="00425C8F" w:rsidRDefault="00E97905" w:rsidP="00E97905">
      <w:pPr>
        <w:pStyle w:val="Code"/>
        <w:ind w:left="1440"/>
        <w:jc w:val="left"/>
      </w:pPr>
      <w:r w:rsidRPr="00425C8F">
        <w:t>&lt;TYPE&gt;PSCTVRESP&lt;/TYPE&gt;</w:t>
      </w:r>
    </w:p>
    <w:p w:rsidR="00E97905" w:rsidRPr="00425C8F" w:rsidRDefault="00E97905" w:rsidP="00E97905">
      <w:pPr>
        <w:pStyle w:val="Code"/>
        <w:ind w:left="1440"/>
        <w:jc w:val="left"/>
      </w:pPr>
      <w:r w:rsidRPr="00425C8F">
        <w:t>&lt;LISTRECORDS&gt;</w:t>
      </w:r>
    </w:p>
    <w:p w:rsidR="00E97905" w:rsidRPr="00425C8F" w:rsidRDefault="00E97905" w:rsidP="00E97905">
      <w:pPr>
        <w:pStyle w:val="Code"/>
        <w:ind w:left="1440"/>
        <w:jc w:val="left"/>
      </w:pPr>
      <w:r w:rsidRPr="00425C8F">
        <w:t>&lt;LISTNAME&gt;&lt;Name of the List&gt;&lt;/LISTNAME&gt;</w:t>
      </w:r>
    </w:p>
    <w:p w:rsidR="00E97905" w:rsidRPr="00425C8F" w:rsidRDefault="00E97905" w:rsidP="00E97905">
      <w:pPr>
        <w:pStyle w:val="Code"/>
        <w:ind w:left="1440"/>
        <w:jc w:val="left"/>
      </w:pPr>
      <w:r w:rsidRPr="00425C8F">
        <w:t>&lt;SCTYPE&gt;&lt;Weekly or Monthly&gt;&lt;/SCTYPE&gt;</w:t>
      </w:r>
    </w:p>
    <w:p w:rsidR="00E97905" w:rsidRPr="00425C8F" w:rsidRDefault="00E97905" w:rsidP="00E97905">
      <w:pPr>
        <w:pStyle w:val="Code"/>
        <w:ind w:left="1440"/>
        <w:jc w:val="left"/>
      </w:pPr>
      <w:r w:rsidRPr="00425C8F">
        <w:t>&lt;SCDATE&gt;&lt;Schedule date&gt;&lt;/SCDATE&gt;</w:t>
      </w:r>
    </w:p>
    <w:p w:rsidR="00E97905" w:rsidRPr="00425C8F" w:rsidRDefault="00E97905" w:rsidP="00E97905">
      <w:pPr>
        <w:pStyle w:val="Code"/>
        <w:ind w:left="1440"/>
        <w:jc w:val="left"/>
      </w:pPr>
      <w:r w:rsidRPr="00425C8F">
        <w:t>&lt;NOSC&gt;&lt;Number of executions scheduled&gt;&lt;/NOSC&gt;</w:t>
      </w:r>
    </w:p>
    <w:p w:rsidR="00E97905" w:rsidRPr="00425C8F" w:rsidRDefault="00E97905" w:rsidP="00E97905">
      <w:pPr>
        <w:pStyle w:val="Code"/>
        <w:ind w:left="1440"/>
        <w:jc w:val="left"/>
      </w:pPr>
      <w:r w:rsidRPr="00425C8F">
        <w:t>&lt;LISTRECORD&gt;</w:t>
      </w:r>
    </w:p>
    <w:p w:rsidR="00E97905" w:rsidRPr="00425C8F" w:rsidRDefault="00E97905" w:rsidP="00E97905">
      <w:pPr>
        <w:pStyle w:val="Code"/>
        <w:ind w:left="1440"/>
        <w:jc w:val="left"/>
      </w:pPr>
      <w:r w:rsidRPr="00425C8F">
        <w:t>&lt;MSISDN1&gt;&lt;MSISDN of receiving subscriber&gt;&lt;/MSISDN1&gt;</w:t>
      </w:r>
    </w:p>
    <w:p w:rsidR="00E97905" w:rsidRPr="00425C8F" w:rsidRDefault="00E97905" w:rsidP="00E97905">
      <w:pPr>
        <w:pStyle w:val="Code"/>
        <w:ind w:left="1440"/>
        <w:jc w:val="left"/>
      </w:pPr>
      <w:r w:rsidRPr="00425C8F">
        <w:t>&lt;AMOUNT&gt;&lt;Amount to be set for distribution&gt;&lt;/AMOUNT&gt;</w:t>
      </w:r>
    </w:p>
    <w:p w:rsidR="00E97905" w:rsidRPr="00425C8F" w:rsidRDefault="00E97905" w:rsidP="00E97905">
      <w:pPr>
        <w:pStyle w:val="Code"/>
        <w:ind w:left="1440"/>
        <w:jc w:val="left"/>
      </w:pPr>
      <w:r w:rsidRPr="00425C8F">
        <w:t>&lt;/LISTRECORD&gt;</w:t>
      </w:r>
    </w:p>
    <w:p w:rsidR="00E97905" w:rsidRPr="00425C8F" w:rsidRDefault="00E97905" w:rsidP="00E97905">
      <w:pPr>
        <w:pStyle w:val="Code"/>
        <w:ind w:left="1440"/>
        <w:jc w:val="left"/>
      </w:pPr>
      <w:r w:rsidRPr="00425C8F">
        <w:t>&lt;LISTRECORD&gt;</w:t>
      </w:r>
    </w:p>
    <w:p w:rsidR="00E97905" w:rsidRPr="00425C8F" w:rsidRDefault="00E97905" w:rsidP="00E97905">
      <w:pPr>
        <w:pStyle w:val="Code"/>
        <w:ind w:left="1440"/>
        <w:jc w:val="left"/>
      </w:pPr>
      <w:r w:rsidRPr="00425C8F">
        <w:t>&lt;MSISDN1&gt;&lt;MSISDN of receiving subscriber&gt;&lt;/MSISDN1&gt;</w:t>
      </w:r>
    </w:p>
    <w:p w:rsidR="00E97905" w:rsidRPr="00425C8F" w:rsidRDefault="00E97905" w:rsidP="00E97905">
      <w:pPr>
        <w:pStyle w:val="Code"/>
        <w:ind w:left="1440"/>
        <w:jc w:val="left"/>
      </w:pPr>
      <w:r w:rsidRPr="00425C8F">
        <w:t>&lt;AMOUNT&gt;&lt;Amount to be set for distribution&gt;&lt;/AMOUNT&gt;</w:t>
      </w:r>
    </w:p>
    <w:p w:rsidR="00E97905" w:rsidRPr="00425C8F" w:rsidRDefault="00E97905" w:rsidP="00E97905">
      <w:pPr>
        <w:pStyle w:val="Code"/>
        <w:ind w:left="1440"/>
        <w:jc w:val="left"/>
      </w:pPr>
      <w:r w:rsidRPr="00425C8F">
        <w:t>&lt;/LISTRECORD&gt;</w:t>
      </w:r>
    </w:p>
    <w:p w:rsidR="00E97905" w:rsidRPr="00425C8F" w:rsidRDefault="00E97905" w:rsidP="00E97905">
      <w:pPr>
        <w:pStyle w:val="Code"/>
        <w:ind w:left="1440"/>
        <w:jc w:val="left"/>
      </w:pPr>
      <w:r w:rsidRPr="00425C8F">
        <w:t>&lt;/LISTRECORDS&gt;</w:t>
      </w:r>
    </w:p>
    <w:p w:rsidR="00E97905" w:rsidRPr="00425C8F" w:rsidRDefault="00E97905" w:rsidP="00E97905">
      <w:pPr>
        <w:pStyle w:val="Code"/>
        <w:ind w:left="1440"/>
        <w:jc w:val="left"/>
      </w:pPr>
      <w:r w:rsidRPr="00425C8F">
        <w:lastRenderedPageBreak/>
        <w:t>&lt;TXNSTATUS&gt;&lt;Transaction Status&gt;&lt;/TXNSTATUS&gt;</w:t>
      </w:r>
    </w:p>
    <w:p w:rsidR="00E97905" w:rsidRPr="00425C8F" w:rsidRDefault="00E97905" w:rsidP="00E97905">
      <w:pPr>
        <w:pStyle w:val="Code"/>
        <w:ind w:left="0" w:firstLine="720"/>
      </w:pPr>
      <w:r w:rsidRPr="00425C8F">
        <w:t>&lt;/</w:t>
      </w:r>
      <w:r w:rsidRPr="00425C8F">
        <w:rPr>
          <w:b/>
        </w:rPr>
        <w:t>COMMAND</w:t>
      </w:r>
      <w:r w:rsidRPr="00425C8F">
        <w:t>&gt;</w:t>
      </w:r>
    </w:p>
    <w:p w:rsidR="00E97905" w:rsidRPr="00425C8F" w:rsidRDefault="00E97905" w:rsidP="00E97905">
      <w:pPr>
        <w:pStyle w:val="BodyText2"/>
        <w:rPr>
          <w:b/>
          <w:bCs/>
          <w:u w:val="single"/>
        </w:rPr>
      </w:pPr>
    </w:p>
    <w:p w:rsidR="00E97905" w:rsidRPr="00425C8F" w:rsidRDefault="00E97905" w:rsidP="00E97905">
      <w:pPr>
        <w:pStyle w:val="BodyText2"/>
        <w:rPr>
          <w:b/>
          <w:u w:val="single"/>
        </w:rPr>
      </w:pPr>
      <w:r w:rsidRPr="00425C8F">
        <w:rPr>
          <w:b/>
          <w:u w:val="single"/>
        </w:rPr>
        <w:t>When List does not exists</w:t>
      </w:r>
    </w:p>
    <w:p w:rsidR="00E97905" w:rsidRPr="00425C8F" w:rsidRDefault="00E97905" w:rsidP="00E97905">
      <w:pPr>
        <w:pStyle w:val="Code"/>
        <w:ind w:left="0" w:firstLine="720"/>
      </w:pPr>
      <w:r w:rsidRPr="00425C8F">
        <w:t>&lt;</w:t>
      </w:r>
      <w:r w:rsidRPr="00425C8F">
        <w:rPr>
          <w:b/>
        </w:rPr>
        <w:t>COMMAND</w:t>
      </w:r>
      <w:r w:rsidRPr="00425C8F">
        <w:t>&gt;</w:t>
      </w:r>
    </w:p>
    <w:p w:rsidR="00E97905" w:rsidRPr="00425C8F" w:rsidRDefault="00E97905" w:rsidP="00E97905">
      <w:pPr>
        <w:pStyle w:val="Code"/>
        <w:ind w:left="1440"/>
        <w:jc w:val="left"/>
      </w:pPr>
      <w:r w:rsidRPr="00425C8F">
        <w:t>&lt;TYPE&gt;PSCTVRESP&lt;/TYPE&gt;</w:t>
      </w:r>
    </w:p>
    <w:p w:rsidR="00E97905" w:rsidRPr="00425C8F" w:rsidRDefault="00E97905" w:rsidP="00E97905">
      <w:pPr>
        <w:pStyle w:val="Code"/>
        <w:ind w:left="1440"/>
        <w:jc w:val="left"/>
      </w:pPr>
      <w:r w:rsidRPr="00425C8F">
        <w:t>&lt;LISTRECORDS&gt;</w:t>
      </w:r>
    </w:p>
    <w:p w:rsidR="00E97905" w:rsidRPr="00425C8F" w:rsidRDefault="00E97905" w:rsidP="00E97905">
      <w:pPr>
        <w:pStyle w:val="Code"/>
        <w:ind w:left="1440"/>
        <w:jc w:val="left"/>
      </w:pPr>
      <w:r w:rsidRPr="00425C8F">
        <w:t>&lt;LISTNAME&gt;&lt;NA&gt;&lt;/LISTNAME&gt;</w:t>
      </w:r>
    </w:p>
    <w:p w:rsidR="00E97905" w:rsidRPr="00425C8F" w:rsidRDefault="00E97905" w:rsidP="00E97905">
      <w:pPr>
        <w:pStyle w:val="Code"/>
        <w:ind w:left="1440"/>
        <w:jc w:val="left"/>
      </w:pPr>
      <w:r w:rsidRPr="00425C8F">
        <w:t>&lt;SCTYPE&gt;&lt;NA&gt;&lt;/SCTYPE&gt;</w:t>
      </w:r>
    </w:p>
    <w:p w:rsidR="00E97905" w:rsidRPr="00425C8F" w:rsidRDefault="00E97905" w:rsidP="00E97905">
      <w:pPr>
        <w:pStyle w:val="Code"/>
        <w:ind w:left="1440"/>
        <w:jc w:val="left"/>
      </w:pPr>
      <w:r w:rsidRPr="00425C8F">
        <w:t>&lt;SCDATE&gt;&lt;NA&gt;&lt;/SCDATE&gt;</w:t>
      </w:r>
    </w:p>
    <w:p w:rsidR="00E97905" w:rsidRPr="00425C8F" w:rsidRDefault="00E97905" w:rsidP="00E97905">
      <w:pPr>
        <w:pStyle w:val="Code"/>
        <w:ind w:left="1440"/>
        <w:jc w:val="left"/>
      </w:pPr>
      <w:r w:rsidRPr="00425C8F">
        <w:t>&lt;NOSC&gt;&lt;NA&gt;&lt;/NOSC&gt;</w:t>
      </w:r>
    </w:p>
    <w:p w:rsidR="00E97905" w:rsidRPr="00425C8F" w:rsidRDefault="00E97905" w:rsidP="00E97905">
      <w:pPr>
        <w:pStyle w:val="Code"/>
        <w:ind w:left="1440"/>
        <w:jc w:val="left"/>
      </w:pPr>
      <w:r w:rsidRPr="00425C8F">
        <w:t>&lt;/LISTRECORDS&gt;</w:t>
      </w:r>
    </w:p>
    <w:p w:rsidR="00E97905" w:rsidRPr="00425C8F" w:rsidRDefault="00E97905" w:rsidP="00E97905">
      <w:pPr>
        <w:pStyle w:val="Code"/>
        <w:ind w:left="1440"/>
        <w:jc w:val="left"/>
      </w:pPr>
      <w:r w:rsidRPr="00425C8F">
        <w:t>&lt;TXNSTATUS&gt;&lt;Transaction Status&gt;&lt;/TXNSTATUS&gt;</w:t>
      </w:r>
    </w:p>
    <w:p w:rsidR="00E97905" w:rsidRPr="00425C8F" w:rsidRDefault="00E97905" w:rsidP="00E97905">
      <w:pPr>
        <w:pStyle w:val="BodyText2"/>
        <w:ind w:firstLine="720"/>
        <w:rPr>
          <w:rFonts w:ascii="Courier New" w:hAnsi="Courier New"/>
          <w:b/>
        </w:rPr>
      </w:pPr>
      <w:r w:rsidRPr="00425C8F">
        <w:rPr>
          <w:rFonts w:ascii="Courier New" w:hAnsi="Courier New"/>
          <w:b/>
        </w:rPr>
        <w:t>&lt;/COMMAND&gt;</w:t>
      </w:r>
    </w:p>
    <w:p w:rsidR="00E97905" w:rsidRPr="00425C8F" w:rsidRDefault="00E97905" w:rsidP="00E97905">
      <w:pPr>
        <w:pStyle w:val="BodyText2"/>
        <w:rPr>
          <w:b/>
          <w:bCs/>
          <w:u w:val="single"/>
        </w:rPr>
      </w:pPr>
    </w:p>
    <w:p w:rsidR="00E97905" w:rsidRPr="00425C8F" w:rsidRDefault="00E97905" w:rsidP="00E97905">
      <w:pPr>
        <w:pStyle w:val="NoteHeading"/>
        <w:rPr>
          <w:color w:val="auto"/>
        </w:rPr>
      </w:pPr>
      <w:r w:rsidRPr="00425C8F">
        <w:rPr>
          <w:color w:val="auto"/>
        </w:rPr>
        <w:t>In the above response, NA indicates Not Available</w:t>
      </w:r>
    </w:p>
    <w:p w:rsidR="00E97905" w:rsidRPr="00425C8F" w:rsidRDefault="00E97905" w:rsidP="00E97905">
      <w:pPr>
        <w:pStyle w:val="BodyText2"/>
        <w:rPr>
          <w:b/>
          <w:bCs/>
          <w:u w:val="single"/>
        </w:rPr>
      </w:pPr>
    </w:p>
    <w:p w:rsidR="00E97905" w:rsidRPr="00425C8F" w:rsidRDefault="00E97905" w:rsidP="00E97905">
      <w:pPr>
        <w:pStyle w:val="Head"/>
      </w:pPr>
      <w:r w:rsidRPr="00425C8F">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E97905" w:rsidRPr="00425C8F" w:rsidTr="00E97905">
        <w:trPr>
          <w:trHeight w:val="281"/>
          <w:tblHeader/>
        </w:trPr>
        <w:tc>
          <w:tcPr>
            <w:tcW w:w="1350" w:type="dxa"/>
            <w:shd w:val="clear" w:color="auto" w:fill="E31837"/>
          </w:tcPr>
          <w:p w:rsidR="00E97905" w:rsidRPr="00425C8F" w:rsidRDefault="00E97905" w:rsidP="00E97905">
            <w:pPr>
              <w:pStyle w:val="TableColumnLabels"/>
              <w:rPr>
                <w:rFonts w:ascii="Arial" w:hAnsi="Arial" w:cs="Arial"/>
                <w:color w:val="auto"/>
                <w:sz w:val="18"/>
              </w:rPr>
            </w:pPr>
            <w:r w:rsidRPr="00425C8F">
              <w:rPr>
                <w:rFonts w:ascii="Arial" w:hAnsi="Arial" w:cs="Arial"/>
                <w:color w:val="auto"/>
                <w:sz w:val="18"/>
              </w:rPr>
              <w:t>TAG</w:t>
            </w:r>
          </w:p>
        </w:tc>
        <w:tc>
          <w:tcPr>
            <w:tcW w:w="1530" w:type="dxa"/>
            <w:shd w:val="clear" w:color="auto" w:fill="E31837"/>
          </w:tcPr>
          <w:p w:rsidR="00E97905" w:rsidRPr="00425C8F" w:rsidRDefault="00E97905" w:rsidP="00E97905">
            <w:pPr>
              <w:pStyle w:val="TableColumnLabels"/>
              <w:rPr>
                <w:rFonts w:ascii="Arial" w:hAnsi="Arial" w:cs="Arial"/>
                <w:color w:val="auto"/>
                <w:sz w:val="18"/>
              </w:rPr>
            </w:pPr>
            <w:r w:rsidRPr="00425C8F">
              <w:rPr>
                <w:rFonts w:ascii="Arial" w:hAnsi="Arial" w:cs="Arial"/>
                <w:color w:val="auto"/>
                <w:sz w:val="18"/>
              </w:rPr>
              <w:t>Fields</w:t>
            </w:r>
          </w:p>
        </w:tc>
        <w:tc>
          <w:tcPr>
            <w:tcW w:w="1620"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Example</w:t>
            </w:r>
          </w:p>
        </w:tc>
        <w:tc>
          <w:tcPr>
            <w:tcW w:w="1350"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Max Length</w:t>
            </w:r>
          </w:p>
        </w:tc>
        <w:tc>
          <w:tcPr>
            <w:tcW w:w="1620"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Optional/Mandatory</w:t>
            </w:r>
          </w:p>
        </w:tc>
        <w:tc>
          <w:tcPr>
            <w:tcW w:w="2176"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Remarks</w:t>
            </w:r>
          </w:p>
        </w:tc>
      </w:tr>
      <w:tr w:rsidR="00E97905" w:rsidRPr="00425C8F" w:rsidTr="00E97905">
        <w:trPr>
          <w:trHeight w:val="281"/>
        </w:trPr>
        <w:tc>
          <w:tcPr>
            <w:tcW w:w="1350" w:type="dxa"/>
            <w:tcBorders>
              <w:bottom w:val="single" w:sz="4" w:space="0" w:color="000000"/>
            </w:tcBorders>
          </w:tcPr>
          <w:p w:rsidR="00E97905" w:rsidRPr="00425C8F" w:rsidRDefault="00E97905" w:rsidP="00E97905">
            <w:pPr>
              <w:pStyle w:val="Tablecontent"/>
            </w:pPr>
            <w:r w:rsidRPr="00425C8F">
              <w:t>TYPE</w:t>
            </w:r>
          </w:p>
        </w:tc>
        <w:tc>
          <w:tcPr>
            <w:tcW w:w="1530" w:type="dxa"/>
            <w:tcBorders>
              <w:bottom w:val="single" w:sz="4" w:space="0" w:color="000000"/>
            </w:tcBorders>
          </w:tcPr>
          <w:p w:rsidR="00E97905" w:rsidRPr="00425C8F" w:rsidRDefault="00E97905" w:rsidP="00E97905">
            <w:pPr>
              <w:pStyle w:val="Tablecontent"/>
            </w:pPr>
            <w:r w:rsidRPr="00425C8F">
              <w:t>PSCTVRESP</w:t>
            </w:r>
          </w:p>
        </w:tc>
        <w:tc>
          <w:tcPr>
            <w:tcW w:w="1620" w:type="dxa"/>
            <w:tcBorders>
              <w:bottom w:val="single" w:sz="4" w:space="0" w:color="000000"/>
            </w:tcBorders>
          </w:tcPr>
          <w:p w:rsidR="00E97905" w:rsidRPr="00425C8F" w:rsidRDefault="00E97905" w:rsidP="00E97905">
            <w:pPr>
              <w:pStyle w:val="Tablecontent"/>
            </w:pPr>
            <w:r w:rsidRPr="00425C8F">
              <w:t>PSCTVRESP</w:t>
            </w:r>
          </w:p>
        </w:tc>
        <w:tc>
          <w:tcPr>
            <w:tcW w:w="1350" w:type="dxa"/>
            <w:tcBorders>
              <w:bottom w:val="single" w:sz="4" w:space="0" w:color="000000"/>
            </w:tcBorders>
          </w:tcPr>
          <w:p w:rsidR="00E97905" w:rsidRPr="00425C8F" w:rsidRDefault="00E97905" w:rsidP="00E97905">
            <w:pPr>
              <w:pStyle w:val="Tablecontent"/>
            </w:pPr>
            <w:r w:rsidRPr="00425C8F">
              <w:t>10</w:t>
            </w:r>
          </w:p>
        </w:tc>
        <w:tc>
          <w:tcPr>
            <w:tcW w:w="1620" w:type="dxa"/>
            <w:tcBorders>
              <w:bottom w:val="single" w:sz="4" w:space="0" w:color="000000"/>
            </w:tcBorders>
          </w:tcPr>
          <w:p w:rsidR="00E97905" w:rsidRPr="00425C8F" w:rsidRDefault="00E97905" w:rsidP="00E97905">
            <w:pPr>
              <w:pStyle w:val="Tablecontent"/>
            </w:pPr>
            <w:r w:rsidRPr="00425C8F">
              <w:t>M</w:t>
            </w:r>
          </w:p>
        </w:tc>
        <w:tc>
          <w:tcPr>
            <w:tcW w:w="2176" w:type="dxa"/>
            <w:tcBorders>
              <w:bottom w:val="single" w:sz="4" w:space="0" w:color="000000"/>
            </w:tcBorders>
          </w:tcPr>
          <w:p w:rsidR="00E97905" w:rsidRPr="00425C8F" w:rsidRDefault="00E97905" w:rsidP="00E97905">
            <w:pPr>
              <w:pStyle w:val="Tablecontent"/>
            </w:pPr>
            <w:r w:rsidRPr="00425C8F">
              <w:t>Response Type. Static &amp; fixed value</w:t>
            </w:r>
          </w:p>
        </w:tc>
      </w:tr>
      <w:tr w:rsidR="00E97905" w:rsidRPr="00425C8F" w:rsidTr="00E97905">
        <w:trPr>
          <w:trHeight w:val="243"/>
        </w:trPr>
        <w:tc>
          <w:tcPr>
            <w:tcW w:w="1350" w:type="dxa"/>
            <w:shd w:val="clear" w:color="auto" w:fill="FBD9DE"/>
          </w:tcPr>
          <w:p w:rsidR="00E97905" w:rsidRPr="00425C8F" w:rsidRDefault="00E97905" w:rsidP="00E97905">
            <w:pPr>
              <w:pStyle w:val="Tablecontent"/>
              <w:rPr>
                <w:b/>
              </w:rPr>
            </w:pPr>
            <w:r w:rsidRPr="00425C8F">
              <w:rPr>
                <w:b/>
              </w:rPr>
              <w:t>LISTRECORDS</w:t>
            </w:r>
          </w:p>
        </w:tc>
        <w:tc>
          <w:tcPr>
            <w:tcW w:w="8296" w:type="dxa"/>
            <w:gridSpan w:val="5"/>
            <w:shd w:val="clear" w:color="auto" w:fill="FBD9DE"/>
          </w:tcPr>
          <w:p w:rsidR="00E97905" w:rsidRPr="00425C8F" w:rsidRDefault="00E97905" w:rsidP="00E97905">
            <w:pPr>
              <w:pStyle w:val="Tablecontent"/>
            </w:pPr>
            <w:r w:rsidRPr="00425C8F">
              <w:t>All records related to the subscriber list would come under this tag. This tag will close at the end of the complete list details</w:t>
            </w:r>
          </w:p>
        </w:tc>
      </w:tr>
      <w:tr w:rsidR="00E97905" w:rsidRPr="00425C8F" w:rsidTr="00E97905">
        <w:trPr>
          <w:trHeight w:val="679"/>
        </w:trPr>
        <w:tc>
          <w:tcPr>
            <w:tcW w:w="1350" w:type="dxa"/>
            <w:tcBorders>
              <w:bottom w:val="single" w:sz="4" w:space="0" w:color="000000"/>
            </w:tcBorders>
          </w:tcPr>
          <w:p w:rsidR="00E97905" w:rsidRPr="00425C8F" w:rsidRDefault="00E97905" w:rsidP="00E97905">
            <w:pPr>
              <w:pStyle w:val="Tablecontent"/>
            </w:pPr>
            <w:r w:rsidRPr="00425C8F">
              <w:t>LISTNAME</w:t>
            </w:r>
          </w:p>
        </w:tc>
        <w:tc>
          <w:tcPr>
            <w:tcW w:w="1530" w:type="dxa"/>
            <w:tcBorders>
              <w:bottom w:val="single" w:sz="4" w:space="0" w:color="000000"/>
            </w:tcBorders>
          </w:tcPr>
          <w:p w:rsidR="00E97905" w:rsidRPr="00425C8F" w:rsidRDefault="00E97905" w:rsidP="00E97905">
            <w:pPr>
              <w:pStyle w:val="Tablecontent"/>
            </w:pPr>
            <w:r w:rsidRPr="00425C8F">
              <w:t xml:space="preserve">Name of the subscriber’s list </w:t>
            </w:r>
          </w:p>
        </w:tc>
        <w:tc>
          <w:tcPr>
            <w:tcW w:w="1620" w:type="dxa"/>
            <w:tcBorders>
              <w:bottom w:val="single" w:sz="4" w:space="0" w:color="000000"/>
            </w:tcBorders>
          </w:tcPr>
          <w:p w:rsidR="00E97905" w:rsidRPr="00425C8F" w:rsidRDefault="00E97905" w:rsidP="00E97905">
            <w:pPr>
              <w:pStyle w:val="Tablecontent"/>
            </w:pPr>
            <w:r w:rsidRPr="00425C8F">
              <w:t>JackList1</w:t>
            </w:r>
          </w:p>
        </w:tc>
        <w:tc>
          <w:tcPr>
            <w:tcW w:w="1350" w:type="dxa"/>
            <w:tcBorders>
              <w:bottom w:val="single" w:sz="4" w:space="0" w:color="000000"/>
            </w:tcBorders>
          </w:tcPr>
          <w:p w:rsidR="00E97905" w:rsidRPr="00425C8F" w:rsidRDefault="00E97905" w:rsidP="00E97905">
            <w:pPr>
              <w:pStyle w:val="Tablecontent"/>
            </w:pPr>
            <w:r w:rsidRPr="00425C8F">
              <w:t>50</w:t>
            </w:r>
          </w:p>
        </w:tc>
        <w:tc>
          <w:tcPr>
            <w:tcW w:w="1620" w:type="dxa"/>
            <w:tcBorders>
              <w:bottom w:val="single" w:sz="4" w:space="0" w:color="000000"/>
            </w:tcBorders>
          </w:tcPr>
          <w:p w:rsidR="00E97905" w:rsidRPr="00425C8F" w:rsidRDefault="00E97905" w:rsidP="00E97905">
            <w:pPr>
              <w:pStyle w:val="Tablecontent"/>
            </w:pPr>
            <w:r w:rsidRPr="00425C8F">
              <w:t>M</w:t>
            </w:r>
          </w:p>
        </w:tc>
        <w:tc>
          <w:tcPr>
            <w:tcW w:w="2176" w:type="dxa"/>
            <w:tcBorders>
              <w:bottom w:val="single" w:sz="4" w:space="0" w:color="000000"/>
            </w:tcBorders>
          </w:tcPr>
          <w:p w:rsidR="00E97905" w:rsidRPr="00425C8F" w:rsidRDefault="00E97905" w:rsidP="00E97905">
            <w:pPr>
              <w:pStyle w:val="Tablecontent"/>
            </w:pPr>
            <w:r w:rsidRPr="00425C8F">
              <w:t>Alphanumeric, single word</w:t>
            </w:r>
          </w:p>
        </w:tc>
      </w:tr>
      <w:tr w:rsidR="00E97905" w:rsidRPr="00425C8F" w:rsidTr="00E97905">
        <w:trPr>
          <w:trHeight w:val="679"/>
        </w:trPr>
        <w:tc>
          <w:tcPr>
            <w:tcW w:w="1350" w:type="dxa"/>
            <w:tcBorders>
              <w:bottom w:val="single" w:sz="4" w:space="0" w:color="000000"/>
            </w:tcBorders>
          </w:tcPr>
          <w:p w:rsidR="00E97905" w:rsidRPr="00425C8F" w:rsidRDefault="00E97905" w:rsidP="00E97905">
            <w:pPr>
              <w:pStyle w:val="Tablecontent"/>
            </w:pPr>
            <w:r w:rsidRPr="00425C8F">
              <w:t>SCTYPE</w:t>
            </w:r>
          </w:p>
        </w:tc>
        <w:tc>
          <w:tcPr>
            <w:tcW w:w="1530" w:type="dxa"/>
            <w:tcBorders>
              <w:bottom w:val="single" w:sz="4" w:space="0" w:color="000000"/>
            </w:tcBorders>
          </w:tcPr>
          <w:p w:rsidR="00E97905" w:rsidRPr="00425C8F" w:rsidRDefault="00E97905" w:rsidP="00E97905">
            <w:pPr>
              <w:pStyle w:val="Tablecontent"/>
            </w:pPr>
            <w:r w:rsidRPr="00425C8F">
              <w:t>Associated Schedule Type</w:t>
            </w:r>
          </w:p>
        </w:tc>
        <w:tc>
          <w:tcPr>
            <w:tcW w:w="1620" w:type="dxa"/>
            <w:tcBorders>
              <w:bottom w:val="single" w:sz="4" w:space="0" w:color="000000"/>
            </w:tcBorders>
          </w:tcPr>
          <w:p w:rsidR="00E97905" w:rsidRPr="00425C8F" w:rsidRDefault="00E97905" w:rsidP="00E97905">
            <w:pPr>
              <w:pStyle w:val="Tablecontent"/>
            </w:pPr>
            <w:r w:rsidRPr="00425C8F">
              <w:t>WK</w:t>
            </w:r>
          </w:p>
        </w:tc>
        <w:tc>
          <w:tcPr>
            <w:tcW w:w="1350" w:type="dxa"/>
            <w:tcBorders>
              <w:bottom w:val="single" w:sz="4" w:space="0" w:color="000000"/>
            </w:tcBorders>
          </w:tcPr>
          <w:p w:rsidR="00E97905" w:rsidRPr="00425C8F" w:rsidRDefault="00E97905" w:rsidP="00E97905">
            <w:pPr>
              <w:pStyle w:val="Tablecontent"/>
            </w:pPr>
            <w:r w:rsidRPr="00425C8F">
              <w:t>4</w:t>
            </w:r>
          </w:p>
        </w:tc>
        <w:tc>
          <w:tcPr>
            <w:tcW w:w="1620" w:type="dxa"/>
            <w:tcBorders>
              <w:bottom w:val="single" w:sz="4" w:space="0" w:color="000000"/>
            </w:tcBorders>
          </w:tcPr>
          <w:p w:rsidR="00E97905" w:rsidRPr="00425C8F" w:rsidRDefault="00E97905" w:rsidP="00E97905">
            <w:pPr>
              <w:pStyle w:val="Tablecontent"/>
            </w:pPr>
            <w:r w:rsidRPr="00425C8F">
              <w:t>M</w:t>
            </w:r>
          </w:p>
        </w:tc>
        <w:tc>
          <w:tcPr>
            <w:tcW w:w="2176" w:type="dxa"/>
            <w:tcBorders>
              <w:bottom w:val="single" w:sz="4" w:space="0" w:color="000000"/>
            </w:tcBorders>
          </w:tcPr>
          <w:p w:rsidR="00E97905" w:rsidRPr="00425C8F" w:rsidRDefault="00E97905" w:rsidP="00E97905">
            <w:pPr>
              <w:pStyle w:val="Tablecontent"/>
            </w:pPr>
            <w:r w:rsidRPr="00425C8F">
              <w:t>Possible values:</w:t>
            </w:r>
          </w:p>
          <w:p w:rsidR="00E97905" w:rsidRPr="00425C8F" w:rsidRDefault="00E97905" w:rsidP="00E97905">
            <w:pPr>
              <w:pStyle w:val="Tablecontent"/>
            </w:pPr>
            <w:r w:rsidRPr="00425C8F">
              <w:rPr>
                <w:b/>
              </w:rPr>
              <w:t>WK</w:t>
            </w:r>
            <w:r w:rsidRPr="00425C8F">
              <w:t xml:space="preserve"> = Weekly</w:t>
            </w:r>
          </w:p>
          <w:p w:rsidR="00E97905" w:rsidRPr="00425C8F" w:rsidRDefault="00E97905" w:rsidP="00E97905">
            <w:pPr>
              <w:pStyle w:val="Tablecontent"/>
            </w:pPr>
            <w:r w:rsidRPr="00425C8F">
              <w:rPr>
                <w:b/>
              </w:rPr>
              <w:t>MO</w:t>
            </w:r>
            <w:r w:rsidRPr="00425C8F">
              <w:t xml:space="preserve"> = Monthly</w:t>
            </w:r>
          </w:p>
        </w:tc>
      </w:tr>
      <w:tr w:rsidR="00E97905" w:rsidRPr="00425C8F" w:rsidTr="00E97905">
        <w:trPr>
          <w:trHeight w:val="679"/>
        </w:trPr>
        <w:tc>
          <w:tcPr>
            <w:tcW w:w="1350" w:type="dxa"/>
            <w:tcBorders>
              <w:bottom w:val="single" w:sz="4" w:space="0" w:color="000000"/>
            </w:tcBorders>
          </w:tcPr>
          <w:p w:rsidR="00E97905" w:rsidRPr="00425C8F" w:rsidRDefault="00E97905" w:rsidP="00E97905">
            <w:pPr>
              <w:pStyle w:val="Tablecontent"/>
              <w:rPr>
                <w:lang w:val="en-IN"/>
              </w:rPr>
            </w:pPr>
            <w:r w:rsidRPr="00425C8F">
              <w:rPr>
                <w:lang w:val="en-IN"/>
              </w:rPr>
              <w:t>SCDATE</w:t>
            </w:r>
          </w:p>
        </w:tc>
        <w:tc>
          <w:tcPr>
            <w:tcW w:w="1530" w:type="dxa"/>
            <w:tcBorders>
              <w:bottom w:val="single" w:sz="4" w:space="0" w:color="000000"/>
            </w:tcBorders>
          </w:tcPr>
          <w:p w:rsidR="00E97905" w:rsidRPr="00425C8F" w:rsidRDefault="00E97905" w:rsidP="00E97905">
            <w:pPr>
              <w:pStyle w:val="Tablecontent"/>
              <w:rPr>
                <w:lang w:val="en-IN"/>
              </w:rPr>
            </w:pPr>
            <w:r w:rsidRPr="00425C8F">
              <w:rPr>
                <w:lang w:val="en-IN"/>
              </w:rPr>
              <w:t>Next schedule date in DDMMYY format</w:t>
            </w:r>
          </w:p>
        </w:tc>
        <w:tc>
          <w:tcPr>
            <w:tcW w:w="1620" w:type="dxa"/>
            <w:tcBorders>
              <w:bottom w:val="single" w:sz="4" w:space="0" w:color="000000"/>
            </w:tcBorders>
          </w:tcPr>
          <w:p w:rsidR="00E97905" w:rsidRPr="00425C8F" w:rsidRDefault="00E97905" w:rsidP="00E97905">
            <w:pPr>
              <w:pStyle w:val="Tablecontent"/>
            </w:pPr>
            <w:r w:rsidRPr="00425C8F">
              <w:t>210913</w:t>
            </w:r>
          </w:p>
        </w:tc>
        <w:tc>
          <w:tcPr>
            <w:tcW w:w="1350" w:type="dxa"/>
            <w:tcBorders>
              <w:bottom w:val="single" w:sz="4" w:space="0" w:color="000000"/>
            </w:tcBorders>
          </w:tcPr>
          <w:p w:rsidR="00E97905" w:rsidRPr="00425C8F" w:rsidRDefault="00E97905" w:rsidP="00E97905">
            <w:pPr>
              <w:pStyle w:val="Tablecontent"/>
            </w:pPr>
            <w:r w:rsidRPr="00425C8F">
              <w:t>8</w:t>
            </w:r>
          </w:p>
        </w:tc>
        <w:tc>
          <w:tcPr>
            <w:tcW w:w="1620" w:type="dxa"/>
            <w:tcBorders>
              <w:bottom w:val="single" w:sz="4" w:space="0" w:color="000000"/>
            </w:tcBorders>
          </w:tcPr>
          <w:p w:rsidR="00E97905" w:rsidRPr="00425C8F" w:rsidRDefault="00E97905" w:rsidP="00E97905">
            <w:pPr>
              <w:pStyle w:val="Tablecontent"/>
            </w:pPr>
            <w:r w:rsidRPr="00425C8F">
              <w:t>M</w:t>
            </w:r>
          </w:p>
        </w:tc>
        <w:tc>
          <w:tcPr>
            <w:tcW w:w="2176" w:type="dxa"/>
            <w:tcBorders>
              <w:bottom w:val="single" w:sz="4" w:space="0" w:color="000000"/>
            </w:tcBorders>
          </w:tcPr>
          <w:p w:rsidR="00E97905" w:rsidRPr="00425C8F" w:rsidRDefault="00E97905" w:rsidP="00E97905">
            <w:pPr>
              <w:pStyle w:val="Tablecontent"/>
            </w:pPr>
            <w:r w:rsidRPr="00425C8F">
              <w:t>Date in DDMMYY format on which the scheduled credit transfer would be executed</w:t>
            </w:r>
          </w:p>
        </w:tc>
      </w:tr>
      <w:tr w:rsidR="00E97905" w:rsidRPr="00425C8F" w:rsidTr="00E97905">
        <w:trPr>
          <w:trHeight w:val="679"/>
        </w:trPr>
        <w:tc>
          <w:tcPr>
            <w:tcW w:w="1350" w:type="dxa"/>
            <w:tcBorders>
              <w:bottom w:val="single" w:sz="4" w:space="0" w:color="000000"/>
            </w:tcBorders>
          </w:tcPr>
          <w:p w:rsidR="00E97905" w:rsidRPr="00425C8F" w:rsidRDefault="00E97905" w:rsidP="00E97905">
            <w:pPr>
              <w:pStyle w:val="Tablecontent"/>
              <w:rPr>
                <w:lang w:val="en-IN"/>
              </w:rPr>
            </w:pPr>
            <w:r w:rsidRPr="00425C8F">
              <w:rPr>
                <w:lang w:val="en-IN"/>
              </w:rPr>
              <w:t>NOSC</w:t>
            </w:r>
          </w:p>
        </w:tc>
        <w:tc>
          <w:tcPr>
            <w:tcW w:w="1530" w:type="dxa"/>
            <w:tcBorders>
              <w:bottom w:val="single" w:sz="4" w:space="0" w:color="000000"/>
            </w:tcBorders>
          </w:tcPr>
          <w:p w:rsidR="00E97905" w:rsidRPr="00425C8F" w:rsidRDefault="00E97905" w:rsidP="00E97905">
            <w:pPr>
              <w:pStyle w:val="Tablecontent"/>
              <w:rPr>
                <w:lang w:val="en-IN"/>
              </w:rPr>
            </w:pPr>
            <w:r w:rsidRPr="00425C8F">
              <w:t>Number of recurring execution for the scheduled credit transfer.</w:t>
            </w:r>
          </w:p>
        </w:tc>
        <w:tc>
          <w:tcPr>
            <w:tcW w:w="1620" w:type="dxa"/>
            <w:tcBorders>
              <w:bottom w:val="single" w:sz="4" w:space="0" w:color="000000"/>
            </w:tcBorders>
          </w:tcPr>
          <w:p w:rsidR="00E97905" w:rsidRPr="00425C8F" w:rsidRDefault="00E97905" w:rsidP="00E97905">
            <w:pPr>
              <w:pStyle w:val="Tablecontent"/>
            </w:pPr>
            <w:r w:rsidRPr="00425C8F">
              <w:t>10</w:t>
            </w:r>
          </w:p>
        </w:tc>
        <w:tc>
          <w:tcPr>
            <w:tcW w:w="1350" w:type="dxa"/>
            <w:tcBorders>
              <w:bottom w:val="single" w:sz="4" w:space="0" w:color="000000"/>
            </w:tcBorders>
          </w:tcPr>
          <w:p w:rsidR="00E97905" w:rsidRPr="00425C8F" w:rsidRDefault="00E97905" w:rsidP="00E97905">
            <w:pPr>
              <w:pStyle w:val="Tablecontent"/>
            </w:pPr>
            <w:r w:rsidRPr="00425C8F">
              <w:t>3</w:t>
            </w:r>
          </w:p>
        </w:tc>
        <w:tc>
          <w:tcPr>
            <w:tcW w:w="1620" w:type="dxa"/>
            <w:tcBorders>
              <w:bottom w:val="single" w:sz="4" w:space="0" w:color="000000"/>
            </w:tcBorders>
          </w:tcPr>
          <w:p w:rsidR="00E97905" w:rsidRPr="00425C8F" w:rsidRDefault="00E97905" w:rsidP="00E97905">
            <w:pPr>
              <w:pStyle w:val="Tablecontent"/>
            </w:pPr>
            <w:r w:rsidRPr="00425C8F">
              <w:t>M</w:t>
            </w:r>
          </w:p>
        </w:tc>
        <w:tc>
          <w:tcPr>
            <w:tcW w:w="2176" w:type="dxa"/>
            <w:tcBorders>
              <w:bottom w:val="single" w:sz="4" w:space="0" w:color="000000"/>
            </w:tcBorders>
          </w:tcPr>
          <w:p w:rsidR="00E97905" w:rsidRPr="00425C8F" w:rsidRDefault="00E97905" w:rsidP="00E97905">
            <w:pPr>
              <w:pStyle w:val="Tablecontent"/>
              <w:rPr>
                <w:b/>
              </w:rPr>
            </w:pPr>
          </w:p>
        </w:tc>
      </w:tr>
      <w:tr w:rsidR="00E97905" w:rsidRPr="00425C8F" w:rsidTr="00E97905">
        <w:trPr>
          <w:trHeight w:val="832"/>
        </w:trPr>
        <w:tc>
          <w:tcPr>
            <w:tcW w:w="1350" w:type="dxa"/>
            <w:shd w:val="clear" w:color="auto" w:fill="FBD9DE"/>
          </w:tcPr>
          <w:p w:rsidR="00E97905" w:rsidRPr="00425C8F" w:rsidRDefault="00E97905" w:rsidP="00E97905">
            <w:pPr>
              <w:pStyle w:val="Tablecontent"/>
              <w:rPr>
                <w:b/>
              </w:rPr>
            </w:pPr>
            <w:r w:rsidRPr="00425C8F">
              <w:rPr>
                <w:b/>
              </w:rPr>
              <w:t>LISTRECORD</w:t>
            </w:r>
          </w:p>
        </w:tc>
        <w:tc>
          <w:tcPr>
            <w:tcW w:w="8296" w:type="dxa"/>
            <w:gridSpan w:val="5"/>
            <w:shd w:val="clear" w:color="auto" w:fill="FBD9DE"/>
          </w:tcPr>
          <w:p w:rsidR="00E97905" w:rsidRPr="00425C8F" w:rsidRDefault="00E97905" w:rsidP="00E97905">
            <w:pPr>
              <w:pStyle w:val="Tablecontent"/>
            </w:pPr>
            <w:r w:rsidRPr="00425C8F">
              <w:t>Individual records of subscriber details present in the list will come under this tag. This tag would be repeated against each subscriber details present in the list. The closer of this tag would indicate the completeness of one receiving subscriber details. This tag along with the below internal tag would not be present in response, if list is not available against the user</w:t>
            </w:r>
          </w:p>
        </w:tc>
      </w:tr>
      <w:tr w:rsidR="00E97905" w:rsidRPr="00425C8F" w:rsidTr="00E97905">
        <w:trPr>
          <w:trHeight w:val="1268"/>
        </w:trPr>
        <w:tc>
          <w:tcPr>
            <w:tcW w:w="1350" w:type="dxa"/>
          </w:tcPr>
          <w:p w:rsidR="00E97905" w:rsidRPr="00425C8F" w:rsidRDefault="00E97905" w:rsidP="00E97905">
            <w:pPr>
              <w:pStyle w:val="Tablecontent"/>
            </w:pPr>
            <w:r w:rsidRPr="00425C8F">
              <w:t>MSISDN1</w:t>
            </w:r>
          </w:p>
        </w:tc>
        <w:tc>
          <w:tcPr>
            <w:tcW w:w="1530" w:type="dxa"/>
          </w:tcPr>
          <w:p w:rsidR="00E97905" w:rsidRPr="00425C8F" w:rsidRDefault="00E97905" w:rsidP="00E97905">
            <w:pPr>
              <w:pStyle w:val="Tablecontent"/>
            </w:pPr>
            <w:r w:rsidRPr="00425C8F">
              <w:t>MSISDN of the receiving subscriber</w:t>
            </w:r>
          </w:p>
        </w:tc>
        <w:tc>
          <w:tcPr>
            <w:tcW w:w="1620" w:type="dxa"/>
          </w:tcPr>
          <w:p w:rsidR="00E97905" w:rsidRPr="00425C8F" w:rsidRDefault="00E97905" w:rsidP="00E97905">
            <w:pPr>
              <w:pStyle w:val="Tablecontent"/>
            </w:pPr>
            <w:r w:rsidRPr="00425C8F">
              <w:t>9942222</w:t>
            </w:r>
          </w:p>
        </w:tc>
        <w:tc>
          <w:tcPr>
            <w:tcW w:w="1350" w:type="dxa"/>
          </w:tcPr>
          <w:p w:rsidR="00E97905" w:rsidRPr="00425C8F" w:rsidRDefault="00E97905" w:rsidP="00E97905">
            <w:pPr>
              <w:pStyle w:val="Tablecontent"/>
            </w:pPr>
            <w:r w:rsidRPr="00425C8F">
              <w:t>15</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All MSISDN would be without country code.</w:t>
            </w:r>
          </w:p>
          <w:p w:rsidR="00E97905" w:rsidRPr="00425C8F" w:rsidRDefault="00E97905" w:rsidP="00E97905">
            <w:pPr>
              <w:pStyle w:val="Tablecontent"/>
            </w:pPr>
            <w:r w:rsidRPr="00425C8F">
              <w:t>(National dial format)</w:t>
            </w:r>
          </w:p>
        </w:tc>
      </w:tr>
      <w:tr w:rsidR="00E97905" w:rsidRPr="00425C8F" w:rsidTr="00E97905">
        <w:trPr>
          <w:trHeight w:val="1268"/>
        </w:trPr>
        <w:tc>
          <w:tcPr>
            <w:tcW w:w="1350" w:type="dxa"/>
          </w:tcPr>
          <w:p w:rsidR="00E97905" w:rsidRPr="00425C8F" w:rsidRDefault="00E97905" w:rsidP="00E97905">
            <w:pPr>
              <w:pStyle w:val="Tablecontent"/>
            </w:pPr>
            <w:r w:rsidRPr="00425C8F">
              <w:lastRenderedPageBreak/>
              <w:t>AMOUNT</w:t>
            </w:r>
          </w:p>
        </w:tc>
        <w:tc>
          <w:tcPr>
            <w:tcW w:w="1530" w:type="dxa"/>
          </w:tcPr>
          <w:p w:rsidR="00E97905" w:rsidRPr="00425C8F" w:rsidRDefault="00E97905" w:rsidP="00E97905">
            <w:pPr>
              <w:pStyle w:val="Tablecontent"/>
            </w:pPr>
            <w:r w:rsidRPr="00425C8F">
              <w:t>Amount associated against the above subscriber MSISDN for schedule credit transfer</w:t>
            </w:r>
          </w:p>
        </w:tc>
        <w:tc>
          <w:tcPr>
            <w:tcW w:w="1620" w:type="dxa"/>
          </w:tcPr>
          <w:p w:rsidR="00E97905" w:rsidRPr="00425C8F" w:rsidRDefault="00E97905" w:rsidP="00E97905">
            <w:pPr>
              <w:pStyle w:val="Tablecontent"/>
            </w:pPr>
            <w:r w:rsidRPr="00425C8F">
              <w:t>10</w:t>
            </w:r>
          </w:p>
        </w:tc>
        <w:tc>
          <w:tcPr>
            <w:tcW w:w="1350" w:type="dxa"/>
          </w:tcPr>
          <w:p w:rsidR="00E97905" w:rsidRPr="00425C8F" w:rsidRDefault="00E97905" w:rsidP="00E97905">
            <w:pPr>
              <w:pStyle w:val="Tablecontent"/>
            </w:pPr>
            <w:r w:rsidRPr="00425C8F">
              <w:t>4</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Numeric</w:t>
            </w:r>
          </w:p>
        </w:tc>
      </w:tr>
      <w:tr w:rsidR="00E97905" w:rsidRPr="00425C8F" w:rsidTr="00E97905">
        <w:trPr>
          <w:trHeight w:val="925"/>
        </w:trPr>
        <w:tc>
          <w:tcPr>
            <w:tcW w:w="1350" w:type="dxa"/>
          </w:tcPr>
          <w:p w:rsidR="00E97905" w:rsidRPr="00425C8F" w:rsidRDefault="00E97905" w:rsidP="00E97905">
            <w:pPr>
              <w:pStyle w:val="Tablecontent"/>
              <w:rPr>
                <w:lang w:val="en-IN"/>
              </w:rPr>
            </w:pPr>
            <w:r w:rsidRPr="00425C8F">
              <w:rPr>
                <w:lang w:val="en-IN"/>
              </w:rPr>
              <w:t>TXNSTATUS</w:t>
            </w:r>
          </w:p>
        </w:tc>
        <w:tc>
          <w:tcPr>
            <w:tcW w:w="1530" w:type="dxa"/>
          </w:tcPr>
          <w:p w:rsidR="00E97905" w:rsidRPr="00425C8F" w:rsidRDefault="00E97905" w:rsidP="00E97905">
            <w:pPr>
              <w:pStyle w:val="Tablecontent"/>
              <w:rPr>
                <w:lang w:val="en-IN"/>
              </w:rPr>
            </w:pPr>
            <w:r w:rsidRPr="00425C8F">
              <w:rPr>
                <w:lang w:val="en-IN"/>
              </w:rPr>
              <w:t>Request Status</w:t>
            </w:r>
          </w:p>
        </w:tc>
        <w:tc>
          <w:tcPr>
            <w:tcW w:w="1620" w:type="dxa"/>
          </w:tcPr>
          <w:p w:rsidR="00E97905" w:rsidRPr="00425C8F" w:rsidRDefault="00E97905" w:rsidP="00E97905">
            <w:pPr>
              <w:pStyle w:val="Tablecontent"/>
              <w:rPr>
                <w:lang w:val="en-IN"/>
              </w:rPr>
            </w:pPr>
            <w:r w:rsidRPr="00425C8F">
              <w:rPr>
                <w:lang w:val="en-IN"/>
              </w:rPr>
              <w:t>200</w:t>
            </w:r>
          </w:p>
        </w:tc>
        <w:tc>
          <w:tcPr>
            <w:tcW w:w="1350" w:type="dxa"/>
          </w:tcPr>
          <w:p w:rsidR="00E97905" w:rsidRPr="00425C8F" w:rsidRDefault="00E97905" w:rsidP="00E97905">
            <w:pPr>
              <w:pStyle w:val="Tablecontent"/>
              <w:rPr>
                <w:lang w:val="en-IN"/>
              </w:rPr>
            </w:pPr>
            <w:r w:rsidRPr="00425C8F">
              <w:rPr>
                <w:lang w:val="en-IN"/>
              </w:rPr>
              <w:t>5</w:t>
            </w:r>
          </w:p>
        </w:tc>
        <w:tc>
          <w:tcPr>
            <w:tcW w:w="1620" w:type="dxa"/>
          </w:tcPr>
          <w:p w:rsidR="00E97905" w:rsidRPr="00425C8F" w:rsidRDefault="00E97905" w:rsidP="00E97905">
            <w:pPr>
              <w:pStyle w:val="Tablecontent"/>
              <w:rPr>
                <w:lang w:val="en-IN"/>
              </w:rPr>
            </w:pPr>
            <w:r w:rsidRPr="00425C8F">
              <w:rPr>
                <w:lang w:val="en-IN"/>
              </w:rPr>
              <w:t>M</w:t>
            </w:r>
          </w:p>
        </w:tc>
        <w:tc>
          <w:tcPr>
            <w:tcW w:w="2176" w:type="dxa"/>
          </w:tcPr>
          <w:p w:rsidR="00E97905" w:rsidRPr="00425C8F" w:rsidRDefault="00E97905" w:rsidP="00E97905">
            <w:pPr>
              <w:pStyle w:val="Tablecontent"/>
              <w:rPr>
                <w:lang w:val="en-IN"/>
              </w:rPr>
            </w:pPr>
            <w:r w:rsidRPr="00425C8F">
              <w:rPr>
                <w:lang w:val="en-IN"/>
              </w:rPr>
              <w:t>Transaction Status i.e.</w:t>
            </w:r>
          </w:p>
          <w:p w:rsidR="00E97905" w:rsidRPr="00425C8F" w:rsidRDefault="00E97905" w:rsidP="00E97905">
            <w:pPr>
              <w:pStyle w:val="Tablecontent"/>
              <w:rPr>
                <w:lang w:val="en-IN"/>
              </w:rPr>
            </w:pPr>
            <w:r w:rsidRPr="00425C8F">
              <w:rPr>
                <w:lang w:val="en-IN"/>
              </w:rPr>
              <w:t>Transaction OK (200), failed other status</w:t>
            </w:r>
          </w:p>
        </w:tc>
      </w:tr>
    </w:tbl>
    <w:p w:rsidR="00E97905" w:rsidRPr="00425C8F" w:rsidRDefault="00E97905" w:rsidP="00E97905">
      <w:pPr>
        <w:pStyle w:val="BodyText2"/>
        <w:rPr>
          <w:b/>
          <w:bCs/>
          <w:u w:val="single"/>
        </w:rPr>
      </w:pPr>
    </w:p>
    <w:p w:rsidR="00E97905" w:rsidRPr="00425C8F" w:rsidRDefault="00E97905" w:rsidP="001E6309">
      <w:pPr>
        <w:pStyle w:val="Heading"/>
        <w:rPr>
          <w:color w:val="auto"/>
        </w:rPr>
      </w:pPr>
      <w:r w:rsidRPr="00425C8F">
        <w:rPr>
          <w:color w:val="auto"/>
        </w:rPr>
        <w:t>Business Rules</w:t>
      </w:r>
    </w:p>
    <w:p w:rsidR="00E97905" w:rsidRPr="00425C8F" w:rsidRDefault="00E97905" w:rsidP="00E97905">
      <w:pPr>
        <w:pStyle w:val="ListBullet1"/>
      </w:pPr>
      <w:r w:rsidRPr="00425C8F">
        <w:t>The value for TYPE tag is fixed as mentioned in syntax.</w:t>
      </w:r>
    </w:p>
    <w:p w:rsidR="00E97905" w:rsidRPr="00425C8F" w:rsidRDefault="00E97905" w:rsidP="00E97905">
      <w:pPr>
        <w:pStyle w:val="ListBullet1"/>
      </w:pPr>
      <w:r w:rsidRPr="00425C8F">
        <w:t xml:space="preserve">Under </w:t>
      </w:r>
      <w:r w:rsidRPr="00425C8F">
        <w:rPr>
          <w:b/>
        </w:rPr>
        <w:t>LISTRECORDS</w:t>
      </w:r>
      <w:r w:rsidRPr="00425C8F">
        <w:t xml:space="preserve"> tag complete details of the subscriber schedule credit transfer list would be present</w:t>
      </w:r>
    </w:p>
    <w:p w:rsidR="00E97905" w:rsidRPr="00425C8F" w:rsidRDefault="00E97905" w:rsidP="00E97905">
      <w:pPr>
        <w:pStyle w:val="ListBullet1"/>
      </w:pPr>
      <w:r w:rsidRPr="00425C8F">
        <w:rPr>
          <w:b/>
        </w:rPr>
        <w:t>LISTRECORD</w:t>
      </w:r>
      <w:r w:rsidRPr="00425C8F">
        <w:t xml:space="preserve"> tag would be repeated with all individual receiving subscriber MSISDN details as present in the list</w:t>
      </w:r>
    </w:p>
    <w:p w:rsidR="00E97905" w:rsidRPr="00425C8F" w:rsidRDefault="00E97905" w:rsidP="00E97905">
      <w:pPr>
        <w:pStyle w:val="ListBullet1"/>
        <w:numPr>
          <w:ilvl w:val="1"/>
          <w:numId w:val="5"/>
        </w:numPr>
      </w:pPr>
      <w:r w:rsidRPr="00425C8F">
        <w:rPr>
          <w:b/>
        </w:rPr>
        <w:t>This tag along with sub tags would not be available in request, if list does not exist against the user</w:t>
      </w:r>
    </w:p>
    <w:p w:rsidR="00E97905" w:rsidRPr="00425C8F" w:rsidRDefault="00E97905" w:rsidP="00E97905">
      <w:pPr>
        <w:pStyle w:val="ListBullet1"/>
      </w:pPr>
      <w:r w:rsidRPr="00425C8F">
        <w:t xml:space="preserve">There could be a maximum of 30 </w:t>
      </w:r>
      <w:r w:rsidRPr="00425C8F">
        <w:rPr>
          <w:b/>
        </w:rPr>
        <w:t>LISTRECORD</w:t>
      </w:r>
      <w:r w:rsidRPr="00425C8F">
        <w:t xml:space="preserve"> tags, present under 1 </w:t>
      </w:r>
      <w:r w:rsidRPr="00425C8F">
        <w:rPr>
          <w:b/>
        </w:rPr>
        <w:t>LISTREORDS</w:t>
      </w:r>
      <w:r w:rsidRPr="00425C8F">
        <w:t xml:space="preserve"> tag.</w:t>
      </w:r>
    </w:p>
    <w:p w:rsidR="00E97905" w:rsidRPr="00425C8F" w:rsidRDefault="00E97905" w:rsidP="00E97905">
      <w:pPr>
        <w:pStyle w:val="NoteHeading"/>
        <w:rPr>
          <w:color w:val="auto"/>
        </w:rPr>
      </w:pPr>
      <w:r w:rsidRPr="00425C8F">
        <w:rPr>
          <w:color w:val="auto"/>
        </w:rPr>
        <w:t>This response API would not have the capability to provide the number of dials left to be added and the amount left to be added in the subscriber’s schedule credit transfer list.</w:t>
      </w:r>
    </w:p>
    <w:p w:rsidR="00E97905" w:rsidRPr="00425C8F" w:rsidRDefault="00E97905" w:rsidP="00E97905">
      <w:pPr>
        <w:pStyle w:val="BodyText2"/>
      </w:pPr>
    </w:p>
    <w:p w:rsidR="00E97905" w:rsidRPr="00425C8F" w:rsidRDefault="00E97905" w:rsidP="00337049">
      <w:pPr>
        <w:pStyle w:val="Heading2"/>
        <w:rPr>
          <w:lang w:val="en-IN"/>
        </w:rPr>
      </w:pPr>
      <w:bookmarkStart w:id="317" w:name="_Toc325459093"/>
      <w:bookmarkStart w:id="318" w:name="_Toc350854536"/>
      <w:bookmarkStart w:id="319" w:name="_Toc485139720"/>
      <w:r w:rsidRPr="00425C8F">
        <w:rPr>
          <w:lang w:val="en-IN"/>
        </w:rPr>
        <w:t>Delete Subscriber List – External System XML API</w:t>
      </w:r>
      <w:bookmarkEnd w:id="317"/>
      <w:bookmarkEnd w:id="318"/>
      <w:bookmarkEnd w:id="319"/>
    </w:p>
    <w:p w:rsidR="00E97905" w:rsidRPr="00425C8F" w:rsidRDefault="00E97905" w:rsidP="00E97905">
      <w:pPr>
        <w:pStyle w:val="BodyText2"/>
      </w:pPr>
      <w:r w:rsidRPr="00425C8F">
        <w:t>The External system will send the following request for deleting the complete subscriber’s scheduled credit transfer list in PreTUPS. The request format and details of request are mentioned below.</w:t>
      </w:r>
    </w:p>
    <w:p w:rsidR="00E97905" w:rsidRPr="00425C8F" w:rsidRDefault="00E97905" w:rsidP="00E97905">
      <w:pPr>
        <w:pStyle w:val="BodyText2"/>
        <w:rPr>
          <w:b/>
          <w:bCs/>
          <w:u w:val="single"/>
        </w:rPr>
      </w:pPr>
    </w:p>
    <w:p w:rsidR="00E97905" w:rsidRPr="00425C8F" w:rsidRDefault="00E97905" w:rsidP="001E6309">
      <w:pPr>
        <w:pStyle w:val="Heading"/>
        <w:rPr>
          <w:color w:val="auto"/>
        </w:rPr>
      </w:pPr>
      <w:r w:rsidRPr="00425C8F">
        <w:rPr>
          <w:color w:val="auto"/>
        </w:rPr>
        <w:t>Request Syntax</w:t>
      </w:r>
    </w:p>
    <w:p w:rsidR="00E97905" w:rsidRPr="00425C8F" w:rsidRDefault="00E97905" w:rsidP="00E97905">
      <w:pPr>
        <w:pStyle w:val="Code"/>
        <w:ind w:left="0"/>
      </w:pPr>
      <w:r w:rsidRPr="00425C8F">
        <w:t>&lt;?xml version="1.0"?&gt;</w:t>
      </w:r>
    </w:p>
    <w:p w:rsidR="00E97905" w:rsidRPr="00425C8F" w:rsidRDefault="00E97905" w:rsidP="00E97905">
      <w:pPr>
        <w:pStyle w:val="Code"/>
        <w:ind w:left="0" w:firstLine="720"/>
      </w:pPr>
      <w:r w:rsidRPr="00425C8F">
        <w:t>&lt;</w:t>
      </w:r>
      <w:r w:rsidRPr="00425C8F">
        <w:rPr>
          <w:b/>
        </w:rPr>
        <w:t>COMMAND</w:t>
      </w:r>
      <w:r w:rsidRPr="00425C8F">
        <w:t>&gt;</w:t>
      </w:r>
    </w:p>
    <w:p w:rsidR="00E97905" w:rsidRPr="00425C8F" w:rsidRDefault="00E97905" w:rsidP="00E97905">
      <w:pPr>
        <w:pStyle w:val="Code"/>
        <w:ind w:left="1440"/>
        <w:jc w:val="left"/>
      </w:pPr>
      <w:r w:rsidRPr="00425C8F">
        <w:t>&lt;TYPE&gt;PSCTDREQ&lt;/TYPE&gt;</w:t>
      </w:r>
    </w:p>
    <w:p w:rsidR="00E97905" w:rsidRPr="00425C8F" w:rsidRDefault="00E97905" w:rsidP="00E97905">
      <w:pPr>
        <w:pStyle w:val="Code"/>
        <w:ind w:left="1440"/>
        <w:jc w:val="left"/>
      </w:pPr>
      <w:r w:rsidRPr="00425C8F">
        <w:t>&lt;MSISDN&gt;&lt;Initiating Subscriber MSISDN&gt;&lt;/MSISDN&gt;</w:t>
      </w:r>
    </w:p>
    <w:p w:rsidR="00E97905" w:rsidRPr="00425C8F" w:rsidRDefault="00E97905" w:rsidP="00E97905">
      <w:pPr>
        <w:pStyle w:val="Code"/>
        <w:ind w:left="1440"/>
        <w:jc w:val="left"/>
      </w:pPr>
      <w:r w:rsidRPr="00425C8F">
        <w:t>&lt;PIN&gt;&lt;Subscriber PIN&gt;&lt;/PIN&gt;</w:t>
      </w:r>
    </w:p>
    <w:p w:rsidR="00E97905" w:rsidRPr="00425C8F" w:rsidRDefault="00E97905" w:rsidP="00E97905">
      <w:pPr>
        <w:pStyle w:val="Code"/>
        <w:ind w:left="1440"/>
        <w:jc w:val="left"/>
      </w:pPr>
      <w:r w:rsidRPr="00425C8F">
        <w:t>&lt;LISTNAME&gt;&lt;Name of the List&gt;&lt;/LISTNAME&gt;</w:t>
      </w:r>
    </w:p>
    <w:p w:rsidR="00E97905" w:rsidRPr="00425C8F" w:rsidRDefault="00E97905" w:rsidP="00E97905">
      <w:pPr>
        <w:pStyle w:val="Code"/>
        <w:ind w:left="0" w:firstLine="720"/>
      </w:pPr>
      <w:r w:rsidRPr="00425C8F">
        <w:t>&lt;</w:t>
      </w:r>
      <w:r w:rsidRPr="00425C8F">
        <w:rPr>
          <w:b/>
        </w:rPr>
        <w:t>COMMAND</w:t>
      </w:r>
      <w:r w:rsidRPr="00425C8F">
        <w:t>&gt;</w:t>
      </w:r>
    </w:p>
    <w:p w:rsidR="00E97905" w:rsidRPr="00425C8F" w:rsidRDefault="00E97905" w:rsidP="00E97905">
      <w:pPr>
        <w:pStyle w:val="Code"/>
        <w:ind w:left="0" w:firstLine="720"/>
      </w:pPr>
    </w:p>
    <w:p w:rsidR="00E97905" w:rsidRPr="00425C8F" w:rsidRDefault="00E97905" w:rsidP="00E97905">
      <w:pPr>
        <w:pStyle w:val="BodyText2"/>
        <w:rPr>
          <w:b/>
        </w:rPr>
      </w:pPr>
      <w:r w:rsidRPr="00425C8F">
        <w:rPr>
          <w:b/>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E97905" w:rsidRPr="00425C8F" w:rsidTr="00E97905">
        <w:trPr>
          <w:trHeight w:val="281"/>
          <w:tblHeader/>
        </w:trPr>
        <w:tc>
          <w:tcPr>
            <w:tcW w:w="1350" w:type="dxa"/>
            <w:shd w:val="clear" w:color="auto" w:fill="E31837"/>
          </w:tcPr>
          <w:p w:rsidR="00E97905" w:rsidRPr="00425C8F" w:rsidRDefault="00E97905" w:rsidP="00E97905">
            <w:pPr>
              <w:pStyle w:val="TableColumnLabels"/>
              <w:rPr>
                <w:rFonts w:ascii="Arial" w:hAnsi="Arial" w:cs="Arial"/>
                <w:color w:val="auto"/>
                <w:sz w:val="18"/>
              </w:rPr>
            </w:pPr>
            <w:r w:rsidRPr="00425C8F">
              <w:rPr>
                <w:rFonts w:ascii="Arial" w:hAnsi="Arial" w:cs="Arial"/>
                <w:color w:val="auto"/>
                <w:sz w:val="18"/>
              </w:rPr>
              <w:t>TAG</w:t>
            </w:r>
          </w:p>
        </w:tc>
        <w:tc>
          <w:tcPr>
            <w:tcW w:w="1530" w:type="dxa"/>
            <w:shd w:val="clear" w:color="auto" w:fill="E31837"/>
          </w:tcPr>
          <w:p w:rsidR="00E97905" w:rsidRPr="00425C8F" w:rsidRDefault="00E97905" w:rsidP="00E97905">
            <w:pPr>
              <w:pStyle w:val="TableColumnLabels"/>
              <w:rPr>
                <w:rFonts w:ascii="Arial" w:hAnsi="Arial" w:cs="Arial"/>
                <w:color w:val="auto"/>
                <w:sz w:val="18"/>
              </w:rPr>
            </w:pPr>
            <w:r w:rsidRPr="00425C8F">
              <w:rPr>
                <w:rFonts w:ascii="Arial" w:hAnsi="Arial" w:cs="Arial"/>
                <w:color w:val="auto"/>
                <w:sz w:val="18"/>
              </w:rPr>
              <w:t>Fields</w:t>
            </w:r>
          </w:p>
        </w:tc>
        <w:tc>
          <w:tcPr>
            <w:tcW w:w="1620"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Example</w:t>
            </w:r>
          </w:p>
        </w:tc>
        <w:tc>
          <w:tcPr>
            <w:tcW w:w="1350"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Max Length</w:t>
            </w:r>
          </w:p>
        </w:tc>
        <w:tc>
          <w:tcPr>
            <w:tcW w:w="1620"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Optional/Mandatory</w:t>
            </w:r>
          </w:p>
        </w:tc>
        <w:tc>
          <w:tcPr>
            <w:tcW w:w="2176"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Remarks</w:t>
            </w:r>
          </w:p>
        </w:tc>
      </w:tr>
      <w:tr w:rsidR="00E97905" w:rsidRPr="00425C8F" w:rsidTr="00E97905">
        <w:trPr>
          <w:trHeight w:val="281"/>
        </w:trPr>
        <w:tc>
          <w:tcPr>
            <w:tcW w:w="1350" w:type="dxa"/>
          </w:tcPr>
          <w:p w:rsidR="00E97905" w:rsidRPr="00425C8F" w:rsidRDefault="00E97905" w:rsidP="00E97905">
            <w:pPr>
              <w:pStyle w:val="Tablecontent"/>
              <w:rPr>
                <w:lang w:val="fr-FR"/>
              </w:rPr>
            </w:pPr>
            <w:r w:rsidRPr="00425C8F">
              <w:rPr>
                <w:lang w:val="fr-FR"/>
              </w:rPr>
              <w:t>TYPE</w:t>
            </w:r>
          </w:p>
        </w:tc>
        <w:tc>
          <w:tcPr>
            <w:tcW w:w="1530" w:type="dxa"/>
          </w:tcPr>
          <w:p w:rsidR="00E97905" w:rsidRPr="00425C8F" w:rsidRDefault="00E97905" w:rsidP="00E97905">
            <w:pPr>
              <w:pStyle w:val="Tablecontent"/>
              <w:rPr>
                <w:lang w:val="fr-FR"/>
              </w:rPr>
            </w:pPr>
            <w:r w:rsidRPr="00425C8F">
              <w:t>PSCTDREQ</w:t>
            </w:r>
          </w:p>
        </w:tc>
        <w:tc>
          <w:tcPr>
            <w:tcW w:w="1620" w:type="dxa"/>
          </w:tcPr>
          <w:p w:rsidR="00E97905" w:rsidRPr="00425C8F" w:rsidRDefault="00E97905" w:rsidP="00E97905">
            <w:pPr>
              <w:pStyle w:val="Tablecontent"/>
              <w:rPr>
                <w:lang w:val="fr-FR"/>
              </w:rPr>
            </w:pPr>
            <w:r w:rsidRPr="00425C8F">
              <w:t>PSCTDREQ</w:t>
            </w:r>
          </w:p>
        </w:tc>
        <w:tc>
          <w:tcPr>
            <w:tcW w:w="1350" w:type="dxa"/>
          </w:tcPr>
          <w:p w:rsidR="00E97905" w:rsidRPr="00425C8F" w:rsidRDefault="00E97905" w:rsidP="00E97905">
            <w:pPr>
              <w:pStyle w:val="Tablecontent"/>
            </w:pPr>
            <w:r w:rsidRPr="00425C8F">
              <w:t>10</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 xml:space="preserve">Request Type. Static </w:t>
            </w:r>
            <w:r w:rsidRPr="00425C8F">
              <w:lastRenderedPageBreak/>
              <w:t>&amp;fixed value</w:t>
            </w:r>
          </w:p>
        </w:tc>
      </w:tr>
      <w:tr w:rsidR="00E97905" w:rsidRPr="00425C8F" w:rsidTr="00E97905">
        <w:trPr>
          <w:trHeight w:val="925"/>
        </w:trPr>
        <w:tc>
          <w:tcPr>
            <w:tcW w:w="1350" w:type="dxa"/>
          </w:tcPr>
          <w:p w:rsidR="00E97905" w:rsidRPr="00425C8F" w:rsidRDefault="00E97905" w:rsidP="00E97905">
            <w:pPr>
              <w:pStyle w:val="Tablecontent"/>
            </w:pPr>
            <w:r w:rsidRPr="00425C8F">
              <w:lastRenderedPageBreak/>
              <w:t>MSISDN</w:t>
            </w:r>
          </w:p>
        </w:tc>
        <w:tc>
          <w:tcPr>
            <w:tcW w:w="1530" w:type="dxa"/>
          </w:tcPr>
          <w:p w:rsidR="00E97905" w:rsidRPr="00425C8F" w:rsidRDefault="00E97905" w:rsidP="00E97905">
            <w:pPr>
              <w:pStyle w:val="Tablecontent"/>
            </w:pPr>
            <w:r w:rsidRPr="00425C8F">
              <w:t>Subscriber mobile number whose schedule credit transfer list needs to be deleted</w:t>
            </w:r>
          </w:p>
        </w:tc>
        <w:tc>
          <w:tcPr>
            <w:tcW w:w="1620" w:type="dxa"/>
          </w:tcPr>
          <w:p w:rsidR="00E97905" w:rsidRPr="00425C8F" w:rsidRDefault="00E97905" w:rsidP="00E97905">
            <w:pPr>
              <w:pStyle w:val="Tablecontent"/>
            </w:pPr>
            <w:r w:rsidRPr="00425C8F">
              <w:t>9942222</w:t>
            </w:r>
          </w:p>
        </w:tc>
        <w:tc>
          <w:tcPr>
            <w:tcW w:w="1350" w:type="dxa"/>
          </w:tcPr>
          <w:p w:rsidR="00E97905" w:rsidRPr="00425C8F" w:rsidRDefault="00E97905" w:rsidP="00E97905">
            <w:pPr>
              <w:pStyle w:val="Tablecontent"/>
            </w:pPr>
            <w:r w:rsidRPr="00425C8F">
              <w:t>15</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All MSISDN should be without country code.</w:t>
            </w:r>
          </w:p>
          <w:p w:rsidR="00E97905" w:rsidRPr="00425C8F" w:rsidRDefault="00E97905" w:rsidP="00E97905">
            <w:pPr>
              <w:pStyle w:val="Tablecontent"/>
            </w:pPr>
            <w:r w:rsidRPr="00425C8F">
              <w:t>(National dial format)</w:t>
            </w:r>
          </w:p>
        </w:tc>
      </w:tr>
      <w:tr w:rsidR="00E97905" w:rsidRPr="00425C8F" w:rsidTr="00E97905">
        <w:trPr>
          <w:trHeight w:val="925"/>
        </w:trPr>
        <w:tc>
          <w:tcPr>
            <w:tcW w:w="1350" w:type="dxa"/>
          </w:tcPr>
          <w:p w:rsidR="00E97905" w:rsidRPr="00425C8F" w:rsidRDefault="00E97905" w:rsidP="00E97905">
            <w:pPr>
              <w:pStyle w:val="Tablecontent"/>
            </w:pPr>
            <w:r w:rsidRPr="00425C8F">
              <w:t>PIN</w:t>
            </w:r>
          </w:p>
        </w:tc>
        <w:tc>
          <w:tcPr>
            <w:tcW w:w="1530" w:type="dxa"/>
          </w:tcPr>
          <w:p w:rsidR="00E97905" w:rsidRPr="00425C8F" w:rsidRDefault="00E97905" w:rsidP="00E97905">
            <w:pPr>
              <w:pStyle w:val="Tablecontent"/>
            </w:pPr>
            <w:r w:rsidRPr="00425C8F">
              <w:t>Subscriber PIN as registered in PreTUPS</w:t>
            </w:r>
          </w:p>
        </w:tc>
        <w:tc>
          <w:tcPr>
            <w:tcW w:w="1620" w:type="dxa"/>
          </w:tcPr>
          <w:p w:rsidR="00E97905" w:rsidRPr="00425C8F" w:rsidRDefault="00E97905" w:rsidP="00E97905">
            <w:pPr>
              <w:pStyle w:val="Tablecontent"/>
            </w:pPr>
            <w:r w:rsidRPr="00425C8F">
              <w:t>3946</w:t>
            </w:r>
          </w:p>
        </w:tc>
        <w:tc>
          <w:tcPr>
            <w:tcW w:w="1350" w:type="dxa"/>
          </w:tcPr>
          <w:p w:rsidR="00E97905" w:rsidRPr="00425C8F" w:rsidRDefault="00E97905" w:rsidP="00E97905">
            <w:pPr>
              <w:pStyle w:val="Tablecontent"/>
            </w:pPr>
            <w:r w:rsidRPr="00425C8F">
              <w:t>4</w:t>
            </w:r>
          </w:p>
        </w:tc>
        <w:tc>
          <w:tcPr>
            <w:tcW w:w="1620" w:type="dxa"/>
          </w:tcPr>
          <w:p w:rsidR="00E97905" w:rsidRPr="00425C8F" w:rsidRDefault="00E97905" w:rsidP="00E97905">
            <w:pPr>
              <w:pStyle w:val="Tablecontent"/>
            </w:pPr>
            <w:r w:rsidRPr="00425C8F">
              <w:t>O</w:t>
            </w:r>
          </w:p>
        </w:tc>
        <w:tc>
          <w:tcPr>
            <w:tcW w:w="2176" w:type="dxa"/>
          </w:tcPr>
          <w:p w:rsidR="00E97905" w:rsidRPr="00425C8F" w:rsidRDefault="00E97905" w:rsidP="00E97905">
            <w:pPr>
              <w:pStyle w:val="Tablecontent"/>
            </w:pPr>
            <w:r w:rsidRPr="00425C8F">
              <w:t xml:space="preserve">Numeric Only. </w:t>
            </w:r>
          </w:p>
        </w:tc>
      </w:tr>
      <w:tr w:rsidR="00E97905" w:rsidRPr="00425C8F" w:rsidTr="00E97905">
        <w:trPr>
          <w:trHeight w:val="925"/>
        </w:trPr>
        <w:tc>
          <w:tcPr>
            <w:tcW w:w="1350" w:type="dxa"/>
          </w:tcPr>
          <w:p w:rsidR="00E97905" w:rsidRPr="00425C8F" w:rsidRDefault="00E97905" w:rsidP="00E97905">
            <w:pPr>
              <w:pStyle w:val="Tablecontent"/>
            </w:pPr>
            <w:r w:rsidRPr="00425C8F">
              <w:t>LISTNAME</w:t>
            </w:r>
          </w:p>
        </w:tc>
        <w:tc>
          <w:tcPr>
            <w:tcW w:w="1530" w:type="dxa"/>
          </w:tcPr>
          <w:p w:rsidR="00E97905" w:rsidRPr="00425C8F" w:rsidRDefault="00E97905" w:rsidP="00E97905">
            <w:pPr>
              <w:pStyle w:val="Tablecontent"/>
            </w:pPr>
            <w:r w:rsidRPr="00425C8F">
              <w:t>Name of the subscriber’s schedule credit transfer list that needs to be deleted completely</w:t>
            </w:r>
          </w:p>
        </w:tc>
        <w:tc>
          <w:tcPr>
            <w:tcW w:w="1620" w:type="dxa"/>
          </w:tcPr>
          <w:p w:rsidR="00E97905" w:rsidRPr="00425C8F" w:rsidRDefault="00E97905" w:rsidP="00E97905">
            <w:pPr>
              <w:pStyle w:val="Tablecontent"/>
            </w:pPr>
            <w:r w:rsidRPr="00425C8F">
              <w:t>JackList1</w:t>
            </w:r>
          </w:p>
        </w:tc>
        <w:tc>
          <w:tcPr>
            <w:tcW w:w="1350" w:type="dxa"/>
          </w:tcPr>
          <w:p w:rsidR="00E97905" w:rsidRPr="00425C8F" w:rsidRDefault="00E97905" w:rsidP="00E97905">
            <w:pPr>
              <w:pStyle w:val="Tablecontent"/>
            </w:pPr>
            <w:r w:rsidRPr="00425C8F">
              <w:t>50</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Alphanumeric, single word</w:t>
            </w:r>
          </w:p>
        </w:tc>
      </w:tr>
    </w:tbl>
    <w:p w:rsidR="00E97905" w:rsidRPr="00425C8F" w:rsidRDefault="00E97905" w:rsidP="00E97905">
      <w:pPr>
        <w:pStyle w:val="BodyText2"/>
      </w:pPr>
    </w:p>
    <w:p w:rsidR="00E97905" w:rsidRPr="00425C8F" w:rsidRDefault="00E97905" w:rsidP="001E6309">
      <w:pPr>
        <w:pStyle w:val="Heading"/>
        <w:rPr>
          <w:color w:val="auto"/>
        </w:rPr>
      </w:pPr>
      <w:r w:rsidRPr="00425C8F">
        <w:rPr>
          <w:color w:val="auto"/>
        </w:rPr>
        <w:t>Business Rules</w:t>
      </w:r>
    </w:p>
    <w:p w:rsidR="00E97905" w:rsidRPr="00425C8F" w:rsidRDefault="00E97905" w:rsidP="00E97905">
      <w:pPr>
        <w:pStyle w:val="ListBullet1"/>
      </w:pPr>
      <w:r w:rsidRPr="00425C8F">
        <w:t>The value for TYPE tag is fixed as mentioned in syntax.</w:t>
      </w:r>
    </w:p>
    <w:p w:rsidR="00E97905" w:rsidRPr="00425C8F" w:rsidRDefault="00E97905" w:rsidP="00E97905">
      <w:pPr>
        <w:pStyle w:val="ListBullet1"/>
      </w:pPr>
      <w:r w:rsidRPr="00425C8F">
        <w:t>The complete list records would get deleted, i.e. no option for partial delete.</w:t>
      </w:r>
    </w:p>
    <w:p w:rsidR="00E97905" w:rsidRPr="00425C8F" w:rsidRDefault="00E97905" w:rsidP="00E97905"/>
    <w:p w:rsidR="00E97905" w:rsidRPr="00425C8F" w:rsidRDefault="00E97905" w:rsidP="001E6309">
      <w:pPr>
        <w:pStyle w:val="Heading"/>
        <w:rPr>
          <w:color w:val="auto"/>
        </w:rPr>
      </w:pPr>
      <w:r w:rsidRPr="00425C8F">
        <w:rPr>
          <w:color w:val="auto"/>
        </w:rPr>
        <w:t>Response Syntax</w:t>
      </w:r>
    </w:p>
    <w:p w:rsidR="00E97905" w:rsidRPr="00425C8F" w:rsidRDefault="00E97905" w:rsidP="00E97905">
      <w:pPr>
        <w:pStyle w:val="Code"/>
        <w:ind w:left="0"/>
      </w:pPr>
      <w:r w:rsidRPr="00425C8F">
        <w:t>&lt;?xml version="1.0"?&gt;</w:t>
      </w:r>
    </w:p>
    <w:p w:rsidR="00E97905" w:rsidRPr="00425C8F" w:rsidRDefault="00E97905" w:rsidP="00E97905">
      <w:pPr>
        <w:pStyle w:val="Code"/>
        <w:ind w:left="0" w:firstLine="720"/>
      </w:pPr>
      <w:r w:rsidRPr="00425C8F">
        <w:t>&lt;</w:t>
      </w:r>
      <w:r w:rsidRPr="00425C8F">
        <w:rPr>
          <w:b/>
        </w:rPr>
        <w:t>COMMAND</w:t>
      </w:r>
      <w:r w:rsidRPr="00425C8F">
        <w:t>&gt;</w:t>
      </w:r>
    </w:p>
    <w:p w:rsidR="00E97905" w:rsidRPr="00425C8F" w:rsidRDefault="00E97905" w:rsidP="00E97905">
      <w:pPr>
        <w:pStyle w:val="Code"/>
        <w:ind w:left="1440"/>
        <w:jc w:val="left"/>
      </w:pPr>
      <w:r w:rsidRPr="00425C8F">
        <w:t>&lt;TYPE&gt;PSCTDRESP&lt;/TYPE&gt;</w:t>
      </w:r>
    </w:p>
    <w:p w:rsidR="00E97905" w:rsidRPr="00425C8F" w:rsidRDefault="00E97905" w:rsidP="00E97905">
      <w:pPr>
        <w:pStyle w:val="Code"/>
        <w:ind w:left="1440"/>
        <w:jc w:val="left"/>
      </w:pPr>
      <w:r w:rsidRPr="00425C8F">
        <w:t>&lt;LISTNAME&gt;&lt;Name of the list that is deleted&gt;&lt;/LISTNAME&gt;</w:t>
      </w:r>
    </w:p>
    <w:p w:rsidR="00E97905" w:rsidRPr="00425C8F" w:rsidRDefault="00E97905" w:rsidP="00E97905">
      <w:pPr>
        <w:pStyle w:val="Code"/>
        <w:ind w:left="1440"/>
        <w:jc w:val="left"/>
      </w:pPr>
      <w:r w:rsidRPr="00425C8F">
        <w:t>&lt;TXNSTATUS&gt;&lt;Transaction Status&gt;&lt;/TXNSTATUS&gt;</w:t>
      </w:r>
    </w:p>
    <w:p w:rsidR="00E97905" w:rsidRPr="00425C8F" w:rsidRDefault="00E97905" w:rsidP="00E97905">
      <w:pPr>
        <w:pStyle w:val="Code"/>
        <w:ind w:left="0" w:firstLine="720"/>
      </w:pPr>
      <w:r w:rsidRPr="00425C8F">
        <w:t>&lt;</w:t>
      </w:r>
      <w:r w:rsidRPr="00425C8F">
        <w:rPr>
          <w:b/>
        </w:rPr>
        <w:t>COMMAND</w:t>
      </w:r>
      <w:r w:rsidRPr="00425C8F">
        <w:t>&gt;</w:t>
      </w:r>
    </w:p>
    <w:p w:rsidR="00E97905" w:rsidRPr="00425C8F" w:rsidRDefault="00E97905" w:rsidP="00E97905">
      <w:pPr>
        <w:pStyle w:val="BodyText2"/>
        <w:ind w:left="720"/>
        <w:jc w:val="left"/>
      </w:pPr>
      <w:r w:rsidRPr="00425C8F">
        <w:tab/>
      </w:r>
    </w:p>
    <w:p w:rsidR="00E97905" w:rsidRPr="00425C8F" w:rsidRDefault="00E97905" w:rsidP="00E97905">
      <w:pPr>
        <w:pStyle w:val="Head"/>
      </w:pPr>
      <w:r w:rsidRPr="00425C8F">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E97905" w:rsidRPr="00425C8F" w:rsidTr="00E97905">
        <w:trPr>
          <w:trHeight w:val="281"/>
          <w:tblHeader/>
        </w:trPr>
        <w:tc>
          <w:tcPr>
            <w:tcW w:w="1350" w:type="dxa"/>
            <w:shd w:val="clear" w:color="auto" w:fill="E31837"/>
          </w:tcPr>
          <w:p w:rsidR="00E97905" w:rsidRPr="00425C8F" w:rsidRDefault="00E97905" w:rsidP="00E97905">
            <w:pPr>
              <w:pStyle w:val="TableColumnLabels"/>
              <w:rPr>
                <w:rFonts w:ascii="Arial" w:hAnsi="Arial" w:cs="Arial"/>
                <w:color w:val="auto"/>
                <w:sz w:val="18"/>
              </w:rPr>
            </w:pPr>
            <w:r w:rsidRPr="00425C8F">
              <w:rPr>
                <w:rFonts w:ascii="Arial" w:hAnsi="Arial" w:cs="Arial"/>
                <w:color w:val="auto"/>
                <w:sz w:val="18"/>
              </w:rPr>
              <w:t>TAG</w:t>
            </w:r>
          </w:p>
        </w:tc>
        <w:tc>
          <w:tcPr>
            <w:tcW w:w="1530" w:type="dxa"/>
            <w:shd w:val="clear" w:color="auto" w:fill="E31837"/>
          </w:tcPr>
          <w:p w:rsidR="00E97905" w:rsidRPr="00425C8F" w:rsidRDefault="00E97905" w:rsidP="00E97905">
            <w:pPr>
              <w:pStyle w:val="TableColumnLabels"/>
              <w:rPr>
                <w:rFonts w:ascii="Arial" w:hAnsi="Arial" w:cs="Arial"/>
                <w:color w:val="auto"/>
                <w:sz w:val="18"/>
              </w:rPr>
            </w:pPr>
            <w:r w:rsidRPr="00425C8F">
              <w:rPr>
                <w:rFonts w:ascii="Arial" w:hAnsi="Arial" w:cs="Arial"/>
                <w:color w:val="auto"/>
                <w:sz w:val="18"/>
              </w:rPr>
              <w:t>Fields</w:t>
            </w:r>
          </w:p>
        </w:tc>
        <w:tc>
          <w:tcPr>
            <w:tcW w:w="1620"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Example</w:t>
            </w:r>
          </w:p>
        </w:tc>
        <w:tc>
          <w:tcPr>
            <w:tcW w:w="1350"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Max Length</w:t>
            </w:r>
          </w:p>
        </w:tc>
        <w:tc>
          <w:tcPr>
            <w:tcW w:w="1620"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Optional/Mandatory</w:t>
            </w:r>
          </w:p>
        </w:tc>
        <w:tc>
          <w:tcPr>
            <w:tcW w:w="2176"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Remarks</w:t>
            </w:r>
          </w:p>
        </w:tc>
      </w:tr>
      <w:tr w:rsidR="00E97905" w:rsidRPr="00425C8F" w:rsidTr="00E97905">
        <w:trPr>
          <w:trHeight w:val="281"/>
        </w:trPr>
        <w:tc>
          <w:tcPr>
            <w:tcW w:w="1350" w:type="dxa"/>
          </w:tcPr>
          <w:p w:rsidR="00E97905" w:rsidRPr="00425C8F" w:rsidRDefault="00E97905" w:rsidP="00E97905">
            <w:pPr>
              <w:pStyle w:val="Tablecontent"/>
            </w:pPr>
            <w:r w:rsidRPr="00425C8F">
              <w:t>TYPE</w:t>
            </w:r>
          </w:p>
        </w:tc>
        <w:tc>
          <w:tcPr>
            <w:tcW w:w="1530" w:type="dxa"/>
          </w:tcPr>
          <w:p w:rsidR="00E97905" w:rsidRPr="00425C8F" w:rsidRDefault="00E97905" w:rsidP="00E97905">
            <w:pPr>
              <w:pStyle w:val="Tablecontent"/>
            </w:pPr>
            <w:r w:rsidRPr="00425C8F">
              <w:t>PSCTDRESP</w:t>
            </w:r>
          </w:p>
        </w:tc>
        <w:tc>
          <w:tcPr>
            <w:tcW w:w="1620" w:type="dxa"/>
          </w:tcPr>
          <w:p w:rsidR="00E97905" w:rsidRPr="00425C8F" w:rsidRDefault="00E97905" w:rsidP="00E97905">
            <w:pPr>
              <w:pStyle w:val="Tablecontent"/>
              <w:rPr>
                <w:lang w:val="fr-FR"/>
              </w:rPr>
            </w:pPr>
            <w:r w:rsidRPr="00425C8F">
              <w:t>SCLDRESP</w:t>
            </w:r>
          </w:p>
        </w:tc>
        <w:tc>
          <w:tcPr>
            <w:tcW w:w="1350" w:type="dxa"/>
          </w:tcPr>
          <w:p w:rsidR="00E97905" w:rsidRPr="00425C8F" w:rsidRDefault="00E97905" w:rsidP="00E97905">
            <w:pPr>
              <w:pStyle w:val="Tablecontent"/>
            </w:pPr>
            <w:r w:rsidRPr="00425C8F">
              <w:t>10</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Response Type. Static &amp; fixed value</w:t>
            </w:r>
          </w:p>
        </w:tc>
      </w:tr>
      <w:tr w:rsidR="00E97905" w:rsidRPr="00425C8F" w:rsidTr="00E97905">
        <w:trPr>
          <w:trHeight w:val="281"/>
        </w:trPr>
        <w:tc>
          <w:tcPr>
            <w:tcW w:w="1350" w:type="dxa"/>
          </w:tcPr>
          <w:p w:rsidR="00E97905" w:rsidRPr="00425C8F" w:rsidRDefault="00E97905" w:rsidP="00E97905">
            <w:pPr>
              <w:pStyle w:val="Tablecontent"/>
              <w:rPr>
                <w:lang w:val="fr-FR"/>
              </w:rPr>
            </w:pPr>
            <w:r w:rsidRPr="00425C8F">
              <w:rPr>
                <w:lang w:val="fr-FR"/>
              </w:rPr>
              <w:t>LISTNAME</w:t>
            </w:r>
          </w:p>
        </w:tc>
        <w:tc>
          <w:tcPr>
            <w:tcW w:w="1530" w:type="dxa"/>
          </w:tcPr>
          <w:p w:rsidR="00E97905" w:rsidRPr="00425C8F" w:rsidRDefault="00E97905" w:rsidP="00E97905">
            <w:pPr>
              <w:pStyle w:val="Tablecontent"/>
            </w:pPr>
            <w:r w:rsidRPr="00425C8F">
              <w:t>Name of the list that got deleted in PreTUPS</w:t>
            </w:r>
          </w:p>
        </w:tc>
        <w:tc>
          <w:tcPr>
            <w:tcW w:w="1620" w:type="dxa"/>
          </w:tcPr>
          <w:p w:rsidR="00E97905" w:rsidRPr="00425C8F" w:rsidRDefault="00E97905" w:rsidP="00E97905">
            <w:pPr>
              <w:pStyle w:val="Tablecontent"/>
            </w:pPr>
            <w:r w:rsidRPr="00425C8F">
              <w:t>JackList1</w:t>
            </w:r>
          </w:p>
        </w:tc>
        <w:tc>
          <w:tcPr>
            <w:tcW w:w="1350" w:type="dxa"/>
          </w:tcPr>
          <w:p w:rsidR="00E97905" w:rsidRPr="00425C8F" w:rsidRDefault="00E97905" w:rsidP="00E97905">
            <w:pPr>
              <w:pStyle w:val="Tablecontent"/>
            </w:pPr>
            <w:r w:rsidRPr="00425C8F">
              <w:t>50</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Alphanumeric, single word</w:t>
            </w:r>
          </w:p>
        </w:tc>
      </w:tr>
      <w:tr w:rsidR="00E97905" w:rsidRPr="00425C8F" w:rsidTr="00E97905">
        <w:trPr>
          <w:trHeight w:val="925"/>
        </w:trPr>
        <w:tc>
          <w:tcPr>
            <w:tcW w:w="1350" w:type="dxa"/>
          </w:tcPr>
          <w:p w:rsidR="00E97905" w:rsidRPr="00425C8F" w:rsidRDefault="00E97905" w:rsidP="00E97905">
            <w:pPr>
              <w:pStyle w:val="Tablecontent"/>
            </w:pPr>
            <w:r w:rsidRPr="00425C8F">
              <w:t>TXNSTATUS</w:t>
            </w:r>
          </w:p>
        </w:tc>
        <w:tc>
          <w:tcPr>
            <w:tcW w:w="1530" w:type="dxa"/>
          </w:tcPr>
          <w:p w:rsidR="00E97905" w:rsidRPr="00425C8F" w:rsidRDefault="00E97905" w:rsidP="00E97905">
            <w:pPr>
              <w:pStyle w:val="Tablecontent"/>
            </w:pPr>
            <w:r w:rsidRPr="00425C8F">
              <w:t>Request Status</w:t>
            </w:r>
          </w:p>
        </w:tc>
        <w:tc>
          <w:tcPr>
            <w:tcW w:w="1620" w:type="dxa"/>
          </w:tcPr>
          <w:p w:rsidR="00E97905" w:rsidRPr="00425C8F" w:rsidRDefault="00E97905" w:rsidP="00E97905">
            <w:pPr>
              <w:pStyle w:val="Tablecontent"/>
            </w:pPr>
            <w:r w:rsidRPr="00425C8F">
              <w:t>200</w:t>
            </w:r>
          </w:p>
        </w:tc>
        <w:tc>
          <w:tcPr>
            <w:tcW w:w="1350" w:type="dxa"/>
          </w:tcPr>
          <w:p w:rsidR="00E97905" w:rsidRPr="00425C8F" w:rsidRDefault="00E97905" w:rsidP="00E97905">
            <w:pPr>
              <w:pStyle w:val="Tablecontent"/>
            </w:pPr>
            <w:r w:rsidRPr="00425C8F">
              <w:t>5</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Transaction Status i.e.</w:t>
            </w:r>
          </w:p>
          <w:p w:rsidR="00E97905" w:rsidRPr="00425C8F" w:rsidRDefault="00E97905" w:rsidP="00E97905">
            <w:pPr>
              <w:pStyle w:val="Tablecontent"/>
            </w:pPr>
            <w:r w:rsidRPr="00425C8F">
              <w:t>Transaction OK (200), failed other status</w:t>
            </w:r>
          </w:p>
        </w:tc>
      </w:tr>
    </w:tbl>
    <w:p w:rsidR="00E97905" w:rsidRPr="00425C8F" w:rsidRDefault="00E97905" w:rsidP="00E97905">
      <w:pPr>
        <w:pStyle w:val="BodyText2"/>
      </w:pPr>
    </w:p>
    <w:p w:rsidR="00E97905" w:rsidRPr="00425C8F" w:rsidRDefault="00E97905" w:rsidP="001E6309">
      <w:pPr>
        <w:pStyle w:val="Heading"/>
        <w:rPr>
          <w:color w:val="auto"/>
        </w:rPr>
      </w:pPr>
      <w:r w:rsidRPr="00425C8F">
        <w:rPr>
          <w:color w:val="auto"/>
        </w:rPr>
        <w:t>Business Rules</w:t>
      </w:r>
    </w:p>
    <w:p w:rsidR="00E97905" w:rsidRPr="00425C8F" w:rsidRDefault="00E97905" w:rsidP="00E97905">
      <w:pPr>
        <w:pStyle w:val="ListBullet1"/>
      </w:pPr>
      <w:r w:rsidRPr="00425C8F">
        <w:t>The value for TYPE tag is fixed as mentioned in syntax.</w:t>
      </w:r>
    </w:p>
    <w:p w:rsidR="00E97905" w:rsidRPr="00425C8F" w:rsidRDefault="00E97905" w:rsidP="00E97905">
      <w:pPr>
        <w:pStyle w:val="ListBullet1"/>
      </w:pPr>
      <w:r w:rsidRPr="00425C8F">
        <w:t>The initiator subscriber (List owner) would receive a SMS notifying the successful/un-successful deletion of his/her distribution credit list.</w:t>
      </w:r>
    </w:p>
    <w:p w:rsidR="008E0A62" w:rsidRDefault="008E0A62" w:rsidP="008E0A62">
      <w:pPr>
        <w:pStyle w:val="ListBullet1"/>
        <w:numPr>
          <w:ilvl w:val="0"/>
          <w:numId w:val="0"/>
        </w:numPr>
        <w:ind w:left="648"/>
      </w:pPr>
    </w:p>
    <w:p w:rsidR="005D5DC1" w:rsidRPr="00425C8F" w:rsidRDefault="005D5DC1" w:rsidP="005D5DC1">
      <w:pPr>
        <w:pStyle w:val="BodyText2"/>
      </w:pPr>
    </w:p>
    <w:p w:rsidR="002B017B" w:rsidRPr="00425C8F" w:rsidRDefault="002B017B" w:rsidP="00E97905">
      <w:pPr>
        <w:pStyle w:val="BodyText2"/>
      </w:pPr>
    </w:p>
    <w:p w:rsidR="005D5DC1" w:rsidRPr="00425C8F" w:rsidRDefault="005D5DC1" w:rsidP="00E97905">
      <w:pPr>
        <w:pStyle w:val="BodyText2"/>
      </w:pPr>
    </w:p>
    <w:p w:rsidR="00C37208" w:rsidRPr="00425C8F" w:rsidRDefault="00C37208" w:rsidP="00E97905">
      <w:pPr>
        <w:pStyle w:val="BodyText2"/>
      </w:pPr>
    </w:p>
    <w:p w:rsidR="00C37208" w:rsidRPr="00425C8F" w:rsidRDefault="00C37208" w:rsidP="00337049">
      <w:pPr>
        <w:pStyle w:val="Heading2"/>
        <w:rPr>
          <w:lang w:val="en-IN"/>
        </w:rPr>
      </w:pPr>
      <w:bookmarkStart w:id="320" w:name="_Toc381267302"/>
      <w:bookmarkStart w:id="321" w:name="_Toc485139721"/>
      <w:r w:rsidRPr="00425C8F">
        <w:rPr>
          <w:lang w:val="en-IN"/>
        </w:rPr>
        <w:t xml:space="preserve">Last </w:t>
      </w:r>
      <w:r w:rsidR="001177D9" w:rsidRPr="00425C8F">
        <w:rPr>
          <w:lang w:val="en-IN"/>
        </w:rPr>
        <w:t>X</w:t>
      </w:r>
      <w:r w:rsidRPr="00425C8F">
        <w:rPr>
          <w:lang w:val="en-IN"/>
        </w:rPr>
        <w:t xml:space="preserve"> Transaction Details</w:t>
      </w:r>
      <w:bookmarkEnd w:id="320"/>
      <w:bookmarkEnd w:id="321"/>
    </w:p>
    <w:p w:rsidR="00C37208" w:rsidRPr="00425C8F" w:rsidRDefault="00C37208" w:rsidP="00C37208">
      <w:pPr>
        <w:pStyle w:val="BodyText2"/>
      </w:pPr>
      <w:r w:rsidRPr="00425C8F">
        <w:t xml:space="preserve">Through External system a Channel user can request to get details about his/her own last </w:t>
      </w:r>
      <w:r w:rsidR="001177D9" w:rsidRPr="00425C8F">
        <w:t>X</w:t>
      </w:r>
      <w:r w:rsidRPr="00425C8F">
        <w:t xml:space="preserve"> transactions made in PreTUPS. The last </w:t>
      </w:r>
      <w:r w:rsidR="001177D9" w:rsidRPr="00425C8F">
        <w:t>X</w:t>
      </w:r>
      <w:r w:rsidRPr="00425C8F">
        <w:t xml:space="preserve"> transaction could be O2C transfer and or C2C transfer and or C2S transfer.</w:t>
      </w:r>
    </w:p>
    <w:p w:rsidR="00C37208" w:rsidRPr="00425C8F" w:rsidRDefault="00C37208" w:rsidP="00C37208">
      <w:pPr>
        <w:pStyle w:val="BodyText2"/>
      </w:pPr>
    </w:p>
    <w:p w:rsidR="00C37208" w:rsidRPr="00425C8F" w:rsidRDefault="00C37208" w:rsidP="00AE4A1D">
      <w:pPr>
        <w:pStyle w:val="BodyText2"/>
        <w:numPr>
          <w:ilvl w:val="0"/>
          <w:numId w:val="39"/>
        </w:numPr>
      </w:pPr>
      <w:r w:rsidRPr="00425C8F">
        <w:t>Upto last 3 days (</w:t>
      </w:r>
      <w:r w:rsidR="001177D9" w:rsidRPr="00425C8F">
        <w:t>starting from current date</w:t>
      </w:r>
      <w:r w:rsidRPr="00425C8F">
        <w:t>) transactions would be returned through this API.</w:t>
      </w:r>
    </w:p>
    <w:p w:rsidR="00C37208" w:rsidRPr="00425C8F" w:rsidRDefault="00C37208" w:rsidP="00C37208">
      <w:pPr>
        <w:pStyle w:val="BodyText2"/>
      </w:pPr>
    </w:p>
    <w:p w:rsidR="00C37208" w:rsidRPr="00425C8F" w:rsidRDefault="00C37208" w:rsidP="00C37208">
      <w:pPr>
        <w:pStyle w:val="BodyText2"/>
      </w:pPr>
      <w:r w:rsidRPr="00425C8F">
        <w:t xml:space="preserve">The request format and details of request are mentioned below. </w:t>
      </w:r>
    </w:p>
    <w:p w:rsidR="00C37208" w:rsidRPr="00425C8F" w:rsidRDefault="00C37208" w:rsidP="00C37208">
      <w:pPr>
        <w:pStyle w:val="BodyText2"/>
      </w:pPr>
    </w:p>
    <w:p w:rsidR="00C37208" w:rsidRPr="00425C8F" w:rsidRDefault="00C37208" w:rsidP="001E6309">
      <w:pPr>
        <w:pStyle w:val="Heading"/>
        <w:rPr>
          <w:color w:val="auto"/>
        </w:rPr>
      </w:pPr>
      <w:bookmarkStart w:id="322" w:name="_Toc364081834"/>
      <w:bookmarkStart w:id="323" w:name="_Toc381267303"/>
      <w:r w:rsidRPr="00425C8F">
        <w:rPr>
          <w:color w:val="auto"/>
        </w:rPr>
        <w:t>Request Syntax</w:t>
      </w:r>
      <w:bookmarkEnd w:id="322"/>
      <w:bookmarkEnd w:id="323"/>
    </w:p>
    <w:p w:rsidR="00C37208" w:rsidRPr="00425C8F" w:rsidRDefault="00C37208" w:rsidP="00C37208">
      <w:pPr>
        <w:pStyle w:val="Code"/>
        <w:ind w:left="0"/>
      </w:pPr>
      <w:r w:rsidRPr="00425C8F">
        <w:t>&lt;?xml version="1.0"?&gt;</w:t>
      </w:r>
    </w:p>
    <w:p w:rsidR="00C37208" w:rsidRPr="00425C8F" w:rsidRDefault="00C37208" w:rsidP="00C37208">
      <w:pPr>
        <w:pStyle w:val="Code"/>
        <w:ind w:left="0" w:firstLine="720"/>
      </w:pPr>
      <w:r w:rsidRPr="00425C8F">
        <w:t>&lt;</w:t>
      </w:r>
      <w:r w:rsidRPr="00425C8F">
        <w:rPr>
          <w:b/>
        </w:rPr>
        <w:t>COMMAND</w:t>
      </w:r>
      <w:r w:rsidRPr="00425C8F">
        <w:t>&gt;</w:t>
      </w:r>
    </w:p>
    <w:p w:rsidR="00C37208" w:rsidRPr="00425C8F" w:rsidRDefault="00C37208" w:rsidP="00C37208">
      <w:pPr>
        <w:pStyle w:val="Code"/>
        <w:ind w:left="720" w:firstLine="720"/>
      </w:pPr>
      <w:r w:rsidRPr="00425C8F">
        <w:t>&lt;</w:t>
      </w:r>
      <w:r w:rsidRPr="00425C8F">
        <w:rPr>
          <w:b/>
        </w:rPr>
        <w:t>TYPE</w:t>
      </w:r>
      <w:r w:rsidRPr="00425C8F">
        <w:t>&gt;EXLST3TRFREQ&lt;/</w:t>
      </w:r>
      <w:r w:rsidRPr="00425C8F">
        <w:rPr>
          <w:b/>
        </w:rPr>
        <w:t>TYPE</w:t>
      </w:r>
      <w:r w:rsidRPr="00425C8F">
        <w:t>&gt;</w:t>
      </w:r>
    </w:p>
    <w:p w:rsidR="00C37208" w:rsidRPr="00425C8F" w:rsidRDefault="00C37208" w:rsidP="00C37208">
      <w:pPr>
        <w:pStyle w:val="Code"/>
        <w:ind w:left="1440"/>
      </w:pPr>
      <w:r w:rsidRPr="00425C8F">
        <w:t>&lt;</w:t>
      </w:r>
      <w:r w:rsidRPr="00425C8F">
        <w:rPr>
          <w:b/>
        </w:rPr>
        <w:t>DATE</w:t>
      </w:r>
      <w:r w:rsidRPr="00425C8F">
        <w:t>&gt;Date and time&lt;/</w:t>
      </w:r>
      <w:r w:rsidRPr="00425C8F">
        <w:rPr>
          <w:b/>
        </w:rPr>
        <w:t>DATE</w:t>
      </w:r>
      <w:r w:rsidRPr="00425C8F">
        <w:t>&gt;</w:t>
      </w:r>
    </w:p>
    <w:p w:rsidR="00C37208" w:rsidRPr="00425C8F" w:rsidRDefault="00C37208" w:rsidP="00C37208">
      <w:pPr>
        <w:pStyle w:val="Code"/>
        <w:ind w:left="1440"/>
      </w:pPr>
      <w:r w:rsidRPr="00425C8F">
        <w:t>&lt;</w:t>
      </w:r>
      <w:r w:rsidRPr="00425C8F">
        <w:rPr>
          <w:b/>
        </w:rPr>
        <w:t>EXTNWCODE</w:t>
      </w:r>
      <w:r w:rsidRPr="00425C8F">
        <w:t>&gt;Network External Code&lt;/</w:t>
      </w:r>
      <w:r w:rsidRPr="00425C8F">
        <w:rPr>
          <w:b/>
        </w:rPr>
        <w:t>EXTNWCODE</w:t>
      </w:r>
      <w:r w:rsidRPr="00425C8F">
        <w:t>&gt;</w:t>
      </w:r>
    </w:p>
    <w:p w:rsidR="00C37208" w:rsidRPr="00425C8F" w:rsidRDefault="00C37208" w:rsidP="00C37208">
      <w:pPr>
        <w:pStyle w:val="Code"/>
        <w:ind w:left="1440"/>
      </w:pPr>
      <w:r w:rsidRPr="00425C8F">
        <w:t>&lt;</w:t>
      </w:r>
      <w:r w:rsidRPr="00425C8F">
        <w:rPr>
          <w:b/>
        </w:rPr>
        <w:t>MSISDN</w:t>
      </w:r>
      <w:r w:rsidRPr="00425C8F">
        <w:t>&gt;Channel user MSISDN&lt;/</w:t>
      </w:r>
      <w:r w:rsidRPr="00425C8F">
        <w:rPr>
          <w:b/>
        </w:rPr>
        <w:t>MSISDN</w:t>
      </w:r>
      <w:r w:rsidRPr="00425C8F">
        <w:t>&gt;</w:t>
      </w:r>
    </w:p>
    <w:p w:rsidR="00C37208" w:rsidRPr="00425C8F" w:rsidRDefault="00C37208" w:rsidP="00C37208">
      <w:pPr>
        <w:pStyle w:val="Code"/>
        <w:ind w:left="1440"/>
      </w:pPr>
      <w:r w:rsidRPr="00425C8F">
        <w:t>&lt;</w:t>
      </w:r>
      <w:r w:rsidRPr="00425C8F">
        <w:rPr>
          <w:b/>
        </w:rPr>
        <w:t>PIN</w:t>
      </w:r>
      <w:r w:rsidRPr="00425C8F">
        <w:t>&gt;Channel user PIN&lt;/</w:t>
      </w:r>
      <w:r w:rsidRPr="00425C8F">
        <w:rPr>
          <w:b/>
        </w:rPr>
        <w:t>PIN</w:t>
      </w:r>
      <w:r w:rsidRPr="00425C8F">
        <w:t>&gt;</w:t>
      </w:r>
    </w:p>
    <w:p w:rsidR="00C37208" w:rsidRPr="00425C8F" w:rsidRDefault="00C37208" w:rsidP="00C37208">
      <w:pPr>
        <w:pStyle w:val="Code"/>
        <w:ind w:left="1440"/>
      </w:pPr>
      <w:r w:rsidRPr="00425C8F">
        <w:t>&lt;</w:t>
      </w:r>
      <w:r w:rsidRPr="00425C8F">
        <w:rPr>
          <w:b/>
        </w:rPr>
        <w:t>LOGINID</w:t>
      </w:r>
      <w:r w:rsidRPr="00425C8F">
        <w:t>&gt;Channel user Login ID&lt;/</w:t>
      </w:r>
      <w:r w:rsidRPr="00425C8F">
        <w:rPr>
          <w:b/>
        </w:rPr>
        <w:t>LOGINID</w:t>
      </w:r>
      <w:r w:rsidRPr="00425C8F">
        <w:t>&gt;</w:t>
      </w:r>
    </w:p>
    <w:p w:rsidR="00C37208" w:rsidRPr="00425C8F" w:rsidRDefault="00C37208" w:rsidP="00C37208">
      <w:pPr>
        <w:pStyle w:val="Code"/>
        <w:ind w:left="1440"/>
      </w:pPr>
      <w:r w:rsidRPr="00425C8F">
        <w:t>&lt;</w:t>
      </w:r>
      <w:r w:rsidRPr="00425C8F">
        <w:rPr>
          <w:b/>
        </w:rPr>
        <w:t>PASSWORD</w:t>
      </w:r>
      <w:r w:rsidRPr="00425C8F">
        <w:t>&gt;Channel User Login Password&lt;/</w:t>
      </w:r>
      <w:r w:rsidRPr="00425C8F">
        <w:rPr>
          <w:b/>
        </w:rPr>
        <w:t>PASSWORD</w:t>
      </w:r>
      <w:r w:rsidRPr="00425C8F">
        <w:t>&gt;</w:t>
      </w:r>
    </w:p>
    <w:p w:rsidR="00C37208" w:rsidRPr="00425C8F" w:rsidRDefault="00C37208" w:rsidP="00C37208">
      <w:pPr>
        <w:pStyle w:val="Code"/>
        <w:ind w:left="1440"/>
      </w:pPr>
      <w:r w:rsidRPr="00425C8F">
        <w:t>&lt;</w:t>
      </w:r>
      <w:r w:rsidRPr="00425C8F">
        <w:rPr>
          <w:b/>
        </w:rPr>
        <w:t>EXTCODE</w:t>
      </w:r>
      <w:r w:rsidRPr="00425C8F">
        <w:t>&gt;Channel user unique External code&lt;/</w:t>
      </w:r>
      <w:r w:rsidRPr="00425C8F">
        <w:rPr>
          <w:b/>
        </w:rPr>
        <w:t>EXTCODE</w:t>
      </w:r>
      <w:r w:rsidRPr="00425C8F">
        <w:t>&gt;</w:t>
      </w:r>
    </w:p>
    <w:p w:rsidR="00590C7F" w:rsidRDefault="00C37208" w:rsidP="00C37208">
      <w:pPr>
        <w:pStyle w:val="Code"/>
        <w:ind w:left="1440"/>
      </w:pPr>
      <w:r w:rsidRPr="00425C8F">
        <w:t>&lt;</w:t>
      </w:r>
      <w:r w:rsidRPr="00425C8F">
        <w:rPr>
          <w:b/>
        </w:rPr>
        <w:t>EXTREFNUM</w:t>
      </w:r>
      <w:r w:rsidRPr="00425C8F">
        <w:t>&gt;</w:t>
      </w:r>
    </w:p>
    <w:p w:rsidR="00C37208" w:rsidRPr="00425C8F" w:rsidRDefault="00C37208" w:rsidP="00C37208">
      <w:pPr>
        <w:pStyle w:val="Code"/>
        <w:ind w:left="1440"/>
      </w:pPr>
      <w:r w:rsidRPr="00425C8F">
        <w:t>Reference number of transaction request&lt;/</w:t>
      </w:r>
      <w:r w:rsidRPr="00425C8F">
        <w:rPr>
          <w:b/>
        </w:rPr>
        <w:t>EXTREFNUM</w:t>
      </w:r>
      <w:r w:rsidRPr="00425C8F">
        <w:t>&gt;</w:t>
      </w:r>
    </w:p>
    <w:p w:rsidR="00C37208" w:rsidRPr="00425C8F" w:rsidRDefault="00C37208" w:rsidP="00C37208">
      <w:pPr>
        <w:pStyle w:val="Code"/>
        <w:ind w:left="1440"/>
      </w:pPr>
      <w:r w:rsidRPr="00425C8F">
        <w:t>&lt;</w:t>
      </w:r>
      <w:r w:rsidRPr="00425C8F">
        <w:rPr>
          <w:b/>
        </w:rPr>
        <w:t>LANGUAGE1</w:t>
      </w:r>
      <w:r w:rsidRPr="00425C8F">
        <w:t>&gt;Retailer Language&lt;/</w:t>
      </w:r>
      <w:r w:rsidRPr="00425C8F">
        <w:rPr>
          <w:b/>
        </w:rPr>
        <w:t>LANGUAGE1</w:t>
      </w:r>
      <w:r w:rsidRPr="00425C8F">
        <w:t>&gt;</w:t>
      </w:r>
    </w:p>
    <w:p w:rsidR="00C37208" w:rsidRPr="00425C8F" w:rsidRDefault="00C37208" w:rsidP="00C37208">
      <w:pPr>
        <w:pStyle w:val="Code"/>
        <w:ind w:left="0" w:firstLine="720"/>
      </w:pPr>
      <w:r w:rsidRPr="00425C8F">
        <w:t>&lt;/</w:t>
      </w:r>
      <w:r w:rsidRPr="00425C8F">
        <w:rPr>
          <w:b/>
        </w:rPr>
        <w:t>COMMAND</w:t>
      </w:r>
      <w:r w:rsidRPr="00425C8F">
        <w:t>&gt;</w:t>
      </w:r>
    </w:p>
    <w:p w:rsidR="00C37208" w:rsidRPr="00425C8F" w:rsidRDefault="00C37208" w:rsidP="00C37208">
      <w:pPr>
        <w:pStyle w:val="BodyText2"/>
      </w:pPr>
    </w:p>
    <w:p w:rsidR="00C37208" w:rsidRPr="00425C8F" w:rsidRDefault="00C37208" w:rsidP="00C37208">
      <w:pPr>
        <w:pStyle w:val="Head"/>
      </w:pPr>
      <w:r w:rsidRPr="00425C8F">
        <w:t>Field Details</w:t>
      </w:r>
    </w:p>
    <w:tbl>
      <w:tblPr>
        <w:tblW w:w="92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1620"/>
        <w:gridCol w:w="1800"/>
        <w:gridCol w:w="1620"/>
        <w:gridCol w:w="1080"/>
        <w:gridCol w:w="1497"/>
      </w:tblGrid>
      <w:tr w:rsidR="00C37208" w:rsidRPr="00425C8F" w:rsidTr="002C3F3C">
        <w:trPr>
          <w:trHeight w:val="277"/>
          <w:tblHeader/>
        </w:trPr>
        <w:tc>
          <w:tcPr>
            <w:tcW w:w="1620" w:type="dxa"/>
            <w:shd w:val="clear" w:color="auto" w:fill="E31837"/>
          </w:tcPr>
          <w:p w:rsidR="00C37208" w:rsidRPr="00425C8F" w:rsidRDefault="00C37208" w:rsidP="002C3F3C">
            <w:pPr>
              <w:pStyle w:val="TableColumnLabels"/>
              <w:rPr>
                <w:color w:val="auto"/>
              </w:rPr>
            </w:pPr>
            <w:r w:rsidRPr="00425C8F">
              <w:rPr>
                <w:color w:val="auto"/>
              </w:rPr>
              <w:t>TAG</w:t>
            </w:r>
          </w:p>
        </w:tc>
        <w:tc>
          <w:tcPr>
            <w:tcW w:w="1620" w:type="dxa"/>
            <w:shd w:val="clear" w:color="auto" w:fill="E31837"/>
          </w:tcPr>
          <w:p w:rsidR="00C37208" w:rsidRPr="00425C8F" w:rsidRDefault="00C37208" w:rsidP="002C3F3C">
            <w:pPr>
              <w:pStyle w:val="TableColumnLabels"/>
              <w:rPr>
                <w:color w:val="auto"/>
              </w:rPr>
            </w:pPr>
            <w:r w:rsidRPr="00425C8F">
              <w:rPr>
                <w:color w:val="auto"/>
              </w:rPr>
              <w:t>Fields</w:t>
            </w:r>
          </w:p>
        </w:tc>
        <w:tc>
          <w:tcPr>
            <w:tcW w:w="1800" w:type="dxa"/>
            <w:shd w:val="clear" w:color="auto" w:fill="E31837"/>
          </w:tcPr>
          <w:p w:rsidR="00C37208" w:rsidRPr="00425C8F" w:rsidRDefault="00C37208" w:rsidP="002C3F3C">
            <w:pPr>
              <w:pStyle w:val="TableColumnLabels"/>
              <w:rPr>
                <w:color w:val="auto"/>
              </w:rPr>
            </w:pPr>
            <w:r w:rsidRPr="00425C8F">
              <w:rPr>
                <w:color w:val="auto"/>
              </w:rPr>
              <w:t>Remarks</w:t>
            </w:r>
          </w:p>
        </w:tc>
        <w:tc>
          <w:tcPr>
            <w:tcW w:w="1620" w:type="dxa"/>
            <w:shd w:val="clear" w:color="auto" w:fill="E31837"/>
          </w:tcPr>
          <w:p w:rsidR="00C37208" w:rsidRPr="00425C8F" w:rsidRDefault="00C37208" w:rsidP="002C3F3C">
            <w:pPr>
              <w:pStyle w:val="TableColumnLabels"/>
              <w:rPr>
                <w:color w:val="auto"/>
              </w:rPr>
            </w:pPr>
            <w:r w:rsidRPr="00425C8F">
              <w:rPr>
                <w:color w:val="auto"/>
              </w:rPr>
              <w:t>Example</w:t>
            </w:r>
          </w:p>
        </w:tc>
        <w:tc>
          <w:tcPr>
            <w:tcW w:w="1080" w:type="dxa"/>
            <w:shd w:val="clear" w:color="auto" w:fill="E31837"/>
          </w:tcPr>
          <w:p w:rsidR="00C37208" w:rsidRPr="00425C8F" w:rsidRDefault="00C37208" w:rsidP="002C3F3C">
            <w:pPr>
              <w:pStyle w:val="TableColumnLabels"/>
              <w:rPr>
                <w:color w:val="auto"/>
              </w:rPr>
            </w:pPr>
            <w:r w:rsidRPr="00425C8F">
              <w:rPr>
                <w:color w:val="auto"/>
              </w:rPr>
              <w:t>Field Type</w:t>
            </w:r>
          </w:p>
        </w:tc>
        <w:tc>
          <w:tcPr>
            <w:tcW w:w="1497" w:type="dxa"/>
            <w:shd w:val="clear" w:color="auto" w:fill="E31837"/>
          </w:tcPr>
          <w:p w:rsidR="00C37208" w:rsidRPr="00425C8F" w:rsidRDefault="00C37208" w:rsidP="002C3F3C">
            <w:pPr>
              <w:pStyle w:val="TableColumnLabels"/>
              <w:rPr>
                <w:color w:val="auto"/>
              </w:rPr>
            </w:pPr>
            <w:r w:rsidRPr="00425C8F">
              <w:rPr>
                <w:color w:val="auto"/>
              </w:rPr>
              <w:t>Optional/</w:t>
            </w:r>
          </w:p>
          <w:p w:rsidR="00C37208" w:rsidRPr="00425C8F" w:rsidRDefault="00C37208" w:rsidP="002C3F3C">
            <w:pPr>
              <w:pStyle w:val="TableColumnLabels"/>
              <w:rPr>
                <w:color w:val="auto"/>
              </w:rPr>
            </w:pPr>
            <w:r w:rsidRPr="00425C8F">
              <w:rPr>
                <w:color w:val="auto"/>
              </w:rPr>
              <w:t>Mandatory</w:t>
            </w:r>
          </w:p>
        </w:tc>
      </w:tr>
      <w:tr w:rsidR="00C37208" w:rsidRPr="00425C8F" w:rsidTr="002C3F3C">
        <w:trPr>
          <w:trHeight w:val="277"/>
        </w:trPr>
        <w:tc>
          <w:tcPr>
            <w:tcW w:w="1620" w:type="dxa"/>
          </w:tcPr>
          <w:p w:rsidR="00C37208" w:rsidRPr="00425C8F" w:rsidRDefault="00C37208" w:rsidP="002C3F3C">
            <w:pPr>
              <w:pStyle w:val="Tablecontent"/>
            </w:pPr>
            <w:r w:rsidRPr="00425C8F">
              <w:t>TYPE</w:t>
            </w:r>
          </w:p>
        </w:tc>
        <w:tc>
          <w:tcPr>
            <w:tcW w:w="1620" w:type="dxa"/>
          </w:tcPr>
          <w:p w:rsidR="00C37208" w:rsidRPr="00425C8F" w:rsidRDefault="00C37208" w:rsidP="002C3F3C">
            <w:pPr>
              <w:pStyle w:val="Tablecontent"/>
            </w:pPr>
            <w:r w:rsidRPr="00425C8F">
              <w:t>Request type</w:t>
            </w:r>
          </w:p>
        </w:tc>
        <w:tc>
          <w:tcPr>
            <w:tcW w:w="1800" w:type="dxa"/>
          </w:tcPr>
          <w:p w:rsidR="00C37208" w:rsidRPr="00425C8F" w:rsidRDefault="00C37208" w:rsidP="002C3F3C">
            <w:pPr>
              <w:pStyle w:val="Tablecontent"/>
            </w:pPr>
            <w:r w:rsidRPr="00425C8F">
              <w:t>Request Type, should be sent with each request - fixed</w:t>
            </w:r>
          </w:p>
        </w:tc>
        <w:tc>
          <w:tcPr>
            <w:tcW w:w="1620" w:type="dxa"/>
          </w:tcPr>
          <w:p w:rsidR="00C37208" w:rsidRPr="00425C8F" w:rsidRDefault="00C37208" w:rsidP="002C3F3C">
            <w:pPr>
              <w:pStyle w:val="Tablecontent"/>
            </w:pPr>
            <w:r w:rsidRPr="00425C8F">
              <w:t>EXLST3TRFREQ</w:t>
            </w:r>
          </w:p>
        </w:tc>
        <w:tc>
          <w:tcPr>
            <w:tcW w:w="1080" w:type="dxa"/>
          </w:tcPr>
          <w:p w:rsidR="00C37208" w:rsidRPr="00425C8F" w:rsidRDefault="00C37208" w:rsidP="002C3F3C">
            <w:pPr>
              <w:pStyle w:val="Tablecontent"/>
            </w:pPr>
            <w:r w:rsidRPr="00425C8F">
              <w:t>A (20)</w:t>
            </w:r>
          </w:p>
        </w:tc>
        <w:tc>
          <w:tcPr>
            <w:tcW w:w="1497" w:type="dxa"/>
          </w:tcPr>
          <w:p w:rsidR="00C37208" w:rsidRPr="00425C8F" w:rsidRDefault="00C37208" w:rsidP="002C3F3C">
            <w:pPr>
              <w:pStyle w:val="Tablecontent"/>
            </w:pPr>
            <w:r w:rsidRPr="00425C8F">
              <w:t>M</w:t>
            </w:r>
          </w:p>
        </w:tc>
      </w:tr>
      <w:tr w:rsidR="00C37208" w:rsidRPr="00425C8F" w:rsidTr="002C3F3C">
        <w:trPr>
          <w:trHeight w:val="277"/>
        </w:trPr>
        <w:tc>
          <w:tcPr>
            <w:tcW w:w="1620" w:type="dxa"/>
          </w:tcPr>
          <w:p w:rsidR="00C37208" w:rsidRPr="00425C8F" w:rsidRDefault="00C37208" w:rsidP="002C3F3C">
            <w:pPr>
              <w:pStyle w:val="Tablecontent"/>
            </w:pPr>
            <w:r w:rsidRPr="00425C8F">
              <w:t>DATE</w:t>
            </w:r>
          </w:p>
        </w:tc>
        <w:tc>
          <w:tcPr>
            <w:tcW w:w="1620" w:type="dxa"/>
          </w:tcPr>
          <w:p w:rsidR="00C37208" w:rsidRPr="00425C8F" w:rsidRDefault="00C37208" w:rsidP="002C3F3C">
            <w:pPr>
              <w:pStyle w:val="Tablecontent"/>
            </w:pPr>
            <w:r w:rsidRPr="00425C8F">
              <w:t>Date and time</w:t>
            </w:r>
          </w:p>
        </w:tc>
        <w:tc>
          <w:tcPr>
            <w:tcW w:w="1800" w:type="dxa"/>
          </w:tcPr>
          <w:p w:rsidR="00C37208" w:rsidRPr="00425C8F" w:rsidRDefault="00C37208" w:rsidP="002C3F3C">
            <w:pPr>
              <w:pStyle w:val="Tablecontent"/>
            </w:pPr>
            <w:r w:rsidRPr="00425C8F">
              <w:t>Date and time on which request generated by external transaction server, HH are in 24 Hour Format</w:t>
            </w:r>
          </w:p>
        </w:tc>
        <w:tc>
          <w:tcPr>
            <w:tcW w:w="1620" w:type="dxa"/>
          </w:tcPr>
          <w:p w:rsidR="00C37208" w:rsidRPr="00425C8F" w:rsidRDefault="00C37208" w:rsidP="002C3F3C">
            <w:pPr>
              <w:pStyle w:val="Tablecontent"/>
            </w:pPr>
            <w:r w:rsidRPr="00425C8F">
              <w:t>DD/MM/YYYY HH24:MI:SS</w:t>
            </w:r>
          </w:p>
        </w:tc>
        <w:tc>
          <w:tcPr>
            <w:tcW w:w="1080" w:type="dxa"/>
          </w:tcPr>
          <w:p w:rsidR="00C37208" w:rsidRPr="00425C8F" w:rsidRDefault="00C37208" w:rsidP="002C3F3C">
            <w:pPr>
              <w:pStyle w:val="Tablecontent"/>
            </w:pPr>
            <w:r w:rsidRPr="00425C8F">
              <w:t>D (20)</w:t>
            </w:r>
          </w:p>
        </w:tc>
        <w:tc>
          <w:tcPr>
            <w:tcW w:w="1497" w:type="dxa"/>
          </w:tcPr>
          <w:p w:rsidR="00C37208" w:rsidRPr="00425C8F" w:rsidRDefault="00C37208" w:rsidP="002C3F3C">
            <w:pPr>
              <w:pStyle w:val="Tablecontent"/>
            </w:pPr>
            <w:r w:rsidRPr="00425C8F">
              <w:t>O</w:t>
            </w:r>
          </w:p>
          <w:p w:rsidR="00C37208" w:rsidRPr="00425C8F" w:rsidRDefault="00C37208" w:rsidP="002C3F3C">
            <w:pPr>
              <w:pStyle w:val="Tablecontent"/>
            </w:pPr>
            <w:r w:rsidRPr="00425C8F">
              <w:t>(Tag is mandatory)</w:t>
            </w:r>
          </w:p>
        </w:tc>
      </w:tr>
      <w:tr w:rsidR="00C37208" w:rsidRPr="00425C8F" w:rsidTr="002C3F3C">
        <w:trPr>
          <w:trHeight w:val="277"/>
        </w:trPr>
        <w:tc>
          <w:tcPr>
            <w:tcW w:w="1620" w:type="dxa"/>
          </w:tcPr>
          <w:p w:rsidR="00C37208" w:rsidRPr="00425C8F" w:rsidRDefault="00C37208" w:rsidP="002C3F3C">
            <w:pPr>
              <w:pStyle w:val="Tablecontent"/>
            </w:pPr>
            <w:r w:rsidRPr="00425C8F">
              <w:t>EXTNWCODE</w:t>
            </w:r>
          </w:p>
        </w:tc>
        <w:tc>
          <w:tcPr>
            <w:tcW w:w="1620" w:type="dxa"/>
          </w:tcPr>
          <w:p w:rsidR="00C37208" w:rsidRPr="00425C8F" w:rsidRDefault="00C37208" w:rsidP="002C3F3C">
            <w:pPr>
              <w:pStyle w:val="Tablecontent"/>
            </w:pPr>
            <w:r w:rsidRPr="00425C8F">
              <w:t xml:space="preserve">Network code </w:t>
            </w:r>
          </w:p>
        </w:tc>
        <w:tc>
          <w:tcPr>
            <w:tcW w:w="1800" w:type="dxa"/>
          </w:tcPr>
          <w:p w:rsidR="00C37208" w:rsidRPr="00425C8F" w:rsidRDefault="00C37208" w:rsidP="002C3F3C">
            <w:pPr>
              <w:pStyle w:val="Tablecontent"/>
            </w:pPr>
            <w:r w:rsidRPr="00425C8F">
              <w:t>Network code of the Channel User defined in PreTUPS as External Network code</w:t>
            </w:r>
          </w:p>
        </w:tc>
        <w:tc>
          <w:tcPr>
            <w:tcW w:w="1620" w:type="dxa"/>
          </w:tcPr>
          <w:p w:rsidR="00C37208" w:rsidRPr="00425C8F" w:rsidRDefault="00C37208" w:rsidP="002C3F3C">
            <w:pPr>
              <w:pStyle w:val="Tablecontent"/>
            </w:pPr>
            <w:r w:rsidRPr="00425C8F">
              <w:t>ET</w:t>
            </w:r>
          </w:p>
        </w:tc>
        <w:tc>
          <w:tcPr>
            <w:tcW w:w="1080" w:type="dxa"/>
          </w:tcPr>
          <w:p w:rsidR="00C37208" w:rsidRPr="00425C8F" w:rsidRDefault="00C37208" w:rsidP="002C3F3C">
            <w:pPr>
              <w:pStyle w:val="Tablecontent"/>
            </w:pPr>
            <w:r w:rsidRPr="00425C8F">
              <w:t>A (2)</w:t>
            </w:r>
          </w:p>
        </w:tc>
        <w:tc>
          <w:tcPr>
            <w:tcW w:w="1497" w:type="dxa"/>
          </w:tcPr>
          <w:p w:rsidR="00C37208" w:rsidRPr="00425C8F" w:rsidRDefault="00C37208" w:rsidP="002C3F3C">
            <w:pPr>
              <w:pStyle w:val="Tablecontent"/>
            </w:pPr>
            <w:r w:rsidRPr="00425C8F">
              <w:t>M</w:t>
            </w:r>
          </w:p>
        </w:tc>
      </w:tr>
      <w:tr w:rsidR="00C37208" w:rsidRPr="00425C8F" w:rsidTr="002C3F3C">
        <w:trPr>
          <w:trHeight w:val="277"/>
        </w:trPr>
        <w:tc>
          <w:tcPr>
            <w:tcW w:w="1620" w:type="dxa"/>
          </w:tcPr>
          <w:p w:rsidR="00C37208" w:rsidRPr="00425C8F" w:rsidRDefault="00C37208" w:rsidP="002C3F3C">
            <w:pPr>
              <w:pStyle w:val="Tablecontent"/>
            </w:pPr>
            <w:r w:rsidRPr="00425C8F">
              <w:lastRenderedPageBreak/>
              <w:t>MSISDN</w:t>
            </w:r>
          </w:p>
        </w:tc>
        <w:tc>
          <w:tcPr>
            <w:tcW w:w="1620" w:type="dxa"/>
          </w:tcPr>
          <w:p w:rsidR="00C37208" w:rsidRPr="00425C8F" w:rsidRDefault="00C37208" w:rsidP="002C3F3C">
            <w:pPr>
              <w:pStyle w:val="Tablecontent"/>
            </w:pPr>
            <w:r w:rsidRPr="00425C8F">
              <w:t>Channel user</w:t>
            </w:r>
          </w:p>
        </w:tc>
        <w:tc>
          <w:tcPr>
            <w:tcW w:w="1800" w:type="dxa"/>
          </w:tcPr>
          <w:p w:rsidR="00C37208" w:rsidRPr="00425C8F" w:rsidRDefault="00C37208" w:rsidP="002C3F3C">
            <w:pPr>
              <w:pStyle w:val="Tablecontent"/>
            </w:pPr>
            <w:r w:rsidRPr="00425C8F">
              <w:t>All MSISDN should be in national dial format i.e. without country code.</w:t>
            </w:r>
          </w:p>
        </w:tc>
        <w:tc>
          <w:tcPr>
            <w:tcW w:w="1620" w:type="dxa"/>
          </w:tcPr>
          <w:p w:rsidR="00C37208" w:rsidRPr="00425C8F" w:rsidRDefault="00C37208" w:rsidP="002C3F3C">
            <w:pPr>
              <w:pStyle w:val="Tablecontent"/>
            </w:pPr>
            <w:r w:rsidRPr="00425C8F">
              <w:t>9942222</w:t>
            </w:r>
          </w:p>
        </w:tc>
        <w:tc>
          <w:tcPr>
            <w:tcW w:w="1080" w:type="dxa"/>
          </w:tcPr>
          <w:p w:rsidR="00C37208" w:rsidRPr="00425C8F" w:rsidRDefault="00C37208" w:rsidP="002C3F3C">
            <w:pPr>
              <w:pStyle w:val="Tablecontent"/>
            </w:pPr>
            <w:r w:rsidRPr="00425C8F">
              <w:t>N (15)</w:t>
            </w:r>
          </w:p>
        </w:tc>
        <w:tc>
          <w:tcPr>
            <w:tcW w:w="1497" w:type="dxa"/>
          </w:tcPr>
          <w:p w:rsidR="00C37208" w:rsidRPr="00425C8F" w:rsidRDefault="00C37208" w:rsidP="002C3F3C">
            <w:pPr>
              <w:pStyle w:val="Tablecontent"/>
            </w:pPr>
            <w:r w:rsidRPr="00425C8F">
              <w:t>O (Tag is mandatory)</w:t>
            </w:r>
          </w:p>
        </w:tc>
      </w:tr>
      <w:tr w:rsidR="00C37208" w:rsidRPr="00425C8F" w:rsidTr="002C3F3C">
        <w:trPr>
          <w:trHeight w:val="277"/>
        </w:trPr>
        <w:tc>
          <w:tcPr>
            <w:tcW w:w="1620" w:type="dxa"/>
          </w:tcPr>
          <w:p w:rsidR="00C37208" w:rsidRPr="00425C8F" w:rsidRDefault="00C37208" w:rsidP="002C3F3C">
            <w:pPr>
              <w:pStyle w:val="Tablecontent"/>
            </w:pPr>
            <w:r w:rsidRPr="00425C8F">
              <w:t>PIN</w:t>
            </w:r>
          </w:p>
        </w:tc>
        <w:tc>
          <w:tcPr>
            <w:tcW w:w="1620" w:type="dxa"/>
          </w:tcPr>
          <w:p w:rsidR="00C37208" w:rsidRPr="00425C8F" w:rsidRDefault="00C37208" w:rsidP="002C3F3C">
            <w:pPr>
              <w:pStyle w:val="Tablecontent"/>
            </w:pPr>
            <w:r w:rsidRPr="00425C8F">
              <w:t>Channel user</w:t>
            </w:r>
          </w:p>
        </w:tc>
        <w:tc>
          <w:tcPr>
            <w:tcW w:w="1800" w:type="dxa"/>
          </w:tcPr>
          <w:p w:rsidR="00C37208" w:rsidRPr="00425C8F" w:rsidRDefault="00C37208" w:rsidP="002C3F3C">
            <w:pPr>
              <w:pStyle w:val="Tablecontent"/>
            </w:pPr>
            <w:r w:rsidRPr="00425C8F">
              <w:t>PIN of the user</w:t>
            </w:r>
          </w:p>
          <w:p w:rsidR="00C37208" w:rsidRPr="00425C8F" w:rsidRDefault="00C37208" w:rsidP="002C3F3C">
            <w:pPr>
              <w:pStyle w:val="Tablecontent"/>
            </w:pPr>
            <w:r w:rsidRPr="00425C8F">
              <w:rPr>
                <w:rFonts w:cs="Arial"/>
                <w:b/>
              </w:rPr>
              <w:t>Mandatory incase MSISDN is provided</w:t>
            </w:r>
          </w:p>
        </w:tc>
        <w:tc>
          <w:tcPr>
            <w:tcW w:w="1620" w:type="dxa"/>
          </w:tcPr>
          <w:p w:rsidR="00C37208" w:rsidRPr="00425C8F" w:rsidRDefault="00C37208" w:rsidP="002C3F3C">
            <w:pPr>
              <w:pStyle w:val="Tablecontent"/>
            </w:pPr>
            <w:r w:rsidRPr="00425C8F">
              <w:t>1357</w:t>
            </w:r>
          </w:p>
        </w:tc>
        <w:tc>
          <w:tcPr>
            <w:tcW w:w="1080" w:type="dxa"/>
          </w:tcPr>
          <w:p w:rsidR="00C37208" w:rsidRPr="00425C8F" w:rsidRDefault="00C37208" w:rsidP="002C3F3C">
            <w:pPr>
              <w:pStyle w:val="Tablecontent"/>
            </w:pPr>
            <w:r w:rsidRPr="00425C8F">
              <w:t>A (10)</w:t>
            </w:r>
          </w:p>
        </w:tc>
        <w:tc>
          <w:tcPr>
            <w:tcW w:w="1497" w:type="dxa"/>
          </w:tcPr>
          <w:p w:rsidR="00C37208" w:rsidRPr="00425C8F" w:rsidRDefault="00C37208" w:rsidP="002C3F3C">
            <w:pPr>
              <w:pStyle w:val="Tablecontent"/>
            </w:pPr>
            <w:r w:rsidRPr="00425C8F">
              <w:t>O (Tag is mandatory)</w:t>
            </w:r>
          </w:p>
        </w:tc>
      </w:tr>
      <w:tr w:rsidR="00C37208" w:rsidRPr="00425C8F" w:rsidTr="002C3F3C">
        <w:trPr>
          <w:trHeight w:val="277"/>
        </w:trPr>
        <w:tc>
          <w:tcPr>
            <w:tcW w:w="1620" w:type="dxa"/>
          </w:tcPr>
          <w:p w:rsidR="00C37208" w:rsidRPr="00425C8F" w:rsidRDefault="00C37208" w:rsidP="002C3F3C">
            <w:pPr>
              <w:pStyle w:val="Tablecontent"/>
            </w:pPr>
            <w:r w:rsidRPr="00425C8F">
              <w:t>LOGINID</w:t>
            </w:r>
          </w:p>
        </w:tc>
        <w:tc>
          <w:tcPr>
            <w:tcW w:w="1620" w:type="dxa"/>
          </w:tcPr>
          <w:p w:rsidR="00C37208" w:rsidRPr="00425C8F" w:rsidRDefault="00C37208" w:rsidP="002C3F3C">
            <w:pPr>
              <w:pStyle w:val="Tablecontent"/>
            </w:pPr>
            <w:r w:rsidRPr="00425C8F">
              <w:t>Login ID</w:t>
            </w:r>
          </w:p>
        </w:tc>
        <w:tc>
          <w:tcPr>
            <w:tcW w:w="1800" w:type="dxa"/>
          </w:tcPr>
          <w:p w:rsidR="00C37208" w:rsidRPr="00425C8F" w:rsidRDefault="00C37208" w:rsidP="002C3F3C">
            <w:pPr>
              <w:pStyle w:val="Tablecontent"/>
            </w:pPr>
            <w:r w:rsidRPr="00425C8F">
              <w:t>Login ID of the Channel user</w:t>
            </w:r>
          </w:p>
        </w:tc>
        <w:tc>
          <w:tcPr>
            <w:tcW w:w="1620" w:type="dxa"/>
          </w:tcPr>
          <w:p w:rsidR="00C37208" w:rsidRPr="00425C8F" w:rsidRDefault="00C37208" w:rsidP="002C3F3C">
            <w:pPr>
              <w:pStyle w:val="Tablecontent"/>
            </w:pPr>
            <w:r w:rsidRPr="00425C8F">
              <w:t>Mo_cce</w:t>
            </w:r>
          </w:p>
        </w:tc>
        <w:tc>
          <w:tcPr>
            <w:tcW w:w="1080" w:type="dxa"/>
          </w:tcPr>
          <w:p w:rsidR="00C37208" w:rsidRPr="00425C8F" w:rsidRDefault="00C37208" w:rsidP="002C3F3C">
            <w:pPr>
              <w:pStyle w:val="Tablecontent"/>
            </w:pPr>
            <w:r w:rsidRPr="00425C8F">
              <w:t>A (20)</w:t>
            </w:r>
          </w:p>
        </w:tc>
        <w:tc>
          <w:tcPr>
            <w:tcW w:w="1497" w:type="dxa"/>
          </w:tcPr>
          <w:p w:rsidR="00C37208" w:rsidRPr="00425C8F" w:rsidRDefault="00C37208" w:rsidP="002C3F3C">
            <w:pPr>
              <w:pStyle w:val="Tablecontent"/>
            </w:pPr>
            <w:r w:rsidRPr="00425C8F">
              <w:t>O (Tag is mandatory)</w:t>
            </w:r>
          </w:p>
        </w:tc>
      </w:tr>
      <w:tr w:rsidR="00C37208" w:rsidRPr="00425C8F" w:rsidTr="002C3F3C">
        <w:trPr>
          <w:trHeight w:val="277"/>
        </w:trPr>
        <w:tc>
          <w:tcPr>
            <w:tcW w:w="1620" w:type="dxa"/>
          </w:tcPr>
          <w:p w:rsidR="00C37208" w:rsidRPr="00425C8F" w:rsidRDefault="00C37208" w:rsidP="002C3F3C">
            <w:pPr>
              <w:pStyle w:val="Tablecontent"/>
            </w:pPr>
            <w:r w:rsidRPr="00425C8F">
              <w:t>PASSWORD</w:t>
            </w:r>
          </w:p>
        </w:tc>
        <w:tc>
          <w:tcPr>
            <w:tcW w:w="1620" w:type="dxa"/>
          </w:tcPr>
          <w:p w:rsidR="00C37208" w:rsidRPr="00425C8F" w:rsidRDefault="00C37208" w:rsidP="002C3F3C">
            <w:pPr>
              <w:pStyle w:val="Tablecontent"/>
            </w:pPr>
            <w:r w:rsidRPr="00425C8F">
              <w:t>Password</w:t>
            </w:r>
          </w:p>
        </w:tc>
        <w:tc>
          <w:tcPr>
            <w:tcW w:w="1800" w:type="dxa"/>
          </w:tcPr>
          <w:p w:rsidR="00C37208" w:rsidRPr="00425C8F" w:rsidRDefault="00C37208" w:rsidP="002C3F3C">
            <w:pPr>
              <w:pStyle w:val="Tablecontent"/>
            </w:pPr>
            <w:r w:rsidRPr="00425C8F">
              <w:t>Password of the Channel user</w:t>
            </w:r>
          </w:p>
          <w:p w:rsidR="00C37208" w:rsidRPr="00425C8F" w:rsidRDefault="00C37208" w:rsidP="002C3F3C">
            <w:pPr>
              <w:pStyle w:val="Tablecontent"/>
            </w:pPr>
            <w:r w:rsidRPr="00425C8F">
              <w:rPr>
                <w:rFonts w:cs="Arial"/>
                <w:b/>
              </w:rPr>
              <w:t>Mandatory incase Login ID is provided</w:t>
            </w:r>
          </w:p>
        </w:tc>
        <w:tc>
          <w:tcPr>
            <w:tcW w:w="1620" w:type="dxa"/>
          </w:tcPr>
          <w:p w:rsidR="00C37208" w:rsidRPr="00425C8F" w:rsidRDefault="00C37208" w:rsidP="002C3F3C">
            <w:pPr>
              <w:pStyle w:val="Tablecontent"/>
            </w:pPr>
            <w:r w:rsidRPr="00425C8F">
              <w:t>2468</w:t>
            </w:r>
          </w:p>
        </w:tc>
        <w:tc>
          <w:tcPr>
            <w:tcW w:w="1080" w:type="dxa"/>
          </w:tcPr>
          <w:p w:rsidR="00C37208" w:rsidRPr="00425C8F" w:rsidRDefault="00C37208" w:rsidP="002C3F3C">
            <w:pPr>
              <w:pStyle w:val="Tablecontent"/>
            </w:pPr>
            <w:r w:rsidRPr="00425C8F">
              <w:t>A (10)</w:t>
            </w:r>
          </w:p>
        </w:tc>
        <w:tc>
          <w:tcPr>
            <w:tcW w:w="1497" w:type="dxa"/>
          </w:tcPr>
          <w:p w:rsidR="00C37208" w:rsidRPr="00425C8F" w:rsidRDefault="00C37208" w:rsidP="002C3F3C">
            <w:pPr>
              <w:pStyle w:val="Tablecontent"/>
            </w:pPr>
            <w:r w:rsidRPr="00425C8F">
              <w:t>O (Tag is mandatory)</w:t>
            </w:r>
          </w:p>
        </w:tc>
      </w:tr>
      <w:tr w:rsidR="00C37208" w:rsidRPr="00425C8F" w:rsidTr="002C3F3C">
        <w:trPr>
          <w:trHeight w:val="277"/>
        </w:trPr>
        <w:tc>
          <w:tcPr>
            <w:tcW w:w="1620" w:type="dxa"/>
            <w:tcBorders>
              <w:bottom w:val="single" w:sz="4" w:space="0" w:color="000000"/>
            </w:tcBorders>
          </w:tcPr>
          <w:p w:rsidR="00C37208" w:rsidRPr="00425C8F" w:rsidRDefault="00C37208" w:rsidP="002C3F3C">
            <w:pPr>
              <w:pStyle w:val="Tablecontent"/>
            </w:pPr>
            <w:r w:rsidRPr="00425C8F">
              <w:t>EXTCODE</w:t>
            </w:r>
          </w:p>
        </w:tc>
        <w:tc>
          <w:tcPr>
            <w:tcW w:w="1620" w:type="dxa"/>
            <w:tcBorders>
              <w:bottom w:val="single" w:sz="4" w:space="0" w:color="000000"/>
            </w:tcBorders>
          </w:tcPr>
          <w:p w:rsidR="00C37208" w:rsidRPr="00425C8F" w:rsidRDefault="00C37208" w:rsidP="002C3F3C">
            <w:pPr>
              <w:pStyle w:val="Tablecontent"/>
            </w:pPr>
            <w:r w:rsidRPr="00425C8F">
              <w:t>External code of the channel user</w:t>
            </w:r>
          </w:p>
        </w:tc>
        <w:tc>
          <w:tcPr>
            <w:tcW w:w="1800" w:type="dxa"/>
            <w:tcBorders>
              <w:bottom w:val="single" w:sz="4" w:space="0" w:color="000000"/>
            </w:tcBorders>
          </w:tcPr>
          <w:p w:rsidR="00C37208" w:rsidRPr="00425C8F" w:rsidRDefault="00C37208" w:rsidP="002C3F3C">
            <w:pPr>
              <w:pStyle w:val="Tablecontent"/>
            </w:pPr>
            <w:r w:rsidRPr="00425C8F">
              <w:t>Unique external code of the channel user defined in PreTUPS.</w:t>
            </w:r>
          </w:p>
        </w:tc>
        <w:tc>
          <w:tcPr>
            <w:tcW w:w="1620" w:type="dxa"/>
            <w:tcBorders>
              <w:bottom w:val="single" w:sz="4" w:space="0" w:color="000000"/>
            </w:tcBorders>
          </w:tcPr>
          <w:p w:rsidR="00C37208" w:rsidRPr="00425C8F" w:rsidRDefault="00C37208" w:rsidP="002C3F3C">
            <w:pPr>
              <w:pStyle w:val="Tablecontent"/>
            </w:pPr>
            <w:r w:rsidRPr="00425C8F">
              <w:t>123</w:t>
            </w:r>
          </w:p>
        </w:tc>
        <w:tc>
          <w:tcPr>
            <w:tcW w:w="1080" w:type="dxa"/>
            <w:tcBorders>
              <w:bottom w:val="single" w:sz="4" w:space="0" w:color="000000"/>
            </w:tcBorders>
          </w:tcPr>
          <w:p w:rsidR="00C37208" w:rsidRPr="00425C8F" w:rsidRDefault="00C37208" w:rsidP="002C3F3C">
            <w:pPr>
              <w:pStyle w:val="Tablecontent"/>
            </w:pPr>
            <w:r w:rsidRPr="00425C8F">
              <w:t>A (10)</w:t>
            </w:r>
          </w:p>
        </w:tc>
        <w:tc>
          <w:tcPr>
            <w:tcW w:w="1497" w:type="dxa"/>
            <w:tcBorders>
              <w:bottom w:val="single" w:sz="4" w:space="0" w:color="000000"/>
            </w:tcBorders>
          </w:tcPr>
          <w:p w:rsidR="00C37208" w:rsidRPr="00425C8F" w:rsidRDefault="00C37208" w:rsidP="002C3F3C">
            <w:pPr>
              <w:pStyle w:val="Tablecontent"/>
            </w:pPr>
            <w:r w:rsidRPr="00425C8F">
              <w:t>O (Tag is mandatory)</w:t>
            </w:r>
          </w:p>
        </w:tc>
      </w:tr>
      <w:tr w:rsidR="00C37208" w:rsidRPr="00425C8F" w:rsidTr="002C3F3C">
        <w:trPr>
          <w:trHeight w:val="277"/>
        </w:trPr>
        <w:tc>
          <w:tcPr>
            <w:tcW w:w="9237" w:type="dxa"/>
            <w:gridSpan w:val="6"/>
            <w:shd w:val="clear" w:color="auto" w:fill="FBC1D6"/>
          </w:tcPr>
          <w:p w:rsidR="00C37208" w:rsidRPr="00425C8F" w:rsidRDefault="00C37208" w:rsidP="002C3F3C">
            <w:pPr>
              <w:pStyle w:val="Tablecontent"/>
              <w:rPr>
                <w:b/>
                <w:bCs/>
              </w:rPr>
            </w:pPr>
            <w:r w:rsidRPr="00425C8F">
              <w:rPr>
                <w:b/>
              </w:rPr>
              <w:t>Between MSISDN, LOGINID and EXTCODE value of one of them must be present. All of them can also be present in request.</w:t>
            </w:r>
          </w:p>
        </w:tc>
      </w:tr>
      <w:tr w:rsidR="00C37208" w:rsidRPr="00425C8F" w:rsidTr="002C3F3C">
        <w:trPr>
          <w:trHeight w:val="277"/>
        </w:trPr>
        <w:tc>
          <w:tcPr>
            <w:tcW w:w="1620" w:type="dxa"/>
          </w:tcPr>
          <w:p w:rsidR="00C37208" w:rsidRPr="00425C8F" w:rsidRDefault="00C37208" w:rsidP="002C3F3C">
            <w:pPr>
              <w:pStyle w:val="Tablecontent"/>
            </w:pPr>
            <w:r w:rsidRPr="00425C8F">
              <w:t>EXTREFNUM</w:t>
            </w:r>
          </w:p>
        </w:tc>
        <w:tc>
          <w:tcPr>
            <w:tcW w:w="1620" w:type="dxa"/>
          </w:tcPr>
          <w:p w:rsidR="00C37208" w:rsidRPr="00425C8F" w:rsidRDefault="00C37208" w:rsidP="002C3F3C">
            <w:pPr>
              <w:pStyle w:val="Tablecontent"/>
            </w:pPr>
            <w:r w:rsidRPr="00425C8F">
              <w:t>External Reference number</w:t>
            </w:r>
          </w:p>
        </w:tc>
        <w:tc>
          <w:tcPr>
            <w:tcW w:w="1800" w:type="dxa"/>
          </w:tcPr>
          <w:p w:rsidR="00C37208" w:rsidRPr="00425C8F" w:rsidRDefault="00C37208" w:rsidP="002C3F3C">
            <w:pPr>
              <w:pStyle w:val="Tablecontent"/>
            </w:pPr>
            <w:r w:rsidRPr="00425C8F">
              <w:t>Reference number of External System.</w:t>
            </w:r>
          </w:p>
        </w:tc>
        <w:tc>
          <w:tcPr>
            <w:tcW w:w="1620" w:type="dxa"/>
          </w:tcPr>
          <w:p w:rsidR="00C37208" w:rsidRPr="00425C8F" w:rsidRDefault="00C37208" w:rsidP="002C3F3C">
            <w:pPr>
              <w:pStyle w:val="Tablecontent"/>
            </w:pPr>
            <w:r w:rsidRPr="00425C8F">
              <w:t>12345</w:t>
            </w:r>
          </w:p>
        </w:tc>
        <w:tc>
          <w:tcPr>
            <w:tcW w:w="1080" w:type="dxa"/>
          </w:tcPr>
          <w:p w:rsidR="00C37208" w:rsidRPr="00425C8F" w:rsidRDefault="00C37208" w:rsidP="002C3F3C">
            <w:pPr>
              <w:pStyle w:val="Tablecontent"/>
            </w:pPr>
            <w:r w:rsidRPr="00425C8F">
              <w:t>A (20)</w:t>
            </w:r>
          </w:p>
        </w:tc>
        <w:tc>
          <w:tcPr>
            <w:tcW w:w="1497" w:type="dxa"/>
          </w:tcPr>
          <w:p w:rsidR="00C37208" w:rsidRPr="00425C8F" w:rsidRDefault="00C37208" w:rsidP="002C3F3C">
            <w:pPr>
              <w:pStyle w:val="Tablecontent"/>
            </w:pPr>
            <w:r w:rsidRPr="00425C8F">
              <w:t>O</w:t>
            </w:r>
          </w:p>
          <w:p w:rsidR="00C37208" w:rsidRPr="00425C8F" w:rsidRDefault="00C37208" w:rsidP="002C3F3C">
            <w:pPr>
              <w:pStyle w:val="Tablecontent"/>
            </w:pPr>
            <w:r w:rsidRPr="00425C8F">
              <w:t>(Tag is mandatory)</w:t>
            </w:r>
          </w:p>
        </w:tc>
      </w:tr>
      <w:tr w:rsidR="00C37208" w:rsidRPr="00425C8F" w:rsidTr="002C3F3C">
        <w:trPr>
          <w:trHeight w:val="277"/>
        </w:trPr>
        <w:tc>
          <w:tcPr>
            <w:tcW w:w="1620" w:type="dxa"/>
          </w:tcPr>
          <w:p w:rsidR="00C37208" w:rsidRPr="00425C8F" w:rsidRDefault="00C37208" w:rsidP="002C3F3C">
            <w:pPr>
              <w:pStyle w:val="Tablecontent"/>
            </w:pPr>
            <w:r w:rsidRPr="00425C8F">
              <w:t>LANGUAGE1</w:t>
            </w:r>
          </w:p>
        </w:tc>
        <w:tc>
          <w:tcPr>
            <w:tcW w:w="1620" w:type="dxa"/>
          </w:tcPr>
          <w:p w:rsidR="00C37208" w:rsidRPr="00425C8F" w:rsidRDefault="00C37208" w:rsidP="002C3F3C">
            <w:pPr>
              <w:pStyle w:val="Tablecontent"/>
            </w:pPr>
            <w:r w:rsidRPr="00425C8F">
              <w:t>&lt;Retailer Language&gt;</w:t>
            </w:r>
          </w:p>
        </w:tc>
        <w:tc>
          <w:tcPr>
            <w:tcW w:w="1800" w:type="dxa"/>
          </w:tcPr>
          <w:p w:rsidR="00C37208" w:rsidRPr="00425C8F" w:rsidRDefault="00C37208" w:rsidP="002C3F3C">
            <w:pPr>
              <w:pStyle w:val="Tablecontent"/>
            </w:pPr>
            <w:r w:rsidRPr="00425C8F">
              <w:t>Numeric only, Retailer Language Code This code must be defined in PreTUPS system.</w:t>
            </w:r>
          </w:p>
        </w:tc>
        <w:tc>
          <w:tcPr>
            <w:tcW w:w="1620" w:type="dxa"/>
          </w:tcPr>
          <w:p w:rsidR="00C37208" w:rsidRPr="00425C8F" w:rsidRDefault="00C37208" w:rsidP="002C3F3C">
            <w:pPr>
              <w:pStyle w:val="Tablecontent"/>
            </w:pPr>
            <w:r w:rsidRPr="00425C8F">
              <w:t>0</w:t>
            </w:r>
          </w:p>
        </w:tc>
        <w:tc>
          <w:tcPr>
            <w:tcW w:w="1080" w:type="dxa"/>
          </w:tcPr>
          <w:p w:rsidR="00C37208" w:rsidRPr="00425C8F" w:rsidRDefault="00C37208" w:rsidP="002C3F3C">
            <w:pPr>
              <w:pStyle w:val="Tablecontent"/>
            </w:pPr>
            <w:r w:rsidRPr="00425C8F">
              <w:t>1</w:t>
            </w:r>
          </w:p>
        </w:tc>
        <w:tc>
          <w:tcPr>
            <w:tcW w:w="1497" w:type="dxa"/>
          </w:tcPr>
          <w:p w:rsidR="00C37208" w:rsidRPr="00425C8F" w:rsidRDefault="00C37208" w:rsidP="002C3F3C">
            <w:pPr>
              <w:pStyle w:val="Tablecontent"/>
            </w:pPr>
            <w:r w:rsidRPr="00425C8F">
              <w:t>M</w:t>
            </w:r>
          </w:p>
        </w:tc>
      </w:tr>
    </w:tbl>
    <w:p w:rsidR="00C37208" w:rsidRPr="00425C8F" w:rsidRDefault="00C37208" w:rsidP="00C37208"/>
    <w:p w:rsidR="00C37208" w:rsidRPr="00425C8F" w:rsidRDefault="00C37208" w:rsidP="001E6309">
      <w:pPr>
        <w:pStyle w:val="Heading"/>
        <w:rPr>
          <w:color w:val="auto"/>
        </w:rPr>
      </w:pPr>
      <w:r w:rsidRPr="00425C8F">
        <w:rPr>
          <w:color w:val="auto"/>
        </w:rPr>
        <w:t>Business Rules</w:t>
      </w:r>
    </w:p>
    <w:p w:rsidR="00C37208" w:rsidRPr="00425C8F" w:rsidRDefault="00C37208" w:rsidP="00AE4A1D">
      <w:pPr>
        <w:pStyle w:val="ListBullet1"/>
        <w:numPr>
          <w:ilvl w:val="0"/>
          <w:numId w:val="40"/>
        </w:numPr>
      </w:pPr>
      <w:r w:rsidRPr="00425C8F">
        <w:t>All tags are mandatory to be present in XML. If value is optional and tag must be present.</w:t>
      </w:r>
    </w:p>
    <w:p w:rsidR="00C37208" w:rsidRPr="00425C8F" w:rsidRDefault="00C37208" w:rsidP="00AE4A1D">
      <w:pPr>
        <w:pStyle w:val="ListBullet1"/>
        <w:numPr>
          <w:ilvl w:val="0"/>
          <w:numId w:val="40"/>
        </w:numPr>
      </w:pPr>
      <w:r w:rsidRPr="00425C8F">
        <w:t>The value for TYPE tag is fixed as mentioned in syntax</w:t>
      </w:r>
    </w:p>
    <w:p w:rsidR="00C37208" w:rsidRPr="00425C8F" w:rsidRDefault="00C37208" w:rsidP="00AE4A1D">
      <w:pPr>
        <w:pStyle w:val="ListBullet1"/>
        <w:numPr>
          <w:ilvl w:val="0"/>
          <w:numId w:val="40"/>
        </w:numPr>
      </w:pPr>
      <w:r w:rsidRPr="00425C8F">
        <w:t>If MSISDN value is available then user will be validated on the basis of the MSISDN and PIN</w:t>
      </w:r>
    </w:p>
    <w:p w:rsidR="00C37208" w:rsidRPr="00425C8F" w:rsidRDefault="00C37208" w:rsidP="00AE4A1D">
      <w:pPr>
        <w:pStyle w:val="ListBullet1"/>
        <w:numPr>
          <w:ilvl w:val="0"/>
          <w:numId w:val="40"/>
        </w:numPr>
      </w:pPr>
      <w:r w:rsidRPr="00425C8F">
        <w:t>If EXTCODE value is available then user will be validated on the basis of the EXTCODE</w:t>
      </w:r>
    </w:p>
    <w:p w:rsidR="00C37208" w:rsidRPr="00425C8F" w:rsidRDefault="00C37208" w:rsidP="00AE4A1D">
      <w:pPr>
        <w:pStyle w:val="ListBullet1"/>
        <w:numPr>
          <w:ilvl w:val="0"/>
          <w:numId w:val="40"/>
        </w:numPr>
      </w:pPr>
      <w:r w:rsidRPr="00425C8F">
        <w:t>If LOGINID tag value is available then user will be validated on the basis of the LOGINID and PASSWORD.</w:t>
      </w:r>
    </w:p>
    <w:p w:rsidR="00C37208" w:rsidRPr="00425C8F" w:rsidRDefault="00C37208" w:rsidP="00AE4A1D">
      <w:pPr>
        <w:pStyle w:val="ListBullet1"/>
        <w:numPr>
          <w:ilvl w:val="0"/>
          <w:numId w:val="40"/>
        </w:numPr>
      </w:pPr>
      <w:r w:rsidRPr="00425C8F">
        <w:t xml:space="preserve">If values of more than one tag is present then user will be validated depending on those values e.g. (MSISDN and EXT code both present in request then user will be validated on the basis of the both) </w:t>
      </w:r>
    </w:p>
    <w:p w:rsidR="00C37208" w:rsidRPr="00425C8F" w:rsidRDefault="00C37208" w:rsidP="00AE4A1D">
      <w:pPr>
        <w:pStyle w:val="ListBullet1"/>
        <w:numPr>
          <w:ilvl w:val="0"/>
          <w:numId w:val="40"/>
        </w:numPr>
      </w:pPr>
      <w:r w:rsidRPr="00425C8F">
        <w:t>If all the three are available then all will be validated. Between all of them any one would be mandatory.</w:t>
      </w:r>
    </w:p>
    <w:p w:rsidR="00C37208" w:rsidRPr="00425C8F" w:rsidRDefault="00C37208" w:rsidP="00C37208">
      <w:pPr>
        <w:pStyle w:val="NoteHeading"/>
        <w:numPr>
          <w:ilvl w:val="0"/>
          <w:numId w:val="0"/>
        </w:numPr>
        <w:ind w:left="1296"/>
        <w:rPr>
          <w:color w:val="auto"/>
        </w:rPr>
      </w:pPr>
    </w:p>
    <w:p w:rsidR="00C37208" w:rsidRPr="00425C8F" w:rsidRDefault="00C37208" w:rsidP="00C37208">
      <w:pPr>
        <w:pStyle w:val="NoteHeading"/>
        <w:rPr>
          <w:color w:val="auto"/>
          <w:lang w:val="en-IN"/>
        </w:rPr>
      </w:pPr>
      <w:r w:rsidRPr="00425C8F">
        <w:rPr>
          <w:color w:val="auto"/>
        </w:rPr>
        <w:t>This type of request would not be treated as a transaction &amp; hence request details would not be recorded in PreTUPS DB. Accordingly no reports or enquiries related to this kind of request would be available in PreTUPS. Yet request like this would have accountability on over all PreTUPS TPS.</w:t>
      </w:r>
    </w:p>
    <w:p w:rsidR="00C37208" w:rsidRPr="00425C8F" w:rsidRDefault="00C37208" w:rsidP="00C37208">
      <w:pPr>
        <w:pStyle w:val="ListBullet1"/>
        <w:numPr>
          <w:ilvl w:val="0"/>
          <w:numId w:val="0"/>
        </w:numPr>
        <w:ind w:left="1008"/>
      </w:pPr>
    </w:p>
    <w:p w:rsidR="00C37208" w:rsidRPr="00425C8F" w:rsidRDefault="00C37208" w:rsidP="001E6309">
      <w:pPr>
        <w:pStyle w:val="Heading"/>
        <w:rPr>
          <w:color w:val="auto"/>
        </w:rPr>
      </w:pPr>
      <w:bookmarkStart w:id="324" w:name="_Toc364081835"/>
      <w:bookmarkStart w:id="325" w:name="_Toc381267304"/>
      <w:r w:rsidRPr="00425C8F">
        <w:rPr>
          <w:color w:val="auto"/>
        </w:rPr>
        <w:t>Response Syntax</w:t>
      </w:r>
      <w:bookmarkEnd w:id="324"/>
      <w:bookmarkEnd w:id="325"/>
    </w:p>
    <w:p w:rsidR="00C37208" w:rsidRPr="00425C8F" w:rsidRDefault="00C37208" w:rsidP="00C37208">
      <w:pPr>
        <w:pStyle w:val="BodyText2"/>
      </w:pPr>
      <w:r w:rsidRPr="00425C8F">
        <w:t>PreTUPS will send the following response (acknowledgement) to External System for Last 5 Transaction request.</w:t>
      </w:r>
    </w:p>
    <w:p w:rsidR="00C37208" w:rsidRPr="00425C8F" w:rsidRDefault="00C37208" w:rsidP="00C37208">
      <w:pPr>
        <w:pStyle w:val="BodyText2"/>
      </w:pPr>
    </w:p>
    <w:p w:rsidR="00C37208" w:rsidRPr="00425C8F" w:rsidRDefault="00C37208" w:rsidP="00C37208">
      <w:pPr>
        <w:pStyle w:val="Code"/>
        <w:ind w:left="0"/>
      </w:pPr>
      <w:r w:rsidRPr="00425C8F">
        <w:t>&lt;?xml version="1.0"?&gt;</w:t>
      </w:r>
    </w:p>
    <w:p w:rsidR="00C37208" w:rsidRPr="00425C8F" w:rsidRDefault="00C37208" w:rsidP="00C37208">
      <w:pPr>
        <w:pStyle w:val="Code"/>
        <w:ind w:left="0" w:firstLine="720"/>
      </w:pPr>
      <w:r w:rsidRPr="00425C8F">
        <w:t>&lt;</w:t>
      </w:r>
      <w:r w:rsidRPr="00425C8F">
        <w:rPr>
          <w:b/>
        </w:rPr>
        <w:t>COMMAND</w:t>
      </w:r>
      <w:r w:rsidRPr="00425C8F">
        <w:t>&gt;</w:t>
      </w:r>
    </w:p>
    <w:p w:rsidR="00C37208" w:rsidRPr="00425C8F" w:rsidRDefault="00C37208" w:rsidP="00C37208">
      <w:pPr>
        <w:pStyle w:val="Code"/>
        <w:ind w:left="720" w:firstLine="720"/>
      </w:pPr>
      <w:r w:rsidRPr="00425C8F">
        <w:t>&lt;</w:t>
      </w:r>
      <w:r w:rsidRPr="00425C8F">
        <w:rPr>
          <w:b/>
        </w:rPr>
        <w:t>TYPE</w:t>
      </w:r>
      <w:r w:rsidRPr="00425C8F">
        <w:t>&gt;EXLST3TRFRESP&lt;/</w:t>
      </w:r>
      <w:r w:rsidRPr="00425C8F">
        <w:rPr>
          <w:b/>
        </w:rPr>
        <w:t>TYPE</w:t>
      </w:r>
      <w:r w:rsidRPr="00425C8F">
        <w:t>&gt;</w:t>
      </w:r>
      <w:r w:rsidRPr="00425C8F">
        <w:tab/>
      </w:r>
      <w:r w:rsidRPr="00425C8F">
        <w:tab/>
      </w:r>
    </w:p>
    <w:p w:rsidR="00C37208" w:rsidRPr="00425C8F" w:rsidRDefault="00C37208" w:rsidP="00C37208">
      <w:pPr>
        <w:pStyle w:val="Code"/>
        <w:ind w:left="1440"/>
      </w:pPr>
      <w:r w:rsidRPr="00425C8F">
        <w:t>&lt;</w:t>
      </w:r>
      <w:r w:rsidRPr="00425C8F">
        <w:rPr>
          <w:b/>
        </w:rPr>
        <w:t>REQSTATUS</w:t>
      </w:r>
      <w:r w:rsidRPr="00425C8F">
        <w:t>&gt;Status of Request&lt;/</w:t>
      </w:r>
      <w:r w:rsidRPr="00425C8F">
        <w:rPr>
          <w:b/>
        </w:rPr>
        <w:t>REQSTATUS</w:t>
      </w:r>
      <w:r w:rsidRPr="00425C8F">
        <w:t>&gt;</w:t>
      </w:r>
    </w:p>
    <w:p w:rsidR="00C37208" w:rsidRPr="00425C8F" w:rsidRDefault="00C37208" w:rsidP="00C37208">
      <w:pPr>
        <w:pStyle w:val="Code"/>
        <w:ind w:left="1440"/>
      </w:pPr>
      <w:r w:rsidRPr="00425C8F">
        <w:t>&lt;</w:t>
      </w:r>
      <w:r w:rsidRPr="00425C8F">
        <w:rPr>
          <w:b/>
        </w:rPr>
        <w:t>DATE</w:t>
      </w:r>
      <w:r w:rsidRPr="00425C8F">
        <w:t>&gt;Date and time&lt;/</w:t>
      </w:r>
      <w:r w:rsidRPr="00425C8F">
        <w:rPr>
          <w:b/>
        </w:rPr>
        <w:t>DATE</w:t>
      </w:r>
      <w:r w:rsidRPr="00425C8F">
        <w:t>&gt;</w:t>
      </w:r>
    </w:p>
    <w:p w:rsidR="00C37208" w:rsidRPr="00425C8F" w:rsidRDefault="00C37208" w:rsidP="00C37208">
      <w:pPr>
        <w:pStyle w:val="Code"/>
        <w:ind w:left="1440"/>
      </w:pPr>
      <w:r w:rsidRPr="00425C8F">
        <w:t>&lt;</w:t>
      </w:r>
      <w:r w:rsidRPr="00425C8F">
        <w:rPr>
          <w:b/>
        </w:rPr>
        <w:t>EXTREFNUM</w:t>
      </w:r>
      <w:r w:rsidRPr="00425C8F">
        <w:t>&gt;Reference number of transaction request&lt;/</w:t>
      </w:r>
      <w:r w:rsidRPr="00425C8F">
        <w:rPr>
          <w:b/>
        </w:rPr>
        <w:t>EXTREFNUM</w:t>
      </w:r>
      <w:r w:rsidRPr="00425C8F">
        <w:t>&gt;</w:t>
      </w:r>
    </w:p>
    <w:p w:rsidR="00C37208" w:rsidRPr="00425C8F" w:rsidRDefault="00C37208" w:rsidP="00C37208">
      <w:pPr>
        <w:pStyle w:val="Code"/>
        <w:ind w:left="1440"/>
      </w:pPr>
      <w:r w:rsidRPr="00425C8F">
        <w:t>&lt;</w:t>
      </w:r>
      <w:r w:rsidRPr="00425C8F">
        <w:rPr>
          <w:b/>
        </w:rPr>
        <w:t>MESSAGE</w:t>
      </w:r>
      <w:r w:rsidRPr="00425C8F">
        <w:t>&gt;Message&lt;/</w:t>
      </w:r>
      <w:r w:rsidRPr="00425C8F">
        <w:rPr>
          <w:b/>
        </w:rPr>
        <w:t>MESSAGE</w:t>
      </w:r>
      <w:r w:rsidRPr="00425C8F">
        <w:t>&gt;</w:t>
      </w:r>
    </w:p>
    <w:p w:rsidR="00C37208" w:rsidRPr="00425C8F" w:rsidRDefault="00C37208" w:rsidP="00C37208">
      <w:pPr>
        <w:pStyle w:val="Code"/>
        <w:ind w:left="1440"/>
        <w:rPr>
          <w:b/>
        </w:rPr>
      </w:pPr>
      <w:r w:rsidRPr="00425C8F">
        <w:t>&lt;</w:t>
      </w:r>
      <w:r w:rsidRPr="00425C8F">
        <w:rPr>
          <w:b/>
        </w:rPr>
        <w:t>TXNDETAILS</w:t>
      </w:r>
      <w:r w:rsidRPr="00425C8F">
        <w:t>&gt;</w:t>
      </w:r>
    </w:p>
    <w:p w:rsidR="00C37208" w:rsidRPr="00425C8F" w:rsidRDefault="00C37208" w:rsidP="00C37208">
      <w:pPr>
        <w:pStyle w:val="Code"/>
        <w:ind w:left="1800" w:firstLine="360"/>
      </w:pPr>
      <w:r w:rsidRPr="00425C8F">
        <w:t>&lt;</w:t>
      </w:r>
      <w:r w:rsidRPr="00425C8F">
        <w:rPr>
          <w:b/>
        </w:rPr>
        <w:t>TXNDETAIL</w:t>
      </w:r>
      <w:r w:rsidRPr="00425C8F">
        <w:t>&gt;</w:t>
      </w:r>
    </w:p>
    <w:p w:rsidR="00C37208" w:rsidRPr="00425C8F" w:rsidRDefault="00C37208" w:rsidP="00C37208">
      <w:pPr>
        <w:pStyle w:val="Code"/>
        <w:ind w:left="2880"/>
      </w:pPr>
      <w:r w:rsidRPr="00425C8F">
        <w:t>&lt;</w:t>
      </w:r>
      <w:r w:rsidRPr="00425C8F">
        <w:rPr>
          <w:b/>
        </w:rPr>
        <w:t>TXNID</w:t>
      </w:r>
      <w:r w:rsidRPr="00425C8F">
        <w:t>&gt;Transaction ID&lt;/</w:t>
      </w:r>
      <w:r w:rsidRPr="00425C8F">
        <w:rPr>
          <w:b/>
        </w:rPr>
        <w:t>TXNID</w:t>
      </w:r>
      <w:r w:rsidRPr="00425C8F">
        <w:t>&gt;</w:t>
      </w:r>
    </w:p>
    <w:p w:rsidR="00C37208" w:rsidRPr="00425C8F" w:rsidRDefault="00C37208" w:rsidP="00C37208">
      <w:pPr>
        <w:pStyle w:val="Code"/>
        <w:ind w:left="2880"/>
      </w:pPr>
      <w:r w:rsidRPr="00425C8F">
        <w:t>&lt;</w:t>
      </w:r>
      <w:r w:rsidRPr="00425C8F">
        <w:rPr>
          <w:b/>
        </w:rPr>
        <w:t>TXNDATETIME</w:t>
      </w:r>
      <w:r w:rsidRPr="00425C8F">
        <w:t>&gt;Transaction Date and Time&lt;/</w:t>
      </w:r>
      <w:r w:rsidRPr="00425C8F">
        <w:rPr>
          <w:b/>
        </w:rPr>
        <w:t>TXNDATETIME</w:t>
      </w:r>
      <w:r w:rsidRPr="00425C8F">
        <w:t>&gt;</w:t>
      </w:r>
    </w:p>
    <w:p w:rsidR="00C37208" w:rsidRPr="00425C8F" w:rsidRDefault="00C37208" w:rsidP="00C37208">
      <w:pPr>
        <w:pStyle w:val="Code"/>
        <w:ind w:left="2880"/>
      </w:pPr>
      <w:r w:rsidRPr="00425C8F">
        <w:t>&lt;</w:t>
      </w:r>
      <w:r w:rsidRPr="00425C8F">
        <w:rPr>
          <w:b/>
        </w:rPr>
        <w:t>TRFTYPE</w:t>
      </w:r>
      <w:r w:rsidRPr="00425C8F">
        <w:t>&gt;Transfer Type&lt;/</w:t>
      </w:r>
      <w:r w:rsidRPr="00425C8F">
        <w:rPr>
          <w:b/>
        </w:rPr>
        <w:t>TRFTYPE</w:t>
      </w:r>
      <w:r w:rsidRPr="00425C8F">
        <w:t>&gt;</w:t>
      </w:r>
    </w:p>
    <w:p w:rsidR="00C37208" w:rsidRPr="00425C8F" w:rsidRDefault="00C37208" w:rsidP="00C37208">
      <w:pPr>
        <w:pStyle w:val="Code"/>
        <w:ind w:left="2880"/>
      </w:pPr>
      <w:r w:rsidRPr="00425C8F">
        <w:t>&lt;</w:t>
      </w:r>
      <w:r w:rsidRPr="00425C8F">
        <w:rPr>
          <w:b/>
        </w:rPr>
        <w:t>TXNSTATUS</w:t>
      </w:r>
      <w:r w:rsidRPr="00425C8F">
        <w:t xml:space="preserve">&gt;Transaction Status of one of the last </w:t>
      </w:r>
      <w:r w:rsidR="001177D9" w:rsidRPr="00425C8F">
        <w:t>X</w:t>
      </w:r>
      <w:r w:rsidRPr="00425C8F">
        <w:t xml:space="preserve"> transactions with transaction id&lt;/</w:t>
      </w:r>
      <w:r w:rsidRPr="00425C8F">
        <w:rPr>
          <w:b/>
        </w:rPr>
        <w:t>TXNSTATUS</w:t>
      </w:r>
      <w:r w:rsidRPr="00425C8F">
        <w:t>&gt;</w:t>
      </w:r>
    </w:p>
    <w:p w:rsidR="00C37208" w:rsidRPr="00425C8F" w:rsidRDefault="00C37208" w:rsidP="00C37208">
      <w:pPr>
        <w:pStyle w:val="Code"/>
        <w:ind w:left="2880"/>
      </w:pPr>
      <w:r w:rsidRPr="00425C8F">
        <w:t>&lt;</w:t>
      </w:r>
      <w:r w:rsidRPr="00425C8F">
        <w:rPr>
          <w:b/>
        </w:rPr>
        <w:t>TXNAMOUNT</w:t>
      </w:r>
      <w:r w:rsidRPr="00425C8F">
        <w:t>&gt;Amount&lt;/</w:t>
      </w:r>
      <w:r w:rsidRPr="00425C8F">
        <w:rPr>
          <w:b/>
        </w:rPr>
        <w:t>TXNAMOUNT</w:t>
      </w:r>
      <w:r w:rsidRPr="00425C8F">
        <w:t>&gt;</w:t>
      </w:r>
    </w:p>
    <w:p w:rsidR="00C37208" w:rsidRPr="00425C8F" w:rsidRDefault="00C37208" w:rsidP="00C37208">
      <w:pPr>
        <w:pStyle w:val="Code"/>
        <w:ind w:left="1800" w:firstLine="360"/>
      </w:pPr>
      <w:r w:rsidRPr="00425C8F">
        <w:t>&lt;/</w:t>
      </w:r>
      <w:r w:rsidRPr="00425C8F">
        <w:rPr>
          <w:b/>
        </w:rPr>
        <w:t>TXNDETAIL</w:t>
      </w:r>
      <w:r w:rsidRPr="00425C8F">
        <w:t>&gt;</w:t>
      </w:r>
    </w:p>
    <w:p w:rsidR="00C37208" w:rsidRPr="00425C8F" w:rsidRDefault="00C37208" w:rsidP="00C37208">
      <w:pPr>
        <w:pStyle w:val="Code"/>
        <w:ind w:left="1800" w:firstLine="360"/>
      </w:pPr>
      <w:r w:rsidRPr="00425C8F">
        <w:t>&lt;</w:t>
      </w:r>
      <w:r w:rsidRPr="00425C8F">
        <w:rPr>
          <w:b/>
        </w:rPr>
        <w:t>TXNDETAIL</w:t>
      </w:r>
      <w:r w:rsidRPr="00425C8F">
        <w:t>&gt;</w:t>
      </w:r>
    </w:p>
    <w:p w:rsidR="00C37208" w:rsidRPr="00425C8F" w:rsidRDefault="00C37208" w:rsidP="00C37208">
      <w:pPr>
        <w:pStyle w:val="Code"/>
        <w:ind w:left="2520" w:firstLine="360"/>
      </w:pPr>
      <w:r w:rsidRPr="00425C8F">
        <w:t>&lt;</w:t>
      </w:r>
      <w:r w:rsidRPr="00425C8F">
        <w:rPr>
          <w:b/>
        </w:rPr>
        <w:t>TXNID</w:t>
      </w:r>
      <w:r w:rsidRPr="00425C8F">
        <w:t>&gt;Transaction ID&lt;/</w:t>
      </w:r>
      <w:r w:rsidRPr="00425C8F">
        <w:rPr>
          <w:b/>
        </w:rPr>
        <w:t>TXNID</w:t>
      </w:r>
      <w:r w:rsidRPr="00425C8F">
        <w:t>&gt;</w:t>
      </w:r>
    </w:p>
    <w:p w:rsidR="00C37208" w:rsidRPr="00425C8F" w:rsidRDefault="00C37208" w:rsidP="00C37208">
      <w:pPr>
        <w:pStyle w:val="Code"/>
        <w:ind w:left="2880"/>
      </w:pPr>
      <w:r w:rsidRPr="00425C8F">
        <w:t>&lt;</w:t>
      </w:r>
      <w:r w:rsidRPr="00425C8F">
        <w:rPr>
          <w:b/>
        </w:rPr>
        <w:t>TXNDATETIME</w:t>
      </w:r>
      <w:r w:rsidRPr="00425C8F">
        <w:t>&gt;Transaction Date and Time&lt;/</w:t>
      </w:r>
      <w:r w:rsidRPr="00425C8F">
        <w:rPr>
          <w:b/>
        </w:rPr>
        <w:t>TXNDATETIME</w:t>
      </w:r>
      <w:r w:rsidRPr="00425C8F">
        <w:t>&gt;</w:t>
      </w:r>
    </w:p>
    <w:p w:rsidR="00C37208" w:rsidRPr="00425C8F" w:rsidRDefault="00C37208" w:rsidP="00C37208">
      <w:pPr>
        <w:pStyle w:val="Code"/>
        <w:ind w:left="2880"/>
      </w:pPr>
      <w:r w:rsidRPr="00425C8F">
        <w:t>&lt;</w:t>
      </w:r>
      <w:r w:rsidRPr="00425C8F">
        <w:rPr>
          <w:b/>
        </w:rPr>
        <w:t>TRFTYPE</w:t>
      </w:r>
      <w:r w:rsidRPr="00425C8F">
        <w:t>&gt;Transfer Type&lt;/</w:t>
      </w:r>
      <w:r w:rsidRPr="00425C8F">
        <w:rPr>
          <w:b/>
        </w:rPr>
        <w:t>TRFTYPE</w:t>
      </w:r>
      <w:r w:rsidRPr="00425C8F">
        <w:t>&gt;</w:t>
      </w:r>
    </w:p>
    <w:p w:rsidR="00C37208" w:rsidRPr="00425C8F" w:rsidRDefault="00C37208" w:rsidP="00C37208">
      <w:pPr>
        <w:pStyle w:val="Code"/>
        <w:ind w:left="2880"/>
      </w:pPr>
      <w:r w:rsidRPr="00425C8F">
        <w:t>&lt;</w:t>
      </w:r>
      <w:r w:rsidRPr="00425C8F">
        <w:rPr>
          <w:b/>
        </w:rPr>
        <w:t>TXNSTATUS</w:t>
      </w:r>
      <w:r w:rsidRPr="00425C8F">
        <w:t xml:space="preserve">&gt;Transaction Status of one of the last </w:t>
      </w:r>
      <w:r w:rsidR="001177D9" w:rsidRPr="00425C8F">
        <w:t>X</w:t>
      </w:r>
      <w:r w:rsidRPr="00425C8F">
        <w:t xml:space="preserve"> transactions with transaction ID&lt;/</w:t>
      </w:r>
      <w:r w:rsidRPr="00425C8F">
        <w:rPr>
          <w:b/>
        </w:rPr>
        <w:t>TXNSTATUS</w:t>
      </w:r>
      <w:r w:rsidRPr="00425C8F">
        <w:t>&gt;</w:t>
      </w:r>
    </w:p>
    <w:p w:rsidR="00C37208" w:rsidRPr="00425C8F" w:rsidRDefault="00C37208" w:rsidP="00C37208">
      <w:pPr>
        <w:pStyle w:val="Code"/>
        <w:ind w:left="2880"/>
      </w:pPr>
      <w:r w:rsidRPr="00425C8F">
        <w:t>&lt;</w:t>
      </w:r>
      <w:r w:rsidRPr="00425C8F">
        <w:rPr>
          <w:b/>
        </w:rPr>
        <w:t>TXNAMOUNT</w:t>
      </w:r>
      <w:r w:rsidRPr="00425C8F">
        <w:t>&gt;Amount&lt;/</w:t>
      </w:r>
      <w:r w:rsidRPr="00425C8F">
        <w:rPr>
          <w:b/>
        </w:rPr>
        <w:t>TXNAMOUNT</w:t>
      </w:r>
      <w:r w:rsidRPr="00425C8F">
        <w:t>&gt;</w:t>
      </w:r>
    </w:p>
    <w:p w:rsidR="00C37208" w:rsidRPr="00425C8F" w:rsidRDefault="00C37208" w:rsidP="00C37208">
      <w:pPr>
        <w:pStyle w:val="Code"/>
        <w:ind w:left="2160"/>
      </w:pPr>
      <w:r w:rsidRPr="00425C8F">
        <w:t>&lt;/</w:t>
      </w:r>
      <w:r w:rsidRPr="00425C8F">
        <w:rPr>
          <w:b/>
        </w:rPr>
        <w:t>TXNDETAIL</w:t>
      </w:r>
      <w:r w:rsidRPr="00425C8F">
        <w:t>&gt;</w:t>
      </w:r>
    </w:p>
    <w:p w:rsidR="00C37208" w:rsidRPr="00425C8F" w:rsidRDefault="00C37208" w:rsidP="00C37208">
      <w:pPr>
        <w:pStyle w:val="Code"/>
        <w:ind w:left="2160"/>
      </w:pPr>
      <w:r w:rsidRPr="00425C8F">
        <w:t>&lt;</w:t>
      </w:r>
      <w:r w:rsidRPr="00425C8F">
        <w:rPr>
          <w:b/>
        </w:rPr>
        <w:t>TXNDETAIL</w:t>
      </w:r>
      <w:r w:rsidRPr="00425C8F">
        <w:t>&gt;</w:t>
      </w:r>
    </w:p>
    <w:p w:rsidR="00C37208" w:rsidRPr="00425C8F" w:rsidRDefault="00C37208" w:rsidP="00C37208">
      <w:pPr>
        <w:pStyle w:val="Code"/>
        <w:ind w:left="2880"/>
      </w:pPr>
      <w:r w:rsidRPr="00425C8F">
        <w:t>&lt;</w:t>
      </w:r>
      <w:r w:rsidRPr="00425C8F">
        <w:rPr>
          <w:b/>
        </w:rPr>
        <w:t>TXNID</w:t>
      </w:r>
      <w:r w:rsidRPr="00425C8F">
        <w:t>&gt;Transaction ID&lt;/</w:t>
      </w:r>
      <w:r w:rsidRPr="00425C8F">
        <w:rPr>
          <w:b/>
        </w:rPr>
        <w:t>TXNID</w:t>
      </w:r>
      <w:r w:rsidRPr="00425C8F">
        <w:t>&gt;</w:t>
      </w:r>
    </w:p>
    <w:p w:rsidR="00C37208" w:rsidRPr="00425C8F" w:rsidRDefault="00C37208" w:rsidP="00C37208">
      <w:pPr>
        <w:pStyle w:val="Code"/>
        <w:ind w:left="2880"/>
      </w:pPr>
      <w:r w:rsidRPr="00425C8F">
        <w:t>&lt;</w:t>
      </w:r>
      <w:r w:rsidRPr="00425C8F">
        <w:rPr>
          <w:b/>
        </w:rPr>
        <w:t>TXNDATETIME</w:t>
      </w:r>
      <w:r w:rsidRPr="00425C8F">
        <w:t>&gt;Transaction Date and Time&lt;/</w:t>
      </w:r>
      <w:r w:rsidRPr="00425C8F">
        <w:rPr>
          <w:b/>
        </w:rPr>
        <w:t>TXNDATETIME</w:t>
      </w:r>
      <w:r w:rsidRPr="00425C8F">
        <w:t>&gt;</w:t>
      </w:r>
    </w:p>
    <w:p w:rsidR="00C37208" w:rsidRPr="00425C8F" w:rsidRDefault="00C37208" w:rsidP="00C37208">
      <w:pPr>
        <w:pStyle w:val="Code"/>
        <w:ind w:left="2880"/>
      </w:pPr>
      <w:r w:rsidRPr="00425C8F">
        <w:t>&lt;</w:t>
      </w:r>
      <w:r w:rsidRPr="00425C8F">
        <w:rPr>
          <w:b/>
        </w:rPr>
        <w:t>TRFTYPE</w:t>
      </w:r>
      <w:r w:rsidRPr="00425C8F">
        <w:t>&gt;Transfer Type&lt;/</w:t>
      </w:r>
      <w:r w:rsidRPr="00425C8F">
        <w:rPr>
          <w:b/>
        </w:rPr>
        <w:t>TRFTYPE</w:t>
      </w:r>
      <w:r w:rsidRPr="00425C8F">
        <w:t>&gt;</w:t>
      </w:r>
    </w:p>
    <w:p w:rsidR="00C37208" w:rsidRPr="00425C8F" w:rsidRDefault="00C37208" w:rsidP="00C37208">
      <w:pPr>
        <w:pStyle w:val="Code"/>
        <w:ind w:left="2880"/>
      </w:pPr>
      <w:r w:rsidRPr="00425C8F">
        <w:t>&lt;</w:t>
      </w:r>
      <w:r w:rsidRPr="00425C8F">
        <w:rPr>
          <w:b/>
        </w:rPr>
        <w:t>TXNSTATUS</w:t>
      </w:r>
      <w:r w:rsidRPr="00425C8F">
        <w:t xml:space="preserve">&gt;Transaction Status of one of the last </w:t>
      </w:r>
      <w:r w:rsidR="001177D9" w:rsidRPr="00425C8F">
        <w:t>X</w:t>
      </w:r>
      <w:r w:rsidRPr="00425C8F">
        <w:t xml:space="preserve"> transactions with transaction id&lt;/</w:t>
      </w:r>
      <w:r w:rsidRPr="00425C8F">
        <w:rPr>
          <w:b/>
        </w:rPr>
        <w:t>TXNSTATUS</w:t>
      </w:r>
      <w:r w:rsidRPr="00425C8F">
        <w:t>&gt;</w:t>
      </w:r>
    </w:p>
    <w:p w:rsidR="00C37208" w:rsidRPr="00425C8F" w:rsidRDefault="00C37208" w:rsidP="00C37208">
      <w:pPr>
        <w:pStyle w:val="Code"/>
        <w:ind w:left="2880"/>
      </w:pPr>
      <w:r w:rsidRPr="00425C8F">
        <w:t>&lt;</w:t>
      </w:r>
      <w:r w:rsidRPr="00425C8F">
        <w:rPr>
          <w:b/>
        </w:rPr>
        <w:t>TXNAMOUNT</w:t>
      </w:r>
      <w:r w:rsidRPr="00425C8F">
        <w:t>&gt;Amount&lt;/</w:t>
      </w:r>
      <w:r w:rsidRPr="00425C8F">
        <w:rPr>
          <w:b/>
        </w:rPr>
        <w:t>TXNAMOUNT</w:t>
      </w:r>
      <w:r w:rsidRPr="00425C8F">
        <w:t>&gt;</w:t>
      </w:r>
    </w:p>
    <w:p w:rsidR="00C37208" w:rsidRPr="00425C8F" w:rsidRDefault="00C37208" w:rsidP="00C37208">
      <w:pPr>
        <w:pStyle w:val="Code"/>
        <w:ind w:left="2160"/>
      </w:pPr>
      <w:r w:rsidRPr="00425C8F">
        <w:t>&lt;/</w:t>
      </w:r>
      <w:r w:rsidRPr="00425C8F">
        <w:rPr>
          <w:b/>
        </w:rPr>
        <w:t>TXNDETAIL</w:t>
      </w:r>
      <w:r w:rsidRPr="00425C8F">
        <w:t>&gt;</w:t>
      </w:r>
    </w:p>
    <w:p w:rsidR="00C37208" w:rsidRPr="00425C8F" w:rsidRDefault="00C37208" w:rsidP="00C37208">
      <w:pPr>
        <w:pStyle w:val="Code"/>
        <w:ind w:left="720" w:firstLine="720"/>
      </w:pPr>
      <w:r w:rsidRPr="00425C8F">
        <w:t>&lt;/</w:t>
      </w:r>
      <w:r w:rsidRPr="00425C8F">
        <w:rPr>
          <w:b/>
        </w:rPr>
        <w:t>TXNDETAILS</w:t>
      </w:r>
      <w:r w:rsidRPr="00425C8F">
        <w:t>&gt;</w:t>
      </w:r>
      <w:r w:rsidRPr="00425C8F">
        <w:tab/>
      </w:r>
    </w:p>
    <w:p w:rsidR="00C37208" w:rsidRPr="00425C8F" w:rsidRDefault="00C37208" w:rsidP="00C37208">
      <w:pPr>
        <w:pStyle w:val="Code"/>
        <w:ind w:left="0"/>
      </w:pPr>
      <w:r w:rsidRPr="00425C8F">
        <w:t>&lt;/</w:t>
      </w:r>
      <w:r w:rsidRPr="00425C8F">
        <w:rPr>
          <w:b/>
        </w:rPr>
        <w:t>COMMAND</w:t>
      </w:r>
      <w:r w:rsidRPr="00425C8F">
        <w:t>&gt;</w:t>
      </w:r>
    </w:p>
    <w:p w:rsidR="00C37208" w:rsidRPr="00425C8F" w:rsidRDefault="00C37208" w:rsidP="00C37208">
      <w:pPr>
        <w:pStyle w:val="Head"/>
      </w:pPr>
    </w:p>
    <w:p w:rsidR="00C37208" w:rsidRPr="00425C8F" w:rsidRDefault="00C37208" w:rsidP="001E6309">
      <w:pPr>
        <w:pStyle w:val="Heading"/>
        <w:rPr>
          <w:color w:val="auto"/>
        </w:rPr>
      </w:pPr>
      <w:r w:rsidRPr="00425C8F">
        <w:rPr>
          <w:color w:val="auto"/>
        </w:rPr>
        <w:t>Field Details</w:t>
      </w:r>
    </w:p>
    <w:p w:rsidR="00C37208" w:rsidRPr="00425C8F" w:rsidRDefault="00C37208" w:rsidP="00C37208">
      <w:pPr>
        <w:pStyle w:val="Head"/>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C37208" w:rsidRPr="00425C8F" w:rsidTr="002C3F3C">
        <w:trPr>
          <w:trHeight w:val="277"/>
          <w:tblHeader/>
        </w:trPr>
        <w:tc>
          <w:tcPr>
            <w:tcW w:w="1800" w:type="dxa"/>
            <w:shd w:val="clear" w:color="auto" w:fill="E31837"/>
          </w:tcPr>
          <w:p w:rsidR="00C37208" w:rsidRPr="00425C8F" w:rsidRDefault="00C37208" w:rsidP="002C3F3C">
            <w:pPr>
              <w:pStyle w:val="TableColumnLabels"/>
              <w:rPr>
                <w:color w:val="auto"/>
              </w:rPr>
            </w:pPr>
            <w:r w:rsidRPr="00425C8F">
              <w:rPr>
                <w:color w:val="auto"/>
              </w:rPr>
              <w:lastRenderedPageBreak/>
              <w:t>TAG</w:t>
            </w:r>
          </w:p>
        </w:tc>
        <w:tc>
          <w:tcPr>
            <w:tcW w:w="1800" w:type="dxa"/>
            <w:shd w:val="clear" w:color="auto" w:fill="E31837"/>
          </w:tcPr>
          <w:p w:rsidR="00C37208" w:rsidRPr="00425C8F" w:rsidRDefault="00C37208" w:rsidP="002C3F3C">
            <w:pPr>
              <w:pStyle w:val="TableColumnLabels"/>
              <w:rPr>
                <w:color w:val="auto"/>
              </w:rPr>
            </w:pPr>
            <w:r w:rsidRPr="00425C8F">
              <w:rPr>
                <w:color w:val="auto"/>
              </w:rPr>
              <w:t>Fields</w:t>
            </w:r>
          </w:p>
        </w:tc>
        <w:tc>
          <w:tcPr>
            <w:tcW w:w="1980" w:type="dxa"/>
            <w:shd w:val="clear" w:color="auto" w:fill="E31837"/>
          </w:tcPr>
          <w:p w:rsidR="00C37208" w:rsidRPr="00425C8F" w:rsidRDefault="00C37208" w:rsidP="002C3F3C">
            <w:pPr>
              <w:pStyle w:val="TableColumnLabels"/>
              <w:rPr>
                <w:color w:val="auto"/>
              </w:rPr>
            </w:pPr>
            <w:r w:rsidRPr="00425C8F">
              <w:rPr>
                <w:color w:val="auto"/>
              </w:rPr>
              <w:t>Remarks</w:t>
            </w:r>
          </w:p>
        </w:tc>
        <w:tc>
          <w:tcPr>
            <w:tcW w:w="1620" w:type="dxa"/>
            <w:shd w:val="clear" w:color="auto" w:fill="E31837"/>
          </w:tcPr>
          <w:p w:rsidR="00C37208" w:rsidRPr="00425C8F" w:rsidRDefault="00C37208" w:rsidP="002C3F3C">
            <w:pPr>
              <w:pStyle w:val="TableColumnLabels"/>
              <w:rPr>
                <w:color w:val="auto"/>
              </w:rPr>
            </w:pPr>
            <w:r w:rsidRPr="00425C8F">
              <w:rPr>
                <w:color w:val="auto"/>
              </w:rPr>
              <w:t>Example</w:t>
            </w:r>
          </w:p>
        </w:tc>
        <w:tc>
          <w:tcPr>
            <w:tcW w:w="720" w:type="dxa"/>
            <w:shd w:val="clear" w:color="auto" w:fill="E31837"/>
          </w:tcPr>
          <w:p w:rsidR="00C37208" w:rsidRPr="00425C8F" w:rsidRDefault="00C37208" w:rsidP="002C3F3C">
            <w:pPr>
              <w:pStyle w:val="TableColumnLabels"/>
              <w:rPr>
                <w:color w:val="auto"/>
              </w:rPr>
            </w:pPr>
            <w:r w:rsidRPr="00425C8F">
              <w:rPr>
                <w:color w:val="auto"/>
              </w:rPr>
              <w:t>Field Type</w:t>
            </w:r>
          </w:p>
        </w:tc>
        <w:tc>
          <w:tcPr>
            <w:tcW w:w="1620" w:type="dxa"/>
            <w:shd w:val="clear" w:color="auto" w:fill="E31837"/>
          </w:tcPr>
          <w:p w:rsidR="00C37208" w:rsidRPr="00425C8F" w:rsidRDefault="00C37208" w:rsidP="002C3F3C">
            <w:pPr>
              <w:pStyle w:val="TableColumnLabels"/>
              <w:rPr>
                <w:color w:val="auto"/>
              </w:rPr>
            </w:pPr>
            <w:r w:rsidRPr="00425C8F">
              <w:rPr>
                <w:color w:val="auto"/>
              </w:rPr>
              <w:t>Optional/</w:t>
            </w:r>
          </w:p>
          <w:p w:rsidR="00C37208" w:rsidRPr="00425C8F" w:rsidRDefault="00C37208" w:rsidP="002C3F3C">
            <w:pPr>
              <w:pStyle w:val="TableColumnLabels"/>
              <w:rPr>
                <w:color w:val="auto"/>
              </w:rPr>
            </w:pPr>
            <w:r w:rsidRPr="00425C8F">
              <w:rPr>
                <w:color w:val="auto"/>
              </w:rPr>
              <w:t>Mandatory</w:t>
            </w:r>
          </w:p>
        </w:tc>
      </w:tr>
      <w:tr w:rsidR="00C37208" w:rsidRPr="00425C8F" w:rsidTr="002C3F3C">
        <w:trPr>
          <w:trHeight w:val="277"/>
        </w:trPr>
        <w:tc>
          <w:tcPr>
            <w:tcW w:w="1800" w:type="dxa"/>
          </w:tcPr>
          <w:p w:rsidR="00C37208" w:rsidRPr="00425C8F" w:rsidRDefault="00C37208" w:rsidP="002C3F3C">
            <w:pPr>
              <w:pStyle w:val="Tablecontent"/>
            </w:pPr>
            <w:r w:rsidRPr="00425C8F">
              <w:t>TYPE</w:t>
            </w:r>
          </w:p>
        </w:tc>
        <w:tc>
          <w:tcPr>
            <w:tcW w:w="1800" w:type="dxa"/>
          </w:tcPr>
          <w:p w:rsidR="00C37208" w:rsidRPr="00425C8F" w:rsidRDefault="00C37208" w:rsidP="002C3F3C">
            <w:pPr>
              <w:pStyle w:val="Tablecontent"/>
            </w:pPr>
            <w:r w:rsidRPr="00425C8F">
              <w:t>Response type</w:t>
            </w:r>
          </w:p>
        </w:tc>
        <w:tc>
          <w:tcPr>
            <w:tcW w:w="1980" w:type="dxa"/>
          </w:tcPr>
          <w:p w:rsidR="00C37208" w:rsidRPr="00425C8F" w:rsidRDefault="00C37208" w:rsidP="002C3F3C">
            <w:pPr>
              <w:pStyle w:val="Tablecontent"/>
            </w:pPr>
            <w:r w:rsidRPr="00425C8F">
              <w:t>Response Type</w:t>
            </w:r>
          </w:p>
        </w:tc>
        <w:tc>
          <w:tcPr>
            <w:tcW w:w="1620" w:type="dxa"/>
          </w:tcPr>
          <w:p w:rsidR="00C37208" w:rsidRPr="00425C8F" w:rsidRDefault="00C37208" w:rsidP="002C3F3C">
            <w:pPr>
              <w:pStyle w:val="Tablecontent"/>
            </w:pPr>
            <w:r w:rsidRPr="00425C8F">
              <w:t>EXLST3TRFRESP</w:t>
            </w:r>
          </w:p>
        </w:tc>
        <w:tc>
          <w:tcPr>
            <w:tcW w:w="720" w:type="dxa"/>
          </w:tcPr>
          <w:p w:rsidR="00C37208" w:rsidRPr="00425C8F" w:rsidRDefault="00C37208" w:rsidP="002C3F3C">
            <w:pPr>
              <w:pStyle w:val="Tablecontent"/>
            </w:pPr>
            <w:r w:rsidRPr="00425C8F">
              <w:t>A (20)</w:t>
            </w:r>
          </w:p>
        </w:tc>
        <w:tc>
          <w:tcPr>
            <w:tcW w:w="1620" w:type="dxa"/>
          </w:tcPr>
          <w:p w:rsidR="00C37208" w:rsidRPr="00425C8F" w:rsidRDefault="00C37208" w:rsidP="002C3F3C">
            <w:pPr>
              <w:pStyle w:val="Tablecontent"/>
            </w:pPr>
            <w:r w:rsidRPr="00425C8F">
              <w:t>M</w:t>
            </w:r>
          </w:p>
        </w:tc>
      </w:tr>
      <w:tr w:rsidR="00C37208" w:rsidRPr="00425C8F" w:rsidTr="002C3F3C">
        <w:trPr>
          <w:trHeight w:val="277"/>
        </w:trPr>
        <w:tc>
          <w:tcPr>
            <w:tcW w:w="1800" w:type="dxa"/>
          </w:tcPr>
          <w:p w:rsidR="00C37208" w:rsidRPr="00425C8F" w:rsidRDefault="00C37208" w:rsidP="002C3F3C">
            <w:pPr>
              <w:pStyle w:val="Tablecontent"/>
            </w:pPr>
            <w:r w:rsidRPr="00425C8F">
              <w:t>REQSTATUS</w:t>
            </w:r>
          </w:p>
        </w:tc>
        <w:tc>
          <w:tcPr>
            <w:tcW w:w="1800" w:type="dxa"/>
          </w:tcPr>
          <w:p w:rsidR="00C37208" w:rsidRPr="00425C8F" w:rsidRDefault="00C37208" w:rsidP="002C3F3C">
            <w:pPr>
              <w:pStyle w:val="Tablecontent"/>
            </w:pPr>
            <w:r w:rsidRPr="00425C8F">
              <w:t>Request Status</w:t>
            </w:r>
          </w:p>
        </w:tc>
        <w:tc>
          <w:tcPr>
            <w:tcW w:w="1980" w:type="dxa"/>
          </w:tcPr>
          <w:p w:rsidR="00C37208" w:rsidRPr="00425C8F" w:rsidRDefault="00C37208" w:rsidP="002C3F3C">
            <w:pPr>
              <w:pStyle w:val="Tablecontent"/>
            </w:pPr>
            <w:r w:rsidRPr="00425C8F">
              <w:t>Status of the request</w:t>
            </w:r>
          </w:p>
          <w:p w:rsidR="00C37208" w:rsidRPr="00425C8F" w:rsidRDefault="00C37208" w:rsidP="002C3F3C">
            <w:pPr>
              <w:pStyle w:val="TableListBullet1"/>
              <w:jc w:val="left"/>
            </w:pPr>
            <w:r w:rsidRPr="00425C8F">
              <w:t xml:space="preserve">Transaction Status= 200 means Success, </w:t>
            </w:r>
          </w:p>
          <w:p w:rsidR="00C37208" w:rsidRPr="00425C8F" w:rsidRDefault="00C37208" w:rsidP="002C3F3C">
            <w:pPr>
              <w:pStyle w:val="TableListBullet1"/>
              <w:jc w:val="left"/>
            </w:pPr>
            <w:r w:rsidRPr="00425C8F">
              <w:t xml:space="preserve">Transaction Status Other than 200 means failed </w:t>
            </w:r>
          </w:p>
        </w:tc>
        <w:tc>
          <w:tcPr>
            <w:tcW w:w="1620" w:type="dxa"/>
          </w:tcPr>
          <w:p w:rsidR="00C37208" w:rsidRPr="00425C8F" w:rsidRDefault="00C37208" w:rsidP="002C3F3C">
            <w:pPr>
              <w:pStyle w:val="Tablecontent"/>
            </w:pPr>
            <w:r w:rsidRPr="00425C8F">
              <w:t>200</w:t>
            </w:r>
          </w:p>
        </w:tc>
        <w:tc>
          <w:tcPr>
            <w:tcW w:w="720" w:type="dxa"/>
          </w:tcPr>
          <w:p w:rsidR="00C37208" w:rsidRPr="00425C8F" w:rsidRDefault="00C37208" w:rsidP="002C3F3C">
            <w:pPr>
              <w:pStyle w:val="Tablecontent"/>
            </w:pPr>
            <w:r w:rsidRPr="00425C8F">
              <w:t>N (10)</w:t>
            </w:r>
          </w:p>
        </w:tc>
        <w:tc>
          <w:tcPr>
            <w:tcW w:w="1620" w:type="dxa"/>
          </w:tcPr>
          <w:p w:rsidR="00C37208" w:rsidRPr="00425C8F" w:rsidRDefault="00C37208" w:rsidP="002C3F3C">
            <w:pPr>
              <w:pStyle w:val="Tablecontent"/>
            </w:pPr>
            <w:r w:rsidRPr="00425C8F">
              <w:t>M</w:t>
            </w:r>
          </w:p>
        </w:tc>
      </w:tr>
      <w:tr w:rsidR="00C37208" w:rsidRPr="00425C8F" w:rsidTr="002C3F3C">
        <w:trPr>
          <w:trHeight w:val="277"/>
        </w:trPr>
        <w:tc>
          <w:tcPr>
            <w:tcW w:w="1800" w:type="dxa"/>
          </w:tcPr>
          <w:p w:rsidR="00C37208" w:rsidRPr="00425C8F" w:rsidRDefault="00C37208" w:rsidP="002C3F3C">
            <w:pPr>
              <w:pStyle w:val="Tablecontent"/>
            </w:pPr>
            <w:r w:rsidRPr="00425C8F">
              <w:t>DATE</w:t>
            </w:r>
          </w:p>
        </w:tc>
        <w:tc>
          <w:tcPr>
            <w:tcW w:w="1800" w:type="dxa"/>
          </w:tcPr>
          <w:p w:rsidR="00C37208" w:rsidRPr="00425C8F" w:rsidRDefault="00C37208" w:rsidP="002C3F3C">
            <w:pPr>
              <w:pStyle w:val="Tablecontent"/>
            </w:pPr>
            <w:r w:rsidRPr="00425C8F">
              <w:t>Date and time</w:t>
            </w:r>
          </w:p>
        </w:tc>
        <w:tc>
          <w:tcPr>
            <w:tcW w:w="1980" w:type="dxa"/>
          </w:tcPr>
          <w:p w:rsidR="00C37208" w:rsidRPr="00425C8F" w:rsidRDefault="00C37208" w:rsidP="002C3F3C">
            <w:pPr>
              <w:pStyle w:val="Tablecontent"/>
            </w:pPr>
            <w:r w:rsidRPr="00425C8F">
              <w:t>Date and time on which PreTUPS sent response. HH are in 24 Hour format</w:t>
            </w:r>
          </w:p>
        </w:tc>
        <w:tc>
          <w:tcPr>
            <w:tcW w:w="1620" w:type="dxa"/>
          </w:tcPr>
          <w:p w:rsidR="00C37208" w:rsidRPr="00425C8F" w:rsidRDefault="00C37208" w:rsidP="002C3F3C">
            <w:pPr>
              <w:pStyle w:val="Tablecontent"/>
            </w:pPr>
            <w:r w:rsidRPr="00425C8F">
              <w:t>DD/MM/YYYY HH24:MI:SS</w:t>
            </w:r>
          </w:p>
        </w:tc>
        <w:tc>
          <w:tcPr>
            <w:tcW w:w="720" w:type="dxa"/>
          </w:tcPr>
          <w:p w:rsidR="00C37208" w:rsidRPr="00425C8F" w:rsidRDefault="00C37208" w:rsidP="002C3F3C">
            <w:pPr>
              <w:pStyle w:val="Tablecontent"/>
            </w:pPr>
            <w:r w:rsidRPr="00425C8F">
              <w:t>D (20)</w:t>
            </w:r>
          </w:p>
        </w:tc>
        <w:tc>
          <w:tcPr>
            <w:tcW w:w="1620" w:type="dxa"/>
          </w:tcPr>
          <w:p w:rsidR="00C37208" w:rsidRPr="00425C8F" w:rsidRDefault="00C37208" w:rsidP="002C3F3C">
            <w:pPr>
              <w:pStyle w:val="Tablecontent"/>
            </w:pPr>
            <w:r w:rsidRPr="00425C8F">
              <w:t>M</w:t>
            </w:r>
          </w:p>
        </w:tc>
      </w:tr>
      <w:tr w:rsidR="00C37208" w:rsidRPr="00425C8F" w:rsidTr="002C3F3C">
        <w:trPr>
          <w:trHeight w:val="277"/>
        </w:trPr>
        <w:tc>
          <w:tcPr>
            <w:tcW w:w="1800" w:type="dxa"/>
          </w:tcPr>
          <w:p w:rsidR="00C37208" w:rsidRPr="00425C8F" w:rsidRDefault="00C37208" w:rsidP="002C3F3C">
            <w:pPr>
              <w:pStyle w:val="Tablecontent"/>
            </w:pPr>
            <w:r w:rsidRPr="00425C8F">
              <w:t>EXTREFNUM</w:t>
            </w:r>
          </w:p>
        </w:tc>
        <w:tc>
          <w:tcPr>
            <w:tcW w:w="1800" w:type="dxa"/>
          </w:tcPr>
          <w:p w:rsidR="00C37208" w:rsidRPr="00425C8F" w:rsidRDefault="00C37208" w:rsidP="002C3F3C">
            <w:pPr>
              <w:pStyle w:val="Tablecontent"/>
            </w:pPr>
            <w:r w:rsidRPr="00425C8F">
              <w:t>External Reference number</w:t>
            </w:r>
          </w:p>
        </w:tc>
        <w:tc>
          <w:tcPr>
            <w:tcW w:w="1980" w:type="dxa"/>
          </w:tcPr>
          <w:p w:rsidR="00C37208" w:rsidRPr="00425C8F" w:rsidRDefault="00C37208" w:rsidP="002C3F3C">
            <w:pPr>
              <w:pStyle w:val="Tablecontent"/>
            </w:pPr>
            <w:r w:rsidRPr="00425C8F">
              <w:t>Reference number that was passed by the external transaction server</w:t>
            </w:r>
          </w:p>
        </w:tc>
        <w:tc>
          <w:tcPr>
            <w:tcW w:w="1620" w:type="dxa"/>
          </w:tcPr>
          <w:p w:rsidR="00C37208" w:rsidRPr="00425C8F" w:rsidRDefault="00C37208" w:rsidP="002C3F3C">
            <w:pPr>
              <w:pStyle w:val="Tablecontent"/>
            </w:pPr>
            <w:r w:rsidRPr="00425C8F">
              <w:t>12345</w:t>
            </w:r>
          </w:p>
        </w:tc>
        <w:tc>
          <w:tcPr>
            <w:tcW w:w="720" w:type="dxa"/>
          </w:tcPr>
          <w:p w:rsidR="00C37208" w:rsidRPr="00425C8F" w:rsidRDefault="00C37208" w:rsidP="002C3F3C">
            <w:pPr>
              <w:pStyle w:val="Tablecontent"/>
            </w:pPr>
            <w:r w:rsidRPr="00425C8F">
              <w:t>A (20)</w:t>
            </w:r>
          </w:p>
        </w:tc>
        <w:tc>
          <w:tcPr>
            <w:tcW w:w="1620" w:type="dxa"/>
          </w:tcPr>
          <w:p w:rsidR="00C37208" w:rsidRPr="00425C8F" w:rsidRDefault="00C37208" w:rsidP="002C3F3C">
            <w:pPr>
              <w:pStyle w:val="Tablecontent"/>
            </w:pPr>
            <w:r w:rsidRPr="00425C8F">
              <w:t>O</w:t>
            </w:r>
          </w:p>
          <w:p w:rsidR="00C37208" w:rsidRPr="00425C8F" w:rsidRDefault="00C37208" w:rsidP="002C3F3C">
            <w:pPr>
              <w:pStyle w:val="Tablecontent"/>
            </w:pPr>
            <w:r w:rsidRPr="00425C8F">
              <w:t>(Tag is mandatory)</w:t>
            </w:r>
          </w:p>
        </w:tc>
      </w:tr>
      <w:tr w:rsidR="00C37208" w:rsidRPr="00425C8F" w:rsidTr="002C3F3C">
        <w:trPr>
          <w:trHeight w:val="277"/>
        </w:trPr>
        <w:tc>
          <w:tcPr>
            <w:tcW w:w="1800" w:type="dxa"/>
            <w:tcBorders>
              <w:bottom w:val="single" w:sz="4" w:space="0" w:color="000000"/>
            </w:tcBorders>
          </w:tcPr>
          <w:p w:rsidR="00C37208" w:rsidRPr="00425C8F" w:rsidRDefault="00C37208" w:rsidP="002C3F3C">
            <w:pPr>
              <w:pStyle w:val="Tablecontent"/>
            </w:pPr>
            <w:r w:rsidRPr="00425C8F">
              <w:t>MESSAGE</w:t>
            </w:r>
          </w:p>
        </w:tc>
        <w:tc>
          <w:tcPr>
            <w:tcW w:w="1800" w:type="dxa"/>
            <w:tcBorders>
              <w:bottom w:val="single" w:sz="4" w:space="0" w:color="000000"/>
            </w:tcBorders>
          </w:tcPr>
          <w:p w:rsidR="00C37208" w:rsidRPr="00425C8F" w:rsidRDefault="00C37208" w:rsidP="002C3F3C">
            <w:pPr>
              <w:pStyle w:val="Tablecontent"/>
            </w:pPr>
            <w:r w:rsidRPr="00425C8F">
              <w:t xml:space="preserve">Message that will given in response </w:t>
            </w:r>
          </w:p>
        </w:tc>
        <w:tc>
          <w:tcPr>
            <w:tcW w:w="1980" w:type="dxa"/>
            <w:tcBorders>
              <w:bottom w:val="single" w:sz="4" w:space="0" w:color="000000"/>
            </w:tcBorders>
          </w:tcPr>
          <w:p w:rsidR="00C37208" w:rsidRPr="00425C8F" w:rsidRDefault="00C37208" w:rsidP="002C3F3C">
            <w:pPr>
              <w:pStyle w:val="Tablecontent"/>
            </w:pPr>
            <w:r w:rsidRPr="00425C8F">
              <w:t>Message</w:t>
            </w:r>
          </w:p>
        </w:tc>
        <w:tc>
          <w:tcPr>
            <w:tcW w:w="1620" w:type="dxa"/>
            <w:tcBorders>
              <w:bottom w:val="single" w:sz="4" w:space="0" w:color="000000"/>
            </w:tcBorders>
          </w:tcPr>
          <w:p w:rsidR="00C37208" w:rsidRPr="00425C8F" w:rsidRDefault="00C37208" w:rsidP="002C3F3C">
            <w:pPr>
              <w:pStyle w:val="Tablecontent"/>
            </w:pPr>
          </w:p>
        </w:tc>
        <w:tc>
          <w:tcPr>
            <w:tcW w:w="720" w:type="dxa"/>
            <w:tcBorders>
              <w:bottom w:val="single" w:sz="4" w:space="0" w:color="000000"/>
            </w:tcBorders>
          </w:tcPr>
          <w:p w:rsidR="00C37208" w:rsidRPr="00425C8F" w:rsidRDefault="00C37208" w:rsidP="002C3F3C">
            <w:pPr>
              <w:pStyle w:val="Tablecontent"/>
            </w:pPr>
            <w:r w:rsidRPr="00425C8F">
              <w:t>A (500)</w:t>
            </w:r>
          </w:p>
        </w:tc>
        <w:tc>
          <w:tcPr>
            <w:tcW w:w="1620" w:type="dxa"/>
            <w:tcBorders>
              <w:bottom w:val="single" w:sz="4" w:space="0" w:color="000000"/>
            </w:tcBorders>
          </w:tcPr>
          <w:p w:rsidR="00C37208" w:rsidRPr="00425C8F" w:rsidRDefault="00C37208" w:rsidP="002C3F3C">
            <w:pPr>
              <w:pStyle w:val="Tablecontent"/>
            </w:pPr>
            <w:r w:rsidRPr="00425C8F">
              <w:t>O</w:t>
            </w:r>
          </w:p>
          <w:p w:rsidR="00C37208" w:rsidRPr="00425C8F" w:rsidRDefault="00C37208" w:rsidP="002C3F3C">
            <w:pPr>
              <w:pStyle w:val="Tablecontent"/>
            </w:pPr>
            <w:r w:rsidRPr="00425C8F">
              <w:t>(Tag is mandatory)</w:t>
            </w:r>
          </w:p>
        </w:tc>
      </w:tr>
      <w:tr w:rsidR="00C37208" w:rsidRPr="00425C8F" w:rsidTr="002C3F3C">
        <w:trPr>
          <w:trHeight w:val="277"/>
        </w:trPr>
        <w:tc>
          <w:tcPr>
            <w:tcW w:w="9540" w:type="dxa"/>
            <w:gridSpan w:val="6"/>
            <w:shd w:val="clear" w:color="auto" w:fill="FBC1D6"/>
          </w:tcPr>
          <w:p w:rsidR="00C37208" w:rsidRPr="00425C8F" w:rsidRDefault="00C37208" w:rsidP="002C3F3C">
            <w:pPr>
              <w:pStyle w:val="Tablecontent"/>
              <w:rPr>
                <w:b/>
              </w:rPr>
            </w:pPr>
            <w:r w:rsidRPr="00425C8F">
              <w:rPr>
                <w:b/>
              </w:rPr>
              <w:t>TXNDETAILS: Tag to identify all 5 transaction details</w:t>
            </w:r>
          </w:p>
        </w:tc>
      </w:tr>
      <w:tr w:rsidR="00C37208" w:rsidRPr="00425C8F" w:rsidTr="002C3F3C">
        <w:trPr>
          <w:trHeight w:val="277"/>
        </w:trPr>
        <w:tc>
          <w:tcPr>
            <w:tcW w:w="9540" w:type="dxa"/>
            <w:gridSpan w:val="6"/>
            <w:shd w:val="clear" w:color="auto" w:fill="FBC1D6"/>
          </w:tcPr>
          <w:p w:rsidR="00C37208" w:rsidRPr="00425C8F" w:rsidRDefault="00C37208" w:rsidP="002C3F3C">
            <w:pPr>
              <w:pStyle w:val="Tablecontent"/>
              <w:rPr>
                <w:b/>
              </w:rPr>
            </w:pPr>
            <w:r w:rsidRPr="00425C8F">
              <w:rPr>
                <w:b/>
              </w:rPr>
              <w:t>TXNDETAIL: Tag to identify a single record.</w:t>
            </w:r>
          </w:p>
        </w:tc>
      </w:tr>
      <w:tr w:rsidR="00C37208" w:rsidRPr="00425C8F" w:rsidTr="002C3F3C">
        <w:trPr>
          <w:trHeight w:val="277"/>
        </w:trPr>
        <w:tc>
          <w:tcPr>
            <w:tcW w:w="1800" w:type="dxa"/>
          </w:tcPr>
          <w:p w:rsidR="00C37208" w:rsidRPr="00425C8F" w:rsidRDefault="00C37208" w:rsidP="002C3F3C">
            <w:pPr>
              <w:pStyle w:val="Tablecontent"/>
            </w:pPr>
            <w:r w:rsidRPr="00425C8F">
              <w:t>TXNID</w:t>
            </w:r>
          </w:p>
        </w:tc>
        <w:tc>
          <w:tcPr>
            <w:tcW w:w="1800" w:type="dxa"/>
          </w:tcPr>
          <w:p w:rsidR="00C37208" w:rsidRPr="00425C8F" w:rsidRDefault="00C37208" w:rsidP="002C3F3C">
            <w:pPr>
              <w:pStyle w:val="Tablecontent"/>
            </w:pPr>
            <w:r w:rsidRPr="00425C8F">
              <w:t>Transaction ID</w:t>
            </w:r>
          </w:p>
        </w:tc>
        <w:tc>
          <w:tcPr>
            <w:tcW w:w="1980" w:type="dxa"/>
          </w:tcPr>
          <w:p w:rsidR="00C37208" w:rsidRPr="00425C8F" w:rsidRDefault="00C37208" w:rsidP="002C3F3C">
            <w:pPr>
              <w:pStyle w:val="TableListBullet1"/>
              <w:jc w:val="left"/>
            </w:pPr>
            <w:r w:rsidRPr="00425C8F">
              <w:t>Unique ID of last transaction made by user</w:t>
            </w:r>
          </w:p>
        </w:tc>
        <w:tc>
          <w:tcPr>
            <w:tcW w:w="1620" w:type="dxa"/>
          </w:tcPr>
          <w:p w:rsidR="00C37208" w:rsidRPr="00425C8F" w:rsidRDefault="00C37208" w:rsidP="002C3F3C">
            <w:pPr>
              <w:pStyle w:val="Tablecontent"/>
            </w:pPr>
            <w:r w:rsidRPr="00425C8F">
              <w:t>C080521.1224.10001</w:t>
            </w:r>
          </w:p>
        </w:tc>
        <w:tc>
          <w:tcPr>
            <w:tcW w:w="720" w:type="dxa"/>
          </w:tcPr>
          <w:p w:rsidR="00C37208" w:rsidRPr="00425C8F" w:rsidRDefault="00C37208" w:rsidP="002C3F3C">
            <w:pPr>
              <w:pStyle w:val="Tablecontent"/>
            </w:pPr>
            <w:r w:rsidRPr="00425C8F">
              <w:t>A(20)</w:t>
            </w:r>
          </w:p>
        </w:tc>
        <w:tc>
          <w:tcPr>
            <w:tcW w:w="1620" w:type="dxa"/>
          </w:tcPr>
          <w:p w:rsidR="00C37208" w:rsidRPr="00425C8F" w:rsidRDefault="00C37208" w:rsidP="002C3F3C">
            <w:pPr>
              <w:pStyle w:val="Tablecontent"/>
            </w:pPr>
            <w:r w:rsidRPr="00425C8F">
              <w:t>O</w:t>
            </w:r>
          </w:p>
          <w:p w:rsidR="00C37208" w:rsidRPr="00425C8F" w:rsidRDefault="00C37208" w:rsidP="002C3F3C">
            <w:pPr>
              <w:pStyle w:val="Tablecontent"/>
            </w:pPr>
            <w:r w:rsidRPr="00425C8F">
              <w:t>(Tag is mandatory)</w:t>
            </w:r>
          </w:p>
        </w:tc>
      </w:tr>
      <w:tr w:rsidR="00C37208" w:rsidRPr="00425C8F" w:rsidTr="002C3F3C">
        <w:trPr>
          <w:trHeight w:val="277"/>
        </w:trPr>
        <w:tc>
          <w:tcPr>
            <w:tcW w:w="1800" w:type="dxa"/>
          </w:tcPr>
          <w:p w:rsidR="00C37208" w:rsidRPr="00425C8F" w:rsidRDefault="00C37208" w:rsidP="002C3F3C">
            <w:pPr>
              <w:pStyle w:val="Tablecontent"/>
            </w:pPr>
            <w:r w:rsidRPr="00425C8F">
              <w:t>TXNDATETIME</w:t>
            </w:r>
          </w:p>
        </w:tc>
        <w:tc>
          <w:tcPr>
            <w:tcW w:w="1800" w:type="dxa"/>
          </w:tcPr>
          <w:p w:rsidR="00C37208" w:rsidRPr="00425C8F" w:rsidRDefault="00C37208" w:rsidP="002C3F3C">
            <w:pPr>
              <w:pStyle w:val="Tablecontent"/>
            </w:pPr>
            <w:r w:rsidRPr="00425C8F">
              <w:t>Date and Time of transaction</w:t>
            </w:r>
          </w:p>
        </w:tc>
        <w:tc>
          <w:tcPr>
            <w:tcW w:w="1980" w:type="dxa"/>
          </w:tcPr>
          <w:p w:rsidR="00C37208" w:rsidRPr="00425C8F" w:rsidRDefault="00C37208" w:rsidP="002C3F3C">
            <w:pPr>
              <w:pStyle w:val="TableListBullet1"/>
              <w:jc w:val="left"/>
            </w:pPr>
            <w:r w:rsidRPr="00425C8F">
              <w:t>Date and time of transaction. HH are in 24 Hour format</w:t>
            </w:r>
          </w:p>
        </w:tc>
        <w:tc>
          <w:tcPr>
            <w:tcW w:w="1620" w:type="dxa"/>
          </w:tcPr>
          <w:p w:rsidR="00C37208" w:rsidRPr="00425C8F" w:rsidRDefault="00C37208" w:rsidP="002C3F3C">
            <w:pPr>
              <w:pStyle w:val="Tablecontent"/>
            </w:pPr>
            <w:r w:rsidRPr="00425C8F">
              <w:t>12/05/08 12:30</w:t>
            </w:r>
          </w:p>
        </w:tc>
        <w:tc>
          <w:tcPr>
            <w:tcW w:w="720" w:type="dxa"/>
          </w:tcPr>
          <w:p w:rsidR="00C37208" w:rsidRPr="00425C8F" w:rsidRDefault="00C37208" w:rsidP="002C3F3C">
            <w:pPr>
              <w:pStyle w:val="Tablecontent"/>
            </w:pPr>
            <w:r w:rsidRPr="00425C8F">
              <w:t>D(20)</w:t>
            </w:r>
          </w:p>
        </w:tc>
        <w:tc>
          <w:tcPr>
            <w:tcW w:w="1620" w:type="dxa"/>
          </w:tcPr>
          <w:p w:rsidR="00C37208" w:rsidRPr="00425C8F" w:rsidRDefault="00C37208" w:rsidP="002C3F3C">
            <w:pPr>
              <w:pStyle w:val="Tablecontent"/>
            </w:pPr>
            <w:r w:rsidRPr="00425C8F">
              <w:t>O</w:t>
            </w:r>
          </w:p>
          <w:p w:rsidR="00C37208" w:rsidRPr="00425C8F" w:rsidRDefault="00C37208" w:rsidP="002C3F3C">
            <w:pPr>
              <w:pStyle w:val="Tablecontent"/>
            </w:pPr>
            <w:r w:rsidRPr="00425C8F">
              <w:t>(Tag is mandatory)</w:t>
            </w:r>
          </w:p>
        </w:tc>
      </w:tr>
      <w:tr w:rsidR="00C37208" w:rsidRPr="00425C8F" w:rsidTr="002C3F3C">
        <w:trPr>
          <w:trHeight w:val="277"/>
        </w:trPr>
        <w:tc>
          <w:tcPr>
            <w:tcW w:w="1800" w:type="dxa"/>
          </w:tcPr>
          <w:p w:rsidR="00C37208" w:rsidRPr="00425C8F" w:rsidRDefault="00C37208" w:rsidP="002C3F3C">
            <w:pPr>
              <w:pStyle w:val="Tablecontent"/>
            </w:pPr>
            <w:r w:rsidRPr="00425C8F">
              <w:t>TRFTYPE</w:t>
            </w:r>
          </w:p>
        </w:tc>
        <w:tc>
          <w:tcPr>
            <w:tcW w:w="1800" w:type="dxa"/>
          </w:tcPr>
          <w:p w:rsidR="00C37208" w:rsidRPr="00425C8F" w:rsidRDefault="00C37208" w:rsidP="002C3F3C">
            <w:pPr>
              <w:pStyle w:val="Tablecontent"/>
            </w:pPr>
            <w:r w:rsidRPr="00425C8F">
              <w:t>TYPE of Transaction</w:t>
            </w:r>
          </w:p>
        </w:tc>
        <w:tc>
          <w:tcPr>
            <w:tcW w:w="1980" w:type="dxa"/>
          </w:tcPr>
          <w:p w:rsidR="00C37208" w:rsidRPr="00425C8F" w:rsidRDefault="00C37208" w:rsidP="002C3F3C">
            <w:pPr>
              <w:pStyle w:val="TableListBullet1"/>
              <w:jc w:val="left"/>
            </w:pPr>
            <w:r w:rsidRPr="00425C8F">
              <w:t>The transaction type could be C2S, C2C &amp; or O2C</w:t>
            </w:r>
          </w:p>
        </w:tc>
        <w:tc>
          <w:tcPr>
            <w:tcW w:w="1620" w:type="dxa"/>
          </w:tcPr>
          <w:p w:rsidR="00C37208" w:rsidRPr="00425C8F" w:rsidRDefault="00C37208" w:rsidP="002C3F3C">
            <w:pPr>
              <w:pStyle w:val="Tablecontent"/>
            </w:pPr>
            <w:r w:rsidRPr="00425C8F">
              <w:t>C2C</w:t>
            </w:r>
          </w:p>
        </w:tc>
        <w:tc>
          <w:tcPr>
            <w:tcW w:w="720" w:type="dxa"/>
          </w:tcPr>
          <w:p w:rsidR="00C37208" w:rsidRPr="00425C8F" w:rsidRDefault="00C37208" w:rsidP="002C3F3C">
            <w:pPr>
              <w:pStyle w:val="Tablecontent"/>
            </w:pPr>
            <w:r w:rsidRPr="00425C8F">
              <w:t>A(20)</w:t>
            </w:r>
          </w:p>
        </w:tc>
        <w:tc>
          <w:tcPr>
            <w:tcW w:w="1620" w:type="dxa"/>
          </w:tcPr>
          <w:p w:rsidR="00C37208" w:rsidRPr="00425C8F" w:rsidRDefault="00C37208" w:rsidP="002C3F3C">
            <w:pPr>
              <w:pStyle w:val="Tablecontent"/>
            </w:pPr>
            <w:r w:rsidRPr="00425C8F">
              <w:t>O</w:t>
            </w:r>
          </w:p>
          <w:p w:rsidR="00C37208" w:rsidRPr="00425C8F" w:rsidRDefault="00C37208" w:rsidP="002C3F3C">
            <w:pPr>
              <w:pStyle w:val="Tablecontent"/>
            </w:pPr>
            <w:r w:rsidRPr="00425C8F">
              <w:t>(Tag is mandatory)</w:t>
            </w:r>
          </w:p>
        </w:tc>
      </w:tr>
      <w:tr w:rsidR="00C37208" w:rsidRPr="00425C8F" w:rsidTr="002C3F3C">
        <w:trPr>
          <w:trHeight w:val="277"/>
        </w:trPr>
        <w:tc>
          <w:tcPr>
            <w:tcW w:w="1800" w:type="dxa"/>
          </w:tcPr>
          <w:p w:rsidR="00C37208" w:rsidRPr="00425C8F" w:rsidRDefault="00C37208" w:rsidP="002C3F3C">
            <w:pPr>
              <w:pStyle w:val="Tablecontent"/>
            </w:pPr>
            <w:r w:rsidRPr="00425C8F">
              <w:t>TXNSTATUS</w:t>
            </w:r>
          </w:p>
        </w:tc>
        <w:tc>
          <w:tcPr>
            <w:tcW w:w="1800" w:type="dxa"/>
          </w:tcPr>
          <w:p w:rsidR="00C37208" w:rsidRPr="00425C8F" w:rsidRDefault="00C37208" w:rsidP="002C3F3C">
            <w:pPr>
              <w:pStyle w:val="Tablecontent"/>
            </w:pPr>
            <w:r w:rsidRPr="00425C8F">
              <w:t>Status of the Transaction</w:t>
            </w:r>
          </w:p>
        </w:tc>
        <w:tc>
          <w:tcPr>
            <w:tcW w:w="1980" w:type="dxa"/>
          </w:tcPr>
          <w:p w:rsidR="00C37208" w:rsidRPr="00425C8F" w:rsidRDefault="00C37208" w:rsidP="002C3F3C">
            <w:pPr>
              <w:pStyle w:val="TableListBullet1"/>
              <w:jc w:val="left"/>
            </w:pPr>
            <w:r w:rsidRPr="00425C8F">
              <w:t>Status of Last transaction</w:t>
            </w:r>
          </w:p>
          <w:p w:rsidR="00C37208" w:rsidRPr="00425C8F" w:rsidRDefault="00C37208" w:rsidP="002C3F3C">
            <w:pPr>
              <w:pStyle w:val="TableListBullet1"/>
              <w:jc w:val="left"/>
            </w:pPr>
            <w:r w:rsidRPr="00425C8F">
              <w:t>200 – Success</w:t>
            </w:r>
          </w:p>
          <w:p w:rsidR="00C37208" w:rsidRPr="00425C8F" w:rsidRDefault="00C37208" w:rsidP="002C3F3C">
            <w:pPr>
              <w:pStyle w:val="TableListBullet1"/>
              <w:jc w:val="left"/>
            </w:pPr>
            <w:r w:rsidRPr="00425C8F">
              <w:t>206 – Fail</w:t>
            </w:r>
          </w:p>
          <w:p w:rsidR="00C37208" w:rsidRPr="00425C8F" w:rsidRDefault="00C37208" w:rsidP="002C3F3C">
            <w:pPr>
              <w:pStyle w:val="TableListBullet1"/>
              <w:jc w:val="left"/>
            </w:pPr>
            <w:r w:rsidRPr="00425C8F">
              <w:t>205 – Under process</w:t>
            </w:r>
          </w:p>
          <w:p w:rsidR="00C37208" w:rsidRPr="00425C8F" w:rsidRDefault="00C37208" w:rsidP="002C3F3C">
            <w:pPr>
              <w:pStyle w:val="TableListBullet1"/>
              <w:jc w:val="left"/>
            </w:pPr>
            <w:r w:rsidRPr="00425C8F">
              <w:t>250 – Ambiguous</w:t>
            </w:r>
          </w:p>
        </w:tc>
        <w:tc>
          <w:tcPr>
            <w:tcW w:w="1620" w:type="dxa"/>
          </w:tcPr>
          <w:p w:rsidR="00C37208" w:rsidRPr="00425C8F" w:rsidRDefault="00C37208" w:rsidP="002C3F3C">
            <w:pPr>
              <w:pStyle w:val="Tablecontent"/>
            </w:pPr>
            <w:r w:rsidRPr="00425C8F">
              <w:t>200</w:t>
            </w:r>
          </w:p>
        </w:tc>
        <w:tc>
          <w:tcPr>
            <w:tcW w:w="720" w:type="dxa"/>
          </w:tcPr>
          <w:p w:rsidR="00C37208" w:rsidRPr="00425C8F" w:rsidRDefault="00C37208" w:rsidP="002C3F3C">
            <w:pPr>
              <w:pStyle w:val="Tablecontent"/>
            </w:pPr>
            <w:r w:rsidRPr="00425C8F">
              <w:t>N(10)</w:t>
            </w:r>
          </w:p>
        </w:tc>
        <w:tc>
          <w:tcPr>
            <w:tcW w:w="1620" w:type="dxa"/>
          </w:tcPr>
          <w:p w:rsidR="00C37208" w:rsidRPr="00425C8F" w:rsidRDefault="00C37208" w:rsidP="002C3F3C">
            <w:pPr>
              <w:pStyle w:val="Tablecontent"/>
            </w:pPr>
            <w:r w:rsidRPr="00425C8F">
              <w:t>O</w:t>
            </w:r>
          </w:p>
          <w:p w:rsidR="00C37208" w:rsidRPr="00425C8F" w:rsidRDefault="00C37208" w:rsidP="002C3F3C">
            <w:pPr>
              <w:pStyle w:val="Tablecontent"/>
              <w:rPr>
                <w:b/>
                <w:bCs/>
              </w:rPr>
            </w:pPr>
            <w:r w:rsidRPr="00425C8F">
              <w:t>(Tag is mandatory)</w:t>
            </w:r>
          </w:p>
        </w:tc>
      </w:tr>
      <w:tr w:rsidR="00C37208" w:rsidRPr="00425C8F" w:rsidTr="002C3F3C">
        <w:trPr>
          <w:trHeight w:val="277"/>
        </w:trPr>
        <w:tc>
          <w:tcPr>
            <w:tcW w:w="1800" w:type="dxa"/>
          </w:tcPr>
          <w:p w:rsidR="00C37208" w:rsidRPr="00425C8F" w:rsidRDefault="00C37208" w:rsidP="002C3F3C">
            <w:pPr>
              <w:pStyle w:val="Tablecontent"/>
            </w:pPr>
            <w:r w:rsidRPr="00425C8F">
              <w:t>TXNAMOUNT</w:t>
            </w:r>
          </w:p>
        </w:tc>
        <w:tc>
          <w:tcPr>
            <w:tcW w:w="1800" w:type="dxa"/>
          </w:tcPr>
          <w:p w:rsidR="00C37208" w:rsidRPr="00425C8F" w:rsidRDefault="00C37208" w:rsidP="002C3F3C">
            <w:pPr>
              <w:pStyle w:val="Tablecontent"/>
            </w:pPr>
            <w:r w:rsidRPr="00425C8F">
              <w:t>Amount of Transaction</w:t>
            </w:r>
          </w:p>
        </w:tc>
        <w:tc>
          <w:tcPr>
            <w:tcW w:w="1980" w:type="dxa"/>
          </w:tcPr>
          <w:p w:rsidR="00C37208" w:rsidRPr="00425C8F" w:rsidRDefault="00C37208" w:rsidP="002C3F3C">
            <w:pPr>
              <w:pStyle w:val="TableListBullet1"/>
              <w:jc w:val="left"/>
            </w:pPr>
            <w:r w:rsidRPr="00425C8F">
              <w:t>Amount of Transaction</w:t>
            </w:r>
          </w:p>
        </w:tc>
        <w:tc>
          <w:tcPr>
            <w:tcW w:w="1620" w:type="dxa"/>
          </w:tcPr>
          <w:p w:rsidR="00C37208" w:rsidRPr="00425C8F" w:rsidRDefault="00C37208" w:rsidP="002C3F3C">
            <w:pPr>
              <w:pStyle w:val="Tablecontent"/>
            </w:pPr>
            <w:r w:rsidRPr="00425C8F">
              <w:t>100</w:t>
            </w:r>
          </w:p>
        </w:tc>
        <w:tc>
          <w:tcPr>
            <w:tcW w:w="720" w:type="dxa"/>
          </w:tcPr>
          <w:p w:rsidR="00C37208" w:rsidRPr="00425C8F" w:rsidRDefault="00C37208" w:rsidP="002C3F3C">
            <w:pPr>
              <w:pStyle w:val="Tablecontent"/>
            </w:pPr>
            <w:r w:rsidRPr="00425C8F">
              <w:t>N(10)</w:t>
            </w:r>
          </w:p>
        </w:tc>
        <w:tc>
          <w:tcPr>
            <w:tcW w:w="1620" w:type="dxa"/>
          </w:tcPr>
          <w:p w:rsidR="00C37208" w:rsidRPr="00425C8F" w:rsidRDefault="00C37208" w:rsidP="002C3F3C">
            <w:pPr>
              <w:pStyle w:val="Tablecontent"/>
            </w:pPr>
            <w:r w:rsidRPr="00425C8F">
              <w:t>O</w:t>
            </w:r>
          </w:p>
          <w:p w:rsidR="00C37208" w:rsidRPr="00425C8F" w:rsidRDefault="00C37208" w:rsidP="002C3F3C">
            <w:pPr>
              <w:pStyle w:val="Tablecontent"/>
            </w:pPr>
            <w:r w:rsidRPr="00425C8F">
              <w:t>(Tag is mandatory)</w:t>
            </w:r>
          </w:p>
        </w:tc>
      </w:tr>
    </w:tbl>
    <w:p w:rsidR="00C37208" w:rsidRPr="00425C8F" w:rsidRDefault="00C37208" w:rsidP="001E6309">
      <w:pPr>
        <w:pStyle w:val="Heading"/>
        <w:rPr>
          <w:color w:val="auto"/>
        </w:rPr>
      </w:pPr>
      <w:r w:rsidRPr="00425C8F">
        <w:rPr>
          <w:color w:val="auto"/>
        </w:rPr>
        <w:t>Business Rules</w:t>
      </w:r>
    </w:p>
    <w:p w:rsidR="00C37208" w:rsidRPr="00425C8F" w:rsidRDefault="00C37208" w:rsidP="00AE4A1D">
      <w:pPr>
        <w:pStyle w:val="ListBullet1"/>
        <w:numPr>
          <w:ilvl w:val="0"/>
          <w:numId w:val="41"/>
        </w:numPr>
        <w:rPr>
          <w:lang w:val="en-IN"/>
        </w:rPr>
      </w:pPr>
      <w:r w:rsidRPr="00425C8F">
        <w:rPr>
          <w:lang w:val="en-IN"/>
        </w:rPr>
        <w:t>All tags are mandatory &amp; would be present in XML response.</w:t>
      </w:r>
    </w:p>
    <w:p w:rsidR="00C37208" w:rsidRPr="00425C8F" w:rsidRDefault="00C37208" w:rsidP="00AE4A1D">
      <w:pPr>
        <w:pStyle w:val="ListBullet1"/>
        <w:numPr>
          <w:ilvl w:val="0"/>
          <w:numId w:val="41"/>
        </w:numPr>
        <w:rPr>
          <w:lang w:val="en-IN"/>
        </w:rPr>
      </w:pPr>
      <w:r w:rsidRPr="00425C8F">
        <w:rPr>
          <w:lang w:val="en-IN"/>
        </w:rPr>
        <w:t xml:space="preserve">The value of TYPE tag would be fixed as </w:t>
      </w:r>
      <w:r w:rsidRPr="00425C8F">
        <w:t>EXLST3TRFRESP.</w:t>
      </w:r>
    </w:p>
    <w:p w:rsidR="00C37208" w:rsidRPr="00425C8F" w:rsidRDefault="00C37208" w:rsidP="00AE4A1D">
      <w:pPr>
        <w:pStyle w:val="ListBullet1"/>
        <w:numPr>
          <w:ilvl w:val="0"/>
          <w:numId w:val="41"/>
        </w:numPr>
        <w:rPr>
          <w:lang w:val="en-IN"/>
        </w:rPr>
      </w:pPr>
      <w:r w:rsidRPr="00425C8F">
        <w:t xml:space="preserve">Last </w:t>
      </w:r>
      <w:r w:rsidR="001177D9" w:rsidRPr="00425C8F">
        <w:t>X</w:t>
      </w:r>
      <w:r w:rsidRPr="00425C8F">
        <w:t xml:space="preserve"> transactions details would as per actual, irrespective of the type of transaction (O2C, C2C or C2S), status of the transaction (Success, Fail, Ambiguous or Under-process), request source (web, EXTGW, SMS/STK, USSD)</w:t>
      </w:r>
    </w:p>
    <w:p w:rsidR="00C37208" w:rsidRPr="00425C8F" w:rsidRDefault="00C37208" w:rsidP="00C37208">
      <w:pPr>
        <w:rPr>
          <w:rFonts w:cs="Arial"/>
        </w:rPr>
      </w:pPr>
    </w:p>
    <w:p w:rsidR="00C37208" w:rsidRPr="00425C8F" w:rsidRDefault="00C37208" w:rsidP="00337049">
      <w:pPr>
        <w:pStyle w:val="Heading2"/>
        <w:rPr>
          <w:lang w:val="en-IN"/>
        </w:rPr>
      </w:pPr>
      <w:bookmarkStart w:id="326" w:name="_Toc284720078"/>
      <w:bookmarkStart w:id="327" w:name="_Toc309916688"/>
      <w:bookmarkStart w:id="328" w:name="_Toc381267308"/>
      <w:bookmarkStart w:id="329" w:name="_Toc485139722"/>
      <w:r w:rsidRPr="00425C8F">
        <w:rPr>
          <w:lang w:val="en-IN"/>
        </w:rPr>
        <w:t>Last Transaction Details</w:t>
      </w:r>
      <w:bookmarkEnd w:id="326"/>
      <w:bookmarkEnd w:id="327"/>
      <w:bookmarkEnd w:id="328"/>
      <w:bookmarkEnd w:id="329"/>
    </w:p>
    <w:p w:rsidR="00C37208" w:rsidRPr="00425C8F" w:rsidRDefault="00C37208" w:rsidP="00C37208">
      <w:pPr>
        <w:pStyle w:val="BodyText20"/>
        <w:rPr>
          <w:rFonts w:ascii="Arial" w:hAnsi="Arial"/>
          <w:b w:val="0"/>
          <w:bCs w:val="0"/>
          <w:color w:val="auto"/>
          <w:sz w:val="20"/>
        </w:rPr>
      </w:pPr>
      <w:r w:rsidRPr="00425C8F">
        <w:rPr>
          <w:rFonts w:ascii="Arial" w:hAnsi="Arial"/>
          <w:b w:val="0"/>
          <w:bCs w:val="0"/>
          <w:color w:val="auto"/>
          <w:sz w:val="20"/>
        </w:rPr>
        <w:t>External system will send last transfer status request to PreTUPS for a subscriber.</w:t>
      </w:r>
    </w:p>
    <w:p w:rsidR="001177D9" w:rsidRPr="00425C8F" w:rsidRDefault="001177D9" w:rsidP="00AE4A1D">
      <w:pPr>
        <w:pStyle w:val="BodyText2"/>
        <w:numPr>
          <w:ilvl w:val="0"/>
          <w:numId w:val="39"/>
        </w:numPr>
      </w:pPr>
      <w:r w:rsidRPr="00425C8F">
        <w:t>Last 3 days (starting from current date) transactions data would be queried.</w:t>
      </w:r>
    </w:p>
    <w:p w:rsidR="00C37208" w:rsidRPr="00425C8F" w:rsidRDefault="00C37208" w:rsidP="00C37208">
      <w:pPr>
        <w:pStyle w:val="BodyText20"/>
        <w:rPr>
          <w:b w:val="0"/>
          <w:bCs w:val="0"/>
          <w:color w:val="auto"/>
        </w:rPr>
      </w:pPr>
    </w:p>
    <w:p w:rsidR="00C37208" w:rsidRPr="00425C8F" w:rsidRDefault="0000768E" w:rsidP="001E6309">
      <w:pPr>
        <w:pStyle w:val="Heading"/>
        <w:rPr>
          <w:color w:val="auto"/>
        </w:rPr>
      </w:pPr>
      <w:r w:rsidRPr="00425C8F">
        <w:rPr>
          <w:color w:val="auto"/>
        </w:rPr>
        <w:t>Request Syntax</w:t>
      </w:r>
    </w:p>
    <w:p w:rsidR="00C37208" w:rsidRPr="00425C8F" w:rsidRDefault="00C37208" w:rsidP="00C37208">
      <w:pPr>
        <w:pStyle w:val="BodyText2"/>
      </w:pPr>
      <w:r w:rsidRPr="00425C8F">
        <w:t>The External system will send the last transfer status request to PreTUPS. The request format and the details of request are mentioned below.</w:t>
      </w:r>
    </w:p>
    <w:p w:rsidR="00C37208" w:rsidRPr="00425C8F" w:rsidRDefault="00C37208" w:rsidP="00C37208">
      <w:pPr>
        <w:pStyle w:val="BodyText2"/>
        <w:ind w:left="720"/>
      </w:pPr>
    </w:p>
    <w:p w:rsidR="00C37208" w:rsidRPr="00425C8F" w:rsidRDefault="00C37208" w:rsidP="00C37208">
      <w:pPr>
        <w:pStyle w:val="Code"/>
        <w:ind w:left="0"/>
        <w:rPr>
          <w:b/>
        </w:rPr>
      </w:pPr>
      <w:r w:rsidRPr="00425C8F">
        <w:rPr>
          <w:b/>
        </w:rPr>
        <w:t>&lt;?xml version="1.0"?&gt;</w:t>
      </w:r>
    </w:p>
    <w:p w:rsidR="00C37208" w:rsidRPr="00425C8F" w:rsidRDefault="00C37208" w:rsidP="00C37208">
      <w:pPr>
        <w:pStyle w:val="Code"/>
        <w:ind w:left="0" w:firstLine="720"/>
      </w:pPr>
      <w:r w:rsidRPr="00425C8F">
        <w:t>&lt;</w:t>
      </w:r>
      <w:r w:rsidRPr="00425C8F">
        <w:rPr>
          <w:b/>
        </w:rPr>
        <w:t>COMMAND</w:t>
      </w:r>
      <w:r w:rsidRPr="00425C8F">
        <w:t>&gt;</w:t>
      </w:r>
    </w:p>
    <w:p w:rsidR="00C37208" w:rsidRPr="00425C8F" w:rsidRDefault="00C37208" w:rsidP="00C37208">
      <w:pPr>
        <w:pStyle w:val="Code"/>
        <w:ind w:left="720" w:firstLine="720"/>
      </w:pPr>
      <w:r w:rsidRPr="00425C8F">
        <w:t>&lt;</w:t>
      </w:r>
      <w:r w:rsidRPr="00425C8F">
        <w:rPr>
          <w:b/>
        </w:rPr>
        <w:t>TYPE</w:t>
      </w:r>
      <w:r w:rsidRPr="00425C8F">
        <w:t>&gt;EXLSTTRFREQ&lt;/</w:t>
      </w:r>
      <w:r w:rsidRPr="00425C8F">
        <w:rPr>
          <w:b/>
        </w:rPr>
        <w:t>TYPE</w:t>
      </w:r>
      <w:r w:rsidRPr="00425C8F">
        <w:t>&gt;</w:t>
      </w:r>
    </w:p>
    <w:p w:rsidR="00C37208" w:rsidRPr="00425C8F" w:rsidRDefault="00C37208" w:rsidP="00C37208">
      <w:pPr>
        <w:pStyle w:val="Code"/>
        <w:ind w:left="720" w:firstLine="720"/>
      </w:pPr>
      <w:r w:rsidRPr="00425C8F">
        <w:t>&lt;</w:t>
      </w:r>
      <w:r w:rsidRPr="00425C8F">
        <w:rPr>
          <w:b/>
        </w:rPr>
        <w:t>DATE</w:t>
      </w:r>
      <w:r w:rsidRPr="00425C8F">
        <w:t>&gt;Current Date &amp; time&lt;/</w:t>
      </w:r>
      <w:r w:rsidRPr="00425C8F">
        <w:rPr>
          <w:b/>
        </w:rPr>
        <w:t>DATE</w:t>
      </w:r>
      <w:r w:rsidRPr="00425C8F">
        <w:t>&gt;</w:t>
      </w:r>
    </w:p>
    <w:p w:rsidR="00C37208" w:rsidRPr="00425C8F" w:rsidRDefault="00C37208" w:rsidP="00C37208">
      <w:pPr>
        <w:pStyle w:val="Code"/>
        <w:ind w:left="720" w:firstLine="720"/>
      </w:pPr>
      <w:r w:rsidRPr="00425C8F">
        <w:t>&lt;</w:t>
      </w:r>
      <w:r w:rsidRPr="00425C8F">
        <w:rPr>
          <w:b/>
        </w:rPr>
        <w:t>EXTNWCODE</w:t>
      </w:r>
      <w:r w:rsidRPr="00425C8F">
        <w:t>&gt;External Network Code&lt;/</w:t>
      </w:r>
      <w:r w:rsidRPr="00425C8F">
        <w:rPr>
          <w:b/>
        </w:rPr>
        <w:t>EXTNWCODE</w:t>
      </w:r>
      <w:r w:rsidRPr="00425C8F">
        <w:t>&gt;</w:t>
      </w:r>
    </w:p>
    <w:p w:rsidR="00C37208" w:rsidRPr="00425C8F" w:rsidRDefault="00C37208" w:rsidP="00C37208">
      <w:pPr>
        <w:pStyle w:val="Code"/>
        <w:ind w:left="1440"/>
      </w:pPr>
      <w:r w:rsidRPr="00425C8F">
        <w:t>&lt;</w:t>
      </w:r>
      <w:r w:rsidRPr="00425C8F">
        <w:rPr>
          <w:b/>
        </w:rPr>
        <w:t>MSISDN</w:t>
      </w:r>
      <w:r w:rsidRPr="00425C8F">
        <w:t>&gt;Primary MSISDN of the Channel user&lt;/</w:t>
      </w:r>
      <w:r w:rsidRPr="00425C8F">
        <w:rPr>
          <w:b/>
        </w:rPr>
        <w:t>MSISDN</w:t>
      </w:r>
      <w:r w:rsidRPr="00425C8F">
        <w:t>&gt;</w:t>
      </w:r>
    </w:p>
    <w:p w:rsidR="00C37208" w:rsidRPr="00425C8F" w:rsidRDefault="00C37208" w:rsidP="00C37208">
      <w:pPr>
        <w:pStyle w:val="Code"/>
        <w:ind w:left="1440"/>
      </w:pPr>
      <w:r w:rsidRPr="00425C8F">
        <w:t>&lt;</w:t>
      </w:r>
      <w:r w:rsidRPr="00425C8F">
        <w:rPr>
          <w:b/>
        </w:rPr>
        <w:t>PIN</w:t>
      </w:r>
      <w:r w:rsidRPr="00425C8F">
        <w:t>&gt;PIN&lt;/</w:t>
      </w:r>
      <w:r w:rsidRPr="00425C8F">
        <w:rPr>
          <w:b/>
        </w:rPr>
        <w:t>PIN</w:t>
      </w:r>
      <w:r w:rsidRPr="00425C8F">
        <w:t>&gt;</w:t>
      </w:r>
    </w:p>
    <w:p w:rsidR="00C37208" w:rsidRPr="00425C8F" w:rsidRDefault="00C37208" w:rsidP="00C37208">
      <w:pPr>
        <w:pStyle w:val="Code"/>
        <w:ind w:left="1440"/>
      </w:pPr>
      <w:r w:rsidRPr="00425C8F">
        <w:t>&lt;</w:t>
      </w:r>
      <w:r w:rsidRPr="00425C8F">
        <w:rPr>
          <w:b/>
        </w:rPr>
        <w:t>LOGINID</w:t>
      </w:r>
      <w:r w:rsidRPr="00425C8F">
        <w:t>&gt;Web login ID of the Channel user&lt;/</w:t>
      </w:r>
      <w:r w:rsidRPr="00425C8F">
        <w:rPr>
          <w:b/>
        </w:rPr>
        <w:t>LOGINID</w:t>
      </w:r>
      <w:r w:rsidRPr="00425C8F">
        <w:t>&gt;</w:t>
      </w:r>
    </w:p>
    <w:p w:rsidR="00C37208" w:rsidRPr="00425C8F" w:rsidRDefault="00C37208" w:rsidP="00C37208">
      <w:pPr>
        <w:pStyle w:val="Code"/>
        <w:ind w:left="1440"/>
      </w:pPr>
      <w:r w:rsidRPr="00425C8F">
        <w:t>&lt;</w:t>
      </w:r>
      <w:r w:rsidRPr="00425C8F">
        <w:rPr>
          <w:b/>
        </w:rPr>
        <w:t>PASSWORD</w:t>
      </w:r>
      <w:r w:rsidRPr="00425C8F">
        <w:t>&gt;Web login password&lt;/</w:t>
      </w:r>
      <w:r w:rsidRPr="00425C8F">
        <w:rPr>
          <w:b/>
        </w:rPr>
        <w:t>PASSWORD</w:t>
      </w:r>
      <w:r w:rsidRPr="00425C8F">
        <w:t>&gt;</w:t>
      </w:r>
    </w:p>
    <w:p w:rsidR="00C37208" w:rsidRPr="00425C8F" w:rsidRDefault="00C37208" w:rsidP="00C37208">
      <w:pPr>
        <w:pStyle w:val="Code"/>
        <w:ind w:left="1440"/>
      </w:pPr>
      <w:r w:rsidRPr="00425C8F">
        <w:t>&lt;</w:t>
      </w:r>
      <w:r w:rsidRPr="00425C8F">
        <w:rPr>
          <w:b/>
        </w:rPr>
        <w:t>EXTCODE</w:t>
      </w:r>
      <w:r w:rsidRPr="00425C8F">
        <w:t>&gt;</w:t>
      </w:r>
      <w:r w:rsidRPr="00425C8F">
        <w:rPr>
          <w:iCs/>
        </w:rPr>
        <w:t>Channel user unique External code</w:t>
      </w:r>
      <w:r w:rsidRPr="00425C8F">
        <w:t>&lt;/</w:t>
      </w:r>
      <w:r w:rsidRPr="00425C8F">
        <w:rPr>
          <w:b/>
        </w:rPr>
        <w:t>EXTCODE</w:t>
      </w:r>
      <w:r w:rsidRPr="00425C8F">
        <w:t>&gt;</w:t>
      </w:r>
    </w:p>
    <w:p w:rsidR="00C37208" w:rsidRPr="00425C8F" w:rsidRDefault="00C37208" w:rsidP="00C37208">
      <w:pPr>
        <w:pStyle w:val="Code"/>
        <w:ind w:left="1440"/>
      </w:pPr>
      <w:r w:rsidRPr="00425C8F">
        <w:t>&lt;</w:t>
      </w:r>
      <w:r w:rsidRPr="00425C8F">
        <w:rPr>
          <w:b/>
        </w:rPr>
        <w:t>EXTREFNUM</w:t>
      </w:r>
      <w:r w:rsidRPr="00425C8F">
        <w:t>&gt;External reference number&lt;/</w:t>
      </w:r>
      <w:r w:rsidRPr="00425C8F">
        <w:rPr>
          <w:b/>
        </w:rPr>
        <w:t>EXTREFNUM</w:t>
      </w:r>
      <w:r w:rsidRPr="00425C8F">
        <w:t>&gt;</w:t>
      </w:r>
    </w:p>
    <w:p w:rsidR="00C37208" w:rsidRPr="00425C8F" w:rsidRDefault="00C37208" w:rsidP="00C37208">
      <w:pPr>
        <w:pStyle w:val="Code"/>
        <w:ind w:left="1440"/>
      </w:pPr>
      <w:r w:rsidRPr="00425C8F">
        <w:t>&lt;</w:t>
      </w:r>
      <w:r w:rsidRPr="00425C8F">
        <w:rPr>
          <w:b/>
        </w:rPr>
        <w:t>LANGUAGE1</w:t>
      </w:r>
      <w:r w:rsidRPr="00425C8F">
        <w:t>&gt;Retailer Language&lt;/</w:t>
      </w:r>
      <w:r w:rsidRPr="00425C8F">
        <w:rPr>
          <w:b/>
        </w:rPr>
        <w:t>LANGUAGE1</w:t>
      </w:r>
      <w:r w:rsidRPr="00425C8F">
        <w:t>&gt;</w:t>
      </w:r>
    </w:p>
    <w:p w:rsidR="00C37208" w:rsidRPr="00425C8F" w:rsidRDefault="00C37208" w:rsidP="00C37208">
      <w:pPr>
        <w:pStyle w:val="Code"/>
        <w:rPr>
          <w:b/>
        </w:rPr>
      </w:pPr>
      <w:r w:rsidRPr="00425C8F">
        <w:t>&lt;/</w:t>
      </w:r>
      <w:r w:rsidRPr="00425C8F">
        <w:rPr>
          <w:b/>
        </w:rPr>
        <w:t>COMMAND</w:t>
      </w:r>
      <w:r w:rsidRPr="00425C8F">
        <w:t>&gt;</w:t>
      </w:r>
    </w:p>
    <w:p w:rsidR="00C37208" w:rsidRPr="00425C8F" w:rsidRDefault="00C37208" w:rsidP="00C37208">
      <w:pPr>
        <w:pStyle w:val="BodyText2"/>
        <w:ind w:left="720"/>
      </w:pPr>
    </w:p>
    <w:p w:rsidR="00C37208" w:rsidRPr="00425C8F" w:rsidRDefault="00C37208" w:rsidP="001E6309">
      <w:pPr>
        <w:pStyle w:val="Heading"/>
        <w:rPr>
          <w:color w:val="auto"/>
        </w:rPr>
      </w:pPr>
      <w:r w:rsidRPr="00425C8F">
        <w:rPr>
          <w:color w:val="auto"/>
        </w:rPr>
        <w:t>Fields Detail</w:t>
      </w:r>
    </w:p>
    <w:tbl>
      <w:tblPr>
        <w:tblW w:w="9467"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710"/>
        <w:gridCol w:w="17"/>
        <w:gridCol w:w="1783"/>
        <w:gridCol w:w="17"/>
        <w:gridCol w:w="1963"/>
        <w:gridCol w:w="17"/>
        <w:gridCol w:w="1243"/>
        <w:gridCol w:w="17"/>
        <w:gridCol w:w="1243"/>
        <w:gridCol w:w="17"/>
        <w:gridCol w:w="1440"/>
      </w:tblGrid>
      <w:tr w:rsidR="00C37208" w:rsidRPr="00425C8F" w:rsidTr="002C3F3C">
        <w:trPr>
          <w:trHeight w:val="277"/>
          <w:tblHeader/>
        </w:trPr>
        <w:tc>
          <w:tcPr>
            <w:tcW w:w="1727" w:type="dxa"/>
            <w:gridSpan w:val="2"/>
            <w:tcBorders>
              <w:top w:val="single" w:sz="4" w:space="0" w:color="000000"/>
              <w:bottom w:val="single" w:sz="6" w:space="0" w:color="000000"/>
            </w:tcBorders>
            <w:shd w:val="clear" w:color="auto" w:fill="E31837"/>
          </w:tcPr>
          <w:p w:rsidR="00C37208" w:rsidRPr="00425C8F" w:rsidRDefault="00C37208" w:rsidP="002C3F3C">
            <w:pPr>
              <w:pStyle w:val="TableColumnLabels"/>
              <w:rPr>
                <w:color w:val="auto"/>
              </w:rPr>
            </w:pPr>
            <w:r w:rsidRPr="00425C8F">
              <w:rPr>
                <w:color w:val="auto"/>
              </w:rPr>
              <w:t>TAG</w:t>
            </w:r>
          </w:p>
        </w:tc>
        <w:tc>
          <w:tcPr>
            <w:tcW w:w="1800" w:type="dxa"/>
            <w:gridSpan w:val="2"/>
            <w:tcBorders>
              <w:top w:val="single" w:sz="4" w:space="0" w:color="000000"/>
              <w:bottom w:val="single" w:sz="6" w:space="0" w:color="000000"/>
            </w:tcBorders>
            <w:shd w:val="clear" w:color="auto" w:fill="E31837"/>
          </w:tcPr>
          <w:p w:rsidR="00C37208" w:rsidRPr="00425C8F" w:rsidRDefault="00C37208" w:rsidP="002C3F3C">
            <w:pPr>
              <w:pStyle w:val="TableColumnLabels"/>
              <w:rPr>
                <w:color w:val="auto"/>
              </w:rPr>
            </w:pPr>
            <w:r w:rsidRPr="00425C8F">
              <w:rPr>
                <w:color w:val="auto"/>
              </w:rPr>
              <w:t>Fields</w:t>
            </w:r>
          </w:p>
        </w:tc>
        <w:tc>
          <w:tcPr>
            <w:tcW w:w="1980" w:type="dxa"/>
            <w:gridSpan w:val="2"/>
            <w:tcBorders>
              <w:top w:val="single" w:sz="4" w:space="0" w:color="000000"/>
              <w:bottom w:val="single" w:sz="6" w:space="0" w:color="000000"/>
            </w:tcBorders>
            <w:shd w:val="clear" w:color="auto" w:fill="E31837"/>
          </w:tcPr>
          <w:p w:rsidR="00C37208" w:rsidRPr="00425C8F" w:rsidRDefault="00C37208" w:rsidP="002C3F3C">
            <w:pPr>
              <w:pStyle w:val="TableColumnLabels"/>
              <w:rPr>
                <w:color w:val="auto"/>
              </w:rPr>
            </w:pPr>
            <w:r w:rsidRPr="00425C8F">
              <w:rPr>
                <w:color w:val="auto"/>
              </w:rPr>
              <w:t>Remarks</w:t>
            </w:r>
          </w:p>
        </w:tc>
        <w:tc>
          <w:tcPr>
            <w:tcW w:w="1260" w:type="dxa"/>
            <w:gridSpan w:val="2"/>
            <w:tcBorders>
              <w:top w:val="single" w:sz="4" w:space="0" w:color="000000"/>
              <w:bottom w:val="single" w:sz="6" w:space="0" w:color="000000"/>
            </w:tcBorders>
            <w:shd w:val="clear" w:color="auto" w:fill="E31837"/>
          </w:tcPr>
          <w:p w:rsidR="00C37208" w:rsidRPr="00425C8F" w:rsidRDefault="00C37208" w:rsidP="002C3F3C">
            <w:pPr>
              <w:pStyle w:val="TableColumnLabels"/>
              <w:rPr>
                <w:color w:val="auto"/>
              </w:rPr>
            </w:pPr>
            <w:r w:rsidRPr="00425C8F">
              <w:rPr>
                <w:color w:val="auto"/>
              </w:rPr>
              <w:t>Example</w:t>
            </w:r>
          </w:p>
        </w:tc>
        <w:tc>
          <w:tcPr>
            <w:tcW w:w="1260" w:type="dxa"/>
            <w:gridSpan w:val="2"/>
            <w:tcBorders>
              <w:top w:val="single" w:sz="4" w:space="0" w:color="000000"/>
              <w:bottom w:val="single" w:sz="6" w:space="0" w:color="000000"/>
            </w:tcBorders>
            <w:shd w:val="clear" w:color="auto" w:fill="E31837"/>
          </w:tcPr>
          <w:p w:rsidR="00C37208" w:rsidRPr="00425C8F" w:rsidRDefault="00C37208" w:rsidP="002C3F3C">
            <w:pPr>
              <w:pStyle w:val="TableColumnLabels"/>
              <w:rPr>
                <w:color w:val="auto"/>
              </w:rPr>
            </w:pPr>
            <w:r w:rsidRPr="00425C8F">
              <w:rPr>
                <w:color w:val="auto"/>
              </w:rPr>
              <w:t>Field Type</w:t>
            </w:r>
          </w:p>
        </w:tc>
        <w:tc>
          <w:tcPr>
            <w:tcW w:w="1440" w:type="dxa"/>
            <w:tcBorders>
              <w:top w:val="single" w:sz="4" w:space="0" w:color="000000"/>
              <w:bottom w:val="single" w:sz="6" w:space="0" w:color="000000"/>
            </w:tcBorders>
            <w:shd w:val="clear" w:color="auto" w:fill="E31837"/>
          </w:tcPr>
          <w:p w:rsidR="00C37208" w:rsidRPr="00425C8F" w:rsidRDefault="00C37208" w:rsidP="002C3F3C">
            <w:pPr>
              <w:pStyle w:val="TableColumnLabels"/>
              <w:rPr>
                <w:color w:val="auto"/>
              </w:rPr>
            </w:pPr>
            <w:r w:rsidRPr="00425C8F">
              <w:rPr>
                <w:color w:val="auto"/>
              </w:rPr>
              <w:t>Optional/</w:t>
            </w:r>
          </w:p>
          <w:p w:rsidR="00C37208" w:rsidRPr="00425C8F" w:rsidRDefault="00C37208" w:rsidP="002C3F3C">
            <w:pPr>
              <w:pStyle w:val="TableColumnLabels"/>
              <w:rPr>
                <w:color w:val="auto"/>
              </w:rPr>
            </w:pPr>
            <w:r w:rsidRPr="00425C8F">
              <w:rPr>
                <w:color w:val="auto"/>
              </w:rPr>
              <w:t>Mandatory</w:t>
            </w:r>
          </w:p>
        </w:tc>
      </w:tr>
      <w:tr w:rsidR="00C37208" w:rsidRPr="00425C8F" w:rsidTr="002C3F3C">
        <w:trPr>
          <w:trHeight w:val="277"/>
        </w:trPr>
        <w:tc>
          <w:tcPr>
            <w:tcW w:w="1727" w:type="dxa"/>
            <w:gridSpan w:val="2"/>
            <w:tcBorders>
              <w:top w:val="single" w:sz="6" w:space="0" w:color="000000"/>
            </w:tcBorders>
          </w:tcPr>
          <w:p w:rsidR="00C37208" w:rsidRPr="00425C8F" w:rsidRDefault="00C37208" w:rsidP="002C3F3C">
            <w:pPr>
              <w:pStyle w:val="Tablecontent"/>
            </w:pPr>
            <w:r w:rsidRPr="00425C8F">
              <w:t>TYPE</w:t>
            </w:r>
          </w:p>
        </w:tc>
        <w:tc>
          <w:tcPr>
            <w:tcW w:w="1800" w:type="dxa"/>
            <w:gridSpan w:val="2"/>
            <w:tcBorders>
              <w:top w:val="single" w:sz="6" w:space="0" w:color="000000"/>
            </w:tcBorders>
          </w:tcPr>
          <w:p w:rsidR="00C37208" w:rsidRPr="00425C8F" w:rsidRDefault="00C37208" w:rsidP="002C3F3C">
            <w:pPr>
              <w:pStyle w:val="Tablecontent"/>
            </w:pPr>
            <w:r w:rsidRPr="00425C8F">
              <w:t>Request type</w:t>
            </w:r>
          </w:p>
        </w:tc>
        <w:tc>
          <w:tcPr>
            <w:tcW w:w="1980" w:type="dxa"/>
            <w:gridSpan w:val="2"/>
            <w:tcBorders>
              <w:top w:val="single" w:sz="6" w:space="0" w:color="000000"/>
            </w:tcBorders>
          </w:tcPr>
          <w:p w:rsidR="00C37208" w:rsidRPr="00425C8F" w:rsidRDefault="00C37208" w:rsidP="002C3F3C">
            <w:pPr>
              <w:pStyle w:val="Tablecontent"/>
              <w:rPr>
                <w:b/>
              </w:rPr>
            </w:pPr>
            <w:r w:rsidRPr="00425C8F">
              <w:t xml:space="preserve">Request Type, should be sent with each request – </w:t>
            </w:r>
            <w:r w:rsidRPr="00425C8F">
              <w:rPr>
                <w:b/>
              </w:rPr>
              <w:t>fixed value</w:t>
            </w:r>
          </w:p>
        </w:tc>
        <w:tc>
          <w:tcPr>
            <w:tcW w:w="1260" w:type="dxa"/>
            <w:gridSpan w:val="2"/>
            <w:tcBorders>
              <w:top w:val="single" w:sz="6" w:space="0" w:color="000000"/>
            </w:tcBorders>
          </w:tcPr>
          <w:p w:rsidR="00C37208" w:rsidRPr="00425C8F" w:rsidRDefault="00C37208" w:rsidP="002C3F3C">
            <w:pPr>
              <w:pStyle w:val="Tablecontent"/>
              <w:rPr>
                <w:b/>
              </w:rPr>
            </w:pPr>
            <w:r w:rsidRPr="00425C8F">
              <w:t>EXUSRBALREQ</w:t>
            </w:r>
          </w:p>
        </w:tc>
        <w:tc>
          <w:tcPr>
            <w:tcW w:w="1260" w:type="dxa"/>
            <w:gridSpan w:val="2"/>
            <w:tcBorders>
              <w:top w:val="single" w:sz="6" w:space="0" w:color="000000"/>
            </w:tcBorders>
          </w:tcPr>
          <w:p w:rsidR="00C37208" w:rsidRPr="00425C8F" w:rsidRDefault="00C37208" w:rsidP="002C3F3C">
            <w:pPr>
              <w:pStyle w:val="Tablecontent"/>
            </w:pPr>
            <w:r w:rsidRPr="00425C8F">
              <w:t>A (20)</w:t>
            </w:r>
          </w:p>
        </w:tc>
        <w:tc>
          <w:tcPr>
            <w:tcW w:w="1440" w:type="dxa"/>
            <w:tcBorders>
              <w:top w:val="single" w:sz="6" w:space="0" w:color="000000"/>
            </w:tcBorders>
          </w:tcPr>
          <w:p w:rsidR="00C37208" w:rsidRPr="00425C8F" w:rsidRDefault="00C37208" w:rsidP="002C3F3C">
            <w:pPr>
              <w:pStyle w:val="Tablecontent"/>
            </w:pPr>
            <w:r w:rsidRPr="00425C8F">
              <w:t>M</w:t>
            </w:r>
          </w:p>
        </w:tc>
      </w:tr>
      <w:tr w:rsidR="00C37208" w:rsidRPr="00425C8F" w:rsidTr="002C3F3C">
        <w:trPr>
          <w:trHeight w:val="277"/>
        </w:trPr>
        <w:tc>
          <w:tcPr>
            <w:tcW w:w="1727" w:type="dxa"/>
            <w:gridSpan w:val="2"/>
          </w:tcPr>
          <w:p w:rsidR="00C37208" w:rsidRPr="00425C8F" w:rsidRDefault="00C37208" w:rsidP="002C3F3C">
            <w:pPr>
              <w:pStyle w:val="Tablecontent"/>
            </w:pPr>
            <w:r w:rsidRPr="00425C8F">
              <w:t>DATE</w:t>
            </w:r>
          </w:p>
        </w:tc>
        <w:tc>
          <w:tcPr>
            <w:tcW w:w="1800" w:type="dxa"/>
            <w:gridSpan w:val="2"/>
          </w:tcPr>
          <w:p w:rsidR="00C37208" w:rsidRPr="00425C8F" w:rsidRDefault="00C37208" w:rsidP="002C3F3C">
            <w:pPr>
              <w:pStyle w:val="Tablecontent"/>
            </w:pPr>
            <w:r w:rsidRPr="00425C8F">
              <w:t>Date and time</w:t>
            </w:r>
          </w:p>
        </w:tc>
        <w:tc>
          <w:tcPr>
            <w:tcW w:w="1980" w:type="dxa"/>
            <w:gridSpan w:val="2"/>
          </w:tcPr>
          <w:p w:rsidR="00C37208" w:rsidRPr="00425C8F" w:rsidRDefault="00C37208" w:rsidP="002C3F3C">
            <w:pPr>
              <w:pStyle w:val="Tablecontent"/>
            </w:pPr>
            <w:r w:rsidRPr="00425C8F">
              <w:t>Date and time on which request was sent by external system, HH are in 24 Hour Format</w:t>
            </w:r>
          </w:p>
        </w:tc>
        <w:tc>
          <w:tcPr>
            <w:tcW w:w="1260" w:type="dxa"/>
            <w:gridSpan w:val="2"/>
          </w:tcPr>
          <w:p w:rsidR="00C37208" w:rsidRPr="00425C8F" w:rsidRDefault="00C37208" w:rsidP="002C3F3C">
            <w:pPr>
              <w:pStyle w:val="Tablecontent"/>
            </w:pPr>
            <w:r w:rsidRPr="00425C8F">
              <w:t>DD/MM/YYYY HH24:MI:SS</w:t>
            </w:r>
          </w:p>
        </w:tc>
        <w:tc>
          <w:tcPr>
            <w:tcW w:w="1260" w:type="dxa"/>
            <w:gridSpan w:val="2"/>
          </w:tcPr>
          <w:p w:rsidR="00C37208" w:rsidRPr="00425C8F" w:rsidRDefault="00C37208" w:rsidP="002C3F3C">
            <w:pPr>
              <w:pStyle w:val="Tablecontent"/>
            </w:pPr>
            <w:r w:rsidRPr="00425C8F">
              <w:t>D (20)</w:t>
            </w:r>
          </w:p>
        </w:tc>
        <w:tc>
          <w:tcPr>
            <w:tcW w:w="1440" w:type="dxa"/>
          </w:tcPr>
          <w:p w:rsidR="00C37208" w:rsidRPr="00425C8F" w:rsidRDefault="00C37208" w:rsidP="002C3F3C">
            <w:pPr>
              <w:pStyle w:val="Tablecontent"/>
            </w:pPr>
            <w:r w:rsidRPr="00425C8F">
              <w:t>O (Tag is mandatory)</w:t>
            </w:r>
          </w:p>
        </w:tc>
      </w:tr>
      <w:tr w:rsidR="00C37208" w:rsidRPr="00425C8F" w:rsidTr="002C3F3C">
        <w:trPr>
          <w:trHeight w:val="277"/>
        </w:trPr>
        <w:tc>
          <w:tcPr>
            <w:tcW w:w="1727" w:type="dxa"/>
            <w:gridSpan w:val="2"/>
          </w:tcPr>
          <w:p w:rsidR="00C37208" w:rsidRPr="00425C8F" w:rsidRDefault="00C37208" w:rsidP="002C3F3C">
            <w:pPr>
              <w:pStyle w:val="Tablecontent"/>
            </w:pPr>
            <w:r w:rsidRPr="00425C8F">
              <w:t>EXTNWCODE</w:t>
            </w:r>
          </w:p>
        </w:tc>
        <w:tc>
          <w:tcPr>
            <w:tcW w:w="1800" w:type="dxa"/>
            <w:gridSpan w:val="2"/>
          </w:tcPr>
          <w:p w:rsidR="00C37208" w:rsidRPr="00425C8F" w:rsidRDefault="00C37208" w:rsidP="002C3F3C">
            <w:pPr>
              <w:pStyle w:val="Tablecontent"/>
            </w:pPr>
            <w:r w:rsidRPr="00425C8F">
              <w:t xml:space="preserve">Network code </w:t>
            </w:r>
          </w:p>
        </w:tc>
        <w:tc>
          <w:tcPr>
            <w:tcW w:w="1980" w:type="dxa"/>
            <w:gridSpan w:val="2"/>
          </w:tcPr>
          <w:p w:rsidR="00C37208" w:rsidRPr="00425C8F" w:rsidRDefault="00C37208" w:rsidP="002C3F3C">
            <w:pPr>
              <w:pStyle w:val="Tablecontent"/>
            </w:pPr>
            <w:r w:rsidRPr="00425C8F">
              <w:t>Network code of the Channel user defined in PreTUPS as External Network code</w:t>
            </w:r>
          </w:p>
        </w:tc>
        <w:tc>
          <w:tcPr>
            <w:tcW w:w="1260" w:type="dxa"/>
            <w:gridSpan w:val="2"/>
          </w:tcPr>
          <w:p w:rsidR="00C37208" w:rsidRPr="00425C8F" w:rsidRDefault="00C37208" w:rsidP="002C3F3C">
            <w:pPr>
              <w:pStyle w:val="Tablecontent"/>
            </w:pPr>
            <w:r w:rsidRPr="00425C8F">
              <w:t>AK</w:t>
            </w:r>
          </w:p>
        </w:tc>
        <w:tc>
          <w:tcPr>
            <w:tcW w:w="1260" w:type="dxa"/>
            <w:gridSpan w:val="2"/>
          </w:tcPr>
          <w:p w:rsidR="00C37208" w:rsidRPr="00425C8F" w:rsidRDefault="00C37208" w:rsidP="002C3F3C">
            <w:pPr>
              <w:pStyle w:val="Tablecontent"/>
            </w:pPr>
            <w:r w:rsidRPr="00425C8F">
              <w:t>A (2)</w:t>
            </w:r>
          </w:p>
        </w:tc>
        <w:tc>
          <w:tcPr>
            <w:tcW w:w="1440" w:type="dxa"/>
          </w:tcPr>
          <w:p w:rsidR="00C37208" w:rsidRPr="00425C8F" w:rsidRDefault="00C37208" w:rsidP="002C3F3C">
            <w:pPr>
              <w:pStyle w:val="Tablecontent"/>
            </w:pPr>
            <w:r w:rsidRPr="00425C8F">
              <w:t>M</w:t>
            </w:r>
          </w:p>
        </w:tc>
      </w:tr>
      <w:tr w:rsidR="00C37208" w:rsidRPr="00425C8F" w:rsidTr="002C3F3C">
        <w:trPr>
          <w:cantSplit/>
          <w:trHeight w:val="277"/>
        </w:trPr>
        <w:tc>
          <w:tcPr>
            <w:tcW w:w="1727" w:type="dxa"/>
            <w:gridSpan w:val="2"/>
          </w:tcPr>
          <w:p w:rsidR="00C37208" w:rsidRPr="00425C8F" w:rsidRDefault="00C37208" w:rsidP="002C3F3C">
            <w:pPr>
              <w:pStyle w:val="Tablecontent"/>
              <w:rPr>
                <w:rFonts w:cs="Arial"/>
              </w:rPr>
            </w:pPr>
            <w:r w:rsidRPr="00425C8F">
              <w:rPr>
                <w:rFonts w:cs="Arial"/>
              </w:rPr>
              <w:t>MSISDN</w:t>
            </w:r>
          </w:p>
        </w:tc>
        <w:tc>
          <w:tcPr>
            <w:tcW w:w="1800" w:type="dxa"/>
            <w:gridSpan w:val="2"/>
          </w:tcPr>
          <w:p w:rsidR="00C37208" w:rsidRPr="00425C8F" w:rsidRDefault="00C37208" w:rsidP="002C3F3C">
            <w:pPr>
              <w:pStyle w:val="Tablecontent"/>
              <w:rPr>
                <w:rFonts w:cs="Arial"/>
              </w:rPr>
            </w:pPr>
            <w:r w:rsidRPr="00425C8F">
              <w:rPr>
                <w:rFonts w:cs="Arial"/>
              </w:rPr>
              <w:t>MSISDN</w:t>
            </w:r>
          </w:p>
        </w:tc>
        <w:tc>
          <w:tcPr>
            <w:tcW w:w="1980" w:type="dxa"/>
            <w:gridSpan w:val="2"/>
          </w:tcPr>
          <w:p w:rsidR="00C37208" w:rsidRPr="00425C8F" w:rsidRDefault="00C37208" w:rsidP="002C3F3C">
            <w:pPr>
              <w:rPr>
                <w:rFonts w:ascii="Arial" w:hAnsi="Arial" w:cs="Arial"/>
                <w:sz w:val="18"/>
              </w:rPr>
            </w:pPr>
            <w:r w:rsidRPr="00425C8F">
              <w:rPr>
                <w:rFonts w:ascii="Arial" w:hAnsi="Arial" w:cs="Arial"/>
                <w:sz w:val="18"/>
              </w:rPr>
              <w:t>Mobile number of the request initiator.</w:t>
            </w:r>
          </w:p>
          <w:p w:rsidR="00C37208" w:rsidRPr="00425C8F" w:rsidRDefault="00C37208" w:rsidP="002C3F3C">
            <w:pPr>
              <w:rPr>
                <w:rFonts w:ascii="Arial" w:hAnsi="Arial" w:cs="Arial"/>
                <w:sz w:val="18"/>
              </w:rPr>
            </w:pPr>
            <w:r w:rsidRPr="00425C8F">
              <w:rPr>
                <w:rFonts w:ascii="Arial" w:hAnsi="Arial" w:cs="Arial"/>
                <w:sz w:val="18"/>
              </w:rPr>
              <w:t>(Channel user)</w:t>
            </w:r>
          </w:p>
        </w:tc>
        <w:tc>
          <w:tcPr>
            <w:tcW w:w="1260" w:type="dxa"/>
            <w:gridSpan w:val="2"/>
          </w:tcPr>
          <w:p w:rsidR="00C37208" w:rsidRPr="00425C8F" w:rsidRDefault="00C37208" w:rsidP="002C3F3C">
            <w:pPr>
              <w:pStyle w:val="Tablecontent"/>
              <w:spacing w:before="0"/>
              <w:rPr>
                <w:rFonts w:cs="Arial"/>
              </w:rPr>
            </w:pPr>
            <w:r w:rsidRPr="00425C8F">
              <w:rPr>
                <w:rFonts w:cs="Arial"/>
              </w:rPr>
              <w:t>9818101010</w:t>
            </w:r>
          </w:p>
        </w:tc>
        <w:tc>
          <w:tcPr>
            <w:tcW w:w="1260" w:type="dxa"/>
            <w:gridSpan w:val="2"/>
          </w:tcPr>
          <w:p w:rsidR="00C37208" w:rsidRPr="00425C8F" w:rsidRDefault="00C37208" w:rsidP="002C3F3C">
            <w:pPr>
              <w:pStyle w:val="Tablecontent"/>
              <w:rPr>
                <w:rFonts w:cs="Arial"/>
              </w:rPr>
            </w:pPr>
            <w:r w:rsidRPr="00425C8F">
              <w:rPr>
                <w:rFonts w:cs="Arial"/>
              </w:rPr>
              <w:t>N(10)</w:t>
            </w:r>
          </w:p>
        </w:tc>
        <w:tc>
          <w:tcPr>
            <w:tcW w:w="1440" w:type="dxa"/>
          </w:tcPr>
          <w:p w:rsidR="00C37208" w:rsidRPr="00425C8F" w:rsidRDefault="00C37208" w:rsidP="002C3F3C">
            <w:pPr>
              <w:pStyle w:val="Tablecontent"/>
            </w:pPr>
            <w:r w:rsidRPr="00425C8F">
              <w:t>O (Tag is mandatory)</w:t>
            </w:r>
          </w:p>
        </w:tc>
      </w:tr>
      <w:tr w:rsidR="00C37208" w:rsidRPr="00425C8F" w:rsidTr="002C3F3C">
        <w:trPr>
          <w:cantSplit/>
          <w:trHeight w:val="277"/>
        </w:trPr>
        <w:tc>
          <w:tcPr>
            <w:tcW w:w="1727" w:type="dxa"/>
            <w:gridSpan w:val="2"/>
          </w:tcPr>
          <w:p w:rsidR="00C37208" w:rsidRPr="00425C8F" w:rsidRDefault="00C37208" w:rsidP="002C3F3C">
            <w:pPr>
              <w:pStyle w:val="Tablecontent"/>
              <w:rPr>
                <w:rFonts w:cs="Arial"/>
              </w:rPr>
            </w:pPr>
            <w:r w:rsidRPr="00425C8F">
              <w:rPr>
                <w:rFonts w:cs="Arial"/>
              </w:rPr>
              <w:t>PIN</w:t>
            </w:r>
          </w:p>
        </w:tc>
        <w:tc>
          <w:tcPr>
            <w:tcW w:w="1800" w:type="dxa"/>
            <w:gridSpan w:val="2"/>
          </w:tcPr>
          <w:p w:rsidR="00C37208" w:rsidRPr="00425C8F" w:rsidRDefault="00C37208" w:rsidP="002C3F3C">
            <w:pPr>
              <w:pStyle w:val="Tablecontent"/>
              <w:rPr>
                <w:rFonts w:cs="Arial"/>
              </w:rPr>
            </w:pPr>
            <w:r w:rsidRPr="00425C8F">
              <w:rPr>
                <w:rFonts w:cs="Arial"/>
              </w:rPr>
              <w:t>MSISDN PIN</w:t>
            </w:r>
          </w:p>
        </w:tc>
        <w:tc>
          <w:tcPr>
            <w:tcW w:w="1980" w:type="dxa"/>
            <w:gridSpan w:val="2"/>
          </w:tcPr>
          <w:p w:rsidR="00C37208" w:rsidRPr="00425C8F" w:rsidRDefault="00C37208" w:rsidP="002C3F3C">
            <w:pPr>
              <w:rPr>
                <w:rFonts w:ascii="Arial" w:hAnsi="Arial" w:cs="Arial"/>
                <w:sz w:val="18"/>
              </w:rPr>
            </w:pPr>
            <w:r w:rsidRPr="00425C8F">
              <w:rPr>
                <w:rFonts w:ascii="Arial" w:hAnsi="Arial" w:cs="Arial"/>
                <w:sz w:val="18"/>
              </w:rPr>
              <w:t>PIN of the request initiator</w:t>
            </w:r>
          </w:p>
          <w:p w:rsidR="00C37208" w:rsidRPr="00425C8F" w:rsidRDefault="00C37208" w:rsidP="002C3F3C">
            <w:pPr>
              <w:rPr>
                <w:rFonts w:ascii="Arial" w:hAnsi="Arial" w:cs="Arial"/>
                <w:b/>
                <w:sz w:val="18"/>
              </w:rPr>
            </w:pPr>
            <w:r w:rsidRPr="00425C8F">
              <w:rPr>
                <w:rFonts w:ascii="Arial" w:hAnsi="Arial" w:cs="Arial"/>
                <w:b/>
                <w:sz w:val="18"/>
              </w:rPr>
              <w:t>Mandatory in case MSISDN in provided</w:t>
            </w:r>
          </w:p>
        </w:tc>
        <w:tc>
          <w:tcPr>
            <w:tcW w:w="1260" w:type="dxa"/>
            <w:gridSpan w:val="2"/>
          </w:tcPr>
          <w:p w:rsidR="00C37208" w:rsidRPr="00425C8F" w:rsidRDefault="00C37208" w:rsidP="002C3F3C">
            <w:pPr>
              <w:pStyle w:val="Tablecontent"/>
              <w:spacing w:before="0"/>
              <w:rPr>
                <w:rFonts w:cs="Arial"/>
              </w:rPr>
            </w:pPr>
            <w:r w:rsidRPr="00425C8F">
              <w:rPr>
                <w:rFonts w:cs="Arial"/>
              </w:rPr>
              <w:t>1357</w:t>
            </w:r>
          </w:p>
        </w:tc>
        <w:tc>
          <w:tcPr>
            <w:tcW w:w="1260" w:type="dxa"/>
            <w:gridSpan w:val="2"/>
          </w:tcPr>
          <w:p w:rsidR="00C37208" w:rsidRPr="00425C8F" w:rsidRDefault="00C37208" w:rsidP="002C3F3C">
            <w:pPr>
              <w:pStyle w:val="Tablecontent"/>
              <w:rPr>
                <w:rFonts w:cs="Arial"/>
              </w:rPr>
            </w:pPr>
            <w:r w:rsidRPr="00425C8F">
              <w:rPr>
                <w:rFonts w:cs="Arial"/>
              </w:rPr>
              <w:t>A(8)</w:t>
            </w:r>
          </w:p>
        </w:tc>
        <w:tc>
          <w:tcPr>
            <w:tcW w:w="1440" w:type="dxa"/>
          </w:tcPr>
          <w:p w:rsidR="00C37208" w:rsidRPr="00425C8F" w:rsidRDefault="00C37208" w:rsidP="002C3F3C">
            <w:pPr>
              <w:pStyle w:val="Tablecontent"/>
            </w:pPr>
            <w:r w:rsidRPr="00425C8F">
              <w:t>O (Tag is mandatory)</w:t>
            </w:r>
          </w:p>
        </w:tc>
      </w:tr>
      <w:tr w:rsidR="00C37208" w:rsidRPr="00425C8F" w:rsidTr="002C3F3C">
        <w:trPr>
          <w:trHeight w:val="277"/>
        </w:trPr>
        <w:tc>
          <w:tcPr>
            <w:tcW w:w="1727" w:type="dxa"/>
            <w:gridSpan w:val="2"/>
          </w:tcPr>
          <w:p w:rsidR="00C37208" w:rsidRPr="00425C8F" w:rsidRDefault="00C37208" w:rsidP="002C3F3C">
            <w:pPr>
              <w:pStyle w:val="Tablecontent"/>
              <w:rPr>
                <w:rFonts w:cs="Arial"/>
              </w:rPr>
            </w:pPr>
            <w:r w:rsidRPr="00425C8F">
              <w:rPr>
                <w:rFonts w:cs="Arial"/>
              </w:rPr>
              <w:t>LOGINID</w:t>
            </w:r>
          </w:p>
        </w:tc>
        <w:tc>
          <w:tcPr>
            <w:tcW w:w="1800" w:type="dxa"/>
            <w:gridSpan w:val="2"/>
          </w:tcPr>
          <w:p w:rsidR="00C37208" w:rsidRPr="00425C8F" w:rsidRDefault="00C37208" w:rsidP="002C3F3C">
            <w:pPr>
              <w:pStyle w:val="Tablecontent"/>
              <w:rPr>
                <w:rFonts w:cs="Arial"/>
              </w:rPr>
            </w:pPr>
            <w:r w:rsidRPr="00425C8F">
              <w:rPr>
                <w:rFonts w:cs="Arial"/>
              </w:rPr>
              <w:t>Web Login ID</w:t>
            </w:r>
          </w:p>
        </w:tc>
        <w:tc>
          <w:tcPr>
            <w:tcW w:w="1980" w:type="dxa"/>
            <w:gridSpan w:val="2"/>
          </w:tcPr>
          <w:p w:rsidR="00C37208" w:rsidRPr="00425C8F" w:rsidRDefault="00C37208" w:rsidP="002C3F3C">
            <w:pPr>
              <w:pStyle w:val="Tablecontent"/>
              <w:rPr>
                <w:rFonts w:cs="Arial"/>
              </w:rPr>
            </w:pPr>
            <w:r w:rsidRPr="00425C8F">
              <w:rPr>
                <w:rFonts w:cs="Arial"/>
              </w:rPr>
              <w:t>Login ID of the request initiator (Channel user)</w:t>
            </w:r>
          </w:p>
        </w:tc>
        <w:tc>
          <w:tcPr>
            <w:tcW w:w="1260" w:type="dxa"/>
            <w:gridSpan w:val="2"/>
          </w:tcPr>
          <w:p w:rsidR="00C37208" w:rsidRPr="00425C8F" w:rsidRDefault="00C37208" w:rsidP="002C3F3C">
            <w:pPr>
              <w:pStyle w:val="Tablecontent"/>
              <w:rPr>
                <w:rFonts w:cs="Arial"/>
              </w:rPr>
            </w:pPr>
            <w:r w:rsidRPr="00425C8F">
              <w:rPr>
                <w:rFonts w:cs="Arial"/>
              </w:rPr>
              <w:t>btchadm</w:t>
            </w:r>
          </w:p>
        </w:tc>
        <w:tc>
          <w:tcPr>
            <w:tcW w:w="1260" w:type="dxa"/>
            <w:gridSpan w:val="2"/>
          </w:tcPr>
          <w:p w:rsidR="00C37208" w:rsidRPr="00425C8F" w:rsidRDefault="00C37208" w:rsidP="002C3F3C">
            <w:pPr>
              <w:pStyle w:val="Tablecontent"/>
              <w:rPr>
                <w:rFonts w:cs="Arial"/>
              </w:rPr>
            </w:pPr>
            <w:r w:rsidRPr="00425C8F">
              <w:rPr>
                <w:rFonts w:cs="Arial"/>
              </w:rPr>
              <w:t>A (20)</w:t>
            </w:r>
          </w:p>
        </w:tc>
        <w:tc>
          <w:tcPr>
            <w:tcW w:w="1440" w:type="dxa"/>
          </w:tcPr>
          <w:p w:rsidR="00C37208" w:rsidRPr="00425C8F" w:rsidRDefault="00C37208" w:rsidP="002C3F3C">
            <w:pPr>
              <w:pStyle w:val="Tablecontent"/>
            </w:pPr>
            <w:r w:rsidRPr="00425C8F">
              <w:t>O (Tag is mandatory)</w:t>
            </w:r>
          </w:p>
        </w:tc>
      </w:tr>
      <w:tr w:rsidR="00C37208" w:rsidRPr="00425C8F" w:rsidTr="002C3F3C">
        <w:trPr>
          <w:cantSplit/>
          <w:trHeight w:val="277"/>
        </w:trPr>
        <w:tc>
          <w:tcPr>
            <w:tcW w:w="1727" w:type="dxa"/>
            <w:gridSpan w:val="2"/>
          </w:tcPr>
          <w:p w:rsidR="00C37208" w:rsidRPr="00425C8F" w:rsidRDefault="00C37208" w:rsidP="002C3F3C">
            <w:pPr>
              <w:pStyle w:val="Tablecontent"/>
              <w:rPr>
                <w:rFonts w:cs="Arial"/>
              </w:rPr>
            </w:pPr>
            <w:r w:rsidRPr="00425C8F">
              <w:rPr>
                <w:rFonts w:cs="Arial"/>
              </w:rPr>
              <w:lastRenderedPageBreak/>
              <w:t>PASSWORD</w:t>
            </w:r>
          </w:p>
        </w:tc>
        <w:tc>
          <w:tcPr>
            <w:tcW w:w="1800" w:type="dxa"/>
            <w:gridSpan w:val="2"/>
          </w:tcPr>
          <w:p w:rsidR="00C37208" w:rsidRPr="00425C8F" w:rsidRDefault="00C37208" w:rsidP="002C3F3C">
            <w:pPr>
              <w:pStyle w:val="Tablecontent"/>
              <w:rPr>
                <w:rFonts w:cs="Arial"/>
              </w:rPr>
            </w:pPr>
            <w:r w:rsidRPr="00425C8F">
              <w:rPr>
                <w:rFonts w:cs="Arial"/>
              </w:rPr>
              <w:t>Web Password</w:t>
            </w:r>
          </w:p>
        </w:tc>
        <w:tc>
          <w:tcPr>
            <w:tcW w:w="1980" w:type="dxa"/>
            <w:gridSpan w:val="2"/>
          </w:tcPr>
          <w:p w:rsidR="00C37208" w:rsidRPr="00425C8F" w:rsidRDefault="00C37208" w:rsidP="002C3F3C">
            <w:pPr>
              <w:pStyle w:val="Tablecontent"/>
              <w:rPr>
                <w:rFonts w:cs="Arial"/>
              </w:rPr>
            </w:pPr>
            <w:r w:rsidRPr="00425C8F">
              <w:rPr>
                <w:rFonts w:cs="Arial"/>
              </w:rPr>
              <w:t>Password of the Operator user</w:t>
            </w:r>
          </w:p>
          <w:p w:rsidR="00C37208" w:rsidRPr="00425C8F" w:rsidRDefault="00C37208" w:rsidP="002C3F3C">
            <w:pPr>
              <w:pStyle w:val="Tablecontent"/>
              <w:rPr>
                <w:rFonts w:cs="Arial"/>
                <w:b/>
              </w:rPr>
            </w:pPr>
            <w:r w:rsidRPr="00425C8F">
              <w:rPr>
                <w:rFonts w:cs="Arial"/>
                <w:b/>
              </w:rPr>
              <w:t>Mandatory incase Login ID is provided</w:t>
            </w:r>
          </w:p>
        </w:tc>
        <w:tc>
          <w:tcPr>
            <w:tcW w:w="1260" w:type="dxa"/>
            <w:gridSpan w:val="2"/>
          </w:tcPr>
          <w:p w:rsidR="00C37208" w:rsidRPr="00425C8F" w:rsidRDefault="00C37208" w:rsidP="002C3F3C">
            <w:pPr>
              <w:pStyle w:val="Tablecontent"/>
              <w:rPr>
                <w:rFonts w:cs="Arial"/>
              </w:rPr>
            </w:pPr>
            <w:r w:rsidRPr="00425C8F">
              <w:rPr>
                <w:rFonts w:cs="Arial"/>
              </w:rPr>
              <w:t>Asdgas46q8d@1</w:t>
            </w:r>
          </w:p>
        </w:tc>
        <w:tc>
          <w:tcPr>
            <w:tcW w:w="1260" w:type="dxa"/>
            <w:gridSpan w:val="2"/>
          </w:tcPr>
          <w:p w:rsidR="00C37208" w:rsidRPr="00425C8F" w:rsidRDefault="00C37208" w:rsidP="002C3F3C">
            <w:pPr>
              <w:pStyle w:val="Tablecontent"/>
              <w:rPr>
                <w:rFonts w:cs="Arial"/>
              </w:rPr>
            </w:pPr>
            <w:r w:rsidRPr="00425C8F">
              <w:rPr>
                <w:rFonts w:cs="Arial"/>
              </w:rPr>
              <w:t>A (8)</w:t>
            </w:r>
          </w:p>
        </w:tc>
        <w:tc>
          <w:tcPr>
            <w:tcW w:w="1440" w:type="dxa"/>
          </w:tcPr>
          <w:p w:rsidR="00C37208" w:rsidRPr="00425C8F" w:rsidRDefault="00C37208" w:rsidP="002C3F3C">
            <w:pPr>
              <w:pStyle w:val="Tablecontent"/>
            </w:pPr>
            <w:r w:rsidRPr="00425C8F">
              <w:t>O (Tag is mandatory)</w:t>
            </w:r>
          </w:p>
        </w:tc>
      </w:tr>
      <w:tr w:rsidR="00C37208" w:rsidRPr="00425C8F" w:rsidTr="002C3F3C">
        <w:trPr>
          <w:cantSplit/>
          <w:trHeight w:val="277"/>
        </w:trPr>
        <w:tc>
          <w:tcPr>
            <w:tcW w:w="1727" w:type="dxa"/>
            <w:gridSpan w:val="2"/>
          </w:tcPr>
          <w:p w:rsidR="00C37208" w:rsidRPr="00425C8F" w:rsidRDefault="00C37208" w:rsidP="002C3F3C">
            <w:pPr>
              <w:pStyle w:val="Tablecontent"/>
              <w:rPr>
                <w:rFonts w:cs="Arial"/>
              </w:rPr>
            </w:pPr>
            <w:r w:rsidRPr="00425C8F">
              <w:rPr>
                <w:rFonts w:cs="Arial"/>
              </w:rPr>
              <w:t>EXTCODE</w:t>
            </w:r>
          </w:p>
        </w:tc>
        <w:tc>
          <w:tcPr>
            <w:tcW w:w="1800" w:type="dxa"/>
            <w:gridSpan w:val="2"/>
          </w:tcPr>
          <w:p w:rsidR="00C37208" w:rsidRPr="00425C8F" w:rsidRDefault="00C37208" w:rsidP="002C3F3C">
            <w:pPr>
              <w:pStyle w:val="Tablecontent"/>
              <w:rPr>
                <w:rFonts w:cs="Arial"/>
              </w:rPr>
            </w:pPr>
            <w:r w:rsidRPr="00425C8F">
              <w:rPr>
                <w:rFonts w:cs="Arial"/>
              </w:rPr>
              <w:t>External code</w:t>
            </w:r>
          </w:p>
        </w:tc>
        <w:tc>
          <w:tcPr>
            <w:tcW w:w="1980" w:type="dxa"/>
            <w:gridSpan w:val="2"/>
          </w:tcPr>
          <w:p w:rsidR="00C37208" w:rsidRPr="00425C8F" w:rsidRDefault="00C37208" w:rsidP="002C3F3C">
            <w:pPr>
              <w:pStyle w:val="Tablecontent"/>
              <w:rPr>
                <w:rFonts w:cs="Arial"/>
              </w:rPr>
            </w:pPr>
            <w:r w:rsidRPr="00425C8F">
              <w:rPr>
                <w:rFonts w:cs="Arial"/>
              </w:rPr>
              <w:t>Channel user’s unique external code as configured in PreTUPS</w:t>
            </w:r>
          </w:p>
        </w:tc>
        <w:tc>
          <w:tcPr>
            <w:tcW w:w="1260" w:type="dxa"/>
            <w:gridSpan w:val="2"/>
          </w:tcPr>
          <w:p w:rsidR="00C37208" w:rsidRPr="00425C8F" w:rsidRDefault="00C37208" w:rsidP="002C3F3C">
            <w:pPr>
              <w:pStyle w:val="Tablecontent"/>
              <w:rPr>
                <w:rFonts w:cs="Arial"/>
              </w:rPr>
            </w:pPr>
            <w:r w:rsidRPr="00425C8F">
              <w:rPr>
                <w:rFonts w:cs="Arial"/>
              </w:rPr>
              <w:t>334114</w:t>
            </w:r>
          </w:p>
        </w:tc>
        <w:tc>
          <w:tcPr>
            <w:tcW w:w="1260" w:type="dxa"/>
            <w:gridSpan w:val="2"/>
          </w:tcPr>
          <w:p w:rsidR="00C37208" w:rsidRPr="00425C8F" w:rsidRDefault="00C37208" w:rsidP="002C3F3C">
            <w:pPr>
              <w:pStyle w:val="Tablecontent"/>
            </w:pPr>
            <w:r w:rsidRPr="00425C8F">
              <w:t>A (10)</w:t>
            </w:r>
          </w:p>
        </w:tc>
        <w:tc>
          <w:tcPr>
            <w:tcW w:w="1440" w:type="dxa"/>
          </w:tcPr>
          <w:p w:rsidR="00C37208" w:rsidRPr="00425C8F" w:rsidRDefault="00C37208" w:rsidP="002C3F3C">
            <w:pPr>
              <w:pStyle w:val="Tablecontent"/>
              <w:rPr>
                <w:rFonts w:cs="Arial"/>
              </w:rPr>
            </w:pPr>
            <w:r w:rsidRPr="00425C8F">
              <w:t>O (Tag is mandatory)</w:t>
            </w:r>
          </w:p>
        </w:tc>
      </w:tr>
      <w:tr w:rsidR="00C37208" w:rsidRPr="00425C8F" w:rsidTr="002C3F3C">
        <w:trPr>
          <w:cantSplit/>
          <w:trHeight w:val="277"/>
        </w:trPr>
        <w:tc>
          <w:tcPr>
            <w:tcW w:w="9467" w:type="dxa"/>
            <w:gridSpan w:val="11"/>
            <w:tcBorders>
              <w:top w:val="single" w:sz="6" w:space="0" w:color="000000"/>
              <w:bottom w:val="single" w:sz="6" w:space="0" w:color="000000"/>
            </w:tcBorders>
            <w:shd w:val="clear" w:color="auto" w:fill="FBC1D6"/>
          </w:tcPr>
          <w:p w:rsidR="00C37208" w:rsidRPr="00425C8F" w:rsidRDefault="00C37208" w:rsidP="002C3F3C">
            <w:pPr>
              <w:pStyle w:val="Tablecontent"/>
            </w:pPr>
            <w:r w:rsidRPr="00425C8F">
              <w:rPr>
                <w:rFonts w:cs="Arial"/>
                <w:b/>
                <w:szCs w:val="18"/>
              </w:rPr>
              <w:t>Between MSISDN, LOGINID &amp; EXTCODE value of one of them must be present. All of them can also be present in the request</w:t>
            </w:r>
          </w:p>
        </w:tc>
      </w:tr>
      <w:tr w:rsidR="00C37208" w:rsidRPr="00425C8F" w:rsidTr="002C3F3C">
        <w:trPr>
          <w:cantSplit/>
          <w:trHeight w:val="277"/>
        </w:trPr>
        <w:tc>
          <w:tcPr>
            <w:tcW w:w="1710" w:type="dxa"/>
            <w:tcBorders>
              <w:top w:val="single" w:sz="6" w:space="0" w:color="000000"/>
              <w:bottom w:val="single" w:sz="6" w:space="0" w:color="000000"/>
            </w:tcBorders>
            <w:shd w:val="clear" w:color="auto" w:fill="auto"/>
          </w:tcPr>
          <w:p w:rsidR="00C37208" w:rsidRPr="00425C8F" w:rsidRDefault="00C37208" w:rsidP="002C3F3C">
            <w:pPr>
              <w:pStyle w:val="Tablecontent"/>
              <w:rPr>
                <w:rFonts w:cs="Arial"/>
              </w:rPr>
            </w:pPr>
            <w:r w:rsidRPr="00425C8F">
              <w:rPr>
                <w:rFonts w:cs="Arial"/>
              </w:rPr>
              <w:t>EXTREFNUM</w:t>
            </w:r>
          </w:p>
        </w:tc>
        <w:tc>
          <w:tcPr>
            <w:tcW w:w="1800" w:type="dxa"/>
            <w:gridSpan w:val="2"/>
            <w:tcBorders>
              <w:top w:val="single" w:sz="6" w:space="0" w:color="000000"/>
              <w:bottom w:val="single" w:sz="6" w:space="0" w:color="000000"/>
            </w:tcBorders>
            <w:shd w:val="clear" w:color="auto" w:fill="auto"/>
          </w:tcPr>
          <w:p w:rsidR="00C37208" w:rsidRPr="00425C8F" w:rsidRDefault="00C37208" w:rsidP="002C3F3C">
            <w:pPr>
              <w:pStyle w:val="Tablecontent"/>
              <w:rPr>
                <w:rFonts w:cs="Arial"/>
              </w:rPr>
            </w:pPr>
            <w:r w:rsidRPr="00425C8F">
              <w:rPr>
                <w:rFonts w:cs="Arial"/>
              </w:rPr>
              <w:t>External Reference number</w:t>
            </w:r>
          </w:p>
        </w:tc>
        <w:tc>
          <w:tcPr>
            <w:tcW w:w="1980" w:type="dxa"/>
            <w:gridSpan w:val="2"/>
            <w:tcBorders>
              <w:top w:val="single" w:sz="6" w:space="0" w:color="000000"/>
              <w:bottom w:val="single" w:sz="6" w:space="0" w:color="000000"/>
            </w:tcBorders>
            <w:shd w:val="clear" w:color="auto" w:fill="auto"/>
          </w:tcPr>
          <w:p w:rsidR="00C37208" w:rsidRPr="00425C8F" w:rsidRDefault="00C37208" w:rsidP="002C3F3C">
            <w:pPr>
              <w:pStyle w:val="Tablecontent"/>
              <w:rPr>
                <w:rFonts w:cs="Arial"/>
              </w:rPr>
            </w:pPr>
            <w:r w:rsidRPr="00425C8F">
              <w:rPr>
                <w:rFonts w:cs="Arial"/>
              </w:rPr>
              <w:t xml:space="preserve">Unique Reference number in the external system against the request </w:t>
            </w:r>
          </w:p>
        </w:tc>
        <w:tc>
          <w:tcPr>
            <w:tcW w:w="1260" w:type="dxa"/>
            <w:gridSpan w:val="2"/>
            <w:tcBorders>
              <w:top w:val="single" w:sz="6" w:space="0" w:color="000000"/>
              <w:bottom w:val="single" w:sz="6" w:space="0" w:color="000000"/>
            </w:tcBorders>
            <w:shd w:val="clear" w:color="auto" w:fill="auto"/>
          </w:tcPr>
          <w:p w:rsidR="00C37208" w:rsidRPr="00425C8F" w:rsidRDefault="00C37208" w:rsidP="002C3F3C">
            <w:pPr>
              <w:pStyle w:val="Tablecontent"/>
              <w:rPr>
                <w:rFonts w:cs="Arial"/>
              </w:rPr>
            </w:pPr>
            <w:r w:rsidRPr="00425C8F">
              <w:rPr>
                <w:rFonts w:cs="Arial"/>
              </w:rPr>
              <w:t>12345</w:t>
            </w:r>
          </w:p>
        </w:tc>
        <w:tc>
          <w:tcPr>
            <w:tcW w:w="1260" w:type="dxa"/>
            <w:gridSpan w:val="2"/>
            <w:tcBorders>
              <w:top w:val="single" w:sz="6" w:space="0" w:color="000000"/>
              <w:bottom w:val="single" w:sz="6" w:space="0" w:color="000000"/>
            </w:tcBorders>
            <w:shd w:val="clear" w:color="auto" w:fill="auto"/>
          </w:tcPr>
          <w:p w:rsidR="00C37208" w:rsidRPr="00425C8F" w:rsidRDefault="00C37208" w:rsidP="002C3F3C">
            <w:pPr>
              <w:pStyle w:val="Tablecontent"/>
              <w:rPr>
                <w:rFonts w:cs="Arial"/>
              </w:rPr>
            </w:pPr>
            <w:r w:rsidRPr="00425C8F">
              <w:rPr>
                <w:rFonts w:cs="Arial"/>
              </w:rPr>
              <w:t>A (20)</w:t>
            </w:r>
          </w:p>
        </w:tc>
        <w:tc>
          <w:tcPr>
            <w:tcW w:w="1457" w:type="dxa"/>
            <w:gridSpan w:val="2"/>
            <w:tcBorders>
              <w:top w:val="single" w:sz="6" w:space="0" w:color="000000"/>
              <w:bottom w:val="single" w:sz="6" w:space="0" w:color="000000"/>
            </w:tcBorders>
            <w:shd w:val="clear" w:color="auto" w:fill="auto"/>
          </w:tcPr>
          <w:p w:rsidR="00C37208" w:rsidRPr="00425C8F" w:rsidRDefault="00C37208" w:rsidP="002C3F3C">
            <w:pPr>
              <w:pStyle w:val="Tablecontent"/>
            </w:pPr>
            <w:r w:rsidRPr="00425C8F">
              <w:t>O (Tag is mandatory)</w:t>
            </w:r>
          </w:p>
        </w:tc>
      </w:tr>
      <w:tr w:rsidR="00C37208" w:rsidRPr="00425C8F" w:rsidTr="002C3F3C">
        <w:trPr>
          <w:cantSplit/>
          <w:trHeight w:val="277"/>
        </w:trPr>
        <w:tc>
          <w:tcPr>
            <w:tcW w:w="1710" w:type="dxa"/>
            <w:tcBorders>
              <w:top w:val="single" w:sz="6" w:space="0" w:color="000000"/>
              <w:bottom w:val="single" w:sz="6" w:space="0" w:color="000000"/>
            </w:tcBorders>
            <w:shd w:val="clear" w:color="auto" w:fill="auto"/>
          </w:tcPr>
          <w:p w:rsidR="00C37208" w:rsidRPr="00425C8F" w:rsidRDefault="00C37208" w:rsidP="002C3F3C">
            <w:pPr>
              <w:pStyle w:val="Tablecontent"/>
            </w:pPr>
            <w:r w:rsidRPr="00425C8F">
              <w:t>LANGUAGE1</w:t>
            </w:r>
          </w:p>
        </w:tc>
        <w:tc>
          <w:tcPr>
            <w:tcW w:w="1800" w:type="dxa"/>
            <w:gridSpan w:val="2"/>
            <w:tcBorders>
              <w:top w:val="single" w:sz="6" w:space="0" w:color="000000"/>
              <w:bottom w:val="single" w:sz="6" w:space="0" w:color="000000"/>
            </w:tcBorders>
            <w:shd w:val="clear" w:color="auto" w:fill="auto"/>
          </w:tcPr>
          <w:p w:rsidR="00C37208" w:rsidRPr="00425C8F" w:rsidRDefault="00C37208" w:rsidP="002C3F3C">
            <w:pPr>
              <w:pStyle w:val="Tablecontent"/>
            </w:pPr>
            <w:r w:rsidRPr="00425C8F">
              <w:t>&lt;Retailer Language&gt;</w:t>
            </w:r>
          </w:p>
        </w:tc>
        <w:tc>
          <w:tcPr>
            <w:tcW w:w="1980" w:type="dxa"/>
            <w:gridSpan w:val="2"/>
            <w:tcBorders>
              <w:top w:val="single" w:sz="6" w:space="0" w:color="000000"/>
              <w:bottom w:val="single" w:sz="6" w:space="0" w:color="000000"/>
            </w:tcBorders>
            <w:shd w:val="clear" w:color="auto" w:fill="auto"/>
          </w:tcPr>
          <w:p w:rsidR="00C37208" w:rsidRPr="00425C8F" w:rsidRDefault="00C37208" w:rsidP="002C3F3C">
            <w:pPr>
              <w:pStyle w:val="Tablecontent"/>
            </w:pPr>
            <w:r w:rsidRPr="00425C8F">
              <w:t>Numeric only, Retailer Language Code This code must be defined in PreTUPS system.</w:t>
            </w:r>
          </w:p>
        </w:tc>
        <w:tc>
          <w:tcPr>
            <w:tcW w:w="1260" w:type="dxa"/>
            <w:gridSpan w:val="2"/>
            <w:tcBorders>
              <w:top w:val="single" w:sz="6" w:space="0" w:color="000000"/>
              <w:bottom w:val="single" w:sz="6" w:space="0" w:color="000000"/>
            </w:tcBorders>
            <w:shd w:val="clear" w:color="auto" w:fill="auto"/>
          </w:tcPr>
          <w:p w:rsidR="00C37208" w:rsidRPr="00425C8F" w:rsidRDefault="00C37208" w:rsidP="002C3F3C">
            <w:pPr>
              <w:pStyle w:val="Tablecontent"/>
            </w:pPr>
            <w:r w:rsidRPr="00425C8F">
              <w:t>0</w:t>
            </w:r>
          </w:p>
        </w:tc>
        <w:tc>
          <w:tcPr>
            <w:tcW w:w="1260" w:type="dxa"/>
            <w:gridSpan w:val="2"/>
            <w:tcBorders>
              <w:top w:val="single" w:sz="6" w:space="0" w:color="000000"/>
              <w:bottom w:val="single" w:sz="6" w:space="0" w:color="000000"/>
            </w:tcBorders>
            <w:shd w:val="clear" w:color="auto" w:fill="auto"/>
          </w:tcPr>
          <w:p w:rsidR="00C37208" w:rsidRPr="00425C8F" w:rsidRDefault="00C37208" w:rsidP="002C3F3C">
            <w:pPr>
              <w:pStyle w:val="Tablecontent"/>
            </w:pPr>
            <w:r w:rsidRPr="00425C8F">
              <w:t>1</w:t>
            </w:r>
          </w:p>
        </w:tc>
        <w:tc>
          <w:tcPr>
            <w:tcW w:w="1457" w:type="dxa"/>
            <w:gridSpan w:val="2"/>
            <w:tcBorders>
              <w:top w:val="single" w:sz="6" w:space="0" w:color="000000"/>
              <w:bottom w:val="single" w:sz="6" w:space="0" w:color="000000"/>
            </w:tcBorders>
            <w:shd w:val="clear" w:color="auto" w:fill="auto"/>
          </w:tcPr>
          <w:p w:rsidR="00C37208" w:rsidRPr="00425C8F" w:rsidRDefault="00C37208" w:rsidP="002C3F3C">
            <w:pPr>
              <w:pStyle w:val="Tablecontent"/>
            </w:pPr>
            <w:r w:rsidRPr="00425C8F">
              <w:t>M</w:t>
            </w:r>
          </w:p>
        </w:tc>
      </w:tr>
    </w:tbl>
    <w:p w:rsidR="00C37208" w:rsidRPr="00425C8F" w:rsidRDefault="00C37208" w:rsidP="00C37208">
      <w:pPr>
        <w:pStyle w:val="Head"/>
        <w:rPr>
          <w:b w:val="0"/>
          <w:bCs w:val="0"/>
          <w:sz w:val="24"/>
          <w:u w:val="single"/>
        </w:rPr>
      </w:pPr>
    </w:p>
    <w:p w:rsidR="00C37208" w:rsidRPr="00425C8F" w:rsidRDefault="00C37208" w:rsidP="00AE4A1D">
      <w:pPr>
        <w:pStyle w:val="NoteHeading"/>
        <w:numPr>
          <w:ilvl w:val="0"/>
          <w:numId w:val="38"/>
        </w:numPr>
        <w:tabs>
          <w:tab w:val="left" w:pos="990"/>
        </w:tabs>
        <w:ind w:left="990" w:hanging="540"/>
        <w:jc w:val="left"/>
        <w:rPr>
          <w:color w:val="auto"/>
        </w:rPr>
      </w:pPr>
      <w:r w:rsidRPr="00425C8F">
        <w:rPr>
          <w:color w:val="auto"/>
        </w:rPr>
        <w:t>All tags are mandatory to be present in XML. If value is optional and tag must be present.</w:t>
      </w:r>
    </w:p>
    <w:p w:rsidR="00C37208" w:rsidRPr="00425C8F" w:rsidRDefault="00C37208" w:rsidP="00AE4A1D">
      <w:pPr>
        <w:pStyle w:val="NoteHeading"/>
        <w:numPr>
          <w:ilvl w:val="0"/>
          <w:numId w:val="38"/>
        </w:numPr>
        <w:tabs>
          <w:tab w:val="left" w:pos="990"/>
        </w:tabs>
        <w:ind w:left="990" w:hanging="540"/>
        <w:jc w:val="left"/>
        <w:rPr>
          <w:color w:val="auto"/>
        </w:rPr>
      </w:pPr>
      <w:r w:rsidRPr="00425C8F">
        <w:rPr>
          <w:color w:val="auto"/>
        </w:rPr>
        <w:t>The value for TYPE tag is fixed as mentioned in syntax.</w:t>
      </w:r>
    </w:p>
    <w:p w:rsidR="00C37208" w:rsidRPr="00425C8F" w:rsidRDefault="00C37208" w:rsidP="00C37208"/>
    <w:p w:rsidR="00C37208" w:rsidRPr="00425C8F" w:rsidRDefault="00C37208" w:rsidP="001E6309">
      <w:pPr>
        <w:pStyle w:val="Heading"/>
        <w:rPr>
          <w:color w:val="auto"/>
        </w:rPr>
      </w:pPr>
      <w:bookmarkStart w:id="330" w:name="_Toc284720080"/>
      <w:bookmarkStart w:id="331" w:name="_Toc309916690"/>
      <w:bookmarkStart w:id="332" w:name="_Toc381267310"/>
      <w:r w:rsidRPr="00425C8F">
        <w:rPr>
          <w:color w:val="auto"/>
        </w:rPr>
        <w:t>Response Syntax</w:t>
      </w:r>
      <w:bookmarkEnd w:id="330"/>
      <w:bookmarkEnd w:id="331"/>
      <w:bookmarkEnd w:id="332"/>
    </w:p>
    <w:p w:rsidR="00C37208" w:rsidRPr="00425C8F" w:rsidRDefault="00C37208" w:rsidP="00C37208">
      <w:pPr>
        <w:pStyle w:val="BodyText2"/>
        <w:jc w:val="left"/>
      </w:pPr>
      <w:r w:rsidRPr="00425C8F">
        <w:t>PreTUPS send the acknowledgement to the External system about the transaction status. The acknowledgement will be in XML and send as response of the request. The XML response details are mentioned below.</w:t>
      </w:r>
    </w:p>
    <w:p w:rsidR="00C37208" w:rsidRPr="00425C8F" w:rsidRDefault="00C37208" w:rsidP="00C37208">
      <w:pPr>
        <w:pStyle w:val="BodyText2"/>
        <w:rPr>
          <w:b/>
          <w:bCs/>
          <w:u w:val="single"/>
        </w:rPr>
      </w:pPr>
    </w:p>
    <w:p w:rsidR="00C37208" w:rsidRPr="00425C8F" w:rsidRDefault="00C37208" w:rsidP="00C37208">
      <w:pPr>
        <w:pStyle w:val="BodyText2"/>
        <w:rPr>
          <w:b/>
          <w:bCs/>
          <w:u w:val="single"/>
        </w:rPr>
      </w:pPr>
      <w:r w:rsidRPr="00425C8F">
        <w:rPr>
          <w:b/>
          <w:bCs/>
          <w:u w:val="single"/>
        </w:rPr>
        <w:t>Response Syntax</w:t>
      </w:r>
    </w:p>
    <w:p w:rsidR="00C37208" w:rsidRPr="00425C8F" w:rsidRDefault="00C37208" w:rsidP="00C37208">
      <w:pPr>
        <w:pStyle w:val="BodyText2"/>
        <w:ind w:left="720"/>
        <w:rPr>
          <w:rFonts w:ascii="Courier New" w:hAnsi="Courier New"/>
          <w:b/>
        </w:rPr>
      </w:pPr>
      <w:r w:rsidRPr="00425C8F">
        <w:rPr>
          <w:rFonts w:ascii="Courier New" w:hAnsi="Courier New"/>
          <w:b/>
        </w:rPr>
        <w:t>&lt;?xml version="1.0"?&gt;</w:t>
      </w:r>
    </w:p>
    <w:p w:rsidR="00C37208" w:rsidRPr="00425C8F" w:rsidRDefault="00C37208" w:rsidP="00C37208">
      <w:pPr>
        <w:pStyle w:val="BodyText2"/>
        <w:ind w:left="720"/>
        <w:rPr>
          <w:rFonts w:ascii="Courier New" w:hAnsi="Courier New"/>
          <w:b/>
        </w:rPr>
      </w:pPr>
      <w:r w:rsidRPr="00425C8F">
        <w:rPr>
          <w:rFonts w:ascii="Courier New" w:hAnsi="Courier New"/>
          <w:b/>
        </w:rPr>
        <w:t>&lt;COMMAND&gt;</w:t>
      </w:r>
    </w:p>
    <w:p w:rsidR="00C37208" w:rsidRPr="00425C8F" w:rsidRDefault="00C37208" w:rsidP="00C37208">
      <w:pPr>
        <w:pStyle w:val="BodyText2"/>
        <w:ind w:left="1440"/>
        <w:rPr>
          <w:rFonts w:ascii="Courier New" w:hAnsi="Courier New"/>
          <w:b/>
        </w:rPr>
      </w:pPr>
      <w:r w:rsidRPr="00425C8F">
        <w:rPr>
          <w:rFonts w:ascii="Courier New" w:hAnsi="Courier New"/>
          <w:b/>
        </w:rPr>
        <w:t>&lt;TYPE&gt;</w:t>
      </w:r>
      <w:r w:rsidRPr="00425C8F">
        <w:rPr>
          <w:rFonts w:ascii="Courier New" w:hAnsi="Courier New"/>
        </w:rPr>
        <w:t>EXLSTTRFRESP</w:t>
      </w:r>
      <w:r w:rsidRPr="00425C8F">
        <w:rPr>
          <w:rFonts w:ascii="Courier New" w:hAnsi="Courier New"/>
          <w:b/>
        </w:rPr>
        <w:t>&lt;/TYPE&gt;</w:t>
      </w:r>
      <w:r w:rsidRPr="00425C8F">
        <w:rPr>
          <w:rFonts w:ascii="Courier New" w:hAnsi="Courier New"/>
          <w:b/>
        </w:rPr>
        <w:tab/>
      </w:r>
      <w:r w:rsidRPr="00425C8F">
        <w:rPr>
          <w:rFonts w:ascii="Courier New" w:hAnsi="Courier New"/>
          <w:b/>
        </w:rPr>
        <w:tab/>
      </w:r>
    </w:p>
    <w:p w:rsidR="00C37208" w:rsidRPr="00425C8F" w:rsidRDefault="00C37208" w:rsidP="00C37208">
      <w:pPr>
        <w:pStyle w:val="BodyText2"/>
        <w:ind w:left="1440"/>
        <w:rPr>
          <w:rFonts w:ascii="Courier New" w:hAnsi="Courier New"/>
          <w:b/>
        </w:rPr>
      </w:pPr>
      <w:r w:rsidRPr="00425C8F">
        <w:rPr>
          <w:rFonts w:ascii="Courier New" w:hAnsi="Courier New"/>
          <w:b/>
        </w:rPr>
        <w:t>&lt;REQSTATUS&gt;</w:t>
      </w:r>
      <w:r w:rsidRPr="00425C8F">
        <w:rPr>
          <w:rFonts w:ascii="Courier New" w:hAnsi="Courier New"/>
        </w:rPr>
        <w:t>Status of Request</w:t>
      </w:r>
      <w:r w:rsidRPr="00425C8F">
        <w:rPr>
          <w:rFonts w:ascii="Courier New" w:hAnsi="Courier New"/>
          <w:b/>
        </w:rPr>
        <w:t>&lt;/REQSTATUS&gt;</w:t>
      </w:r>
    </w:p>
    <w:p w:rsidR="00C37208" w:rsidRPr="00425C8F" w:rsidRDefault="00C37208" w:rsidP="00C37208">
      <w:pPr>
        <w:pStyle w:val="BodyText2"/>
        <w:ind w:left="1440"/>
        <w:rPr>
          <w:rFonts w:ascii="Courier New" w:hAnsi="Courier New"/>
          <w:b/>
        </w:rPr>
      </w:pPr>
      <w:r w:rsidRPr="00425C8F">
        <w:rPr>
          <w:rFonts w:ascii="Courier New" w:hAnsi="Courier New"/>
          <w:b/>
        </w:rPr>
        <w:t>&lt;DATE&gt;</w:t>
      </w:r>
      <w:r w:rsidRPr="00425C8F">
        <w:rPr>
          <w:rFonts w:ascii="Courier New" w:hAnsi="Courier New"/>
        </w:rPr>
        <w:t>Date and time</w:t>
      </w:r>
      <w:r w:rsidRPr="00425C8F">
        <w:rPr>
          <w:rFonts w:ascii="Courier New" w:hAnsi="Courier New"/>
          <w:b/>
        </w:rPr>
        <w:t>&lt;/DATE&gt;</w:t>
      </w:r>
    </w:p>
    <w:p w:rsidR="00C37208" w:rsidRPr="00425C8F" w:rsidRDefault="00C37208" w:rsidP="00C37208">
      <w:pPr>
        <w:pStyle w:val="BodyText2"/>
        <w:ind w:left="1440"/>
        <w:rPr>
          <w:rFonts w:ascii="Courier New" w:hAnsi="Courier New"/>
          <w:b/>
        </w:rPr>
      </w:pPr>
      <w:r w:rsidRPr="00425C8F">
        <w:rPr>
          <w:rFonts w:ascii="Courier New" w:hAnsi="Courier New"/>
          <w:b/>
        </w:rPr>
        <w:t>&lt;EXTREFNUM&gt;</w:t>
      </w:r>
      <w:r w:rsidRPr="00425C8F">
        <w:rPr>
          <w:rFonts w:ascii="Courier New" w:hAnsi="Courier New"/>
        </w:rPr>
        <w:t>Reference number of transaction request</w:t>
      </w:r>
      <w:r w:rsidRPr="00425C8F">
        <w:rPr>
          <w:rFonts w:ascii="Courier New" w:hAnsi="Courier New"/>
          <w:b/>
        </w:rPr>
        <w:t>&lt;/EXTREFNUM&gt;</w:t>
      </w:r>
    </w:p>
    <w:p w:rsidR="00C37208" w:rsidRPr="00425C8F" w:rsidRDefault="00C37208" w:rsidP="00C37208">
      <w:pPr>
        <w:pStyle w:val="BodyText2"/>
        <w:ind w:left="1440"/>
        <w:rPr>
          <w:rFonts w:ascii="Courier New" w:hAnsi="Courier New"/>
          <w:b/>
        </w:rPr>
      </w:pPr>
      <w:r w:rsidRPr="00425C8F">
        <w:rPr>
          <w:rFonts w:ascii="Courier New" w:hAnsi="Courier New"/>
          <w:b/>
        </w:rPr>
        <w:t>&lt;MESSAGE&gt;</w:t>
      </w:r>
      <w:r w:rsidRPr="00425C8F">
        <w:rPr>
          <w:rFonts w:ascii="Courier New" w:hAnsi="Courier New"/>
        </w:rPr>
        <w:t>Message</w:t>
      </w:r>
      <w:r w:rsidRPr="00425C8F">
        <w:rPr>
          <w:rFonts w:ascii="Courier New" w:hAnsi="Courier New"/>
          <w:b/>
        </w:rPr>
        <w:t>&lt;/MESSAGE&gt;</w:t>
      </w:r>
    </w:p>
    <w:p w:rsidR="00C37208" w:rsidRPr="00425C8F" w:rsidRDefault="00C37208" w:rsidP="00C37208">
      <w:pPr>
        <w:pStyle w:val="BodyText2"/>
        <w:ind w:left="1440"/>
        <w:rPr>
          <w:rFonts w:ascii="Courier New" w:hAnsi="Courier New"/>
          <w:b/>
        </w:rPr>
      </w:pPr>
      <w:r w:rsidRPr="00425C8F">
        <w:rPr>
          <w:rFonts w:ascii="Courier New" w:hAnsi="Courier New"/>
          <w:b/>
        </w:rPr>
        <w:t>&lt;TXNID&gt;</w:t>
      </w:r>
      <w:r w:rsidRPr="00425C8F">
        <w:rPr>
          <w:rFonts w:ascii="Courier New" w:hAnsi="Courier New"/>
        </w:rPr>
        <w:t>TransactionID</w:t>
      </w:r>
      <w:r w:rsidRPr="00425C8F">
        <w:rPr>
          <w:rFonts w:ascii="Courier New" w:hAnsi="Courier New"/>
          <w:b/>
        </w:rPr>
        <w:t>&lt;/TXNID&gt;</w:t>
      </w:r>
    </w:p>
    <w:p w:rsidR="00C37208" w:rsidRPr="00425C8F" w:rsidRDefault="00C37208" w:rsidP="00C37208">
      <w:pPr>
        <w:pStyle w:val="BodyText2"/>
        <w:ind w:left="1440"/>
        <w:rPr>
          <w:rFonts w:ascii="Courier New" w:hAnsi="Courier New"/>
          <w:b/>
        </w:rPr>
      </w:pPr>
      <w:r w:rsidRPr="00425C8F">
        <w:rPr>
          <w:rFonts w:ascii="Courier New" w:hAnsi="Courier New"/>
          <w:b/>
        </w:rPr>
        <w:t>&lt;TXNDATETIME&gt;</w:t>
      </w:r>
      <w:r w:rsidRPr="00425C8F">
        <w:rPr>
          <w:rFonts w:ascii="Courier New" w:hAnsi="Courier New"/>
        </w:rPr>
        <w:t>TransactionDateandTime</w:t>
      </w:r>
      <w:r w:rsidRPr="00425C8F">
        <w:rPr>
          <w:rFonts w:ascii="Courier New" w:hAnsi="Courier New"/>
          <w:b/>
        </w:rPr>
        <w:t>&lt;/TXNDATETIME&gt;</w:t>
      </w:r>
    </w:p>
    <w:p w:rsidR="00C37208" w:rsidRPr="00425C8F" w:rsidRDefault="00C37208" w:rsidP="00C37208">
      <w:pPr>
        <w:pStyle w:val="BodyText2"/>
        <w:ind w:left="1440"/>
        <w:rPr>
          <w:rFonts w:ascii="Courier New" w:hAnsi="Courier New"/>
          <w:b/>
        </w:rPr>
      </w:pPr>
      <w:r w:rsidRPr="00425C8F">
        <w:rPr>
          <w:rFonts w:ascii="Courier New" w:hAnsi="Courier New"/>
          <w:b/>
        </w:rPr>
        <w:t>&lt;TRFTYPE&gt;</w:t>
      </w:r>
      <w:r w:rsidRPr="00425C8F">
        <w:rPr>
          <w:rFonts w:ascii="Courier New" w:hAnsi="Courier New"/>
        </w:rPr>
        <w:t>TransferType</w:t>
      </w:r>
      <w:r w:rsidRPr="00425C8F">
        <w:rPr>
          <w:rFonts w:ascii="Courier New" w:hAnsi="Courier New"/>
          <w:b/>
        </w:rPr>
        <w:t>&lt;/TRFTYPE&gt;</w:t>
      </w:r>
    </w:p>
    <w:p w:rsidR="00C37208" w:rsidRPr="00425C8F" w:rsidRDefault="00C37208" w:rsidP="00C37208">
      <w:pPr>
        <w:pStyle w:val="BodyText2"/>
        <w:ind w:left="1440"/>
        <w:rPr>
          <w:rFonts w:ascii="Courier New" w:hAnsi="Courier New"/>
          <w:b/>
        </w:rPr>
      </w:pPr>
      <w:r w:rsidRPr="00425C8F">
        <w:rPr>
          <w:rFonts w:ascii="Courier New" w:hAnsi="Courier New"/>
          <w:b/>
        </w:rPr>
        <w:t>&lt;TXNSTATUS&gt;</w:t>
      </w:r>
      <w:r w:rsidRPr="00425C8F">
        <w:rPr>
          <w:rFonts w:ascii="Courier New" w:hAnsi="Courier New"/>
        </w:rPr>
        <w:t>TransactionStatusoflasttransactions</w:t>
      </w:r>
      <w:r w:rsidRPr="00425C8F">
        <w:rPr>
          <w:rFonts w:ascii="Courier New" w:hAnsi="Courier New"/>
          <w:b/>
        </w:rPr>
        <w:t>&lt;/TXNSTATUS&gt;</w:t>
      </w:r>
    </w:p>
    <w:p w:rsidR="00C37208" w:rsidRPr="00425C8F" w:rsidRDefault="00C37208" w:rsidP="00C37208">
      <w:pPr>
        <w:pStyle w:val="BodyText2"/>
        <w:ind w:left="1440"/>
        <w:rPr>
          <w:rFonts w:ascii="Courier New" w:hAnsi="Courier New"/>
          <w:b/>
        </w:rPr>
      </w:pPr>
      <w:r w:rsidRPr="00425C8F">
        <w:rPr>
          <w:rFonts w:ascii="Courier New" w:hAnsi="Courier New"/>
          <w:b/>
        </w:rPr>
        <w:t>&lt;RECORD&gt;</w:t>
      </w:r>
    </w:p>
    <w:p w:rsidR="00C37208" w:rsidRPr="00425C8F" w:rsidRDefault="00C37208" w:rsidP="00C37208">
      <w:pPr>
        <w:pStyle w:val="BodyText2"/>
        <w:ind w:left="2160"/>
        <w:rPr>
          <w:rFonts w:ascii="Courier New" w:hAnsi="Courier New"/>
          <w:b/>
        </w:rPr>
      </w:pPr>
      <w:r w:rsidRPr="00425C8F">
        <w:rPr>
          <w:rFonts w:ascii="Courier New" w:hAnsi="Courier New"/>
          <w:b/>
        </w:rPr>
        <w:t>&lt;PRODUCTCODE&gt;</w:t>
      </w:r>
      <w:r w:rsidRPr="00425C8F">
        <w:t>Product code of the product</w:t>
      </w:r>
      <w:r w:rsidRPr="00425C8F">
        <w:rPr>
          <w:rFonts w:ascii="Courier New" w:hAnsi="Courier New"/>
          <w:b/>
        </w:rPr>
        <w:t>&lt;/PRODUCTCODE&gt;</w:t>
      </w:r>
    </w:p>
    <w:p w:rsidR="00C37208" w:rsidRPr="00425C8F" w:rsidRDefault="00C37208" w:rsidP="00C37208">
      <w:pPr>
        <w:pStyle w:val="BodyText2"/>
        <w:ind w:left="2160"/>
        <w:rPr>
          <w:rFonts w:ascii="Courier New" w:hAnsi="Courier New"/>
          <w:b/>
        </w:rPr>
      </w:pPr>
      <w:r w:rsidRPr="00425C8F">
        <w:rPr>
          <w:rFonts w:ascii="Courier New" w:hAnsi="Courier New"/>
          <w:b/>
        </w:rPr>
        <w:t>&lt;PRODUCTSHORTNAME&gt;</w:t>
      </w:r>
      <w:r w:rsidRPr="00425C8F">
        <w:t>Short name of the product</w:t>
      </w:r>
      <w:r w:rsidRPr="00425C8F">
        <w:rPr>
          <w:rFonts w:ascii="Courier New" w:hAnsi="Courier New"/>
          <w:b/>
        </w:rPr>
        <w:t>&lt;/PRODUCTSHORTNAME&gt;</w:t>
      </w:r>
    </w:p>
    <w:p w:rsidR="00C37208" w:rsidRPr="00425C8F" w:rsidRDefault="00C37208" w:rsidP="00C37208">
      <w:pPr>
        <w:pStyle w:val="BodyText2"/>
        <w:ind w:left="2160"/>
        <w:rPr>
          <w:rFonts w:ascii="Courier New" w:hAnsi="Courier New"/>
          <w:b/>
        </w:rPr>
      </w:pPr>
      <w:r w:rsidRPr="00425C8F">
        <w:rPr>
          <w:rFonts w:ascii="Courier New" w:hAnsi="Courier New"/>
          <w:b/>
        </w:rPr>
        <w:t>&lt;BALANCE&gt;</w:t>
      </w:r>
      <w:r w:rsidRPr="00425C8F">
        <w:t>Transfer amount</w:t>
      </w:r>
      <w:r w:rsidRPr="00425C8F">
        <w:rPr>
          <w:rFonts w:ascii="Courier New" w:hAnsi="Courier New"/>
          <w:b/>
        </w:rPr>
        <w:t>&lt;/BALANCE&gt;</w:t>
      </w:r>
    </w:p>
    <w:p w:rsidR="00C37208" w:rsidRPr="00425C8F" w:rsidRDefault="00C37208" w:rsidP="00C37208">
      <w:pPr>
        <w:pStyle w:val="BodyText2"/>
        <w:ind w:left="1440"/>
        <w:rPr>
          <w:rFonts w:ascii="Courier New" w:hAnsi="Courier New"/>
          <w:b/>
        </w:rPr>
      </w:pPr>
      <w:r w:rsidRPr="00425C8F">
        <w:rPr>
          <w:rFonts w:ascii="Courier New" w:hAnsi="Courier New"/>
          <w:b/>
        </w:rPr>
        <w:lastRenderedPageBreak/>
        <w:t>&lt;/RECORD&gt;</w:t>
      </w:r>
      <w:r w:rsidRPr="00425C8F">
        <w:rPr>
          <w:rFonts w:ascii="Courier New" w:hAnsi="Courier New"/>
          <w:b/>
        </w:rPr>
        <w:tab/>
      </w:r>
    </w:p>
    <w:p w:rsidR="00C37208" w:rsidRPr="00425C8F" w:rsidRDefault="00C37208" w:rsidP="00C37208">
      <w:pPr>
        <w:pStyle w:val="BodyText2"/>
        <w:ind w:left="720"/>
        <w:jc w:val="left"/>
        <w:rPr>
          <w:b/>
          <w:bCs/>
          <w:lang w:val="fr-FR"/>
        </w:rPr>
      </w:pPr>
      <w:r w:rsidRPr="00425C8F">
        <w:rPr>
          <w:rFonts w:ascii="Courier New" w:hAnsi="Courier New"/>
          <w:b/>
        </w:rPr>
        <w:t>&lt;/COMMAND&gt;</w:t>
      </w:r>
    </w:p>
    <w:p w:rsidR="00C37208" w:rsidRPr="00425C8F" w:rsidRDefault="00C37208" w:rsidP="00C37208">
      <w:pPr>
        <w:pStyle w:val="BodyText2"/>
        <w:ind w:left="720"/>
        <w:jc w:val="left"/>
        <w:rPr>
          <w:b/>
          <w:bCs/>
          <w:lang w:val="fr-FR"/>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440"/>
        <w:gridCol w:w="2070"/>
        <w:gridCol w:w="1530"/>
        <w:gridCol w:w="810"/>
        <w:gridCol w:w="1890"/>
      </w:tblGrid>
      <w:tr w:rsidR="00C37208" w:rsidRPr="00425C8F" w:rsidTr="00C37208">
        <w:trPr>
          <w:trHeight w:val="277"/>
          <w:tblHeader/>
        </w:trPr>
        <w:tc>
          <w:tcPr>
            <w:tcW w:w="1800" w:type="dxa"/>
            <w:shd w:val="clear" w:color="auto" w:fill="E31837"/>
          </w:tcPr>
          <w:p w:rsidR="00C37208" w:rsidRPr="00425C8F" w:rsidRDefault="00C37208" w:rsidP="002C3F3C">
            <w:pPr>
              <w:pStyle w:val="TableColumnLabels"/>
              <w:rPr>
                <w:color w:val="auto"/>
              </w:rPr>
            </w:pPr>
            <w:r w:rsidRPr="00425C8F">
              <w:rPr>
                <w:color w:val="auto"/>
              </w:rPr>
              <w:t>TAG</w:t>
            </w:r>
          </w:p>
        </w:tc>
        <w:tc>
          <w:tcPr>
            <w:tcW w:w="1440" w:type="dxa"/>
            <w:shd w:val="clear" w:color="auto" w:fill="E31837"/>
          </w:tcPr>
          <w:p w:rsidR="00C37208" w:rsidRPr="00425C8F" w:rsidRDefault="00C37208" w:rsidP="002C3F3C">
            <w:pPr>
              <w:pStyle w:val="TableColumnLabels"/>
              <w:rPr>
                <w:color w:val="auto"/>
              </w:rPr>
            </w:pPr>
            <w:r w:rsidRPr="00425C8F">
              <w:rPr>
                <w:color w:val="auto"/>
              </w:rPr>
              <w:t>Fields</w:t>
            </w:r>
          </w:p>
        </w:tc>
        <w:tc>
          <w:tcPr>
            <w:tcW w:w="2070" w:type="dxa"/>
            <w:shd w:val="clear" w:color="auto" w:fill="E31837"/>
          </w:tcPr>
          <w:p w:rsidR="00C37208" w:rsidRPr="00425C8F" w:rsidRDefault="00C37208" w:rsidP="002C3F3C">
            <w:pPr>
              <w:pStyle w:val="TableColumnLabels"/>
              <w:rPr>
                <w:color w:val="auto"/>
              </w:rPr>
            </w:pPr>
            <w:r w:rsidRPr="00425C8F">
              <w:rPr>
                <w:color w:val="auto"/>
              </w:rPr>
              <w:t>Remarks</w:t>
            </w:r>
          </w:p>
        </w:tc>
        <w:tc>
          <w:tcPr>
            <w:tcW w:w="1530" w:type="dxa"/>
            <w:shd w:val="clear" w:color="auto" w:fill="E31837"/>
          </w:tcPr>
          <w:p w:rsidR="00C37208" w:rsidRPr="00425C8F" w:rsidRDefault="00C37208" w:rsidP="002C3F3C">
            <w:pPr>
              <w:pStyle w:val="TableColumnLabels"/>
              <w:rPr>
                <w:color w:val="auto"/>
              </w:rPr>
            </w:pPr>
            <w:r w:rsidRPr="00425C8F">
              <w:rPr>
                <w:color w:val="auto"/>
              </w:rPr>
              <w:t>Example</w:t>
            </w:r>
          </w:p>
        </w:tc>
        <w:tc>
          <w:tcPr>
            <w:tcW w:w="810" w:type="dxa"/>
            <w:shd w:val="clear" w:color="auto" w:fill="E31837"/>
          </w:tcPr>
          <w:p w:rsidR="00C37208" w:rsidRPr="00425C8F" w:rsidRDefault="00C37208" w:rsidP="002C3F3C">
            <w:pPr>
              <w:pStyle w:val="TableColumnLabels"/>
              <w:rPr>
                <w:color w:val="auto"/>
              </w:rPr>
            </w:pPr>
            <w:r w:rsidRPr="00425C8F">
              <w:rPr>
                <w:color w:val="auto"/>
              </w:rPr>
              <w:t>Field Type</w:t>
            </w:r>
          </w:p>
        </w:tc>
        <w:tc>
          <w:tcPr>
            <w:tcW w:w="1890" w:type="dxa"/>
            <w:shd w:val="clear" w:color="auto" w:fill="E31837"/>
          </w:tcPr>
          <w:p w:rsidR="00C37208" w:rsidRPr="00425C8F" w:rsidRDefault="00C37208" w:rsidP="002C3F3C">
            <w:pPr>
              <w:pStyle w:val="TableColumnLabels"/>
              <w:rPr>
                <w:color w:val="auto"/>
              </w:rPr>
            </w:pPr>
            <w:r w:rsidRPr="00425C8F">
              <w:rPr>
                <w:color w:val="auto"/>
              </w:rPr>
              <w:t>Optional/</w:t>
            </w:r>
          </w:p>
          <w:p w:rsidR="00C37208" w:rsidRPr="00425C8F" w:rsidRDefault="00C37208" w:rsidP="002C3F3C">
            <w:pPr>
              <w:pStyle w:val="TableColumnLabels"/>
              <w:rPr>
                <w:color w:val="auto"/>
              </w:rPr>
            </w:pPr>
            <w:r w:rsidRPr="00425C8F">
              <w:rPr>
                <w:color w:val="auto"/>
              </w:rPr>
              <w:t>Mandatory</w:t>
            </w:r>
          </w:p>
        </w:tc>
      </w:tr>
      <w:tr w:rsidR="00C37208" w:rsidRPr="00425C8F" w:rsidTr="00C37208">
        <w:trPr>
          <w:trHeight w:val="277"/>
        </w:trPr>
        <w:tc>
          <w:tcPr>
            <w:tcW w:w="1800" w:type="dxa"/>
          </w:tcPr>
          <w:p w:rsidR="00C37208" w:rsidRPr="00425C8F" w:rsidRDefault="00C37208" w:rsidP="002C3F3C">
            <w:pPr>
              <w:pStyle w:val="Tablecontent"/>
            </w:pPr>
            <w:r w:rsidRPr="00425C8F">
              <w:t>TYPE</w:t>
            </w:r>
          </w:p>
        </w:tc>
        <w:tc>
          <w:tcPr>
            <w:tcW w:w="1440" w:type="dxa"/>
          </w:tcPr>
          <w:p w:rsidR="00C37208" w:rsidRPr="00425C8F" w:rsidRDefault="00C37208" w:rsidP="002C3F3C">
            <w:pPr>
              <w:pStyle w:val="Tablecontent"/>
            </w:pPr>
            <w:r w:rsidRPr="00425C8F">
              <w:t>Response type</w:t>
            </w:r>
          </w:p>
        </w:tc>
        <w:tc>
          <w:tcPr>
            <w:tcW w:w="2070" w:type="dxa"/>
          </w:tcPr>
          <w:p w:rsidR="00C37208" w:rsidRPr="00425C8F" w:rsidRDefault="00C37208" w:rsidP="002C3F3C">
            <w:pPr>
              <w:pStyle w:val="Tablecontent"/>
            </w:pPr>
            <w:r w:rsidRPr="00425C8F">
              <w:t>Response Type</w:t>
            </w:r>
          </w:p>
        </w:tc>
        <w:tc>
          <w:tcPr>
            <w:tcW w:w="1530" w:type="dxa"/>
          </w:tcPr>
          <w:p w:rsidR="00C37208" w:rsidRPr="00425C8F" w:rsidRDefault="00C37208" w:rsidP="002C3F3C">
            <w:pPr>
              <w:pStyle w:val="Tablecontent"/>
            </w:pPr>
            <w:r w:rsidRPr="00425C8F">
              <w:t>EXLSTTRFRESP</w:t>
            </w:r>
          </w:p>
        </w:tc>
        <w:tc>
          <w:tcPr>
            <w:tcW w:w="810" w:type="dxa"/>
          </w:tcPr>
          <w:p w:rsidR="00C37208" w:rsidRPr="00425C8F" w:rsidRDefault="00C37208" w:rsidP="002C3F3C">
            <w:pPr>
              <w:pStyle w:val="Tablecontent"/>
            </w:pPr>
            <w:r w:rsidRPr="00425C8F">
              <w:t>A (20)</w:t>
            </w:r>
          </w:p>
        </w:tc>
        <w:tc>
          <w:tcPr>
            <w:tcW w:w="1890" w:type="dxa"/>
          </w:tcPr>
          <w:p w:rsidR="00C37208" w:rsidRPr="00425C8F" w:rsidRDefault="00C37208" w:rsidP="002C3F3C">
            <w:pPr>
              <w:pStyle w:val="Tablecontent"/>
            </w:pPr>
            <w:r w:rsidRPr="00425C8F">
              <w:t>M</w:t>
            </w:r>
          </w:p>
        </w:tc>
      </w:tr>
      <w:tr w:rsidR="00C37208" w:rsidRPr="00425C8F" w:rsidTr="00C37208">
        <w:trPr>
          <w:trHeight w:val="277"/>
        </w:trPr>
        <w:tc>
          <w:tcPr>
            <w:tcW w:w="1800" w:type="dxa"/>
          </w:tcPr>
          <w:p w:rsidR="00C37208" w:rsidRPr="00425C8F" w:rsidRDefault="00C37208" w:rsidP="002C3F3C">
            <w:pPr>
              <w:pStyle w:val="Tablecontent"/>
              <w:rPr>
                <w:rFonts w:cs="Arial"/>
              </w:rPr>
            </w:pPr>
            <w:r w:rsidRPr="00425C8F">
              <w:rPr>
                <w:rFonts w:cs="Arial"/>
              </w:rPr>
              <w:t>REQSTATUS</w:t>
            </w:r>
          </w:p>
        </w:tc>
        <w:tc>
          <w:tcPr>
            <w:tcW w:w="1440" w:type="dxa"/>
          </w:tcPr>
          <w:p w:rsidR="00C37208" w:rsidRPr="00425C8F" w:rsidRDefault="00C37208" w:rsidP="002C3F3C">
            <w:pPr>
              <w:pStyle w:val="Tablecontent"/>
              <w:rPr>
                <w:rFonts w:cs="Arial"/>
              </w:rPr>
            </w:pPr>
            <w:r w:rsidRPr="00425C8F">
              <w:rPr>
                <w:rFonts w:cs="Arial"/>
              </w:rPr>
              <w:t>Status of request</w:t>
            </w:r>
          </w:p>
        </w:tc>
        <w:tc>
          <w:tcPr>
            <w:tcW w:w="2070" w:type="dxa"/>
          </w:tcPr>
          <w:p w:rsidR="00C37208" w:rsidRPr="00425C8F" w:rsidRDefault="00C37208" w:rsidP="002C3F3C">
            <w:pPr>
              <w:pStyle w:val="Tablecontent"/>
            </w:pPr>
            <w:r w:rsidRPr="00425C8F">
              <w:t>Status of the Last Transaction Details</w:t>
            </w:r>
          </w:p>
          <w:p w:rsidR="00C37208" w:rsidRPr="00425C8F" w:rsidRDefault="00C37208" w:rsidP="002C3F3C">
            <w:pPr>
              <w:pStyle w:val="Tablecontent"/>
            </w:pPr>
            <w:r w:rsidRPr="00425C8F">
              <w:t>Request</w:t>
            </w:r>
          </w:p>
          <w:p w:rsidR="00C37208" w:rsidRPr="00425C8F" w:rsidRDefault="00C37208" w:rsidP="002C3F3C">
            <w:pPr>
              <w:pStyle w:val="TableListBullet1"/>
              <w:jc w:val="left"/>
              <w:rPr>
                <w:rFonts w:cs="Arial"/>
              </w:rPr>
            </w:pPr>
            <w:r w:rsidRPr="00425C8F">
              <w:rPr>
                <w:rFonts w:cs="Arial"/>
              </w:rPr>
              <w:t xml:space="preserve">Transaction Status = 200 means Success, </w:t>
            </w:r>
          </w:p>
          <w:p w:rsidR="00C37208" w:rsidRPr="00425C8F" w:rsidRDefault="00C37208" w:rsidP="002C3F3C">
            <w:pPr>
              <w:pStyle w:val="TableListBullet1"/>
              <w:jc w:val="left"/>
              <w:rPr>
                <w:rFonts w:cs="Arial"/>
              </w:rPr>
            </w:pPr>
            <w:r w:rsidRPr="00425C8F">
              <w:rPr>
                <w:rFonts w:cs="Arial"/>
              </w:rPr>
              <w:t>Transaction Status Other than 200 means failed</w:t>
            </w:r>
          </w:p>
        </w:tc>
        <w:tc>
          <w:tcPr>
            <w:tcW w:w="1530" w:type="dxa"/>
          </w:tcPr>
          <w:p w:rsidR="00C37208" w:rsidRPr="00425C8F" w:rsidRDefault="00C37208" w:rsidP="002C3F3C">
            <w:pPr>
              <w:pStyle w:val="Tablecontent"/>
              <w:rPr>
                <w:rFonts w:cs="Arial"/>
              </w:rPr>
            </w:pPr>
            <w:r w:rsidRPr="00425C8F">
              <w:rPr>
                <w:rFonts w:cs="Arial"/>
              </w:rPr>
              <w:t>200</w:t>
            </w:r>
          </w:p>
        </w:tc>
        <w:tc>
          <w:tcPr>
            <w:tcW w:w="810" w:type="dxa"/>
          </w:tcPr>
          <w:p w:rsidR="00C37208" w:rsidRPr="00425C8F" w:rsidRDefault="00C37208" w:rsidP="002C3F3C">
            <w:pPr>
              <w:pStyle w:val="Tablecontent"/>
              <w:rPr>
                <w:rFonts w:cs="Arial"/>
              </w:rPr>
            </w:pPr>
            <w:r w:rsidRPr="00425C8F">
              <w:rPr>
                <w:rFonts w:cs="Arial"/>
              </w:rPr>
              <w:t>N (7)</w:t>
            </w:r>
          </w:p>
        </w:tc>
        <w:tc>
          <w:tcPr>
            <w:tcW w:w="1890" w:type="dxa"/>
          </w:tcPr>
          <w:p w:rsidR="00C37208" w:rsidRPr="00425C8F" w:rsidRDefault="00C37208" w:rsidP="002C3F3C">
            <w:pPr>
              <w:pStyle w:val="Tablecontent"/>
              <w:rPr>
                <w:rFonts w:cs="Arial"/>
              </w:rPr>
            </w:pPr>
            <w:r w:rsidRPr="00425C8F">
              <w:rPr>
                <w:rFonts w:cs="Arial"/>
              </w:rPr>
              <w:t>M</w:t>
            </w:r>
          </w:p>
        </w:tc>
      </w:tr>
      <w:tr w:rsidR="00C37208" w:rsidRPr="00425C8F" w:rsidTr="00C37208">
        <w:trPr>
          <w:trHeight w:val="277"/>
        </w:trPr>
        <w:tc>
          <w:tcPr>
            <w:tcW w:w="1800" w:type="dxa"/>
          </w:tcPr>
          <w:p w:rsidR="00C37208" w:rsidRPr="00425C8F" w:rsidRDefault="00C37208" w:rsidP="002C3F3C">
            <w:pPr>
              <w:pStyle w:val="Tablecontent"/>
            </w:pPr>
            <w:r w:rsidRPr="00425C8F">
              <w:t>DATE</w:t>
            </w:r>
          </w:p>
        </w:tc>
        <w:tc>
          <w:tcPr>
            <w:tcW w:w="1440" w:type="dxa"/>
          </w:tcPr>
          <w:p w:rsidR="00C37208" w:rsidRPr="00425C8F" w:rsidRDefault="00C37208" w:rsidP="002C3F3C">
            <w:pPr>
              <w:pStyle w:val="Tablecontent"/>
            </w:pPr>
            <w:r w:rsidRPr="00425C8F">
              <w:t>Date and time</w:t>
            </w:r>
          </w:p>
        </w:tc>
        <w:tc>
          <w:tcPr>
            <w:tcW w:w="2070" w:type="dxa"/>
          </w:tcPr>
          <w:p w:rsidR="00C37208" w:rsidRPr="00425C8F" w:rsidRDefault="00C37208" w:rsidP="002C3F3C">
            <w:pPr>
              <w:pStyle w:val="Tablecontent"/>
            </w:pPr>
            <w:r w:rsidRPr="00425C8F">
              <w:t>Date and time on which PreTUPS sent response. HH are in 24 Hour format</w:t>
            </w:r>
          </w:p>
        </w:tc>
        <w:tc>
          <w:tcPr>
            <w:tcW w:w="1530" w:type="dxa"/>
          </w:tcPr>
          <w:p w:rsidR="00C37208" w:rsidRPr="00425C8F" w:rsidRDefault="00C37208" w:rsidP="002C3F3C">
            <w:pPr>
              <w:pStyle w:val="Tablecontent"/>
            </w:pPr>
            <w:r w:rsidRPr="00425C8F">
              <w:t>DD/MM/YYYY HH24:MI:SS</w:t>
            </w:r>
          </w:p>
        </w:tc>
        <w:tc>
          <w:tcPr>
            <w:tcW w:w="810" w:type="dxa"/>
          </w:tcPr>
          <w:p w:rsidR="00C37208" w:rsidRPr="00425C8F" w:rsidRDefault="00C37208" w:rsidP="002C3F3C">
            <w:pPr>
              <w:pStyle w:val="Tablecontent"/>
            </w:pPr>
            <w:r w:rsidRPr="00425C8F">
              <w:t>D (20)</w:t>
            </w:r>
          </w:p>
        </w:tc>
        <w:tc>
          <w:tcPr>
            <w:tcW w:w="1890" w:type="dxa"/>
          </w:tcPr>
          <w:p w:rsidR="00C37208" w:rsidRPr="00425C8F" w:rsidRDefault="00C37208" w:rsidP="002C3F3C">
            <w:pPr>
              <w:pStyle w:val="Tablecontent"/>
            </w:pPr>
            <w:r w:rsidRPr="00425C8F">
              <w:t>M</w:t>
            </w:r>
          </w:p>
        </w:tc>
      </w:tr>
      <w:tr w:rsidR="00C37208" w:rsidRPr="00425C8F" w:rsidTr="00C37208">
        <w:trPr>
          <w:trHeight w:val="277"/>
        </w:trPr>
        <w:tc>
          <w:tcPr>
            <w:tcW w:w="1800" w:type="dxa"/>
          </w:tcPr>
          <w:p w:rsidR="00C37208" w:rsidRPr="00425C8F" w:rsidRDefault="00C37208" w:rsidP="002C3F3C">
            <w:pPr>
              <w:pStyle w:val="Tablecontent"/>
            </w:pPr>
            <w:r w:rsidRPr="00425C8F">
              <w:t>EXTREFNUM</w:t>
            </w:r>
          </w:p>
        </w:tc>
        <w:tc>
          <w:tcPr>
            <w:tcW w:w="1440" w:type="dxa"/>
          </w:tcPr>
          <w:p w:rsidR="00C37208" w:rsidRPr="00425C8F" w:rsidRDefault="00C37208" w:rsidP="002C3F3C">
            <w:pPr>
              <w:pStyle w:val="Tablecontent"/>
            </w:pPr>
            <w:r w:rsidRPr="00425C8F">
              <w:t>External Reference number</w:t>
            </w:r>
          </w:p>
        </w:tc>
        <w:tc>
          <w:tcPr>
            <w:tcW w:w="2070" w:type="dxa"/>
          </w:tcPr>
          <w:p w:rsidR="00C37208" w:rsidRPr="00425C8F" w:rsidRDefault="00C37208" w:rsidP="002C3F3C">
            <w:pPr>
              <w:pStyle w:val="Tablecontent"/>
            </w:pPr>
            <w:r w:rsidRPr="00425C8F">
              <w:t>Reference number that was passed by the external transaction server</w:t>
            </w:r>
          </w:p>
        </w:tc>
        <w:tc>
          <w:tcPr>
            <w:tcW w:w="1530" w:type="dxa"/>
          </w:tcPr>
          <w:p w:rsidR="00C37208" w:rsidRPr="00425C8F" w:rsidRDefault="00C37208" w:rsidP="002C3F3C">
            <w:pPr>
              <w:pStyle w:val="Tablecontent"/>
            </w:pPr>
            <w:r w:rsidRPr="00425C8F">
              <w:t>12345</w:t>
            </w:r>
          </w:p>
        </w:tc>
        <w:tc>
          <w:tcPr>
            <w:tcW w:w="810" w:type="dxa"/>
          </w:tcPr>
          <w:p w:rsidR="00C37208" w:rsidRPr="00425C8F" w:rsidRDefault="00C37208" w:rsidP="002C3F3C">
            <w:pPr>
              <w:pStyle w:val="Tablecontent"/>
            </w:pPr>
            <w:r w:rsidRPr="00425C8F">
              <w:t>A (20)</w:t>
            </w:r>
          </w:p>
        </w:tc>
        <w:tc>
          <w:tcPr>
            <w:tcW w:w="1890" w:type="dxa"/>
          </w:tcPr>
          <w:p w:rsidR="00C37208" w:rsidRPr="00425C8F" w:rsidRDefault="00C37208" w:rsidP="002C3F3C">
            <w:pPr>
              <w:pStyle w:val="Tablecontent"/>
            </w:pPr>
            <w:r w:rsidRPr="00425C8F">
              <w:t>O (Tag is mandatory)</w:t>
            </w:r>
          </w:p>
        </w:tc>
      </w:tr>
      <w:tr w:rsidR="00C37208" w:rsidRPr="00425C8F" w:rsidTr="00C37208">
        <w:trPr>
          <w:trHeight w:val="277"/>
        </w:trPr>
        <w:tc>
          <w:tcPr>
            <w:tcW w:w="1800" w:type="dxa"/>
          </w:tcPr>
          <w:p w:rsidR="00C37208" w:rsidRPr="00425C8F" w:rsidRDefault="00C37208" w:rsidP="002C3F3C">
            <w:pPr>
              <w:pStyle w:val="Tablecontent"/>
              <w:rPr>
                <w:rFonts w:cs="Arial"/>
              </w:rPr>
            </w:pPr>
            <w:r w:rsidRPr="00425C8F">
              <w:rPr>
                <w:rFonts w:cs="Arial"/>
              </w:rPr>
              <w:t>MESSAGE</w:t>
            </w:r>
          </w:p>
        </w:tc>
        <w:tc>
          <w:tcPr>
            <w:tcW w:w="1440" w:type="dxa"/>
          </w:tcPr>
          <w:p w:rsidR="00C37208" w:rsidRPr="00425C8F" w:rsidRDefault="00C37208" w:rsidP="002C3F3C">
            <w:pPr>
              <w:pStyle w:val="Tablecontent"/>
              <w:rPr>
                <w:rFonts w:cs="Arial"/>
              </w:rPr>
            </w:pPr>
            <w:r w:rsidRPr="00425C8F">
              <w:rPr>
                <w:rFonts w:cs="Arial"/>
              </w:rPr>
              <w:t>Response message</w:t>
            </w:r>
          </w:p>
        </w:tc>
        <w:tc>
          <w:tcPr>
            <w:tcW w:w="2070" w:type="dxa"/>
          </w:tcPr>
          <w:p w:rsidR="00C37208" w:rsidRPr="00425C8F" w:rsidRDefault="00C37208" w:rsidP="002C3F3C">
            <w:pPr>
              <w:pStyle w:val="Tablecontent"/>
              <w:rPr>
                <w:rFonts w:cs="Arial"/>
              </w:rPr>
            </w:pPr>
            <w:r w:rsidRPr="00425C8F">
              <w:rPr>
                <w:rFonts w:cs="Arial"/>
              </w:rPr>
              <w:t xml:space="preserve">Response message against </w:t>
            </w:r>
            <w:r w:rsidRPr="00425C8F">
              <w:t>the Last Transaction Details</w:t>
            </w:r>
            <w:r w:rsidRPr="00425C8F">
              <w:rPr>
                <w:rFonts w:cs="Arial"/>
              </w:rPr>
              <w:t xml:space="preserve"> request</w:t>
            </w:r>
          </w:p>
        </w:tc>
        <w:tc>
          <w:tcPr>
            <w:tcW w:w="1530" w:type="dxa"/>
          </w:tcPr>
          <w:p w:rsidR="00C37208" w:rsidRPr="00425C8F" w:rsidRDefault="00C37208" w:rsidP="002C3F3C">
            <w:pPr>
              <w:pStyle w:val="Tablecontent"/>
              <w:rPr>
                <w:rFonts w:cs="Arial"/>
              </w:rPr>
            </w:pPr>
          </w:p>
        </w:tc>
        <w:tc>
          <w:tcPr>
            <w:tcW w:w="810" w:type="dxa"/>
          </w:tcPr>
          <w:p w:rsidR="00C37208" w:rsidRPr="00425C8F" w:rsidRDefault="00C37208" w:rsidP="002C3F3C">
            <w:pPr>
              <w:pStyle w:val="Tablecontent"/>
              <w:rPr>
                <w:rFonts w:cs="Arial"/>
              </w:rPr>
            </w:pPr>
            <w:r w:rsidRPr="00425C8F">
              <w:rPr>
                <w:rFonts w:cs="Arial"/>
              </w:rPr>
              <w:t>A (250)</w:t>
            </w:r>
          </w:p>
        </w:tc>
        <w:tc>
          <w:tcPr>
            <w:tcW w:w="1890" w:type="dxa"/>
          </w:tcPr>
          <w:p w:rsidR="00C37208" w:rsidRPr="00425C8F" w:rsidRDefault="00C37208" w:rsidP="002C3F3C">
            <w:pPr>
              <w:pStyle w:val="Tablecontent"/>
              <w:rPr>
                <w:rFonts w:cs="Arial"/>
              </w:rPr>
            </w:pPr>
            <w:r w:rsidRPr="00425C8F">
              <w:rPr>
                <w:rFonts w:cs="Arial"/>
              </w:rPr>
              <w:t>O</w:t>
            </w:r>
          </w:p>
        </w:tc>
      </w:tr>
      <w:tr w:rsidR="00C37208" w:rsidRPr="00425C8F" w:rsidTr="00C37208">
        <w:trPr>
          <w:trHeight w:val="277"/>
        </w:trPr>
        <w:tc>
          <w:tcPr>
            <w:tcW w:w="1800" w:type="dxa"/>
          </w:tcPr>
          <w:p w:rsidR="00C37208" w:rsidRPr="00425C8F" w:rsidRDefault="00C37208" w:rsidP="002C3F3C">
            <w:pPr>
              <w:pStyle w:val="Tablecontent"/>
            </w:pPr>
            <w:r w:rsidRPr="00425C8F">
              <w:t>TXNID</w:t>
            </w:r>
          </w:p>
        </w:tc>
        <w:tc>
          <w:tcPr>
            <w:tcW w:w="1440" w:type="dxa"/>
          </w:tcPr>
          <w:p w:rsidR="00C37208" w:rsidRPr="00425C8F" w:rsidRDefault="00C37208" w:rsidP="002C3F3C">
            <w:pPr>
              <w:pStyle w:val="Tablecontent"/>
            </w:pPr>
            <w:r w:rsidRPr="00425C8F">
              <w:t>Transaction ID</w:t>
            </w:r>
          </w:p>
        </w:tc>
        <w:tc>
          <w:tcPr>
            <w:tcW w:w="2070" w:type="dxa"/>
          </w:tcPr>
          <w:p w:rsidR="00C37208" w:rsidRPr="00425C8F" w:rsidRDefault="00C37208" w:rsidP="002C3F3C">
            <w:pPr>
              <w:pStyle w:val="TableListBullet1"/>
              <w:jc w:val="left"/>
            </w:pPr>
            <w:r w:rsidRPr="00425C8F">
              <w:t>Unique ID of last transaction made by user</w:t>
            </w:r>
          </w:p>
        </w:tc>
        <w:tc>
          <w:tcPr>
            <w:tcW w:w="1530" w:type="dxa"/>
          </w:tcPr>
          <w:p w:rsidR="00C37208" w:rsidRPr="00425C8F" w:rsidRDefault="00C37208" w:rsidP="002C3F3C">
            <w:pPr>
              <w:pStyle w:val="Tablecontent"/>
            </w:pPr>
            <w:r w:rsidRPr="00425C8F">
              <w:t>C080521.1224.10001</w:t>
            </w:r>
          </w:p>
        </w:tc>
        <w:tc>
          <w:tcPr>
            <w:tcW w:w="810" w:type="dxa"/>
          </w:tcPr>
          <w:p w:rsidR="00C37208" w:rsidRPr="00425C8F" w:rsidRDefault="00C37208" w:rsidP="002C3F3C">
            <w:pPr>
              <w:pStyle w:val="Tablecontent"/>
            </w:pPr>
            <w:r w:rsidRPr="00425C8F">
              <w:t>A(20)</w:t>
            </w:r>
          </w:p>
        </w:tc>
        <w:tc>
          <w:tcPr>
            <w:tcW w:w="1890" w:type="dxa"/>
          </w:tcPr>
          <w:p w:rsidR="00C37208" w:rsidRPr="00425C8F" w:rsidRDefault="00C37208" w:rsidP="002C3F3C">
            <w:pPr>
              <w:pStyle w:val="Tablecontent"/>
            </w:pPr>
            <w:r w:rsidRPr="00425C8F">
              <w:t>O</w:t>
            </w:r>
          </w:p>
          <w:p w:rsidR="00C37208" w:rsidRPr="00425C8F" w:rsidRDefault="00C37208" w:rsidP="002C3F3C">
            <w:pPr>
              <w:pStyle w:val="Tablecontent"/>
            </w:pPr>
            <w:r w:rsidRPr="00425C8F">
              <w:t>(Tag is mandatory)</w:t>
            </w:r>
          </w:p>
        </w:tc>
      </w:tr>
      <w:tr w:rsidR="00C37208" w:rsidRPr="00425C8F" w:rsidTr="00C37208">
        <w:trPr>
          <w:trHeight w:val="277"/>
        </w:trPr>
        <w:tc>
          <w:tcPr>
            <w:tcW w:w="1800" w:type="dxa"/>
          </w:tcPr>
          <w:p w:rsidR="00C37208" w:rsidRPr="00425C8F" w:rsidRDefault="00C37208" w:rsidP="002C3F3C">
            <w:pPr>
              <w:pStyle w:val="Tablecontent"/>
            </w:pPr>
            <w:r w:rsidRPr="00425C8F">
              <w:t>TXNDATETIME</w:t>
            </w:r>
          </w:p>
        </w:tc>
        <w:tc>
          <w:tcPr>
            <w:tcW w:w="1440" w:type="dxa"/>
          </w:tcPr>
          <w:p w:rsidR="00C37208" w:rsidRPr="00425C8F" w:rsidRDefault="00C37208" w:rsidP="002C3F3C">
            <w:pPr>
              <w:pStyle w:val="Tablecontent"/>
            </w:pPr>
            <w:r w:rsidRPr="00425C8F">
              <w:t>Date and Time of transaction</w:t>
            </w:r>
          </w:p>
        </w:tc>
        <w:tc>
          <w:tcPr>
            <w:tcW w:w="2070" w:type="dxa"/>
          </w:tcPr>
          <w:p w:rsidR="00C37208" w:rsidRPr="00425C8F" w:rsidRDefault="00C37208" w:rsidP="002C3F3C">
            <w:pPr>
              <w:pStyle w:val="TableListBullet1"/>
              <w:jc w:val="left"/>
            </w:pPr>
            <w:r w:rsidRPr="00425C8F">
              <w:t>Date and time of transaction. HH are in 24 Hour format</w:t>
            </w:r>
          </w:p>
        </w:tc>
        <w:tc>
          <w:tcPr>
            <w:tcW w:w="1530" w:type="dxa"/>
          </w:tcPr>
          <w:p w:rsidR="00C37208" w:rsidRPr="00425C8F" w:rsidRDefault="00C37208" w:rsidP="002C3F3C">
            <w:pPr>
              <w:pStyle w:val="Tablecontent"/>
            </w:pPr>
            <w:r w:rsidRPr="00425C8F">
              <w:t>12/05/08 12:30</w:t>
            </w:r>
          </w:p>
        </w:tc>
        <w:tc>
          <w:tcPr>
            <w:tcW w:w="810" w:type="dxa"/>
          </w:tcPr>
          <w:p w:rsidR="00C37208" w:rsidRPr="00425C8F" w:rsidRDefault="00C37208" w:rsidP="002C3F3C">
            <w:pPr>
              <w:pStyle w:val="Tablecontent"/>
            </w:pPr>
            <w:r w:rsidRPr="00425C8F">
              <w:t>D(20)</w:t>
            </w:r>
          </w:p>
        </w:tc>
        <w:tc>
          <w:tcPr>
            <w:tcW w:w="1890" w:type="dxa"/>
          </w:tcPr>
          <w:p w:rsidR="00C37208" w:rsidRPr="00425C8F" w:rsidRDefault="00C37208" w:rsidP="002C3F3C">
            <w:pPr>
              <w:pStyle w:val="Tablecontent"/>
            </w:pPr>
            <w:r w:rsidRPr="00425C8F">
              <w:t>O</w:t>
            </w:r>
          </w:p>
          <w:p w:rsidR="00C37208" w:rsidRPr="00425C8F" w:rsidRDefault="00C37208" w:rsidP="002C3F3C">
            <w:pPr>
              <w:pStyle w:val="Tablecontent"/>
            </w:pPr>
            <w:r w:rsidRPr="00425C8F">
              <w:t>(Tag is mandatory)</w:t>
            </w:r>
          </w:p>
        </w:tc>
      </w:tr>
      <w:tr w:rsidR="00C37208" w:rsidRPr="00425C8F" w:rsidTr="00C37208">
        <w:trPr>
          <w:trHeight w:val="277"/>
        </w:trPr>
        <w:tc>
          <w:tcPr>
            <w:tcW w:w="1800" w:type="dxa"/>
          </w:tcPr>
          <w:p w:rsidR="00C37208" w:rsidRPr="00425C8F" w:rsidRDefault="00C37208" w:rsidP="002C3F3C">
            <w:pPr>
              <w:pStyle w:val="Tablecontent"/>
            </w:pPr>
            <w:r w:rsidRPr="00425C8F">
              <w:t>TRFTYPE</w:t>
            </w:r>
          </w:p>
        </w:tc>
        <w:tc>
          <w:tcPr>
            <w:tcW w:w="1440" w:type="dxa"/>
          </w:tcPr>
          <w:p w:rsidR="00C37208" w:rsidRPr="00425C8F" w:rsidRDefault="00C37208" w:rsidP="002C3F3C">
            <w:pPr>
              <w:pStyle w:val="Tablecontent"/>
            </w:pPr>
            <w:r w:rsidRPr="00425C8F">
              <w:t>TYPE of Transaction</w:t>
            </w:r>
          </w:p>
        </w:tc>
        <w:tc>
          <w:tcPr>
            <w:tcW w:w="2070" w:type="dxa"/>
          </w:tcPr>
          <w:p w:rsidR="00C37208" w:rsidRPr="00425C8F" w:rsidRDefault="00C37208" w:rsidP="002C3F3C">
            <w:pPr>
              <w:pStyle w:val="TableListBullet1"/>
              <w:jc w:val="left"/>
            </w:pPr>
            <w:r w:rsidRPr="00425C8F">
              <w:t>The transaction type could be C2S, C2C &amp; or O2C</w:t>
            </w:r>
          </w:p>
        </w:tc>
        <w:tc>
          <w:tcPr>
            <w:tcW w:w="1530" w:type="dxa"/>
          </w:tcPr>
          <w:p w:rsidR="00C37208" w:rsidRPr="00425C8F" w:rsidRDefault="00C37208" w:rsidP="002C3F3C">
            <w:pPr>
              <w:pStyle w:val="Tablecontent"/>
            </w:pPr>
            <w:r w:rsidRPr="00425C8F">
              <w:t>C2C</w:t>
            </w:r>
          </w:p>
        </w:tc>
        <w:tc>
          <w:tcPr>
            <w:tcW w:w="810" w:type="dxa"/>
          </w:tcPr>
          <w:p w:rsidR="00C37208" w:rsidRPr="00425C8F" w:rsidRDefault="00C37208" w:rsidP="002C3F3C">
            <w:pPr>
              <w:pStyle w:val="Tablecontent"/>
            </w:pPr>
            <w:r w:rsidRPr="00425C8F">
              <w:t>A(20)</w:t>
            </w:r>
          </w:p>
        </w:tc>
        <w:tc>
          <w:tcPr>
            <w:tcW w:w="1890" w:type="dxa"/>
          </w:tcPr>
          <w:p w:rsidR="00C37208" w:rsidRPr="00425C8F" w:rsidRDefault="00C37208" w:rsidP="002C3F3C">
            <w:pPr>
              <w:pStyle w:val="Tablecontent"/>
            </w:pPr>
            <w:r w:rsidRPr="00425C8F">
              <w:t>O</w:t>
            </w:r>
          </w:p>
          <w:p w:rsidR="00C37208" w:rsidRPr="00425C8F" w:rsidRDefault="00C37208" w:rsidP="002C3F3C">
            <w:pPr>
              <w:pStyle w:val="Tablecontent"/>
            </w:pPr>
            <w:r w:rsidRPr="00425C8F">
              <w:t>(Tag is mandatory)</w:t>
            </w:r>
          </w:p>
        </w:tc>
      </w:tr>
      <w:tr w:rsidR="00C37208" w:rsidRPr="00425C8F" w:rsidTr="00C37208">
        <w:trPr>
          <w:trHeight w:val="277"/>
        </w:trPr>
        <w:tc>
          <w:tcPr>
            <w:tcW w:w="1800" w:type="dxa"/>
          </w:tcPr>
          <w:p w:rsidR="00C37208" w:rsidRPr="00425C8F" w:rsidRDefault="00C37208" w:rsidP="002C3F3C">
            <w:pPr>
              <w:pStyle w:val="Tablecontent"/>
            </w:pPr>
            <w:r w:rsidRPr="00425C8F">
              <w:t>TXNSTATUS</w:t>
            </w:r>
          </w:p>
        </w:tc>
        <w:tc>
          <w:tcPr>
            <w:tcW w:w="1440" w:type="dxa"/>
          </w:tcPr>
          <w:p w:rsidR="00C37208" w:rsidRPr="00425C8F" w:rsidRDefault="00C37208" w:rsidP="002C3F3C">
            <w:pPr>
              <w:pStyle w:val="Tablecontent"/>
            </w:pPr>
            <w:r w:rsidRPr="00425C8F">
              <w:t>Status of the Transaction</w:t>
            </w:r>
          </w:p>
        </w:tc>
        <w:tc>
          <w:tcPr>
            <w:tcW w:w="2070" w:type="dxa"/>
          </w:tcPr>
          <w:p w:rsidR="00C37208" w:rsidRPr="00425C8F" w:rsidRDefault="00C37208" w:rsidP="002C3F3C">
            <w:pPr>
              <w:pStyle w:val="TableListBullet1"/>
              <w:jc w:val="left"/>
            </w:pPr>
            <w:r w:rsidRPr="00425C8F">
              <w:t>Status of Last transaction</w:t>
            </w:r>
          </w:p>
          <w:p w:rsidR="00C37208" w:rsidRPr="00425C8F" w:rsidRDefault="00C37208" w:rsidP="002C3F3C">
            <w:pPr>
              <w:pStyle w:val="TableListBullet1"/>
              <w:jc w:val="left"/>
            </w:pPr>
            <w:r w:rsidRPr="00425C8F">
              <w:t>200 – Success</w:t>
            </w:r>
          </w:p>
          <w:p w:rsidR="00C37208" w:rsidRPr="00425C8F" w:rsidRDefault="00C37208" w:rsidP="002C3F3C">
            <w:pPr>
              <w:pStyle w:val="TableListBullet1"/>
              <w:jc w:val="left"/>
            </w:pPr>
            <w:r w:rsidRPr="00425C8F">
              <w:t>206 – Fail</w:t>
            </w:r>
          </w:p>
          <w:p w:rsidR="00C37208" w:rsidRPr="00425C8F" w:rsidRDefault="00C37208" w:rsidP="002C3F3C">
            <w:pPr>
              <w:pStyle w:val="TableListBullet1"/>
              <w:jc w:val="left"/>
            </w:pPr>
            <w:r w:rsidRPr="00425C8F">
              <w:t>205 – Under process</w:t>
            </w:r>
          </w:p>
          <w:p w:rsidR="00C37208" w:rsidRPr="00425C8F" w:rsidRDefault="00C37208" w:rsidP="002C3F3C">
            <w:pPr>
              <w:pStyle w:val="TableListBullet1"/>
              <w:jc w:val="left"/>
            </w:pPr>
            <w:r w:rsidRPr="00425C8F">
              <w:t>250 – Ambiguous</w:t>
            </w:r>
          </w:p>
        </w:tc>
        <w:tc>
          <w:tcPr>
            <w:tcW w:w="1530" w:type="dxa"/>
          </w:tcPr>
          <w:p w:rsidR="00C37208" w:rsidRPr="00425C8F" w:rsidRDefault="00C37208" w:rsidP="002C3F3C">
            <w:pPr>
              <w:pStyle w:val="Tablecontent"/>
            </w:pPr>
            <w:r w:rsidRPr="00425C8F">
              <w:t>200</w:t>
            </w:r>
          </w:p>
        </w:tc>
        <w:tc>
          <w:tcPr>
            <w:tcW w:w="810" w:type="dxa"/>
          </w:tcPr>
          <w:p w:rsidR="00C37208" w:rsidRPr="00425C8F" w:rsidRDefault="00C37208" w:rsidP="002C3F3C">
            <w:pPr>
              <w:pStyle w:val="Tablecontent"/>
            </w:pPr>
            <w:r w:rsidRPr="00425C8F">
              <w:t>N(10)</w:t>
            </w:r>
          </w:p>
        </w:tc>
        <w:tc>
          <w:tcPr>
            <w:tcW w:w="1890" w:type="dxa"/>
          </w:tcPr>
          <w:p w:rsidR="00C37208" w:rsidRPr="00425C8F" w:rsidRDefault="00C37208" w:rsidP="002C3F3C">
            <w:pPr>
              <w:pStyle w:val="Tablecontent"/>
            </w:pPr>
            <w:r w:rsidRPr="00425C8F">
              <w:t>O</w:t>
            </w:r>
          </w:p>
          <w:p w:rsidR="00C37208" w:rsidRPr="00425C8F" w:rsidRDefault="00C37208" w:rsidP="002C3F3C">
            <w:pPr>
              <w:pStyle w:val="Tablecontent"/>
              <w:rPr>
                <w:b/>
                <w:bCs/>
              </w:rPr>
            </w:pPr>
            <w:r w:rsidRPr="00425C8F">
              <w:t>(Tag is mandatory)</w:t>
            </w:r>
          </w:p>
        </w:tc>
      </w:tr>
      <w:tr w:rsidR="00C37208" w:rsidRPr="00425C8F" w:rsidTr="002C3F3C">
        <w:trPr>
          <w:trHeight w:val="277"/>
        </w:trPr>
        <w:tc>
          <w:tcPr>
            <w:tcW w:w="9540" w:type="dxa"/>
            <w:gridSpan w:val="6"/>
            <w:shd w:val="clear" w:color="auto" w:fill="E4B8D8"/>
          </w:tcPr>
          <w:p w:rsidR="00C37208" w:rsidRPr="00425C8F" w:rsidRDefault="00C37208" w:rsidP="002C3F3C">
            <w:pPr>
              <w:pStyle w:val="Tablecontent"/>
            </w:pPr>
            <w:r w:rsidRPr="00425C8F">
              <w:rPr>
                <w:rFonts w:cs="Arial"/>
                <w:b/>
                <w:szCs w:val="18"/>
              </w:rPr>
              <w:t>RECORD Tag to identify a single record. Will be repeated in case of the multiple products for a channel user. In case of the single product then only once sub tags will be present.</w:t>
            </w:r>
          </w:p>
        </w:tc>
      </w:tr>
      <w:tr w:rsidR="00C37208" w:rsidRPr="00425C8F" w:rsidTr="00C37208">
        <w:trPr>
          <w:trHeight w:val="277"/>
        </w:trPr>
        <w:tc>
          <w:tcPr>
            <w:tcW w:w="1800" w:type="dxa"/>
          </w:tcPr>
          <w:p w:rsidR="00C37208" w:rsidRPr="00425C8F" w:rsidRDefault="00C37208" w:rsidP="002C3F3C">
            <w:pPr>
              <w:pStyle w:val="Tablecontent"/>
            </w:pPr>
            <w:r w:rsidRPr="00425C8F">
              <w:t>PRODUCTCODE</w:t>
            </w:r>
          </w:p>
        </w:tc>
        <w:tc>
          <w:tcPr>
            <w:tcW w:w="1440" w:type="dxa"/>
          </w:tcPr>
          <w:p w:rsidR="00C37208" w:rsidRPr="00425C8F" w:rsidRDefault="00C37208" w:rsidP="002C3F3C">
            <w:pPr>
              <w:pStyle w:val="Tablecontent"/>
            </w:pPr>
            <w:r w:rsidRPr="00425C8F">
              <w:t>Product code of the product</w:t>
            </w:r>
          </w:p>
        </w:tc>
        <w:tc>
          <w:tcPr>
            <w:tcW w:w="2070" w:type="dxa"/>
          </w:tcPr>
          <w:p w:rsidR="00C37208" w:rsidRPr="00425C8F" w:rsidRDefault="00C37208" w:rsidP="002C3F3C">
            <w:pPr>
              <w:pStyle w:val="TableListBullet1"/>
              <w:jc w:val="left"/>
            </w:pPr>
            <w:r w:rsidRPr="00425C8F">
              <w:t xml:space="preserve">Product code of the product – </w:t>
            </w:r>
            <w:r w:rsidRPr="00425C8F">
              <w:rPr>
                <w:b/>
              </w:rPr>
              <w:t>Fixed value 101</w:t>
            </w:r>
          </w:p>
        </w:tc>
        <w:tc>
          <w:tcPr>
            <w:tcW w:w="1530" w:type="dxa"/>
          </w:tcPr>
          <w:p w:rsidR="00C37208" w:rsidRPr="00425C8F" w:rsidRDefault="00C37208" w:rsidP="002C3F3C">
            <w:pPr>
              <w:pStyle w:val="Tablecontent"/>
            </w:pPr>
            <w:r w:rsidRPr="00425C8F">
              <w:t>101</w:t>
            </w:r>
          </w:p>
        </w:tc>
        <w:tc>
          <w:tcPr>
            <w:tcW w:w="810" w:type="dxa"/>
          </w:tcPr>
          <w:p w:rsidR="00C37208" w:rsidRPr="00425C8F" w:rsidRDefault="00C37208" w:rsidP="002C3F3C">
            <w:pPr>
              <w:pStyle w:val="Tablecontent"/>
            </w:pPr>
            <w:r w:rsidRPr="00425C8F">
              <w:t>N (10)</w:t>
            </w:r>
          </w:p>
        </w:tc>
        <w:tc>
          <w:tcPr>
            <w:tcW w:w="1890" w:type="dxa"/>
          </w:tcPr>
          <w:p w:rsidR="00C37208" w:rsidRPr="00425C8F" w:rsidRDefault="00C37208" w:rsidP="002C3F3C">
            <w:pPr>
              <w:pStyle w:val="Tablecontent"/>
            </w:pPr>
            <w:r w:rsidRPr="00425C8F">
              <w:t>M</w:t>
            </w:r>
          </w:p>
        </w:tc>
      </w:tr>
      <w:tr w:rsidR="00C37208" w:rsidRPr="00425C8F" w:rsidTr="00C37208">
        <w:trPr>
          <w:trHeight w:val="277"/>
        </w:trPr>
        <w:tc>
          <w:tcPr>
            <w:tcW w:w="1800" w:type="dxa"/>
          </w:tcPr>
          <w:p w:rsidR="00C37208" w:rsidRPr="00425C8F" w:rsidRDefault="00C37208" w:rsidP="002C3F3C">
            <w:pPr>
              <w:pStyle w:val="Tablecontent"/>
            </w:pPr>
            <w:r w:rsidRPr="00425C8F">
              <w:t>PRODUCTSHORTNAME</w:t>
            </w:r>
          </w:p>
        </w:tc>
        <w:tc>
          <w:tcPr>
            <w:tcW w:w="1440" w:type="dxa"/>
          </w:tcPr>
          <w:p w:rsidR="00C37208" w:rsidRPr="00425C8F" w:rsidRDefault="00C37208" w:rsidP="002C3F3C">
            <w:pPr>
              <w:pStyle w:val="Tablecontent"/>
            </w:pPr>
            <w:r w:rsidRPr="00425C8F">
              <w:t>Short name of the product</w:t>
            </w:r>
          </w:p>
        </w:tc>
        <w:tc>
          <w:tcPr>
            <w:tcW w:w="2070" w:type="dxa"/>
          </w:tcPr>
          <w:p w:rsidR="00C37208" w:rsidRPr="00425C8F" w:rsidRDefault="00C37208" w:rsidP="002C3F3C">
            <w:pPr>
              <w:pStyle w:val="TableListBullet1"/>
              <w:jc w:val="left"/>
            </w:pPr>
          </w:p>
        </w:tc>
        <w:tc>
          <w:tcPr>
            <w:tcW w:w="1530" w:type="dxa"/>
          </w:tcPr>
          <w:p w:rsidR="00C37208" w:rsidRPr="00425C8F" w:rsidRDefault="00C37208" w:rsidP="002C3F3C">
            <w:pPr>
              <w:pStyle w:val="Tablecontent"/>
            </w:pPr>
            <w:r w:rsidRPr="00425C8F">
              <w:t>Etopup</w:t>
            </w:r>
          </w:p>
        </w:tc>
        <w:tc>
          <w:tcPr>
            <w:tcW w:w="810" w:type="dxa"/>
          </w:tcPr>
          <w:p w:rsidR="00C37208" w:rsidRPr="00425C8F" w:rsidRDefault="00C37208" w:rsidP="002C3F3C">
            <w:pPr>
              <w:pStyle w:val="Tablecontent"/>
            </w:pPr>
            <w:r w:rsidRPr="00425C8F">
              <w:t>A(30)</w:t>
            </w:r>
          </w:p>
        </w:tc>
        <w:tc>
          <w:tcPr>
            <w:tcW w:w="1890" w:type="dxa"/>
          </w:tcPr>
          <w:p w:rsidR="00C37208" w:rsidRPr="00425C8F" w:rsidRDefault="00C37208" w:rsidP="002C3F3C">
            <w:pPr>
              <w:pStyle w:val="Tablecontent"/>
            </w:pPr>
            <w:r w:rsidRPr="00425C8F">
              <w:t>O</w:t>
            </w:r>
          </w:p>
        </w:tc>
      </w:tr>
      <w:tr w:rsidR="00C37208" w:rsidRPr="00425C8F" w:rsidTr="00C37208">
        <w:trPr>
          <w:trHeight w:val="277"/>
        </w:trPr>
        <w:tc>
          <w:tcPr>
            <w:tcW w:w="1800" w:type="dxa"/>
          </w:tcPr>
          <w:p w:rsidR="00C37208" w:rsidRPr="00425C8F" w:rsidRDefault="00C37208" w:rsidP="002C3F3C">
            <w:pPr>
              <w:pStyle w:val="Tablecontent"/>
            </w:pPr>
            <w:r w:rsidRPr="00425C8F">
              <w:t>BALANCE</w:t>
            </w:r>
          </w:p>
        </w:tc>
        <w:tc>
          <w:tcPr>
            <w:tcW w:w="1440" w:type="dxa"/>
          </w:tcPr>
          <w:p w:rsidR="00C37208" w:rsidRPr="00425C8F" w:rsidRDefault="00C37208" w:rsidP="002C3F3C">
            <w:pPr>
              <w:pStyle w:val="Tablecontent"/>
            </w:pPr>
            <w:r w:rsidRPr="00425C8F">
              <w:t>Transfer amount</w:t>
            </w:r>
          </w:p>
        </w:tc>
        <w:tc>
          <w:tcPr>
            <w:tcW w:w="2070" w:type="dxa"/>
          </w:tcPr>
          <w:p w:rsidR="00C37208" w:rsidRPr="00425C8F" w:rsidRDefault="00C37208" w:rsidP="002C3F3C">
            <w:pPr>
              <w:pStyle w:val="TableListBullet1"/>
              <w:jc w:val="left"/>
            </w:pPr>
            <w:r w:rsidRPr="00425C8F">
              <w:t>Transfer Amount</w:t>
            </w:r>
          </w:p>
        </w:tc>
        <w:tc>
          <w:tcPr>
            <w:tcW w:w="1530" w:type="dxa"/>
          </w:tcPr>
          <w:p w:rsidR="00C37208" w:rsidRPr="00425C8F" w:rsidRDefault="00C37208" w:rsidP="002C3F3C">
            <w:pPr>
              <w:pStyle w:val="Tablecontent"/>
            </w:pPr>
            <w:r w:rsidRPr="00425C8F">
              <w:t>100</w:t>
            </w:r>
          </w:p>
        </w:tc>
        <w:tc>
          <w:tcPr>
            <w:tcW w:w="810" w:type="dxa"/>
          </w:tcPr>
          <w:p w:rsidR="00C37208" w:rsidRPr="00425C8F" w:rsidRDefault="00C37208" w:rsidP="002C3F3C">
            <w:pPr>
              <w:pStyle w:val="Tablecontent"/>
            </w:pPr>
            <w:r w:rsidRPr="00425C8F">
              <w:t>N(10)</w:t>
            </w:r>
          </w:p>
        </w:tc>
        <w:tc>
          <w:tcPr>
            <w:tcW w:w="1890" w:type="dxa"/>
          </w:tcPr>
          <w:p w:rsidR="00C37208" w:rsidRPr="00425C8F" w:rsidRDefault="00C37208" w:rsidP="002C3F3C">
            <w:pPr>
              <w:pStyle w:val="Tablecontent"/>
            </w:pPr>
            <w:r w:rsidRPr="00425C8F">
              <w:t>O</w:t>
            </w:r>
          </w:p>
          <w:p w:rsidR="00C37208" w:rsidRPr="00425C8F" w:rsidRDefault="00C37208" w:rsidP="002C3F3C">
            <w:pPr>
              <w:pStyle w:val="Tablecontent"/>
            </w:pPr>
            <w:r w:rsidRPr="00425C8F">
              <w:t>(Tag is mandatory)</w:t>
            </w:r>
          </w:p>
        </w:tc>
      </w:tr>
    </w:tbl>
    <w:p w:rsidR="00C37208" w:rsidRPr="00425C8F" w:rsidRDefault="00C37208" w:rsidP="00AE4A1D">
      <w:pPr>
        <w:pStyle w:val="NoteHeading"/>
        <w:numPr>
          <w:ilvl w:val="0"/>
          <w:numId w:val="38"/>
        </w:numPr>
        <w:tabs>
          <w:tab w:val="left" w:pos="990"/>
        </w:tabs>
        <w:ind w:left="990" w:hanging="540"/>
        <w:jc w:val="left"/>
        <w:rPr>
          <w:color w:val="auto"/>
        </w:rPr>
      </w:pPr>
      <w:r w:rsidRPr="00425C8F">
        <w:rPr>
          <w:color w:val="auto"/>
        </w:rPr>
        <w:lastRenderedPageBreak/>
        <w:t xml:space="preserve">The Transaction status details explained in appendix. </w:t>
      </w:r>
    </w:p>
    <w:p w:rsidR="00C37208" w:rsidRPr="00425C8F" w:rsidRDefault="00C37208" w:rsidP="00AE4A1D">
      <w:pPr>
        <w:pStyle w:val="NoteHeading"/>
        <w:numPr>
          <w:ilvl w:val="0"/>
          <w:numId w:val="38"/>
        </w:numPr>
        <w:tabs>
          <w:tab w:val="left" w:pos="990"/>
        </w:tabs>
        <w:ind w:left="990" w:hanging="540"/>
        <w:jc w:val="left"/>
        <w:rPr>
          <w:color w:val="auto"/>
        </w:rPr>
      </w:pPr>
      <w:r w:rsidRPr="00425C8F">
        <w:rPr>
          <w:color w:val="auto"/>
        </w:rPr>
        <w:t>The value for TYPE tag is fixed as mentioned in syntax.</w:t>
      </w:r>
    </w:p>
    <w:p w:rsidR="001177D9" w:rsidRPr="00425C8F" w:rsidRDefault="001177D9" w:rsidP="00086E52">
      <w:pPr>
        <w:pStyle w:val="BodyText2"/>
        <w:jc w:val="left"/>
      </w:pPr>
      <w:bookmarkStart w:id="333" w:name="_Toc325459098"/>
    </w:p>
    <w:p w:rsidR="00633175" w:rsidRPr="00425C8F" w:rsidRDefault="00633175" w:rsidP="00337049">
      <w:pPr>
        <w:pStyle w:val="Heading2"/>
      </w:pPr>
      <w:bookmarkStart w:id="334" w:name="_Toc309916603"/>
      <w:bookmarkStart w:id="335" w:name="_Toc379631434"/>
      <w:bookmarkStart w:id="336" w:name="_Toc380482381"/>
      <w:bookmarkStart w:id="337" w:name="_Toc485139723"/>
      <w:r w:rsidRPr="00425C8F">
        <w:t xml:space="preserve">ICCID MSISDN </w:t>
      </w:r>
      <w:bookmarkEnd w:id="334"/>
      <w:r w:rsidRPr="00425C8F">
        <w:t>Mapping</w:t>
      </w:r>
      <w:bookmarkEnd w:id="335"/>
      <w:bookmarkEnd w:id="336"/>
      <w:bookmarkEnd w:id="337"/>
    </w:p>
    <w:p w:rsidR="00633175" w:rsidRPr="00425C8F" w:rsidRDefault="00633175" w:rsidP="00633175">
      <w:pPr>
        <w:pStyle w:val="BodyText2"/>
      </w:pPr>
      <w:r w:rsidRPr="00425C8F">
        <w:t xml:space="preserve">Channel administrator user can send the request for mapping the details of an ICCID or MSISDN. </w:t>
      </w:r>
    </w:p>
    <w:p w:rsidR="00633175" w:rsidRPr="00425C8F" w:rsidRDefault="00633175" w:rsidP="001E6309">
      <w:pPr>
        <w:pStyle w:val="Heading"/>
        <w:rPr>
          <w:color w:val="auto"/>
        </w:rPr>
      </w:pPr>
      <w:bookmarkStart w:id="338" w:name="_Toc309916604"/>
      <w:bookmarkStart w:id="339" w:name="_Toc379631435"/>
      <w:bookmarkStart w:id="340" w:name="_Toc380482382"/>
      <w:r w:rsidRPr="00425C8F">
        <w:rPr>
          <w:color w:val="auto"/>
        </w:rPr>
        <w:t>XML Request Syntax</w:t>
      </w:r>
      <w:bookmarkEnd w:id="338"/>
      <w:bookmarkEnd w:id="339"/>
      <w:bookmarkEnd w:id="340"/>
    </w:p>
    <w:p w:rsidR="00633175" w:rsidRPr="00425C8F" w:rsidRDefault="00633175" w:rsidP="00633175">
      <w:pPr>
        <w:pStyle w:val="BodyText2"/>
      </w:pPr>
      <w:r w:rsidRPr="00425C8F">
        <w:t>The External System will send the following request for ICCID-MSISDN mapping. The request format and details of request are mentioned below.</w:t>
      </w:r>
    </w:p>
    <w:p w:rsidR="00633175" w:rsidRPr="00425C8F" w:rsidRDefault="00633175" w:rsidP="00633175">
      <w:pPr>
        <w:pStyle w:val="BodyText2"/>
      </w:pPr>
    </w:p>
    <w:p w:rsidR="00633175" w:rsidRPr="00425C8F" w:rsidRDefault="00633175" w:rsidP="00633175">
      <w:pPr>
        <w:pStyle w:val="BodyText2"/>
        <w:rPr>
          <w:b/>
          <w:bCs/>
          <w:u w:val="single"/>
        </w:rPr>
      </w:pPr>
      <w:r w:rsidRPr="00425C8F">
        <w:rPr>
          <w:b/>
          <w:bCs/>
          <w:u w:val="single"/>
        </w:rPr>
        <w:t>Request Syntax</w:t>
      </w:r>
    </w:p>
    <w:p w:rsidR="00633175" w:rsidRPr="00425C8F" w:rsidRDefault="00633175" w:rsidP="00633175">
      <w:pPr>
        <w:pStyle w:val="BodyText2"/>
        <w:rPr>
          <w:b/>
          <w:bCs/>
          <w:u w:val="single"/>
        </w:rPr>
      </w:pPr>
    </w:p>
    <w:p w:rsidR="00633175" w:rsidRPr="00425C8F" w:rsidRDefault="00633175" w:rsidP="00633175">
      <w:pPr>
        <w:pStyle w:val="BodyText2"/>
      </w:pPr>
      <w:r w:rsidRPr="00425C8F">
        <w:t>&lt;? Xml version="1.0"? &gt;</w:t>
      </w:r>
    </w:p>
    <w:p w:rsidR="00633175" w:rsidRPr="00425C8F" w:rsidRDefault="00633175" w:rsidP="00633175">
      <w:pPr>
        <w:pStyle w:val="BodyText2"/>
      </w:pPr>
      <w:r w:rsidRPr="00425C8F">
        <w:t>&lt;COMMAND&gt;</w:t>
      </w:r>
    </w:p>
    <w:p w:rsidR="00633175" w:rsidRPr="00425C8F" w:rsidRDefault="00633175" w:rsidP="00633175">
      <w:pPr>
        <w:pStyle w:val="BodyText2"/>
      </w:pPr>
      <w:r w:rsidRPr="00425C8F">
        <w:t>&lt;TYPE&gt;</w:t>
      </w:r>
      <w:r w:rsidRPr="00425C8F">
        <w:rPr>
          <w:b/>
        </w:rPr>
        <w:t>ICCIDMSISDNMAPREQ</w:t>
      </w:r>
      <w:r w:rsidRPr="00425C8F">
        <w:t>&lt;/TYPE&gt;</w:t>
      </w:r>
    </w:p>
    <w:p w:rsidR="00633175" w:rsidRPr="00425C8F" w:rsidRDefault="00633175" w:rsidP="00633175">
      <w:pPr>
        <w:pStyle w:val="BodyText2"/>
      </w:pPr>
      <w:r w:rsidRPr="00425C8F">
        <w:t>&lt;DATE&gt;&lt;Date and time &gt;&lt;/DATE&gt;</w:t>
      </w:r>
    </w:p>
    <w:p w:rsidR="00633175" w:rsidRPr="00425C8F" w:rsidRDefault="00633175" w:rsidP="00633175">
      <w:pPr>
        <w:pStyle w:val="BodyText2"/>
      </w:pPr>
      <w:r w:rsidRPr="00425C8F">
        <w:t>&lt;EXTNWCODE&gt;&lt;Network External Code&gt;&lt;/EXTNWCODE&gt;</w:t>
      </w:r>
    </w:p>
    <w:p w:rsidR="00633175" w:rsidRPr="00425C8F" w:rsidRDefault="00633175" w:rsidP="00633175">
      <w:pPr>
        <w:pStyle w:val="BodyText2"/>
      </w:pPr>
      <w:r w:rsidRPr="00425C8F">
        <w:t>&lt;CATCODE&gt;&lt;Category Code of the Operator user&gt;&lt;/CATCODE&gt;</w:t>
      </w:r>
    </w:p>
    <w:p w:rsidR="00633175" w:rsidRPr="00425C8F" w:rsidRDefault="00633175" w:rsidP="00633175">
      <w:pPr>
        <w:pStyle w:val="BodyText2"/>
      </w:pPr>
      <w:r w:rsidRPr="00425C8F">
        <w:t>&lt;EMPCODE&gt;&lt;Employee Code of the Operator user&gt;&lt;/EMPCODE&gt;</w:t>
      </w:r>
    </w:p>
    <w:p w:rsidR="00633175" w:rsidRPr="00425C8F" w:rsidRDefault="00633175" w:rsidP="00633175">
      <w:pPr>
        <w:pStyle w:val="BodyText2"/>
      </w:pPr>
      <w:r w:rsidRPr="00425C8F">
        <w:t>&lt;LOGINID&gt;&lt;Login ID of the Operator user&gt;&lt;/LOGINID&gt;</w:t>
      </w:r>
    </w:p>
    <w:p w:rsidR="00633175" w:rsidRPr="00425C8F" w:rsidRDefault="00633175" w:rsidP="00633175">
      <w:pPr>
        <w:pStyle w:val="BodyText2"/>
      </w:pPr>
      <w:r w:rsidRPr="00425C8F">
        <w:t>&lt;PASSWORD&gt;&lt;Password of the Operator user&gt;&lt;/PASSWORD&gt;</w:t>
      </w:r>
    </w:p>
    <w:p w:rsidR="00633175" w:rsidRPr="00425C8F" w:rsidRDefault="00633175" w:rsidP="00633175">
      <w:pPr>
        <w:pStyle w:val="BodyText2"/>
        <w:jc w:val="left"/>
      </w:pPr>
      <w:r w:rsidRPr="00425C8F">
        <w:t>&lt;EXTREFNUM&gt;&lt;Unique Reference number in the external system&gt;&lt;/EXTREFNUM&gt;</w:t>
      </w:r>
    </w:p>
    <w:p w:rsidR="00633175" w:rsidRPr="00425C8F" w:rsidRDefault="00633175" w:rsidP="00633175">
      <w:pPr>
        <w:pStyle w:val="BodyText2"/>
      </w:pPr>
      <w:r w:rsidRPr="00425C8F">
        <w:t>&lt;DATA&gt;</w:t>
      </w:r>
    </w:p>
    <w:p w:rsidR="00633175" w:rsidRPr="00425C8F" w:rsidRDefault="00633175" w:rsidP="00633175">
      <w:pPr>
        <w:pStyle w:val="BodyText2"/>
        <w:ind w:left="720"/>
      </w:pPr>
      <w:r w:rsidRPr="00425C8F">
        <w:t>&lt;ICCID&gt;&lt;New ICCID uploaded in the PreTUPS System&gt;&lt;/ICCID&gt;</w:t>
      </w:r>
    </w:p>
    <w:p w:rsidR="00633175" w:rsidRPr="00425C8F" w:rsidRDefault="00633175" w:rsidP="00633175">
      <w:pPr>
        <w:pStyle w:val="BodyText2"/>
        <w:ind w:left="720"/>
      </w:pPr>
      <w:r w:rsidRPr="00425C8F">
        <w:t>&lt;ICCIDCONFIRM&gt;&lt;Confirm new ICCID uploaded in the PreTUPS System&gt;&lt;/ICCIDCONFIRM&gt;</w:t>
      </w:r>
    </w:p>
    <w:p w:rsidR="00633175" w:rsidRPr="00425C8F" w:rsidRDefault="00633175" w:rsidP="00633175">
      <w:pPr>
        <w:pStyle w:val="BodyText2"/>
        <w:ind w:left="720"/>
      </w:pPr>
      <w:r w:rsidRPr="00425C8F">
        <w:t>&lt;MSISDN&gt;&lt;MSISDN uploaded in the PreTUPS System&gt;&lt;/MSISDN&gt;</w:t>
      </w:r>
    </w:p>
    <w:p w:rsidR="00633175" w:rsidRPr="00425C8F" w:rsidRDefault="00633175" w:rsidP="00633175">
      <w:pPr>
        <w:pStyle w:val="BodyText2"/>
      </w:pPr>
      <w:r w:rsidRPr="00425C8F">
        <w:t>&lt;/DATA&gt;</w:t>
      </w:r>
    </w:p>
    <w:p w:rsidR="00633175" w:rsidRPr="00425C8F" w:rsidRDefault="00633175" w:rsidP="00633175">
      <w:pPr>
        <w:pStyle w:val="BodyText2"/>
        <w:rPr>
          <w:b/>
          <w:bCs/>
          <w:u w:val="single"/>
        </w:rPr>
      </w:pPr>
      <w:r w:rsidRPr="00425C8F">
        <w:t>&lt;/COMMAND&gt;</w:t>
      </w:r>
    </w:p>
    <w:p w:rsidR="00633175" w:rsidRPr="00425C8F" w:rsidRDefault="00633175" w:rsidP="00633175">
      <w:pPr>
        <w:pStyle w:val="BodyText2"/>
        <w:rPr>
          <w:b/>
          <w:bCs/>
          <w:u w:val="single"/>
        </w:rPr>
      </w:pPr>
    </w:p>
    <w:p w:rsidR="00633175" w:rsidRPr="00425C8F" w:rsidRDefault="00633175" w:rsidP="00633175">
      <w:pPr>
        <w:pStyle w:val="BodyText2"/>
        <w:rPr>
          <w:b/>
          <w:bCs/>
          <w:u w:val="single"/>
        </w:rPr>
      </w:pPr>
    </w:p>
    <w:p w:rsidR="00633175" w:rsidRPr="00425C8F" w:rsidRDefault="00633175" w:rsidP="00633175">
      <w:pPr>
        <w:pStyle w:val="BodyText2"/>
        <w:rPr>
          <w:b/>
          <w:bCs/>
          <w:sz w:val="24"/>
          <w:u w:val="single"/>
        </w:rPr>
      </w:pPr>
      <w:r w:rsidRPr="00425C8F">
        <w:rPr>
          <w:b/>
          <w:bCs/>
          <w:u w:val="single"/>
        </w:rPr>
        <w:t>Fields Detail</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2"/>
        <w:gridCol w:w="8"/>
        <w:gridCol w:w="1440"/>
        <w:gridCol w:w="21"/>
        <w:gridCol w:w="2679"/>
        <w:gridCol w:w="14"/>
        <w:gridCol w:w="1559"/>
        <w:gridCol w:w="47"/>
        <w:gridCol w:w="900"/>
        <w:gridCol w:w="45"/>
        <w:gridCol w:w="855"/>
      </w:tblGrid>
      <w:tr w:rsidR="00633175" w:rsidRPr="00425C8F" w:rsidTr="00762089">
        <w:trPr>
          <w:trHeight w:val="277"/>
          <w:tblHeader/>
        </w:trPr>
        <w:tc>
          <w:tcPr>
            <w:tcW w:w="1800" w:type="dxa"/>
            <w:gridSpan w:val="2"/>
            <w:shd w:val="clear" w:color="auto" w:fill="E31837"/>
          </w:tcPr>
          <w:p w:rsidR="00633175" w:rsidRPr="00425C8F" w:rsidRDefault="00633175" w:rsidP="00762089">
            <w:pPr>
              <w:pStyle w:val="TableColumnLabels"/>
              <w:ind w:right="764"/>
              <w:rPr>
                <w:rFonts w:ascii="Arial" w:hAnsi="Arial" w:cs="Arial"/>
                <w:color w:val="auto"/>
              </w:rPr>
            </w:pPr>
            <w:r w:rsidRPr="00425C8F">
              <w:rPr>
                <w:rFonts w:ascii="Arial" w:hAnsi="Arial" w:cs="Arial"/>
                <w:color w:val="auto"/>
              </w:rPr>
              <w:t>TAG</w:t>
            </w:r>
          </w:p>
        </w:tc>
        <w:tc>
          <w:tcPr>
            <w:tcW w:w="1440" w:type="dxa"/>
            <w:shd w:val="clear" w:color="auto" w:fill="E31837"/>
          </w:tcPr>
          <w:p w:rsidR="00633175" w:rsidRPr="00425C8F" w:rsidRDefault="00633175" w:rsidP="00762089">
            <w:pPr>
              <w:pStyle w:val="TableColumnLabels"/>
              <w:rPr>
                <w:rFonts w:ascii="Arial" w:hAnsi="Arial" w:cs="Arial"/>
                <w:color w:val="auto"/>
              </w:rPr>
            </w:pPr>
            <w:r w:rsidRPr="00425C8F">
              <w:rPr>
                <w:rFonts w:ascii="Arial" w:hAnsi="Arial" w:cs="Arial"/>
                <w:color w:val="auto"/>
              </w:rPr>
              <w:t>Fields</w:t>
            </w:r>
          </w:p>
        </w:tc>
        <w:tc>
          <w:tcPr>
            <w:tcW w:w="2700" w:type="dxa"/>
            <w:gridSpan w:val="2"/>
            <w:shd w:val="clear" w:color="auto" w:fill="E31837"/>
          </w:tcPr>
          <w:p w:rsidR="00633175" w:rsidRPr="00425C8F" w:rsidRDefault="00633175" w:rsidP="00762089">
            <w:pPr>
              <w:pStyle w:val="TableColumnLabels"/>
              <w:rPr>
                <w:rFonts w:ascii="Arial" w:hAnsi="Arial" w:cs="Arial"/>
                <w:color w:val="auto"/>
              </w:rPr>
            </w:pPr>
            <w:r w:rsidRPr="00425C8F">
              <w:rPr>
                <w:rFonts w:ascii="Arial" w:hAnsi="Arial" w:cs="Arial"/>
                <w:color w:val="auto"/>
              </w:rPr>
              <w:t>Remarks</w:t>
            </w:r>
          </w:p>
        </w:tc>
        <w:tc>
          <w:tcPr>
            <w:tcW w:w="1620" w:type="dxa"/>
            <w:gridSpan w:val="3"/>
            <w:shd w:val="clear" w:color="auto" w:fill="E31837"/>
          </w:tcPr>
          <w:p w:rsidR="00633175" w:rsidRPr="00425C8F" w:rsidRDefault="00633175" w:rsidP="00762089">
            <w:pPr>
              <w:pStyle w:val="TableColumnLabels"/>
              <w:rPr>
                <w:rFonts w:ascii="Arial" w:hAnsi="Arial" w:cs="Arial"/>
                <w:color w:val="auto"/>
              </w:rPr>
            </w:pPr>
            <w:r w:rsidRPr="00425C8F">
              <w:rPr>
                <w:rFonts w:ascii="Arial" w:hAnsi="Arial" w:cs="Arial"/>
                <w:color w:val="auto"/>
              </w:rPr>
              <w:t>Example</w:t>
            </w:r>
          </w:p>
        </w:tc>
        <w:tc>
          <w:tcPr>
            <w:tcW w:w="900" w:type="dxa"/>
            <w:shd w:val="clear" w:color="auto" w:fill="E31837"/>
          </w:tcPr>
          <w:p w:rsidR="00633175" w:rsidRPr="00425C8F" w:rsidRDefault="00633175" w:rsidP="00762089">
            <w:pPr>
              <w:pStyle w:val="TableColumnLabels"/>
              <w:rPr>
                <w:rFonts w:ascii="Arial" w:hAnsi="Arial" w:cs="Arial"/>
                <w:color w:val="auto"/>
              </w:rPr>
            </w:pPr>
            <w:r w:rsidRPr="00425C8F">
              <w:rPr>
                <w:rFonts w:ascii="Arial" w:hAnsi="Arial" w:cs="Arial"/>
                <w:color w:val="auto"/>
              </w:rPr>
              <w:t>Filed Type</w:t>
            </w:r>
          </w:p>
        </w:tc>
        <w:tc>
          <w:tcPr>
            <w:tcW w:w="900" w:type="dxa"/>
            <w:gridSpan w:val="2"/>
            <w:shd w:val="clear" w:color="auto" w:fill="E31837"/>
          </w:tcPr>
          <w:p w:rsidR="00633175" w:rsidRPr="00425C8F" w:rsidRDefault="00633175" w:rsidP="00762089">
            <w:pPr>
              <w:pStyle w:val="TableColumnLabels"/>
              <w:rPr>
                <w:rFonts w:ascii="Arial" w:hAnsi="Arial" w:cs="Arial"/>
                <w:color w:val="auto"/>
              </w:rPr>
            </w:pPr>
            <w:r w:rsidRPr="00425C8F">
              <w:rPr>
                <w:rFonts w:ascii="Arial" w:hAnsi="Arial" w:cs="Arial"/>
                <w:color w:val="auto"/>
              </w:rPr>
              <w:t>Optional/</w:t>
            </w:r>
          </w:p>
          <w:p w:rsidR="00633175" w:rsidRPr="00425C8F" w:rsidRDefault="00633175" w:rsidP="00762089">
            <w:pPr>
              <w:pStyle w:val="TableColumnLabels"/>
              <w:rPr>
                <w:rFonts w:ascii="Arial" w:hAnsi="Arial" w:cs="Arial"/>
                <w:color w:val="auto"/>
              </w:rPr>
            </w:pPr>
            <w:r w:rsidRPr="00425C8F">
              <w:rPr>
                <w:rFonts w:ascii="Arial" w:hAnsi="Arial" w:cs="Arial"/>
                <w:color w:val="auto"/>
              </w:rPr>
              <w:t>Mandatory</w:t>
            </w:r>
          </w:p>
        </w:tc>
      </w:tr>
      <w:tr w:rsidR="00633175" w:rsidRPr="00425C8F" w:rsidTr="00762089">
        <w:trPr>
          <w:cantSplit/>
          <w:trHeight w:val="277"/>
        </w:trPr>
        <w:tc>
          <w:tcPr>
            <w:tcW w:w="9360" w:type="dxa"/>
            <w:gridSpan w:val="11"/>
          </w:tcPr>
          <w:p w:rsidR="00633175" w:rsidRPr="00425C8F" w:rsidRDefault="00633175" w:rsidP="00762089">
            <w:pPr>
              <w:pStyle w:val="Tablecontent"/>
              <w:rPr>
                <w:rFonts w:cs="Arial"/>
                <w:b/>
                <w:bCs/>
              </w:rPr>
            </w:pPr>
            <w:r w:rsidRPr="00425C8F">
              <w:rPr>
                <w:rFonts w:cs="Arial"/>
                <w:b/>
                <w:bCs/>
              </w:rPr>
              <w:t>Common TAGS</w:t>
            </w:r>
          </w:p>
        </w:tc>
      </w:tr>
      <w:tr w:rsidR="00633175" w:rsidRPr="00425C8F" w:rsidTr="00762089">
        <w:trPr>
          <w:trHeight w:val="277"/>
        </w:trPr>
        <w:tc>
          <w:tcPr>
            <w:tcW w:w="1800" w:type="dxa"/>
            <w:gridSpan w:val="2"/>
          </w:tcPr>
          <w:p w:rsidR="00633175" w:rsidRPr="00425C8F" w:rsidRDefault="00633175" w:rsidP="00762089">
            <w:pPr>
              <w:pStyle w:val="Tablecontent"/>
              <w:rPr>
                <w:rFonts w:cs="Arial"/>
              </w:rPr>
            </w:pPr>
            <w:r w:rsidRPr="00425C8F">
              <w:rPr>
                <w:rFonts w:cs="Arial"/>
              </w:rPr>
              <w:t>TYPE</w:t>
            </w:r>
          </w:p>
        </w:tc>
        <w:tc>
          <w:tcPr>
            <w:tcW w:w="1440" w:type="dxa"/>
          </w:tcPr>
          <w:p w:rsidR="00633175" w:rsidRPr="00425C8F" w:rsidRDefault="00633175" w:rsidP="00762089">
            <w:pPr>
              <w:pStyle w:val="Tablecontent"/>
              <w:rPr>
                <w:rFonts w:cs="Arial"/>
              </w:rPr>
            </w:pPr>
            <w:r w:rsidRPr="00425C8F">
              <w:rPr>
                <w:rFonts w:cs="Arial"/>
              </w:rPr>
              <w:t>Request type</w:t>
            </w:r>
          </w:p>
        </w:tc>
        <w:tc>
          <w:tcPr>
            <w:tcW w:w="2700" w:type="dxa"/>
            <w:gridSpan w:val="2"/>
          </w:tcPr>
          <w:p w:rsidR="00633175" w:rsidRPr="00425C8F" w:rsidRDefault="00633175" w:rsidP="00762089">
            <w:pPr>
              <w:pStyle w:val="Tablecontent"/>
              <w:rPr>
                <w:rFonts w:cs="Arial"/>
              </w:rPr>
            </w:pPr>
            <w:r w:rsidRPr="00425C8F">
              <w:rPr>
                <w:rFonts w:cs="Arial"/>
              </w:rPr>
              <w:t>Request Type, should be sent with each request - fixed</w:t>
            </w:r>
          </w:p>
        </w:tc>
        <w:tc>
          <w:tcPr>
            <w:tcW w:w="1620" w:type="dxa"/>
            <w:gridSpan w:val="3"/>
          </w:tcPr>
          <w:p w:rsidR="00633175" w:rsidRPr="00425C8F" w:rsidRDefault="00633175" w:rsidP="00762089">
            <w:pPr>
              <w:pStyle w:val="Tablecontent"/>
              <w:rPr>
                <w:rFonts w:cs="Arial"/>
              </w:rPr>
            </w:pPr>
            <w:r w:rsidRPr="00425C8F">
              <w:t>EXTCNGPWDREQ</w:t>
            </w:r>
          </w:p>
        </w:tc>
        <w:tc>
          <w:tcPr>
            <w:tcW w:w="900" w:type="dxa"/>
          </w:tcPr>
          <w:p w:rsidR="00633175" w:rsidRPr="00425C8F" w:rsidRDefault="00633175" w:rsidP="00762089">
            <w:pPr>
              <w:pStyle w:val="Tablecontent"/>
              <w:rPr>
                <w:rFonts w:cs="Arial"/>
              </w:rPr>
            </w:pPr>
            <w:r w:rsidRPr="00425C8F">
              <w:rPr>
                <w:rFonts w:cs="Arial"/>
              </w:rPr>
              <w:t>A (20)</w:t>
            </w:r>
          </w:p>
        </w:tc>
        <w:tc>
          <w:tcPr>
            <w:tcW w:w="900" w:type="dxa"/>
            <w:gridSpan w:val="2"/>
          </w:tcPr>
          <w:p w:rsidR="00633175" w:rsidRPr="00425C8F" w:rsidRDefault="00633175" w:rsidP="00762089">
            <w:pPr>
              <w:pStyle w:val="Tablecontent"/>
              <w:rPr>
                <w:rFonts w:cs="Arial"/>
              </w:rPr>
            </w:pPr>
            <w:r w:rsidRPr="00425C8F">
              <w:rPr>
                <w:rFonts w:cs="Arial"/>
              </w:rPr>
              <w:t>M</w:t>
            </w:r>
          </w:p>
        </w:tc>
      </w:tr>
      <w:tr w:rsidR="00633175" w:rsidRPr="00425C8F" w:rsidTr="00762089">
        <w:trPr>
          <w:trHeight w:val="277"/>
        </w:trPr>
        <w:tc>
          <w:tcPr>
            <w:tcW w:w="1800" w:type="dxa"/>
            <w:gridSpan w:val="2"/>
          </w:tcPr>
          <w:p w:rsidR="00633175" w:rsidRPr="00425C8F" w:rsidRDefault="00633175" w:rsidP="00762089">
            <w:pPr>
              <w:pStyle w:val="Tablecontent"/>
              <w:rPr>
                <w:rFonts w:cs="Arial"/>
              </w:rPr>
            </w:pPr>
            <w:r w:rsidRPr="00425C8F">
              <w:rPr>
                <w:rFonts w:cs="Arial"/>
              </w:rPr>
              <w:t>DATE</w:t>
            </w:r>
          </w:p>
        </w:tc>
        <w:tc>
          <w:tcPr>
            <w:tcW w:w="1440" w:type="dxa"/>
          </w:tcPr>
          <w:p w:rsidR="00633175" w:rsidRPr="00425C8F" w:rsidRDefault="00633175" w:rsidP="00762089">
            <w:pPr>
              <w:pStyle w:val="Tablecontent"/>
              <w:rPr>
                <w:rFonts w:cs="Arial"/>
              </w:rPr>
            </w:pPr>
            <w:r w:rsidRPr="00425C8F">
              <w:rPr>
                <w:rFonts w:cs="Arial"/>
              </w:rPr>
              <w:t>Date and time</w:t>
            </w:r>
          </w:p>
        </w:tc>
        <w:tc>
          <w:tcPr>
            <w:tcW w:w="2700" w:type="dxa"/>
            <w:gridSpan w:val="2"/>
          </w:tcPr>
          <w:p w:rsidR="00633175" w:rsidRPr="00425C8F" w:rsidRDefault="00633175" w:rsidP="00762089">
            <w:pPr>
              <w:pStyle w:val="Tablecontent"/>
              <w:rPr>
                <w:rFonts w:cs="Arial"/>
              </w:rPr>
            </w:pPr>
            <w:r w:rsidRPr="00425C8F">
              <w:rPr>
                <w:rFonts w:cs="Arial"/>
              </w:rPr>
              <w:t>Date and time on which request generated by external system, HH are in 24 Hour Format</w:t>
            </w:r>
          </w:p>
        </w:tc>
        <w:tc>
          <w:tcPr>
            <w:tcW w:w="1620" w:type="dxa"/>
            <w:gridSpan w:val="3"/>
          </w:tcPr>
          <w:p w:rsidR="00633175" w:rsidRPr="00425C8F" w:rsidRDefault="00633175" w:rsidP="00762089">
            <w:pPr>
              <w:pStyle w:val="Tablecontent"/>
              <w:rPr>
                <w:rFonts w:cs="Arial"/>
              </w:rPr>
            </w:pPr>
            <w:r w:rsidRPr="00425C8F">
              <w:rPr>
                <w:rFonts w:cs="Arial"/>
              </w:rPr>
              <w:t>DD-MM-YYYY HH:MM:SS</w:t>
            </w:r>
          </w:p>
        </w:tc>
        <w:tc>
          <w:tcPr>
            <w:tcW w:w="900" w:type="dxa"/>
          </w:tcPr>
          <w:p w:rsidR="00633175" w:rsidRPr="00425C8F" w:rsidRDefault="00633175" w:rsidP="00762089">
            <w:pPr>
              <w:pStyle w:val="Tablecontent"/>
              <w:rPr>
                <w:rFonts w:cs="Arial"/>
              </w:rPr>
            </w:pPr>
            <w:r w:rsidRPr="00425C8F">
              <w:rPr>
                <w:rFonts w:cs="Arial"/>
              </w:rPr>
              <w:t>D (20)</w:t>
            </w:r>
          </w:p>
        </w:tc>
        <w:tc>
          <w:tcPr>
            <w:tcW w:w="900" w:type="dxa"/>
            <w:gridSpan w:val="2"/>
          </w:tcPr>
          <w:p w:rsidR="00633175" w:rsidRPr="00425C8F" w:rsidRDefault="00633175" w:rsidP="00762089">
            <w:pPr>
              <w:pStyle w:val="Tablecontent"/>
              <w:rPr>
                <w:rFonts w:cs="Arial"/>
              </w:rPr>
            </w:pPr>
            <w:r w:rsidRPr="00425C8F">
              <w:rPr>
                <w:rFonts w:cs="Arial"/>
              </w:rPr>
              <w:t>O</w:t>
            </w:r>
          </w:p>
        </w:tc>
      </w:tr>
      <w:tr w:rsidR="00633175" w:rsidRPr="00425C8F" w:rsidTr="00762089">
        <w:trPr>
          <w:trHeight w:val="277"/>
        </w:trPr>
        <w:tc>
          <w:tcPr>
            <w:tcW w:w="1800" w:type="dxa"/>
            <w:gridSpan w:val="2"/>
          </w:tcPr>
          <w:p w:rsidR="00633175" w:rsidRPr="00425C8F" w:rsidRDefault="00633175" w:rsidP="00762089">
            <w:pPr>
              <w:pStyle w:val="Tablecontent"/>
              <w:rPr>
                <w:rFonts w:cs="Arial"/>
              </w:rPr>
            </w:pPr>
            <w:r w:rsidRPr="00425C8F">
              <w:rPr>
                <w:rFonts w:cs="Arial"/>
              </w:rPr>
              <w:t>EXTNWCODE</w:t>
            </w:r>
          </w:p>
        </w:tc>
        <w:tc>
          <w:tcPr>
            <w:tcW w:w="1440" w:type="dxa"/>
          </w:tcPr>
          <w:p w:rsidR="00633175" w:rsidRPr="00425C8F" w:rsidRDefault="00633175" w:rsidP="00762089">
            <w:pPr>
              <w:pStyle w:val="Tablecontent"/>
              <w:rPr>
                <w:rFonts w:cs="Arial"/>
              </w:rPr>
            </w:pPr>
            <w:r w:rsidRPr="00425C8F">
              <w:rPr>
                <w:rFonts w:cs="Arial"/>
              </w:rPr>
              <w:t xml:space="preserve">Network code </w:t>
            </w:r>
          </w:p>
        </w:tc>
        <w:tc>
          <w:tcPr>
            <w:tcW w:w="2700" w:type="dxa"/>
            <w:gridSpan w:val="2"/>
          </w:tcPr>
          <w:p w:rsidR="00633175" w:rsidRPr="00425C8F" w:rsidRDefault="00633175" w:rsidP="00762089">
            <w:pPr>
              <w:pStyle w:val="Tablecontent"/>
              <w:rPr>
                <w:rFonts w:cs="Arial"/>
              </w:rPr>
            </w:pPr>
            <w:r w:rsidRPr="00425C8F">
              <w:rPr>
                <w:rFonts w:cs="Arial"/>
              </w:rPr>
              <w:t>Network code of the Operator User defined in PreTUPS as External Network code</w:t>
            </w:r>
          </w:p>
        </w:tc>
        <w:tc>
          <w:tcPr>
            <w:tcW w:w="1620" w:type="dxa"/>
            <w:gridSpan w:val="3"/>
          </w:tcPr>
          <w:p w:rsidR="00633175" w:rsidRPr="00425C8F" w:rsidRDefault="00633175" w:rsidP="00762089">
            <w:pPr>
              <w:pStyle w:val="Tablecontent"/>
              <w:rPr>
                <w:rFonts w:cs="Arial"/>
              </w:rPr>
            </w:pPr>
            <w:r w:rsidRPr="00425C8F">
              <w:rPr>
                <w:rFonts w:cs="Arial"/>
              </w:rPr>
              <w:t>MO</w:t>
            </w:r>
          </w:p>
        </w:tc>
        <w:tc>
          <w:tcPr>
            <w:tcW w:w="900" w:type="dxa"/>
          </w:tcPr>
          <w:p w:rsidR="00633175" w:rsidRPr="00425C8F" w:rsidRDefault="00633175" w:rsidP="00762089">
            <w:pPr>
              <w:pStyle w:val="Tablecontent"/>
              <w:rPr>
                <w:rFonts w:cs="Arial"/>
              </w:rPr>
            </w:pPr>
            <w:r w:rsidRPr="00425C8F">
              <w:rPr>
                <w:rFonts w:cs="Arial"/>
              </w:rPr>
              <w:t>A (2)</w:t>
            </w:r>
          </w:p>
        </w:tc>
        <w:tc>
          <w:tcPr>
            <w:tcW w:w="900" w:type="dxa"/>
            <w:gridSpan w:val="2"/>
          </w:tcPr>
          <w:p w:rsidR="00633175" w:rsidRPr="00425C8F" w:rsidRDefault="00633175" w:rsidP="00762089">
            <w:pPr>
              <w:pStyle w:val="Tablecontent"/>
              <w:rPr>
                <w:rFonts w:cs="Arial"/>
              </w:rPr>
            </w:pPr>
            <w:r w:rsidRPr="00425C8F">
              <w:rPr>
                <w:rFonts w:cs="Arial"/>
              </w:rPr>
              <w:t>M</w:t>
            </w:r>
          </w:p>
        </w:tc>
      </w:tr>
      <w:tr w:rsidR="00633175" w:rsidRPr="00425C8F" w:rsidTr="00762089">
        <w:trPr>
          <w:cantSplit/>
          <w:trHeight w:val="277"/>
        </w:trPr>
        <w:tc>
          <w:tcPr>
            <w:tcW w:w="1800" w:type="dxa"/>
            <w:gridSpan w:val="2"/>
          </w:tcPr>
          <w:p w:rsidR="00633175" w:rsidRPr="00425C8F" w:rsidRDefault="00633175" w:rsidP="00762089">
            <w:pPr>
              <w:pStyle w:val="Tablecontent"/>
              <w:rPr>
                <w:rFonts w:cs="Arial"/>
              </w:rPr>
            </w:pPr>
            <w:r w:rsidRPr="00425C8F">
              <w:t>CATCODE</w:t>
            </w:r>
          </w:p>
        </w:tc>
        <w:tc>
          <w:tcPr>
            <w:tcW w:w="1440" w:type="dxa"/>
          </w:tcPr>
          <w:p w:rsidR="00633175" w:rsidRPr="00425C8F" w:rsidRDefault="00633175" w:rsidP="00762089">
            <w:pPr>
              <w:pStyle w:val="Tablecontent"/>
              <w:rPr>
                <w:rFonts w:cs="Arial"/>
              </w:rPr>
            </w:pPr>
            <w:r w:rsidRPr="00425C8F">
              <w:rPr>
                <w:rFonts w:cs="Arial"/>
              </w:rPr>
              <w:t>Category Code</w:t>
            </w:r>
          </w:p>
        </w:tc>
        <w:tc>
          <w:tcPr>
            <w:tcW w:w="2700" w:type="dxa"/>
            <w:gridSpan w:val="2"/>
          </w:tcPr>
          <w:p w:rsidR="00633175" w:rsidRPr="00425C8F" w:rsidRDefault="00633175" w:rsidP="00762089">
            <w:pPr>
              <w:pStyle w:val="Tablecontent"/>
              <w:rPr>
                <w:rFonts w:cs="Arial"/>
              </w:rPr>
            </w:pPr>
            <w:r w:rsidRPr="00425C8F">
              <w:rPr>
                <w:rFonts w:cs="Arial"/>
              </w:rPr>
              <w:t>Category Code of the operator</w:t>
            </w:r>
          </w:p>
        </w:tc>
        <w:tc>
          <w:tcPr>
            <w:tcW w:w="1620" w:type="dxa"/>
            <w:gridSpan w:val="3"/>
          </w:tcPr>
          <w:p w:rsidR="00633175" w:rsidRPr="00425C8F" w:rsidRDefault="00633175" w:rsidP="00762089">
            <w:pPr>
              <w:pStyle w:val="Tablecontent"/>
              <w:rPr>
                <w:rFonts w:cs="Arial"/>
              </w:rPr>
            </w:pPr>
            <w:r w:rsidRPr="00425C8F">
              <w:rPr>
                <w:rFonts w:cs="Arial"/>
              </w:rPr>
              <w:t>AP</w:t>
            </w:r>
          </w:p>
        </w:tc>
        <w:tc>
          <w:tcPr>
            <w:tcW w:w="900" w:type="dxa"/>
          </w:tcPr>
          <w:p w:rsidR="00633175" w:rsidRPr="00425C8F" w:rsidRDefault="00633175" w:rsidP="00762089">
            <w:pPr>
              <w:pStyle w:val="Tablecontent"/>
              <w:rPr>
                <w:rFonts w:cs="Arial"/>
              </w:rPr>
            </w:pPr>
            <w:r w:rsidRPr="00425C8F">
              <w:rPr>
                <w:rFonts w:cs="Arial"/>
              </w:rPr>
              <w:t>A (2)</w:t>
            </w:r>
          </w:p>
        </w:tc>
        <w:tc>
          <w:tcPr>
            <w:tcW w:w="900" w:type="dxa"/>
            <w:gridSpan w:val="2"/>
          </w:tcPr>
          <w:p w:rsidR="00633175" w:rsidRPr="00425C8F" w:rsidRDefault="00633175" w:rsidP="00762089">
            <w:pPr>
              <w:pStyle w:val="Tablecontent"/>
              <w:rPr>
                <w:rFonts w:cs="Arial"/>
              </w:rPr>
            </w:pPr>
            <w:r w:rsidRPr="00425C8F">
              <w:rPr>
                <w:rFonts w:cs="Arial"/>
              </w:rPr>
              <w:t>O</w:t>
            </w:r>
          </w:p>
        </w:tc>
      </w:tr>
      <w:tr w:rsidR="00633175" w:rsidRPr="00425C8F" w:rsidTr="00762089">
        <w:trPr>
          <w:cantSplit/>
          <w:trHeight w:val="277"/>
        </w:trPr>
        <w:tc>
          <w:tcPr>
            <w:tcW w:w="1800" w:type="dxa"/>
            <w:gridSpan w:val="2"/>
          </w:tcPr>
          <w:p w:rsidR="00633175" w:rsidRPr="00425C8F" w:rsidRDefault="00633175" w:rsidP="00762089">
            <w:pPr>
              <w:pStyle w:val="Tablecontent"/>
              <w:rPr>
                <w:rFonts w:cs="Arial"/>
              </w:rPr>
            </w:pPr>
            <w:r w:rsidRPr="00425C8F">
              <w:rPr>
                <w:rFonts w:cs="Arial"/>
              </w:rPr>
              <w:lastRenderedPageBreak/>
              <w:t>EMPCODE</w:t>
            </w:r>
          </w:p>
        </w:tc>
        <w:tc>
          <w:tcPr>
            <w:tcW w:w="1440" w:type="dxa"/>
          </w:tcPr>
          <w:p w:rsidR="00633175" w:rsidRPr="00425C8F" w:rsidRDefault="00633175" w:rsidP="00762089">
            <w:pPr>
              <w:pStyle w:val="Tablecontent"/>
              <w:rPr>
                <w:rFonts w:cs="Arial"/>
              </w:rPr>
            </w:pPr>
            <w:r w:rsidRPr="00425C8F">
              <w:rPr>
                <w:rFonts w:cs="Arial"/>
              </w:rPr>
              <w:t>Employee code</w:t>
            </w:r>
          </w:p>
        </w:tc>
        <w:tc>
          <w:tcPr>
            <w:tcW w:w="2700" w:type="dxa"/>
            <w:gridSpan w:val="2"/>
          </w:tcPr>
          <w:p w:rsidR="00633175" w:rsidRPr="00425C8F" w:rsidRDefault="00633175" w:rsidP="00762089">
            <w:pPr>
              <w:pStyle w:val="Tablecontent"/>
              <w:rPr>
                <w:rFonts w:cs="Arial"/>
              </w:rPr>
            </w:pPr>
            <w:r w:rsidRPr="00425C8F">
              <w:rPr>
                <w:rFonts w:cs="Arial"/>
              </w:rPr>
              <w:t>Employee code of the operator user.</w:t>
            </w:r>
          </w:p>
        </w:tc>
        <w:tc>
          <w:tcPr>
            <w:tcW w:w="1620" w:type="dxa"/>
            <w:gridSpan w:val="3"/>
          </w:tcPr>
          <w:p w:rsidR="00633175" w:rsidRPr="00425C8F" w:rsidRDefault="00633175" w:rsidP="00762089">
            <w:pPr>
              <w:pStyle w:val="Tablecontent"/>
              <w:rPr>
                <w:rFonts w:cs="Arial"/>
              </w:rPr>
            </w:pPr>
            <w:r w:rsidRPr="00425C8F">
              <w:rPr>
                <w:rFonts w:cs="Arial"/>
              </w:rPr>
              <w:t>123</w:t>
            </w:r>
          </w:p>
        </w:tc>
        <w:tc>
          <w:tcPr>
            <w:tcW w:w="900" w:type="dxa"/>
          </w:tcPr>
          <w:p w:rsidR="00633175" w:rsidRPr="00425C8F" w:rsidRDefault="00633175" w:rsidP="00762089">
            <w:pPr>
              <w:pStyle w:val="Tablecontent"/>
              <w:rPr>
                <w:rFonts w:cs="Arial"/>
              </w:rPr>
            </w:pPr>
            <w:r w:rsidRPr="00425C8F">
              <w:rPr>
                <w:rFonts w:cs="Arial"/>
              </w:rPr>
              <w:t>A (10)</w:t>
            </w:r>
          </w:p>
        </w:tc>
        <w:tc>
          <w:tcPr>
            <w:tcW w:w="900" w:type="dxa"/>
            <w:gridSpan w:val="2"/>
          </w:tcPr>
          <w:p w:rsidR="00633175" w:rsidRPr="00425C8F" w:rsidRDefault="00633175" w:rsidP="00762089">
            <w:pPr>
              <w:pStyle w:val="Tablecontent"/>
              <w:rPr>
                <w:rFonts w:cs="Arial"/>
              </w:rPr>
            </w:pPr>
            <w:r w:rsidRPr="00425C8F">
              <w:rPr>
                <w:rFonts w:cs="Arial"/>
              </w:rPr>
              <w:t>M</w:t>
            </w:r>
          </w:p>
        </w:tc>
      </w:tr>
      <w:tr w:rsidR="00633175" w:rsidRPr="00425C8F" w:rsidTr="00762089">
        <w:trPr>
          <w:cantSplit/>
          <w:trHeight w:val="277"/>
        </w:trPr>
        <w:tc>
          <w:tcPr>
            <w:tcW w:w="1800" w:type="dxa"/>
            <w:gridSpan w:val="2"/>
          </w:tcPr>
          <w:p w:rsidR="00633175" w:rsidRPr="00425C8F" w:rsidRDefault="00633175" w:rsidP="00762089">
            <w:pPr>
              <w:pStyle w:val="Tablecontent"/>
              <w:rPr>
                <w:rFonts w:cs="Arial"/>
              </w:rPr>
            </w:pPr>
            <w:r w:rsidRPr="00425C8F">
              <w:rPr>
                <w:rFonts w:cs="Arial"/>
              </w:rPr>
              <w:t>LOGINID</w:t>
            </w:r>
          </w:p>
        </w:tc>
        <w:tc>
          <w:tcPr>
            <w:tcW w:w="1440" w:type="dxa"/>
          </w:tcPr>
          <w:p w:rsidR="00633175" w:rsidRPr="00425C8F" w:rsidRDefault="00633175" w:rsidP="00762089">
            <w:pPr>
              <w:pStyle w:val="Tablecontent"/>
              <w:rPr>
                <w:rFonts w:cs="Arial"/>
              </w:rPr>
            </w:pPr>
            <w:r w:rsidRPr="00425C8F">
              <w:rPr>
                <w:rFonts w:cs="Arial"/>
              </w:rPr>
              <w:t>Login ID</w:t>
            </w:r>
          </w:p>
        </w:tc>
        <w:tc>
          <w:tcPr>
            <w:tcW w:w="2700" w:type="dxa"/>
            <w:gridSpan w:val="2"/>
          </w:tcPr>
          <w:p w:rsidR="00633175" w:rsidRPr="00425C8F" w:rsidRDefault="00633175" w:rsidP="00762089">
            <w:pPr>
              <w:pStyle w:val="Tablecontent"/>
              <w:rPr>
                <w:rFonts w:cs="Arial"/>
              </w:rPr>
            </w:pPr>
            <w:r w:rsidRPr="00425C8F">
              <w:rPr>
                <w:rFonts w:cs="Arial"/>
              </w:rPr>
              <w:t>Login ID of the Operator user</w:t>
            </w:r>
          </w:p>
        </w:tc>
        <w:tc>
          <w:tcPr>
            <w:tcW w:w="1620" w:type="dxa"/>
            <w:gridSpan w:val="3"/>
          </w:tcPr>
          <w:p w:rsidR="00633175" w:rsidRPr="00425C8F" w:rsidRDefault="00633175" w:rsidP="00762089">
            <w:pPr>
              <w:pStyle w:val="Tablecontent"/>
              <w:rPr>
                <w:rFonts w:cs="Arial"/>
              </w:rPr>
            </w:pPr>
            <w:r w:rsidRPr="00425C8F">
              <w:rPr>
                <w:rFonts w:cs="Arial"/>
              </w:rPr>
              <w:t>btchadm</w:t>
            </w:r>
          </w:p>
        </w:tc>
        <w:tc>
          <w:tcPr>
            <w:tcW w:w="900" w:type="dxa"/>
          </w:tcPr>
          <w:p w:rsidR="00633175" w:rsidRPr="00425C8F" w:rsidRDefault="00633175" w:rsidP="00762089">
            <w:pPr>
              <w:pStyle w:val="Tablecontent"/>
              <w:rPr>
                <w:rFonts w:cs="Arial"/>
              </w:rPr>
            </w:pPr>
            <w:r w:rsidRPr="00425C8F">
              <w:rPr>
                <w:rFonts w:cs="Arial"/>
              </w:rPr>
              <w:t>A (20)</w:t>
            </w:r>
          </w:p>
        </w:tc>
        <w:tc>
          <w:tcPr>
            <w:tcW w:w="900" w:type="dxa"/>
            <w:gridSpan w:val="2"/>
            <w:vMerge w:val="restart"/>
          </w:tcPr>
          <w:p w:rsidR="00633175" w:rsidRPr="00425C8F" w:rsidRDefault="00633175" w:rsidP="00762089">
            <w:pPr>
              <w:pStyle w:val="Tablecontent"/>
              <w:rPr>
                <w:rFonts w:cs="Arial"/>
              </w:rPr>
            </w:pPr>
            <w:r w:rsidRPr="00425C8F">
              <w:rPr>
                <w:rFonts w:cs="Arial"/>
              </w:rPr>
              <w:t>M</w:t>
            </w:r>
          </w:p>
        </w:tc>
      </w:tr>
      <w:tr w:rsidR="00633175" w:rsidRPr="00425C8F" w:rsidTr="00762089">
        <w:trPr>
          <w:cantSplit/>
          <w:trHeight w:val="277"/>
        </w:trPr>
        <w:tc>
          <w:tcPr>
            <w:tcW w:w="1800" w:type="dxa"/>
            <w:gridSpan w:val="2"/>
          </w:tcPr>
          <w:p w:rsidR="00633175" w:rsidRPr="00425C8F" w:rsidRDefault="00633175" w:rsidP="00762089">
            <w:pPr>
              <w:pStyle w:val="Tablecontent"/>
              <w:rPr>
                <w:rFonts w:cs="Arial"/>
              </w:rPr>
            </w:pPr>
            <w:r w:rsidRPr="00425C8F">
              <w:rPr>
                <w:rFonts w:cs="Arial"/>
              </w:rPr>
              <w:t>PASSWORD</w:t>
            </w:r>
          </w:p>
        </w:tc>
        <w:tc>
          <w:tcPr>
            <w:tcW w:w="1440" w:type="dxa"/>
          </w:tcPr>
          <w:p w:rsidR="00633175" w:rsidRPr="00425C8F" w:rsidRDefault="00633175" w:rsidP="00762089">
            <w:pPr>
              <w:pStyle w:val="Tablecontent"/>
              <w:rPr>
                <w:rFonts w:cs="Arial"/>
              </w:rPr>
            </w:pPr>
            <w:r w:rsidRPr="00425C8F">
              <w:rPr>
                <w:rFonts w:cs="Arial"/>
              </w:rPr>
              <w:t>Password</w:t>
            </w:r>
          </w:p>
        </w:tc>
        <w:tc>
          <w:tcPr>
            <w:tcW w:w="2700" w:type="dxa"/>
            <w:gridSpan w:val="2"/>
          </w:tcPr>
          <w:p w:rsidR="00633175" w:rsidRPr="00425C8F" w:rsidRDefault="00633175" w:rsidP="00762089">
            <w:pPr>
              <w:pStyle w:val="Tablecontent"/>
              <w:rPr>
                <w:rFonts w:cs="Arial"/>
              </w:rPr>
            </w:pPr>
            <w:r w:rsidRPr="00425C8F">
              <w:rPr>
                <w:rFonts w:cs="Arial"/>
              </w:rPr>
              <w:t>Password of the Operator user</w:t>
            </w:r>
          </w:p>
        </w:tc>
        <w:tc>
          <w:tcPr>
            <w:tcW w:w="1620" w:type="dxa"/>
            <w:gridSpan w:val="3"/>
          </w:tcPr>
          <w:p w:rsidR="00633175" w:rsidRPr="00425C8F" w:rsidRDefault="00633175" w:rsidP="00762089">
            <w:pPr>
              <w:pStyle w:val="Tablecontent"/>
              <w:rPr>
                <w:rFonts w:cs="Arial"/>
              </w:rPr>
            </w:pPr>
            <w:r w:rsidRPr="00425C8F">
              <w:rPr>
                <w:rFonts w:cs="Arial"/>
              </w:rPr>
              <w:t>2468</w:t>
            </w:r>
          </w:p>
        </w:tc>
        <w:tc>
          <w:tcPr>
            <w:tcW w:w="900" w:type="dxa"/>
          </w:tcPr>
          <w:p w:rsidR="00633175" w:rsidRPr="00425C8F" w:rsidRDefault="00633175" w:rsidP="00762089">
            <w:pPr>
              <w:pStyle w:val="Tablecontent"/>
              <w:rPr>
                <w:rFonts w:cs="Arial"/>
              </w:rPr>
            </w:pPr>
            <w:r w:rsidRPr="00425C8F">
              <w:rPr>
                <w:rFonts w:cs="Arial"/>
              </w:rPr>
              <w:t>A (8)</w:t>
            </w:r>
          </w:p>
        </w:tc>
        <w:tc>
          <w:tcPr>
            <w:tcW w:w="900" w:type="dxa"/>
            <w:gridSpan w:val="2"/>
            <w:vMerge/>
          </w:tcPr>
          <w:p w:rsidR="00633175" w:rsidRPr="00425C8F" w:rsidRDefault="00633175" w:rsidP="00762089">
            <w:pPr>
              <w:pStyle w:val="Tablecontent"/>
              <w:rPr>
                <w:rFonts w:cs="Arial"/>
              </w:rPr>
            </w:pPr>
          </w:p>
        </w:tc>
      </w:tr>
      <w:tr w:rsidR="00633175" w:rsidRPr="00425C8F" w:rsidTr="00762089">
        <w:trPr>
          <w:cantSplit/>
          <w:trHeight w:val="277"/>
        </w:trPr>
        <w:tc>
          <w:tcPr>
            <w:tcW w:w="9360" w:type="dxa"/>
            <w:gridSpan w:val="11"/>
          </w:tcPr>
          <w:p w:rsidR="00633175" w:rsidRPr="00425C8F" w:rsidRDefault="00633175" w:rsidP="00762089">
            <w:pPr>
              <w:pStyle w:val="Tablecontent"/>
              <w:rPr>
                <w:rFonts w:cs="Arial"/>
              </w:rPr>
            </w:pPr>
            <w:r w:rsidRPr="00425C8F">
              <w:rPr>
                <w:rFonts w:cs="Arial"/>
                <w:b/>
                <w:bCs/>
                <w:szCs w:val="18"/>
              </w:rPr>
              <w:t xml:space="preserve">Note: </w:t>
            </w:r>
            <w:r w:rsidRPr="00425C8F">
              <w:rPr>
                <w:rFonts w:cs="Arial"/>
                <w:szCs w:val="18"/>
              </w:rPr>
              <w:t>Between EMPCODE and LOGINID value of one of them must be present. All of them can also be present in the request.</w:t>
            </w:r>
          </w:p>
        </w:tc>
      </w:tr>
      <w:tr w:rsidR="00633175" w:rsidRPr="00425C8F" w:rsidTr="00762089">
        <w:trPr>
          <w:trHeight w:val="277"/>
        </w:trPr>
        <w:tc>
          <w:tcPr>
            <w:tcW w:w="1800" w:type="dxa"/>
            <w:gridSpan w:val="2"/>
          </w:tcPr>
          <w:p w:rsidR="00633175" w:rsidRPr="00425C8F" w:rsidRDefault="00633175" w:rsidP="00762089">
            <w:pPr>
              <w:pStyle w:val="Tablecontent"/>
              <w:rPr>
                <w:rFonts w:cs="Arial"/>
              </w:rPr>
            </w:pPr>
            <w:r w:rsidRPr="00425C8F">
              <w:rPr>
                <w:rFonts w:cs="Arial"/>
              </w:rPr>
              <w:t>EXTREFNUM</w:t>
            </w:r>
          </w:p>
        </w:tc>
        <w:tc>
          <w:tcPr>
            <w:tcW w:w="1440" w:type="dxa"/>
          </w:tcPr>
          <w:p w:rsidR="00633175" w:rsidRPr="00425C8F" w:rsidRDefault="00633175" w:rsidP="00762089">
            <w:pPr>
              <w:pStyle w:val="Tablecontent"/>
              <w:rPr>
                <w:rFonts w:cs="Arial"/>
              </w:rPr>
            </w:pPr>
            <w:r w:rsidRPr="00425C8F">
              <w:rPr>
                <w:rFonts w:cs="Arial"/>
              </w:rPr>
              <w:t>External Reference number</w:t>
            </w:r>
          </w:p>
        </w:tc>
        <w:tc>
          <w:tcPr>
            <w:tcW w:w="2700" w:type="dxa"/>
            <w:gridSpan w:val="2"/>
          </w:tcPr>
          <w:p w:rsidR="00633175" w:rsidRPr="00425C8F" w:rsidRDefault="00633175" w:rsidP="00762089">
            <w:pPr>
              <w:pStyle w:val="Tablecontent"/>
              <w:rPr>
                <w:rFonts w:cs="Arial"/>
              </w:rPr>
            </w:pPr>
            <w:r w:rsidRPr="00425C8F">
              <w:rPr>
                <w:rFonts w:cs="Arial"/>
              </w:rPr>
              <w:t>Unique Reference number in the external system.</w:t>
            </w:r>
          </w:p>
        </w:tc>
        <w:tc>
          <w:tcPr>
            <w:tcW w:w="1620" w:type="dxa"/>
            <w:gridSpan w:val="3"/>
          </w:tcPr>
          <w:p w:rsidR="00633175" w:rsidRPr="00425C8F" w:rsidRDefault="00633175" w:rsidP="00762089">
            <w:pPr>
              <w:pStyle w:val="Tablecontent"/>
              <w:rPr>
                <w:rFonts w:cs="Arial"/>
              </w:rPr>
            </w:pPr>
            <w:r w:rsidRPr="00425C8F">
              <w:rPr>
                <w:rFonts w:cs="Arial"/>
              </w:rPr>
              <w:t>12345</w:t>
            </w:r>
          </w:p>
        </w:tc>
        <w:tc>
          <w:tcPr>
            <w:tcW w:w="900" w:type="dxa"/>
          </w:tcPr>
          <w:p w:rsidR="00633175" w:rsidRPr="00425C8F" w:rsidRDefault="00633175" w:rsidP="00762089">
            <w:pPr>
              <w:pStyle w:val="Tablecontent"/>
              <w:rPr>
                <w:rFonts w:cs="Arial"/>
              </w:rPr>
            </w:pPr>
            <w:r w:rsidRPr="00425C8F">
              <w:rPr>
                <w:rFonts w:cs="Arial"/>
              </w:rPr>
              <w:t>A (20)</w:t>
            </w:r>
          </w:p>
        </w:tc>
        <w:tc>
          <w:tcPr>
            <w:tcW w:w="900" w:type="dxa"/>
            <w:gridSpan w:val="2"/>
          </w:tcPr>
          <w:p w:rsidR="00633175" w:rsidRPr="00425C8F" w:rsidRDefault="00633175" w:rsidP="00762089">
            <w:pPr>
              <w:pStyle w:val="Tablecontent"/>
              <w:rPr>
                <w:rFonts w:cs="Arial"/>
              </w:rPr>
            </w:pPr>
            <w:r w:rsidRPr="00425C8F">
              <w:rPr>
                <w:rFonts w:cs="Arial"/>
              </w:rPr>
              <w:t>O</w:t>
            </w:r>
          </w:p>
        </w:tc>
      </w:tr>
      <w:tr w:rsidR="00633175" w:rsidRPr="00425C8F" w:rsidTr="00762089">
        <w:trPr>
          <w:cantSplit/>
          <w:trHeight w:val="277"/>
        </w:trPr>
        <w:tc>
          <w:tcPr>
            <w:tcW w:w="9360" w:type="dxa"/>
            <w:gridSpan w:val="11"/>
          </w:tcPr>
          <w:p w:rsidR="00633175" w:rsidRPr="00425C8F" w:rsidRDefault="00633175" w:rsidP="00762089">
            <w:pPr>
              <w:pStyle w:val="Tablecontent"/>
              <w:rPr>
                <w:rFonts w:cs="Arial"/>
                <w:b/>
                <w:bCs/>
              </w:rPr>
            </w:pPr>
            <w:r w:rsidRPr="00425C8F">
              <w:rPr>
                <w:rFonts w:cs="Arial"/>
                <w:b/>
                <w:bCs/>
              </w:rPr>
              <w:t xml:space="preserve">DATA –Data sub tags will be considered as main request tags </w:t>
            </w:r>
          </w:p>
        </w:tc>
      </w:tr>
      <w:tr w:rsidR="00633175" w:rsidRPr="00425C8F" w:rsidTr="00762089">
        <w:trPr>
          <w:trHeight w:val="277"/>
        </w:trPr>
        <w:tc>
          <w:tcPr>
            <w:tcW w:w="1800" w:type="dxa"/>
            <w:gridSpan w:val="2"/>
          </w:tcPr>
          <w:p w:rsidR="00633175" w:rsidRPr="00425C8F" w:rsidRDefault="00633175" w:rsidP="00762089">
            <w:pPr>
              <w:pStyle w:val="Tablecontent"/>
              <w:rPr>
                <w:rFonts w:cs="Arial"/>
              </w:rPr>
            </w:pPr>
            <w:r w:rsidRPr="00425C8F">
              <w:rPr>
                <w:rFonts w:eastAsia="Arial Unicode MS" w:cs="Arial"/>
                <w:szCs w:val="20"/>
              </w:rPr>
              <w:t>MSISDN</w:t>
            </w:r>
          </w:p>
        </w:tc>
        <w:tc>
          <w:tcPr>
            <w:tcW w:w="1440" w:type="dxa"/>
          </w:tcPr>
          <w:p w:rsidR="00633175" w:rsidRPr="00425C8F" w:rsidRDefault="00633175" w:rsidP="00762089">
            <w:pPr>
              <w:pStyle w:val="Tablecontent"/>
              <w:rPr>
                <w:rFonts w:cs="Arial"/>
              </w:rPr>
            </w:pPr>
            <w:r w:rsidRPr="00425C8F">
              <w:rPr>
                <w:rFonts w:cs="Arial"/>
              </w:rPr>
              <w:t>Channel user MSISDN</w:t>
            </w:r>
          </w:p>
        </w:tc>
        <w:tc>
          <w:tcPr>
            <w:tcW w:w="2700" w:type="dxa"/>
            <w:gridSpan w:val="2"/>
          </w:tcPr>
          <w:p w:rsidR="00633175" w:rsidRPr="00425C8F" w:rsidRDefault="00633175" w:rsidP="00762089">
            <w:pPr>
              <w:pStyle w:val="Tablecontent"/>
              <w:rPr>
                <w:rFonts w:cs="Arial"/>
              </w:rPr>
            </w:pPr>
            <w:r w:rsidRPr="00425C8F">
              <w:rPr>
                <w:rFonts w:cs="Arial"/>
              </w:rPr>
              <w:t>All MSISDN should be in national dial format i.e. without country code.</w:t>
            </w:r>
          </w:p>
        </w:tc>
        <w:tc>
          <w:tcPr>
            <w:tcW w:w="1620" w:type="dxa"/>
            <w:gridSpan w:val="3"/>
          </w:tcPr>
          <w:p w:rsidR="00633175" w:rsidRPr="00425C8F" w:rsidRDefault="00633175" w:rsidP="00762089">
            <w:pPr>
              <w:pStyle w:val="Tablecontent"/>
              <w:rPr>
                <w:rFonts w:cs="Arial"/>
              </w:rPr>
            </w:pPr>
            <w:r w:rsidRPr="00425C8F">
              <w:rPr>
                <w:rFonts w:cs="Arial"/>
              </w:rPr>
              <w:t>9942222</w:t>
            </w:r>
          </w:p>
        </w:tc>
        <w:tc>
          <w:tcPr>
            <w:tcW w:w="900" w:type="dxa"/>
          </w:tcPr>
          <w:p w:rsidR="00633175" w:rsidRPr="00425C8F" w:rsidRDefault="00633175" w:rsidP="00762089">
            <w:pPr>
              <w:pStyle w:val="Tablecontent"/>
              <w:rPr>
                <w:rFonts w:cs="Arial"/>
              </w:rPr>
            </w:pPr>
            <w:r w:rsidRPr="00425C8F">
              <w:rPr>
                <w:rFonts w:cs="Arial"/>
              </w:rPr>
              <w:t>N (15)</w:t>
            </w:r>
          </w:p>
        </w:tc>
        <w:tc>
          <w:tcPr>
            <w:tcW w:w="900" w:type="dxa"/>
            <w:gridSpan w:val="2"/>
          </w:tcPr>
          <w:p w:rsidR="00633175" w:rsidRPr="00425C8F" w:rsidRDefault="00633175" w:rsidP="00762089">
            <w:pPr>
              <w:pStyle w:val="Tablecontent"/>
              <w:rPr>
                <w:rFonts w:cs="Arial"/>
              </w:rPr>
            </w:pPr>
            <w:r w:rsidRPr="00425C8F">
              <w:rPr>
                <w:rFonts w:cs="Arial"/>
              </w:rPr>
              <w:t>M</w:t>
            </w:r>
          </w:p>
        </w:tc>
      </w:tr>
      <w:tr w:rsidR="00633175" w:rsidRPr="00425C8F" w:rsidTr="00762089">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Ex>
        <w:trPr>
          <w:trHeight w:val="277"/>
        </w:trPr>
        <w:tc>
          <w:tcPr>
            <w:tcW w:w="1792" w:type="dxa"/>
            <w:tcMar>
              <w:top w:w="0" w:type="dxa"/>
              <w:left w:w="108" w:type="dxa"/>
              <w:bottom w:w="0" w:type="dxa"/>
              <w:right w:w="108" w:type="dxa"/>
            </w:tcMar>
            <w:hideMark/>
          </w:tcPr>
          <w:p w:rsidR="00633175" w:rsidRPr="00425C8F" w:rsidRDefault="00633175" w:rsidP="00762089">
            <w:pPr>
              <w:pStyle w:val="Tablecontent"/>
              <w:rPr>
                <w:lang w:val="en-IN"/>
              </w:rPr>
            </w:pPr>
            <w:r w:rsidRPr="00425C8F">
              <w:t>ICCID</w:t>
            </w:r>
          </w:p>
        </w:tc>
        <w:tc>
          <w:tcPr>
            <w:tcW w:w="1469" w:type="dxa"/>
            <w:gridSpan w:val="3"/>
            <w:tcMar>
              <w:top w:w="0" w:type="dxa"/>
              <w:left w:w="108" w:type="dxa"/>
              <w:bottom w:w="0" w:type="dxa"/>
              <w:right w:w="108" w:type="dxa"/>
            </w:tcMar>
            <w:hideMark/>
          </w:tcPr>
          <w:p w:rsidR="00633175" w:rsidRPr="00425C8F" w:rsidRDefault="00633175" w:rsidP="00762089">
            <w:pPr>
              <w:pStyle w:val="Tablecontent"/>
              <w:rPr>
                <w:lang w:val="en-IN"/>
              </w:rPr>
            </w:pPr>
            <w:r w:rsidRPr="00425C8F">
              <w:rPr>
                <w:lang w:val="en-IN"/>
              </w:rPr>
              <w:t>New  ICCID</w:t>
            </w:r>
          </w:p>
        </w:tc>
        <w:tc>
          <w:tcPr>
            <w:tcW w:w="2693" w:type="dxa"/>
            <w:gridSpan w:val="2"/>
            <w:tcMar>
              <w:top w:w="0" w:type="dxa"/>
              <w:left w:w="108" w:type="dxa"/>
              <w:bottom w:w="0" w:type="dxa"/>
              <w:right w:w="108" w:type="dxa"/>
            </w:tcMar>
            <w:hideMark/>
          </w:tcPr>
          <w:p w:rsidR="00633175" w:rsidRPr="00425C8F" w:rsidRDefault="00633175" w:rsidP="00762089">
            <w:pPr>
              <w:pStyle w:val="Tablecontent"/>
              <w:rPr>
                <w:lang w:val="en-IN"/>
              </w:rPr>
            </w:pPr>
            <w:r w:rsidRPr="00425C8F">
              <w:rPr>
                <w:lang w:val="en-IN"/>
              </w:rPr>
              <w:t>New  ICCID of the channel user that exists into system.</w:t>
            </w:r>
          </w:p>
        </w:tc>
        <w:tc>
          <w:tcPr>
            <w:tcW w:w="1559" w:type="dxa"/>
            <w:tcMar>
              <w:top w:w="0" w:type="dxa"/>
              <w:left w:w="108" w:type="dxa"/>
              <w:bottom w:w="0" w:type="dxa"/>
              <w:right w:w="108" w:type="dxa"/>
            </w:tcMar>
            <w:hideMark/>
          </w:tcPr>
          <w:p w:rsidR="00633175" w:rsidRPr="00425C8F" w:rsidRDefault="00633175" w:rsidP="00762089">
            <w:pPr>
              <w:pStyle w:val="Tablecontent"/>
              <w:rPr>
                <w:lang w:val="en-IN"/>
              </w:rPr>
            </w:pPr>
            <w:r w:rsidRPr="00425C8F">
              <w:rPr>
                <w:lang w:val="en-IN"/>
              </w:rPr>
              <w:t>1234</w:t>
            </w:r>
          </w:p>
        </w:tc>
        <w:tc>
          <w:tcPr>
            <w:tcW w:w="992" w:type="dxa"/>
            <w:gridSpan w:val="3"/>
            <w:tcMar>
              <w:top w:w="0" w:type="dxa"/>
              <w:left w:w="108" w:type="dxa"/>
              <w:bottom w:w="0" w:type="dxa"/>
              <w:right w:w="108" w:type="dxa"/>
            </w:tcMar>
            <w:hideMark/>
          </w:tcPr>
          <w:p w:rsidR="00633175" w:rsidRPr="00425C8F" w:rsidRDefault="00633175" w:rsidP="00762089">
            <w:pPr>
              <w:pStyle w:val="Tablecontent"/>
              <w:rPr>
                <w:lang w:val="en-IN"/>
              </w:rPr>
            </w:pPr>
            <w:r w:rsidRPr="00425C8F">
              <w:rPr>
                <w:lang w:val="en-IN"/>
              </w:rPr>
              <w:t>A (10)</w:t>
            </w:r>
          </w:p>
        </w:tc>
        <w:tc>
          <w:tcPr>
            <w:tcW w:w="855" w:type="dxa"/>
            <w:tcMar>
              <w:top w:w="0" w:type="dxa"/>
              <w:left w:w="108" w:type="dxa"/>
              <w:bottom w:w="0" w:type="dxa"/>
              <w:right w:w="108" w:type="dxa"/>
            </w:tcMar>
            <w:hideMark/>
          </w:tcPr>
          <w:p w:rsidR="00633175" w:rsidRPr="00425C8F" w:rsidRDefault="00633175" w:rsidP="00762089">
            <w:pPr>
              <w:pStyle w:val="Tablecontent"/>
              <w:rPr>
                <w:lang w:val="en-IN"/>
              </w:rPr>
            </w:pPr>
            <w:r w:rsidRPr="00425C8F">
              <w:rPr>
                <w:lang w:val="en-IN"/>
              </w:rPr>
              <w:t>M</w:t>
            </w:r>
          </w:p>
        </w:tc>
      </w:tr>
      <w:tr w:rsidR="00633175" w:rsidRPr="00425C8F" w:rsidTr="00762089">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Ex>
        <w:trPr>
          <w:trHeight w:val="277"/>
        </w:trPr>
        <w:tc>
          <w:tcPr>
            <w:tcW w:w="1792" w:type="dxa"/>
            <w:tcMar>
              <w:top w:w="0" w:type="dxa"/>
              <w:left w:w="108" w:type="dxa"/>
              <w:bottom w:w="0" w:type="dxa"/>
              <w:right w:w="108" w:type="dxa"/>
            </w:tcMar>
            <w:hideMark/>
          </w:tcPr>
          <w:p w:rsidR="00633175" w:rsidRPr="00425C8F" w:rsidRDefault="00633175" w:rsidP="00762089">
            <w:pPr>
              <w:pStyle w:val="Tablecontent"/>
              <w:rPr>
                <w:lang w:val="en-IN"/>
              </w:rPr>
            </w:pPr>
            <w:r w:rsidRPr="00425C8F">
              <w:t>ICCIDCONFIRM</w:t>
            </w:r>
          </w:p>
        </w:tc>
        <w:tc>
          <w:tcPr>
            <w:tcW w:w="1469" w:type="dxa"/>
            <w:gridSpan w:val="3"/>
            <w:tcMar>
              <w:top w:w="0" w:type="dxa"/>
              <w:left w:w="108" w:type="dxa"/>
              <w:bottom w:w="0" w:type="dxa"/>
              <w:right w:w="108" w:type="dxa"/>
            </w:tcMar>
            <w:hideMark/>
          </w:tcPr>
          <w:p w:rsidR="00633175" w:rsidRPr="00425C8F" w:rsidRDefault="00633175" w:rsidP="00762089">
            <w:pPr>
              <w:pStyle w:val="Tablecontent"/>
              <w:rPr>
                <w:lang w:val="en-IN"/>
              </w:rPr>
            </w:pPr>
            <w:r w:rsidRPr="00425C8F">
              <w:rPr>
                <w:lang w:val="en-IN"/>
              </w:rPr>
              <w:t>Confirm ICCID</w:t>
            </w:r>
          </w:p>
        </w:tc>
        <w:tc>
          <w:tcPr>
            <w:tcW w:w="2693" w:type="dxa"/>
            <w:gridSpan w:val="2"/>
            <w:tcMar>
              <w:top w:w="0" w:type="dxa"/>
              <w:left w:w="108" w:type="dxa"/>
              <w:bottom w:w="0" w:type="dxa"/>
              <w:right w:w="108" w:type="dxa"/>
            </w:tcMar>
            <w:hideMark/>
          </w:tcPr>
          <w:p w:rsidR="00633175" w:rsidRPr="00425C8F" w:rsidRDefault="00633175" w:rsidP="00762089">
            <w:pPr>
              <w:pStyle w:val="Tablecontent"/>
              <w:rPr>
                <w:lang w:val="en-IN"/>
              </w:rPr>
            </w:pPr>
            <w:r w:rsidRPr="00425C8F">
              <w:rPr>
                <w:lang w:val="en-IN"/>
              </w:rPr>
              <w:t>Confirm ICCID of the channel user that exists into system.</w:t>
            </w:r>
          </w:p>
        </w:tc>
        <w:tc>
          <w:tcPr>
            <w:tcW w:w="1559" w:type="dxa"/>
            <w:tcMar>
              <w:top w:w="0" w:type="dxa"/>
              <w:left w:w="108" w:type="dxa"/>
              <w:bottom w:w="0" w:type="dxa"/>
              <w:right w:w="108" w:type="dxa"/>
            </w:tcMar>
            <w:hideMark/>
          </w:tcPr>
          <w:p w:rsidR="00633175" w:rsidRPr="00425C8F" w:rsidRDefault="00633175" w:rsidP="00762089">
            <w:pPr>
              <w:pStyle w:val="Tablecontent"/>
              <w:rPr>
                <w:lang w:val="en-IN"/>
              </w:rPr>
            </w:pPr>
            <w:r w:rsidRPr="00425C8F">
              <w:rPr>
                <w:lang w:val="en-IN"/>
              </w:rPr>
              <w:t>1234</w:t>
            </w:r>
          </w:p>
        </w:tc>
        <w:tc>
          <w:tcPr>
            <w:tcW w:w="992" w:type="dxa"/>
            <w:gridSpan w:val="3"/>
            <w:tcMar>
              <w:top w:w="0" w:type="dxa"/>
              <w:left w:w="108" w:type="dxa"/>
              <w:bottom w:w="0" w:type="dxa"/>
              <w:right w:w="108" w:type="dxa"/>
            </w:tcMar>
            <w:hideMark/>
          </w:tcPr>
          <w:p w:rsidR="00633175" w:rsidRPr="00425C8F" w:rsidRDefault="00633175" w:rsidP="00762089">
            <w:pPr>
              <w:pStyle w:val="Tablecontent"/>
              <w:rPr>
                <w:lang w:val="en-IN"/>
              </w:rPr>
            </w:pPr>
            <w:r w:rsidRPr="00425C8F">
              <w:rPr>
                <w:lang w:val="en-IN"/>
              </w:rPr>
              <w:t>A (10)</w:t>
            </w:r>
          </w:p>
        </w:tc>
        <w:tc>
          <w:tcPr>
            <w:tcW w:w="855" w:type="dxa"/>
            <w:tcMar>
              <w:top w:w="0" w:type="dxa"/>
              <w:left w:w="108" w:type="dxa"/>
              <w:bottom w:w="0" w:type="dxa"/>
              <w:right w:w="108" w:type="dxa"/>
            </w:tcMar>
            <w:hideMark/>
          </w:tcPr>
          <w:p w:rsidR="00633175" w:rsidRPr="00425C8F" w:rsidRDefault="00633175" w:rsidP="00762089">
            <w:pPr>
              <w:pStyle w:val="Tablecontent"/>
              <w:rPr>
                <w:lang w:val="en-IN"/>
              </w:rPr>
            </w:pPr>
            <w:r w:rsidRPr="00425C8F">
              <w:rPr>
                <w:lang w:val="en-IN"/>
              </w:rPr>
              <w:t>M</w:t>
            </w:r>
          </w:p>
        </w:tc>
      </w:tr>
    </w:tbl>
    <w:p w:rsidR="00633175" w:rsidRPr="00425C8F" w:rsidRDefault="00633175" w:rsidP="00633175">
      <w:pPr>
        <w:pStyle w:val="NoteHeading"/>
        <w:numPr>
          <w:ilvl w:val="0"/>
          <w:numId w:val="0"/>
        </w:numPr>
        <w:ind w:left="720"/>
        <w:rPr>
          <w:color w:val="auto"/>
        </w:rPr>
      </w:pPr>
    </w:p>
    <w:p w:rsidR="00633175" w:rsidRPr="00425C8F" w:rsidRDefault="00633175" w:rsidP="00633175">
      <w:pPr>
        <w:pStyle w:val="NoteHeading"/>
        <w:ind w:left="720"/>
        <w:rPr>
          <w:color w:val="auto"/>
        </w:rPr>
      </w:pPr>
      <w:r w:rsidRPr="00425C8F">
        <w:rPr>
          <w:color w:val="auto"/>
        </w:rPr>
        <w:t>Between EMPCODE &amp; LOGINID value of one of them must be present, i.e. EMPCODE or LOGINID.</w:t>
      </w:r>
    </w:p>
    <w:p w:rsidR="00633175" w:rsidRPr="00425C8F" w:rsidRDefault="00633175" w:rsidP="00633175">
      <w:pPr>
        <w:pStyle w:val="NoteHeading"/>
        <w:ind w:left="720"/>
        <w:rPr>
          <w:color w:val="auto"/>
        </w:rPr>
      </w:pPr>
      <w:r w:rsidRPr="00425C8F">
        <w:rPr>
          <w:color w:val="auto"/>
        </w:rPr>
        <w:t>If all the 3 details (</w:t>
      </w:r>
      <w:r w:rsidRPr="00425C8F">
        <w:rPr>
          <w:color w:val="auto"/>
          <w:lang w:val="en-IN"/>
        </w:rPr>
        <w:t>EXTNWCODE</w:t>
      </w:r>
      <w:r w:rsidRPr="00425C8F">
        <w:rPr>
          <w:color w:val="auto"/>
        </w:rPr>
        <w:t>, EMPCODE, &amp; LOGINID) are provided, then values as provided under LOGINID would be treated as valid &amp; accordingly processed.</w:t>
      </w:r>
    </w:p>
    <w:p w:rsidR="00633175" w:rsidRPr="00425C8F" w:rsidRDefault="00633175" w:rsidP="00633175">
      <w:pPr>
        <w:pStyle w:val="BodyText2"/>
      </w:pPr>
    </w:p>
    <w:p w:rsidR="00633175" w:rsidRPr="00425C8F" w:rsidRDefault="00633175" w:rsidP="001E6309">
      <w:pPr>
        <w:pStyle w:val="Heading"/>
        <w:rPr>
          <w:color w:val="auto"/>
        </w:rPr>
      </w:pPr>
      <w:bookmarkStart w:id="341" w:name="_Toc309916605"/>
      <w:bookmarkStart w:id="342" w:name="_Toc379631436"/>
      <w:bookmarkStart w:id="343" w:name="_Toc380482383"/>
      <w:r w:rsidRPr="00425C8F">
        <w:rPr>
          <w:color w:val="auto"/>
        </w:rPr>
        <w:t>XML Response Syntax</w:t>
      </w:r>
      <w:bookmarkEnd w:id="341"/>
      <w:bookmarkEnd w:id="342"/>
      <w:bookmarkEnd w:id="343"/>
    </w:p>
    <w:p w:rsidR="00633175" w:rsidRPr="00425C8F" w:rsidRDefault="00633175" w:rsidP="00633175">
      <w:pPr>
        <w:pStyle w:val="BodyText2"/>
      </w:pPr>
      <w:r w:rsidRPr="00425C8F">
        <w:t>PreTUPS system sends the acknowledgement to the External system about the ICCID MSISDN mapping. The acknowledgement will be in XML and send as response of the request. The XML response details are mentioned below.</w:t>
      </w:r>
    </w:p>
    <w:p w:rsidR="00633175" w:rsidRPr="00425C8F" w:rsidRDefault="00633175" w:rsidP="00633175">
      <w:pPr>
        <w:pStyle w:val="BodyText2"/>
      </w:pPr>
    </w:p>
    <w:p w:rsidR="00633175" w:rsidRPr="00425C8F" w:rsidRDefault="00633175" w:rsidP="00633175">
      <w:pPr>
        <w:pStyle w:val="BodyText2"/>
        <w:rPr>
          <w:b/>
          <w:bCs/>
          <w:u w:val="single"/>
        </w:rPr>
      </w:pPr>
      <w:r w:rsidRPr="00425C8F">
        <w:rPr>
          <w:b/>
          <w:bCs/>
          <w:u w:val="single"/>
        </w:rPr>
        <w:t>Response Syntax</w:t>
      </w:r>
    </w:p>
    <w:p w:rsidR="00633175" w:rsidRPr="00425C8F" w:rsidRDefault="00633175" w:rsidP="00633175">
      <w:pPr>
        <w:pStyle w:val="BodyText2"/>
      </w:pPr>
    </w:p>
    <w:p w:rsidR="00633175" w:rsidRPr="00425C8F" w:rsidRDefault="00633175" w:rsidP="00633175">
      <w:pPr>
        <w:pStyle w:val="BodyText2"/>
        <w:ind w:left="720"/>
      </w:pPr>
      <w:r w:rsidRPr="00425C8F">
        <w:t>&lt;?xml version="1.0"?&gt;</w:t>
      </w:r>
    </w:p>
    <w:p w:rsidR="00633175" w:rsidRPr="00425C8F" w:rsidRDefault="00633175" w:rsidP="00633175">
      <w:pPr>
        <w:pStyle w:val="BodyText2"/>
        <w:ind w:left="720"/>
      </w:pPr>
      <w:r w:rsidRPr="00425C8F">
        <w:t>&lt;COMMAND&gt;</w:t>
      </w:r>
    </w:p>
    <w:p w:rsidR="00633175" w:rsidRPr="00425C8F" w:rsidRDefault="00633175" w:rsidP="00633175">
      <w:pPr>
        <w:pStyle w:val="BodyText2"/>
        <w:ind w:left="720"/>
      </w:pPr>
      <w:r w:rsidRPr="00425C8F">
        <w:t>&lt;TYPE&gt;</w:t>
      </w:r>
      <w:r w:rsidRPr="00425C8F">
        <w:rPr>
          <w:b/>
        </w:rPr>
        <w:t>ICCIDMSISDNMAPRESP</w:t>
      </w:r>
      <w:r w:rsidRPr="00425C8F">
        <w:t>&lt;/TYPE&gt;</w:t>
      </w:r>
    </w:p>
    <w:p w:rsidR="00633175" w:rsidRPr="00425C8F" w:rsidRDefault="00633175" w:rsidP="00633175">
      <w:pPr>
        <w:pStyle w:val="BodyText2"/>
        <w:ind w:left="720"/>
      </w:pPr>
      <w:r w:rsidRPr="00425C8F">
        <w:t>&lt;TXNSTATUS&gt;&lt;Transaction Status&gt;&lt;/TXNSTATUS&gt;</w:t>
      </w:r>
    </w:p>
    <w:p w:rsidR="00633175" w:rsidRPr="00425C8F" w:rsidRDefault="00633175" w:rsidP="00633175">
      <w:pPr>
        <w:pStyle w:val="BodyText2"/>
        <w:ind w:left="720"/>
      </w:pPr>
      <w:r w:rsidRPr="00425C8F">
        <w:t>&lt;ERRORKEY&gt;&lt;Error key&gt;&lt;/ERRORKEY&gt;</w:t>
      </w:r>
    </w:p>
    <w:p w:rsidR="00633175" w:rsidRPr="00425C8F" w:rsidRDefault="00633175" w:rsidP="00633175">
      <w:pPr>
        <w:pStyle w:val="BodyText2"/>
        <w:ind w:left="720"/>
      </w:pPr>
      <w:r w:rsidRPr="00425C8F">
        <w:t>&lt;DATE&gt;&lt;Date and time &gt;&lt;/DATE&gt;</w:t>
      </w:r>
    </w:p>
    <w:p w:rsidR="00633175" w:rsidRPr="00425C8F" w:rsidRDefault="00633175" w:rsidP="00633175">
      <w:pPr>
        <w:pStyle w:val="BodyText2"/>
        <w:ind w:left="720"/>
      </w:pPr>
      <w:r w:rsidRPr="00425C8F">
        <w:t>&lt;EXTREFNUM&gt;&lt;Unique Reference number in the external system&gt;&lt;/ EXTREFNUM&gt;</w:t>
      </w:r>
    </w:p>
    <w:p w:rsidR="00633175" w:rsidRPr="00425C8F" w:rsidRDefault="00633175" w:rsidP="00633175">
      <w:pPr>
        <w:pStyle w:val="BodyText2"/>
        <w:ind w:left="720"/>
      </w:pPr>
      <w:r w:rsidRPr="00425C8F">
        <w:t>&lt;/COMMAND&gt;</w:t>
      </w:r>
    </w:p>
    <w:p w:rsidR="00633175" w:rsidRPr="00425C8F" w:rsidRDefault="00633175" w:rsidP="00633175">
      <w:pPr>
        <w:pStyle w:val="BodyText2"/>
      </w:pPr>
    </w:p>
    <w:p w:rsidR="00633175" w:rsidRPr="00425C8F" w:rsidRDefault="00633175" w:rsidP="00633175">
      <w:pPr>
        <w:pStyle w:val="BodyText2"/>
      </w:pPr>
      <w:r w:rsidRPr="00425C8F">
        <w:rPr>
          <w:b/>
          <w:bCs/>
          <w:u w:val="single"/>
        </w:rPr>
        <w:t>Fields Detail</w:t>
      </w:r>
    </w:p>
    <w:tbl>
      <w:tblPr>
        <w:tblW w:w="92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60"/>
        <w:gridCol w:w="1215"/>
        <w:gridCol w:w="42"/>
        <w:gridCol w:w="2652"/>
        <w:gridCol w:w="48"/>
        <w:gridCol w:w="1620"/>
        <w:gridCol w:w="956"/>
        <w:gridCol w:w="69"/>
        <w:gridCol w:w="992"/>
        <w:gridCol w:w="19"/>
      </w:tblGrid>
      <w:tr w:rsidR="00633175" w:rsidRPr="00425C8F" w:rsidTr="00762089">
        <w:trPr>
          <w:gridAfter w:val="1"/>
          <w:wAfter w:w="19" w:type="dxa"/>
          <w:trHeight w:val="277"/>
          <w:tblHeader/>
        </w:trPr>
        <w:tc>
          <w:tcPr>
            <w:tcW w:w="1620" w:type="dxa"/>
            <w:gridSpan w:val="2"/>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TAG</w:t>
            </w:r>
          </w:p>
        </w:tc>
        <w:tc>
          <w:tcPr>
            <w:tcW w:w="1215" w:type="dxa"/>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Fields</w:t>
            </w:r>
          </w:p>
        </w:tc>
        <w:tc>
          <w:tcPr>
            <w:tcW w:w="2694" w:type="dxa"/>
            <w:gridSpan w:val="2"/>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Remarks</w:t>
            </w:r>
          </w:p>
        </w:tc>
        <w:tc>
          <w:tcPr>
            <w:tcW w:w="1668" w:type="dxa"/>
            <w:gridSpan w:val="2"/>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Example</w:t>
            </w:r>
          </w:p>
        </w:tc>
        <w:tc>
          <w:tcPr>
            <w:tcW w:w="956" w:type="dxa"/>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Filed Type</w:t>
            </w:r>
          </w:p>
        </w:tc>
        <w:tc>
          <w:tcPr>
            <w:tcW w:w="1061" w:type="dxa"/>
            <w:gridSpan w:val="2"/>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Optional/</w:t>
            </w:r>
          </w:p>
          <w:p w:rsidR="00633175" w:rsidRPr="00425C8F" w:rsidRDefault="00633175" w:rsidP="00762089">
            <w:pPr>
              <w:pStyle w:val="TableColumnLabels"/>
              <w:rPr>
                <w:color w:val="auto"/>
              </w:rPr>
            </w:pPr>
            <w:r w:rsidRPr="00425C8F">
              <w:rPr>
                <w:color w:val="auto"/>
              </w:rPr>
              <w:t>Mandatory</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7"/>
        </w:trPr>
        <w:tc>
          <w:tcPr>
            <w:tcW w:w="9233" w:type="dxa"/>
            <w:gridSpan w:val="11"/>
          </w:tcPr>
          <w:p w:rsidR="00633175" w:rsidRPr="00425C8F" w:rsidRDefault="00633175" w:rsidP="00762089">
            <w:pPr>
              <w:pStyle w:val="Tablecontent"/>
              <w:rPr>
                <w:rFonts w:cs="Arial"/>
                <w:b/>
                <w:bCs/>
              </w:rPr>
            </w:pPr>
            <w:r w:rsidRPr="00425C8F">
              <w:rPr>
                <w:rFonts w:cs="Arial"/>
                <w:b/>
                <w:bCs/>
              </w:rPr>
              <w:lastRenderedPageBreak/>
              <w:t>Common TAGS</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60" w:type="dxa"/>
          </w:tcPr>
          <w:p w:rsidR="00633175" w:rsidRPr="00425C8F" w:rsidRDefault="00633175" w:rsidP="00762089">
            <w:pPr>
              <w:pStyle w:val="Tablecontent"/>
              <w:rPr>
                <w:rFonts w:cs="Arial"/>
              </w:rPr>
            </w:pPr>
            <w:r w:rsidRPr="00425C8F">
              <w:rPr>
                <w:rFonts w:cs="Arial"/>
              </w:rPr>
              <w:t>TYPE</w:t>
            </w:r>
          </w:p>
        </w:tc>
        <w:tc>
          <w:tcPr>
            <w:tcW w:w="1317" w:type="dxa"/>
            <w:gridSpan w:val="3"/>
          </w:tcPr>
          <w:p w:rsidR="00633175" w:rsidRPr="00425C8F" w:rsidRDefault="00633175" w:rsidP="00762089">
            <w:pPr>
              <w:pStyle w:val="Tablecontent"/>
              <w:rPr>
                <w:rFonts w:cs="Arial"/>
              </w:rPr>
            </w:pPr>
            <w:r w:rsidRPr="00425C8F">
              <w:rPr>
                <w:rFonts w:cs="Arial"/>
              </w:rPr>
              <w:t>Response type</w:t>
            </w:r>
          </w:p>
        </w:tc>
        <w:tc>
          <w:tcPr>
            <w:tcW w:w="2700" w:type="dxa"/>
            <w:gridSpan w:val="2"/>
          </w:tcPr>
          <w:p w:rsidR="00633175" w:rsidRPr="00425C8F" w:rsidRDefault="00633175" w:rsidP="00762089">
            <w:pPr>
              <w:pStyle w:val="Tablecontent"/>
              <w:rPr>
                <w:rFonts w:cs="Arial"/>
              </w:rPr>
            </w:pPr>
            <w:r w:rsidRPr="00425C8F">
              <w:rPr>
                <w:rFonts w:cs="Arial"/>
              </w:rPr>
              <w:t>Response Type, should be sent with each request - fixed</w:t>
            </w:r>
          </w:p>
        </w:tc>
        <w:tc>
          <w:tcPr>
            <w:tcW w:w="1620" w:type="dxa"/>
          </w:tcPr>
          <w:p w:rsidR="00633175" w:rsidRPr="00425C8F" w:rsidRDefault="00633175" w:rsidP="00762089">
            <w:pPr>
              <w:pStyle w:val="Tablecontent"/>
              <w:rPr>
                <w:rFonts w:cs="Arial"/>
              </w:rPr>
            </w:pPr>
            <w:r w:rsidRPr="00425C8F">
              <w:t>UPLOADMNPFILERESP</w:t>
            </w:r>
          </w:p>
        </w:tc>
        <w:tc>
          <w:tcPr>
            <w:tcW w:w="1025" w:type="dxa"/>
            <w:gridSpan w:val="2"/>
          </w:tcPr>
          <w:p w:rsidR="00633175" w:rsidRPr="00425C8F" w:rsidRDefault="00633175" w:rsidP="00762089">
            <w:pPr>
              <w:pStyle w:val="Tablecontent"/>
              <w:rPr>
                <w:rFonts w:cs="Arial"/>
              </w:rPr>
            </w:pPr>
            <w:r w:rsidRPr="00425C8F">
              <w:rPr>
                <w:rFonts w:cs="Arial"/>
              </w:rPr>
              <w:t>A (20)</w:t>
            </w:r>
          </w:p>
        </w:tc>
        <w:tc>
          <w:tcPr>
            <w:tcW w:w="1011" w:type="dxa"/>
            <w:gridSpan w:val="2"/>
          </w:tcPr>
          <w:p w:rsidR="00633175" w:rsidRPr="00425C8F" w:rsidRDefault="00633175" w:rsidP="00762089">
            <w:pPr>
              <w:pStyle w:val="Tablecontent"/>
              <w:rPr>
                <w:rFonts w:cs="Arial"/>
              </w:rPr>
            </w:pPr>
            <w:r w:rsidRPr="00425C8F">
              <w:rPr>
                <w:rFonts w:cs="Arial"/>
              </w:rPr>
              <w:t>M</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60" w:type="dxa"/>
          </w:tcPr>
          <w:p w:rsidR="00633175" w:rsidRPr="00425C8F" w:rsidRDefault="00633175" w:rsidP="00762089">
            <w:pPr>
              <w:pStyle w:val="Tablecontent"/>
              <w:rPr>
                <w:rFonts w:cs="Arial"/>
              </w:rPr>
            </w:pPr>
            <w:r w:rsidRPr="00425C8F">
              <w:rPr>
                <w:rFonts w:cs="Arial"/>
              </w:rPr>
              <w:t>TXNSTATUS</w:t>
            </w:r>
          </w:p>
        </w:tc>
        <w:tc>
          <w:tcPr>
            <w:tcW w:w="1317" w:type="dxa"/>
            <w:gridSpan w:val="3"/>
          </w:tcPr>
          <w:p w:rsidR="00633175" w:rsidRPr="00425C8F" w:rsidRDefault="00633175" w:rsidP="00762089">
            <w:pPr>
              <w:pStyle w:val="Tablecontent"/>
              <w:rPr>
                <w:rFonts w:cs="Arial"/>
              </w:rPr>
            </w:pPr>
            <w:r w:rsidRPr="00425C8F">
              <w:rPr>
                <w:rFonts w:cs="Arial"/>
              </w:rPr>
              <w:t>Transaction Status</w:t>
            </w:r>
          </w:p>
        </w:tc>
        <w:tc>
          <w:tcPr>
            <w:tcW w:w="2700" w:type="dxa"/>
            <w:gridSpan w:val="2"/>
          </w:tcPr>
          <w:p w:rsidR="00633175" w:rsidRPr="00425C8F" w:rsidRDefault="00633175" w:rsidP="00762089">
            <w:pPr>
              <w:pStyle w:val="Tablecontent"/>
              <w:rPr>
                <w:rFonts w:cs="Arial"/>
              </w:rPr>
            </w:pPr>
            <w:r w:rsidRPr="00425C8F">
              <w:rPr>
                <w:rFonts w:cs="Arial"/>
              </w:rPr>
              <w:t>Status of the User registration request</w:t>
            </w:r>
          </w:p>
          <w:p w:rsidR="00633175" w:rsidRPr="00425C8F" w:rsidRDefault="00633175" w:rsidP="00762089">
            <w:pPr>
              <w:pStyle w:val="TableListBullet1"/>
              <w:jc w:val="left"/>
              <w:rPr>
                <w:rFonts w:cs="Arial"/>
              </w:rPr>
            </w:pPr>
            <w:r w:rsidRPr="00425C8F">
              <w:rPr>
                <w:rFonts w:cs="Arial"/>
              </w:rPr>
              <w:t xml:space="preserve">Transaction Status = 200 means Success, </w:t>
            </w:r>
          </w:p>
          <w:p w:rsidR="00633175" w:rsidRPr="00425C8F" w:rsidRDefault="00633175" w:rsidP="00762089">
            <w:pPr>
              <w:pStyle w:val="TableListBullet1"/>
              <w:jc w:val="left"/>
              <w:rPr>
                <w:rFonts w:cs="Arial"/>
              </w:rPr>
            </w:pPr>
            <w:r w:rsidRPr="00425C8F">
              <w:rPr>
                <w:rFonts w:cs="Arial"/>
              </w:rPr>
              <w:t>Transaction Status Other than 200 means failed</w:t>
            </w:r>
          </w:p>
        </w:tc>
        <w:tc>
          <w:tcPr>
            <w:tcW w:w="1620" w:type="dxa"/>
          </w:tcPr>
          <w:p w:rsidR="00633175" w:rsidRPr="00425C8F" w:rsidRDefault="00633175" w:rsidP="00762089">
            <w:pPr>
              <w:pStyle w:val="Tablecontent"/>
              <w:rPr>
                <w:rFonts w:cs="Arial"/>
              </w:rPr>
            </w:pPr>
            <w:r w:rsidRPr="00425C8F">
              <w:rPr>
                <w:rFonts w:cs="Arial"/>
              </w:rPr>
              <w:t>200</w:t>
            </w:r>
          </w:p>
        </w:tc>
        <w:tc>
          <w:tcPr>
            <w:tcW w:w="1025" w:type="dxa"/>
            <w:gridSpan w:val="2"/>
          </w:tcPr>
          <w:p w:rsidR="00633175" w:rsidRPr="00425C8F" w:rsidRDefault="00633175" w:rsidP="00762089">
            <w:pPr>
              <w:pStyle w:val="Tablecontent"/>
              <w:rPr>
                <w:rFonts w:cs="Arial"/>
              </w:rPr>
            </w:pPr>
            <w:r w:rsidRPr="00425C8F">
              <w:rPr>
                <w:rFonts w:cs="Arial"/>
              </w:rPr>
              <w:t>N (7)</w:t>
            </w:r>
          </w:p>
        </w:tc>
        <w:tc>
          <w:tcPr>
            <w:tcW w:w="1011" w:type="dxa"/>
            <w:gridSpan w:val="2"/>
          </w:tcPr>
          <w:p w:rsidR="00633175" w:rsidRPr="00425C8F" w:rsidRDefault="00633175" w:rsidP="00762089">
            <w:pPr>
              <w:pStyle w:val="Tablecontent"/>
              <w:rPr>
                <w:rFonts w:cs="Arial"/>
              </w:rPr>
            </w:pPr>
            <w:r w:rsidRPr="00425C8F">
              <w:rPr>
                <w:rFonts w:cs="Arial"/>
              </w:rPr>
              <w:t>M</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60" w:type="dxa"/>
          </w:tcPr>
          <w:p w:rsidR="00633175" w:rsidRPr="00425C8F" w:rsidRDefault="00633175" w:rsidP="00762089">
            <w:pPr>
              <w:pStyle w:val="Tablecontent"/>
              <w:rPr>
                <w:rFonts w:cs="Arial"/>
              </w:rPr>
            </w:pPr>
            <w:r w:rsidRPr="00425C8F">
              <w:rPr>
                <w:rFonts w:cs="Courier New"/>
                <w:szCs w:val="20"/>
              </w:rPr>
              <w:t>ERROR_KEY</w:t>
            </w:r>
          </w:p>
        </w:tc>
        <w:tc>
          <w:tcPr>
            <w:tcW w:w="1317" w:type="dxa"/>
            <w:gridSpan w:val="3"/>
          </w:tcPr>
          <w:p w:rsidR="00633175" w:rsidRPr="00425C8F" w:rsidRDefault="00633175" w:rsidP="00762089">
            <w:pPr>
              <w:pStyle w:val="Tablecontent"/>
              <w:rPr>
                <w:rFonts w:cs="Arial"/>
              </w:rPr>
            </w:pPr>
            <w:r w:rsidRPr="00425C8F">
              <w:rPr>
                <w:rFonts w:cs="Arial"/>
              </w:rPr>
              <w:t xml:space="preserve">Error key </w:t>
            </w:r>
          </w:p>
        </w:tc>
        <w:tc>
          <w:tcPr>
            <w:tcW w:w="2700" w:type="dxa"/>
            <w:gridSpan w:val="2"/>
          </w:tcPr>
          <w:p w:rsidR="00633175" w:rsidRPr="00425C8F" w:rsidRDefault="00633175" w:rsidP="00762089">
            <w:pPr>
              <w:pStyle w:val="Tablecontent"/>
              <w:rPr>
                <w:rFonts w:cs="Arial"/>
              </w:rPr>
            </w:pPr>
            <w:r w:rsidRPr="00425C8F">
              <w:rPr>
                <w:rFonts w:cs="Arial"/>
              </w:rPr>
              <w:t xml:space="preserve">If any error </w:t>
            </w:r>
          </w:p>
        </w:tc>
        <w:tc>
          <w:tcPr>
            <w:tcW w:w="1620" w:type="dxa"/>
          </w:tcPr>
          <w:p w:rsidR="00633175" w:rsidRPr="00425C8F" w:rsidRDefault="00633175" w:rsidP="00762089">
            <w:pPr>
              <w:pStyle w:val="Tablecontent"/>
              <w:rPr>
                <w:rFonts w:cs="Arial"/>
              </w:rPr>
            </w:pPr>
            <w:r w:rsidRPr="00425C8F">
              <w:rPr>
                <w:rFonts w:cs="Arial"/>
              </w:rPr>
              <w:t>218</w:t>
            </w:r>
          </w:p>
        </w:tc>
        <w:tc>
          <w:tcPr>
            <w:tcW w:w="1025" w:type="dxa"/>
            <w:gridSpan w:val="2"/>
          </w:tcPr>
          <w:p w:rsidR="00633175" w:rsidRPr="00425C8F" w:rsidRDefault="00633175" w:rsidP="00762089">
            <w:pPr>
              <w:pStyle w:val="Tablecontent"/>
              <w:rPr>
                <w:rFonts w:cs="Arial"/>
              </w:rPr>
            </w:pPr>
            <w:r w:rsidRPr="00425C8F">
              <w:rPr>
                <w:rFonts w:cs="Arial"/>
              </w:rPr>
              <w:t>A(10)</w:t>
            </w:r>
          </w:p>
        </w:tc>
        <w:tc>
          <w:tcPr>
            <w:tcW w:w="1011" w:type="dxa"/>
            <w:gridSpan w:val="2"/>
          </w:tcPr>
          <w:p w:rsidR="00633175" w:rsidRPr="00425C8F" w:rsidRDefault="00633175" w:rsidP="00762089">
            <w:pPr>
              <w:pStyle w:val="Tablecontent"/>
              <w:rPr>
                <w:rFonts w:cs="Arial"/>
              </w:rPr>
            </w:pPr>
            <w:r w:rsidRPr="00425C8F">
              <w:rPr>
                <w:rFonts w:cs="Arial"/>
              </w:rPr>
              <w:t>O</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60" w:type="dxa"/>
          </w:tcPr>
          <w:p w:rsidR="00633175" w:rsidRPr="00425C8F" w:rsidRDefault="00633175" w:rsidP="00762089">
            <w:pPr>
              <w:pStyle w:val="Tablecontent"/>
              <w:rPr>
                <w:rFonts w:cs="Arial"/>
              </w:rPr>
            </w:pPr>
            <w:r w:rsidRPr="00425C8F">
              <w:rPr>
                <w:rFonts w:cs="Arial"/>
              </w:rPr>
              <w:t>DATE</w:t>
            </w:r>
          </w:p>
        </w:tc>
        <w:tc>
          <w:tcPr>
            <w:tcW w:w="1317" w:type="dxa"/>
            <w:gridSpan w:val="3"/>
          </w:tcPr>
          <w:p w:rsidR="00633175" w:rsidRPr="00425C8F" w:rsidRDefault="00633175" w:rsidP="00762089">
            <w:pPr>
              <w:pStyle w:val="Tablecontent"/>
              <w:rPr>
                <w:rFonts w:cs="Arial"/>
              </w:rPr>
            </w:pPr>
            <w:r w:rsidRPr="00425C8F">
              <w:rPr>
                <w:rFonts w:cs="Arial"/>
              </w:rPr>
              <w:t>Date and time</w:t>
            </w:r>
          </w:p>
        </w:tc>
        <w:tc>
          <w:tcPr>
            <w:tcW w:w="2700" w:type="dxa"/>
            <w:gridSpan w:val="2"/>
          </w:tcPr>
          <w:p w:rsidR="00633175" w:rsidRPr="00425C8F" w:rsidRDefault="00633175" w:rsidP="00762089">
            <w:pPr>
              <w:pStyle w:val="Tablecontent"/>
              <w:rPr>
                <w:rFonts w:cs="Arial"/>
              </w:rPr>
            </w:pPr>
            <w:r w:rsidRPr="00425C8F">
              <w:rPr>
                <w:rFonts w:cs="Arial"/>
              </w:rPr>
              <w:t>Date and time on which request generated by external system, HH are in 24 Hour Format</w:t>
            </w:r>
          </w:p>
        </w:tc>
        <w:tc>
          <w:tcPr>
            <w:tcW w:w="1620" w:type="dxa"/>
          </w:tcPr>
          <w:p w:rsidR="00633175" w:rsidRPr="00425C8F" w:rsidRDefault="00633175" w:rsidP="00762089">
            <w:pPr>
              <w:pStyle w:val="Tablecontent"/>
              <w:rPr>
                <w:rFonts w:cs="Arial"/>
              </w:rPr>
            </w:pPr>
            <w:r w:rsidRPr="00425C8F">
              <w:rPr>
                <w:rFonts w:cs="Arial"/>
              </w:rPr>
              <w:t>DD-MM-YYYY HH:MM:SS</w:t>
            </w:r>
          </w:p>
        </w:tc>
        <w:tc>
          <w:tcPr>
            <w:tcW w:w="1025" w:type="dxa"/>
            <w:gridSpan w:val="2"/>
          </w:tcPr>
          <w:p w:rsidR="00633175" w:rsidRPr="00425C8F" w:rsidRDefault="00633175" w:rsidP="00762089">
            <w:pPr>
              <w:pStyle w:val="Tablecontent"/>
              <w:rPr>
                <w:rFonts w:cs="Arial"/>
              </w:rPr>
            </w:pPr>
            <w:r w:rsidRPr="00425C8F">
              <w:rPr>
                <w:rFonts w:cs="Arial"/>
              </w:rPr>
              <w:t>D (20)</w:t>
            </w:r>
          </w:p>
        </w:tc>
        <w:tc>
          <w:tcPr>
            <w:tcW w:w="1011" w:type="dxa"/>
            <w:gridSpan w:val="2"/>
          </w:tcPr>
          <w:p w:rsidR="00633175" w:rsidRPr="00425C8F" w:rsidRDefault="00633175" w:rsidP="00762089">
            <w:pPr>
              <w:pStyle w:val="Tablecontent"/>
              <w:rPr>
                <w:rFonts w:cs="Arial"/>
              </w:rPr>
            </w:pPr>
            <w:r w:rsidRPr="00425C8F">
              <w:rPr>
                <w:rFonts w:cs="Arial"/>
              </w:rPr>
              <w:t>M</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60" w:type="dxa"/>
          </w:tcPr>
          <w:p w:rsidR="00633175" w:rsidRPr="00425C8F" w:rsidRDefault="00633175" w:rsidP="00762089">
            <w:pPr>
              <w:pStyle w:val="Tablecontent"/>
              <w:rPr>
                <w:rFonts w:cs="Arial"/>
              </w:rPr>
            </w:pPr>
            <w:r w:rsidRPr="00425C8F">
              <w:rPr>
                <w:rFonts w:cs="Courier New"/>
                <w:szCs w:val="20"/>
                <w:lang w:val="en-IN"/>
              </w:rPr>
              <w:t>EXTREFNUM</w:t>
            </w:r>
          </w:p>
        </w:tc>
        <w:tc>
          <w:tcPr>
            <w:tcW w:w="1317" w:type="dxa"/>
            <w:gridSpan w:val="3"/>
          </w:tcPr>
          <w:p w:rsidR="00633175" w:rsidRPr="00425C8F" w:rsidRDefault="00633175" w:rsidP="00762089">
            <w:pPr>
              <w:pStyle w:val="Tablecontent"/>
              <w:rPr>
                <w:rFonts w:cs="Arial"/>
              </w:rPr>
            </w:pPr>
            <w:r w:rsidRPr="00425C8F">
              <w:rPr>
                <w:rFonts w:cs="Arial"/>
              </w:rPr>
              <w:t xml:space="preserve">External reference code </w:t>
            </w:r>
          </w:p>
        </w:tc>
        <w:tc>
          <w:tcPr>
            <w:tcW w:w="2700" w:type="dxa"/>
            <w:gridSpan w:val="2"/>
          </w:tcPr>
          <w:p w:rsidR="00633175" w:rsidRPr="00425C8F" w:rsidRDefault="00633175" w:rsidP="00762089">
            <w:pPr>
              <w:pStyle w:val="Tablecontent"/>
              <w:rPr>
                <w:rFonts w:cs="Arial"/>
              </w:rPr>
            </w:pPr>
            <w:r w:rsidRPr="00425C8F">
              <w:rPr>
                <w:rFonts w:cs="Arial"/>
              </w:rPr>
              <w:t xml:space="preserve">External reference code </w:t>
            </w:r>
          </w:p>
        </w:tc>
        <w:tc>
          <w:tcPr>
            <w:tcW w:w="1620" w:type="dxa"/>
          </w:tcPr>
          <w:p w:rsidR="00633175" w:rsidRPr="00425C8F" w:rsidRDefault="00633175" w:rsidP="00762089">
            <w:pPr>
              <w:pStyle w:val="Tablecontent"/>
              <w:rPr>
                <w:rFonts w:cs="Arial"/>
              </w:rPr>
            </w:pPr>
          </w:p>
        </w:tc>
        <w:tc>
          <w:tcPr>
            <w:tcW w:w="1025" w:type="dxa"/>
            <w:gridSpan w:val="2"/>
          </w:tcPr>
          <w:p w:rsidR="00633175" w:rsidRPr="00425C8F" w:rsidRDefault="00633175" w:rsidP="00762089">
            <w:pPr>
              <w:pStyle w:val="Tablecontent"/>
              <w:rPr>
                <w:rFonts w:cs="Arial"/>
              </w:rPr>
            </w:pPr>
            <w:r w:rsidRPr="00425C8F">
              <w:rPr>
                <w:rFonts w:cs="Arial"/>
              </w:rPr>
              <w:t>A (2)</w:t>
            </w:r>
          </w:p>
        </w:tc>
        <w:tc>
          <w:tcPr>
            <w:tcW w:w="1011" w:type="dxa"/>
            <w:gridSpan w:val="2"/>
          </w:tcPr>
          <w:p w:rsidR="00633175" w:rsidRPr="00425C8F" w:rsidRDefault="00633175" w:rsidP="00762089">
            <w:pPr>
              <w:pStyle w:val="Tablecontent"/>
              <w:rPr>
                <w:rFonts w:cs="Arial"/>
              </w:rPr>
            </w:pPr>
            <w:r w:rsidRPr="00425C8F">
              <w:rPr>
                <w:rFonts w:cs="Arial"/>
              </w:rPr>
              <w:t>M</w:t>
            </w:r>
          </w:p>
        </w:tc>
      </w:tr>
    </w:tbl>
    <w:p w:rsidR="00633175" w:rsidRPr="00425C8F" w:rsidRDefault="00633175" w:rsidP="00633175">
      <w:pPr>
        <w:pStyle w:val="BodyText2"/>
      </w:pPr>
    </w:p>
    <w:p w:rsidR="00633175" w:rsidRPr="00425C8F" w:rsidRDefault="00633175" w:rsidP="00633175">
      <w:pPr>
        <w:pStyle w:val="NoteHeading"/>
        <w:numPr>
          <w:ilvl w:val="0"/>
          <w:numId w:val="0"/>
        </w:numPr>
        <w:ind w:left="180"/>
        <w:rPr>
          <w:rFonts w:ascii="Times New Roman" w:hAnsi="Times New Roman"/>
          <w:b w:val="0"/>
          <w:bCs/>
          <w:color w:val="auto"/>
          <w:sz w:val="22"/>
        </w:rPr>
      </w:pPr>
    </w:p>
    <w:p w:rsidR="00633175" w:rsidRPr="00425C8F" w:rsidRDefault="00633175" w:rsidP="001E6309">
      <w:pPr>
        <w:pStyle w:val="Heading"/>
        <w:rPr>
          <w:color w:val="auto"/>
        </w:rPr>
      </w:pPr>
      <w:bookmarkStart w:id="344" w:name="_Toc309916606"/>
      <w:bookmarkStart w:id="345" w:name="_Toc379631437"/>
      <w:bookmarkStart w:id="346" w:name="_Toc380482384"/>
      <w:r w:rsidRPr="00425C8F">
        <w:rPr>
          <w:color w:val="auto"/>
        </w:rPr>
        <w:t>Business Rules</w:t>
      </w:r>
      <w:bookmarkEnd w:id="344"/>
      <w:bookmarkEnd w:id="345"/>
      <w:bookmarkEnd w:id="346"/>
    </w:p>
    <w:p w:rsidR="00633175" w:rsidRPr="00425C8F" w:rsidRDefault="00633175" w:rsidP="00633175">
      <w:pPr>
        <w:pStyle w:val="BodyText2"/>
        <w:numPr>
          <w:ilvl w:val="0"/>
          <w:numId w:val="27"/>
        </w:numPr>
        <w:jc w:val="left"/>
      </w:pPr>
      <w:r w:rsidRPr="00425C8F">
        <w:t>Type tag will identify the type of Enquiry request.</w:t>
      </w:r>
    </w:p>
    <w:p w:rsidR="00633175" w:rsidRPr="00425C8F" w:rsidRDefault="00633175" w:rsidP="00633175">
      <w:pPr>
        <w:pStyle w:val="BodyText2"/>
        <w:numPr>
          <w:ilvl w:val="0"/>
          <w:numId w:val="27"/>
        </w:numPr>
        <w:jc w:val="left"/>
      </w:pPr>
      <w:r w:rsidRPr="00425C8F">
        <w:t>If Customer care user sends the request by both ie ICCID and MSISDN then we will validate ICCID with MSISDN and then if validation passes respective data will be send as response or an error xml will be send.</w:t>
      </w:r>
    </w:p>
    <w:p w:rsidR="00633175" w:rsidRPr="00425C8F" w:rsidRDefault="00633175" w:rsidP="00235C6A">
      <w:pPr>
        <w:pStyle w:val="BodyText2"/>
        <w:numPr>
          <w:ilvl w:val="0"/>
          <w:numId w:val="27"/>
        </w:numPr>
        <w:jc w:val="left"/>
        <w:rPr>
          <w:lang w:val="en-IN"/>
        </w:rPr>
      </w:pPr>
      <w:r w:rsidRPr="00425C8F">
        <w:t>Based on either of the value provided info will be loaded</w:t>
      </w:r>
    </w:p>
    <w:p w:rsidR="00633175" w:rsidRPr="00425C8F" w:rsidRDefault="00633175" w:rsidP="00633175">
      <w:pPr>
        <w:pStyle w:val="BodyText2"/>
        <w:rPr>
          <w:lang w:val="en-IN"/>
        </w:rPr>
      </w:pPr>
    </w:p>
    <w:p w:rsidR="00235C6A" w:rsidRPr="00425C8F" w:rsidRDefault="00235C6A" w:rsidP="00235C6A">
      <w:pPr>
        <w:pStyle w:val="BodyText2"/>
      </w:pPr>
    </w:p>
    <w:p w:rsidR="00235C6A" w:rsidRPr="00425C8F" w:rsidRDefault="00235C6A" w:rsidP="00235C6A">
      <w:pPr>
        <w:pStyle w:val="Code"/>
        <w:ind w:left="0" w:firstLine="720"/>
      </w:pPr>
    </w:p>
    <w:p w:rsidR="00235C6A" w:rsidRPr="00425C8F" w:rsidRDefault="00235C6A" w:rsidP="00235C6A">
      <w:pPr>
        <w:pStyle w:val="BodyText2"/>
        <w:rPr>
          <w:b/>
        </w:rPr>
      </w:pPr>
      <w:r w:rsidRPr="00425C8F">
        <w:rPr>
          <w:b/>
        </w:rPr>
        <w:t>Fields Detail</w:t>
      </w:r>
    </w:p>
    <w:tbl>
      <w:tblPr>
        <w:tblStyle w:val="TableGrid"/>
        <w:tblW w:w="9018" w:type="dxa"/>
        <w:tblLayout w:type="fixed"/>
        <w:tblLook w:val="04A0" w:firstRow="1" w:lastRow="0" w:firstColumn="1" w:lastColumn="0" w:noHBand="0" w:noVBand="1"/>
      </w:tblPr>
      <w:tblGrid>
        <w:gridCol w:w="1798"/>
        <w:gridCol w:w="1120"/>
        <w:gridCol w:w="2410"/>
        <w:gridCol w:w="1463"/>
        <w:gridCol w:w="537"/>
        <w:gridCol w:w="433"/>
        <w:gridCol w:w="1257"/>
      </w:tblGrid>
      <w:tr w:rsidR="00235C6A" w:rsidRPr="00425C8F" w:rsidTr="002C3F3C">
        <w:trPr>
          <w:tblHeader/>
        </w:trPr>
        <w:tc>
          <w:tcPr>
            <w:tcW w:w="1798" w:type="dxa"/>
            <w:shd w:val="clear" w:color="auto" w:fill="E31837"/>
          </w:tcPr>
          <w:p w:rsidR="00235C6A" w:rsidRPr="00425C8F" w:rsidRDefault="00235C6A" w:rsidP="002C3F3C">
            <w:pPr>
              <w:pStyle w:val="TableColumnLabels"/>
              <w:rPr>
                <w:color w:val="auto"/>
              </w:rPr>
            </w:pPr>
            <w:r w:rsidRPr="00425C8F">
              <w:rPr>
                <w:color w:val="auto"/>
              </w:rPr>
              <w:t>TAG</w:t>
            </w:r>
          </w:p>
        </w:tc>
        <w:tc>
          <w:tcPr>
            <w:tcW w:w="1120" w:type="dxa"/>
            <w:shd w:val="clear" w:color="auto" w:fill="E31837"/>
          </w:tcPr>
          <w:p w:rsidR="00235C6A" w:rsidRPr="00425C8F" w:rsidRDefault="00235C6A" w:rsidP="002C3F3C">
            <w:pPr>
              <w:pStyle w:val="TableColumnLabels"/>
              <w:rPr>
                <w:color w:val="auto"/>
              </w:rPr>
            </w:pPr>
            <w:r w:rsidRPr="00425C8F">
              <w:rPr>
                <w:color w:val="auto"/>
              </w:rPr>
              <w:t>Field</w:t>
            </w:r>
          </w:p>
        </w:tc>
        <w:tc>
          <w:tcPr>
            <w:tcW w:w="2410" w:type="dxa"/>
            <w:shd w:val="clear" w:color="auto" w:fill="E31837"/>
          </w:tcPr>
          <w:p w:rsidR="00235C6A" w:rsidRPr="00425C8F" w:rsidRDefault="00235C6A" w:rsidP="002C3F3C">
            <w:pPr>
              <w:pStyle w:val="TableColumnLabels"/>
              <w:rPr>
                <w:color w:val="auto"/>
              </w:rPr>
            </w:pPr>
            <w:r w:rsidRPr="00425C8F">
              <w:rPr>
                <w:color w:val="auto"/>
              </w:rPr>
              <w:t>Remarks</w:t>
            </w:r>
          </w:p>
        </w:tc>
        <w:tc>
          <w:tcPr>
            <w:tcW w:w="1463" w:type="dxa"/>
            <w:shd w:val="clear" w:color="auto" w:fill="E31837"/>
          </w:tcPr>
          <w:p w:rsidR="00235C6A" w:rsidRPr="00425C8F" w:rsidRDefault="00235C6A" w:rsidP="002C3F3C">
            <w:pPr>
              <w:pStyle w:val="TableColumnLabels"/>
              <w:rPr>
                <w:color w:val="auto"/>
              </w:rPr>
            </w:pPr>
            <w:r w:rsidRPr="00425C8F">
              <w:rPr>
                <w:color w:val="auto"/>
              </w:rPr>
              <w:t>Example</w:t>
            </w:r>
          </w:p>
        </w:tc>
        <w:tc>
          <w:tcPr>
            <w:tcW w:w="970" w:type="dxa"/>
            <w:gridSpan w:val="2"/>
            <w:shd w:val="clear" w:color="auto" w:fill="E31837"/>
          </w:tcPr>
          <w:p w:rsidR="00235C6A" w:rsidRPr="00425C8F" w:rsidRDefault="00235C6A" w:rsidP="002C3F3C">
            <w:pPr>
              <w:pStyle w:val="TableColumnLabels"/>
              <w:rPr>
                <w:color w:val="auto"/>
              </w:rPr>
            </w:pPr>
            <w:r w:rsidRPr="00425C8F">
              <w:rPr>
                <w:color w:val="auto"/>
              </w:rPr>
              <w:t>Field Type</w:t>
            </w:r>
          </w:p>
        </w:tc>
        <w:tc>
          <w:tcPr>
            <w:tcW w:w="1257" w:type="dxa"/>
            <w:shd w:val="clear" w:color="auto" w:fill="E31837"/>
          </w:tcPr>
          <w:p w:rsidR="00235C6A" w:rsidRPr="00425C8F" w:rsidRDefault="00235C6A" w:rsidP="002C3F3C">
            <w:pPr>
              <w:pStyle w:val="TableColumnLabels"/>
              <w:rPr>
                <w:color w:val="auto"/>
              </w:rPr>
            </w:pPr>
            <w:r w:rsidRPr="00425C8F">
              <w:rPr>
                <w:color w:val="auto"/>
              </w:rPr>
              <w:t>Optional / Mandatory</w:t>
            </w:r>
          </w:p>
        </w:tc>
      </w:tr>
      <w:tr w:rsidR="00235C6A" w:rsidRPr="00425C8F" w:rsidTr="002C3F3C">
        <w:tc>
          <w:tcPr>
            <w:tcW w:w="1798" w:type="dxa"/>
          </w:tcPr>
          <w:p w:rsidR="00235C6A" w:rsidRPr="00425C8F" w:rsidRDefault="00235C6A" w:rsidP="002C3F3C">
            <w:pPr>
              <w:pStyle w:val="Tablecontent"/>
            </w:pPr>
          </w:p>
        </w:tc>
        <w:tc>
          <w:tcPr>
            <w:tcW w:w="1120" w:type="dxa"/>
          </w:tcPr>
          <w:p w:rsidR="00235C6A" w:rsidRPr="00425C8F" w:rsidRDefault="00235C6A" w:rsidP="002C3F3C">
            <w:pPr>
              <w:pStyle w:val="Tablecontent"/>
            </w:pPr>
          </w:p>
        </w:tc>
        <w:tc>
          <w:tcPr>
            <w:tcW w:w="2410" w:type="dxa"/>
          </w:tcPr>
          <w:p w:rsidR="00235C6A" w:rsidRPr="00425C8F" w:rsidRDefault="00235C6A" w:rsidP="002C3F3C">
            <w:pPr>
              <w:pStyle w:val="Tablecontent"/>
            </w:pPr>
          </w:p>
        </w:tc>
        <w:tc>
          <w:tcPr>
            <w:tcW w:w="1463" w:type="dxa"/>
          </w:tcPr>
          <w:p w:rsidR="00235C6A" w:rsidRPr="00425C8F" w:rsidRDefault="00235C6A" w:rsidP="002C3F3C">
            <w:pPr>
              <w:pStyle w:val="Tablecontent"/>
            </w:pPr>
          </w:p>
        </w:tc>
        <w:tc>
          <w:tcPr>
            <w:tcW w:w="970" w:type="dxa"/>
            <w:gridSpan w:val="2"/>
          </w:tcPr>
          <w:p w:rsidR="00235C6A" w:rsidRPr="00425C8F" w:rsidRDefault="00235C6A" w:rsidP="002C3F3C">
            <w:pPr>
              <w:pStyle w:val="Tablecontent"/>
            </w:pPr>
          </w:p>
        </w:tc>
        <w:tc>
          <w:tcPr>
            <w:tcW w:w="1257" w:type="dxa"/>
          </w:tcPr>
          <w:p w:rsidR="00235C6A" w:rsidRPr="00425C8F" w:rsidRDefault="00235C6A" w:rsidP="002C3F3C">
            <w:pPr>
              <w:pStyle w:val="Tablecontent"/>
            </w:pPr>
          </w:p>
        </w:tc>
      </w:tr>
      <w:tr w:rsidR="00235C6A" w:rsidRPr="00425C8F" w:rsidTr="002C3F3C">
        <w:tc>
          <w:tcPr>
            <w:tcW w:w="1798" w:type="dxa"/>
          </w:tcPr>
          <w:p w:rsidR="00235C6A" w:rsidRPr="00425C8F" w:rsidRDefault="00235C6A" w:rsidP="002C3F3C">
            <w:pPr>
              <w:pStyle w:val="Tablecontent"/>
            </w:pPr>
          </w:p>
        </w:tc>
        <w:tc>
          <w:tcPr>
            <w:tcW w:w="1120" w:type="dxa"/>
          </w:tcPr>
          <w:p w:rsidR="00235C6A" w:rsidRPr="00425C8F" w:rsidRDefault="00235C6A" w:rsidP="002C3F3C">
            <w:pPr>
              <w:pStyle w:val="Tablecontent"/>
            </w:pPr>
          </w:p>
        </w:tc>
        <w:tc>
          <w:tcPr>
            <w:tcW w:w="2410" w:type="dxa"/>
          </w:tcPr>
          <w:p w:rsidR="00235C6A" w:rsidRPr="00425C8F" w:rsidRDefault="00235C6A" w:rsidP="002C3F3C">
            <w:pPr>
              <w:pStyle w:val="Tablecontent"/>
            </w:pPr>
          </w:p>
        </w:tc>
        <w:tc>
          <w:tcPr>
            <w:tcW w:w="1463" w:type="dxa"/>
          </w:tcPr>
          <w:p w:rsidR="00235C6A" w:rsidRPr="00425C8F" w:rsidRDefault="00235C6A" w:rsidP="002C3F3C">
            <w:pPr>
              <w:pStyle w:val="Tablecontent"/>
            </w:pPr>
          </w:p>
        </w:tc>
        <w:tc>
          <w:tcPr>
            <w:tcW w:w="970" w:type="dxa"/>
            <w:gridSpan w:val="2"/>
          </w:tcPr>
          <w:p w:rsidR="00235C6A" w:rsidRPr="00425C8F" w:rsidRDefault="00235C6A" w:rsidP="002C3F3C">
            <w:pPr>
              <w:pStyle w:val="Tablecontent"/>
            </w:pPr>
          </w:p>
        </w:tc>
        <w:tc>
          <w:tcPr>
            <w:tcW w:w="1257" w:type="dxa"/>
          </w:tcPr>
          <w:p w:rsidR="00235C6A" w:rsidRPr="00425C8F" w:rsidRDefault="00235C6A" w:rsidP="002C3F3C">
            <w:pPr>
              <w:pStyle w:val="Tablecontent"/>
            </w:pPr>
          </w:p>
        </w:tc>
      </w:tr>
      <w:tr w:rsidR="00235C6A" w:rsidRPr="00425C8F" w:rsidTr="002C3F3C">
        <w:tc>
          <w:tcPr>
            <w:tcW w:w="1798" w:type="dxa"/>
          </w:tcPr>
          <w:p w:rsidR="00235C6A" w:rsidRPr="00425C8F" w:rsidRDefault="00235C6A" w:rsidP="002C3F3C">
            <w:pPr>
              <w:pStyle w:val="Tablecontent"/>
            </w:pPr>
          </w:p>
        </w:tc>
        <w:tc>
          <w:tcPr>
            <w:tcW w:w="1120" w:type="dxa"/>
          </w:tcPr>
          <w:p w:rsidR="00235C6A" w:rsidRPr="00425C8F" w:rsidRDefault="00235C6A" w:rsidP="002C3F3C">
            <w:pPr>
              <w:pStyle w:val="Tablecontent"/>
            </w:pPr>
          </w:p>
        </w:tc>
        <w:tc>
          <w:tcPr>
            <w:tcW w:w="2410" w:type="dxa"/>
          </w:tcPr>
          <w:p w:rsidR="00235C6A" w:rsidRPr="00425C8F" w:rsidRDefault="00235C6A" w:rsidP="002C3F3C">
            <w:pPr>
              <w:pStyle w:val="Tablecontent"/>
            </w:pPr>
          </w:p>
        </w:tc>
        <w:tc>
          <w:tcPr>
            <w:tcW w:w="1463" w:type="dxa"/>
          </w:tcPr>
          <w:p w:rsidR="00235C6A" w:rsidRPr="00425C8F" w:rsidRDefault="00235C6A" w:rsidP="002C3F3C">
            <w:pPr>
              <w:pStyle w:val="Tablecontent"/>
            </w:pPr>
          </w:p>
        </w:tc>
        <w:tc>
          <w:tcPr>
            <w:tcW w:w="970" w:type="dxa"/>
            <w:gridSpan w:val="2"/>
          </w:tcPr>
          <w:p w:rsidR="00235C6A" w:rsidRPr="00425C8F" w:rsidRDefault="00235C6A" w:rsidP="002C3F3C">
            <w:pPr>
              <w:pStyle w:val="Tablecontent"/>
            </w:pPr>
          </w:p>
        </w:tc>
        <w:tc>
          <w:tcPr>
            <w:tcW w:w="1257" w:type="dxa"/>
          </w:tcPr>
          <w:p w:rsidR="00235C6A" w:rsidRPr="00425C8F" w:rsidRDefault="00235C6A" w:rsidP="002C3F3C">
            <w:pPr>
              <w:pStyle w:val="Tablecontent"/>
            </w:pPr>
          </w:p>
        </w:tc>
      </w:tr>
      <w:tr w:rsidR="00235C6A" w:rsidRPr="00425C8F" w:rsidTr="002C3F3C">
        <w:tc>
          <w:tcPr>
            <w:tcW w:w="1798" w:type="dxa"/>
          </w:tcPr>
          <w:p w:rsidR="00235C6A" w:rsidRPr="00425C8F" w:rsidRDefault="00235C6A" w:rsidP="002C3F3C">
            <w:pPr>
              <w:pStyle w:val="Tablecontent"/>
            </w:pPr>
          </w:p>
        </w:tc>
        <w:tc>
          <w:tcPr>
            <w:tcW w:w="1120" w:type="dxa"/>
          </w:tcPr>
          <w:p w:rsidR="00235C6A" w:rsidRPr="00425C8F" w:rsidRDefault="00235C6A" w:rsidP="002C3F3C">
            <w:pPr>
              <w:pStyle w:val="Tablecontent"/>
            </w:pPr>
          </w:p>
        </w:tc>
        <w:tc>
          <w:tcPr>
            <w:tcW w:w="2410" w:type="dxa"/>
          </w:tcPr>
          <w:p w:rsidR="00235C6A" w:rsidRPr="00425C8F" w:rsidRDefault="00235C6A" w:rsidP="002C3F3C">
            <w:pPr>
              <w:pStyle w:val="Tablecontent"/>
            </w:pPr>
          </w:p>
        </w:tc>
        <w:tc>
          <w:tcPr>
            <w:tcW w:w="1463" w:type="dxa"/>
          </w:tcPr>
          <w:p w:rsidR="00235C6A" w:rsidRPr="00425C8F" w:rsidRDefault="00235C6A" w:rsidP="002C3F3C">
            <w:pPr>
              <w:pStyle w:val="Tablecontent"/>
            </w:pPr>
          </w:p>
        </w:tc>
        <w:tc>
          <w:tcPr>
            <w:tcW w:w="970" w:type="dxa"/>
            <w:gridSpan w:val="2"/>
          </w:tcPr>
          <w:p w:rsidR="00235C6A" w:rsidRPr="00425C8F" w:rsidRDefault="00235C6A" w:rsidP="002C3F3C">
            <w:pPr>
              <w:pStyle w:val="Tablecontent"/>
            </w:pPr>
          </w:p>
        </w:tc>
        <w:tc>
          <w:tcPr>
            <w:tcW w:w="1257" w:type="dxa"/>
          </w:tcPr>
          <w:p w:rsidR="00235C6A" w:rsidRPr="00425C8F" w:rsidRDefault="00235C6A" w:rsidP="002C3F3C">
            <w:pPr>
              <w:pStyle w:val="Tablecontent"/>
            </w:pPr>
          </w:p>
        </w:tc>
      </w:tr>
      <w:tr w:rsidR="00235C6A" w:rsidRPr="00425C8F" w:rsidTr="002C3F3C">
        <w:tc>
          <w:tcPr>
            <w:tcW w:w="1798" w:type="dxa"/>
          </w:tcPr>
          <w:p w:rsidR="00235C6A" w:rsidRPr="00425C8F" w:rsidRDefault="00235C6A" w:rsidP="002C3F3C">
            <w:pPr>
              <w:pStyle w:val="Tablecontent"/>
            </w:pPr>
          </w:p>
        </w:tc>
        <w:tc>
          <w:tcPr>
            <w:tcW w:w="1120" w:type="dxa"/>
          </w:tcPr>
          <w:p w:rsidR="00235C6A" w:rsidRPr="00425C8F" w:rsidRDefault="00235C6A" w:rsidP="002C3F3C">
            <w:pPr>
              <w:pStyle w:val="Tablecontent"/>
            </w:pPr>
          </w:p>
        </w:tc>
        <w:tc>
          <w:tcPr>
            <w:tcW w:w="2410" w:type="dxa"/>
          </w:tcPr>
          <w:p w:rsidR="00235C6A" w:rsidRPr="00425C8F" w:rsidRDefault="00235C6A" w:rsidP="002C3F3C">
            <w:pPr>
              <w:pStyle w:val="Tablecontent"/>
            </w:pPr>
          </w:p>
        </w:tc>
        <w:tc>
          <w:tcPr>
            <w:tcW w:w="1463" w:type="dxa"/>
          </w:tcPr>
          <w:p w:rsidR="00235C6A" w:rsidRPr="00425C8F" w:rsidRDefault="00235C6A" w:rsidP="002C3F3C">
            <w:pPr>
              <w:pStyle w:val="Tablecontent"/>
            </w:pPr>
          </w:p>
        </w:tc>
        <w:tc>
          <w:tcPr>
            <w:tcW w:w="970" w:type="dxa"/>
            <w:gridSpan w:val="2"/>
          </w:tcPr>
          <w:p w:rsidR="00235C6A" w:rsidRPr="00425C8F" w:rsidRDefault="00235C6A" w:rsidP="002C3F3C">
            <w:pPr>
              <w:pStyle w:val="Tablecontent"/>
            </w:pPr>
          </w:p>
        </w:tc>
        <w:tc>
          <w:tcPr>
            <w:tcW w:w="1257" w:type="dxa"/>
          </w:tcPr>
          <w:p w:rsidR="00235C6A" w:rsidRPr="00425C8F" w:rsidRDefault="00235C6A" w:rsidP="002C3F3C">
            <w:pPr>
              <w:pStyle w:val="Tablecontent"/>
              <w:rPr>
                <w:b/>
              </w:rPr>
            </w:pPr>
          </w:p>
        </w:tc>
      </w:tr>
      <w:tr w:rsidR="00235C6A" w:rsidRPr="00425C8F" w:rsidTr="002C3F3C">
        <w:tc>
          <w:tcPr>
            <w:tcW w:w="1798" w:type="dxa"/>
          </w:tcPr>
          <w:p w:rsidR="00235C6A" w:rsidRPr="00425C8F" w:rsidRDefault="00235C6A" w:rsidP="002C3F3C">
            <w:pPr>
              <w:pStyle w:val="Tablecontent"/>
            </w:pPr>
          </w:p>
        </w:tc>
        <w:tc>
          <w:tcPr>
            <w:tcW w:w="1120" w:type="dxa"/>
          </w:tcPr>
          <w:p w:rsidR="00235C6A" w:rsidRPr="00425C8F" w:rsidRDefault="00235C6A" w:rsidP="002C3F3C">
            <w:pPr>
              <w:pStyle w:val="Tablecontent"/>
            </w:pPr>
          </w:p>
        </w:tc>
        <w:tc>
          <w:tcPr>
            <w:tcW w:w="2410" w:type="dxa"/>
          </w:tcPr>
          <w:p w:rsidR="00235C6A" w:rsidRPr="00425C8F" w:rsidRDefault="00235C6A" w:rsidP="002C3F3C">
            <w:pPr>
              <w:pStyle w:val="Tablecontent"/>
            </w:pPr>
          </w:p>
        </w:tc>
        <w:tc>
          <w:tcPr>
            <w:tcW w:w="1463" w:type="dxa"/>
          </w:tcPr>
          <w:p w:rsidR="00235C6A" w:rsidRPr="00425C8F" w:rsidRDefault="00235C6A" w:rsidP="002C3F3C">
            <w:pPr>
              <w:pStyle w:val="Tablecontent"/>
            </w:pPr>
          </w:p>
        </w:tc>
        <w:tc>
          <w:tcPr>
            <w:tcW w:w="970" w:type="dxa"/>
            <w:gridSpan w:val="2"/>
          </w:tcPr>
          <w:p w:rsidR="00235C6A" w:rsidRPr="00425C8F" w:rsidRDefault="00235C6A" w:rsidP="002C3F3C">
            <w:pPr>
              <w:pStyle w:val="Tablecontent"/>
            </w:pPr>
          </w:p>
        </w:tc>
        <w:tc>
          <w:tcPr>
            <w:tcW w:w="1257" w:type="dxa"/>
          </w:tcPr>
          <w:p w:rsidR="00235C6A" w:rsidRPr="00425C8F" w:rsidRDefault="00235C6A" w:rsidP="002C3F3C">
            <w:pPr>
              <w:pStyle w:val="Tablecontent"/>
            </w:pPr>
          </w:p>
        </w:tc>
      </w:tr>
      <w:tr w:rsidR="00235C6A" w:rsidRPr="00425C8F" w:rsidTr="002C3F3C">
        <w:tc>
          <w:tcPr>
            <w:tcW w:w="1798" w:type="dxa"/>
          </w:tcPr>
          <w:p w:rsidR="00235C6A" w:rsidRPr="00425C8F" w:rsidRDefault="00235C6A" w:rsidP="002C3F3C">
            <w:pPr>
              <w:pStyle w:val="Tablecontent"/>
            </w:pPr>
          </w:p>
        </w:tc>
        <w:tc>
          <w:tcPr>
            <w:tcW w:w="1120" w:type="dxa"/>
          </w:tcPr>
          <w:p w:rsidR="00235C6A" w:rsidRPr="00425C8F" w:rsidRDefault="00235C6A" w:rsidP="002C3F3C">
            <w:pPr>
              <w:pStyle w:val="Tablecontent"/>
            </w:pPr>
          </w:p>
        </w:tc>
        <w:tc>
          <w:tcPr>
            <w:tcW w:w="2410" w:type="dxa"/>
          </w:tcPr>
          <w:p w:rsidR="00235C6A" w:rsidRPr="00425C8F" w:rsidRDefault="00235C6A" w:rsidP="002C3F3C">
            <w:pPr>
              <w:pStyle w:val="Tablecontent"/>
            </w:pPr>
          </w:p>
        </w:tc>
        <w:tc>
          <w:tcPr>
            <w:tcW w:w="1463" w:type="dxa"/>
          </w:tcPr>
          <w:p w:rsidR="00235C6A" w:rsidRPr="00425C8F" w:rsidRDefault="00235C6A" w:rsidP="002C3F3C">
            <w:pPr>
              <w:pStyle w:val="Tablecontent"/>
            </w:pPr>
          </w:p>
        </w:tc>
        <w:tc>
          <w:tcPr>
            <w:tcW w:w="970" w:type="dxa"/>
            <w:gridSpan w:val="2"/>
          </w:tcPr>
          <w:p w:rsidR="00235C6A" w:rsidRPr="00425C8F" w:rsidRDefault="00235C6A" w:rsidP="002C3F3C">
            <w:pPr>
              <w:pStyle w:val="Tablecontent"/>
            </w:pPr>
          </w:p>
        </w:tc>
        <w:tc>
          <w:tcPr>
            <w:tcW w:w="1257" w:type="dxa"/>
          </w:tcPr>
          <w:p w:rsidR="00235C6A" w:rsidRPr="00425C8F" w:rsidRDefault="00235C6A" w:rsidP="002C3F3C">
            <w:pPr>
              <w:pStyle w:val="Tablecontent"/>
            </w:pPr>
          </w:p>
        </w:tc>
      </w:tr>
      <w:tr w:rsidR="00235C6A" w:rsidRPr="00425C8F" w:rsidTr="002C3F3C">
        <w:tc>
          <w:tcPr>
            <w:tcW w:w="9018" w:type="dxa"/>
            <w:gridSpan w:val="7"/>
          </w:tcPr>
          <w:p w:rsidR="00235C6A" w:rsidRPr="00425C8F" w:rsidRDefault="00235C6A" w:rsidP="002C3F3C">
            <w:pPr>
              <w:pStyle w:val="Tablecontent"/>
              <w:rPr>
                <w:b/>
              </w:rPr>
            </w:pPr>
          </w:p>
        </w:tc>
      </w:tr>
      <w:tr w:rsidR="00235C6A" w:rsidRPr="00425C8F" w:rsidTr="002C3F3C">
        <w:tc>
          <w:tcPr>
            <w:tcW w:w="1798" w:type="dxa"/>
          </w:tcPr>
          <w:p w:rsidR="00235C6A" w:rsidRPr="00425C8F" w:rsidRDefault="00235C6A" w:rsidP="002C3F3C">
            <w:pPr>
              <w:pStyle w:val="Tablecontent"/>
            </w:pPr>
          </w:p>
        </w:tc>
        <w:tc>
          <w:tcPr>
            <w:tcW w:w="1120" w:type="dxa"/>
          </w:tcPr>
          <w:p w:rsidR="00235C6A" w:rsidRPr="00425C8F" w:rsidRDefault="00235C6A" w:rsidP="002C3F3C">
            <w:pPr>
              <w:pStyle w:val="Tablecontent"/>
            </w:pPr>
          </w:p>
        </w:tc>
        <w:tc>
          <w:tcPr>
            <w:tcW w:w="2410" w:type="dxa"/>
          </w:tcPr>
          <w:p w:rsidR="00235C6A" w:rsidRPr="00425C8F" w:rsidRDefault="00235C6A" w:rsidP="002C3F3C">
            <w:pPr>
              <w:pStyle w:val="Tablecontent"/>
            </w:pPr>
          </w:p>
        </w:tc>
        <w:tc>
          <w:tcPr>
            <w:tcW w:w="1463" w:type="dxa"/>
          </w:tcPr>
          <w:p w:rsidR="00235C6A" w:rsidRPr="00425C8F" w:rsidRDefault="00235C6A" w:rsidP="002C3F3C">
            <w:pPr>
              <w:pStyle w:val="Tablecontent"/>
            </w:pPr>
          </w:p>
        </w:tc>
        <w:tc>
          <w:tcPr>
            <w:tcW w:w="537" w:type="dxa"/>
          </w:tcPr>
          <w:p w:rsidR="00235C6A" w:rsidRPr="00425C8F" w:rsidRDefault="00235C6A" w:rsidP="002C3F3C">
            <w:pPr>
              <w:pStyle w:val="Tablecontent"/>
            </w:pPr>
          </w:p>
        </w:tc>
        <w:tc>
          <w:tcPr>
            <w:tcW w:w="1690" w:type="dxa"/>
            <w:gridSpan w:val="2"/>
          </w:tcPr>
          <w:p w:rsidR="00235C6A" w:rsidRPr="00425C8F" w:rsidRDefault="00235C6A" w:rsidP="002C3F3C">
            <w:pPr>
              <w:pStyle w:val="Tablecontent"/>
            </w:pPr>
          </w:p>
        </w:tc>
      </w:tr>
      <w:tr w:rsidR="00235C6A" w:rsidRPr="00425C8F" w:rsidTr="002C3F3C">
        <w:tc>
          <w:tcPr>
            <w:tcW w:w="9018" w:type="dxa"/>
            <w:gridSpan w:val="7"/>
          </w:tcPr>
          <w:p w:rsidR="00235C6A" w:rsidRPr="00425C8F" w:rsidRDefault="00235C6A" w:rsidP="002C3F3C">
            <w:pPr>
              <w:pStyle w:val="Tablecontent"/>
              <w:rPr>
                <w:b/>
              </w:rPr>
            </w:pPr>
          </w:p>
        </w:tc>
      </w:tr>
      <w:tr w:rsidR="00235C6A" w:rsidRPr="00425C8F" w:rsidTr="002C3F3C">
        <w:tc>
          <w:tcPr>
            <w:tcW w:w="1798" w:type="dxa"/>
          </w:tcPr>
          <w:p w:rsidR="00235C6A" w:rsidRPr="00425C8F" w:rsidRDefault="00235C6A" w:rsidP="002C3F3C">
            <w:pPr>
              <w:pStyle w:val="Tablecontent"/>
            </w:pPr>
          </w:p>
        </w:tc>
        <w:tc>
          <w:tcPr>
            <w:tcW w:w="1120" w:type="dxa"/>
          </w:tcPr>
          <w:p w:rsidR="00235C6A" w:rsidRPr="00425C8F" w:rsidRDefault="00235C6A" w:rsidP="002C3F3C">
            <w:pPr>
              <w:pStyle w:val="Tablecontent"/>
            </w:pPr>
          </w:p>
        </w:tc>
        <w:tc>
          <w:tcPr>
            <w:tcW w:w="2410" w:type="dxa"/>
          </w:tcPr>
          <w:p w:rsidR="00235C6A" w:rsidRPr="00425C8F" w:rsidRDefault="00235C6A" w:rsidP="002C3F3C">
            <w:pPr>
              <w:pStyle w:val="Tablecontent"/>
            </w:pPr>
          </w:p>
        </w:tc>
        <w:tc>
          <w:tcPr>
            <w:tcW w:w="1463" w:type="dxa"/>
          </w:tcPr>
          <w:p w:rsidR="00235C6A" w:rsidRPr="00425C8F" w:rsidRDefault="00235C6A" w:rsidP="002C3F3C">
            <w:pPr>
              <w:pStyle w:val="Tablecontent"/>
            </w:pPr>
          </w:p>
        </w:tc>
        <w:tc>
          <w:tcPr>
            <w:tcW w:w="537" w:type="dxa"/>
          </w:tcPr>
          <w:p w:rsidR="00235C6A" w:rsidRPr="00425C8F" w:rsidRDefault="00235C6A" w:rsidP="002C3F3C">
            <w:pPr>
              <w:pStyle w:val="Tablecontent"/>
            </w:pPr>
          </w:p>
        </w:tc>
        <w:tc>
          <w:tcPr>
            <w:tcW w:w="1690" w:type="dxa"/>
            <w:gridSpan w:val="2"/>
          </w:tcPr>
          <w:p w:rsidR="00235C6A" w:rsidRPr="00425C8F" w:rsidRDefault="00235C6A" w:rsidP="002C3F3C">
            <w:pPr>
              <w:pStyle w:val="Tablecontent"/>
            </w:pPr>
          </w:p>
        </w:tc>
      </w:tr>
      <w:tr w:rsidR="00235C6A" w:rsidRPr="00425C8F" w:rsidTr="002C3F3C">
        <w:tc>
          <w:tcPr>
            <w:tcW w:w="1798" w:type="dxa"/>
          </w:tcPr>
          <w:p w:rsidR="00235C6A" w:rsidRPr="00425C8F" w:rsidRDefault="00235C6A" w:rsidP="002C3F3C">
            <w:pPr>
              <w:pStyle w:val="Tablecontent"/>
            </w:pPr>
          </w:p>
        </w:tc>
        <w:tc>
          <w:tcPr>
            <w:tcW w:w="1120" w:type="dxa"/>
          </w:tcPr>
          <w:p w:rsidR="00235C6A" w:rsidRPr="00425C8F" w:rsidRDefault="00235C6A" w:rsidP="002C3F3C">
            <w:pPr>
              <w:pStyle w:val="Tablecontent"/>
            </w:pPr>
          </w:p>
        </w:tc>
        <w:tc>
          <w:tcPr>
            <w:tcW w:w="2410" w:type="dxa"/>
          </w:tcPr>
          <w:p w:rsidR="00235C6A" w:rsidRPr="00425C8F" w:rsidRDefault="00235C6A" w:rsidP="002C3F3C">
            <w:pPr>
              <w:pStyle w:val="Tablecontent"/>
            </w:pPr>
          </w:p>
        </w:tc>
        <w:tc>
          <w:tcPr>
            <w:tcW w:w="1463" w:type="dxa"/>
          </w:tcPr>
          <w:p w:rsidR="00235C6A" w:rsidRPr="00425C8F" w:rsidRDefault="00235C6A" w:rsidP="002C3F3C">
            <w:pPr>
              <w:pStyle w:val="Tablecontent"/>
            </w:pPr>
          </w:p>
        </w:tc>
        <w:tc>
          <w:tcPr>
            <w:tcW w:w="537" w:type="dxa"/>
          </w:tcPr>
          <w:p w:rsidR="00235C6A" w:rsidRPr="00425C8F" w:rsidRDefault="00235C6A" w:rsidP="002C3F3C">
            <w:pPr>
              <w:pStyle w:val="Tablecontent"/>
            </w:pPr>
          </w:p>
        </w:tc>
        <w:tc>
          <w:tcPr>
            <w:tcW w:w="1690" w:type="dxa"/>
            <w:gridSpan w:val="2"/>
          </w:tcPr>
          <w:p w:rsidR="00235C6A" w:rsidRPr="00425C8F" w:rsidRDefault="00235C6A" w:rsidP="002C3F3C">
            <w:pPr>
              <w:pStyle w:val="Tablecontent"/>
            </w:pPr>
          </w:p>
        </w:tc>
      </w:tr>
    </w:tbl>
    <w:p w:rsidR="00235C6A" w:rsidRPr="00425C8F" w:rsidRDefault="00235C6A" w:rsidP="00235C6A">
      <w:pPr>
        <w:pStyle w:val="BodyText2"/>
      </w:pPr>
    </w:p>
    <w:p w:rsidR="00235C6A" w:rsidRPr="00425C8F" w:rsidRDefault="00235C6A" w:rsidP="00235C6A">
      <w:pPr>
        <w:pStyle w:val="BodyText2"/>
      </w:pPr>
    </w:p>
    <w:p w:rsidR="00235C6A" w:rsidRPr="00425C8F" w:rsidRDefault="00235C6A" w:rsidP="00235C6A">
      <w:pPr>
        <w:pStyle w:val="Code"/>
      </w:pPr>
    </w:p>
    <w:p w:rsidR="00235C6A" w:rsidRPr="00425C8F" w:rsidRDefault="00235C6A" w:rsidP="00235C6A">
      <w:pPr>
        <w:pStyle w:val="BodyText2"/>
        <w:rPr>
          <w:b/>
        </w:rPr>
      </w:pPr>
      <w:r w:rsidRPr="00425C8F">
        <w:rPr>
          <w:b/>
        </w:rPr>
        <w:t>Fields Detail</w:t>
      </w:r>
    </w:p>
    <w:tbl>
      <w:tblPr>
        <w:tblStyle w:val="TableGrid"/>
        <w:tblW w:w="9018" w:type="dxa"/>
        <w:tblLayout w:type="fixed"/>
        <w:tblLook w:val="04A0" w:firstRow="1" w:lastRow="0" w:firstColumn="1" w:lastColumn="0" w:noHBand="0" w:noVBand="1"/>
      </w:tblPr>
      <w:tblGrid>
        <w:gridCol w:w="1638"/>
        <w:gridCol w:w="1170"/>
        <w:gridCol w:w="2430"/>
        <w:gridCol w:w="1620"/>
        <w:gridCol w:w="990"/>
        <w:gridCol w:w="1170"/>
      </w:tblGrid>
      <w:tr w:rsidR="00235C6A" w:rsidRPr="00425C8F" w:rsidTr="002C3F3C">
        <w:trPr>
          <w:tblHeader/>
        </w:trPr>
        <w:tc>
          <w:tcPr>
            <w:tcW w:w="1638" w:type="dxa"/>
            <w:shd w:val="clear" w:color="auto" w:fill="E31837"/>
          </w:tcPr>
          <w:p w:rsidR="00235C6A" w:rsidRPr="00425C8F" w:rsidRDefault="00235C6A" w:rsidP="002C3F3C">
            <w:pPr>
              <w:pStyle w:val="TableColumnLabels"/>
              <w:rPr>
                <w:color w:val="auto"/>
              </w:rPr>
            </w:pPr>
            <w:r w:rsidRPr="00425C8F">
              <w:rPr>
                <w:color w:val="auto"/>
              </w:rPr>
              <w:t>TAG</w:t>
            </w:r>
          </w:p>
        </w:tc>
        <w:tc>
          <w:tcPr>
            <w:tcW w:w="1170" w:type="dxa"/>
            <w:shd w:val="clear" w:color="auto" w:fill="E31837"/>
          </w:tcPr>
          <w:p w:rsidR="00235C6A" w:rsidRPr="00425C8F" w:rsidRDefault="00235C6A" w:rsidP="002C3F3C">
            <w:pPr>
              <w:pStyle w:val="TableColumnLabels"/>
              <w:rPr>
                <w:color w:val="auto"/>
              </w:rPr>
            </w:pPr>
            <w:r w:rsidRPr="00425C8F">
              <w:rPr>
                <w:color w:val="auto"/>
              </w:rPr>
              <w:t>Field</w:t>
            </w:r>
          </w:p>
        </w:tc>
        <w:tc>
          <w:tcPr>
            <w:tcW w:w="2430" w:type="dxa"/>
            <w:shd w:val="clear" w:color="auto" w:fill="E31837"/>
          </w:tcPr>
          <w:p w:rsidR="00235C6A" w:rsidRPr="00425C8F" w:rsidRDefault="00235C6A" w:rsidP="002C3F3C">
            <w:pPr>
              <w:pStyle w:val="TableColumnLabels"/>
              <w:rPr>
                <w:color w:val="auto"/>
              </w:rPr>
            </w:pPr>
            <w:r w:rsidRPr="00425C8F">
              <w:rPr>
                <w:color w:val="auto"/>
              </w:rPr>
              <w:t>Remarks</w:t>
            </w:r>
          </w:p>
        </w:tc>
        <w:tc>
          <w:tcPr>
            <w:tcW w:w="1620" w:type="dxa"/>
            <w:shd w:val="clear" w:color="auto" w:fill="E31837"/>
          </w:tcPr>
          <w:p w:rsidR="00235C6A" w:rsidRPr="00425C8F" w:rsidRDefault="00235C6A" w:rsidP="002C3F3C">
            <w:pPr>
              <w:pStyle w:val="TableColumnLabels"/>
              <w:rPr>
                <w:color w:val="auto"/>
              </w:rPr>
            </w:pPr>
            <w:r w:rsidRPr="00425C8F">
              <w:rPr>
                <w:color w:val="auto"/>
              </w:rPr>
              <w:t>Example</w:t>
            </w:r>
          </w:p>
        </w:tc>
        <w:tc>
          <w:tcPr>
            <w:tcW w:w="990" w:type="dxa"/>
            <w:shd w:val="clear" w:color="auto" w:fill="E31837"/>
          </w:tcPr>
          <w:p w:rsidR="00235C6A" w:rsidRPr="00425C8F" w:rsidRDefault="00235C6A" w:rsidP="002C3F3C">
            <w:pPr>
              <w:pStyle w:val="TableColumnLabels"/>
              <w:rPr>
                <w:color w:val="auto"/>
              </w:rPr>
            </w:pPr>
            <w:r w:rsidRPr="00425C8F">
              <w:rPr>
                <w:color w:val="auto"/>
              </w:rPr>
              <w:t>Field Type</w:t>
            </w:r>
          </w:p>
        </w:tc>
        <w:tc>
          <w:tcPr>
            <w:tcW w:w="1170" w:type="dxa"/>
            <w:shd w:val="clear" w:color="auto" w:fill="E31837"/>
          </w:tcPr>
          <w:p w:rsidR="00235C6A" w:rsidRPr="00425C8F" w:rsidRDefault="00235C6A" w:rsidP="002C3F3C">
            <w:pPr>
              <w:pStyle w:val="TableColumnLabels"/>
              <w:rPr>
                <w:color w:val="auto"/>
              </w:rPr>
            </w:pPr>
            <w:r w:rsidRPr="00425C8F">
              <w:rPr>
                <w:color w:val="auto"/>
              </w:rPr>
              <w:t>Optional / Mandatory</w:t>
            </w:r>
          </w:p>
        </w:tc>
      </w:tr>
      <w:tr w:rsidR="00235C6A" w:rsidRPr="00425C8F" w:rsidTr="002C3F3C">
        <w:tc>
          <w:tcPr>
            <w:tcW w:w="1638" w:type="dxa"/>
          </w:tcPr>
          <w:p w:rsidR="00235C6A" w:rsidRPr="00425C8F" w:rsidRDefault="00235C6A" w:rsidP="002C3F3C">
            <w:pPr>
              <w:pStyle w:val="Tablecontent"/>
            </w:pPr>
          </w:p>
        </w:tc>
        <w:tc>
          <w:tcPr>
            <w:tcW w:w="1170" w:type="dxa"/>
          </w:tcPr>
          <w:p w:rsidR="00235C6A" w:rsidRPr="00425C8F" w:rsidRDefault="00235C6A" w:rsidP="002C3F3C">
            <w:pPr>
              <w:pStyle w:val="Tablecontent"/>
            </w:pPr>
          </w:p>
        </w:tc>
        <w:tc>
          <w:tcPr>
            <w:tcW w:w="2430" w:type="dxa"/>
          </w:tcPr>
          <w:p w:rsidR="00235C6A" w:rsidRPr="00425C8F" w:rsidRDefault="00235C6A" w:rsidP="002C3F3C">
            <w:pPr>
              <w:pStyle w:val="Tablecontent"/>
            </w:pPr>
          </w:p>
        </w:tc>
        <w:tc>
          <w:tcPr>
            <w:tcW w:w="1620" w:type="dxa"/>
          </w:tcPr>
          <w:p w:rsidR="00235C6A" w:rsidRPr="00425C8F" w:rsidRDefault="00235C6A" w:rsidP="002C3F3C">
            <w:pPr>
              <w:pStyle w:val="Tablecontent"/>
            </w:pPr>
          </w:p>
        </w:tc>
        <w:tc>
          <w:tcPr>
            <w:tcW w:w="990" w:type="dxa"/>
          </w:tcPr>
          <w:p w:rsidR="00235C6A" w:rsidRPr="00425C8F" w:rsidRDefault="00235C6A" w:rsidP="002C3F3C">
            <w:pPr>
              <w:pStyle w:val="Tablecontent"/>
            </w:pPr>
          </w:p>
        </w:tc>
        <w:tc>
          <w:tcPr>
            <w:tcW w:w="1170" w:type="dxa"/>
          </w:tcPr>
          <w:p w:rsidR="00235C6A" w:rsidRPr="00425C8F" w:rsidRDefault="00235C6A" w:rsidP="002C3F3C">
            <w:pPr>
              <w:pStyle w:val="Tablecontent"/>
            </w:pPr>
          </w:p>
        </w:tc>
      </w:tr>
      <w:tr w:rsidR="00235C6A" w:rsidRPr="00425C8F" w:rsidTr="002C3F3C">
        <w:tc>
          <w:tcPr>
            <w:tcW w:w="1638" w:type="dxa"/>
          </w:tcPr>
          <w:p w:rsidR="00235C6A" w:rsidRPr="00425C8F" w:rsidRDefault="00235C6A" w:rsidP="002C3F3C">
            <w:pPr>
              <w:pStyle w:val="Tablecontent"/>
            </w:pPr>
          </w:p>
        </w:tc>
        <w:tc>
          <w:tcPr>
            <w:tcW w:w="1170" w:type="dxa"/>
          </w:tcPr>
          <w:p w:rsidR="00235C6A" w:rsidRPr="00425C8F" w:rsidRDefault="00235C6A" w:rsidP="002C3F3C">
            <w:pPr>
              <w:pStyle w:val="Tablecontent"/>
            </w:pPr>
          </w:p>
        </w:tc>
        <w:tc>
          <w:tcPr>
            <w:tcW w:w="2430" w:type="dxa"/>
          </w:tcPr>
          <w:p w:rsidR="00235C6A" w:rsidRPr="00425C8F" w:rsidRDefault="00235C6A" w:rsidP="002C3F3C">
            <w:pPr>
              <w:pStyle w:val="Tablecontent"/>
            </w:pPr>
          </w:p>
        </w:tc>
        <w:tc>
          <w:tcPr>
            <w:tcW w:w="1620" w:type="dxa"/>
          </w:tcPr>
          <w:p w:rsidR="00235C6A" w:rsidRPr="00425C8F" w:rsidRDefault="00235C6A" w:rsidP="002C3F3C">
            <w:pPr>
              <w:pStyle w:val="Tablecontent"/>
            </w:pPr>
          </w:p>
        </w:tc>
        <w:tc>
          <w:tcPr>
            <w:tcW w:w="990" w:type="dxa"/>
          </w:tcPr>
          <w:p w:rsidR="00235C6A" w:rsidRPr="00425C8F" w:rsidRDefault="00235C6A" w:rsidP="002C3F3C">
            <w:pPr>
              <w:pStyle w:val="Tablecontent"/>
            </w:pPr>
          </w:p>
        </w:tc>
        <w:tc>
          <w:tcPr>
            <w:tcW w:w="1170" w:type="dxa"/>
          </w:tcPr>
          <w:p w:rsidR="00235C6A" w:rsidRPr="00425C8F" w:rsidRDefault="00235C6A" w:rsidP="002C3F3C">
            <w:pPr>
              <w:pStyle w:val="Tablecontent"/>
            </w:pPr>
          </w:p>
        </w:tc>
      </w:tr>
      <w:tr w:rsidR="00235C6A" w:rsidRPr="00425C8F" w:rsidTr="002C3F3C">
        <w:tc>
          <w:tcPr>
            <w:tcW w:w="1638" w:type="dxa"/>
          </w:tcPr>
          <w:p w:rsidR="00235C6A" w:rsidRPr="00425C8F" w:rsidRDefault="00235C6A" w:rsidP="002C3F3C">
            <w:pPr>
              <w:pStyle w:val="Tablecontent"/>
            </w:pPr>
          </w:p>
        </w:tc>
        <w:tc>
          <w:tcPr>
            <w:tcW w:w="1170" w:type="dxa"/>
          </w:tcPr>
          <w:p w:rsidR="00235C6A" w:rsidRPr="00425C8F" w:rsidRDefault="00235C6A" w:rsidP="002C3F3C">
            <w:pPr>
              <w:pStyle w:val="Tablecontent"/>
            </w:pPr>
          </w:p>
        </w:tc>
        <w:tc>
          <w:tcPr>
            <w:tcW w:w="2430" w:type="dxa"/>
          </w:tcPr>
          <w:p w:rsidR="00235C6A" w:rsidRPr="00425C8F" w:rsidRDefault="00235C6A" w:rsidP="002C3F3C">
            <w:pPr>
              <w:pStyle w:val="Tablecontent"/>
            </w:pPr>
          </w:p>
        </w:tc>
        <w:tc>
          <w:tcPr>
            <w:tcW w:w="1620" w:type="dxa"/>
          </w:tcPr>
          <w:p w:rsidR="00235C6A" w:rsidRPr="00425C8F" w:rsidRDefault="00235C6A" w:rsidP="002C3F3C">
            <w:pPr>
              <w:pStyle w:val="Tablecontent"/>
            </w:pPr>
          </w:p>
        </w:tc>
        <w:tc>
          <w:tcPr>
            <w:tcW w:w="990" w:type="dxa"/>
          </w:tcPr>
          <w:p w:rsidR="00235C6A" w:rsidRPr="00425C8F" w:rsidRDefault="00235C6A" w:rsidP="002C3F3C">
            <w:pPr>
              <w:pStyle w:val="Tablecontent"/>
            </w:pPr>
          </w:p>
        </w:tc>
        <w:tc>
          <w:tcPr>
            <w:tcW w:w="1170" w:type="dxa"/>
          </w:tcPr>
          <w:p w:rsidR="00235C6A" w:rsidRPr="00425C8F" w:rsidRDefault="00235C6A" w:rsidP="002C3F3C">
            <w:pPr>
              <w:pStyle w:val="Tablecontent"/>
            </w:pPr>
          </w:p>
        </w:tc>
      </w:tr>
      <w:tr w:rsidR="00235C6A" w:rsidRPr="00425C8F" w:rsidTr="002C3F3C">
        <w:tc>
          <w:tcPr>
            <w:tcW w:w="1638" w:type="dxa"/>
          </w:tcPr>
          <w:p w:rsidR="00235C6A" w:rsidRPr="00425C8F" w:rsidRDefault="00235C6A" w:rsidP="002C3F3C">
            <w:pPr>
              <w:pStyle w:val="Tablecontent"/>
            </w:pPr>
          </w:p>
        </w:tc>
        <w:tc>
          <w:tcPr>
            <w:tcW w:w="1170" w:type="dxa"/>
          </w:tcPr>
          <w:p w:rsidR="00235C6A" w:rsidRPr="00425C8F" w:rsidRDefault="00235C6A" w:rsidP="002C3F3C">
            <w:pPr>
              <w:pStyle w:val="Tablecontent"/>
            </w:pPr>
          </w:p>
        </w:tc>
        <w:tc>
          <w:tcPr>
            <w:tcW w:w="2430" w:type="dxa"/>
          </w:tcPr>
          <w:p w:rsidR="00235C6A" w:rsidRPr="00425C8F" w:rsidRDefault="00235C6A" w:rsidP="002C3F3C">
            <w:pPr>
              <w:pStyle w:val="Tablecontent"/>
            </w:pPr>
          </w:p>
        </w:tc>
        <w:tc>
          <w:tcPr>
            <w:tcW w:w="1620" w:type="dxa"/>
          </w:tcPr>
          <w:p w:rsidR="00235C6A" w:rsidRPr="00425C8F" w:rsidRDefault="00235C6A" w:rsidP="002C3F3C">
            <w:pPr>
              <w:pStyle w:val="Tablecontent"/>
            </w:pPr>
          </w:p>
        </w:tc>
        <w:tc>
          <w:tcPr>
            <w:tcW w:w="990" w:type="dxa"/>
          </w:tcPr>
          <w:p w:rsidR="00235C6A" w:rsidRPr="00425C8F" w:rsidRDefault="00235C6A" w:rsidP="002C3F3C">
            <w:pPr>
              <w:pStyle w:val="Tablecontent"/>
            </w:pPr>
          </w:p>
        </w:tc>
        <w:tc>
          <w:tcPr>
            <w:tcW w:w="1170" w:type="dxa"/>
          </w:tcPr>
          <w:p w:rsidR="00235C6A" w:rsidRPr="00425C8F" w:rsidRDefault="00235C6A" w:rsidP="002C3F3C">
            <w:pPr>
              <w:pStyle w:val="Tablecontent"/>
            </w:pPr>
          </w:p>
        </w:tc>
      </w:tr>
    </w:tbl>
    <w:p w:rsidR="00235C6A" w:rsidRPr="00425C8F" w:rsidRDefault="00235C6A" w:rsidP="00235C6A">
      <w:pPr>
        <w:pStyle w:val="BodyText2"/>
      </w:pPr>
    </w:p>
    <w:p w:rsidR="00235C6A" w:rsidRPr="00425C8F" w:rsidRDefault="00235C6A" w:rsidP="00235C6A">
      <w:pPr>
        <w:pStyle w:val="BodyText2"/>
      </w:pPr>
    </w:p>
    <w:p w:rsidR="00235C6A" w:rsidRPr="00425C8F" w:rsidRDefault="00235C6A" w:rsidP="00235C6A">
      <w:pPr>
        <w:pStyle w:val="BodyText2"/>
      </w:pPr>
    </w:p>
    <w:p w:rsidR="00235C6A" w:rsidRPr="00425C8F" w:rsidRDefault="00235C6A" w:rsidP="00235C6A">
      <w:pPr>
        <w:pStyle w:val="ListBullet1"/>
        <w:numPr>
          <w:ilvl w:val="0"/>
          <w:numId w:val="0"/>
        </w:numPr>
        <w:ind w:left="1008"/>
      </w:pPr>
    </w:p>
    <w:p w:rsidR="00235C6A" w:rsidRPr="00425C8F" w:rsidRDefault="00235C6A" w:rsidP="00235C6A">
      <w:pPr>
        <w:pStyle w:val="BodyText2"/>
      </w:pPr>
    </w:p>
    <w:p w:rsidR="00274854" w:rsidRPr="00425C8F" w:rsidRDefault="00274854" w:rsidP="00274854">
      <w:pPr>
        <w:pStyle w:val="BodyText2"/>
      </w:pPr>
    </w:p>
    <w:p w:rsidR="00274854" w:rsidRPr="00425C8F" w:rsidRDefault="00274854" w:rsidP="00274854">
      <w:pPr>
        <w:pStyle w:val="BodyText2"/>
      </w:pPr>
    </w:p>
    <w:p w:rsidR="006568DF" w:rsidRPr="00425C8F" w:rsidRDefault="006568DF" w:rsidP="006568DF">
      <w:pPr>
        <w:pStyle w:val="ListBullet1"/>
        <w:numPr>
          <w:ilvl w:val="0"/>
          <w:numId w:val="0"/>
        </w:numPr>
        <w:ind w:left="1008" w:hanging="360"/>
      </w:pPr>
    </w:p>
    <w:p w:rsidR="008E0A62" w:rsidRDefault="00BD36B5" w:rsidP="00337049">
      <w:pPr>
        <w:pStyle w:val="Heading2"/>
      </w:pPr>
      <w:bookmarkStart w:id="347" w:name="_Toc452027420"/>
      <w:bookmarkStart w:id="348" w:name="_Toc463261063"/>
      <w:bookmarkStart w:id="349" w:name="_Toc463276470"/>
      <w:bookmarkStart w:id="350" w:name="_Toc452027421"/>
      <w:bookmarkStart w:id="351" w:name="_Toc463261064"/>
      <w:bookmarkStart w:id="352" w:name="_Toc463276471"/>
      <w:bookmarkStart w:id="353" w:name="_Toc452027422"/>
      <w:bookmarkStart w:id="354" w:name="_Toc463261065"/>
      <w:bookmarkStart w:id="355" w:name="_Toc463276472"/>
      <w:bookmarkStart w:id="356" w:name="_Toc452027423"/>
      <w:bookmarkStart w:id="357" w:name="_Toc463261066"/>
      <w:bookmarkStart w:id="358" w:name="_Toc463276473"/>
      <w:bookmarkStart w:id="359" w:name="_Toc452027424"/>
      <w:bookmarkStart w:id="360" w:name="_Toc463261067"/>
      <w:bookmarkStart w:id="361" w:name="_Toc463276474"/>
      <w:bookmarkStart w:id="362" w:name="_Toc452027425"/>
      <w:bookmarkStart w:id="363" w:name="_Toc463261068"/>
      <w:bookmarkStart w:id="364" w:name="_Toc463276475"/>
      <w:bookmarkStart w:id="365" w:name="_Toc452027426"/>
      <w:bookmarkStart w:id="366" w:name="_Toc463261069"/>
      <w:bookmarkStart w:id="367" w:name="_Toc463276476"/>
      <w:bookmarkStart w:id="368" w:name="_Toc452027427"/>
      <w:bookmarkStart w:id="369" w:name="_Toc463261070"/>
      <w:bookmarkStart w:id="370" w:name="_Toc463276477"/>
      <w:bookmarkStart w:id="371" w:name="_Toc452027428"/>
      <w:bookmarkStart w:id="372" w:name="_Toc463261071"/>
      <w:bookmarkStart w:id="373" w:name="_Toc463276478"/>
      <w:bookmarkStart w:id="374" w:name="_Toc452027429"/>
      <w:bookmarkStart w:id="375" w:name="_Toc463261072"/>
      <w:bookmarkStart w:id="376" w:name="_Toc463276479"/>
      <w:bookmarkStart w:id="377" w:name="_Toc452027430"/>
      <w:bookmarkStart w:id="378" w:name="_Toc463261073"/>
      <w:bookmarkStart w:id="379" w:name="_Toc463276480"/>
      <w:bookmarkStart w:id="380" w:name="_Toc452027431"/>
      <w:bookmarkStart w:id="381" w:name="_Toc463261074"/>
      <w:bookmarkStart w:id="382" w:name="_Toc463276481"/>
      <w:bookmarkStart w:id="383" w:name="_Toc452027432"/>
      <w:bookmarkStart w:id="384" w:name="_Toc463261075"/>
      <w:bookmarkStart w:id="385" w:name="_Toc463276482"/>
      <w:bookmarkStart w:id="386" w:name="_Toc452027433"/>
      <w:bookmarkStart w:id="387" w:name="_Toc463261076"/>
      <w:bookmarkStart w:id="388" w:name="_Toc463276483"/>
      <w:bookmarkStart w:id="389" w:name="_Toc452027434"/>
      <w:bookmarkStart w:id="390" w:name="_Toc463261077"/>
      <w:bookmarkStart w:id="391" w:name="_Toc463276484"/>
      <w:bookmarkStart w:id="392" w:name="_Toc452027435"/>
      <w:bookmarkStart w:id="393" w:name="_Toc463261078"/>
      <w:bookmarkStart w:id="394" w:name="_Toc463276485"/>
      <w:bookmarkStart w:id="395" w:name="_Toc452027436"/>
      <w:bookmarkStart w:id="396" w:name="_Toc463261079"/>
      <w:bookmarkStart w:id="397" w:name="_Toc463276486"/>
      <w:bookmarkStart w:id="398" w:name="_Toc452027437"/>
      <w:bookmarkStart w:id="399" w:name="_Toc463261080"/>
      <w:bookmarkStart w:id="400" w:name="_Toc463276487"/>
      <w:bookmarkStart w:id="401" w:name="_Toc452027438"/>
      <w:bookmarkStart w:id="402" w:name="_Toc463261081"/>
      <w:bookmarkStart w:id="403" w:name="_Toc463276488"/>
      <w:bookmarkStart w:id="404" w:name="_Toc452027439"/>
      <w:bookmarkStart w:id="405" w:name="_Toc463261082"/>
      <w:bookmarkStart w:id="406" w:name="_Toc463276489"/>
      <w:bookmarkStart w:id="407" w:name="_Toc452027440"/>
      <w:bookmarkStart w:id="408" w:name="_Toc463261083"/>
      <w:bookmarkStart w:id="409" w:name="_Toc463276490"/>
      <w:bookmarkStart w:id="410" w:name="_Toc452027441"/>
      <w:bookmarkStart w:id="411" w:name="_Toc463261084"/>
      <w:bookmarkStart w:id="412" w:name="_Toc463276491"/>
      <w:bookmarkStart w:id="413" w:name="_Toc452027442"/>
      <w:bookmarkStart w:id="414" w:name="_Toc463261085"/>
      <w:bookmarkStart w:id="415" w:name="_Toc463276492"/>
      <w:bookmarkStart w:id="416" w:name="_Toc452027519"/>
      <w:bookmarkStart w:id="417" w:name="_Toc463261162"/>
      <w:bookmarkStart w:id="418" w:name="_Toc463276569"/>
      <w:bookmarkStart w:id="419" w:name="_Toc452027520"/>
      <w:bookmarkStart w:id="420" w:name="_Toc463261163"/>
      <w:bookmarkStart w:id="421" w:name="_Toc463276570"/>
      <w:bookmarkStart w:id="422" w:name="_Toc452027521"/>
      <w:bookmarkStart w:id="423" w:name="_Toc463261164"/>
      <w:bookmarkStart w:id="424" w:name="_Toc463276571"/>
      <w:bookmarkStart w:id="425" w:name="_Toc452027522"/>
      <w:bookmarkStart w:id="426" w:name="_Toc463261165"/>
      <w:bookmarkStart w:id="427" w:name="_Toc463276572"/>
      <w:bookmarkStart w:id="428" w:name="_Toc452027523"/>
      <w:bookmarkStart w:id="429" w:name="_Toc463261166"/>
      <w:bookmarkStart w:id="430" w:name="_Toc463276573"/>
      <w:bookmarkStart w:id="431" w:name="_Toc452027524"/>
      <w:bookmarkStart w:id="432" w:name="_Toc463261167"/>
      <w:bookmarkStart w:id="433" w:name="_Toc463276574"/>
      <w:bookmarkStart w:id="434" w:name="_Toc452027525"/>
      <w:bookmarkStart w:id="435" w:name="_Toc463261168"/>
      <w:bookmarkStart w:id="436" w:name="_Toc463276575"/>
      <w:bookmarkStart w:id="437" w:name="_Toc452027526"/>
      <w:bookmarkStart w:id="438" w:name="_Toc463261169"/>
      <w:bookmarkStart w:id="439" w:name="_Toc463276576"/>
      <w:bookmarkStart w:id="440" w:name="_Toc452027527"/>
      <w:bookmarkStart w:id="441" w:name="_Toc463261170"/>
      <w:bookmarkStart w:id="442" w:name="_Toc463276577"/>
      <w:bookmarkStart w:id="443" w:name="_Toc452027528"/>
      <w:bookmarkStart w:id="444" w:name="_Toc463261171"/>
      <w:bookmarkStart w:id="445" w:name="_Toc463276578"/>
      <w:bookmarkStart w:id="446" w:name="_Toc452027529"/>
      <w:bookmarkStart w:id="447" w:name="_Toc463261172"/>
      <w:bookmarkStart w:id="448" w:name="_Toc463276579"/>
      <w:bookmarkStart w:id="449" w:name="_Toc452027530"/>
      <w:bookmarkStart w:id="450" w:name="_Toc463261173"/>
      <w:bookmarkStart w:id="451" w:name="_Toc463276580"/>
      <w:bookmarkStart w:id="452" w:name="_Toc452027531"/>
      <w:bookmarkStart w:id="453" w:name="_Toc463261174"/>
      <w:bookmarkStart w:id="454" w:name="_Toc463276581"/>
      <w:bookmarkStart w:id="455" w:name="_Toc452027532"/>
      <w:bookmarkStart w:id="456" w:name="_Toc463261175"/>
      <w:bookmarkStart w:id="457" w:name="_Toc463276582"/>
      <w:bookmarkStart w:id="458" w:name="_Toc452027533"/>
      <w:bookmarkStart w:id="459" w:name="_Toc463261176"/>
      <w:bookmarkStart w:id="460" w:name="_Toc463276583"/>
      <w:bookmarkStart w:id="461" w:name="_Toc452027534"/>
      <w:bookmarkStart w:id="462" w:name="_Toc463261177"/>
      <w:bookmarkStart w:id="463" w:name="_Toc463276584"/>
      <w:bookmarkStart w:id="464" w:name="_Toc452027535"/>
      <w:bookmarkStart w:id="465" w:name="_Toc463261178"/>
      <w:bookmarkStart w:id="466" w:name="_Toc463276585"/>
      <w:bookmarkStart w:id="467" w:name="_Toc452027536"/>
      <w:bookmarkStart w:id="468" w:name="_Toc463261179"/>
      <w:bookmarkStart w:id="469" w:name="_Toc463276586"/>
      <w:bookmarkStart w:id="470" w:name="_Toc452027537"/>
      <w:bookmarkStart w:id="471" w:name="_Toc463261180"/>
      <w:bookmarkStart w:id="472" w:name="_Toc463276587"/>
      <w:bookmarkStart w:id="473" w:name="_Toc452027538"/>
      <w:bookmarkStart w:id="474" w:name="_Toc463261181"/>
      <w:bookmarkStart w:id="475" w:name="_Toc463276588"/>
      <w:bookmarkStart w:id="476" w:name="_Toc452027539"/>
      <w:bookmarkStart w:id="477" w:name="_Toc463261182"/>
      <w:bookmarkStart w:id="478" w:name="_Toc463276589"/>
      <w:bookmarkStart w:id="479" w:name="_Toc452027540"/>
      <w:bookmarkStart w:id="480" w:name="_Toc463261183"/>
      <w:bookmarkStart w:id="481" w:name="_Toc463276590"/>
      <w:bookmarkStart w:id="482" w:name="_Toc452027541"/>
      <w:bookmarkStart w:id="483" w:name="_Toc463261184"/>
      <w:bookmarkStart w:id="484" w:name="_Toc463276591"/>
      <w:bookmarkStart w:id="485" w:name="_Toc452027603"/>
      <w:bookmarkStart w:id="486" w:name="_Toc463261246"/>
      <w:bookmarkStart w:id="487" w:name="_Toc463276653"/>
      <w:bookmarkStart w:id="488" w:name="_Toc452027604"/>
      <w:bookmarkStart w:id="489" w:name="_Toc463261247"/>
      <w:bookmarkStart w:id="490" w:name="_Toc463276654"/>
      <w:bookmarkStart w:id="491" w:name="_Toc452027605"/>
      <w:bookmarkStart w:id="492" w:name="_Toc463261248"/>
      <w:bookmarkStart w:id="493" w:name="_Toc463276655"/>
      <w:bookmarkStart w:id="494" w:name="_Toc452027606"/>
      <w:bookmarkStart w:id="495" w:name="_Toc463261249"/>
      <w:bookmarkStart w:id="496" w:name="_Toc463276656"/>
      <w:bookmarkStart w:id="497" w:name="_Toc452027607"/>
      <w:bookmarkStart w:id="498" w:name="_Toc463261250"/>
      <w:bookmarkStart w:id="499" w:name="_Toc463276657"/>
      <w:bookmarkStart w:id="500" w:name="_Toc452027608"/>
      <w:bookmarkStart w:id="501" w:name="_Toc463261251"/>
      <w:bookmarkStart w:id="502" w:name="_Toc463276658"/>
      <w:bookmarkStart w:id="503" w:name="_Toc452027609"/>
      <w:bookmarkStart w:id="504" w:name="_Toc463261252"/>
      <w:bookmarkStart w:id="505" w:name="_Toc463276659"/>
      <w:bookmarkStart w:id="506" w:name="_Toc452027610"/>
      <w:bookmarkStart w:id="507" w:name="_Toc463261253"/>
      <w:bookmarkStart w:id="508" w:name="_Toc463276660"/>
      <w:bookmarkStart w:id="509" w:name="_Toc452027611"/>
      <w:bookmarkStart w:id="510" w:name="_Toc463261254"/>
      <w:bookmarkStart w:id="511" w:name="_Toc463276661"/>
      <w:bookmarkStart w:id="512" w:name="_Toc452027612"/>
      <w:bookmarkStart w:id="513" w:name="_Toc463261255"/>
      <w:bookmarkStart w:id="514" w:name="_Toc463276662"/>
      <w:bookmarkStart w:id="515" w:name="_Toc452027613"/>
      <w:bookmarkStart w:id="516" w:name="_Toc463261256"/>
      <w:bookmarkStart w:id="517" w:name="_Toc463276663"/>
      <w:bookmarkStart w:id="518" w:name="_Toc452027614"/>
      <w:bookmarkStart w:id="519" w:name="_Toc463261257"/>
      <w:bookmarkStart w:id="520" w:name="_Toc463276664"/>
      <w:bookmarkStart w:id="521" w:name="_Toc452027615"/>
      <w:bookmarkStart w:id="522" w:name="_Toc463261258"/>
      <w:bookmarkStart w:id="523" w:name="_Toc463276665"/>
      <w:bookmarkStart w:id="524" w:name="_Toc452027616"/>
      <w:bookmarkStart w:id="525" w:name="_Toc463261259"/>
      <w:bookmarkStart w:id="526" w:name="_Toc463276666"/>
      <w:bookmarkStart w:id="527" w:name="_Toc452027617"/>
      <w:bookmarkStart w:id="528" w:name="_Toc463261260"/>
      <w:bookmarkStart w:id="529" w:name="_Toc463276667"/>
      <w:bookmarkStart w:id="530" w:name="_Toc452027618"/>
      <w:bookmarkStart w:id="531" w:name="_Toc463261261"/>
      <w:bookmarkStart w:id="532" w:name="_Toc463276668"/>
      <w:bookmarkStart w:id="533" w:name="_Toc284720112"/>
      <w:bookmarkStart w:id="534" w:name="_Toc309916722"/>
      <w:bookmarkStart w:id="535" w:name="_Toc368409473"/>
      <w:bookmarkStart w:id="536" w:name="_Toc485139724"/>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r w:rsidRPr="00425C8F">
        <w:t>Set Notification Language</w:t>
      </w:r>
      <w:bookmarkEnd w:id="533"/>
      <w:bookmarkEnd w:id="534"/>
      <w:bookmarkEnd w:id="535"/>
      <w:bookmarkEnd w:id="536"/>
    </w:p>
    <w:p w:rsidR="00BD36B5" w:rsidRPr="00425C8F" w:rsidRDefault="004441D1" w:rsidP="00BD36B5">
      <w:pPr>
        <w:pStyle w:val="BodyText2"/>
      </w:pPr>
      <w:r>
        <w:t xml:space="preserve"> External </w:t>
      </w:r>
      <w:r w:rsidR="00BD36B5" w:rsidRPr="00425C8F">
        <w:t>System can send the Set Notification Language request to PreTUPS for a channel user in the below specified format.</w:t>
      </w:r>
    </w:p>
    <w:p w:rsidR="00BD36B5" w:rsidRPr="00425C8F" w:rsidRDefault="00BD36B5" w:rsidP="00BD36B5">
      <w:pPr>
        <w:pStyle w:val="BodyText2"/>
      </w:pPr>
    </w:p>
    <w:p w:rsidR="00BD36B5" w:rsidRPr="00425C8F" w:rsidRDefault="0000768E" w:rsidP="001E6309">
      <w:pPr>
        <w:pStyle w:val="Heading"/>
        <w:rPr>
          <w:color w:val="auto"/>
        </w:rPr>
      </w:pPr>
      <w:r w:rsidRPr="00425C8F">
        <w:rPr>
          <w:color w:val="auto"/>
        </w:rPr>
        <w:t>Request Syntax</w:t>
      </w:r>
    </w:p>
    <w:p w:rsidR="00BD36B5" w:rsidRPr="00425C8F" w:rsidRDefault="00BD36B5" w:rsidP="00BD36B5">
      <w:pPr>
        <w:pStyle w:val="Code"/>
        <w:ind w:left="0"/>
      </w:pPr>
      <w:r w:rsidRPr="00425C8F">
        <w:t>&lt;?xml version="1.0"?&gt;</w:t>
      </w:r>
    </w:p>
    <w:p w:rsidR="00BD36B5" w:rsidRPr="00425C8F" w:rsidRDefault="00BD36B5" w:rsidP="00BD36B5">
      <w:pPr>
        <w:pStyle w:val="Code"/>
        <w:ind w:left="0" w:firstLine="720"/>
      </w:pPr>
      <w:r w:rsidRPr="00425C8F">
        <w:t>&lt;COMMAND&gt;</w:t>
      </w:r>
    </w:p>
    <w:p w:rsidR="00BD36B5" w:rsidRDefault="00BD36B5" w:rsidP="00BD36B5">
      <w:pPr>
        <w:pStyle w:val="Code"/>
      </w:pPr>
      <w:r w:rsidRPr="00425C8F">
        <w:t>&lt;TYPE&gt;RCNLANGREQ&lt;/TYPE&gt;</w:t>
      </w:r>
    </w:p>
    <w:p w:rsidR="004F2B61" w:rsidRPr="00425C8F" w:rsidRDefault="004F2B61" w:rsidP="00BD36B5">
      <w:pPr>
        <w:pStyle w:val="Code"/>
      </w:pPr>
      <w:r>
        <w:t>&lt;EXTNWCODE&gt;&lt;External network code&gt;</w:t>
      </w:r>
      <w:r w:rsidRPr="004F2B61">
        <w:t>&lt;/EXTNWCODE&gt;</w:t>
      </w:r>
    </w:p>
    <w:p w:rsidR="00BD36B5" w:rsidRPr="00425C8F" w:rsidRDefault="00BD36B5" w:rsidP="00BD36B5">
      <w:pPr>
        <w:pStyle w:val="Code"/>
      </w:pPr>
      <w:r w:rsidRPr="00425C8F">
        <w:t>&lt;MSISDN1&gt;&lt;Retailer MSISDN&gt;&lt;/MSISDN1&gt;</w:t>
      </w:r>
    </w:p>
    <w:p w:rsidR="00BD36B5" w:rsidRPr="00425C8F" w:rsidRDefault="00BD36B5" w:rsidP="00BD36B5">
      <w:pPr>
        <w:pStyle w:val="Code"/>
      </w:pPr>
      <w:r w:rsidRPr="00425C8F">
        <w:t>&lt;PIN&gt;&lt;Retailer PIN&gt;&lt;/PIN&gt;</w:t>
      </w:r>
    </w:p>
    <w:p w:rsidR="00BD36B5" w:rsidRPr="00425C8F" w:rsidRDefault="00BD36B5" w:rsidP="00BD36B5">
      <w:pPr>
        <w:pStyle w:val="Code"/>
      </w:pPr>
      <w:r w:rsidRPr="00425C8F">
        <w:t>&lt;LANGUAGE1&gt;&lt;Language&gt;&lt;/LANGUAGE1&gt;</w:t>
      </w:r>
    </w:p>
    <w:p w:rsidR="00BD36B5" w:rsidRPr="00425C8F" w:rsidRDefault="00BD36B5" w:rsidP="00BD36B5">
      <w:pPr>
        <w:pStyle w:val="Code"/>
        <w:ind w:left="0" w:firstLine="720"/>
      </w:pPr>
      <w:r w:rsidRPr="00425C8F">
        <w:t>&lt;/COMMAND&gt;</w:t>
      </w:r>
    </w:p>
    <w:p w:rsidR="00BD36B5" w:rsidRPr="00425C8F" w:rsidRDefault="00BD36B5" w:rsidP="00BD36B5"/>
    <w:p w:rsidR="00BD36B5" w:rsidRPr="00425C8F" w:rsidRDefault="00BD36B5" w:rsidP="00BD36B5">
      <w:pPr>
        <w:pStyle w:val="BodyText2"/>
        <w:rPr>
          <w:b/>
          <w:u w:val="single"/>
        </w:rPr>
      </w:pPr>
      <w:r w:rsidRPr="00425C8F">
        <w:rPr>
          <w:b/>
          <w:u w:val="single"/>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BD36B5" w:rsidRPr="00425C8F" w:rsidTr="002C3F3C">
        <w:trPr>
          <w:trHeight w:val="281"/>
          <w:tblHeader/>
        </w:trPr>
        <w:tc>
          <w:tcPr>
            <w:tcW w:w="1350" w:type="dxa"/>
            <w:shd w:val="clear" w:color="auto" w:fill="E31837"/>
          </w:tcPr>
          <w:p w:rsidR="00BD36B5" w:rsidRPr="00425C8F" w:rsidRDefault="00BD36B5" w:rsidP="002C3F3C">
            <w:pPr>
              <w:pStyle w:val="TableColumnLabels"/>
              <w:rPr>
                <w:rFonts w:ascii="Arial" w:hAnsi="Arial" w:cs="Arial"/>
                <w:color w:val="auto"/>
                <w:sz w:val="18"/>
              </w:rPr>
            </w:pPr>
            <w:r w:rsidRPr="00425C8F">
              <w:rPr>
                <w:rFonts w:ascii="Arial" w:hAnsi="Arial" w:cs="Arial"/>
                <w:color w:val="auto"/>
                <w:sz w:val="18"/>
              </w:rPr>
              <w:t>TAG</w:t>
            </w:r>
          </w:p>
        </w:tc>
        <w:tc>
          <w:tcPr>
            <w:tcW w:w="1530" w:type="dxa"/>
            <w:shd w:val="clear" w:color="auto" w:fill="E31837"/>
          </w:tcPr>
          <w:p w:rsidR="00BD36B5" w:rsidRPr="00425C8F" w:rsidRDefault="00BD36B5" w:rsidP="002C3F3C">
            <w:pPr>
              <w:pStyle w:val="TableColumnLabels"/>
              <w:rPr>
                <w:rFonts w:ascii="Arial" w:hAnsi="Arial" w:cs="Arial"/>
                <w:color w:val="auto"/>
                <w:sz w:val="18"/>
              </w:rPr>
            </w:pPr>
            <w:r w:rsidRPr="00425C8F">
              <w:rPr>
                <w:rFonts w:ascii="Arial" w:hAnsi="Arial" w:cs="Arial"/>
                <w:color w:val="auto"/>
                <w:sz w:val="18"/>
              </w:rPr>
              <w:t>Fields</w:t>
            </w:r>
          </w:p>
        </w:tc>
        <w:tc>
          <w:tcPr>
            <w:tcW w:w="1620" w:type="dxa"/>
            <w:shd w:val="clear" w:color="auto" w:fill="E31837"/>
          </w:tcPr>
          <w:p w:rsidR="00BD36B5" w:rsidRPr="00425C8F" w:rsidRDefault="00BD36B5" w:rsidP="002C3F3C">
            <w:pPr>
              <w:pStyle w:val="TableColumnLabels"/>
              <w:rPr>
                <w:rFonts w:ascii="Arial" w:hAnsi="Arial" w:cs="Arial"/>
                <w:color w:val="auto"/>
                <w:sz w:val="18"/>
              </w:rPr>
            </w:pPr>
            <w:r w:rsidRPr="00425C8F">
              <w:rPr>
                <w:color w:val="auto"/>
              </w:rPr>
              <w:t>Example</w:t>
            </w:r>
          </w:p>
        </w:tc>
        <w:tc>
          <w:tcPr>
            <w:tcW w:w="1350" w:type="dxa"/>
            <w:shd w:val="clear" w:color="auto" w:fill="E31837"/>
          </w:tcPr>
          <w:p w:rsidR="00BD36B5" w:rsidRPr="00425C8F" w:rsidRDefault="00BD36B5" w:rsidP="002C3F3C">
            <w:pPr>
              <w:pStyle w:val="TableColumnLabels"/>
              <w:rPr>
                <w:rFonts w:ascii="Arial" w:hAnsi="Arial" w:cs="Arial"/>
                <w:color w:val="auto"/>
                <w:sz w:val="18"/>
              </w:rPr>
            </w:pPr>
            <w:r w:rsidRPr="00425C8F">
              <w:rPr>
                <w:color w:val="auto"/>
              </w:rPr>
              <w:t>Max Length</w:t>
            </w:r>
          </w:p>
        </w:tc>
        <w:tc>
          <w:tcPr>
            <w:tcW w:w="1620" w:type="dxa"/>
            <w:shd w:val="clear" w:color="auto" w:fill="E31837"/>
          </w:tcPr>
          <w:p w:rsidR="00BD36B5" w:rsidRPr="00425C8F" w:rsidRDefault="00BD36B5" w:rsidP="002C3F3C">
            <w:pPr>
              <w:pStyle w:val="TableColumnLabels"/>
              <w:rPr>
                <w:rFonts w:ascii="Arial" w:hAnsi="Arial" w:cs="Arial"/>
                <w:color w:val="auto"/>
                <w:sz w:val="18"/>
              </w:rPr>
            </w:pPr>
            <w:r w:rsidRPr="00425C8F">
              <w:rPr>
                <w:color w:val="auto"/>
              </w:rPr>
              <w:t>Optional/Mandatory</w:t>
            </w:r>
          </w:p>
        </w:tc>
        <w:tc>
          <w:tcPr>
            <w:tcW w:w="2176" w:type="dxa"/>
            <w:shd w:val="clear" w:color="auto" w:fill="E31837"/>
          </w:tcPr>
          <w:p w:rsidR="00BD36B5" w:rsidRPr="00425C8F" w:rsidRDefault="00BD36B5" w:rsidP="002C3F3C">
            <w:pPr>
              <w:pStyle w:val="TableColumnLabels"/>
              <w:rPr>
                <w:rFonts w:ascii="Arial" w:hAnsi="Arial" w:cs="Arial"/>
                <w:color w:val="auto"/>
                <w:sz w:val="18"/>
              </w:rPr>
            </w:pPr>
            <w:r w:rsidRPr="00425C8F">
              <w:rPr>
                <w:color w:val="auto"/>
              </w:rPr>
              <w:t>Remarks</w:t>
            </w:r>
          </w:p>
        </w:tc>
      </w:tr>
      <w:tr w:rsidR="00BD36B5" w:rsidRPr="00425C8F" w:rsidTr="002C3F3C">
        <w:trPr>
          <w:trHeight w:val="281"/>
        </w:trPr>
        <w:tc>
          <w:tcPr>
            <w:tcW w:w="1350" w:type="dxa"/>
          </w:tcPr>
          <w:p w:rsidR="00BD36B5" w:rsidRPr="00425C8F" w:rsidRDefault="00BD36B5" w:rsidP="002C3F3C">
            <w:pPr>
              <w:pStyle w:val="Tablecontent"/>
              <w:rPr>
                <w:lang w:val="fr-FR"/>
              </w:rPr>
            </w:pPr>
            <w:r w:rsidRPr="00425C8F">
              <w:rPr>
                <w:lang w:val="fr-FR"/>
              </w:rPr>
              <w:t>Type</w:t>
            </w:r>
          </w:p>
        </w:tc>
        <w:tc>
          <w:tcPr>
            <w:tcW w:w="1530" w:type="dxa"/>
          </w:tcPr>
          <w:p w:rsidR="00BD36B5" w:rsidRPr="00425C8F" w:rsidRDefault="00BD36B5" w:rsidP="002C3F3C">
            <w:pPr>
              <w:pStyle w:val="Tablecontent"/>
              <w:rPr>
                <w:lang w:val="fr-FR"/>
              </w:rPr>
            </w:pPr>
            <w:r w:rsidRPr="00425C8F">
              <w:rPr>
                <w:lang w:val="fr-FR"/>
              </w:rPr>
              <w:t>RCNLANGREQ</w:t>
            </w:r>
          </w:p>
        </w:tc>
        <w:tc>
          <w:tcPr>
            <w:tcW w:w="1620" w:type="dxa"/>
          </w:tcPr>
          <w:p w:rsidR="00BD36B5" w:rsidRPr="00425C8F" w:rsidRDefault="00BD36B5" w:rsidP="002C3F3C">
            <w:pPr>
              <w:pStyle w:val="Tablecontent"/>
              <w:rPr>
                <w:lang w:val="fr-FR"/>
              </w:rPr>
            </w:pPr>
            <w:r w:rsidRPr="00425C8F">
              <w:rPr>
                <w:lang w:val="fr-FR"/>
              </w:rPr>
              <w:t>RCNLANGREQ</w:t>
            </w:r>
          </w:p>
        </w:tc>
        <w:tc>
          <w:tcPr>
            <w:tcW w:w="1350" w:type="dxa"/>
          </w:tcPr>
          <w:p w:rsidR="00BD36B5" w:rsidRPr="00425C8F" w:rsidRDefault="00BD36B5" w:rsidP="002C3F3C">
            <w:pPr>
              <w:pStyle w:val="Tablecontent"/>
            </w:pPr>
            <w:r w:rsidRPr="00425C8F">
              <w:t>10</w:t>
            </w:r>
          </w:p>
        </w:tc>
        <w:tc>
          <w:tcPr>
            <w:tcW w:w="1620" w:type="dxa"/>
          </w:tcPr>
          <w:p w:rsidR="00BD36B5" w:rsidRPr="00425C8F" w:rsidRDefault="00BD36B5" w:rsidP="002C3F3C">
            <w:pPr>
              <w:pStyle w:val="Tablecontent"/>
            </w:pPr>
            <w:r w:rsidRPr="00425C8F">
              <w:t>M</w:t>
            </w:r>
          </w:p>
        </w:tc>
        <w:tc>
          <w:tcPr>
            <w:tcW w:w="2176" w:type="dxa"/>
          </w:tcPr>
          <w:p w:rsidR="00BD36B5" w:rsidRPr="00425C8F" w:rsidRDefault="00BD36B5" w:rsidP="002C3F3C">
            <w:pPr>
              <w:pStyle w:val="Tablecontent"/>
            </w:pPr>
            <w:r w:rsidRPr="00425C8F">
              <w:t>Request Type</w:t>
            </w:r>
          </w:p>
        </w:tc>
      </w:tr>
      <w:tr w:rsidR="00D10183" w:rsidRPr="00425C8F" w:rsidTr="002C3F3C">
        <w:trPr>
          <w:trHeight w:val="281"/>
        </w:trPr>
        <w:tc>
          <w:tcPr>
            <w:tcW w:w="1350" w:type="dxa"/>
          </w:tcPr>
          <w:p w:rsidR="00D10183" w:rsidRPr="00425C8F" w:rsidRDefault="00D10183" w:rsidP="002C3F3C">
            <w:pPr>
              <w:pStyle w:val="Tablecontent"/>
              <w:rPr>
                <w:lang w:val="fr-FR"/>
              </w:rPr>
            </w:pPr>
            <w:r>
              <w:t>&lt;EXTNWCODE&gt;</w:t>
            </w:r>
          </w:p>
        </w:tc>
        <w:tc>
          <w:tcPr>
            <w:tcW w:w="1530" w:type="dxa"/>
          </w:tcPr>
          <w:p w:rsidR="00D10183" w:rsidRPr="00425C8F" w:rsidRDefault="00D10183" w:rsidP="002C3F3C">
            <w:pPr>
              <w:pStyle w:val="Tablecontent"/>
              <w:rPr>
                <w:lang w:val="fr-FR"/>
              </w:rPr>
            </w:pPr>
            <w:r>
              <w:rPr>
                <w:lang w:val="fr-FR"/>
              </w:rPr>
              <w:t>External network code</w:t>
            </w:r>
          </w:p>
        </w:tc>
        <w:tc>
          <w:tcPr>
            <w:tcW w:w="1620" w:type="dxa"/>
          </w:tcPr>
          <w:p w:rsidR="00D10183" w:rsidRPr="00425C8F" w:rsidRDefault="00D10183" w:rsidP="002C3F3C">
            <w:pPr>
              <w:pStyle w:val="Tablecontent"/>
              <w:rPr>
                <w:lang w:val="fr-FR"/>
              </w:rPr>
            </w:pPr>
            <w:r>
              <w:rPr>
                <w:lang w:val="fr-FR"/>
              </w:rPr>
              <w:t>NG</w:t>
            </w:r>
          </w:p>
        </w:tc>
        <w:tc>
          <w:tcPr>
            <w:tcW w:w="1350" w:type="dxa"/>
          </w:tcPr>
          <w:p w:rsidR="00D10183" w:rsidRPr="00425C8F" w:rsidRDefault="00D10183" w:rsidP="002C3F3C">
            <w:pPr>
              <w:pStyle w:val="Tablecontent"/>
            </w:pPr>
            <w:r>
              <w:t>2</w:t>
            </w:r>
          </w:p>
        </w:tc>
        <w:tc>
          <w:tcPr>
            <w:tcW w:w="1620" w:type="dxa"/>
          </w:tcPr>
          <w:p w:rsidR="00D10183" w:rsidRPr="00425C8F" w:rsidRDefault="00D10183" w:rsidP="002C3F3C">
            <w:pPr>
              <w:pStyle w:val="Tablecontent"/>
            </w:pPr>
            <w:r>
              <w:t>M</w:t>
            </w:r>
          </w:p>
        </w:tc>
        <w:tc>
          <w:tcPr>
            <w:tcW w:w="2176" w:type="dxa"/>
          </w:tcPr>
          <w:p w:rsidR="00D10183" w:rsidRPr="00425C8F" w:rsidRDefault="00D10183" w:rsidP="002C3F3C">
            <w:pPr>
              <w:pStyle w:val="Tablecontent"/>
            </w:pPr>
          </w:p>
        </w:tc>
      </w:tr>
      <w:tr w:rsidR="00BD36B5" w:rsidRPr="00425C8F" w:rsidTr="002C3F3C">
        <w:trPr>
          <w:trHeight w:val="1268"/>
        </w:trPr>
        <w:tc>
          <w:tcPr>
            <w:tcW w:w="1350" w:type="dxa"/>
          </w:tcPr>
          <w:p w:rsidR="00BD36B5" w:rsidRPr="00425C8F" w:rsidRDefault="00BD36B5" w:rsidP="002C3F3C">
            <w:pPr>
              <w:pStyle w:val="Tablecontent"/>
            </w:pPr>
            <w:r w:rsidRPr="00425C8F">
              <w:lastRenderedPageBreak/>
              <w:t>MSISDN1</w:t>
            </w:r>
          </w:p>
        </w:tc>
        <w:tc>
          <w:tcPr>
            <w:tcW w:w="1530" w:type="dxa"/>
          </w:tcPr>
          <w:p w:rsidR="00BD36B5" w:rsidRPr="00425C8F" w:rsidRDefault="00BD36B5" w:rsidP="002C3F3C">
            <w:pPr>
              <w:pStyle w:val="Tablecontent"/>
            </w:pPr>
            <w:r w:rsidRPr="00425C8F">
              <w:t>Retailer MSISDN</w:t>
            </w:r>
          </w:p>
        </w:tc>
        <w:tc>
          <w:tcPr>
            <w:tcW w:w="1620" w:type="dxa"/>
          </w:tcPr>
          <w:p w:rsidR="00BD36B5" w:rsidRPr="00425C8F" w:rsidRDefault="00BD36B5" w:rsidP="002C3F3C">
            <w:pPr>
              <w:pStyle w:val="Tablecontent"/>
            </w:pPr>
            <w:r w:rsidRPr="00425C8F">
              <w:t>9942222</w:t>
            </w:r>
          </w:p>
        </w:tc>
        <w:tc>
          <w:tcPr>
            <w:tcW w:w="1350" w:type="dxa"/>
          </w:tcPr>
          <w:p w:rsidR="00BD36B5" w:rsidRPr="00425C8F" w:rsidRDefault="00BD36B5" w:rsidP="002C3F3C">
            <w:pPr>
              <w:pStyle w:val="Tablecontent"/>
            </w:pPr>
            <w:r w:rsidRPr="00425C8F">
              <w:t>15</w:t>
            </w:r>
          </w:p>
        </w:tc>
        <w:tc>
          <w:tcPr>
            <w:tcW w:w="1620" w:type="dxa"/>
          </w:tcPr>
          <w:p w:rsidR="00BD36B5" w:rsidRPr="00425C8F" w:rsidRDefault="00BD36B5" w:rsidP="002C3F3C">
            <w:pPr>
              <w:pStyle w:val="Tablecontent"/>
            </w:pPr>
            <w:r w:rsidRPr="00425C8F">
              <w:t>M</w:t>
            </w:r>
          </w:p>
        </w:tc>
        <w:tc>
          <w:tcPr>
            <w:tcW w:w="2176" w:type="dxa"/>
          </w:tcPr>
          <w:p w:rsidR="00BD36B5" w:rsidRPr="00425C8F" w:rsidRDefault="00BD36B5" w:rsidP="002C3F3C">
            <w:pPr>
              <w:pStyle w:val="Tablecontent"/>
            </w:pPr>
            <w:r w:rsidRPr="00425C8F">
              <w:t>All MSISDN should be without country code.</w:t>
            </w:r>
          </w:p>
          <w:p w:rsidR="00BD36B5" w:rsidRPr="00425C8F" w:rsidRDefault="00BD36B5" w:rsidP="002C3F3C">
            <w:pPr>
              <w:pStyle w:val="Tablecontent"/>
            </w:pPr>
            <w:r w:rsidRPr="00425C8F">
              <w:t>(National dial format.)</w:t>
            </w:r>
          </w:p>
        </w:tc>
      </w:tr>
      <w:tr w:rsidR="00BD36B5" w:rsidRPr="00425C8F" w:rsidTr="002C3F3C">
        <w:trPr>
          <w:trHeight w:val="935"/>
        </w:trPr>
        <w:tc>
          <w:tcPr>
            <w:tcW w:w="1350" w:type="dxa"/>
          </w:tcPr>
          <w:p w:rsidR="00BD36B5" w:rsidRPr="00425C8F" w:rsidRDefault="00BD36B5" w:rsidP="002C3F3C">
            <w:pPr>
              <w:pStyle w:val="Tablecontent"/>
            </w:pPr>
            <w:r w:rsidRPr="00425C8F">
              <w:t>PIN</w:t>
            </w:r>
          </w:p>
        </w:tc>
        <w:tc>
          <w:tcPr>
            <w:tcW w:w="1530" w:type="dxa"/>
          </w:tcPr>
          <w:p w:rsidR="00BD36B5" w:rsidRPr="00425C8F" w:rsidRDefault="00BD36B5" w:rsidP="002C3F3C">
            <w:pPr>
              <w:pStyle w:val="Tablecontent"/>
            </w:pPr>
            <w:r w:rsidRPr="00425C8F">
              <w:t>Retailer PIN</w:t>
            </w:r>
          </w:p>
        </w:tc>
        <w:tc>
          <w:tcPr>
            <w:tcW w:w="1620" w:type="dxa"/>
          </w:tcPr>
          <w:p w:rsidR="00BD36B5" w:rsidRPr="00425C8F" w:rsidRDefault="00BD36B5" w:rsidP="002C3F3C">
            <w:pPr>
              <w:pStyle w:val="Tablecontent"/>
            </w:pPr>
            <w:r w:rsidRPr="00425C8F">
              <w:t>3946</w:t>
            </w:r>
          </w:p>
        </w:tc>
        <w:tc>
          <w:tcPr>
            <w:tcW w:w="1350" w:type="dxa"/>
          </w:tcPr>
          <w:p w:rsidR="00BD36B5" w:rsidRPr="00425C8F" w:rsidRDefault="00BD36B5" w:rsidP="002C3F3C">
            <w:pPr>
              <w:pStyle w:val="Tablecontent"/>
            </w:pPr>
            <w:r w:rsidRPr="00425C8F">
              <w:t>4</w:t>
            </w:r>
          </w:p>
        </w:tc>
        <w:tc>
          <w:tcPr>
            <w:tcW w:w="1620" w:type="dxa"/>
          </w:tcPr>
          <w:p w:rsidR="00BD36B5" w:rsidRPr="00425C8F" w:rsidRDefault="00BD36B5" w:rsidP="002C3F3C">
            <w:pPr>
              <w:pStyle w:val="Tablecontent"/>
            </w:pPr>
            <w:r w:rsidRPr="00425C8F">
              <w:t>M</w:t>
            </w:r>
          </w:p>
        </w:tc>
        <w:tc>
          <w:tcPr>
            <w:tcW w:w="2176" w:type="dxa"/>
          </w:tcPr>
          <w:p w:rsidR="00BD36B5" w:rsidRPr="00425C8F" w:rsidRDefault="00BD36B5" w:rsidP="002C3F3C">
            <w:pPr>
              <w:pStyle w:val="Tablecontent"/>
            </w:pPr>
            <w:r w:rsidRPr="00425C8F">
              <w:t>Numeric Only.</w:t>
            </w:r>
          </w:p>
        </w:tc>
      </w:tr>
      <w:tr w:rsidR="00BD36B5" w:rsidRPr="00425C8F" w:rsidTr="002C3F3C">
        <w:trPr>
          <w:trHeight w:val="1268"/>
        </w:trPr>
        <w:tc>
          <w:tcPr>
            <w:tcW w:w="1350" w:type="dxa"/>
          </w:tcPr>
          <w:p w:rsidR="00BD36B5" w:rsidRPr="00425C8F" w:rsidRDefault="00BD36B5" w:rsidP="002C3F3C">
            <w:pPr>
              <w:pStyle w:val="Tablecontent"/>
              <w:rPr>
                <w:lang w:val="fr-FR"/>
              </w:rPr>
            </w:pPr>
            <w:r w:rsidRPr="00425C8F">
              <w:rPr>
                <w:lang w:val="fr-FR"/>
              </w:rPr>
              <w:t>LANGUAGE1</w:t>
            </w:r>
          </w:p>
        </w:tc>
        <w:tc>
          <w:tcPr>
            <w:tcW w:w="1530" w:type="dxa"/>
          </w:tcPr>
          <w:p w:rsidR="00BD36B5" w:rsidRPr="00425C8F" w:rsidRDefault="00BD36B5" w:rsidP="002C3F3C">
            <w:pPr>
              <w:pStyle w:val="Tablecontent"/>
              <w:rPr>
                <w:lang w:val="fr-FR"/>
              </w:rPr>
            </w:pPr>
            <w:r w:rsidRPr="00425C8F">
              <w:rPr>
                <w:lang w:val="fr-FR"/>
              </w:rPr>
              <w:t>LANG</w:t>
            </w:r>
          </w:p>
        </w:tc>
        <w:tc>
          <w:tcPr>
            <w:tcW w:w="1620" w:type="dxa"/>
          </w:tcPr>
          <w:p w:rsidR="00BD36B5" w:rsidRPr="00425C8F" w:rsidRDefault="00BD36B5" w:rsidP="002C3F3C">
            <w:pPr>
              <w:pStyle w:val="Tablecontent"/>
              <w:rPr>
                <w:lang w:val="fr-FR"/>
              </w:rPr>
            </w:pPr>
            <w:r w:rsidRPr="00425C8F">
              <w:rPr>
                <w:lang w:val="fr-FR"/>
              </w:rPr>
              <w:t>1</w:t>
            </w:r>
          </w:p>
        </w:tc>
        <w:tc>
          <w:tcPr>
            <w:tcW w:w="1350" w:type="dxa"/>
          </w:tcPr>
          <w:p w:rsidR="00BD36B5" w:rsidRPr="00425C8F" w:rsidRDefault="00BD36B5" w:rsidP="002C3F3C">
            <w:pPr>
              <w:pStyle w:val="Tablecontent"/>
              <w:rPr>
                <w:lang w:val="fr-FR"/>
              </w:rPr>
            </w:pPr>
            <w:r w:rsidRPr="00425C8F">
              <w:rPr>
                <w:lang w:val="fr-FR"/>
              </w:rPr>
              <w:t>1</w:t>
            </w:r>
          </w:p>
        </w:tc>
        <w:tc>
          <w:tcPr>
            <w:tcW w:w="1620" w:type="dxa"/>
          </w:tcPr>
          <w:p w:rsidR="00BD36B5" w:rsidRPr="00425C8F" w:rsidRDefault="00BD36B5" w:rsidP="002C3F3C">
            <w:pPr>
              <w:pStyle w:val="Tablecontent"/>
              <w:rPr>
                <w:lang w:val="fr-FR"/>
              </w:rPr>
            </w:pPr>
            <w:r w:rsidRPr="00425C8F">
              <w:rPr>
                <w:lang w:val="fr-FR"/>
              </w:rPr>
              <w:t>M</w:t>
            </w:r>
          </w:p>
        </w:tc>
        <w:tc>
          <w:tcPr>
            <w:tcW w:w="2176" w:type="dxa"/>
          </w:tcPr>
          <w:p w:rsidR="00BD36B5" w:rsidRPr="00425C8F" w:rsidRDefault="00BD36B5" w:rsidP="002C3F3C">
            <w:pPr>
              <w:pStyle w:val="Tablecontent"/>
            </w:pPr>
            <w:r w:rsidRPr="00425C8F">
              <w:t>Language Code</w:t>
            </w:r>
          </w:p>
          <w:p w:rsidR="00BD36B5" w:rsidRPr="00425C8F" w:rsidRDefault="00BD36B5" w:rsidP="002C3F3C">
            <w:pPr>
              <w:pStyle w:val="Tablecontent"/>
            </w:pPr>
            <w:r w:rsidRPr="00425C8F">
              <w:t xml:space="preserve">This code must be defined in PreTUPS system </w:t>
            </w:r>
          </w:p>
          <w:p w:rsidR="00BD36B5" w:rsidRPr="00425C8F" w:rsidRDefault="00BD36B5" w:rsidP="002C3F3C">
            <w:pPr>
              <w:pStyle w:val="Tablecontent"/>
            </w:pPr>
            <w:r w:rsidRPr="00425C8F">
              <w:t>Numeric Only</w:t>
            </w:r>
          </w:p>
        </w:tc>
      </w:tr>
    </w:tbl>
    <w:p w:rsidR="00BD36B5" w:rsidRPr="00425C8F" w:rsidRDefault="00BD36B5" w:rsidP="00BD36B5"/>
    <w:p w:rsidR="00BD36B5" w:rsidRPr="00425C8F" w:rsidRDefault="00BD36B5" w:rsidP="00BD36B5"/>
    <w:p w:rsidR="00BD36B5" w:rsidRPr="00425C8F" w:rsidRDefault="00BD36B5" w:rsidP="00BD36B5">
      <w:pPr>
        <w:pStyle w:val="NoteHeading"/>
        <w:numPr>
          <w:ilvl w:val="0"/>
          <w:numId w:val="38"/>
        </w:numPr>
        <w:tabs>
          <w:tab w:val="left" w:pos="990"/>
        </w:tabs>
        <w:ind w:left="990" w:hanging="540"/>
        <w:jc w:val="left"/>
        <w:rPr>
          <w:color w:val="auto"/>
        </w:rPr>
      </w:pPr>
      <w:r w:rsidRPr="00425C8F">
        <w:rPr>
          <w:color w:val="auto"/>
        </w:rPr>
        <w:t>All tags are mandatory to be present in XML. If value is optional yet tag must be present.</w:t>
      </w:r>
    </w:p>
    <w:p w:rsidR="00BD36B5" w:rsidRPr="00425C8F" w:rsidRDefault="00BD36B5" w:rsidP="00BD36B5"/>
    <w:p w:rsidR="00BD36B5" w:rsidRPr="00425C8F" w:rsidRDefault="0000768E" w:rsidP="001E6309">
      <w:pPr>
        <w:pStyle w:val="Heading"/>
        <w:rPr>
          <w:color w:val="auto"/>
        </w:rPr>
      </w:pPr>
      <w:r w:rsidRPr="00425C8F">
        <w:rPr>
          <w:color w:val="auto"/>
        </w:rPr>
        <w:t>Response Syntax</w:t>
      </w:r>
    </w:p>
    <w:p w:rsidR="00BD36B5" w:rsidRPr="00425C8F" w:rsidRDefault="00BD36B5" w:rsidP="00BD36B5">
      <w:pPr>
        <w:pStyle w:val="BodyText2"/>
      </w:pPr>
      <w:r w:rsidRPr="00425C8F">
        <w:t>PreTUPS will send following response (acknowledgement) to USSD System for Set Notification Language Request. The XML response details are mentioned below.</w:t>
      </w:r>
    </w:p>
    <w:p w:rsidR="00BD36B5" w:rsidRPr="00425C8F" w:rsidRDefault="00BD36B5" w:rsidP="00BD36B5">
      <w:pPr>
        <w:pStyle w:val="BodyText2"/>
      </w:pPr>
    </w:p>
    <w:p w:rsidR="00BD36B5" w:rsidRPr="00425C8F" w:rsidRDefault="00BD36B5" w:rsidP="00BD36B5">
      <w:pPr>
        <w:pStyle w:val="Code"/>
        <w:ind w:left="0"/>
      </w:pPr>
      <w:r w:rsidRPr="00425C8F">
        <w:t>&lt;?xml version="1.0"?&gt;</w:t>
      </w:r>
    </w:p>
    <w:p w:rsidR="00BD36B5" w:rsidRPr="00425C8F" w:rsidRDefault="00BD36B5" w:rsidP="00BD36B5">
      <w:pPr>
        <w:pStyle w:val="Code"/>
        <w:ind w:left="0" w:firstLine="720"/>
      </w:pPr>
      <w:r w:rsidRPr="00425C8F">
        <w:t>&lt;COMMAND&gt;</w:t>
      </w:r>
    </w:p>
    <w:p w:rsidR="00BD36B5" w:rsidRPr="00425C8F" w:rsidRDefault="00BD36B5" w:rsidP="00BD36B5">
      <w:pPr>
        <w:pStyle w:val="Code"/>
      </w:pPr>
      <w:r w:rsidRPr="00425C8F">
        <w:t>&lt;TYPE&gt;RCLANGRESP&lt;/TYPE&gt;</w:t>
      </w:r>
      <w:r w:rsidRPr="00425C8F">
        <w:tab/>
      </w:r>
      <w:r w:rsidRPr="00425C8F">
        <w:tab/>
      </w:r>
    </w:p>
    <w:p w:rsidR="00BD36B5" w:rsidRPr="00425C8F" w:rsidRDefault="00BD36B5" w:rsidP="00BD36B5">
      <w:pPr>
        <w:pStyle w:val="Code"/>
      </w:pPr>
      <w:r w:rsidRPr="00425C8F">
        <w:t>&lt;TXNSTATUS&gt;&lt;Transaction Status&gt;&lt;/TXNSTATUS&gt;</w:t>
      </w:r>
    </w:p>
    <w:p w:rsidR="00BD36B5" w:rsidRPr="00425C8F" w:rsidRDefault="00BD36B5" w:rsidP="00BD36B5">
      <w:pPr>
        <w:pStyle w:val="Code"/>
        <w:ind w:left="0" w:firstLine="720"/>
      </w:pPr>
      <w:r w:rsidRPr="00425C8F">
        <w:t>&lt;/COMMAND&gt;</w:t>
      </w:r>
    </w:p>
    <w:p w:rsidR="00BD36B5" w:rsidRPr="00425C8F" w:rsidRDefault="00BD36B5" w:rsidP="00BD36B5"/>
    <w:p w:rsidR="00BD36B5" w:rsidRPr="00425C8F" w:rsidRDefault="00BD36B5" w:rsidP="00BD36B5">
      <w:pPr>
        <w:pStyle w:val="BodyText2"/>
        <w:rPr>
          <w:b/>
          <w:bCs/>
          <w:u w:val="single"/>
        </w:rPr>
      </w:pPr>
      <w:r w:rsidRPr="00425C8F">
        <w:rPr>
          <w:b/>
          <w:bCs/>
          <w:u w:val="single"/>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BD36B5" w:rsidRPr="00425C8F" w:rsidTr="002C3F3C">
        <w:trPr>
          <w:trHeight w:val="281"/>
          <w:tblHeader/>
        </w:trPr>
        <w:tc>
          <w:tcPr>
            <w:tcW w:w="1350" w:type="dxa"/>
            <w:shd w:val="clear" w:color="auto" w:fill="E31837"/>
          </w:tcPr>
          <w:p w:rsidR="00BD36B5" w:rsidRPr="00425C8F" w:rsidRDefault="00BD36B5" w:rsidP="002C3F3C">
            <w:pPr>
              <w:pStyle w:val="TableColumnLabels"/>
              <w:rPr>
                <w:rFonts w:ascii="Arial" w:hAnsi="Arial" w:cs="Arial"/>
                <w:color w:val="auto"/>
                <w:sz w:val="18"/>
              </w:rPr>
            </w:pPr>
            <w:r w:rsidRPr="00425C8F">
              <w:rPr>
                <w:rFonts w:ascii="Arial" w:hAnsi="Arial" w:cs="Arial"/>
                <w:color w:val="auto"/>
                <w:sz w:val="18"/>
              </w:rPr>
              <w:t>TAG</w:t>
            </w:r>
          </w:p>
        </w:tc>
        <w:tc>
          <w:tcPr>
            <w:tcW w:w="1530" w:type="dxa"/>
            <w:shd w:val="clear" w:color="auto" w:fill="E31837"/>
          </w:tcPr>
          <w:p w:rsidR="00BD36B5" w:rsidRPr="00425C8F" w:rsidRDefault="00BD36B5" w:rsidP="002C3F3C">
            <w:pPr>
              <w:pStyle w:val="TableColumnLabels"/>
              <w:rPr>
                <w:rFonts w:ascii="Arial" w:hAnsi="Arial" w:cs="Arial"/>
                <w:color w:val="auto"/>
                <w:sz w:val="18"/>
              </w:rPr>
            </w:pPr>
            <w:r w:rsidRPr="00425C8F">
              <w:rPr>
                <w:rFonts w:ascii="Arial" w:hAnsi="Arial" w:cs="Arial"/>
                <w:color w:val="auto"/>
                <w:sz w:val="18"/>
              </w:rPr>
              <w:t>Fields</w:t>
            </w:r>
          </w:p>
        </w:tc>
        <w:tc>
          <w:tcPr>
            <w:tcW w:w="1620" w:type="dxa"/>
            <w:shd w:val="clear" w:color="auto" w:fill="E31837"/>
          </w:tcPr>
          <w:p w:rsidR="00BD36B5" w:rsidRPr="00425C8F" w:rsidRDefault="00BD36B5" w:rsidP="002C3F3C">
            <w:pPr>
              <w:pStyle w:val="TableColumnLabels"/>
              <w:rPr>
                <w:rFonts w:ascii="Arial" w:hAnsi="Arial" w:cs="Arial"/>
                <w:color w:val="auto"/>
                <w:sz w:val="18"/>
              </w:rPr>
            </w:pPr>
            <w:r w:rsidRPr="00425C8F">
              <w:rPr>
                <w:color w:val="auto"/>
              </w:rPr>
              <w:t>Example</w:t>
            </w:r>
          </w:p>
        </w:tc>
        <w:tc>
          <w:tcPr>
            <w:tcW w:w="1350" w:type="dxa"/>
            <w:shd w:val="clear" w:color="auto" w:fill="E31837"/>
          </w:tcPr>
          <w:p w:rsidR="00BD36B5" w:rsidRPr="00425C8F" w:rsidRDefault="00BD36B5" w:rsidP="002C3F3C">
            <w:pPr>
              <w:pStyle w:val="TableColumnLabels"/>
              <w:rPr>
                <w:rFonts w:ascii="Arial" w:hAnsi="Arial" w:cs="Arial"/>
                <w:color w:val="auto"/>
                <w:sz w:val="18"/>
              </w:rPr>
            </w:pPr>
            <w:r w:rsidRPr="00425C8F">
              <w:rPr>
                <w:color w:val="auto"/>
              </w:rPr>
              <w:t>Max Length</w:t>
            </w:r>
          </w:p>
        </w:tc>
        <w:tc>
          <w:tcPr>
            <w:tcW w:w="1620" w:type="dxa"/>
            <w:shd w:val="clear" w:color="auto" w:fill="E31837"/>
          </w:tcPr>
          <w:p w:rsidR="00BD36B5" w:rsidRPr="00425C8F" w:rsidRDefault="00BD36B5" w:rsidP="002C3F3C">
            <w:pPr>
              <w:pStyle w:val="TableColumnLabels"/>
              <w:rPr>
                <w:rFonts w:ascii="Arial" w:hAnsi="Arial" w:cs="Arial"/>
                <w:color w:val="auto"/>
                <w:sz w:val="18"/>
              </w:rPr>
            </w:pPr>
            <w:r w:rsidRPr="00425C8F">
              <w:rPr>
                <w:color w:val="auto"/>
              </w:rPr>
              <w:t>Optional/Mandatory</w:t>
            </w:r>
          </w:p>
        </w:tc>
        <w:tc>
          <w:tcPr>
            <w:tcW w:w="2176" w:type="dxa"/>
            <w:shd w:val="clear" w:color="auto" w:fill="E31837"/>
          </w:tcPr>
          <w:p w:rsidR="00BD36B5" w:rsidRPr="00425C8F" w:rsidRDefault="00BD36B5" w:rsidP="002C3F3C">
            <w:pPr>
              <w:pStyle w:val="TableColumnLabels"/>
              <w:rPr>
                <w:rFonts w:ascii="Arial" w:hAnsi="Arial" w:cs="Arial"/>
                <w:color w:val="auto"/>
                <w:sz w:val="18"/>
              </w:rPr>
            </w:pPr>
            <w:r w:rsidRPr="00425C8F">
              <w:rPr>
                <w:color w:val="auto"/>
              </w:rPr>
              <w:t>Remarks</w:t>
            </w:r>
          </w:p>
        </w:tc>
      </w:tr>
      <w:tr w:rsidR="00BD36B5" w:rsidRPr="00425C8F" w:rsidTr="002C3F3C">
        <w:trPr>
          <w:trHeight w:val="281"/>
        </w:trPr>
        <w:tc>
          <w:tcPr>
            <w:tcW w:w="1350" w:type="dxa"/>
          </w:tcPr>
          <w:p w:rsidR="00BD36B5" w:rsidRPr="00425C8F" w:rsidRDefault="00BD36B5" w:rsidP="002C3F3C">
            <w:pPr>
              <w:pStyle w:val="Tablecontent"/>
            </w:pPr>
            <w:r w:rsidRPr="00425C8F">
              <w:t>TYPE</w:t>
            </w:r>
          </w:p>
        </w:tc>
        <w:tc>
          <w:tcPr>
            <w:tcW w:w="1530" w:type="dxa"/>
          </w:tcPr>
          <w:p w:rsidR="00BD36B5" w:rsidRPr="00425C8F" w:rsidRDefault="00BD36B5" w:rsidP="002C3F3C">
            <w:pPr>
              <w:pStyle w:val="Tablecontent"/>
            </w:pPr>
            <w:r w:rsidRPr="00425C8F">
              <w:t>RCLANGRESP</w:t>
            </w:r>
          </w:p>
        </w:tc>
        <w:tc>
          <w:tcPr>
            <w:tcW w:w="1620" w:type="dxa"/>
          </w:tcPr>
          <w:p w:rsidR="00BD36B5" w:rsidRPr="00425C8F" w:rsidRDefault="00BD36B5" w:rsidP="002C3F3C">
            <w:pPr>
              <w:pStyle w:val="Tablecontent"/>
              <w:rPr>
                <w:lang w:val="fr-FR"/>
              </w:rPr>
            </w:pPr>
            <w:r w:rsidRPr="00425C8F">
              <w:rPr>
                <w:lang w:val="fr-FR"/>
              </w:rPr>
              <w:t>RCLANGRESP</w:t>
            </w:r>
          </w:p>
        </w:tc>
        <w:tc>
          <w:tcPr>
            <w:tcW w:w="1350" w:type="dxa"/>
          </w:tcPr>
          <w:p w:rsidR="00BD36B5" w:rsidRPr="00425C8F" w:rsidRDefault="00BD36B5" w:rsidP="002C3F3C">
            <w:pPr>
              <w:pStyle w:val="Tablecontent"/>
              <w:rPr>
                <w:lang w:val="fr-FR"/>
              </w:rPr>
            </w:pPr>
            <w:r w:rsidRPr="00425C8F">
              <w:rPr>
                <w:lang w:val="fr-FR"/>
              </w:rPr>
              <w:t>10</w:t>
            </w:r>
          </w:p>
        </w:tc>
        <w:tc>
          <w:tcPr>
            <w:tcW w:w="1620" w:type="dxa"/>
          </w:tcPr>
          <w:p w:rsidR="00BD36B5" w:rsidRPr="00425C8F" w:rsidRDefault="00BD36B5" w:rsidP="002C3F3C">
            <w:pPr>
              <w:pStyle w:val="Tablecontent"/>
              <w:rPr>
                <w:lang w:val="fr-FR"/>
              </w:rPr>
            </w:pPr>
            <w:r w:rsidRPr="00425C8F">
              <w:rPr>
                <w:lang w:val="fr-FR"/>
              </w:rPr>
              <w:t>M</w:t>
            </w:r>
          </w:p>
        </w:tc>
        <w:tc>
          <w:tcPr>
            <w:tcW w:w="2176" w:type="dxa"/>
          </w:tcPr>
          <w:p w:rsidR="00BD36B5" w:rsidRPr="00425C8F" w:rsidRDefault="00BD36B5" w:rsidP="002C3F3C">
            <w:pPr>
              <w:pStyle w:val="Tablecontent"/>
              <w:rPr>
                <w:lang w:val="fr-FR"/>
              </w:rPr>
            </w:pPr>
            <w:r w:rsidRPr="00425C8F">
              <w:rPr>
                <w:lang w:val="fr-FR"/>
              </w:rPr>
              <w:t>Resapons  Type</w:t>
            </w:r>
          </w:p>
        </w:tc>
      </w:tr>
      <w:tr w:rsidR="00BD36B5" w:rsidRPr="00425C8F" w:rsidTr="002C3F3C">
        <w:trPr>
          <w:trHeight w:val="1268"/>
        </w:trPr>
        <w:tc>
          <w:tcPr>
            <w:tcW w:w="1350" w:type="dxa"/>
          </w:tcPr>
          <w:p w:rsidR="00BD36B5" w:rsidRPr="00425C8F" w:rsidRDefault="00BD36B5" w:rsidP="002C3F3C">
            <w:pPr>
              <w:pStyle w:val="Tablecontent"/>
            </w:pPr>
            <w:r w:rsidRPr="00425C8F">
              <w:t>TXNSTATUS</w:t>
            </w:r>
          </w:p>
        </w:tc>
        <w:tc>
          <w:tcPr>
            <w:tcW w:w="1530" w:type="dxa"/>
          </w:tcPr>
          <w:p w:rsidR="00BD36B5" w:rsidRPr="00425C8F" w:rsidRDefault="00BD36B5" w:rsidP="002C3F3C">
            <w:pPr>
              <w:pStyle w:val="Tablecontent"/>
            </w:pPr>
            <w:r w:rsidRPr="00425C8F">
              <w:t>Transaction Status</w:t>
            </w:r>
          </w:p>
        </w:tc>
        <w:tc>
          <w:tcPr>
            <w:tcW w:w="1620" w:type="dxa"/>
          </w:tcPr>
          <w:p w:rsidR="00BD36B5" w:rsidRPr="00425C8F" w:rsidRDefault="00BD36B5" w:rsidP="002C3F3C">
            <w:pPr>
              <w:pStyle w:val="Tablecontent"/>
            </w:pPr>
            <w:r w:rsidRPr="00425C8F">
              <w:t>200</w:t>
            </w:r>
          </w:p>
        </w:tc>
        <w:tc>
          <w:tcPr>
            <w:tcW w:w="1350" w:type="dxa"/>
          </w:tcPr>
          <w:p w:rsidR="00BD36B5" w:rsidRPr="00425C8F" w:rsidRDefault="00BD36B5" w:rsidP="002C3F3C">
            <w:pPr>
              <w:pStyle w:val="Tablecontent"/>
            </w:pPr>
            <w:r w:rsidRPr="00425C8F">
              <w:t>5</w:t>
            </w:r>
          </w:p>
        </w:tc>
        <w:tc>
          <w:tcPr>
            <w:tcW w:w="1620" w:type="dxa"/>
          </w:tcPr>
          <w:p w:rsidR="00BD36B5" w:rsidRPr="00425C8F" w:rsidRDefault="00BD36B5" w:rsidP="002C3F3C">
            <w:pPr>
              <w:pStyle w:val="Tablecontent"/>
            </w:pPr>
            <w:r w:rsidRPr="00425C8F">
              <w:t>M</w:t>
            </w:r>
          </w:p>
        </w:tc>
        <w:tc>
          <w:tcPr>
            <w:tcW w:w="2176" w:type="dxa"/>
          </w:tcPr>
          <w:p w:rsidR="00BD36B5" w:rsidRPr="00425C8F" w:rsidRDefault="00BD36B5" w:rsidP="002C3F3C">
            <w:pPr>
              <w:pStyle w:val="Tablecontent"/>
            </w:pPr>
            <w:r w:rsidRPr="00425C8F">
              <w:t>Final Transaction Status i.e.</w:t>
            </w:r>
          </w:p>
          <w:p w:rsidR="00BD36B5" w:rsidRPr="00425C8F" w:rsidRDefault="00BD36B5" w:rsidP="002C3F3C">
            <w:pPr>
              <w:pStyle w:val="Tablecontent"/>
            </w:pPr>
            <w:r w:rsidRPr="00425C8F">
              <w:t>Transaction OK (200) failed other status</w:t>
            </w:r>
          </w:p>
          <w:p w:rsidR="00BD36B5" w:rsidRPr="00425C8F" w:rsidRDefault="00BD36B5" w:rsidP="002C3F3C">
            <w:pPr>
              <w:pStyle w:val="Tablecontent"/>
            </w:pPr>
          </w:p>
        </w:tc>
      </w:tr>
    </w:tbl>
    <w:p w:rsidR="00BD36B5" w:rsidRPr="00425C8F" w:rsidRDefault="00BD36B5" w:rsidP="00BD36B5"/>
    <w:p w:rsidR="00BD36B5" w:rsidRPr="00425C8F" w:rsidRDefault="00BD36B5" w:rsidP="00BD36B5">
      <w:pPr>
        <w:pStyle w:val="NoteHeading"/>
        <w:numPr>
          <w:ilvl w:val="0"/>
          <w:numId w:val="38"/>
        </w:numPr>
        <w:tabs>
          <w:tab w:val="left" w:pos="990"/>
        </w:tabs>
        <w:ind w:left="990" w:hanging="540"/>
        <w:jc w:val="left"/>
        <w:rPr>
          <w:color w:val="auto"/>
        </w:rPr>
      </w:pPr>
      <w:r w:rsidRPr="00425C8F">
        <w:rPr>
          <w:color w:val="auto"/>
        </w:rPr>
        <w:t>The value for TYPE tag is fixed as mentioned in syntax.</w:t>
      </w:r>
    </w:p>
    <w:p w:rsidR="00BD36B5" w:rsidRPr="00425C8F" w:rsidRDefault="00BD36B5" w:rsidP="00BD36B5">
      <w:pPr>
        <w:pStyle w:val="NoteHeading"/>
        <w:numPr>
          <w:ilvl w:val="0"/>
          <w:numId w:val="38"/>
        </w:numPr>
        <w:tabs>
          <w:tab w:val="left" w:pos="990"/>
        </w:tabs>
        <w:ind w:left="990" w:hanging="540"/>
        <w:jc w:val="left"/>
        <w:rPr>
          <w:color w:val="auto"/>
        </w:rPr>
      </w:pPr>
      <w:r w:rsidRPr="00425C8F">
        <w:rPr>
          <w:color w:val="auto"/>
        </w:rPr>
        <w:t>The final notification would be pushed through SMS to the requester of the notification language change request.</w:t>
      </w:r>
    </w:p>
    <w:p w:rsidR="008561C3" w:rsidRPr="00425C8F" w:rsidRDefault="008561C3" w:rsidP="008561C3"/>
    <w:p w:rsidR="008561C3" w:rsidRPr="00425C8F" w:rsidRDefault="008561C3" w:rsidP="008561C3">
      <w:pPr>
        <w:pStyle w:val="BodyText2"/>
      </w:pPr>
    </w:p>
    <w:p w:rsidR="008561C3" w:rsidRPr="00425C8F" w:rsidRDefault="008561C3" w:rsidP="008561C3">
      <w:pPr>
        <w:pStyle w:val="BodyText2"/>
      </w:pPr>
    </w:p>
    <w:p w:rsidR="008561C3" w:rsidRPr="00425C8F" w:rsidRDefault="008561C3" w:rsidP="008561C3">
      <w:pPr>
        <w:pStyle w:val="BodyText2"/>
      </w:pPr>
    </w:p>
    <w:p w:rsidR="008561C3" w:rsidRPr="00425C8F" w:rsidRDefault="008561C3" w:rsidP="008561C3">
      <w:pPr>
        <w:pStyle w:val="BodyText2"/>
      </w:pPr>
    </w:p>
    <w:p w:rsidR="008561C3" w:rsidRDefault="008561C3" w:rsidP="000E7BEC">
      <w:pPr>
        <w:pStyle w:val="ChapterName"/>
        <w:rPr>
          <w:color w:val="auto"/>
          <w:lang w:val="en-IN"/>
        </w:rPr>
      </w:pPr>
    </w:p>
    <w:p w:rsidR="008E0A62" w:rsidRDefault="008E0A62" w:rsidP="008E0A62">
      <w:pPr>
        <w:pStyle w:val="BodyText"/>
        <w:rPr>
          <w:lang w:val="en-IN"/>
        </w:rPr>
      </w:pPr>
    </w:p>
    <w:p w:rsidR="007047B6" w:rsidRPr="00425C8F" w:rsidRDefault="007047B6" w:rsidP="00337049">
      <w:pPr>
        <w:pStyle w:val="Heading2"/>
      </w:pPr>
      <w:bookmarkStart w:id="537" w:name="_Toc357761224"/>
      <w:bookmarkStart w:id="538" w:name="_Toc359924525"/>
      <w:bookmarkStart w:id="539" w:name="_Toc485139725"/>
      <w:r w:rsidRPr="00425C8F">
        <w:t>User Creation XML API</w:t>
      </w:r>
      <w:bookmarkEnd w:id="537"/>
      <w:bookmarkEnd w:id="538"/>
      <w:bookmarkEnd w:id="539"/>
    </w:p>
    <w:p w:rsidR="007047B6" w:rsidRPr="00425C8F" w:rsidRDefault="007047B6" w:rsidP="007047B6">
      <w:pPr>
        <w:pStyle w:val="BodyText2"/>
      </w:pPr>
      <w:r w:rsidRPr="00425C8F">
        <w:t xml:space="preserve">Using this API, external system would be able to create Channel users in Easy load. </w:t>
      </w:r>
    </w:p>
    <w:p w:rsidR="007047B6" w:rsidRPr="00425C8F" w:rsidRDefault="007047B6" w:rsidP="007047B6">
      <w:pPr>
        <w:pStyle w:val="BodyText2"/>
        <w:rPr>
          <w:b/>
          <w:bCs/>
          <w:u w:val="single"/>
        </w:rPr>
      </w:pPr>
    </w:p>
    <w:p w:rsidR="007047B6" w:rsidRPr="00425C8F" w:rsidRDefault="0000768E" w:rsidP="001E6309">
      <w:pPr>
        <w:pStyle w:val="Heading"/>
        <w:rPr>
          <w:color w:val="auto"/>
        </w:rPr>
      </w:pPr>
      <w:r w:rsidRPr="00425C8F">
        <w:rPr>
          <w:color w:val="auto"/>
        </w:rPr>
        <w:t>Request Syntax</w:t>
      </w:r>
    </w:p>
    <w:p w:rsidR="007047B6" w:rsidRPr="00425C8F" w:rsidRDefault="007047B6" w:rsidP="007047B6">
      <w:pPr>
        <w:pStyle w:val="Code"/>
        <w:ind w:left="0"/>
      </w:pPr>
      <w:r w:rsidRPr="00425C8F">
        <w:t>&lt;?xml version="1.0"?&gt;</w:t>
      </w:r>
    </w:p>
    <w:p w:rsidR="007047B6" w:rsidRPr="00425C8F" w:rsidRDefault="007047B6" w:rsidP="007047B6">
      <w:pPr>
        <w:pStyle w:val="Code"/>
        <w:ind w:left="180"/>
        <w:jc w:val="left"/>
      </w:pPr>
      <w:r w:rsidRPr="00425C8F">
        <w:t>&lt;</w:t>
      </w:r>
      <w:r w:rsidRPr="00425C8F">
        <w:rPr>
          <w:b/>
        </w:rPr>
        <w:t>COMMAND</w:t>
      </w:r>
      <w:r w:rsidRPr="00425C8F">
        <w:t>&gt;</w:t>
      </w:r>
    </w:p>
    <w:p w:rsidR="007047B6" w:rsidRPr="00425C8F" w:rsidRDefault="007047B6" w:rsidP="007047B6">
      <w:pPr>
        <w:pStyle w:val="Code"/>
        <w:ind w:left="180" w:firstLine="180"/>
        <w:jc w:val="left"/>
      </w:pPr>
      <w:r w:rsidRPr="00425C8F">
        <w:t>&lt;</w:t>
      </w:r>
      <w:r w:rsidRPr="00425C8F">
        <w:rPr>
          <w:b/>
        </w:rPr>
        <w:t>TYPE</w:t>
      </w:r>
      <w:r w:rsidRPr="00425C8F">
        <w:t>&gt;&lt;&gt;</w:t>
      </w:r>
      <w:r w:rsidR="005D5B93">
        <w:t>&lt;</w:t>
      </w:r>
      <w:r w:rsidR="005D5B93">
        <w:rPr>
          <w:rFonts w:cs="Courier New"/>
          <w:sz w:val="18"/>
          <w:szCs w:val="18"/>
        </w:rPr>
        <w:t>USERADDREQ</w:t>
      </w:r>
      <w:r w:rsidR="005D5B93">
        <w:t>&gt;</w:t>
      </w:r>
      <w:r w:rsidRPr="00425C8F">
        <w:t>&lt;/</w:t>
      </w:r>
      <w:r w:rsidRPr="00425C8F">
        <w:rPr>
          <w:b/>
        </w:rPr>
        <w:t>TYPE</w:t>
      </w:r>
      <w:r w:rsidRPr="00425C8F">
        <w:t>&gt;</w:t>
      </w:r>
    </w:p>
    <w:p w:rsidR="007047B6" w:rsidRPr="00425C8F" w:rsidRDefault="007047B6" w:rsidP="007047B6">
      <w:pPr>
        <w:pStyle w:val="Code"/>
        <w:ind w:left="180" w:firstLine="180"/>
        <w:jc w:val="left"/>
      </w:pPr>
      <w:r w:rsidRPr="00425C8F">
        <w:t>&lt;</w:t>
      </w:r>
      <w:r w:rsidRPr="00425C8F">
        <w:rPr>
          <w:b/>
        </w:rPr>
        <w:t>DATE</w:t>
      </w:r>
      <w:r w:rsidRPr="00425C8F">
        <w:t>&gt;&lt;Current Date &amp; time&gt;&lt;/</w:t>
      </w:r>
      <w:r w:rsidRPr="00425C8F">
        <w:rPr>
          <w:b/>
        </w:rPr>
        <w:t>DATE</w:t>
      </w:r>
      <w:r w:rsidRPr="00425C8F">
        <w:t>&gt;</w:t>
      </w:r>
    </w:p>
    <w:p w:rsidR="007047B6" w:rsidRPr="00425C8F" w:rsidRDefault="007047B6" w:rsidP="007047B6">
      <w:pPr>
        <w:pStyle w:val="Code"/>
        <w:ind w:left="180" w:firstLine="180"/>
        <w:jc w:val="left"/>
      </w:pPr>
      <w:r w:rsidRPr="00425C8F">
        <w:t>&lt;</w:t>
      </w:r>
      <w:r w:rsidRPr="00425C8F">
        <w:rPr>
          <w:b/>
        </w:rPr>
        <w:t>EXTNWCODE</w:t>
      </w:r>
      <w:r w:rsidRPr="00425C8F">
        <w:t>&gt;&lt;External Network Code&gt;&lt;/</w:t>
      </w:r>
      <w:r w:rsidRPr="00425C8F">
        <w:rPr>
          <w:b/>
        </w:rPr>
        <w:t>EXTNWCODE</w:t>
      </w:r>
      <w:r w:rsidRPr="00425C8F">
        <w:t>&gt;</w:t>
      </w:r>
    </w:p>
    <w:p w:rsidR="007047B6" w:rsidRPr="00425C8F" w:rsidRDefault="007047B6" w:rsidP="007047B6">
      <w:pPr>
        <w:pStyle w:val="code0"/>
        <w:spacing w:before="60" w:beforeAutospacing="0" w:after="60" w:afterAutospacing="0"/>
        <w:ind w:left="180" w:firstLine="18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EMPCODE</w:t>
      </w:r>
      <w:r w:rsidRPr="00425C8F">
        <w:rPr>
          <w:rFonts w:ascii="Courier New" w:eastAsia="Times New Roman" w:hAnsi="Courier New" w:cs="Times New Roman"/>
          <w:sz w:val="20"/>
        </w:rPr>
        <w:t>&gt;&lt;Employee Code of the creator&gt;&lt;/</w:t>
      </w:r>
      <w:r w:rsidRPr="00425C8F">
        <w:rPr>
          <w:rFonts w:ascii="Courier New" w:eastAsia="Times New Roman" w:hAnsi="Courier New" w:cs="Times New Roman"/>
          <w:b/>
          <w:sz w:val="20"/>
        </w:rPr>
        <w:t>EMPCODE</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180" w:firstLine="18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LOGINID</w:t>
      </w:r>
      <w:r w:rsidRPr="00425C8F">
        <w:rPr>
          <w:rFonts w:ascii="Courier New" w:eastAsia="Times New Roman" w:hAnsi="Courier New" w:cs="Times New Roman"/>
          <w:sz w:val="20"/>
        </w:rPr>
        <w:t>&gt;&lt;Web login ID of the creator&gt;&lt;/</w:t>
      </w:r>
      <w:r w:rsidRPr="00425C8F">
        <w:rPr>
          <w:rFonts w:ascii="Courier New" w:eastAsia="Times New Roman" w:hAnsi="Courier New" w:cs="Times New Roman"/>
          <w:b/>
          <w:sz w:val="20"/>
        </w:rPr>
        <w:t>LOGINID</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180" w:firstLine="18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PASSWORD</w:t>
      </w:r>
      <w:r w:rsidRPr="00425C8F">
        <w:rPr>
          <w:rFonts w:ascii="Courier New" w:eastAsia="Times New Roman" w:hAnsi="Courier New" w:cs="Times New Roman"/>
          <w:sz w:val="20"/>
        </w:rPr>
        <w:t>&gt;&lt;Web login password of the creator&gt;&lt;/</w:t>
      </w:r>
      <w:r w:rsidRPr="00425C8F">
        <w:rPr>
          <w:rFonts w:ascii="Courier New" w:eastAsia="Times New Roman" w:hAnsi="Courier New" w:cs="Times New Roman"/>
          <w:b/>
          <w:sz w:val="20"/>
        </w:rPr>
        <w:t>PASSWORD</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180" w:firstLine="18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MSISDN</w:t>
      </w:r>
      <w:r w:rsidRPr="00425C8F">
        <w:rPr>
          <w:rFonts w:ascii="Courier New" w:eastAsia="Times New Roman" w:hAnsi="Courier New" w:cs="Times New Roman"/>
          <w:sz w:val="20"/>
        </w:rPr>
        <w:t>&gt;&lt;Primary MSISDN of the creator&gt;&lt;/</w:t>
      </w:r>
      <w:r w:rsidRPr="00425C8F">
        <w:rPr>
          <w:rFonts w:ascii="Courier New" w:eastAsia="Times New Roman" w:hAnsi="Courier New" w:cs="Times New Roman"/>
          <w:b/>
          <w:sz w:val="20"/>
        </w:rPr>
        <w:t>MSISDN</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firstLine="36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PIN</w:t>
      </w:r>
      <w:r w:rsidRPr="00425C8F">
        <w:rPr>
          <w:rFonts w:ascii="Courier New" w:eastAsia="Times New Roman" w:hAnsi="Courier New" w:cs="Times New Roman"/>
          <w:sz w:val="20"/>
        </w:rPr>
        <w:t>&gt;&lt;PIN of the creator&gt;&lt;/</w:t>
      </w:r>
      <w:r w:rsidRPr="00425C8F">
        <w:rPr>
          <w:rFonts w:ascii="Courier New" w:eastAsia="Times New Roman" w:hAnsi="Courier New" w:cs="Times New Roman"/>
          <w:b/>
          <w:sz w:val="20"/>
        </w:rPr>
        <w:t>PIN</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firstLine="36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EXTREFNUM</w:t>
      </w:r>
      <w:r w:rsidRPr="00425C8F">
        <w:rPr>
          <w:rFonts w:ascii="Courier New" w:eastAsia="Times New Roman" w:hAnsi="Courier New" w:cs="Times New Roman"/>
          <w:sz w:val="20"/>
        </w:rPr>
        <w:t>&gt;&lt;External reference number&gt;&lt;/</w:t>
      </w:r>
      <w:r w:rsidRPr="00425C8F">
        <w:rPr>
          <w:rFonts w:ascii="Courier New" w:eastAsia="Times New Roman" w:hAnsi="Courier New" w:cs="Times New Roman"/>
          <w:b/>
          <w:sz w:val="20"/>
        </w:rPr>
        <w:t>EXTREFNUM</w:t>
      </w:r>
      <w:r w:rsidRPr="00425C8F">
        <w:rPr>
          <w:rFonts w:ascii="Courier New" w:eastAsia="Times New Roman" w:hAnsi="Courier New" w:cs="Times New Roman"/>
          <w:sz w:val="20"/>
        </w:rPr>
        <w:t>&gt;</w:t>
      </w:r>
    </w:p>
    <w:p w:rsidR="007047B6" w:rsidRDefault="007047B6" w:rsidP="007047B6">
      <w:pPr>
        <w:pStyle w:val="Code"/>
        <w:ind w:left="180"/>
        <w:jc w:val="left"/>
      </w:pPr>
      <w:r w:rsidRPr="00425C8F">
        <w:t>&lt;</w:t>
      </w:r>
      <w:r w:rsidRPr="00425C8F">
        <w:rPr>
          <w:b/>
        </w:rPr>
        <w:t>DATA</w:t>
      </w:r>
      <w:r w:rsidRPr="00425C8F">
        <w:t>&gt;</w:t>
      </w:r>
    </w:p>
    <w:p w:rsidR="005873B8" w:rsidRPr="00425C8F" w:rsidRDefault="005873B8" w:rsidP="007047B6">
      <w:pPr>
        <w:pStyle w:val="Code"/>
        <w:ind w:left="180"/>
        <w:jc w:val="left"/>
      </w:pPr>
      <w:r>
        <w:tab/>
        <w:t>&lt;GEOGRAPHYCODE&gt;</w:t>
      </w:r>
      <w:r w:rsidRPr="00425C8F">
        <w:t xml:space="preserve">&gt;&lt;User </w:t>
      </w:r>
      <w:r>
        <w:t>geography</w:t>
      </w:r>
      <w:r w:rsidRPr="00425C8F">
        <w:t xml:space="preserve"> code of the new channel user&gt;</w:t>
      </w:r>
      <w:r>
        <w:t>&lt;/GEOGRAPHYCODE&gt;</w:t>
      </w:r>
    </w:p>
    <w:p w:rsidR="007047B6" w:rsidRPr="00425C8F" w:rsidRDefault="007047B6" w:rsidP="007047B6">
      <w:pPr>
        <w:pStyle w:val="code0"/>
        <w:spacing w:before="60" w:beforeAutospacing="0" w:after="60" w:afterAutospacing="0"/>
        <w:ind w:firstLine="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PARENTMSISDN</w:t>
      </w:r>
      <w:r w:rsidRPr="00425C8F">
        <w:rPr>
          <w:rFonts w:ascii="Courier New" w:eastAsia="Times New Roman" w:hAnsi="Courier New" w:cs="Times New Roman"/>
          <w:sz w:val="20"/>
        </w:rPr>
        <w:t>&gt;&lt;Parent MSISDN&gt;&lt;/</w:t>
      </w:r>
      <w:r w:rsidRPr="00425C8F">
        <w:rPr>
          <w:rFonts w:ascii="Courier New" w:eastAsia="Times New Roman" w:hAnsi="Courier New" w:cs="Times New Roman"/>
          <w:b/>
          <w:sz w:val="20"/>
        </w:rPr>
        <w:t>PARENTMSISDN</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PARENTEXTERNALCODE</w:t>
      </w:r>
      <w:r w:rsidRPr="00425C8F">
        <w:rPr>
          <w:rFonts w:ascii="Courier New" w:eastAsia="Times New Roman" w:hAnsi="Courier New" w:cs="Times New Roman"/>
          <w:sz w:val="20"/>
        </w:rPr>
        <w:t>&gt;&lt;Parent external code of the channel user&gt;&lt;/</w:t>
      </w:r>
      <w:r w:rsidRPr="00425C8F">
        <w:rPr>
          <w:rFonts w:ascii="Courier New" w:eastAsia="Times New Roman" w:hAnsi="Courier New" w:cs="Times New Roman"/>
          <w:b/>
          <w:sz w:val="20"/>
        </w:rPr>
        <w:t>PARENTEXTERNALCODE</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USERCATCODE</w:t>
      </w:r>
      <w:r w:rsidRPr="00425C8F">
        <w:rPr>
          <w:rFonts w:ascii="Courier New" w:eastAsia="Times New Roman" w:hAnsi="Courier New" w:cs="Times New Roman"/>
          <w:sz w:val="20"/>
        </w:rPr>
        <w:t>&gt;&lt;User category code of the new operator or channel user&gt;&lt;/</w:t>
      </w:r>
      <w:r w:rsidRPr="00425C8F">
        <w:rPr>
          <w:rFonts w:ascii="Courier New" w:eastAsia="Times New Roman" w:hAnsi="Courier New" w:cs="Times New Roman"/>
          <w:b/>
          <w:sz w:val="20"/>
        </w:rPr>
        <w:t>USERCATCODE</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USERNAME</w:t>
      </w:r>
      <w:r w:rsidRPr="00425C8F">
        <w:rPr>
          <w:rFonts w:ascii="Courier New" w:eastAsia="Times New Roman" w:hAnsi="Courier New" w:cs="Times New Roman"/>
          <w:sz w:val="20"/>
        </w:rPr>
        <w:t>&gt;&lt;User name of the new operator or channel user&gt;&lt;/</w:t>
      </w:r>
      <w:r w:rsidRPr="00425C8F">
        <w:rPr>
          <w:rFonts w:ascii="Courier New" w:eastAsia="Times New Roman" w:hAnsi="Courier New" w:cs="Times New Roman"/>
          <w:b/>
          <w:sz w:val="20"/>
        </w:rPr>
        <w:t>USERNAME</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SHORTNAME</w:t>
      </w:r>
      <w:r w:rsidRPr="00425C8F">
        <w:rPr>
          <w:rFonts w:ascii="Courier New" w:eastAsia="Times New Roman" w:hAnsi="Courier New" w:cs="Times New Roman"/>
          <w:sz w:val="20"/>
        </w:rPr>
        <w:t>&gt;&lt;Short name of the new operator or channel user&gt;&lt;/</w:t>
      </w:r>
      <w:r w:rsidRPr="00425C8F">
        <w:rPr>
          <w:rFonts w:ascii="Courier New" w:eastAsia="Times New Roman" w:hAnsi="Courier New" w:cs="Times New Roman"/>
          <w:b/>
          <w:sz w:val="20"/>
        </w:rPr>
        <w:t>SHORTNAME</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USERNAMEPREFIX</w:t>
      </w:r>
      <w:r w:rsidRPr="00425C8F">
        <w:rPr>
          <w:rFonts w:ascii="Courier New" w:eastAsia="Times New Roman" w:hAnsi="Courier New" w:cs="Times New Roman"/>
          <w:sz w:val="20"/>
        </w:rPr>
        <w:t>&gt;&lt;user name prefix of the new operator or channel user&gt;&lt;/</w:t>
      </w:r>
      <w:r w:rsidRPr="00425C8F">
        <w:rPr>
          <w:rFonts w:ascii="Courier New" w:eastAsia="Times New Roman" w:hAnsi="Courier New" w:cs="Times New Roman"/>
          <w:b/>
          <w:sz w:val="20"/>
        </w:rPr>
        <w:t>USERNAMEPREFIX</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SUBSCRIBERCODE</w:t>
      </w:r>
      <w:r w:rsidRPr="00425C8F">
        <w:rPr>
          <w:rFonts w:ascii="Courier New" w:eastAsia="Times New Roman" w:hAnsi="Courier New" w:cs="Times New Roman"/>
          <w:sz w:val="20"/>
        </w:rPr>
        <w:t>&gt;&lt;Subscriber code of the new operator or channel user&gt;&lt;/</w:t>
      </w:r>
      <w:r w:rsidRPr="00425C8F">
        <w:rPr>
          <w:rFonts w:ascii="Courier New" w:eastAsia="Times New Roman" w:hAnsi="Courier New" w:cs="Times New Roman"/>
          <w:b/>
          <w:sz w:val="20"/>
        </w:rPr>
        <w:t>SUBSCRIBERCODE</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EXTERNALCODE</w:t>
      </w:r>
      <w:r w:rsidRPr="00425C8F">
        <w:rPr>
          <w:rFonts w:ascii="Courier New" w:eastAsia="Times New Roman" w:hAnsi="Courier New" w:cs="Times New Roman"/>
          <w:sz w:val="20"/>
        </w:rPr>
        <w:t>&gt;&lt;External code of the new operator or channel user&gt;&lt;/</w:t>
      </w:r>
      <w:r w:rsidRPr="00425C8F">
        <w:rPr>
          <w:rFonts w:ascii="Courier New" w:eastAsia="Times New Roman" w:hAnsi="Courier New" w:cs="Times New Roman"/>
          <w:b/>
          <w:sz w:val="20"/>
        </w:rPr>
        <w:t>EXTERNALCODE</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CONTACTPERSON</w:t>
      </w:r>
      <w:r w:rsidRPr="00425C8F">
        <w:rPr>
          <w:rFonts w:ascii="Courier New" w:eastAsia="Times New Roman" w:hAnsi="Courier New" w:cs="Times New Roman"/>
          <w:sz w:val="20"/>
        </w:rPr>
        <w:t>&gt;&lt;Contact person name of the new operator or channel user&gt;&lt;/</w:t>
      </w:r>
      <w:r w:rsidRPr="00425C8F">
        <w:rPr>
          <w:rFonts w:ascii="Courier New" w:eastAsia="Times New Roman" w:hAnsi="Courier New" w:cs="Times New Roman"/>
          <w:b/>
          <w:sz w:val="20"/>
        </w:rPr>
        <w:t>CONTACTPERSON</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CONTACTNUMBER</w:t>
      </w:r>
      <w:r w:rsidRPr="00425C8F">
        <w:rPr>
          <w:rFonts w:ascii="Courier New" w:eastAsia="Times New Roman" w:hAnsi="Courier New" w:cs="Times New Roman"/>
          <w:sz w:val="20"/>
        </w:rPr>
        <w:t>&gt;&lt;Contact phone number of the new operator or channel user&gt;&lt;/</w:t>
      </w:r>
      <w:r w:rsidRPr="00425C8F">
        <w:rPr>
          <w:rFonts w:ascii="Courier New" w:eastAsia="Times New Roman" w:hAnsi="Courier New" w:cs="Times New Roman"/>
          <w:b/>
          <w:sz w:val="20"/>
        </w:rPr>
        <w:t>CONTACTNUMBER</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SSN</w:t>
      </w:r>
      <w:r w:rsidRPr="00425C8F">
        <w:rPr>
          <w:rFonts w:ascii="Courier New" w:eastAsia="Times New Roman" w:hAnsi="Courier New" w:cs="Times New Roman"/>
          <w:sz w:val="20"/>
        </w:rPr>
        <w:t>&gt;&lt;SSN of the new operator or channel user&gt;&lt;/</w:t>
      </w:r>
      <w:r w:rsidRPr="00425C8F">
        <w:rPr>
          <w:rFonts w:ascii="Courier New" w:eastAsia="Times New Roman" w:hAnsi="Courier New" w:cs="Times New Roman"/>
          <w:b/>
          <w:sz w:val="20"/>
        </w:rPr>
        <w:t>SSN</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ADDRESS1</w:t>
      </w:r>
      <w:r w:rsidRPr="00425C8F">
        <w:rPr>
          <w:rFonts w:ascii="Courier New" w:eastAsia="Times New Roman" w:hAnsi="Courier New" w:cs="Times New Roman"/>
          <w:sz w:val="20"/>
        </w:rPr>
        <w:t>&gt;&lt;Address line 1 of the new operator or channel user&gt;&lt;/</w:t>
      </w:r>
      <w:r w:rsidRPr="00425C8F">
        <w:rPr>
          <w:rFonts w:ascii="Courier New" w:eastAsia="Times New Roman" w:hAnsi="Courier New" w:cs="Times New Roman"/>
          <w:b/>
          <w:sz w:val="20"/>
        </w:rPr>
        <w:t>ADDRESS1</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ADDRESS2</w:t>
      </w:r>
      <w:r w:rsidRPr="00425C8F">
        <w:rPr>
          <w:rFonts w:ascii="Courier New" w:eastAsia="Times New Roman" w:hAnsi="Courier New" w:cs="Times New Roman"/>
          <w:sz w:val="20"/>
        </w:rPr>
        <w:t>&gt;&lt;Address line 2 of the new operator or channel user&gt;&lt;/</w:t>
      </w:r>
      <w:r w:rsidRPr="00425C8F">
        <w:rPr>
          <w:rFonts w:ascii="Courier New" w:eastAsia="Times New Roman" w:hAnsi="Courier New" w:cs="Times New Roman"/>
          <w:b/>
          <w:sz w:val="20"/>
        </w:rPr>
        <w:t>ADDRESS2</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CITY</w:t>
      </w:r>
      <w:r w:rsidRPr="00425C8F">
        <w:rPr>
          <w:rFonts w:ascii="Courier New" w:eastAsia="Times New Roman" w:hAnsi="Courier New" w:cs="Times New Roman"/>
          <w:sz w:val="20"/>
        </w:rPr>
        <w:t>&gt;&lt;City name of the new operator or channel user&gt;&lt;/</w:t>
      </w:r>
      <w:r w:rsidRPr="00425C8F">
        <w:rPr>
          <w:rFonts w:ascii="Courier New" w:eastAsia="Times New Roman" w:hAnsi="Courier New" w:cs="Times New Roman"/>
          <w:b/>
          <w:sz w:val="20"/>
        </w:rPr>
        <w:t>CITY</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STATE</w:t>
      </w:r>
      <w:r w:rsidRPr="00425C8F">
        <w:rPr>
          <w:rFonts w:ascii="Courier New" w:eastAsia="Times New Roman" w:hAnsi="Courier New" w:cs="Times New Roman"/>
          <w:sz w:val="20"/>
        </w:rPr>
        <w:t>&gt;&lt;State name of the new operator or channel user&gt;&lt;/</w:t>
      </w:r>
      <w:r w:rsidRPr="00425C8F">
        <w:rPr>
          <w:rFonts w:ascii="Courier New" w:eastAsia="Times New Roman" w:hAnsi="Courier New" w:cs="Times New Roman"/>
          <w:b/>
          <w:sz w:val="20"/>
        </w:rPr>
        <w:t>STATE</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lastRenderedPageBreak/>
        <w:t>&lt;</w:t>
      </w:r>
      <w:r w:rsidRPr="00425C8F">
        <w:rPr>
          <w:rFonts w:ascii="Courier New" w:eastAsia="Times New Roman" w:hAnsi="Courier New" w:cs="Times New Roman"/>
          <w:b/>
          <w:sz w:val="20"/>
        </w:rPr>
        <w:t>COUNTRY</w:t>
      </w:r>
      <w:r w:rsidRPr="00425C8F">
        <w:rPr>
          <w:rFonts w:ascii="Courier New" w:eastAsia="Times New Roman" w:hAnsi="Courier New" w:cs="Times New Roman"/>
          <w:sz w:val="20"/>
        </w:rPr>
        <w:t>&gt;&lt;Country name of the new operator or channel user&gt;&lt;/</w:t>
      </w:r>
      <w:r w:rsidRPr="00425C8F">
        <w:rPr>
          <w:rFonts w:ascii="Courier New" w:eastAsia="Times New Roman" w:hAnsi="Courier New" w:cs="Times New Roman"/>
          <w:b/>
          <w:sz w:val="20"/>
        </w:rPr>
        <w:t>COUNTRY</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EMAILID</w:t>
      </w:r>
      <w:r w:rsidRPr="00425C8F">
        <w:rPr>
          <w:rFonts w:ascii="Courier New" w:eastAsia="Times New Roman" w:hAnsi="Courier New" w:cs="Times New Roman"/>
          <w:sz w:val="20"/>
        </w:rPr>
        <w:t>&gt;&lt;email id of the new operator or channel user&gt;&lt;/</w:t>
      </w:r>
      <w:r w:rsidRPr="00425C8F">
        <w:rPr>
          <w:rFonts w:ascii="Courier New" w:eastAsia="Times New Roman" w:hAnsi="Courier New" w:cs="Times New Roman"/>
          <w:b/>
          <w:sz w:val="20"/>
        </w:rPr>
        <w:t>EMAILID</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WEBLOGINID</w:t>
      </w:r>
      <w:r w:rsidRPr="00425C8F">
        <w:rPr>
          <w:rFonts w:ascii="Courier New" w:eastAsia="Times New Roman" w:hAnsi="Courier New" w:cs="Times New Roman"/>
          <w:sz w:val="20"/>
        </w:rPr>
        <w:t>&gt;&lt;web login id of the new operator or channel user&gt;&lt;/</w:t>
      </w:r>
      <w:r w:rsidRPr="00425C8F">
        <w:rPr>
          <w:rFonts w:ascii="Courier New" w:eastAsia="Times New Roman" w:hAnsi="Courier New" w:cs="Times New Roman"/>
          <w:b/>
          <w:sz w:val="20"/>
        </w:rPr>
        <w:t>WEBLOGINID</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WEBPASSWORD</w:t>
      </w:r>
      <w:r w:rsidRPr="00425C8F">
        <w:rPr>
          <w:rFonts w:ascii="Courier New" w:eastAsia="Times New Roman" w:hAnsi="Courier New" w:cs="Times New Roman"/>
          <w:sz w:val="20"/>
        </w:rPr>
        <w:t>&gt;&lt;web Password of the new operator or channel user&gt;&lt;/</w:t>
      </w:r>
      <w:r w:rsidRPr="00425C8F">
        <w:rPr>
          <w:rFonts w:ascii="Courier New" w:eastAsia="Times New Roman" w:hAnsi="Courier New" w:cs="Times New Roman"/>
          <w:b/>
          <w:sz w:val="20"/>
        </w:rPr>
        <w:t>WEBPASSWORD</w:t>
      </w:r>
      <w:r w:rsidRPr="00425C8F">
        <w:rPr>
          <w:rFonts w:ascii="Courier New" w:eastAsia="Times New Roman" w:hAnsi="Courier New" w:cs="Times New Roman"/>
          <w:sz w:val="20"/>
        </w:rPr>
        <w:t>&gt;</w:t>
      </w:r>
    </w:p>
    <w:p w:rsidR="007047B6" w:rsidRPr="00425C8F" w:rsidRDefault="007047B6" w:rsidP="007047B6">
      <w:pPr>
        <w:pStyle w:val="Code"/>
        <w:ind w:left="720"/>
        <w:jc w:val="left"/>
      </w:pPr>
      <w:r w:rsidRPr="00425C8F">
        <w:t>&lt;</w:t>
      </w:r>
      <w:r w:rsidRPr="00425C8F">
        <w:rPr>
          <w:b/>
        </w:rPr>
        <w:t>MSISDNS</w:t>
      </w:r>
      <w:r w:rsidRPr="00425C8F">
        <w:t>&gt;</w:t>
      </w:r>
    </w:p>
    <w:p w:rsidR="007047B6" w:rsidRPr="00425C8F" w:rsidRDefault="007047B6" w:rsidP="007047B6">
      <w:pPr>
        <w:pStyle w:val="Code"/>
        <w:ind w:left="1800"/>
        <w:jc w:val="left"/>
      </w:pPr>
      <w:r w:rsidRPr="00425C8F">
        <w:t>&lt;</w:t>
      </w:r>
      <w:r w:rsidRPr="00425C8F">
        <w:rPr>
          <w:b/>
        </w:rPr>
        <w:t>MSISDN1</w:t>
      </w:r>
      <w:r w:rsidRPr="00425C8F">
        <w:t>&gt;&lt;User Primary Transaction Mobile Number1&gt;&lt;/</w:t>
      </w:r>
      <w:r w:rsidRPr="00425C8F">
        <w:rPr>
          <w:b/>
        </w:rPr>
        <w:t>MSISDN1</w:t>
      </w:r>
      <w:r w:rsidRPr="00425C8F">
        <w:t>&gt;</w:t>
      </w:r>
    </w:p>
    <w:p w:rsidR="007047B6" w:rsidRPr="00425C8F" w:rsidRDefault="007047B6" w:rsidP="007047B6">
      <w:pPr>
        <w:pStyle w:val="Code"/>
        <w:ind w:left="1800"/>
        <w:jc w:val="left"/>
      </w:pPr>
      <w:r w:rsidRPr="00425C8F">
        <w:t>&lt;</w:t>
      </w:r>
      <w:r w:rsidRPr="00425C8F">
        <w:rPr>
          <w:b/>
        </w:rPr>
        <w:t>MSISDN2</w:t>
      </w:r>
      <w:r w:rsidRPr="00425C8F">
        <w:t>&gt;&lt;User other Transaction Mobile Number 2&gt;&lt;/</w:t>
      </w:r>
      <w:r w:rsidRPr="00425C8F">
        <w:rPr>
          <w:b/>
        </w:rPr>
        <w:t>MSISDN2</w:t>
      </w:r>
      <w:r w:rsidRPr="00425C8F">
        <w:t>&gt;</w:t>
      </w:r>
    </w:p>
    <w:p w:rsidR="007047B6" w:rsidRPr="00425C8F" w:rsidRDefault="007047B6" w:rsidP="007047B6">
      <w:pPr>
        <w:pStyle w:val="Code"/>
        <w:ind w:left="1800"/>
        <w:jc w:val="left"/>
      </w:pPr>
      <w:r w:rsidRPr="00425C8F">
        <w:t>&lt;</w:t>
      </w:r>
      <w:r w:rsidRPr="00425C8F">
        <w:rPr>
          <w:b/>
        </w:rPr>
        <w:t>MSISDN3</w:t>
      </w:r>
      <w:r w:rsidRPr="00425C8F">
        <w:t>&gt;&lt;User other Transaction Mobile Number 3&gt;&lt;/</w:t>
      </w:r>
      <w:r w:rsidRPr="00425C8F">
        <w:rPr>
          <w:b/>
        </w:rPr>
        <w:t>MSISDN3</w:t>
      </w:r>
      <w:r w:rsidRPr="00425C8F">
        <w:t>&gt;</w:t>
      </w:r>
    </w:p>
    <w:p w:rsidR="007047B6" w:rsidRPr="00425C8F" w:rsidRDefault="007047B6" w:rsidP="007047B6">
      <w:pPr>
        <w:pStyle w:val="Code"/>
        <w:ind w:left="720"/>
        <w:jc w:val="left"/>
      </w:pPr>
      <w:r w:rsidRPr="00425C8F">
        <w:t>&lt;</w:t>
      </w:r>
      <w:r w:rsidRPr="00425C8F">
        <w:rPr>
          <w:b/>
        </w:rPr>
        <w:t>/MSISDNS</w:t>
      </w:r>
      <w:r w:rsidRPr="00425C8F">
        <w:t>&gt;</w:t>
      </w:r>
    </w:p>
    <w:p w:rsidR="007047B6" w:rsidRPr="00425C8F" w:rsidRDefault="007047B6" w:rsidP="007047B6">
      <w:pPr>
        <w:pStyle w:val="Code"/>
        <w:ind w:left="180"/>
        <w:jc w:val="left"/>
      </w:pPr>
      <w:r w:rsidRPr="00425C8F">
        <w:t>&lt;</w:t>
      </w:r>
      <w:r w:rsidRPr="00425C8F">
        <w:rPr>
          <w:b/>
        </w:rPr>
        <w:t>/DATA</w:t>
      </w:r>
      <w:r w:rsidRPr="00425C8F">
        <w:t>&gt;</w:t>
      </w:r>
    </w:p>
    <w:p w:rsidR="007047B6" w:rsidRPr="00425C8F" w:rsidRDefault="007047B6" w:rsidP="007047B6">
      <w:pPr>
        <w:pStyle w:val="Code"/>
        <w:ind w:left="180" w:hanging="180"/>
        <w:jc w:val="left"/>
      </w:pPr>
      <w:r w:rsidRPr="00425C8F">
        <w:t>&lt;</w:t>
      </w:r>
      <w:r w:rsidRPr="00425C8F">
        <w:rPr>
          <w:b/>
        </w:rPr>
        <w:t>/COMMAND</w:t>
      </w:r>
      <w:r w:rsidRPr="00425C8F">
        <w:t>&gt;</w:t>
      </w:r>
    </w:p>
    <w:p w:rsidR="007047B6" w:rsidRPr="00425C8F" w:rsidRDefault="007047B6" w:rsidP="007047B6">
      <w:pPr>
        <w:pStyle w:val="Code"/>
        <w:ind w:left="0"/>
      </w:pPr>
    </w:p>
    <w:p w:rsidR="007047B6" w:rsidRPr="00425C8F" w:rsidRDefault="007047B6" w:rsidP="001E6309">
      <w:pPr>
        <w:pStyle w:val="Heading"/>
        <w:rPr>
          <w:color w:val="auto"/>
        </w:rPr>
      </w:pPr>
      <w:r w:rsidRPr="00425C8F">
        <w:rPr>
          <w:color w:val="auto"/>
        </w:rPr>
        <w:t>Fields Detail</w:t>
      </w:r>
    </w:p>
    <w:tbl>
      <w:tblPr>
        <w:tblW w:w="9467"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727"/>
        <w:gridCol w:w="1800"/>
        <w:gridCol w:w="1980"/>
        <w:gridCol w:w="1260"/>
        <w:gridCol w:w="1260"/>
        <w:gridCol w:w="1440"/>
      </w:tblGrid>
      <w:tr w:rsidR="007047B6" w:rsidRPr="00425C8F" w:rsidTr="002C3F3C">
        <w:trPr>
          <w:trHeight w:val="277"/>
          <w:tblHeader/>
        </w:trPr>
        <w:tc>
          <w:tcPr>
            <w:tcW w:w="1727"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TAG</w:t>
            </w:r>
          </w:p>
        </w:tc>
        <w:tc>
          <w:tcPr>
            <w:tcW w:w="180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Fields</w:t>
            </w:r>
          </w:p>
        </w:tc>
        <w:tc>
          <w:tcPr>
            <w:tcW w:w="198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Remarks</w:t>
            </w:r>
          </w:p>
        </w:tc>
        <w:tc>
          <w:tcPr>
            <w:tcW w:w="126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Example</w:t>
            </w:r>
          </w:p>
        </w:tc>
        <w:tc>
          <w:tcPr>
            <w:tcW w:w="126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Field Type</w:t>
            </w:r>
          </w:p>
        </w:tc>
        <w:tc>
          <w:tcPr>
            <w:tcW w:w="144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Optional/</w:t>
            </w:r>
          </w:p>
          <w:p w:rsidR="007047B6" w:rsidRPr="00425C8F" w:rsidRDefault="007047B6" w:rsidP="002C3F3C">
            <w:pPr>
              <w:pStyle w:val="TableColumnLabels"/>
              <w:rPr>
                <w:color w:val="auto"/>
              </w:rPr>
            </w:pPr>
            <w:r w:rsidRPr="00425C8F">
              <w:rPr>
                <w:color w:val="auto"/>
              </w:rPr>
              <w:t>Mandatory</w:t>
            </w:r>
          </w:p>
        </w:tc>
      </w:tr>
      <w:tr w:rsidR="007047B6" w:rsidRPr="00425C8F" w:rsidTr="002C3F3C">
        <w:trPr>
          <w:trHeight w:val="277"/>
        </w:trPr>
        <w:tc>
          <w:tcPr>
            <w:tcW w:w="1727" w:type="dxa"/>
            <w:tcBorders>
              <w:top w:val="single" w:sz="6" w:space="0" w:color="000000"/>
            </w:tcBorders>
          </w:tcPr>
          <w:p w:rsidR="007047B6" w:rsidRPr="00425C8F" w:rsidRDefault="007047B6" w:rsidP="002C3F3C">
            <w:pPr>
              <w:pStyle w:val="Tablecontent"/>
            </w:pPr>
            <w:r w:rsidRPr="00425C8F">
              <w:t>TYPE</w:t>
            </w:r>
          </w:p>
        </w:tc>
        <w:tc>
          <w:tcPr>
            <w:tcW w:w="1800" w:type="dxa"/>
            <w:tcBorders>
              <w:top w:val="single" w:sz="6" w:space="0" w:color="000000"/>
            </w:tcBorders>
          </w:tcPr>
          <w:p w:rsidR="007047B6" w:rsidRPr="00425C8F" w:rsidRDefault="007047B6" w:rsidP="002C3F3C">
            <w:pPr>
              <w:pStyle w:val="Tablecontent"/>
            </w:pPr>
            <w:r w:rsidRPr="00425C8F">
              <w:t>Request type</w:t>
            </w:r>
          </w:p>
        </w:tc>
        <w:tc>
          <w:tcPr>
            <w:tcW w:w="1980" w:type="dxa"/>
            <w:tcBorders>
              <w:top w:val="single" w:sz="6" w:space="0" w:color="000000"/>
            </w:tcBorders>
          </w:tcPr>
          <w:p w:rsidR="007047B6" w:rsidRPr="00425C8F" w:rsidRDefault="007047B6" w:rsidP="002C3F3C">
            <w:pPr>
              <w:pStyle w:val="Tablecontent"/>
              <w:rPr>
                <w:b/>
              </w:rPr>
            </w:pPr>
            <w:r w:rsidRPr="00425C8F">
              <w:t xml:space="preserve">Request Type, should be sent with each request – </w:t>
            </w:r>
            <w:r w:rsidRPr="00425C8F">
              <w:rPr>
                <w:b/>
              </w:rPr>
              <w:t>fixed value</w:t>
            </w:r>
          </w:p>
        </w:tc>
        <w:tc>
          <w:tcPr>
            <w:tcW w:w="1260" w:type="dxa"/>
            <w:tcBorders>
              <w:top w:val="single" w:sz="6" w:space="0" w:color="000000"/>
            </w:tcBorders>
          </w:tcPr>
          <w:p w:rsidR="007047B6" w:rsidRPr="00425C8F" w:rsidRDefault="00197E0F" w:rsidP="002C3F3C">
            <w:pPr>
              <w:pStyle w:val="Tablecontent"/>
              <w:rPr>
                <w:b/>
              </w:rPr>
            </w:pPr>
            <w:r w:rsidRPr="00197E0F">
              <w:rPr>
                <w:rFonts w:cs="Arial"/>
                <w:b/>
              </w:rPr>
              <w:t>USERADDREQ</w:t>
            </w:r>
          </w:p>
        </w:tc>
        <w:tc>
          <w:tcPr>
            <w:tcW w:w="1260" w:type="dxa"/>
            <w:tcBorders>
              <w:top w:val="single" w:sz="6" w:space="0" w:color="000000"/>
            </w:tcBorders>
          </w:tcPr>
          <w:p w:rsidR="007047B6" w:rsidRPr="00425C8F" w:rsidRDefault="007047B6" w:rsidP="002C3F3C">
            <w:pPr>
              <w:pStyle w:val="Tablecontent"/>
            </w:pPr>
            <w:r w:rsidRPr="00425C8F">
              <w:t>A (20)</w:t>
            </w:r>
          </w:p>
        </w:tc>
        <w:tc>
          <w:tcPr>
            <w:tcW w:w="1440" w:type="dxa"/>
            <w:tcBorders>
              <w:top w:val="single" w:sz="6" w:space="0" w:color="000000"/>
            </w:tcBorders>
          </w:tcPr>
          <w:p w:rsidR="007047B6" w:rsidRPr="00425C8F" w:rsidRDefault="007047B6" w:rsidP="002C3F3C">
            <w:pPr>
              <w:pStyle w:val="Tablecontent"/>
            </w:pPr>
            <w:r w:rsidRPr="00425C8F">
              <w:t>M</w:t>
            </w:r>
          </w:p>
        </w:tc>
      </w:tr>
      <w:tr w:rsidR="007047B6" w:rsidRPr="00425C8F" w:rsidTr="002C3F3C">
        <w:trPr>
          <w:trHeight w:val="277"/>
        </w:trPr>
        <w:tc>
          <w:tcPr>
            <w:tcW w:w="1727" w:type="dxa"/>
          </w:tcPr>
          <w:p w:rsidR="007047B6" w:rsidRPr="00425C8F" w:rsidRDefault="007047B6" w:rsidP="002C3F3C">
            <w:pPr>
              <w:pStyle w:val="Tablecontent"/>
            </w:pPr>
            <w:r w:rsidRPr="00425C8F">
              <w:t>DATE</w:t>
            </w:r>
          </w:p>
        </w:tc>
        <w:tc>
          <w:tcPr>
            <w:tcW w:w="1800" w:type="dxa"/>
          </w:tcPr>
          <w:p w:rsidR="007047B6" w:rsidRPr="00425C8F" w:rsidRDefault="007047B6" w:rsidP="002C3F3C">
            <w:pPr>
              <w:pStyle w:val="Tablecontent"/>
            </w:pPr>
            <w:r w:rsidRPr="00425C8F">
              <w:t>Date and time</w:t>
            </w:r>
          </w:p>
        </w:tc>
        <w:tc>
          <w:tcPr>
            <w:tcW w:w="1980" w:type="dxa"/>
          </w:tcPr>
          <w:p w:rsidR="007047B6" w:rsidRPr="00425C8F" w:rsidRDefault="007047B6" w:rsidP="002C3F3C">
            <w:pPr>
              <w:pStyle w:val="Tablecontent"/>
            </w:pPr>
            <w:r w:rsidRPr="00425C8F">
              <w:t>Date and time on which request was sent by external system, HH are in 24 Hour Format</w:t>
            </w:r>
          </w:p>
        </w:tc>
        <w:tc>
          <w:tcPr>
            <w:tcW w:w="1260" w:type="dxa"/>
          </w:tcPr>
          <w:p w:rsidR="007047B6" w:rsidRPr="00425C8F" w:rsidRDefault="007047B6" w:rsidP="002C3F3C">
            <w:pPr>
              <w:pStyle w:val="Tablecontent"/>
            </w:pPr>
            <w:r w:rsidRPr="00425C8F">
              <w:t>DD/MM/YYYY HH24:MI:SS</w:t>
            </w:r>
          </w:p>
        </w:tc>
        <w:tc>
          <w:tcPr>
            <w:tcW w:w="1260" w:type="dxa"/>
          </w:tcPr>
          <w:p w:rsidR="007047B6" w:rsidRPr="00425C8F" w:rsidRDefault="007047B6" w:rsidP="002C3F3C">
            <w:pPr>
              <w:pStyle w:val="Tablecontent"/>
            </w:pPr>
            <w:r w:rsidRPr="00425C8F">
              <w:t>D (20)</w:t>
            </w:r>
          </w:p>
        </w:tc>
        <w:tc>
          <w:tcPr>
            <w:tcW w:w="1440" w:type="dxa"/>
          </w:tcPr>
          <w:p w:rsidR="007047B6" w:rsidRPr="00425C8F" w:rsidRDefault="007047B6" w:rsidP="002C3F3C">
            <w:pPr>
              <w:pStyle w:val="Tablecontent"/>
            </w:pPr>
            <w:r w:rsidRPr="00425C8F">
              <w:t>O (Tag is mandatory)</w:t>
            </w:r>
          </w:p>
        </w:tc>
      </w:tr>
      <w:tr w:rsidR="007047B6" w:rsidRPr="00425C8F" w:rsidTr="002C3F3C">
        <w:trPr>
          <w:trHeight w:val="277"/>
        </w:trPr>
        <w:tc>
          <w:tcPr>
            <w:tcW w:w="1727" w:type="dxa"/>
          </w:tcPr>
          <w:p w:rsidR="007047B6" w:rsidRPr="00425C8F" w:rsidRDefault="007047B6" w:rsidP="002C3F3C">
            <w:pPr>
              <w:pStyle w:val="Tablecontent"/>
            </w:pPr>
            <w:r w:rsidRPr="00425C8F">
              <w:t>EXTNWCODE</w:t>
            </w:r>
          </w:p>
        </w:tc>
        <w:tc>
          <w:tcPr>
            <w:tcW w:w="1800" w:type="dxa"/>
          </w:tcPr>
          <w:p w:rsidR="007047B6" w:rsidRPr="00425C8F" w:rsidRDefault="007047B6" w:rsidP="002C3F3C">
            <w:pPr>
              <w:pStyle w:val="Tablecontent"/>
            </w:pPr>
            <w:r w:rsidRPr="00425C8F">
              <w:t xml:space="preserve">Network code </w:t>
            </w:r>
          </w:p>
        </w:tc>
        <w:tc>
          <w:tcPr>
            <w:tcW w:w="1980" w:type="dxa"/>
          </w:tcPr>
          <w:p w:rsidR="007047B6" w:rsidRPr="00425C8F" w:rsidRDefault="007047B6" w:rsidP="002C3F3C">
            <w:pPr>
              <w:pStyle w:val="Tablecontent"/>
            </w:pPr>
            <w:r w:rsidRPr="00425C8F">
              <w:t>Network code of the Channel user defined in PreTUPS as External Network code</w:t>
            </w:r>
          </w:p>
        </w:tc>
        <w:tc>
          <w:tcPr>
            <w:tcW w:w="1260" w:type="dxa"/>
          </w:tcPr>
          <w:p w:rsidR="007047B6" w:rsidRPr="00425C8F" w:rsidRDefault="007047B6" w:rsidP="002C3F3C">
            <w:pPr>
              <w:pStyle w:val="Tablecontent"/>
            </w:pPr>
            <w:r w:rsidRPr="00425C8F">
              <w:t>AK</w:t>
            </w:r>
          </w:p>
        </w:tc>
        <w:tc>
          <w:tcPr>
            <w:tcW w:w="1260" w:type="dxa"/>
          </w:tcPr>
          <w:p w:rsidR="007047B6" w:rsidRPr="00425C8F" w:rsidRDefault="007047B6" w:rsidP="002C3F3C">
            <w:pPr>
              <w:pStyle w:val="Tablecontent"/>
            </w:pPr>
            <w:r w:rsidRPr="00425C8F">
              <w:t>A (2)</w:t>
            </w:r>
          </w:p>
        </w:tc>
        <w:tc>
          <w:tcPr>
            <w:tcW w:w="1440" w:type="dxa"/>
          </w:tcPr>
          <w:p w:rsidR="007047B6" w:rsidRPr="00425C8F" w:rsidRDefault="007047B6" w:rsidP="002C3F3C">
            <w:pPr>
              <w:pStyle w:val="Tablecontent"/>
            </w:pPr>
            <w:r w:rsidRPr="00425C8F">
              <w:t>M</w:t>
            </w:r>
          </w:p>
        </w:tc>
      </w:tr>
      <w:tr w:rsidR="007047B6" w:rsidRPr="00425C8F" w:rsidTr="002C3F3C">
        <w:trPr>
          <w:cantSplit/>
          <w:trHeight w:val="277"/>
        </w:trPr>
        <w:tc>
          <w:tcPr>
            <w:tcW w:w="1727" w:type="dxa"/>
          </w:tcPr>
          <w:p w:rsidR="007047B6" w:rsidRPr="00425C8F" w:rsidRDefault="007047B6" w:rsidP="002C3F3C">
            <w:pPr>
              <w:pStyle w:val="Tablecontent"/>
            </w:pPr>
            <w:r w:rsidRPr="00425C8F">
              <w:t>EMPCODE</w:t>
            </w:r>
          </w:p>
        </w:tc>
        <w:tc>
          <w:tcPr>
            <w:tcW w:w="1800" w:type="dxa"/>
          </w:tcPr>
          <w:p w:rsidR="007047B6" w:rsidRPr="00425C8F" w:rsidRDefault="007047B6" w:rsidP="002C3F3C">
            <w:pPr>
              <w:pStyle w:val="Tablecontent"/>
            </w:pPr>
            <w:r w:rsidRPr="00425C8F">
              <w:t>Employee code</w:t>
            </w:r>
          </w:p>
        </w:tc>
        <w:tc>
          <w:tcPr>
            <w:tcW w:w="1980" w:type="dxa"/>
          </w:tcPr>
          <w:p w:rsidR="007047B6" w:rsidRPr="00425C8F" w:rsidRDefault="007047B6" w:rsidP="002C3F3C">
            <w:pPr>
              <w:pStyle w:val="Tablecontent"/>
            </w:pPr>
            <w:r w:rsidRPr="00425C8F">
              <w:t>Employee code of the request initiator.</w:t>
            </w:r>
          </w:p>
          <w:p w:rsidR="007047B6" w:rsidRPr="00425C8F" w:rsidRDefault="007047B6" w:rsidP="002C3F3C">
            <w:pPr>
              <w:pStyle w:val="Tablecontent"/>
              <w:rPr>
                <w:b/>
              </w:rPr>
            </w:pPr>
            <w:r w:rsidRPr="00425C8F">
              <w:rPr>
                <w:b/>
              </w:rPr>
              <w:t>Applicable only if the initiator is an Operator user</w:t>
            </w:r>
          </w:p>
        </w:tc>
        <w:tc>
          <w:tcPr>
            <w:tcW w:w="1260" w:type="dxa"/>
          </w:tcPr>
          <w:p w:rsidR="007047B6" w:rsidRPr="00425C8F" w:rsidRDefault="007047B6" w:rsidP="002C3F3C">
            <w:pPr>
              <w:pStyle w:val="Tablecontent"/>
            </w:pPr>
            <w:r w:rsidRPr="00425C8F">
              <w:t>1234</w:t>
            </w:r>
          </w:p>
        </w:tc>
        <w:tc>
          <w:tcPr>
            <w:tcW w:w="1260" w:type="dxa"/>
          </w:tcPr>
          <w:p w:rsidR="007047B6" w:rsidRPr="00425C8F" w:rsidRDefault="007047B6" w:rsidP="002C3F3C">
            <w:pPr>
              <w:pStyle w:val="Tablecontent"/>
            </w:pPr>
            <w:r w:rsidRPr="00425C8F">
              <w:t>N(10)</w:t>
            </w:r>
          </w:p>
        </w:tc>
        <w:tc>
          <w:tcPr>
            <w:tcW w:w="1440" w:type="dxa"/>
          </w:tcPr>
          <w:p w:rsidR="007047B6" w:rsidRPr="00425C8F" w:rsidRDefault="007047B6" w:rsidP="002C3F3C">
            <w:pPr>
              <w:pStyle w:val="Tablecontent"/>
            </w:pPr>
            <w:r w:rsidRPr="00425C8F">
              <w:t>O (Tag is mandatory)</w:t>
            </w:r>
          </w:p>
        </w:tc>
      </w:tr>
      <w:tr w:rsidR="007047B6" w:rsidRPr="00425C8F" w:rsidTr="002C3F3C">
        <w:trPr>
          <w:cantSplit/>
          <w:trHeight w:val="277"/>
        </w:trPr>
        <w:tc>
          <w:tcPr>
            <w:tcW w:w="1727" w:type="dxa"/>
          </w:tcPr>
          <w:p w:rsidR="007047B6" w:rsidRPr="00425C8F" w:rsidRDefault="007047B6" w:rsidP="002C3F3C">
            <w:pPr>
              <w:pStyle w:val="Tablecontent"/>
              <w:rPr>
                <w:rFonts w:cs="Arial"/>
              </w:rPr>
            </w:pPr>
            <w:r w:rsidRPr="00425C8F">
              <w:rPr>
                <w:rFonts w:cs="Arial"/>
              </w:rPr>
              <w:t>LOGINID</w:t>
            </w:r>
          </w:p>
        </w:tc>
        <w:tc>
          <w:tcPr>
            <w:tcW w:w="1800" w:type="dxa"/>
          </w:tcPr>
          <w:p w:rsidR="007047B6" w:rsidRPr="00425C8F" w:rsidRDefault="007047B6" w:rsidP="002C3F3C">
            <w:pPr>
              <w:pStyle w:val="Tablecontent"/>
              <w:rPr>
                <w:rFonts w:cs="Arial"/>
              </w:rPr>
            </w:pPr>
            <w:r w:rsidRPr="00425C8F">
              <w:rPr>
                <w:rFonts w:cs="Arial"/>
              </w:rPr>
              <w:t>Login ID</w:t>
            </w:r>
          </w:p>
        </w:tc>
        <w:tc>
          <w:tcPr>
            <w:tcW w:w="1980" w:type="dxa"/>
          </w:tcPr>
          <w:p w:rsidR="007047B6" w:rsidRPr="00425C8F" w:rsidRDefault="007047B6" w:rsidP="002C3F3C">
            <w:pPr>
              <w:rPr>
                <w:rFonts w:ascii="Arial" w:hAnsi="Arial" w:cs="Arial"/>
              </w:rPr>
            </w:pPr>
            <w:r w:rsidRPr="00425C8F">
              <w:rPr>
                <w:rFonts w:ascii="Arial" w:hAnsi="Arial" w:cs="Arial"/>
                <w:sz w:val="18"/>
              </w:rPr>
              <w:t>Login ID of the request initiator.</w:t>
            </w:r>
          </w:p>
        </w:tc>
        <w:tc>
          <w:tcPr>
            <w:tcW w:w="1260" w:type="dxa"/>
          </w:tcPr>
          <w:p w:rsidR="007047B6" w:rsidRPr="00425C8F" w:rsidRDefault="007047B6" w:rsidP="002C3F3C">
            <w:pPr>
              <w:pStyle w:val="Tablecontent"/>
              <w:spacing w:before="0"/>
              <w:rPr>
                <w:rFonts w:cs="Arial"/>
              </w:rPr>
            </w:pPr>
            <w:r w:rsidRPr="00425C8F">
              <w:rPr>
                <w:rFonts w:cs="Arial"/>
              </w:rPr>
              <w:t>btchadm</w:t>
            </w:r>
          </w:p>
        </w:tc>
        <w:tc>
          <w:tcPr>
            <w:tcW w:w="1260" w:type="dxa"/>
          </w:tcPr>
          <w:p w:rsidR="007047B6" w:rsidRPr="00425C8F" w:rsidRDefault="007047B6" w:rsidP="002C3F3C">
            <w:pPr>
              <w:pStyle w:val="Tablecontent"/>
              <w:rPr>
                <w:rFonts w:cs="Arial"/>
              </w:rPr>
            </w:pPr>
            <w:r w:rsidRPr="00425C8F">
              <w:rPr>
                <w:rFonts w:cs="Arial"/>
              </w:rPr>
              <w:t>A (20)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cantSplit/>
          <w:trHeight w:val="277"/>
        </w:trPr>
        <w:tc>
          <w:tcPr>
            <w:tcW w:w="1727" w:type="dxa"/>
          </w:tcPr>
          <w:p w:rsidR="007047B6" w:rsidRPr="00425C8F" w:rsidRDefault="007047B6" w:rsidP="002C3F3C">
            <w:pPr>
              <w:pStyle w:val="Tablecontent"/>
              <w:rPr>
                <w:rFonts w:cs="Arial"/>
              </w:rPr>
            </w:pPr>
            <w:r w:rsidRPr="00425C8F">
              <w:rPr>
                <w:rFonts w:cs="Arial"/>
              </w:rPr>
              <w:t>PASSWORD</w:t>
            </w:r>
          </w:p>
        </w:tc>
        <w:tc>
          <w:tcPr>
            <w:tcW w:w="1800" w:type="dxa"/>
          </w:tcPr>
          <w:p w:rsidR="007047B6" w:rsidRPr="00425C8F" w:rsidRDefault="007047B6" w:rsidP="002C3F3C">
            <w:pPr>
              <w:pStyle w:val="Tablecontent"/>
              <w:rPr>
                <w:rFonts w:cs="Arial"/>
              </w:rPr>
            </w:pPr>
            <w:r w:rsidRPr="00425C8F">
              <w:rPr>
                <w:rFonts w:cs="Arial"/>
              </w:rPr>
              <w:t>Password</w:t>
            </w:r>
          </w:p>
        </w:tc>
        <w:tc>
          <w:tcPr>
            <w:tcW w:w="1980" w:type="dxa"/>
          </w:tcPr>
          <w:p w:rsidR="007047B6" w:rsidRPr="00425C8F" w:rsidRDefault="007047B6" w:rsidP="002C3F3C">
            <w:pPr>
              <w:rPr>
                <w:rFonts w:ascii="Arial" w:hAnsi="Arial" w:cs="Arial"/>
                <w:sz w:val="18"/>
              </w:rPr>
            </w:pPr>
            <w:r w:rsidRPr="00425C8F">
              <w:rPr>
                <w:rFonts w:ascii="Arial" w:hAnsi="Arial" w:cs="Arial"/>
                <w:sz w:val="18"/>
              </w:rPr>
              <w:t>Password of the request initiator.</w:t>
            </w:r>
          </w:p>
          <w:p w:rsidR="007047B6" w:rsidRPr="00425C8F" w:rsidRDefault="007047B6" w:rsidP="002C3F3C">
            <w:pPr>
              <w:rPr>
                <w:rFonts w:ascii="Arial" w:hAnsi="Arial" w:cs="Arial"/>
              </w:rPr>
            </w:pPr>
            <w:r w:rsidRPr="00425C8F">
              <w:rPr>
                <w:rFonts w:ascii="Arial" w:hAnsi="Arial" w:cs="Arial"/>
                <w:sz w:val="18"/>
              </w:rPr>
              <w:t>Mandatory if login ID is specified</w:t>
            </w:r>
          </w:p>
        </w:tc>
        <w:tc>
          <w:tcPr>
            <w:tcW w:w="1260" w:type="dxa"/>
          </w:tcPr>
          <w:p w:rsidR="007047B6" w:rsidRPr="00425C8F" w:rsidRDefault="007047B6" w:rsidP="002C3F3C">
            <w:pPr>
              <w:pStyle w:val="Tablecontent"/>
              <w:spacing w:before="0"/>
              <w:rPr>
                <w:rFonts w:cs="Arial"/>
              </w:rPr>
            </w:pPr>
            <w:r w:rsidRPr="00425C8F">
              <w:rPr>
                <w:rFonts w:cs="Arial"/>
              </w:rPr>
              <w:t>Passw0rd</w:t>
            </w:r>
          </w:p>
        </w:tc>
        <w:tc>
          <w:tcPr>
            <w:tcW w:w="1260" w:type="dxa"/>
          </w:tcPr>
          <w:p w:rsidR="007047B6" w:rsidRPr="00425C8F" w:rsidRDefault="007047B6" w:rsidP="002C3F3C">
            <w:pPr>
              <w:pStyle w:val="Tablecontent"/>
              <w:rPr>
                <w:rFonts w:cs="Arial"/>
              </w:rPr>
            </w:pPr>
            <w:r w:rsidRPr="00425C8F">
              <w:rPr>
                <w:rFonts w:cs="Arial"/>
              </w:rPr>
              <w:t>A (20)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cantSplit/>
          <w:trHeight w:val="277"/>
        </w:trPr>
        <w:tc>
          <w:tcPr>
            <w:tcW w:w="1727" w:type="dxa"/>
          </w:tcPr>
          <w:p w:rsidR="007047B6" w:rsidRPr="00425C8F" w:rsidRDefault="007047B6" w:rsidP="002C3F3C">
            <w:pPr>
              <w:pStyle w:val="Tablecontent"/>
              <w:rPr>
                <w:rFonts w:cs="Arial"/>
              </w:rPr>
            </w:pPr>
            <w:r w:rsidRPr="00425C8F">
              <w:rPr>
                <w:rFonts w:cs="Arial"/>
              </w:rPr>
              <w:t>MSISDN</w:t>
            </w:r>
          </w:p>
        </w:tc>
        <w:tc>
          <w:tcPr>
            <w:tcW w:w="1800" w:type="dxa"/>
          </w:tcPr>
          <w:p w:rsidR="007047B6" w:rsidRPr="00425C8F" w:rsidRDefault="007047B6" w:rsidP="002C3F3C">
            <w:pPr>
              <w:pStyle w:val="Tablecontent"/>
              <w:rPr>
                <w:rFonts w:cs="Arial"/>
              </w:rPr>
            </w:pPr>
            <w:r w:rsidRPr="00425C8F">
              <w:rPr>
                <w:rFonts w:cs="Arial"/>
              </w:rPr>
              <w:t>MSISDN</w:t>
            </w:r>
          </w:p>
        </w:tc>
        <w:tc>
          <w:tcPr>
            <w:tcW w:w="1980" w:type="dxa"/>
          </w:tcPr>
          <w:p w:rsidR="007047B6" w:rsidRPr="00425C8F" w:rsidRDefault="007047B6" w:rsidP="002C3F3C">
            <w:pPr>
              <w:rPr>
                <w:rFonts w:ascii="Arial" w:hAnsi="Arial" w:cs="Arial"/>
                <w:sz w:val="18"/>
              </w:rPr>
            </w:pPr>
            <w:r w:rsidRPr="00425C8F">
              <w:rPr>
                <w:rFonts w:ascii="Arial" w:hAnsi="Arial" w:cs="Arial"/>
                <w:sz w:val="18"/>
              </w:rPr>
              <w:t>Mobile number of the request initiator.</w:t>
            </w:r>
          </w:p>
          <w:p w:rsidR="007047B6" w:rsidRPr="00425C8F" w:rsidRDefault="007047B6" w:rsidP="002C3F3C">
            <w:pPr>
              <w:rPr>
                <w:rFonts w:ascii="Arial" w:hAnsi="Arial" w:cs="Arial"/>
                <w:b/>
                <w:sz w:val="18"/>
              </w:rPr>
            </w:pPr>
            <w:r w:rsidRPr="00425C8F">
              <w:rPr>
                <w:rFonts w:ascii="Arial" w:hAnsi="Arial" w:cs="Arial"/>
                <w:b/>
                <w:sz w:val="18"/>
              </w:rPr>
              <w:t>Not applicable if the initiator is an Operator user</w:t>
            </w:r>
          </w:p>
        </w:tc>
        <w:tc>
          <w:tcPr>
            <w:tcW w:w="1260" w:type="dxa"/>
          </w:tcPr>
          <w:p w:rsidR="007047B6" w:rsidRPr="00425C8F" w:rsidRDefault="007047B6" w:rsidP="002C3F3C">
            <w:pPr>
              <w:pStyle w:val="Tablecontent"/>
              <w:spacing w:before="0"/>
              <w:rPr>
                <w:rFonts w:cs="Arial"/>
              </w:rPr>
            </w:pPr>
            <w:r w:rsidRPr="00425C8F">
              <w:rPr>
                <w:rFonts w:cs="Arial"/>
              </w:rPr>
              <w:t>9818101010</w:t>
            </w:r>
          </w:p>
        </w:tc>
        <w:tc>
          <w:tcPr>
            <w:tcW w:w="1260" w:type="dxa"/>
          </w:tcPr>
          <w:p w:rsidR="007047B6" w:rsidRPr="00425C8F" w:rsidRDefault="007047B6" w:rsidP="002C3F3C">
            <w:pPr>
              <w:pStyle w:val="Tablecontent"/>
              <w:rPr>
                <w:rFonts w:cs="Arial"/>
              </w:rPr>
            </w:pPr>
            <w:r w:rsidRPr="00425C8F">
              <w:rPr>
                <w:rFonts w:cs="Arial"/>
              </w:rPr>
              <w:t>N(10)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PIN</w:t>
            </w:r>
          </w:p>
        </w:tc>
        <w:tc>
          <w:tcPr>
            <w:tcW w:w="1800" w:type="dxa"/>
          </w:tcPr>
          <w:p w:rsidR="007047B6" w:rsidRPr="00425C8F" w:rsidRDefault="007047B6" w:rsidP="002C3F3C">
            <w:pPr>
              <w:pStyle w:val="Tablecontent"/>
              <w:rPr>
                <w:rFonts w:cs="Arial"/>
              </w:rPr>
            </w:pPr>
            <w:r w:rsidRPr="00425C8F">
              <w:rPr>
                <w:rFonts w:cs="Arial"/>
              </w:rPr>
              <w:t>PIN</w:t>
            </w:r>
          </w:p>
        </w:tc>
        <w:tc>
          <w:tcPr>
            <w:tcW w:w="1980" w:type="dxa"/>
          </w:tcPr>
          <w:p w:rsidR="007047B6" w:rsidRPr="00425C8F" w:rsidRDefault="007047B6" w:rsidP="002C3F3C">
            <w:pPr>
              <w:rPr>
                <w:rFonts w:ascii="Arial" w:hAnsi="Arial" w:cs="Arial"/>
                <w:sz w:val="18"/>
              </w:rPr>
            </w:pPr>
            <w:r w:rsidRPr="00425C8F">
              <w:rPr>
                <w:rFonts w:ascii="Arial" w:hAnsi="Arial" w:cs="Arial"/>
                <w:sz w:val="18"/>
              </w:rPr>
              <w:t>PIN of the request initiator.</w:t>
            </w:r>
          </w:p>
          <w:p w:rsidR="007047B6" w:rsidRPr="00425C8F" w:rsidRDefault="007047B6" w:rsidP="002C3F3C">
            <w:pPr>
              <w:rPr>
                <w:rFonts w:ascii="Arial" w:hAnsi="Arial" w:cs="Arial"/>
                <w:b/>
                <w:sz w:val="18"/>
              </w:rPr>
            </w:pPr>
            <w:r w:rsidRPr="00425C8F">
              <w:rPr>
                <w:rFonts w:ascii="Arial" w:hAnsi="Arial" w:cs="Arial"/>
                <w:b/>
                <w:sz w:val="18"/>
              </w:rPr>
              <w:t>Mandatory if MSISDN is specified</w:t>
            </w:r>
          </w:p>
        </w:tc>
        <w:tc>
          <w:tcPr>
            <w:tcW w:w="1260" w:type="dxa"/>
          </w:tcPr>
          <w:p w:rsidR="007047B6" w:rsidRPr="00425C8F" w:rsidRDefault="007047B6" w:rsidP="002C3F3C">
            <w:pPr>
              <w:pStyle w:val="Tablecontent"/>
              <w:spacing w:before="0"/>
              <w:rPr>
                <w:rFonts w:cs="Arial"/>
              </w:rPr>
            </w:pPr>
            <w:r w:rsidRPr="00425C8F">
              <w:rPr>
                <w:rFonts w:cs="Arial"/>
              </w:rPr>
              <w:t>1357</w:t>
            </w:r>
          </w:p>
        </w:tc>
        <w:tc>
          <w:tcPr>
            <w:tcW w:w="1260" w:type="dxa"/>
          </w:tcPr>
          <w:p w:rsidR="007047B6" w:rsidRPr="00425C8F" w:rsidRDefault="007047B6" w:rsidP="002C3F3C">
            <w:pPr>
              <w:pStyle w:val="Tablecontent"/>
              <w:rPr>
                <w:rFonts w:cs="Arial"/>
              </w:rPr>
            </w:pPr>
            <w:r w:rsidRPr="00425C8F">
              <w:rPr>
                <w:rFonts w:cs="Arial"/>
              </w:rPr>
              <w:t>A(8)</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cantSplit/>
          <w:trHeight w:val="277"/>
        </w:trPr>
        <w:tc>
          <w:tcPr>
            <w:tcW w:w="9467" w:type="dxa"/>
            <w:gridSpan w:val="6"/>
            <w:tcBorders>
              <w:top w:val="single" w:sz="6" w:space="0" w:color="000000"/>
              <w:bottom w:val="single" w:sz="6" w:space="0" w:color="000000"/>
            </w:tcBorders>
            <w:shd w:val="clear" w:color="auto" w:fill="FBC1D6"/>
          </w:tcPr>
          <w:p w:rsidR="007047B6" w:rsidRPr="00425C8F" w:rsidRDefault="007047B6" w:rsidP="002C3F3C">
            <w:pPr>
              <w:pStyle w:val="Tablecontent"/>
              <w:rPr>
                <w:b/>
                <w:bCs/>
              </w:rPr>
            </w:pPr>
            <w:r w:rsidRPr="00425C8F">
              <w:rPr>
                <w:rFonts w:cs="Arial"/>
                <w:b/>
                <w:szCs w:val="18"/>
              </w:rPr>
              <w:lastRenderedPageBreak/>
              <w:t>Between EMPCODE, MSISDN and LOGINID value of one of them must be present. All of them can also be present in the request</w:t>
            </w:r>
          </w:p>
        </w:tc>
      </w:tr>
      <w:tr w:rsidR="007047B6" w:rsidRPr="00425C8F" w:rsidTr="002C3F3C">
        <w:trPr>
          <w:trHeight w:val="277"/>
        </w:trPr>
        <w:tc>
          <w:tcPr>
            <w:tcW w:w="1727"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EXTREFNUM</w:t>
            </w:r>
          </w:p>
        </w:tc>
        <w:tc>
          <w:tcPr>
            <w:tcW w:w="180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External reference number.</w:t>
            </w:r>
          </w:p>
        </w:tc>
        <w:tc>
          <w:tcPr>
            <w:tcW w:w="1980" w:type="dxa"/>
            <w:tcBorders>
              <w:top w:val="single" w:sz="6" w:space="0" w:color="000000"/>
              <w:bottom w:val="single" w:sz="6" w:space="0" w:color="000000"/>
            </w:tcBorders>
          </w:tcPr>
          <w:p w:rsidR="007047B6" w:rsidRPr="00425C8F" w:rsidRDefault="007047B6" w:rsidP="002C3F3C">
            <w:pPr>
              <w:rPr>
                <w:rFonts w:ascii="Arial" w:hAnsi="Arial" w:cs="Arial"/>
              </w:rPr>
            </w:pPr>
            <w:r w:rsidRPr="00425C8F">
              <w:rPr>
                <w:rFonts w:ascii="Arial" w:hAnsi="Arial" w:cs="Arial"/>
                <w:sz w:val="18"/>
              </w:rPr>
              <w:t>External reference number of the request initiator.</w:t>
            </w:r>
          </w:p>
        </w:tc>
        <w:tc>
          <w:tcPr>
            <w:tcW w:w="1260" w:type="dxa"/>
            <w:tcBorders>
              <w:top w:val="single" w:sz="6" w:space="0" w:color="000000"/>
              <w:bottom w:val="single" w:sz="6" w:space="0" w:color="000000"/>
            </w:tcBorders>
          </w:tcPr>
          <w:p w:rsidR="007047B6" w:rsidRPr="00425C8F" w:rsidRDefault="007047B6" w:rsidP="002C3F3C">
            <w:pPr>
              <w:pStyle w:val="Tablecontent"/>
              <w:spacing w:before="0"/>
              <w:rPr>
                <w:rFonts w:cs="Arial"/>
              </w:rPr>
            </w:pPr>
            <w:r w:rsidRPr="00425C8F">
              <w:rPr>
                <w:rFonts w:cs="Arial"/>
              </w:rPr>
              <w:t>1234</w:t>
            </w:r>
          </w:p>
        </w:tc>
        <w:tc>
          <w:tcPr>
            <w:tcW w:w="1260" w:type="dxa"/>
            <w:tcBorders>
              <w:top w:val="single" w:sz="6" w:space="0" w:color="000000"/>
              <w:bottom w:val="single" w:sz="6" w:space="0" w:color="000000"/>
            </w:tcBorders>
          </w:tcPr>
          <w:p w:rsidR="007047B6" w:rsidRPr="00425C8F" w:rsidRDefault="007047B6" w:rsidP="002C3F3C">
            <w:pPr>
              <w:rPr>
                <w:rFonts w:ascii="Arial" w:hAnsi="Arial" w:cs="Arial"/>
                <w:sz w:val="18"/>
              </w:rPr>
            </w:pPr>
            <w:r w:rsidRPr="00425C8F">
              <w:rPr>
                <w:rFonts w:ascii="Arial" w:hAnsi="Arial" w:cs="Arial"/>
                <w:sz w:val="18"/>
              </w:rPr>
              <w:t>A(20)</w:t>
            </w:r>
          </w:p>
        </w:tc>
        <w:tc>
          <w:tcPr>
            <w:tcW w:w="1440" w:type="dxa"/>
            <w:tcBorders>
              <w:top w:val="single" w:sz="6" w:space="0" w:color="000000"/>
              <w:bottom w:val="single" w:sz="6" w:space="0" w:color="000000"/>
            </w:tcBorders>
          </w:tcPr>
          <w:p w:rsidR="007047B6" w:rsidRPr="00425C8F" w:rsidRDefault="00197E0F" w:rsidP="002C3F3C">
            <w:pPr>
              <w:rPr>
                <w:rFonts w:ascii="Arial" w:hAnsi="Arial" w:cs="Arial"/>
                <w:sz w:val="18"/>
              </w:rPr>
            </w:pPr>
            <w:r>
              <w:rPr>
                <w:rFonts w:ascii="Arial" w:hAnsi="Arial" w:cs="Arial"/>
                <w:sz w:val="18"/>
              </w:rPr>
              <w:t>M</w:t>
            </w:r>
            <w:r w:rsidR="007047B6" w:rsidRPr="00425C8F">
              <w:rPr>
                <w:rFonts w:ascii="Arial" w:hAnsi="Arial" w:cs="Arial"/>
                <w:sz w:val="18"/>
              </w:rPr>
              <w:t xml:space="preserve"> (Tag is mandatory)</w:t>
            </w:r>
          </w:p>
        </w:tc>
      </w:tr>
      <w:tr w:rsidR="007047B6" w:rsidRPr="00425C8F" w:rsidTr="002C3F3C">
        <w:trPr>
          <w:trHeight w:val="277"/>
        </w:trPr>
        <w:tc>
          <w:tcPr>
            <w:tcW w:w="9467" w:type="dxa"/>
            <w:gridSpan w:val="6"/>
            <w:tcBorders>
              <w:top w:val="single" w:sz="6" w:space="0" w:color="000000"/>
              <w:bottom w:val="single" w:sz="6" w:space="0" w:color="000000"/>
            </w:tcBorders>
            <w:shd w:val="clear" w:color="auto" w:fill="FBC1D6"/>
          </w:tcPr>
          <w:p w:rsidR="007047B6" w:rsidRPr="00425C8F" w:rsidRDefault="007047B6" w:rsidP="002C3F3C">
            <w:pPr>
              <w:pStyle w:val="Tablecontent"/>
              <w:rPr>
                <w:rFonts w:cs="Arial"/>
                <w:b/>
                <w:szCs w:val="18"/>
              </w:rPr>
            </w:pPr>
            <w:r w:rsidRPr="00425C8F">
              <w:rPr>
                <w:rFonts w:cs="Arial"/>
                <w:b/>
                <w:szCs w:val="18"/>
              </w:rPr>
              <w:t>DATA – Details of the Operator user or Channel user, which needs to be created, should be under this tag</w:t>
            </w:r>
          </w:p>
        </w:tc>
      </w:tr>
      <w:tr w:rsidR="007047B6" w:rsidRPr="00425C8F" w:rsidTr="002C3F3C">
        <w:trPr>
          <w:trHeight w:val="277"/>
        </w:trPr>
        <w:tc>
          <w:tcPr>
            <w:tcW w:w="1727"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sz w:val="20"/>
                <w:szCs w:val="20"/>
              </w:rPr>
              <w:t>PARENTMSISDN</w:t>
            </w:r>
          </w:p>
        </w:tc>
        <w:tc>
          <w:tcPr>
            <w:tcW w:w="180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Parent Login ID</w:t>
            </w:r>
          </w:p>
        </w:tc>
        <w:tc>
          <w:tcPr>
            <w:tcW w:w="198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Login Id of the parent channel user</w:t>
            </w:r>
          </w:p>
          <w:p w:rsidR="007047B6" w:rsidRPr="00425C8F" w:rsidRDefault="007047B6" w:rsidP="002C3F3C">
            <w:pPr>
              <w:pStyle w:val="Tablecontent"/>
              <w:rPr>
                <w:rFonts w:cs="Arial"/>
              </w:rPr>
            </w:pPr>
            <w:r w:rsidRPr="00425C8F">
              <w:rPr>
                <w:rFonts w:cs="Arial"/>
              </w:rPr>
              <w:t>Should be left blank in case of 1</w:t>
            </w:r>
            <w:r w:rsidRPr="00425C8F">
              <w:rPr>
                <w:rFonts w:cs="Arial"/>
                <w:vertAlign w:val="superscript"/>
              </w:rPr>
              <w:t>st</w:t>
            </w:r>
            <w:r w:rsidRPr="00425C8F">
              <w:rPr>
                <w:rFonts w:cs="Arial"/>
              </w:rPr>
              <w:t xml:space="preserve"> level channel users</w:t>
            </w:r>
          </w:p>
          <w:p w:rsidR="007047B6" w:rsidRPr="00425C8F" w:rsidRDefault="007047B6" w:rsidP="002C3F3C">
            <w:pPr>
              <w:pStyle w:val="Tablecontent"/>
              <w:rPr>
                <w:rFonts w:cs="Arial"/>
                <w:b/>
              </w:rPr>
            </w:pPr>
            <w:r w:rsidRPr="00425C8F">
              <w:rPr>
                <w:rFonts w:cs="Arial"/>
                <w:b/>
              </w:rPr>
              <w:t>Should be left blank in case of Operator user creation request</w:t>
            </w:r>
          </w:p>
        </w:tc>
        <w:tc>
          <w:tcPr>
            <w:tcW w:w="126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Dist1</w:t>
            </w:r>
          </w:p>
        </w:tc>
        <w:tc>
          <w:tcPr>
            <w:tcW w:w="126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A (10)</w:t>
            </w:r>
          </w:p>
        </w:tc>
        <w:tc>
          <w:tcPr>
            <w:tcW w:w="144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sz w:val="20"/>
                <w:szCs w:val="20"/>
              </w:rPr>
              <w:t>PARENTEXTERNALCODE</w:t>
            </w:r>
          </w:p>
        </w:tc>
        <w:tc>
          <w:tcPr>
            <w:tcW w:w="180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Parent External code</w:t>
            </w:r>
          </w:p>
        </w:tc>
        <w:tc>
          <w:tcPr>
            <w:tcW w:w="198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External code of the parent channel user</w:t>
            </w:r>
          </w:p>
          <w:p w:rsidR="007047B6" w:rsidRPr="00425C8F" w:rsidRDefault="007047B6" w:rsidP="002C3F3C">
            <w:pPr>
              <w:pStyle w:val="Tablecontent"/>
              <w:rPr>
                <w:rFonts w:cs="Arial"/>
              </w:rPr>
            </w:pPr>
            <w:r w:rsidRPr="00425C8F">
              <w:rPr>
                <w:rFonts w:cs="Arial"/>
              </w:rPr>
              <w:t>Should be left blank in case of 1</w:t>
            </w:r>
            <w:r w:rsidRPr="00425C8F">
              <w:rPr>
                <w:rFonts w:cs="Arial"/>
                <w:vertAlign w:val="superscript"/>
              </w:rPr>
              <w:t>st</w:t>
            </w:r>
            <w:r w:rsidRPr="00425C8F">
              <w:rPr>
                <w:rFonts w:cs="Arial"/>
              </w:rPr>
              <w:t xml:space="preserve"> level channel users</w:t>
            </w:r>
          </w:p>
          <w:p w:rsidR="007047B6" w:rsidRPr="00425C8F" w:rsidRDefault="007047B6" w:rsidP="002C3F3C">
            <w:pPr>
              <w:pStyle w:val="Tablecontent"/>
              <w:rPr>
                <w:rFonts w:cs="Arial"/>
              </w:rPr>
            </w:pPr>
            <w:r w:rsidRPr="00425C8F">
              <w:rPr>
                <w:rFonts w:cs="Arial"/>
                <w:b/>
              </w:rPr>
              <w:t>Should be left blank in case of Operator user creation request</w:t>
            </w:r>
          </w:p>
        </w:tc>
        <w:tc>
          <w:tcPr>
            <w:tcW w:w="126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22434</w:t>
            </w:r>
          </w:p>
        </w:tc>
        <w:tc>
          <w:tcPr>
            <w:tcW w:w="126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A(12)</w:t>
            </w:r>
          </w:p>
        </w:tc>
        <w:tc>
          <w:tcPr>
            <w:tcW w:w="144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9467" w:type="dxa"/>
            <w:gridSpan w:val="6"/>
            <w:tcBorders>
              <w:top w:val="single" w:sz="6" w:space="0" w:color="000000"/>
              <w:bottom w:val="single" w:sz="6" w:space="0" w:color="000000"/>
            </w:tcBorders>
            <w:shd w:val="clear" w:color="auto" w:fill="FBC1D6"/>
          </w:tcPr>
          <w:p w:rsidR="007047B6" w:rsidRPr="00425C8F" w:rsidRDefault="007047B6" w:rsidP="002C3F3C">
            <w:pPr>
              <w:pStyle w:val="Tablecontent"/>
              <w:rPr>
                <w:b/>
              </w:rPr>
            </w:pPr>
            <w:r w:rsidRPr="00425C8F">
              <w:rPr>
                <w:b/>
              </w:rPr>
              <w:t xml:space="preserve">For Channel user creation request, between </w:t>
            </w:r>
            <w:r w:rsidRPr="00425C8F">
              <w:rPr>
                <w:rFonts w:cs="Arial"/>
                <w:b/>
                <w:sz w:val="20"/>
                <w:szCs w:val="20"/>
              </w:rPr>
              <w:t>PARENTMSISDN</w:t>
            </w:r>
            <w:r w:rsidRPr="00425C8F">
              <w:rPr>
                <w:b/>
              </w:rPr>
              <w:t xml:space="preserve">and </w:t>
            </w:r>
            <w:r w:rsidRPr="00425C8F">
              <w:rPr>
                <w:rFonts w:cs="Arial"/>
                <w:b/>
                <w:sz w:val="20"/>
                <w:szCs w:val="20"/>
              </w:rPr>
              <w:t>PARENTEXTERNALCODE</w:t>
            </w:r>
            <w:r w:rsidRPr="00425C8F">
              <w:rPr>
                <w:b/>
              </w:rPr>
              <w:t xml:space="preserve"> value of one of them must be present; Both can also be present in the request. </w:t>
            </w:r>
          </w:p>
          <w:p w:rsidR="007047B6" w:rsidRPr="00425C8F" w:rsidRDefault="007047B6" w:rsidP="002C3F3C">
            <w:pPr>
              <w:pStyle w:val="Tablecontent"/>
              <w:rPr>
                <w:b/>
              </w:rPr>
            </w:pPr>
            <w:r w:rsidRPr="00425C8F">
              <w:rPr>
                <w:b/>
              </w:rPr>
              <w:t xml:space="preserve">Value </w:t>
            </w:r>
            <w:r w:rsidRPr="00425C8F">
              <w:rPr>
                <w:rFonts w:cs="Arial"/>
                <w:b/>
              </w:rPr>
              <w:t>should be left blank in case of Operator user creation request</w:t>
            </w:r>
          </w:p>
        </w:tc>
      </w:tr>
      <w:tr w:rsidR="005873B8" w:rsidRPr="00425C8F" w:rsidTr="002C3F3C">
        <w:trPr>
          <w:trHeight w:val="277"/>
        </w:trPr>
        <w:tc>
          <w:tcPr>
            <w:tcW w:w="1727" w:type="dxa"/>
            <w:tcBorders>
              <w:top w:val="single" w:sz="6" w:space="0" w:color="000000"/>
            </w:tcBorders>
          </w:tcPr>
          <w:p w:rsidR="005873B8" w:rsidRPr="00425C8F" w:rsidRDefault="005873B8" w:rsidP="002C3F3C">
            <w:pPr>
              <w:pStyle w:val="Tablecontent"/>
              <w:rPr>
                <w:rFonts w:cs="Arial"/>
              </w:rPr>
            </w:pPr>
            <w:r>
              <w:rPr>
                <w:rFonts w:cs="Arial"/>
              </w:rPr>
              <w:t>GEOGRAPHYCODE</w:t>
            </w:r>
          </w:p>
        </w:tc>
        <w:tc>
          <w:tcPr>
            <w:tcW w:w="1800" w:type="dxa"/>
            <w:tcBorders>
              <w:top w:val="single" w:sz="6" w:space="0" w:color="000000"/>
            </w:tcBorders>
          </w:tcPr>
          <w:p w:rsidR="005873B8" w:rsidRPr="00425C8F" w:rsidRDefault="005873B8" w:rsidP="002C3F3C">
            <w:pPr>
              <w:pStyle w:val="Tablecontent"/>
              <w:rPr>
                <w:rFonts w:cs="Arial"/>
              </w:rPr>
            </w:pPr>
            <w:r>
              <w:rPr>
                <w:rFonts w:cs="Arial"/>
              </w:rPr>
              <w:t>geographycode</w:t>
            </w:r>
          </w:p>
        </w:tc>
        <w:tc>
          <w:tcPr>
            <w:tcW w:w="1980" w:type="dxa"/>
            <w:tcBorders>
              <w:top w:val="single" w:sz="6" w:space="0" w:color="000000"/>
            </w:tcBorders>
          </w:tcPr>
          <w:p w:rsidR="005873B8" w:rsidRPr="00425C8F" w:rsidRDefault="005873B8" w:rsidP="002C3F3C">
            <w:pPr>
              <w:pStyle w:val="Tablecontent"/>
              <w:rPr>
                <w:rFonts w:cs="Arial"/>
              </w:rPr>
            </w:pPr>
            <w:r>
              <w:rPr>
                <w:rFonts w:cs="Arial"/>
              </w:rPr>
              <w:t>Geography code of the new channel user</w:t>
            </w:r>
          </w:p>
        </w:tc>
        <w:tc>
          <w:tcPr>
            <w:tcW w:w="1260" w:type="dxa"/>
            <w:tcBorders>
              <w:top w:val="single" w:sz="6" w:space="0" w:color="000000"/>
            </w:tcBorders>
          </w:tcPr>
          <w:p w:rsidR="005873B8" w:rsidRPr="00425C8F" w:rsidRDefault="005873B8" w:rsidP="002C3F3C">
            <w:pPr>
              <w:pStyle w:val="Tablecontent"/>
              <w:rPr>
                <w:rFonts w:cs="Arial"/>
              </w:rPr>
            </w:pPr>
            <w:r>
              <w:rPr>
                <w:rFonts w:cs="Arial"/>
              </w:rPr>
              <w:t>ZAR</w:t>
            </w:r>
          </w:p>
        </w:tc>
        <w:tc>
          <w:tcPr>
            <w:tcW w:w="1260" w:type="dxa"/>
            <w:tcBorders>
              <w:top w:val="single" w:sz="6" w:space="0" w:color="000000"/>
            </w:tcBorders>
          </w:tcPr>
          <w:p w:rsidR="005873B8" w:rsidRPr="00425C8F" w:rsidRDefault="005873B8" w:rsidP="002C3F3C">
            <w:pPr>
              <w:pStyle w:val="Tablecontent"/>
              <w:rPr>
                <w:rFonts w:cs="Arial"/>
              </w:rPr>
            </w:pPr>
            <w:r>
              <w:rPr>
                <w:rFonts w:cs="Arial"/>
              </w:rPr>
              <w:t>A(10_</w:t>
            </w:r>
          </w:p>
        </w:tc>
        <w:tc>
          <w:tcPr>
            <w:tcW w:w="1440" w:type="dxa"/>
            <w:tcBorders>
              <w:top w:val="single" w:sz="6" w:space="0" w:color="000000"/>
            </w:tcBorders>
          </w:tcPr>
          <w:p w:rsidR="005873B8" w:rsidRPr="00425C8F" w:rsidRDefault="005873B8" w:rsidP="002C3F3C">
            <w:pPr>
              <w:pStyle w:val="Tablecontent"/>
              <w:rPr>
                <w:rFonts w:cs="Arial"/>
              </w:rPr>
            </w:pPr>
            <w:r w:rsidRPr="00425C8F">
              <w:rPr>
                <w:rFonts w:cs="Arial"/>
              </w:rPr>
              <w:t>O (Tag is mandatory)</w:t>
            </w:r>
          </w:p>
        </w:tc>
      </w:tr>
      <w:tr w:rsidR="007047B6" w:rsidRPr="00425C8F" w:rsidTr="002C3F3C">
        <w:trPr>
          <w:trHeight w:val="277"/>
        </w:trPr>
        <w:tc>
          <w:tcPr>
            <w:tcW w:w="1727" w:type="dxa"/>
            <w:tcBorders>
              <w:top w:val="single" w:sz="6" w:space="0" w:color="000000"/>
            </w:tcBorders>
          </w:tcPr>
          <w:p w:rsidR="007047B6" w:rsidRPr="00425C8F" w:rsidRDefault="007047B6" w:rsidP="002C3F3C">
            <w:pPr>
              <w:pStyle w:val="Tablecontent"/>
              <w:rPr>
                <w:rFonts w:cs="Arial"/>
              </w:rPr>
            </w:pPr>
            <w:r w:rsidRPr="00425C8F">
              <w:rPr>
                <w:rFonts w:cs="Arial"/>
              </w:rPr>
              <w:t>USERCATCODE</w:t>
            </w:r>
          </w:p>
        </w:tc>
        <w:tc>
          <w:tcPr>
            <w:tcW w:w="1800" w:type="dxa"/>
            <w:tcBorders>
              <w:top w:val="single" w:sz="6" w:space="0" w:color="000000"/>
            </w:tcBorders>
          </w:tcPr>
          <w:p w:rsidR="007047B6" w:rsidRPr="00425C8F" w:rsidRDefault="007047B6" w:rsidP="002C3F3C">
            <w:pPr>
              <w:pStyle w:val="Tablecontent"/>
              <w:rPr>
                <w:rFonts w:cs="Arial"/>
              </w:rPr>
            </w:pPr>
            <w:r w:rsidRPr="00425C8F">
              <w:rPr>
                <w:rFonts w:cs="Arial"/>
              </w:rPr>
              <w:t>Category code</w:t>
            </w:r>
          </w:p>
        </w:tc>
        <w:tc>
          <w:tcPr>
            <w:tcW w:w="1980" w:type="dxa"/>
            <w:tcBorders>
              <w:top w:val="single" w:sz="6" w:space="0" w:color="000000"/>
            </w:tcBorders>
          </w:tcPr>
          <w:p w:rsidR="007047B6" w:rsidRPr="00425C8F" w:rsidRDefault="007047B6" w:rsidP="002C3F3C">
            <w:pPr>
              <w:pStyle w:val="Tablecontent"/>
              <w:rPr>
                <w:rFonts w:cs="Arial"/>
              </w:rPr>
            </w:pPr>
            <w:r w:rsidRPr="00425C8F">
              <w:rPr>
                <w:rFonts w:cs="Arial"/>
              </w:rPr>
              <w:t>Category code of the new operator or channel user</w:t>
            </w:r>
          </w:p>
        </w:tc>
        <w:tc>
          <w:tcPr>
            <w:tcW w:w="1260" w:type="dxa"/>
            <w:tcBorders>
              <w:top w:val="single" w:sz="6" w:space="0" w:color="000000"/>
            </w:tcBorders>
          </w:tcPr>
          <w:p w:rsidR="007047B6" w:rsidRPr="00425C8F" w:rsidRDefault="007047B6" w:rsidP="002C3F3C">
            <w:pPr>
              <w:pStyle w:val="Tablecontent"/>
              <w:rPr>
                <w:rFonts w:cs="Arial"/>
              </w:rPr>
            </w:pPr>
            <w:r w:rsidRPr="00425C8F">
              <w:rPr>
                <w:rFonts w:cs="Arial"/>
              </w:rPr>
              <w:t>DIST</w:t>
            </w:r>
          </w:p>
        </w:tc>
        <w:tc>
          <w:tcPr>
            <w:tcW w:w="1260" w:type="dxa"/>
            <w:tcBorders>
              <w:top w:val="single" w:sz="6" w:space="0" w:color="000000"/>
            </w:tcBorders>
          </w:tcPr>
          <w:p w:rsidR="007047B6" w:rsidRPr="00425C8F" w:rsidRDefault="007047B6" w:rsidP="002C3F3C">
            <w:pPr>
              <w:pStyle w:val="Tablecontent"/>
              <w:rPr>
                <w:rFonts w:cs="Arial"/>
              </w:rPr>
            </w:pPr>
            <w:r w:rsidRPr="00425C8F">
              <w:rPr>
                <w:rFonts w:cs="Arial"/>
              </w:rPr>
              <w:t>A (10)</w:t>
            </w:r>
          </w:p>
        </w:tc>
        <w:tc>
          <w:tcPr>
            <w:tcW w:w="1440" w:type="dxa"/>
            <w:tcBorders>
              <w:top w:val="single" w:sz="6" w:space="0" w:color="000000"/>
            </w:tcBorders>
          </w:tcPr>
          <w:p w:rsidR="007047B6" w:rsidRPr="00425C8F" w:rsidRDefault="007047B6" w:rsidP="002C3F3C">
            <w:pPr>
              <w:pStyle w:val="Tablecontent"/>
              <w:rPr>
                <w:rFonts w:cs="Arial"/>
              </w:rPr>
            </w:pPr>
            <w:r w:rsidRPr="00425C8F">
              <w:rPr>
                <w:rFonts w:cs="Arial"/>
              </w:rPr>
              <w:t>M</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USERNAME</w:t>
            </w:r>
          </w:p>
        </w:tc>
        <w:tc>
          <w:tcPr>
            <w:tcW w:w="1800" w:type="dxa"/>
          </w:tcPr>
          <w:p w:rsidR="007047B6" w:rsidRPr="00425C8F" w:rsidRDefault="007047B6" w:rsidP="002C3F3C">
            <w:pPr>
              <w:pStyle w:val="Tablecontent"/>
              <w:rPr>
                <w:rFonts w:cs="Arial"/>
              </w:rPr>
            </w:pPr>
            <w:r w:rsidRPr="00425C8F">
              <w:rPr>
                <w:rFonts w:cs="Arial"/>
              </w:rPr>
              <w:t>User name</w:t>
            </w:r>
          </w:p>
        </w:tc>
        <w:tc>
          <w:tcPr>
            <w:tcW w:w="1980" w:type="dxa"/>
          </w:tcPr>
          <w:p w:rsidR="007047B6" w:rsidRPr="00425C8F" w:rsidRDefault="007047B6" w:rsidP="002C3F3C">
            <w:pPr>
              <w:pStyle w:val="Tablecontent"/>
              <w:rPr>
                <w:rFonts w:cs="Arial"/>
              </w:rPr>
            </w:pPr>
            <w:r w:rsidRPr="00425C8F">
              <w:rPr>
                <w:rFonts w:cs="Arial"/>
              </w:rPr>
              <w:t>User name of the new channel user</w:t>
            </w:r>
          </w:p>
        </w:tc>
        <w:tc>
          <w:tcPr>
            <w:tcW w:w="1260" w:type="dxa"/>
          </w:tcPr>
          <w:p w:rsidR="007047B6" w:rsidRPr="00425C8F" w:rsidRDefault="007047B6" w:rsidP="002C3F3C">
            <w:pPr>
              <w:pStyle w:val="Tablecontent"/>
              <w:rPr>
                <w:rFonts w:cs="Arial"/>
              </w:rPr>
            </w:pPr>
            <w:r w:rsidRPr="00425C8F">
              <w:rPr>
                <w:rFonts w:cs="Arial"/>
              </w:rPr>
              <w:t>Alpha Dealer</w:t>
            </w:r>
          </w:p>
        </w:tc>
        <w:tc>
          <w:tcPr>
            <w:tcW w:w="1260" w:type="dxa"/>
          </w:tcPr>
          <w:p w:rsidR="007047B6" w:rsidRPr="00425C8F" w:rsidRDefault="007047B6" w:rsidP="002C3F3C">
            <w:pPr>
              <w:pStyle w:val="Tablecontent"/>
              <w:rPr>
                <w:rFonts w:cs="Arial"/>
              </w:rPr>
            </w:pPr>
            <w:r w:rsidRPr="00425C8F">
              <w:rPr>
                <w:rFonts w:cs="Arial"/>
              </w:rPr>
              <w:t>A (80)</w:t>
            </w:r>
          </w:p>
        </w:tc>
        <w:tc>
          <w:tcPr>
            <w:tcW w:w="1440" w:type="dxa"/>
          </w:tcPr>
          <w:p w:rsidR="007047B6" w:rsidRPr="00425C8F" w:rsidRDefault="007047B6" w:rsidP="002C3F3C">
            <w:pPr>
              <w:pStyle w:val="Tablecontent"/>
              <w:rPr>
                <w:rFonts w:cs="Arial"/>
              </w:rPr>
            </w:pPr>
            <w:r w:rsidRPr="00425C8F">
              <w:rPr>
                <w:rFonts w:cs="Arial"/>
              </w:rPr>
              <w:t>M</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SHORTNAME</w:t>
            </w:r>
          </w:p>
        </w:tc>
        <w:tc>
          <w:tcPr>
            <w:tcW w:w="1800" w:type="dxa"/>
          </w:tcPr>
          <w:p w:rsidR="007047B6" w:rsidRPr="00425C8F" w:rsidRDefault="007047B6" w:rsidP="002C3F3C">
            <w:pPr>
              <w:pStyle w:val="Tablecontent"/>
              <w:rPr>
                <w:rFonts w:cs="Arial"/>
              </w:rPr>
            </w:pPr>
            <w:r w:rsidRPr="00425C8F">
              <w:rPr>
                <w:rFonts w:cs="Arial"/>
              </w:rPr>
              <w:t>Short name</w:t>
            </w:r>
          </w:p>
        </w:tc>
        <w:tc>
          <w:tcPr>
            <w:tcW w:w="1980" w:type="dxa"/>
          </w:tcPr>
          <w:p w:rsidR="007047B6" w:rsidRPr="00425C8F" w:rsidRDefault="007047B6" w:rsidP="002C3F3C">
            <w:pPr>
              <w:pStyle w:val="Tablecontent"/>
              <w:rPr>
                <w:rFonts w:cs="Arial"/>
                <w:b/>
                <w:bCs/>
              </w:rPr>
            </w:pPr>
            <w:r w:rsidRPr="00425C8F">
              <w:rPr>
                <w:rFonts w:cs="Arial"/>
              </w:rPr>
              <w:t>Short name of the new operator or channel user</w:t>
            </w:r>
          </w:p>
        </w:tc>
        <w:tc>
          <w:tcPr>
            <w:tcW w:w="1260" w:type="dxa"/>
          </w:tcPr>
          <w:p w:rsidR="007047B6" w:rsidRPr="00425C8F" w:rsidRDefault="007047B6" w:rsidP="002C3F3C">
            <w:pPr>
              <w:pStyle w:val="Tablecontent"/>
              <w:rPr>
                <w:rFonts w:cs="Arial"/>
              </w:rPr>
            </w:pPr>
            <w:r w:rsidRPr="00425C8F">
              <w:rPr>
                <w:rFonts w:cs="Arial"/>
              </w:rPr>
              <w:t>AD</w:t>
            </w:r>
          </w:p>
        </w:tc>
        <w:tc>
          <w:tcPr>
            <w:tcW w:w="1260" w:type="dxa"/>
          </w:tcPr>
          <w:p w:rsidR="007047B6" w:rsidRPr="00425C8F" w:rsidRDefault="007047B6" w:rsidP="002C3F3C">
            <w:pPr>
              <w:pStyle w:val="Tablecontent"/>
              <w:rPr>
                <w:rFonts w:cs="Arial"/>
              </w:rPr>
            </w:pPr>
            <w:r w:rsidRPr="00425C8F">
              <w:rPr>
                <w:rFonts w:cs="Arial"/>
              </w:rPr>
              <w:t>A (15)</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USERNAMEPREFIX</w:t>
            </w:r>
          </w:p>
        </w:tc>
        <w:tc>
          <w:tcPr>
            <w:tcW w:w="1800" w:type="dxa"/>
          </w:tcPr>
          <w:p w:rsidR="007047B6" w:rsidRPr="00425C8F" w:rsidRDefault="007047B6" w:rsidP="002C3F3C">
            <w:pPr>
              <w:pStyle w:val="Tablecontent"/>
              <w:rPr>
                <w:rFonts w:cs="Arial"/>
              </w:rPr>
            </w:pPr>
            <w:r w:rsidRPr="00425C8F">
              <w:rPr>
                <w:rFonts w:cs="Arial"/>
              </w:rPr>
              <w:t>User name prefix</w:t>
            </w:r>
          </w:p>
        </w:tc>
        <w:tc>
          <w:tcPr>
            <w:tcW w:w="1980" w:type="dxa"/>
          </w:tcPr>
          <w:p w:rsidR="007047B6" w:rsidRPr="00425C8F" w:rsidRDefault="007047B6" w:rsidP="002C3F3C">
            <w:pPr>
              <w:pStyle w:val="Tablecontent"/>
              <w:rPr>
                <w:rFonts w:cs="Arial"/>
                <w:b/>
                <w:bCs/>
              </w:rPr>
            </w:pPr>
            <w:r w:rsidRPr="00425C8F">
              <w:rPr>
                <w:rFonts w:cs="Arial"/>
              </w:rPr>
              <w:t>User name prefix of the new operator or channel user</w:t>
            </w:r>
          </w:p>
        </w:tc>
        <w:tc>
          <w:tcPr>
            <w:tcW w:w="1260" w:type="dxa"/>
          </w:tcPr>
          <w:p w:rsidR="007047B6" w:rsidRPr="00425C8F" w:rsidRDefault="007047B6" w:rsidP="002C3F3C">
            <w:pPr>
              <w:pStyle w:val="Tablecontent"/>
              <w:rPr>
                <w:rFonts w:cs="Arial"/>
              </w:rPr>
            </w:pPr>
            <w:r w:rsidRPr="00425C8F">
              <w:rPr>
                <w:rFonts w:cs="Arial"/>
              </w:rPr>
              <w:t>M/S , Mr, Miss, Mrs</w:t>
            </w:r>
          </w:p>
        </w:tc>
        <w:tc>
          <w:tcPr>
            <w:tcW w:w="1260" w:type="dxa"/>
          </w:tcPr>
          <w:p w:rsidR="007047B6" w:rsidRPr="00425C8F" w:rsidRDefault="007047B6" w:rsidP="002C3F3C">
            <w:pPr>
              <w:pStyle w:val="Tablecontent"/>
              <w:rPr>
                <w:rFonts w:cs="Arial"/>
              </w:rPr>
            </w:pPr>
            <w:r w:rsidRPr="00425C8F">
              <w:rPr>
                <w:rFonts w:cs="Arial"/>
              </w:rPr>
              <w:t>A (10)</w:t>
            </w:r>
          </w:p>
        </w:tc>
        <w:tc>
          <w:tcPr>
            <w:tcW w:w="1440" w:type="dxa"/>
          </w:tcPr>
          <w:p w:rsidR="007047B6" w:rsidRPr="00425C8F" w:rsidRDefault="007047B6" w:rsidP="002C3F3C">
            <w:pPr>
              <w:pStyle w:val="Tablecontent"/>
              <w:rPr>
                <w:rFonts w:cs="Arial"/>
              </w:rPr>
            </w:pPr>
            <w:r w:rsidRPr="00425C8F">
              <w:rPr>
                <w:rFonts w:cs="Arial"/>
              </w:rPr>
              <w:t>M</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SUBSCRIBERCODE</w:t>
            </w:r>
          </w:p>
        </w:tc>
        <w:tc>
          <w:tcPr>
            <w:tcW w:w="1800" w:type="dxa"/>
          </w:tcPr>
          <w:p w:rsidR="007047B6" w:rsidRPr="00425C8F" w:rsidRDefault="007047B6" w:rsidP="002C3F3C">
            <w:pPr>
              <w:pStyle w:val="Tablecontent"/>
              <w:rPr>
                <w:rFonts w:cs="Arial"/>
              </w:rPr>
            </w:pPr>
          </w:p>
        </w:tc>
        <w:tc>
          <w:tcPr>
            <w:tcW w:w="1980" w:type="dxa"/>
          </w:tcPr>
          <w:p w:rsidR="007047B6" w:rsidRPr="00425C8F" w:rsidRDefault="007047B6" w:rsidP="002C3F3C">
            <w:pPr>
              <w:pStyle w:val="Tablecontent"/>
              <w:rPr>
                <w:rFonts w:cs="Arial"/>
                <w:b/>
                <w:bCs/>
              </w:rPr>
            </w:pPr>
            <w:r w:rsidRPr="00425C8F">
              <w:rPr>
                <w:rFonts w:cs="Arial"/>
              </w:rPr>
              <w:t>Code of the new operator or channel user</w:t>
            </w:r>
          </w:p>
        </w:tc>
        <w:tc>
          <w:tcPr>
            <w:tcW w:w="1260" w:type="dxa"/>
          </w:tcPr>
          <w:p w:rsidR="007047B6" w:rsidRPr="00425C8F" w:rsidRDefault="007047B6" w:rsidP="002C3F3C">
            <w:pPr>
              <w:pStyle w:val="Tablecontent"/>
              <w:rPr>
                <w:rFonts w:cs="Arial"/>
              </w:rPr>
            </w:pPr>
            <w:r w:rsidRPr="00425C8F">
              <w:rPr>
                <w:rFonts w:cs="Arial"/>
              </w:rPr>
              <w:t>AD001</w:t>
            </w:r>
          </w:p>
        </w:tc>
        <w:tc>
          <w:tcPr>
            <w:tcW w:w="1260" w:type="dxa"/>
          </w:tcPr>
          <w:p w:rsidR="007047B6" w:rsidRPr="00425C8F" w:rsidRDefault="007047B6" w:rsidP="002C3F3C">
            <w:pPr>
              <w:pStyle w:val="Tablecontent"/>
              <w:rPr>
                <w:rFonts w:cs="Arial"/>
              </w:rPr>
            </w:pPr>
            <w:r w:rsidRPr="00425C8F">
              <w:rPr>
                <w:rFonts w:cs="Arial"/>
              </w:rPr>
              <w:t>A (12)</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EXTERNALCODE</w:t>
            </w:r>
          </w:p>
        </w:tc>
        <w:tc>
          <w:tcPr>
            <w:tcW w:w="1800" w:type="dxa"/>
          </w:tcPr>
          <w:p w:rsidR="007047B6" w:rsidRPr="00425C8F" w:rsidRDefault="007047B6" w:rsidP="002C3F3C">
            <w:pPr>
              <w:pStyle w:val="Tablecontent"/>
              <w:rPr>
                <w:rFonts w:cs="Arial"/>
              </w:rPr>
            </w:pPr>
            <w:r w:rsidRPr="00425C8F">
              <w:rPr>
                <w:rFonts w:cs="Arial"/>
              </w:rPr>
              <w:t>External code</w:t>
            </w:r>
          </w:p>
        </w:tc>
        <w:tc>
          <w:tcPr>
            <w:tcW w:w="1980" w:type="dxa"/>
          </w:tcPr>
          <w:p w:rsidR="007047B6" w:rsidRPr="00425C8F" w:rsidRDefault="007047B6" w:rsidP="002C3F3C">
            <w:pPr>
              <w:pStyle w:val="Tablecontent"/>
              <w:rPr>
                <w:rFonts w:cs="Arial"/>
              </w:rPr>
            </w:pPr>
            <w:r w:rsidRPr="00425C8F">
              <w:rPr>
                <w:rFonts w:cs="Arial"/>
              </w:rPr>
              <w:t>EXTERNAL code of the new operator or channel user. Should be unique value.</w:t>
            </w:r>
          </w:p>
        </w:tc>
        <w:tc>
          <w:tcPr>
            <w:tcW w:w="1260" w:type="dxa"/>
          </w:tcPr>
          <w:p w:rsidR="007047B6" w:rsidRPr="00425C8F" w:rsidRDefault="007047B6" w:rsidP="002C3F3C">
            <w:pPr>
              <w:pStyle w:val="Tablecontent"/>
              <w:rPr>
                <w:rFonts w:cs="Arial"/>
              </w:rPr>
            </w:pPr>
            <w:r w:rsidRPr="00425C8F">
              <w:rPr>
                <w:rFonts w:cs="Arial"/>
              </w:rPr>
              <w:t>AD100001</w:t>
            </w:r>
          </w:p>
        </w:tc>
        <w:tc>
          <w:tcPr>
            <w:tcW w:w="1260" w:type="dxa"/>
          </w:tcPr>
          <w:p w:rsidR="007047B6" w:rsidRPr="00425C8F" w:rsidRDefault="007047B6" w:rsidP="002C3F3C">
            <w:pPr>
              <w:pStyle w:val="Tablecontent"/>
              <w:rPr>
                <w:rFonts w:cs="Arial"/>
              </w:rPr>
            </w:pPr>
            <w:r w:rsidRPr="00425C8F">
              <w:rPr>
                <w:rFonts w:cs="Arial"/>
              </w:rPr>
              <w:t>A (12)</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DIVISION</w:t>
            </w:r>
          </w:p>
        </w:tc>
        <w:tc>
          <w:tcPr>
            <w:tcW w:w="1800" w:type="dxa"/>
          </w:tcPr>
          <w:p w:rsidR="007047B6" w:rsidRPr="00425C8F" w:rsidRDefault="007047B6" w:rsidP="002C3F3C">
            <w:pPr>
              <w:pStyle w:val="Tablecontent"/>
              <w:rPr>
                <w:rFonts w:cs="Arial"/>
              </w:rPr>
            </w:pPr>
            <w:r w:rsidRPr="00425C8F">
              <w:rPr>
                <w:rFonts w:cs="Arial"/>
              </w:rPr>
              <w:t>Division of the Operator user</w:t>
            </w:r>
          </w:p>
        </w:tc>
        <w:tc>
          <w:tcPr>
            <w:tcW w:w="1980" w:type="dxa"/>
          </w:tcPr>
          <w:p w:rsidR="007047B6" w:rsidRPr="00425C8F" w:rsidRDefault="007047B6" w:rsidP="002C3F3C">
            <w:pPr>
              <w:pStyle w:val="Tablecontent"/>
              <w:rPr>
                <w:rFonts w:cs="Arial"/>
              </w:rPr>
            </w:pPr>
            <w:r w:rsidRPr="00425C8F">
              <w:rPr>
                <w:rFonts w:cs="Arial"/>
              </w:rPr>
              <w:t>Division short code of the new Operator user</w:t>
            </w:r>
          </w:p>
        </w:tc>
        <w:tc>
          <w:tcPr>
            <w:tcW w:w="1260" w:type="dxa"/>
          </w:tcPr>
          <w:p w:rsidR="007047B6" w:rsidRPr="00425C8F" w:rsidRDefault="007047B6" w:rsidP="002C3F3C">
            <w:pPr>
              <w:pStyle w:val="Tablecontent"/>
              <w:rPr>
                <w:rFonts w:cs="Arial"/>
              </w:rPr>
            </w:pPr>
            <w:r w:rsidRPr="00425C8F">
              <w:rPr>
                <w:rFonts w:cs="Arial"/>
              </w:rPr>
              <w:t>IT</w:t>
            </w:r>
          </w:p>
        </w:tc>
        <w:tc>
          <w:tcPr>
            <w:tcW w:w="1260" w:type="dxa"/>
          </w:tcPr>
          <w:p w:rsidR="007047B6" w:rsidRPr="00425C8F" w:rsidRDefault="007047B6" w:rsidP="002C3F3C">
            <w:pPr>
              <w:pStyle w:val="Tablecontent"/>
              <w:rPr>
                <w:rFonts w:cs="Arial"/>
              </w:rPr>
            </w:pPr>
          </w:p>
        </w:tc>
        <w:tc>
          <w:tcPr>
            <w:tcW w:w="1440" w:type="dxa"/>
          </w:tcPr>
          <w:p w:rsidR="007047B6" w:rsidRPr="00425C8F" w:rsidRDefault="007047B6" w:rsidP="002C3F3C">
            <w:pPr>
              <w:pStyle w:val="Tablecontent"/>
              <w:rPr>
                <w:rFonts w:cs="Arial"/>
              </w:rPr>
            </w:pPr>
            <w:r w:rsidRPr="00425C8F">
              <w:rPr>
                <w:rFonts w:cs="Arial"/>
              </w:rPr>
              <w:t>M (Only in case of Operator user creation)</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DEPARTMENT</w:t>
            </w:r>
          </w:p>
        </w:tc>
        <w:tc>
          <w:tcPr>
            <w:tcW w:w="1800" w:type="dxa"/>
          </w:tcPr>
          <w:p w:rsidR="007047B6" w:rsidRPr="00425C8F" w:rsidRDefault="007047B6" w:rsidP="002C3F3C">
            <w:pPr>
              <w:pStyle w:val="Tablecontent"/>
              <w:rPr>
                <w:rFonts w:cs="Arial"/>
              </w:rPr>
            </w:pPr>
            <w:r w:rsidRPr="00425C8F">
              <w:rPr>
                <w:rFonts w:cs="Arial"/>
              </w:rPr>
              <w:t xml:space="preserve">Department of the </w:t>
            </w:r>
            <w:r w:rsidRPr="00425C8F">
              <w:rPr>
                <w:rFonts w:cs="Arial"/>
              </w:rPr>
              <w:lastRenderedPageBreak/>
              <w:t>Operator user</w:t>
            </w:r>
          </w:p>
        </w:tc>
        <w:tc>
          <w:tcPr>
            <w:tcW w:w="1980" w:type="dxa"/>
          </w:tcPr>
          <w:p w:rsidR="007047B6" w:rsidRPr="00425C8F" w:rsidRDefault="007047B6" w:rsidP="002C3F3C">
            <w:pPr>
              <w:pStyle w:val="Tablecontent"/>
              <w:rPr>
                <w:rFonts w:cs="Arial"/>
              </w:rPr>
            </w:pPr>
            <w:r w:rsidRPr="00425C8F">
              <w:rPr>
                <w:rFonts w:cs="Arial"/>
              </w:rPr>
              <w:lastRenderedPageBreak/>
              <w:t xml:space="preserve">Department short </w:t>
            </w:r>
            <w:r w:rsidRPr="00425C8F">
              <w:rPr>
                <w:rFonts w:cs="Arial"/>
              </w:rPr>
              <w:lastRenderedPageBreak/>
              <w:t>code of the new Operator user</w:t>
            </w:r>
          </w:p>
        </w:tc>
        <w:tc>
          <w:tcPr>
            <w:tcW w:w="1260" w:type="dxa"/>
          </w:tcPr>
          <w:p w:rsidR="007047B6" w:rsidRPr="00425C8F" w:rsidRDefault="007047B6" w:rsidP="002C3F3C">
            <w:pPr>
              <w:pStyle w:val="Tablecontent"/>
              <w:rPr>
                <w:rFonts w:cs="Arial"/>
              </w:rPr>
            </w:pPr>
            <w:r w:rsidRPr="00425C8F">
              <w:rPr>
                <w:rFonts w:cs="Arial"/>
              </w:rPr>
              <w:lastRenderedPageBreak/>
              <w:t>Admin</w:t>
            </w:r>
          </w:p>
        </w:tc>
        <w:tc>
          <w:tcPr>
            <w:tcW w:w="1260" w:type="dxa"/>
          </w:tcPr>
          <w:p w:rsidR="007047B6" w:rsidRPr="00425C8F" w:rsidRDefault="007047B6" w:rsidP="002C3F3C">
            <w:pPr>
              <w:pStyle w:val="Tablecontent"/>
              <w:rPr>
                <w:rFonts w:cs="Arial"/>
              </w:rPr>
            </w:pPr>
          </w:p>
        </w:tc>
        <w:tc>
          <w:tcPr>
            <w:tcW w:w="1440" w:type="dxa"/>
          </w:tcPr>
          <w:p w:rsidR="007047B6" w:rsidRPr="00425C8F" w:rsidRDefault="007047B6" w:rsidP="002C3F3C">
            <w:pPr>
              <w:pStyle w:val="Tablecontent"/>
              <w:rPr>
                <w:rFonts w:cs="Arial"/>
              </w:rPr>
            </w:pPr>
            <w:r w:rsidRPr="00425C8F">
              <w:rPr>
                <w:rFonts w:cs="Arial"/>
              </w:rPr>
              <w:t xml:space="preserve">M (Only in </w:t>
            </w:r>
            <w:r w:rsidRPr="00425C8F">
              <w:rPr>
                <w:rFonts w:cs="Arial"/>
              </w:rPr>
              <w:lastRenderedPageBreak/>
              <w:t>case of Operator user creation)</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lastRenderedPageBreak/>
              <w:t>CONTACTPERSON</w:t>
            </w:r>
          </w:p>
        </w:tc>
        <w:tc>
          <w:tcPr>
            <w:tcW w:w="1800" w:type="dxa"/>
          </w:tcPr>
          <w:p w:rsidR="007047B6" w:rsidRPr="00425C8F" w:rsidRDefault="007047B6" w:rsidP="002C3F3C">
            <w:pPr>
              <w:pStyle w:val="Tablecontent"/>
              <w:rPr>
                <w:rFonts w:cs="Arial"/>
              </w:rPr>
            </w:pPr>
            <w:r w:rsidRPr="00425C8F">
              <w:rPr>
                <w:rFonts w:cs="Arial"/>
              </w:rPr>
              <w:t>Contact person</w:t>
            </w:r>
          </w:p>
        </w:tc>
        <w:tc>
          <w:tcPr>
            <w:tcW w:w="1980" w:type="dxa"/>
          </w:tcPr>
          <w:p w:rsidR="007047B6" w:rsidRPr="00425C8F" w:rsidRDefault="007047B6" w:rsidP="002C3F3C">
            <w:pPr>
              <w:pStyle w:val="Tablecontent"/>
              <w:rPr>
                <w:rFonts w:cs="Arial"/>
              </w:rPr>
            </w:pPr>
            <w:r w:rsidRPr="00425C8F">
              <w:rPr>
                <w:rFonts w:cs="Arial"/>
              </w:rPr>
              <w:t>Name of the contact person</w:t>
            </w:r>
          </w:p>
        </w:tc>
        <w:tc>
          <w:tcPr>
            <w:tcW w:w="1260" w:type="dxa"/>
          </w:tcPr>
          <w:p w:rsidR="007047B6" w:rsidRPr="00425C8F" w:rsidRDefault="007047B6" w:rsidP="002C3F3C">
            <w:pPr>
              <w:pStyle w:val="Tablecontent"/>
              <w:rPr>
                <w:rFonts w:cs="Arial"/>
              </w:rPr>
            </w:pPr>
            <w:r w:rsidRPr="00425C8F">
              <w:rPr>
                <w:rFonts w:cs="Arial"/>
              </w:rPr>
              <w:t>David</w:t>
            </w:r>
          </w:p>
        </w:tc>
        <w:tc>
          <w:tcPr>
            <w:tcW w:w="1260" w:type="dxa"/>
          </w:tcPr>
          <w:p w:rsidR="007047B6" w:rsidRPr="00425C8F" w:rsidRDefault="007047B6" w:rsidP="002C3F3C">
            <w:pPr>
              <w:pStyle w:val="Tablecontent"/>
              <w:rPr>
                <w:rFonts w:cs="Arial"/>
              </w:rPr>
            </w:pPr>
            <w:r w:rsidRPr="00425C8F">
              <w:rPr>
                <w:rFonts w:cs="Arial"/>
              </w:rPr>
              <w:t>A (80)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CONTACTNUMBER</w:t>
            </w:r>
          </w:p>
        </w:tc>
        <w:tc>
          <w:tcPr>
            <w:tcW w:w="1800" w:type="dxa"/>
          </w:tcPr>
          <w:p w:rsidR="007047B6" w:rsidRPr="00425C8F" w:rsidRDefault="007047B6" w:rsidP="002C3F3C">
            <w:pPr>
              <w:pStyle w:val="Tablecontent"/>
              <w:rPr>
                <w:rFonts w:cs="Arial"/>
              </w:rPr>
            </w:pPr>
            <w:r w:rsidRPr="00425C8F">
              <w:rPr>
                <w:rFonts w:cs="Arial"/>
              </w:rPr>
              <w:t>Contact number</w:t>
            </w:r>
          </w:p>
        </w:tc>
        <w:tc>
          <w:tcPr>
            <w:tcW w:w="1980" w:type="dxa"/>
          </w:tcPr>
          <w:p w:rsidR="007047B6" w:rsidRPr="00425C8F" w:rsidRDefault="007047B6" w:rsidP="002C3F3C">
            <w:pPr>
              <w:pStyle w:val="Tablecontent"/>
              <w:rPr>
                <w:rFonts w:cs="Arial"/>
              </w:rPr>
            </w:pPr>
            <w:r w:rsidRPr="00425C8F">
              <w:rPr>
                <w:rFonts w:cs="Arial"/>
              </w:rPr>
              <w:t>Phone number of the contact person</w:t>
            </w:r>
          </w:p>
        </w:tc>
        <w:tc>
          <w:tcPr>
            <w:tcW w:w="1260" w:type="dxa"/>
          </w:tcPr>
          <w:p w:rsidR="007047B6" w:rsidRPr="00425C8F" w:rsidRDefault="007047B6" w:rsidP="002C3F3C">
            <w:pPr>
              <w:pStyle w:val="Tablecontent"/>
              <w:rPr>
                <w:rFonts w:cs="Arial"/>
              </w:rPr>
            </w:pPr>
            <w:r w:rsidRPr="00425C8F">
              <w:rPr>
                <w:rFonts w:cs="Arial"/>
              </w:rPr>
              <w:t>9811098110</w:t>
            </w:r>
          </w:p>
        </w:tc>
        <w:tc>
          <w:tcPr>
            <w:tcW w:w="1260" w:type="dxa"/>
          </w:tcPr>
          <w:p w:rsidR="007047B6" w:rsidRPr="00425C8F" w:rsidRDefault="007047B6" w:rsidP="002C3F3C">
            <w:pPr>
              <w:pStyle w:val="Tablecontent"/>
              <w:rPr>
                <w:rFonts w:cs="Arial"/>
              </w:rPr>
            </w:pPr>
            <w:r w:rsidRPr="00425C8F">
              <w:rPr>
                <w:rFonts w:cs="Arial"/>
              </w:rPr>
              <w:t>N(15)</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SSN</w:t>
            </w:r>
          </w:p>
        </w:tc>
        <w:tc>
          <w:tcPr>
            <w:tcW w:w="1800" w:type="dxa"/>
          </w:tcPr>
          <w:p w:rsidR="007047B6" w:rsidRPr="00425C8F" w:rsidRDefault="007047B6" w:rsidP="002C3F3C">
            <w:pPr>
              <w:pStyle w:val="Tablecontent"/>
              <w:rPr>
                <w:rFonts w:cs="Arial"/>
              </w:rPr>
            </w:pPr>
            <w:r w:rsidRPr="00425C8F">
              <w:rPr>
                <w:rFonts w:cs="Arial"/>
              </w:rPr>
              <w:t>Social Security number</w:t>
            </w:r>
          </w:p>
        </w:tc>
        <w:tc>
          <w:tcPr>
            <w:tcW w:w="1980" w:type="dxa"/>
          </w:tcPr>
          <w:p w:rsidR="007047B6" w:rsidRPr="00425C8F" w:rsidRDefault="007047B6" w:rsidP="002C3F3C">
            <w:pPr>
              <w:pStyle w:val="Tablecontent"/>
              <w:rPr>
                <w:rFonts w:cs="Arial"/>
              </w:rPr>
            </w:pPr>
            <w:r w:rsidRPr="00425C8F">
              <w:rPr>
                <w:rFonts w:cs="Arial"/>
              </w:rPr>
              <w:t>Social Security number of the contact person</w:t>
            </w:r>
          </w:p>
        </w:tc>
        <w:tc>
          <w:tcPr>
            <w:tcW w:w="1260" w:type="dxa"/>
          </w:tcPr>
          <w:p w:rsidR="007047B6" w:rsidRPr="00425C8F" w:rsidRDefault="007047B6" w:rsidP="002C3F3C">
            <w:pPr>
              <w:pStyle w:val="Tablecontent"/>
              <w:rPr>
                <w:rFonts w:cs="Arial"/>
              </w:rPr>
            </w:pPr>
            <w:r w:rsidRPr="00425C8F">
              <w:rPr>
                <w:rFonts w:cs="Arial"/>
              </w:rPr>
              <w:t>123456</w:t>
            </w:r>
          </w:p>
        </w:tc>
        <w:tc>
          <w:tcPr>
            <w:tcW w:w="1260" w:type="dxa"/>
          </w:tcPr>
          <w:p w:rsidR="007047B6" w:rsidRPr="00425C8F" w:rsidRDefault="007047B6" w:rsidP="002C3F3C">
            <w:pPr>
              <w:pStyle w:val="Tablecontent"/>
              <w:rPr>
                <w:rFonts w:cs="Arial"/>
              </w:rPr>
            </w:pPr>
            <w:r w:rsidRPr="00425C8F">
              <w:rPr>
                <w:rFonts w:cs="Arial"/>
              </w:rPr>
              <w:t>A (15)</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ADDRESS1</w:t>
            </w:r>
          </w:p>
        </w:tc>
        <w:tc>
          <w:tcPr>
            <w:tcW w:w="1800" w:type="dxa"/>
          </w:tcPr>
          <w:p w:rsidR="007047B6" w:rsidRPr="00425C8F" w:rsidRDefault="007047B6" w:rsidP="002C3F3C">
            <w:pPr>
              <w:pStyle w:val="Tablecontent"/>
              <w:rPr>
                <w:rFonts w:cs="Arial"/>
              </w:rPr>
            </w:pPr>
            <w:r w:rsidRPr="00425C8F">
              <w:rPr>
                <w:rFonts w:cs="Arial"/>
              </w:rPr>
              <w:t>Address1</w:t>
            </w:r>
          </w:p>
        </w:tc>
        <w:tc>
          <w:tcPr>
            <w:tcW w:w="1980" w:type="dxa"/>
          </w:tcPr>
          <w:p w:rsidR="007047B6" w:rsidRPr="00425C8F" w:rsidRDefault="007047B6" w:rsidP="002C3F3C">
            <w:pPr>
              <w:pStyle w:val="Tablecontent"/>
              <w:rPr>
                <w:rFonts w:cs="Arial"/>
              </w:rPr>
            </w:pPr>
            <w:r w:rsidRPr="00425C8F">
              <w:rPr>
                <w:rFonts w:cs="Arial"/>
              </w:rPr>
              <w:t>Address line 1 of the new channel user</w:t>
            </w:r>
          </w:p>
        </w:tc>
        <w:tc>
          <w:tcPr>
            <w:tcW w:w="1260" w:type="dxa"/>
          </w:tcPr>
          <w:p w:rsidR="007047B6" w:rsidRPr="00425C8F" w:rsidRDefault="007047B6" w:rsidP="002C3F3C">
            <w:pPr>
              <w:pStyle w:val="Tablecontent"/>
              <w:rPr>
                <w:rFonts w:cs="Arial"/>
              </w:rPr>
            </w:pPr>
            <w:r w:rsidRPr="00425C8F">
              <w:rPr>
                <w:rFonts w:cs="Arial"/>
              </w:rPr>
              <w:t>Address line 1</w:t>
            </w:r>
          </w:p>
        </w:tc>
        <w:tc>
          <w:tcPr>
            <w:tcW w:w="1260" w:type="dxa"/>
          </w:tcPr>
          <w:p w:rsidR="007047B6" w:rsidRPr="00425C8F" w:rsidRDefault="007047B6" w:rsidP="002C3F3C">
            <w:pPr>
              <w:pStyle w:val="Tablecontent"/>
              <w:rPr>
                <w:rFonts w:cs="Arial"/>
              </w:rPr>
            </w:pPr>
            <w:r w:rsidRPr="00425C8F">
              <w:rPr>
                <w:rFonts w:cs="Arial"/>
              </w:rPr>
              <w:t>A (50)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ADDRESS2</w:t>
            </w:r>
          </w:p>
        </w:tc>
        <w:tc>
          <w:tcPr>
            <w:tcW w:w="1800" w:type="dxa"/>
          </w:tcPr>
          <w:p w:rsidR="007047B6" w:rsidRPr="00425C8F" w:rsidRDefault="007047B6" w:rsidP="002C3F3C">
            <w:pPr>
              <w:pStyle w:val="Tablecontent"/>
              <w:rPr>
                <w:rFonts w:cs="Arial"/>
              </w:rPr>
            </w:pPr>
            <w:r w:rsidRPr="00425C8F">
              <w:rPr>
                <w:rFonts w:cs="Arial"/>
              </w:rPr>
              <w:t>Address2</w:t>
            </w:r>
          </w:p>
        </w:tc>
        <w:tc>
          <w:tcPr>
            <w:tcW w:w="1980" w:type="dxa"/>
          </w:tcPr>
          <w:p w:rsidR="007047B6" w:rsidRPr="00425C8F" w:rsidRDefault="007047B6" w:rsidP="002C3F3C">
            <w:pPr>
              <w:pStyle w:val="Tablecontent"/>
              <w:rPr>
                <w:rFonts w:cs="Arial"/>
              </w:rPr>
            </w:pPr>
            <w:r w:rsidRPr="00425C8F">
              <w:rPr>
                <w:rFonts w:cs="Arial"/>
              </w:rPr>
              <w:t>Address line 2 of the new operator or channel user</w:t>
            </w:r>
          </w:p>
        </w:tc>
        <w:tc>
          <w:tcPr>
            <w:tcW w:w="1260" w:type="dxa"/>
          </w:tcPr>
          <w:p w:rsidR="007047B6" w:rsidRPr="00425C8F" w:rsidRDefault="007047B6" w:rsidP="002C3F3C">
            <w:pPr>
              <w:pStyle w:val="Tablecontent"/>
              <w:rPr>
                <w:rFonts w:cs="Arial"/>
              </w:rPr>
            </w:pPr>
            <w:r w:rsidRPr="00425C8F">
              <w:rPr>
                <w:rFonts w:cs="Arial"/>
              </w:rPr>
              <w:t>Address line 2</w:t>
            </w:r>
          </w:p>
        </w:tc>
        <w:tc>
          <w:tcPr>
            <w:tcW w:w="1260" w:type="dxa"/>
          </w:tcPr>
          <w:p w:rsidR="007047B6" w:rsidRPr="00425C8F" w:rsidRDefault="007047B6" w:rsidP="002C3F3C">
            <w:pPr>
              <w:pStyle w:val="Tablecontent"/>
              <w:rPr>
                <w:rFonts w:cs="Arial"/>
              </w:rPr>
            </w:pPr>
            <w:r w:rsidRPr="00425C8F">
              <w:rPr>
                <w:rFonts w:cs="Arial"/>
              </w:rPr>
              <w:t>A (50)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CITY</w:t>
            </w:r>
          </w:p>
        </w:tc>
        <w:tc>
          <w:tcPr>
            <w:tcW w:w="1800" w:type="dxa"/>
          </w:tcPr>
          <w:p w:rsidR="007047B6" w:rsidRPr="00425C8F" w:rsidRDefault="007047B6" w:rsidP="002C3F3C">
            <w:pPr>
              <w:pStyle w:val="Tablecontent"/>
              <w:rPr>
                <w:rFonts w:cs="Arial"/>
              </w:rPr>
            </w:pPr>
            <w:r w:rsidRPr="00425C8F">
              <w:rPr>
                <w:rFonts w:cs="Arial"/>
              </w:rPr>
              <w:t>City</w:t>
            </w:r>
          </w:p>
        </w:tc>
        <w:tc>
          <w:tcPr>
            <w:tcW w:w="1980" w:type="dxa"/>
          </w:tcPr>
          <w:p w:rsidR="007047B6" w:rsidRPr="00425C8F" w:rsidRDefault="007047B6" w:rsidP="002C3F3C">
            <w:pPr>
              <w:pStyle w:val="Tablecontent"/>
              <w:rPr>
                <w:rFonts w:cs="Arial"/>
              </w:rPr>
            </w:pPr>
            <w:r w:rsidRPr="00425C8F">
              <w:rPr>
                <w:rFonts w:cs="Arial"/>
              </w:rPr>
              <w:t>City of the new operator or channel user</w:t>
            </w:r>
          </w:p>
        </w:tc>
        <w:tc>
          <w:tcPr>
            <w:tcW w:w="1260" w:type="dxa"/>
          </w:tcPr>
          <w:p w:rsidR="007047B6" w:rsidRPr="00425C8F" w:rsidRDefault="007047B6" w:rsidP="002C3F3C">
            <w:pPr>
              <w:pStyle w:val="Tablecontent"/>
              <w:rPr>
                <w:rFonts w:cs="Arial"/>
              </w:rPr>
            </w:pPr>
            <w:r w:rsidRPr="00425C8F">
              <w:rPr>
                <w:rFonts w:cs="Arial"/>
              </w:rPr>
              <w:t>Delhi</w:t>
            </w:r>
          </w:p>
        </w:tc>
        <w:tc>
          <w:tcPr>
            <w:tcW w:w="1260" w:type="dxa"/>
          </w:tcPr>
          <w:p w:rsidR="007047B6" w:rsidRPr="00425C8F" w:rsidRDefault="007047B6" w:rsidP="002C3F3C">
            <w:pPr>
              <w:pStyle w:val="Tablecontent"/>
              <w:rPr>
                <w:rFonts w:cs="Arial"/>
              </w:rPr>
            </w:pPr>
            <w:r w:rsidRPr="00425C8F">
              <w:rPr>
                <w:rFonts w:cs="Arial"/>
              </w:rPr>
              <w:t>A (30)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STATE</w:t>
            </w:r>
          </w:p>
        </w:tc>
        <w:tc>
          <w:tcPr>
            <w:tcW w:w="1800" w:type="dxa"/>
          </w:tcPr>
          <w:p w:rsidR="007047B6" w:rsidRPr="00425C8F" w:rsidRDefault="007047B6" w:rsidP="002C3F3C">
            <w:pPr>
              <w:pStyle w:val="Tablecontent"/>
              <w:rPr>
                <w:rFonts w:cs="Arial"/>
              </w:rPr>
            </w:pPr>
            <w:r w:rsidRPr="00425C8F">
              <w:rPr>
                <w:rFonts w:cs="Arial"/>
              </w:rPr>
              <w:t>State</w:t>
            </w:r>
          </w:p>
        </w:tc>
        <w:tc>
          <w:tcPr>
            <w:tcW w:w="1980" w:type="dxa"/>
          </w:tcPr>
          <w:p w:rsidR="007047B6" w:rsidRPr="00425C8F" w:rsidRDefault="007047B6" w:rsidP="002C3F3C">
            <w:pPr>
              <w:pStyle w:val="Tablecontent"/>
              <w:rPr>
                <w:rFonts w:cs="Arial"/>
              </w:rPr>
            </w:pPr>
            <w:r w:rsidRPr="00425C8F">
              <w:rPr>
                <w:rFonts w:cs="Arial"/>
              </w:rPr>
              <w:t>State of the new operator or channel user</w:t>
            </w:r>
          </w:p>
        </w:tc>
        <w:tc>
          <w:tcPr>
            <w:tcW w:w="1260" w:type="dxa"/>
          </w:tcPr>
          <w:p w:rsidR="007047B6" w:rsidRPr="00425C8F" w:rsidRDefault="007047B6" w:rsidP="002C3F3C">
            <w:pPr>
              <w:pStyle w:val="Tablecontent"/>
              <w:rPr>
                <w:rFonts w:cs="Arial"/>
              </w:rPr>
            </w:pPr>
            <w:r w:rsidRPr="00425C8F">
              <w:rPr>
                <w:rFonts w:cs="Arial"/>
              </w:rPr>
              <w:t>New Delhi</w:t>
            </w:r>
          </w:p>
        </w:tc>
        <w:tc>
          <w:tcPr>
            <w:tcW w:w="1260" w:type="dxa"/>
          </w:tcPr>
          <w:p w:rsidR="007047B6" w:rsidRPr="00425C8F" w:rsidRDefault="007047B6" w:rsidP="002C3F3C">
            <w:pPr>
              <w:pStyle w:val="Tablecontent"/>
              <w:rPr>
                <w:rFonts w:cs="Arial"/>
              </w:rPr>
            </w:pPr>
            <w:r w:rsidRPr="00425C8F">
              <w:rPr>
                <w:rFonts w:cs="Arial"/>
              </w:rPr>
              <w:t>A (30)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COUNTRY</w:t>
            </w:r>
          </w:p>
        </w:tc>
        <w:tc>
          <w:tcPr>
            <w:tcW w:w="1800" w:type="dxa"/>
          </w:tcPr>
          <w:p w:rsidR="007047B6" w:rsidRPr="00425C8F" w:rsidRDefault="007047B6" w:rsidP="002C3F3C">
            <w:pPr>
              <w:pStyle w:val="Tablecontent"/>
              <w:rPr>
                <w:rFonts w:cs="Arial"/>
              </w:rPr>
            </w:pPr>
            <w:r w:rsidRPr="00425C8F">
              <w:rPr>
                <w:rFonts w:cs="Arial"/>
              </w:rPr>
              <w:t>Country</w:t>
            </w:r>
          </w:p>
        </w:tc>
        <w:tc>
          <w:tcPr>
            <w:tcW w:w="1980" w:type="dxa"/>
          </w:tcPr>
          <w:p w:rsidR="007047B6" w:rsidRPr="00425C8F" w:rsidRDefault="007047B6" w:rsidP="002C3F3C">
            <w:pPr>
              <w:pStyle w:val="Tablecontent"/>
              <w:rPr>
                <w:rFonts w:cs="Arial"/>
              </w:rPr>
            </w:pPr>
            <w:r w:rsidRPr="00425C8F">
              <w:rPr>
                <w:rFonts w:cs="Arial"/>
              </w:rPr>
              <w:t>Country of the new operator or channel user</w:t>
            </w:r>
          </w:p>
        </w:tc>
        <w:tc>
          <w:tcPr>
            <w:tcW w:w="1260" w:type="dxa"/>
          </w:tcPr>
          <w:p w:rsidR="007047B6" w:rsidRPr="00425C8F" w:rsidRDefault="007047B6" w:rsidP="002C3F3C">
            <w:pPr>
              <w:pStyle w:val="Tablecontent"/>
              <w:rPr>
                <w:rFonts w:cs="Arial"/>
              </w:rPr>
            </w:pPr>
            <w:r w:rsidRPr="00425C8F">
              <w:rPr>
                <w:rFonts w:cs="Arial"/>
              </w:rPr>
              <w:t>India</w:t>
            </w:r>
          </w:p>
        </w:tc>
        <w:tc>
          <w:tcPr>
            <w:tcW w:w="1260" w:type="dxa"/>
          </w:tcPr>
          <w:p w:rsidR="007047B6" w:rsidRPr="00425C8F" w:rsidRDefault="007047B6" w:rsidP="002C3F3C">
            <w:pPr>
              <w:pStyle w:val="Tablecontent"/>
              <w:rPr>
                <w:rFonts w:cs="Arial"/>
              </w:rPr>
            </w:pPr>
            <w:r w:rsidRPr="00425C8F">
              <w:rPr>
                <w:rFonts w:cs="Arial"/>
              </w:rPr>
              <w:t>A (20)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EMAILID</w:t>
            </w:r>
          </w:p>
        </w:tc>
        <w:tc>
          <w:tcPr>
            <w:tcW w:w="1800" w:type="dxa"/>
          </w:tcPr>
          <w:p w:rsidR="007047B6" w:rsidRPr="00425C8F" w:rsidRDefault="007047B6" w:rsidP="002C3F3C">
            <w:pPr>
              <w:pStyle w:val="Tablecontent"/>
              <w:rPr>
                <w:rFonts w:cs="Arial"/>
              </w:rPr>
            </w:pPr>
            <w:r w:rsidRPr="00425C8F">
              <w:rPr>
                <w:rFonts w:cs="Arial"/>
              </w:rPr>
              <w:t>E-mail id</w:t>
            </w:r>
          </w:p>
        </w:tc>
        <w:tc>
          <w:tcPr>
            <w:tcW w:w="1980" w:type="dxa"/>
          </w:tcPr>
          <w:p w:rsidR="007047B6" w:rsidRPr="00425C8F" w:rsidRDefault="007047B6" w:rsidP="002C3F3C">
            <w:pPr>
              <w:pStyle w:val="Tablecontent"/>
              <w:rPr>
                <w:rFonts w:cs="Arial"/>
              </w:rPr>
            </w:pPr>
            <w:r w:rsidRPr="00425C8F">
              <w:rPr>
                <w:rFonts w:cs="Arial"/>
              </w:rPr>
              <w:t>E-mail id of the new channel user</w:t>
            </w:r>
          </w:p>
        </w:tc>
        <w:tc>
          <w:tcPr>
            <w:tcW w:w="1260" w:type="dxa"/>
          </w:tcPr>
          <w:p w:rsidR="007047B6" w:rsidRPr="00425C8F" w:rsidRDefault="007047B6" w:rsidP="002C3F3C">
            <w:pPr>
              <w:pStyle w:val="Tablecontent"/>
              <w:rPr>
                <w:rFonts w:cs="Arial"/>
              </w:rPr>
            </w:pPr>
            <w:r w:rsidRPr="00425C8F">
              <w:rPr>
                <w:rFonts w:cs="Arial"/>
              </w:rPr>
              <w:t>david@email.com</w:t>
            </w:r>
          </w:p>
        </w:tc>
        <w:tc>
          <w:tcPr>
            <w:tcW w:w="1260" w:type="dxa"/>
          </w:tcPr>
          <w:p w:rsidR="007047B6" w:rsidRPr="00425C8F" w:rsidRDefault="007047B6" w:rsidP="002C3F3C">
            <w:pPr>
              <w:pStyle w:val="Tablecontent"/>
              <w:rPr>
                <w:rFonts w:cs="Arial"/>
              </w:rPr>
            </w:pPr>
            <w:r w:rsidRPr="00425C8F">
              <w:rPr>
                <w:rFonts w:cs="Arial"/>
              </w:rPr>
              <w:t>A (60)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Borders>
              <w:bottom w:val="single" w:sz="6" w:space="0" w:color="000000"/>
            </w:tcBorders>
          </w:tcPr>
          <w:p w:rsidR="007047B6" w:rsidRPr="00425C8F" w:rsidRDefault="007047B6" w:rsidP="002C3F3C">
            <w:pPr>
              <w:pStyle w:val="Tablecontent"/>
              <w:rPr>
                <w:rFonts w:cs="Arial"/>
              </w:rPr>
            </w:pPr>
            <w:r w:rsidRPr="00425C8F">
              <w:rPr>
                <w:rFonts w:cs="Arial"/>
              </w:rPr>
              <w:t>WEBLOGINID</w:t>
            </w:r>
          </w:p>
        </w:tc>
        <w:tc>
          <w:tcPr>
            <w:tcW w:w="1800" w:type="dxa"/>
            <w:tcBorders>
              <w:bottom w:val="single" w:sz="6" w:space="0" w:color="000000"/>
            </w:tcBorders>
          </w:tcPr>
          <w:p w:rsidR="007047B6" w:rsidRPr="00425C8F" w:rsidRDefault="007047B6" w:rsidP="002C3F3C">
            <w:pPr>
              <w:pStyle w:val="Tablecontent"/>
              <w:rPr>
                <w:rFonts w:cs="Arial"/>
              </w:rPr>
            </w:pPr>
            <w:r w:rsidRPr="00425C8F">
              <w:rPr>
                <w:rFonts w:cs="Arial"/>
              </w:rPr>
              <w:t>Login ID</w:t>
            </w:r>
          </w:p>
        </w:tc>
        <w:tc>
          <w:tcPr>
            <w:tcW w:w="1980" w:type="dxa"/>
            <w:tcBorders>
              <w:bottom w:val="single" w:sz="6" w:space="0" w:color="000000"/>
            </w:tcBorders>
          </w:tcPr>
          <w:p w:rsidR="007047B6" w:rsidRPr="00425C8F" w:rsidRDefault="007047B6" w:rsidP="002C3F3C">
            <w:pPr>
              <w:pStyle w:val="Tablecontent"/>
              <w:rPr>
                <w:rFonts w:cs="Arial"/>
              </w:rPr>
            </w:pPr>
            <w:r w:rsidRPr="00425C8F">
              <w:rPr>
                <w:rFonts w:cs="Arial"/>
              </w:rPr>
              <w:t>Web login id of the new operator or channel user.</w:t>
            </w:r>
          </w:p>
          <w:p w:rsidR="007047B6" w:rsidRPr="00425C8F" w:rsidRDefault="007047B6" w:rsidP="002C3F3C">
            <w:pPr>
              <w:pStyle w:val="Tablecontent"/>
              <w:rPr>
                <w:rFonts w:cs="Arial"/>
                <w:b/>
              </w:rPr>
            </w:pPr>
            <w:r w:rsidRPr="00425C8F">
              <w:rPr>
                <w:rFonts w:cs="Arial"/>
                <w:b/>
              </w:rPr>
              <w:t>Mandatory in case of Operator user creation</w:t>
            </w:r>
          </w:p>
          <w:p w:rsidR="007047B6" w:rsidRPr="00425C8F" w:rsidRDefault="007047B6" w:rsidP="002C3F3C">
            <w:pPr>
              <w:pStyle w:val="Tablecontent"/>
              <w:rPr>
                <w:rFonts w:cs="Arial"/>
                <w:b/>
              </w:rPr>
            </w:pPr>
            <w:r w:rsidRPr="00425C8F">
              <w:rPr>
                <w:rFonts w:cs="Arial"/>
                <w:b/>
              </w:rPr>
              <w:t>Not applicable for category, which does not have web access.</w:t>
            </w:r>
          </w:p>
          <w:p w:rsidR="007047B6" w:rsidRPr="00425C8F" w:rsidRDefault="007047B6" w:rsidP="002C3F3C">
            <w:pPr>
              <w:pStyle w:val="Tablecontent"/>
              <w:rPr>
                <w:rFonts w:cs="Arial"/>
                <w:b/>
              </w:rPr>
            </w:pPr>
            <w:r w:rsidRPr="00425C8F">
              <w:rPr>
                <w:rFonts w:cs="Arial"/>
                <w:b/>
              </w:rPr>
              <w:t>System default web password would get associated with the new user during creation.</w:t>
            </w:r>
          </w:p>
        </w:tc>
        <w:tc>
          <w:tcPr>
            <w:tcW w:w="1260" w:type="dxa"/>
            <w:tcBorders>
              <w:bottom w:val="single" w:sz="6" w:space="0" w:color="000000"/>
            </w:tcBorders>
          </w:tcPr>
          <w:p w:rsidR="007047B6" w:rsidRPr="00425C8F" w:rsidRDefault="007047B6" w:rsidP="002C3F3C">
            <w:pPr>
              <w:pStyle w:val="Tablecontent"/>
              <w:rPr>
                <w:rFonts w:cs="Arial"/>
              </w:rPr>
            </w:pPr>
            <w:r w:rsidRPr="00425C8F">
              <w:rPr>
                <w:rFonts w:cs="Arial"/>
              </w:rPr>
              <w:t>Dealer1</w:t>
            </w:r>
          </w:p>
        </w:tc>
        <w:tc>
          <w:tcPr>
            <w:tcW w:w="1260" w:type="dxa"/>
            <w:tcBorders>
              <w:bottom w:val="single" w:sz="6" w:space="0" w:color="000000"/>
            </w:tcBorders>
          </w:tcPr>
          <w:p w:rsidR="007047B6" w:rsidRPr="00425C8F" w:rsidRDefault="007047B6" w:rsidP="002C3F3C">
            <w:pPr>
              <w:pStyle w:val="Tablecontent"/>
              <w:rPr>
                <w:rFonts w:cs="Arial"/>
              </w:rPr>
            </w:pPr>
            <w:r w:rsidRPr="00425C8F">
              <w:rPr>
                <w:rFonts w:cs="Arial"/>
              </w:rPr>
              <w:t>A (20)</w:t>
            </w:r>
          </w:p>
        </w:tc>
        <w:tc>
          <w:tcPr>
            <w:tcW w:w="1440" w:type="dxa"/>
            <w:tcBorders>
              <w:bottom w:val="single" w:sz="6" w:space="0" w:color="000000"/>
            </w:tcBorders>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9467" w:type="dxa"/>
            <w:gridSpan w:val="6"/>
            <w:tcBorders>
              <w:top w:val="single" w:sz="6" w:space="0" w:color="000000"/>
              <w:bottom w:val="single" w:sz="6" w:space="0" w:color="000000"/>
            </w:tcBorders>
            <w:shd w:val="clear" w:color="auto" w:fill="FBC1D6"/>
          </w:tcPr>
          <w:p w:rsidR="007047B6" w:rsidRPr="00425C8F" w:rsidRDefault="007047B6" w:rsidP="002C3F3C">
            <w:pPr>
              <w:pStyle w:val="Tablecontent"/>
              <w:rPr>
                <w:b/>
              </w:rPr>
            </w:pPr>
            <w:r w:rsidRPr="00425C8F">
              <w:rPr>
                <w:b/>
              </w:rPr>
              <w:t>MSISDNs – Channel user Transaction MSISDN details. In-case of Operator user, value of MSISDN1 only needs to be provided</w:t>
            </w:r>
          </w:p>
        </w:tc>
      </w:tr>
      <w:tr w:rsidR="007047B6" w:rsidRPr="00425C8F" w:rsidTr="002C3F3C">
        <w:trPr>
          <w:trHeight w:val="277"/>
        </w:trPr>
        <w:tc>
          <w:tcPr>
            <w:tcW w:w="1727" w:type="dxa"/>
            <w:tcBorders>
              <w:top w:val="single" w:sz="6" w:space="0" w:color="000000"/>
            </w:tcBorders>
          </w:tcPr>
          <w:p w:rsidR="007047B6" w:rsidRPr="00425C8F" w:rsidRDefault="007047B6" w:rsidP="002C3F3C">
            <w:pPr>
              <w:pStyle w:val="Tablecontent"/>
              <w:rPr>
                <w:rFonts w:cs="Arial"/>
                <w:sz w:val="20"/>
                <w:szCs w:val="20"/>
              </w:rPr>
            </w:pPr>
            <w:r w:rsidRPr="00425C8F">
              <w:rPr>
                <w:rFonts w:cs="Arial"/>
              </w:rPr>
              <w:t>MSISDN1</w:t>
            </w:r>
          </w:p>
        </w:tc>
        <w:tc>
          <w:tcPr>
            <w:tcW w:w="1800" w:type="dxa"/>
            <w:tcBorders>
              <w:top w:val="single" w:sz="6" w:space="0" w:color="000000"/>
            </w:tcBorders>
          </w:tcPr>
          <w:p w:rsidR="007047B6" w:rsidRPr="00425C8F" w:rsidRDefault="007047B6" w:rsidP="002C3F3C">
            <w:pPr>
              <w:pStyle w:val="Tablecontent"/>
              <w:rPr>
                <w:rFonts w:cs="Arial"/>
              </w:rPr>
            </w:pPr>
            <w:r w:rsidRPr="00425C8F">
              <w:rPr>
                <w:rFonts w:cs="Arial"/>
              </w:rPr>
              <w:t>Users Primary MSISDN</w:t>
            </w:r>
          </w:p>
        </w:tc>
        <w:tc>
          <w:tcPr>
            <w:tcW w:w="1980" w:type="dxa"/>
            <w:tcBorders>
              <w:top w:val="single" w:sz="6" w:space="0" w:color="000000"/>
            </w:tcBorders>
          </w:tcPr>
          <w:p w:rsidR="007047B6" w:rsidRPr="00425C8F" w:rsidRDefault="007047B6" w:rsidP="002C3F3C">
            <w:pPr>
              <w:pStyle w:val="Tablecontent"/>
              <w:rPr>
                <w:rFonts w:cs="Arial"/>
                <w:bCs/>
              </w:rPr>
            </w:pPr>
            <w:r w:rsidRPr="00425C8F">
              <w:rPr>
                <w:rFonts w:cs="Arial"/>
                <w:bCs/>
              </w:rPr>
              <w:t>User Primary Transaction Mobile Number1</w:t>
            </w:r>
          </w:p>
          <w:p w:rsidR="007047B6" w:rsidRPr="00425C8F" w:rsidRDefault="007047B6" w:rsidP="002C3F3C">
            <w:pPr>
              <w:pStyle w:val="Tablecontent"/>
              <w:rPr>
                <w:rFonts w:cs="Arial"/>
                <w:bCs/>
              </w:rPr>
            </w:pPr>
            <w:r w:rsidRPr="00425C8F">
              <w:rPr>
                <w:rFonts w:cs="Arial"/>
                <w:bCs/>
              </w:rPr>
              <w:t>This is mandatory to define</w:t>
            </w:r>
          </w:p>
          <w:p w:rsidR="007047B6" w:rsidRPr="00425C8F" w:rsidRDefault="007047B6" w:rsidP="002C3F3C">
            <w:pPr>
              <w:pStyle w:val="Tablecontent"/>
              <w:rPr>
                <w:rFonts w:cs="Arial"/>
              </w:rPr>
            </w:pPr>
            <w:r w:rsidRPr="00425C8F">
              <w:rPr>
                <w:rFonts w:cs="Arial"/>
                <w:bCs/>
              </w:rPr>
              <w:t>In-case of Operator user, this number would get associated</w:t>
            </w:r>
          </w:p>
        </w:tc>
        <w:tc>
          <w:tcPr>
            <w:tcW w:w="1260" w:type="dxa"/>
            <w:tcBorders>
              <w:top w:val="single" w:sz="6" w:space="0" w:color="000000"/>
            </w:tcBorders>
          </w:tcPr>
          <w:p w:rsidR="007047B6" w:rsidRPr="00425C8F" w:rsidRDefault="007047B6" w:rsidP="002C3F3C">
            <w:pPr>
              <w:pStyle w:val="Tablecontent"/>
              <w:rPr>
                <w:rFonts w:cs="Arial"/>
              </w:rPr>
            </w:pPr>
            <w:r w:rsidRPr="00425C8F">
              <w:rPr>
                <w:rFonts w:cs="Arial"/>
              </w:rPr>
              <w:t>9910321500</w:t>
            </w:r>
          </w:p>
        </w:tc>
        <w:tc>
          <w:tcPr>
            <w:tcW w:w="1260" w:type="dxa"/>
            <w:tcBorders>
              <w:top w:val="single" w:sz="6" w:space="0" w:color="000000"/>
            </w:tcBorders>
          </w:tcPr>
          <w:p w:rsidR="007047B6" w:rsidRPr="00425C8F" w:rsidRDefault="007047B6" w:rsidP="002C3F3C">
            <w:pPr>
              <w:pStyle w:val="Tablecontent"/>
              <w:rPr>
                <w:rFonts w:cs="Arial"/>
              </w:rPr>
            </w:pPr>
            <w:r w:rsidRPr="00425C8F">
              <w:rPr>
                <w:rFonts w:cs="Arial"/>
              </w:rPr>
              <w:t>N(10)</w:t>
            </w:r>
          </w:p>
        </w:tc>
        <w:tc>
          <w:tcPr>
            <w:tcW w:w="1440" w:type="dxa"/>
            <w:tcBorders>
              <w:top w:val="single" w:sz="6" w:space="0" w:color="000000"/>
            </w:tcBorders>
          </w:tcPr>
          <w:p w:rsidR="007047B6" w:rsidRPr="00425C8F" w:rsidRDefault="007047B6" w:rsidP="002C3F3C">
            <w:pPr>
              <w:pStyle w:val="Tablecontent"/>
              <w:rPr>
                <w:rFonts w:cs="Arial"/>
              </w:rPr>
            </w:pPr>
            <w:r w:rsidRPr="00425C8F">
              <w:rPr>
                <w:rFonts w:cs="Arial"/>
              </w:rPr>
              <w:t>M</w:t>
            </w:r>
          </w:p>
        </w:tc>
      </w:tr>
      <w:tr w:rsidR="007047B6" w:rsidRPr="00425C8F" w:rsidTr="002C3F3C">
        <w:trPr>
          <w:trHeight w:val="277"/>
        </w:trPr>
        <w:tc>
          <w:tcPr>
            <w:tcW w:w="1727" w:type="dxa"/>
          </w:tcPr>
          <w:p w:rsidR="007047B6" w:rsidRPr="00425C8F" w:rsidRDefault="007047B6" w:rsidP="002C3F3C">
            <w:pPr>
              <w:pStyle w:val="Tablecontent"/>
              <w:rPr>
                <w:rFonts w:cs="Arial"/>
                <w:sz w:val="20"/>
                <w:szCs w:val="20"/>
              </w:rPr>
            </w:pPr>
            <w:r w:rsidRPr="00425C8F">
              <w:rPr>
                <w:rFonts w:cs="Arial"/>
              </w:rPr>
              <w:t>MSISDN2</w:t>
            </w:r>
          </w:p>
        </w:tc>
        <w:tc>
          <w:tcPr>
            <w:tcW w:w="1800" w:type="dxa"/>
          </w:tcPr>
          <w:p w:rsidR="007047B6" w:rsidRPr="00425C8F" w:rsidRDefault="007047B6" w:rsidP="002C3F3C">
            <w:pPr>
              <w:pStyle w:val="Tablecontent"/>
              <w:rPr>
                <w:rFonts w:cs="Arial"/>
              </w:rPr>
            </w:pPr>
            <w:r w:rsidRPr="00425C8F">
              <w:rPr>
                <w:rFonts w:cs="Arial"/>
              </w:rPr>
              <w:t xml:space="preserve">Users Other </w:t>
            </w:r>
            <w:r w:rsidRPr="00425C8F">
              <w:rPr>
                <w:rFonts w:cs="Arial"/>
              </w:rPr>
              <w:lastRenderedPageBreak/>
              <w:t>MSISDN</w:t>
            </w:r>
          </w:p>
        </w:tc>
        <w:tc>
          <w:tcPr>
            <w:tcW w:w="1980" w:type="dxa"/>
          </w:tcPr>
          <w:p w:rsidR="007047B6" w:rsidRPr="00425C8F" w:rsidRDefault="007047B6" w:rsidP="002C3F3C">
            <w:pPr>
              <w:pStyle w:val="Tablecontent"/>
              <w:rPr>
                <w:rFonts w:cs="Arial"/>
                <w:bCs/>
              </w:rPr>
            </w:pPr>
            <w:r w:rsidRPr="00425C8F">
              <w:rPr>
                <w:rFonts w:cs="Arial"/>
                <w:bCs/>
              </w:rPr>
              <w:lastRenderedPageBreak/>
              <w:t xml:space="preserve">User Other </w:t>
            </w:r>
            <w:r w:rsidRPr="00425C8F">
              <w:rPr>
                <w:rFonts w:cs="Arial"/>
                <w:bCs/>
              </w:rPr>
              <w:lastRenderedPageBreak/>
              <w:t>Transaction Mobile Number2</w:t>
            </w:r>
          </w:p>
          <w:p w:rsidR="007047B6" w:rsidRPr="00425C8F" w:rsidRDefault="007047B6" w:rsidP="002C3F3C">
            <w:pPr>
              <w:pStyle w:val="Tablecontent"/>
              <w:rPr>
                <w:rFonts w:cs="Arial"/>
                <w:b/>
                <w:bCs/>
              </w:rPr>
            </w:pPr>
            <w:r w:rsidRPr="00425C8F">
              <w:rPr>
                <w:rFonts w:cs="Arial"/>
                <w:b/>
                <w:bCs/>
              </w:rPr>
              <w:t>Applicable only if multiple mobile number is allowed for the Category</w:t>
            </w:r>
          </w:p>
          <w:p w:rsidR="007047B6" w:rsidRPr="00425C8F" w:rsidRDefault="007047B6" w:rsidP="002C3F3C">
            <w:pPr>
              <w:pStyle w:val="Tablecontent"/>
              <w:rPr>
                <w:rFonts w:cs="Arial"/>
                <w:b/>
              </w:rPr>
            </w:pPr>
            <w:r w:rsidRPr="00425C8F">
              <w:rPr>
                <w:rFonts w:cs="Arial"/>
                <w:b/>
                <w:bCs/>
              </w:rPr>
              <w:t>Not applicable in case of Operator user creation</w:t>
            </w:r>
          </w:p>
        </w:tc>
        <w:tc>
          <w:tcPr>
            <w:tcW w:w="1260" w:type="dxa"/>
          </w:tcPr>
          <w:p w:rsidR="007047B6" w:rsidRPr="00425C8F" w:rsidRDefault="007047B6" w:rsidP="002C3F3C">
            <w:pPr>
              <w:pStyle w:val="Tablecontent"/>
              <w:rPr>
                <w:rFonts w:cs="Arial"/>
              </w:rPr>
            </w:pPr>
            <w:r w:rsidRPr="00425C8F">
              <w:rPr>
                <w:rFonts w:cs="Arial"/>
              </w:rPr>
              <w:lastRenderedPageBreak/>
              <w:t>9910321501</w:t>
            </w:r>
          </w:p>
        </w:tc>
        <w:tc>
          <w:tcPr>
            <w:tcW w:w="1260" w:type="dxa"/>
          </w:tcPr>
          <w:p w:rsidR="007047B6" w:rsidRPr="00425C8F" w:rsidRDefault="007047B6" w:rsidP="002C3F3C">
            <w:pPr>
              <w:pStyle w:val="Tablecontent"/>
              <w:rPr>
                <w:rFonts w:cs="Arial"/>
              </w:rPr>
            </w:pPr>
            <w:r w:rsidRPr="00425C8F">
              <w:rPr>
                <w:rFonts w:cs="Arial"/>
              </w:rPr>
              <w:t>N(10)</w:t>
            </w:r>
          </w:p>
        </w:tc>
        <w:tc>
          <w:tcPr>
            <w:tcW w:w="1440" w:type="dxa"/>
          </w:tcPr>
          <w:p w:rsidR="007047B6" w:rsidRPr="00425C8F" w:rsidRDefault="007047B6" w:rsidP="002C3F3C">
            <w:pPr>
              <w:pStyle w:val="Tablecontent"/>
              <w:rPr>
                <w:rFonts w:cs="Arial"/>
              </w:rPr>
            </w:pPr>
            <w:r w:rsidRPr="00425C8F">
              <w:rPr>
                <w:rFonts w:cs="Arial"/>
              </w:rPr>
              <w:t xml:space="preserve">O (Tag is </w:t>
            </w:r>
            <w:r w:rsidRPr="00425C8F">
              <w:rPr>
                <w:rFonts w:cs="Arial"/>
              </w:rPr>
              <w:lastRenderedPageBreak/>
              <w:t>mandatory)</w:t>
            </w:r>
          </w:p>
        </w:tc>
      </w:tr>
      <w:tr w:rsidR="007047B6" w:rsidRPr="00425C8F" w:rsidTr="002C3F3C">
        <w:trPr>
          <w:trHeight w:val="277"/>
        </w:trPr>
        <w:tc>
          <w:tcPr>
            <w:tcW w:w="1727" w:type="dxa"/>
          </w:tcPr>
          <w:p w:rsidR="007047B6" w:rsidRPr="00425C8F" w:rsidRDefault="007047B6" w:rsidP="002C3F3C">
            <w:pPr>
              <w:pStyle w:val="Tablecontent"/>
              <w:rPr>
                <w:rFonts w:cs="Arial"/>
                <w:sz w:val="20"/>
                <w:szCs w:val="20"/>
              </w:rPr>
            </w:pPr>
            <w:r w:rsidRPr="00425C8F">
              <w:rPr>
                <w:rFonts w:cs="Arial"/>
              </w:rPr>
              <w:lastRenderedPageBreak/>
              <w:t>MSISDN3</w:t>
            </w:r>
          </w:p>
        </w:tc>
        <w:tc>
          <w:tcPr>
            <w:tcW w:w="1800" w:type="dxa"/>
          </w:tcPr>
          <w:p w:rsidR="007047B6" w:rsidRPr="00425C8F" w:rsidRDefault="007047B6" w:rsidP="002C3F3C">
            <w:pPr>
              <w:pStyle w:val="Tablecontent"/>
              <w:rPr>
                <w:rFonts w:cs="Arial"/>
              </w:rPr>
            </w:pPr>
            <w:r w:rsidRPr="00425C8F">
              <w:rPr>
                <w:rFonts w:cs="Arial"/>
              </w:rPr>
              <w:t>Users Other MSISDN</w:t>
            </w:r>
          </w:p>
        </w:tc>
        <w:tc>
          <w:tcPr>
            <w:tcW w:w="1980" w:type="dxa"/>
          </w:tcPr>
          <w:p w:rsidR="007047B6" w:rsidRPr="00425C8F" w:rsidRDefault="007047B6" w:rsidP="002C3F3C">
            <w:pPr>
              <w:pStyle w:val="Tablecontent"/>
              <w:rPr>
                <w:rFonts w:cs="Arial"/>
                <w:bCs/>
              </w:rPr>
            </w:pPr>
            <w:r w:rsidRPr="00425C8F">
              <w:rPr>
                <w:rFonts w:cs="Arial"/>
                <w:bCs/>
              </w:rPr>
              <w:t>User other Transaction Mobile Number3</w:t>
            </w:r>
          </w:p>
          <w:p w:rsidR="007047B6" w:rsidRPr="00425C8F" w:rsidRDefault="007047B6" w:rsidP="002C3F3C">
            <w:pPr>
              <w:pStyle w:val="Tablecontent"/>
              <w:rPr>
                <w:rFonts w:cs="Arial"/>
                <w:b/>
                <w:bCs/>
              </w:rPr>
            </w:pPr>
            <w:r w:rsidRPr="00425C8F">
              <w:rPr>
                <w:rFonts w:cs="Arial"/>
                <w:b/>
                <w:bCs/>
              </w:rPr>
              <w:t>Applicable only if multiple mobile number is allowed for the Category</w:t>
            </w:r>
          </w:p>
          <w:p w:rsidR="007047B6" w:rsidRPr="00425C8F" w:rsidRDefault="007047B6" w:rsidP="002C3F3C">
            <w:pPr>
              <w:pStyle w:val="Tablecontent"/>
              <w:rPr>
                <w:rFonts w:cs="Arial"/>
              </w:rPr>
            </w:pPr>
            <w:r w:rsidRPr="00425C8F">
              <w:rPr>
                <w:rFonts w:cs="Arial"/>
                <w:b/>
                <w:bCs/>
              </w:rPr>
              <w:t>Not applicable in case of Operator user creation</w:t>
            </w:r>
          </w:p>
        </w:tc>
        <w:tc>
          <w:tcPr>
            <w:tcW w:w="1260" w:type="dxa"/>
          </w:tcPr>
          <w:p w:rsidR="007047B6" w:rsidRPr="00425C8F" w:rsidRDefault="007047B6" w:rsidP="002C3F3C">
            <w:pPr>
              <w:pStyle w:val="Tablecontent"/>
              <w:rPr>
                <w:rFonts w:cs="Arial"/>
              </w:rPr>
            </w:pPr>
            <w:r w:rsidRPr="00425C8F">
              <w:rPr>
                <w:rFonts w:cs="Arial"/>
              </w:rPr>
              <w:t>9910321502</w:t>
            </w:r>
          </w:p>
        </w:tc>
        <w:tc>
          <w:tcPr>
            <w:tcW w:w="1260" w:type="dxa"/>
          </w:tcPr>
          <w:p w:rsidR="007047B6" w:rsidRPr="00425C8F" w:rsidRDefault="007047B6" w:rsidP="002C3F3C">
            <w:pPr>
              <w:pStyle w:val="Tablecontent"/>
              <w:rPr>
                <w:rFonts w:cs="Arial"/>
              </w:rPr>
            </w:pPr>
            <w:r w:rsidRPr="00425C8F">
              <w:rPr>
                <w:rFonts w:cs="Arial"/>
              </w:rPr>
              <w:t>N(10)</w:t>
            </w:r>
          </w:p>
        </w:tc>
        <w:tc>
          <w:tcPr>
            <w:tcW w:w="1440" w:type="dxa"/>
          </w:tcPr>
          <w:p w:rsidR="007047B6" w:rsidRPr="00425C8F" w:rsidRDefault="007047B6" w:rsidP="002C3F3C">
            <w:pPr>
              <w:pStyle w:val="Tablecontent"/>
              <w:rPr>
                <w:rFonts w:cs="Arial"/>
              </w:rPr>
            </w:pPr>
            <w:r w:rsidRPr="00425C8F">
              <w:rPr>
                <w:rFonts w:cs="Arial"/>
              </w:rPr>
              <w:t>O (Tag is mandatory)</w:t>
            </w:r>
          </w:p>
        </w:tc>
      </w:tr>
    </w:tbl>
    <w:p w:rsidR="007047B6" w:rsidRPr="00425C8F" w:rsidRDefault="005873B8" w:rsidP="007047B6">
      <w:pPr>
        <w:pStyle w:val="BodyText2"/>
      </w:pPr>
      <w:r>
        <w:rPr>
          <w:rFonts w:cs="Arial"/>
        </w:rPr>
        <w:t>GEOGRAPHYCODE valuse is mandatory if IS_DEFAULT_PROFILE is false</w:t>
      </w:r>
    </w:p>
    <w:p w:rsidR="007047B6" w:rsidRPr="00425C8F" w:rsidRDefault="007047B6" w:rsidP="001E6309">
      <w:pPr>
        <w:pStyle w:val="Heading"/>
        <w:rPr>
          <w:color w:val="auto"/>
        </w:rPr>
      </w:pPr>
      <w:r w:rsidRPr="00425C8F">
        <w:rPr>
          <w:color w:val="auto"/>
        </w:rPr>
        <w:t>Business Rules</w:t>
      </w:r>
    </w:p>
    <w:p w:rsidR="007047B6" w:rsidRPr="00425C8F" w:rsidRDefault="007047B6" w:rsidP="007047B6">
      <w:pPr>
        <w:pStyle w:val="ListBullet1"/>
      </w:pPr>
      <w:r w:rsidRPr="00425C8F">
        <w:t>All tags are mandatory to be present in XML. If value is optional and tag must be present.</w:t>
      </w:r>
    </w:p>
    <w:p w:rsidR="007047B6" w:rsidRPr="00425C8F" w:rsidRDefault="007047B6" w:rsidP="007047B6">
      <w:pPr>
        <w:pStyle w:val="ListBullet1"/>
      </w:pPr>
      <w:r w:rsidRPr="00425C8F">
        <w:t>The value for TYPE tag is fixed as mentioned in syntax.</w:t>
      </w:r>
    </w:p>
    <w:p w:rsidR="007047B6" w:rsidRPr="00425C8F" w:rsidRDefault="007047B6" w:rsidP="007047B6">
      <w:pPr>
        <w:pStyle w:val="ListBullet1"/>
      </w:pPr>
      <w:r w:rsidRPr="00425C8F">
        <w:t>Web login id is optional only for those Category users, which does not have web access.</w:t>
      </w:r>
    </w:p>
    <w:p w:rsidR="007047B6" w:rsidRPr="00425C8F" w:rsidRDefault="007047B6" w:rsidP="007047B6">
      <w:pPr>
        <w:pStyle w:val="ListBullet1"/>
        <w:rPr>
          <w:b/>
        </w:rPr>
      </w:pPr>
      <w:r w:rsidRPr="00425C8F">
        <w:rPr>
          <w:b/>
        </w:rPr>
        <w:t>Web Login ID is mandatory in case of Operator user creation request.</w:t>
      </w:r>
    </w:p>
    <w:p w:rsidR="007047B6" w:rsidRPr="00425C8F" w:rsidRDefault="007047B6" w:rsidP="007047B6">
      <w:pPr>
        <w:pStyle w:val="ListBullet1"/>
      </w:pPr>
      <w:r w:rsidRPr="00425C8F">
        <w:t xml:space="preserve">MSISDN1 tag is mandatory for creation of Operator or Channel user. </w:t>
      </w:r>
    </w:p>
    <w:p w:rsidR="007047B6" w:rsidRPr="00425C8F" w:rsidRDefault="007047B6" w:rsidP="007047B6">
      <w:pPr>
        <w:pStyle w:val="ListBullet1"/>
      </w:pPr>
      <w:r w:rsidRPr="00425C8F">
        <w:t>MSISDN2, MSISDN3 are optional tags &amp; would depend on the number of MSISDNs allowed for the category. Not applicable for Operator user creation</w:t>
      </w:r>
    </w:p>
    <w:p w:rsidR="007047B6" w:rsidRPr="00425C8F" w:rsidRDefault="007047B6" w:rsidP="007047B6">
      <w:pPr>
        <w:pStyle w:val="ListBullet1"/>
        <w:rPr>
          <w:b/>
        </w:rPr>
      </w:pPr>
      <w:r w:rsidRPr="00425C8F">
        <w:t xml:space="preserve">If web access is allowed to the category, and there is no login ID mentioned in the request XML, then web login ID would be same as user’s primary MSISDN after successful creation of the user. </w:t>
      </w:r>
      <w:r w:rsidRPr="00425C8F">
        <w:rPr>
          <w:b/>
        </w:rPr>
        <w:t>This rule would not be applicable for Operator users creation</w:t>
      </w:r>
    </w:p>
    <w:p w:rsidR="007047B6" w:rsidRPr="00425C8F" w:rsidRDefault="007047B6" w:rsidP="007047B6">
      <w:pPr>
        <w:pStyle w:val="ListBullet1"/>
        <w:rPr>
          <w:b/>
        </w:rPr>
      </w:pPr>
      <w:r w:rsidRPr="00425C8F">
        <w:t xml:space="preserve">If parent is the owner of the category, then parent information should be left blank in the request XML. </w:t>
      </w:r>
      <w:r w:rsidRPr="00425C8F">
        <w:rPr>
          <w:b/>
        </w:rPr>
        <w:t>Parent info should also be left blank in-case of Operator user creation</w:t>
      </w:r>
    </w:p>
    <w:p w:rsidR="007047B6" w:rsidRPr="00425C8F" w:rsidRDefault="007047B6" w:rsidP="007047B6">
      <w:pPr>
        <w:pStyle w:val="ListBullet1"/>
      </w:pPr>
      <w:r w:rsidRPr="00425C8F">
        <w:t xml:space="preserve">The default group roll of the Category (where the user is being created) would automatically get associated with the new user. This would be applicable incase web is allowed for the category. </w:t>
      </w:r>
      <w:r w:rsidRPr="00425C8F">
        <w:rPr>
          <w:b/>
        </w:rPr>
        <w:t>Same would be applicable for Operator user creation</w:t>
      </w:r>
    </w:p>
    <w:p w:rsidR="007047B6" w:rsidRPr="00425C8F" w:rsidRDefault="007047B6" w:rsidP="007047B6">
      <w:pPr>
        <w:pStyle w:val="ListBullet1"/>
      </w:pPr>
      <w:r w:rsidRPr="00425C8F">
        <w:t>Newly created Channel user would needs to be approved by Operator user using the available web GUI &amp; the following attributes needs to be associated with the Channel user</w:t>
      </w:r>
    </w:p>
    <w:p w:rsidR="007047B6" w:rsidRPr="00425C8F" w:rsidRDefault="007047B6" w:rsidP="007047B6">
      <w:pPr>
        <w:pStyle w:val="ListBullet1"/>
        <w:numPr>
          <w:ilvl w:val="1"/>
          <w:numId w:val="5"/>
        </w:numPr>
      </w:pPr>
      <w:r w:rsidRPr="00425C8F">
        <w:t>Transfer Control Profile</w:t>
      </w:r>
    </w:p>
    <w:p w:rsidR="007047B6" w:rsidRPr="00425C8F" w:rsidRDefault="007047B6" w:rsidP="007047B6">
      <w:pPr>
        <w:pStyle w:val="ListBullet1"/>
        <w:numPr>
          <w:ilvl w:val="1"/>
          <w:numId w:val="5"/>
        </w:numPr>
      </w:pPr>
      <w:r w:rsidRPr="00425C8F">
        <w:t>Commission Profile</w:t>
      </w:r>
    </w:p>
    <w:p w:rsidR="007047B6" w:rsidRPr="00425C8F" w:rsidRDefault="007047B6" w:rsidP="007047B6">
      <w:pPr>
        <w:pStyle w:val="ListBullet1"/>
        <w:numPr>
          <w:ilvl w:val="1"/>
          <w:numId w:val="5"/>
        </w:numPr>
      </w:pPr>
      <w:r w:rsidRPr="00425C8F">
        <w:t>Grade</w:t>
      </w:r>
    </w:p>
    <w:p w:rsidR="007047B6" w:rsidRPr="00425C8F" w:rsidRDefault="007047B6" w:rsidP="007047B6">
      <w:pPr>
        <w:pStyle w:val="ListBullet1"/>
      </w:pPr>
      <w:r w:rsidRPr="00425C8F">
        <w:t>All Category services will automatically get associated with the newly created Channel user. Not applicable for Operator user creation</w:t>
      </w:r>
    </w:p>
    <w:p w:rsidR="007047B6" w:rsidRPr="00425C8F" w:rsidRDefault="007047B6" w:rsidP="007047B6">
      <w:pPr>
        <w:pStyle w:val="ListBullet1"/>
      </w:pPr>
      <w:r w:rsidRPr="00425C8F">
        <w:lastRenderedPageBreak/>
        <w:t>Newly created Channel user would be automatically assigned with system defined default Mobile number PIN &amp; web login password (if applicable).</w:t>
      </w:r>
    </w:p>
    <w:p w:rsidR="007047B6" w:rsidRPr="00425C8F" w:rsidRDefault="007047B6" w:rsidP="007047B6">
      <w:pPr>
        <w:pStyle w:val="ListBullet1"/>
      </w:pPr>
      <w:r w:rsidRPr="00425C8F">
        <w:t>Newly created Operator user would be automatically assigned with system defined default web login password.</w:t>
      </w:r>
    </w:p>
    <w:p w:rsidR="007047B6" w:rsidRPr="00425C8F" w:rsidRDefault="007047B6" w:rsidP="007047B6">
      <w:pPr>
        <w:pStyle w:val="ListBullet1"/>
      </w:pPr>
      <w:r w:rsidRPr="00425C8F">
        <w:t>All other business rules as currently applicable for Operator &amp; Channel user creation remain same.</w:t>
      </w:r>
    </w:p>
    <w:p w:rsidR="007047B6" w:rsidRPr="00425C8F" w:rsidRDefault="007047B6" w:rsidP="007047B6">
      <w:pPr>
        <w:pStyle w:val="BodyText2"/>
      </w:pPr>
    </w:p>
    <w:p w:rsidR="007047B6" w:rsidRPr="00425C8F" w:rsidRDefault="007047B6" w:rsidP="007047B6">
      <w:pPr>
        <w:pStyle w:val="NoteHeading"/>
        <w:rPr>
          <w:color w:val="auto"/>
        </w:rPr>
      </w:pPr>
      <w:r w:rsidRPr="00425C8F">
        <w:rPr>
          <w:color w:val="auto"/>
        </w:rPr>
        <w:t>Category code, Division &amp; Department short code would be provided by Mahindra Comviva during the deployment of this CR. Post delivery, it would be the responsibility of Operator to maintain/manage the list out of the EL system.</w:t>
      </w:r>
    </w:p>
    <w:p w:rsidR="007047B6" w:rsidRPr="00425C8F" w:rsidRDefault="007047B6" w:rsidP="007047B6">
      <w:pPr>
        <w:pStyle w:val="NoteHeading"/>
        <w:rPr>
          <w:color w:val="auto"/>
        </w:rPr>
      </w:pPr>
      <w:r w:rsidRPr="00425C8F">
        <w:rPr>
          <w:color w:val="auto"/>
        </w:rPr>
        <w:t>Since there can be only one superadmin account in EL, hence further superadmins cannot be created using this API</w:t>
      </w:r>
    </w:p>
    <w:p w:rsidR="007047B6" w:rsidRPr="00425C8F" w:rsidRDefault="007047B6" w:rsidP="007047B6">
      <w:pPr>
        <w:pStyle w:val="BodyText2"/>
      </w:pPr>
    </w:p>
    <w:p w:rsidR="007047B6" w:rsidRPr="00425C8F" w:rsidRDefault="0000768E" w:rsidP="001E6309">
      <w:pPr>
        <w:pStyle w:val="Heading"/>
        <w:rPr>
          <w:color w:val="auto"/>
        </w:rPr>
      </w:pPr>
      <w:r w:rsidRPr="00425C8F">
        <w:rPr>
          <w:color w:val="auto"/>
        </w:rPr>
        <w:t>Response Syntax</w:t>
      </w:r>
    </w:p>
    <w:p w:rsidR="007047B6" w:rsidRPr="00425C8F" w:rsidRDefault="007047B6" w:rsidP="007047B6">
      <w:pPr>
        <w:pStyle w:val="BodyText2"/>
      </w:pPr>
      <w:r w:rsidRPr="00425C8F">
        <w:t>PreTUPS will send following response (acknowledgement) to the External System against User creation request:</w:t>
      </w:r>
    </w:p>
    <w:p w:rsidR="007047B6" w:rsidRPr="00425C8F" w:rsidRDefault="007047B6" w:rsidP="007047B6">
      <w:pPr>
        <w:pStyle w:val="BodyText2"/>
      </w:pPr>
    </w:p>
    <w:p w:rsidR="007047B6" w:rsidRPr="00425C8F" w:rsidRDefault="007047B6" w:rsidP="007047B6">
      <w:pPr>
        <w:pStyle w:val="Code"/>
        <w:ind w:left="0"/>
      </w:pPr>
      <w:r w:rsidRPr="00425C8F">
        <w:t>&lt;?xml version="1.0"?&gt;</w:t>
      </w:r>
    </w:p>
    <w:p w:rsidR="007047B6" w:rsidRPr="00425C8F" w:rsidRDefault="007047B6" w:rsidP="007047B6">
      <w:pPr>
        <w:pStyle w:val="Code"/>
        <w:ind w:left="0" w:firstLine="720"/>
      </w:pPr>
      <w:r w:rsidRPr="00425C8F">
        <w:t>&lt;</w:t>
      </w:r>
      <w:r w:rsidRPr="00425C8F">
        <w:rPr>
          <w:b/>
        </w:rPr>
        <w:t>COMMAND</w:t>
      </w:r>
      <w:r w:rsidRPr="00425C8F">
        <w:t>&gt;</w:t>
      </w:r>
    </w:p>
    <w:p w:rsidR="007047B6" w:rsidRPr="00425C8F" w:rsidRDefault="007047B6" w:rsidP="007047B6">
      <w:pPr>
        <w:pStyle w:val="Code"/>
        <w:jc w:val="left"/>
      </w:pPr>
      <w:r w:rsidRPr="00425C8F">
        <w:t>&lt;</w:t>
      </w:r>
      <w:r w:rsidRPr="00425C8F">
        <w:rPr>
          <w:b/>
        </w:rPr>
        <w:t>TYPE</w:t>
      </w:r>
      <w:r w:rsidRPr="00425C8F">
        <w:t>&gt;&lt;</w:t>
      </w:r>
      <w:r w:rsidR="005D5B93" w:rsidRPr="005D5B93">
        <w:t>USERADDRESP</w:t>
      </w:r>
      <w:r w:rsidRPr="00425C8F">
        <w:t>&gt;&lt;/</w:t>
      </w:r>
      <w:r w:rsidRPr="00425C8F">
        <w:rPr>
          <w:b/>
        </w:rPr>
        <w:t>TYPE</w:t>
      </w:r>
      <w:r w:rsidRPr="00425C8F">
        <w:t>&gt;</w:t>
      </w:r>
    </w:p>
    <w:p w:rsidR="007047B6" w:rsidRPr="00425C8F" w:rsidRDefault="007047B6" w:rsidP="007047B6">
      <w:pPr>
        <w:pStyle w:val="Code"/>
        <w:jc w:val="left"/>
      </w:pPr>
      <w:r w:rsidRPr="00425C8F">
        <w:t>&lt;</w:t>
      </w:r>
      <w:r w:rsidRPr="00425C8F">
        <w:rPr>
          <w:b/>
        </w:rPr>
        <w:t>USERID</w:t>
      </w:r>
      <w:r w:rsidRPr="00425C8F">
        <w:t>&gt;&lt;PreTUPS internal User ID&gt;&lt;/</w:t>
      </w:r>
      <w:r w:rsidRPr="00425C8F">
        <w:rPr>
          <w:b/>
        </w:rPr>
        <w:t>USERID</w:t>
      </w:r>
      <w:r w:rsidRPr="00425C8F">
        <w:t>&gt;</w:t>
      </w:r>
    </w:p>
    <w:p w:rsidR="007047B6" w:rsidRPr="00425C8F" w:rsidRDefault="007047B6" w:rsidP="007047B6">
      <w:pPr>
        <w:pStyle w:val="Code"/>
        <w:jc w:val="left"/>
      </w:pPr>
      <w:r w:rsidRPr="00425C8F">
        <w:t>&lt;</w:t>
      </w:r>
      <w:r w:rsidRPr="00425C8F">
        <w:rPr>
          <w:b/>
        </w:rPr>
        <w:t>EXTERNALCODE</w:t>
      </w:r>
      <w:r w:rsidRPr="00425C8F">
        <w:t>&gt;&lt;External code of the new operator or channel user&gt;&lt;/</w:t>
      </w:r>
      <w:r w:rsidRPr="00425C8F">
        <w:rPr>
          <w:b/>
        </w:rPr>
        <w:t>EXTERNALCODE</w:t>
      </w:r>
      <w:r w:rsidRPr="00425C8F">
        <w:t>&gt;</w:t>
      </w:r>
    </w:p>
    <w:p w:rsidR="007047B6" w:rsidRPr="00425C8F" w:rsidRDefault="007047B6" w:rsidP="007047B6">
      <w:pPr>
        <w:pStyle w:val="Code"/>
        <w:jc w:val="left"/>
      </w:pPr>
    </w:p>
    <w:p w:rsidR="007047B6" w:rsidRPr="00425C8F" w:rsidRDefault="007047B6" w:rsidP="007047B6">
      <w:pPr>
        <w:pStyle w:val="Code"/>
        <w:jc w:val="left"/>
      </w:pPr>
      <w:r w:rsidRPr="00425C8F">
        <w:t>&lt;</w:t>
      </w:r>
      <w:r w:rsidRPr="00425C8F">
        <w:rPr>
          <w:b/>
        </w:rPr>
        <w:t>MSISDN</w:t>
      </w:r>
      <w:r w:rsidRPr="00425C8F">
        <w:t>&gt;&lt;Primary MSISDN of the new operator or Channel user&gt;&lt;/</w:t>
      </w:r>
      <w:r w:rsidRPr="00425C8F">
        <w:rPr>
          <w:b/>
        </w:rPr>
        <w:t>MSISDN</w:t>
      </w:r>
      <w:r w:rsidRPr="00425C8F">
        <w:t>&gt;</w:t>
      </w:r>
    </w:p>
    <w:p w:rsidR="007047B6" w:rsidRPr="00425C8F" w:rsidRDefault="007047B6" w:rsidP="007047B6">
      <w:pPr>
        <w:pStyle w:val="Code"/>
        <w:jc w:val="left"/>
      </w:pPr>
      <w:r w:rsidRPr="00425C8F">
        <w:t>&lt;</w:t>
      </w:r>
      <w:r w:rsidRPr="00425C8F">
        <w:rPr>
          <w:b/>
        </w:rPr>
        <w:t>TXNSTATUS</w:t>
      </w:r>
      <w:r w:rsidRPr="00425C8F">
        <w:t>&gt;&lt;Transaction Status&gt;&lt;/</w:t>
      </w:r>
      <w:r w:rsidRPr="00425C8F">
        <w:rPr>
          <w:b/>
        </w:rPr>
        <w:t>TXNSTATUS</w:t>
      </w:r>
      <w:r w:rsidRPr="00425C8F">
        <w:t>&gt;</w:t>
      </w:r>
    </w:p>
    <w:p w:rsidR="007047B6" w:rsidRPr="00425C8F" w:rsidRDefault="007047B6" w:rsidP="007047B6">
      <w:pPr>
        <w:pStyle w:val="Code"/>
        <w:ind w:left="360" w:firstLine="720"/>
      </w:pPr>
      <w:r w:rsidRPr="00425C8F">
        <w:t>&lt;</w:t>
      </w:r>
      <w:r w:rsidRPr="00425C8F">
        <w:rPr>
          <w:b/>
        </w:rPr>
        <w:t>MESSAGE</w:t>
      </w:r>
      <w:r w:rsidRPr="00425C8F">
        <w:t>&gt;&lt;Error or success Message&gt;&lt;/</w:t>
      </w:r>
      <w:r w:rsidRPr="00425C8F">
        <w:rPr>
          <w:b/>
        </w:rPr>
        <w:t>MESSAGE</w:t>
      </w:r>
      <w:r w:rsidRPr="00425C8F">
        <w:t>&gt;</w:t>
      </w:r>
    </w:p>
    <w:p w:rsidR="007047B6" w:rsidRPr="00425C8F" w:rsidRDefault="007047B6" w:rsidP="007047B6">
      <w:pPr>
        <w:pStyle w:val="Code"/>
        <w:ind w:left="0"/>
      </w:pPr>
      <w:r w:rsidRPr="00425C8F">
        <w:tab/>
        <w:t>&lt;/</w:t>
      </w:r>
      <w:r w:rsidRPr="00425C8F">
        <w:rPr>
          <w:b/>
        </w:rPr>
        <w:t>COMMAND</w:t>
      </w:r>
      <w:r w:rsidRPr="00425C8F">
        <w:t>&gt;</w:t>
      </w:r>
    </w:p>
    <w:p w:rsidR="007047B6" w:rsidRPr="00425C8F" w:rsidRDefault="007047B6" w:rsidP="007047B6">
      <w:pPr>
        <w:pStyle w:val="BodyText2"/>
        <w:ind w:left="720"/>
        <w:jc w:val="left"/>
      </w:pPr>
    </w:p>
    <w:p w:rsidR="007047B6" w:rsidRPr="00425C8F" w:rsidRDefault="007047B6" w:rsidP="007047B6">
      <w:pPr>
        <w:pStyle w:val="Head"/>
      </w:pPr>
      <w:r w:rsidRPr="00425C8F">
        <w:t>Fields Detail</w:t>
      </w: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800"/>
        <w:gridCol w:w="2340"/>
        <w:gridCol w:w="1260"/>
        <w:gridCol w:w="1260"/>
        <w:gridCol w:w="1496"/>
      </w:tblGrid>
      <w:tr w:rsidR="007047B6" w:rsidRPr="00425C8F" w:rsidTr="002C3F3C">
        <w:trPr>
          <w:trHeight w:val="277"/>
          <w:tblHeader/>
        </w:trPr>
        <w:tc>
          <w:tcPr>
            <w:tcW w:w="144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TAG</w:t>
            </w:r>
          </w:p>
        </w:tc>
        <w:tc>
          <w:tcPr>
            <w:tcW w:w="180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Fields</w:t>
            </w:r>
          </w:p>
        </w:tc>
        <w:tc>
          <w:tcPr>
            <w:tcW w:w="234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Remarks</w:t>
            </w:r>
          </w:p>
        </w:tc>
        <w:tc>
          <w:tcPr>
            <w:tcW w:w="126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Example</w:t>
            </w:r>
          </w:p>
        </w:tc>
        <w:tc>
          <w:tcPr>
            <w:tcW w:w="126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Field Type</w:t>
            </w:r>
          </w:p>
        </w:tc>
        <w:tc>
          <w:tcPr>
            <w:tcW w:w="1496"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Optional/</w:t>
            </w:r>
          </w:p>
          <w:p w:rsidR="007047B6" w:rsidRPr="00425C8F" w:rsidRDefault="007047B6" w:rsidP="002C3F3C">
            <w:pPr>
              <w:pStyle w:val="TableColumnLabels"/>
              <w:rPr>
                <w:color w:val="auto"/>
              </w:rPr>
            </w:pPr>
            <w:r w:rsidRPr="00425C8F">
              <w:rPr>
                <w:color w:val="auto"/>
              </w:rPr>
              <w:t>Mandatory</w:t>
            </w:r>
          </w:p>
        </w:tc>
      </w:tr>
      <w:tr w:rsidR="007047B6" w:rsidRPr="00425C8F" w:rsidTr="002C3F3C">
        <w:trPr>
          <w:trHeight w:val="277"/>
        </w:trPr>
        <w:tc>
          <w:tcPr>
            <w:tcW w:w="1440" w:type="dxa"/>
            <w:tcBorders>
              <w:top w:val="single" w:sz="6" w:space="0" w:color="000000"/>
            </w:tcBorders>
          </w:tcPr>
          <w:p w:rsidR="007047B6" w:rsidRPr="00425C8F" w:rsidRDefault="007047B6" w:rsidP="002C3F3C">
            <w:pPr>
              <w:pStyle w:val="Tablecontent"/>
            </w:pPr>
            <w:r w:rsidRPr="00425C8F">
              <w:t>TYPE</w:t>
            </w:r>
          </w:p>
        </w:tc>
        <w:tc>
          <w:tcPr>
            <w:tcW w:w="1800" w:type="dxa"/>
            <w:tcBorders>
              <w:top w:val="single" w:sz="6" w:space="0" w:color="000000"/>
            </w:tcBorders>
          </w:tcPr>
          <w:p w:rsidR="007047B6" w:rsidRPr="00425C8F" w:rsidRDefault="007047B6" w:rsidP="002C3F3C">
            <w:pPr>
              <w:pStyle w:val="Tablecontent"/>
            </w:pPr>
            <w:r w:rsidRPr="00425C8F">
              <w:t>Response type</w:t>
            </w:r>
          </w:p>
        </w:tc>
        <w:tc>
          <w:tcPr>
            <w:tcW w:w="2340" w:type="dxa"/>
            <w:tcBorders>
              <w:top w:val="single" w:sz="6" w:space="0" w:color="000000"/>
            </w:tcBorders>
          </w:tcPr>
          <w:p w:rsidR="007047B6" w:rsidRPr="00425C8F" w:rsidRDefault="007047B6" w:rsidP="002C3F3C">
            <w:pPr>
              <w:pStyle w:val="Tablecontent"/>
              <w:rPr>
                <w:b/>
              </w:rPr>
            </w:pPr>
            <w:r w:rsidRPr="00425C8F">
              <w:t xml:space="preserve">Response Type – </w:t>
            </w:r>
            <w:r w:rsidRPr="00425C8F">
              <w:rPr>
                <w:b/>
              </w:rPr>
              <w:t>Fixed value</w:t>
            </w:r>
          </w:p>
        </w:tc>
        <w:tc>
          <w:tcPr>
            <w:tcW w:w="1260" w:type="dxa"/>
            <w:tcBorders>
              <w:top w:val="single" w:sz="6" w:space="0" w:color="000000"/>
            </w:tcBorders>
          </w:tcPr>
          <w:p w:rsidR="007047B6" w:rsidRPr="00425C8F" w:rsidRDefault="007047B6" w:rsidP="002C3F3C">
            <w:pPr>
              <w:pStyle w:val="Tablecontent"/>
            </w:pPr>
            <w:r w:rsidRPr="00425C8F">
              <w:t>USRREGRESP</w:t>
            </w:r>
          </w:p>
        </w:tc>
        <w:tc>
          <w:tcPr>
            <w:tcW w:w="1260" w:type="dxa"/>
            <w:tcBorders>
              <w:top w:val="single" w:sz="6" w:space="0" w:color="000000"/>
            </w:tcBorders>
          </w:tcPr>
          <w:p w:rsidR="007047B6" w:rsidRPr="00425C8F" w:rsidRDefault="007047B6" w:rsidP="002C3F3C">
            <w:pPr>
              <w:pStyle w:val="Tablecontent"/>
            </w:pPr>
            <w:r w:rsidRPr="00425C8F">
              <w:t>A (20)</w:t>
            </w:r>
          </w:p>
        </w:tc>
        <w:tc>
          <w:tcPr>
            <w:tcW w:w="1496" w:type="dxa"/>
            <w:tcBorders>
              <w:top w:val="single" w:sz="6" w:space="0" w:color="000000"/>
            </w:tcBorders>
          </w:tcPr>
          <w:p w:rsidR="007047B6" w:rsidRPr="00425C8F" w:rsidRDefault="007047B6" w:rsidP="002C3F3C">
            <w:pPr>
              <w:pStyle w:val="Tablecontent"/>
            </w:pPr>
            <w:r w:rsidRPr="00425C8F">
              <w:t>M</w:t>
            </w: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t>USERID</w:t>
            </w:r>
          </w:p>
        </w:tc>
        <w:tc>
          <w:tcPr>
            <w:tcW w:w="1800" w:type="dxa"/>
          </w:tcPr>
          <w:p w:rsidR="007047B6" w:rsidRPr="00425C8F" w:rsidRDefault="007047B6" w:rsidP="002C3F3C">
            <w:pPr>
              <w:pStyle w:val="Tablecontent"/>
              <w:rPr>
                <w:rFonts w:cs="Arial"/>
              </w:rPr>
            </w:pPr>
            <w:r w:rsidRPr="00425C8F">
              <w:rPr>
                <w:rFonts w:cs="Arial"/>
              </w:rPr>
              <w:t>PreTUPS user ID</w:t>
            </w:r>
          </w:p>
        </w:tc>
        <w:tc>
          <w:tcPr>
            <w:tcW w:w="2340" w:type="dxa"/>
          </w:tcPr>
          <w:p w:rsidR="007047B6" w:rsidRPr="00425C8F" w:rsidRDefault="007047B6" w:rsidP="002C3F3C">
            <w:pPr>
              <w:pStyle w:val="Tablecontent"/>
              <w:rPr>
                <w:rFonts w:cs="Arial"/>
              </w:rPr>
            </w:pPr>
            <w:r w:rsidRPr="00425C8F">
              <w:rPr>
                <w:rFonts w:cs="Arial"/>
              </w:rPr>
              <w:t>PreTUPS internal User ID generated during user registration</w:t>
            </w:r>
          </w:p>
        </w:tc>
        <w:tc>
          <w:tcPr>
            <w:tcW w:w="1260" w:type="dxa"/>
          </w:tcPr>
          <w:p w:rsidR="007047B6" w:rsidRPr="00425C8F" w:rsidRDefault="007047B6" w:rsidP="002C3F3C">
            <w:pPr>
              <w:pStyle w:val="Tablecontent"/>
              <w:rPr>
                <w:rFonts w:cs="Arial"/>
              </w:rPr>
            </w:pPr>
            <w:r w:rsidRPr="00425C8F">
              <w:rPr>
                <w:rFonts w:cs="Arial"/>
              </w:rPr>
              <w:t>SADL0000000034</w:t>
            </w:r>
          </w:p>
        </w:tc>
        <w:tc>
          <w:tcPr>
            <w:tcW w:w="1260" w:type="dxa"/>
          </w:tcPr>
          <w:p w:rsidR="007047B6" w:rsidRPr="00425C8F" w:rsidRDefault="007047B6" w:rsidP="002C3F3C">
            <w:pPr>
              <w:pStyle w:val="Tablecontent"/>
              <w:rPr>
                <w:rFonts w:cs="Arial"/>
              </w:rPr>
            </w:pPr>
            <w:r w:rsidRPr="00425C8F">
              <w:rPr>
                <w:rFonts w:cs="Arial"/>
              </w:rPr>
              <w:t>A (15)</w:t>
            </w:r>
          </w:p>
        </w:tc>
        <w:tc>
          <w:tcPr>
            <w:tcW w:w="1496" w:type="dxa"/>
          </w:tcPr>
          <w:p w:rsidR="007047B6" w:rsidRPr="00425C8F" w:rsidRDefault="007047B6" w:rsidP="002C3F3C">
            <w:pPr>
              <w:pStyle w:val="Tablecontent"/>
              <w:rPr>
                <w:rFonts w:cs="Arial"/>
              </w:rPr>
            </w:pPr>
            <w:r w:rsidRPr="00425C8F">
              <w:rPr>
                <w:rFonts w:cs="Arial"/>
              </w:rPr>
              <w:t>M</w:t>
            </w: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t>EXTERNALCODE</w:t>
            </w:r>
          </w:p>
        </w:tc>
        <w:tc>
          <w:tcPr>
            <w:tcW w:w="1800" w:type="dxa"/>
          </w:tcPr>
          <w:p w:rsidR="007047B6" w:rsidRPr="00425C8F" w:rsidRDefault="007047B6" w:rsidP="002C3F3C">
            <w:pPr>
              <w:pStyle w:val="Tablecontent"/>
              <w:rPr>
                <w:rFonts w:cs="Arial"/>
              </w:rPr>
            </w:pPr>
            <w:r w:rsidRPr="00425C8F">
              <w:rPr>
                <w:rFonts w:cs="Arial"/>
              </w:rPr>
              <w:t>External code</w:t>
            </w:r>
          </w:p>
        </w:tc>
        <w:tc>
          <w:tcPr>
            <w:tcW w:w="2340" w:type="dxa"/>
          </w:tcPr>
          <w:p w:rsidR="007047B6" w:rsidRPr="00425C8F" w:rsidRDefault="007047B6" w:rsidP="002C3F3C">
            <w:pPr>
              <w:pStyle w:val="Tablecontent"/>
              <w:rPr>
                <w:rFonts w:cs="Arial"/>
              </w:rPr>
            </w:pPr>
            <w:r w:rsidRPr="00425C8F">
              <w:rPr>
                <w:rFonts w:cs="Arial"/>
              </w:rPr>
              <w:t>EXTERNAL code of the operator or channel user registered</w:t>
            </w:r>
          </w:p>
        </w:tc>
        <w:tc>
          <w:tcPr>
            <w:tcW w:w="1260" w:type="dxa"/>
          </w:tcPr>
          <w:p w:rsidR="007047B6" w:rsidRPr="00425C8F" w:rsidRDefault="007047B6" w:rsidP="002C3F3C">
            <w:pPr>
              <w:pStyle w:val="Tablecontent"/>
              <w:rPr>
                <w:rFonts w:cs="Arial"/>
              </w:rPr>
            </w:pPr>
            <w:r w:rsidRPr="00425C8F">
              <w:rPr>
                <w:rFonts w:cs="Arial"/>
              </w:rPr>
              <w:t>AD100001</w:t>
            </w:r>
          </w:p>
        </w:tc>
        <w:tc>
          <w:tcPr>
            <w:tcW w:w="1260" w:type="dxa"/>
          </w:tcPr>
          <w:p w:rsidR="007047B6" w:rsidRPr="00425C8F" w:rsidRDefault="007047B6" w:rsidP="002C3F3C">
            <w:pPr>
              <w:pStyle w:val="Tablecontent"/>
              <w:rPr>
                <w:rFonts w:cs="Arial"/>
              </w:rPr>
            </w:pPr>
            <w:r w:rsidRPr="00425C8F">
              <w:rPr>
                <w:rFonts w:cs="Arial"/>
              </w:rPr>
              <w:t>A (10)</w:t>
            </w:r>
          </w:p>
        </w:tc>
        <w:tc>
          <w:tcPr>
            <w:tcW w:w="1496" w:type="dxa"/>
          </w:tcPr>
          <w:p w:rsidR="007047B6" w:rsidRPr="00425C8F" w:rsidRDefault="007047B6" w:rsidP="002C3F3C">
            <w:pPr>
              <w:pStyle w:val="Tablecontent"/>
              <w:rPr>
                <w:rFonts w:cs="Arial"/>
              </w:rPr>
            </w:pPr>
            <w:r w:rsidRPr="00425C8F">
              <w:rPr>
                <w:rFonts w:cs="Arial"/>
              </w:rPr>
              <w:t>M</w:t>
            </w:r>
          </w:p>
        </w:tc>
      </w:tr>
      <w:tr w:rsidR="007047B6" w:rsidRPr="00425C8F" w:rsidTr="002C3F3C">
        <w:trPr>
          <w:trHeight w:val="277"/>
        </w:trPr>
        <w:tc>
          <w:tcPr>
            <w:tcW w:w="1440" w:type="dxa"/>
          </w:tcPr>
          <w:p w:rsidR="007047B6" w:rsidRPr="00425C8F" w:rsidRDefault="007047B6" w:rsidP="002C3F3C">
            <w:pPr>
              <w:pStyle w:val="Tablecontent"/>
              <w:rPr>
                <w:rFonts w:cs="Arial"/>
              </w:rPr>
            </w:pPr>
          </w:p>
        </w:tc>
        <w:tc>
          <w:tcPr>
            <w:tcW w:w="1800" w:type="dxa"/>
          </w:tcPr>
          <w:p w:rsidR="007047B6" w:rsidRPr="00425C8F" w:rsidRDefault="007047B6" w:rsidP="002C3F3C">
            <w:pPr>
              <w:pStyle w:val="Tablecontent"/>
              <w:rPr>
                <w:rFonts w:cs="Arial"/>
              </w:rPr>
            </w:pPr>
          </w:p>
        </w:tc>
        <w:tc>
          <w:tcPr>
            <w:tcW w:w="2340" w:type="dxa"/>
          </w:tcPr>
          <w:p w:rsidR="007047B6" w:rsidRPr="00425C8F" w:rsidRDefault="007047B6" w:rsidP="002C3F3C">
            <w:pPr>
              <w:pStyle w:val="Tablecontent"/>
              <w:rPr>
                <w:rFonts w:cs="Arial"/>
              </w:rPr>
            </w:pPr>
          </w:p>
        </w:tc>
        <w:tc>
          <w:tcPr>
            <w:tcW w:w="1260" w:type="dxa"/>
          </w:tcPr>
          <w:p w:rsidR="007047B6" w:rsidRPr="00425C8F" w:rsidRDefault="007047B6" w:rsidP="002C3F3C">
            <w:pPr>
              <w:pStyle w:val="Tablecontent"/>
              <w:rPr>
                <w:rFonts w:cs="Arial"/>
              </w:rPr>
            </w:pPr>
          </w:p>
        </w:tc>
        <w:tc>
          <w:tcPr>
            <w:tcW w:w="1260" w:type="dxa"/>
          </w:tcPr>
          <w:p w:rsidR="007047B6" w:rsidRPr="00425C8F" w:rsidRDefault="007047B6" w:rsidP="002C3F3C">
            <w:pPr>
              <w:pStyle w:val="Tablecontent"/>
              <w:rPr>
                <w:rFonts w:cs="Arial"/>
              </w:rPr>
            </w:pPr>
          </w:p>
        </w:tc>
        <w:tc>
          <w:tcPr>
            <w:tcW w:w="1496" w:type="dxa"/>
          </w:tcPr>
          <w:p w:rsidR="007047B6" w:rsidRPr="00425C8F" w:rsidRDefault="007047B6" w:rsidP="002C3F3C">
            <w:pPr>
              <w:pStyle w:val="Tablecontent"/>
              <w:rPr>
                <w:rFonts w:cs="Arial"/>
              </w:rPr>
            </w:pP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t>MSISDN</w:t>
            </w:r>
          </w:p>
        </w:tc>
        <w:tc>
          <w:tcPr>
            <w:tcW w:w="1800" w:type="dxa"/>
          </w:tcPr>
          <w:p w:rsidR="007047B6" w:rsidRPr="00425C8F" w:rsidRDefault="007047B6" w:rsidP="002C3F3C">
            <w:pPr>
              <w:pStyle w:val="Tablecontent"/>
              <w:rPr>
                <w:rFonts w:cs="Arial"/>
              </w:rPr>
            </w:pPr>
            <w:r w:rsidRPr="00425C8F">
              <w:rPr>
                <w:rFonts w:cs="Arial"/>
              </w:rPr>
              <w:t>Mobile number</w:t>
            </w:r>
          </w:p>
        </w:tc>
        <w:tc>
          <w:tcPr>
            <w:tcW w:w="2340" w:type="dxa"/>
          </w:tcPr>
          <w:p w:rsidR="007047B6" w:rsidRPr="00425C8F" w:rsidRDefault="007047B6" w:rsidP="002C3F3C">
            <w:pPr>
              <w:pStyle w:val="Tablecontent"/>
              <w:rPr>
                <w:rFonts w:cs="Arial"/>
              </w:rPr>
            </w:pPr>
            <w:r w:rsidRPr="00425C8F">
              <w:rPr>
                <w:rFonts w:cs="Arial"/>
              </w:rPr>
              <w:t>Primary Transaction MSISDN of the new Operator or Channel user</w:t>
            </w:r>
          </w:p>
        </w:tc>
        <w:tc>
          <w:tcPr>
            <w:tcW w:w="1260" w:type="dxa"/>
          </w:tcPr>
          <w:p w:rsidR="007047B6" w:rsidRPr="00425C8F" w:rsidRDefault="007047B6" w:rsidP="002C3F3C">
            <w:pPr>
              <w:pStyle w:val="Tablecontent"/>
              <w:rPr>
                <w:rFonts w:cs="Arial"/>
              </w:rPr>
            </w:pPr>
            <w:r w:rsidRPr="00425C8F">
              <w:rPr>
                <w:rFonts w:cs="Arial"/>
              </w:rPr>
              <w:t>9810333333</w:t>
            </w:r>
          </w:p>
        </w:tc>
        <w:tc>
          <w:tcPr>
            <w:tcW w:w="1260" w:type="dxa"/>
          </w:tcPr>
          <w:p w:rsidR="007047B6" w:rsidRPr="00425C8F" w:rsidRDefault="007047B6" w:rsidP="002C3F3C">
            <w:pPr>
              <w:pStyle w:val="Tablecontent"/>
              <w:rPr>
                <w:rFonts w:cs="Arial"/>
              </w:rPr>
            </w:pPr>
            <w:r w:rsidRPr="00425C8F">
              <w:rPr>
                <w:rFonts w:cs="Arial"/>
              </w:rPr>
              <w:t>N(15)</w:t>
            </w:r>
          </w:p>
        </w:tc>
        <w:tc>
          <w:tcPr>
            <w:tcW w:w="1496" w:type="dxa"/>
          </w:tcPr>
          <w:p w:rsidR="007047B6" w:rsidRPr="00425C8F" w:rsidRDefault="007047B6" w:rsidP="002C3F3C">
            <w:pPr>
              <w:pStyle w:val="Tablecontent"/>
              <w:rPr>
                <w:rFonts w:cs="Arial"/>
              </w:rPr>
            </w:pPr>
            <w:r w:rsidRPr="00425C8F">
              <w:rPr>
                <w:rFonts w:cs="Arial"/>
              </w:rPr>
              <w:t>M</w:t>
            </w:r>
          </w:p>
        </w:tc>
      </w:tr>
      <w:tr w:rsidR="007047B6" w:rsidRPr="00425C8F" w:rsidTr="002C3F3C">
        <w:trPr>
          <w:cantSplit/>
          <w:trHeight w:val="277"/>
        </w:trPr>
        <w:tc>
          <w:tcPr>
            <w:tcW w:w="1440" w:type="dxa"/>
          </w:tcPr>
          <w:p w:rsidR="007047B6" w:rsidRPr="00425C8F" w:rsidRDefault="007047B6" w:rsidP="002C3F3C">
            <w:pPr>
              <w:pStyle w:val="Tablecontent"/>
              <w:rPr>
                <w:rFonts w:cs="Arial"/>
              </w:rPr>
            </w:pPr>
            <w:r w:rsidRPr="00425C8F">
              <w:rPr>
                <w:rFonts w:cs="Arial"/>
              </w:rPr>
              <w:lastRenderedPageBreak/>
              <w:t>TXNSTATUS</w:t>
            </w:r>
          </w:p>
        </w:tc>
        <w:tc>
          <w:tcPr>
            <w:tcW w:w="1800" w:type="dxa"/>
          </w:tcPr>
          <w:p w:rsidR="007047B6" w:rsidRPr="00425C8F" w:rsidRDefault="007047B6" w:rsidP="002C3F3C">
            <w:pPr>
              <w:pStyle w:val="Tablecontent"/>
              <w:rPr>
                <w:rFonts w:cs="Arial"/>
              </w:rPr>
            </w:pPr>
            <w:r w:rsidRPr="00425C8F">
              <w:rPr>
                <w:rFonts w:cs="Arial"/>
              </w:rPr>
              <w:t>Transaction Status</w:t>
            </w:r>
          </w:p>
        </w:tc>
        <w:tc>
          <w:tcPr>
            <w:tcW w:w="2340" w:type="dxa"/>
          </w:tcPr>
          <w:p w:rsidR="007047B6" w:rsidRPr="00425C8F" w:rsidRDefault="007047B6" w:rsidP="002C3F3C">
            <w:pPr>
              <w:pStyle w:val="Tablecontent"/>
              <w:rPr>
                <w:rFonts w:cs="Arial"/>
              </w:rPr>
            </w:pPr>
            <w:r w:rsidRPr="00425C8F">
              <w:rPr>
                <w:rFonts w:cs="Arial"/>
              </w:rPr>
              <w:t>Status of the User registration request</w:t>
            </w:r>
          </w:p>
          <w:p w:rsidR="007047B6" w:rsidRPr="00425C8F" w:rsidRDefault="007047B6" w:rsidP="002C3F3C">
            <w:pPr>
              <w:pStyle w:val="TableListBullet1"/>
              <w:jc w:val="left"/>
              <w:rPr>
                <w:rFonts w:cs="Arial"/>
              </w:rPr>
            </w:pPr>
            <w:r w:rsidRPr="00425C8F">
              <w:rPr>
                <w:rFonts w:cs="Arial"/>
              </w:rPr>
              <w:t xml:space="preserve">Transaction Status = 200 means Success, </w:t>
            </w:r>
          </w:p>
          <w:p w:rsidR="007047B6" w:rsidRPr="00425C8F" w:rsidRDefault="007047B6" w:rsidP="002C3F3C">
            <w:pPr>
              <w:pStyle w:val="TableListBullet1"/>
              <w:jc w:val="left"/>
              <w:rPr>
                <w:rFonts w:cs="Arial"/>
              </w:rPr>
            </w:pPr>
            <w:r w:rsidRPr="00425C8F">
              <w:rPr>
                <w:rFonts w:cs="Arial"/>
              </w:rPr>
              <w:t>Transaction Status Other than 200 means failed</w:t>
            </w:r>
          </w:p>
        </w:tc>
        <w:tc>
          <w:tcPr>
            <w:tcW w:w="1260" w:type="dxa"/>
          </w:tcPr>
          <w:p w:rsidR="007047B6" w:rsidRPr="00425C8F" w:rsidRDefault="007047B6" w:rsidP="002C3F3C">
            <w:pPr>
              <w:pStyle w:val="Tablecontent"/>
              <w:rPr>
                <w:rFonts w:cs="Arial"/>
              </w:rPr>
            </w:pPr>
            <w:r w:rsidRPr="00425C8F">
              <w:rPr>
                <w:rFonts w:cs="Arial"/>
              </w:rPr>
              <w:t>200</w:t>
            </w:r>
          </w:p>
        </w:tc>
        <w:tc>
          <w:tcPr>
            <w:tcW w:w="1260" w:type="dxa"/>
          </w:tcPr>
          <w:p w:rsidR="007047B6" w:rsidRPr="00425C8F" w:rsidRDefault="007047B6" w:rsidP="002C3F3C">
            <w:pPr>
              <w:pStyle w:val="Tablecontent"/>
              <w:rPr>
                <w:rFonts w:cs="Arial"/>
              </w:rPr>
            </w:pPr>
            <w:r w:rsidRPr="00425C8F">
              <w:rPr>
                <w:rFonts w:cs="Arial"/>
              </w:rPr>
              <w:t>N (7)</w:t>
            </w:r>
          </w:p>
        </w:tc>
        <w:tc>
          <w:tcPr>
            <w:tcW w:w="1496" w:type="dxa"/>
          </w:tcPr>
          <w:p w:rsidR="007047B6" w:rsidRPr="00425C8F" w:rsidRDefault="007047B6" w:rsidP="002C3F3C">
            <w:pPr>
              <w:pStyle w:val="Tablecontent"/>
              <w:rPr>
                <w:rFonts w:cs="Arial"/>
              </w:rPr>
            </w:pPr>
            <w:r w:rsidRPr="00425C8F">
              <w:rPr>
                <w:rFonts w:cs="Arial"/>
              </w:rPr>
              <w:t>M</w:t>
            </w:r>
          </w:p>
        </w:tc>
      </w:tr>
      <w:tr w:rsidR="007047B6" w:rsidRPr="00425C8F" w:rsidTr="002C3F3C">
        <w:trPr>
          <w:cantSplit/>
          <w:trHeight w:val="277"/>
        </w:trPr>
        <w:tc>
          <w:tcPr>
            <w:tcW w:w="1440" w:type="dxa"/>
          </w:tcPr>
          <w:p w:rsidR="007047B6" w:rsidRPr="00425C8F" w:rsidRDefault="007047B6" w:rsidP="002C3F3C">
            <w:pPr>
              <w:pStyle w:val="Tablecontent"/>
              <w:rPr>
                <w:rFonts w:cs="Arial"/>
              </w:rPr>
            </w:pPr>
            <w:r w:rsidRPr="00425C8F">
              <w:rPr>
                <w:rFonts w:cs="Arial"/>
              </w:rPr>
              <w:t>MESSAGE</w:t>
            </w:r>
          </w:p>
        </w:tc>
        <w:tc>
          <w:tcPr>
            <w:tcW w:w="1800" w:type="dxa"/>
          </w:tcPr>
          <w:p w:rsidR="007047B6" w:rsidRPr="00425C8F" w:rsidRDefault="007047B6" w:rsidP="002C3F3C">
            <w:pPr>
              <w:pStyle w:val="Tablecontent"/>
              <w:rPr>
                <w:rFonts w:cs="Arial"/>
              </w:rPr>
            </w:pPr>
            <w:r w:rsidRPr="00425C8F">
              <w:rPr>
                <w:rFonts w:cs="Arial"/>
              </w:rPr>
              <w:t>Response message</w:t>
            </w:r>
          </w:p>
        </w:tc>
        <w:tc>
          <w:tcPr>
            <w:tcW w:w="2340" w:type="dxa"/>
          </w:tcPr>
          <w:p w:rsidR="007047B6" w:rsidRPr="00425C8F" w:rsidRDefault="007047B6" w:rsidP="002C3F3C">
            <w:pPr>
              <w:pStyle w:val="Tablecontent"/>
              <w:rPr>
                <w:rFonts w:cs="Arial"/>
              </w:rPr>
            </w:pPr>
            <w:r w:rsidRPr="00425C8F">
              <w:rPr>
                <w:rFonts w:cs="Arial"/>
              </w:rPr>
              <w:t>Response message against user creation request</w:t>
            </w:r>
          </w:p>
        </w:tc>
        <w:tc>
          <w:tcPr>
            <w:tcW w:w="1260" w:type="dxa"/>
          </w:tcPr>
          <w:p w:rsidR="007047B6" w:rsidRPr="00425C8F" w:rsidRDefault="007047B6" w:rsidP="002C3F3C">
            <w:pPr>
              <w:pStyle w:val="Tablecontent"/>
              <w:rPr>
                <w:rFonts w:cs="Arial"/>
              </w:rPr>
            </w:pPr>
            <w:r w:rsidRPr="00425C8F">
              <w:rPr>
                <w:rFonts w:cs="Arial"/>
              </w:rPr>
              <w:t>Message test</w:t>
            </w:r>
          </w:p>
        </w:tc>
        <w:tc>
          <w:tcPr>
            <w:tcW w:w="1260" w:type="dxa"/>
          </w:tcPr>
          <w:p w:rsidR="007047B6" w:rsidRPr="00425C8F" w:rsidRDefault="007047B6" w:rsidP="002C3F3C">
            <w:pPr>
              <w:pStyle w:val="Tablecontent"/>
              <w:rPr>
                <w:rFonts w:cs="Arial"/>
              </w:rPr>
            </w:pPr>
            <w:r w:rsidRPr="00425C8F">
              <w:rPr>
                <w:rFonts w:cs="Arial"/>
              </w:rPr>
              <w:t>A (250)</w:t>
            </w:r>
          </w:p>
        </w:tc>
        <w:tc>
          <w:tcPr>
            <w:tcW w:w="1496" w:type="dxa"/>
          </w:tcPr>
          <w:p w:rsidR="007047B6" w:rsidRPr="00425C8F" w:rsidRDefault="007047B6" w:rsidP="002C3F3C">
            <w:pPr>
              <w:pStyle w:val="Tablecontent"/>
              <w:rPr>
                <w:rFonts w:cs="Arial"/>
              </w:rPr>
            </w:pPr>
            <w:r w:rsidRPr="00425C8F">
              <w:rPr>
                <w:rFonts w:cs="Arial"/>
              </w:rPr>
              <w:t>O</w:t>
            </w:r>
          </w:p>
        </w:tc>
      </w:tr>
    </w:tbl>
    <w:p w:rsidR="007047B6" w:rsidRPr="00425C8F" w:rsidRDefault="007047B6" w:rsidP="007047B6">
      <w:pPr>
        <w:pStyle w:val="Head"/>
      </w:pPr>
    </w:p>
    <w:p w:rsidR="007047B6" w:rsidRPr="00425C8F" w:rsidRDefault="007047B6" w:rsidP="007047B6">
      <w:pPr>
        <w:pStyle w:val="NoteHeading"/>
        <w:rPr>
          <w:color w:val="auto"/>
        </w:rPr>
      </w:pPr>
      <w:r w:rsidRPr="00425C8F">
        <w:rPr>
          <w:color w:val="auto"/>
        </w:rPr>
        <w:t>The value of TYPE tag is fixed, as mentioned above</w:t>
      </w:r>
    </w:p>
    <w:p w:rsidR="007047B6" w:rsidRPr="00425C8F" w:rsidRDefault="007047B6" w:rsidP="007047B6">
      <w:pPr>
        <w:pStyle w:val="NoteHeading"/>
        <w:rPr>
          <w:color w:val="auto"/>
        </w:rPr>
      </w:pPr>
      <w:r w:rsidRPr="00425C8F">
        <w:rPr>
          <w:color w:val="auto"/>
        </w:rPr>
        <w:t>Upon successful creation, PreTUPS would send a SMS notification to the newly created Operator or Channel user’s primary MSISDN</w:t>
      </w:r>
    </w:p>
    <w:p w:rsidR="007047B6" w:rsidRPr="00425C8F" w:rsidRDefault="007047B6" w:rsidP="007047B6">
      <w:pPr>
        <w:pStyle w:val="BodyText2"/>
      </w:pPr>
    </w:p>
    <w:p w:rsidR="007047B6" w:rsidRPr="00425C8F" w:rsidRDefault="007047B6" w:rsidP="007047B6"/>
    <w:p w:rsidR="007047B6" w:rsidRPr="00425C8F" w:rsidRDefault="007047B6" w:rsidP="00337049">
      <w:pPr>
        <w:pStyle w:val="Heading2"/>
      </w:pPr>
      <w:bookmarkStart w:id="540" w:name="_Toc359924528"/>
      <w:bookmarkStart w:id="541" w:name="_Toc485139726"/>
      <w:r w:rsidRPr="00425C8F">
        <w:t>User Modification XML API</w:t>
      </w:r>
      <w:bookmarkEnd w:id="540"/>
      <w:bookmarkEnd w:id="541"/>
    </w:p>
    <w:p w:rsidR="007047B6" w:rsidRPr="00425C8F" w:rsidRDefault="007047B6" w:rsidP="007047B6">
      <w:pPr>
        <w:pStyle w:val="BodyText2"/>
      </w:pPr>
      <w:r w:rsidRPr="00425C8F">
        <w:t xml:space="preserve">Using this API, external system would be able to send Channel user’s modification request to Easy load. </w:t>
      </w:r>
    </w:p>
    <w:p w:rsidR="007047B6" w:rsidRPr="00425C8F" w:rsidRDefault="007047B6" w:rsidP="007047B6">
      <w:pPr>
        <w:pStyle w:val="BodyText2"/>
        <w:rPr>
          <w:b/>
          <w:bCs/>
          <w:u w:val="single"/>
        </w:rPr>
      </w:pPr>
    </w:p>
    <w:p w:rsidR="007047B6" w:rsidRPr="00425C8F" w:rsidRDefault="0000768E" w:rsidP="001E6309">
      <w:pPr>
        <w:pStyle w:val="Heading"/>
        <w:rPr>
          <w:color w:val="auto"/>
        </w:rPr>
      </w:pPr>
      <w:r w:rsidRPr="00425C8F">
        <w:rPr>
          <w:color w:val="auto"/>
        </w:rPr>
        <w:t>Request Syntax</w:t>
      </w:r>
    </w:p>
    <w:p w:rsidR="007047B6" w:rsidRPr="00425C8F" w:rsidRDefault="007047B6" w:rsidP="007047B6">
      <w:pPr>
        <w:pStyle w:val="Code"/>
        <w:ind w:left="0"/>
      </w:pPr>
      <w:r w:rsidRPr="00425C8F">
        <w:t>&lt;?xml version="1.0"?&gt;</w:t>
      </w:r>
    </w:p>
    <w:p w:rsidR="007047B6" w:rsidRPr="00425C8F" w:rsidRDefault="007047B6" w:rsidP="007047B6">
      <w:pPr>
        <w:pStyle w:val="Code"/>
        <w:ind w:left="180"/>
        <w:jc w:val="left"/>
      </w:pPr>
      <w:r w:rsidRPr="00425C8F">
        <w:t>&lt;</w:t>
      </w:r>
      <w:r w:rsidRPr="00425C8F">
        <w:rPr>
          <w:b/>
        </w:rPr>
        <w:t>COMMAND</w:t>
      </w:r>
      <w:r w:rsidRPr="00425C8F">
        <w:t>&gt;</w:t>
      </w:r>
    </w:p>
    <w:p w:rsidR="007047B6" w:rsidRPr="00425C8F" w:rsidRDefault="007047B6" w:rsidP="007047B6">
      <w:pPr>
        <w:pStyle w:val="Code"/>
        <w:ind w:left="360"/>
        <w:jc w:val="left"/>
      </w:pPr>
      <w:r w:rsidRPr="00425C8F">
        <w:t>&lt;</w:t>
      </w:r>
      <w:r w:rsidRPr="00425C8F">
        <w:rPr>
          <w:b/>
        </w:rPr>
        <w:t>TYPE</w:t>
      </w:r>
      <w:r w:rsidRPr="00425C8F">
        <w:t>&gt;</w:t>
      </w:r>
      <w:r w:rsidR="00F61FBB" w:rsidRPr="00F61FBB">
        <w:t xml:space="preserve"> USERMODREQ</w:t>
      </w:r>
      <w:r w:rsidRPr="00425C8F">
        <w:t>&lt;/</w:t>
      </w:r>
      <w:r w:rsidRPr="00425C8F">
        <w:rPr>
          <w:b/>
        </w:rPr>
        <w:t>TYPE</w:t>
      </w:r>
      <w:r w:rsidRPr="00425C8F">
        <w:t>&gt;</w:t>
      </w:r>
    </w:p>
    <w:p w:rsidR="007047B6" w:rsidRPr="00425C8F" w:rsidRDefault="007047B6" w:rsidP="007047B6">
      <w:pPr>
        <w:pStyle w:val="Code"/>
        <w:ind w:left="360"/>
        <w:jc w:val="left"/>
      </w:pPr>
      <w:r w:rsidRPr="00425C8F">
        <w:t>&lt;</w:t>
      </w:r>
      <w:r w:rsidRPr="00425C8F">
        <w:rPr>
          <w:b/>
        </w:rPr>
        <w:t>DATE</w:t>
      </w:r>
      <w:r w:rsidRPr="00425C8F">
        <w:t>&gt;&lt;Current Date &amp; Time&gt;&lt;/</w:t>
      </w:r>
      <w:r w:rsidRPr="00425C8F">
        <w:rPr>
          <w:b/>
        </w:rPr>
        <w:t>DATE</w:t>
      </w:r>
      <w:r w:rsidRPr="00425C8F">
        <w:t>&gt;</w:t>
      </w:r>
    </w:p>
    <w:p w:rsidR="007047B6" w:rsidRPr="00425C8F" w:rsidRDefault="007047B6" w:rsidP="007047B6">
      <w:pPr>
        <w:pStyle w:val="Code"/>
        <w:ind w:left="360"/>
        <w:jc w:val="left"/>
      </w:pPr>
      <w:r w:rsidRPr="00425C8F">
        <w:t>&lt;</w:t>
      </w:r>
      <w:r w:rsidRPr="00425C8F">
        <w:rPr>
          <w:b/>
        </w:rPr>
        <w:t>EXTNWCODE</w:t>
      </w:r>
      <w:r w:rsidRPr="00425C8F">
        <w:t>&gt;&lt;External Network Code&gt;&lt;/</w:t>
      </w:r>
      <w:r w:rsidRPr="00425C8F">
        <w:rPr>
          <w:b/>
        </w:rPr>
        <w:t>EXTNWCODE</w:t>
      </w:r>
      <w:r w:rsidRPr="00425C8F">
        <w:t>&gt;</w:t>
      </w:r>
    </w:p>
    <w:p w:rsidR="007047B6" w:rsidRPr="00425C8F" w:rsidRDefault="007047B6" w:rsidP="007047B6">
      <w:pPr>
        <w:pStyle w:val="code0"/>
        <w:spacing w:before="60" w:beforeAutospacing="0" w:after="60" w:afterAutospacing="0"/>
        <w:ind w:left="36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EMPCODE</w:t>
      </w:r>
      <w:r w:rsidRPr="00425C8F">
        <w:rPr>
          <w:rFonts w:ascii="Courier New" w:eastAsia="Times New Roman" w:hAnsi="Courier New" w:cs="Times New Roman"/>
          <w:sz w:val="20"/>
        </w:rPr>
        <w:t>&gt;&lt;Employee Code&gt;&lt;/</w:t>
      </w:r>
      <w:r w:rsidRPr="00425C8F">
        <w:rPr>
          <w:rFonts w:ascii="Courier New" w:eastAsia="Times New Roman" w:hAnsi="Courier New" w:cs="Times New Roman"/>
          <w:b/>
          <w:sz w:val="20"/>
        </w:rPr>
        <w:t>EMPCODE</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36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LOGINID</w:t>
      </w:r>
      <w:r w:rsidRPr="00425C8F">
        <w:rPr>
          <w:rFonts w:ascii="Courier New" w:eastAsia="Times New Roman" w:hAnsi="Courier New" w:cs="Times New Roman"/>
          <w:sz w:val="20"/>
        </w:rPr>
        <w:t>&gt;&lt;Web login ID&gt;&lt;/</w:t>
      </w:r>
      <w:r w:rsidRPr="00425C8F">
        <w:rPr>
          <w:rFonts w:ascii="Courier New" w:eastAsia="Times New Roman" w:hAnsi="Courier New" w:cs="Times New Roman"/>
          <w:b/>
          <w:sz w:val="20"/>
        </w:rPr>
        <w:t>LOGINID</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36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PASSWORD</w:t>
      </w:r>
      <w:r w:rsidRPr="00425C8F">
        <w:rPr>
          <w:rFonts w:ascii="Courier New" w:eastAsia="Times New Roman" w:hAnsi="Courier New" w:cs="Times New Roman"/>
          <w:sz w:val="20"/>
        </w:rPr>
        <w:t>&gt;&lt;Web login password&gt;&lt;/</w:t>
      </w:r>
      <w:r w:rsidRPr="00425C8F">
        <w:rPr>
          <w:rFonts w:ascii="Courier New" w:eastAsia="Times New Roman" w:hAnsi="Courier New" w:cs="Times New Roman"/>
          <w:b/>
          <w:sz w:val="20"/>
        </w:rPr>
        <w:t>PASSWORD</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36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MSISDN</w:t>
      </w:r>
      <w:r w:rsidRPr="00425C8F">
        <w:rPr>
          <w:rFonts w:ascii="Courier New" w:eastAsia="Times New Roman" w:hAnsi="Courier New" w:cs="Times New Roman"/>
          <w:sz w:val="20"/>
        </w:rPr>
        <w:t>&gt;&lt;Primary MSISDN&gt;&lt;/</w:t>
      </w:r>
      <w:r w:rsidRPr="00425C8F">
        <w:rPr>
          <w:rFonts w:ascii="Courier New" w:eastAsia="Times New Roman" w:hAnsi="Courier New" w:cs="Times New Roman"/>
          <w:b/>
          <w:sz w:val="20"/>
        </w:rPr>
        <w:t>MSISDN</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36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PIN</w:t>
      </w:r>
      <w:r w:rsidRPr="00425C8F">
        <w:rPr>
          <w:rFonts w:ascii="Courier New" w:eastAsia="Times New Roman" w:hAnsi="Courier New" w:cs="Times New Roman"/>
          <w:sz w:val="20"/>
        </w:rPr>
        <w:t>&gt;&lt;PIN&gt;&lt;/</w:t>
      </w:r>
      <w:r w:rsidRPr="00425C8F">
        <w:rPr>
          <w:rFonts w:ascii="Courier New" w:eastAsia="Times New Roman" w:hAnsi="Courier New" w:cs="Times New Roman"/>
          <w:b/>
          <w:sz w:val="20"/>
        </w:rPr>
        <w:t>PIN</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36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EXTREFNUM</w:t>
      </w:r>
      <w:r w:rsidRPr="00425C8F">
        <w:rPr>
          <w:rFonts w:ascii="Courier New" w:eastAsia="Times New Roman" w:hAnsi="Courier New" w:cs="Times New Roman"/>
          <w:sz w:val="20"/>
        </w:rPr>
        <w:t>&gt;&lt;External reference number&gt;&lt;/</w:t>
      </w:r>
      <w:r w:rsidRPr="00425C8F">
        <w:rPr>
          <w:rFonts w:ascii="Courier New" w:eastAsia="Times New Roman" w:hAnsi="Courier New" w:cs="Times New Roman"/>
          <w:b/>
          <w:sz w:val="20"/>
        </w:rPr>
        <w:t>EXTREFNUM</w:t>
      </w:r>
      <w:r w:rsidRPr="00425C8F">
        <w:rPr>
          <w:rFonts w:ascii="Courier New" w:eastAsia="Times New Roman" w:hAnsi="Courier New" w:cs="Times New Roman"/>
          <w:sz w:val="20"/>
        </w:rPr>
        <w:t>&gt;</w:t>
      </w:r>
    </w:p>
    <w:p w:rsidR="007047B6" w:rsidRPr="00425C8F" w:rsidRDefault="007047B6" w:rsidP="007047B6">
      <w:pPr>
        <w:pStyle w:val="Code"/>
        <w:ind w:left="180" w:firstLine="180"/>
        <w:jc w:val="left"/>
      </w:pPr>
      <w:r w:rsidRPr="00425C8F">
        <w:t>&lt;</w:t>
      </w:r>
      <w:r w:rsidRPr="00425C8F">
        <w:rPr>
          <w:b/>
        </w:rPr>
        <w:t>DATA</w:t>
      </w:r>
      <w:r w:rsidRPr="00425C8F">
        <w:t>&gt;</w:t>
      </w:r>
    </w:p>
    <w:p w:rsidR="007047B6" w:rsidRPr="00425C8F" w:rsidRDefault="007047B6" w:rsidP="007047B6">
      <w:pPr>
        <w:pStyle w:val="Code"/>
        <w:ind w:left="0" w:firstLine="720"/>
        <w:jc w:val="left"/>
      </w:pPr>
      <w:r w:rsidRPr="00425C8F">
        <w:t>&lt;</w:t>
      </w:r>
      <w:r w:rsidRPr="00425C8F">
        <w:rPr>
          <w:b/>
        </w:rPr>
        <w:t>USERMSISDN</w:t>
      </w:r>
      <w:r w:rsidRPr="00425C8F">
        <w:t>&gt;&lt;User’s primary MSISDN&gt;&lt;/</w:t>
      </w:r>
      <w:r w:rsidRPr="00425C8F">
        <w:rPr>
          <w:b/>
        </w:rPr>
        <w:t>USERMSISDN</w:t>
      </w:r>
      <w:r w:rsidRPr="00425C8F">
        <w:t>&gt;</w:t>
      </w:r>
    </w:p>
    <w:p w:rsidR="007047B6" w:rsidRPr="00425C8F" w:rsidRDefault="007047B6" w:rsidP="007047B6">
      <w:pPr>
        <w:pStyle w:val="Code"/>
        <w:ind w:left="720"/>
        <w:jc w:val="left"/>
      </w:pPr>
      <w:r w:rsidRPr="00425C8F">
        <w:t>&lt;</w:t>
      </w:r>
      <w:r w:rsidRPr="00425C8F">
        <w:rPr>
          <w:b/>
        </w:rPr>
        <w:t>EXTERNALCODE</w:t>
      </w:r>
      <w:r w:rsidRPr="00425C8F">
        <w:t>&gt;&lt;External code of the channel user&gt;&lt;/</w:t>
      </w:r>
      <w:r w:rsidRPr="00425C8F">
        <w:rPr>
          <w:b/>
        </w:rPr>
        <w:t>EXTERNALCODE</w:t>
      </w:r>
      <w:r w:rsidRPr="00425C8F">
        <w:t>&gt;</w:t>
      </w:r>
    </w:p>
    <w:p w:rsidR="007047B6" w:rsidRPr="00425C8F" w:rsidRDefault="007047B6" w:rsidP="007047B6">
      <w:pPr>
        <w:pStyle w:val="Code"/>
        <w:ind w:left="720"/>
        <w:jc w:val="left"/>
      </w:pPr>
      <w:r w:rsidRPr="00425C8F">
        <w:t>&lt;</w:t>
      </w:r>
      <w:r w:rsidRPr="00425C8F">
        <w:rPr>
          <w:b/>
        </w:rPr>
        <w:t>NEWEXTERNALCODE</w:t>
      </w:r>
      <w:r w:rsidRPr="00425C8F">
        <w:t>&gt;&lt;New External code of the channel user&gt;&lt;/</w:t>
      </w:r>
      <w:r w:rsidRPr="00425C8F">
        <w:rPr>
          <w:b/>
        </w:rPr>
        <w:t>NEWEXTERNALCODE</w:t>
      </w:r>
      <w:r w:rsidRPr="00425C8F">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USERNAME</w:t>
      </w:r>
      <w:r w:rsidRPr="00425C8F">
        <w:rPr>
          <w:rFonts w:ascii="Courier New" w:eastAsia="Times New Roman" w:hAnsi="Courier New" w:cs="Times New Roman"/>
          <w:sz w:val="20"/>
        </w:rPr>
        <w:t>&gt;&lt;user name of the channel user&gt;&lt;/</w:t>
      </w:r>
      <w:r w:rsidRPr="00425C8F">
        <w:rPr>
          <w:rFonts w:ascii="Courier New" w:eastAsia="Times New Roman" w:hAnsi="Courier New" w:cs="Times New Roman"/>
          <w:b/>
          <w:sz w:val="20"/>
        </w:rPr>
        <w:t>USERNAME</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SHORTNAME</w:t>
      </w:r>
      <w:r w:rsidRPr="00425C8F">
        <w:rPr>
          <w:rFonts w:ascii="Courier New" w:eastAsia="Times New Roman" w:hAnsi="Courier New" w:cs="Times New Roman"/>
          <w:sz w:val="20"/>
        </w:rPr>
        <w:t>&gt;&lt;Short name of the channel user&gt;&lt;/</w:t>
      </w:r>
      <w:r w:rsidRPr="00425C8F">
        <w:rPr>
          <w:rFonts w:ascii="Courier New" w:eastAsia="Times New Roman" w:hAnsi="Courier New" w:cs="Times New Roman"/>
          <w:b/>
          <w:sz w:val="20"/>
        </w:rPr>
        <w:t>SHORTNAME</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USERNAMEPREFIX</w:t>
      </w:r>
      <w:r w:rsidRPr="00425C8F">
        <w:rPr>
          <w:rFonts w:ascii="Courier New" w:eastAsia="Times New Roman" w:hAnsi="Courier New" w:cs="Times New Roman"/>
          <w:sz w:val="20"/>
        </w:rPr>
        <w:t>&gt;&lt;user name prefix of the channel user&gt;&lt;/</w:t>
      </w:r>
      <w:r w:rsidRPr="00425C8F">
        <w:rPr>
          <w:rFonts w:ascii="Courier New" w:eastAsia="Times New Roman" w:hAnsi="Courier New" w:cs="Times New Roman"/>
          <w:b/>
          <w:sz w:val="20"/>
        </w:rPr>
        <w:t>USERNAMEPREFIX</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SUBSCRIBERCODE</w:t>
      </w:r>
      <w:r w:rsidRPr="00425C8F">
        <w:rPr>
          <w:rFonts w:ascii="Courier New" w:eastAsia="Times New Roman" w:hAnsi="Courier New" w:cs="Times New Roman"/>
          <w:sz w:val="20"/>
        </w:rPr>
        <w:t>&gt;&lt;Subscriber code of the channel user&gt;&lt;/</w:t>
      </w:r>
      <w:r w:rsidRPr="00425C8F">
        <w:rPr>
          <w:rFonts w:ascii="Courier New" w:eastAsia="Times New Roman" w:hAnsi="Courier New" w:cs="Times New Roman"/>
          <w:b/>
          <w:sz w:val="20"/>
        </w:rPr>
        <w:t>SUBSCRIBERCODE</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CONTACTPERSON</w:t>
      </w:r>
      <w:r w:rsidRPr="00425C8F">
        <w:rPr>
          <w:rFonts w:ascii="Courier New" w:eastAsia="Times New Roman" w:hAnsi="Courier New" w:cs="Times New Roman"/>
          <w:sz w:val="20"/>
        </w:rPr>
        <w:t>&gt;&lt;Contact person name of the channel user&gt;&lt;/</w:t>
      </w:r>
      <w:r w:rsidRPr="00425C8F">
        <w:rPr>
          <w:rFonts w:ascii="Courier New" w:eastAsia="Times New Roman" w:hAnsi="Courier New" w:cs="Times New Roman"/>
          <w:b/>
          <w:sz w:val="20"/>
        </w:rPr>
        <w:t>CONTACTPERSON</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lastRenderedPageBreak/>
        <w:t>&lt;</w:t>
      </w:r>
      <w:r w:rsidRPr="00425C8F">
        <w:rPr>
          <w:rFonts w:ascii="Courier New" w:eastAsia="Times New Roman" w:hAnsi="Courier New" w:cs="Times New Roman"/>
          <w:b/>
          <w:sz w:val="20"/>
        </w:rPr>
        <w:t>CONTACTNUMBER</w:t>
      </w:r>
      <w:r w:rsidRPr="00425C8F">
        <w:rPr>
          <w:rFonts w:ascii="Courier New" w:eastAsia="Times New Roman" w:hAnsi="Courier New" w:cs="Times New Roman"/>
          <w:sz w:val="20"/>
        </w:rPr>
        <w:t>&gt;&lt;Contact phone number of the channel user&gt;&lt;/</w:t>
      </w:r>
      <w:r w:rsidRPr="00425C8F">
        <w:rPr>
          <w:rFonts w:ascii="Courier New" w:eastAsia="Times New Roman" w:hAnsi="Courier New" w:cs="Times New Roman"/>
          <w:b/>
          <w:sz w:val="20"/>
        </w:rPr>
        <w:t>CONTACTNUMBER</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SSN</w:t>
      </w:r>
      <w:r w:rsidRPr="00425C8F">
        <w:rPr>
          <w:rFonts w:ascii="Courier New" w:eastAsia="Times New Roman" w:hAnsi="Courier New" w:cs="Times New Roman"/>
          <w:sz w:val="20"/>
        </w:rPr>
        <w:t>&gt;&lt;SSN of the channel user&gt;&lt;/</w:t>
      </w:r>
      <w:r w:rsidRPr="00425C8F">
        <w:rPr>
          <w:rFonts w:ascii="Courier New" w:eastAsia="Times New Roman" w:hAnsi="Courier New" w:cs="Times New Roman"/>
          <w:b/>
          <w:sz w:val="20"/>
        </w:rPr>
        <w:t>SSN</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ADDRESS1</w:t>
      </w:r>
      <w:r w:rsidRPr="00425C8F">
        <w:rPr>
          <w:rFonts w:ascii="Courier New" w:eastAsia="Times New Roman" w:hAnsi="Courier New" w:cs="Times New Roman"/>
          <w:sz w:val="20"/>
        </w:rPr>
        <w:t>&gt;&lt;Address line 1 of the channel user&gt;&lt;/</w:t>
      </w:r>
      <w:r w:rsidRPr="00425C8F">
        <w:rPr>
          <w:rFonts w:ascii="Courier New" w:eastAsia="Times New Roman" w:hAnsi="Courier New" w:cs="Times New Roman"/>
          <w:b/>
          <w:sz w:val="20"/>
        </w:rPr>
        <w:t>ADDRESS1</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ADDRESS2</w:t>
      </w:r>
      <w:r w:rsidRPr="00425C8F">
        <w:rPr>
          <w:rFonts w:ascii="Courier New" w:eastAsia="Times New Roman" w:hAnsi="Courier New" w:cs="Times New Roman"/>
          <w:sz w:val="20"/>
        </w:rPr>
        <w:t>&gt;&lt;Address line 2 of the channel user&gt;&lt;/</w:t>
      </w:r>
      <w:r w:rsidRPr="00425C8F">
        <w:rPr>
          <w:rFonts w:ascii="Courier New" w:eastAsia="Times New Roman" w:hAnsi="Courier New" w:cs="Times New Roman"/>
          <w:b/>
          <w:sz w:val="20"/>
        </w:rPr>
        <w:t>ADDRESS2</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CITY</w:t>
      </w:r>
      <w:r w:rsidRPr="00425C8F">
        <w:rPr>
          <w:rFonts w:ascii="Courier New" w:eastAsia="Times New Roman" w:hAnsi="Courier New" w:cs="Times New Roman"/>
          <w:sz w:val="20"/>
        </w:rPr>
        <w:t>&gt;&lt;City name of the channel user&gt;&lt;/</w:t>
      </w:r>
      <w:r w:rsidRPr="00425C8F">
        <w:rPr>
          <w:rFonts w:ascii="Courier New" w:eastAsia="Times New Roman" w:hAnsi="Courier New" w:cs="Times New Roman"/>
          <w:b/>
          <w:sz w:val="20"/>
        </w:rPr>
        <w:t>CITY</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STATE</w:t>
      </w:r>
      <w:r w:rsidRPr="00425C8F">
        <w:rPr>
          <w:rFonts w:ascii="Courier New" w:eastAsia="Times New Roman" w:hAnsi="Courier New" w:cs="Times New Roman"/>
          <w:sz w:val="20"/>
        </w:rPr>
        <w:t>&gt;&lt;State name of the channel user&gt;&lt;/</w:t>
      </w:r>
      <w:r w:rsidRPr="00425C8F">
        <w:rPr>
          <w:rFonts w:ascii="Courier New" w:eastAsia="Times New Roman" w:hAnsi="Courier New" w:cs="Times New Roman"/>
          <w:b/>
          <w:sz w:val="20"/>
        </w:rPr>
        <w:t>STATE</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COUNTRY</w:t>
      </w:r>
      <w:r w:rsidRPr="00425C8F">
        <w:rPr>
          <w:rFonts w:ascii="Courier New" w:eastAsia="Times New Roman" w:hAnsi="Courier New" w:cs="Times New Roman"/>
          <w:sz w:val="20"/>
        </w:rPr>
        <w:t>&gt;&lt;Country name of the channel user&gt;&lt;/</w:t>
      </w:r>
      <w:r w:rsidRPr="00425C8F">
        <w:rPr>
          <w:rFonts w:ascii="Courier New" w:eastAsia="Times New Roman" w:hAnsi="Courier New" w:cs="Times New Roman"/>
          <w:b/>
          <w:sz w:val="20"/>
        </w:rPr>
        <w:t>COUNTRY</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EMAILID</w:t>
      </w:r>
      <w:r w:rsidRPr="00425C8F">
        <w:rPr>
          <w:rFonts w:ascii="Courier New" w:eastAsia="Times New Roman" w:hAnsi="Courier New" w:cs="Times New Roman"/>
          <w:sz w:val="20"/>
        </w:rPr>
        <w:t>&gt;&lt;email id of the channel user&gt;&lt;/</w:t>
      </w:r>
      <w:r w:rsidRPr="00425C8F">
        <w:rPr>
          <w:rFonts w:ascii="Courier New" w:eastAsia="Times New Roman" w:hAnsi="Courier New" w:cs="Times New Roman"/>
          <w:b/>
          <w:sz w:val="20"/>
        </w:rPr>
        <w:t>EMAILID</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WEBLOGINID</w:t>
      </w:r>
      <w:r w:rsidRPr="00425C8F">
        <w:rPr>
          <w:rFonts w:ascii="Courier New" w:eastAsia="Times New Roman" w:hAnsi="Courier New" w:cs="Times New Roman"/>
          <w:sz w:val="20"/>
        </w:rPr>
        <w:t>&gt;&lt;web login id of the channel user&gt;&lt;/</w:t>
      </w:r>
      <w:r w:rsidRPr="00425C8F">
        <w:rPr>
          <w:rFonts w:ascii="Courier New" w:eastAsia="Times New Roman" w:hAnsi="Courier New" w:cs="Times New Roman"/>
          <w:b/>
          <w:sz w:val="20"/>
        </w:rPr>
        <w:t>WEBLOGINID</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WEBPASSWORD</w:t>
      </w:r>
      <w:r w:rsidRPr="00425C8F">
        <w:rPr>
          <w:rFonts w:ascii="Courier New" w:eastAsia="Times New Roman" w:hAnsi="Courier New" w:cs="Times New Roman"/>
          <w:sz w:val="20"/>
        </w:rPr>
        <w:t>&gt;&lt;web Password of the channel user&gt;&lt;/</w:t>
      </w:r>
      <w:r w:rsidRPr="00425C8F">
        <w:rPr>
          <w:rFonts w:ascii="Courier New" w:eastAsia="Times New Roman" w:hAnsi="Courier New" w:cs="Times New Roman"/>
          <w:b/>
          <w:sz w:val="20"/>
        </w:rPr>
        <w:t>WEBPASSWORD</w:t>
      </w:r>
      <w:r w:rsidRPr="00425C8F">
        <w:rPr>
          <w:rFonts w:ascii="Courier New" w:eastAsia="Times New Roman" w:hAnsi="Courier New" w:cs="Times New Roman"/>
          <w:sz w:val="20"/>
        </w:rPr>
        <w:t>&gt;</w:t>
      </w:r>
    </w:p>
    <w:p w:rsidR="007047B6" w:rsidRPr="00425C8F" w:rsidRDefault="007047B6" w:rsidP="007047B6">
      <w:pPr>
        <w:pStyle w:val="Code"/>
        <w:ind w:left="720" w:firstLine="720"/>
        <w:jc w:val="left"/>
      </w:pPr>
      <w:r w:rsidRPr="00425C8F">
        <w:t>&lt;</w:t>
      </w:r>
      <w:r w:rsidRPr="00425C8F">
        <w:rPr>
          <w:b/>
        </w:rPr>
        <w:t>MSISDNS</w:t>
      </w:r>
      <w:r w:rsidRPr="00425C8F">
        <w:t>&gt;</w:t>
      </w:r>
    </w:p>
    <w:p w:rsidR="007047B6" w:rsidRPr="00425C8F" w:rsidRDefault="007047B6" w:rsidP="007047B6">
      <w:pPr>
        <w:pStyle w:val="Code"/>
        <w:ind w:left="1800"/>
        <w:jc w:val="left"/>
      </w:pPr>
      <w:r w:rsidRPr="00425C8F">
        <w:t>&lt;</w:t>
      </w:r>
      <w:r w:rsidRPr="00425C8F">
        <w:rPr>
          <w:b/>
        </w:rPr>
        <w:t>MSISDN1</w:t>
      </w:r>
      <w:r w:rsidRPr="00425C8F">
        <w:t>&gt;&lt;User Primary Transaction Mobile Number1&gt;&lt;/</w:t>
      </w:r>
      <w:r w:rsidRPr="00425C8F">
        <w:rPr>
          <w:b/>
        </w:rPr>
        <w:t>MSISDN1</w:t>
      </w:r>
      <w:r w:rsidRPr="00425C8F">
        <w:t>&gt;</w:t>
      </w:r>
    </w:p>
    <w:p w:rsidR="007047B6" w:rsidRPr="00425C8F" w:rsidRDefault="007047B6" w:rsidP="007047B6">
      <w:pPr>
        <w:pStyle w:val="Code"/>
        <w:ind w:left="1800"/>
        <w:jc w:val="left"/>
      </w:pPr>
      <w:r w:rsidRPr="00425C8F">
        <w:t>&lt;</w:t>
      </w:r>
      <w:r w:rsidRPr="00425C8F">
        <w:rPr>
          <w:b/>
        </w:rPr>
        <w:t>MSISDN2</w:t>
      </w:r>
      <w:r w:rsidRPr="00425C8F">
        <w:t>&gt;&lt;User other Transaction Mobile Number 2&gt;&lt;/</w:t>
      </w:r>
      <w:r w:rsidRPr="00425C8F">
        <w:rPr>
          <w:b/>
        </w:rPr>
        <w:t>MSISDN2</w:t>
      </w:r>
      <w:r w:rsidRPr="00425C8F">
        <w:t>&gt;</w:t>
      </w:r>
    </w:p>
    <w:p w:rsidR="007047B6" w:rsidRPr="00425C8F" w:rsidRDefault="007047B6" w:rsidP="007047B6">
      <w:pPr>
        <w:pStyle w:val="Code"/>
        <w:ind w:left="1800"/>
        <w:jc w:val="left"/>
      </w:pPr>
      <w:r w:rsidRPr="00425C8F">
        <w:t>&lt;</w:t>
      </w:r>
      <w:r w:rsidRPr="00425C8F">
        <w:rPr>
          <w:b/>
        </w:rPr>
        <w:t>MSISDN3</w:t>
      </w:r>
      <w:r w:rsidRPr="00425C8F">
        <w:t>&gt;&lt;User other Transaction Mobile Number 3&gt;&lt;/</w:t>
      </w:r>
      <w:r w:rsidRPr="00425C8F">
        <w:rPr>
          <w:b/>
        </w:rPr>
        <w:t>MSISDN3</w:t>
      </w:r>
      <w:r w:rsidRPr="00425C8F">
        <w:t>&gt;</w:t>
      </w:r>
    </w:p>
    <w:p w:rsidR="007047B6" w:rsidRPr="00425C8F" w:rsidRDefault="007047B6" w:rsidP="007047B6">
      <w:pPr>
        <w:pStyle w:val="Code"/>
        <w:ind w:left="720"/>
        <w:jc w:val="left"/>
      </w:pPr>
      <w:r w:rsidRPr="00425C8F">
        <w:tab/>
        <w:t>&lt;/</w:t>
      </w:r>
      <w:r w:rsidRPr="00425C8F">
        <w:rPr>
          <w:b/>
        </w:rPr>
        <w:t>MSISDNS</w:t>
      </w:r>
      <w:r w:rsidRPr="00425C8F">
        <w:t>&gt;</w:t>
      </w:r>
    </w:p>
    <w:p w:rsidR="007047B6" w:rsidRPr="00425C8F" w:rsidRDefault="007047B6" w:rsidP="007047B6">
      <w:pPr>
        <w:pStyle w:val="Code"/>
        <w:ind w:left="180" w:firstLine="540"/>
        <w:jc w:val="left"/>
      </w:pPr>
      <w:r w:rsidRPr="00425C8F">
        <w:t>&lt;/</w:t>
      </w:r>
      <w:r w:rsidRPr="00425C8F">
        <w:rPr>
          <w:b/>
        </w:rPr>
        <w:t>DATA</w:t>
      </w:r>
      <w:r w:rsidRPr="00425C8F">
        <w:t>&gt;</w:t>
      </w:r>
    </w:p>
    <w:p w:rsidR="007047B6" w:rsidRPr="00425C8F" w:rsidRDefault="007047B6" w:rsidP="007047B6">
      <w:pPr>
        <w:pStyle w:val="Code"/>
        <w:ind w:left="180" w:hanging="180"/>
        <w:jc w:val="left"/>
      </w:pPr>
      <w:r w:rsidRPr="00425C8F">
        <w:t>&lt;/</w:t>
      </w:r>
      <w:r w:rsidRPr="00425C8F">
        <w:rPr>
          <w:b/>
        </w:rPr>
        <w:t>COMMAND</w:t>
      </w:r>
      <w:r w:rsidRPr="00425C8F">
        <w:t>&gt;</w:t>
      </w:r>
    </w:p>
    <w:p w:rsidR="007047B6" w:rsidRPr="00425C8F" w:rsidRDefault="007047B6" w:rsidP="007047B6">
      <w:pPr>
        <w:pStyle w:val="BodyText2"/>
        <w:rPr>
          <w:rFonts w:ascii="Courier New" w:hAnsi="Courier New"/>
        </w:rPr>
      </w:pPr>
    </w:p>
    <w:p w:rsidR="007047B6" w:rsidRPr="00425C8F" w:rsidRDefault="007047B6" w:rsidP="007047B6">
      <w:pPr>
        <w:pStyle w:val="Head"/>
      </w:pPr>
      <w:r w:rsidRPr="00425C8F">
        <w:t>Fields Detail</w:t>
      </w:r>
    </w:p>
    <w:tbl>
      <w:tblPr>
        <w:tblW w:w="9467"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727"/>
        <w:gridCol w:w="1800"/>
        <w:gridCol w:w="1980"/>
        <w:gridCol w:w="1260"/>
        <w:gridCol w:w="1260"/>
        <w:gridCol w:w="1440"/>
      </w:tblGrid>
      <w:tr w:rsidR="007047B6" w:rsidRPr="00425C8F" w:rsidTr="002C3F3C">
        <w:trPr>
          <w:trHeight w:val="277"/>
          <w:tblHeader/>
        </w:trPr>
        <w:tc>
          <w:tcPr>
            <w:tcW w:w="1727"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TAG</w:t>
            </w:r>
          </w:p>
        </w:tc>
        <w:tc>
          <w:tcPr>
            <w:tcW w:w="180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Fields</w:t>
            </w:r>
          </w:p>
        </w:tc>
        <w:tc>
          <w:tcPr>
            <w:tcW w:w="198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Remarks</w:t>
            </w:r>
          </w:p>
        </w:tc>
        <w:tc>
          <w:tcPr>
            <w:tcW w:w="126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Example</w:t>
            </w:r>
          </w:p>
        </w:tc>
        <w:tc>
          <w:tcPr>
            <w:tcW w:w="126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Field Type</w:t>
            </w:r>
          </w:p>
        </w:tc>
        <w:tc>
          <w:tcPr>
            <w:tcW w:w="144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Optional/</w:t>
            </w:r>
          </w:p>
          <w:p w:rsidR="007047B6" w:rsidRPr="00425C8F" w:rsidRDefault="007047B6" w:rsidP="002C3F3C">
            <w:pPr>
              <w:pStyle w:val="TableColumnLabels"/>
              <w:rPr>
                <w:color w:val="auto"/>
              </w:rPr>
            </w:pPr>
            <w:r w:rsidRPr="00425C8F">
              <w:rPr>
                <w:color w:val="auto"/>
              </w:rPr>
              <w:t>Mandatory</w:t>
            </w:r>
          </w:p>
        </w:tc>
      </w:tr>
      <w:tr w:rsidR="007047B6" w:rsidRPr="00425C8F" w:rsidTr="002C3F3C">
        <w:trPr>
          <w:trHeight w:val="277"/>
        </w:trPr>
        <w:tc>
          <w:tcPr>
            <w:tcW w:w="1727" w:type="dxa"/>
            <w:tcBorders>
              <w:top w:val="single" w:sz="6" w:space="0" w:color="000000"/>
            </w:tcBorders>
          </w:tcPr>
          <w:p w:rsidR="007047B6" w:rsidRPr="00425C8F" w:rsidRDefault="007047B6" w:rsidP="002C3F3C">
            <w:pPr>
              <w:pStyle w:val="Tablecontent"/>
            </w:pPr>
            <w:r w:rsidRPr="00425C8F">
              <w:t>TYPE</w:t>
            </w:r>
          </w:p>
        </w:tc>
        <w:tc>
          <w:tcPr>
            <w:tcW w:w="1800" w:type="dxa"/>
            <w:tcBorders>
              <w:top w:val="single" w:sz="6" w:space="0" w:color="000000"/>
            </w:tcBorders>
          </w:tcPr>
          <w:p w:rsidR="007047B6" w:rsidRPr="00425C8F" w:rsidRDefault="007047B6" w:rsidP="002C3F3C">
            <w:pPr>
              <w:pStyle w:val="Tablecontent"/>
            </w:pPr>
            <w:r w:rsidRPr="00425C8F">
              <w:t>Request type</w:t>
            </w:r>
          </w:p>
        </w:tc>
        <w:tc>
          <w:tcPr>
            <w:tcW w:w="1980" w:type="dxa"/>
            <w:tcBorders>
              <w:top w:val="single" w:sz="6" w:space="0" w:color="000000"/>
            </w:tcBorders>
          </w:tcPr>
          <w:p w:rsidR="007047B6" w:rsidRPr="00425C8F" w:rsidRDefault="007047B6" w:rsidP="002C3F3C">
            <w:pPr>
              <w:pStyle w:val="Tablecontent"/>
              <w:rPr>
                <w:b/>
              </w:rPr>
            </w:pPr>
            <w:r w:rsidRPr="00425C8F">
              <w:t xml:space="preserve">Request Type, should be sent with each request – </w:t>
            </w:r>
            <w:r w:rsidRPr="00425C8F">
              <w:rPr>
                <w:b/>
              </w:rPr>
              <w:t>fixed value</w:t>
            </w:r>
          </w:p>
        </w:tc>
        <w:tc>
          <w:tcPr>
            <w:tcW w:w="1260" w:type="dxa"/>
            <w:tcBorders>
              <w:top w:val="single" w:sz="6" w:space="0" w:color="000000"/>
            </w:tcBorders>
          </w:tcPr>
          <w:p w:rsidR="007047B6" w:rsidRPr="00425C8F" w:rsidRDefault="007047B6" w:rsidP="002C3F3C">
            <w:pPr>
              <w:pStyle w:val="Tablecontent"/>
              <w:rPr>
                <w:b/>
              </w:rPr>
            </w:pPr>
            <w:r w:rsidRPr="00425C8F">
              <w:rPr>
                <w:rFonts w:cs="Arial"/>
                <w:b/>
              </w:rPr>
              <w:t>USRMODREQ</w:t>
            </w:r>
          </w:p>
        </w:tc>
        <w:tc>
          <w:tcPr>
            <w:tcW w:w="1260" w:type="dxa"/>
            <w:tcBorders>
              <w:top w:val="single" w:sz="6" w:space="0" w:color="000000"/>
            </w:tcBorders>
          </w:tcPr>
          <w:p w:rsidR="007047B6" w:rsidRPr="00425C8F" w:rsidRDefault="007047B6" w:rsidP="002C3F3C">
            <w:pPr>
              <w:pStyle w:val="Tablecontent"/>
            </w:pPr>
            <w:r w:rsidRPr="00425C8F">
              <w:t>A (20)</w:t>
            </w:r>
          </w:p>
        </w:tc>
        <w:tc>
          <w:tcPr>
            <w:tcW w:w="1440" w:type="dxa"/>
            <w:tcBorders>
              <w:top w:val="single" w:sz="6" w:space="0" w:color="000000"/>
            </w:tcBorders>
          </w:tcPr>
          <w:p w:rsidR="007047B6" w:rsidRPr="00425C8F" w:rsidRDefault="007047B6" w:rsidP="002C3F3C">
            <w:pPr>
              <w:pStyle w:val="Tablecontent"/>
            </w:pPr>
            <w:r w:rsidRPr="00425C8F">
              <w:t>M</w:t>
            </w:r>
          </w:p>
        </w:tc>
      </w:tr>
      <w:tr w:rsidR="007047B6" w:rsidRPr="00425C8F" w:rsidTr="002C3F3C">
        <w:trPr>
          <w:trHeight w:val="277"/>
        </w:trPr>
        <w:tc>
          <w:tcPr>
            <w:tcW w:w="1727" w:type="dxa"/>
          </w:tcPr>
          <w:p w:rsidR="007047B6" w:rsidRPr="00425C8F" w:rsidRDefault="007047B6" w:rsidP="002C3F3C">
            <w:pPr>
              <w:pStyle w:val="Tablecontent"/>
            </w:pPr>
            <w:r w:rsidRPr="00425C8F">
              <w:t>DATE</w:t>
            </w:r>
          </w:p>
        </w:tc>
        <w:tc>
          <w:tcPr>
            <w:tcW w:w="1800" w:type="dxa"/>
          </w:tcPr>
          <w:p w:rsidR="007047B6" w:rsidRPr="00425C8F" w:rsidRDefault="007047B6" w:rsidP="002C3F3C">
            <w:pPr>
              <w:pStyle w:val="Tablecontent"/>
            </w:pPr>
            <w:r w:rsidRPr="00425C8F">
              <w:t>Date and time</w:t>
            </w:r>
          </w:p>
        </w:tc>
        <w:tc>
          <w:tcPr>
            <w:tcW w:w="1980" w:type="dxa"/>
          </w:tcPr>
          <w:p w:rsidR="007047B6" w:rsidRPr="00425C8F" w:rsidRDefault="007047B6" w:rsidP="002C3F3C">
            <w:pPr>
              <w:pStyle w:val="Tablecontent"/>
            </w:pPr>
            <w:r w:rsidRPr="00425C8F">
              <w:t>Date and time on which request was sent by external system, HH are in 24 Hour Format</w:t>
            </w:r>
          </w:p>
        </w:tc>
        <w:tc>
          <w:tcPr>
            <w:tcW w:w="1260" w:type="dxa"/>
          </w:tcPr>
          <w:p w:rsidR="007047B6" w:rsidRPr="00425C8F" w:rsidRDefault="007047B6" w:rsidP="002C3F3C">
            <w:pPr>
              <w:pStyle w:val="Tablecontent"/>
            </w:pPr>
            <w:r w:rsidRPr="00425C8F">
              <w:t>DD/MM/YYYY HH24:MI:SS</w:t>
            </w:r>
          </w:p>
        </w:tc>
        <w:tc>
          <w:tcPr>
            <w:tcW w:w="1260" w:type="dxa"/>
          </w:tcPr>
          <w:p w:rsidR="007047B6" w:rsidRPr="00425C8F" w:rsidRDefault="007047B6" w:rsidP="002C3F3C">
            <w:pPr>
              <w:pStyle w:val="Tablecontent"/>
            </w:pPr>
            <w:r w:rsidRPr="00425C8F">
              <w:t>D (20)</w:t>
            </w:r>
          </w:p>
        </w:tc>
        <w:tc>
          <w:tcPr>
            <w:tcW w:w="1440" w:type="dxa"/>
          </w:tcPr>
          <w:p w:rsidR="007047B6" w:rsidRPr="00425C8F" w:rsidRDefault="007047B6" w:rsidP="002C3F3C">
            <w:pPr>
              <w:pStyle w:val="Tablecontent"/>
            </w:pPr>
            <w:r w:rsidRPr="00425C8F">
              <w:t>O (Tag is mandatory)</w:t>
            </w:r>
          </w:p>
        </w:tc>
      </w:tr>
      <w:tr w:rsidR="007047B6" w:rsidRPr="00425C8F" w:rsidTr="002C3F3C">
        <w:trPr>
          <w:trHeight w:val="277"/>
        </w:trPr>
        <w:tc>
          <w:tcPr>
            <w:tcW w:w="1727" w:type="dxa"/>
          </w:tcPr>
          <w:p w:rsidR="007047B6" w:rsidRPr="00425C8F" w:rsidRDefault="007047B6" w:rsidP="002C3F3C">
            <w:pPr>
              <w:pStyle w:val="Tablecontent"/>
            </w:pPr>
            <w:r w:rsidRPr="00425C8F">
              <w:t>EXTNWCODE</w:t>
            </w:r>
          </w:p>
        </w:tc>
        <w:tc>
          <w:tcPr>
            <w:tcW w:w="1800" w:type="dxa"/>
          </w:tcPr>
          <w:p w:rsidR="007047B6" w:rsidRPr="00425C8F" w:rsidRDefault="007047B6" w:rsidP="002C3F3C">
            <w:pPr>
              <w:pStyle w:val="Tablecontent"/>
            </w:pPr>
            <w:r w:rsidRPr="00425C8F">
              <w:t xml:space="preserve">Network code </w:t>
            </w:r>
          </w:p>
        </w:tc>
        <w:tc>
          <w:tcPr>
            <w:tcW w:w="1980" w:type="dxa"/>
          </w:tcPr>
          <w:p w:rsidR="007047B6" w:rsidRPr="00425C8F" w:rsidRDefault="007047B6" w:rsidP="002C3F3C">
            <w:pPr>
              <w:pStyle w:val="Tablecontent"/>
            </w:pPr>
            <w:r w:rsidRPr="00425C8F">
              <w:t>Network code of the Channel user defined in PreTUPS as External Network code</w:t>
            </w:r>
          </w:p>
        </w:tc>
        <w:tc>
          <w:tcPr>
            <w:tcW w:w="1260" w:type="dxa"/>
          </w:tcPr>
          <w:p w:rsidR="007047B6" w:rsidRPr="00425C8F" w:rsidRDefault="007047B6" w:rsidP="002C3F3C">
            <w:pPr>
              <w:pStyle w:val="Tablecontent"/>
            </w:pPr>
            <w:r w:rsidRPr="00425C8F">
              <w:t>AK</w:t>
            </w:r>
          </w:p>
        </w:tc>
        <w:tc>
          <w:tcPr>
            <w:tcW w:w="1260" w:type="dxa"/>
          </w:tcPr>
          <w:p w:rsidR="007047B6" w:rsidRPr="00425C8F" w:rsidRDefault="007047B6" w:rsidP="002C3F3C">
            <w:pPr>
              <w:pStyle w:val="Tablecontent"/>
            </w:pPr>
            <w:r w:rsidRPr="00425C8F">
              <w:t>A (2)</w:t>
            </w:r>
          </w:p>
        </w:tc>
        <w:tc>
          <w:tcPr>
            <w:tcW w:w="1440" w:type="dxa"/>
          </w:tcPr>
          <w:p w:rsidR="007047B6" w:rsidRPr="00425C8F" w:rsidRDefault="007047B6" w:rsidP="002C3F3C">
            <w:pPr>
              <w:pStyle w:val="Tablecontent"/>
            </w:pPr>
            <w:r w:rsidRPr="00425C8F">
              <w:t>M</w:t>
            </w:r>
          </w:p>
        </w:tc>
      </w:tr>
      <w:tr w:rsidR="007047B6" w:rsidRPr="00425C8F" w:rsidTr="002C3F3C">
        <w:trPr>
          <w:cantSplit/>
          <w:trHeight w:val="277"/>
        </w:trPr>
        <w:tc>
          <w:tcPr>
            <w:tcW w:w="1727" w:type="dxa"/>
          </w:tcPr>
          <w:p w:rsidR="007047B6" w:rsidRPr="00425C8F" w:rsidRDefault="007047B6" w:rsidP="002C3F3C">
            <w:pPr>
              <w:pStyle w:val="Tablecontent"/>
            </w:pPr>
            <w:r w:rsidRPr="00425C8F">
              <w:t>EMPCODE</w:t>
            </w:r>
          </w:p>
        </w:tc>
        <w:tc>
          <w:tcPr>
            <w:tcW w:w="1800" w:type="dxa"/>
          </w:tcPr>
          <w:p w:rsidR="007047B6" w:rsidRPr="00425C8F" w:rsidRDefault="007047B6" w:rsidP="002C3F3C">
            <w:pPr>
              <w:pStyle w:val="Tablecontent"/>
            </w:pPr>
            <w:r w:rsidRPr="00425C8F">
              <w:t>Employee code</w:t>
            </w:r>
          </w:p>
        </w:tc>
        <w:tc>
          <w:tcPr>
            <w:tcW w:w="1980" w:type="dxa"/>
          </w:tcPr>
          <w:p w:rsidR="007047B6" w:rsidRPr="00425C8F" w:rsidRDefault="007047B6" w:rsidP="002C3F3C">
            <w:pPr>
              <w:pStyle w:val="Tablecontent"/>
            </w:pPr>
            <w:r w:rsidRPr="00425C8F">
              <w:t>Employee code of the request initiator.</w:t>
            </w:r>
          </w:p>
          <w:p w:rsidR="007047B6" w:rsidRPr="00425C8F" w:rsidRDefault="007047B6" w:rsidP="002C3F3C">
            <w:pPr>
              <w:pStyle w:val="Tablecontent"/>
              <w:rPr>
                <w:b/>
              </w:rPr>
            </w:pPr>
            <w:r w:rsidRPr="00425C8F">
              <w:rPr>
                <w:b/>
              </w:rPr>
              <w:t>Applicable only if the initiator is an Operator user</w:t>
            </w:r>
          </w:p>
        </w:tc>
        <w:tc>
          <w:tcPr>
            <w:tcW w:w="1260" w:type="dxa"/>
          </w:tcPr>
          <w:p w:rsidR="007047B6" w:rsidRPr="00425C8F" w:rsidRDefault="007047B6" w:rsidP="002C3F3C">
            <w:pPr>
              <w:pStyle w:val="Tablecontent"/>
            </w:pPr>
            <w:r w:rsidRPr="00425C8F">
              <w:t>1234</w:t>
            </w:r>
          </w:p>
        </w:tc>
        <w:tc>
          <w:tcPr>
            <w:tcW w:w="1260" w:type="dxa"/>
          </w:tcPr>
          <w:p w:rsidR="007047B6" w:rsidRPr="00425C8F" w:rsidRDefault="007047B6" w:rsidP="002C3F3C">
            <w:pPr>
              <w:pStyle w:val="Tablecontent"/>
            </w:pPr>
            <w:r w:rsidRPr="00425C8F">
              <w:t>N(10)</w:t>
            </w:r>
          </w:p>
        </w:tc>
        <w:tc>
          <w:tcPr>
            <w:tcW w:w="1440" w:type="dxa"/>
          </w:tcPr>
          <w:p w:rsidR="007047B6" w:rsidRPr="00425C8F" w:rsidRDefault="007047B6" w:rsidP="002C3F3C">
            <w:pPr>
              <w:pStyle w:val="Tablecontent"/>
            </w:pPr>
            <w:r w:rsidRPr="00425C8F">
              <w:t>O (Tag is mandatory)</w:t>
            </w:r>
          </w:p>
        </w:tc>
      </w:tr>
      <w:tr w:rsidR="007047B6" w:rsidRPr="00425C8F" w:rsidTr="002C3F3C">
        <w:trPr>
          <w:cantSplit/>
          <w:trHeight w:val="277"/>
        </w:trPr>
        <w:tc>
          <w:tcPr>
            <w:tcW w:w="1727" w:type="dxa"/>
          </w:tcPr>
          <w:p w:rsidR="007047B6" w:rsidRPr="00425C8F" w:rsidRDefault="007047B6" w:rsidP="002C3F3C">
            <w:pPr>
              <w:pStyle w:val="Tablecontent"/>
              <w:rPr>
                <w:rFonts w:cs="Arial"/>
              </w:rPr>
            </w:pPr>
            <w:r w:rsidRPr="00425C8F">
              <w:rPr>
                <w:rFonts w:cs="Arial"/>
              </w:rPr>
              <w:t>LOGINID</w:t>
            </w:r>
          </w:p>
        </w:tc>
        <w:tc>
          <w:tcPr>
            <w:tcW w:w="1800" w:type="dxa"/>
          </w:tcPr>
          <w:p w:rsidR="007047B6" w:rsidRPr="00425C8F" w:rsidRDefault="007047B6" w:rsidP="002C3F3C">
            <w:pPr>
              <w:pStyle w:val="Tablecontent"/>
              <w:rPr>
                <w:rFonts w:cs="Arial"/>
              </w:rPr>
            </w:pPr>
            <w:r w:rsidRPr="00425C8F">
              <w:rPr>
                <w:rFonts w:cs="Arial"/>
              </w:rPr>
              <w:t>Login ID</w:t>
            </w:r>
          </w:p>
        </w:tc>
        <w:tc>
          <w:tcPr>
            <w:tcW w:w="1980" w:type="dxa"/>
          </w:tcPr>
          <w:p w:rsidR="007047B6" w:rsidRPr="00425C8F" w:rsidRDefault="007047B6" w:rsidP="002C3F3C">
            <w:pPr>
              <w:rPr>
                <w:rFonts w:ascii="Arial" w:hAnsi="Arial" w:cs="Arial"/>
              </w:rPr>
            </w:pPr>
            <w:r w:rsidRPr="00425C8F">
              <w:rPr>
                <w:rFonts w:ascii="Arial" w:hAnsi="Arial" w:cs="Arial"/>
                <w:sz w:val="18"/>
              </w:rPr>
              <w:t>Login ID of the request initiator.</w:t>
            </w:r>
          </w:p>
        </w:tc>
        <w:tc>
          <w:tcPr>
            <w:tcW w:w="1260" w:type="dxa"/>
          </w:tcPr>
          <w:p w:rsidR="007047B6" w:rsidRPr="00425C8F" w:rsidRDefault="007047B6" w:rsidP="002C3F3C">
            <w:pPr>
              <w:pStyle w:val="Tablecontent"/>
              <w:spacing w:before="0"/>
              <w:rPr>
                <w:rFonts w:cs="Arial"/>
              </w:rPr>
            </w:pPr>
            <w:r w:rsidRPr="00425C8F">
              <w:rPr>
                <w:rFonts w:cs="Arial"/>
              </w:rPr>
              <w:t>Btchadm</w:t>
            </w:r>
          </w:p>
        </w:tc>
        <w:tc>
          <w:tcPr>
            <w:tcW w:w="1260" w:type="dxa"/>
          </w:tcPr>
          <w:p w:rsidR="007047B6" w:rsidRPr="00425C8F" w:rsidRDefault="007047B6" w:rsidP="002C3F3C">
            <w:pPr>
              <w:pStyle w:val="Tablecontent"/>
              <w:rPr>
                <w:rFonts w:cs="Arial"/>
              </w:rPr>
            </w:pPr>
            <w:r w:rsidRPr="00425C8F">
              <w:rPr>
                <w:rFonts w:cs="Arial"/>
              </w:rPr>
              <w:t>A (20)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cantSplit/>
          <w:trHeight w:val="277"/>
        </w:trPr>
        <w:tc>
          <w:tcPr>
            <w:tcW w:w="1727" w:type="dxa"/>
          </w:tcPr>
          <w:p w:rsidR="007047B6" w:rsidRPr="00425C8F" w:rsidRDefault="007047B6" w:rsidP="002C3F3C">
            <w:pPr>
              <w:pStyle w:val="Tablecontent"/>
              <w:rPr>
                <w:rFonts w:cs="Arial"/>
              </w:rPr>
            </w:pPr>
            <w:r w:rsidRPr="00425C8F">
              <w:rPr>
                <w:rFonts w:cs="Arial"/>
              </w:rPr>
              <w:t>PASSWORD</w:t>
            </w:r>
          </w:p>
        </w:tc>
        <w:tc>
          <w:tcPr>
            <w:tcW w:w="1800" w:type="dxa"/>
          </w:tcPr>
          <w:p w:rsidR="007047B6" w:rsidRPr="00425C8F" w:rsidRDefault="007047B6" w:rsidP="002C3F3C">
            <w:pPr>
              <w:pStyle w:val="Tablecontent"/>
              <w:rPr>
                <w:rFonts w:cs="Arial"/>
              </w:rPr>
            </w:pPr>
            <w:r w:rsidRPr="00425C8F">
              <w:rPr>
                <w:rFonts w:cs="Arial"/>
              </w:rPr>
              <w:t>Password</w:t>
            </w:r>
          </w:p>
        </w:tc>
        <w:tc>
          <w:tcPr>
            <w:tcW w:w="1980" w:type="dxa"/>
          </w:tcPr>
          <w:p w:rsidR="007047B6" w:rsidRPr="00425C8F" w:rsidRDefault="007047B6" w:rsidP="002C3F3C">
            <w:pPr>
              <w:rPr>
                <w:rFonts w:ascii="Arial" w:hAnsi="Arial" w:cs="Arial"/>
                <w:sz w:val="18"/>
              </w:rPr>
            </w:pPr>
            <w:r w:rsidRPr="00425C8F">
              <w:rPr>
                <w:rFonts w:ascii="Arial" w:hAnsi="Arial" w:cs="Arial"/>
                <w:sz w:val="18"/>
              </w:rPr>
              <w:t>Password of the request initiator.</w:t>
            </w:r>
          </w:p>
          <w:p w:rsidR="007047B6" w:rsidRPr="00425C8F" w:rsidRDefault="007047B6" w:rsidP="002C3F3C">
            <w:pPr>
              <w:rPr>
                <w:rFonts w:ascii="Arial" w:hAnsi="Arial" w:cs="Arial"/>
                <w:b/>
              </w:rPr>
            </w:pPr>
            <w:r w:rsidRPr="00425C8F">
              <w:rPr>
                <w:rFonts w:ascii="Arial" w:hAnsi="Arial" w:cs="Arial"/>
                <w:b/>
                <w:sz w:val="18"/>
              </w:rPr>
              <w:t>Mandatory if login ID is specified</w:t>
            </w:r>
          </w:p>
        </w:tc>
        <w:tc>
          <w:tcPr>
            <w:tcW w:w="1260" w:type="dxa"/>
          </w:tcPr>
          <w:p w:rsidR="007047B6" w:rsidRPr="00425C8F" w:rsidRDefault="007047B6" w:rsidP="002C3F3C">
            <w:pPr>
              <w:pStyle w:val="Tablecontent"/>
              <w:spacing w:before="0"/>
              <w:rPr>
                <w:rFonts w:cs="Arial"/>
              </w:rPr>
            </w:pPr>
            <w:r w:rsidRPr="00425C8F">
              <w:rPr>
                <w:rFonts w:cs="Arial"/>
              </w:rPr>
              <w:t>Passw0rd</w:t>
            </w:r>
          </w:p>
        </w:tc>
        <w:tc>
          <w:tcPr>
            <w:tcW w:w="1260" w:type="dxa"/>
          </w:tcPr>
          <w:p w:rsidR="007047B6" w:rsidRPr="00425C8F" w:rsidRDefault="007047B6" w:rsidP="002C3F3C">
            <w:pPr>
              <w:pStyle w:val="Tablecontent"/>
              <w:rPr>
                <w:rFonts w:cs="Arial"/>
              </w:rPr>
            </w:pPr>
            <w:r w:rsidRPr="00425C8F">
              <w:rPr>
                <w:rFonts w:cs="Arial"/>
              </w:rPr>
              <w:t>A (20)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cantSplit/>
          <w:trHeight w:val="277"/>
        </w:trPr>
        <w:tc>
          <w:tcPr>
            <w:tcW w:w="1727" w:type="dxa"/>
          </w:tcPr>
          <w:p w:rsidR="007047B6" w:rsidRPr="00425C8F" w:rsidRDefault="007047B6" w:rsidP="002C3F3C">
            <w:pPr>
              <w:pStyle w:val="Tablecontent"/>
              <w:rPr>
                <w:rFonts w:cs="Arial"/>
              </w:rPr>
            </w:pPr>
            <w:r w:rsidRPr="00425C8F">
              <w:rPr>
                <w:rFonts w:cs="Arial"/>
              </w:rPr>
              <w:lastRenderedPageBreak/>
              <w:t>MSISDN</w:t>
            </w:r>
          </w:p>
        </w:tc>
        <w:tc>
          <w:tcPr>
            <w:tcW w:w="1800" w:type="dxa"/>
          </w:tcPr>
          <w:p w:rsidR="007047B6" w:rsidRPr="00425C8F" w:rsidRDefault="007047B6" w:rsidP="002C3F3C">
            <w:pPr>
              <w:pStyle w:val="Tablecontent"/>
              <w:rPr>
                <w:rFonts w:cs="Arial"/>
              </w:rPr>
            </w:pPr>
            <w:r w:rsidRPr="00425C8F">
              <w:rPr>
                <w:rFonts w:cs="Arial"/>
              </w:rPr>
              <w:t>MSISDN</w:t>
            </w:r>
          </w:p>
        </w:tc>
        <w:tc>
          <w:tcPr>
            <w:tcW w:w="1980" w:type="dxa"/>
          </w:tcPr>
          <w:p w:rsidR="007047B6" w:rsidRPr="00425C8F" w:rsidRDefault="007047B6" w:rsidP="002C3F3C">
            <w:pPr>
              <w:rPr>
                <w:rFonts w:ascii="Arial" w:hAnsi="Arial" w:cs="Arial"/>
                <w:sz w:val="18"/>
              </w:rPr>
            </w:pPr>
            <w:r w:rsidRPr="00425C8F">
              <w:rPr>
                <w:rFonts w:ascii="Arial" w:hAnsi="Arial" w:cs="Arial"/>
                <w:sz w:val="18"/>
              </w:rPr>
              <w:t>Mobile number of the request initiator.</w:t>
            </w:r>
          </w:p>
          <w:p w:rsidR="007047B6" w:rsidRPr="00425C8F" w:rsidRDefault="007047B6" w:rsidP="002C3F3C">
            <w:pPr>
              <w:rPr>
                <w:rFonts w:ascii="Arial" w:hAnsi="Arial" w:cs="Arial"/>
                <w:sz w:val="18"/>
              </w:rPr>
            </w:pPr>
          </w:p>
          <w:p w:rsidR="007047B6" w:rsidRPr="00425C8F" w:rsidRDefault="007047B6" w:rsidP="002C3F3C">
            <w:pPr>
              <w:rPr>
                <w:rFonts w:ascii="Arial" w:hAnsi="Arial" w:cs="Arial"/>
                <w:b/>
                <w:sz w:val="18"/>
              </w:rPr>
            </w:pPr>
            <w:r w:rsidRPr="00425C8F">
              <w:rPr>
                <w:rFonts w:ascii="Arial" w:hAnsi="Arial" w:cs="Arial"/>
                <w:b/>
                <w:sz w:val="18"/>
              </w:rPr>
              <w:t>Not applicable if the initiator is an Operator user</w:t>
            </w:r>
          </w:p>
        </w:tc>
        <w:tc>
          <w:tcPr>
            <w:tcW w:w="1260" w:type="dxa"/>
          </w:tcPr>
          <w:p w:rsidR="007047B6" w:rsidRPr="00425C8F" w:rsidRDefault="007047B6" w:rsidP="002C3F3C">
            <w:pPr>
              <w:pStyle w:val="Tablecontent"/>
              <w:spacing w:before="0"/>
              <w:rPr>
                <w:rFonts w:cs="Arial"/>
              </w:rPr>
            </w:pPr>
            <w:r w:rsidRPr="00425C8F">
              <w:rPr>
                <w:rFonts w:cs="Arial"/>
              </w:rPr>
              <w:t>9818101010</w:t>
            </w:r>
          </w:p>
        </w:tc>
        <w:tc>
          <w:tcPr>
            <w:tcW w:w="1260" w:type="dxa"/>
          </w:tcPr>
          <w:p w:rsidR="007047B6" w:rsidRPr="00425C8F" w:rsidRDefault="007047B6" w:rsidP="002C3F3C">
            <w:pPr>
              <w:pStyle w:val="Tablecontent"/>
              <w:rPr>
                <w:rFonts w:cs="Arial"/>
              </w:rPr>
            </w:pPr>
            <w:r w:rsidRPr="00425C8F">
              <w:rPr>
                <w:rFonts w:cs="Arial"/>
              </w:rPr>
              <w:t>N(10)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PIN</w:t>
            </w:r>
          </w:p>
        </w:tc>
        <w:tc>
          <w:tcPr>
            <w:tcW w:w="1800" w:type="dxa"/>
          </w:tcPr>
          <w:p w:rsidR="007047B6" w:rsidRPr="00425C8F" w:rsidRDefault="007047B6" w:rsidP="002C3F3C">
            <w:pPr>
              <w:pStyle w:val="Tablecontent"/>
              <w:rPr>
                <w:rFonts w:cs="Arial"/>
              </w:rPr>
            </w:pPr>
            <w:r w:rsidRPr="00425C8F">
              <w:rPr>
                <w:rFonts w:cs="Arial"/>
              </w:rPr>
              <w:t>PIN</w:t>
            </w:r>
          </w:p>
        </w:tc>
        <w:tc>
          <w:tcPr>
            <w:tcW w:w="1980" w:type="dxa"/>
          </w:tcPr>
          <w:p w:rsidR="007047B6" w:rsidRPr="00425C8F" w:rsidRDefault="007047B6" w:rsidP="002C3F3C">
            <w:pPr>
              <w:rPr>
                <w:rFonts w:ascii="Arial" w:hAnsi="Arial" w:cs="Arial"/>
                <w:sz w:val="18"/>
              </w:rPr>
            </w:pPr>
            <w:r w:rsidRPr="00425C8F">
              <w:rPr>
                <w:rFonts w:ascii="Arial" w:hAnsi="Arial" w:cs="Arial"/>
                <w:sz w:val="18"/>
              </w:rPr>
              <w:t>PIN of the request initiator.</w:t>
            </w:r>
          </w:p>
          <w:p w:rsidR="007047B6" w:rsidRPr="00425C8F" w:rsidRDefault="007047B6" w:rsidP="002C3F3C">
            <w:pPr>
              <w:rPr>
                <w:rFonts w:ascii="Arial" w:hAnsi="Arial" w:cs="Arial"/>
                <w:b/>
                <w:sz w:val="18"/>
              </w:rPr>
            </w:pPr>
            <w:r w:rsidRPr="00425C8F">
              <w:rPr>
                <w:rFonts w:ascii="Arial" w:hAnsi="Arial" w:cs="Arial"/>
                <w:b/>
                <w:sz w:val="18"/>
              </w:rPr>
              <w:t>Mandatory if MSISDN is specified</w:t>
            </w:r>
          </w:p>
        </w:tc>
        <w:tc>
          <w:tcPr>
            <w:tcW w:w="1260" w:type="dxa"/>
          </w:tcPr>
          <w:p w:rsidR="007047B6" w:rsidRPr="00425C8F" w:rsidRDefault="007047B6" w:rsidP="002C3F3C">
            <w:pPr>
              <w:pStyle w:val="Tablecontent"/>
              <w:spacing w:before="0"/>
              <w:rPr>
                <w:rFonts w:cs="Arial"/>
              </w:rPr>
            </w:pPr>
            <w:r w:rsidRPr="00425C8F">
              <w:rPr>
                <w:rFonts w:cs="Arial"/>
              </w:rPr>
              <w:t>1357</w:t>
            </w:r>
          </w:p>
        </w:tc>
        <w:tc>
          <w:tcPr>
            <w:tcW w:w="1260" w:type="dxa"/>
          </w:tcPr>
          <w:p w:rsidR="007047B6" w:rsidRPr="00425C8F" w:rsidRDefault="007047B6" w:rsidP="002C3F3C">
            <w:pPr>
              <w:pStyle w:val="Tablecontent"/>
              <w:rPr>
                <w:rFonts w:cs="Arial"/>
              </w:rPr>
            </w:pPr>
            <w:r w:rsidRPr="00425C8F">
              <w:rPr>
                <w:rFonts w:cs="Arial"/>
              </w:rPr>
              <w:t>A(8)</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cantSplit/>
          <w:trHeight w:val="277"/>
        </w:trPr>
        <w:tc>
          <w:tcPr>
            <w:tcW w:w="9467" w:type="dxa"/>
            <w:gridSpan w:val="6"/>
            <w:tcBorders>
              <w:top w:val="single" w:sz="6" w:space="0" w:color="000000"/>
              <w:bottom w:val="single" w:sz="6" w:space="0" w:color="000000"/>
            </w:tcBorders>
            <w:shd w:val="clear" w:color="auto" w:fill="FBC1D6"/>
          </w:tcPr>
          <w:p w:rsidR="007047B6" w:rsidRPr="00425C8F" w:rsidRDefault="007047B6" w:rsidP="002C3F3C">
            <w:pPr>
              <w:pStyle w:val="Tablecontent"/>
              <w:rPr>
                <w:b/>
                <w:bCs/>
              </w:rPr>
            </w:pPr>
            <w:r w:rsidRPr="00425C8F">
              <w:rPr>
                <w:rFonts w:cs="Arial"/>
                <w:b/>
                <w:szCs w:val="18"/>
              </w:rPr>
              <w:t>Between EMPCODE, MSISDN and LOGINID value of one of them must be present. All of them can also be present in the request</w:t>
            </w:r>
          </w:p>
        </w:tc>
      </w:tr>
      <w:tr w:rsidR="007047B6" w:rsidRPr="00425C8F" w:rsidTr="002C3F3C">
        <w:trPr>
          <w:trHeight w:val="277"/>
        </w:trPr>
        <w:tc>
          <w:tcPr>
            <w:tcW w:w="1727"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EXTREFNUM</w:t>
            </w:r>
          </w:p>
        </w:tc>
        <w:tc>
          <w:tcPr>
            <w:tcW w:w="180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External reference number.</w:t>
            </w:r>
          </w:p>
        </w:tc>
        <w:tc>
          <w:tcPr>
            <w:tcW w:w="1980" w:type="dxa"/>
            <w:tcBorders>
              <w:top w:val="single" w:sz="6" w:space="0" w:color="000000"/>
              <w:bottom w:val="single" w:sz="6" w:space="0" w:color="000000"/>
            </w:tcBorders>
          </w:tcPr>
          <w:p w:rsidR="007047B6" w:rsidRPr="00425C8F" w:rsidRDefault="007047B6" w:rsidP="002C3F3C">
            <w:pPr>
              <w:rPr>
                <w:rFonts w:ascii="Arial" w:hAnsi="Arial" w:cs="Arial"/>
              </w:rPr>
            </w:pPr>
            <w:r w:rsidRPr="00425C8F">
              <w:rPr>
                <w:rFonts w:ascii="Arial" w:hAnsi="Arial" w:cs="Arial"/>
                <w:sz w:val="18"/>
              </w:rPr>
              <w:t>External reference number of the request initiator.</w:t>
            </w:r>
          </w:p>
        </w:tc>
        <w:tc>
          <w:tcPr>
            <w:tcW w:w="1260" w:type="dxa"/>
            <w:tcBorders>
              <w:top w:val="single" w:sz="6" w:space="0" w:color="000000"/>
              <w:bottom w:val="single" w:sz="6" w:space="0" w:color="000000"/>
            </w:tcBorders>
          </w:tcPr>
          <w:p w:rsidR="007047B6" w:rsidRPr="00425C8F" w:rsidRDefault="007047B6" w:rsidP="002C3F3C">
            <w:pPr>
              <w:pStyle w:val="Tablecontent"/>
              <w:spacing w:before="0"/>
              <w:rPr>
                <w:rFonts w:cs="Arial"/>
              </w:rPr>
            </w:pPr>
            <w:r w:rsidRPr="00425C8F">
              <w:rPr>
                <w:rFonts w:cs="Arial"/>
              </w:rPr>
              <w:t>1234</w:t>
            </w:r>
          </w:p>
        </w:tc>
        <w:tc>
          <w:tcPr>
            <w:tcW w:w="1260" w:type="dxa"/>
            <w:tcBorders>
              <w:top w:val="single" w:sz="6" w:space="0" w:color="000000"/>
              <w:bottom w:val="single" w:sz="6" w:space="0" w:color="000000"/>
            </w:tcBorders>
          </w:tcPr>
          <w:p w:rsidR="007047B6" w:rsidRPr="00425C8F" w:rsidRDefault="007047B6" w:rsidP="002C3F3C">
            <w:pPr>
              <w:rPr>
                <w:rFonts w:ascii="Arial" w:hAnsi="Arial" w:cs="Arial"/>
                <w:sz w:val="18"/>
              </w:rPr>
            </w:pPr>
            <w:r w:rsidRPr="00425C8F">
              <w:rPr>
                <w:rFonts w:ascii="Arial" w:hAnsi="Arial" w:cs="Arial"/>
                <w:sz w:val="18"/>
              </w:rPr>
              <w:t>A(20)</w:t>
            </w:r>
          </w:p>
        </w:tc>
        <w:tc>
          <w:tcPr>
            <w:tcW w:w="1440" w:type="dxa"/>
            <w:tcBorders>
              <w:top w:val="single" w:sz="6" w:space="0" w:color="000000"/>
              <w:bottom w:val="single" w:sz="6" w:space="0" w:color="000000"/>
            </w:tcBorders>
          </w:tcPr>
          <w:p w:rsidR="007047B6" w:rsidRPr="00425C8F" w:rsidRDefault="007047B6" w:rsidP="002C3F3C">
            <w:pPr>
              <w:rPr>
                <w:rFonts w:ascii="Arial" w:hAnsi="Arial" w:cs="Arial"/>
                <w:sz w:val="18"/>
              </w:rPr>
            </w:pPr>
            <w:r w:rsidRPr="00425C8F">
              <w:rPr>
                <w:rFonts w:ascii="Arial" w:hAnsi="Arial" w:cs="Arial"/>
                <w:sz w:val="18"/>
              </w:rPr>
              <w:t>O (Tag is mandatory)</w:t>
            </w:r>
          </w:p>
        </w:tc>
      </w:tr>
      <w:tr w:rsidR="007047B6" w:rsidRPr="00425C8F" w:rsidTr="002C3F3C">
        <w:trPr>
          <w:trHeight w:val="277"/>
        </w:trPr>
        <w:tc>
          <w:tcPr>
            <w:tcW w:w="9467" w:type="dxa"/>
            <w:gridSpan w:val="6"/>
            <w:tcBorders>
              <w:top w:val="single" w:sz="6" w:space="0" w:color="000000"/>
              <w:bottom w:val="single" w:sz="6" w:space="0" w:color="000000"/>
            </w:tcBorders>
            <w:shd w:val="clear" w:color="auto" w:fill="FBC1D6"/>
          </w:tcPr>
          <w:p w:rsidR="007047B6" w:rsidRPr="00425C8F" w:rsidRDefault="007047B6" w:rsidP="006E0422">
            <w:pPr>
              <w:pStyle w:val="Tablecontent"/>
              <w:rPr>
                <w:rFonts w:cs="Arial"/>
                <w:b/>
                <w:szCs w:val="18"/>
              </w:rPr>
            </w:pPr>
            <w:r w:rsidRPr="00425C8F">
              <w:rPr>
                <w:rFonts w:cs="Arial"/>
                <w:b/>
                <w:szCs w:val="18"/>
              </w:rPr>
              <w:t>DATA – Details of the Channel user which needs to be modified, should be under this tag</w:t>
            </w:r>
          </w:p>
        </w:tc>
      </w:tr>
      <w:tr w:rsidR="007047B6" w:rsidRPr="00425C8F" w:rsidTr="002C3F3C">
        <w:trPr>
          <w:trHeight w:val="277"/>
        </w:trPr>
        <w:tc>
          <w:tcPr>
            <w:tcW w:w="1727"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sz w:val="20"/>
                <w:szCs w:val="20"/>
              </w:rPr>
              <w:t>USERMSISDN</w:t>
            </w:r>
          </w:p>
        </w:tc>
        <w:tc>
          <w:tcPr>
            <w:tcW w:w="180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MSISDN of the operator or Channel user</w:t>
            </w:r>
          </w:p>
        </w:tc>
        <w:tc>
          <w:tcPr>
            <w:tcW w:w="1980" w:type="dxa"/>
            <w:tcBorders>
              <w:top w:val="single" w:sz="6" w:space="0" w:color="000000"/>
              <w:bottom w:val="single" w:sz="6" w:space="0" w:color="000000"/>
            </w:tcBorders>
          </w:tcPr>
          <w:p w:rsidR="007047B6" w:rsidRPr="00425C8F" w:rsidRDefault="007047B6" w:rsidP="006E0422">
            <w:pPr>
              <w:pStyle w:val="Tablecontent"/>
              <w:rPr>
                <w:rFonts w:cs="Arial"/>
              </w:rPr>
            </w:pPr>
            <w:r w:rsidRPr="00425C8F">
              <w:rPr>
                <w:rFonts w:cs="Arial"/>
              </w:rPr>
              <w:t>MSISDN of the Channel user who needs to be modified</w:t>
            </w:r>
          </w:p>
        </w:tc>
        <w:tc>
          <w:tcPr>
            <w:tcW w:w="126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9818123456</w:t>
            </w:r>
          </w:p>
        </w:tc>
        <w:tc>
          <w:tcPr>
            <w:tcW w:w="126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A (10)</w:t>
            </w:r>
          </w:p>
        </w:tc>
        <w:tc>
          <w:tcPr>
            <w:tcW w:w="144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M (in-case of Channel user)</w:t>
            </w:r>
          </w:p>
        </w:tc>
      </w:tr>
      <w:tr w:rsidR="007047B6" w:rsidRPr="00425C8F" w:rsidTr="002C3F3C">
        <w:trPr>
          <w:trHeight w:val="277"/>
        </w:trPr>
        <w:tc>
          <w:tcPr>
            <w:tcW w:w="1727" w:type="dxa"/>
            <w:tcBorders>
              <w:top w:val="single" w:sz="6" w:space="0" w:color="000000"/>
              <w:bottom w:val="single" w:sz="6" w:space="0" w:color="000000"/>
            </w:tcBorders>
          </w:tcPr>
          <w:p w:rsidR="007047B6" w:rsidRPr="00425C8F" w:rsidRDefault="007047B6" w:rsidP="002C3F3C">
            <w:pPr>
              <w:pStyle w:val="Tablecontent"/>
              <w:rPr>
                <w:rFonts w:cs="Arial"/>
                <w:sz w:val="20"/>
                <w:szCs w:val="20"/>
              </w:rPr>
            </w:pPr>
            <w:r w:rsidRPr="00425C8F">
              <w:rPr>
                <w:rFonts w:cs="Arial"/>
                <w:sz w:val="20"/>
                <w:szCs w:val="20"/>
              </w:rPr>
              <w:t>USRLOGINID</w:t>
            </w:r>
          </w:p>
        </w:tc>
        <w:tc>
          <w:tcPr>
            <w:tcW w:w="180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Login ID of the operator or Channel user</w:t>
            </w:r>
          </w:p>
        </w:tc>
        <w:tc>
          <w:tcPr>
            <w:tcW w:w="1980" w:type="dxa"/>
            <w:tcBorders>
              <w:top w:val="single" w:sz="6" w:space="0" w:color="000000"/>
              <w:bottom w:val="single" w:sz="6" w:space="0" w:color="000000"/>
            </w:tcBorders>
          </w:tcPr>
          <w:p w:rsidR="007047B6" w:rsidRPr="00425C8F" w:rsidRDefault="007047B6" w:rsidP="006E0422">
            <w:pPr>
              <w:pStyle w:val="Tablecontent"/>
              <w:rPr>
                <w:rFonts w:cs="Arial"/>
              </w:rPr>
            </w:pPr>
            <w:r w:rsidRPr="00425C8F">
              <w:rPr>
                <w:rFonts w:cs="Arial"/>
              </w:rPr>
              <w:t>MSISDN of the Channel user who needs to be modified</w:t>
            </w:r>
          </w:p>
        </w:tc>
        <w:tc>
          <w:tcPr>
            <w:tcW w:w="126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btchadm</w:t>
            </w:r>
          </w:p>
        </w:tc>
        <w:tc>
          <w:tcPr>
            <w:tcW w:w="126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A (10)</w:t>
            </w:r>
          </w:p>
        </w:tc>
        <w:tc>
          <w:tcPr>
            <w:tcW w:w="144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M (In-case of Operator user)</w:t>
            </w:r>
          </w:p>
        </w:tc>
      </w:tr>
      <w:tr w:rsidR="007047B6" w:rsidRPr="00425C8F" w:rsidTr="002C3F3C">
        <w:trPr>
          <w:trHeight w:val="277"/>
        </w:trPr>
        <w:tc>
          <w:tcPr>
            <w:tcW w:w="1727"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sz w:val="20"/>
                <w:szCs w:val="20"/>
              </w:rPr>
              <w:t>EXTERNALCODE</w:t>
            </w:r>
          </w:p>
        </w:tc>
        <w:tc>
          <w:tcPr>
            <w:tcW w:w="180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Existing external code of the Channel user</w:t>
            </w:r>
          </w:p>
        </w:tc>
        <w:tc>
          <w:tcPr>
            <w:tcW w:w="198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Existing external code of the Channel user who needs to be modified</w:t>
            </w:r>
          </w:p>
        </w:tc>
        <w:tc>
          <w:tcPr>
            <w:tcW w:w="126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AD100011</w:t>
            </w:r>
          </w:p>
        </w:tc>
        <w:tc>
          <w:tcPr>
            <w:tcW w:w="126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A(12)</w:t>
            </w:r>
          </w:p>
        </w:tc>
        <w:tc>
          <w:tcPr>
            <w:tcW w:w="144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9467" w:type="dxa"/>
            <w:gridSpan w:val="6"/>
            <w:tcBorders>
              <w:top w:val="single" w:sz="6" w:space="0" w:color="000000"/>
              <w:bottom w:val="single" w:sz="6" w:space="0" w:color="000000"/>
            </w:tcBorders>
            <w:shd w:val="clear" w:color="auto" w:fill="FBC1D6"/>
          </w:tcPr>
          <w:p w:rsidR="007047B6" w:rsidRPr="00425C8F" w:rsidRDefault="007047B6" w:rsidP="006E0422">
            <w:pPr>
              <w:pStyle w:val="Tablecontent"/>
              <w:rPr>
                <w:rFonts w:cs="Arial"/>
                <w:b/>
              </w:rPr>
            </w:pPr>
            <w:r w:rsidRPr="00425C8F">
              <w:rPr>
                <w:rFonts w:cs="Arial"/>
                <w:b/>
              </w:rPr>
              <w:t xml:space="preserve">Between USERMSISDN, </w:t>
            </w:r>
            <w:r w:rsidRPr="00425C8F">
              <w:rPr>
                <w:rFonts w:cs="Arial"/>
                <w:b/>
                <w:sz w:val="20"/>
                <w:szCs w:val="20"/>
              </w:rPr>
              <w:t>USRLOGINID</w:t>
            </w:r>
            <w:r w:rsidRPr="00425C8F">
              <w:rPr>
                <w:rFonts w:cs="Arial"/>
                <w:b/>
              </w:rPr>
              <w:t>&amp;</w:t>
            </w:r>
            <w:r w:rsidRPr="00425C8F">
              <w:rPr>
                <w:rFonts w:cs="Arial"/>
                <w:b/>
                <w:sz w:val="20"/>
                <w:szCs w:val="20"/>
              </w:rPr>
              <w:t>EXTERNALCODE one of them must be present</w:t>
            </w:r>
          </w:p>
        </w:tc>
      </w:tr>
      <w:tr w:rsidR="007047B6" w:rsidRPr="00425C8F" w:rsidTr="002C3F3C">
        <w:trPr>
          <w:trHeight w:val="277"/>
        </w:trPr>
        <w:tc>
          <w:tcPr>
            <w:tcW w:w="1727" w:type="dxa"/>
            <w:tcBorders>
              <w:top w:val="single" w:sz="6" w:space="0" w:color="000000"/>
            </w:tcBorders>
          </w:tcPr>
          <w:p w:rsidR="007047B6" w:rsidRPr="00425C8F" w:rsidRDefault="007047B6" w:rsidP="002C3F3C">
            <w:pPr>
              <w:pStyle w:val="Tablecontent"/>
              <w:rPr>
                <w:rFonts w:cs="Arial"/>
              </w:rPr>
            </w:pPr>
            <w:r w:rsidRPr="00425C8F">
              <w:rPr>
                <w:rFonts w:cs="Arial"/>
              </w:rPr>
              <w:t>NEWEXTERNALCODE</w:t>
            </w:r>
          </w:p>
        </w:tc>
        <w:tc>
          <w:tcPr>
            <w:tcW w:w="1800" w:type="dxa"/>
            <w:tcBorders>
              <w:top w:val="single" w:sz="6" w:space="0" w:color="000000"/>
            </w:tcBorders>
          </w:tcPr>
          <w:p w:rsidR="007047B6" w:rsidRPr="00425C8F" w:rsidRDefault="007047B6" w:rsidP="002C3F3C">
            <w:pPr>
              <w:pStyle w:val="Tablecontent"/>
              <w:rPr>
                <w:rFonts w:cs="Arial"/>
              </w:rPr>
            </w:pPr>
            <w:r w:rsidRPr="00425C8F">
              <w:rPr>
                <w:rFonts w:cs="Arial"/>
              </w:rPr>
              <w:t>New External code</w:t>
            </w:r>
          </w:p>
        </w:tc>
        <w:tc>
          <w:tcPr>
            <w:tcW w:w="1980" w:type="dxa"/>
            <w:tcBorders>
              <w:top w:val="single" w:sz="6" w:space="0" w:color="000000"/>
            </w:tcBorders>
          </w:tcPr>
          <w:p w:rsidR="007047B6" w:rsidRPr="00425C8F" w:rsidRDefault="007047B6" w:rsidP="002C3F3C">
            <w:pPr>
              <w:pStyle w:val="Tablecontent"/>
              <w:rPr>
                <w:rFonts w:cs="Arial"/>
              </w:rPr>
            </w:pPr>
            <w:r w:rsidRPr="00425C8F">
              <w:rPr>
                <w:rFonts w:cs="Arial"/>
              </w:rPr>
              <w:t xml:space="preserve">New external code of the channel user. Should be unique value. </w:t>
            </w:r>
          </w:p>
          <w:p w:rsidR="007047B6" w:rsidRPr="00425C8F" w:rsidRDefault="007047B6" w:rsidP="002C3F3C">
            <w:pPr>
              <w:pStyle w:val="Tablecontent"/>
              <w:rPr>
                <w:rFonts w:cs="Arial"/>
              </w:rPr>
            </w:pPr>
            <w:r w:rsidRPr="00425C8F">
              <w:rPr>
                <w:rFonts w:cs="Arial"/>
              </w:rPr>
              <w:t xml:space="preserve">PreTUPS would not validate the uniqueness of external code </w:t>
            </w:r>
          </w:p>
        </w:tc>
        <w:tc>
          <w:tcPr>
            <w:tcW w:w="1260" w:type="dxa"/>
            <w:tcBorders>
              <w:top w:val="single" w:sz="6" w:space="0" w:color="000000"/>
            </w:tcBorders>
          </w:tcPr>
          <w:p w:rsidR="007047B6" w:rsidRPr="00425C8F" w:rsidRDefault="007047B6" w:rsidP="002C3F3C">
            <w:pPr>
              <w:pStyle w:val="Tablecontent"/>
              <w:rPr>
                <w:rFonts w:cs="Arial"/>
              </w:rPr>
            </w:pPr>
            <w:r w:rsidRPr="00425C8F">
              <w:rPr>
                <w:rFonts w:cs="Arial"/>
              </w:rPr>
              <w:t>AD100001</w:t>
            </w:r>
          </w:p>
        </w:tc>
        <w:tc>
          <w:tcPr>
            <w:tcW w:w="1260" w:type="dxa"/>
            <w:tcBorders>
              <w:top w:val="single" w:sz="6" w:space="0" w:color="000000"/>
            </w:tcBorders>
          </w:tcPr>
          <w:p w:rsidR="007047B6" w:rsidRPr="00425C8F" w:rsidRDefault="007047B6" w:rsidP="002C3F3C">
            <w:pPr>
              <w:pStyle w:val="Tablecontent"/>
              <w:rPr>
                <w:rFonts w:cs="Arial"/>
              </w:rPr>
            </w:pPr>
            <w:r w:rsidRPr="00425C8F">
              <w:rPr>
                <w:rFonts w:cs="Arial"/>
              </w:rPr>
              <w:t>A (12)</w:t>
            </w:r>
          </w:p>
        </w:tc>
        <w:tc>
          <w:tcPr>
            <w:tcW w:w="1440" w:type="dxa"/>
            <w:tcBorders>
              <w:top w:val="single" w:sz="6" w:space="0" w:color="000000"/>
            </w:tcBorders>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USERNAME</w:t>
            </w:r>
          </w:p>
        </w:tc>
        <w:tc>
          <w:tcPr>
            <w:tcW w:w="1800" w:type="dxa"/>
          </w:tcPr>
          <w:p w:rsidR="007047B6" w:rsidRPr="00425C8F" w:rsidRDefault="007047B6" w:rsidP="002C3F3C">
            <w:pPr>
              <w:pStyle w:val="Tablecontent"/>
              <w:rPr>
                <w:rFonts w:cs="Arial"/>
              </w:rPr>
            </w:pPr>
            <w:r w:rsidRPr="00425C8F">
              <w:rPr>
                <w:rFonts w:cs="Arial"/>
              </w:rPr>
              <w:t>User name</w:t>
            </w:r>
          </w:p>
        </w:tc>
        <w:tc>
          <w:tcPr>
            <w:tcW w:w="1980" w:type="dxa"/>
          </w:tcPr>
          <w:p w:rsidR="007047B6" w:rsidRPr="00425C8F" w:rsidRDefault="007047B6" w:rsidP="002C3F3C">
            <w:pPr>
              <w:pStyle w:val="Tablecontent"/>
              <w:rPr>
                <w:rFonts w:cs="Arial"/>
              </w:rPr>
            </w:pPr>
            <w:r w:rsidRPr="00425C8F">
              <w:rPr>
                <w:rFonts w:cs="Arial"/>
              </w:rPr>
              <w:t>User name of the Operator or channel user</w:t>
            </w:r>
          </w:p>
        </w:tc>
        <w:tc>
          <w:tcPr>
            <w:tcW w:w="1260" w:type="dxa"/>
          </w:tcPr>
          <w:p w:rsidR="007047B6" w:rsidRPr="00425C8F" w:rsidRDefault="007047B6" w:rsidP="002C3F3C">
            <w:pPr>
              <w:pStyle w:val="Tablecontent"/>
              <w:rPr>
                <w:rFonts w:cs="Arial"/>
              </w:rPr>
            </w:pPr>
            <w:r w:rsidRPr="00425C8F">
              <w:rPr>
                <w:rFonts w:cs="Arial"/>
              </w:rPr>
              <w:t>Alpha Dealer</w:t>
            </w:r>
          </w:p>
        </w:tc>
        <w:tc>
          <w:tcPr>
            <w:tcW w:w="1260" w:type="dxa"/>
          </w:tcPr>
          <w:p w:rsidR="007047B6" w:rsidRPr="00425C8F" w:rsidRDefault="007047B6" w:rsidP="002C3F3C">
            <w:pPr>
              <w:pStyle w:val="Tablecontent"/>
              <w:rPr>
                <w:rFonts w:cs="Arial"/>
              </w:rPr>
            </w:pPr>
            <w:r w:rsidRPr="00425C8F">
              <w:rPr>
                <w:rFonts w:cs="Arial"/>
              </w:rPr>
              <w:t>A (80)</w:t>
            </w:r>
          </w:p>
        </w:tc>
        <w:tc>
          <w:tcPr>
            <w:tcW w:w="1440" w:type="dxa"/>
          </w:tcPr>
          <w:p w:rsidR="007047B6" w:rsidRPr="00425C8F" w:rsidRDefault="007047B6" w:rsidP="002C3F3C">
            <w:pPr>
              <w:pStyle w:val="Tablecontent"/>
              <w:rPr>
                <w:rFonts w:cs="Arial"/>
              </w:rPr>
            </w:pPr>
            <w:r w:rsidRPr="00425C8F">
              <w:rPr>
                <w:rFonts w:cs="Arial"/>
              </w:rPr>
              <w:t>M</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SHORTNAME</w:t>
            </w:r>
          </w:p>
        </w:tc>
        <w:tc>
          <w:tcPr>
            <w:tcW w:w="1800" w:type="dxa"/>
          </w:tcPr>
          <w:p w:rsidR="007047B6" w:rsidRPr="00425C8F" w:rsidRDefault="007047B6" w:rsidP="002C3F3C">
            <w:pPr>
              <w:pStyle w:val="Tablecontent"/>
              <w:rPr>
                <w:rFonts w:cs="Arial"/>
              </w:rPr>
            </w:pPr>
            <w:r w:rsidRPr="00425C8F">
              <w:rPr>
                <w:rFonts w:cs="Arial"/>
              </w:rPr>
              <w:t>Short name</w:t>
            </w:r>
          </w:p>
        </w:tc>
        <w:tc>
          <w:tcPr>
            <w:tcW w:w="1980" w:type="dxa"/>
          </w:tcPr>
          <w:p w:rsidR="007047B6" w:rsidRPr="00425C8F" w:rsidRDefault="007047B6" w:rsidP="006E0422">
            <w:pPr>
              <w:pStyle w:val="Tablecontent"/>
              <w:rPr>
                <w:rFonts w:cs="Arial"/>
                <w:b/>
                <w:bCs/>
              </w:rPr>
            </w:pPr>
            <w:r w:rsidRPr="00425C8F">
              <w:rPr>
                <w:rFonts w:cs="Arial"/>
              </w:rPr>
              <w:t>Short name of the channel user</w:t>
            </w:r>
          </w:p>
        </w:tc>
        <w:tc>
          <w:tcPr>
            <w:tcW w:w="1260" w:type="dxa"/>
          </w:tcPr>
          <w:p w:rsidR="007047B6" w:rsidRPr="00425C8F" w:rsidRDefault="007047B6" w:rsidP="002C3F3C">
            <w:pPr>
              <w:pStyle w:val="Tablecontent"/>
              <w:rPr>
                <w:rFonts w:cs="Arial"/>
              </w:rPr>
            </w:pPr>
            <w:r w:rsidRPr="00425C8F">
              <w:rPr>
                <w:rFonts w:cs="Arial"/>
              </w:rPr>
              <w:t>AD</w:t>
            </w:r>
          </w:p>
        </w:tc>
        <w:tc>
          <w:tcPr>
            <w:tcW w:w="1260" w:type="dxa"/>
          </w:tcPr>
          <w:p w:rsidR="007047B6" w:rsidRPr="00425C8F" w:rsidRDefault="007047B6" w:rsidP="002C3F3C">
            <w:pPr>
              <w:pStyle w:val="Tablecontent"/>
              <w:rPr>
                <w:rFonts w:cs="Arial"/>
              </w:rPr>
            </w:pPr>
            <w:r w:rsidRPr="00425C8F">
              <w:rPr>
                <w:rFonts w:cs="Arial"/>
              </w:rPr>
              <w:t>A (15)</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USERNAMEPREFIX</w:t>
            </w:r>
          </w:p>
        </w:tc>
        <w:tc>
          <w:tcPr>
            <w:tcW w:w="1800" w:type="dxa"/>
          </w:tcPr>
          <w:p w:rsidR="007047B6" w:rsidRPr="00425C8F" w:rsidRDefault="007047B6" w:rsidP="002C3F3C">
            <w:pPr>
              <w:pStyle w:val="Tablecontent"/>
              <w:rPr>
                <w:rFonts w:cs="Arial"/>
              </w:rPr>
            </w:pPr>
            <w:r w:rsidRPr="00425C8F">
              <w:rPr>
                <w:rFonts w:cs="Arial"/>
              </w:rPr>
              <w:t>User name prefix</w:t>
            </w:r>
          </w:p>
        </w:tc>
        <w:tc>
          <w:tcPr>
            <w:tcW w:w="1980" w:type="dxa"/>
          </w:tcPr>
          <w:p w:rsidR="007047B6" w:rsidRPr="00425C8F" w:rsidRDefault="007047B6" w:rsidP="006E0422">
            <w:pPr>
              <w:pStyle w:val="Tablecontent"/>
              <w:rPr>
                <w:rFonts w:cs="Arial"/>
                <w:b/>
                <w:bCs/>
              </w:rPr>
            </w:pPr>
            <w:r w:rsidRPr="00425C8F">
              <w:rPr>
                <w:rFonts w:cs="Arial"/>
              </w:rPr>
              <w:t>User name prefix of the channel user</w:t>
            </w:r>
          </w:p>
        </w:tc>
        <w:tc>
          <w:tcPr>
            <w:tcW w:w="1260" w:type="dxa"/>
          </w:tcPr>
          <w:p w:rsidR="007047B6" w:rsidRPr="00425C8F" w:rsidRDefault="007047B6" w:rsidP="002C3F3C">
            <w:pPr>
              <w:pStyle w:val="Tablecontent"/>
              <w:rPr>
                <w:rFonts w:cs="Arial"/>
              </w:rPr>
            </w:pPr>
            <w:r w:rsidRPr="00425C8F">
              <w:rPr>
                <w:rFonts w:cs="Arial"/>
              </w:rPr>
              <w:t>M/S , Mr, Miss, Mrs</w:t>
            </w:r>
          </w:p>
        </w:tc>
        <w:tc>
          <w:tcPr>
            <w:tcW w:w="1260" w:type="dxa"/>
          </w:tcPr>
          <w:p w:rsidR="007047B6" w:rsidRPr="00425C8F" w:rsidRDefault="007047B6" w:rsidP="002C3F3C">
            <w:pPr>
              <w:pStyle w:val="Tablecontent"/>
              <w:rPr>
                <w:rFonts w:cs="Arial"/>
              </w:rPr>
            </w:pPr>
            <w:r w:rsidRPr="00425C8F">
              <w:rPr>
                <w:rFonts w:cs="Arial"/>
              </w:rPr>
              <w:t>A (10)</w:t>
            </w:r>
          </w:p>
        </w:tc>
        <w:tc>
          <w:tcPr>
            <w:tcW w:w="1440" w:type="dxa"/>
          </w:tcPr>
          <w:p w:rsidR="007047B6" w:rsidRPr="00425C8F" w:rsidRDefault="007047B6" w:rsidP="002C3F3C">
            <w:pPr>
              <w:pStyle w:val="Tablecontent"/>
              <w:rPr>
                <w:rFonts w:cs="Arial"/>
              </w:rPr>
            </w:pPr>
            <w:r w:rsidRPr="00425C8F">
              <w:rPr>
                <w:rFonts w:cs="Arial"/>
              </w:rPr>
              <w:t>M</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SUBSCRIBERCODE</w:t>
            </w:r>
          </w:p>
        </w:tc>
        <w:tc>
          <w:tcPr>
            <w:tcW w:w="1800" w:type="dxa"/>
          </w:tcPr>
          <w:p w:rsidR="007047B6" w:rsidRPr="00425C8F" w:rsidRDefault="007047B6" w:rsidP="002C3F3C">
            <w:pPr>
              <w:pStyle w:val="Tablecontent"/>
              <w:rPr>
                <w:rFonts w:cs="Arial"/>
              </w:rPr>
            </w:pPr>
          </w:p>
        </w:tc>
        <w:tc>
          <w:tcPr>
            <w:tcW w:w="1980" w:type="dxa"/>
          </w:tcPr>
          <w:p w:rsidR="007047B6" w:rsidRPr="00425C8F" w:rsidRDefault="007047B6" w:rsidP="006E0422">
            <w:pPr>
              <w:pStyle w:val="Tablecontent"/>
              <w:rPr>
                <w:rFonts w:cs="Arial"/>
                <w:b/>
                <w:bCs/>
              </w:rPr>
            </w:pPr>
            <w:r w:rsidRPr="00425C8F">
              <w:rPr>
                <w:rFonts w:cs="Arial"/>
              </w:rPr>
              <w:t>Code of the channel user</w:t>
            </w:r>
          </w:p>
        </w:tc>
        <w:tc>
          <w:tcPr>
            <w:tcW w:w="1260" w:type="dxa"/>
          </w:tcPr>
          <w:p w:rsidR="007047B6" w:rsidRPr="00425C8F" w:rsidRDefault="007047B6" w:rsidP="002C3F3C">
            <w:pPr>
              <w:pStyle w:val="Tablecontent"/>
              <w:rPr>
                <w:rFonts w:cs="Arial"/>
              </w:rPr>
            </w:pPr>
            <w:r w:rsidRPr="00425C8F">
              <w:rPr>
                <w:rFonts w:cs="Arial"/>
              </w:rPr>
              <w:t>AD001</w:t>
            </w:r>
          </w:p>
        </w:tc>
        <w:tc>
          <w:tcPr>
            <w:tcW w:w="1260" w:type="dxa"/>
          </w:tcPr>
          <w:p w:rsidR="007047B6" w:rsidRPr="00425C8F" w:rsidRDefault="007047B6" w:rsidP="002C3F3C">
            <w:pPr>
              <w:pStyle w:val="Tablecontent"/>
              <w:rPr>
                <w:rFonts w:cs="Arial"/>
              </w:rPr>
            </w:pPr>
            <w:r w:rsidRPr="00425C8F">
              <w:rPr>
                <w:rFonts w:cs="Arial"/>
              </w:rPr>
              <w:t>A (12)</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CONTACTPERSON</w:t>
            </w:r>
          </w:p>
        </w:tc>
        <w:tc>
          <w:tcPr>
            <w:tcW w:w="1800" w:type="dxa"/>
          </w:tcPr>
          <w:p w:rsidR="007047B6" w:rsidRPr="00425C8F" w:rsidRDefault="007047B6" w:rsidP="002C3F3C">
            <w:pPr>
              <w:pStyle w:val="Tablecontent"/>
              <w:rPr>
                <w:rFonts w:cs="Arial"/>
              </w:rPr>
            </w:pPr>
            <w:r w:rsidRPr="00425C8F">
              <w:rPr>
                <w:rFonts w:cs="Arial"/>
              </w:rPr>
              <w:t>Contact person</w:t>
            </w:r>
          </w:p>
        </w:tc>
        <w:tc>
          <w:tcPr>
            <w:tcW w:w="1980" w:type="dxa"/>
          </w:tcPr>
          <w:p w:rsidR="007047B6" w:rsidRPr="00425C8F" w:rsidRDefault="007047B6" w:rsidP="002C3F3C">
            <w:pPr>
              <w:pStyle w:val="Tablecontent"/>
              <w:rPr>
                <w:rFonts w:cs="Arial"/>
              </w:rPr>
            </w:pPr>
            <w:r w:rsidRPr="00425C8F">
              <w:rPr>
                <w:rFonts w:cs="Arial"/>
              </w:rPr>
              <w:t>Name of the contact person</w:t>
            </w:r>
          </w:p>
        </w:tc>
        <w:tc>
          <w:tcPr>
            <w:tcW w:w="1260" w:type="dxa"/>
          </w:tcPr>
          <w:p w:rsidR="007047B6" w:rsidRPr="00425C8F" w:rsidRDefault="007047B6" w:rsidP="002C3F3C">
            <w:pPr>
              <w:pStyle w:val="Tablecontent"/>
              <w:rPr>
                <w:rFonts w:cs="Arial"/>
              </w:rPr>
            </w:pPr>
            <w:r w:rsidRPr="00425C8F">
              <w:rPr>
                <w:rFonts w:cs="Arial"/>
              </w:rPr>
              <w:t>David</w:t>
            </w:r>
          </w:p>
        </w:tc>
        <w:tc>
          <w:tcPr>
            <w:tcW w:w="1260" w:type="dxa"/>
          </w:tcPr>
          <w:p w:rsidR="007047B6" w:rsidRPr="00425C8F" w:rsidRDefault="007047B6" w:rsidP="002C3F3C">
            <w:pPr>
              <w:pStyle w:val="Tablecontent"/>
              <w:rPr>
                <w:rFonts w:cs="Arial"/>
              </w:rPr>
            </w:pPr>
            <w:r w:rsidRPr="00425C8F">
              <w:rPr>
                <w:rFonts w:cs="Arial"/>
              </w:rPr>
              <w:t>A (80)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CONTACTNUMBER</w:t>
            </w:r>
          </w:p>
        </w:tc>
        <w:tc>
          <w:tcPr>
            <w:tcW w:w="1800" w:type="dxa"/>
          </w:tcPr>
          <w:p w:rsidR="007047B6" w:rsidRPr="00425C8F" w:rsidRDefault="007047B6" w:rsidP="002C3F3C">
            <w:pPr>
              <w:pStyle w:val="Tablecontent"/>
              <w:rPr>
                <w:rFonts w:cs="Arial"/>
              </w:rPr>
            </w:pPr>
            <w:r w:rsidRPr="00425C8F">
              <w:rPr>
                <w:rFonts w:cs="Arial"/>
              </w:rPr>
              <w:t>Contact number</w:t>
            </w:r>
          </w:p>
        </w:tc>
        <w:tc>
          <w:tcPr>
            <w:tcW w:w="1980" w:type="dxa"/>
          </w:tcPr>
          <w:p w:rsidR="007047B6" w:rsidRPr="00425C8F" w:rsidRDefault="007047B6" w:rsidP="002C3F3C">
            <w:pPr>
              <w:pStyle w:val="Tablecontent"/>
              <w:rPr>
                <w:rFonts w:cs="Arial"/>
              </w:rPr>
            </w:pPr>
            <w:r w:rsidRPr="00425C8F">
              <w:rPr>
                <w:rFonts w:cs="Arial"/>
              </w:rPr>
              <w:t>Phone number of the contact person</w:t>
            </w:r>
          </w:p>
        </w:tc>
        <w:tc>
          <w:tcPr>
            <w:tcW w:w="1260" w:type="dxa"/>
          </w:tcPr>
          <w:p w:rsidR="007047B6" w:rsidRPr="00425C8F" w:rsidRDefault="007047B6" w:rsidP="002C3F3C">
            <w:pPr>
              <w:pStyle w:val="Tablecontent"/>
              <w:rPr>
                <w:rFonts w:cs="Arial"/>
              </w:rPr>
            </w:pPr>
            <w:r w:rsidRPr="00425C8F">
              <w:rPr>
                <w:rFonts w:cs="Arial"/>
              </w:rPr>
              <w:t>9811098110</w:t>
            </w:r>
          </w:p>
        </w:tc>
        <w:tc>
          <w:tcPr>
            <w:tcW w:w="1260" w:type="dxa"/>
          </w:tcPr>
          <w:p w:rsidR="007047B6" w:rsidRPr="00425C8F" w:rsidRDefault="007047B6" w:rsidP="002C3F3C">
            <w:pPr>
              <w:pStyle w:val="Tablecontent"/>
              <w:rPr>
                <w:rFonts w:cs="Arial"/>
              </w:rPr>
            </w:pPr>
            <w:r w:rsidRPr="00425C8F">
              <w:rPr>
                <w:rFonts w:cs="Arial"/>
              </w:rPr>
              <w:t>N(15)</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SSN</w:t>
            </w:r>
          </w:p>
        </w:tc>
        <w:tc>
          <w:tcPr>
            <w:tcW w:w="1800" w:type="dxa"/>
          </w:tcPr>
          <w:p w:rsidR="007047B6" w:rsidRPr="00425C8F" w:rsidRDefault="007047B6" w:rsidP="002C3F3C">
            <w:pPr>
              <w:pStyle w:val="Tablecontent"/>
              <w:rPr>
                <w:rFonts w:cs="Arial"/>
              </w:rPr>
            </w:pPr>
            <w:r w:rsidRPr="00425C8F">
              <w:rPr>
                <w:rFonts w:cs="Arial"/>
              </w:rPr>
              <w:t>Social Security number</w:t>
            </w:r>
          </w:p>
        </w:tc>
        <w:tc>
          <w:tcPr>
            <w:tcW w:w="1980" w:type="dxa"/>
          </w:tcPr>
          <w:p w:rsidR="007047B6" w:rsidRPr="00425C8F" w:rsidRDefault="007047B6" w:rsidP="002C3F3C">
            <w:pPr>
              <w:pStyle w:val="Tablecontent"/>
              <w:rPr>
                <w:rFonts w:cs="Arial"/>
              </w:rPr>
            </w:pPr>
            <w:r w:rsidRPr="00425C8F">
              <w:rPr>
                <w:rFonts w:cs="Arial"/>
              </w:rPr>
              <w:t>Social Security number of the contact person</w:t>
            </w:r>
          </w:p>
        </w:tc>
        <w:tc>
          <w:tcPr>
            <w:tcW w:w="1260" w:type="dxa"/>
          </w:tcPr>
          <w:p w:rsidR="007047B6" w:rsidRPr="00425C8F" w:rsidRDefault="007047B6" w:rsidP="002C3F3C">
            <w:pPr>
              <w:pStyle w:val="Tablecontent"/>
              <w:rPr>
                <w:rFonts w:cs="Arial"/>
              </w:rPr>
            </w:pPr>
            <w:r w:rsidRPr="00425C8F">
              <w:rPr>
                <w:rFonts w:cs="Arial"/>
              </w:rPr>
              <w:t>123456</w:t>
            </w:r>
          </w:p>
        </w:tc>
        <w:tc>
          <w:tcPr>
            <w:tcW w:w="1260" w:type="dxa"/>
          </w:tcPr>
          <w:p w:rsidR="007047B6" w:rsidRPr="00425C8F" w:rsidRDefault="007047B6" w:rsidP="002C3F3C">
            <w:pPr>
              <w:pStyle w:val="Tablecontent"/>
              <w:rPr>
                <w:rFonts w:cs="Arial"/>
              </w:rPr>
            </w:pPr>
            <w:r w:rsidRPr="00425C8F">
              <w:rPr>
                <w:rFonts w:cs="Arial"/>
              </w:rPr>
              <w:t>A (15)</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ADDRESS1</w:t>
            </w:r>
          </w:p>
        </w:tc>
        <w:tc>
          <w:tcPr>
            <w:tcW w:w="1800" w:type="dxa"/>
          </w:tcPr>
          <w:p w:rsidR="007047B6" w:rsidRPr="00425C8F" w:rsidRDefault="007047B6" w:rsidP="002C3F3C">
            <w:pPr>
              <w:pStyle w:val="Tablecontent"/>
              <w:rPr>
                <w:rFonts w:cs="Arial"/>
              </w:rPr>
            </w:pPr>
            <w:r w:rsidRPr="00425C8F">
              <w:rPr>
                <w:rFonts w:cs="Arial"/>
              </w:rPr>
              <w:t>Address1</w:t>
            </w:r>
          </w:p>
        </w:tc>
        <w:tc>
          <w:tcPr>
            <w:tcW w:w="1980" w:type="dxa"/>
          </w:tcPr>
          <w:p w:rsidR="007047B6" w:rsidRPr="00425C8F" w:rsidRDefault="007047B6" w:rsidP="006E0422">
            <w:pPr>
              <w:pStyle w:val="Tablecontent"/>
              <w:rPr>
                <w:rFonts w:cs="Arial"/>
              </w:rPr>
            </w:pPr>
            <w:r w:rsidRPr="00425C8F">
              <w:rPr>
                <w:rFonts w:cs="Arial"/>
              </w:rPr>
              <w:t>Address line 1 of the channel user</w:t>
            </w:r>
          </w:p>
        </w:tc>
        <w:tc>
          <w:tcPr>
            <w:tcW w:w="1260" w:type="dxa"/>
          </w:tcPr>
          <w:p w:rsidR="007047B6" w:rsidRPr="00425C8F" w:rsidRDefault="007047B6" w:rsidP="002C3F3C">
            <w:pPr>
              <w:pStyle w:val="Tablecontent"/>
              <w:rPr>
                <w:rFonts w:cs="Arial"/>
              </w:rPr>
            </w:pPr>
            <w:r w:rsidRPr="00425C8F">
              <w:rPr>
                <w:rFonts w:cs="Arial"/>
              </w:rPr>
              <w:t>Address line 1</w:t>
            </w:r>
          </w:p>
        </w:tc>
        <w:tc>
          <w:tcPr>
            <w:tcW w:w="1260" w:type="dxa"/>
          </w:tcPr>
          <w:p w:rsidR="007047B6" w:rsidRPr="00425C8F" w:rsidRDefault="007047B6" w:rsidP="002C3F3C">
            <w:pPr>
              <w:pStyle w:val="Tablecontent"/>
              <w:rPr>
                <w:rFonts w:cs="Arial"/>
              </w:rPr>
            </w:pPr>
            <w:r w:rsidRPr="00425C8F">
              <w:rPr>
                <w:rFonts w:cs="Arial"/>
              </w:rPr>
              <w:t>A (50)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lastRenderedPageBreak/>
              <w:t>ADDRESS2</w:t>
            </w:r>
          </w:p>
        </w:tc>
        <w:tc>
          <w:tcPr>
            <w:tcW w:w="1800" w:type="dxa"/>
          </w:tcPr>
          <w:p w:rsidR="007047B6" w:rsidRPr="00425C8F" w:rsidRDefault="007047B6" w:rsidP="002C3F3C">
            <w:pPr>
              <w:pStyle w:val="Tablecontent"/>
              <w:rPr>
                <w:rFonts w:cs="Arial"/>
              </w:rPr>
            </w:pPr>
            <w:r w:rsidRPr="00425C8F">
              <w:rPr>
                <w:rFonts w:cs="Arial"/>
              </w:rPr>
              <w:t>Address2</w:t>
            </w:r>
          </w:p>
        </w:tc>
        <w:tc>
          <w:tcPr>
            <w:tcW w:w="1980" w:type="dxa"/>
          </w:tcPr>
          <w:p w:rsidR="007047B6" w:rsidRPr="00425C8F" w:rsidRDefault="007047B6" w:rsidP="006E0422">
            <w:pPr>
              <w:pStyle w:val="Tablecontent"/>
              <w:rPr>
                <w:rFonts w:cs="Arial"/>
              </w:rPr>
            </w:pPr>
            <w:r w:rsidRPr="00425C8F">
              <w:rPr>
                <w:rFonts w:cs="Arial"/>
              </w:rPr>
              <w:t>Address line 2 of the channel user</w:t>
            </w:r>
          </w:p>
        </w:tc>
        <w:tc>
          <w:tcPr>
            <w:tcW w:w="1260" w:type="dxa"/>
          </w:tcPr>
          <w:p w:rsidR="007047B6" w:rsidRPr="00425C8F" w:rsidRDefault="007047B6" w:rsidP="002C3F3C">
            <w:pPr>
              <w:pStyle w:val="Tablecontent"/>
              <w:rPr>
                <w:rFonts w:cs="Arial"/>
              </w:rPr>
            </w:pPr>
            <w:r w:rsidRPr="00425C8F">
              <w:rPr>
                <w:rFonts w:cs="Arial"/>
              </w:rPr>
              <w:t>Address line 2</w:t>
            </w:r>
          </w:p>
        </w:tc>
        <w:tc>
          <w:tcPr>
            <w:tcW w:w="1260" w:type="dxa"/>
          </w:tcPr>
          <w:p w:rsidR="007047B6" w:rsidRPr="00425C8F" w:rsidRDefault="007047B6" w:rsidP="002C3F3C">
            <w:pPr>
              <w:pStyle w:val="Tablecontent"/>
              <w:rPr>
                <w:rFonts w:cs="Arial"/>
              </w:rPr>
            </w:pPr>
            <w:r w:rsidRPr="00425C8F">
              <w:rPr>
                <w:rFonts w:cs="Arial"/>
              </w:rPr>
              <w:t>A (50)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CITY</w:t>
            </w:r>
          </w:p>
        </w:tc>
        <w:tc>
          <w:tcPr>
            <w:tcW w:w="1800" w:type="dxa"/>
          </w:tcPr>
          <w:p w:rsidR="007047B6" w:rsidRPr="00425C8F" w:rsidRDefault="007047B6" w:rsidP="002C3F3C">
            <w:pPr>
              <w:pStyle w:val="Tablecontent"/>
              <w:rPr>
                <w:rFonts w:cs="Arial"/>
              </w:rPr>
            </w:pPr>
            <w:r w:rsidRPr="00425C8F">
              <w:rPr>
                <w:rFonts w:cs="Arial"/>
              </w:rPr>
              <w:t>City</w:t>
            </w:r>
          </w:p>
        </w:tc>
        <w:tc>
          <w:tcPr>
            <w:tcW w:w="1980" w:type="dxa"/>
          </w:tcPr>
          <w:p w:rsidR="007047B6" w:rsidRPr="00425C8F" w:rsidRDefault="007047B6" w:rsidP="006E0422">
            <w:pPr>
              <w:pStyle w:val="Tablecontent"/>
              <w:rPr>
                <w:rFonts w:cs="Arial"/>
              </w:rPr>
            </w:pPr>
            <w:r w:rsidRPr="00425C8F">
              <w:rPr>
                <w:rFonts w:cs="Arial"/>
              </w:rPr>
              <w:t>City of the channel user</w:t>
            </w:r>
          </w:p>
        </w:tc>
        <w:tc>
          <w:tcPr>
            <w:tcW w:w="1260" w:type="dxa"/>
          </w:tcPr>
          <w:p w:rsidR="007047B6" w:rsidRPr="00425C8F" w:rsidRDefault="007047B6" w:rsidP="002C3F3C">
            <w:pPr>
              <w:pStyle w:val="Tablecontent"/>
              <w:rPr>
                <w:rFonts w:cs="Arial"/>
              </w:rPr>
            </w:pPr>
            <w:r w:rsidRPr="00425C8F">
              <w:rPr>
                <w:rFonts w:cs="Arial"/>
              </w:rPr>
              <w:t>Delhi</w:t>
            </w:r>
          </w:p>
        </w:tc>
        <w:tc>
          <w:tcPr>
            <w:tcW w:w="1260" w:type="dxa"/>
          </w:tcPr>
          <w:p w:rsidR="007047B6" w:rsidRPr="00425C8F" w:rsidRDefault="007047B6" w:rsidP="002C3F3C">
            <w:pPr>
              <w:pStyle w:val="Tablecontent"/>
              <w:rPr>
                <w:rFonts w:cs="Arial"/>
              </w:rPr>
            </w:pPr>
            <w:r w:rsidRPr="00425C8F">
              <w:rPr>
                <w:rFonts w:cs="Arial"/>
              </w:rPr>
              <w:t>A (30)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STATE</w:t>
            </w:r>
          </w:p>
        </w:tc>
        <w:tc>
          <w:tcPr>
            <w:tcW w:w="1800" w:type="dxa"/>
          </w:tcPr>
          <w:p w:rsidR="007047B6" w:rsidRPr="00425C8F" w:rsidRDefault="007047B6" w:rsidP="002C3F3C">
            <w:pPr>
              <w:pStyle w:val="Tablecontent"/>
              <w:rPr>
                <w:rFonts w:cs="Arial"/>
              </w:rPr>
            </w:pPr>
            <w:r w:rsidRPr="00425C8F">
              <w:rPr>
                <w:rFonts w:cs="Arial"/>
              </w:rPr>
              <w:t>State</w:t>
            </w:r>
          </w:p>
        </w:tc>
        <w:tc>
          <w:tcPr>
            <w:tcW w:w="1980" w:type="dxa"/>
          </w:tcPr>
          <w:p w:rsidR="007047B6" w:rsidRPr="00425C8F" w:rsidRDefault="007047B6" w:rsidP="006E0422">
            <w:pPr>
              <w:pStyle w:val="Tablecontent"/>
              <w:rPr>
                <w:rFonts w:cs="Arial"/>
              </w:rPr>
            </w:pPr>
            <w:r w:rsidRPr="00425C8F">
              <w:rPr>
                <w:rFonts w:cs="Arial"/>
              </w:rPr>
              <w:t>State of the channel user</w:t>
            </w:r>
          </w:p>
        </w:tc>
        <w:tc>
          <w:tcPr>
            <w:tcW w:w="1260" w:type="dxa"/>
          </w:tcPr>
          <w:p w:rsidR="007047B6" w:rsidRPr="00425C8F" w:rsidRDefault="007047B6" w:rsidP="002C3F3C">
            <w:pPr>
              <w:pStyle w:val="Tablecontent"/>
              <w:rPr>
                <w:rFonts w:cs="Arial"/>
              </w:rPr>
            </w:pPr>
            <w:r w:rsidRPr="00425C8F">
              <w:rPr>
                <w:rFonts w:cs="Arial"/>
              </w:rPr>
              <w:t>New Delhi</w:t>
            </w:r>
          </w:p>
        </w:tc>
        <w:tc>
          <w:tcPr>
            <w:tcW w:w="1260" w:type="dxa"/>
          </w:tcPr>
          <w:p w:rsidR="007047B6" w:rsidRPr="00425C8F" w:rsidRDefault="007047B6" w:rsidP="002C3F3C">
            <w:pPr>
              <w:pStyle w:val="Tablecontent"/>
              <w:rPr>
                <w:rFonts w:cs="Arial"/>
              </w:rPr>
            </w:pPr>
            <w:r w:rsidRPr="00425C8F">
              <w:rPr>
                <w:rFonts w:cs="Arial"/>
              </w:rPr>
              <w:t>A (30)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COUNTRY</w:t>
            </w:r>
          </w:p>
        </w:tc>
        <w:tc>
          <w:tcPr>
            <w:tcW w:w="1800" w:type="dxa"/>
          </w:tcPr>
          <w:p w:rsidR="007047B6" w:rsidRPr="00425C8F" w:rsidRDefault="007047B6" w:rsidP="002C3F3C">
            <w:pPr>
              <w:pStyle w:val="Tablecontent"/>
              <w:rPr>
                <w:rFonts w:cs="Arial"/>
              </w:rPr>
            </w:pPr>
            <w:r w:rsidRPr="00425C8F">
              <w:rPr>
                <w:rFonts w:cs="Arial"/>
              </w:rPr>
              <w:t>Country</w:t>
            </w:r>
          </w:p>
        </w:tc>
        <w:tc>
          <w:tcPr>
            <w:tcW w:w="1980" w:type="dxa"/>
          </w:tcPr>
          <w:p w:rsidR="007047B6" w:rsidRPr="00425C8F" w:rsidRDefault="007047B6" w:rsidP="006E0422">
            <w:pPr>
              <w:pStyle w:val="Tablecontent"/>
              <w:rPr>
                <w:rFonts w:cs="Arial"/>
              </w:rPr>
            </w:pPr>
            <w:r w:rsidRPr="00425C8F">
              <w:rPr>
                <w:rFonts w:cs="Arial"/>
              </w:rPr>
              <w:t>Country of the channel user</w:t>
            </w:r>
          </w:p>
        </w:tc>
        <w:tc>
          <w:tcPr>
            <w:tcW w:w="1260" w:type="dxa"/>
          </w:tcPr>
          <w:p w:rsidR="007047B6" w:rsidRPr="00425C8F" w:rsidRDefault="007047B6" w:rsidP="002C3F3C">
            <w:pPr>
              <w:pStyle w:val="Tablecontent"/>
              <w:rPr>
                <w:rFonts w:cs="Arial"/>
              </w:rPr>
            </w:pPr>
            <w:r w:rsidRPr="00425C8F">
              <w:rPr>
                <w:rFonts w:cs="Arial"/>
              </w:rPr>
              <w:t>India</w:t>
            </w:r>
          </w:p>
        </w:tc>
        <w:tc>
          <w:tcPr>
            <w:tcW w:w="1260" w:type="dxa"/>
          </w:tcPr>
          <w:p w:rsidR="007047B6" w:rsidRPr="00425C8F" w:rsidRDefault="007047B6" w:rsidP="002C3F3C">
            <w:pPr>
              <w:pStyle w:val="Tablecontent"/>
              <w:rPr>
                <w:rFonts w:cs="Arial"/>
              </w:rPr>
            </w:pPr>
            <w:r w:rsidRPr="00425C8F">
              <w:rPr>
                <w:rFonts w:cs="Arial"/>
              </w:rPr>
              <w:t>A (20)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EMAILID</w:t>
            </w:r>
          </w:p>
        </w:tc>
        <w:tc>
          <w:tcPr>
            <w:tcW w:w="1800" w:type="dxa"/>
          </w:tcPr>
          <w:p w:rsidR="007047B6" w:rsidRPr="00425C8F" w:rsidRDefault="007047B6" w:rsidP="002C3F3C">
            <w:pPr>
              <w:pStyle w:val="Tablecontent"/>
              <w:rPr>
                <w:rFonts w:cs="Arial"/>
              </w:rPr>
            </w:pPr>
            <w:r w:rsidRPr="00425C8F">
              <w:rPr>
                <w:rFonts w:cs="Arial"/>
              </w:rPr>
              <w:t>E-mail id</w:t>
            </w:r>
          </w:p>
        </w:tc>
        <w:tc>
          <w:tcPr>
            <w:tcW w:w="1980" w:type="dxa"/>
          </w:tcPr>
          <w:p w:rsidR="007047B6" w:rsidRPr="00425C8F" w:rsidRDefault="007047B6" w:rsidP="006E0422">
            <w:pPr>
              <w:pStyle w:val="Tablecontent"/>
              <w:rPr>
                <w:rFonts w:cs="Arial"/>
              </w:rPr>
            </w:pPr>
            <w:r w:rsidRPr="00425C8F">
              <w:rPr>
                <w:rFonts w:cs="Arial"/>
              </w:rPr>
              <w:t>E-mail id of the channel user</w:t>
            </w:r>
          </w:p>
        </w:tc>
        <w:tc>
          <w:tcPr>
            <w:tcW w:w="1260" w:type="dxa"/>
          </w:tcPr>
          <w:p w:rsidR="007047B6" w:rsidRPr="00425C8F" w:rsidRDefault="007047B6" w:rsidP="002C3F3C">
            <w:pPr>
              <w:pStyle w:val="Tablecontent"/>
              <w:rPr>
                <w:rFonts w:cs="Arial"/>
              </w:rPr>
            </w:pPr>
            <w:r w:rsidRPr="00425C8F">
              <w:rPr>
                <w:rFonts w:cs="Arial"/>
              </w:rPr>
              <w:t>david@email.com</w:t>
            </w:r>
          </w:p>
        </w:tc>
        <w:tc>
          <w:tcPr>
            <w:tcW w:w="1260" w:type="dxa"/>
          </w:tcPr>
          <w:p w:rsidR="007047B6" w:rsidRPr="00425C8F" w:rsidRDefault="007047B6" w:rsidP="002C3F3C">
            <w:pPr>
              <w:pStyle w:val="Tablecontent"/>
              <w:rPr>
                <w:rFonts w:cs="Arial"/>
              </w:rPr>
            </w:pPr>
            <w:r w:rsidRPr="00425C8F">
              <w:rPr>
                <w:rFonts w:cs="Arial"/>
              </w:rPr>
              <w:t>A (60)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Borders>
              <w:bottom w:val="single" w:sz="6" w:space="0" w:color="000000"/>
            </w:tcBorders>
          </w:tcPr>
          <w:p w:rsidR="007047B6" w:rsidRPr="00425C8F" w:rsidRDefault="007047B6" w:rsidP="002C3F3C">
            <w:pPr>
              <w:pStyle w:val="Tablecontent"/>
              <w:rPr>
                <w:rFonts w:cs="Arial"/>
              </w:rPr>
            </w:pPr>
            <w:r w:rsidRPr="00425C8F">
              <w:rPr>
                <w:rFonts w:cs="Arial"/>
              </w:rPr>
              <w:t>WEBLOGINID</w:t>
            </w:r>
          </w:p>
        </w:tc>
        <w:tc>
          <w:tcPr>
            <w:tcW w:w="1800" w:type="dxa"/>
            <w:tcBorders>
              <w:bottom w:val="single" w:sz="6" w:space="0" w:color="000000"/>
            </w:tcBorders>
          </w:tcPr>
          <w:p w:rsidR="007047B6" w:rsidRPr="00425C8F" w:rsidRDefault="007047B6" w:rsidP="002C3F3C">
            <w:pPr>
              <w:pStyle w:val="Tablecontent"/>
              <w:rPr>
                <w:rFonts w:cs="Arial"/>
              </w:rPr>
            </w:pPr>
            <w:r w:rsidRPr="00425C8F">
              <w:rPr>
                <w:rFonts w:cs="Arial"/>
              </w:rPr>
              <w:t>Login ID</w:t>
            </w:r>
          </w:p>
        </w:tc>
        <w:tc>
          <w:tcPr>
            <w:tcW w:w="1980" w:type="dxa"/>
            <w:tcBorders>
              <w:bottom w:val="single" w:sz="6" w:space="0" w:color="000000"/>
            </w:tcBorders>
          </w:tcPr>
          <w:p w:rsidR="007047B6" w:rsidRPr="00425C8F" w:rsidRDefault="007047B6" w:rsidP="002C3F3C">
            <w:pPr>
              <w:pStyle w:val="Tablecontent"/>
              <w:rPr>
                <w:rFonts w:cs="Arial"/>
              </w:rPr>
            </w:pPr>
            <w:r w:rsidRPr="00425C8F">
              <w:rPr>
                <w:rFonts w:cs="Arial"/>
              </w:rPr>
              <w:t>Web login id of the channel user.</w:t>
            </w:r>
          </w:p>
          <w:p w:rsidR="007047B6" w:rsidRPr="00425C8F" w:rsidRDefault="007047B6" w:rsidP="002C3F3C">
            <w:pPr>
              <w:pStyle w:val="Tablecontent"/>
              <w:rPr>
                <w:rFonts w:cs="Arial"/>
                <w:b/>
              </w:rPr>
            </w:pPr>
            <w:r w:rsidRPr="00425C8F">
              <w:rPr>
                <w:rFonts w:cs="Arial"/>
                <w:b/>
              </w:rPr>
              <w:t>Not applicable for category, which does not have web access.</w:t>
            </w:r>
          </w:p>
          <w:p w:rsidR="007047B6" w:rsidRPr="00425C8F" w:rsidRDefault="007047B6" w:rsidP="002C3F3C">
            <w:pPr>
              <w:pStyle w:val="Tablecontent"/>
              <w:rPr>
                <w:rFonts w:cs="Arial"/>
                <w:b/>
              </w:rPr>
            </w:pPr>
            <w:r w:rsidRPr="00425C8F">
              <w:rPr>
                <w:rFonts w:cs="Arial"/>
                <w:b/>
              </w:rPr>
              <w:t>In case it’s blank in the request, previous will be set as new.</w:t>
            </w:r>
          </w:p>
        </w:tc>
        <w:tc>
          <w:tcPr>
            <w:tcW w:w="1260" w:type="dxa"/>
            <w:tcBorders>
              <w:bottom w:val="single" w:sz="6" w:space="0" w:color="000000"/>
            </w:tcBorders>
          </w:tcPr>
          <w:p w:rsidR="007047B6" w:rsidRPr="00425C8F" w:rsidRDefault="007047B6" w:rsidP="002C3F3C">
            <w:pPr>
              <w:pStyle w:val="Tablecontent"/>
              <w:rPr>
                <w:rFonts w:cs="Arial"/>
              </w:rPr>
            </w:pPr>
            <w:r w:rsidRPr="00425C8F">
              <w:rPr>
                <w:rFonts w:cs="Arial"/>
              </w:rPr>
              <w:t>Dealer1</w:t>
            </w:r>
          </w:p>
        </w:tc>
        <w:tc>
          <w:tcPr>
            <w:tcW w:w="1260" w:type="dxa"/>
            <w:tcBorders>
              <w:bottom w:val="single" w:sz="6" w:space="0" w:color="000000"/>
            </w:tcBorders>
          </w:tcPr>
          <w:p w:rsidR="007047B6" w:rsidRPr="00425C8F" w:rsidRDefault="007047B6" w:rsidP="002C3F3C">
            <w:pPr>
              <w:pStyle w:val="Tablecontent"/>
              <w:rPr>
                <w:rFonts w:cs="Arial"/>
              </w:rPr>
            </w:pPr>
            <w:r w:rsidRPr="00425C8F">
              <w:rPr>
                <w:rFonts w:cs="Arial"/>
              </w:rPr>
              <w:t>A (20)</w:t>
            </w:r>
          </w:p>
        </w:tc>
        <w:tc>
          <w:tcPr>
            <w:tcW w:w="1440" w:type="dxa"/>
            <w:tcBorders>
              <w:bottom w:val="single" w:sz="6" w:space="0" w:color="000000"/>
            </w:tcBorders>
          </w:tcPr>
          <w:p w:rsidR="007047B6" w:rsidRPr="00425C8F" w:rsidRDefault="007047B6" w:rsidP="002C3F3C">
            <w:pPr>
              <w:pStyle w:val="Tablecontent"/>
              <w:rPr>
                <w:rFonts w:cs="Arial"/>
              </w:rPr>
            </w:pPr>
            <w:r w:rsidRPr="00425C8F">
              <w:rPr>
                <w:rFonts w:cs="Arial"/>
              </w:rPr>
              <w:t>O (Tag is mandatory)</w:t>
            </w:r>
          </w:p>
        </w:tc>
      </w:tr>
      <w:tr w:rsidR="00E12CCA" w:rsidRPr="00425C8F" w:rsidTr="002C3F3C">
        <w:trPr>
          <w:trHeight w:val="277"/>
        </w:trPr>
        <w:tc>
          <w:tcPr>
            <w:tcW w:w="1727" w:type="dxa"/>
            <w:tcBorders>
              <w:bottom w:val="single" w:sz="6" w:space="0" w:color="000000"/>
            </w:tcBorders>
          </w:tcPr>
          <w:p w:rsidR="00206698" w:rsidRDefault="00E12CCA" w:rsidP="00BE11FD">
            <w:pPr>
              <w:pStyle w:val="Tablecontent"/>
              <w:jc w:val="center"/>
              <w:rPr>
                <w:rFonts w:cs="Arial"/>
                <w:color w:val="000080"/>
                <w:lang w:val="en-GB"/>
              </w:rPr>
            </w:pPr>
            <w:r>
              <w:rPr>
                <w:rFonts w:cs="Arial"/>
              </w:rPr>
              <w:t>WEBPASSWORD</w:t>
            </w:r>
          </w:p>
        </w:tc>
        <w:tc>
          <w:tcPr>
            <w:tcW w:w="1800" w:type="dxa"/>
            <w:tcBorders>
              <w:bottom w:val="single" w:sz="6" w:space="0" w:color="000000"/>
            </w:tcBorders>
          </w:tcPr>
          <w:p w:rsidR="00E12CCA" w:rsidRPr="00425C8F" w:rsidRDefault="00E12CCA" w:rsidP="002C3F3C">
            <w:pPr>
              <w:pStyle w:val="Tablecontent"/>
              <w:rPr>
                <w:rFonts w:cs="Arial"/>
              </w:rPr>
            </w:pPr>
            <w:r>
              <w:rPr>
                <w:rFonts w:cs="Arial"/>
              </w:rPr>
              <w:t xml:space="preserve">Password </w:t>
            </w:r>
          </w:p>
        </w:tc>
        <w:tc>
          <w:tcPr>
            <w:tcW w:w="1980" w:type="dxa"/>
            <w:tcBorders>
              <w:bottom w:val="single" w:sz="6" w:space="0" w:color="000000"/>
            </w:tcBorders>
          </w:tcPr>
          <w:p w:rsidR="00E12CCA" w:rsidRPr="00425C8F" w:rsidRDefault="00E12CCA" w:rsidP="002C3F3C">
            <w:pPr>
              <w:pStyle w:val="Tablecontent"/>
              <w:rPr>
                <w:rFonts w:cs="Arial"/>
              </w:rPr>
            </w:pPr>
            <w:r>
              <w:rPr>
                <w:rFonts w:cs="Arial"/>
              </w:rPr>
              <w:t>Password of channel user</w:t>
            </w:r>
          </w:p>
        </w:tc>
        <w:tc>
          <w:tcPr>
            <w:tcW w:w="1260" w:type="dxa"/>
            <w:tcBorders>
              <w:bottom w:val="single" w:sz="6" w:space="0" w:color="000000"/>
            </w:tcBorders>
          </w:tcPr>
          <w:p w:rsidR="00E12CCA" w:rsidRPr="00425C8F" w:rsidRDefault="00E12CCA" w:rsidP="002C3F3C">
            <w:pPr>
              <w:pStyle w:val="Tablecontent"/>
              <w:rPr>
                <w:rFonts w:cs="Arial"/>
              </w:rPr>
            </w:pPr>
            <w:r>
              <w:rPr>
                <w:rFonts w:cs="Arial"/>
              </w:rPr>
              <w:t>1357</w:t>
            </w:r>
          </w:p>
        </w:tc>
        <w:tc>
          <w:tcPr>
            <w:tcW w:w="1260" w:type="dxa"/>
            <w:tcBorders>
              <w:bottom w:val="single" w:sz="6" w:space="0" w:color="000000"/>
            </w:tcBorders>
          </w:tcPr>
          <w:p w:rsidR="00E12CCA" w:rsidRPr="00425C8F" w:rsidRDefault="00E12CCA" w:rsidP="002C3F3C">
            <w:pPr>
              <w:pStyle w:val="Tablecontent"/>
              <w:rPr>
                <w:rFonts w:cs="Arial"/>
              </w:rPr>
            </w:pPr>
            <w:r>
              <w:rPr>
                <w:rFonts w:cs="Arial"/>
              </w:rPr>
              <w:t>A(10)</w:t>
            </w:r>
          </w:p>
        </w:tc>
        <w:tc>
          <w:tcPr>
            <w:tcW w:w="1440" w:type="dxa"/>
            <w:tcBorders>
              <w:bottom w:val="single" w:sz="6" w:space="0" w:color="000000"/>
            </w:tcBorders>
          </w:tcPr>
          <w:p w:rsidR="00E12CCA" w:rsidRPr="00425C8F" w:rsidRDefault="00E12CCA" w:rsidP="002C3F3C">
            <w:pPr>
              <w:pStyle w:val="Tablecontent"/>
              <w:rPr>
                <w:rFonts w:cs="Arial"/>
              </w:rPr>
            </w:pPr>
            <w:r>
              <w:rPr>
                <w:rFonts w:cs="Arial"/>
              </w:rPr>
              <w:t>O</w:t>
            </w:r>
          </w:p>
        </w:tc>
      </w:tr>
      <w:tr w:rsidR="007047B6" w:rsidRPr="00425C8F" w:rsidTr="002C3F3C">
        <w:trPr>
          <w:trHeight w:val="277"/>
        </w:trPr>
        <w:tc>
          <w:tcPr>
            <w:tcW w:w="9467" w:type="dxa"/>
            <w:gridSpan w:val="6"/>
            <w:tcBorders>
              <w:top w:val="single" w:sz="6" w:space="0" w:color="000000"/>
              <w:bottom w:val="single" w:sz="6" w:space="0" w:color="000000"/>
            </w:tcBorders>
            <w:shd w:val="clear" w:color="auto" w:fill="FBC1D6"/>
          </w:tcPr>
          <w:p w:rsidR="007047B6" w:rsidRPr="00425C8F" w:rsidRDefault="007047B6" w:rsidP="0029095B">
            <w:pPr>
              <w:pStyle w:val="Tablecontent"/>
              <w:rPr>
                <w:b/>
              </w:rPr>
            </w:pPr>
            <w:r w:rsidRPr="00425C8F">
              <w:rPr>
                <w:b/>
              </w:rPr>
              <w:t xml:space="preserve">MSISDNs – Channel user Transaction MSISDN details. </w:t>
            </w:r>
          </w:p>
        </w:tc>
      </w:tr>
      <w:tr w:rsidR="007047B6" w:rsidRPr="00425C8F" w:rsidTr="002C3F3C">
        <w:trPr>
          <w:trHeight w:val="277"/>
        </w:trPr>
        <w:tc>
          <w:tcPr>
            <w:tcW w:w="1727" w:type="dxa"/>
            <w:tcBorders>
              <w:top w:val="single" w:sz="6" w:space="0" w:color="000000"/>
            </w:tcBorders>
          </w:tcPr>
          <w:p w:rsidR="007047B6" w:rsidRPr="00425C8F" w:rsidRDefault="007047B6" w:rsidP="002C3F3C">
            <w:pPr>
              <w:pStyle w:val="Tablecontent"/>
              <w:rPr>
                <w:rFonts w:cs="Arial"/>
                <w:sz w:val="20"/>
                <w:szCs w:val="20"/>
              </w:rPr>
            </w:pPr>
            <w:r w:rsidRPr="00425C8F">
              <w:rPr>
                <w:rFonts w:cs="Arial"/>
              </w:rPr>
              <w:t>MSISDN1</w:t>
            </w:r>
          </w:p>
        </w:tc>
        <w:tc>
          <w:tcPr>
            <w:tcW w:w="1800" w:type="dxa"/>
            <w:tcBorders>
              <w:top w:val="single" w:sz="6" w:space="0" w:color="000000"/>
            </w:tcBorders>
          </w:tcPr>
          <w:p w:rsidR="007047B6" w:rsidRPr="00425C8F" w:rsidRDefault="007047B6" w:rsidP="002C3F3C">
            <w:pPr>
              <w:pStyle w:val="Tablecontent"/>
              <w:rPr>
                <w:rFonts w:cs="Arial"/>
              </w:rPr>
            </w:pPr>
            <w:r w:rsidRPr="00425C8F">
              <w:rPr>
                <w:rFonts w:cs="Arial"/>
              </w:rPr>
              <w:t>Users Primary MSISDN</w:t>
            </w:r>
          </w:p>
        </w:tc>
        <w:tc>
          <w:tcPr>
            <w:tcW w:w="1980" w:type="dxa"/>
            <w:tcBorders>
              <w:top w:val="single" w:sz="6" w:space="0" w:color="000000"/>
            </w:tcBorders>
          </w:tcPr>
          <w:p w:rsidR="007047B6" w:rsidRPr="00425C8F" w:rsidRDefault="007047B6" w:rsidP="002C3F3C">
            <w:pPr>
              <w:pStyle w:val="Tablecontent"/>
              <w:rPr>
                <w:rFonts w:cs="Arial"/>
                <w:bCs/>
              </w:rPr>
            </w:pPr>
            <w:r w:rsidRPr="00425C8F">
              <w:rPr>
                <w:rFonts w:cs="Arial"/>
                <w:bCs/>
              </w:rPr>
              <w:t>User Primary Transaction Mobile Number1</w:t>
            </w:r>
          </w:p>
          <w:p w:rsidR="007047B6" w:rsidRPr="00425C8F" w:rsidRDefault="007047B6" w:rsidP="002C3F3C">
            <w:pPr>
              <w:pStyle w:val="Tablecontent"/>
              <w:rPr>
                <w:rFonts w:cs="Arial"/>
              </w:rPr>
            </w:pPr>
            <w:r w:rsidRPr="00425C8F">
              <w:rPr>
                <w:rFonts w:cs="Arial"/>
                <w:b/>
              </w:rPr>
              <w:t>In case it’s blank in the request, previous will be set as new.</w:t>
            </w:r>
          </w:p>
        </w:tc>
        <w:tc>
          <w:tcPr>
            <w:tcW w:w="1260" w:type="dxa"/>
            <w:tcBorders>
              <w:top w:val="single" w:sz="6" w:space="0" w:color="000000"/>
            </w:tcBorders>
          </w:tcPr>
          <w:p w:rsidR="007047B6" w:rsidRPr="00425C8F" w:rsidRDefault="007047B6" w:rsidP="002C3F3C">
            <w:pPr>
              <w:pStyle w:val="Tablecontent"/>
              <w:rPr>
                <w:rFonts w:cs="Arial"/>
              </w:rPr>
            </w:pPr>
            <w:r w:rsidRPr="00425C8F">
              <w:rPr>
                <w:rFonts w:cs="Arial"/>
              </w:rPr>
              <w:t>9910321500</w:t>
            </w:r>
          </w:p>
        </w:tc>
        <w:tc>
          <w:tcPr>
            <w:tcW w:w="1260" w:type="dxa"/>
            <w:tcBorders>
              <w:top w:val="single" w:sz="6" w:space="0" w:color="000000"/>
            </w:tcBorders>
          </w:tcPr>
          <w:p w:rsidR="007047B6" w:rsidRPr="00425C8F" w:rsidRDefault="007047B6" w:rsidP="002C3F3C">
            <w:pPr>
              <w:pStyle w:val="Tablecontent"/>
              <w:rPr>
                <w:rFonts w:cs="Arial"/>
              </w:rPr>
            </w:pPr>
            <w:r w:rsidRPr="00425C8F">
              <w:rPr>
                <w:rFonts w:cs="Arial"/>
              </w:rPr>
              <w:t>N(10)</w:t>
            </w:r>
          </w:p>
        </w:tc>
        <w:tc>
          <w:tcPr>
            <w:tcW w:w="1440" w:type="dxa"/>
            <w:tcBorders>
              <w:top w:val="single" w:sz="6" w:space="0" w:color="000000"/>
            </w:tcBorders>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sz w:val="20"/>
                <w:szCs w:val="20"/>
              </w:rPr>
            </w:pPr>
            <w:r w:rsidRPr="00425C8F">
              <w:rPr>
                <w:rFonts w:cs="Arial"/>
              </w:rPr>
              <w:t>MSISDN2</w:t>
            </w:r>
          </w:p>
        </w:tc>
        <w:tc>
          <w:tcPr>
            <w:tcW w:w="1800" w:type="dxa"/>
          </w:tcPr>
          <w:p w:rsidR="007047B6" w:rsidRPr="00425C8F" w:rsidRDefault="007047B6" w:rsidP="002C3F3C">
            <w:pPr>
              <w:pStyle w:val="Tablecontent"/>
              <w:rPr>
                <w:rFonts w:cs="Arial"/>
              </w:rPr>
            </w:pPr>
            <w:r w:rsidRPr="00425C8F">
              <w:rPr>
                <w:rFonts w:cs="Arial"/>
              </w:rPr>
              <w:t>Users Other MSISDN</w:t>
            </w:r>
          </w:p>
        </w:tc>
        <w:tc>
          <w:tcPr>
            <w:tcW w:w="1980" w:type="dxa"/>
          </w:tcPr>
          <w:p w:rsidR="007047B6" w:rsidRPr="00425C8F" w:rsidRDefault="007047B6" w:rsidP="002C3F3C">
            <w:pPr>
              <w:pStyle w:val="Tablecontent"/>
              <w:rPr>
                <w:rFonts w:cs="Arial"/>
                <w:bCs/>
              </w:rPr>
            </w:pPr>
            <w:r w:rsidRPr="00425C8F">
              <w:rPr>
                <w:rFonts w:cs="Arial"/>
                <w:bCs/>
              </w:rPr>
              <w:t>User Other Transaction Mobile Number2</w:t>
            </w:r>
          </w:p>
          <w:p w:rsidR="007047B6" w:rsidRPr="00425C8F" w:rsidRDefault="007047B6" w:rsidP="002C3F3C">
            <w:pPr>
              <w:pStyle w:val="Tablecontent"/>
              <w:rPr>
                <w:rFonts w:cs="Arial"/>
                <w:b/>
                <w:bCs/>
              </w:rPr>
            </w:pPr>
            <w:r w:rsidRPr="00425C8F">
              <w:rPr>
                <w:rFonts w:cs="Arial"/>
                <w:b/>
                <w:bCs/>
              </w:rPr>
              <w:t>Applicable only if multiple mobile number is allowed for the Category</w:t>
            </w:r>
          </w:p>
          <w:p w:rsidR="007047B6" w:rsidRPr="00425C8F" w:rsidRDefault="007047B6" w:rsidP="002C3F3C">
            <w:pPr>
              <w:pStyle w:val="Tablecontent"/>
              <w:rPr>
                <w:rFonts w:cs="Arial"/>
                <w:b/>
              </w:rPr>
            </w:pPr>
            <w:r w:rsidRPr="00425C8F">
              <w:rPr>
                <w:rFonts w:cs="Arial"/>
                <w:b/>
                <w:bCs/>
              </w:rPr>
              <w:t>Not applicable in case of Operator user modification</w:t>
            </w:r>
          </w:p>
        </w:tc>
        <w:tc>
          <w:tcPr>
            <w:tcW w:w="1260" w:type="dxa"/>
          </w:tcPr>
          <w:p w:rsidR="007047B6" w:rsidRPr="00425C8F" w:rsidRDefault="007047B6" w:rsidP="002C3F3C">
            <w:pPr>
              <w:pStyle w:val="Tablecontent"/>
              <w:rPr>
                <w:rFonts w:cs="Arial"/>
              </w:rPr>
            </w:pPr>
            <w:r w:rsidRPr="00425C8F">
              <w:rPr>
                <w:rFonts w:cs="Arial"/>
              </w:rPr>
              <w:t>9910321501</w:t>
            </w:r>
          </w:p>
        </w:tc>
        <w:tc>
          <w:tcPr>
            <w:tcW w:w="1260" w:type="dxa"/>
          </w:tcPr>
          <w:p w:rsidR="007047B6" w:rsidRPr="00425C8F" w:rsidRDefault="007047B6" w:rsidP="002C3F3C">
            <w:pPr>
              <w:pStyle w:val="Tablecontent"/>
              <w:rPr>
                <w:rFonts w:cs="Arial"/>
              </w:rPr>
            </w:pPr>
            <w:r w:rsidRPr="00425C8F">
              <w:rPr>
                <w:rFonts w:cs="Arial"/>
              </w:rPr>
              <w:t>N(10)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sz w:val="20"/>
                <w:szCs w:val="20"/>
              </w:rPr>
            </w:pPr>
            <w:r w:rsidRPr="00425C8F">
              <w:rPr>
                <w:rFonts w:cs="Arial"/>
              </w:rPr>
              <w:t>MSISDN3</w:t>
            </w:r>
          </w:p>
        </w:tc>
        <w:tc>
          <w:tcPr>
            <w:tcW w:w="1800" w:type="dxa"/>
          </w:tcPr>
          <w:p w:rsidR="007047B6" w:rsidRPr="00425C8F" w:rsidRDefault="007047B6" w:rsidP="002C3F3C">
            <w:pPr>
              <w:pStyle w:val="Tablecontent"/>
              <w:rPr>
                <w:rFonts w:cs="Arial"/>
              </w:rPr>
            </w:pPr>
            <w:r w:rsidRPr="00425C8F">
              <w:rPr>
                <w:rFonts w:cs="Arial"/>
              </w:rPr>
              <w:t>Users Other MSISDN</w:t>
            </w:r>
          </w:p>
        </w:tc>
        <w:tc>
          <w:tcPr>
            <w:tcW w:w="1980" w:type="dxa"/>
          </w:tcPr>
          <w:p w:rsidR="007047B6" w:rsidRPr="00425C8F" w:rsidRDefault="007047B6" w:rsidP="002C3F3C">
            <w:pPr>
              <w:pStyle w:val="Tablecontent"/>
              <w:rPr>
                <w:rFonts w:cs="Arial"/>
                <w:bCs/>
              </w:rPr>
            </w:pPr>
            <w:r w:rsidRPr="00425C8F">
              <w:rPr>
                <w:rFonts w:cs="Arial"/>
                <w:bCs/>
              </w:rPr>
              <w:t>User other Transaction Mobile Number3</w:t>
            </w:r>
          </w:p>
          <w:p w:rsidR="007047B6" w:rsidRPr="00425C8F" w:rsidRDefault="007047B6" w:rsidP="002C3F3C">
            <w:pPr>
              <w:pStyle w:val="Tablecontent"/>
              <w:rPr>
                <w:rFonts w:cs="Arial"/>
                <w:b/>
                <w:bCs/>
              </w:rPr>
            </w:pPr>
            <w:r w:rsidRPr="00425C8F">
              <w:rPr>
                <w:rFonts w:cs="Arial"/>
                <w:b/>
                <w:bCs/>
              </w:rPr>
              <w:t>Applicable only if multiple mobile number is allowed for the Category</w:t>
            </w:r>
          </w:p>
          <w:p w:rsidR="007047B6" w:rsidRPr="00425C8F" w:rsidRDefault="007047B6" w:rsidP="002C3F3C">
            <w:pPr>
              <w:pStyle w:val="Tablecontent"/>
              <w:rPr>
                <w:rFonts w:cs="Arial"/>
              </w:rPr>
            </w:pPr>
          </w:p>
        </w:tc>
        <w:tc>
          <w:tcPr>
            <w:tcW w:w="1260" w:type="dxa"/>
          </w:tcPr>
          <w:p w:rsidR="007047B6" w:rsidRPr="00425C8F" w:rsidRDefault="007047B6" w:rsidP="002C3F3C">
            <w:pPr>
              <w:pStyle w:val="Tablecontent"/>
              <w:rPr>
                <w:rFonts w:cs="Arial"/>
              </w:rPr>
            </w:pPr>
            <w:r w:rsidRPr="00425C8F">
              <w:rPr>
                <w:rFonts w:cs="Arial"/>
              </w:rPr>
              <w:t>9910321502</w:t>
            </w:r>
          </w:p>
        </w:tc>
        <w:tc>
          <w:tcPr>
            <w:tcW w:w="1260" w:type="dxa"/>
          </w:tcPr>
          <w:p w:rsidR="007047B6" w:rsidRPr="00425C8F" w:rsidRDefault="007047B6" w:rsidP="002C3F3C">
            <w:pPr>
              <w:pStyle w:val="Tablecontent"/>
              <w:rPr>
                <w:rFonts w:cs="Arial"/>
              </w:rPr>
            </w:pPr>
            <w:r w:rsidRPr="00425C8F">
              <w:rPr>
                <w:rFonts w:cs="Arial"/>
              </w:rPr>
              <w:t>N(10)</w:t>
            </w:r>
          </w:p>
        </w:tc>
        <w:tc>
          <w:tcPr>
            <w:tcW w:w="1440" w:type="dxa"/>
          </w:tcPr>
          <w:p w:rsidR="007047B6" w:rsidRPr="00425C8F" w:rsidRDefault="007047B6" w:rsidP="002C3F3C">
            <w:pPr>
              <w:pStyle w:val="Tablecontent"/>
              <w:rPr>
                <w:rFonts w:cs="Arial"/>
              </w:rPr>
            </w:pPr>
            <w:r w:rsidRPr="00425C8F">
              <w:rPr>
                <w:rFonts w:cs="Arial"/>
              </w:rPr>
              <w:t>O (Tag is mandatory)</w:t>
            </w:r>
          </w:p>
        </w:tc>
      </w:tr>
    </w:tbl>
    <w:p w:rsidR="007047B6" w:rsidRPr="00425C8F" w:rsidRDefault="007047B6" w:rsidP="007047B6">
      <w:pPr>
        <w:pStyle w:val="BodyText2"/>
      </w:pPr>
    </w:p>
    <w:p w:rsidR="007047B6" w:rsidRPr="00425C8F" w:rsidRDefault="007047B6" w:rsidP="001E6309">
      <w:pPr>
        <w:pStyle w:val="Heading"/>
        <w:rPr>
          <w:color w:val="auto"/>
        </w:rPr>
      </w:pPr>
      <w:r w:rsidRPr="00425C8F">
        <w:rPr>
          <w:color w:val="auto"/>
        </w:rPr>
        <w:t>Business Rules</w:t>
      </w:r>
    </w:p>
    <w:p w:rsidR="007047B6" w:rsidRPr="00425C8F" w:rsidRDefault="007047B6" w:rsidP="007047B6">
      <w:pPr>
        <w:pStyle w:val="ListBullet1"/>
      </w:pPr>
      <w:r w:rsidRPr="00425C8F">
        <w:lastRenderedPageBreak/>
        <w:t>All tags are mandatory to be present in XML. If value is optional and tag must be present.</w:t>
      </w:r>
    </w:p>
    <w:p w:rsidR="007047B6" w:rsidRPr="00425C8F" w:rsidRDefault="007047B6" w:rsidP="007047B6">
      <w:pPr>
        <w:pStyle w:val="ListBullet1"/>
      </w:pPr>
      <w:r w:rsidRPr="00425C8F">
        <w:t>The value for TYPE tag is fixed as mentioned in syntax.</w:t>
      </w:r>
    </w:p>
    <w:p w:rsidR="007047B6" w:rsidRPr="00425C8F" w:rsidRDefault="007047B6" w:rsidP="007047B6">
      <w:pPr>
        <w:pStyle w:val="ListBullet1"/>
      </w:pPr>
      <w:r w:rsidRPr="00425C8F">
        <w:t>In case of non receiving of mandatory field(s), request will be rejected with appropriate error code.</w:t>
      </w:r>
    </w:p>
    <w:p w:rsidR="007047B6" w:rsidRPr="00425C8F" w:rsidRDefault="007047B6" w:rsidP="007047B6">
      <w:pPr>
        <w:pStyle w:val="ListBullet1"/>
      </w:pPr>
      <w:r w:rsidRPr="00425C8F">
        <w:t>The request data will be treated as the final, i.e. if address1 is defined previously but in user modification request its value is not present, then the user will be updated with the blank address1 after the modification.</w:t>
      </w:r>
    </w:p>
    <w:p w:rsidR="007047B6" w:rsidRPr="00425C8F" w:rsidRDefault="007047B6" w:rsidP="007047B6">
      <w:pPr>
        <w:pStyle w:val="ListBullet1"/>
      </w:pPr>
      <w:r w:rsidRPr="00425C8F">
        <w:t>MSISDN1 tag is mandatory, MSISDN2, MSISDN3 are optional tags &amp; would depend on the number of MSISDNs allowed for the category.</w:t>
      </w:r>
    </w:p>
    <w:p w:rsidR="007047B6" w:rsidRPr="00425C8F" w:rsidRDefault="007047B6" w:rsidP="007047B6">
      <w:pPr>
        <w:pStyle w:val="ListBullet1"/>
      </w:pPr>
      <w:r w:rsidRPr="00425C8F">
        <w:t>If any MSISDN(s) is changed, then system defined default PIN will get assigned to new MSISDNs, else associated PIN would remain unchanged.</w:t>
      </w:r>
    </w:p>
    <w:p w:rsidR="007047B6" w:rsidRPr="00425C8F" w:rsidRDefault="007047B6" w:rsidP="007047B6">
      <w:pPr>
        <w:pStyle w:val="ListBullet1"/>
      </w:pPr>
      <w:r w:rsidRPr="00425C8F">
        <w:t>If web login ID is changed, then system defined default web password will get assigned to new login id, else associated web password against the web login ID would remain unchanged.</w:t>
      </w:r>
    </w:p>
    <w:p w:rsidR="007047B6" w:rsidRPr="00425C8F" w:rsidRDefault="007047B6" w:rsidP="007047B6">
      <w:pPr>
        <w:pStyle w:val="ListBullet1"/>
      </w:pPr>
      <w:r w:rsidRPr="00425C8F">
        <w:t>All other business rules as currently applicable for Channel user modification remain same.</w:t>
      </w:r>
    </w:p>
    <w:p w:rsidR="007047B6" w:rsidRPr="00425C8F" w:rsidRDefault="007047B6" w:rsidP="007047B6">
      <w:pPr>
        <w:pStyle w:val="BodyText2"/>
      </w:pPr>
    </w:p>
    <w:p w:rsidR="007047B6" w:rsidRPr="00425C8F" w:rsidRDefault="0000768E" w:rsidP="001E6309">
      <w:pPr>
        <w:pStyle w:val="Heading"/>
        <w:rPr>
          <w:color w:val="auto"/>
        </w:rPr>
      </w:pPr>
      <w:r w:rsidRPr="00425C8F">
        <w:rPr>
          <w:color w:val="auto"/>
        </w:rPr>
        <w:t>Response Syntax</w:t>
      </w:r>
    </w:p>
    <w:p w:rsidR="007047B6" w:rsidRPr="00425C8F" w:rsidRDefault="007047B6" w:rsidP="007047B6">
      <w:pPr>
        <w:pStyle w:val="BodyText2"/>
      </w:pPr>
      <w:r w:rsidRPr="00425C8F">
        <w:t>PreTUPS will send following response (acknowledgement) to the External System against User modification request:</w:t>
      </w:r>
    </w:p>
    <w:p w:rsidR="007047B6" w:rsidRPr="00425C8F" w:rsidRDefault="007047B6" w:rsidP="007047B6">
      <w:pPr>
        <w:pStyle w:val="BodyText2"/>
      </w:pPr>
    </w:p>
    <w:p w:rsidR="007047B6" w:rsidRPr="00425C8F" w:rsidRDefault="007047B6" w:rsidP="007047B6">
      <w:pPr>
        <w:pStyle w:val="Code"/>
        <w:ind w:left="0"/>
      </w:pPr>
      <w:r w:rsidRPr="00425C8F">
        <w:t>&lt;?xml version="1.0"?&gt;</w:t>
      </w:r>
    </w:p>
    <w:p w:rsidR="007047B6" w:rsidRPr="00425C8F" w:rsidRDefault="007047B6" w:rsidP="007047B6">
      <w:pPr>
        <w:pStyle w:val="Code"/>
        <w:ind w:left="0" w:firstLine="720"/>
      </w:pPr>
      <w:r w:rsidRPr="00425C8F">
        <w:t>&lt;</w:t>
      </w:r>
      <w:r w:rsidRPr="00425C8F">
        <w:rPr>
          <w:b/>
        </w:rPr>
        <w:t>COMMAND</w:t>
      </w:r>
      <w:r w:rsidRPr="00425C8F">
        <w:t>&gt;</w:t>
      </w:r>
    </w:p>
    <w:p w:rsidR="007047B6" w:rsidRPr="00425C8F" w:rsidRDefault="007047B6" w:rsidP="007047B6">
      <w:pPr>
        <w:pStyle w:val="Code"/>
        <w:jc w:val="left"/>
      </w:pPr>
      <w:r w:rsidRPr="00425C8F">
        <w:t>&lt;</w:t>
      </w:r>
      <w:r w:rsidRPr="00425C8F">
        <w:rPr>
          <w:b/>
        </w:rPr>
        <w:t>TYPE</w:t>
      </w:r>
      <w:r w:rsidRPr="00425C8F">
        <w:t>&gt;&lt;</w:t>
      </w:r>
      <w:r w:rsidR="00F61FBB" w:rsidRPr="00F61FBB">
        <w:t>USERMODRESP</w:t>
      </w:r>
      <w:r w:rsidRPr="00425C8F">
        <w:t>&gt;&lt;/</w:t>
      </w:r>
      <w:r w:rsidRPr="00425C8F">
        <w:rPr>
          <w:b/>
        </w:rPr>
        <w:t>TYPE</w:t>
      </w:r>
      <w:r w:rsidRPr="00425C8F">
        <w:t>&gt;</w:t>
      </w:r>
    </w:p>
    <w:p w:rsidR="007047B6" w:rsidRPr="00425C8F" w:rsidRDefault="007047B6" w:rsidP="007047B6">
      <w:pPr>
        <w:pStyle w:val="Code"/>
        <w:jc w:val="left"/>
      </w:pPr>
      <w:r w:rsidRPr="00425C8F">
        <w:t>&lt;</w:t>
      </w:r>
      <w:r w:rsidRPr="00425C8F">
        <w:rPr>
          <w:b/>
        </w:rPr>
        <w:t>USERID</w:t>
      </w:r>
      <w:r w:rsidRPr="00425C8F">
        <w:t>&gt;&lt;PreTUPS internal User ID&gt;&lt;/</w:t>
      </w:r>
      <w:r w:rsidRPr="00425C8F">
        <w:rPr>
          <w:b/>
        </w:rPr>
        <w:t>USERID</w:t>
      </w:r>
      <w:r w:rsidRPr="00425C8F">
        <w:t>&gt;</w:t>
      </w:r>
    </w:p>
    <w:p w:rsidR="007047B6" w:rsidRPr="00425C8F" w:rsidRDefault="007047B6" w:rsidP="007047B6">
      <w:pPr>
        <w:pStyle w:val="Code"/>
        <w:jc w:val="left"/>
      </w:pPr>
      <w:r w:rsidRPr="00425C8F">
        <w:t>&lt;</w:t>
      </w:r>
      <w:r w:rsidRPr="00425C8F">
        <w:rPr>
          <w:b/>
        </w:rPr>
        <w:t>EXTERNALCODE</w:t>
      </w:r>
      <w:r w:rsidRPr="00425C8F">
        <w:t>&gt;&lt;External code of the Operator or channel user&gt;&lt;/</w:t>
      </w:r>
      <w:r w:rsidRPr="00425C8F">
        <w:rPr>
          <w:b/>
        </w:rPr>
        <w:t>EXTERNALCODE</w:t>
      </w:r>
      <w:r w:rsidRPr="00425C8F">
        <w:t>&gt;</w:t>
      </w:r>
    </w:p>
    <w:p w:rsidR="007047B6" w:rsidRPr="00425C8F" w:rsidRDefault="007047B6" w:rsidP="007047B6">
      <w:pPr>
        <w:pStyle w:val="Code"/>
        <w:jc w:val="left"/>
      </w:pPr>
      <w:r w:rsidRPr="00425C8F">
        <w:t>&lt;</w:t>
      </w:r>
      <w:r w:rsidRPr="00425C8F">
        <w:rPr>
          <w:b/>
        </w:rPr>
        <w:t>TXNSTATUS</w:t>
      </w:r>
      <w:r w:rsidRPr="00425C8F">
        <w:t>&gt;&lt;Transaction Status&gt;&lt;/</w:t>
      </w:r>
      <w:r w:rsidRPr="00425C8F">
        <w:rPr>
          <w:b/>
        </w:rPr>
        <w:t>TXNSTATUS</w:t>
      </w:r>
      <w:r w:rsidRPr="00425C8F">
        <w:t>&gt;</w:t>
      </w:r>
    </w:p>
    <w:p w:rsidR="007047B6" w:rsidRPr="00425C8F" w:rsidRDefault="007047B6" w:rsidP="007047B6">
      <w:pPr>
        <w:pStyle w:val="Code"/>
        <w:ind w:left="360" w:firstLine="720"/>
      </w:pPr>
      <w:r w:rsidRPr="00425C8F">
        <w:t>&lt;</w:t>
      </w:r>
      <w:r w:rsidRPr="00425C8F">
        <w:rPr>
          <w:b/>
        </w:rPr>
        <w:t>MESSAGE</w:t>
      </w:r>
      <w:r w:rsidRPr="00425C8F">
        <w:t>&gt;&lt;Error or success Message&gt;&lt;/</w:t>
      </w:r>
      <w:r w:rsidRPr="00425C8F">
        <w:rPr>
          <w:b/>
        </w:rPr>
        <w:t>MESSAGE</w:t>
      </w:r>
      <w:r w:rsidRPr="00425C8F">
        <w:t>&gt;</w:t>
      </w:r>
    </w:p>
    <w:p w:rsidR="007047B6" w:rsidRPr="00425C8F" w:rsidRDefault="007047B6" w:rsidP="007047B6">
      <w:pPr>
        <w:pStyle w:val="Code"/>
        <w:ind w:left="0"/>
      </w:pPr>
      <w:r w:rsidRPr="00425C8F">
        <w:tab/>
        <w:t>&lt;/</w:t>
      </w:r>
      <w:r w:rsidRPr="00425C8F">
        <w:rPr>
          <w:b/>
        </w:rPr>
        <w:t>COMMAND</w:t>
      </w:r>
      <w:r w:rsidRPr="00425C8F">
        <w:t>&gt;</w:t>
      </w:r>
    </w:p>
    <w:p w:rsidR="007047B6" w:rsidRPr="00425C8F" w:rsidRDefault="007047B6" w:rsidP="007047B6">
      <w:pPr>
        <w:pStyle w:val="BodyText2"/>
        <w:ind w:left="720"/>
        <w:jc w:val="left"/>
      </w:pPr>
    </w:p>
    <w:p w:rsidR="007047B6" w:rsidRPr="00425C8F" w:rsidRDefault="007047B6" w:rsidP="007047B6">
      <w:pPr>
        <w:pStyle w:val="Head"/>
      </w:pPr>
      <w:r w:rsidRPr="00425C8F">
        <w:t>Fields Detail</w:t>
      </w: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800"/>
        <w:gridCol w:w="2340"/>
        <w:gridCol w:w="1260"/>
        <w:gridCol w:w="1260"/>
        <w:gridCol w:w="1496"/>
      </w:tblGrid>
      <w:tr w:rsidR="007047B6" w:rsidRPr="00425C8F" w:rsidTr="002C3F3C">
        <w:trPr>
          <w:trHeight w:val="277"/>
          <w:tblHeader/>
        </w:trPr>
        <w:tc>
          <w:tcPr>
            <w:tcW w:w="144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TAG</w:t>
            </w:r>
          </w:p>
        </w:tc>
        <w:tc>
          <w:tcPr>
            <w:tcW w:w="180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Fields</w:t>
            </w:r>
          </w:p>
        </w:tc>
        <w:tc>
          <w:tcPr>
            <w:tcW w:w="234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Remarks</w:t>
            </w:r>
          </w:p>
        </w:tc>
        <w:tc>
          <w:tcPr>
            <w:tcW w:w="126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Example</w:t>
            </w:r>
          </w:p>
        </w:tc>
        <w:tc>
          <w:tcPr>
            <w:tcW w:w="126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Field Type</w:t>
            </w:r>
          </w:p>
        </w:tc>
        <w:tc>
          <w:tcPr>
            <w:tcW w:w="1496"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Optional/</w:t>
            </w:r>
          </w:p>
          <w:p w:rsidR="007047B6" w:rsidRPr="00425C8F" w:rsidRDefault="007047B6" w:rsidP="002C3F3C">
            <w:pPr>
              <w:pStyle w:val="TableColumnLabels"/>
              <w:rPr>
                <w:color w:val="auto"/>
              </w:rPr>
            </w:pPr>
            <w:r w:rsidRPr="00425C8F">
              <w:rPr>
                <w:color w:val="auto"/>
              </w:rPr>
              <w:t>Mandatory</w:t>
            </w:r>
          </w:p>
        </w:tc>
      </w:tr>
      <w:tr w:rsidR="007047B6" w:rsidRPr="00425C8F" w:rsidTr="002C3F3C">
        <w:trPr>
          <w:trHeight w:val="277"/>
        </w:trPr>
        <w:tc>
          <w:tcPr>
            <w:tcW w:w="1440" w:type="dxa"/>
            <w:tcBorders>
              <w:top w:val="single" w:sz="6" w:space="0" w:color="000000"/>
            </w:tcBorders>
          </w:tcPr>
          <w:p w:rsidR="007047B6" w:rsidRPr="00425C8F" w:rsidRDefault="007047B6" w:rsidP="002C3F3C">
            <w:pPr>
              <w:pStyle w:val="Tablecontent"/>
            </w:pPr>
            <w:r w:rsidRPr="00425C8F">
              <w:t>TYPE</w:t>
            </w:r>
          </w:p>
        </w:tc>
        <w:tc>
          <w:tcPr>
            <w:tcW w:w="1800" w:type="dxa"/>
            <w:tcBorders>
              <w:top w:val="single" w:sz="6" w:space="0" w:color="000000"/>
            </w:tcBorders>
          </w:tcPr>
          <w:p w:rsidR="007047B6" w:rsidRPr="00425C8F" w:rsidRDefault="007047B6" w:rsidP="002C3F3C">
            <w:pPr>
              <w:pStyle w:val="Tablecontent"/>
            </w:pPr>
            <w:r w:rsidRPr="00425C8F">
              <w:t>Response type</w:t>
            </w:r>
          </w:p>
        </w:tc>
        <w:tc>
          <w:tcPr>
            <w:tcW w:w="2340" w:type="dxa"/>
            <w:tcBorders>
              <w:top w:val="single" w:sz="6" w:space="0" w:color="000000"/>
            </w:tcBorders>
          </w:tcPr>
          <w:p w:rsidR="007047B6" w:rsidRPr="00425C8F" w:rsidRDefault="007047B6" w:rsidP="002C3F3C">
            <w:pPr>
              <w:pStyle w:val="Tablecontent"/>
              <w:rPr>
                <w:b/>
              </w:rPr>
            </w:pPr>
            <w:r w:rsidRPr="00425C8F">
              <w:t xml:space="preserve">Response Type – </w:t>
            </w:r>
            <w:r w:rsidRPr="00425C8F">
              <w:rPr>
                <w:b/>
              </w:rPr>
              <w:t>Fixed value</w:t>
            </w:r>
          </w:p>
        </w:tc>
        <w:tc>
          <w:tcPr>
            <w:tcW w:w="1260" w:type="dxa"/>
            <w:tcBorders>
              <w:top w:val="single" w:sz="6" w:space="0" w:color="000000"/>
            </w:tcBorders>
          </w:tcPr>
          <w:p w:rsidR="007047B6" w:rsidRPr="00425C8F" w:rsidRDefault="007047B6" w:rsidP="002C3F3C">
            <w:pPr>
              <w:pStyle w:val="Tablecontent"/>
              <w:rPr>
                <w:rFonts w:cs="Arial"/>
              </w:rPr>
            </w:pPr>
            <w:r w:rsidRPr="00425C8F">
              <w:rPr>
                <w:rFonts w:cs="Arial"/>
              </w:rPr>
              <w:t>USRMODRESP</w:t>
            </w:r>
          </w:p>
        </w:tc>
        <w:tc>
          <w:tcPr>
            <w:tcW w:w="1260" w:type="dxa"/>
            <w:tcBorders>
              <w:top w:val="single" w:sz="6" w:space="0" w:color="000000"/>
            </w:tcBorders>
          </w:tcPr>
          <w:p w:rsidR="007047B6" w:rsidRPr="00425C8F" w:rsidRDefault="007047B6" w:rsidP="002C3F3C">
            <w:pPr>
              <w:pStyle w:val="Tablecontent"/>
            </w:pPr>
            <w:r w:rsidRPr="00425C8F">
              <w:t>A (20)</w:t>
            </w:r>
          </w:p>
        </w:tc>
        <w:tc>
          <w:tcPr>
            <w:tcW w:w="1496" w:type="dxa"/>
            <w:tcBorders>
              <w:top w:val="single" w:sz="6" w:space="0" w:color="000000"/>
            </w:tcBorders>
          </w:tcPr>
          <w:p w:rsidR="007047B6" w:rsidRPr="00425C8F" w:rsidRDefault="007047B6" w:rsidP="002C3F3C">
            <w:pPr>
              <w:pStyle w:val="Tablecontent"/>
            </w:pPr>
            <w:r w:rsidRPr="00425C8F">
              <w:t>M</w:t>
            </w: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t>USERID</w:t>
            </w:r>
          </w:p>
        </w:tc>
        <w:tc>
          <w:tcPr>
            <w:tcW w:w="1800" w:type="dxa"/>
          </w:tcPr>
          <w:p w:rsidR="007047B6" w:rsidRPr="00425C8F" w:rsidRDefault="007047B6" w:rsidP="002C3F3C">
            <w:pPr>
              <w:pStyle w:val="Tablecontent"/>
              <w:rPr>
                <w:rFonts w:cs="Arial"/>
              </w:rPr>
            </w:pPr>
            <w:r w:rsidRPr="00425C8F">
              <w:rPr>
                <w:rFonts w:cs="Arial"/>
              </w:rPr>
              <w:t>PreTUPS user ID</w:t>
            </w:r>
          </w:p>
        </w:tc>
        <w:tc>
          <w:tcPr>
            <w:tcW w:w="2340" w:type="dxa"/>
          </w:tcPr>
          <w:p w:rsidR="007047B6" w:rsidRPr="00425C8F" w:rsidRDefault="007047B6" w:rsidP="002C3F3C">
            <w:pPr>
              <w:pStyle w:val="Tablecontent"/>
              <w:rPr>
                <w:rFonts w:cs="Arial"/>
              </w:rPr>
            </w:pPr>
            <w:r w:rsidRPr="00425C8F">
              <w:rPr>
                <w:rFonts w:cs="Arial"/>
              </w:rPr>
              <w:t>PreTUPS internal User ID of the modified user</w:t>
            </w:r>
          </w:p>
        </w:tc>
        <w:tc>
          <w:tcPr>
            <w:tcW w:w="1260" w:type="dxa"/>
          </w:tcPr>
          <w:p w:rsidR="007047B6" w:rsidRPr="00425C8F" w:rsidRDefault="007047B6" w:rsidP="002C3F3C">
            <w:pPr>
              <w:pStyle w:val="Tablecontent"/>
              <w:rPr>
                <w:rFonts w:cs="Arial"/>
              </w:rPr>
            </w:pPr>
            <w:r w:rsidRPr="00425C8F">
              <w:rPr>
                <w:rFonts w:cs="Arial"/>
              </w:rPr>
              <w:t>SADL0000000034</w:t>
            </w:r>
          </w:p>
        </w:tc>
        <w:tc>
          <w:tcPr>
            <w:tcW w:w="1260" w:type="dxa"/>
          </w:tcPr>
          <w:p w:rsidR="007047B6" w:rsidRPr="00425C8F" w:rsidRDefault="007047B6" w:rsidP="002C3F3C">
            <w:pPr>
              <w:pStyle w:val="Tablecontent"/>
              <w:rPr>
                <w:rFonts w:cs="Arial"/>
              </w:rPr>
            </w:pPr>
            <w:r w:rsidRPr="00425C8F">
              <w:rPr>
                <w:rFonts w:cs="Arial"/>
              </w:rPr>
              <w:t>A (15)</w:t>
            </w:r>
          </w:p>
        </w:tc>
        <w:tc>
          <w:tcPr>
            <w:tcW w:w="1496" w:type="dxa"/>
          </w:tcPr>
          <w:p w:rsidR="007047B6" w:rsidRPr="00425C8F" w:rsidRDefault="007047B6" w:rsidP="002C3F3C">
            <w:pPr>
              <w:pStyle w:val="Tablecontent"/>
              <w:rPr>
                <w:rFonts w:cs="Arial"/>
              </w:rPr>
            </w:pPr>
            <w:r w:rsidRPr="00425C8F">
              <w:rPr>
                <w:rFonts w:cs="Arial"/>
              </w:rPr>
              <w:t>M</w:t>
            </w: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t>EXTERNALCODE</w:t>
            </w:r>
          </w:p>
        </w:tc>
        <w:tc>
          <w:tcPr>
            <w:tcW w:w="1800" w:type="dxa"/>
          </w:tcPr>
          <w:p w:rsidR="007047B6" w:rsidRPr="00425C8F" w:rsidRDefault="007047B6" w:rsidP="002C3F3C">
            <w:pPr>
              <w:pStyle w:val="Tablecontent"/>
              <w:rPr>
                <w:rFonts w:cs="Arial"/>
              </w:rPr>
            </w:pPr>
            <w:r w:rsidRPr="00425C8F">
              <w:rPr>
                <w:rFonts w:cs="Arial"/>
              </w:rPr>
              <w:t>External code</w:t>
            </w:r>
          </w:p>
        </w:tc>
        <w:tc>
          <w:tcPr>
            <w:tcW w:w="2340" w:type="dxa"/>
          </w:tcPr>
          <w:p w:rsidR="007047B6" w:rsidRPr="00425C8F" w:rsidRDefault="007047B6" w:rsidP="0029095B">
            <w:pPr>
              <w:pStyle w:val="Tablecontent"/>
              <w:rPr>
                <w:rFonts w:cs="Arial"/>
              </w:rPr>
            </w:pPr>
            <w:r w:rsidRPr="00425C8F">
              <w:rPr>
                <w:rFonts w:cs="Arial"/>
              </w:rPr>
              <w:t>EXTERNAL code of the channel user modified</w:t>
            </w:r>
          </w:p>
        </w:tc>
        <w:tc>
          <w:tcPr>
            <w:tcW w:w="1260" w:type="dxa"/>
          </w:tcPr>
          <w:p w:rsidR="007047B6" w:rsidRPr="00425C8F" w:rsidRDefault="007047B6" w:rsidP="002C3F3C">
            <w:pPr>
              <w:pStyle w:val="Tablecontent"/>
              <w:rPr>
                <w:rFonts w:cs="Arial"/>
              </w:rPr>
            </w:pPr>
            <w:r w:rsidRPr="00425C8F">
              <w:rPr>
                <w:rFonts w:cs="Arial"/>
              </w:rPr>
              <w:t>AD100001</w:t>
            </w:r>
          </w:p>
        </w:tc>
        <w:tc>
          <w:tcPr>
            <w:tcW w:w="1260" w:type="dxa"/>
          </w:tcPr>
          <w:p w:rsidR="007047B6" w:rsidRPr="00425C8F" w:rsidRDefault="007047B6" w:rsidP="002C3F3C">
            <w:pPr>
              <w:pStyle w:val="Tablecontent"/>
              <w:rPr>
                <w:rFonts w:cs="Arial"/>
              </w:rPr>
            </w:pPr>
            <w:r w:rsidRPr="00425C8F">
              <w:rPr>
                <w:rFonts w:cs="Arial"/>
              </w:rPr>
              <w:t>A (10)</w:t>
            </w:r>
          </w:p>
        </w:tc>
        <w:tc>
          <w:tcPr>
            <w:tcW w:w="1496" w:type="dxa"/>
          </w:tcPr>
          <w:p w:rsidR="007047B6" w:rsidRPr="00425C8F" w:rsidRDefault="007047B6" w:rsidP="002C3F3C">
            <w:pPr>
              <w:pStyle w:val="Tablecontent"/>
              <w:rPr>
                <w:rFonts w:cs="Arial"/>
              </w:rPr>
            </w:pPr>
            <w:r w:rsidRPr="00425C8F">
              <w:rPr>
                <w:rFonts w:cs="Arial"/>
              </w:rPr>
              <w:t>M</w:t>
            </w:r>
          </w:p>
        </w:tc>
      </w:tr>
      <w:tr w:rsidR="007047B6" w:rsidRPr="00425C8F" w:rsidTr="002C3F3C">
        <w:trPr>
          <w:trHeight w:val="277"/>
        </w:trPr>
        <w:tc>
          <w:tcPr>
            <w:tcW w:w="1440" w:type="dxa"/>
          </w:tcPr>
          <w:p w:rsidR="007047B6" w:rsidRPr="00425C8F" w:rsidRDefault="007047B6" w:rsidP="002C3F3C">
            <w:pPr>
              <w:pStyle w:val="Tablecontent"/>
              <w:rPr>
                <w:rFonts w:cs="Arial"/>
              </w:rPr>
            </w:pPr>
          </w:p>
        </w:tc>
        <w:tc>
          <w:tcPr>
            <w:tcW w:w="1800" w:type="dxa"/>
          </w:tcPr>
          <w:p w:rsidR="007047B6" w:rsidRPr="00425C8F" w:rsidRDefault="007047B6" w:rsidP="002C3F3C">
            <w:pPr>
              <w:pStyle w:val="Tablecontent"/>
              <w:rPr>
                <w:rFonts w:cs="Arial"/>
              </w:rPr>
            </w:pPr>
          </w:p>
        </w:tc>
        <w:tc>
          <w:tcPr>
            <w:tcW w:w="2340" w:type="dxa"/>
          </w:tcPr>
          <w:p w:rsidR="007047B6" w:rsidRPr="00425C8F" w:rsidRDefault="007047B6" w:rsidP="002C3F3C">
            <w:pPr>
              <w:pStyle w:val="Tablecontent"/>
              <w:rPr>
                <w:rFonts w:cs="Arial"/>
              </w:rPr>
            </w:pPr>
          </w:p>
        </w:tc>
        <w:tc>
          <w:tcPr>
            <w:tcW w:w="1260" w:type="dxa"/>
          </w:tcPr>
          <w:p w:rsidR="007047B6" w:rsidRPr="00425C8F" w:rsidRDefault="007047B6" w:rsidP="002C3F3C">
            <w:pPr>
              <w:pStyle w:val="Tablecontent"/>
              <w:rPr>
                <w:rFonts w:cs="Arial"/>
              </w:rPr>
            </w:pPr>
          </w:p>
        </w:tc>
        <w:tc>
          <w:tcPr>
            <w:tcW w:w="1260" w:type="dxa"/>
          </w:tcPr>
          <w:p w:rsidR="007047B6" w:rsidRPr="00425C8F" w:rsidRDefault="007047B6" w:rsidP="002C3F3C">
            <w:pPr>
              <w:pStyle w:val="Tablecontent"/>
              <w:rPr>
                <w:rFonts w:cs="Arial"/>
              </w:rPr>
            </w:pPr>
          </w:p>
        </w:tc>
        <w:tc>
          <w:tcPr>
            <w:tcW w:w="1496" w:type="dxa"/>
          </w:tcPr>
          <w:p w:rsidR="007047B6" w:rsidRPr="00425C8F" w:rsidRDefault="007047B6" w:rsidP="002C3F3C">
            <w:pPr>
              <w:pStyle w:val="Tablecontent"/>
              <w:rPr>
                <w:rFonts w:cs="Arial"/>
              </w:rPr>
            </w:pPr>
          </w:p>
        </w:tc>
      </w:tr>
      <w:tr w:rsidR="007047B6" w:rsidRPr="00425C8F" w:rsidTr="002C3F3C">
        <w:trPr>
          <w:trHeight w:val="277"/>
        </w:trPr>
        <w:tc>
          <w:tcPr>
            <w:tcW w:w="1440" w:type="dxa"/>
          </w:tcPr>
          <w:p w:rsidR="007047B6" w:rsidRPr="00425C8F" w:rsidRDefault="007047B6" w:rsidP="002C3F3C">
            <w:pPr>
              <w:pStyle w:val="Tablecontent"/>
              <w:rPr>
                <w:rFonts w:cs="Arial"/>
              </w:rPr>
            </w:pPr>
          </w:p>
        </w:tc>
        <w:tc>
          <w:tcPr>
            <w:tcW w:w="1800" w:type="dxa"/>
          </w:tcPr>
          <w:p w:rsidR="007047B6" w:rsidRPr="00425C8F" w:rsidRDefault="007047B6" w:rsidP="002C3F3C">
            <w:pPr>
              <w:pStyle w:val="Tablecontent"/>
              <w:rPr>
                <w:rFonts w:cs="Arial"/>
              </w:rPr>
            </w:pPr>
          </w:p>
        </w:tc>
        <w:tc>
          <w:tcPr>
            <w:tcW w:w="2340" w:type="dxa"/>
          </w:tcPr>
          <w:p w:rsidR="007047B6" w:rsidRPr="00425C8F" w:rsidRDefault="007047B6" w:rsidP="002C3F3C">
            <w:pPr>
              <w:pStyle w:val="Tablecontent"/>
              <w:rPr>
                <w:rFonts w:cs="Arial"/>
              </w:rPr>
            </w:pPr>
          </w:p>
        </w:tc>
        <w:tc>
          <w:tcPr>
            <w:tcW w:w="1260" w:type="dxa"/>
          </w:tcPr>
          <w:p w:rsidR="007047B6" w:rsidRPr="00425C8F" w:rsidRDefault="007047B6" w:rsidP="002C3F3C">
            <w:pPr>
              <w:pStyle w:val="Tablecontent"/>
              <w:rPr>
                <w:rFonts w:cs="Arial"/>
              </w:rPr>
            </w:pPr>
          </w:p>
        </w:tc>
        <w:tc>
          <w:tcPr>
            <w:tcW w:w="1260" w:type="dxa"/>
          </w:tcPr>
          <w:p w:rsidR="007047B6" w:rsidRPr="00425C8F" w:rsidRDefault="007047B6" w:rsidP="002C3F3C">
            <w:pPr>
              <w:pStyle w:val="Tablecontent"/>
              <w:rPr>
                <w:rFonts w:cs="Arial"/>
              </w:rPr>
            </w:pPr>
          </w:p>
        </w:tc>
        <w:tc>
          <w:tcPr>
            <w:tcW w:w="1496" w:type="dxa"/>
          </w:tcPr>
          <w:p w:rsidR="007047B6" w:rsidRPr="00425C8F" w:rsidRDefault="007047B6" w:rsidP="002C3F3C">
            <w:pPr>
              <w:pStyle w:val="Tablecontent"/>
              <w:rPr>
                <w:rFonts w:cs="Arial"/>
              </w:rPr>
            </w:pPr>
          </w:p>
        </w:tc>
      </w:tr>
      <w:tr w:rsidR="007047B6" w:rsidRPr="00425C8F" w:rsidTr="002C3F3C">
        <w:trPr>
          <w:cantSplit/>
          <w:trHeight w:val="277"/>
        </w:trPr>
        <w:tc>
          <w:tcPr>
            <w:tcW w:w="1440" w:type="dxa"/>
          </w:tcPr>
          <w:p w:rsidR="007047B6" w:rsidRPr="00425C8F" w:rsidRDefault="007047B6" w:rsidP="002C3F3C">
            <w:pPr>
              <w:pStyle w:val="Tablecontent"/>
              <w:rPr>
                <w:rFonts w:cs="Arial"/>
              </w:rPr>
            </w:pPr>
            <w:r w:rsidRPr="00425C8F">
              <w:rPr>
                <w:rFonts w:cs="Arial"/>
              </w:rPr>
              <w:t>TXNSTATUS</w:t>
            </w:r>
          </w:p>
        </w:tc>
        <w:tc>
          <w:tcPr>
            <w:tcW w:w="1800" w:type="dxa"/>
          </w:tcPr>
          <w:p w:rsidR="007047B6" w:rsidRPr="00425C8F" w:rsidRDefault="007047B6" w:rsidP="002C3F3C">
            <w:pPr>
              <w:pStyle w:val="Tablecontent"/>
              <w:rPr>
                <w:rFonts w:cs="Arial"/>
              </w:rPr>
            </w:pPr>
            <w:r w:rsidRPr="00425C8F">
              <w:rPr>
                <w:rFonts w:cs="Arial"/>
              </w:rPr>
              <w:t>Transaction Status</w:t>
            </w:r>
          </w:p>
        </w:tc>
        <w:tc>
          <w:tcPr>
            <w:tcW w:w="2340" w:type="dxa"/>
          </w:tcPr>
          <w:p w:rsidR="007047B6" w:rsidRPr="00425C8F" w:rsidRDefault="007047B6" w:rsidP="002C3F3C">
            <w:pPr>
              <w:pStyle w:val="Tablecontent"/>
              <w:rPr>
                <w:rFonts w:cs="Arial"/>
              </w:rPr>
            </w:pPr>
            <w:r w:rsidRPr="00425C8F">
              <w:rPr>
                <w:rFonts w:cs="Arial"/>
              </w:rPr>
              <w:t>Status of the User modification request</w:t>
            </w:r>
          </w:p>
          <w:p w:rsidR="007047B6" w:rsidRPr="00425C8F" w:rsidRDefault="007047B6" w:rsidP="002C3F3C">
            <w:pPr>
              <w:pStyle w:val="TableListBullet1"/>
              <w:jc w:val="left"/>
              <w:rPr>
                <w:rFonts w:cs="Arial"/>
              </w:rPr>
            </w:pPr>
            <w:r w:rsidRPr="00425C8F">
              <w:rPr>
                <w:rFonts w:cs="Arial"/>
              </w:rPr>
              <w:t xml:space="preserve">Transaction Status = 200 means Success, </w:t>
            </w:r>
          </w:p>
          <w:p w:rsidR="007047B6" w:rsidRPr="00425C8F" w:rsidRDefault="007047B6" w:rsidP="002C3F3C">
            <w:pPr>
              <w:pStyle w:val="TableListBullet1"/>
              <w:jc w:val="left"/>
              <w:rPr>
                <w:rFonts w:cs="Arial"/>
              </w:rPr>
            </w:pPr>
            <w:r w:rsidRPr="00425C8F">
              <w:rPr>
                <w:rFonts w:cs="Arial"/>
              </w:rPr>
              <w:t>Transaction Status Other than 200 means failed</w:t>
            </w:r>
          </w:p>
        </w:tc>
        <w:tc>
          <w:tcPr>
            <w:tcW w:w="1260" w:type="dxa"/>
          </w:tcPr>
          <w:p w:rsidR="007047B6" w:rsidRPr="00425C8F" w:rsidRDefault="007047B6" w:rsidP="002C3F3C">
            <w:pPr>
              <w:pStyle w:val="Tablecontent"/>
              <w:rPr>
                <w:rFonts w:cs="Arial"/>
              </w:rPr>
            </w:pPr>
            <w:r w:rsidRPr="00425C8F">
              <w:rPr>
                <w:rFonts w:cs="Arial"/>
              </w:rPr>
              <w:t>200</w:t>
            </w:r>
          </w:p>
        </w:tc>
        <w:tc>
          <w:tcPr>
            <w:tcW w:w="1260" w:type="dxa"/>
          </w:tcPr>
          <w:p w:rsidR="007047B6" w:rsidRPr="00425C8F" w:rsidRDefault="007047B6" w:rsidP="002C3F3C">
            <w:pPr>
              <w:pStyle w:val="Tablecontent"/>
              <w:rPr>
                <w:rFonts w:cs="Arial"/>
              </w:rPr>
            </w:pPr>
            <w:r w:rsidRPr="00425C8F">
              <w:rPr>
                <w:rFonts w:cs="Arial"/>
              </w:rPr>
              <w:t>N (7)</w:t>
            </w:r>
          </w:p>
        </w:tc>
        <w:tc>
          <w:tcPr>
            <w:tcW w:w="1496" w:type="dxa"/>
          </w:tcPr>
          <w:p w:rsidR="007047B6" w:rsidRPr="00425C8F" w:rsidRDefault="007047B6" w:rsidP="002C3F3C">
            <w:pPr>
              <w:pStyle w:val="Tablecontent"/>
              <w:rPr>
                <w:rFonts w:cs="Arial"/>
              </w:rPr>
            </w:pPr>
            <w:r w:rsidRPr="00425C8F">
              <w:rPr>
                <w:rFonts w:cs="Arial"/>
              </w:rPr>
              <w:t>M</w:t>
            </w:r>
          </w:p>
        </w:tc>
      </w:tr>
      <w:tr w:rsidR="007047B6" w:rsidRPr="00425C8F" w:rsidTr="002C3F3C">
        <w:trPr>
          <w:cantSplit/>
          <w:trHeight w:val="277"/>
        </w:trPr>
        <w:tc>
          <w:tcPr>
            <w:tcW w:w="1440" w:type="dxa"/>
          </w:tcPr>
          <w:p w:rsidR="007047B6" w:rsidRPr="00425C8F" w:rsidRDefault="007047B6" w:rsidP="002C3F3C">
            <w:pPr>
              <w:pStyle w:val="Tablecontent"/>
              <w:rPr>
                <w:rFonts w:cs="Arial"/>
              </w:rPr>
            </w:pPr>
            <w:r w:rsidRPr="00425C8F">
              <w:rPr>
                <w:rFonts w:cs="Arial"/>
              </w:rPr>
              <w:lastRenderedPageBreak/>
              <w:t>MESSAGE</w:t>
            </w:r>
          </w:p>
        </w:tc>
        <w:tc>
          <w:tcPr>
            <w:tcW w:w="1800" w:type="dxa"/>
          </w:tcPr>
          <w:p w:rsidR="007047B6" w:rsidRPr="00425C8F" w:rsidRDefault="007047B6" w:rsidP="002C3F3C">
            <w:pPr>
              <w:pStyle w:val="Tablecontent"/>
              <w:rPr>
                <w:rFonts w:cs="Arial"/>
              </w:rPr>
            </w:pPr>
            <w:r w:rsidRPr="00425C8F">
              <w:rPr>
                <w:rFonts w:cs="Arial"/>
              </w:rPr>
              <w:t>Response message</w:t>
            </w:r>
          </w:p>
        </w:tc>
        <w:tc>
          <w:tcPr>
            <w:tcW w:w="2340" w:type="dxa"/>
          </w:tcPr>
          <w:p w:rsidR="007047B6" w:rsidRPr="00425C8F" w:rsidRDefault="007047B6" w:rsidP="002C3F3C">
            <w:pPr>
              <w:pStyle w:val="Tablecontent"/>
              <w:rPr>
                <w:rFonts w:cs="Arial"/>
              </w:rPr>
            </w:pPr>
            <w:r w:rsidRPr="00425C8F">
              <w:rPr>
                <w:rFonts w:cs="Arial"/>
              </w:rPr>
              <w:t>Response message against user modification request</w:t>
            </w:r>
          </w:p>
        </w:tc>
        <w:tc>
          <w:tcPr>
            <w:tcW w:w="1260" w:type="dxa"/>
          </w:tcPr>
          <w:p w:rsidR="007047B6" w:rsidRPr="00425C8F" w:rsidRDefault="007047B6" w:rsidP="002C3F3C">
            <w:pPr>
              <w:pStyle w:val="Tablecontent"/>
              <w:rPr>
                <w:rFonts w:cs="Arial"/>
              </w:rPr>
            </w:pPr>
            <w:r w:rsidRPr="00425C8F">
              <w:rPr>
                <w:rFonts w:cs="Arial"/>
              </w:rPr>
              <w:t>Message test</w:t>
            </w:r>
          </w:p>
        </w:tc>
        <w:tc>
          <w:tcPr>
            <w:tcW w:w="1260" w:type="dxa"/>
          </w:tcPr>
          <w:p w:rsidR="007047B6" w:rsidRPr="00425C8F" w:rsidRDefault="007047B6" w:rsidP="002C3F3C">
            <w:pPr>
              <w:pStyle w:val="Tablecontent"/>
              <w:rPr>
                <w:rFonts w:cs="Arial"/>
              </w:rPr>
            </w:pPr>
            <w:r w:rsidRPr="00425C8F">
              <w:rPr>
                <w:rFonts w:cs="Arial"/>
              </w:rPr>
              <w:t>A (250)</w:t>
            </w:r>
          </w:p>
        </w:tc>
        <w:tc>
          <w:tcPr>
            <w:tcW w:w="1496" w:type="dxa"/>
          </w:tcPr>
          <w:p w:rsidR="007047B6" w:rsidRPr="00425C8F" w:rsidRDefault="007047B6" w:rsidP="002C3F3C">
            <w:pPr>
              <w:pStyle w:val="Tablecontent"/>
              <w:rPr>
                <w:rFonts w:cs="Arial"/>
              </w:rPr>
            </w:pPr>
            <w:r w:rsidRPr="00425C8F">
              <w:rPr>
                <w:rFonts w:cs="Arial"/>
              </w:rPr>
              <w:t>O</w:t>
            </w:r>
          </w:p>
        </w:tc>
      </w:tr>
    </w:tbl>
    <w:p w:rsidR="007047B6" w:rsidRPr="00425C8F" w:rsidRDefault="007047B6" w:rsidP="007047B6">
      <w:pPr>
        <w:pStyle w:val="Head"/>
      </w:pPr>
    </w:p>
    <w:p w:rsidR="007047B6" w:rsidRPr="00425C8F" w:rsidRDefault="007047B6" w:rsidP="007047B6">
      <w:pPr>
        <w:pStyle w:val="NoteHeading"/>
        <w:rPr>
          <w:color w:val="auto"/>
        </w:rPr>
      </w:pPr>
      <w:r w:rsidRPr="00425C8F">
        <w:rPr>
          <w:color w:val="auto"/>
        </w:rPr>
        <w:t>The value of TYPE tag is fixed, as mentioned above</w:t>
      </w:r>
    </w:p>
    <w:p w:rsidR="007047B6" w:rsidRPr="00425C8F" w:rsidRDefault="007047B6" w:rsidP="007047B6">
      <w:pPr>
        <w:pStyle w:val="NoteHeading"/>
        <w:rPr>
          <w:color w:val="auto"/>
        </w:rPr>
      </w:pPr>
      <w:r w:rsidRPr="00425C8F">
        <w:rPr>
          <w:color w:val="auto"/>
        </w:rPr>
        <w:t>Notification related to user modification, remains same as currently applicable</w:t>
      </w:r>
    </w:p>
    <w:p w:rsidR="007047B6" w:rsidRPr="00425C8F" w:rsidRDefault="007047B6" w:rsidP="007047B6">
      <w:pPr>
        <w:pStyle w:val="BodyText2"/>
      </w:pPr>
    </w:p>
    <w:p w:rsidR="007047B6" w:rsidRPr="00425C8F" w:rsidRDefault="007047B6" w:rsidP="007047B6">
      <w:pPr>
        <w:pStyle w:val="BodyText2"/>
      </w:pPr>
    </w:p>
    <w:p w:rsidR="007047B6" w:rsidRPr="00425C8F" w:rsidRDefault="007047B6" w:rsidP="007047B6">
      <w:pPr>
        <w:pStyle w:val="BodyText2"/>
      </w:pPr>
    </w:p>
    <w:p w:rsidR="007047B6" w:rsidRPr="00425C8F" w:rsidRDefault="007047B6" w:rsidP="00337049">
      <w:pPr>
        <w:pStyle w:val="Heading2"/>
      </w:pPr>
      <w:bookmarkStart w:id="542" w:name="_Toc359924537"/>
      <w:bookmarkStart w:id="543" w:name="_Toc485139727"/>
      <w:r w:rsidRPr="00425C8F">
        <w:t>Associate | De-associate Group Role to User XML API</w:t>
      </w:r>
      <w:bookmarkEnd w:id="542"/>
      <w:bookmarkEnd w:id="543"/>
    </w:p>
    <w:p w:rsidR="007047B6" w:rsidRPr="00425C8F" w:rsidRDefault="007047B6" w:rsidP="007047B6">
      <w:pPr>
        <w:pStyle w:val="BodyText2"/>
      </w:pPr>
      <w:r w:rsidRPr="00425C8F">
        <w:t>Using this API, external system would be able to associate or update or delete web based group roles to an Operator or Channel user of the Easy load system.</w:t>
      </w:r>
    </w:p>
    <w:p w:rsidR="007047B6" w:rsidRPr="00425C8F" w:rsidRDefault="007047B6" w:rsidP="007047B6">
      <w:pPr>
        <w:pStyle w:val="BodyText2"/>
      </w:pPr>
    </w:p>
    <w:p w:rsidR="007047B6" w:rsidRPr="00425C8F" w:rsidRDefault="007047B6" w:rsidP="007047B6">
      <w:pPr>
        <w:pStyle w:val="NoteHeading"/>
        <w:rPr>
          <w:color w:val="auto"/>
        </w:rPr>
      </w:pPr>
      <w:r w:rsidRPr="00425C8F">
        <w:rPr>
          <w:color w:val="auto"/>
        </w:rPr>
        <w:t>This API would be applicable for association/de-association of group roles only &amp; not system roles.</w:t>
      </w:r>
    </w:p>
    <w:p w:rsidR="007047B6" w:rsidRPr="00425C8F" w:rsidRDefault="007047B6" w:rsidP="007047B6">
      <w:pPr>
        <w:pStyle w:val="BodyText2"/>
      </w:pPr>
    </w:p>
    <w:p w:rsidR="007047B6" w:rsidRPr="00425C8F" w:rsidRDefault="0000768E" w:rsidP="001E6309">
      <w:pPr>
        <w:pStyle w:val="Heading"/>
        <w:rPr>
          <w:color w:val="auto"/>
        </w:rPr>
      </w:pPr>
      <w:r w:rsidRPr="00425C8F">
        <w:rPr>
          <w:color w:val="auto"/>
        </w:rPr>
        <w:t>Request Syntax</w:t>
      </w:r>
    </w:p>
    <w:p w:rsidR="007047B6" w:rsidRPr="00425C8F" w:rsidRDefault="007047B6" w:rsidP="007047B6">
      <w:pPr>
        <w:pStyle w:val="Code"/>
        <w:ind w:left="0"/>
        <w:rPr>
          <w:b/>
        </w:rPr>
      </w:pPr>
      <w:r w:rsidRPr="00425C8F">
        <w:rPr>
          <w:b/>
        </w:rPr>
        <w:t>&lt;?xml version="1.0"?&gt;</w:t>
      </w:r>
    </w:p>
    <w:p w:rsidR="007047B6" w:rsidRPr="00425C8F" w:rsidRDefault="007047B6" w:rsidP="007047B6">
      <w:pPr>
        <w:pStyle w:val="Code"/>
        <w:ind w:left="0" w:firstLine="540"/>
      </w:pPr>
      <w:r w:rsidRPr="00425C8F">
        <w:t>&lt;</w:t>
      </w:r>
      <w:r w:rsidRPr="00425C8F">
        <w:rPr>
          <w:b/>
        </w:rPr>
        <w:t>COMMAND</w:t>
      </w:r>
      <w:r w:rsidRPr="00425C8F">
        <w:t>&gt;</w:t>
      </w:r>
    </w:p>
    <w:p w:rsidR="007047B6" w:rsidRPr="00425C8F" w:rsidRDefault="007047B6" w:rsidP="007047B6">
      <w:pPr>
        <w:pStyle w:val="Code"/>
        <w:ind w:left="540" w:firstLine="180"/>
        <w:jc w:val="left"/>
      </w:pPr>
      <w:r w:rsidRPr="00425C8F">
        <w:t>&lt;</w:t>
      </w:r>
      <w:r w:rsidRPr="00425C8F">
        <w:rPr>
          <w:b/>
        </w:rPr>
        <w:t>TYPE</w:t>
      </w:r>
      <w:r w:rsidRPr="00425C8F">
        <w:t>&gt;&lt;USRGRAREQ&gt;&lt;/</w:t>
      </w:r>
      <w:r w:rsidRPr="00425C8F">
        <w:rPr>
          <w:b/>
        </w:rPr>
        <w:t>TYPE</w:t>
      </w:r>
      <w:r w:rsidRPr="00425C8F">
        <w:t>&gt;</w:t>
      </w:r>
    </w:p>
    <w:p w:rsidR="007047B6" w:rsidRPr="00425C8F" w:rsidRDefault="007047B6" w:rsidP="007047B6">
      <w:pPr>
        <w:pStyle w:val="Code"/>
        <w:ind w:left="540" w:firstLine="180"/>
        <w:jc w:val="left"/>
      </w:pPr>
      <w:r w:rsidRPr="00425C8F">
        <w:t>&lt;</w:t>
      </w:r>
      <w:r w:rsidRPr="00425C8F">
        <w:rPr>
          <w:b/>
        </w:rPr>
        <w:t>DATE</w:t>
      </w:r>
      <w:r w:rsidRPr="00425C8F">
        <w:t>&gt;&lt;Current Date &amp; time&gt;&lt;/</w:t>
      </w:r>
      <w:r w:rsidRPr="00425C8F">
        <w:rPr>
          <w:b/>
        </w:rPr>
        <w:t>DATE</w:t>
      </w:r>
      <w:r w:rsidRPr="00425C8F">
        <w:t>&gt;</w:t>
      </w:r>
    </w:p>
    <w:p w:rsidR="007047B6" w:rsidRPr="00425C8F" w:rsidRDefault="007047B6" w:rsidP="007047B6">
      <w:pPr>
        <w:pStyle w:val="Code"/>
        <w:ind w:left="540" w:firstLine="180"/>
        <w:jc w:val="left"/>
      </w:pPr>
      <w:r w:rsidRPr="00425C8F">
        <w:t>&lt;</w:t>
      </w:r>
      <w:r w:rsidRPr="00425C8F">
        <w:rPr>
          <w:b/>
        </w:rPr>
        <w:t>EXTNWCODE</w:t>
      </w:r>
      <w:r w:rsidRPr="00425C8F">
        <w:t>&gt;&lt;External Network Code&gt;&lt;/</w:t>
      </w:r>
      <w:r w:rsidRPr="00425C8F">
        <w:rPr>
          <w:b/>
        </w:rPr>
        <w:t>EXTNWCODE</w:t>
      </w:r>
      <w:r w:rsidRPr="00425C8F">
        <w:t>&gt;</w:t>
      </w:r>
    </w:p>
    <w:p w:rsidR="007047B6" w:rsidRPr="00425C8F" w:rsidRDefault="007047B6" w:rsidP="007047B6">
      <w:pPr>
        <w:pStyle w:val="code0"/>
        <w:spacing w:before="60" w:beforeAutospacing="0" w:after="60" w:afterAutospacing="0"/>
        <w:ind w:left="540" w:firstLine="18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EMPCODE</w:t>
      </w:r>
      <w:r w:rsidRPr="00425C8F">
        <w:rPr>
          <w:rFonts w:ascii="Courier New" w:eastAsia="Times New Roman" w:hAnsi="Courier New" w:cs="Times New Roman"/>
          <w:sz w:val="20"/>
        </w:rPr>
        <w:t>&gt;&lt;Employee Code&gt;&lt;/</w:t>
      </w:r>
      <w:r w:rsidRPr="00425C8F">
        <w:rPr>
          <w:rFonts w:ascii="Courier New" w:eastAsia="Times New Roman" w:hAnsi="Courier New" w:cs="Times New Roman"/>
          <w:b/>
          <w:sz w:val="20"/>
        </w:rPr>
        <w:t>EMPCODE</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540" w:firstLine="18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LOGINID</w:t>
      </w:r>
      <w:r w:rsidRPr="00425C8F">
        <w:rPr>
          <w:rFonts w:ascii="Courier New" w:eastAsia="Times New Roman" w:hAnsi="Courier New" w:cs="Times New Roman"/>
          <w:sz w:val="20"/>
        </w:rPr>
        <w:t>&gt;&lt;Web login ID of the requestor&gt;&lt;/</w:t>
      </w:r>
      <w:r w:rsidRPr="00425C8F">
        <w:rPr>
          <w:rFonts w:ascii="Courier New" w:eastAsia="Times New Roman" w:hAnsi="Courier New" w:cs="Times New Roman"/>
          <w:b/>
          <w:sz w:val="20"/>
        </w:rPr>
        <w:t>LOGINID</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540" w:firstLine="18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PASSWORD</w:t>
      </w:r>
      <w:r w:rsidRPr="00425C8F">
        <w:rPr>
          <w:rFonts w:ascii="Courier New" w:eastAsia="Times New Roman" w:hAnsi="Courier New" w:cs="Times New Roman"/>
          <w:sz w:val="20"/>
        </w:rPr>
        <w:t>&gt;&lt;Web login password of the requestor&gt;&lt;/</w:t>
      </w:r>
      <w:r w:rsidRPr="00425C8F">
        <w:rPr>
          <w:rFonts w:ascii="Courier New" w:eastAsia="Times New Roman" w:hAnsi="Courier New" w:cs="Times New Roman"/>
          <w:b/>
          <w:sz w:val="20"/>
        </w:rPr>
        <w:t>PASSWORD</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540" w:firstLine="18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MSISDN</w:t>
      </w:r>
      <w:r w:rsidRPr="00425C8F">
        <w:rPr>
          <w:rFonts w:ascii="Courier New" w:eastAsia="Times New Roman" w:hAnsi="Courier New" w:cs="Times New Roman"/>
          <w:sz w:val="20"/>
        </w:rPr>
        <w:t>&gt;&lt;Primary MSISDN of the requestor&gt;&lt;/</w:t>
      </w:r>
      <w:r w:rsidRPr="00425C8F">
        <w:rPr>
          <w:rFonts w:ascii="Courier New" w:eastAsia="Times New Roman" w:hAnsi="Courier New" w:cs="Times New Roman"/>
          <w:b/>
          <w:sz w:val="20"/>
        </w:rPr>
        <w:t>MSISDN</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360" w:firstLine="36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PIN</w:t>
      </w:r>
      <w:r w:rsidRPr="00425C8F">
        <w:rPr>
          <w:rFonts w:ascii="Courier New" w:eastAsia="Times New Roman" w:hAnsi="Courier New" w:cs="Times New Roman"/>
          <w:sz w:val="20"/>
        </w:rPr>
        <w:t>&gt;&lt;PIN of the requestor&gt;&lt;/</w:t>
      </w:r>
      <w:r w:rsidRPr="00425C8F">
        <w:rPr>
          <w:rFonts w:ascii="Courier New" w:eastAsia="Times New Roman" w:hAnsi="Courier New" w:cs="Times New Roman"/>
          <w:b/>
          <w:sz w:val="20"/>
        </w:rPr>
        <w:t>PIN</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360" w:firstLine="36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EXTREFNUM</w:t>
      </w:r>
      <w:r w:rsidRPr="00425C8F">
        <w:rPr>
          <w:rFonts w:ascii="Courier New" w:eastAsia="Times New Roman" w:hAnsi="Courier New" w:cs="Times New Roman"/>
          <w:sz w:val="20"/>
        </w:rPr>
        <w:t>&gt;&lt;External reference number&gt;&lt;/</w:t>
      </w:r>
      <w:r w:rsidRPr="00425C8F">
        <w:rPr>
          <w:rFonts w:ascii="Courier New" w:eastAsia="Times New Roman" w:hAnsi="Courier New" w:cs="Times New Roman"/>
          <w:b/>
          <w:sz w:val="20"/>
        </w:rPr>
        <w:t>EXTREFNUM</w:t>
      </w:r>
      <w:r w:rsidRPr="00425C8F">
        <w:rPr>
          <w:rFonts w:ascii="Courier New" w:eastAsia="Times New Roman" w:hAnsi="Courier New" w:cs="Times New Roman"/>
          <w:sz w:val="20"/>
        </w:rPr>
        <w:t>&gt;</w:t>
      </w:r>
    </w:p>
    <w:p w:rsidR="007047B6" w:rsidRPr="00425C8F" w:rsidRDefault="007047B6" w:rsidP="007047B6">
      <w:pPr>
        <w:pStyle w:val="Code"/>
        <w:ind w:left="180" w:firstLine="540"/>
        <w:jc w:val="left"/>
      </w:pPr>
      <w:r w:rsidRPr="00425C8F">
        <w:t>&lt;</w:t>
      </w:r>
      <w:r w:rsidRPr="00425C8F">
        <w:rPr>
          <w:b/>
        </w:rPr>
        <w:t>DATA</w:t>
      </w:r>
      <w:r w:rsidRPr="00425C8F">
        <w:t>&gt;</w:t>
      </w:r>
    </w:p>
    <w:p w:rsidR="007047B6" w:rsidRPr="00425C8F" w:rsidRDefault="007047B6" w:rsidP="007047B6">
      <w:pPr>
        <w:pStyle w:val="Code"/>
        <w:jc w:val="left"/>
      </w:pPr>
      <w:r w:rsidRPr="00425C8F">
        <w:t>&lt;</w:t>
      </w:r>
      <w:r w:rsidRPr="00425C8F">
        <w:rPr>
          <w:b/>
        </w:rPr>
        <w:t>UMSISDN</w:t>
      </w:r>
      <w:r w:rsidRPr="00425C8F">
        <w:t>&gt;&lt;User MSISDN&gt;&lt;/</w:t>
      </w:r>
      <w:r w:rsidRPr="00425C8F">
        <w:rPr>
          <w:b/>
        </w:rPr>
        <w:t>UMSISDN</w:t>
      </w:r>
      <w:r w:rsidRPr="00425C8F">
        <w:t>&gt;</w:t>
      </w:r>
      <w:r w:rsidRPr="00425C8F">
        <w:tab/>
      </w:r>
    </w:p>
    <w:p w:rsidR="007047B6" w:rsidRPr="00425C8F" w:rsidRDefault="007047B6" w:rsidP="007047B6">
      <w:pPr>
        <w:pStyle w:val="Code"/>
        <w:ind w:left="540" w:firstLine="540"/>
        <w:jc w:val="left"/>
      </w:pPr>
      <w:r w:rsidRPr="00425C8F">
        <w:t>&lt;</w:t>
      </w:r>
      <w:r w:rsidRPr="00425C8F">
        <w:rPr>
          <w:b/>
        </w:rPr>
        <w:t>ULOGINID</w:t>
      </w:r>
      <w:r w:rsidRPr="00425C8F">
        <w:t>&gt;&lt;User Login ID&gt;&lt;/</w:t>
      </w:r>
      <w:r w:rsidRPr="00425C8F">
        <w:rPr>
          <w:b/>
        </w:rPr>
        <w:t>ULOGINID</w:t>
      </w:r>
      <w:r w:rsidRPr="00425C8F">
        <w:t>&gt;</w:t>
      </w:r>
    </w:p>
    <w:p w:rsidR="007047B6" w:rsidRPr="00425C8F" w:rsidRDefault="007047B6" w:rsidP="007047B6">
      <w:pPr>
        <w:pStyle w:val="Code"/>
        <w:ind w:left="540" w:firstLine="540"/>
        <w:jc w:val="left"/>
      </w:pPr>
      <w:r w:rsidRPr="00425C8F">
        <w:t>&lt;</w:t>
      </w:r>
      <w:r w:rsidRPr="00425C8F">
        <w:rPr>
          <w:b/>
        </w:rPr>
        <w:t>UEXTCODE</w:t>
      </w:r>
      <w:r w:rsidRPr="00425C8F">
        <w:t>&gt;&lt;User External code&gt;&lt;/</w:t>
      </w:r>
      <w:r w:rsidRPr="00425C8F">
        <w:rPr>
          <w:b/>
        </w:rPr>
        <w:t>UEXTCODE</w:t>
      </w:r>
      <w:r w:rsidRPr="00425C8F">
        <w:t>&gt;</w:t>
      </w:r>
    </w:p>
    <w:p w:rsidR="007047B6" w:rsidRPr="00425C8F" w:rsidRDefault="007047B6" w:rsidP="007047B6">
      <w:pPr>
        <w:pStyle w:val="Code"/>
        <w:ind w:left="540" w:firstLine="540"/>
        <w:jc w:val="left"/>
      </w:pPr>
      <w:r w:rsidRPr="00425C8F">
        <w:t>&lt;</w:t>
      </w:r>
      <w:r w:rsidRPr="00425C8F">
        <w:rPr>
          <w:b/>
        </w:rPr>
        <w:t>GROLCODE</w:t>
      </w:r>
      <w:r w:rsidRPr="00425C8F">
        <w:t>&gt;&lt;Group role code&gt;&lt;/</w:t>
      </w:r>
      <w:r w:rsidRPr="00425C8F">
        <w:rPr>
          <w:b/>
        </w:rPr>
        <w:t>GROLCODE</w:t>
      </w:r>
      <w:r w:rsidRPr="00425C8F">
        <w:t>&gt;</w:t>
      </w:r>
    </w:p>
    <w:p w:rsidR="007047B6" w:rsidRPr="00425C8F" w:rsidRDefault="007047B6" w:rsidP="007047B6">
      <w:pPr>
        <w:pStyle w:val="Code"/>
        <w:ind w:left="540" w:firstLine="540"/>
        <w:jc w:val="left"/>
      </w:pPr>
      <w:r w:rsidRPr="00425C8F">
        <w:t>&lt;</w:t>
      </w:r>
      <w:r w:rsidRPr="00425C8F">
        <w:rPr>
          <w:b/>
        </w:rPr>
        <w:t>ACTION</w:t>
      </w:r>
      <w:r w:rsidRPr="00425C8F">
        <w:t>&gt;&lt;U or D&gt;&lt;/</w:t>
      </w:r>
      <w:r w:rsidRPr="00425C8F">
        <w:rPr>
          <w:b/>
        </w:rPr>
        <w:t>ACTION</w:t>
      </w:r>
      <w:r w:rsidRPr="00425C8F">
        <w:t>&gt;</w:t>
      </w:r>
    </w:p>
    <w:p w:rsidR="007047B6" w:rsidRPr="00425C8F" w:rsidRDefault="007047B6" w:rsidP="007047B6">
      <w:pPr>
        <w:pStyle w:val="Code"/>
        <w:ind w:left="180" w:firstLine="540"/>
        <w:jc w:val="left"/>
        <w:rPr>
          <w:b/>
        </w:rPr>
      </w:pPr>
      <w:r w:rsidRPr="00425C8F">
        <w:t>&lt;/</w:t>
      </w:r>
      <w:r w:rsidRPr="00425C8F">
        <w:rPr>
          <w:b/>
        </w:rPr>
        <w:t>DATA</w:t>
      </w:r>
      <w:r w:rsidRPr="00425C8F">
        <w:t>&gt;</w:t>
      </w:r>
    </w:p>
    <w:p w:rsidR="007047B6" w:rsidRPr="00425C8F" w:rsidRDefault="007047B6" w:rsidP="007047B6">
      <w:pPr>
        <w:pStyle w:val="Code"/>
        <w:ind w:left="0" w:firstLine="180"/>
      </w:pPr>
      <w:r w:rsidRPr="00425C8F">
        <w:t>&lt;/</w:t>
      </w:r>
      <w:r w:rsidRPr="00425C8F">
        <w:rPr>
          <w:b/>
        </w:rPr>
        <w:t>COMMAND</w:t>
      </w:r>
      <w:r w:rsidRPr="00425C8F">
        <w:t>&gt;</w:t>
      </w:r>
    </w:p>
    <w:p w:rsidR="007047B6" w:rsidRPr="00425C8F" w:rsidRDefault="007047B6" w:rsidP="007047B6">
      <w:pPr>
        <w:pStyle w:val="Code"/>
        <w:ind w:left="1440"/>
      </w:pPr>
    </w:p>
    <w:p w:rsidR="007047B6" w:rsidRPr="00425C8F" w:rsidRDefault="007047B6" w:rsidP="007047B6">
      <w:pPr>
        <w:pStyle w:val="Head"/>
      </w:pPr>
      <w:r w:rsidRPr="00425C8F">
        <w:t>Fields Detail</w:t>
      </w: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800"/>
        <w:gridCol w:w="2340"/>
        <w:gridCol w:w="1260"/>
        <w:gridCol w:w="1260"/>
        <w:gridCol w:w="1496"/>
      </w:tblGrid>
      <w:tr w:rsidR="007047B6" w:rsidRPr="00425C8F" w:rsidTr="002C3F3C">
        <w:trPr>
          <w:trHeight w:val="277"/>
          <w:tblHeader/>
        </w:trPr>
        <w:tc>
          <w:tcPr>
            <w:tcW w:w="144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TAG</w:t>
            </w:r>
          </w:p>
        </w:tc>
        <w:tc>
          <w:tcPr>
            <w:tcW w:w="180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Fields</w:t>
            </w:r>
          </w:p>
        </w:tc>
        <w:tc>
          <w:tcPr>
            <w:tcW w:w="234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Remarks</w:t>
            </w:r>
          </w:p>
        </w:tc>
        <w:tc>
          <w:tcPr>
            <w:tcW w:w="126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Example</w:t>
            </w:r>
          </w:p>
        </w:tc>
        <w:tc>
          <w:tcPr>
            <w:tcW w:w="126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Field Type</w:t>
            </w:r>
          </w:p>
        </w:tc>
        <w:tc>
          <w:tcPr>
            <w:tcW w:w="1496"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Optional/</w:t>
            </w:r>
          </w:p>
          <w:p w:rsidR="007047B6" w:rsidRPr="00425C8F" w:rsidRDefault="007047B6" w:rsidP="002C3F3C">
            <w:pPr>
              <w:pStyle w:val="TableColumnLabels"/>
              <w:rPr>
                <w:color w:val="auto"/>
              </w:rPr>
            </w:pPr>
            <w:r w:rsidRPr="00425C8F">
              <w:rPr>
                <w:color w:val="auto"/>
              </w:rPr>
              <w:t>Mandatory</w:t>
            </w:r>
          </w:p>
        </w:tc>
      </w:tr>
      <w:tr w:rsidR="007047B6" w:rsidRPr="00425C8F" w:rsidTr="002C3F3C">
        <w:trPr>
          <w:trHeight w:val="277"/>
        </w:trPr>
        <w:tc>
          <w:tcPr>
            <w:tcW w:w="1440" w:type="dxa"/>
            <w:tcBorders>
              <w:top w:val="single" w:sz="6" w:space="0" w:color="000000"/>
            </w:tcBorders>
          </w:tcPr>
          <w:p w:rsidR="007047B6" w:rsidRPr="00425C8F" w:rsidRDefault="007047B6" w:rsidP="002C3F3C">
            <w:pPr>
              <w:pStyle w:val="Tablecontent"/>
            </w:pPr>
            <w:r w:rsidRPr="00425C8F">
              <w:t>TYPE</w:t>
            </w:r>
          </w:p>
        </w:tc>
        <w:tc>
          <w:tcPr>
            <w:tcW w:w="1800" w:type="dxa"/>
            <w:tcBorders>
              <w:top w:val="single" w:sz="6" w:space="0" w:color="000000"/>
            </w:tcBorders>
          </w:tcPr>
          <w:p w:rsidR="007047B6" w:rsidRPr="00425C8F" w:rsidRDefault="007047B6" w:rsidP="002C3F3C">
            <w:pPr>
              <w:pStyle w:val="Tablecontent"/>
            </w:pPr>
            <w:r w:rsidRPr="00425C8F">
              <w:t>Request type</w:t>
            </w:r>
          </w:p>
        </w:tc>
        <w:tc>
          <w:tcPr>
            <w:tcW w:w="2340" w:type="dxa"/>
            <w:tcBorders>
              <w:top w:val="single" w:sz="6" w:space="0" w:color="000000"/>
            </w:tcBorders>
          </w:tcPr>
          <w:p w:rsidR="007047B6" w:rsidRPr="00425C8F" w:rsidRDefault="007047B6" w:rsidP="002C3F3C">
            <w:pPr>
              <w:pStyle w:val="Tablecontent"/>
              <w:rPr>
                <w:b/>
              </w:rPr>
            </w:pPr>
            <w:r w:rsidRPr="00425C8F">
              <w:t xml:space="preserve">Request Type – </w:t>
            </w:r>
            <w:r w:rsidRPr="00425C8F">
              <w:rPr>
                <w:b/>
              </w:rPr>
              <w:t>Fixed value</w:t>
            </w:r>
          </w:p>
        </w:tc>
        <w:tc>
          <w:tcPr>
            <w:tcW w:w="1260" w:type="dxa"/>
            <w:tcBorders>
              <w:top w:val="single" w:sz="6" w:space="0" w:color="000000"/>
            </w:tcBorders>
          </w:tcPr>
          <w:p w:rsidR="007047B6" w:rsidRPr="00425C8F" w:rsidRDefault="007047B6" w:rsidP="002C3F3C">
            <w:pPr>
              <w:pStyle w:val="Tablecontent"/>
            </w:pPr>
            <w:r w:rsidRPr="00425C8F">
              <w:t>USRGRAREQ</w:t>
            </w:r>
          </w:p>
        </w:tc>
        <w:tc>
          <w:tcPr>
            <w:tcW w:w="1260" w:type="dxa"/>
            <w:tcBorders>
              <w:top w:val="single" w:sz="6" w:space="0" w:color="000000"/>
            </w:tcBorders>
          </w:tcPr>
          <w:p w:rsidR="007047B6" w:rsidRPr="00425C8F" w:rsidRDefault="007047B6" w:rsidP="002C3F3C">
            <w:pPr>
              <w:pStyle w:val="Tablecontent"/>
            </w:pPr>
            <w:r w:rsidRPr="00425C8F">
              <w:t>A (20)</w:t>
            </w:r>
          </w:p>
        </w:tc>
        <w:tc>
          <w:tcPr>
            <w:tcW w:w="1496" w:type="dxa"/>
            <w:tcBorders>
              <w:top w:val="single" w:sz="6" w:space="0" w:color="000000"/>
            </w:tcBorders>
          </w:tcPr>
          <w:p w:rsidR="007047B6" w:rsidRPr="00425C8F" w:rsidRDefault="007047B6" w:rsidP="002C3F3C">
            <w:pPr>
              <w:pStyle w:val="Tablecontent"/>
            </w:pPr>
            <w:r w:rsidRPr="00425C8F">
              <w:t>M</w:t>
            </w: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lastRenderedPageBreak/>
              <w:t>DATE</w:t>
            </w:r>
          </w:p>
        </w:tc>
        <w:tc>
          <w:tcPr>
            <w:tcW w:w="1800" w:type="dxa"/>
          </w:tcPr>
          <w:p w:rsidR="007047B6" w:rsidRPr="00425C8F" w:rsidRDefault="007047B6" w:rsidP="002C3F3C">
            <w:pPr>
              <w:pStyle w:val="Tablecontent"/>
            </w:pPr>
            <w:r w:rsidRPr="00425C8F">
              <w:t>Date and time</w:t>
            </w:r>
          </w:p>
        </w:tc>
        <w:tc>
          <w:tcPr>
            <w:tcW w:w="2340" w:type="dxa"/>
          </w:tcPr>
          <w:p w:rsidR="007047B6" w:rsidRPr="00425C8F" w:rsidRDefault="007047B6" w:rsidP="002C3F3C">
            <w:pPr>
              <w:pStyle w:val="Tablecontent"/>
            </w:pPr>
            <w:r w:rsidRPr="00425C8F">
              <w:t>Date and time on which request was sent by external system, HH are in 24 Hour Format</w:t>
            </w:r>
          </w:p>
        </w:tc>
        <w:tc>
          <w:tcPr>
            <w:tcW w:w="1260" w:type="dxa"/>
          </w:tcPr>
          <w:p w:rsidR="007047B6" w:rsidRPr="00425C8F" w:rsidRDefault="007047B6" w:rsidP="002C3F3C">
            <w:pPr>
              <w:pStyle w:val="Tablecontent"/>
            </w:pPr>
            <w:r w:rsidRPr="00425C8F">
              <w:t>DD/MM/YYYY HH24:MI:SS</w:t>
            </w:r>
          </w:p>
        </w:tc>
        <w:tc>
          <w:tcPr>
            <w:tcW w:w="1260" w:type="dxa"/>
          </w:tcPr>
          <w:p w:rsidR="007047B6" w:rsidRPr="00425C8F" w:rsidRDefault="007047B6" w:rsidP="002C3F3C">
            <w:pPr>
              <w:pStyle w:val="Tablecontent"/>
            </w:pPr>
            <w:r w:rsidRPr="00425C8F">
              <w:t>D (20)</w:t>
            </w:r>
          </w:p>
        </w:tc>
        <w:tc>
          <w:tcPr>
            <w:tcW w:w="1496" w:type="dxa"/>
          </w:tcPr>
          <w:p w:rsidR="007047B6" w:rsidRPr="00425C8F" w:rsidRDefault="007047B6" w:rsidP="002C3F3C">
            <w:pPr>
              <w:pStyle w:val="Tablecontent"/>
            </w:pPr>
            <w:r w:rsidRPr="00425C8F">
              <w:t>O (Tag is mandatory)</w:t>
            </w:r>
          </w:p>
        </w:tc>
      </w:tr>
      <w:tr w:rsidR="007047B6" w:rsidRPr="00425C8F" w:rsidTr="002C3F3C">
        <w:trPr>
          <w:trHeight w:val="277"/>
        </w:trPr>
        <w:tc>
          <w:tcPr>
            <w:tcW w:w="1440" w:type="dxa"/>
          </w:tcPr>
          <w:p w:rsidR="007047B6" w:rsidRPr="00425C8F" w:rsidRDefault="007047B6" w:rsidP="002C3F3C">
            <w:pPr>
              <w:pStyle w:val="Tablecontent"/>
            </w:pPr>
            <w:r w:rsidRPr="00425C8F">
              <w:t>EXTNWCODE</w:t>
            </w:r>
          </w:p>
        </w:tc>
        <w:tc>
          <w:tcPr>
            <w:tcW w:w="1800" w:type="dxa"/>
          </w:tcPr>
          <w:p w:rsidR="007047B6" w:rsidRPr="00425C8F" w:rsidRDefault="007047B6" w:rsidP="002C3F3C">
            <w:pPr>
              <w:pStyle w:val="Tablecontent"/>
            </w:pPr>
            <w:r w:rsidRPr="00425C8F">
              <w:t xml:space="preserve">Network code </w:t>
            </w:r>
          </w:p>
        </w:tc>
        <w:tc>
          <w:tcPr>
            <w:tcW w:w="2340" w:type="dxa"/>
          </w:tcPr>
          <w:p w:rsidR="007047B6" w:rsidRPr="00425C8F" w:rsidRDefault="007047B6" w:rsidP="002C3F3C">
            <w:pPr>
              <w:pStyle w:val="Tablecontent"/>
            </w:pPr>
            <w:r w:rsidRPr="00425C8F">
              <w:t>Network code of the Operator or Channel user defined in PreTUPS as External Network code</w:t>
            </w:r>
          </w:p>
        </w:tc>
        <w:tc>
          <w:tcPr>
            <w:tcW w:w="1260" w:type="dxa"/>
          </w:tcPr>
          <w:p w:rsidR="007047B6" w:rsidRPr="00425C8F" w:rsidRDefault="007047B6" w:rsidP="002C3F3C">
            <w:pPr>
              <w:pStyle w:val="Tablecontent"/>
            </w:pPr>
            <w:r w:rsidRPr="00425C8F">
              <w:t>AK</w:t>
            </w:r>
          </w:p>
        </w:tc>
        <w:tc>
          <w:tcPr>
            <w:tcW w:w="1260" w:type="dxa"/>
          </w:tcPr>
          <w:p w:rsidR="007047B6" w:rsidRPr="00425C8F" w:rsidRDefault="007047B6" w:rsidP="002C3F3C">
            <w:pPr>
              <w:pStyle w:val="Tablecontent"/>
            </w:pPr>
            <w:r w:rsidRPr="00425C8F">
              <w:t>A (2)</w:t>
            </w:r>
          </w:p>
        </w:tc>
        <w:tc>
          <w:tcPr>
            <w:tcW w:w="1496" w:type="dxa"/>
          </w:tcPr>
          <w:p w:rsidR="007047B6" w:rsidRPr="00425C8F" w:rsidRDefault="007047B6" w:rsidP="002C3F3C">
            <w:pPr>
              <w:pStyle w:val="Tablecontent"/>
            </w:pPr>
            <w:r w:rsidRPr="00425C8F">
              <w:t>M</w:t>
            </w:r>
          </w:p>
        </w:tc>
      </w:tr>
      <w:tr w:rsidR="007047B6" w:rsidRPr="00425C8F" w:rsidTr="002C3F3C">
        <w:trPr>
          <w:trHeight w:val="277"/>
        </w:trPr>
        <w:tc>
          <w:tcPr>
            <w:tcW w:w="1440" w:type="dxa"/>
          </w:tcPr>
          <w:p w:rsidR="007047B6" w:rsidRPr="00425C8F" w:rsidRDefault="007047B6" w:rsidP="002C3F3C">
            <w:pPr>
              <w:pStyle w:val="Tablecontent"/>
            </w:pPr>
            <w:r w:rsidRPr="00425C8F">
              <w:t>EMPCODE</w:t>
            </w:r>
          </w:p>
        </w:tc>
        <w:tc>
          <w:tcPr>
            <w:tcW w:w="1800" w:type="dxa"/>
          </w:tcPr>
          <w:p w:rsidR="007047B6" w:rsidRPr="00425C8F" w:rsidRDefault="007047B6" w:rsidP="002C3F3C">
            <w:pPr>
              <w:pStyle w:val="Tablecontent"/>
            </w:pPr>
            <w:r w:rsidRPr="00425C8F">
              <w:t>Employee code</w:t>
            </w:r>
          </w:p>
        </w:tc>
        <w:tc>
          <w:tcPr>
            <w:tcW w:w="2340" w:type="dxa"/>
          </w:tcPr>
          <w:p w:rsidR="007047B6" w:rsidRPr="00425C8F" w:rsidRDefault="007047B6" w:rsidP="002C3F3C">
            <w:pPr>
              <w:pStyle w:val="Tablecontent"/>
            </w:pPr>
            <w:r w:rsidRPr="00425C8F">
              <w:t>Employee code of the request initiator.</w:t>
            </w:r>
          </w:p>
          <w:p w:rsidR="007047B6" w:rsidRPr="00425C8F" w:rsidRDefault="007047B6" w:rsidP="002C3F3C">
            <w:pPr>
              <w:pStyle w:val="Tablecontent"/>
              <w:rPr>
                <w:b/>
              </w:rPr>
            </w:pPr>
            <w:r w:rsidRPr="00425C8F">
              <w:rPr>
                <w:b/>
              </w:rPr>
              <w:t>Applicable only if the initiator is an Operator user</w:t>
            </w:r>
          </w:p>
        </w:tc>
        <w:tc>
          <w:tcPr>
            <w:tcW w:w="1260" w:type="dxa"/>
          </w:tcPr>
          <w:p w:rsidR="007047B6" w:rsidRPr="00425C8F" w:rsidRDefault="007047B6" w:rsidP="002C3F3C">
            <w:pPr>
              <w:pStyle w:val="Tablecontent"/>
            </w:pPr>
            <w:r w:rsidRPr="00425C8F">
              <w:t>1234</w:t>
            </w:r>
          </w:p>
        </w:tc>
        <w:tc>
          <w:tcPr>
            <w:tcW w:w="1260" w:type="dxa"/>
          </w:tcPr>
          <w:p w:rsidR="007047B6" w:rsidRPr="00425C8F" w:rsidRDefault="007047B6" w:rsidP="002C3F3C">
            <w:pPr>
              <w:pStyle w:val="Tablecontent"/>
            </w:pPr>
            <w:r w:rsidRPr="00425C8F">
              <w:t>N(10)</w:t>
            </w:r>
          </w:p>
        </w:tc>
        <w:tc>
          <w:tcPr>
            <w:tcW w:w="1496" w:type="dxa"/>
          </w:tcPr>
          <w:p w:rsidR="007047B6" w:rsidRPr="00425C8F" w:rsidRDefault="007047B6" w:rsidP="002C3F3C">
            <w:pPr>
              <w:pStyle w:val="Tablecontent"/>
            </w:pPr>
            <w:r w:rsidRPr="00425C8F">
              <w:t>O (Tag is mandatory)</w:t>
            </w: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t>LOGINID</w:t>
            </w:r>
          </w:p>
        </w:tc>
        <w:tc>
          <w:tcPr>
            <w:tcW w:w="1800" w:type="dxa"/>
          </w:tcPr>
          <w:p w:rsidR="007047B6" w:rsidRPr="00425C8F" w:rsidRDefault="007047B6" w:rsidP="002C3F3C">
            <w:pPr>
              <w:pStyle w:val="Tablecontent"/>
              <w:rPr>
                <w:rFonts w:cs="Arial"/>
              </w:rPr>
            </w:pPr>
            <w:r w:rsidRPr="00425C8F">
              <w:rPr>
                <w:rFonts w:cs="Arial"/>
              </w:rPr>
              <w:t>Web Login ID</w:t>
            </w:r>
          </w:p>
        </w:tc>
        <w:tc>
          <w:tcPr>
            <w:tcW w:w="2340" w:type="dxa"/>
          </w:tcPr>
          <w:p w:rsidR="007047B6" w:rsidRPr="00425C8F" w:rsidRDefault="007047B6" w:rsidP="002C3F3C">
            <w:pPr>
              <w:pStyle w:val="Tablecontent"/>
              <w:rPr>
                <w:rFonts w:cs="Arial"/>
              </w:rPr>
            </w:pPr>
            <w:r w:rsidRPr="00425C8F">
              <w:rPr>
                <w:rFonts w:cs="Arial"/>
              </w:rPr>
              <w:t>Login ID of the requestor user</w:t>
            </w:r>
          </w:p>
        </w:tc>
        <w:tc>
          <w:tcPr>
            <w:tcW w:w="1260" w:type="dxa"/>
          </w:tcPr>
          <w:p w:rsidR="007047B6" w:rsidRPr="00425C8F" w:rsidRDefault="007047B6" w:rsidP="002C3F3C">
            <w:pPr>
              <w:pStyle w:val="Tablecontent"/>
              <w:rPr>
                <w:rFonts w:cs="Arial"/>
              </w:rPr>
            </w:pPr>
            <w:r w:rsidRPr="00425C8F">
              <w:rPr>
                <w:rFonts w:cs="Arial"/>
              </w:rPr>
              <w:t>Btchadm</w:t>
            </w:r>
          </w:p>
        </w:tc>
        <w:tc>
          <w:tcPr>
            <w:tcW w:w="1260" w:type="dxa"/>
          </w:tcPr>
          <w:p w:rsidR="007047B6" w:rsidRPr="00425C8F" w:rsidRDefault="007047B6" w:rsidP="002C3F3C">
            <w:pPr>
              <w:pStyle w:val="Tablecontent"/>
              <w:rPr>
                <w:rFonts w:cs="Arial"/>
              </w:rPr>
            </w:pPr>
            <w:r w:rsidRPr="00425C8F">
              <w:rPr>
                <w:rFonts w:cs="Arial"/>
              </w:rPr>
              <w:t>A (20)</w:t>
            </w:r>
          </w:p>
        </w:tc>
        <w:tc>
          <w:tcPr>
            <w:tcW w:w="1496" w:type="dxa"/>
          </w:tcPr>
          <w:p w:rsidR="007047B6" w:rsidRPr="00425C8F" w:rsidRDefault="007047B6" w:rsidP="002C3F3C">
            <w:pPr>
              <w:pStyle w:val="Tablecontent"/>
            </w:pPr>
            <w:r w:rsidRPr="00425C8F">
              <w:t>O (Tag is mandatory)</w:t>
            </w: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t>PASSWORD</w:t>
            </w:r>
          </w:p>
        </w:tc>
        <w:tc>
          <w:tcPr>
            <w:tcW w:w="1800" w:type="dxa"/>
          </w:tcPr>
          <w:p w:rsidR="007047B6" w:rsidRPr="00425C8F" w:rsidRDefault="007047B6" w:rsidP="002C3F3C">
            <w:pPr>
              <w:pStyle w:val="Tablecontent"/>
              <w:rPr>
                <w:rFonts w:cs="Arial"/>
              </w:rPr>
            </w:pPr>
            <w:r w:rsidRPr="00425C8F">
              <w:rPr>
                <w:rFonts w:cs="Arial"/>
              </w:rPr>
              <w:t>Web Password</w:t>
            </w:r>
          </w:p>
        </w:tc>
        <w:tc>
          <w:tcPr>
            <w:tcW w:w="2340" w:type="dxa"/>
          </w:tcPr>
          <w:p w:rsidR="007047B6" w:rsidRPr="00425C8F" w:rsidRDefault="007047B6" w:rsidP="002C3F3C">
            <w:pPr>
              <w:pStyle w:val="Tablecontent"/>
              <w:rPr>
                <w:rFonts w:cs="Arial"/>
              </w:rPr>
            </w:pPr>
            <w:r w:rsidRPr="00425C8F">
              <w:rPr>
                <w:rFonts w:cs="Arial"/>
              </w:rPr>
              <w:t>Password of the requestor user</w:t>
            </w:r>
          </w:p>
          <w:p w:rsidR="007047B6" w:rsidRPr="00425C8F" w:rsidRDefault="007047B6" w:rsidP="002C3F3C">
            <w:pPr>
              <w:pStyle w:val="Tablecontent"/>
              <w:rPr>
                <w:rFonts w:cs="Arial"/>
                <w:b/>
              </w:rPr>
            </w:pPr>
            <w:r w:rsidRPr="00425C8F">
              <w:rPr>
                <w:rFonts w:cs="Arial"/>
                <w:b/>
              </w:rPr>
              <w:t>Mandatory incase Login ID is provided</w:t>
            </w:r>
          </w:p>
        </w:tc>
        <w:tc>
          <w:tcPr>
            <w:tcW w:w="1260" w:type="dxa"/>
          </w:tcPr>
          <w:p w:rsidR="007047B6" w:rsidRPr="00425C8F" w:rsidRDefault="007047B6" w:rsidP="002C3F3C">
            <w:pPr>
              <w:pStyle w:val="Tablecontent"/>
              <w:rPr>
                <w:rFonts w:cs="Arial"/>
              </w:rPr>
            </w:pPr>
            <w:r w:rsidRPr="00425C8F">
              <w:rPr>
                <w:rFonts w:cs="Arial"/>
              </w:rPr>
              <w:t>dist@12</w:t>
            </w:r>
          </w:p>
        </w:tc>
        <w:tc>
          <w:tcPr>
            <w:tcW w:w="1260" w:type="dxa"/>
          </w:tcPr>
          <w:p w:rsidR="007047B6" w:rsidRPr="00425C8F" w:rsidRDefault="007047B6" w:rsidP="002C3F3C">
            <w:pPr>
              <w:pStyle w:val="Tablecontent"/>
              <w:rPr>
                <w:rFonts w:cs="Arial"/>
              </w:rPr>
            </w:pPr>
            <w:r w:rsidRPr="00425C8F">
              <w:rPr>
                <w:rFonts w:cs="Arial"/>
              </w:rPr>
              <w:t>A (8)</w:t>
            </w:r>
          </w:p>
        </w:tc>
        <w:tc>
          <w:tcPr>
            <w:tcW w:w="1496" w:type="dxa"/>
          </w:tcPr>
          <w:p w:rsidR="007047B6" w:rsidRPr="00425C8F" w:rsidRDefault="007047B6" w:rsidP="002C3F3C">
            <w:pPr>
              <w:pStyle w:val="Tablecontent"/>
            </w:pPr>
            <w:r w:rsidRPr="00425C8F">
              <w:t>O (Tag is mandatory)</w:t>
            </w: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t>MSISDN</w:t>
            </w:r>
          </w:p>
        </w:tc>
        <w:tc>
          <w:tcPr>
            <w:tcW w:w="1800" w:type="dxa"/>
          </w:tcPr>
          <w:p w:rsidR="007047B6" w:rsidRPr="00425C8F" w:rsidRDefault="007047B6" w:rsidP="002C3F3C">
            <w:pPr>
              <w:pStyle w:val="Tablecontent"/>
              <w:rPr>
                <w:rFonts w:cs="Arial"/>
              </w:rPr>
            </w:pPr>
            <w:r w:rsidRPr="00425C8F">
              <w:rPr>
                <w:rFonts w:cs="Arial"/>
              </w:rPr>
              <w:t>MSISDN</w:t>
            </w:r>
          </w:p>
        </w:tc>
        <w:tc>
          <w:tcPr>
            <w:tcW w:w="2340" w:type="dxa"/>
          </w:tcPr>
          <w:p w:rsidR="007047B6" w:rsidRPr="00425C8F" w:rsidRDefault="007047B6" w:rsidP="002C3F3C">
            <w:pPr>
              <w:rPr>
                <w:rFonts w:ascii="Arial" w:hAnsi="Arial" w:cs="Arial"/>
                <w:sz w:val="18"/>
              </w:rPr>
            </w:pPr>
            <w:r w:rsidRPr="00425C8F">
              <w:rPr>
                <w:rFonts w:ascii="Arial" w:hAnsi="Arial" w:cs="Arial"/>
                <w:sz w:val="18"/>
              </w:rPr>
              <w:t>Mobile number of the request initiator.</w:t>
            </w:r>
          </w:p>
        </w:tc>
        <w:tc>
          <w:tcPr>
            <w:tcW w:w="1260" w:type="dxa"/>
          </w:tcPr>
          <w:p w:rsidR="007047B6" w:rsidRPr="00425C8F" w:rsidRDefault="007047B6" w:rsidP="002C3F3C">
            <w:pPr>
              <w:pStyle w:val="Tablecontent"/>
              <w:spacing w:before="0"/>
              <w:rPr>
                <w:rFonts w:cs="Arial"/>
              </w:rPr>
            </w:pPr>
            <w:r w:rsidRPr="00425C8F">
              <w:rPr>
                <w:rFonts w:cs="Arial"/>
              </w:rPr>
              <w:t>9818101010</w:t>
            </w:r>
          </w:p>
        </w:tc>
        <w:tc>
          <w:tcPr>
            <w:tcW w:w="1260" w:type="dxa"/>
          </w:tcPr>
          <w:p w:rsidR="007047B6" w:rsidRPr="00425C8F" w:rsidRDefault="007047B6" w:rsidP="002C3F3C">
            <w:pPr>
              <w:pStyle w:val="Tablecontent"/>
              <w:rPr>
                <w:rFonts w:cs="Arial"/>
              </w:rPr>
            </w:pPr>
            <w:r w:rsidRPr="00425C8F">
              <w:rPr>
                <w:rFonts w:cs="Arial"/>
              </w:rPr>
              <w:t>N(10)</w:t>
            </w:r>
          </w:p>
        </w:tc>
        <w:tc>
          <w:tcPr>
            <w:tcW w:w="1496" w:type="dxa"/>
          </w:tcPr>
          <w:p w:rsidR="007047B6" w:rsidRPr="00425C8F" w:rsidRDefault="007047B6" w:rsidP="002C3F3C">
            <w:pPr>
              <w:pStyle w:val="Tablecontent"/>
            </w:pPr>
            <w:r w:rsidRPr="00425C8F">
              <w:t>O (Tag is mandatory)</w:t>
            </w:r>
          </w:p>
        </w:tc>
      </w:tr>
      <w:tr w:rsidR="007047B6" w:rsidRPr="00425C8F" w:rsidTr="002C3F3C">
        <w:trPr>
          <w:trHeight w:val="277"/>
        </w:trPr>
        <w:tc>
          <w:tcPr>
            <w:tcW w:w="1440" w:type="dxa"/>
            <w:tcBorders>
              <w:bottom w:val="single" w:sz="6" w:space="0" w:color="000000"/>
            </w:tcBorders>
          </w:tcPr>
          <w:p w:rsidR="007047B6" w:rsidRPr="00425C8F" w:rsidRDefault="007047B6" w:rsidP="002C3F3C">
            <w:pPr>
              <w:pStyle w:val="Tablecontent"/>
              <w:rPr>
                <w:rFonts w:cs="Arial"/>
              </w:rPr>
            </w:pPr>
            <w:r w:rsidRPr="00425C8F">
              <w:rPr>
                <w:rFonts w:cs="Arial"/>
              </w:rPr>
              <w:t>PIN</w:t>
            </w:r>
          </w:p>
        </w:tc>
        <w:tc>
          <w:tcPr>
            <w:tcW w:w="1800" w:type="dxa"/>
            <w:tcBorders>
              <w:bottom w:val="single" w:sz="6" w:space="0" w:color="000000"/>
            </w:tcBorders>
          </w:tcPr>
          <w:p w:rsidR="007047B6" w:rsidRPr="00425C8F" w:rsidRDefault="007047B6" w:rsidP="002C3F3C">
            <w:pPr>
              <w:pStyle w:val="Tablecontent"/>
              <w:rPr>
                <w:rFonts w:cs="Arial"/>
              </w:rPr>
            </w:pPr>
            <w:r w:rsidRPr="00425C8F">
              <w:rPr>
                <w:rFonts w:cs="Arial"/>
              </w:rPr>
              <w:t>MSISDN PIN</w:t>
            </w:r>
          </w:p>
        </w:tc>
        <w:tc>
          <w:tcPr>
            <w:tcW w:w="2340" w:type="dxa"/>
            <w:tcBorders>
              <w:bottom w:val="single" w:sz="6" w:space="0" w:color="000000"/>
            </w:tcBorders>
          </w:tcPr>
          <w:p w:rsidR="007047B6" w:rsidRPr="00425C8F" w:rsidRDefault="007047B6" w:rsidP="002C3F3C">
            <w:pPr>
              <w:rPr>
                <w:rFonts w:ascii="Arial" w:hAnsi="Arial" w:cs="Arial"/>
                <w:sz w:val="18"/>
              </w:rPr>
            </w:pPr>
            <w:r w:rsidRPr="00425C8F">
              <w:rPr>
                <w:rFonts w:ascii="Arial" w:hAnsi="Arial" w:cs="Arial"/>
                <w:sz w:val="18"/>
              </w:rPr>
              <w:t>PIN of the request initiator</w:t>
            </w:r>
          </w:p>
          <w:p w:rsidR="007047B6" w:rsidRPr="00425C8F" w:rsidRDefault="007047B6" w:rsidP="002C3F3C">
            <w:pPr>
              <w:rPr>
                <w:rFonts w:ascii="Arial" w:hAnsi="Arial" w:cs="Arial"/>
                <w:b/>
                <w:sz w:val="18"/>
              </w:rPr>
            </w:pPr>
            <w:r w:rsidRPr="00425C8F">
              <w:rPr>
                <w:rFonts w:ascii="Arial" w:hAnsi="Arial" w:cs="Arial"/>
                <w:b/>
                <w:sz w:val="18"/>
              </w:rPr>
              <w:t>Mandatory in case MSISDN in provided</w:t>
            </w:r>
          </w:p>
        </w:tc>
        <w:tc>
          <w:tcPr>
            <w:tcW w:w="1260" w:type="dxa"/>
            <w:tcBorders>
              <w:bottom w:val="single" w:sz="6" w:space="0" w:color="000000"/>
            </w:tcBorders>
          </w:tcPr>
          <w:p w:rsidR="007047B6" w:rsidRPr="00425C8F" w:rsidRDefault="007047B6" w:rsidP="002C3F3C">
            <w:pPr>
              <w:pStyle w:val="Tablecontent"/>
              <w:spacing w:before="0"/>
              <w:rPr>
                <w:rFonts w:cs="Arial"/>
              </w:rPr>
            </w:pPr>
            <w:r w:rsidRPr="00425C8F">
              <w:rPr>
                <w:rFonts w:cs="Arial"/>
              </w:rPr>
              <w:t>1357</w:t>
            </w:r>
          </w:p>
        </w:tc>
        <w:tc>
          <w:tcPr>
            <w:tcW w:w="1260" w:type="dxa"/>
            <w:tcBorders>
              <w:bottom w:val="single" w:sz="6" w:space="0" w:color="000000"/>
            </w:tcBorders>
          </w:tcPr>
          <w:p w:rsidR="007047B6" w:rsidRPr="00425C8F" w:rsidRDefault="007047B6" w:rsidP="002C3F3C">
            <w:pPr>
              <w:pStyle w:val="Tablecontent"/>
              <w:rPr>
                <w:rFonts w:cs="Arial"/>
              </w:rPr>
            </w:pPr>
            <w:r w:rsidRPr="00425C8F">
              <w:rPr>
                <w:rFonts w:cs="Arial"/>
              </w:rPr>
              <w:t>A(8)</w:t>
            </w:r>
          </w:p>
        </w:tc>
        <w:tc>
          <w:tcPr>
            <w:tcW w:w="1496" w:type="dxa"/>
            <w:tcBorders>
              <w:bottom w:val="single" w:sz="6" w:space="0" w:color="000000"/>
            </w:tcBorders>
          </w:tcPr>
          <w:p w:rsidR="007047B6" w:rsidRPr="00425C8F" w:rsidRDefault="007047B6" w:rsidP="002C3F3C">
            <w:pPr>
              <w:pStyle w:val="Tablecontent"/>
            </w:pPr>
            <w:r w:rsidRPr="00425C8F">
              <w:t>O (Tag is mandatory)</w:t>
            </w:r>
          </w:p>
        </w:tc>
      </w:tr>
      <w:tr w:rsidR="007047B6" w:rsidRPr="00425C8F" w:rsidTr="002C3F3C">
        <w:trPr>
          <w:trHeight w:val="277"/>
        </w:trPr>
        <w:tc>
          <w:tcPr>
            <w:tcW w:w="9596" w:type="dxa"/>
            <w:gridSpan w:val="6"/>
            <w:tcBorders>
              <w:top w:val="single" w:sz="6" w:space="0" w:color="000000"/>
              <w:bottom w:val="single" w:sz="6" w:space="0" w:color="000000"/>
            </w:tcBorders>
            <w:shd w:val="clear" w:color="auto" w:fill="FBC1D6"/>
          </w:tcPr>
          <w:p w:rsidR="007047B6" w:rsidRPr="00425C8F" w:rsidRDefault="007047B6" w:rsidP="002C3F3C">
            <w:pPr>
              <w:pStyle w:val="Tablecontent"/>
            </w:pPr>
            <w:r w:rsidRPr="00425C8F">
              <w:rPr>
                <w:rFonts w:cs="Arial"/>
                <w:b/>
                <w:szCs w:val="18"/>
              </w:rPr>
              <w:t>Between EMPCODE, MSISDN and LOGINID value of one of them must be present. All of them can also be present in the request. In-case the requestor is Operator user, EMPCODE or LOGINID has to be provided.</w:t>
            </w:r>
          </w:p>
        </w:tc>
      </w:tr>
      <w:tr w:rsidR="007047B6" w:rsidRPr="00425C8F" w:rsidTr="002C3F3C">
        <w:trPr>
          <w:trHeight w:val="277"/>
        </w:trPr>
        <w:tc>
          <w:tcPr>
            <w:tcW w:w="144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EXTREFNUM</w:t>
            </w:r>
          </w:p>
        </w:tc>
        <w:tc>
          <w:tcPr>
            <w:tcW w:w="180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External Reference number</w:t>
            </w:r>
          </w:p>
        </w:tc>
        <w:tc>
          <w:tcPr>
            <w:tcW w:w="234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Unique Reference number in the external system.</w:t>
            </w:r>
          </w:p>
        </w:tc>
        <w:tc>
          <w:tcPr>
            <w:tcW w:w="126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12345</w:t>
            </w:r>
          </w:p>
        </w:tc>
        <w:tc>
          <w:tcPr>
            <w:tcW w:w="126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A (20)</w:t>
            </w:r>
          </w:p>
        </w:tc>
        <w:tc>
          <w:tcPr>
            <w:tcW w:w="1496" w:type="dxa"/>
            <w:tcBorders>
              <w:top w:val="single" w:sz="6" w:space="0" w:color="000000"/>
              <w:bottom w:val="single" w:sz="6" w:space="0" w:color="000000"/>
            </w:tcBorders>
          </w:tcPr>
          <w:p w:rsidR="007047B6" w:rsidRPr="00425C8F" w:rsidRDefault="007047B6" w:rsidP="002C3F3C">
            <w:pPr>
              <w:pStyle w:val="Tablecontent"/>
            </w:pPr>
            <w:r w:rsidRPr="00425C8F">
              <w:t>O (Tag is mandatory)</w:t>
            </w:r>
          </w:p>
        </w:tc>
      </w:tr>
      <w:tr w:rsidR="007047B6" w:rsidRPr="00425C8F" w:rsidTr="002C3F3C">
        <w:trPr>
          <w:trHeight w:val="277"/>
        </w:trPr>
        <w:tc>
          <w:tcPr>
            <w:tcW w:w="9596" w:type="dxa"/>
            <w:gridSpan w:val="6"/>
            <w:tcBorders>
              <w:top w:val="single" w:sz="6" w:space="0" w:color="000000"/>
              <w:bottom w:val="single" w:sz="6" w:space="0" w:color="000000"/>
            </w:tcBorders>
            <w:shd w:val="clear" w:color="auto" w:fill="FBC1D6"/>
          </w:tcPr>
          <w:p w:rsidR="007047B6" w:rsidRPr="00425C8F" w:rsidRDefault="007047B6" w:rsidP="002C3F3C">
            <w:pPr>
              <w:pStyle w:val="Tablecontent"/>
            </w:pPr>
            <w:r w:rsidRPr="00425C8F">
              <w:rPr>
                <w:rFonts w:cs="Arial"/>
                <w:b/>
                <w:szCs w:val="18"/>
              </w:rPr>
              <w:t>DATA – Details of the Operator or Channel user to whom group role needs to be associated</w:t>
            </w:r>
          </w:p>
        </w:tc>
      </w:tr>
      <w:tr w:rsidR="007047B6" w:rsidRPr="00425C8F" w:rsidTr="002C3F3C">
        <w:trPr>
          <w:trHeight w:val="277"/>
        </w:trPr>
        <w:tc>
          <w:tcPr>
            <w:tcW w:w="1440" w:type="dxa"/>
            <w:tcBorders>
              <w:top w:val="single" w:sz="6" w:space="0" w:color="000000"/>
            </w:tcBorders>
          </w:tcPr>
          <w:p w:rsidR="007047B6" w:rsidRPr="00425C8F" w:rsidRDefault="007047B6" w:rsidP="002C3F3C">
            <w:pPr>
              <w:pStyle w:val="Tablecontent"/>
              <w:rPr>
                <w:rFonts w:cs="Arial"/>
              </w:rPr>
            </w:pPr>
            <w:r w:rsidRPr="00425C8F">
              <w:rPr>
                <w:rFonts w:cs="Arial"/>
              </w:rPr>
              <w:t>UMSISDN</w:t>
            </w:r>
          </w:p>
        </w:tc>
        <w:tc>
          <w:tcPr>
            <w:tcW w:w="1800" w:type="dxa"/>
            <w:tcBorders>
              <w:top w:val="single" w:sz="6" w:space="0" w:color="000000"/>
            </w:tcBorders>
          </w:tcPr>
          <w:p w:rsidR="007047B6" w:rsidRPr="00425C8F" w:rsidRDefault="007047B6" w:rsidP="002C3F3C">
            <w:pPr>
              <w:pStyle w:val="Tablecontent"/>
              <w:rPr>
                <w:rFonts w:cs="Arial"/>
              </w:rPr>
            </w:pPr>
            <w:r w:rsidRPr="00425C8F">
              <w:rPr>
                <w:rFonts w:cs="Arial"/>
              </w:rPr>
              <w:t>Channel user MSISDN</w:t>
            </w:r>
          </w:p>
        </w:tc>
        <w:tc>
          <w:tcPr>
            <w:tcW w:w="2340" w:type="dxa"/>
            <w:tcBorders>
              <w:top w:val="single" w:sz="6" w:space="0" w:color="000000"/>
            </w:tcBorders>
          </w:tcPr>
          <w:p w:rsidR="007047B6" w:rsidRPr="00425C8F" w:rsidRDefault="007047B6" w:rsidP="002C3F3C">
            <w:pPr>
              <w:pStyle w:val="Tablecontent"/>
              <w:rPr>
                <w:rFonts w:cs="Arial"/>
              </w:rPr>
            </w:pPr>
            <w:r w:rsidRPr="00425C8F">
              <w:rPr>
                <w:rFonts w:cs="Arial"/>
              </w:rPr>
              <w:t>All MSISDN should be in national dial format i.e. without country code.</w:t>
            </w:r>
          </w:p>
          <w:p w:rsidR="007047B6" w:rsidRPr="00425C8F" w:rsidRDefault="007047B6" w:rsidP="002C3F3C">
            <w:pPr>
              <w:pStyle w:val="Tablecontent"/>
              <w:rPr>
                <w:rFonts w:cs="Arial"/>
                <w:b/>
              </w:rPr>
            </w:pPr>
            <w:r w:rsidRPr="00425C8F">
              <w:rPr>
                <w:rFonts w:cs="Arial"/>
                <w:b/>
              </w:rPr>
              <w:t>Not applicable for request against Operator user</w:t>
            </w:r>
          </w:p>
        </w:tc>
        <w:tc>
          <w:tcPr>
            <w:tcW w:w="1260" w:type="dxa"/>
            <w:tcBorders>
              <w:top w:val="single" w:sz="6" w:space="0" w:color="000000"/>
            </w:tcBorders>
          </w:tcPr>
          <w:p w:rsidR="007047B6" w:rsidRPr="00425C8F" w:rsidRDefault="007047B6" w:rsidP="002C3F3C">
            <w:pPr>
              <w:pStyle w:val="Tablecontent"/>
              <w:rPr>
                <w:rFonts w:cs="Arial"/>
              </w:rPr>
            </w:pPr>
            <w:r w:rsidRPr="00425C8F">
              <w:rPr>
                <w:rFonts w:cs="Arial"/>
              </w:rPr>
              <w:t>9942222</w:t>
            </w:r>
          </w:p>
        </w:tc>
        <w:tc>
          <w:tcPr>
            <w:tcW w:w="1260" w:type="dxa"/>
            <w:tcBorders>
              <w:top w:val="single" w:sz="6" w:space="0" w:color="000000"/>
            </w:tcBorders>
          </w:tcPr>
          <w:p w:rsidR="007047B6" w:rsidRPr="00425C8F" w:rsidRDefault="007047B6" w:rsidP="002C3F3C">
            <w:pPr>
              <w:pStyle w:val="Tablecontent"/>
              <w:rPr>
                <w:rFonts w:cs="Arial"/>
              </w:rPr>
            </w:pPr>
            <w:r w:rsidRPr="00425C8F">
              <w:rPr>
                <w:rFonts w:cs="Arial"/>
              </w:rPr>
              <w:t>N (15)</w:t>
            </w:r>
          </w:p>
        </w:tc>
        <w:tc>
          <w:tcPr>
            <w:tcW w:w="1496" w:type="dxa"/>
            <w:tcBorders>
              <w:top w:val="single" w:sz="6" w:space="0" w:color="000000"/>
            </w:tcBorders>
          </w:tcPr>
          <w:p w:rsidR="007047B6" w:rsidRPr="00425C8F" w:rsidRDefault="007047B6" w:rsidP="002C3F3C">
            <w:pPr>
              <w:pStyle w:val="Tablecontent"/>
              <w:rPr>
                <w:rFonts w:cs="Arial"/>
              </w:rPr>
            </w:pPr>
            <w:r w:rsidRPr="00425C8F">
              <w:t>O (Tag is mandatory)</w:t>
            </w: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t>ULOGINID</w:t>
            </w:r>
          </w:p>
        </w:tc>
        <w:tc>
          <w:tcPr>
            <w:tcW w:w="1800" w:type="dxa"/>
          </w:tcPr>
          <w:p w:rsidR="007047B6" w:rsidRPr="00425C8F" w:rsidRDefault="007047B6" w:rsidP="002C3F3C">
            <w:pPr>
              <w:pStyle w:val="Tablecontent"/>
              <w:rPr>
                <w:rFonts w:cs="Arial"/>
              </w:rPr>
            </w:pPr>
            <w:r w:rsidRPr="00425C8F">
              <w:rPr>
                <w:rFonts w:cs="Arial"/>
              </w:rPr>
              <w:t>Login id of the Operator or Channel user</w:t>
            </w:r>
          </w:p>
        </w:tc>
        <w:tc>
          <w:tcPr>
            <w:tcW w:w="2340" w:type="dxa"/>
          </w:tcPr>
          <w:p w:rsidR="007047B6" w:rsidRPr="00425C8F" w:rsidRDefault="007047B6" w:rsidP="002C3F3C">
            <w:pPr>
              <w:pStyle w:val="Tablecontent"/>
              <w:rPr>
                <w:rFonts w:cs="Arial"/>
              </w:rPr>
            </w:pPr>
            <w:r w:rsidRPr="00425C8F">
              <w:rPr>
                <w:rFonts w:cs="Arial"/>
              </w:rPr>
              <w:t>Unique LoginID of the Operator or Channel user defined in the PreTUPS system.</w:t>
            </w:r>
          </w:p>
          <w:p w:rsidR="007047B6" w:rsidRPr="00425C8F" w:rsidRDefault="007047B6" w:rsidP="002C3F3C">
            <w:pPr>
              <w:pStyle w:val="Tablecontent"/>
              <w:rPr>
                <w:rFonts w:cs="Arial"/>
                <w:b/>
              </w:rPr>
            </w:pPr>
            <w:r w:rsidRPr="00425C8F">
              <w:rPr>
                <w:rFonts w:cs="Arial"/>
                <w:b/>
              </w:rPr>
              <w:t>This is mandatory to specify in-case request is for an Operator user</w:t>
            </w:r>
          </w:p>
        </w:tc>
        <w:tc>
          <w:tcPr>
            <w:tcW w:w="1260" w:type="dxa"/>
          </w:tcPr>
          <w:p w:rsidR="007047B6" w:rsidRPr="00425C8F" w:rsidRDefault="007047B6" w:rsidP="002C3F3C">
            <w:pPr>
              <w:pStyle w:val="Tablecontent"/>
              <w:rPr>
                <w:rFonts w:cs="Arial"/>
              </w:rPr>
            </w:pPr>
            <w:r w:rsidRPr="00425C8F">
              <w:rPr>
                <w:rFonts w:cs="Arial"/>
              </w:rPr>
              <w:t>Mo_ws1</w:t>
            </w:r>
          </w:p>
        </w:tc>
        <w:tc>
          <w:tcPr>
            <w:tcW w:w="1260" w:type="dxa"/>
          </w:tcPr>
          <w:p w:rsidR="007047B6" w:rsidRPr="00425C8F" w:rsidRDefault="007047B6" w:rsidP="002C3F3C">
            <w:pPr>
              <w:pStyle w:val="Tablecontent"/>
              <w:rPr>
                <w:rFonts w:cs="Arial"/>
              </w:rPr>
            </w:pPr>
            <w:r w:rsidRPr="00425C8F">
              <w:rPr>
                <w:rFonts w:cs="Arial"/>
              </w:rPr>
              <w:t>A (20)</w:t>
            </w:r>
          </w:p>
        </w:tc>
        <w:tc>
          <w:tcPr>
            <w:tcW w:w="1496" w:type="dxa"/>
          </w:tcPr>
          <w:p w:rsidR="007047B6" w:rsidRPr="00425C8F" w:rsidRDefault="007047B6" w:rsidP="002C3F3C">
            <w:pPr>
              <w:pStyle w:val="Tablecontent"/>
              <w:rPr>
                <w:rFonts w:cs="Arial"/>
              </w:rPr>
            </w:pPr>
            <w:r w:rsidRPr="00425C8F">
              <w:t>O (Tag is mandatory)</w:t>
            </w: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t>UEXTCODE</w:t>
            </w:r>
          </w:p>
        </w:tc>
        <w:tc>
          <w:tcPr>
            <w:tcW w:w="1800" w:type="dxa"/>
          </w:tcPr>
          <w:p w:rsidR="007047B6" w:rsidRPr="00425C8F" w:rsidRDefault="007047B6" w:rsidP="002C3F3C">
            <w:pPr>
              <w:pStyle w:val="Tablecontent"/>
              <w:rPr>
                <w:rFonts w:cs="Arial"/>
              </w:rPr>
            </w:pPr>
            <w:r w:rsidRPr="00425C8F">
              <w:rPr>
                <w:rFonts w:cs="Arial"/>
              </w:rPr>
              <w:t>External code</w:t>
            </w:r>
          </w:p>
        </w:tc>
        <w:tc>
          <w:tcPr>
            <w:tcW w:w="2340" w:type="dxa"/>
          </w:tcPr>
          <w:p w:rsidR="007047B6" w:rsidRPr="00425C8F" w:rsidRDefault="007047B6" w:rsidP="002C3F3C">
            <w:pPr>
              <w:pStyle w:val="Tablecontent"/>
              <w:rPr>
                <w:rFonts w:cs="Arial"/>
              </w:rPr>
            </w:pPr>
            <w:r w:rsidRPr="00425C8F">
              <w:rPr>
                <w:rFonts w:cs="Arial"/>
              </w:rPr>
              <w:t>EXTERNAL code of the channel user as defined in PreTUPS.</w:t>
            </w:r>
          </w:p>
          <w:p w:rsidR="007047B6" w:rsidRPr="00425C8F" w:rsidRDefault="007047B6" w:rsidP="002C3F3C">
            <w:pPr>
              <w:pStyle w:val="Tablecontent"/>
              <w:rPr>
                <w:rFonts w:cs="Arial"/>
              </w:rPr>
            </w:pPr>
            <w:r w:rsidRPr="00425C8F">
              <w:rPr>
                <w:rFonts w:cs="Arial"/>
                <w:b/>
              </w:rPr>
              <w:t>Not applicable for request against Operator user</w:t>
            </w:r>
          </w:p>
        </w:tc>
        <w:tc>
          <w:tcPr>
            <w:tcW w:w="1260" w:type="dxa"/>
          </w:tcPr>
          <w:p w:rsidR="007047B6" w:rsidRPr="00425C8F" w:rsidRDefault="007047B6" w:rsidP="002C3F3C">
            <w:pPr>
              <w:pStyle w:val="Tablecontent"/>
              <w:rPr>
                <w:rFonts w:cs="Arial"/>
              </w:rPr>
            </w:pPr>
            <w:r w:rsidRPr="00425C8F">
              <w:rPr>
                <w:rFonts w:cs="Arial"/>
              </w:rPr>
              <w:t>AD100001</w:t>
            </w:r>
          </w:p>
        </w:tc>
        <w:tc>
          <w:tcPr>
            <w:tcW w:w="1260" w:type="dxa"/>
          </w:tcPr>
          <w:p w:rsidR="007047B6" w:rsidRPr="00425C8F" w:rsidRDefault="007047B6" w:rsidP="002C3F3C">
            <w:pPr>
              <w:pStyle w:val="Tablecontent"/>
              <w:rPr>
                <w:rFonts w:cs="Arial"/>
              </w:rPr>
            </w:pPr>
            <w:r w:rsidRPr="00425C8F">
              <w:rPr>
                <w:rFonts w:cs="Arial"/>
              </w:rPr>
              <w:t>A (12)</w:t>
            </w:r>
          </w:p>
        </w:tc>
        <w:tc>
          <w:tcPr>
            <w:tcW w:w="1496" w:type="dxa"/>
          </w:tcPr>
          <w:p w:rsidR="007047B6" w:rsidRPr="00425C8F" w:rsidRDefault="007047B6" w:rsidP="002C3F3C">
            <w:pPr>
              <w:pStyle w:val="Tablecontent"/>
              <w:rPr>
                <w:rFonts w:cs="Arial"/>
              </w:rPr>
            </w:pPr>
            <w:r w:rsidRPr="00425C8F">
              <w:t>O (Tag is mandatory)</w:t>
            </w:r>
          </w:p>
        </w:tc>
      </w:tr>
      <w:tr w:rsidR="007047B6" w:rsidRPr="00425C8F" w:rsidTr="002C3F3C">
        <w:trPr>
          <w:trHeight w:val="277"/>
        </w:trPr>
        <w:tc>
          <w:tcPr>
            <w:tcW w:w="9596" w:type="dxa"/>
            <w:gridSpan w:val="6"/>
            <w:tcBorders>
              <w:top w:val="single" w:sz="6" w:space="0" w:color="000000"/>
              <w:bottom w:val="single" w:sz="6" w:space="0" w:color="000000"/>
            </w:tcBorders>
            <w:shd w:val="clear" w:color="auto" w:fill="FBC1D6"/>
          </w:tcPr>
          <w:p w:rsidR="007047B6" w:rsidRPr="00425C8F" w:rsidRDefault="007047B6" w:rsidP="002C3F3C">
            <w:pPr>
              <w:pStyle w:val="Tablecontent"/>
              <w:rPr>
                <w:rFonts w:cs="Arial"/>
                <w:b/>
                <w:szCs w:val="18"/>
              </w:rPr>
            </w:pPr>
            <w:r w:rsidRPr="00425C8F">
              <w:rPr>
                <w:rFonts w:cs="Arial"/>
                <w:b/>
                <w:szCs w:val="18"/>
              </w:rPr>
              <w:t xml:space="preserve">Between UMSISDN, ULOGINID &amp; UEXTCODE, value of one of them must be present. All of them can also be present in the request in-case of request against a Channel user. </w:t>
            </w:r>
          </w:p>
          <w:p w:rsidR="007047B6" w:rsidRPr="00425C8F" w:rsidRDefault="007047B6" w:rsidP="002C3F3C">
            <w:pPr>
              <w:pStyle w:val="Tablecontent"/>
            </w:pPr>
            <w:r w:rsidRPr="00425C8F">
              <w:rPr>
                <w:rFonts w:cs="Arial"/>
                <w:b/>
                <w:szCs w:val="18"/>
              </w:rPr>
              <w:t xml:space="preserve">In-case of request against an Operator user, only value provided under tag </w:t>
            </w:r>
            <w:r w:rsidRPr="00425C8F">
              <w:rPr>
                <w:rFonts w:cs="Arial"/>
                <w:b/>
              </w:rPr>
              <w:t>ULOGINID would be considered.</w:t>
            </w: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lastRenderedPageBreak/>
              <w:t>GROLCODE</w:t>
            </w:r>
          </w:p>
        </w:tc>
        <w:tc>
          <w:tcPr>
            <w:tcW w:w="1800" w:type="dxa"/>
          </w:tcPr>
          <w:p w:rsidR="007047B6" w:rsidRPr="00425C8F" w:rsidRDefault="007047B6" w:rsidP="002C3F3C">
            <w:pPr>
              <w:pStyle w:val="Tablecontent"/>
              <w:rPr>
                <w:rFonts w:cs="Arial"/>
              </w:rPr>
            </w:pPr>
            <w:r w:rsidRPr="00425C8F">
              <w:rPr>
                <w:rFonts w:cs="Arial"/>
              </w:rPr>
              <w:t>Group role code</w:t>
            </w:r>
          </w:p>
        </w:tc>
        <w:tc>
          <w:tcPr>
            <w:tcW w:w="2340" w:type="dxa"/>
          </w:tcPr>
          <w:p w:rsidR="007047B6" w:rsidRPr="00425C8F" w:rsidRDefault="007047B6" w:rsidP="002C3F3C">
            <w:pPr>
              <w:pStyle w:val="Tablecontent"/>
              <w:rPr>
                <w:rFonts w:cs="Arial"/>
              </w:rPr>
            </w:pPr>
            <w:r w:rsidRPr="00425C8F">
              <w:rPr>
                <w:rFonts w:cs="Arial"/>
              </w:rPr>
              <w:t>Code of the group role, which needs to be associated with the Channel user</w:t>
            </w:r>
          </w:p>
        </w:tc>
        <w:tc>
          <w:tcPr>
            <w:tcW w:w="1260" w:type="dxa"/>
          </w:tcPr>
          <w:p w:rsidR="007047B6" w:rsidRPr="00425C8F" w:rsidRDefault="007047B6" w:rsidP="002C3F3C">
            <w:pPr>
              <w:pStyle w:val="Tablecontent"/>
              <w:rPr>
                <w:rFonts w:cs="Arial"/>
              </w:rPr>
            </w:pPr>
            <w:r w:rsidRPr="00425C8F">
              <w:rPr>
                <w:rFonts w:cs="Arial"/>
              </w:rPr>
              <w:t>DISTBAS</w:t>
            </w:r>
          </w:p>
        </w:tc>
        <w:tc>
          <w:tcPr>
            <w:tcW w:w="1260" w:type="dxa"/>
          </w:tcPr>
          <w:p w:rsidR="007047B6" w:rsidRPr="00425C8F" w:rsidRDefault="007047B6" w:rsidP="002C3F3C">
            <w:pPr>
              <w:pStyle w:val="Tablecontent"/>
              <w:rPr>
                <w:rFonts w:cs="Arial"/>
              </w:rPr>
            </w:pPr>
            <w:r w:rsidRPr="00425C8F">
              <w:rPr>
                <w:rFonts w:cs="Arial"/>
              </w:rPr>
              <w:t>A (10)</w:t>
            </w:r>
          </w:p>
        </w:tc>
        <w:tc>
          <w:tcPr>
            <w:tcW w:w="1496" w:type="dxa"/>
          </w:tcPr>
          <w:p w:rsidR="007047B6" w:rsidRPr="00425C8F" w:rsidRDefault="007047B6" w:rsidP="002C3F3C">
            <w:pPr>
              <w:pStyle w:val="Tablecontent"/>
            </w:pPr>
            <w:r w:rsidRPr="00425C8F">
              <w:t>M</w:t>
            </w: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t>ACTION</w:t>
            </w:r>
          </w:p>
        </w:tc>
        <w:tc>
          <w:tcPr>
            <w:tcW w:w="1800" w:type="dxa"/>
          </w:tcPr>
          <w:p w:rsidR="007047B6" w:rsidRPr="00425C8F" w:rsidRDefault="007047B6" w:rsidP="002C3F3C">
            <w:pPr>
              <w:pStyle w:val="Tablecontent"/>
              <w:rPr>
                <w:rFonts w:cs="Arial"/>
              </w:rPr>
            </w:pPr>
            <w:r w:rsidRPr="00425C8F">
              <w:rPr>
                <w:rFonts w:cs="Arial"/>
              </w:rPr>
              <w:t>Value in this tag would determine whether the group roles needs to be added or updated or removed from the Operator or Channel user</w:t>
            </w:r>
          </w:p>
        </w:tc>
        <w:tc>
          <w:tcPr>
            <w:tcW w:w="2340" w:type="dxa"/>
          </w:tcPr>
          <w:p w:rsidR="007047B6" w:rsidRPr="00425C8F" w:rsidRDefault="007047B6" w:rsidP="002C3F3C">
            <w:pPr>
              <w:pStyle w:val="Tablecontent"/>
              <w:rPr>
                <w:rFonts w:cs="Arial"/>
                <w:b/>
              </w:rPr>
            </w:pPr>
            <w:r w:rsidRPr="00425C8F">
              <w:rPr>
                <w:rFonts w:cs="Arial"/>
              </w:rPr>
              <w:t xml:space="preserve">For </w:t>
            </w:r>
            <w:r w:rsidRPr="00425C8F">
              <w:rPr>
                <w:rFonts w:cs="Arial"/>
                <w:b/>
              </w:rPr>
              <w:t xml:space="preserve">Associate or Update </w:t>
            </w:r>
            <w:r w:rsidRPr="00425C8F">
              <w:rPr>
                <w:rFonts w:cs="Arial"/>
              </w:rPr>
              <w:t>value should be</w:t>
            </w:r>
            <w:r w:rsidRPr="00425C8F">
              <w:rPr>
                <w:rFonts w:cs="Arial"/>
                <w:b/>
              </w:rPr>
              <w:t xml:space="preserve"> U</w:t>
            </w:r>
          </w:p>
          <w:p w:rsidR="007047B6" w:rsidRPr="00425C8F" w:rsidRDefault="007047B6" w:rsidP="002C3F3C">
            <w:pPr>
              <w:pStyle w:val="Tablecontent"/>
              <w:rPr>
                <w:rFonts w:cs="Arial"/>
                <w:b/>
              </w:rPr>
            </w:pPr>
            <w:r w:rsidRPr="00425C8F">
              <w:rPr>
                <w:rFonts w:cs="Arial"/>
              </w:rPr>
              <w:t xml:space="preserve">For </w:t>
            </w:r>
            <w:r w:rsidRPr="00425C8F">
              <w:rPr>
                <w:rFonts w:cs="Arial"/>
                <w:b/>
              </w:rPr>
              <w:t xml:space="preserve">De-associate </w:t>
            </w:r>
            <w:r w:rsidRPr="00425C8F">
              <w:rPr>
                <w:rFonts w:cs="Arial"/>
              </w:rPr>
              <w:t>value should be</w:t>
            </w:r>
            <w:r w:rsidRPr="00425C8F">
              <w:rPr>
                <w:rFonts w:cs="Arial"/>
                <w:b/>
              </w:rPr>
              <w:t xml:space="preserve"> D</w:t>
            </w:r>
          </w:p>
          <w:p w:rsidR="007047B6" w:rsidRPr="00425C8F" w:rsidRDefault="007047B6" w:rsidP="002C3F3C">
            <w:pPr>
              <w:pStyle w:val="Tablecontent"/>
              <w:rPr>
                <w:rFonts w:cs="Arial"/>
                <w:b/>
              </w:rPr>
            </w:pPr>
            <w:r w:rsidRPr="00425C8F">
              <w:rPr>
                <w:rFonts w:cs="Arial"/>
                <w:b/>
              </w:rPr>
              <w:t>Either A or U or D needs to be sent in the request</w:t>
            </w:r>
          </w:p>
        </w:tc>
        <w:tc>
          <w:tcPr>
            <w:tcW w:w="1260" w:type="dxa"/>
          </w:tcPr>
          <w:p w:rsidR="007047B6" w:rsidRPr="00425C8F" w:rsidRDefault="007047B6" w:rsidP="002C3F3C">
            <w:pPr>
              <w:pStyle w:val="Tablecontent"/>
              <w:rPr>
                <w:rFonts w:cs="Arial"/>
              </w:rPr>
            </w:pPr>
            <w:r w:rsidRPr="00425C8F">
              <w:rPr>
                <w:rFonts w:cs="Arial"/>
              </w:rPr>
              <w:t>A</w:t>
            </w:r>
          </w:p>
        </w:tc>
        <w:tc>
          <w:tcPr>
            <w:tcW w:w="1260" w:type="dxa"/>
          </w:tcPr>
          <w:p w:rsidR="007047B6" w:rsidRPr="00425C8F" w:rsidRDefault="007047B6" w:rsidP="002C3F3C">
            <w:pPr>
              <w:pStyle w:val="Tablecontent"/>
              <w:rPr>
                <w:rFonts w:cs="Arial"/>
              </w:rPr>
            </w:pPr>
            <w:r w:rsidRPr="00425C8F">
              <w:rPr>
                <w:rFonts w:cs="Arial"/>
              </w:rPr>
              <w:t>A (1)</w:t>
            </w:r>
          </w:p>
        </w:tc>
        <w:tc>
          <w:tcPr>
            <w:tcW w:w="1496" w:type="dxa"/>
          </w:tcPr>
          <w:p w:rsidR="007047B6" w:rsidRPr="00425C8F" w:rsidRDefault="007047B6" w:rsidP="002C3F3C">
            <w:pPr>
              <w:pStyle w:val="Tablecontent"/>
              <w:rPr>
                <w:rFonts w:cs="Arial"/>
              </w:rPr>
            </w:pPr>
            <w:r w:rsidRPr="00425C8F">
              <w:rPr>
                <w:rFonts w:cs="Arial"/>
              </w:rPr>
              <w:t>M</w:t>
            </w:r>
          </w:p>
        </w:tc>
      </w:tr>
    </w:tbl>
    <w:p w:rsidR="007047B6" w:rsidRPr="00425C8F" w:rsidRDefault="007047B6" w:rsidP="007047B6">
      <w:pPr>
        <w:pStyle w:val="BodyText2"/>
      </w:pPr>
    </w:p>
    <w:p w:rsidR="007047B6" w:rsidRPr="00425C8F" w:rsidRDefault="007047B6" w:rsidP="001E6309">
      <w:pPr>
        <w:pStyle w:val="Heading"/>
        <w:rPr>
          <w:color w:val="auto"/>
        </w:rPr>
      </w:pPr>
      <w:r w:rsidRPr="00425C8F">
        <w:rPr>
          <w:color w:val="auto"/>
        </w:rPr>
        <w:t>Business Rules</w:t>
      </w:r>
    </w:p>
    <w:p w:rsidR="007047B6" w:rsidRPr="00425C8F" w:rsidRDefault="007047B6" w:rsidP="007047B6">
      <w:pPr>
        <w:pStyle w:val="ListBullet1"/>
      </w:pPr>
      <w:r w:rsidRPr="00425C8F">
        <w:t>All tags are mandatory to be present in XML. If value is optional and tag must be present.</w:t>
      </w:r>
    </w:p>
    <w:p w:rsidR="007047B6" w:rsidRPr="00425C8F" w:rsidRDefault="007047B6" w:rsidP="007047B6">
      <w:pPr>
        <w:pStyle w:val="ListBullet1"/>
      </w:pPr>
      <w:r w:rsidRPr="00425C8F">
        <w:t>The value for TYPE tag is fixed as mentioned in syntax</w:t>
      </w:r>
    </w:p>
    <w:p w:rsidR="007047B6" w:rsidRPr="00425C8F" w:rsidRDefault="007047B6" w:rsidP="007047B6">
      <w:pPr>
        <w:pStyle w:val="ListBullet1"/>
      </w:pPr>
      <w:r w:rsidRPr="00425C8F">
        <w:t xml:space="preserve">If no value is provided under the tag </w:t>
      </w:r>
      <w:r w:rsidRPr="00425C8F">
        <w:rPr>
          <w:rFonts w:cs="Arial"/>
        </w:rPr>
        <w:t>GROLCODE, then the request would not be treated as valid &amp; there would not be any update on the corresponding user’s current existing group role</w:t>
      </w:r>
    </w:p>
    <w:p w:rsidR="007047B6" w:rsidRPr="00425C8F" w:rsidRDefault="007047B6" w:rsidP="007047B6">
      <w:pPr>
        <w:pStyle w:val="ListBullet1"/>
      </w:pPr>
      <w:r w:rsidRPr="00425C8F">
        <w:t>To associate a user with Group role or update the group role currently associated with the Operator or Channel user, the value of the ACTION tag should be U</w:t>
      </w:r>
    </w:p>
    <w:p w:rsidR="007047B6" w:rsidRPr="00425C8F" w:rsidRDefault="007047B6" w:rsidP="007047B6">
      <w:pPr>
        <w:pStyle w:val="ListBullet1"/>
      </w:pPr>
      <w:r w:rsidRPr="00425C8F">
        <w:t>To remove associated group role from the Operator or Channel user, value of the ACTION tag should be D &amp; the passed group role code, should be the one that is currently associated with the user. In other words, existing associated group role code has to be passed in the request if the same needs to be de-associated</w:t>
      </w:r>
    </w:p>
    <w:p w:rsidR="007047B6" w:rsidRPr="00425C8F" w:rsidRDefault="007047B6" w:rsidP="007047B6">
      <w:pPr>
        <w:pStyle w:val="ListBullet1"/>
      </w:pPr>
      <w:r w:rsidRPr="00425C8F">
        <w:rPr>
          <w:rFonts w:cs="Arial"/>
        </w:rPr>
        <w:t>The group role as sent in the request should be valid &amp; exist for the corresponding Operator or Channel user’s category</w:t>
      </w:r>
    </w:p>
    <w:p w:rsidR="007047B6" w:rsidRPr="00425C8F" w:rsidRDefault="007047B6" w:rsidP="007047B6">
      <w:pPr>
        <w:pStyle w:val="ListBullet1"/>
      </w:pPr>
      <w:r w:rsidRPr="00425C8F">
        <w:t>All business rules related to Group role management remains same as existing</w:t>
      </w:r>
    </w:p>
    <w:p w:rsidR="007047B6" w:rsidRPr="00425C8F" w:rsidRDefault="007047B6" w:rsidP="007047B6">
      <w:pPr>
        <w:pStyle w:val="BodyText2"/>
      </w:pPr>
    </w:p>
    <w:p w:rsidR="007047B6" w:rsidRPr="00425C8F" w:rsidRDefault="007047B6" w:rsidP="007047B6">
      <w:pPr>
        <w:pStyle w:val="NoteHeading"/>
        <w:rPr>
          <w:color w:val="auto"/>
        </w:rPr>
      </w:pPr>
      <w:r w:rsidRPr="00425C8F">
        <w:rPr>
          <w:color w:val="auto"/>
        </w:rPr>
        <w:t xml:space="preserve">List of available Group role codes along with corresponding Categories would be provided by Comviva during deployment. Post that </w:t>
      </w:r>
      <w:r w:rsidR="00101505" w:rsidRPr="00425C8F">
        <w:rPr>
          <w:color w:val="auto"/>
        </w:rPr>
        <w:t>Operator</w:t>
      </w:r>
      <w:r w:rsidRPr="00425C8F">
        <w:rPr>
          <w:color w:val="auto"/>
        </w:rPr>
        <w:t xml:space="preserve"> on their own, has to explicitly maintain this group role code – category mapping list offline.</w:t>
      </w:r>
    </w:p>
    <w:p w:rsidR="007047B6" w:rsidRPr="00425C8F" w:rsidRDefault="007047B6" w:rsidP="007047B6">
      <w:pPr>
        <w:pStyle w:val="NoteHeading"/>
        <w:rPr>
          <w:color w:val="auto"/>
        </w:rPr>
      </w:pPr>
      <w:r w:rsidRPr="00425C8F">
        <w:rPr>
          <w:color w:val="auto"/>
        </w:rPr>
        <w:t xml:space="preserve">In other words, </w:t>
      </w:r>
      <w:r w:rsidR="00101505" w:rsidRPr="00425C8F">
        <w:rPr>
          <w:color w:val="auto"/>
        </w:rPr>
        <w:t>PreTUPS</w:t>
      </w:r>
      <w:r w:rsidRPr="00425C8F">
        <w:rPr>
          <w:color w:val="auto"/>
        </w:rPr>
        <w:t xml:space="preserve">would not be responsible to provide group role code &amp; category mapping to </w:t>
      </w:r>
      <w:r w:rsidR="00101505" w:rsidRPr="00425C8F">
        <w:rPr>
          <w:color w:val="auto"/>
        </w:rPr>
        <w:t xml:space="preserve">Operator </w:t>
      </w:r>
      <w:r w:rsidRPr="00425C8F">
        <w:rPr>
          <w:color w:val="auto"/>
        </w:rPr>
        <w:t>from time to time</w:t>
      </w:r>
    </w:p>
    <w:p w:rsidR="007047B6" w:rsidRPr="00425C8F" w:rsidRDefault="007047B6" w:rsidP="007047B6">
      <w:pPr>
        <w:pStyle w:val="BodyText2"/>
      </w:pPr>
    </w:p>
    <w:p w:rsidR="007047B6" w:rsidRPr="00425C8F" w:rsidRDefault="007047B6" w:rsidP="001E6309">
      <w:pPr>
        <w:pStyle w:val="Heading"/>
        <w:rPr>
          <w:color w:val="auto"/>
        </w:rPr>
      </w:pPr>
      <w:bookmarkStart w:id="544" w:name="_Toc359924539"/>
      <w:r w:rsidRPr="00425C8F">
        <w:rPr>
          <w:color w:val="auto"/>
        </w:rPr>
        <w:t>Response Syntax</w:t>
      </w:r>
      <w:bookmarkEnd w:id="544"/>
    </w:p>
    <w:p w:rsidR="007047B6" w:rsidRPr="00425C8F" w:rsidRDefault="007047B6" w:rsidP="007047B6">
      <w:pPr>
        <w:pStyle w:val="BodyText2"/>
      </w:pPr>
      <w:r w:rsidRPr="00425C8F">
        <w:t>PreTUPS will send following response (acknowledgement) to the External System against association/de-association of Operator or Channel user’s group role request:</w:t>
      </w:r>
    </w:p>
    <w:p w:rsidR="007047B6" w:rsidRPr="00425C8F" w:rsidRDefault="007047B6" w:rsidP="007047B6">
      <w:pPr>
        <w:pStyle w:val="BodyText2"/>
      </w:pPr>
    </w:p>
    <w:p w:rsidR="007047B6" w:rsidRPr="00425C8F" w:rsidRDefault="007047B6" w:rsidP="007047B6">
      <w:pPr>
        <w:pStyle w:val="Code"/>
        <w:ind w:left="0"/>
      </w:pPr>
      <w:r w:rsidRPr="00425C8F">
        <w:t>&lt;?xml version="1.0"?&gt;</w:t>
      </w:r>
    </w:p>
    <w:p w:rsidR="007047B6" w:rsidRPr="00425C8F" w:rsidRDefault="007047B6" w:rsidP="007047B6">
      <w:pPr>
        <w:pStyle w:val="Code"/>
        <w:ind w:left="0" w:firstLine="720"/>
      </w:pPr>
      <w:r w:rsidRPr="00425C8F">
        <w:t>&lt;</w:t>
      </w:r>
      <w:r w:rsidRPr="00425C8F">
        <w:rPr>
          <w:b/>
        </w:rPr>
        <w:t>COMMAND</w:t>
      </w:r>
      <w:r w:rsidRPr="00425C8F">
        <w:t>&gt;</w:t>
      </w:r>
    </w:p>
    <w:p w:rsidR="007047B6" w:rsidRPr="00425C8F" w:rsidRDefault="007047B6" w:rsidP="007047B6">
      <w:pPr>
        <w:pStyle w:val="Code"/>
        <w:jc w:val="left"/>
      </w:pPr>
      <w:r w:rsidRPr="00425C8F">
        <w:t>&lt;</w:t>
      </w:r>
      <w:r w:rsidRPr="00425C8F">
        <w:rPr>
          <w:b/>
        </w:rPr>
        <w:t>TYPE</w:t>
      </w:r>
      <w:r w:rsidRPr="00425C8F">
        <w:t>&gt;&lt;USRGRARESP&gt;&lt;/</w:t>
      </w:r>
      <w:r w:rsidRPr="00425C8F">
        <w:rPr>
          <w:b/>
        </w:rPr>
        <w:t>TYPE</w:t>
      </w:r>
      <w:r w:rsidRPr="00425C8F">
        <w:t>&gt;</w:t>
      </w:r>
    </w:p>
    <w:p w:rsidR="007047B6" w:rsidRPr="00425C8F" w:rsidRDefault="007047B6" w:rsidP="007047B6">
      <w:pPr>
        <w:pStyle w:val="Code"/>
        <w:jc w:val="left"/>
      </w:pPr>
      <w:r w:rsidRPr="00425C8F">
        <w:t>&lt;</w:t>
      </w:r>
      <w:r w:rsidRPr="00425C8F">
        <w:rPr>
          <w:b/>
        </w:rPr>
        <w:t>MSISDN</w:t>
      </w:r>
      <w:r w:rsidRPr="00425C8F">
        <w:t>&gt;&lt;MSISDN of the Channel user&gt;&lt;/</w:t>
      </w:r>
      <w:r w:rsidRPr="00425C8F">
        <w:rPr>
          <w:b/>
        </w:rPr>
        <w:t>MSISDN</w:t>
      </w:r>
      <w:r w:rsidRPr="00425C8F">
        <w:t>&gt;</w:t>
      </w:r>
    </w:p>
    <w:p w:rsidR="007047B6" w:rsidRPr="00425C8F" w:rsidRDefault="007047B6" w:rsidP="007047B6">
      <w:pPr>
        <w:pStyle w:val="Code"/>
        <w:jc w:val="left"/>
      </w:pPr>
      <w:r w:rsidRPr="00425C8F">
        <w:t>&lt;</w:t>
      </w:r>
      <w:r w:rsidRPr="00425C8F">
        <w:rPr>
          <w:b/>
        </w:rPr>
        <w:t>LOGINID</w:t>
      </w:r>
      <w:r w:rsidRPr="00425C8F">
        <w:t>&gt;&lt;Login ID of the Operator or Channel user&gt;&lt;/</w:t>
      </w:r>
      <w:r w:rsidRPr="00425C8F">
        <w:rPr>
          <w:b/>
        </w:rPr>
        <w:t>LOGINID</w:t>
      </w:r>
      <w:r w:rsidRPr="00425C8F">
        <w:t>&gt;</w:t>
      </w:r>
    </w:p>
    <w:p w:rsidR="007047B6" w:rsidRPr="00425C8F" w:rsidRDefault="007047B6" w:rsidP="007047B6">
      <w:pPr>
        <w:pStyle w:val="Code"/>
        <w:ind w:left="540" w:firstLine="540"/>
        <w:jc w:val="left"/>
        <w:rPr>
          <w:b/>
        </w:rPr>
      </w:pPr>
      <w:r w:rsidRPr="00425C8F">
        <w:rPr>
          <w:b/>
        </w:rPr>
        <w:t>&lt;GROLCODE&gt;&lt;</w:t>
      </w:r>
      <w:r w:rsidRPr="00425C8F">
        <w:t>Group role code&gt;</w:t>
      </w:r>
      <w:r w:rsidRPr="00425C8F">
        <w:rPr>
          <w:b/>
        </w:rPr>
        <w:t>&lt;/GROLCODE&gt;</w:t>
      </w:r>
    </w:p>
    <w:p w:rsidR="007047B6" w:rsidRPr="00425C8F" w:rsidRDefault="007047B6" w:rsidP="007047B6">
      <w:pPr>
        <w:pStyle w:val="Code"/>
        <w:ind w:left="540" w:firstLine="540"/>
        <w:jc w:val="left"/>
        <w:rPr>
          <w:b/>
        </w:rPr>
      </w:pPr>
      <w:r w:rsidRPr="00425C8F">
        <w:rPr>
          <w:b/>
        </w:rPr>
        <w:t>&lt;ACTION&gt;&lt;</w:t>
      </w:r>
      <w:r w:rsidRPr="00425C8F">
        <w:t>U or D&gt;</w:t>
      </w:r>
      <w:r w:rsidRPr="00425C8F">
        <w:rPr>
          <w:b/>
        </w:rPr>
        <w:t>&lt;/ACTION&gt;</w:t>
      </w:r>
    </w:p>
    <w:p w:rsidR="007047B6" w:rsidRPr="00425C8F" w:rsidRDefault="007047B6" w:rsidP="007047B6">
      <w:pPr>
        <w:pStyle w:val="Code"/>
        <w:jc w:val="left"/>
      </w:pPr>
      <w:r w:rsidRPr="00425C8F">
        <w:lastRenderedPageBreak/>
        <w:t>&lt;</w:t>
      </w:r>
      <w:r w:rsidRPr="00425C8F">
        <w:rPr>
          <w:b/>
        </w:rPr>
        <w:t>TXNSTATUS</w:t>
      </w:r>
      <w:r w:rsidRPr="00425C8F">
        <w:t>&gt;&lt;Transaction Status&gt;&lt;/</w:t>
      </w:r>
      <w:r w:rsidRPr="00425C8F">
        <w:rPr>
          <w:b/>
        </w:rPr>
        <w:t>TXNSTATUS</w:t>
      </w:r>
      <w:r w:rsidRPr="00425C8F">
        <w:t>&gt;</w:t>
      </w:r>
    </w:p>
    <w:p w:rsidR="007047B6" w:rsidRPr="00425C8F" w:rsidRDefault="007047B6" w:rsidP="007047B6">
      <w:pPr>
        <w:pStyle w:val="Code"/>
        <w:ind w:left="360" w:firstLine="720"/>
      </w:pPr>
      <w:r w:rsidRPr="00425C8F">
        <w:t>&lt;</w:t>
      </w:r>
      <w:r w:rsidRPr="00425C8F">
        <w:rPr>
          <w:b/>
        </w:rPr>
        <w:t>MESSAGE</w:t>
      </w:r>
      <w:r w:rsidRPr="00425C8F">
        <w:t>&gt;&lt;Error or success Message&gt;&lt;/</w:t>
      </w:r>
      <w:r w:rsidRPr="00425C8F">
        <w:rPr>
          <w:b/>
        </w:rPr>
        <w:t>MESSAGE</w:t>
      </w:r>
      <w:r w:rsidRPr="00425C8F">
        <w:t>&gt;</w:t>
      </w:r>
    </w:p>
    <w:p w:rsidR="007047B6" w:rsidRPr="00425C8F" w:rsidRDefault="007047B6" w:rsidP="007047B6">
      <w:pPr>
        <w:pStyle w:val="Code"/>
        <w:ind w:left="0"/>
      </w:pPr>
      <w:r w:rsidRPr="00425C8F">
        <w:tab/>
        <w:t>&lt;/</w:t>
      </w:r>
      <w:r w:rsidRPr="00425C8F">
        <w:rPr>
          <w:b/>
        </w:rPr>
        <w:t>COMMAND</w:t>
      </w:r>
      <w:r w:rsidRPr="00425C8F">
        <w:t>&gt;</w:t>
      </w:r>
    </w:p>
    <w:p w:rsidR="007047B6" w:rsidRPr="00425C8F" w:rsidRDefault="007047B6" w:rsidP="007047B6">
      <w:pPr>
        <w:pStyle w:val="BodyText2"/>
      </w:pPr>
    </w:p>
    <w:p w:rsidR="007047B6" w:rsidRPr="00425C8F" w:rsidRDefault="007047B6" w:rsidP="007047B6">
      <w:pPr>
        <w:pStyle w:val="Head"/>
      </w:pPr>
      <w:r w:rsidRPr="00425C8F">
        <w:t>Fields Detail</w:t>
      </w: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800"/>
        <w:gridCol w:w="2340"/>
        <w:gridCol w:w="1260"/>
        <w:gridCol w:w="1260"/>
        <w:gridCol w:w="1496"/>
      </w:tblGrid>
      <w:tr w:rsidR="007047B6" w:rsidRPr="00425C8F" w:rsidTr="002C3F3C">
        <w:trPr>
          <w:trHeight w:val="277"/>
          <w:tblHeader/>
        </w:trPr>
        <w:tc>
          <w:tcPr>
            <w:tcW w:w="144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TAG</w:t>
            </w:r>
          </w:p>
        </w:tc>
        <w:tc>
          <w:tcPr>
            <w:tcW w:w="180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Fields</w:t>
            </w:r>
          </w:p>
        </w:tc>
        <w:tc>
          <w:tcPr>
            <w:tcW w:w="234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Remarks</w:t>
            </w:r>
          </w:p>
        </w:tc>
        <w:tc>
          <w:tcPr>
            <w:tcW w:w="126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Example</w:t>
            </w:r>
          </w:p>
        </w:tc>
        <w:tc>
          <w:tcPr>
            <w:tcW w:w="126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Field Type</w:t>
            </w:r>
          </w:p>
        </w:tc>
        <w:tc>
          <w:tcPr>
            <w:tcW w:w="1496"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Optional/</w:t>
            </w:r>
          </w:p>
          <w:p w:rsidR="007047B6" w:rsidRPr="00425C8F" w:rsidRDefault="007047B6" w:rsidP="002C3F3C">
            <w:pPr>
              <w:pStyle w:val="TableColumnLabels"/>
              <w:rPr>
                <w:color w:val="auto"/>
              </w:rPr>
            </w:pPr>
            <w:r w:rsidRPr="00425C8F">
              <w:rPr>
                <w:color w:val="auto"/>
              </w:rPr>
              <w:t>Mandatory</w:t>
            </w:r>
          </w:p>
        </w:tc>
      </w:tr>
      <w:tr w:rsidR="007047B6" w:rsidRPr="00425C8F" w:rsidTr="002C3F3C">
        <w:trPr>
          <w:trHeight w:val="277"/>
        </w:trPr>
        <w:tc>
          <w:tcPr>
            <w:tcW w:w="1440" w:type="dxa"/>
            <w:tcBorders>
              <w:top w:val="single" w:sz="6" w:space="0" w:color="000000"/>
            </w:tcBorders>
          </w:tcPr>
          <w:p w:rsidR="007047B6" w:rsidRPr="00425C8F" w:rsidRDefault="007047B6" w:rsidP="002C3F3C">
            <w:pPr>
              <w:pStyle w:val="Tablecontent"/>
            </w:pPr>
            <w:r w:rsidRPr="00425C8F">
              <w:t>TYPE</w:t>
            </w:r>
          </w:p>
        </w:tc>
        <w:tc>
          <w:tcPr>
            <w:tcW w:w="1800" w:type="dxa"/>
            <w:tcBorders>
              <w:top w:val="single" w:sz="6" w:space="0" w:color="000000"/>
            </w:tcBorders>
          </w:tcPr>
          <w:p w:rsidR="007047B6" w:rsidRPr="00425C8F" w:rsidRDefault="007047B6" w:rsidP="002C3F3C">
            <w:pPr>
              <w:pStyle w:val="Tablecontent"/>
            </w:pPr>
            <w:r w:rsidRPr="00425C8F">
              <w:t>Response type</w:t>
            </w:r>
          </w:p>
        </w:tc>
        <w:tc>
          <w:tcPr>
            <w:tcW w:w="2340" w:type="dxa"/>
            <w:tcBorders>
              <w:top w:val="single" w:sz="6" w:space="0" w:color="000000"/>
            </w:tcBorders>
          </w:tcPr>
          <w:p w:rsidR="007047B6" w:rsidRPr="00425C8F" w:rsidRDefault="007047B6" w:rsidP="002C3F3C">
            <w:pPr>
              <w:pStyle w:val="Tablecontent"/>
              <w:rPr>
                <w:b/>
              </w:rPr>
            </w:pPr>
            <w:r w:rsidRPr="00425C8F">
              <w:t xml:space="preserve">Response Type – </w:t>
            </w:r>
            <w:r w:rsidRPr="00425C8F">
              <w:rPr>
                <w:b/>
              </w:rPr>
              <w:t>Fixed value</w:t>
            </w:r>
          </w:p>
        </w:tc>
        <w:tc>
          <w:tcPr>
            <w:tcW w:w="1260" w:type="dxa"/>
            <w:tcBorders>
              <w:top w:val="single" w:sz="6" w:space="0" w:color="000000"/>
            </w:tcBorders>
          </w:tcPr>
          <w:p w:rsidR="007047B6" w:rsidRPr="00425C8F" w:rsidRDefault="007047B6" w:rsidP="002C3F3C">
            <w:pPr>
              <w:pStyle w:val="Tablecontent"/>
            </w:pPr>
            <w:r w:rsidRPr="00425C8F">
              <w:rPr>
                <w:rFonts w:cs="Arial"/>
              </w:rPr>
              <w:t>USRGRARESP</w:t>
            </w:r>
          </w:p>
        </w:tc>
        <w:tc>
          <w:tcPr>
            <w:tcW w:w="1260" w:type="dxa"/>
            <w:tcBorders>
              <w:top w:val="single" w:sz="6" w:space="0" w:color="000000"/>
            </w:tcBorders>
          </w:tcPr>
          <w:p w:rsidR="007047B6" w:rsidRPr="00425C8F" w:rsidRDefault="007047B6" w:rsidP="002C3F3C">
            <w:pPr>
              <w:pStyle w:val="Tablecontent"/>
            </w:pPr>
            <w:r w:rsidRPr="00425C8F">
              <w:t>A (20)</w:t>
            </w:r>
          </w:p>
        </w:tc>
        <w:tc>
          <w:tcPr>
            <w:tcW w:w="1496" w:type="dxa"/>
            <w:tcBorders>
              <w:top w:val="single" w:sz="6" w:space="0" w:color="000000"/>
            </w:tcBorders>
          </w:tcPr>
          <w:p w:rsidR="007047B6" w:rsidRPr="00425C8F" w:rsidRDefault="007047B6" w:rsidP="002C3F3C">
            <w:pPr>
              <w:pStyle w:val="Tablecontent"/>
            </w:pPr>
            <w:r w:rsidRPr="00425C8F">
              <w:t>M</w:t>
            </w: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t>MSISDN</w:t>
            </w:r>
          </w:p>
        </w:tc>
        <w:tc>
          <w:tcPr>
            <w:tcW w:w="1800" w:type="dxa"/>
          </w:tcPr>
          <w:p w:rsidR="007047B6" w:rsidRPr="00425C8F" w:rsidRDefault="007047B6" w:rsidP="002C3F3C">
            <w:pPr>
              <w:pStyle w:val="Tablecontent"/>
              <w:rPr>
                <w:rFonts w:cs="Arial"/>
              </w:rPr>
            </w:pPr>
            <w:r w:rsidRPr="00425C8F">
              <w:rPr>
                <w:rFonts w:cs="Arial"/>
              </w:rPr>
              <w:t>MSISDN  of the Channel user, as per the request</w:t>
            </w:r>
          </w:p>
        </w:tc>
        <w:tc>
          <w:tcPr>
            <w:tcW w:w="2340" w:type="dxa"/>
          </w:tcPr>
          <w:p w:rsidR="007047B6" w:rsidRPr="00425C8F" w:rsidRDefault="007047B6" w:rsidP="002C3F3C">
            <w:pPr>
              <w:pStyle w:val="Tablecontent"/>
              <w:rPr>
                <w:rFonts w:cs="Arial"/>
              </w:rPr>
            </w:pPr>
            <w:r w:rsidRPr="00425C8F">
              <w:rPr>
                <w:rFonts w:cs="Arial"/>
              </w:rPr>
              <w:t>MSISDN of the Channel user whose group role has been associated or de-associated</w:t>
            </w:r>
          </w:p>
          <w:p w:rsidR="007047B6" w:rsidRPr="00425C8F" w:rsidRDefault="007047B6" w:rsidP="002C3F3C">
            <w:pPr>
              <w:pStyle w:val="Tablecontent"/>
              <w:rPr>
                <w:rFonts w:cs="Arial"/>
                <w:b/>
              </w:rPr>
            </w:pPr>
            <w:r w:rsidRPr="00425C8F">
              <w:rPr>
                <w:rFonts w:cs="Arial"/>
                <w:b/>
              </w:rPr>
              <w:t>Not applicable in-case of response against Operator user’s action</w:t>
            </w:r>
          </w:p>
        </w:tc>
        <w:tc>
          <w:tcPr>
            <w:tcW w:w="1260" w:type="dxa"/>
          </w:tcPr>
          <w:p w:rsidR="007047B6" w:rsidRPr="00425C8F" w:rsidRDefault="007047B6" w:rsidP="002C3F3C">
            <w:pPr>
              <w:pStyle w:val="Tablecontent"/>
              <w:rPr>
                <w:rFonts w:cs="Arial"/>
              </w:rPr>
            </w:pPr>
            <w:r w:rsidRPr="00425C8F">
              <w:rPr>
                <w:rFonts w:cs="Arial"/>
              </w:rPr>
              <w:t>9942222</w:t>
            </w:r>
          </w:p>
        </w:tc>
        <w:tc>
          <w:tcPr>
            <w:tcW w:w="1260" w:type="dxa"/>
          </w:tcPr>
          <w:p w:rsidR="007047B6" w:rsidRPr="00425C8F" w:rsidRDefault="007047B6" w:rsidP="002C3F3C">
            <w:pPr>
              <w:pStyle w:val="Tablecontent"/>
              <w:rPr>
                <w:rFonts w:cs="Arial"/>
              </w:rPr>
            </w:pPr>
            <w:r w:rsidRPr="00425C8F">
              <w:rPr>
                <w:rFonts w:cs="Arial"/>
              </w:rPr>
              <w:t>N (15)</w:t>
            </w:r>
          </w:p>
        </w:tc>
        <w:tc>
          <w:tcPr>
            <w:tcW w:w="1496" w:type="dxa"/>
          </w:tcPr>
          <w:p w:rsidR="007047B6" w:rsidRPr="00425C8F" w:rsidRDefault="007047B6" w:rsidP="002C3F3C">
            <w:pPr>
              <w:pStyle w:val="Tablecontent"/>
              <w:rPr>
                <w:rFonts w:cs="Arial"/>
              </w:rPr>
            </w:pPr>
            <w:r w:rsidRPr="00425C8F">
              <w:rPr>
                <w:rFonts w:cs="Arial"/>
              </w:rPr>
              <w:t>M (Value would not available in-case of Operator user)</w:t>
            </w: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t>LOGINID</w:t>
            </w:r>
          </w:p>
        </w:tc>
        <w:tc>
          <w:tcPr>
            <w:tcW w:w="1800" w:type="dxa"/>
          </w:tcPr>
          <w:p w:rsidR="007047B6" w:rsidRPr="00425C8F" w:rsidRDefault="007047B6" w:rsidP="002C3F3C">
            <w:pPr>
              <w:pStyle w:val="Tablecontent"/>
              <w:rPr>
                <w:rFonts w:cs="Arial"/>
              </w:rPr>
            </w:pPr>
            <w:r w:rsidRPr="00425C8F">
              <w:rPr>
                <w:rFonts w:cs="Arial"/>
              </w:rPr>
              <w:t>Login ID of the Operator user</w:t>
            </w:r>
          </w:p>
        </w:tc>
        <w:tc>
          <w:tcPr>
            <w:tcW w:w="2340" w:type="dxa"/>
          </w:tcPr>
          <w:p w:rsidR="007047B6" w:rsidRPr="00425C8F" w:rsidRDefault="007047B6" w:rsidP="002C3F3C">
            <w:pPr>
              <w:pStyle w:val="Tablecontent"/>
              <w:rPr>
                <w:rFonts w:cs="Arial"/>
              </w:rPr>
            </w:pPr>
            <w:r w:rsidRPr="00425C8F">
              <w:rPr>
                <w:rFonts w:cs="Arial"/>
              </w:rPr>
              <w:t>Login ID of the Operator user whose group role has been associated or de-associated</w:t>
            </w:r>
          </w:p>
          <w:p w:rsidR="007047B6" w:rsidRPr="00425C8F" w:rsidRDefault="007047B6" w:rsidP="002C3F3C">
            <w:pPr>
              <w:pStyle w:val="Tablecontent"/>
              <w:rPr>
                <w:rFonts w:cs="Arial"/>
              </w:rPr>
            </w:pPr>
            <w:r w:rsidRPr="00425C8F">
              <w:rPr>
                <w:rFonts w:cs="Arial"/>
                <w:b/>
              </w:rPr>
              <w:t>Not applicable in-case of response against Channel user’s action</w:t>
            </w:r>
          </w:p>
        </w:tc>
        <w:tc>
          <w:tcPr>
            <w:tcW w:w="1260" w:type="dxa"/>
          </w:tcPr>
          <w:p w:rsidR="007047B6" w:rsidRPr="00425C8F" w:rsidRDefault="007047B6" w:rsidP="002C3F3C">
            <w:pPr>
              <w:pStyle w:val="Tablecontent"/>
              <w:rPr>
                <w:rFonts w:cs="Arial"/>
              </w:rPr>
            </w:pPr>
            <w:r w:rsidRPr="00425C8F">
              <w:rPr>
                <w:rFonts w:cs="Arial"/>
              </w:rPr>
              <w:t>Mo_ws1</w:t>
            </w:r>
          </w:p>
        </w:tc>
        <w:tc>
          <w:tcPr>
            <w:tcW w:w="1260" w:type="dxa"/>
          </w:tcPr>
          <w:p w:rsidR="007047B6" w:rsidRPr="00425C8F" w:rsidRDefault="007047B6" w:rsidP="002C3F3C">
            <w:pPr>
              <w:pStyle w:val="Tablecontent"/>
              <w:rPr>
                <w:rFonts w:cs="Arial"/>
              </w:rPr>
            </w:pPr>
            <w:r w:rsidRPr="00425C8F">
              <w:rPr>
                <w:rFonts w:cs="Arial"/>
              </w:rPr>
              <w:t>A (20)</w:t>
            </w:r>
          </w:p>
        </w:tc>
        <w:tc>
          <w:tcPr>
            <w:tcW w:w="1496" w:type="dxa"/>
          </w:tcPr>
          <w:p w:rsidR="007047B6" w:rsidRPr="00425C8F" w:rsidRDefault="007047B6" w:rsidP="002C3F3C">
            <w:pPr>
              <w:pStyle w:val="Tablecontent"/>
              <w:rPr>
                <w:rFonts w:cs="Arial"/>
              </w:rPr>
            </w:pPr>
            <w:r w:rsidRPr="00425C8F">
              <w:rPr>
                <w:rFonts w:cs="Arial"/>
              </w:rPr>
              <w:t>M (Value would not available in-case of Channel user)</w:t>
            </w: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t>GROLCODE</w:t>
            </w:r>
          </w:p>
        </w:tc>
        <w:tc>
          <w:tcPr>
            <w:tcW w:w="1800" w:type="dxa"/>
          </w:tcPr>
          <w:p w:rsidR="007047B6" w:rsidRPr="00425C8F" w:rsidRDefault="007047B6" w:rsidP="002C3F3C">
            <w:pPr>
              <w:pStyle w:val="Tablecontent"/>
              <w:rPr>
                <w:rFonts w:cs="Arial"/>
              </w:rPr>
            </w:pPr>
            <w:r w:rsidRPr="00425C8F">
              <w:rPr>
                <w:rFonts w:cs="Arial"/>
              </w:rPr>
              <w:t>Group role code, as passed in the request</w:t>
            </w:r>
          </w:p>
        </w:tc>
        <w:tc>
          <w:tcPr>
            <w:tcW w:w="2340" w:type="dxa"/>
          </w:tcPr>
          <w:p w:rsidR="007047B6" w:rsidRPr="00425C8F" w:rsidRDefault="007047B6" w:rsidP="002C3F3C">
            <w:pPr>
              <w:pStyle w:val="Tablecontent"/>
              <w:rPr>
                <w:rFonts w:cs="Arial"/>
              </w:rPr>
            </w:pPr>
            <w:r w:rsidRPr="00425C8F">
              <w:rPr>
                <w:rFonts w:cs="Arial"/>
              </w:rPr>
              <w:t>Code of the group role, which got associated or de-associated with the Operator or Channel user</w:t>
            </w:r>
          </w:p>
        </w:tc>
        <w:tc>
          <w:tcPr>
            <w:tcW w:w="1260" w:type="dxa"/>
          </w:tcPr>
          <w:p w:rsidR="007047B6" w:rsidRPr="00425C8F" w:rsidRDefault="007047B6" w:rsidP="002C3F3C">
            <w:pPr>
              <w:pStyle w:val="Tablecontent"/>
              <w:rPr>
                <w:rFonts w:cs="Arial"/>
              </w:rPr>
            </w:pPr>
            <w:r w:rsidRPr="00425C8F">
              <w:rPr>
                <w:rFonts w:cs="Arial"/>
              </w:rPr>
              <w:t>DISTBAS</w:t>
            </w:r>
          </w:p>
        </w:tc>
        <w:tc>
          <w:tcPr>
            <w:tcW w:w="1260" w:type="dxa"/>
          </w:tcPr>
          <w:p w:rsidR="007047B6" w:rsidRPr="00425C8F" w:rsidRDefault="007047B6" w:rsidP="002C3F3C">
            <w:pPr>
              <w:pStyle w:val="Tablecontent"/>
              <w:rPr>
                <w:rFonts w:cs="Arial"/>
              </w:rPr>
            </w:pPr>
            <w:r w:rsidRPr="00425C8F">
              <w:rPr>
                <w:rFonts w:cs="Arial"/>
              </w:rPr>
              <w:t>A (10)</w:t>
            </w:r>
          </w:p>
        </w:tc>
        <w:tc>
          <w:tcPr>
            <w:tcW w:w="1496" w:type="dxa"/>
          </w:tcPr>
          <w:p w:rsidR="007047B6" w:rsidRPr="00425C8F" w:rsidRDefault="007047B6" w:rsidP="002C3F3C">
            <w:pPr>
              <w:pStyle w:val="Tablecontent"/>
            </w:pPr>
            <w:r w:rsidRPr="00425C8F">
              <w:t>M</w:t>
            </w: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t>ACTION</w:t>
            </w:r>
          </w:p>
        </w:tc>
        <w:tc>
          <w:tcPr>
            <w:tcW w:w="1800" w:type="dxa"/>
          </w:tcPr>
          <w:p w:rsidR="007047B6" w:rsidRPr="00425C8F" w:rsidRDefault="007047B6" w:rsidP="002C3F3C">
            <w:pPr>
              <w:pStyle w:val="Tablecontent"/>
              <w:rPr>
                <w:rFonts w:cs="Arial"/>
              </w:rPr>
            </w:pPr>
            <w:r w:rsidRPr="00425C8F">
              <w:rPr>
                <w:rFonts w:cs="Arial"/>
              </w:rPr>
              <w:t>This value would denote what action has been taken against the group role, as per the request</w:t>
            </w:r>
          </w:p>
        </w:tc>
        <w:tc>
          <w:tcPr>
            <w:tcW w:w="2340" w:type="dxa"/>
          </w:tcPr>
          <w:p w:rsidR="007047B6" w:rsidRPr="00425C8F" w:rsidRDefault="007047B6" w:rsidP="002C3F3C">
            <w:pPr>
              <w:pStyle w:val="Tablecontent"/>
              <w:rPr>
                <w:rFonts w:cs="Arial"/>
              </w:rPr>
            </w:pPr>
            <w:r w:rsidRPr="00425C8F">
              <w:rPr>
                <w:rFonts w:cs="Arial"/>
              </w:rPr>
              <w:t>U would denote Associate or update</w:t>
            </w:r>
          </w:p>
          <w:p w:rsidR="007047B6" w:rsidRPr="00425C8F" w:rsidRDefault="007047B6" w:rsidP="002C3F3C">
            <w:pPr>
              <w:pStyle w:val="Tablecontent"/>
              <w:rPr>
                <w:rFonts w:cs="Arial"/>
              </w:rPr>
            </w:pPr>
            <w:r w:rsidRPr="00425C8F">
              <w:rPr>
                <w:rFonts w:cs="Arial"/>
              </w:rPr>
              <w:t>D would denote De-associate</w:t>
            </w:r>
          </w:p>
        </w:tc>
        <w:tc>
          <w:tcPr>
            <w:tcW w:w="1260" w:type="dxa"/>
          </w:tcPr>
          <w:p w:rsidR="007047B6" w:rsidRPr="00425C8F" w:rsidRDefault="007047B6" w:rsidP="002C3F3C">
            <w:pPr>
              <w:pStyle w:val="Tablecontent"/>
              <w:rPr>
                <w:rFonts w:cs="Arial"/>
              </w:rPr>
            </w:pPr>
            <w:r w:rsidRPr="00425C8F">
              <w:rPr>
                <w:rFonts w:cs="Arial"/>
              </w:rPr>
              <w:t>U</w:t>
            </w:r>
          </w:p>
        </w:tc>
        <w:tc>
          <w:tcPr>
            <w:tcW w:w="1260" w:type="dxa"/>
          </w:tcPr>
          <w:p w:rsidR="007047B6" w:rsidRPr="00425C8F" w:rsidRDefault="007047B6" w:rsidP="002C3F3C">
            <w:pPr>
              <w:pStyle w:val="Tablecontent"/>
              <w:rPr>
                <w:rFonts w:cs="Arial"/>
              </w:rPr>
            </w:pPr>
            <w:r w:rsidRPr="00425C8F">
              <w:rPr>
                <w:rFonts w:cs="Arial"/>
              </w:rPr>
              <w:t>A (1)</w:t>
            </w:r>
          </w:p>
        </w:tc>
        <w:tc>
          <w:tcPr>
            <w:tcW w:w="1496" w:type="dxa"/>
          </w:tcPr>
          <w:p w:rsidR="007047B6" w:rsidRPr="00425C8F" w:rsidRDefault="007047B6" w:rsidP="002C3F3C">
            <w:pPr>
              <w:pStyle w:val="Tablecontent"/>
              <w:rPr>
                <w:rFonts w:cs="Arial"/>
              </w:rPr>
            </w:pPr>
            <w:r w:rsidRPr="00425C8F">
              <w:rPr>
                <w:rFonts w:cs="Arial"/>
              </w:rPr>
              <w:t>M</w:t>
            </w:r>
          </w:p>
        </w:tc>
      </w:tr>
      <w:tr w:rsidR="007047B6" w:rsidRPr="00425C8F" w:rsidTr="002C3F3C">
        <w:trPr>
          <w:cantSplit/>
          <w:trHeight w:val="277"/>
        </w:trPr>
        <w:tc>
          <w:tcPr>
            <w:tcW w:w="1440" w:type="dxa"/>
          </w:tcPr>
          <w:p w:rsidR="007047B6" w:rsidRPr="00425C8F" w:rsidRDefault="007047B6" w:rsidP="002C3F3C">
            <w:pPr>
              <w:pStyle w:val="Tablecontent"/>
              <w:rPr>
                <w:rFonts w:cs="Arial"/>
              </w:rPr>
            </w:pPr>
            <w:r w:rsidRPr="00425C8F">
              <w:rPr>
                <w:rFonts w:cs="Arial"/>
              </w:rPr>
              <w:t>TXNSTATUS</w:t>
            </w:r>
          </w:p>
        </w:tc>
        <w:tc>
          <w:tcPr>
            <w:tcW w:w="1800" w:type="dxa"/>
          </w:tcPr>
          <w:p w:rsidR="007047B6" w:rsidRPr="00425C8F" w:rsidRDefault="007047B6" w:rsidP="002C3F3C">
            <w:pPr>
              <w:pStyle w:val="Tablecontent"/>
              <w:rPr>
                <w:rFonts w:cs="Arial"/>
              </w:rPr>
            </w:pPr>
            <w:r w:rsidRPr="00425C8F">
              <w:rPr>
                <w:rFonts w:cs="Arial"/>
              </w:rPr>
              <w:t>Transaction Status</w:t>
            </w:r>
          </w:p>
        </w:tc>
        <w:tc>
          <w:tcPr>
            <w:tcW w:w="2340" w:type="dxa"/>
          </w:tcPr>
          <w:p w:rsidR="007047B6" w:rsidRPr="00425C8F" w:rsidRDefault="007047B6" w:rsidP="002C3F3C">
            <w:pPr>
              <w:pStyle w:val="Tablecontent"/>
              <w:rPr>
                <w:rFonts w:cs="Arial"/>
              </w:rPr>
            </w:pPr>
            <w:r w:rsidRPr="00425C8F">
              <w:rPr>
                <w:rFonts w:cs="Arial"/>
              </w:rPr>
              <w:t>Status of the request</w:t>
            </w:r>
          </w:p>
          <w:p w:rsidR="007047B6" w:rsidRPr="00425C8F" w:rsidRDefault="007047B6" w:rsidP="002C3F3C">
            <w:pPr>
              <w:pStyle w:val="TableListBullet1"/>
              <w:jc w:val="left"/>
              <w:rPr>
                <w:rFonts w:cs="Arial"/>
              </w:rPr>
            </w:pPr>
            <w:r w:rsidRPr="00425C8F">
              <w:rPr>
                <w:rFonts w:cs="Arial"/>
              </w:rPr>
              <w:t xml:space="preserve">Transaction Status = 200 means Success, </w:t>
            </w:r>
          </w:p>
          <w:p w:rsidR="007047B6" w:rsidRPr="00425C8F" w:rsidRDefault="007047B6" w:rsidP="002C3F3C">
            <w:pPr>
              <w:pStyle w:val="TableListBullet1"/>
              <w:jc w:val="left"/>
              <w:rPr>
                <w:rFonts w:cs="Arial"/>
              </w:rPr>
            </w:pPr>
            <w:r w:rsidRPr="00425C8F">
              <w:rPr>
                <w:rFonts w:cs="Arial"/>
              </w:rPr>
              <w:t>Transaction Status Other than 200 means failed</w:t>
            </w:r>
          </w:p>
        </w:tc>
        <w:tc>
          <w:tcPr>
            <w:tcW w:w="1260" w:type="dxa"/>
          </w:tcPr>
          <w:p w:rsidR="007047B6" w:rsidRPr="00425C8F" w:rsidRDefault="007047B6" w:rsidP="002C3F3C">
            <w:pPr>
              <w:pStyle w:val="Tablecontent"/>
              <w:rPr>
                <w:rFonts w:cs="Arial"/>
              </w:rPr>
            </w:pPr>
            <w:r w:rsidRPr="00425C8F">
              <w:rPr>
                <w:rFonts w:cs="Arial"/>
              </w:rPr>
              <w:t>200</w:t>
            </w:r>
          </w:p>
        </w:tc>
        <w:tc>
          <w:tcPr>
            <w:tcW w:w="1260" w:type="dxa"/>
          </w:tcPr>
          <w:p w:rsidR="007047B6" w:rsidRPr="00425C8F" w:rsidRDefault="007047B6" w:rsidP="002C3F3C">
            <w:pPr>
              <w:pStyle w:val="Tablecontent"/>
              <w:rPr>
                <w:rFonts w:cs="Arial"/>
              </w:rPr>
            </w:pPr>
            <w:r w:rsidRPr="00425C8F">
              <w:rPr>
                <w:rFonts w:cs="Arial"/>
              </w:rPr>
              <w:t>N (7)</w:t>
            </w:r>
          </w:p>
        </w:tc>
        <w:tc>
          <w:tcPr>
            <w:tcW w:w="1496" w:type="dxa"/>
          </w:tcPr>
          <w:p w:rsidR="007047B6" w:rsidRPr="00425C8F" w:rsidRDefault="007047B6" w:rsidP="002C3F3C">
            <w:pPr>
              <w:pStyle w:val="Tablecontent"/>
              <w:rPr>
                <w:rFonts w:cs="Arial"/>
              </w:rPr>
            </w:pPr>
            <w:r w:rsidRPr="00425C8F">
              <w:rPr>
                <w:rFonts w:cs="Arial"/>
              </w:rPr>
              <w:t>M</w:t>
            </w:r>
          </w:p>
        </w:tc>
      </w:tr>
      <w:tr w:rsidR="007047B6" w:rsidRPr="00425C8F" w:rsidTr="002C3F3C">
        <w:trPr>
          <w:cantSplit/>
          <w:trHeight w:val="277"/>
        </w:trPr>
        <w:tc>
          <w:tcPr>
            <w:tcW w:w="1440" w:type="dxa"/>
          </w:tcPr>
          <w:p w:rsidR="007047B6" w:rsidRPr="00425C8F" w:rsidRDefault="007047B6" w:rsidP="002C3F3C">
            <w:pPr>
              <w:pStyle w:val="Tablecontent"/>
              <w:rPr>
                <w:rFonts w:cs="Arial"/>
              </w:rPr>
            </w:pPr>
            <w:r w:rsidRPr="00425C8F">
              <w:rPr>
                <w:rFonts w:cs="Arial"/>
              </w:rPr>
              <w:t>MESSAGE</w:t>
            </w:r>
          </w:p>
        </w:tc>
        <w:tc>
          <w:tcPr>
            <w:tcW w:w="1800" w:type="dxa"/>
          </w:tcPr>
          <w:p w:rsidR="007047B6" w:rsidRPr="00425C8F" w:rsidRDefault="007047B6" w:rsidP="002C3F3C">
            <w:pPr>
              <w:pStyle w:val="Tablecontent"/>
              <w:rPr>
                <w:rFonts w:cs="Arial"/>
              </w:rPr>
            </w:pPr>
            <w:r w:rsidRPr="00425C8F">
              <w:rPr>
                <w:rFonts w:cs="Arial"/>
              </w:rPr>
              <w:t>Response message</w:t>
            </w:r>
          </w:p>
        </w:tc>
        <w:tc>
          <w:tcPr>
            <w:tcW w:w="2340" w:type="dxa"/>
          </w:tcPr>
          <w:p w:rsidR="007047B6" w:rsidRPr="00425C8F" w:rsidRDefault="007047B6" w:rsidP="002C3F3C">
            <w:pPr>
              <w:pStyle w:val="Tablecontent"/>
              <w:rPr>
                <w:rFonts w:cs="Arial"/>
              </w:rPr>
            </w:pPr>
            <w:r w:rsidRPr="00425C8F">
              <w:rPr>
                <w:rFonts w:cs="Arial"/>
              </w:rPr>
              <w:t>Response message against request</w:t>
            </w:r>
          </w:p>
        </w:tc>
        <w:tc>
          <w:tcPr>
            <w:tcW w:w="1260" w:type="dxa"/>
          </w:tcPr>
          <w:p w:rsidR="007047B6" w:rsidRPr="00425C8F" w:rsidRDefault="007047B6" w:rsidP="002C3F3C">
            <w:pPr>
              <w:pStyle w:val="Tablecontent"/>
              <w:rPr>
                <w:rFonts w:cs="Arial"/>
              </w:rPr>
            </w:pPr>
            <w:r w:rsidRPr="00425C8F">
              <w:rPr>
                <w:rFonts w:cs="Arial"/>
              </w:rPr>
              <w:t>Message test</w:t>
            </w:r>
          </w:p>
        </w:tc>
        <w:tc>
          <w:tcPr>
            <w:tcW w:w="1260" w:type="dxa"/>
          </w:tcPr>
          <w:p w:rsidR="007047B6" w:rsidRPr="00425C8F" w:rsidRDefault="007047B6" w:rsidP="002C3F3C">
            <w:pPr>
              <w:pStyle w:val="Tablecontent"/>
              <w:rPr>
                <w:rFonts w:cs="Arial"/>
              </w:rPr>
            </w:pPr>
            <w:r w:rsidRPr="00425C8F">
              <w:rPr>
                <w:rFonts w:cs="Arial"/>
              </w:rPr>
              <w:t>A (250)</w:t>
            </w:r>
          </w:p>
        </w:tc>
        <w:tc>
          <w:tcPr>
            <w:tcW w:w="1496" w:type="dxa"/>
          </w:tcPr>
          <w:p w:rsidR="007047B6" w:rsidRPr="00425C8F" w:rsidRDefault="007047B6" w:rsidP="002C3F3C">
            <w:pPr>
              <w:pStyle w:val="Tablecontent"/>
              <w:rPr>
                <w:rFonts w:cs="Arial"/>
              </w:rPr>
            </w:pPr>
            <w:r w:rsidRPr="00425C8F">
              <w:rPr>
                <w:rFonts w:cs="Arial"/>
              </w:rPr>
              <w:t>O</w:t>
            </w:r>
          </w:p>
        </w:tc>
      </w:tr>
    </w:tbl>
    <w:p w:rsidR="007047B6" w:rsidRPr="00425C8F" w:rsidRDefault="007047B6" w:rsidP="007047B6">
      <w:pPr>
        <w:pStyle w:val="Head"/>
      </w:pPr>
    </w:p>
    <w:p w:rsidR="007047B6" w:rsidRPr="00425C8F" w:rsidRDefault="007047B6" w:rsidP="007047B6">
      <w:pPr>
        <w:pStyle w:val="NoteHeading"/>
        <w:rPr>
          <w:color w:val="auto"/>
        </w:rPr>
      </w:pPr>
      <w:r w:rsidRPr="00425C8F">
        <w:rPr>
          <w:color w:val="auto"/>
        </w:rPr>
        <w:t>The value of TYPE tag is fixed, as mentioned above</w:t>
      </w:r>
    </w:p>
    <w:p w:rsidR="00D30ACD" w:rsidRPr="00425C8F" w:rsidRDefault="007047B6" w:rsidP="00D30ACD">
      <w:pPr>
        <w:pStyle w:val="NoteHeading"/>
        <w:rPr>
          <w:color w:val="auto"/>
          <w:lang w:val="en-IN"/>
        </w:rPr>
      </w:pPr>
      <w:r w:rsidRPr="00425C8F">
        <w:rPr>
          <w:color w:val="auto"/>
        </w:rPr>
        <w:t>Notification related to group role change, remains same as currently applicable, in other words, no SMS notification would be pushed in case of group role association or de-association</w:t>
      </w:r>
    </w:p>
    <w:p w:rsidR="00633175" w:rsidRPr="00425C8F" w:rsidRDefault="00633175" w:rsidP="00633175">
      <w:pPr>
        <w:pStyle w:val="BodyText2"/>
        <w:rPr>
          <w:lang w:val="en-IN"/>
        </w:rPr>
      </w:pPr>
    </w:p>
    <w:p w:rsidR="00633175" w:rsidRPr="00425C8F" w:rsidRDefault="00633175" w:rsidP="00337049">
      <w:pPr>
        <w:pStyle w:val="Heading2"/>
      </w:pPr>
      <w:bookmarkStart w:id="545" w:name="_Toc379631431"/>
      <w:bookmarkStart w:id="546" w:name="_Toc380482378"/>
      <w:bookmarkStart w:id="547" w:name="_Toc485139728"/>
      <w:r w:rsidRPr="00425C8F">
        <w:t>MNP (Porting IN/OUT)</w:t>
      </w:r>
      <w:bookmarkEnd w:id="545"/>
      <w:bookmarkEnd w:id="546"/>
      <w:bookmarkEnd w:id="547"/>
    </w:p>
    <w:p w:rsidR="00633175" w:rsidRPr="00425C8F" w:rsidRDefault="00633175" w:rsidP="00633175">
      <w:pPr>
        <w:pStyle w:val="BodyText2"/>
      </w:pPr>
      <w:r w:rsidRPr="00425C8F">
        <w:rPr>
          <w:lang w:val="en-IN"/>
        </w:rPr>
        <w:t>External system may use this API to</w:t>
      </w:r>
      <w:r w:rsidRPr="00425C8F">
        <w:t xml:space="preserve"> send the request for MSISDN porting IN or OUT in the system.</w:t>
      </w:r>
    </w:p>
    <w:p w:rsidR="00633175" w:rsidRPr="00425C8F" w:rsidRDefault="00633175" w:rsidP="00633175">
      <w:pPr>
        <w:pStyle w:val="BodyText2"/>
      </w:pPr>
    </w:p>
    <w:p w:rsidR="00633175" w:rsidRPr="00425C8F" w:rsidRDefault="00633175" w:rsidP="00D8124A">
      <w:pPr>
        <w:pStyle w:val="Heading"/>
        <w:rPr>
          <w:color w:val="auto"/>
        </w:rPr>
      </w:pPr>
      <w:bookmarkStart w:id="548" w:name="_Toc379631432"/>
      <w:bookmarkStart w:id="549" w:name="_Toc380482379"/>
      <w:r w:rsidRPr="00425C8F">
        <w:rPr>
          <w:color w:val="auto"/>
        </w:rPr>
        <w:t>Request Syntax</w:t>
      </w:r>
      <w:bookmarkEnd w:id="548"/>
      <w:bookmarkEnd w:id="549"/>
    </w:p>
    <w:p w:rsidR="00633175" w:rsidRPr="00425C8F" w:rsidRDefault="00633175" w:rsidP="00633175">
      <w:pPr>
        <w:pStyle w:val="BodyText2"/>
      </w:pPr>
      <w:r w:rsidRPr="00425C8F">
        <w:lastRenderedPageBreak/>
        <w:t>The External System will send the following request for MSISDN porting. The request format and details of request are mentioned below.</w:t>
      </w:r>
    </w:p>
    <w:p w:rsidR="00633175" w:rsidRPr="00425C8F" w:rsidRDefault="00633175" w:rsidP="00633175">
      <w:pPr>
        <w:pStyle w:val="BodyText2"/>
      </w:pPr>
    </w:p>
    <w:p w:rsidR="00633175" w:rsidRPr="00425C8F" w:rsidRDefault="00633175" w:rsidP="00633175">
      <w:pPr>
        <w:pStyle w:val="BodyText2"/>
        <w:rPr>
          <w:b/>
          <w:bCs/>
          <w:u w:val="single"/>
        </w:rPr>
      </w:pPr>
      <w:r w:rsidRPr="00425C8F">
        <w:rPr>
          <w:b/>
          <w:bCs/>
          <w:u w:val="single"/>
        </w:rPr>
        <w:t>Request Syntax</w:t>
      </w:r>
    </w:p>
    <w:p w:rsidR="00633175" w:rsidRPr="00425C8F" w:rsidRDefault="00633175" w:rsidP="00633175">
      <w:pPr>
        <w:pStyle w:val="BodyText2"/>
        <w:rPr>
          <w:b/>
          <w:bCs/>
          <w:u w:val="single"/>
        </w:rPr>
      </w:pPr>
    </w:p>
    <w:p w:rsidR="00633175" w:rsidRPr="00425C8F" w:rsidRDefault="00633175" w:rsidP="00633175">
      <w:pPr>
        <w:pStyle w:val="BodyText2"/>
        <w:ind w:left="720"/>
      </w:pPr>
      <w:r w:rsidRPr="00425C8F">
        <w:t>&lt;?xml version="1.0"?&gt;</w:t>
      </w:r>
    </w:p>
    <w:p w:rsidR="00633175" w:rsidRPr="00425C8F" w:rsidRDefault="00633175" w:rsidP="00633175">
      <w:pPr>
        <w:pStyle w:val="BodyText2"/>
        <w:ind w:left="720"/>
      </w:pPr>
      <w:r w:rsidRPr="00425C8F">
        <w:t>&lt;COMMAND&gt;</w:t>
      </w:r>
    </w:p>
    <w:p w:rsidR="00633175" w:rsidRPr="00425C8F" w:rsidRDefault="00633175" w:rsidP="00633175">
      <w:pPr>
        <w:pStyle w:val="BodyText2"/>
        <w:ind w:left="720"/>
      </w:pPr>
      <w:r w:rsidRPr="00425C8F">
        <w:t>&lt;TYPE&gt;</w:t>
      </w:r>
      <w:r w:rsidRPr="00425C8F">
        <w:rPr>
          <w:b/>
        </w:rPr>
        <w:t>UPLOADMNPFILEREQ</w:t>
      </w:r>
      <w:r w:rsidRPr="00425C8F">
        <w:t>&lt;/TYPE&gt;</w:t>
      </w:r>
    </w:p>
    <w:p w:rsidR="00633175" w:rsidRPr="00425C8F" w:rsidRDefault="00633175" w:rsidP="00633175">
      <w:pPr>
        <w:pStyle w:val="BodyText2"/>
        <w:ind w:left="720"/>
      </w:pPr>
      <w:r w:rsidRPr="00425C8F">
        <w:t>&lt;DATE&gt;&lt;Date and time &gt;&lt;/DATE&gt;</w:t>
      </w:r>
    </w:p>
    <w:p w:rsidR="00633175" w:rsidRPr="00425C8F" w:rsidRDefault="00633175" w:rsidP="00633175">
      <w:pPr>
        <w:pStyle w:val="BodyText2"/>
        <w:ind w:left="720"/>
      </w:pPr>
      <w:r w:rsidRPr="00425C8F">
        <w:t>&lt;EXTNWCODE&gt;&lt;Network External Code&gt;&lt;/EXTNWCODE&gt;</w:t>
      </w:r>
    </w:p>
    <w:p w:rsidR="00633175" w:rsidRPr="00425C8F" w:rsidRDefault="00633175" w:rsidP="00633175">
      <w:pPr>
        <w:pStyle w:val="BodyText2"/>
        <w:ind w:left="720"/>
      </w:pPr>
      <w:r w:rsidRPr="00425C8F">
        <w:t>&lt;CATCODE&gt;&lt;Category Code of the Operator user&gt;&lt;/CATCODE&gt;</w:t>
      </w:r>
    </w:p>
    <w:p w:rsidR="00633175" w:rsidRPr="00425C8F" w:rsidRDefault="00633175" w:rsidP="00633175">
      <w:pPr>
        <w:pStyle w:val="BodyText2"/>
        <w:ind w:left="720"/>
      </w:pPr>
      <w:r w:rsidRPr="00425C8F">
        <w:t>&lt;EMPCODE&gt;&lt;Employee Code of the Operator user&gt;&lt;/EMPCODE&gt;</w:t>
      </w:r>
    </w:p>
    <w:p w:rsidR="00633175" w:rsidRPr="00425C8F" w:rsidRDefault="00633175" w:rsidP="00633175">
      <w:pPr>
        <w:pStyle w:val="BodyText2"/>
        <w:ind w:left="720"/>
      </w:pPr>
      <w:r w:rsidRPr="00425C8F">
        <w:t>&lt;LOGINID&gt;&lt;Login ID of the Operator user&gt;&lt;/LOGINID&gt;</w:t>
      </w:r>
    </w:p>
    <w:p w:rsidR="00633175" w:rsidRPr="00425C8F" w:rsidRDefault="00633175" w:rsidP="00633175">
      <w:pPr>
        <w:pStyle w:val="BodyText2"/>
        <w:ind w:left="720"/>
      </w:pPr>
      <w:r w:rsidRPr="00425C8F">
        <w:t>&lt;PASSWORD&gt;&lt;Password of the Operator user&gt;&lt;/PASSWORD&gt;</w:t>
      </w:r>
    </w:p>
    <w:p w:rsidR="00633175" w:rsidRPr="00425C8F" w:rsidRDefault="00633175" w:rsidP="00633175">
      <w:pPr>
        <w:pStyle w:val="BodyText2"/>
        <w:ind w:left="720"/>
        <w:jc w:val="left"/>
      </w:pPr>
      <w:r w:rsidRPr="00425C8F">
        <w:t>&lt;EXTREFNUM&gt;&lt;Unique Reference number in the external system&gt;&lt;/EXTREFNUM&gt;</w:t>
      </w:r>
    </w:p>
    <w:p w:rsidR="00633175" w:rsidRPr="00425C8F" w:rsidRDefault="00633175" w:rsidP="00633175">
      <w:pPr>
        <w:pStyle w:val="BodyText2"/>
        <w:ind w:left="720"/>
      </w:pPr>
      <w:r w:rsidRPr="00425C8F">
        <w:t>&lt;DATA&gt;</w:t>
      </w:r>
    </w:p>
    <w:p w:rsidR="00633175" w:rsidRPr="00425C8F" w:rsidRDefault="00633175" w:rsidP="00633175">
      <w:pPr>
        <w:pStyle w:val="BodyText2"/>
        <w:ind w:left="1440"/>
      </w:pPr>
      <w:r w:rsidRPr="00425C8F">
        <w:t>&lt;MSISDN&gt;&lt;MSISDN&gt;&lt;/ MSISDN&gt;</w:t>
      </w:r>
    </w:p>
    <w:p w:rsidR="00633175" w:rsidRPr="00425C8F" w:rsidRDefault="00633175" w:rsidP="00633175">
      <w:pPr>
        <w:pStyle w:val="BodyText2"/>
        <w:ind w:left="720" w:firstLine="720"/>
      </w:pPr>
      <w:r w:rsidRPr="00425C8F">
        <w:t>&lt;SUBSTYPE&gt;&lt;PRE/POST&gt;&lt;/SUBSTYPE&gt;</w:t>
      </w:r>
    </w:p>
    <w:p w:rsidR="00633175" w:rsidRPr="00425C8F" w:rsidRDefault="00633175" w:rsidP="00633175">
      <w:pPr>
        <w:pStyle w:val="Code"/>
        <w:ind w:left="900" w:hanging="180"/>
        <w:jc w:val="left"/>
        <w:rPr>
          <w:rFonts w:ascii="Arial" w:hAnsi="Arial"/>
        </w:rPr>
      </w:pPr>
      <w:r w:rsidRPr="00425C8F">
        <w:rPr>
          <w:rFonts w:ascii="Arial" w:hAnsi="Arial" w:cs="Arial"/>
          <w:b/>
        </w:rPr>
        <w:tab/>
      </w:r>
      <w:r w:rsidRPr="00425C8F">
        <w:rPr>
          <w:rFonts w:ascii="Arial" w:eastAsia="Arial Unicode MS" w:hAnsi="Arial" w:cs="Arial"/>
          <w:szCs w:val="20"/>
        </w:rPr>
        <w:tab/>
      </w:r>
      <w:r w:rsidRPr="00425C8F">
        <w:rPr>
          <w:rFonts w:ascii="Arial" w:hAnsi="Arial"/>
        </w:rPr>
        <w:t>&lt;PORTTYPE&gt;&lt;IN/OUT&gt;&lt;/PORTTYPE&gt;</w:t>
      </w:r>
    </w:p>
    <w:p w:rsidR="00633175" w:rsidRPr="00425C8F" w:rsidRDefault="00633175" w:rsidP="00633175">
      <w:pPr>
        <w:pStyle w:val="BodyText2"/>
        <w:ind w:left="720"/>
      </w:pPr>
      <w:r w:rsidRPr="00425C8F">
        <w:t>&lt;/DATA&gt;</w:t>
      </w:r>
    </w:p>
    <w:p w:rsidR="00633175" w:rsidRPr="00425C8F" w:rsidRDefault="00633175" w:rsidP="00633175">
      <w:pPr>
        <w:pStyle w:val="BodyText2"/>
        <w:ind w:left="720"/>
        <w:rPr>
          <w:b/>
          <w:bCs/>
          <w:u w:val="single"/>
        </w:rPr>
      </w:pPr>
      <w:r w:rsidRPr="00425C8F">
        <w:t>&lt;/COMMAND&gt;</w:t>
      </w:r>
    </w:p>
    <w:p w:rsidR="00633175" w:rsidRPr="00425C8F" w:rsidRDefault="00633175" w:rsidP="00633175">
      <w:pPr>
        <w:pStyle w:val="BodyText2"/>
      </w:pPr>
    </w:p>
    <w:p w:rsidR="00633175" w:rsidRPr="00425C8F" w:rsidRDefault="00633175" w:rsidP="00633175">
      <w:pPr>
        <w:pStyle w:val="BodyText2"/>
      </w:pPr>
      <w:r w:rsidRPr="00425C8F">
        <w:rPr>
          <w:b/>
          <w:bCs/>
          <w:u w:val="single"/>
        </w:rPr>
        <w:t>Fields Detail</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92"/>
        <w:gridCol w:w="8"/>
        <w:gridCol w:w="1440"/>
        <w:gridCol w:w="21"/>
        <w:gridCol w:w="339"/>
        <w:gridCol w:w="2340"/>
        <w:gridCol w:w="14"/>
        <w:gridCol w:w="1559"/>
        <w:gridCol w:w="47"/>
        <w:gridCol w:w="720"/>
        <w:gridCol w:w="180"/>
        <w:gridCol w:w="45"/>
        <w:gridCol w:w="855"/>
      </w:tblGrid>
      <w:tr w:rsidR="00633175" w:rsidRPr="00425C8F" w:rsidTr="00762089">
        <w:trPr>
          <w:trHeight w:val="277"/>
          <w:tblHeader/>
        </w:trPr>
        <w:tc>
          <w:tcPr>
            <w:tcW w:w="1800" w:type="dxa"/>
            <w:gridSpan w:val="2"/>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TAG</w:t>
            </w:r>
          </w:p>
        </w:tc>
        <w:tc>
          <w:tcPr>
            <w:tcW w:w="1800" w:type="dxa"/>
            <w:gridSpan w:val="3"/>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Fields</w:t>
            </w:r>
          </w:p>
        </w:tc>
        <w:tc>
          <w:tcPr>
            <w:tcW w:w="2340" w:type="dxa"/>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Remarks</w:t>
            </w:r>
          </w:p>
        </w:tc>
        <w:tc>
          <w:tcPr>
            <w:tcW w:w="1620" w:type="dxa"/>
            <w:gridSpan w:val="3"/>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Example</w:t>
            </w:r>
          </w:p>
        </w:tc>
        <w:tc>
          <w:tcPr>
            <w:tcW w:w="720" w:type="dxa"/>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Filed Type</w:t>
            </w:r>
          </w:p>
        </w:tc>
        <w:tc>
          <w:tcPr>
            <w:tcW w:w="1080" w:type="dxa"/>
            <w:gridSpan w:val="3"/>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Optional/</w:t>
            </w:r>
          </w:p>
          <w:p w:rsidR="00633175" w:rsidRPr="00425C8F" w:rsidRDefault="00633175" w:rsidP="00762089">
            <w:pPr>
              <w:pStyle w:val="TableColumnLabels"/>
              <w:rPr>
                <w:color w:val="auto"/>
              </w:rPr>
            </w:pPr>
            <w:r w:rsidRPr="00425C8F">
              <w:rPr>
                <w:color w:val="auto"/>
              </w:rPr>
              <w:t>Mandatory</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7"/>
        </w:trPr>
        <w:tc>
          <w:tcPr>
            <w:tcW w:w="9360" w:type="dxa"/>
            <w:gridSpan w:val="13"/>
          </w:tcPr>
          <w:p w:rsidR="00633175" w:rsidRPr="00425C8F" w:rsidRDefault="00633175" w:rsidP="00762089">
            <w:pPr>
              <w:pStyle w:val="Tablecontent"/>
              <w:rPr>
                <w:rFonts w:cs="Arial"/>
                <w:b/>
                <w:bCs/>
              </w:rPr>
            </w:pPr>
            <w:r w:rsidRPr="00425C8F">
              <w:rPr>
                <w:rFonts w:cs="Arial"/>
                <w:b/>
                <w:bCs/>
              </w:rPr>
              <w:t>Common TAGS</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800" w:type="dxa"/>
            <w:gridSpan w:val="2"/>
          </w:tcPr>
          <w:p w:rsidR="00633175" w:rsidRPr="00425C8F" w:rsidRDefault="00633175" w:rsidP="00762089">
            <w:pPr>
              <w:pStyle w:val="Tablecontent"/>
              <w:rPr>
                <w:rFonts w:cs="Arial"/>
              </w:rPr>
            </w:pPr>
            <w:r w:rsidRPr="00425C8F">
              <w:rPr>
                <w:rFonts w:cs="Arial"/>
              </w:rPr>
              <w:t>TYPE</w:t>
            </w:r>
          </w:p>
        </w:tc>
        <w:tc>
          <w:tcPr>
            <w:tcW w:w="1440" w:type="dxa"/>
          </w:tcPr>
          <w:p w:rsidR="00633175" w:rsidRPr="00425C8F" w:rsidRDefault="00633175" w:rsidP="00762089">
            <w:pPr>
              <w:pStyle w:val="Tablecontent"/>
              <w:rPr>
                <w:rFonts w:cs="Arial"/>
              </w:rPr>
            </w:pPr>
            <w:r w:rsidRPr="00425C8F">
              <w:rPr>
                <w:rFonts w:cs="Arial"/>
              </w:rPr>
              <w:t>Request type</w:t>
            </w:r>
          </w:p>
        </w:tc>
        <w:tc>
          <w:tcPr>
            <w:tcW w:w="2700" w:type="dxa"/>
            <w:gridSpan w:val="3"/>
          </w:tcPr>
          <w:p w:rsidR="00633175" w:rsidRPr="00425C8F" w:rsidRDefault="00633175" w:rsidP="00762089">
            <w:pPr>
              <w:pStyle w:val="Tablecontent"/>
              <w:rPr>
                <w:rFonts w:cs="Arial"/>
              </w:rPr>
            </w:pPr>
            <w:r w:rsidRPr="00425C8F">
              <w:rPr>
                <w:rFonts w:cs="Arial"/>
              </w:rPr>
              <w:t>Request Type, should be sent with each request - fixed</w:t>
            </w:r>
          </w:p>
        </w:tc>
        <w:tc>
          <w:tcPr>
            <w:tcW w:w="1620" w:type="dxa"/>
            <w:gridSpan w:val="3"/>
          </w:tcPr>
          <w:p w:rsidR="00633175" w:rsidRPr="00425C8F" w:rsidRDefault="00633175" w:rsidP="00762089">
            <w:pPr>
              <w:pStyle w:val="Tablecontent"/>
              <w:rPr>
                <w:rFonts w:cs="Arial"/>
              </w:rPr>
            </w:pPr>
            <w:r w:rsidRPr="00425C8F">
              <w:t>UPLOADMNPFILEREQ</w:t>
            </w:r>
          </w:p>
        </w:tc>
        <w:tc>
          <w:tcPr>
            <w:tcW w:w="900" w:type="dxa"/>
            <w:gridSpan w:val="2"/>
          </w:tcPr>
          <w:p w:rsidR="00633175" w:rsidRPr="00425C8F" w:rsidRDefault="00633175" w:rsidP="00762089">
            <w:pPr>
              <w:pStyle w:val="Tablecontent"/>
              <w:rPr>
                <w:rFonts w:cs="Arial"/>
              </w:rPr>
            </w:pPr>
            <w:r w:rsidRPr="00425C8F">
              <w:rPr>
                <w:rFonts w:cs="Arial"/>
              </w:rPr>
              <w:t>A (20)</w:t>
            </w:r>
          </w:p>
        </w:tc>
        <w:tc>
          <w:tcPr>
            <w:tcW w:w="900" w:type="dxa"/>
            <w:gridSpan w:val="2"/>
          </w:tcPr>
          <w:p w:rsidR="00633175" w:rsidRPr="00425C8F" w:rsidRDefault="00633175" w:rsidP="00762089">
            <w:pPr>
              <w:pStyle w:val="Tablecontent"/>
              <w:rPr>
                <w:rFonts w:cs="Arial"/>
              </w:rPr>
            </w:pPr>
            <w:r w:rsidRPr="00425C8F">
              <w:rPr>
                <w:rFonts w:cs="Arial"/>
              </w:rPr>
              <w:t>M</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800" w:type="dxa"/>
            <w:gridSpan w:val="2"/>
          </w:tcPr>
          <w:p w:rsidR="00633175" w:rsidRPr="00425C8F" w:rsidRDefault="00633175" w:rsidP="00762089">
            <w:pPr>
              <w:pStyle w:val="Tablecontent"/>
              <w:rPr>
                <w:rFonts w:cs="Arial"/>
              </w:rPr>
            </w:pPr>
            <w:r w:rsidRPr="00425C8F">
              <w:rPr>
                <w:rFonts w:cs="Arial"/>
              </w:rPr>
              <w:t>DATE</w:t>
            </w:r>
          </w:p>
        </w:tc>
        <w:tc>
          <w:tcPr>
            <w:tcW w:w="1440" w:type="dxa"/>
          </w:tcPr>
          <w:p w:rsidR="00633175" w:rsidRPr="00425C8F" w:rsidRDefault="00633175" w:rsidP="00762089">
            <w:pPr>
              <w:pStyle w:val="Tablecontent"/>
              <w:rPr>
                <w:rFonts w:cs="Arial"/>
              </w:rPr>
            </w:pPr>
            <w:r w:rsidRPr="00425C8F">
              <w:rPr>
                <w:rFonts w:cs="Arial"/>
              </w:rPr>
              <w:t>Date and time</w:t>
            </w:r>
          </w:p>
        </w:tc>
        <w:tc>
          <w:tcPr>
            <w:tcW w:w="2700" w:type="dxa"/>
            <w:gridSpan w:val="3"/>
          </w:tcPr>
          <w:p w:rsidR="00633175" w:rsidRPr="00425C8F" w:rsidRDefault="00633175" w:rsidP="00762089">
            <w:pPr>
              <w:pStyle w:val="Tablecontent"/>
              <w:rPr>
                <w:rFonts w:cs="Arial"/>
              </w:rPr>
            </w:pPr>
            <w:r w:rsidRPr="00425C8F">
              <w:rPr>
                <w:rFonts w:cs="Arial"/>
              </w:rPr>
              <w:t>Date and time on which request generated by external system, HH are in 24 Hour Format</w:t>
            </w:r>
          </w:p>
        </w:tc>
        <w:tc>
          <w:tcPr>
            <w:tcW w:w="1620" w:type="dxa"/>
            <w:gridSpan w:val="3"/>
          </w:tcPr>
          <w:p w:rsidR="00633175" w:rsidRPr="00425C8F" w:rsidRDefault="00633175" w:rsidP="00762089">
            <w:pPr>
              <w:pStyle w:val="Tablecontent"/>
              <w:rPr>
                <w:rFonts w:cs="Arial"/>
              </w:rPr>
            </w:pPr>
            <w:r w:rsidRPr="00425C8F">
              <w:rPr>
                <w:rFonts w:cs="Arial"/>
              </w:rPr>
              <w:t>DD-MM-YYYY HH:MM:SS</w:t>
            </w:r>
          </w:p>
        </w:tc>
        <w:tc>
          <w:tcPr>
            <w:tcW w:w="900" w:type="dxa"/>
            <w:gridSpan w:val="2"/>
          </w:tcPr>
          <w:p w:rsidR="00633175" w:rsidRPr="00425C8F" w:rsidRDefault="00633175" w:rsidP="00762089">
            <w:pPr>
              <w:pStyle w:val="Tablecontent"/>
              <w:rPr>
                <w:rFonts w:cs="Arial"/>
              </w:rPr>
            </w:pPr>
            <w:r w:rsidRPr="00425C8F">
              <w:rPr>
                <w:rFonts w:cs="Arial"/>
              </w:rPr>
              <w:t>D (20)</w:t>
            </w:r>
          </w:p>
        </w:tc>
        <w:tc>
          <w:tcPr>
            <w:tcW w:w="900" w:type="dxa"/>
            <w:gridSpan w:val="2"/>
          </w:tcPr>
          <w:p w:rsidR="00633175" w:rsidRPr="00425C8F" w:rsidRDefault="00633175" w:rsidP="00762089">
            <w:pPr>
              <w:pStyle w:val="Tablecontent"/>
              <w:rPr>
                <w:rFonts w:cs="Arial"/>
              </w:rPr>
            </w:pPr>
            <w:r w:rsidRPr="00425C8F">
              <w:rPr>
                <w:rFonts w:cs="Arial"/>
              </w:rPr>
              <w:t>O</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800" w:type="dxa"/>
            <w:gridSpan w:val="2"/>
          </w:tcPr>
          <w:p w:rsidR="00633175" w:rsidRPr="00425C8F" w:rsidRDefault="00633175" w:rsidP="00762089">
            <w:pPr>
              <w:pStyle w:val="Tablecontent"/>
              <w:rPr>
                <w:rFonts w:cs="Arial"/>
              </w:rPr>
            </w:pPr>
            <w:r w:rsidRPr="00425C8F">
              <w:rPr>
                <w:rFonts w:cs="Arial"/>
              </w:rPr>
              <w:t>EXTNWCODE</w:t>
            </w:r>
          </w:p>
        </w:tc>
        <w:tc>
          <w:tcPr>
            <w:tcW w:w="1440" w:type="dxa"/>
          </w:tcPr>
          <w:p w:rsidR="00633175" w:rsidRPr="00425C8F" w:rsidRDefault="00633175" w:rsidP="00762089">
            <w:pPr>
              <w:pStyle w:val="Tablecontent"/>
              <w:rPr>
                <w:rFonts w:cs="Arial"/>
              </w:rPr>
            </w:pPr>
            <w:r w:rsidRPr="00425C8F">
              <w:rPr>
                <w:rFonts w:cs="Arial"/>
              </w:rPr>
              <w:t xml:space="preserve">Network code </w:t>
            </w:r>
          </w:p>
        </w:tc>
        <w:tc>
          <w:tcPr>
            <w:tcW w:w="2700" w:type="dxa"/>
            <w:gridSpan w:val="3"/>
          </w:tcPr>
          <w:p w:rsidR="00633175" w:rsidRPr="00425C8F" w:rsidRDefault="00633175" w:rsidP="00762089">
            <w:pPr>
              <w:pStyle w:val="Tablecontent"/>
              <w:rPr>
                <w:rFonts w:cs="Arial"/>
              </w:rPr>
            </w:pPr>
            <w:r w:rsidRPr="00425C8F">
              <w:rPr>
                <w:rFonts w:cs="Arial"/>
              </w:rPr>
              <w:t>Network code of the Operator User defined in PreTUPS as External Network code</w:t>
            </w:r>
          </w:p>
        </w:tc>
        <w:tc>
          <w:tcPr>
            <w:tcW w:w="1620" w:type="dxa"/>
            <w:gridSpan w:val="3"/>
          </w:tcPr>
          <w:p w:rsidR="00633175" w:rsidRPr="00425C8F" w:rsidRDefault="00633175" w:rsidP="00762089">
            <w:pPr>
              <w:pStyle w:val="Tablecontent"/>
              <w:rPr>
                <w:rFonts w:cs="Arial"/>
              </w:rPr>
            </w:pPr>
            <w:r w:rsidRPr="00425C8F">
              <w:rPr>
                <w:rFonts w:cs="Arial"/>
              </w:rPr>
              <w:t>MO</w:t>
            </w:r>
          </w:p>
        </w:tc>
        <w:tc>
          <w:tcPr>
            <w:tcW w:w="900" w:type="dxa"/>
            <w:gridSpan w:val="2"/>
          </w:tcPr>
          <w:p w:rsidR="00633175" w:rsidRPr="00425C8F" w:rsidRDefault="00633175" w:rsidP="00762089">
            <w:pPr>
              <w:pStyle w:val="Tablecontent"/>
              <w:rPr>
                <w:rFonts w:cs="Arial"/>
              </w:rPr>
            </w:pPr>
            <w:r w:rsidRPr="00425C8F">
              <w:rPr>
                <w:rFonts w:cs="Arial"/>
              </w:rPr>
              <w:t>A (2)</w:t>
            </w:r>
          </w:p>
        </w:tc>
        <w:tc>
          <w:tcPr>
            <w:tcW w:w="900" w:type="dxa"/>
            <w:gridSpan w:val="2"/>
          </w:tcPr>
          <w:p w:rsidR="00633175" w:rsidRPr="00425C8F" w:rsidRDefault="00633175" w:rsidP="00762089">
            <w:pPr>
              <w:pStyle w:val="Tablecontent"/>
              <w:rPr>
                <w:rFonts w:cs="Arial"/>
              </w:rPr>
            </w:pPr>
            <w:r w:rsidRPr="00425C8F">
              <w:rPr>
                <w:rFonts w:cs="Arial"/>
              </w:rPr>
              <w:t>M</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7"/>
        </w:trPr>
        <w:tc>
          <w:tcPr>
            <w:tcW w:w="1800" w:type="dxa"/>
            <w:gridSpan w:val="2"/>
          </w:tcPr>
          <w:p w:rsidR="00633175" w:rsidRPr="00425C8F" w:rsidRDefault="00633175" w:rsidP="00762089">
            <w:pPr>
              <w:pStyle w:val="Tablecontent"/>
              <w:rPr>
                <w:rFonts w:cs="Arial"/>
              </w:rPr>
            </w:pPr>
            <w:r w:rsidRPr="00425C8F">
              <w:t>CATCODE</w:t>
            </w:r>
          </w:p>
        </w:tc>
        <w:tc>
          <w:tcPr>
            <w:tcW w:w="1440" w:type="dxa"/>
          </w:tcPr>
          <w:p w:rsidR="00633175" w:rsidRPr="00425C8F" w:rsidRDefault="00633175" w:rsidP="00762089">
            <w:pPr>
              <w:pStyle w:val="Tablecontent"/>
              <w:rPr>
                <w:rFonts w:cs="Arial"/>
              </w:rPr>
            </w:pPr>
            <w:r w:rsidRPr="00425C8F">
              <w:rPr>
                <w:rFonts w:cs="Arial"/>
              </w:rPr>
              <w:t>Category Code</w:t>
            </w:r>
          </w:p>
        </w:tc>
        <w:tc>
          <w:tcPr>
            <w:tcW w:w="2700" w:type="dxa"/>
            <w:gridSpan w:val="3"/>
          </w:tcPr>
          <w:p w:rsidR="00633175" w:rsidRPr="00425C8F" w:rsidRDefault="00633175" w:rsidP="00762089">
            <w:pPr>
              <w:pStyle w:val="Tablecontent"/>
              <w:rPr>
                <w:rFonts w:cs="Arial"/>
              </w:rPr>
            </w:pPr>
            <w:r w:rsidRPr="00425C8F">
              <w:rPr>
                <w:rFonts w:cs="Arial"/>
              </w:rPr>
              <w:t>Category Code of the operator</w:t>
            </w:r>
          </w:p>
        </w:tc>
        <w:tc>
          <w:tcPr>
            <w:tcW w:w="1620" w:type="dxa"/>
            <w:gridSpan w:val="3"/>
          </w:tcPr>
          <w:p w:rsidR="00633175" w:rsidRPr="00425C8F" w:rsidRDefault="00633175" w:rsidP="00762089">
            <w:pPr>
              <w:pStyle w:val="Tablecontent"/>
              <w:rPr>
                <w:rFonts w:cs="Arial"/>
              </w:rPr>
            </w:pPr>
            <w:r w:rsidRPr="00425C8F">
              <w:rPr>
                <w:rFonts w:cs="Arial"/>
              </w:rPr>
              <w:t>AP</w:t>
            </w:r>
          </w:p>
        </w:tc>
        <w:tc>
          <w:tcPr>
            <w:tcW w:w="900" w:type="dxa"/>
            <w:gridSpan w:val="2"/>
          </w:tcPr>
          <w:p w:rsidR="00633175" w:rsidRPr="00425C8F" w:rsidRDefault="00633175" w:rsidP="00762089">
            <w:pPr>
              <w:pStyle w:val="Tablecontent"/>
              <w:rPr>
                <w:rFonts w:cs="Arial"/>
              </w:rPr>
            </w:pPr>
            <w:r w:rsidRPr="00425C8F">
              <w:rPr>
                <w:rFonts w:cs="Arial"/>
              </w:rPr>
              <w:t>A (2)</w:t>
            </w:r>
          </w:p>
        </w:tc>
        <w:tc>
          <w:tcPr>
            <w:tcW w:w="900" w:type="dxa"/>
            <w:gridSpan w:val="2"/>
          </w:tcPr>
          <w:p w:rsidR="00633175" w:rsidRPr="00425C8F" w:rsidRDefault="00633175" w:rsidP="00762089">
            <w:pPr>
              <w:pStyle w:val="Tablecontent"/>
              <w:rPr>
                <w:rFonts w:cs="Arial"/>
              </w:rPr>
            </w:pPr>
            <w:r w:rsidRPr="00425C8F">
              <w:rPr>
                <w:rFonts w:cs="Arial"/>
              </w:rPr>
              <w:t>O</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7"/>
        </w:trPr>
        <w:tc>
          <w:tcPr>
            <w:tcW w:w="1800" w:type="dxa"/>
            <w:gridSpan w:val="2"/>
          </w:tcPr>
          <w:p w:rsidR="00633175" w:rsidRPr="00425C8F" w:rsidRDefault="00633175" w:rsidP="00762089">
            <w:pPr>
              <w:pStyle w:val="Tablecontent"/>
              <w:rPr>
                <w:rFonts w:cs="Arial"/>
              </w:rPr>
            </w:pPr>
            <w:r w:rsidRPr="00425C8F">
              <w:rPr>
                <w:rFonts w:cs="Arial"/>
              </w:rPr>
              <w:t>EMPCODE</w:t>
            </w:r>
          </w:p>
        </w:tc>
        <w:tc>
          <w:tcPr>
            <w:tcW w:w="1440" w:type="dxa"/>
          </w:tcPr>
          <w:p w:rsidR="00633175" w:rsidRPr="00425C8F" w:rsidRDefault="00633175" w:rsidP="00762089">
            <w:pPr>
              <w:pStyle w:val="Tablecontent"/>
              <w:rPr>
                <w:rFonts w:cs="Arial"/>
              </w:rPr>
            </w:pPr>
            <w:r w:rsidRPr="00425C8F">
              <w:rPr>
                <w:rFonts w:cs="Arial"/>
              </w:rPr>
              <w:t>Employee code</w:t>
            </w:r>
          </w:p>
        </w:tc>
        <w:tc>
          <w:tcPr>
            <w:tcW w:w="2700" w:type="dxa"/>
            <w:gridSpan w:val="3"/>
          </w:tcPr>
          <w:p w:rsidR="00633175" w:rsidRPr="00425C8F" w:rsidRDefault="00633175" w:rsidP="00762089">
            <w:pPr>
              <w:pStyle w:val="Tablecontent"/>
              <w:rPr>
                <w:rFonts w:cs="Arial"/>
              </w:rPr>
            </w:pPr>
            <w:r w:rsidRPr="00425C8F">
              <w:rPr>
                <w:rFonts w:cs="Arial"/>
              </w:rPr>
              <w:t>Employee code of the operator user.</w:t>
            </w:r>
          </w:p>
        </w:tc>
        <w:tc>
          <w:tcPr>
            <w:tcW w:w="1620" w:type="dxa"/>
            <w:gridSpan w:val="3"/>
          </w:tcPr>
          <w:p w:rsidR="00633175" w:rsidRPr="00425C8F" w:rsidRDefault="00633175" w:rsidP="00762089">
            <w:pPr>
              <w:pStyle w:val="Tablecontent"/>
              <w:rPr>
                <w:rFonts w:cs="Arial"/>
              </w:rPr>
            </w:pPr>
            <w:r w:rsidRPr="00425C8F">
              <w:rPr>
                <w:rFonts w:cs="Arial"/>
              </w:rPr>
              <w:t>123</w:t>
            </w:r>
          </w:p>
        </w:tc>
        <w:tc>
          <w:tcPr>
            <w:tcW w:w="900" w:type="dxa"/>
            <w:gridSpan w:val="2"/>
          </w:tcPr>
          <w:p w:rsidR="00633175" w:rsidRPr="00425C8F" w:rsidRDefault="00633175" w:rsidP="00762089">
            <w:pPr>
              <w:pStyle w:val="Tablecontent"/>
              <w:rPr>
                <w:rFonts w:cs="Arial"/>
              </w:rPr>
            </w:pPr>
            <w:r w:rsidRPr="00425C8F">
              <w:rPr>
                <w:rFonts w:cs="Arial"/>
              </w:rPr>
              <w:t>A (10)</w:t>
            </w:r>
          </w:p>
        </w:tc>
        <w:tc>
          <w:tcPr>
            <w:tcW w:w="900" w:type="dxa"/>
            <w:gridSpan w:val="2"/>
          </w:tcPr>
          <w:p w:rsidR="00633175" w:rsidRPr="00425C8F" w:rsidRDefault="00633175" w:rsidP="00762089">
            <w:pPr>
              <w:pStyle w:val="Tablecontent"/>
              <w:rPr>
                <w:rFonts w:cs="Arial"/>
              </w:rPr>
            </w:pPr>
            <w:r w:rsidRPr="00425C8F">
              <w:rPr>
                <w:rFonts w:cs="Arial"/>
              </w:rPr>
              <w:t>M</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7"/>
        </w:trPr>
        <w:tc>
          <w:tcPr>
            <w:tcW w:w="1800" w:type="dxa"/>
            <w:gridSpan w:val="2"/>
          </w:tcPr>
          <w:p w:rsidR="00633175" w:rsidRPr="00425C8F" w:rsidRDefault="00633175" w:rsidP="00762089">
            <w:pPr>
              <w:pStyle w:val="Tablecontent"/>
              <w:rPr>
                <w:rFonts w:cs="Arial"/>
              </w:rPr>
            </w:pPr>
            <w:r w:rsidRPr="00425C8F">
              <w:rPr>
                <w:rFonts w:cs="Arial"/>
              </w:rPr>
              <w:t>LOGINID</w:t>
            </w:r>
          </w:p>
        </w:tc>
        <w:tc>
          <w:tcPr>
            <w:tcW w:w="1440" w:type="dxa"/>
          </w:tcPr>
          <w:p w:rsidR="00633175" w:rsidRPr="00425C8F" w:rsidRDefault="00633175" w:rsidP="00762089">
            <w:pPr>
              <w:pStyle w:val="Tablecontent"/>
              <w:rPr>
                <w:rFonts w:cs="Arial"/>
              </w:rPr>
            </w:pPr>
            <w:r w:rsidRPr="00425C8F">
              <w:rPr>
                <w:rFonts w:cs="Arial"/>
              </w:rPr>
              <w:t>Login ID</w:t>
            </w:r>
          </w:p>
        </w:tc>
        <w:tc>
          <w:tcPr>
            <w:tcW w:w="2700" w:type="dxa"/>
            <w:gridSpan w:val="3"/>
          </w:tcPr>
          <w:p w:rsidR="00633175" w:rsidRPr="00425C8F" w:rsidRDefault="00633175" w:rsidP="00762089">
            <w:pPr>
              <w:pStyle w:val="Tablecontent"/>
              <w:rPr>
                <w:rFonts w:cs="Arial"/>
              </w:rPr>
            </w:pPr>
            <w:r w:rsidRPr="00425C8F">
              <w:rPr>
                <w:rFonts w:cs="Arial"/>
              </w:rPr>
              <w:t>Login ID of the Operator user</w:t>
            </w:r>
          </w:p>
        </w:tc>
        <w:tc>
          <w:tcPr>
            <w:tcW w:w="1620" w:type="dxa"/>
            <w:gridSpan w:val="3"/>
          </w:tcPr>
          <w:p w:rsidR="00633175" w:rsidRPr="00425C8F" w:rsidRDefault="00633175" w:rsidP="00762089">
            <w:pPr>
              <w:pStyle w:val="Tablecontent"/>
              <w:rPr>
                <w:rFonts w:cs="Arial"/>
              </w:rPr>
            </w:pPr>
            <w:r w:rsidRPr="00425C8F">
              <w:rPr>
                <w:rFonts w:cs="Arial"/>
              </w:rPr>
              <w:t>btchadm</w:t>
            </w:r>
          </w:p>
        </w:tc>
        <w:tc>
          <w:tcPr>
            <w:tcW w:w="900" w:type="dxa"/>
            <w:gridSpan w:val="2"/>
          </w:tcPr>
          <w:p w:rsidR="00633175" w:rsidRPr="00425C8F" w:rsidRDefault="00633175" w:rsidP="00762089">
            <w:pPr>
              <w:pStyle w:val="Tablecontent"/>
              <w:rPr>
                <w:rFonts w:cs="Arial"/>
              </w:rPr>
            </w:pPr>
            <w:r w:rsidRPr="00425C8F">
              <w:rPr>
                <w:rFonts w:cs="Arial"/>
              </w:rPr>
              <w:t>A (20)</w:t>
            </w:r>
          </w:p>
        </w:tc>
        <w:tc>
          <w:tcPr>
            <w:tcW w:w="900" w:type="dxa"/>
            <w:gridSpan w:val="2"/>
            <w:vMerge w:val="restart"/>
          </w:tcPr>
          <w:p w:rsidR="00633175" w:rsidRPr="00425C8F" w:rsidRDefault="00633175" w:rsidP="00762089">
            <w:pPr>
              <w:pStyle w:val="Tablecontent"/>
              <w:rPr>
                <w:rFonts w:cs="Arial"/>
              </w:rPr>
            </w:pPr>
            <w:r w:rsidRPr="00425C8F">
              <w:rPr>
                <w:rFonts w:cs="Arial"/>
              </w:rPr>
              <w:t>M</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7"/>
        </w:trPr>
        <w:tc>
          <w:tcPr>
            <w:tcW w:w="1800" w:type="dxa"/>
            <w:gridSpan w:val="2"/>
          </w:tcPr>
          <w:p w:rsidR="00633175" w:rsidRPr="00425C8F" w:rsidRDefault="00633175" w:rsidP="00762089">
            <w:pPr>
              <w:pStyle w:val="Tablecontent"/>
              <w:rPr>
                <w:rFonts w:cs="Arial"/>
              </w:rPr>
            </w:pPr>
            <w:r w:rsidRPr="00425C8F">
              <w:rPr>
                <w:rFonts w:cs="Arial"/>
              </w:rPr>
              <w:t>PASSWORD</w:t>
            </w:r>
          </w:p>
        </w:tc>
        <w:tc>
          <w:tcPr>
            <w:tcW w:w="1440" w:type="dxa"/>
          </w:tcPr>
          <w:p w:rsidR="00633175" w:rsidRPr="00425C8F" w:rsidRDefault="00633175" w:rsidP="00762089">
            <w:pPr>
              <w:pStyle w:val="Tablecontent"/>
              <w:rPr>
                <w:rFonts w:cs="Arial"/>
              </w:rPr>
            </w:pPr>
            <w:r w:rsidRPr="00425C8F">
              <w:rPr>
                <w:rFonts w:cs="Arial"/>
              </w:rPr>
              <w:t>Password</w:t>
            </w:r>
          </w:p>
        </w:tc>
        <w:tc>
          <w:tcPr>
            <w:tcW w:w="2700" w:type="dxa"/>
            <w:gridSpan w:val="3"/>
          </w:tcPr>
          <w:p w:rsidR="00633175" w:rsidRPr="00425C8F" w:rsidRDefault="00633175" w:rsidP="00762089">
            <w:pPr>
              <w:pStyle w:val="Tablecontent"/>
              <w:rPr>
                <w:rFonts w:cs="Arial"/>
              </w:rPr>
            </w:pPr>
            <w:r w:rsidRPr="00425C8F">
              <w:rPr>
                <w:rFonts w:cs="Arial"/>
              </w:rPr>
              <w:t>Password of the Operator user</w:t>
            </w:r>
          </w:p>
        </w:tc>
        <w:tc>
          <w:tcPr>
            <w:tcW w:w="1620" w:type="dxa"/>
            <w:gridSpan w:val="3"/>
          </w:tcPr>
          <w:p w:rsidR="00633175" w:rsidRPr="00425C8F" w:rsidRDefault="00633175" w:rsidP="00762089">
            <w:pPr>
              <w:pStyle w:val="Tablecontent"/>
              <w:rPr>
                <w:rFonts w:cs="Arial"/>
              </w:rPr>
            </w:pPr>
            <w:r w:rsidRPr="00425C8F">
              <w:rPr>
                <w:rFonts w:cs="Arial"/>
              </w:rPr>
              <w:t>2468</w:t>
            </w:r>
          </w:p>
        </w:tc>
        <w:tc>
          <w:tcPr>
            <w:tcW w:w="900" w:type="dxa"/>
            <w:gridSpan w:val="2"/>
          </w:tcPr>
          <w:p w:rsidR="00633175" w:rsidRPr="00425C8F" w:rsidRDefault="00633175" w:rsidP="00762089">
            <w:pPr>
              <w:pStyle w:val="Tablecontent"/>
              <w:rPr>
                <w:rFonts w:cs="Arial"/>
              </w:rPr>
            </w:pPr>
            <w:r w:rsidRPr="00425C8F">
              <w:rPr>
                <w:rFonts w:cs="Arial"/>
              </w:rPr>
              <w:t>A (8)</w:t>
            </w:r>
          </w:p>
        </w:tc>
        <w:tc>
          <w:tcPr>
            <w:tcW w:w="900" w:type="dxa"/>
            <w:gridSpan w:val="2"/>
            <w:vMerge/>
          </w:tcPr>
          <w:p w:rsidR="00633175" w:rsidRPr="00425C8F" w:rsidRDefault="00633175" w:rsidP="00762089">
            <w:pPr>
              <w:pStyle w:val="Tablecontent"/>
              <w:rPr>
                <w:rFonts w:cs="Arial"/>
              </w:rPr>
            </w:pP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7"/>
        </w:trPr>
        <w:tc>
          <w:tcPr>
            <w:tcW w:w="9360" w:type="dxa"/>
            <w:gridSpan w:val="13"/>
          </w:tcPr>
          <w:p w:rsidR="00633175" w:rsidRPr="00425C8F" w:rsidRDefault="00633175" w:rsidP="00762089">
            <w:pPr>
              <w:pStyle w:val="Tablecontent"/>
              <w:rPr>
                <w:rFonts w:cs="Arial"/>
              </w:rPr>
            </w:pPr>
            <w:r w:rsidRPr="00425C8F">
              <w:rPr>
                <w:rFonts w:cs="Arial"/>
                <w:b/>
                <w:bCs/>
                <w:szCs w:val="18"/>
              </w:rPr>
              <w:t xml:space="preserve">Note: </w:t>
            </w:r>
            <w:r w:rsidRPr="00425C8F">
              <w:rPr>
                <w:rFonts w:cs="Arial"/>
                <w:szCs w:val="18"/>
              </w:rPr>
              <w:t>Between EMPCODE and LOGINID value of one of them must be present. All of them can also be present in the request.</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800" w:type="dxa"/>
            <w:gridSpan w:val="2"/>
          </w:tcPr>
          <w:p w:rsidR="00633175" w:rsidRPr="00425C8F" w:rsidRDefault="00633175" w:rsidP="00762089">
            <w:pPr>
              <w:pStyle w:val="Tablecontent"/>
              <w:rPr>
                <w:rFonts w:cs="Arial"/>
              </w:rPr>
            </w:pPr>
            <w:r w:rsidRPr="00425C8F">
              <w:rPr>
                <w:rFonts w:cs="Arial"/>
              </w:rPr>
              <w:t>EXTREFNUM</w:t>
            </w:r>
          </w:p>
        </w:tc>
        <w:tc>
          <w:tcPr>
            <w:tcW w:w="1440" w:type="dxa"/>
          </w:tcPr>
          <w:p w:rsidR="00633175" w:rsidRPr="00425C8F" w:rsidRDefault="00633175" w:rsidP="00762089">
            <w:pPr>
              <w:pStyle w:val="Tablecontent"/>
              <w:rPr>
                <w:rFonts w:cs="Arial"/>
              </w:rPr>
            </w:pPr>
            <w:r w:rsidRPr="00425C8F">
              <w:rPr>
                <w:rFonts w:cs="Arial"/>
              </w:rPr>
              <w:t>External Reference number</w:t>
            </w:r>
          </w:p>
        </w:tc>
        <w:tc>
          <w:tcPr>
            <w:tcW w:w="2700" w:type="dxa"/>
            <w:gridSpan w:val="3"/>
          </w:tcPr>
          <w:p w:rsidR="00633175" w:rsidRPr="00425C8F" w:rsidRDefault="00633175" w:rsidP="00762089">
            <w:pPr>
              <w:pStyle w:val="Tablecontent"/>
              <w:rPr>
                <w:rFonts w:cs="Arial"/>
              </w:rPr>
            </w:pPr>
            <w:r w:rsidRPr="00425C8F">
              <w:rPr>
                <w:rFonts w:cs="Arial"/>
              </w:rPr>
              <w:t>Unique Reference number in the external system.</w:t>
            </w:r>
          </w:p>
        </w:tc>
        <w:tc>
          <w:tcPr>
            <w:tcW w:w="1620" w:type="dxa"/>
            <w:gridSpan w:val="3"/>
          </w:tcPr>
          <w:p w:rsidR="00633175" w:rsidRPr="00425C8F" w:rsidRDefault="00633175" w:rsidP="00762089">
            <w:pPr>
              <w:pStyle w:val="Tablecontent"/>
              <w:rPr>
                <w:rFonts w:cs="Arial"/>
              </w:rPr>
            </w:pPr>
            <w:r w:rsidRPr="00425C8F">
              <w:rPr>
                <w:rFonts w:cs="Arial"/>
              </w:rPr>
              <w:t>12345</w:t>
            </w:r>
          </w:p>
        </w:tc>
        <w:tc>
          <w:tcPr>
            <w:tcW w:w="900" w:type="dxa"/>
            <w:gridSpan w:val="2"/>
          </w:tcPr>
          <w:p w:rsidR="00633175" w:rsidRPr="00425C8F" w:rsidRDefault="00633175" w:rsidP="00762089">
            <w:pPr>
              <w:pStyle w:val="Tablecontent"/>
              <w:rPr>
                <w:rFonts w:cs="Arial"/>
              </w:rPr>
            </w:pPr>
            <w:r w:rsidRPr="00425C8F">
              <w:rPr>
                <w:rFonts w:cs="Arial"/>
              </w:rPr>
              <w:t>A (20)</w:t>
            </w:r>
          </w:p>
        </w:tc>
        <w:tc>
          <w:tcPr>
            <w:tcW w:w="900" w:type="dxa"/>
            <w:gridSpan w:val="2"/>
          </w:tcPr>
          <w:p w:rsidR="00633175" w:rsidRPr="00425C8F" w:rsidRDefault="00633175" w:rsidP="00762089">
            <w:pPr>
              <w:pStyle w:val="Tablecontent"/>
              <w:rPr>
                <w:rFonts w:cs="Arial"/>
              </w:rPr>
            </w:pPr>
            <w:r w:rsidRPr="00425C8F">
              <w:rPr>
                <w:rFonts w:cs="Arial"/>
              </w:rPr>
              <w:t>O</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7"/>
        </w:trPr>
        <w:tc>
          <w:tcPr>
            <w:tcW w:w="9360" w:type="dxa"/>
            <w:gridSpan w:val="13"/>
          </w:tcPr>
          <w:p w:rsidR="00633175" w:rsidRPr="00425C8F" w:rsidRDefault="00633175" w:rsidP="00762089">
            <w:pPr>
              <w:pStyle w:val="Tablecontent"/>
              <w:rPr>
                <w:rFonts w:cs="Arial"/>
                <w:b/>
                <w:bCs/>
              </w:rPr>
            </w:pPr>
            <w:r w:rsidRPr="00425C8F">
              <w:rPr>
                <w:rFonts w:cs="Arial"/>
                <w:b/>
                <w:bCs/>
              </w:rPr>
              <w:t xml:space="preserve">DATA –Data sub tags will be considered as main request tags </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800" w:type="dxa"/>
            <w:gridSpan w:val="2"/>
          </w:tcPr>
          <w:p w:rsidR="00633175" w:rsidRPr="00425C8F" w:rsidRDefault="00633175" w:rsidP="00762089">
            <w:pPr>
              <w:pStyle w:val="Tablecontent"/>
              <w:rPr>
                <w:rFonts w:cs="Arial"/>
              </w:rPr>
            </w:pPr>
            <w:r w:rsidRPr="00425C8F">
              <w:lastRenderedPageBreak/>
              <w:t>MSISDN</w:t>
            </w:r>
          </w:p>
        </w:tc>
        <w:tc>
          <w:tcPr>
            <w:tcW w:w="1440" w:type="dxa"/>
          </w:tcPr>
          <w:p w:rsidR="00633175" w:rsidRPr="00425C8F" w:rsidRDefault="00633175" w:rsidP="00762089">
            <w:pPr>
              <w:pStyle w:val="Tablecontent"/>
              <w:rPr>
                <w:rFonts w:cs="Arial"/>
              </w:rPr>
            </w:pPr>
            <w:r w:rsidRPr="00425C8F">
              <w:rPr>
                <w:rFonts w:cs="Arial"/>
              </w:rPr>
              <w:t>Channel user MSISDN</w:t>
            </w:r>
          </w:p>
        </w:tc>
        <w:tc>
          <w:tcPr>
            <w:tcW w:w="2700" w:type="dxa"/>
            <w:gridSpan w:val="3"/>
          </w:tcPr>
          <w:p w:rsidR="00633175" w:rsidRPr="00425C8F" w:rsidRDefault="00633175" w:rsidP="00762089">
            <w:pPr>
              <w:pStyle w:val="Tablecontent"/>
              <w:rPr>
                <w:rFonts w:cs="Arial"/>
              </w:rPr>
            </w:pPr>
            <w:r w:rsidRPr="00425C8F">
              <w:rPr>
                <w:rFonts w:cs="Arial"/>
              </w:rPr>
              <w:t>All MSISDN should be in national dial format i.e. without country code.</w:t>
            </w:r>
          </w:p>
        </w:tc>
        <w:tc>
          <w:tcPr>
            <w:tcW w:w="1620" w:type="dxa"/>
            <w:gridSpan w:val="3"/>
          </w:tcPr>
          <w:p w:rsidR="00633175" w:rsidRPr="00425C8F" w:rsidRDefault="00633175" w:rsidP="00762089">
            <w:pPr>
              <w:pStyle w:val="Tablecontent"/>
              <w:rPr>
                <w:rFonts w:cs="Arial"/>
              </w:rPr>
            </w:pPr>
            <w:r w:rsidRPr="00425C8F">
              <w:rPr>
                <w:rFonts w:cs="Arial"/>
              </w:rPr>
              <w:t>9942222</w:t>
            </w:r>
          </w:p>
        </w:tc>
        <w:tc>
          <w:tcPr>
            <w:tcW w:w="900" w:type="dxa"/>
            <w:gridSpan w:val="2"/>
          </w:tcPr>
          <w:p w:rsidR="00633175" w:rsidRPr="00425C8F" w:rsidRDefault="00633175" w:rsidP="00762089">
            <w:pPr>
              <w:pStyle w:val="Tablecontent"/>
              <w:rPr>
                <w:rFonts w:cs="Arial"/>
              </w:rPr>
            </w:pPr>
            <w:r w:rsidRPr="00425C8F">
              <w:rPr>
                <w:rFonts w:cs="Arial"/>
              </w:rPr>
              <w:t>N (15)</w:t>
            </w:r>
          </w:p>
        </w:tc>
        <w:tc>
          <w:tcPr>
            <w:tcW w:w="900" w:type="dxa"/>
            <w:gridSpan w:val="2"/>
          </w:tcPr>
          <w:p w:rsidR="00633175" w:rsidRPr="00425C8F" w:rsidRDefault="00633175" w:rsidP="00762089">
            <w:pPr>
              <w:pStyle w:val="Tablecontent"/>
              <w:rPr>
                <w:rFonts w:cs="Arial"/>
              </w:rPr>
            </w:pPr>
            <w:r w:rsidRPr="00425C8F">
              <w:rPr>
                <w:rFonts w:cs="Arial"/>
              </w:rPr>
              <w:t>M</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800" w:type="dxa"/>
            <w:gridSpan w:val="2"/>
          </w:tcPr>
          <w:p w:rsidR="00633175" w:rsidRPr="00425C8F" w:rsidRDefault="00633175" w:rsidP="00762089">
            <w:pPr>
              <w:pStyle w:val="Tablecontent"/>
              <w:rPr>
                <w:rFonts w:cs="Arial"/>
              </w:rPr>
            </w:pPr>
            <w:r w:rsidRPr="00425C8F">
              <w:t>SUBSTYPE</w:t>
            </w:r>
          </w:p>
        </w:tc>
        <w:tc>
          <w:tcPr>
            <w:tcW w:w="1440" w:type="dxa"/>
          </w:tcPr>
          <w:p w:rsidR="00633175" w:rsidRPr="00425C8F" w:rsidRDefault="00633175" w:rsidP="00762089">
            <w:pPr>
              <w:pStyle w:val="Tablecontent"/>
              <w:rPr>
                <w:rFonts w:cs="Arial"/>
              </w:rPr>
            </w:pPr>
            <w:r w:rsidRPr="00425C8F">
              <w:rPr>
                <w:rFonts w:cs="Arial"/>
              </w:rPr>
              <w:t>Substype of the channel user</w:t>
            </w:r>
          </w:p>
        </w:tc>
        <w:tc>
          <w:tcPr>
            <w:tcW w:w="2700" w:type="dxa"/>
            <w:gridSpan w:val="3"/>
          </w:tcPr>
          <w:p w:rsidR="00633175" w:rsidRPr="00425C8F" w:rsidRDefault="00633175" w:rsidP="00762089">
            <w:pPr>
              <w:pStyle w:val="Tablecontent"/>
              <w:rPr>
                <w:rFonts w:cs="Arial"/>
              </w:rPr>
            </w:pPr>
            <w:r w:rsidRPr="00425C8F">
              <w:rPr>
                <w:rFonts w:cs="Arial"/>
              </w:rPr>
              <w:t>Subscriber type of the channel user defined in the PreTUPS system.</w:t>
            </w:r>
          </w:p>
        </w:tc>
        <w:tc>
          <w:tcPr>
            <w:tcW w:w="1620" w:type="dxa"/>
            <w:gridSpan w:val="3"/>
          </w:tcPr>
          <w:p w:rsidR="00633175" w:rsidRPr="00425C8F" w:rsidRDefault="00633175" w:rsidP="00762089">
            <w:pPr>
              <w:pStyle w:val="Tablecontent"/>
              <w:rPr>
                <w:rFonts w:cs="Arial"/>
              </w:rPr>
            </w:pPr>
            <w:r w:rsidRPr="00425C8F">
              <w:rPr>
                <w:rFonts w:cs="Arial"/>
              </w:rPr>
              <w:t>PRE/POST</w:t>
            </w:r>
          </w:p>
        </w:tc>
        <w:tc>
          <w:tcPr>
            <w:tcW w:w="900" w:type="dxa"/>
            <w:gridSpan w:val="2"/>
          </w:tcPr>
          <w:p w:rsidR="00633175" w:rsidRPr="00425C8F" w:rsidRDefault="00633175" w:rsidP="00762089">
            <w:pPr>
              <w:pStyle w:val="Tablecontent"/>
              <w:rPr>
                <w:rFonts w:cs="Arial"/>
              </w:rPr>
            </w:pPr>
            <w:r w:rsidRPr="00425C8F">
              <w:rPr>
                <w:rFonts w:cs="Arial"/>
              </w:rPr>
              <w:t>A (20)</w:t>
            </w:r>
          </w:p>
        </w:tc>
        <w:tc>
          <w:tcPr>
            <w:tcW w:w="900" w:type="dxa"/>
            <w:gridSpan w:val="2"/>
          </w:tcPr>
          <w:p w:rsidR="00633175" w:rsidRPr="00425C8F" w:rsidRDefault="00633175" w:rsidP="00762089">
            <w:pPr>
              <w:pStyle w:val="Tablecontent"/>
              <w:rPr>
                <w:rFonts w:cs="Arial"/>
              </w:rPr>
            </w:pPr>
            <w:r w:rsidRPr="00425C8F">
              <w:rPr>
                <w:rFonts w:cs="Arial"/>
              </w:rPr>
              <w:t>M</w:t>
            </w:r>
          </w:p>
        </w:tc>
      </w:tr>
      <w:tr w:rsidR="00633175" w:rsidRPr="00425C8F" w:rsidTr="00762089">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Ex>
        <w:trPr>
          <w:trHeight w:val="277"/>
        </w:trPr>
        <w:tc>
          <w:tcPr>
            <w:tcW w:w="1792" w:type="dxa"/>
            <w:tcMar>
              <w:top w:w="0" w:type="dxa"/>
              <w:left w:w="108" w:type="dxa"/>
              <w:bottom w:w="0" w:type="dxa"/>
              <w:right w:w="108" w:type="dxa"/>
            </w:tcMar>
            <w:hideMark/>
          </w:tcPr>
          <w:p w:rsidR="00633175" w:rsidRPr="00425C8F" w:rsidRDefault="00633175" w:rsidP="00762089">
            <w:pPr>
              <w:pStyle w:val="Tablecontent"/>
              <w:rPr>
                <w:lang w:val="en-IN"/>
              </w:rPr>
            </w:pPr>
            <w:r w:rsidRPr="00425C8F">
              <w:t>PORTTYPE</w:t>
            </w:r>
          </w:p>
        </w:tc>
        <w:tc>
          <w:tcPr>
            <w:tcW w:w="1469" w:type="dxa"/>
            <w:gridSpan w:val="3"/>
            <w:tcMar>
              <w:top w:w="0" w:type="dxa"/>
              <w:left w:w="108" w:type="dxa"/>
              <w:bottom w:w="0" w:type="dxa"/>
              <w:right w:w="108" w:type="dxa"/>
            </w:tcMar>
            <w:hideMark/>
          </w:tcPr>
          <w:p w:rsidR="00633175" w:rsidRPr="00425C8F" w:rsidRDefault="00633175" w:rsidP="00762089">
            <w:pPr>
              <w:pStyle w:val="Tablecontent"/>
              <w:rPr>
                <w:lang w:val="en-IN"/>
              </w:rPr>
            </w:pPr>
            <w:r w:rsidRPr="00425C8F">
              <w:rPr>
                <w:lang w:val="en-IN"/>
              </w:rPr>
              <w:t>Action</w:t>
            </w:r>
          </w:p>
        </w:tc>
        <w:tc>
          <w:tcPr>
            <w:tcW w:w="2693" w:type="dxa"/>
            <w:gridSpan w:val="3"/>
            <w:tcMar>
              <w:top w:w="0" w:type="dxa"/>
              <w:left w:w="108" w:type="dxa"/>
              <w:bottom w:w="0" w:type="dxa"/>
              <w:right w:w="108" w:type="dxa"/>
            </w:tcMar>
            <w:hideMark/>
          </w:tcPr>
          <w:p w:rsidR="00633175" w:rsidRPr="00425C8F" w:rsidRDefault="00633175" w:rsidP="00762089">
            <w:pPr>
              <w:pStyle w:val="Tablecontent"/>
              <w:rPr>
                <w:lang w:val="en-IN"/>
              </w:rPr>
            </w:pPr>
            <w:r w:rsidRPr="00425C8F">
              <w:rPr>
                <w:lang w:val="en-IN"/>
              </w:rPr>
              <w:t>Action of role .</w:t>
            </w:r>
          </w:p>
        </w:tc>
        <w:tc>
          <w:tcPr>
            <w:tcW w:w="1559" w:type="dxa"/>
            <w:tcMar>
              <w:top w:w="0" w:type="dxa"/>
              <w:left w:w="108" w:type="dxa"/>
              <w:bottom w:w="0" w:type="dxa"/>
              <w:right w:w="108" w:type="dxa"/>
            </w:tcMar>
            <w:hideMark/>
          </w:tcPr>
          <w:p w:rsidR="00633175" w:rsidRPr="00425C8F" w:rsidRDefault="00633175" w:rsidP="00762089">
            <w:pPr>
              <w:pStyle w:val="Tablecontent"/>
              <w:rPr>
                <w:lang w:val="en-IN"/>
              </w:rPr>
            </w:pPr>
            <w:r w:rsidRPr="00425C8F">
              <w:rPr>
                <w:lang w:val="en-IN"/>
              </w:rPr>
              <w:t>IN/OUT</w:t>
            </w:r>
          </w:p>
        </w:tc>
        <w:tc>
          <w:tcPr>
            <w:tcW w:w="992" w:type="dxa"/>
            <w:gridSpan w:val="4"/>
            <w:tcMar>
              <w:top w:w="0" w:type="dxa"/>
              <w:left w:w="108" w:type="dxa"/>
              <w:bottom w:w="0" w:type="dxa"/>
              <w:right w:w="108" w:type="dxa"/>
            </w:tcMar>
            <w:hideMark/>
          </w:tcPr>
          <w:p w:rsidR="00633175" w:rsidRPr="00425C8F" w:rsidRDefault="00633175" w:rsidP="00762089">
            <w:pPr>
              <w:pStyle w:val="Tablecontent"/>
              <w:rPr>
                <w:lang w:val="en-IN"/>
              </w:rPr>
            </w:pPr>
            <w:r w:rsidRPr="00425C8F">
              <w:rPr>
                <w:lang w:val="en-IN"/>
              </w:rPr>
              <w:t>A (10)</w:t>
            </w:r>
          </w:p>
        </w:tc>
        <w:tc>
          <w:tcPr>
            <w:tcW w:w="855" w:type="dxa"/>
            <w:tcMar>
              <w:top w:w="0" w:type="dxa"/>
              <w:left w:w="108" w:type="dxa"/>
              <w:bottom w:w="0" w:type="dxa"/>
              <w:right w:w="108" w:type="dxa"/>
            </w:tcMar>
            <w:hideMark/>
          </w:tcPr>
          <w:p w:rsidR="00633175" w:rsidRPr="00425C8F" w:rsidRDefault="00633175" w:rsidP="00762089">
            <w:pPr>
              <w:pStyle w:val="Tablecontent"/>
              <w:rPr>
                <w:lang w:val="en-IN"/>
              </w:rPr>
            </w:pPr>
            <w:r w:rsidRPr="00425C8F">
              <w:rPr>
                <w:lang w:val="en-IN"/>
              </w:rPr>
              <w:t>M</w:t>
            </w:r>
          </w:p>
        </w:tc>
      </w:tr>
    </w:tbl>
    <w:p w:rsidR="00633175" w:rsidRPr="00425C8F" w:rsidRDefault="00633175" w:rsidP="00633175">
      <w:pPr>
        <w:pStyle w:val="NoteHeading"/>
        <w:numPr>
          <w:ilvl w:val="0"/>
          <w:numId w:val="0"/>
        </w:numPr>
        <w:ind w:left="180"/>
        <w:rPr>
          <w:b w:val="0"/>
          <w:bCs/>
          <w:color w:val="auto"/>
          <w:sz w:val="22"/>
        </w:rPr>
      </w:pPr>
    </w:p>
    <w:p w:rsidR="00633175" w:rsidRPr="00425C8F" w:rsidRDefault="00633175" w:rsidP="00633175">
      <w:pPr>
        <w:pStyle w:val="NoteHeading"/>
        <w:ind w:left="720"/>
        <w:rPr>
          <w:color w:val="auto"/>
        </w:rPr>
      </w:pPr>
      <w:r w:rsidRPr="00425C8F">
        <w:rPr>
          <w:color w:val="auto"/>
        </w:rPr>
        <w:t>Between EXTCODE, MSISDN &amp; LOGINID value of one of them must be present, i.e. MSISDN or LOGINID or EXTCODE.</w:t>
      </w:r>
    </w:p>
    <w:p w:rsidR="00633175" w:rsidRPr="00425C8F" w:rsidRDefault="00633175" w:rsidP="00633175">
      <w:pPr>
        <w:pStyle w:val="NoteHeading"/>
        <w:ind w:left="720"/>
        <w:rPr>
          <w:color w:val="auto"/>
        </w:rPr>
      </w:pPr>
      <w:r w:rsidRPr="00425C8F">
        <w:rPr>
          <w:color w:val="auto"/>
        </w:rPr>
        <w:t>If all the 3 details (</w:t>
      </w:r>
      <w:r w:rsidRPr="00425C8F">
        <w:rPr>
          <w:color w:val="auto"/>
          <w:lang w:val="en-IN"/>
        </w:rPr>
        <w:t>EXTCODE</w:t>
      </w:r>
      <w:r w:rsidRPr="00425C8F">
        <w:rPr>
          <w:color w:val="auto"/>
        </w:rPr>
        <w:t>, MSISDN, &amp; LOGINID) are provided, then values as provided under MSISDN would be treated as valid &amp; accordingly processed.</w:t>
      </w:r>
    </w:p>
    <w:p w:rsidR="00633175" w:rsidRPr="00425C8F" w:rsidRDefault="00633175" w:rsidP="00633175">
      <w:pPr>
        <w:pStyle w:val="BodyText2"/>
      </w:pPr>
    </w:p>
    <w:p w:rsidR="00633175" w:rsidRPr="00425C8F" w:rsidRDefault="00633175" w:rsidP="00D8124A">
      <w:pPr>
        <w:pStyle w:val="Heading"/>
        <w:rPr>
          <w:color w:val="auto"/>
        </w:rPr>
      </w:pPr>
      <w:bookmarkStart w:id="550" w:name="_Toc379631433"/>
      <w:bookmarkStart w:id="551" w:name="_Toc380482380"/>
      <w:r w:rsidRPr="00425C8F">
        <w:rPr>
          <w:color w:val="auto"/>
        </w:rPr>
        <w:t>Response Syntax</w:t>
      </w:r>
      <w:bookmarkEnd w:id="550"/>
      <w:bookmarkEnd w:id="551"/>
    </w:p>
    <w:p w:rsidR="00633175" w:rsidRPr="00425C8F" w:rsidRDefault="00633175" w:rsidP="00633175">
      <w:pPr>
        <w:pStyle w:val="BodyText2"/>
      </w:pPr>
      <w:r w:rsidRPr="00425C8F">
        <w:t>PreTUPS system sends the acknowledgement to the External system about the MSISDN porting request. The acknowledgement will be in XML and send as response of the request. The XML response details are mentioned below.</w:t>
      </w:r>
    </w:p>
    <w:p w:rsidR="00633175" w:rsidRPr="00425C8F" w:rsidRDefault="00633175" w:rsidP="00633175">
      <w:pPr>
        <w:pStyle w:val="BodyText2"/>
      </w:pPr>
    </w:p>
    <w:p w:rsidR="00633175" w:rsidRPr="00425C8F" w:rsidRDefault="00633175" w:rsidP="00633175">
      <w:pPr>
        <w:pStyle w:val="BodyText2"/>
        <w:ind w:left="1440"/>
      </w:pPr>
      <w:r w:rsidRPr="00425C8F">
        <w:t>&lt;?xml version="1.0"?&gt;</w:t>
      </w:r>
    </w:p>
    <w:p w:rsidR="00633175" w:rsidRPr="00425C8F" w:rsidRDefault="00633175" w:rsidP="00633175">
      <w:pPr>
        <w:pStyle w:val="BodyText2"/>
        <w:ind w:left="1440"/>
      </w:pPr>
      <w:r w:rsidRPr="00425C8F">
        <w:t>&lt;COMMAND&gt;</w:t>
      </w:r>
    </w:p>
    <w:p w:rsidR="00633175" w:rsidRPr="00425C8F" w:rsidRDefault="00633175" w:rsidP="00633175">
      <w:pPr>
        <w:pStyle w:val="BodyText2"/>
        <w:ind w:left="1440"/>
      </w:pPr>
      <w:r w:rsidRPr="00425C8F">
        <w:t>&lt;TYPE&gt;</w:t>
      </w:r>
      <w:r w:rsidRPr="00425C8F">
        <w:rPr>
          <w:b/>
        </w:rPr>
        <w:t>UPLOADMNPFILERESP</w:t>
      </w:r>
      <w:r w:rsidRPr="00425C8F">
        <w:t>&lt;/TYPE&gt;</w:t>
      </w:r>
    </w:p>
    <w:p w:rsidR="00633175" w:rsidRPr="00425C8F" w:rsidRDefault="00633175" w:rsidP="00633175">
      <w:pPr>
        <w:pStyle w:val="BodyText2"/>
        <w:ind w:left="1440"/>
      </w:pPr>
      <w:r w:rsidRPr="00425C8F">
        <w:t>&lt;TXNSTATUS&gt;&lt;Transaction Status&gt;&lt;/TXNSTATUS&gt;</w:t>
      </w:r>
    </w:p>
    <w:p w:rsidR="00633175" w:rsidRPr="00425C8F" w:rsidRDefault="00633175" w:rsidP="00633175">
      <w:pPr>
        <w:pStyle w:val="BodyText2"/>
        <w:ind w:left="1440"/>
      </w:pPr>
      <w:r w:rsidRPr="00425C8F">
        <w:t>&lt;ERROR_KEY&gt;&lt;Error Code&gt;&lt;/ERROR_KEY&gt;</w:t>
      </w:r>
    </w:p>
    <w:p w:rsidR="00633175" w:rsidRPr="00425C8F" w:rsidRDefault="00633175" w:rsidP="00633175">
      <w:pPr>
        <w:pStyle w:val="BodyText2"/>
        <w:ind w:left="1440"/>
      </w:pPr>
      <w:r w:rsidRPr="00425C8F">
        <w:t>&lt;DATE&gt;&lt;Date and time&gt;&lt;DATE&gt;</w:t>
      </w:r>
    </w:p>
    <w:p w:rsidR="00633175" w:rsidRPr="00425C8F" w:rsidRDefault="00633175" w:rsidP="00633175">
      <w:pPr>
        <w:pStyle w:val="BodyText2"/>
        <w:ind w:left="1440"/>
      </w:pPr>
      <w:r w:rsidRPr="00425C8F">
        <w:t>&lt;EXTREFNUM&gt;&lt;External Reference number&gt;&lt;/EXTREFNUM&gt;</w:t>
      </w:r>
    </w:p>
    <w:p w:rsidR="00633175" w:rsidRPr="00425C8F" w:rsidRDefault="00633175" w:rsidP="00633175">
      <w:pPr>
        <w:pStyle w:val="BodyText2"/>
        <w:ind w:left="1440"/>
      </w:pPr>
      <w:r w:rsidRPr="00425C8F">
        <w:t>&lt;DATA&gt;&lt;Return Message&gt;&lt;/DATA&gt;</w:t>
      </w:r>
    </w:p>
    <w:p w:rsidR="00633175" w:rsidRPr="00425C8F" w:rsidRDefault="00633175" w:rsidP="00633175">
      <w:pPr>
        <w:pStyle w:val="BodyText2"/>
        <w:ind w:left="1440"/>
      </w:pPr>
      <w:r w:rsidRPr="00425C8F">
        <w:t>&lt;/COMMAND&gt;</w:t>
      </w:r>
    </w:p>
    <w:p w:rsidR="00633175" w:rsidRPr="00425C8F" w:rsidRDefault="00633175" w:rsidP="00633175">
      <w:pPr>
        <w:pStyle w:val="BodyText2"/>
      </w:pPr>
    </w:p>
    <w:p w:rsidR="00633175" w:rsidRPr="00425C8F" w:rsidRDefault="00633175" w:rsidP="00633175">
      <w:pPr>
        <w:pStyle w:val="BodyText2"/>
        <w:rPr>
          <w:b/>
          <w:bCs/>
          <w:u w:val="single"/>
        </w:rPr>
      </w:pPr>
      <w:r w:rsidRPr="00425C8F">
        <w:rPr>
          <w:b/>
          <w:bCs/>
          <w:u w:val="single"/>
        </w:rPr>
        <w:t>Fields Detail</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60"/>
        <w:gridCol w:w="1620"/>
        <w:gridCol w:w="21"/>
        <w:gridCol w:w="2835"/>
        <w:gridCol w:w="24"/>
        <w:gridCol w:w="1440"/>
        <w:gridCol w:w="900"/>
        <w:gridCol w:w="45"/>
        <w:gridCol w:w="855"/>
      </w:tblGrid>
      <w:tr w:rsidR="00633175" w:rsidRPr="00425C8F" w:rsidTr="00762089">
        <w:trPr>
          <w:trHeight w:val="277"/>
          <w:tblHeader/>
        </w:trPr>
        <w:tc>
          <w:tcPr>
            <w:tcW w:w="1620" w:type="dxa"/>
            <w:gridSpan w:val="2"/>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TAG</w:t>
            </w:r>
          </w:p>
        </w:tc>
        <w:tc>
          <w:tcPr>
            <w:tcW w:w="1641" w:type="dxa"/>
            <w:gridSpan w:val="2"/>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Fields</w:t>
            </w:r>
          </w:p>
        </w:tc>
        <w:tc>
          <w:tcPr>
            <w:tcW w:w="2859" w:type="dxa"/>
            <w:gridSpan w:val="2"/>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Remarks</w:t>
            </w:r>
          </w:p>
        </w:tc>
        <w:tc>
          <w:tcPr>
            <w:tcW w:w="1440" w:type="dxa"/>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Example</w:t>
            </w:r>
          </w:p>
        </w:tc>
        <w:tc>
          <w:tcPr>
            <w:tcW w:w="945" w:type="dxa"/>
            <w:gridSpan w:val="2"/>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Filed Type</w:t>
            </w:r>
          </w:p>
        </w:tc>
        <w:tc>
          <w:tcPr>
            <w:tcW w:w="855" w:type="dxa"/>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Optional/</w:t>
            </w:r>
          </w:p>
          <w:p w:rsidR="00633175" w:rsidRPr="00425C8F" w:rsidRDefault="00633175" w:rsidP="00762089">
            <w:pPr>
              <w:pStyle w:val="TableColumnLabels"/>
              <w:rPr>
                <w:color w:val="auto"/>
              </w:rPr>
            </w:pPr>
            <w:r w:rsidRPr="00425C8F">
              <w:rPr>
                <w:color w:val="auto"/>
              </w:rPr>
              <w:t>Mandatory</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7"/>
        </w:trPr>
        <w:tc>
          <w:tcPr>
            <w:tcW w:w="9360" w:type="dxa"/>
            <w:gridSpan w:val="10"/>
          </w:tcPr>
          <w:p w:rsidR="00633175" w:rsidRPr="00425C8F" w:rsidRDefault="00633175" w:rsidP="00762089">
            <w:pPr>
              <w:pStyle w:val="Tablecontent"/>
              <w:rPr>
                <w:rFonts w:cs="Arial"/>
                <w:b/>
                <w:bCs/>
              </w:rPr>
            </w:pPr>
            <w:r w:rsidRPr="00425C8F">
              <w:rPr>
                <w:rFonts w:cs="Arial"/>
                <w:b/>
                <w:bCs/>
              </w:rPr>
              <w:t>Common TAGS</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60" w:type="dxa"/>
          </w:tcPr>
          <w:p w:rsidR="00633175" w:rsidRPr="00425C8F" w:rsidRDefault="00633175" w:rsidP="00762089">
            <w:pPr>
              <w:pStyle w:val="Tablecontent"/>
              <w:rPr>
                <w:rFonts w:cs="Arial"/>
              </w:rPr>
            </w:pPr>
            <w:r w:rsidRPr="00425C8F">
              <w:rPr>
                <w:rFonts w:cs="Arial"/>
              </w:rPr>
              <w:t>TYPE</w:t>
            </w:r>
          </w:p>
        </w:tc>
        <w:tc>
          <w:tcPr>
            <w:tcW w:w="1680" w:type="dxa"/>
            <w:gridSpan w:val="2"/>
          </w:tcPr>
          <w:p w:rsidR="00633175" w:rsidRPr="00425C8F" w:rsidRDefault="00633175" w:rsidP="00762089">
            <w:pPr>
              <w:pStyle w:val="Tablecontent"/>
              <w:rPr>
                <w:rFonts w:cs="Arial"/>
              </w:rPr>
            </w:pPr>
            <w:r w:rsidRPr="00425C8F">
              <w:rPr>
                <w:rFonts w:cs="Arial"/>
              </w:rPr>
              <w:t>Response type</w:t>
            </w:r>
          </w:p>
        </w:tc>
        <w:tc>
          <w:tcPr>
            <w:tcW w:w="2856" w:type="dxa"/>
            <w:gridSpan w:val="2"/>
          </w:tcPr>
          <w:p w:rsidR="00633175" w:rsidRPr="00425C8F" w:rsidRDefault="00633175" w:rsidP="00762089">
            <w:pPr>
              <w:pStyle w:val="Tablecontent"/>
              <w:rPr>
                <w:rFonts w:cs="Arial"/>
              </w:rPr>
            </w:pPr>
            <w:r w:rsidRPr="00425C8F">
              <w:rPr>
                <w:rFonts w:cs="Arial"/>
              </w:rPr>
              <w:t>Response Type, should be sent with each request - fixed</w:t>
            </w:r>
          </w:p>
        </w:tc>
        <w:tc>
          <w:tcPr>
            <w:tcW w:w="1464" w:type="dxa"/>
            <w:gridSpan w:val="2"/>
          </w:tcPr>
          <w:p w:rsidR="00633175" w:rsidRPr="00425C8F" w:rsidRDefault="00633175" w:rsidP="00762089">
            <w:pPr>
              <w:pStyle w:val="Tablecontent"/>
              <w:rPr>
                <w:rFonts w:cs="Arial"/>
              </w:rPr>
            </w:pPr>
            <w:r w:rsidRPr="00425C8F">
              <w:t>UPLOADMNPFILERESP</w:t>
            </w:r>
          </w:p>
        </w:tc>
        <w:tc>
          <w:tcPr>
            <w:tcW w:w="900" w:type="dxa"/>
          </w:tcPr>
          <w:p w:rsidR="00633175" w:rsidRPr="00425C8F" w:rsidRDefault="00633175" w:rsidP="00762089">
            <w:pPr>
              <w:pStyle w:val="Tablecontent"/>
              <w:rPr>
                <w:rFonts w:cs="Arial"/>
              </w:rPr>
            </w:pPr>
            <w:r w:rsidRPr="00425C8F">
              <w:rPr>
                <w:rFonts w:cs="Arial"/>
              </w:rPr>
              <w:t>A (20)</w:t>
            </w:r>
          </w:p>
        </w:tc>
        <w:tc>
          <w:tcPr>
            <w:tcW w:w="900" w:type="dxa"/>
            <w:gridSpan w:val="2"/>
          </w:tcPr>
          <w:p w:rsidR="00633175" w:rsidRPr="00425C8F" w:rsidRDefault="00633175" w:rsidP="00762089">
            <w:pPr>
              <w:pStyle w:val="Tablecontent"/>
              <w:rPr>
                <w:rFonts w:cs="Arial"/>
              </w:rPr>
            </w:pPr>
            <w:r w:rsidRPr="00425C8F">
              <w:rPr>
                <w:rFonts w:cs="Arial"/>
              </w:rPr>
              <w:t>M</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60" w:type="dxa"/>
          </w:tcPr>
          <w:p w:rsidR="00633175" w:rsidRPr="00425C8F" w:rsidRDefault="00633175" w:rsidP="00762089">
            <w:pPr>
              <w:pStyle w:val="Tablecontent"/>
              <w:rPr>
                <w:rFonts w:cs="Arial"/>
              </w:rPr>
            </w:pPr>
            <w:r w:rsidRPr="00425C8F">
              <w:rPr>
                <w:rFonts w:cs="Arial"/>
              </w:rPr>
              <w:t>TXNSTATUS</w:t>
            </w:r>
          </w:p>
        </w:tc>
        <w:tc>
          <w:tcPr>
            <w:tcW w:w="1680" w:type="dxa"/>
            <w:gridSpan w:val="2"/>
          </w:tcPr>
          <w:p w:rsidR="00633175" w:rsidRPr="00425C8F" w:rsidRDefault="00633175" w:rsidP="00762089">
            <w:pPr>
              <w:pStyle w:val="Tablecontent"/>
              <w:rPr>
                <w:rFonts w:cs="Arial"/>
              </w:rPr>
            </w:pPr>
            <w:r w:rsidRPr="00425C8F">
              <w:rPr>
                <w:rFonts w:cs="Arial"/>
              </w:rPr>
              <w:t>Transaction Status</w:t>
            </w:r>
          </w:p>
        </w:tc>
        <w:tc>
          <w:tcPr>
            <w:tcW w:w="2856" w:type="dxa"/>
            <w:gridSpan w:val="2"/>
          </w:tcPr>
          <w:p w:rsidR="00633175" w:rsidRPr="00425C8F" w:rsidRDefault="00633175" w:rsidP="00762089">
            <w:pPr>
              <w:pStyle w:val="Tablecontent"/>
              <w:rPr>
                <w:rFonts w:cs="Arial"/>
              </w:rPr>
            </w:pPr>
            <w:r w:rsidRPr="00425C8F">
              <w:rPr>
                <w:rFonts w:cs="Arial"/>
              </w:rPr>
              <w:t>Status of the User registration request</w:t>
            </w:r>
          </w:p>
          <w:p w:rsidR="00633175" w:rsidRPr="00425C8F" w:rsidRDefault="00633175" w:rsidP="00762089">
            <w:pPr>
              <w:pStyle w:val="TableListBullet1"/>
              <w:jc w:val="left"/>
              <w:rPr>
                <w:rFonts w:cs="Arial"/>
              </w:rPr>
            </w:pPr>
            <w:r w:rsidRPr="00425C8F">
              <w:rPr>
                <w:rFonts w:cs="Arial"/>
              </w:rPr>
              <w:t xml:space="preserve">Transaction Status = 200 means Success, </w:t>
            </w:r>
          </w:p>
          <w:p w:rsidR="00633175" w:rsidRPr="00425C8F" w:rsidRDefault="00633175" w:rsidP="00762089">
            <w:pPr>
              <w:pStyle w:val="TableListBullet1"/>
              <w:jc w:val="left"/>
              <w:rPr>
                <w:rFonts w:cs="Arial"/>
              </w:rPr>
            </w:pPr>
            <w:r w:rsidRPr="00425C8F">
              <w:rPr>
                <w:rFonts w:cs="Arial"/>
              </w:rPr>
              <w:t>Transaction Status Other than 200 means failed</w:t>
            </w:r>
          </w:p>
        </w:tc>
        <w:tc>
          <w:tcPr>
            <w:tcW w:w="1464" w:type="dxa"/>
            <w:gridSpan w:val="2"/>
          </w:tcPr>
          <w:p w:rsidR="00633175" w:rsidRPr="00425C8F" w:rsidRDefault="00633175" w:rsidP="00762089">
            <w:pPr>
              <w:pStyle w:val="Tablecontent"/>
              <w:rPr>
                <w:rFonts w:cs="Arial"/>
              </w:rPr>
            </w:pPr>
            <w:r w:rsidRPr="00425C8F">
              <w:rPr>
                <w:rFonts w:cs="Arial"/>
              </w:rPr>
              <w:t>200</w:t>
            </w:r>
          </w:p>
        </w:tc>
        <w:tc>
          <w:tcPr>
            <w:tcW w:w="900" w:type="dxa"/>
          </w:tcPr>
          <w:p w:rsidR="00633175" w:rsidRPr="00425C8F" w:rsidRDefault="00633175" w:rsidP="00762089">
            <w:pPr>
              <w:pStyle w:val="Tablecontent"/>
              <w:rPr>
                <w:rFonts w:cs="Arial"/>
              </w:rPr>
            </w:pPr>
            <w:r w:rsidRPr="00425C8F">
              <w:rPr>
                <w:rFonts w:cs="Arial"/>
              </w:rPr>
              <w:t>N (7)</w:t>
            </w:r>
          </w:p>
        </w:tc>
        <w:tc>
          <w:tcPr>
            <w:tcW w:w="900" w:type="dxa"/>
            <w:gridSpan w:val="2"/>
          </w:tcPr>
          <w:p w:rsidR="00633175" w:rsidRPr="00425C8F" w:rsidRDefault="00633175" w:rsidP="00762089">
            <w:pPr>
              <w:pStyle w:val="Tablecontent"/>
              <w:rPr>
                <w:rFonts w:cs="Arial"/>
              </w:rPr>
            </w:pPr>
            <w:r w:rsidRPr="00425C8F">
              <w:rPr>
                <w:rFonts w:cs="Arial"/>
              </w:rPr>
              <w:t>M</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60" w:type="dxa"/>
          </w:tcPr>
          <w:p w:rsidR="00633175" w:rsidRPr="00425C8F" w:rsidRDefault="00633175" w:rsidP="00762089">
            <w:pPr>
              <w:pStyle w:val="Tablecontent"/>
              <w:rPr>
                <w:rFonts w:cs="Arial"/>
              </w:rPr>
            </w:pPr>
            <w:r w:rsidRPr="00425C8F">
              <w:rPr>
                <w:rFonts w:cs="Courier New"/>
                <w:szCs w:val="20"/>
              </w:rPr>
              <w:t>ERROR_KEY</w:t>
            </w:r>
          </w:p>
        </w:tc>
        <w:tc>
          <w:tcPr>
            <w:tcW w:w="1680" w:type="dxa"/>
            <w:gridSpan w:val="2"/>
          </w:tcPr>
          <w:p w:rsidR="00633175" w:rsidRPr="00425C8F" w:rsidRDefault="00633175" w:rsidP="00762089">
            <w:pPr>
              <w:pStyle w:val="Tablecontent"/>
              <w:rPr>
                <w:rFonts w:cs="Arial"/>
              </w:rPr>
            </w:pPr>
            <w:r w:rsidRPr="00425C8F">
              <w:rPr>
                <w:rFonts w:cs="Arial"/>
              </w:rPr>
              <w:t xml:space="preserve">Error key </w:t>
            </w:r>
          </w:p>
        </w:tc>
        <w:tc>
          <w:tcPr>
            <w:tcW w:w="2856" w:type="dxa"/>
            <w:gridSpan w:val="2"/>
          </w:tcPr>
          <w:p w:rsidR="00633175" w:rsidRPr="00425C8F" w:rsidRDefault="00633175" w:rsidP="00762089">
            <w:pPr>
              <w:pStyle w:val="Tablecontent"/>
              <w:rPr>
                <w:rFonts w:cs="Arial"/>
              </w:rPr>
            </w:pPr>
            <w:r w:rsidRPr="00425C8F">
              <w:rPr>
                <w:rFonts w:cs="Arial"/>
              </w:rPr>
              <w:t xml:space="preserve">If any error </w:t>
            </w:r>
          </w:p>
        </w:tc>
        <w:tc>
          <w:tcPr>
            <w:tcW w:w="1464" w:type="dxa"/>
            <w:gridSpan w:val="2"/>
          </w:tcPr>
          <w:p w:rsidR="00633175" w:rsidRPr="00425C8F" w:rsidRDefault="00633175" w:rsidP="00762089">
            <w:pPr>
              <w:pStyle w:val="Tablecontent"/>
              <w:rPr>
                <w:rFonts w:cs="Arial"/>
              </w:rPr>
            </w:pPr>
            <w:r w:rsidRPr="00425C8F">
              <w:rPr>
                <w:rFonts w:cs="Arial"/>
              </w:rPr>
              <w:t>218</w:t>
            </w:r>
          </w:p>
        </w:tc>
        <w:tc>
          <w:tcPr>
            <w:tcW w:w="900" w:type="dxa"/>
          </w:tcPr>
          <w:p w:rsidR="00633175" w:rsidRPr="00425C8F" w:rsidRDefault="00633175" w:rsidP="00762089">
            <w:pPr>
              <w:pStyle w:val="Tablecontent"/>
              <w:rPr>
                <w:rFonts w:cs="Arial"/>
              </w:rPr>
            </w:pPr>
            <w:r w:rsidRPr="00425C8F">
              <w:rPr>
                <w:rFonts w:cs="Arial"/>
              </w:rPr>
              <w:t>A(10)</w:t>
            </w:r>
          </w:p>
        </w:tc>
        <w:tc>
          <w:tcPr>
            <w:tcW w:w="900" w:type="dxa"/>
            <w:gridSpan w:val="2"/>
          </w:tcPr>
          <w:p w:rsidR="00633175" w:rsidRPr="00425C8F" w:rsidRDefault="00633175" w:rsidP="00762089">
            <w:pPr>
              <w:pStyle w:val="Tablecontent"/>
              <w:rPr>
                <w:rFonts w:cs="Arial"/>
              </w:rPr>
            </w:pPr>
            <w:r w:rsidRPr="00425C8F">
              <w:rPr>
                <w:rFonts w:cs="Arial"/>
              </w:rPr>
              <w:t>O</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60" w:type="dxa"/>
          </w:tcPr>
          <w:p w:rsidR="00633175" w:rsidRPr="00425C8F" w:rsidRDefault="00633175" w:rsidP="00762089">
            <w:pPr>
              <w:pStyle w:val="Tablecontent"/>
              <w:rPr>
                <w:rFonts w:cs="Arial"/>
              </w:rPr>
            </w:pPr>
            <w:r w:rsidRPr="00425C8F">
              <w:rPr>
                <w:rFonts w:cs="Arial"/>
              </w:rPr>
              <w:t>DATE</w:t>
            </w:r>
          </w:p>
        </w:tc>
        <w:tc>
          <w:tcPr>
            <w:tcW w:w="1680" w:type="dxa"/>
            <w:gridSpan w:val="2"/>
          </w:tcPr>
          <w:p w:rsidR="00633175" w:rsidRPr="00425C8F" w:rsidRDefault="00633175" w:rsidP="00762089">
            <w:pPr>
              <w:pStyle w:val="Tablecontent"/>
              <w:rPr>
                <w:rFonts w:cs="Arial"/>
              </w:rPr>
            </w:pPr>
            <w:r w:rsidRPr="00425C8F">
              <w:rPr>
                <w:rFonts w:cs="Arial"/>
              </w:rPr>
              <w:t>Date and time</w:t>
            </w:r>
          </w:p>
        </w:tc>
        <w:tc>
          <w:tcPr>
            <w:tcW w:w="2856" w:type="dxa"/>
            <w:gridSpan w:val="2"/>
          </w:tcPr>
          <w:p w:rsidR="00633175" w:rsidRPr="00425C8F" w:rsidRDefault="00633175" w:rsidP="00762089">
            <w:pPr>
              <w:pStyle w:val="Tablecontent"/>
              <w:rPr>
                <w:rFonts w:cs="Arial"/>
              </w:rPr>
            </w:pPr>
            <w:r w:rsidRPr="00425C8F">
              <w:rPr>
                <w:rFonts w:cs="Arial"/>
              </w:rPr>
              <w:t xml:space="preserve">Date and time on which request generated by external system, </w:t>
            </w:r>
            <w:r w:rsidRPr="00425C8F">
              <w:rPr>
                <w:rFonts w:cs="Arial"/>
              </w:rPr>
              <w:lastRenderedPageBreak/>
              <w:t>HH are in 24 Hour Format</w:t>
            </w:r>
          </w:p>
        </w:tc>
        <w:tc>
          <w:tcPr>
            <w:tcW w:w="1464" w:type="dxa"/>
            <w:gridSpan w:val="2"/>
          </w:tcPr>
          <w:p w:rsidR="00633175" w:rsidRPr="00425C8F" w:rsidRDefault="00633175" w:rsidP="00762089">
            <w:pPr>
              <w:pStyle w:val="Tablecontent"/>
              <w:rPr>
                <w:rFonts w:cs="Arial"/>
              </w:rPr>
            </w:pPr>
            <w:r w:rsidRPr="00425C8F">
              <w:rPr>
                <w:rFonts w:cs="Arial"/>
              </w:rPr>
              <w:lastRenderedPageBreak/>
              <w:t>DD-MM-YYYY HH:MM:SS</w:t>
            </w:r>
          </w:p>
        </w:tc>
        <w:tc>
          <w:tcPr>
            <w:tcW w:w="900" w:type="dxa"/>
          </w:tcPr>
          <w:p w:rsidR="00633175" w:rsidRPr="00425C8F" w:rsidRDefault="00633175" w:rsidP="00762089">
            <w:pPr>
              <w:pStyle w:val="Tablecontent"/>
              <w:rPr>
                <w:rFonts w:cs="Arial"/>
              </w:rPr>
            </w:pPr>
            <w:r w:rsidRPr="00425C8F">
              <w:rPr>
                <w:rFonts w:cs="Arial"/>
              </w:rPr>
              <w:t>D (20)</w:t>
            </w:r>
          </w:p>
        </w:tc>
        <w:tc>
          <w:tcPr>
            <w:tcW w:w="900" w:type="dxa"/>
            <w:gridSpan w:val="2"/>
          </w:tcPr>
          <w:p w:rsidR="00633175" w:rsidRPr="00425C8F" w:rsidRDefault="00633175" w:rsidP="00762089">
            <w:pPr>
              <w:pStyle w:val="Tablecontent"/>
              <w:rPr>
                <w:rFonts w:cs="Arial"/>
              </w:rPr>
            </w:pPr>
            <w:r w:rsidRPr="00425C8F">
              <w:rPr>
                <w:rFonts w:cs="Arial"/>
              </w:rPr>
              <w:t>M</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60" w:type="dxa"/>
          </w:tcPr>
          <w:p w:rsidR="00633175" w:rsidRPr="00425C8F" w:rsidRDefault="00633175" w:rsidP="00762089">
            <w:pPr>
              <w:pStyle w:val="Tablecontent"/>
              <w:rPr>
                <w:rFonts w:cs="Arial"/>
              </w:rPr>
            </w:pPr>
            <w:r w:rsidRPr="00425C8F">
              <w:rPr>
                <w:rFonts w:cs="Courier New"/>
                <w:szCs w:val="20"/>
                <w:lang w:val="en-IN"/>
              </w:rPr>
              <w:lastRenderedPageBreak/>
              <w:t>EXTREFNUM</w:t>
            </w:r>
          </w:p>
        </w:tc>
        <w:tc>
          <w:tcPr>
            <w:tcW w:w="1680" w:type="dxa"/>
            <w:gridSpan w:val="2"/>
          </w:tcPr>
          <w:p w:rsidR="00633175" w:rsidRPr="00425C8F" w:rsidRDefault="00633175" w:rsidP="00762089">
            <w:pPr>
              <w:pStyle w:val="Tablecontent"/>
              <w:rPr>
                <w:rFonts w:cs="Arial"/>
              </w:rPr>
            </w:pPr>
            <w:r w:rsidRPr="00425C8F">
              <w:rPr>
                <w:rFonts w:cs="Arial"/>
              </w:rPr>
              <w:t xml:space="preserve">External reference code </w:t>
            </w:r>
          </w:p>
        </w:tc>
        <w:tc>
          <w:tcPr>
            <w:tcW w:w="2856" w:type="dxa"/>
            <w:gridSpan w:val="2"/>
          </w:tcPr>
          <w:p w:rsidR="00633175" w:rsidRPr="00425C8F" w:rsidRDefault="00633175" w:rsidP="00762089">
            <w:pPr>
              <w:pStyle w:val="Tablecontent"/>
              <w:rPr>
                <w:rFonts w:cs="Arial"/>
              </w:rPr>
            </w:pPr>
            <w:r w:rsidRPr="00425C8F">
              <w:rPr>
                <w:rFonts w:cs="Arial"/>
              </w:rPr>
              <w:t xml:space="preserve">External reference code </w:t>
            </w:r>
          </w:p>
        </w:tc>
        <w:tc>
          <w:tcPr>
            <w:tcW w:w="1464" w:type="dxa"/>
            <w:gridSpan w:val="2"/>
          </w:tcPr>
          <w:p w:rsidR="00633175" w:rsidRPr="00425C8F" w:rsidRDefault="00633175" w:rsidP="00762089">
            <w:pPr>
              <w:pStyle w:val="Tablecontent"/>
              <w:rPr>
                <w:rFonts w:cs="Arial"/>
              </w:rPr>
            </w:pPr>
          </w:p>
        </w:tc>
        <w:tc>
          <w:tcPr>
            <w:tcW w:w="900" w:type="dxa"/>
          </w:tcPr>
          <w:p w:rsidR="00633175" w:rsidRPr="00425C8F" w:rsidRDefault="00633175" w:rsidP="00762089">
            <w:pPr>
              <w:pStyle w:val="Tablecontent"/>
              <w:rPr>
                <w:rFonts w:cs="Arial"/>
              </w:rPr>
            </w:pPr>
            <w:r w:rsidRPr="00425C8F">
              <w:rPr>
                <w:rFonts w:cs="Arial"/>
              </w:rPr>
              <w:t>A (2)</w:t>
            </w:r>
          </w:p>
        </w:tc>
        <w:tc>
          <w:tcPr>
            <w:tcW w:w="900" w:type="dxa"/>
            <w:gridSpan w:val="2"/>
          </w:tcPr>
          <w:p w:rsidR="00633175" w:rsidRPr="00425C8F" w:rsidRDefault="00633175" w:rsidP="00762089">
            <w:pPr>
              <w:pStyle w:val="Tablecontent"/>
              <w:rPr>
                <w:rFonts w:cs="Arial"/>
              </w:rPr>
            </w:pPr>
            <w:r w:rsidRPr="00425C8F">
              <w:rPr>
                <w:rFonts w:cs="Arial"/>
              </w:rPr>
              <w:t>M</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7"/>
        </w:trPr>
        <w:tc>
          <w:tcPr>
            <w:tcW w:w="1560" w:type="dxa"/>
          </w:tcPr>
          <w:p w:rsidR="00633175" w:rsidRPr="00425C8F" w:rsidRDefault="00633175" w:rsidP="00762089">
            <w:pPr>
              <w:pStyle w:val="Tablecontent"/>
              <w:rPr>
                <w:rFonts w:cs="Arial"/>
              </w:rPr>
            </w:pPr>
            <w:r w:rsidRPr="00425C8F">
              <w:rPr>
                <w:lang w:val="en-IN"/>
              </w:rPr>
              <w:t>DATA</w:t>
            </w:r>
          </w:p>
        </w:tc>
        <w:tc>
          <w:tcPr>
            <w:tcW w:w="1680" w:type="dxa"/>
            <w:gridSpan w:val="2"/>
          </w:tcPr>
          <w:p w:rsidR="00633175" w:rsidRPr="00425C8F" w:rsidRDefault="00633175" w:rsidP="00762089">
            <w:pPr>
              <w:pStyle w:val="Tablecontent"/>
              <w:rPr>
                <w:rFonts w:cs="Arial"/>
              </w:rPr>
            </w:pPr>
            <w:r w:rsidRPr="00425C8F">
              <w:rPr>
                <w:rFonts w:cs="Arial"/>
              </w:rPr>
              <w:t>Response  message</w:t>
            </w:r>
          </w:p>
        </w:tc>
        <w:tc>
          <w:tcPr>
            <w:tcW w:w="2856" w:type="dxa"/>
            <w:gridSpan w:val="2"/>
          </w:tcPr>
          <w:p w:rsidR="00633175" w:rsidRPr="00425C8F" w:rsidRDefault="00633175" w:rsidP="00762089">
            <w:pPr>
              <w:pStyle w:val="Tablecontent"/>
              <w:rPr>
                <w:rFonts w:cs="Arial"/>
              </w:rPr>
            </w:pPr>
            <w:r w:rsidRPr="00425C8F">
              <w:rPr>
                <w:rFonts w:cs="Arial"/>
              </w:rPr>
              <w:t xml:space="preserve">Response message </w:t>
            </w:r>
          </w:p>
        </w:tc>
        <w:tc>
          <w:tcPr>
            <w:tcW w:w="1464" w:type="dxa"/>
            <w:gridSpan w:val="2"/>
          </w:tcPr>
          <w:p w:rsidR="00633175" w:rsidRPr="00425C8F" w:rsidRDefault="00633175" w:rsidP="00762089">
            <w:pPr>
              <w:pStyle w:val="Tablecontent"/>
              <w:rPr>
                <w:rFonts w:cs="Arial"/>
              </w:rPr>
            </w:pPr>
          </w:p>
        </w:tc>
        <w:tc>
          <w:tcPr>
            <w:tcW w:w="900" w:type="dxa"/>
          </w:tcPr>
          <w:p w:rsidR="00633175" w:rsidRPr="00425C8F" w:rsidRDefault="00633175" w:rsidP="00762089">
            <w:pPr>
              <w:pStyle w:val="Tablecontent"/>
              <w:rPr>
                <w:rFonts w:cs="Arial"/>
              </w:rPr>
            </w:pPr>
            <w:r w:rsidRPr="00425C8F">
              <w:rPr>
                <w:rFonts w:cs="Arial"/>
              </w:rPr>
              <w:t>A (2)</w:t>
            </w:r>
          </w:p>
        </w:tc>
        <w:tc>
          <w:tcPr>
            <w:tcW w:w="900" w:type="dxa"/>
            <w:gridSpan w:val="2"/>
          </w:tcPr>
          <w:p w:rsidR="00633175" w:rsidRPr="00425C8F" w:rsidRDefault="00633175" w:rsidP="00762089">
            <w:pPr>
              <w:pStyle w:val="Tablecontent"/>
              <w:rPr>
                <w:rFonts w:cs="Arial"/>
              </w:rPr>
            </w:pPr>
            <w:r w:rsidRPr="00425C8F">
              <w:rPr>
                <w:rFonts w:cs="Arial"/>
              </w:rPr>
              <w:t>M</w:t>
            </w:r>
          </w:p>
        </w:tc>
      </w:tr>
    </w:tbl>
    <w:p w:rsidR="00633175" w:rsidRPr="00425C8F" w:rsidRDefault="00633175" w:rsidP="00633175">
      <w:pPr>
        <w:pStyle w:val="BodyText2"/>
        <w:rPr>
          <w:b/>
          <w:bCs/>
          <w:iCs/>
          <w:szCs w:val="20"/>
        </w:rPr>
      </w:pPr>
    </w:p>
    <w:p w:rsidR="00633175" w:rsidRPr="00425C8F" w:rsidRDefault="00633175" w:rsidP="00633175">
      <w:pPr>
        <w:pStyle w:val="BodyText2"/>
        <w:rPr>
          <w:lang w:val="en-IN"/>
        </w:rPr>
      </w:pPr>
    </w:p>
    <w:p w:rsidR="0014542F" w:rsidRPr="00425C8F" w:rsidRDefault="0014542F" w:rsidP="00337049">
      <w:pPr>
        <w:pStyle w:val="Heading2"/>
        <w:rPr>
          <w:lang w:val="en-IN"/>
        </w:rPr>
      </w:pPr>
      <w:bookmarkStart w:id="552" w:name="_Toc405367181"/>
      <w:bookmarkStart w:id="553" w:name="_Toc411954662"/>
      <w:bookmarkStart w:id="554" w:name="_Toc485139729"/>
      <w:r w:rsidRPr="00425C8F">
        <w:rPr>
          <w:lang w:val="en-IN"/>
        </w:rPr>
        <w:t>Physical Voucher – Authenticate Request</w:t>
      </w:r>
      <w:bookmarkEnd w:id="552"/>
      <w:bookmarkEnd w:id="553"/>
      <w:bookmarkEnd w:id="554"/>
    </w:p>
    <w:p w:rsidR="0014542F" w:rsidRPr="00425C8F" w:rsidRDefault="0014542F" w:rsidP="0014542F">
      <w:pPr>
        <w:pStyle w:val="BodyText2"/>
        <w:rPr>
          <w:b/>
          <w:u w:val="single"/>
        </w:rPr>
      </w:pPr>
      <w:r w:rsidRPr="00425C8F">
        <w:rPr>
          <w:b/>
          <w:u w:val="single"/>
        </w:rPr>
        <w:t xml:space="preserve">Authenticate Voucher Request Message Parameters </w:t>
      </w:r>
    </w:p>
    <w:p w:rsidR="0014542F" w:rsidRPr="00425C8F" w:rsidRDefault="0014542F" w:rsidP="0014542F">
      <w:pPr>
        <w:jc w:val="both"/>
        <w:rPr>
          <w:rFonts w:ascii="Arial" w:hAnsi="Arial"/>
          <w:sz w:val="20"/>
        </w:rPr>
      </w:pPr>
      <w:r w:rsidRPr="00425C8F">
        <w:rPr>
          <w:rFonts w:ascii="Arial" w:hAnsi="Arial"/>
          <w:sz w:val="20"/>
        </w:rPr>
        <w:t>The flow of this message is from 3</w:t>
      </w:r>
      <w:r w:rsidRPr="00425C8F">
        <w:rPr>
          <w:rFonts w:ascii="Arial" w:hAnsi="Arial"/>
          <w:sz w:val="20"/>
          <w:vertAlign w:val="superscript"/>
        </w:rPr>
        <w:t>rd</w:t>
      </w:r>
      <w:r w:rsidRPr="00425C8F">
        <w:rPr>
          <w:rFonts w:ascii="Arial" w:hAnsi="Arial"/>
          <w:sz w:val="20"/>
        </w:rPr>
        <w:t xml:space="preserve"> party system to the </w:t>
      </w:r>
      <w:r w:rsidRPr="00425C8F">
        <w:rPr>
          <w:rFonts w:ascii="Arial" w:hAnsi="Arial" w:cs="Arial"/>
          <w:sz w:val="20"/>
          <w:szCs w:val="20"/>
        </w:rPr>
        <w:t>PreTUPS</w:t>
      </w:r>
      <w:r w:rsidRPr="00425C8F">
        <w:rPr>
          <w:rFonts w:ascii="Arial" w:hAnsi="Arial" w:cs="Arial"/>
          <w:sz w:val="20"/>
          <w:szCs w:val="20"/>
          <w:vertAlign w:val="superscript"/>
        </w:rPr>
        <w:t>TM</w:t>
      </w:r>
      <w:r w:rsidRPr="00425C8F">
        <w:rPr>
          <w:rFonts w:ascii="Arial" w:hAnsi="Arial"/>
          <w:sz w:val="20"/>
        </w:rPr>
        <w:t>. The   message is used to verify the Voucher Status.</w:t>
      </w:r>
    </w:p>
    <w:p w:rsidR="0014542F" w:rsidRPr="00425C8F" w:rsidRDefault="0014542F" w:rsidP="0014542F">
      <w:pPr>
        <w:jc w:val="both"/>
        <w:rPr>
          <w:rFonts w:ascii="Arial" w:hAnsi="Arial" w:cs="Arial"/>
          <w:sz w:val="20"/>
          <w:szCs w:val="20"/>
        </w:rPr>
      </w:pPr>
      <w:r w:rsidRPr="00425C8F">
        <w:rPr>
          <w:rFonts w:ascii="Arial" w:hAnsi="Arial" w:cs="Arial"/>
          <w:sz w:val="20"/>
          <w:szCs w:val="20"/>
        </w:rPr>
        <w:t xml:space="preserve">The </w:t>
      </w:r>
      <w:r w:rsidRPr="00425C8F">
        <w:rPr>
          <w:rFonts w:ascii="Arial" w:hAnsi="Arial"/>
          <w:sz w:val="20"/>
        </w:rPr>
        <w:t>3</w:t>
      </w:r>
      <w:r w:rsidRPr="00425C8F">
        <w:rPr>
          <w:rFonts w:ascii="Arial" w:hAnsi="Arial"/>
          <w:sz w:val="20"/>
          <w:vertAlign w:val="superscript"/>
        </w:rPr>
        <w:t>rd</w:t>
      </w:r>
      <w:r w:rsidRPr="00425C8F">
        <w:rPr>
          <w:rFonts w:ascii="Arial" w:hAnsi="Arial"/>
          <w:sz w:val="20"/>
        </w:rPr>
        <w:t xml:space="preserve"> party system </w:t>
      </w:r>
      <w:r w:rsidRPr="00425C8F">
        <w:rPr>
          <w:rFonts w:ascii="Arial" w:hAnsi="Arial" w:cs="Arial"/>
          <w:sz w:val="20"/>
          <w:szCs w:val="20"/>
        </w:rPr>
        <w:t xml:space="preserve">will send this message to check the existence of the Voucher and its Status. If Voucher exists and its status is ‘ENABLED’ then Voucher status is temporarily updated to ‘UNDER_PROCESS’. </w:t>
      </w:r>
    </w:p>
    <w:p w:rsidR="0014542F" w:rsidRPr="00425C8F" w:rsidRDefault="0014542F" w:rsidP="0014542F">
      <w:pPr>
        <w:jc w:val="both"/>
        <w:rPr>
          <w:rFonts w:ascii="Arial" w:hAnsi="Arial"/>
          <w:sz w:val="20"/>
        </w:rPr>
      </w:pPr>
    </w:p>
    <w:p w:rsidR="0014542F" w:rsidRPr="00425C8F" w:rsidRDefault="0014542F" w:rsidP="0014542F">
      <w:pPr>
        <w:jc w:val="both"/>
        <w:rPr>
          <w:rFonts w:ascii="Arial" w:hAnsi="Arial"/>
          <w:sz w:val="20"/>
        </w:rPr>
      </w:pPr>
      <w:r w:rsidRPr="00425C8F">
        <w:rPr>
          <w:rFonts w:ascii="Arial" w:hAnsi="Arial"/>
          <w:b/>
          <w:sz w:val="20"/>
        </w:rPr>
        <w:t>Note: -</w:t>
      </w:r>
      <w:r w:rsidRPr="00425C8F">
        <w:rPr>
          <w:rFonts w:ascii="Arial" w:hAnsi="Arial"/>
          <w:sz w:val="20"/>
        </w:rPr>
        <w:t xml:space="preserve"> Only Under Process vouchers can be consumed </w:t>
      </w:r>
    </w:p>
    <w:p w:rsidR="0014542F" w:rsidRPr="00425C8F" w:rsidRDefault="0014542F" w:rsidP="0014542F">
      <w:pPr>
        <w:pStyle w:val="Heading"/>
        <w:rPr>
          <w:color w:val="auto"/>
        </w:rPr>
      </w:pPr>
      <w:r w:rsidRPr="00425C8F">
        <w:rPr>
          <w:color w:val="auto"/>
        </w:rPr>
        <w:t>Request Syntax</w:t>
      </w:r>
    </w:p>
    <w:p w:rsidR="0014542F" w:rsidRPr="00425C8F" w:rsidRDefault="0014542F" w:rsidP="0014542F">
      <w:pPr>
        <w:pStyle w:val="Code"/>
        <w:ind w:left="0"/>
      </w:pPr>
      <w:r w:rsidRPr="00425C8F">
        <w:rPr>
          <w:lang w:val="fr-FR"/>
        </w:rPr>
        <w:t>&lt;?xml version="1.0"?&gt;</w:t>
      </w:r>
      <w:r w:rsidRPr="00425C8F">
        <w:t>&lt;!DOCTYPE COMMAND PUBLIC "-//Ocam//DTD XML Command 1.0//EN" "xml/command.dtd"&gt;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&lt;COMMAND&gt;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&lt;TYPE&gt;VOUENQREQ&lt;/TYPE&gt;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&lt;PIN&gt;&lt; PIN Number&gt;&lt;/PIN&gt;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&lt;SNO&gt;&lt; Serial Number&gt;&lt;/SNO&gt;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&lt;SUBID&gt;&lt; Subscriber ID&gt;&lt;/SUBID&gt;</w:t>
      </w:r>
    </w:p>
    <w:p w:rsidR="0014542F" w:rsidRPr="00425C8F" w:rsidRDefault="0014542F" w:rsidP="0014542F">
      <w:pPr>
        <w:pStyle w:val="Code"/>
        <w:ind w:left="0"/>
      </w:pPr>
      <w:r w:rsidRPr="00425C8F">
        <w:t>&lt;EXTNWCODE&gt;</w:t>
      </w:r>
      <w:r w:rsidRPr="00425C8F">
        <w:rPr>
          <w:i/>
          <w:iCs/>
        </w:rPr>
        <w:t>&lt;Network External Code&gt;</w:t>
      </w:r>
      <w:r w:rsidRPr="00425C8F">
        <w:t>&lt;/EXTNWCODE&gt;</w:t>
      </w:r>
    </w:p>
    <w:p w:rsidR="0014542F" w:rsidRPr="00425C8F" w:rsidRDefault="0014542F" w:rsidP="0014542F">
      <w:pPr>
        <w:pStyle w:val="Code"/>
        <w:ind w:left="0"/>
        <w:rPr>
          <w:rFonts w:cs="Courier New"/>
          <w:szCs w:val="20"/>
        </w:rPr>
      </w:pPr>
      <w:r w:rsidRPr="00425C8F">
        <w:rPr>
          <w:rFonts w:cs="Courier New"/>
          <w:szCs w:val="20"/>
        </w:rPr>
        <w:t>&lt;LOGINID&gt;&lt; Sender Login ID&lt;/LOGINID&gt;</w:t>
      </w:r>
    </w:p>
    <w:p w:rsidR="0014542F" w:rsidRPr="00425C8F" w:rsidRDefault="0014542F" w:rsidP="0014542F">
      <w:pPr>
        <w:pStyle w:val="Code"/>
        <w:ind w:left="0"/>
        <w:rPr>
          <w:rFonts w:cs="Courier New"/>
          <w:szCs w:val="20"/>
        </w:rPr>
      </w:pPr>
      <w:r w:rsidRPr="00425C8F">
        <w:rPr>
          <w:rFonts w:cs="Courier New"/>
          <w:szCs w:val="20"/>
        </w:rPr>
        <w:t>&lt;PASSWORD&gt;&lt; Sender Login Password&lt;/PASSWORD&gt;</w:t>
      </w:r>
    </w:p>
    <w:p w:rsidR="0014542F" w:rsidRPr="00425C8F" w:rsidRDefault="0014542F" w:rsidP="0014542F">
      <w:pPr>
        <w:pStyle w:val="Code"/>
        <w:ind w:left="0"/>
        <w:rPr>
          <w:rFonts w:cs="Courier New"/>
          <w:szCs w:val="20"/>
        </w:rPr>
      </w:pPr>
      <w:r w:rsidRPr="00425C8F">
        <w:rPr>
          <w:rFonts w:cs="Courier New"/>
          <w:szCs w:val="20"/>
        </w:rPr>
        <w:t>&lt;EXTREFNUM&gt;&lt;Unique Reference number in the external system&gt;&lt;/EXTREFNUM&gt;</w:t>
      </w:r>
      <w:r w:rsidRPr="00425C8F">
        <w:rPr>
          <w:rFonts w:cs="Courier New"/>
          <w:szCs w:val="20"/>
        </w:rPr>
        <w:tab/>
      </w:r>
    </w:p>
    <w:p w:rsidR="0014542F" w:rsidRPr="00425C8F" w:rsidRDefault="0014542F" w:rsidP="0014542F">
      <w:pPr>
        <w:pStyle w:val="Code"/>
        <w:ind w:left="0"/>
        <w:rPr>
          <w:rFonts w:cs="Courier New"/>
          <w:szCs w:val="20"/>
        </w:rPr>
      </w:pPr>
      <w:r w:rsidRPr="00425C8F">
        <w:rPr>
          <w:rFonts w:cs="Courier New"/>
          <w:szCs w:val="20"/>
        </w:rPr>
        <w:t>&lt;LANGUAGE1&gt;&lt; Sender Language&gt;&lt;/LANGUAGE1&gt;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&lt;LANGUAGE2&gt;&lt;Payee Language&gt;&lt;/LANGUAGE2&gt;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&lt;EXTCODE&gt;&gt;&lt;</w:t>
      </w:r>
      <w:r w:rsidRPr="00425C8F">
        <w:rPr>
          <w:rFonts w:cs="Courier New"/>
          <w:szCs w:val="20"/>
        </w:rPr>
        <w:t>Sender</w:t>
      </w:r>
      <w:r w:rsidRPr="00425C8F">
        <w:rPr>
          <w:rFonts w:ascii="Courier New" w:hAnsi="Courier New" w:cs="Courier New"/>
          <w:sz w:val="20"/>
          <w:szCs w:val="20"/>
        </w:rPr>
        <w:t xml:space="preserve"> unique External code&gt;&lt;/EXTCODE&gt;</w:t>
      </w:r>
    </w:p>
    <w:p w:rsidR="0014542F" w:rsidRPr="00425C8F" w:rsidRDefault="0014542F" w:rsidP="0014542F">
      <w:pPr>
        <w:pStyle w:val="Code"/>
        <w:ind w:left="0"/>
      </w:pPr>
      <w:r w:rsidRPr="00425C8F">
        <w:t>&lt;/COMMAND&gt;</w:t>
      </w:r>
    </w:p>
    <w:p w:rsidR="0014542F" w:rsidRPr="00425C8F" w:rsidRDefault="0014542F" w:rsidP="0014542F">
      <w:pPr>
        <w:jc w:val="both"/>
        <w:rPr>
          <w:rFonts w:ascii="Arial" w:hAnsi="Arial"/>
          <w:sz w:val="20"/>
        </w:rPr>
      </w:pPr>
    </w:p>
    <w:p w:rsidR="0014542F" w:rsidRPr="00425C8F" w:rsidRDefault="0014542F" w:rsidP="0014542F">
      <w:pPr>
        <w:jc w:val="both"/>
        <w:rPr>
          <w:rFonts w:ascii="Arial" w:hAnsi="Arial"/>
          <w:sz w:val="20"/>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14542F" w:rsidRPr="00425C8F" w:rsidTr="00762089">
        <w:trPr>
          <w:trHeight w:val="277"/>
          <w:tblHeader/>
        </w:trPr>
        <w:tc>
          <w:tcPr>
            <w:tcW w:w="1440"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TAG</w:t>
            </w:r>
          </w:p>
        </w:tc>
        <w:tc>
          <w:tcPr>
            <w:tcW w:w="1254"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Fields</w:t>
            </w:r>
          </w:p>
        </w:tc>
        <w:tc>
          <w:tcPr>
            <w:tcW w:w="2551"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Remarks</w:t>
            </w:r>
          </w:p>
        </w:tc>
        <w:tc>
          <w:tcPr>
            <w:tcW w:w="1134"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Example</w:t>
            </w:r>
          </w:p>
        </w:tc>
        <w:tc>
          <w:tcPr>
            <w:tcW w:w="1901"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Field Type</w:t>
            </w:r>
          </w:p>
        </w:tc>
        <w:tc>
          <w:tcPr>
            <w:tcW w:w="1316"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Optional/</w:t>
            </w:r>
          </w:p>
          <w:p w:rsidR="0014542F" w:rsidRPr="00425C8F" w:rsidRDefault="0014542F" w:rsidP="00762089">
            <w:pPr>
              <w:pStyle w:val="TableColumnLabels"/>
              <w:rPr>
                <w:color w:val="auto"/>
              </w:rPr>
            </w:pPr>
            <w:r w:rsidRPr="00425C8F">
              <w:rPr>
                <w:color w:val="auto"/>
              </w:rPr>
              <w:t>Mandatory</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r w:rsidRPr="00425C8F">
              <w:t>PIN</w:t>
            </w: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highlight w:val="white"/>
              </w:rPr>
              <w:t>PinNo</w:t>
            </w:r>
          </w:p>
        </w:tc>
        <w:tc>
          <w:tcPr>
            <w:tcW w:w="2551" w:type="dxa"/>
            <w:tcBorders>
              <w:top w:val="single" w:sz="6" w:space="0" w:color="000000"/>
              <w:bottom w:val="single" w:sz="6" w:space="0" w:color="000000"/>
            </w:tcBorders>
            <w:vAlign w:val="center"/>
          </w:tcPr>
          <w:p w:rsidR="0014542F" w:rsidRPr="00425C8F" w:rsidRDefault="0014542F" w:rsidP="00762089">
            <w:pPr>
              <w:pStyle w:val="Tablecontent"/>
              <w:rPr>
                <w:rFonts w:cs="Arial"/>
                <w:sz w:val="20"/>
                <w:szCs w:val="20"/>
              </w:rPr>
            </w:pPr>
            <w:r w:rsidRPr="00425C8F">
              <w:rPr>
                <w:rFonts w:cs="Arial"/>
                <w:sz w:val="20"/>
                <w:szCs w:val="20"/>
              </w:rPr>
              <w:t>Used to identify PIN Number.</w:t>
            </w:r>
          </w:p>
        </w:tc>
        <w:tc>
          <w:tcPr>
            <w:tcW w:w="1134" w:type="dxa"/>
            <w:tcBorders>
              <w:top w:val="single" w:sz="6" w:space="0" w:color="000000"/>
              <w:bottom w:val="single" w:sz="6" w:space="0" w:color="000000"/>
            </w:tcBorders>
          </w:tcPr>
          <w:p w:rsidR="0014542F" w:rsidRPr="00425C8F" w:rsidRDefault="0014542F" w:rsidP="00762089">
            <w:pPr>
              <w:pStyle w:val="Tablecontent"/>
            </w:pP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 xml:space="preserve">Numeric </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Length configurable</w:t>
            </w:r>
          </w:p>
        </w:tc>
        <w:tc>
          <w:tcPr>
            <w:tcW w:w="1316" w:type="dxa"/>
            <w:tcBorders>
              <w:top w:val="single" w:sz="6" w:space="0" w:color="000000"/>
              <w:bottom w:val="single" w:sz="6" w:space="0" w:color="000000"/>
            </w:tcBorders>
          </w:tcPr>
          <w:p w:rsidR="0014542F" w:rsidRPr="00425C8F" w:rsidRDefault="0014542F" w:rsidP="00762089">
            <w:pPr>
              <w:pStyle w:val="Tablecontent"/>
            </w:pPr>
            <w:r w:rsidRPr="00425C8F">
              <w:t>Y</w:t>
            </w:r>
          </w:p>
        </w:tc>
      </w:tr>
      <w:tr w:rsidR="0014542F" w:rsidRPr="00425C8F" w:rsidTr="00762089">
        <w:trPr>
          <w:trHeight w:val="277"/>
        </w:trPr>
        <w:tc>
          <w:tcPr>
            <w:tcW w:w="1440" w:type="dxa"/>
            <w:tcBorders>
              <w:top w:val="single" w:sz="6" w:space="0" w:color="000000"/>
            </w:tcBorders>
          </w:tcPr>
          <w:p w:rsidR="0014542F" w:rsidRPr="00425C8F" w:rsidRDefault="0014542F" w:rsidP="00762089">
            <w:pPr>
              <w:pStyle w:val="Tablecontent"/>
            </w:pPr>
            <w:r w:rsidRPr="00425C8F">
              <w:t>SUBID</w:t>
            </w:r>
          </w:p>
        </w:tc>
        <w:tc>
          <w:tcPr>
            <w:tcW w:w="1254" w:type="dxa"/>
            <w:tcBorders>
              <w:top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SubId</w:t>
            </w:r>
          </w:p>
        </w:tc>
        <w:tc>
          <w:tcPr>
            <w:tcW w:w="2551" w:type="dxa"/>
            <w:tcBorders>
              <w:top w:val="single" w:sz="6" w:space="0" w:color="000000"/>
            </w:tcBorders>
            <w:vAlign w:val="center"/>
          </w:tcPr>
          <w:p w:rsidR="0014542F" w:rsidRPr="00425C8F" w:rsidRDefault="0014542F" w:rsidP="00762089">
            <w:pPr>
              <w:pStyle w:val="Tablecontent"/>
              <w:rPr>
                <w:rFonts w:cs="Arial"/>
                <w:sz w:val="20"/>
                <w:szCs w:val="20"/>
              </w:rPr>
            </w:pPr>
            <w:r w:rsidRPr="00425C8F">
              <w:rPr>
                <w:rFonts w:cs="Arial"/>
                <w:sz w:val="20"/>
                <w:szCs w:val="20"/>
              </w:rPr>
              <w:t>Subscriber ID provided by External Entity</w:t>
            </w:r>
          </w:p>
        </w:tc>
        <w:tc>
          <w:tcPr>
            <w:tcW w:w="1134" w:type="dxa"/>
            <w:tcBorders>
              <w:top w:val="single" w:sz="6" w:space="0" w:color="000000"/>
            </w:tcBorders>
          </w:tcPr>
          <w:p w:rsidR="0014542F" w:rsidRPr="00425C8F" w:rsidRDefault="0014542F" w:rsidP="00762089">
            <w:pPr>
              <w:pStyle w:val="Tablecontent"/>
            </w:pPr>
          </w:p>
        </w:tc>
        <w:tc>
          <w:tcPr>
            <w:tcW w:w="1901" w:type="dxa"/>
            <w:tcBorders>
              <w:top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Char</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Provided by external Entity</w:t>
            </w:r>
          </w:p>
        </w:tc>
        <w:tc>
          <w:tcPr>
            <w:tcW w:w="1316" w:type="dxa"/>
            <w:tcBorders>
              <w:top w:val="single" w:sz="6" w:space="0" w:color="000000"/>
            </w:tcBorders>
          </w:tcPr>
          <w:p w:rsidR="0014542F" w:rsidRPr="00425C8F" w:rsidRDefault="0014542F" w:rsidP="00762089">
            <w:pPr>
              <w:pStyle w:val="Tablecontent"/>
            </w:pPr>
            <w:r w:rsidRPr="00425C8F">
              <w:t>Y</w:t>
            </w:r>
          </w:p>
        </w:tc>
      </w:tr>
    </w:tbl>
    <w:p w:rsidR="0014542F" w:rsidRPr="00425C8F" w:rsidRDefault="0014542F" w:rsidP="0014542F">
      <w:pPr>
        <w:jc w:val="both"/>
        <w:rPr>
          <w:rFonts w:ascii="Arial" w:hAnsi="Arial"/>
          <w:sz w:val="20"/>
        </w:rPr>
      </w:pPr>
    </w:p>
    <w:p w:rsidR="0014542F" w:rsidRPr="00425C8F" w:rsidRDefault="0014542F" w:rsidP="0014542F">
      <w:pPr>
        <w:jc w:val="both"/>
        <w:rPr>
          <w:rFonts w:ascii="Arial" w:hAnsi="Arial"/>
          <w:sz w:val="20"/>
        </w:rPr>
      </w:pPr>
    </w:p>
    <w:p w:rsidR="0014542F" w:rsidRPr="00425C8F" w:rsidRDefault="0014542F" w:rsidP="0014542F">
      <w:pPr>
        <w:pStyle w:val="Heading"/>
        <w:rPr>
          <w:color w:val="auto"/>
        </w:rPr>
      </w:pPr>
      <w:r w:rsidRPr="00425C8F">
        <w:rPr>
          <w:color w:val="auto"/>
        </w:rPr>
        <w:t>Field Details</w:t>
      </w:r>
    </w:p>
    <w:p w:rsidR="0014542F" w:rsidRPr="00425C8F" w:rsidRDefault="0014542F" w:rsidP="0014542F">
      <w:pPr>
        <w:ind w:left="90" w:hanging="90"/>
        <w:jc w:val="both"/>
        <w:rPr>
          <w:rFonts w:ascii="Arial" w:hAnsi="Arial" w:cs="Arial"/>
          <w:b/>
          <w:bCs/>
          <w:sz w:val="20"/>
          <w:szCs w:val="20"/>
        </w:rPr>
      </w:pPr>
    </w:p>
    <w:p w:rsidR="0014542F" w:rsidRPr="00425C8F" w:rsidRDefault="0014542F" w:rsidP="0014542F">
      <w:pPr>
        <w:pStyle w:val="Footer"/>
        <w:numPr>
          <w:ilvl w:val="1"/>
          <w:numId w:val="47"/>
        </w:numPr>
        <w:tabs>
          <w:tab w:val="clear" w:pos="3960"/>
          <w:tab w:val="clear" w:pos="4320"/>
          <w:tab w:val="clear" w:pos="8640"/>
          <w:tab w:val="num" w:pos="810"/>
        </w:tabs>
        <w:ind w:left="810" w:hanging="450"/>
        <w:jc w:val="both"/>
        <w:rPr>
          <w:rFonts w:ascii="Arial" w:hAnsi="Arial" w:cs="Arial"/>
          <w:sz w:val="20"/>
          <w:szCs w:val="20"/>
        </w:rPr>
      </w:pPr>
      <w:r w:rsidRPr="00425C8F">
        <w:rPr>
          <w:rFonts w:ascii="Arial" w:hAnsi="Arial" w:cs="Arial"/>
          <w:b/>
          <w:bCs/>
          <w:sz w:val="20"/>
          <w:szCs w:val="20"/>
          <w:highlight w:val="white"/>
        </w:rPr>
        <w:t>PinNo</w:t>
      </w:r>
      <w:r w:rsidRPr="00425C8F">
        <w:rPr>
          <w:rFonts w:ascii="Arial" w:hAnsi="Arial" w:cs="Arial"/>
          <w:b/>
          <w:bCs/>
          <w:sz w:val="20"/>
          <w:szCs w:val="20"/>
        </w:rPr>
        <w:t xml:space="preserve">: </w:t>
      </w:r>
      <w:r w:rsidRPr="00425C8F">
        <w:rPr>
          <w:rFonts w:ascii="Arial" w:hAnsi="Arial" w:cs="Arial"/>
          <w:sz w:val="20"/>
          <w:szCs w:val="20"/>
        </w:rPr>
        <w:t>External Entity provided PIN Number is verified with the PIN Number stored in PreTUPS.</w:t>
      </w:r>
    </w:p>
    <w:p w:rsidR="0014542F" w:rsidRPr="00425C8F" w:rsidRDefault="0014542F" w:rsidP="0014542F">
      <w:pPr>
        <w:pStyle w:val="Footer"/>
        <w:tabs>
          <w:tab w:val="clear" w:pos="4320"/>
          <w:tab w:val="clear" w:pos="8640"/>
        </w:tabs>
        <w:ind w:left="360"/>
        <w:jc w:val="both"/>
        <w:rPr>
          <w:rFonts w:ascii="Arial" w:hAnsi="Arial" w:cs="Arial"/>
          <w:sz w:val="20"/>
          <w:szCs w:val="20"/>
        </w:rPr>
      </w:pPr>
    </w:p>
    <w:p w:rsidR="0014542F" w:rsidRPr="00425C8F" w:rsidRDefault="0014542F" w:rsidP="0014542F">
      <w:pPr>
        <w:pStyle w:val="Footer"/>
        <w:numPr>
          <w:ilvl w:val="1"/>
          <w:numId w:val="47"/>
        </w:numPr>
        <w:tabs>
          <w:tab w:val="clear" w:pos="3960"/>
          <w:tab w:val="clear" w:pos="4320"/>
          <w:tab w:val="clear" w:pos="8640"/>
          <w:tab w:val="num" w:pos="810"/>
        </w:tabs>
        <w:ind w:left="810" w:hanging="450"/>
        <w:jc w:val="both"/>
        <w:rPr>
          <w:rFonts w:ascii="Arial" w:hAnsi="Arial" w:cs="Arial"/>
          <w:sz w:val="20"/>
          <w:szCs w:val="20"/>
        </w:rPr>
      </w:pPr>
      <w:r w:rsidRPr="00425C8F">
        <w:rPr>
          <w:rFonts w:ascii="Arial" w:hAnsi="Arial" w:cs="Arial"/>
          <w:b/>
          <w:bCs/>
          <w:sz w:val="20"/>
          <w:szCs w:val="20"/>
        </w:rPr>
        <w:t xml:space="preserve">SubID: </w:t>
      </w:r>
      <w:r w:rsidRPr="00425C8F">
        <w:rPr>
          <w:rFonts w:ascii="Arial" w:hAnsi="Arial" w:cs="Arial"/>
          <w:sz w:val="20"/>
          <w:szCs w:val="20"/>
        </w:rPr>
        <w:t>Subscriber ID to identify the subscriber punching the Voucher’s PIN Number.</w:t>
      </w:r>
    </w:p>
    <w:p w:rsidR="0014542F" w:rsidRPr="00425C8F" w:rsidRDefault="0014542F" w:rsidP="0014542F">
      <w:pPr>
        <w:pStyle w:val="Code"/>
        <w:jc w:val="left"/>
        <w:rPr>
          <w:lang w:val="fr-FR"/>
        </w:rPr>
      </w:pPr>
    </w:p>
    <w:p w:rsidR="0014542F" w:rsidRPr="00425C8F" w:rsidRDefault="0014542F" w:rsidP="0014542F">
      <w:pPr>
        <w:pStyle w:val="Heading"/>
        <w:rPr>
          <w:color w:val="auto"/>
        </w:rPr>
      </w:pPr>
      <w:r w:rsidRPr="00425C8F">
        <w:rPr>
          <w:color w:val="auto"/>
        </w:rPr>
        <w:t>Response XML format:</w:t>
      </w:r>
    </w:p>
    <w:p w:rsidR="0014542F" w:rsidRPr="00425C8F" w:rsidRDefault="0014542F" w:rsidP="0014542F">
      <w:pPr>
        <w:pStyle w:val="Code"/>
        <w:ind w:left="0"/>
        <w:jc w:val="left"/>
        <w:rPr>
          <w:lang w:val="fr-FR"/>
        </w:rPr>
      </w:pPr>
    </w:p>
    <w:p w:rsidR="0014542F" w:rsidRPr="00425C8F" w:rsidRDefault="0014542F" w:rsidP="0014542F">
      <w:pPr>
        <w:pStyle w:val="Code"/>
        <w:jc w:val="left"/>
      </w:pPr>
      <w:r w:rsidRPr="00425C8F">
        <w:rPr>
          <w:lang w:val="fr-FR"/>
        </w:rPr>
        <w:t>&lt;?xml version="1.0"?&gt;</w:t>
      </w:r>
      <w:r w:rsidRPr="00425C8F">
        <w:t>&lt;!DOCTYPE COMMAND PUBLIC "-//Ocam//DTD XML Command 1.0//EN" "xml/command.dtd"&gt;</w:t>
      </w:r>
    </w:p>
    <w:p w:rsidR="0014542F" w:rsidRPr="00425C8F" w:rsidRDefault="0014542F" w:rsidP="0014542F">
      <w:pPr>
        <w:pStyle w:val="Code"/>
        <w:jc w:val="left"/>
        <w:rPr>
          <w:lang w:val="fr-FR"/>
        </w:rPr>
      </w:pPr>
      <w:r w:rsidRPr="00425C8F">
        <w:rPr>
          <w:rFonts w:cs="Courier New"/>
          <w:szCs w:val="20"/>
        </w:rPr>
        <w:t>&lt;</w:t>
      </w:r>
      <w:r w:rsidRPr="00425C8F">
        <w:rPr>
          <w:lang w:val="fr-FR"/>
        </w:rPr>
        <w:t>COMMAND&gt;&lt;TYPE&gt;VOUENQRESP&lt;/TYPE&gt;</w:t>
      </w:r>
    </w:p>
    <w:p w:rsidR="0014542F" w:rsidRPr="00425C8F" w:rsidRDefault="0014542F" w:rsidP="0014542F">
      <w:pPr>
        <w:pStyle w:val="Code"/>
        <w:jc w:val="left"/>
        <w:rPr>
          <w:lang w:val="fr-FR"/>
        </w:rPr>
      </w:pPr>
      <w:r w:rsidRPr="00425C8F">
        <w:rPr>
          <w:lang w:val="fr-FR"/>
        </w:rPr>
        <w:t>&lt;TXNSTATUS&gt;&lt;</w:t>
      </w:r>
      <w:r w:rsidRPr="00425C8F">
        <w:rPr>
          <w:i/>
          <w:iCs/>
        </w:rPr>
        <w:t xml:space="preserve"> Transaction Status</w:t>
      </w:r>
      <w:r w:rsidRPr="00425C8F">
        <w:rPr>
          <w:lang w:val="fr-FR"/>
        </w:rPr>
        <w:t>&gt;&lt;/TXNSTATUS&gt;</w:t>
      </w:r>
    </w:p>
    <w:p w:rsidR="0014542F" w:rsidRPr="00425C8F" w:rsidRDefault="0014542F" w:rsidP="0014542F">
      <w:pPr>
        <w:pStyle w:val="Code"/>
        <w:jc w:val="left"/>
        <w:rPr>
          <w:lang w:val="fr-FR"/>
        </w:rPr>
      </w:pPr>
      <w:r w:rsidRPr="00425C8F">
        <w:rPr>
          <w:lang w:val="fr-FR"/>
        </w:rPr>
        <w:t>&lt;SNO&gt;&lt;</w:t>
      </w:r>
      <w:r w:rsidRPr="00425C8F">
        <w:rPr>
          <w:rFonts w:ascii="Arial" w:hAnsi="Arial" w:cs="Arial"/>
          <w:szCs w:val="20"/>
        </w:rPr>
        <w:t xml:space="preserve"> Voucher Serial Number</w:t>
      </w:r>
      <w:r w:rsidRPr="00425C8F">
        <w:rPr>
          <w:lang w:val="fr-FR"/>
        </w:rPr>
        <w:t>&gt;&lt;/SNO&gt;</w:t>
      </w:r>
    </w:p>
    <w:p w:rsidR="0014542F" w:rsidRPr="00425C8F" w:rsidRDefault="0014542F" w:rsidP="0014542F">
      <w:pPr>
        <w:pStyle w:val="Code"/>
        <w:jc w:val="left"/>
        <w:rPr>
          <w:lang w:val="fr-FR"/>
        </w:rPr>
      </w:pPr>
      <w:r w:rsidRPr="00425C8F">
        <w:rPr>
          <w:lang w:val="fr-FR"/>
        </w:rPr>
        <w:t>&lt;TOPUP&gt;&lt;</w:t>
      </w:r>
      <w:r w:rsidRPr="00425C8F">
        <w:rPr>
          <w:rFonts w:ascii="Arial" w:hAnsi="Arial" w:cs="Arial"/>
          <w:szCs w:val="20"/>
        </w:rPr>
        <w:t xml:space="preserve"> Denomination associated with voucher</w:t>
      </w:r>
      <w:r w:rsidRPr="00425C8F">
        <w:rPr>
          <w:lang w:val="fr-FR"/>
        </w:rPr>
        <w:t>&gt;&lt;/TOPUP&gt;</w:t>
      </w:r>
    </w:p>
    <w:p w:rsidR="0014542F" w:rsidRPr="00425C8F" w:rsidRDefault="0014542F" w:rsidP="0014542F">
      <w:pPr>
        <w:pStyle w:val="Code"/>
        <w:jc w:val="left"/>
        <w:rPr>
          <w:lang w:val="fr-FR"/>
        </w:rPr>
      </w:pPr>
      <w:r w:rsidRPr="00425C8F">
        <w:rPr>
          <w:lang w:val="fr-FR"/>
        </w:rPr>
        <w:t>&lt;SUBID&gt;</w:t>
      </w:r>
      <w:r w:rsidRPr="00425C8F">
        <w:rPr>
          <w:rFonts w:ascii="Arial" w:hAnsi="Arial" w:cs="Arial"/>
          <w:szCs w:val="20"/>
        </w:rPr>
        <w:t>&lt;Subscriber ID provided by External Entity&gt;</w:t>
      </w:r>
      <w:r w:rsidRPr="00425C8F">
        <w:rPr>
          <w:lang w:val="fr-FR"/>
        </w:rPr>
        <w:t>&lt;/SUBID&gt;</w:t>
      </w:r>
    </w:p>
    <w:p w:rsidR="0014542F" w:rsidRPr="00425C8F" w:rsidRDefault="0014542F" w:rsidP="0014542F">
      <w:pPr>
        <w:pStyle w:val="Code"/>
        <w:jc w:val="left"/>
        <w:rPr>
          <w:lang w:val="fr-FR"/>
        </w:rPr>
      </w:pPr>
      <w:r w:rsidRPr="00425C8F">
        <w:rPr>
          <w:lang w:val="fr-FR"/>
        </w:rPr>
        <w:t>&lt;REGION&gt;&lt;</w:t>
      </w:r>
      <w:r w:rsidRPr="00425C8F">
        <w:rPr>
          <w:rFonts w:ascii="Arial" w:hAnsi="Arial" w:cs="Arial"/>
          <w:szCs w:val="20"/>
        </w:rPr>
        <w:t xml:space="preserve"> Region associated with the Voucher</w:t>
      </w:r>
      <w:r w:rsidRPr="00425C8F">
        <w:rPr>
          <w:lang w:val="fr-FR"/>
        </w:rPr>
        <w:t>&gt;&lt;/REGION&gt;</w:t>
      </w:r>
    </w:p>
    <w:p w:rsidR="0014542F" w:rsidRPr="00425C8F" w:rsidRDefault="0014542F" w:rsidP="0014542F">
      <w:pPr>
        <w:pStyle w:val="Code"/>
        <w:jc w:val="left"/>
        <w:rPr>
          <w:lang w:val="fr-FR"/>
        </w:rPr>
      </w:pPr>
      <w:r w:rsidRPr="00425C8F">
        <w:rPr>
          <w:lang w:val="fr-FR"/>
        </w:rPr>
        <w:t>&lt;VALID&gt;&lt;</w:t>
      </w:r>
      <w:r w:rsidRPr="00425C8F">
        <w:rPr>
          <w:rFonts w:ascii="Arial" w:hAnsi="Arial" w:cs="Arial"/>
          <w:szCs w:val="20"/>
        </w:rPr>
        <w:t xml:space="preserve"> Identify whether the Voucher is Enabled for Consumption or not</w:t>
      </w:r>
      <w:r w:rsidRPr="00425C8F">
        <w:rPr>
          <w:lang w:val="fr-FR"/>
        </w:rPr>
        <w:t>&gt;&lt;/VALID&gt;</w:t>
      </w:r>
    </w:p>
    <w:p w:rsidR="0014542F" w:rsidRPr="00425C8F" w:rsidRDefault="0014542F" w:rsidP="0014542F">
      <w:pPr>
        <w:pStyle w:val="Code"/>
        <w:jc w:val="left"/>
        <w:rPr>
          <w:lang w:val="fr-FR"/>
        </w:rPr>
      </w:pPr>
      <w:r w:rsidRPr="00425C8F">
        <w:rPr>
          <w:lang w:val="fr-FR"/>
        </w:rPr>
        <w:t>&lt;MESSAGE&gt;&lt;</w:t>
      </w:r>
      <w:r w:rsidRPr="00425C8F">
        <w:rPr>
          <w:rFonts w:ascii="Arial" w:hAnsi="Arial" w:cs="Arial"/>
          <w:szCs w:val="20"/>
        </w:rPr>
        <w:t xml:space="preserve"> Describe the status of the Voucher in case Voucher is already </w:t>
      </w:r>
      <w:r w:rsidRPr="00425C8F">
        <w:rPr>
          <w:lang w:val="fr-FR"/>
        </w:rPr>
        <w:t>&gt;&lt;/MESSAGE&gt;</w:t>
      </w:r>
    </w:p>
    <w:p w:rsidR="0014542F" w:rsidRPr="00425C8F" w:rsidRDefault="0014542F" w:rsidP="0014542F">
      <w:pPr>
        <w:pStyle w:val="Code"/>
        <w:jc w:val="left"/>
        <w:rPr>
          <w:lang w:val="fr-FR"/>
        </w:rPr>
      </w:pPr>
      <w:r w:rsidRPr="00425C8F">
        <w:rPr>
          <w:lang w:val="fr-FR"/>
        </w:rPr>
        <w:t>&lt;ERROR&gt;&lt;</w:t>
      </w:r>
      <w:r w:rsidRPr="00425C8F">
        <w:rPr>
          <w:rFonts w:ascii="Arial" w:hAnsi="Arial" w:cs="Arial"/>
          <w:szCs w:val="20"/>
        </w:rPr>
        <w:t xml:space="preserve"> Error code defined for the response</w:t>
      </w:r>
      <w:r w:rsidRPr="00425C8F">
        <w:rPr>
          <w:lang w:val="fr-FR"/>
        </w:rPr>
        <w:t>&gt;&lt;/ERROR&gt;</w:t>
      </w:r>
    </w:p>
    <w:p w:rsidR="0014542F" w:rsidRPr="00425C8F" w:rsidRDefault="0014542F" w:rsidP="0014542F">
      <w:pPr>
        <w:pStyle w:val="Code"/>
        <w:jc w:val="left"/>
        <w:rPr>
          <w:lang w:val="fr-FR"/>
        </w:rPr>
      </w:pPr>
      <w:r w:rsidRPr="00425C8F">
        <w:rPr>
          <w:lang w:val="fr-FR"/>
        </w:rPr>
        <w:t>&lt;/COMMAND&gt;</w:t>
      </w:r>
    </w:p>
    <w:p w:rsidR="0014542F" w:rsidRPr="00425C8F" w:rsidRDefault="0014542F" w:rsidP="0014542F">
      <w:pPr>
        <w:pStyle w:val="Code"/>
        <w:jc w:val="left"/>
        <w:rPr>
          <w:lang w:val="fr-FR"/>
        </w:rPr>
      </w:pPr>
    </w:p>
    <w:p w:rsidR="0014542F" w:rsidRPr="00425C8F" w:rsidRDefault="0014542F" w:rsidP="0014542F">
      <w:pPr>
        <w:pStyle w:val="BodyText2"/>
        <w:rPr>
          <w:rFonts w:ascii="Arial Narrow" w:hAnsi="Arial Narrow" w:cs="Tahoma"/>
          <w:b/>
          <w:sz w:val="24"/>
          <w:u w:val="single" w:color="E31837"/>
          <w:lang w:val="en-IN"/>
        </w:rPr>
      </w:pPr>
      <w:r w:rsidRPr="00425C8F">
        <w:rPr>
          <w:rFonts w:ascii="Arial Narrow" w:hAnsi="Arial Narrow" w:cs="Tahoma"/>
          <w:b/>
          <w:sz w:val="24"/>
          <w:u w:val="single" w:color="E31837"/>
          <w:lang w:val="en-IN"/>
        </w:rPr>
        <w:t>Authenticate Voucher Response Message Parameters</w:t>
      </w:r>
    </w:p>
    <w:p w:rsidR="0014542F" w:rsidRPr="00425C8F" w:rsidRDefault="0014542F" w:rsidP="0014542F">
      <w:pPr>
        <w:pStyle w:val="BodyText2"/>
        <w:rPr>
          <w:b/>
          <w:u w:val="single"/>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14542F" w:rsidRPr="00425C8F" w:rsidTr="00762089">
        <w:trPr>
          <w:trHeight w:val="277"/>
          <w:tblHeader/>
        </w:trPr>
        <w:tc>
          <w:tcPr>
            <w:tcW w:w="1440"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TAG</w:t>
            </w:r>
          </w:p>
        </w:tc>
        <w:tc>
          <w:tcPr>
            <w:tcW w:w="1254"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Fields</w:t>
            </w:r>
          </w:p>
        </w:tc>
        <w:tc>
          <w:tcPr>
            <w:tcW w:w="2551"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Remarks</w:t>
            </w:r>
          </w:p>
        </w:tc>
        <w:tc>
          <w:tcPr>
            <w:tcW w:w="1134"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Example</w:t>
            </w:r>
          </w:p>
        </w:tc>
        <w:tc>
          <w:tcPr>
            <w:tcW w:w="1901"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Field Type</w:t>
            </w:r>
          </w:p>
        </w:tc>
        <w:tc>
          <w:tcPr>
            <w:tcW w:w="1316"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Optional/</w:t>
            </w:r>
          </w:p>
          <w:p w:rsidR="0014542F" w:rsidRPr="00425C8F" w:rsidRDefault="0014542F" w:rsidP="00762089">
            <w:pPr>
              <w:pStyle w:val="TableColumnLabels"/>
              <w:rPr>
                <w:color w:val="auto"/>
              </w:rPr>
            </w:pPr>
            <w:r w:rsidRPr="00425C8F">
              <w:rPr>
                <w:color w:val="auto"/>
              </w:rPr>
              <w:t>Mandatory</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r w:rsidRPr="00425C8F">
              <w:t>PIN</w:t>
            </w: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highlight w:val="white"/>
              </w:rPr>
              <w:t>SerialNo</w:t>
            </w:r>
          </w:p>
        </w:tc>
        <w:tc>
          <w:tcPr>
            <w:tcW w:w="255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Used to identify Voucher Serial Number.</w:t>
            </w:r>
          </w:p>
        </w:tc>
        <w:tc>
          <w:tcPr>
            <w:tcW w:w="1134" w:type="dxa"/>
            <w:tcBorders>
              <w:top w:val="single" w:sz="6" w:space="0" w:color="000000"/>
              <w:bottom w:val="single" w:sz="6" w:space="0" w:color="000000"/>
            </w:tcBorders>
          </w:tcPr>
          <w:p w:rsidR="0014542F" w:rsidRPr="00425C8F" w:rsidRDefault="0014542F" w:rsidP="00762089">
            <w:pPr>
              <w:pStyle w:val="Tablecontent"/>
            </w:pP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 xml:space="preserve">Max=14 </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Numeric</w:t>
            </w:r>
          </w:p>
        </w:tc>
        <w:tc>
          <w:tcPr>
            <w:tcW w:w="1316"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Y</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r w:rsidRPr="00425C8F">
              <w:t>SUBID</w:t>
            </w: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TopUp</w:t>
            </w:r>
          </w:p>
          <w:p w:rsidR="0014542F" w:rsidRPr="00425C8F" w:rsidRDefault="0014542F" w:rsidP="00762089">
            <w:pPr>
              <w:pStyle w:val="Footer"/>
              <w:tabs>
                <w:tab w:val="clear" w:pos="4320"/>
                <w:tab w:val="clear" w:pos="8640"/>
              </w:tabs>
              <w:rPr>
                <w:rFonts w:ascii="Arial" w:hAnsi="Arial" w:cs="Arial"/>
                <w:sz w:val="20"/>
                <w:szCs w:val="20"/>
                <w:highlight w:val="white"/>
              </w:rPr>
            </w:pPr>
          </w:p>
        </w:tc>
        <w:tc>
          <w:tcPr>
            <w:tcW w:w="255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Denomination associated with voucher</w:t>
            </w:r>
          </w:p>
        </w:tc>
        <w:tc>
          <w:tcPr>
            <w:tcW w:w="1134" w:type="dxa"/>
            <w:tcBorders>
              <w:top w:val="single" w:sz="6" w:space="0" w:color="000000"/>
              <w:bottom w:val="single" w:sz="6" w:space="0" w:color="000000"/>
            </w:tcBorders>
          </w:tcPr>
          <w:p w:rsidR="0014542F" w:rsidRPr="00425C8F" w:rsidRDefault="0014542F" w:rsidP="00762089">
            <w:pPr>
              <w:pStyle w:val="Tablecontent"/>
            </w:pP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Max=10</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Numeric</w:t>
            </w:r>
          </w:p>
        </w:tc>
        <w:tc>
          <w:tcPr>
            <w:tcW w:w="1316"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Y</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SubID</w:t>
            </w:r>
          </w:p>
        </w:tc>
        <w:tc>
          <w:tcPr>
            <w:tcW w:w="255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Subscriber ID provided by External Entity</w:t>
            </w:r>
          </w:p>
        </w:tc>
        <w:tc>
          <w:tcPr>
            <w:tcW w:w="1134" w:type="dxa"/>
            <w:tcBorders>
              <w:top w:val="single" w:sz="6" w:space="0" w:color="000000"/>
              <w:bottom w:val="single" w:sz="6" w:space="0" w:color="000000"/>
            </w:tcBorders>
          </w:tcPr>
          <w:p w:rsidR="0014542F" w:rsidRPr="00425C8F" w:rsidRDefault="0014542F" w:rsidP="00762089">
            <w:pPr>
              <w:pStyle w:val="Tablecontent"/>
            </w:pP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Provided by External Entity</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Char</w:t>
            </w:r>
          </w:p>
        </w:tc>
        <w:tc>
          <w:tcPr>
            <w:tcW w:w="1316"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N</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Region</w:t>
            </w:r>
          </w:p>
        </w:tc>
        <w:tc>
          <w:tcPr>
            <w:tcW w:w="255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Region associated with the Voucher.</w:t>
            </w:r>
          </w:p>
        </w:tc>
        <w:tc>
          <w:tcPr>
            <w:tcW w:w="1134" w:type="dxa"/>
            <w:tcBorders>
              <w:top w:val="single" w:sz="6" w:space="0" w:color="000000"/>
              <w:bottom w:val="single" w:sz="6" w:space="0" w:color="000000"/>
            </w:tcBorders>
          </w:tcPr>
          <w:p w:rsidR="0014542F" w:rsidRPr="00425C8F" w:rsidRDefault="0014542F" w:rsidP="00762089">
            <w:pPr>
              <w:pStyle w:val="Tablecontent"/>
            </w:pP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Provided by External Entity</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Char</w:t>
            </w:r>
          </w:p>
        </w:tc>
        <w:tc>
          <w:tcPr>
            <w:tcW w:w="1316"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N</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Valid</w:t>
            </w:r>
          </w:p>
        </w:tc>
        <w:tc>
          <w:tcPr>
            <w:tcW w:w="255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Used to identify whether the Voucher is Enabled for Consumption or not.</w:t>
            </w:r>
          </w:p>
        </w:tc>
        <w:tc>
          <w:tcPr>
            <w:tcW w:w="1134" w:type="dxa"/>
            <w:tcBorders>
              <w:top w:val="single" w:sz="6" w:space="0" w:color="000000"/>
              <w:bottom w:val="single" w:sz="6" w:space="0" w:color="000000"/>
            </w:tcBorders>
          </w:tcPr>
          <w:p w:rsidR="0014542F" w:rsidRPr="00425C8F" w:rsidRDefault="0014542F" w:rsidP="00762089">
            <w:pPr>
              <w:pStyle w:val="Tablecontent"/>
            </w:pP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Y/ N</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Char</w:t>
            </w:r>
          </w:p>
        </w:tc>
        <w:tc>
          <w:tcPr>
            <w:tcW w:w="1316"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Y</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Message</w:t>
            </w:r>
          </w:p>
        </w:tc>
        <w:tc>
          <w:tcPr>
            <w:tcW w:w="255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Used to describe the status of the Voucher in case Voucher is already Consumed or Disabled.</w:t>
            </w:r>
          </w:p>
        </w:tc>
        <w:tc>
          <w:tcPr>
            <w:tcW w:w="1134" w:type="dxa"/>
            <w:tcBorders>
              <w:top w:val="single" w:sz="6" w:space="0" w:color="000000"/>
              <w:bottom w:val="single" w:sz="6" w:space="0" w:color="000000"/>
            </w:tcBorders>
          </w:tcPr>
          <w:p w:rsidR="0014542F" w:rsidRPr="00425C8F" w:rsidRDefault="0014542F" w:rsidP="00762089">
            <w:pPr>
              <w:pStyle w:val="Tablecontent"/>
            </w:pP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Message Codes</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Numeric</w:t>
            </w:r>
          </w:p>
        </w:tc>
        <w:tc>
          <w:tcPr>
            <w:tcW w:w="1316"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Y</w:t>
            </w:r>
          </w:p>
        </w:tc>
      </w:tr>
      <w:tr w:rsidR="0014542F" w:rsidRPr="00425C8F" w:rsidTr="00762089">
        <w:trPr>
          <w:trHeight w:val="277"/>
        </w:trPr>
        <w:tc>
          <w:tcPr>
            <w:tcW w:w="1440" w:type="dxa"/>
            <w:tcBorders>
              <w:top w:val="single" w:sz="6" w:space="0" w:color="000000"/>
            </w:tcBorders>
          </w:tcPr>
          <w:p w:rsidR="0014542F" w:rsidRPr="00425C8F" w:rsidRDefault="0014542F" w:rsidP="00762089">
            <w:pPr>
              <w:pStyle w:val="Tablecontent"/>
            </w:pPr>
          </w:p>
        </w:tc>
        <w:tc>
          <w:tcPr>
            <w:tcW w:w="1254" w:type="dxa"/>
            <w:tcBorders>
              <w:top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Error</w:t>
            </w:r>
          </w:p>
          <w:p w:rsidR="0014542F" w:rsidRPr="00425C8F" w:rsidRDefault="0014542F" w:rsidP="00762089">
            <w:pPr>
              <w:pStyle w:val="Footer"/>
              <w:tabs>
                <w:tab w:val="clear" w:pos="4320"/>
                <w:tab w:val="clear" w:pos="8640"/>
              </w:tabs>
              <w:rPr>
                <w:rFonts w:ascii="Arial" w:hAnsi="Arial" w:cs="Arial"/>
                <w:sz w:val="20"/>
                <w:szCs w:val="20"/>
                <w:highlight w:val="white"/>
              </w:rPr>
            </w:pPr>
          </w:p>
        </w:tc>
        <w:tc>
          <w:tcPr>
            <w:tcW w:w="2551" w:type="dxa"/>
            <w:tcBorders>
              <w:top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Error code defined for the response.</w:t>
            </w:r>
          </w:p>
        </w:tc>
        <w:tc>
          <w:tcPr>
            <w:tcW w:w="1134" w:type="dxa"/>
            <w:tcBorders>
              <w:top w:val="single" w:sz="6" w:space="0" w:color="000000"/>
            </w:tcBorders>
          </w:tcPr>
          <w:p w:rsidR="0014542F" w:rsidRPr="00425C8F" w:rsidRDefault="0014542F" w:rsidP="00762089">
            <w:pPr>
              <w:pStyle w:val="Tablecontent"/>
            </w:pPr>
          </w:p>
        </w:tc>
        <w:tc>
          <w:tcPr>
            <w:tcW w:w="1901" w:type="dxa"/>
            <w:tcBorders>
              <w:top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Error Codes</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Numeric</w:t>
            </w:r>
          </w:p>
        </w:tc>
        <w:tc>
          <w:tcPr>
            <w:tcW w:w="1316" w:type="dxa"/>
            <w:tcBorders>
              <w:top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N</w:t>
            </w:r>
          </w:p>
        </w:tc>
      </w:tr>
    </w:tbl>
    <w:p w:rsidR="0014542F" w:rsidRPr="00425C8F" w:rsidRDefault="0014542F" w:rsidP="0014542F">
      <w:pPr>
        <w:pStyle w:val="BodyText2"/>
        <w:rPr>
          <w:b/>
          <w:u w:val="single"/>
        </w:rPr>
      </w:pPr>
    </w:p>
    <w:p w:rsidR="0014542F" w:rsidRPr="00425C8F" w:rsidRDefault="0014542F" w:rsidP="0014542F">
      <w:pPr>
        <w:pStyle w:val="BodyText2"/>
        <w:rPr>
          <w:b/>
          <w:u w:val="single"/>
        </w:rPr>
      </w:pPr>
    </w:p>
    <w:p w:rsidR="0014542F" w:rsidRPr="00425C8F" w:rsidRDefault="0014542F" w:rsidP="0014542F">
      <w:pPr>
        <w:ind w:left="1530" w:hanging="1530"/>
        <w:jc w:val="both"/>
        <w:rPr>
          <w:rFonts w:ascii="Arial" w:hAnsi="Arial" w:cs="Arial"/>
          <w:b/>
          <w:bCs/>
          <w:sz w:val="20"/>
          <w:szCs w:val="20"/>
          <w:u w:val="single"/>
        </w:rPr>
      </w:pPr>
      <w:r w:rsidRPr="00425C8F">
        <w:rPr>
          <w:rFonts w:ascii="Arial Narrow" w:hAnsi="Arial Narrow" w:cs="Tahoma"/>
          <w:b/>
          <w:u w:val="single" w:color="E31837"/>
          <w:lang w:val="en-IN"/>
        </w:rPr>
        <w:t>Parameter Details</w:t>
      </w:r>
      <w:r w:rsidRPr="00425C8F">
        <w:rPr>
          <w:rFonts w:ascii="Arial" w:hAnsi="Arial" w:cs="Arial"/>
          <w:b/>
          <w:bCs/>
          <w:sz w:val="20"/>
          <w:szCs w:val="20"/>
          <w:u w:val="single"/>
        </w:rPr>
        <w:t>:</w:t>
      </w:r>
    </w:p>
    <w:p w:rsidR="0014542F" w:rsidRPr="00425C8F" w:rsidRDefault="0014542F" w:rsidP="0014542F">
      <w:pPr>
        <w:ind w:left="1530" w:hanging="1530"/>
        <w:jc w:val="both"/>
        <w:rPr>
          <w:rFonts w:ascii="Arial" w:hAnsi="Arial" w:cs="Arial"/>
          <w:sz w:val="20"/>
          <w:szCs w:val="20"/>
        </w:rPr>
      </w:pPr>
    </w:p>
    <w:p w:rsidR="0014542F" w:rsidRPr="00425C8F" w:rsidRDefault="0014542F" w:rsidP="0014542F">
      <w:pPr>
        <w:pStyle w:val="Footer"/>
        <w:numPr>
          <w:ilvl w:val="0"/>
          <w:numId w:val="48"/>
        </w:numPr>
        <w:tabs>
          <w:tab w:val="clear" w:pos="4320"/>
          <w:tab w:val="clear" w:pos="8640"/>
        </w:tabs>
        <w:ind w:left="720"/>
        <w:jc w:val="both"/>
        <w:rPr>
          <w:rFonts w:ascii="Arial" w:hAnsi="Arial" w:cs="Arial"/>
          <w:b/>
          <w:bCs/>
          <w:sz w:val="20"/>
          <w:szCs w:val="20"/>
        </w:rPr>
      </w:pPr>
      <w:r w:rsidRPr="00425C8F">
        <w:rPr>
          <w:rFonts w:ascii="Arial" w:hAnsi="Arial" w:cs="Arial"/>
          <w:b/>
          <w:bCs/>
          <w:sz w:val="20"/>
          <w:szCs w:val="20"/>
        </w:rPr>
        <w:t xml:space="preserve">SerialNo: </w:t>
      </w:r>
      <w:r w:rsidRPr="00425C8F">
        <w:rPr>
          <w:rFonts w:ascii="Arial" w:hAnsi="Arial" w:cs="Arial"/>
          <w:bCs/>
          <w:sz w:val="20"/>
          <w:szCs w:val="20"/>
        </w:rPr>
        <w:t>Voucher Serial No.</w:t>
      </w:r>
    </w:p>
    <w:p w:rsidR="0014542F" w:rsidRPr="00425C8F" w:rsidRDefault="0014542F" w:rsidP="0014542F">
      <w:pPr>
        <w:pStyle w:val="Footer"/>
        <w:numPr>
          <w:ilvl w:val="0"/>
          <w:numId w:val="48"/>
        </w:numPr>
        <w:tabs>
          <w:tab w:val="clear" w:pos="4320"/>
          <w:tab w:val="clear" w:pos="8640"/>
        </w:tabs>
        <w:ind w:left="720"/>
        <w:jc w:val="both"/>
        <w:rPr>
          <w:rFonts w:ascii="Arial" w:hAnsi="Arial" w:cs="Arial"/>
          <w:b/>
          <w:bCs/>
          <w:sz w:val="20"/>
          <w:szCs w:val="20"/>
        </w:rPr>
      </w:pPr>
      <w:r w:rsidRPr="00425C8F">
        <w:rPr>
          <w:rFonts w:ascii="Arial" w:hAnsi="Arial" w:cs="Arial"/>
          <w:b/>
          <w:bCs/>
          <w:sz w:val="20"/>
          <w:szCs w:val="20"/>
        </w:rPr>
        <w:lastRenderedPageBreak/>
        <w:t>TopUp:</w:t>
      </w:r>
      <w:r w:rsidRPr="00425C8F">
        <w:rPr>
          <w:rFonts w:ascii="Arial" w:hAnsi="Arial" w:cs="Arial"/>
          <w:bCs/>
          <w:sz w:val="20"/>
          <w:szCs w:val="20"/>
        </w:rPr>
        <w:t xml:space="preserve"> Attribute associated with voucher to identify the amount that will be credited in subscribers account.</w:t>
      </w:r>
    </w:p>
    <w:p w:rsidR="0014542F" w:rsidRPr="00425C8F" w:rsidRDefault="0014542F" w:rsidP="0014542F">
      <w:pPr>
        <w:pStyle w:val="Footer"/>
        <w:numPr>
          <w:ilvl w:val="0"/>
          <w:numId w:val="48"/>
        </w:numPr>
        <w:tabs>
          <w:tab w:val="clear" w:pos="4320"/>
          <w:tab w:val="clear" w:pos="8640"/>
        </w:tabs>
        <w:ind w:left="720"/>
        <w:jc w:val="both"/>
        <w:rPr>
          <w:rFonts w:ascii="Arial" w:hAnsi="Arial" w:cs="Arial"/>
          <w:sz w:val="20"/>
          <w:szCs w:val="20"/>
        </w:rPr>
      </w:pPr>
      <w:r w:rsidRPr="00425C8F">
        <w:rPr>
          <w:rFonts w:ascii="Arial" w:hAnsi="Arial" w:cs="Arial"/>
          <w:b/>
          <w:bCs/>
          <w:sz w:val="20"/>
          <w:szCs w:val="20"/>
        </w:rPr>
        <w:t xml:space="preserve">SubID: </w:t>
      </w:r>
      <w:r w:rsidRPr="00425C8F">
        <w:rPr>
          <w:rFonts w:ascii="Arial" w:hAnsi="Arial" w:cs="Arial"/>
          <w:sz w:val="20"/>
          <w:szCs w:val="20"/>
        </w:rPr>
        <w:t>Subscriber ID to identify the subscriber punching the Voucher’s PIN Number.</w:t>
      </w:r>
    </w:p>
    <w:p w:rsidR="0014542F" w:rsidRPr="00425C8F" w:rsidRDefault="0014542F" w:rsidP="0014542F">
      <w:pPr>
        <w:pStyle w:val="Footer"/>
        <w:numPr>
          <w:ilvl w:val="0"/>
          <w:numId w:val="48"/>
        </w:numPr>
        <w:tabs>
          <w:tab w:val="clear" w:pos="4320"/>
          <w:tab w:val="clear" w:pos="8640"/>
        </w:tabs>
        <w:ind w:left="720"/>
        <w:jc w:val="both"/>
        <w:rPr>
          <w:rFonts w:ascii="Arial" w:hAnsi="Arial" w:cs="Arial"/>
          <w:sz w:val="20"/>
          <w:szCs w:val="20"/>
        </w:rPr>
      </w:pPr>
      <w:r w:rsidRPr="00425C8F">
        <w:rPr>
          <w:rFonts w:ascii="Arial" w:hAnsi="Arial" w:cs="Arial"/>
          <w:b/>
          <w:bCs/>
          <w:sz w:val="20"/>
          <w:szCs w:val="20"/>
        </w:rPr>
        <w:t xml:space="preserve">Region: </w:t>
      </w:r>
      <w:r w:rsidRPr="00425C8F">
        <w:rPr>
          <w:rFonts w:ascii="Arial" w:hAnsi="Arial" w:cs="Arial"/>
          <w:sz w:val="20"/>
          <w:szCs w:val="20"/>
        </w:rPr>
        <w:t>The region code provided by the External Identity, while enabling vouchers. The region associated with the Voucher is send as Voucher attribute.</w:t>
      </w:r>
    </w:p>
    <w:p w:rsidR="0014542F" w:rsidRPr="00425C8F" w:rsidRDefault="0014542F" w:rsidP="0014542F">
      <w:pPr>
        <w:pStyle w:val="Footer"/>
        <w:numPr>
          <w:ilvl w:val="0"/>
          <w:numId w:val="48"/>
        </w:numPr>
        <w:tabs>
          <w:tab w:val="clear" w:pos="4320"/>
          <w:tab w:val="clear" w:pos="8640"/>
        </w:tabs>
        <w:ind w:left="720"/>
        <w:jc w:val="both"/>
        <w:rPr>
          <w:rFonts w:ascii="Arial" w:hAnsi="Arial" w:cs="Arial"/>
          <w:b/>
          <w:bCs/>
          <w:sz w:val="20"/>
          <w:szCs w:val="20"/>
        </w:rPr>
      </w:pPr>
      <w:r w:rsidRPr="00425C8F">
        <w:rPr>
          <w:rFonts w:ascii="Arial" w:hAnsi="Arial" w:cs="Arial"/>
          <w:b/>
          <w:bCs/>
          <w:sz w:val="20"/>
          <w:szCs w:val="20"/>
          <w:highlight w:val="white"/>
        </w:rPr>
        <w:t>Valid</w:t>
      </w:r>
      <w:r w:rsidRPr="00425C8F">
        <w:rPr>
          <w:rFonts w:ascii="Arial" w:hAnsi="Arial" w:cs="Arial"/>
          <w:b/>
          <w:bCs/>
          <w:sz w:val="20"/>
          <w:szCs w:val="20"/>
        </w:rPr>
        <w:t>:</w:t>
      </w:r>
      <w:r w:rsidRPr="00425C8F">
        <w:rPr>
          <w:rFonts w:ascii="Arial" w:hAnsi="Arial" w:cs="Arial"/>
          <w:sz w:val="20"/>
          <w:szCs w:val="20"/>
        </w:rPr>
        <w:t xml:space="preserve"> It identifies whether the Voucher is valid for consumption or not. Valid Voucher is identified by value = ‘Y’. Invalid Voucher is identified by value = ‘N’.</w:t>
      </w:r>
    </w:p>
    <w:p w:rsidR="0014542F" w:rsidRPr="00425C8F" w:rsidRDefault="0014542F" w:rsidP="0014542F">
      <w:pPr>
        <w:pStyle w:val="Footer"/>
        <w:numPr>
          <w:ilvl w:val="0"/>
          <w:numId w:val="48"/>
        </w:numPr>
        <w:tabs>
          <w:tab w:val="clear" w:pos="4320"/>
          <w:tab w:val="clear" w:pos="8640"/>
        </w:tabs>
        <w:ind w:left="720"/>
        <w:jc w:val="both"/>
        <w:rPr>
          <w:rFonts w:ascii="Arial" w:hAnsi="Arial" w:cs="Arial"/>
          <w:b/>
          <w:bCs/>
          <w:sz w:val="20"/>
          <w:szCs w:val="20"/>
        </w:rPr>
      </w:pPr>
      <w:r w:rsidRPr="00425C8F">
        <w:rPr>
          <w:rFonts w:ascii="Arial" w:hAnsi="Arial" w:cs="Arial"/>
          <w:b/>
          <w:bCs/>
          <w:sz w:val="20"/>
          <w:szCs w:val="20"/>
          <w:highlight w:val="white"/>
        </w:rPr>
        <w:t>Message</w:t>
      </w:r>
      <w:r w:rsidRPr="00425C8F">
        <w:rPr>
          <w:rFonts w:ascii="Arial" w:hAnsi="Arial" w:cs="Arial"/>
          <w:b/>
          <w:bCs/>
          <w:sz w:val="20"/>
          <w:szCs w:val="20"/>
        </w:rPr>
        <w:t xml:space="preserve">: </w:t>
      </w:r>
      <w:r w:rsidRPr="00425C8F">
        <w:rPr>
          <w:rFonts w:ascii="Arial" w:hAnsi="Arial" w:cs="Arial"/>
          <w:sz w:val="20"/>
          <w:szCs w:val="20"/>
        </w:rPr>
        <w:t>It gives the status of the Voucher, in case parameter Valid=”N”. Voucher could have various status like ONHOLD, STOLEN, DAMAGE, CONSUMED, EXPIRED, UNDER_PROCESS.</w:t>
      </w:r>
    </w:p>
    <w:p w:rsidR="0014542F" w:rsidRPr="00425C8F" w:rsidRDefault="0014542F" w:rsidP="0014542F">
      <w:pPr>
        <w:pStyle w:val="Footer"/>
        <w:numPr>
          <w:ilvl w:val="0"/>
          <w:numId w:val="48"/>
        </w:numPr>
        <w:tabs>
          <w:tab w:val="clear" w:pos="4320"/>
          <w:tab w:val="clear" w:pos="8640"/>
        </w:tabs>
        <w:ind w:left="720"/>
        <w:jc w:val="both"/>
        <w:rPr>
          <w:rFonts w:ascii="Arial" w:hAnsi="Arial" w:cs="Arial"/>
          <w:sz w:val="20"/>
          <w:szCs w:val="20"/>
        </w:rPr>
      </w:pPr>
      <w:r w:rsidRPr="00425C8F">
        <w:rPr>
          <w:rFonts w:ascii="Arial" w:hAnsi="Arial" w:cs="Arial"/>
          <w:b/>
          <w:bCs/>
          <w:sz w:val="20"/>
          <w:szCs w:val="20"/>
          <w:highlight w:val="white"/>
        </w:rPr>
        <w:t>Error</w:t>
      </w:r>
      <w:r w:rsidRPr="00425C8F">
        <w:rPr>
          <w:rFonts w:ascii="Arial" w:hAnsi="Arial" w:cs="Arial"/>
          <w:b/>
          <w:bCs/>
          <w:sz w:val="20"/>
          <w:szCs w:val="20"/>
        </w:rPr>
        <w:t>:</w:t>
      </w:r>
      <w:r w:rsidRPr="00425C8F">
        <w:rPr>
          <w:rFonts w:ascii="Arial" w:hAnsi="Arial" w:cs="Arial"/>
          <w:sz w:val="20"/>
          <w:szCs w:val="20"/>
        </w:rPr>
        <w:t xml:space="preserve"> Error is a common parameter used to display errors due to incorrect request format or invalid parameters. Error can be various types like Malformed Request, PIN Not Found, etc.</w:t>
      </w:r>
    </w:p>
    <w:p w:rsidR="0014542F" w:rsidRPr="00425C8F" w:rsidRDefault="0014542F" w:rsidP="0014542F">
      <w:pPr>
        <w:pStyle w:val="BodyText2"/>
      </w:pPr>
    </w:p>
    <w:p w:rsidR="0014542F" w:rsidRPr="00425C8F" w:rsidRDefault="0014542F" w:rsidP="00337049">
      <w:pPr>
        <w:pStyle w:val="Heading2"/>
        <w:rPr>
          <w:lang w:val="en-IN"/>
        </w:rPr>
      </w:pPr>
      <w:bookmarkStart w:id="555" w:name="_Toc405367182"/>
      <w:bookmarkStart w:id="556" w:name="_Toc411954663"/>
      <w:bookmarkStart w:id="557" w:name="_Toc485139730"/>
      <w:r w:rsidRPr="00425C8F">
        <w:rPr>
          <w:lang w:val="en-IN"/>
        </w:rPr>
        <w:t>Voucher Consumption Request Message</w:t>
      </w:r>
      <w:bookmarkEnd w:id="555"/>
      <w:bookmarkEnd w:id="556"/>
      <w:bookmarkEnd w:id="557"/>
    </w:p>
    <w:p w:rsidR="00A00E71" w:rsidRPr="00425C8F" w:rsidRDefault="00A00E71" w:rsidP="00A00E71">
      <w:pPr>
        <w:pStyle w:val="BodyText2"/>
        <w:rPr>
          <w:b/>
        </w:rPr>
      </w:pPr>
      <w:r w:rsidRPr="00425C8F">
        <w:rPr>
          <w:b/>
        </w:rPr>
        <w:t xml:space="preserve">Request Message Parameters </w:t>
      </w:r>
    </w:p>
    <w:p w:rsidR="00A00E71" w:rsidRPr="00425C8F" w:rsidRDefault="00A00E71" w:rsidP="00A00E71">
      <w:pPr>
        <w:pStyle w:val="BodyText2"/>
        <w:rPr>
          <w:rFonts w:cs="Arial"/>
          <w:szCs w:val="20"/>
        </w:rPr>
      </w:pPr>
      <w:r w:rsidRPr="00425C8F">
        <w:rPr>
          <w:rFonts w:cs="Arial"/>
          <w:szCs w:val="20"/>
        </w:rPr>
        <w:t>For Voucher Consumption, 3</w:t>
      </w:r>
      <w:r w:rsidRPr="00425C8F">
        <w:rPr>
          <w:rFonts w:cs="Arial"/>
          <w:szCs w:val="20"/>
          <w:vertAlign w:val="superscript"/>
        </w:rPr>
        <w:t>rd</w:t>
      </w:r>
      <w:r w:rsidRPr="00425C8F">
        <w:rPr>
          <w:rFonts w:cs="Arial"/>
          <w:szCs w:val="20"/>
        </w:rPr>
        <w:t xml:space="preserve"> party system  will send the request message with the following parameter and PreTUPS server will send the response message.</w:t>
      </w:r>
    </w:p>
    <w:p w:rsidR="00A00E71" w:rsidRPr="00425C8F" w:rsidRDefault="00A00E71" w:rsidP="00A00E71">
      <w:pPr>
        <w:jc w:val="both"/>
        <w:rPr>
          <w:rFonts w:ascii="Arial" w:hAnsi="Arial" w:cs="Arial"/>
          <w:sz w:val="20"/>
          <w:szCs w:val="20"/>
        </w:rPr>
      </w:pPr>
      <w:r w:rsidRPr="00425C8F">
        <w:rPr>
          <w:rFonts w:ascii="Arial" w:hAnsi="Arial" w:cs="Arial"/>
          <w:sz w:val="20"/>
          <w:szCs w:val="20"/>
        </w:rPr>
        <w:t>The 3</w:t>
      </w:r>
      <w:r w:rsidRPr="00425C8F">
        <w:rPr>
          <w:rFonts w:ascii="Arial" w:hAnsi="Arial" w:cs="Arial"/>
          <w:sz w:val="20"/>
          <w:szCs w:val="20"/>
          <w:vertAlign w:val="superscript"/>
        </w:rPr>
        <w:t>rd</w:t>
      </w:r>
      <w:r w:rsidRPr="00425C8F">
        <w:rPr>
          <w:rFonts w:ascii="Arial" w:hAnsi="Arial" w:cs="Arial"/>
          <w:sz w:val="20"/>
          <w:szCs w:val="20"/>
        </w:rPr>
        <w:t xml:space="preserve"> party system will send the request message that will be used to check whether the Voucher is available for consumption or not. If the Voucher PIN Number is valid and its Status is “UNDER_PROCESS”, then PreTUPS system updates the status of the Vouchers as “CONSUMED”.</w:t>
      </w:r>
    </w:p>
    <w:p w:rsidR="00A00E71" w:rsidRPr="00425C8F" w:rsidRDefault="00A00E71" w:rsidP="00A00E71">
      <w:pPr>
        <w:pStyle w:val="Heading"/>
        <w:rPr>
          <w:color w:val="auto"/>
        </w:rPr>
      </w:pPr>
      <w:r w:rsidRPr="00425C8F">
        <w:rPr>
          <w:color w:val="auto"/>
        </w:rPr>
        <w:t>Request Syntax</w:t>
      </w:r>
    </w:p>
    <w:p w:rsidR="00A00E71" w:rsidRPr="00425C8F" w:rsidRDefault="00A00E71" w:rsidP="00A00E71">
      <w:pPr>
        <w:pStyle w:val="BodyText2"/>
        <w:rPr>
          <w:rFonts w:cs="Arial"/>
        </w:rPr>
      </w:pPr>
    </w:p>
    <w:p w:rsidR="00A00E71" w:rsidRPr="00425C8F" w:rsidRDefault="00A00E71" w:rsidP="00A00E71">
      <w:pPr>
        <w:pStyle w:val="Code"/>
        <w:ind w:left="0"/>
      </w:pPr>
      <w:r w:rsidRPr="00425C8F">
        <w:rPr>
          <w:lang w:val="fr-FR"/>
        </w:rPr>
        <w:t>&lt;?xml version="1.0"?&gt;</w:t>
      </w:r>
      <w:r w:rsidRPr="00425C8F">
        <w:t>&lt;!DOCTYPE COMMAND PUBLIC "-//Ocam//DTD XML Command 1.0//EN" "xml/command.dtd"&gt;</w:t>
      </w:r>
    </w:p>
    <w:p w:rsidR="00A00E71" w:rsidRPr="00425C8F" w:rsidRDefault="00A00E71" w:rsidP="00A00E71">
      <w:pPr>
        <w:rPr>
          <w:rFonts w:ascii="Courier New" w:hAnsi="Courier New" w:cs="Courier New"/>
          <w:sz w:val="20"/>
          <w:szCs w:val="20"/>
        </w:rPr>
      </w:pPr>
      <w:r w:rsidRPr="00425C8F">
        <w:rPr>
          <w:rFonts w:ascii="Courier New" w:hAnsi="Courier New" w:cs="Courier New"/>
          <w:sz w:val="20"/>
          <w:szCs w:val="20"/>
        </w:rPr>
        <w:t>&lt;COMMAND&gt;</w:t>
      </w:r>
    </w:p>
    <w:p w:rsidR="00A00E71" w:rsidRPr="00425C8F" w:rsidRDefault="00A00E71" w:rsidP="00A00E71">
      <w:pPr>
        <w:rPr>
          <w:rFonts w:ascii="Courier New" w:hAnsi="Courier New" w:cs="Courier New"/>
          <w:sz w:val="20"/>
          <w:szCs w:val="20"/>
        </w:rPr>
      </w:pPr>
      <w:r w:rsidRPr="00425C8F">
        <w:rPr>
          <w:rFonts w:ascii="Courier New" w:hAnsi="Courier New" w:cs="Courier New"/>
          <w:sz w:val="20"/>
          <w:szCs w:val="20"/>
        </w:rPr>
        <w:t>&lt;TYPE&gt;VOUCONSREQ&lt;/TYPE&gt;</w:t>
      </w:r>
    </w:p>
    <w:p w:rsidR="00A00E71" w:rsidRPr="00425C8F" w:rsidRDefault="00A00E71" w:rsidP="00A00E71">
      <w:pPr>
        <w:rPr>
          <w:rFonts w:ascii="Courier New" w:hAnsi="Courier New" w:cs="Courier New"/>
          <w:sz w:val="20"/>
          <w:szCs w:val="20"/>
        </w:rPr>
      </w:pPr>
      <w:r w:rsidRPr="00425C8F">
        <w:rPr>
          <w:rFonts w:ascii="Courier New" w:hAnsi="Courier New" w:cs="Courier New"/>
          <w:sz w:val="20"/>
          <w:szCs w:val="20"/>
        </w:rPr>
        <w:t>&lt;PIN&gt;&lt; PIN Number&gt;&lt;/PIN&gt;</w:t>
      </w:r>
    </w:p>
    <w:p w:rsidR="00A00E71" w:rsidRDefault="00A00E71" w:rsidP="00A00E71">
      <w:pPr>
        <w:rPr>
          <w:rFonts w:ascii="Courier New" w:hAnsi="Courier New" w:cs="Courier New"/>
          <w:sz w:val="20"/>
          <w:szCs w:val="20"/>
        </w:rPr>
      </w:pPr>
      <w:r w:rsidRPr="00425C8F">
        <w:rPr>
          <w:rFonts w:ascii="Courier New" w:hAnsi="Courier New" w:cs="Courier New"/>
          <w:sz w:val="20"/>
          <w:szCs w:val="20"/>
        </w:rPr>
        <w:t>&lt;SUBID&gt;&lt; Subscriber ID&gt;&lt;/SUBID&gt;</w:t>
      </w:r>
    </w:p>
    <w:p w:rsidR="00A00E71" w:rsidRDefault="00A00E71" w:rsidP="00A00E71">
      <w:pPr>
        <w:rPr>
          <w:rFonts w:ascii="Courier New" w:hAnsi="Courier New" w:cs="Courier New"/>
          <w:sz w:val="20"/>
          <w:szCs w:val="20"/>
        </w:rPr>
      </w:pPr>
      <w:r>
        <w:rPr>
          <w:rFonts w:ascii="Courier New" w:hAnsi="Courier New" w:cs="Courier New"/>
          <w:sz w:val="20"/>
          <w:szCs w:val="20"/>
        </w:rPr>
        <w:t>&lt;VTYPE&gt;&lt; Voucher type&gt;&lt;/VTYPE</w:t>
      </w:r>
      <w:r w:rsidRPr="00425C8F">
        <w:rPr>
          <w:rFonts w:ascii="Courier New" w:hAnsi="Courier New" w:cs="Courier New"/>
          <w:sz w:val="20"/>
          <w:szCs w:val="20"/>
        </w:rPr>
        <w:t>&gt;</w:t>
      </w:r>
    </w:p>
    <w:p w:rsidR="00A00E71" w:rsidRPr="00425C8F" w:rsidRDefault="00A00E71" w:rsidP="00A00E71">
      <w:pPr>
        <w:rPr>
          <w:rFonts w:ascii="Courier New" w:hAnsi="Courier New" w:cs="Courier New"/>
          <w:sz w:val="20"/>
          <w:szCs w:val="20"/>
        </w:rPr>
      </w:pPr>
      <w:r>
        <w:rPr>
          <w:rFonts w:ascii="Courier New" w:hAnsi="Courier New" w:cs="Courier New"/>
          <w:sz w:val="20"/>
          <w:szCs w:val="20"/>
        </w:rPr>
        <w:t>&lt;SNO&gt;&lt; Serial Number&gt;&lt;/SNO&gt;</w:t>
      </w:r>
    </w:p>
    <w:p w:rsidR="00A00E71" w:rsidRPr="00425C8F" w:rsidRDefault="00A00E71" w:rsidP="00A00E71">
      <w:pPr>
        <w:pStyle w:val="Code"/>
        <w:ind w:left="0"/>
        <w:rPr>
          <w:rFonts w:cs="Courier New"/>
          <w:szCs w:val="20"/>
        </w:rPr>
      </w:pPr>
      <w:r w:rsidRPr="00425C8F">
        <w:rPr>
          <w:rFonts w:cs="Courier New"/>
          <w:szCs w:val="20"/>
        </w:rPr>
        <w:t>&lt;LOGINID&gt;&lt; Sender Login ID&lt;/LOGINID&gt;</w:t>
      </w:r>
    </w:p>
    <w:p w:rsidR="00A00E71" w:rsidRPr="00425C8F" w:rsidRDefault="00A00E71" w:rsidP="00A00E71">
      <w:pPr>
        <w:pStyle w:val="Code"/>
        <w:ind w:left="0"/>
        <w:rPr>
          <w:rFonts w:cs="Courier New"/>
          <w:szCs w:val="20"/>
        </w:rPr>
      </w:pPr>
      <w:r w:rsidRPr="00425C8F">
        <w:rPr>
          <w:rFonts w:cs="Courier New"/>
          <w:szCs w:val="20"/>
        </w:rPr>
        <w:t>&lt;PASSWORD&gt;&lt; Sender Login Password&lt;/PASSWORD&gt;</w:t>
      </w:r>
    </w:p>
    <w:p w:rsidR="00A00E71" w:rsidRDefault="00A00E71" w:rsidP="00A00E71">
      <w:pPr>
        <w:pStyle w:val="Code"/>
        <w:ind w:left="0"/>
        <w:rPr>
          <w:rFonts w:cs="Courier New"/>
          <w:szCs w:val="20"/>
        </w:rPr>
      </w:pPr>
      <w:r w:rsidRPr="00425C8F">
        <w:rPr>
          <w:rFonts w:cs="Courier New"/>
          <w:szCs w:val="20"/>
        </w:rPr>
        <w:t>&lt;EXTREFNUM&gt;&lt;Unique Reference number in the external system&gt;&lt;/EXTREFNUM&gt;</w:t>
      </w:r>
      <w:r w:rsidRPr="00425C8F">
        <w:rPr>
          <w:rFonts w:cs="Courier New"/>
          <w:szCs w:val="20"/>
        </w:rPr>
        <w:tab/>
      </w:r>
    </w:p>
    <w:p w:rsidR="00A00E71" w:rsidRPr="00425C8F" w:rsidRDefault="00A00E71" w:rsidP="00A00E71">
      <w:pPr>
        <w:pStyle w:val="Code"/>
        <w:ind w:left="0"/>
        <w:rPr>
          <w:rFonts w:cs="Courier New"/>
          <w:szCs w:val="20"/>
        </w:rPr>
      </w:pPr>
      <w:r w:rsidRPr="00425C8F">
        <w:t>&lt;EXTNWCODE&gt;</w:t>
      </w:r>
      <w:r w:rsidRPr="00425C8F">
        <w:rPr>
          <w:i/>
          <w:iCs/>
        </w:rPr>
        <w:t>&lt;Network External Code&gt;</w:t>
      </w:r>
      <w:r w:rsidRPr="00425C8F">
        <w:t>&lt;/EXTNWCOD</w:t>
      </w:r>
      <w:r>
        <w:t>E&gt;</w:t>
      </w:r>
      <w:r w:rsidRPr="00425C8F">
        <w:rPr>
          <w:rFonts w:cs="Courier New"/>
          <w:szCs w:val="20"/>
        </w:rPr>
        <w:t>&lt;LANGUAGE1&gt;&lt;Sender Language&gt;&lt;/LANGUAGE1&gt;</w:t>
      </w:r>
    </w:p>
    <w:p w:rsidR="00A00E71" w:rsidRPr="00425C8F" w:rsidRDefault="00A00E71" w:rsidP="00A00E71">
      <w:pPr>
        <w:rPr>
          <w:rFonts w:ascii="Courier New" w:hAnsi="Courier New" w:cs="Courier New"/>
          <w:sz w:val="20"/>
          <w:szCs w:val="20"/>
        </w:rPr>
      </w:pPr>
      <w:r w:rsidRPr="00425C8F">
        <w:rPr>
          <w:rFonts w:ascii="Courier New" w:hAnsi="Courier New" w:cs="Courier New"/>
          <w:sz w:val="20"/>
          <w:szCs w:val="20"/>
        </w:rPr>
        <w:t>&lt;LANGUAGE2&gt;&lt;Payee Language&gt;&lt;/LANGUAGE2&gt;</w:t>
      </w:r>
    </w:p>
    <w:p w:rsidR="00A00E71" w:rsidRPr="00425C8F" w:rsidRDefault="00A00E71" w:rsidP="00A00E71">
      <w:pPr>
        <w:rPr>
          <w:rFonts w:ascii="Courier New" w:hAnsi="Courier New" w:cs="Courier New"/>
          <w:sz w:val="20"/>
          <w:szCs w:val="20"/>
        </w:rPr>
      </w:pPr>
      <w:r w:rsidRPr="00425C8F">
        <w:rPr>
          <w:rFonts w:ascii="Courier New" w:hAnsi="Courier New" w:cs="Courier New"/>
          <w:sz w:val="20"/>
          <w:szCs w:val="20"/>
        </w:rPr>
        <w:t>&lt;EXTCODE&gt;&gt;&lt;</w:t>
      </w:r>
      <w:r w:rsidRPr="00425C8F">
        <w:rPr>
          <w:rFonts w:cs="Courier New"/>
          <w:szCs w:val="20"/>
        </w:rPr>
        <w:t xml:space="preserve">Sender </w:t>
      </w:r>
      <w:r w:rsidRPr="00425C8F">
        <w:rPr>
          <w:rFonts w:ascii="Courier New" w:hAnsi="Courier New" w:cs="Courier New"/>
          <w:sz w:val="20"/>
          <w:szCs w:val="20"/>
        </w:rPr>
        <w:t>unique External code&gt;&lt;/EXTCODE&gt;</w:t>
      </w:r>
    </w:p>
    <w:p w:rsidR="00A00E71" w:rsidRPr="00425C8F" w:rsidRDefault="00A00E71" w:rsidP="00A00E71">
      <w:pPr>
        <w:pStyle w:val="Code"/>
        <w:ind w:left="0"/>
      </w:pPr>
      <w:r w:rsidRPr="00425C8F">
        <w:t>&lt;/COMMAND&gt;</w:t>
      </w:r>
    </w:p>
    <w:p w:rsidR="00A00E71" w:rsidRPr="00425C8F" w:rsidRDefault="00A00E71" w:rsidP="00A00E71">
      <w:pPr>
        <w:pStyle w:val="BodyText2"/>
        <w:rPr>
          <w:rFonts w:cs="Arial"/>
        </w:rPr>
      </w:pPr>
    </w:p>
    <w:p w:rsidR="00A00E71" w:rsidRPr="00425C8F" w:rsidRDefault="00A00E71" w:rsidP="00A00E71">
      <w:pPr>
        <w:pStyle w:val="BodyText2"/>
        <w:rPr>
          <w:rFonts w:cs="Arial"/>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A00E71" w:rsidRPr="00425C8F" w:rsidTr="00764AF5">
        <w:trPr>
          <w:trHeight w:val="277"/>
          <w:tblHeader/>
        </w:trPr>
        <w:tc>
          <w:tcPr>
            <w:tcW w:w="1440" w:type="dxa"/>
            <w:tcBorders>
              <w:top w:val="single" w:sz="4" w:space="0" w:color="000000"/>
              <w:bottom w:val="single" w:sz="6" w:space="0" w:color="000000"/>
            </w:tcBorders>
            <w:shd w:val="clear" w:color="auto" w:fill="E31837"/>
          </w:tcPr>
          <w:p w:rsidR="00A00E71" w:rsidRPr="00425C8F" w:rsidRDefault="00A00E71" w:rsidP="00764AF5">
            <w:pPr>
              <w:pStyle w:val="TableColumnLabels"/>
              <w:rPr>
                <w:color w:val="auto"/>
              </w:rPr>
            </w:pPr>
            <w:r w:rsidRPr="00425C8F">
              <w:rPr>
                <w:color w:val="auto"/>
              </w:rPr>
              <w:t>TAG</w:t>
            </w:r>
          </w:p>
        </w:tc>
        <w:tc>
          <w:tcPr>
            <w:tcW w:w="1254" w:type="dxa"/>
            <w:tcBorders>
              <w:top w:val="single" w:sz="4" w:space="0" w:color="000000"/>
              <w:bottom w:val="single" w:sz="6" w:space="0" w:color="000000"/>
            </w:tcBorders>
            <w:shd w:val="clear" w:color="auto" w:fill="E31837"/>
          </w:tcPr>
          <w:p w:rsidR="00A00E71" w:rsidRPr="00425C8F" w:rsidRDefault="00A00E71" w:rsidP="00764AF5">
            <w:pPr>
              <w:pStyle w:val="TableColumnLabels"/>
              <w:rPr>
                <w:color w:val="auto"/>
              </w:rPr>
            </w:pPr>
            <w:r w:rsidRPr="00425C8F">
              <w:rPr>
                <w:color w:val="auto"/>
              </w:rPr>
              <w:t>Fields</w:t>
            </w:r>
          </w:p>
        </w:tc>
        <w:tc>
          <w:tcPr>
            <w:tcW w:w="2551" w:type="dxa"/>
            <w:tcBorders>
              <w:top w:val="single" w:sz="4" w:space="0" w:color="000000"/>
              <w:bottom w:val="single" w:sz="6" w:space="0" w:color="000000"/>
            </w:tcBorders>
            <w:shd w:val="clear" w:color="auto" w:fill="E31837"/>
          </w:tcPr>
          <w:p w:rsidR="00A00E71" w:rsidRPr="00425C8F" w:rsidRDefault="00A00E71" w:rsidP="00764AF5">
            <w:pPr>
              <w:pStyle w:val="TableColumnLabels"/>
              <w:rPr>
                <w:color w:val="auto"/>
              </w:rPr>
            </w:pPr>
            <w:r w:rsidRPr="00425C8F">
              <w:rPr>
                <w:color w:val="auto"/>
              </w:rPr>
              <w:t>Remarks</w:t>
            </w:r>
          </w:p>
        </w:tc>
        <w:tc>
          <w:tcPr>
            <w:tcW w:w="1134" w:type="dxa"/>
            <w:tcBorders>
              <w:top w:val="single" w:sz="4" w:space="0" w:color="000000"/>
              <w:bottom w:val="single" w:sz="6" w:space="0" w:color="000000"/>
            </w:tcBorders>
            <w:shd w:val="clear" w:color="auto" w:fill="E31837"/>
          </w:tcPr>
          <w:p w:rsidR="00A00E71" w:rsidRPr="00425C8F" w:rsidRDefault="00A00E71" w:rsidP="00764AF5">
            <w:pPr>
              <w:pStyle w:val="TableColumnLabels"/>
              <w:rPr>
                <w:color w:val="auto"/>
              </w:rPr>
            </w:pPr>
            <w:r w:rsidRPr="00425C8F">
              <w:rPr>
                <w:color w:val="auto"/>
              </w:rPr>
              <w:t>Example</w:t>
            </w:r>
          </w:p>
        </w:tc>
        <w:tc>
          <w:tcPr>
            <w:tcW w:w="1901" w:type="dxa"/>
            <w:tcBorders>
              <w:top w:val="single" w:sz="4" w:space="0" w:color="000000"/>
              <w:bottom w:val="single" w:sz="6" w:space="0" w:color="000000"/>
            </w:tcBorders>
            <w:shd w:val="clear" w:color="auto" w:fill="E31837"/>
          </w:tcPr>
          <w:p w:rsidR="00A00E71" w:rsidRPr="00425C8F" w:rsidRDefault="00A00E71" w:rsidP="00764AF5">
            <w:pPr>
              <w:pStyle w:val="TableColumnLabels"/>
              <w:rPr>
                <w:color w:val="auto"/>
              </w:rPr>
            </w:pPr>
            <w:r w:rsidRPr="00425C8F">
              <w:rPr>
                <w:color w:val="auto"/>
              </w:rPr>
              <w:t>Field Type</w:t>
            </w:r>
          </w:p>
        </w:tc>
        <w:tc>
          <w:tcPr>
            <w:tcW w:w="1316" w:type="dxa"/>
            <w:tcBorders>
              <w:top w:val="single" w:sz="4" w:space="0" w:color="000000"/>
              <w:bottom w:val="single" w:sz="6" w:space="0" w:color="000000"/>
            </w:tcBorders>
            <w:shd w:val="clear" w:color="auto" w:fill="E31837"/>
          </w:tcPr>
          <w:p w:rsidR="00A00E71" w:rsidRPr="00425C8F" w:rsidRDefault="00A00E71" w:rsidP="00764AF5">
            <w:pPr>
              <w:pStyle w:val="TableColumnLabels"/>
              <w:rPr>
                <w:color w:val="auto"/>
              </w:rPr>
            </w:pPr>
            <w:r w:rsidRPr="00425C8F">
              <w:rPr>
                <w:color w:val="auto"/>
              </w:rPr>
              <w:t>Optional/</w:t>
            </w:r>
          </w:p>
          <w:p w:rsidR="00A00E71" w:rsidRPr="00425C8F" w:rsidRDefault="00A00E71" w:rsidP="00764AF5">
            <w:pPr>
              <w:pStyle w:val="TableColumnLabels"/>
              <w:rPr>
                <w:color w:val="auto"/>
              </w:rPr>
            </w:pPr>
            <w:r w:rsidRPr="00425C8F">
              <w:rPr>
                <w:color w:val="auto"/>
              </w:rPr>
              <w:t>Mandatory</w:t>
            </w:r>
          </w:p>
        </w:tc>
      </w:tr>
      <w:tr w:rsidR="00A00E71" w:rsidRPr="00425C8F" w:rsidTr="00764AF5">
        <w:trPr>
          <w:trHeight w:val="277"/>
        </w:trPr>
        <w:tc>
          <w:tcPr>
            <w:tcW w:w="1440" w:type="dxa"/>
            <w:tcBorders>
              <w:top w:val="single" w:sz="6" w:space="0" w:color="000000"/>
              <w:bottom w:val="single" w:sz="6" w:space="0" w:color="000000"/>
            </w:tcBorders>
          </w:tcPr>
          <w:p w:rsidR="00A00E71" w:rsidRPr="00425C8F" w:rsidRDefault="00A00E71" w:rsidP="00764AF5">
            <w:pPr>
              <w:pStyle w:val="Tablecontent"/>
            </w:pPr>
            <w:r w:rsidRPr="00425C8F">
              <w:t>PIN</w:t>
            </w:r>
          </w:p>
        </w:tc>
        <w:tc>
          <w:tcPr>
            <w:tcW w:w="1254"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highlight w:val="white"/>
              </w:rPr>
              <w:t>PinNo</w:t>
            </w:r>
          </w:p>
        </w:tc>
        <w:tc>
          <w:tcPr>
            <w:tcW w:w="2551" w:type="dxa"/>
            <w:tcBorders>
              <w:top w:val="single" w:sz="6" w:space="0" w:color="000000"/>
              <w:bottom w:val="single" w:sz="6" w:space="0" w:color="000000"/>
            </w:tcBorders>
            <w:vAlign w:val="center"/>
          </w:tcPr>
          <w:p w:rsidR="00A00E71" w:rsidRPr="00425C8F" w:rsidRDefault="00A00E71" w:rsidP="00764AF5">
            <w:pPr>
              <w:pStyle w:val="Tablecontent"/>
              <w:rPr>
                <w:rFonts w:cs="Arial"/>
                <w:sz w:val="20"/>
                <w:szCs w:val="20"/>
              </w:rPr>
            </w:pPr>
            <w:r w:rsidRPr="00425C8F">
              <w:rPr>
                <w:rFonts w:cs="Arial"/>
                <w:sz w:val="20"/>
                <w:szCs w:val="20"/>
              </w:rPr>
              <w:t>Used to identify PIN Number.</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 xml:space="preserve">Numeric </w:t>
            </w:r>
          </w:p>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Length configurable</w:t>
            </w:r>
          </w:p>
        </w:tc>
        <w:tc>
          <w:tcPr>
            <w:tcW w:w="1316"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M</w:t>
            </w:r>
          </w:p>
        </w:tc>
      </w:tr>
      <w:tr w:rsidR="00A00E71" w:rsidRPr="00425C8F" w:rsidTr="00764AF5">
        <w:trPr>
          <w:trHeight w:val="277"/>
        </w:trPr>
        <w:tc>
          <w:tcPr>
            <w:tcW w:w="1440" w:type="dxa"/>
            <w:tcBorders>
              <w:top w:val="single" w:sz="6" w:space="0" w:color="000000"/>
              <w:bottom w:val="single" w:sz="6" w:space="0" w:color="000000"/>
            </w:tcBorders>
          </w:tcPr>
          <w:p w:rsidR="00A00E71" w:rsidRPr="00425C8F" w:rsidRDefault="00A00E71" w:rsidP="00764AF5">
            <w:pPr>
              <w:pStyle w:val="Tablecontent"/>
              <w:jc w:val="center"/>
            </w:pPr>
            <w:r w:rsidRPr="00425C8F">
              <w:rPr>
                <w:rFonts w:ascii="Courier New" w:hAnsi="Courier New" w:cs="Courier New"/>
                <w:sz w:val="20"/>
                <w:szCs w:val="20"/>
              </w:rPr>
              <w:t>SUBID</w:t>
            </w:r>
          </w:p>
        </w:tc>
        <w:tc>
          <w:tcPr>
            <w:tcW w:w="1254"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Subscriber id</w:t>
            </w:r>
          </w:p>
        </w:tc>
        <w:tc>
          <w:tcPr>
            <w:tcW w:w="2551" w:type="dxa"/>
            <w:tcBorders>
              <w:top w:val="single" w:sz="6" w:space="0" w:color="000000"/>
              <w:bottom w:val="single" w:sz="6" w:space="0" w:color="000000"/>
            </w:tcBorders>
            <w:vAlign w:val="center"/>
          </w:tcPr>
          <w:p w:rsidR="00A00E71" w:rsidRPr="00425C8F" w:rsidRDefault="00A00E71" w:rsidP="00764AF5">
            <w:pPr>
              <w:pStyle w:val="Tablecontent"/>
              <w:rPr>
                <w:rFonts w:cs="Arial"/>
                <w:sz w:val="20"/>
                <w:szCs w:val="20"/>
              </w:rPr>
            </w:pPr>
            <w:r>
              <w:rPr>
                <w:rFonts w:cs="Arial"/>
                <w:sz w:val="20"/>
                <w:szCs w:val="20"/>
              </w:rPr>
              <w:t>Subscriber msisdn</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Numeric</w:t>
            </w:r>
          </w:p>
        </w:tc>
        <w:tc>
          <w:tcPr>
            <w:tcW w:w="1316"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M</w:t>
            </w:r>
          </w:p>
        </w:tc>
      </w:tr>
      <w:tr w:rsidR="00A00E71" w:rsidRPr="00425C8F" w:rsidTr="00764AF5">
        <w:trPr>
          <w:trHeight w:val="277"/>
        </w:trPr>
        <w:tc>
          <w:tcPr>
            <w:tcW w:w="1440" w:type="dxa"/>
            <w:tcBorders>
              <w:top w:val="single" w:sz="6" w:space="0" w:color="000000"/>
              <w:bottom w:val="single" w:sz="6" w:space="0" w:color="000000"/>
            </w:tcBorders>
          </w:tcPr>
          <w:p w:rsidR="00A00E71" w:rsidRPr="00425C8F" w:rsidRDefault="00A00E71" w:rsidP="00764AF5">
            <w:pPr>
              <w:pStyle w:val="Tablecontent"/>
              <w:jc w:val="center"/>
              <w:rPr>
                <w:rFonts w:ascii="Courier New" w:hAnsi="Courier New" w:cs="Courier New"/>
                <w:sz w:val="20"/>
                <w:szCs w:val="20"/>
              </w:rPr>
            </w:pPr>
            <w:r>
              <w:rPr>
                <w:rFonts w:ascii="Courier New" w:hAnsi="Courier New" w:cs="Courier New"/>
                <w:sz w:val="20"/>
                <w:szCs w:val="20"/>
              </w:rPr>
              <w:t>VTYPE</w:t>
            </w:r>
          </w:p>
        </w:tc>
        <w:tc>
          <w:tcPr>
            <w:tcW w:w="1254"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 xml:space="preserve"> Voucher type</w:t>
            </w:r>
          </w:p>
        </w:tc>
        <w:tc>
          <w:tcPr>
            <w:tcW w:w="2551" w:type="dxa"/>
            <w:tcBorders>
              <w:top w:val="single" w:sz="6" w:space="0" w:color="000000"/>
              <w:bottom w:val="single" w:sz="6" w:space="0" w:color="000000"/>
            </w:tcBorders>
            <w:vAlign w:val="center"/>
          </w:tcPr>
          <w:p w:rsidR="00A00E71" w:rsidRDefault="00A00E71" w:rsidP="00764AF5">
            <w:pPr>
              <w:pStyle w:val="Tablecontent"/>
              <w:rPr>
                <w:rFonts w:cs="Arial"/>
                <w:sz w:val="20"/>
                <w:szCs w:val="20"/>
              </w:rPr>
            </w:pPr>
            <w:r>
              <w:rPr>
                <w:rFonts w:cs="Arial"/>
                <w:sz w:val="20"/>
                <w:szCs w:val="20"/>
              </w:rPr>
              <w:t>Type of voucher</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Alphanumeric</w:t>
            </w:r>
          </w:p>
        </w:tc>
        <w:tc>
          <w:tcPr>
            <w:tcW w:w="1316"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O</w:t>
            </w:r>
          </w:p>
        </w:tc>
      </w:tr>
      <w:tr w:rsidR="00A00E71" w:rsidRPr="00425C8F" w:rsidTr="00764AF5">
        <w:trPr>
          <w:trHeight w:val="277"/>
        </w:trPr>
        <w:tc>
          <w:tcPr>
            <w:tcW w:w="1440" w:type="dxa"/>
            <w:tcBorders>
              <w:top w:val="single" w:sz="6" w:space="0" w:color="000000"/>
              <w:bottom w:val="single" w:sz="6" w:space="0" w:color="000000"/>
            </w:tcBorders>
          </w:tcPr>
          <w:p w:rsidR="00A00E71" w:rsidRPr="00425C8F" w:rsidRDefault="00A00E71" w:rsidP="00764AF5">
            <w:pPr>
              <w:pStyle w:val="Tablecontent"/>
              <w:jc w:val="center"/>
              <w:rPr>
                <w:rFonts w:ascii="Courier New" w:hAnsi="Courier New" w:cs="Courier New"/>
                <w:sz w:val="20"/>
                <w:szCs w:val="20"/>
              </w:rPr>
            </w:pPr>
            <w:r w:rsidRPr="00425C8F">
              <w:rPr>
                <w:rFonts w:ascii="Courier New" w:hAnsi="Courier New" w:cs="Courier New"/>
                <w:sz w:val="20"/>
                <w:szCs w:val="20"/>
              </w:rPr>
              <w:lastRenderedPageBreak/>
              <w:t>SNO</w:t>
            </w:r>
          </w:p>
        </w:tc>
        <w:tc>
          <w:tcPr>
            <w:tcW w:w="1254"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Serial no</w:t>
            </w:r>
          </w:p>
        </w:tc>
        <w:tc>
          <w:tcPr>
            <w:tcW w:w="2551" w:type="dxa"/>
            <w:tcBorders>
              <w:top w:val="single" w:sz="6" w:space="0" w:color="000000"/>
              <w:bottom w:val="single" w:sz="6" w:space="0" w:color="000000"/>
            </w:tcBorders>
            <w:vAlign w:val="center"/>
          </w:tcPr>
          <w:p w:rsidR="00A00E71" w:rsidRDefault="00A00E71" w:rsidP="00764AF5">
            <w:pPr>
              <w:pStyle w:val="Tablecontent"/>
              <w:rPr>
                <w:rFonts w:cs="Arial"/>
                <w:sz w:val="20"/>
                <w:szCs w:val="20"/>
              </w:rPr>
            </w:pPr>
            <w:r>
              <w:rPr>
                <w:rFonts w:cs="Arial"/>
                <w:sz w:val="20"/>
                <w:szCs w:val="20"/>
              </w:rPr>
              <w:t>Serial no of pin</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Alphanumeric</w:t>
            </w:r>
          </w:p>
        </w:tc>
        <w:tc>
          <w:tcPr>
            <w:tcW w:w="1316"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M</w:t>
            </w:r>
          </w:p>
        </w:tc>
      </w:tr>
      <w:tr w:rsidR="00A00E71" w:rsidRPr="00425C8F" w:rsidTr="00764AF5">
        <w:trPr>
          <w:trHeight w:val="277"/>
        </w:trPr>
        <w:tc>
          <w:tcPr>
            <w:tcW w:w="1440" w:type="dxa"/>
            <w:tcBorders>
              <w:top w:val="single" w:sz="6" w:space="0" w:color="000000"/>
              <w:bottom w:val="single" w:sz="6" w:space="0" w:color="000000"/>
            </w:tcBorders>
          </w:tcPr>
          <w:p w:rsidR="00A00E71" w:rsidRPr="00425C8F" w:rsidRDefault="00A00E71" w:rsidP="00764AF5">
            <w:pPr>
              <w:pStyle w:val="Tablecontent"/>
              <w:jc w:val="center"/>
              <w:rPr>
                <w:rFonts w:ascii="Courier New" w:hAnsi="Courier New" w:cs="Courier New"/>
                <w:sz w:val="20"/>
                <w:szCs w:val="20"/>
              </w:rPr>
            </w:pPr>
            <w:r w:rsidRPr="00425C8F">
              <w:rPr>
                <w:rFonts w:cs="Courier New"/>
                <w:szCs w:val="20"/>
              </w:rPr>
              <w:t>PASSWORD</w:t>
            </w:r>
          </w:p>
        </w:tc>
        <w:tc>
          <w:tcPr>
            <w:tcW w:w="1254"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 xml:space="preserve">Password </w:t>
            </w:r>
          </w:p>
        </w:tc>
        <w:tc>
          <w:tcPr>
            <w:tcW w:w="2551" w:type="dxa"/>
            <w:tcBorders>
              <w:top w:val="single" w:sz="6" w:space="0" w:color="000000"/>
              <w:bottom w:val="single" w:sz="6" w:space="0" w:color="000000"/>
            </w:tcBorders>
            <w:vAlign w:val="center"/>
          </w:tcPr>
          <w:p w:rsidR="00A00E71" w:rsidRDefault="00A00E71" w:rsidP="00764AF5">
            <w:pPr>
              <w:pStyle w:val="Tablecontent"/>
              <w:rPr>
                <w:rFonts w:cs="Arial"/>
                <w:sz w:val="20"/>
                <w:szCs w:val="20"/>
              </w:rPr>
            </w:pPr>
            <w:r>
              <w:rPr>
                <w:rFonts w:cs="Arial"/>
                <w:sz w:val="20"/>
                <w:szCs w:val="20"/>
              </w:rPr>
              <w:t>Password of sender</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Alphanumeric</w:t>
            </w:r>
          </w:p>
        </w:tc>
        <w:tc>
          <w:tcPr>
            <w:tcW w:w="1316"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M</w:t>
            </w:r>
          </w:p>
        </w:tc>
      </w:tr>
      <w:tr w:rsidR="00A00E71" w:rsidRPr="00425C8F" w:rsidTr="00764AF5">
        <w:trPr>
          <w:trHeight w:val="277"/>
        </w:trPr>
        <w:tc>
          <w:tcPr>
            <w:tcW w:w="1440" w:type="dxa"/>
            <w:tcBorders>
              <w:top w:val="single" w:sz="6" w:space="0" w:color="000000"/>
              <w:bottom w:val="single" w:sz="6" w:space="0" w:color="000000"/>
            </w:tcBorders>
          </w:tcPr>
          <w:p w:rsidR="00A00E71" w:rsidRPr="00425C8F" w:rsidRDefault="00A00E71" w:rsidP="00764AF5">
            <w:pPr>
              <w:pStyle w:val="Tablecontent"/>
              <w:jc w:val="center"/>
              <w:rPr>
                <w:rFonts w:ascii="Courier New" w:hAnsi="Courier New" w:cs="Courier New"/>
                <w:sz w:val="20"/>
                <w:szCs w:val="20"/>
              </w:rPr>
            </w:pPr>
            <w:r w:rsidRPr="00425C8F">
              <w:rPr>
                <w:rFonts w:cs="Courier New"/>
                <w:szCs w:val="20"/>
              </w:rPr>
              <w:t>LOGINID</w:t>
            </w:r>
          </w:p>
        </w:tc>
        <w:tc>
          <w:tcPr>
            <w:tcW w:w="1254"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 xml:space="preserve">Login id </w:t>
            </w:r>
          </w:p>
        </w:tc>
        <w:tc>
          <w:tcPr>
            <w:tcW w:w="2551" w:type="dxa"/>
            <w:tcBorders>
              <w:top w:val="single" w:sz="6" w:space="0" w:color="000000"/>
              <w:bottom w:val="single" w:sz="6" w:space="0" w:color="000000"/>
            </w:tcBorders>
            <w:vAlign w:val="center"/>
          </w:tcPr>
          <w:p w:rsidR="00A00E71" w:rsidRDefault="00A00E71" w:rsidP="00764AF5">
            <w:pPr>
              <w:pStyle w:val="Tablecontent"/>
              <w:rPr>
                <w:rFonts w:cs="Arial"/>
                <w:sz w:val="20"/>
                <w:szCs w:val="20"/>
              </w:rPr>
            </w:pPr>
            <w:r>
              <w:rPr>
                <w:rFonts w:cs="Arial"/>
                <w:sz w:val="20"/>
                <w:szCs w:val="20"/>
              </w:rPr>
              <w:t>Login id of sender</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Alphanumeric</w:t>
            </w:r>
          </w:p>
        </w:tc>
        <w:tc>
          <w:tcPr>
            <w:tcW w:w="1316"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M</w:t>
            </w:r>
          </w:p>
        </w:tc>
      </w:tr>
      <w:tr w:rsidR="00A00E71" w:rsidRPr="00425C8F" w:rsidTr="00764AF5">
        <w:trPr>
          <w:trHeight w:val="277"/>
        </w:trPr>
        <w:tc>
          <w:tcPr>
            <w:tcW w:w="1440" w:type="dxa"/>
            <w:tcBorders>
              <w:top w:val="single" w:sz="6" w:space="0" w:color="000000"/>
              <w:bottom w:val="single" w:sz="6" w:space="0" w:color="000000"/>
            </w:tcBorders>
          </w:tcPr>
          <w:p w:rsidR="00A00E71" w:rsidRPr="00425C8F" w:rsidRDefault="00A00E71" w:rsidP="00764AF5">
            <w:pPr>
              <w:pStyle w:val="Tablecontent"/>
              <w:jc w:val="center"/>
              <w:rPr>
                <w:rFonts w:cs="Courier New"/>
                <w:szCs w:val="20"/>
              </w:rPr>
            </w:pPr>
            <w:r w:rsidRPr="00425C8F">
              <w:rPr>
                <w:rFonts w:cs="Courier New"/>
                <w:szCs w:val="20"/>
              </w:rPr>
              <w:t>EXTREFNUM</w:t>
            </w:r>
          </w:p>
        </w:tc>
        <w:tc>
          <w:tcPr>
            <w:tcW w:w="1254"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External Reference Number</w:t>
            </w:r>
          </w:p>
        </w:tc>
        <w:tc>
          <w:tcPr>
            <w:tcW w:w="2551" w:type="dxa"/>
            <w:tcBorders>
              <w:top w:val="single" w:sz="6" w:space="0" w:color="000000"/>
              <w:bottom w:val="single" w:sz="6" w:space="0" w:color="000000"/>
            </w:tcBorders>
            <w:vAlign w:val="center"/>
          </w:tcPr>
          <w:p w:rsidR="00A00E71" w:rsidRDefault="00A00E71" w:rsidP="00764AF5">
            <w:pPr>
              <w:pStyle w:val="Tablecontent"/>
              <w:rPr>
                <w:rFonts w:cs="Arial"/>
                <w:sz w:val="20"/>
                <w:szCs w:val="20"/>
              </w:rPr>
            </w:pPr>
            <w:r>
              <w:rPr>
                <w:rFonts w:cs="Arial"/>
                <w:sz w:val="20"/>
                <w:szCs w:val="20"/>
              </w:rPr>
              <w:t>Reference number</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AlphaNumeric</w:t>
            </w:r>
          </w:p>
        </w:tc>
        <w:tc>
          <w:tcPr>
            <w:tcW w:w="1316"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O</w:t>
            </w:r>
          </w:p>
        </w:tc>
      </w:tr>
      <w:tr w:rsidR="00A00E71" w:rsidRPr="00425C8F" w:rsidTr="00764AF5">
        <w:trPr>
          <w:trHeight w:val="277"/>
        </w:trPr>
        <w:tc>
          <w:tcPr>
            <w:tcW w:w="1440" w:type="dxa"/>
            <w:tcBorders>
              <w:top w:val="single" w:sz="6" w:space="0" w:color="000000"/>
              <w:bottom w:val="single" w:sz="6" w:space="0" w:color="000000"/>
            </w:tcBorders>
          </w:tcPr>
          <w:p w:rsidR="00A00E71" w:rsidRPr="00425C8F" w:rsidRDefault="00A00E71" w:rsidP="00764AF5">
            <w:pPr>
              <w:pStyle w:val="Tablecontent"/>
              <w:jc w:val="center"/>
              <w:rPr>
                <w:rFonts w:cs="Courier New"/>
                <w:szCs w:val="20"/>
              </w:rPr>
            </w:pPr>
            <w:r w:rsidRPr="00425C8F">
              <w:rPr>
                <w:lang w:val="en-IN"/>
              </w:rPr>
              <w:t>LANGUAGE1</w:t>
            </w:r>
          </w:p>
        </w:tc>
        <w:tc>
          <w:tcPr>
            <w:tcW w:w="1254" w:type="dxa"/>
            <w:tcBorders>
              <w:top w:val="single" w:sz="6" w:space="0" w:color="000000"/>
              <w:bottom w:val="single" w:sz="6" w:space="0" w:color="000000"/>
            </w:tcBorders>
          </w:tcPr>
          <w:p w:rsidR="00A00E71" w:rsidRDefault="00A00E71" w:rsidP="00764AF5">
            <w:pPr>
              <w:pStyle w:val="Footer"/>
              <w:tabs>
                <w:tab w:val="clear" w:pos="4320"/>
                <w:tab w:val="clear" w:pos="8640"/>
              </w:tabs>
              <w:rPr>
                <w:rFonts w:ascii="Arial" w:hAnsi="Arial" w:cs="Arial"/>
                <w:sz w:val="20"/>
                <w:szCs w:val="20"/>
                <w:highlight w:val="white"/>
              </w:rPr>
            </w:pPr>
            <w:r w:rsidRPr="00425C8F">
              <w:rPr>
                <w:lang w:val="en-IN"/>
              </w:rPr>
              <w:t>&lt;Retailer Language&gt;</w:t>
            </w:r>
          </w:p>
        </w:tc>
        <w:tc>
          <w:tcPr>
            <w:tcW w:w="2551" w:type="dxa"/>
            <w:tcBorders>
              <w:top w:val="single" w:sz="6" w:space="0" w:color="000000"/>
              <w:bottom w:val="single" w:sz="6" w:space="0" w:color="000000"/>
            </w:tcBorders>
          </w:tcPr>
          <w:p w:rsidR="00A00E71" w:rsidRPr="00425C8F" w:rsidRDefault="00A00E71" w:rsidP="00764AF5">
            <w:pPr>
              <w:pStyle w:val="Tablecontent"/>
              <w:rPr>
                <w:lang w:val="en-IN"/>
              </w:rPr>
            </w:pPr>
            <w:r w:rsidRPr="00425C8F">
              <w:rPr>
                <w:lang w:val="en-IN"/>
              </w:rPr>
              <w:t>Numeric only, Retailer Language Code</w:t>
            </w:r>
          </w:p>
          <w:p w:rsidR="00A00E71" w:rsidRDefault="00A00E71" w:rsidP="00764AF5">
            <w:pPr>
              <w:pStyle w:val="Tablecontent"/>
              <w:rPr>
                <w:rFonts w:cs="Arial"/>
                <w:sz w:val="20"/>
                <w:szCs w:val="20"/>
              </w:rPr>
            </w:pPr>
            <w:r w:rsidRPr="00425C8F">
              <w:rPr>
                <w:lang w:val="en-IN"/>
              </w:rPr>
              <w:t>This code must be defined in PreTUPS system.</w:t>
            </w:r>
          </w:p>
        </w:tc>
        <w:tc>
          <w:tcPr>
            <w:tcW w:w="1134" w:type="dxa"/>
            <w:tcBorders>
              <w:top w:val="single" w:sz="6" w:space="0" w:color="000000"/>
              <w:bottom w:val="single" w:sz="6" w:space="0" w:color="000000"/>
            </w:tcBorders>
          </w:tcPr>
          <w:p w:rsidR="00A00E71" w:rsidRPr="00425C8F" w:rsidRDefault="00A00E71" w:rsidP="00764AF5">
            <w:pPr>
              <w:pStyle w:val="Tablecontent"/>
            </w:pPr>
            <w:r w:rsidRPr="00425C8F">
              <w:rPr>
                <w:lang w:val="en-IN"/>
              </w:rPr>
              <w:t>0</w:t>
            </w:r>
          </w:p>
        </w:tc>
        <w:tc>
          <w:tcPr>
            <w:tcW w:w="1901" w:type="dxa"/>
            <w:tcBorders>
              <w:top w:val="single" w:sz="6" w:space="0" w:color="000000"/>
              <w:bottom w:val="single" w:sz="6" w:space="0" w:color="000000"/>
            </w:tcBorders>
          </w:tcPr>
          <w:p w:rsidR="00A00E71" w:rsidRDefault="00A00E71" w:rsidP="00764AF5">
            <w:pPr>
              <w:pStyle w:val="Footer"/>
              <w:tabs>
                <w:tab w:val="clear" w:pos="4320"/>
                <w:tab w:val="clear" w:pos="8640"/>
              </w:tabs>
              <w:rPr>
                <w:rFonts w:ascii="Arial" w:hAnsi="Arial" w:cs="Arial"/>
                <w:sz w:val="20"/>
                <w:szCs w:val="20"/>
              </w:rPr>
            </w:pPr>
            <w:r w:rsidRPr="00425C8F">
              <w:rPr>
                <w:lang w:val="en-IN"/>
              </w:rPr>
              <w:t>A (10)</w:t>
            </w:r>
          </w:p>
        </w:tc>
        <w:tc>
          <w:tcPr>
            <w:tcW w:w="1316" w:type="dxa"/>
            <w:tcBorders>
              <w:top w:val="single" w:sz="6" w:space="0" w:color="000000"/>
              <w:bottom w:val="single" w:sz="6" w:space="0" w:color="000000"/>
            </w:tcBorders>
          </w:tcPr>
          <w:p w:rsidR="00A00E71" w:rsidRDefault="00A00E71" w:rsidP="00764AF5">
            <w:pPr>
              <w:pStyle w:val="Footer"/>
              <w:tabs>
                <w:tab w:val="clear" w:pos="4320"/>
                <w:tab w:val="clear" w:pos="8640"/>
              </w:tabs>
              <w:rPr>
                <w:rFonts w:ascii="Arial" w:hAnsi="Arial" w:cs="Arial"/>
                <w:sz w:val="20"/>
                <w:szCs w:val="20"/>
              </w:rPr>
            </w:pPr>
            <w:r w:rsidRPr="00425C8F">
              <w:rPr>
                <w:lang w:val="en-IN"/>
              </w:rPr>
              <w:t xml:space="preserve">O </w:t>
            </w:r>
          </w:p>
        </w:tc>
      </w:tr>
      <w:tr w:rsidR="00A00E71" w:rsidRPr="00425C8F" w:rsidTr="00764AF5">
        <w:trPr>
          <w:trHeight w:val="277"/>
        </w:trPr>
        <w:tc>
          <w:tcPr>
            <w:tcW w:w="1440" w:type="dxa"/>
            <w:tcBorders>
              <w:top w:val="single" w:sz="6" w:space="0" w:color="000000"/>
              <w:bottom w:val="single" w:sz="6" w:space="0" w:color="000000"/>
            </w:tcBorders>
          </w:tcPr>
          <w:p w:rsidR="00A00E71" w:rsidRPr="00425C8F" w:rsidRDefault="00A00E71" w:rsidP="00764AF5">
            <w:pPr>
              <w:pStyle w:val="Tablecontent"/>
              <w:jc w:val="center"/>
              <w:rPr>
                <w:rFonts w:cs="Courier New"/>
                <w:szCs w:val="20"/>
              </w:rPr>
            </w:pPr>
            <w:r w:rsidRPr="00425C8F">
              <w:rPr>
                <w:lang w:val="en-IN"/>
              </w:rPr>
              <w:t>LANGUAGE2</w:t>
            </w:r>
          </w:p>
        </w:tc>
        <w:tc>
          <w:tcPr>
            <w:tcW w:w="1254" w:type="dxa"/>
            <w:tcBorders>
              <w:top w:val="single" w:sz="6" w:space="0" w:color="000000"/>
              <w:bottom w:val="single" w:sz="6" w:space="0" w:color="000000"/>
            </w:tcBorders>
          </w:tcPr>
          <w:p w:rsidR="00A00E71" w:rsidRDefault="00A00E71" w:rsidP="00764AF5">
            <w:pPr>
              <w:pStyle w:val="Footer"/>
              <w:tabs>
                <w:tab w:val="clear" w:pos="4320"/>
                <w:tab w:val="clear" w:pos="8640"/>
              </w:tabs>
              <w:rPr>
                <w:rFonts w:ascii="Arial" w:hAnsi="Arial" w:cs="Arial"/>
                <w:sz w:val="20"/>
                <w:szCs w:val="20"/>
                <w:highlight w:val="white"/>
              </w:rPr>
            </w:pPr>
            <w:r w:rsidRPr="00425C8F">
              <w:rPr>
                <w:lang w:val="en-IN"/>
              </w:rPr>
              <w:t>&lt;NoticerLangauge&gt;</w:t>
            </w:r>
          </w:p>
        </w:tc>
        <w:tc>
          <w:tcPr>
            <w:tcW w:w="2551" w:type="dxa"/>
            <w:tcBorders>
              <w:top w:val="single" w:sz="6" w:space="0" w:color="000000"/>
              <w:bottom w:val="single" w:sz="6" w:space="0" w:color="000000"/>
            </w:tcBorders>
          </w:tcPr>
          <w:p w:rsidR="00A00E71" w:rsidRPr="00425C8F" w:rsidRDefault="00A00E71" w:rsidP="00764AF5">
            <w:pPr>
              <w:pStyle w:val="Tablecontent"/>
              <w:rPr>
                <w:lang w:val="en-IN"/>
              </w:rPr>
            </w:pPr>
            <w:r w:rsidRPr="00425C8F">
              <w:rPr>
                <w:lang w:val="en-IN"/>
              </w:rPr>
              <w:t>Numeric only, Noticer Language Code</w:t>
            </w:r>
          </w:p>
          <w:p w:rsidR="00A00E71" w:rsidRDefault="00A00E71" w:rsidP="00764AF5">
            <w:pPr>
              <w:pStyle w:val="Tablecontent"/>
              <w:rPr>
                <w:rFonts w:cs="Arial"/>
                <w:sz w:val="20"/>
                <w:szCs w:val="20"/>
              </w:rPr>
            </w:pPr>
            <w:r w:rsidRPr="00425C8F">
              <w:rPr>
                <w:lang w:val="en-IN"/>
              </w:rPr>
              <w:t>This code must be defined in PreTUPS system.</w:t>
            </w:r>
          </w:p>
        </w:tc>
        <w:tc>
          <w:tcPr>
            <w:tcW w:w="1134" w:type="dxa"/>
            <w:tcBorders>
              <w:top w:val="single" w:sz="6" w:space="0" w:color="000000"/>
              <w:bottom w:val="single" w:sz="6" w:space="0" w:color="000000"/>
            </w:tcBorders>
          </w:tcPr>
          <w:p w:rsidR="00A00E71" w:rsidRPr="00425C8F" w:rsidRDefault="00A00E71" w:rsidP="00764AF5">
            <w:pPr>
              <w:pStyle w:val="Tablecontent"/>
            </w:pPr>
            <w:r w:rsidRPr="00425C8F">
              <w:rPr>
                <w:lang w:val="en-IN"/>
              </w:rPr>
              <w:t>0</w:t>
            </w:r>
          </w:p>
        </w:tc>
        <w:tc>
          <w:tcPr>
            <w:tcW w:w="1901" w:type="dxa"/>
            <w:tcBorders>
              <w:top w:val="single" w:sz="6" w:space="0" w:color="000000"/>
              <w:bottom w:val="single" w:sz="6" w:space="0" w:color="000000"/>
            </w:tcBorders>
          </w:tcPr>
          <w:p w:rsidR="00A00E71" w:rsidRDefault="00A00E71" w:rsidP="00764AF5">
            <w:pPr>
              <w:pStyle w:val="Footer"/>
              <w:tabs>
                <w:tab w:val="clear" w:pos="4320"/>
                <w:tab w:val="clear" w:pos="8640"/>
              </w:tabs>
              <w:rPr>
                <w:rFonts w:ascii="Arial" w:hAnsi="Arial" w:cs="Arial"/>
                <w:sz w:val="20"/>
                <w:szCs w:val="20"/>
              </w:rPr>
            </w:pPr>
            <w:r w:rsidRPr="00425C8F">
              <w:rPr>
                <w:lang w:val="en-IN"/>
              </w:rPr>
              <w:t>A(10)</w:t>
            </w:r>
          </w:p>
        </w:tc>
        <w:tc>
          <w:tcPr>
            <w:tcW w:w="1316" w:type="dxa"/>
            <w:tcBorders>
              <w:top w:val="single" w:sz="6" w:space="0" w:color="000000"/>
              <w:bottom w:val="single" w:sz="6" w:space="0" w:color="000000"/>
            </w:tcBorders>
          </w:tcPr>
          <w:p w:rsidR="00A00E71" w:rsidRDefault="00A00E71" w:rsidP="00764AF5">
            <w:pPr>
              <w:pStyle w:val="Footer"/>
              <w:tabs>
                <w:tab w:val="clear" w:pos="4320"/>
                <w:tab w:val="clear" w:pos="8640"/>
              </w:tabs>
              <w:rPr>
                <w:rFonts w:ascii="Arial" w:hAnsi="Arial" w:cs="Arial"/>
                <w:sz w:val="20"/>
                <w:szCs w:val="20"/>
              </w:rPr>
            </w:pPr>
            <w:r>
              <w:rPr>
                <w:lang w:val="en-IN"/>
              </w:rPr>
              <w:t xml:space="preserve">O </w:t>
            </w:r>
          </w:p>
        </w:tc>
      </w:tr>
      <w:tr w:rsidR="00A00E71" w:rsidRPr="00425C8F" w:rsidTr="00764AF5">
        <w:trPr>
          <w:trHeight w:val="277"/>
        </w:trPr>
        <w:tc>
          <w:tcPr>
            <w:tcW w:w="1440" w:type="dxa"/>
            <w:tcBorders>
              <w:top w:val="single" w:sz="6" w:space="0" w:color="000000"/>
              <w:bottom w:val="single" w:sz="6" w:space="0" w:color="000000"/>
            </w:tcBorders>
          </w:tcPr>
          <w:p w:rsidR="00A00E71" w:rsidRPr="00425C8F" w:rsidRDefault="00A00E71" w:rsidP="00764AF5">
            <w:pPr>
              <w:pStyle w:val="Tablecontent"/>
              <w:jc w:val="center"/>
              <w:rPr>
                <w:rFonts w:cs="Courier New"/>
                <w:szCs w:val="20"/>
              </w:rPr>
            </w:pPr>
            <w:r w:rsidRPr="00425C8F">
              <w:rPr>
                <w:lang w:val="en-IN"/>
              </w:rPr>
              <w:t>EXTCODE</w:t>
            </w:r>
          </w:p>
        </w:tc>
        <w:tc>
          <w:tcPr>
            <w:tcW w:w="1254" w:type="dxa"/>
            <w:tcBorders>
              <w:top w:val="single" w:sz="6" w:space="0" w:color="000000"/>
              <w:bottom w:val="single" w:sz="6" w:space="0" w:color="000000"/>
            </w:tcBorders>
          </w:tcPr>
          <w:p w:rsidR="00A00E71" w:rsidRDefault="00A00E71" w:rsidP="00764AF5">
            <w:pPr>
              <w:pStyle w:val="Footer"/>
              <w:tabs>
                <w:tab w:val="clear" w:pos="4320"/>
                <w:tab w:val="clear" w:pos="8640"/>
              </w:tabs>
              <w:rPr>
                <w:rFonts w:ascii="Arial" w:hAnsi="Arial" w:cs="Arial"/>
                <w:sz w:val="20"/>
                <w:szCs w:val="20"/>
                <w:highlight w:val="white"/>
              </w:rPr>
            </w:pPr>
            <w:r w:rsidRPr="00425C8F">
              <w:rPr>
                <w:lang w:val="en-IN"/>
              </w:rPr>
              <w:t>External code of the channel user</w:t>
            </w:r>
          </w:p>
        </w:tc>
        <w:tc>
          <w:tcPr>
            <w:tcW w:w="2551" w:type="dxa"/>
            <w:tcBorders>
              <w:top w:val="single" w:sz="6" w:space="0" w:color="000000"/>
              <w:bottom w:val="single" w:sz="6" w:space="0" w:color="000000"/>
            </w:tcBorders>
          </w:tcPr>
          <w:p w:rsidR="00A00E71" w:rsidRDefault="00A00E71" w:rsidP="00764AF5">
            <w:pPr>
              <w:pStyle w:val="Tablecontent"/>
              <w:rPr>
                <w:rFonts w:cs="Arial"/>
                <w:sz w:val="20"/>
                <w:szCs w:val="20"/>
              </w:rPr>
            </w:pPr>
            <w:r w:rsidRPr="00425C8F">
              <w:rPr>
                <w:lang w:val="en-IN"/>
              </w:rPr>
              <w:t>Unique external code of the channel user defined in PreTUPS.</w:t>
            </w:r>
          </w:p>
        </w:tc>
        <w:tc>
          <w:tcPr>
            <w:tcW w:w="1134" w:type="dxa"/>
            <w:tcBorders>
              <w:top w:val="single" w:sz="6" w:space="0" w:color="000000"/>
              <w:bottom w:val="single" w:sz="6" w:space="0" w:color="000000"/>
            </w:tcBorders>
          </w:tcPr>
          <w:p w:rsidR="00A00E71" w:rsidRPr="00425C8F" w:rsidRDefault="00A00E71" w:rsidP="00764AF5">
            <w:pPr>
              <w:pStyle w:val="Tablecontent"/>
            </w:pPr>
            <w:r w:rsidRPr="00425C8F">
              <w:rPr>
                <w:lang w:val="en-IN"/>
              </w:rPr>
              <w:t>123</w:t>
            </w:r>
          </w:p>
        </w:tc>
        <w:tc>
          <w:tcPr>
            <w:tcW w:w="1901" w:type="dxa"/>
            <w:tcBorders>
              <w:top w:val="single" w:sz="6" w:space="0" w:color="000000"/>
              <w:bottom w:val="single" w:sz="6" w:space="0" w:color="000000"/>
            </w:tcBorders>
          </w:tcPr>
          <w:p w:rsidR="00A00E71" w:rsidRDefault="00A00E71" w:rsidP="00764AF5">
            <w:pPr>
              <w:pStyle w:val="Footer"/>
              <w:tabs>
                <w:tab w:val="clear" w:pos="4320"/>
                <w:tab w:val="clear" w:pos="8640"/>
              </w:tabs>
              <w:rPr>
                <w:rFonts w:ascii="Arial" w:hAnsi="Arial" w:cs="Arial"/>
                <w:sz w:val="20"/>
                <w:szCs w:val="20"/>
              </w:rPr>
            </w:pPr>
            <w:r w:rsidRPr="00425C8F">
              <w:rPr>
                <w:lang w:val="en-IN"/>
              </w:rPr>
              <w:t>A (10)</w:t>
            </w:r>
          </w:p>
        </w:tc>
        <w:tc>
          <w:tcPr>
            <w:tcW w:w="1316" w:type="dxa"/>
            <w:tcBorders>
              <w:top w:val="single" w:sz="6" w:space="0" w:color="000000"/>
              <w:bottom w:val="single" w:sz="6" w:space="0" w:color="000000"/>
            </w:tcBorders>
          </w:tcPr>
          <w:p w:rsidR="00A00E71" w:rsidRDefault="00A00E71" w:rsidP="00764AF5">
            <w:pPr>
              <w:pStyle w:val="Footer"/>
              <w:tabs>
                <w:tab w:val="clear" w:pos="4320"/>
                <w:tab w:val="clear" w:pos="8640"/>
              </w:tabs>
              <w:rPr>
                <w:rFonts w:ascii="Arial" w:hAnsi="Arial" w:cs="Arial"/>
                <w:sz w:val="20"/>
                <w:szCs w:val="20"/>
              </w:rPr>
            </w:pPr>
            <w:r w:rsidRPr="00425C8F">
              <w:rPr>
                <w:lang w:val="en-IN"/>
              </w:rPr>
              <w:t>O (</w:t>
            </w:r>
          </w:p>
        </w:tc>
      </w:tr>
    </w:tbl>
    <w:p w:rsidR="00A00E71" w:rsidRPr="00425C8F" w:rsidRDefault="00A00E71" w:rsidP="00A00E71">
      <w:pPr>
        <w:pStyle w:val="BodyText2"/>
        <w:rPr>
          <w:rFonts w:cs="Arial"/>
        </w:rPr>
      </w:pPr>
    </w:p>
    <w:p w:rsidR="00A00E71" w:rsidRPr="00425C8F" w:rsidRDefault="00A00E71" w:rsidP="00A00E71">
      <w:pPr>
        <w:pStyle w:val="Footer"/>
        <w:tabs>
          <w:tab w:val="clear" w:pos="4320"/>
          <w:tab w:val="clear" w:pos="8640"/>
        </w:tabs>
        <w:ind w:left="1530" w:hanging="1530"/>
        <w:jc w:val="both"/>
        <w:rPr>
          <w:rFonts w:ascii="Arial" w:hAnsi="Arial" w:cs="Arial"/>
          <w:b/>
          <w:bCs/>
          <w:sz w:val="20"/>
          <w:szCs w:val="20"/>
        </w:rPr>
      </w:pPr>
    </w:p>
    <w:p w:rsidR="00A00E71" w:rsidRPr="00425C8F" w:rsidRDefault="00A00E71" w:rsidP="00A00E71">
      <w:pPr>
        <w:pStyle w:val="Footer"/>
        <w:tabs>
          <w:tab w:val="clear" w:pos="4320"/>
          <w:tab w:val="clear" w:pos="8640"/>
        </w:tabs>
        <w:ind w:left="1530" w:hanging="1530"/>
        <w:jc w:val="both"/>
        <w:rPr>
          <w:rFonts w:ascii="Arial" w:hAnsi="Arial" w:cs="Arial"/>
          <w:b/>
          <w:bCs/>
          <w:sz w:val="20"/>
          <w:szCs w:val="20"/>
        </w:rPr>
      </w:pPr>
      <w:r w:rsidRPr="00425C8F">
        <w:rPr>
          <w:rFonts w:ascii="Arial" w:hAnsi="Arial" w:cs="Arial"/>
          <w:b/>
          <w:bCs/>
          <w:sz w:val="20"/>
          <w:szCs w:val="20"/>
        </w:rPr>
        <w:t>Field Details</w:t>
      </w:r>
    </w:p>
    <w:p w:rsidR="00A00E71" w:rsidRPr="00425C8F" w:rsidRDefault="00A00E71" w:rsidP="00A00E71">
      <w:pPr>
        <w:pStyle w:val="Footer"/>
        <w:tabs>
          <w:tab w:val="clear" w:pos="4320"/>
          <w:tab w:val="clear" w:pos="8640"/>
        </w:tabs>
        <w:ind w:left="1530" w:hanging="1530"/>
        <w:jc w:val="both"/>
        <w:rPr>
          <w:rFonts w:ascii="Arial" w:hAnsi="Arial" w:cs="Arial"/>
          <w:b/>
          <w:bCs/>
          <w:sz w:val="20"/>
          <w:szCs w:val="20"/>
        </w:rPr>
      </w:pPr>
    </w:p>
    <w:p w:rsidR="00A00E71" w:rsidRPr="00425C8F" w:rsidRDefault="00A00E71" w:rsidP="00A00E71">
      <w:pPr>
        <w:pStyle w:val="Footer"/>
        <w:numPr>
          <w:ilvl w:val="0"/>
          <w:numId w:val="49"/>
        </w:numPr>
        <w:tabs>
          <w:tab w:val="clear" w:pos="4320"/>
          <w:tab w:val="clear" w:pos="8640"/>
        </w:tabs>
        <w:jc w:val="both"/>
        <w:rPr>
          <w:rFonts w:ascii="Arial" w:hAnsi="Arial" w:cs="Arial"/>
          <w:b/>
          <w:bCs/>
          <w:sz w:val="20"/>
          <w:szCs w:val="20"/>
        </w:rPr>
      </w:pPr>
      <w:r w:rsidRPr="00425C8F">
        <w:rPr>
          <w:rFonts w:ascii="Arial" w:hAnsi="Arial" w:cs="Arial"/>
          <w:b/>
          <w:bCs/>
          <w:sz w:val="20"/>
          <w:szCs w:val="20"/>
          <w:highlight w:val="white"/>
        </w:rPr>
        <w:t>PinNo</w:t>
      </w:r>
      <w:r w:rsidRPr="00425C8F">
        <w:rPr>
          <w:rFonts w:ascii="Arial" w:hAnsi="Arial" w:cs="Arial"/>
          <w:b/>
          <w:bCs/>
          <w:sz w:val="20"/>
          <w:szCs w:val="20"/>
        </w:rPr>
        <w:t xml:space="preserve">: </w:t>
      </w:r>
      <w:r w:rsidRPr="00425C8F">
        <w:rPr>
          <w:rFonts w:ascii="Arial" w:hAnsi="Arial" w:cs="Arial"/>
          <w:sz w:val="20"/>
          <w:szCs w:val="20"/>
        </w:rPr>
        <w:t>External Entity provided PIN Number is verified with the PIN Number stored in PreTUPS.</w:t>
      </w:r>
    </w:p>
    <w:p w:rsidR="00A00E71" w:rsidRPr="00425C8F" w:rsidRDefault="00A00E71" w:rsidP="00A00E71">
      <w:pPr>
        <w:pStyle w:val="Heading"/>
        <w:rPr>
          <w:color w:val="auto"/>
        </w:rPr>
      </w:pPr>
      <w:r w:rsidRPr="00425C8F">
        <w:rPr>
          <w:color w:val="auto"/>
        </w:rPr>
        <w:t>Response XML format:</w:t>
      </w:r>
    </w:p>
    <w:p w:rsidR="00A00E71" w:rsidRPr="00425C8F" w:rsidRDefault="00A00E71" w:rsidP="00A00E71">
      <w:pPr>
        <w:pStyle w:val="Code"/>
        <w:ind w:left="0"/>
        <w:jc w:val="left"/>
        <w:rPr>
          <w:lang w:val="fr-FR"/>
        </w:rPr>
      </w:pPr>
    </w:p>
    <w:p w:rsidR="00A00E71" w:rsidRPr="00425C8F" w:rsidRDefault="00A00E71" w:rsidP="00A00E71">
      <w:pPr>
        <w:pStyle w:val="Code"/>
        <w:ind w:left="720"/>
        <w:jc w:val="left"/>
      </w:pPr>
      <w:r w:rsidRPr="00425C8F">
        <w:rPr>
          <w:lang w:val="fr-FR"/>
        </w:rPr>
        <w:t>&lt;?xml version="1.0"?&gt;</w:t>
      </w:r>
      <w:r w:rsidRPr="00425C8F">
        <w:t>&lt;!DOCTYPE COMMAND PUBLIC "-//Ocam//DTD XML Command 1.0//EN" "xml/command.dtd"&gt;</w:t>
      </w:r>
    </w:p>
    <w:p w:rsidR="00A00E71" w:rsidRPr="00425C8F" w:rsidRDefault="00A00E71" w:rsidP="00A00E71">
      <w:pPr>
        <w:pStyle w:val="Code"/>
        <w:ind w:left="720"/>
        <w:jc w:val="left"/>
        <w:rPr>
          <w:lang w:val="fr-FR"/>
        </w:rPr>
      </w:pPr>
      <w:r w:rsidRPr="00425C8F">
        <w:rPr>
          <w:lang w:val="fr-FR"/>
        </w:rPr>
        <w:t>&lt;COMMAND&gt;&lt;TYPE&gt;</w:t>
      </w:r>
      <w:r w:rsidRPr="00425C8F">
        <w:rPr>
          <w:rFonts w:cs="Courier New"/>
          <w:szCs w:val="20"/>
        </w:rPr>
        <w:t>VOUCONSRESP</w:t>
      </w:r>
      <w:r w:rsidRPr="00425C8F">
        <w:rPr>
          <w:lang w:val="fr-FR"/>
        </w:rPr>
        <w:t>&lt;/TYPE&gt;</w:t>
      </w:r>
    </w:p>
    <w:p w:rsidR="00A00E71" w:rsidRDefault="00A00E71" w:rsidP="00A00E71">
      <w:pPr>
        <w:pStyle w:val="Code"/>
        <w:ind w:left="720"/>
        <w:rPr>
          <w:lang w:val="fr-FR"/>
        </w:rPr>
      </w:pPr>
      <w:r w:rsidRPr="008A2144">
        <w:rPr>
          <w:lang w:val="fr-FR"/>
        </w:rPr>
        <w:t>&lt;TXNSTATUS&gt;200&lt;/TXNSTATUS&gt;</w:t>
      </w:r>
    </w:p>
    <w:p w:rsidR="00A00E71" w:rsidRPr="008A2144" w:rsidRDefault="00A00E71" w:rsidP="00A00E71">
      <w:pPr>
        <w:pStyle w:val="Code"/>
        <w:ind w:left="720"/>
        <w:rPr>
          <w:lang w:val="fr-FR"/>
        </w:rPr>
      </w:pPr>
      <w:r w:rsidRPr="008A2144">
        <w:rPr>
          <w:lang w:val="fr-FR"/>
        </w:rPr>
        <w:t>&lt;SNO&gt;722000000000000&lt;/SNO&gt;</w:t>
      </w:r>
    </w:p>
    <w:p w:rsidR="00A00E71" w:rsidRDefault="00A00E71" w:rsidP="00A00E71">
      <w:pPr>
        <w:pStyle w:val="Code"/>
        <w:ind w:left="720"/>
        <w:rPr>
          <w:lang w:val="fr-FR"/>
        </w:rPr>
      </w:pPr>
      <w:r w:rsidRPr="008A2144">
        <w:rPr>
          <w:lang w:val="fr-FR"/>
        </w:rPr>
        <w:t>&lt;TOPUP&gt;50&lt;/TOPUP&gt;</w:t>
      </w:r>
    </w:p>
    <w:p w:rsidR="00A00E71" w:rsidRDefault="00A00E71" w:rsidP="00A00E71">
      <w:pPr>
        <w:pStyle w:val="Code"/>
        <w:ind w:left="720"/>
        <w:rPr>
          <w:lang w:val="fr-FR"/>
        </w:rPr>
      </w:pPr>
      <w:r w:rsidRPr="008A2144">
        <w:rPr>
          <w:lang w:val="fr-FR"/>
        </w:rPr>
        <w:t>&lt;VSTATUS&gt;EN&lt;/VSTATUS&gt;</w:t>
      </w:r>
    </w:p>
    <w:p w:rsidR="00A00E71" w:rsidRDefault="00A00E71" w:rsidP="00A00E71">
      <w:pPr>
        <w:pStyle w:val="Code"/>
        <w:ind w:left="720"/>
        <w:rPr>
          <w:lang w:val="fr-FR"/>
        </w:rPr>
      </w:pPr>
      <w:r w:rsidRPr="008A2144">
        <w:rPr>
          <w:lang w:val="fr-FR"/>
        </w:rPr>
        <w:t>&lt;COMSUMED&gt;Y&lt;/COMSUMED&gt;</w:t>
      </w:r>
    </w:p>
    <w:p w:rsidR="00A00E71" w:rsidRPr="008A2144" w:rsidRDefault="00A00E71" w:rsidP="00A00E71">
      <w:pPr>
        <w:pStyle w:val="Code"/>
        <w:ind w:left="720"/>
        <w:rPr>
          <w:lang w:val="fr-FR"/>
        </w:rPr>
      </w:pPr>
      <w:r w:rsidRPr="008A2144">
        <w:rPr>
          <w:lang w:val="fr-FR"/>
        </w:rPr>
        <w:t>&lt;VEXPIRYDATE&gt;17/08/17&lt;/VEXPIRYDATE&gt;</w:t>
      </w:r>
    </w:p>
    <w:p w:rsidR="00A00E71" w:rsidRDefault="00A00E71" w:rsidP="00A00E71">
      <w:pPr>
        <w:pStyle w:val="Code"/>
        <w:ind w:left="720"/>
        <w:rPr>
          <w:lang w:val="fr-FR"/>
        </w:rPr>
      </w:pPr>
      <w:r w:rsidRPr="008A2144">
        <w:rPr>
          <w:lang w:val="fr-FR"/>
        </w:rPr>
        <w:t>&lt;SUBID&gt;7200001245&lt;/SUBID&gt;</w:t>
      </w:r>
    </w:p>
    <w:p w:rsidR="00A00E71" w:rsidRDefault="00A00E71" w:rsidP="00A00E71">
      <w:pPr>
        <w:pStyle w:val="Code"/>
        <w:ind w:left="720"/>
        <w:rPr>
          <w:lang w:val="fr-FR"/>
        </w:rPr>
      </w:pPr>
      <w:r w:rsidRPr="008A2144">
        <w:rPr>
          <w:lang w:val="fr-FR"/>
        </w:rPr>
        <w:t>&lt;TALKTIME&gt;50.0&lt;/TALKTIME&gt;</w:t>
      </w:r>
    </w:p>
    <w:p w:rsidR="00A00E71" w:rsidRPr="008A2144" w:rsidRDefault="00A00E71" w:rsidP="00A00E71">
      <w:pPr>
        <w:pStyle w:val="Code"/>
        <w:ind w:left="720"/>
        <w:rPr>
          <w:lang w:val="fr-FR"/>
        </w:rPr>
      </w:pPr>
      <w:r w:rsidRPr="008A2144">
        <w:rPr>
          <w:lang w:val="fr-FR"/>
        </w:rPr>
        <w:t>&lt;VOUCHERPROFILEID&gt;53&lt;/VOUCHERPROFILEID&gt;</w:t>
      </w:r>
    </w:p>
    <w:p w:rsidR="00A00E71" w:rsidRDefault="00A00E71" w:rsidP="00A00E71">
      <w:pPr>
        <w:pStyle w:val="Code"/>
        <w:ind w:left="720"/>
        <w:jc w:val="left"/>
        <w:rPr>
          <w:lang w:val="fr-FR"/>
        </w:rPr>
      </w:pPr>
      <w:r w:rsidRPr="008A2144">
        <w:rPr>
          <w:lang w:val="fr-FR"/>
        </w:rPr>
        <w:t>&lt;VOUCHERPROFILENAME&gt;harshadVMS&lt;/VOUCHERPROFILENAME&gt;</w:t>
      </w:r>
    </w:p>
    <w:p w:rsidR="00A00E71" w:rsidRDefault="00A00E71" w:rsidP="00A00E71">
      <w:pPr>
        <w:pStyle w:val="Code"/>
        <w:ind w:left="720"/>
        <w:jc w:val="left"/>
        <w:rPr>
          <w:lang w:val="fr-FR"/>
        </w:rPr>
      </w:pPr>
      <w:r w:rsidRPr="008A2144">
        <w:rPr>
          <w:lang w:val="fr-FR"/>
        </w:rPr>
        <w:t>&lt;VALIDITY&gt;100&lt;/VALIDITY&gt;</w:t>
      </w:r>
    </w:p>
    <w:p w:rsidR="00A00E71" w:rsidRDefault="00A00E71" w:rsidP="00A00E71">
      <w:pPr>
        <w:pStyle w:val="Code"/>
        <w:ind w:left="720"/>
        <w:jc w:val="left"/>
        <w:rPr>
          <w:lang w:val="fr-FR"/>
        </w:rPr>
      </w:pPr>
      <w:r w:rsidRPr="008A2144">
        <w:rPr>
          <w:lang w:val="fr-FR"/>
        </w:rPr>
        <w:t>&lt;ERROR&gt;200&lt;/ERROR&gt;</w:t>
      </w:r>
    </w:p>
    <w:p w:rsidR="00A00E71" w:rsidRDefault="00A00E71" w:rsidP="00A00E71">
      <w:pPr>
        <w:pStyle w:val="Code"/>
        <w:ind w:left="720"/>
        <w:jc w:val="left"/>
        <w:rPr>
          <w:lang w:val="fr-FR"/>
        </w:rPr>
      </w:pPr>
      <w:r w:rsidRPr="008A2144">
        <w:rPr>
          <w:lang w:val="fr-FR"/>
        </w:rPr>
        <w:t>&lt;MESSAGE&gt;SUCCESS&lt;/MESSAGE&gt;</w:t>
      </w:r>
    </w:p>
    <w:p w:rsidR="00A00E71" w:rsidRDefault="00A00E71" w:rsidP="00A00E71">
      <w:pPr>
        <w:pStyle w:val="Code"/>
        <w:ind w:left="720"/>
        <w:jc w:val="left"/>
        <w:rPr>
          <w:lang w:val="fr-FR"/>
        </w:rPr>
      </w:pPr>
      <w:r w:rsidRPr="008A2144">
        <w:rPr>
          <w:lang w:val="fr-FR"/>
        </w:rPr>
        <w:t>&lt;/COMMAND&gt;</w:t>
      </w:r>
    </w:p>
    <w:p w:rsidR="00A00E71" w:rsidRPr="00425C8F" w:rsidRDefault="00A00E71" w:rsidP="00A00E71">
      <w:pPr>
        <w:pStyle w:val="Code"/>
        <w:ind w:left="720"/>
        <w:jc w:val="left"/>
        <w:rPr>
          <w:lang w:val="fr-FR"/>
        </w:rPr>
      </w:pPr>
      <w:r w:rsidRPr="00425C8F">
        <w:rPr>
          <w:lang w:val="fr-FR"/>
        </w:rPr>
        <w:t>&gt;</w:t>
      </w:r>
    </w:p>
    <w:p w:rsidR="00A00E71" w:rsidRPr="00425C8F" w:rsidRDefault="00A00E71" w:rsidP="00A00E71">
      <w:pPr>
        <w:pStyle w:val="BodyText2"/>
      </w:pPr>
    </w:p>
    <w:p w:rsidR="00A00E71" w:rsidRPr="00425C8F" w:rsidRDefault="00A00E71" w:rsidP="00A00E71">
      <w:pPr>
        <w:pStyle w:val="BodyText2"/>
        <w:rPr>
          <w:b/>
          <w:u w:val="single"/>
        </w:rPr>
      </w:pPr>
      <w:r w:rsidRPr="00425C8F">
        <w:rPr>
          <w:b/>
          <w:u w:val="single"/>
        </w:rPr>
        <w:lastRenderedPageBreak/>
        <w:t>Voucher Consumption Response Message Parameters</w:t>
      </w:r>
    </w:p>
    <w:p w:rsidR="00A00E71" w:rsidRPr="00425C8F" w:rsidRDefault="00A00E71" w:rsidP="00A00E71">
      <w:pPr>
        <w:pStyle w:val="BodyText2"/>
        <w:rPr>
          <w:b/>
          <w:u w:val="single"/>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A00E71" w:rsidRPr="00425C8F" w:rsidTr="00764AF5">
        <w:trPr>
          <w:trHeight w:val="277"/>
          <w:tblHeader/>
        </w:trPr>
        <w:tc>
          <w:tcPr>
            <w:tcW w:w="1440" w:type="dxa"/>
            <w:tcBorders>
              <w:top w:val="single" w:sz="4" w:space="0" w:color="000000"/>
              <w:bottom w:val="single" w:sz="6" w:space="0" w:color="000000"/>
            </w:tcBorders>
            <w:shd w:val="clear" w:color="auto" w:fill="E31837"/>
          </w:tcPr>
          <w:p w:rsidR="00A00E71" w:rsidRPr="00425C8F" w:rsidRDefault="00A00E71" w:rsidP="00764AF5">
            <w:pPr>
              <w:pStyle w:val="TableColumnLabels"/>
              <w:rPr>
                <w:color w:val="auto"/>
              </w:rPr>
            </w:pPr>
            <w:r w:rsidRPr="00425C8F">
              <w:rPr>
                <w:color w:val="auto"/>
              </w:rPr>
              <w:t>TAG</w:t>
            </w:r>
          </w:p>
        </w:tc>
        <w:tc>
          <w:tcPr>
            <w:tcW w:w="1254" w:type="dxa"/>
            <w:tcBorders>
              <w:top w:val="single" w:sz="4" w:space="0" w:color="000000"/>
              <w:bottom w:val="single" w:sz="6" w:space="0" w:color="000000"/>
            </w:tcBorders>
            <w:shd w:val="clear" w:color="auto" w:fill="E31837"/>
          </w:tcPr>
          <w:p w:rsidR="00A00E71" w:rsidRPr="00425C8F" w:rsidRDefault="00A00E71" w:rsidP="00764AF5">
            <w:pPr>
              <w:pStyle w:val="TableColumnLabels"/>
              <w:rPr>
                <w:color w:val="auto"/>
              </w:rPr>
            </w:pPr>
            <w:r w:rsidRPr="00425C8F">
              <w:rPr>
                <w:color w:val="auto"/>
              </w:rPr>
              <w:t>Fields</w:t>
            </w:r>
          </w:p>
        </w:tc>
        <w:tc>
          <w:tcPr>
            <w:tcW w:w="2551" w:type="dxa"/>
            <w:tcBorders>
              <w:top w:val="single" w:sz="4" w:space="0" w:color="000000"/>
              <w:bottom w:val="single" w:sz="6" w:space="0" w:color="000000"/>
            </w:tcBorders>
            <w:shd w:val="clear" w:color="auto" w:fill="E31837"/>
          </w:tcPr>
          <w:p w:rsidR="00A00E71" w:rsidRPr="00425C8F" w:rsidRDefault="00A00E71" w:rsidP="00764AF5">
            <w:pPr>
              <w:pStyle w:val="TableColumnLabels"/>
              <w:rPr>
                <w:color w:val="auto"/>
              </w:rPr>
            </w:pPr>
            <w:r w:rsidRPr="00425C8F">
              <w:rPr>
                <w:color w:val="auto"/>
              </w:rPr>
              <w:t>Remarks</w:t>
            </w:r>
          </w:p>
        </w:tc>
        <w:tc>
          <w:tcPr>
            <w:tcW w:w="1134" w:type="dxa"/>
            <w:tcBorders>
              <w:top w:val="single" w:sz="4" w:space="0" w:color="000000"/>
              <w:bottom w:val="single" w:sz="6" w:space="0" w:color="000000"/>
            </w:tcBorders>
            <w:shd w:val="clear" w:color="auto" w:fill="E31837"/>
          </w:tcPr>
          <w:p w:rsidR="00A00E71" w:rsidRPr="00425C8F" w:rsidRDefault="00A00E71" w:rsidP="00764AF5">
            <w:pPr>
              <w:pStyle w:val="TableColumnLabels"/>
              <w:rPr>
                <w:color w:val="auto"/>
              </w:rPr>
            </w:pPr>
            <w:r w:rsidRPr="00425C8F">
              <w:rPr>
                <w:color w:val="auto"/>
              </w:rPr>
              <w:t>Example</w:t>
            </w:r>
          </w:p>
        </w:tc>
        <w:tc>
          <w:tcPr>
            <w:tcW w:w="1901" w:type="dxa"/>
            <w:tcBorders>
              <w:top w:val="single" w:sz="4" w:space="0" w:color="000000"/>
              <w:bottom w:val="single" w:sz="6" w:space="0" w:color="000000"/>
            </w:tcBorders>
            <w:shd w:val="clear" w:color="auto" w:fill="E31837"/>
          </w:tcPr>
          <w:p w:rsidR="00A00E71" w:rsidRPr="00425C8F" w:rsidRDefault="00A00E71" w:rsidP="00764AF5">
            <w:pPr>
              <w:pStyle w:val="TableColumnLabels"/>
              <w:rPr>
                <w:color w:val="auto"/>
              </w:rPr>
            </w:pPr>
            <w:r w:rsidRPr="00425C8F">
              <w:rPr>
                <w:color w:val="auto"/>
              </w:rPr>
              <w:t>Field Type</w:t>
            </w:r>
          </w:p>
        </w:tc>
        <w:tc>
          <w:tcPr>
            <w:tcW w:w="1316" w:type="dxa"/>
            <w:tcBorders>
              <w:top w:val="single" w:sz="4" w:space="0" w:color="000000"/>
              <w:bottom w:val="single" w:sz="6" w:space="0" w:color="000000"/>
            </w:tcBorders>
            <w:shd w:val="clear" w:color="auto" w:fill="E31837"/>
          </w:tcPr>
          <w:p w:rsidR="00A00E71" w:rsidRPr="00425C8F" w:rsidRDefault="00A00E71" w:rsidP="00764AF5">
            <w:pPr>
              <w:pStyle w:val="TableColumnLabels"/>
              <w:rPr>
                <w:color w:val="auto"/>
              </w:rPr>
            </w:pPr>
            <w:r w:rsidRPr="00425C8F">
              <w:rPr>
                <w:color w:val="auto"/>
              </w:rPr>
              <w:t>Optional/</w:t>
            </w:r>
          </w:p>
          <w:p w:rsidR="00A00E71" w:rsidRPr="00425C8F" w:rsidRDefault="00A00E71" w:rsidP="00764AF5">
            <w:pPr>
              <w:pStyle w:val="TableColumnLabels"/>
              <w:rPr>
                <w:color w:val="auto"/>
              </w:rPr>
            </w:pPr>
            <w:r w:rsidRPr="00425C8F">
              <w:rPr>
                <w:color w:val="auto"/>
              </w:rPr>
              <w:t>Mandatory</w:t>
            </w:r>
          </w:p>
        </w:tc>
      </w:tr>
      <w:tr w:rsidR="00A00E71" w:rsidRPr="00425C8F" w:rsidTr="00764AF5">
        <w:trPr>
          <w:trHeight w:val="277"/>
        </w:trPr>
        <w:tc>
          <w:tcPr>
            <w:tcW w:w="1440" w:type="dxa"/>
            <w:tcBorders>
              <w:top w:val="single" w:sz="6" w:space="0" w:color="000000"/>
              <w:bottom w:val="single" w:sz="6" w:space="0" w:color="000000"/>
            </w:tcBorders>
          </w:tcPr>
          <w:p w:rsidR="00A00E71" w:rsidRPr="00425C8F" w:rsidRDefault="00A00E71" w:rsidP="00764AF5">
            <w:pPr>
              <w:pStyle w:val="Tablecontent"/>
            </w:pPr>
            <w:r w:rsidRPr="008A2144">
              <w:rPr>
                <w:lang w:val="fr-FR"/>
              </w:rPr>
              <w:t>SNO</w:t>
            </w:r>
          </w:p>
        </w:tc>
        <w:tc>
          <w:tcPr>
            <w:tcW w:w="1254"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highlight w:val="white"/>
              </w:rPr>
              <w:t>SerialNo</w:t>
            </w:r>
          </w:p>
        </w:tc>
        <w:tc>
          <w:tcPr>
            <w:tcW w:w="255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Used to identify Voucher Serial Number</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 xml:space="preserve">Max=14 </w:t>
            </w:r>
          </w:p>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Numeric</w:t>
            </w:r>
          </w:p>
        </w:tc>
        <w:tc>
          <w:tcPr>
            <w:tcW w:w="1316"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Y</w:t>
            </w:r>
          </w:p>
        </w:tc>
      </w:tr>
      <w:tr w:rsidR="00A00E71" w:rsidRPr="00425C8F" w:rsidTr="00764AF5">
        <w:trPr>
          <w:trHeight w:val="277"/>
        </w:trPr>
        <w:tc>
          <w:tcPr>
            <w:tcW w:w="1440" w:type="dxa"/>
            <w:tcBorders>
              <w:top w:val="single" w:sz="6" w:space="0" w:color="000000"/>
              <w:bottom w:val="single" w:sz="6" w:space="0" w:color="000000"/>
            </w:tcBorders>
          </w:tcPr>
          <w:p w:rsidR="00A00E71" w:rsidRPr="00425C8F" w:rsidRDefault="00A00E71" w:rsidP="00764AF5">
            <w:pPr>
              <w:pStyle w:val="Tablecontent"/>
            </w:pPr>
            <w:r w:rsidRPr="008A2144">
              <w:rPr>
                <w:lang w:val="fr-FR"/>
              </w:rPr>
              <w:t>TOPUP</w:t>
            </w:r>
          </w:p>
        </w:tc>
        <w:tc>
          <w:tcPr>
            <w:tcW w:w="1254"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TopUp</w:t>
            </w:r>
          </w:p>
          <w:p w:rsidR="00A00E71" w:rsidRPr="00425C8F" w:rsidRDefault="00A00E71" w:rsidP="00764AF5">
            <w:pPr>
              <w:pStyle w:val="Footer"/>
              <w:tabs>
                <w:tab w:val="clear" w:pos="4320"/>
                <w:tab w:val="clear" w:pos="8640"/>
              </w:tabs>
              <w:rPr>
                <w:rFonts w:ascii="Arial" w:hAnsi="Arial" w:cs="Arial"/>
                <w:sz w:val="20"/>
                <w:szCs w:val="20"/>
                <w:highlight w:val="white"/>
              </w:rPr>
            </w:pPr>
          </w:p>
        </w:tc>
        <w:tc>
          <w:tcPr>
            <w:tcW w:w="255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Amount that will be credited in subscribers account</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Max=10</w:t>
            </w:r>
          </w:p>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Numeric</w:t>
            </w:r>
          </w:p>
        </w:tc>
        <w:tc>
          <w:tcPr>
            <w:tcW w:w="1316"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Y</w:t>
            </w:r>
          </w:p>
        </w:tc>
      </w:tr>
      <w:tr w:rsidR="00A00E71" w:rsidRPr="00425C8F" w:rsidTr="00764AF5">
        <w:trPr>
          <w:trHeight w:val="277"/>
        </w:trPr>
        <w:tc>
          <w:tcPr>
            <w:tcW w:w="1440" w:type="dxa"/>
            <w:tcBorders>
              <w:top w:val="single" w:sz="6" w:space="0" w:color="000000"/>
              <w:bottom w:val="single" w:sz="6" w:space="0" w:color="000000"/>
            </w:tcBorders>
          </w:tcPr>
          <w:p w:rsidR="00A00E71" w:rsidRPr="00425C8F" w:rsidRDefault="00A00E71" w:rsidP="00764AF5">
            <w:pPr>
              <w:pStyle w:val="Tablecontent"/>
            </w:pPr>
            <w:r w:rsidRPr="008A2144">
              <w:rPr>
                <w:lang w:val="fr-FR"/>
              </w:rPr>
              <w:t>COMSUMED</w:t>
            </w:r>
          </w:p>
        </w:tc>
        <w:tc>
          <w:tcPr>
            <w:tcW w:w="1254"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Consumed</w:t>
            </w:r>
          </w:p>
        </w:tc>
        <w:tc>
          <w:tcPr>
            <w:tcW w:w="255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Subscriber ID provided by External Entity</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Y/N</w:t>
            </w:r>
          </w:p>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Char</w:t>
            </w:r>
          </w:p>
        </w:tc>
        <w:tc>
          <w:tcPr>
            <w:tcW w:w="1316"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Y</w:t>
            </w:r>
          </w:p>
        </w:tc>
      </w:tr>
      <w:tr w:rsidR="00A00E71" w:rsidRPr="00425C8F" w:rsidTr="00764AF5">
        <w:trPr>
          <w:trHeight w:val="277"/>
        </w:trPr>
        <w:tc>
          <w:tcPr>
            <w:tcW w:w="1440" w:type="dxa"/>
            <w:tcBorders>
              <w:top w:val="single" w:sz="6" w:space="0" w:color="000000"/>
              <w:bottom w:val="single" w:sz="6" w:space="0" w:color="000000"/>
            </w:tcBorders>
          </w:tcPr>
          <w:p w:rsidR="00A00E71" w:rsidRPr="00425C8F" w:rsidRDefault="00A00E71" w:rsidP="00764AF5">
            <w:pPr>
              <w:pStyle w:val="Tablecontent"/>
            </w:pPr>
            <w:r w:rsidRPr="008A2144">
              <w:rPr>
                <w:lang w:val="fr-FR"/>
              </w:rPr>
              <w:t>MESSAGE</w:t>
            </w:r>
          </w:p>
        </w:tc>
        <w:tc>
          <w:tcPr>
            <w:tcW w:w="1254"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Message</w:t>
            </w:r>
          </w:p>
        </w:tc>
        <w:tc>
          <w:tcPr>
            <w:tcW w:w="255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Region associated with the Voucher</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Message Codes</w:t>
            </w:r>
          </w:p>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Numeric</w:t>
            </w:r>
          </w:p>
        </w:tc>
        <w:tc>
          <w:tcPr>
            <w:tcW w:w="1316"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Y</w:t>
            </w:r>
          </w:p>
        </w:tc>
      </w:tr>
      <w:tr w:rsidR="00A00E71" w:rsidRPr="00425C8F" w:rsidTr="00764AF5">
        <w:trPr>
          <w:trHeight w:val="277"/>
        </w:trPr>
        <w:tc>
          <w:tcPr>
            <w:tcW w:w="1440" w:type="dxa"/>
            <w:tcBorders>
              <w:top w:val="single" w:sz="6" w:space="0" w:color="000000"/>
              <w:bottom w:val="single" w:sz="6" w:space="0" w:color="000000"/>
            </w:tcBorders>
          </w:tcPr>
          <w:p w:rsidR="00A00E71" w:rsidRPr="008A2144" w:rsidRDefault="00A00E71" w:rsidP="00764AF5">
            <w:pPr>
              <w:pStyle w:val="Tablecontent"/>
              <w:rPr>
                <w:lang w:val="fr-FR"/>
              </w:rPr>
            </w:pPr>
            <w:r w:rsidRPr="008A2144">
              <w:rPr>
                <w:lang w:val="fr-FR"/>
              </w:rPr>
              <w:t>VALIDITY</w:t>
            </w:r>
          </w:p>
        </w:tc>
        <w:tc>
          <w:tcPr>
            <w:tcW w:w="1254"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highlight w:val="white"/>
              </w:rPr>
            </w:pPr>
            <w:r w:rsidRPr="008A2144">
              <w:rPr>
                <w:lang w:val="fr-FR"/>
              </w:rPr>
              <w:t>VALIDITY</w:t>
            </w:r>
          </w:p>
        </w:tc>
        <w:tc>
          <w:tcPr>
            <w:tcW w:w="255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Validity of voucher</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p>
        </w:tc>
        <w:tc>
          <w:tcPr>
            <w:tcW w:w="1316"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Y</w:t>
            </w:r>
          </w:p>
        </w:tc>
      </w:tr>
      <w:tr w:rsidR="00A00E71" w:rsidRPr="00425C8F" w:rsidTr="00764AF5">
        <w:trPr>
          <w:trHeight w:val="277"/>
        </w:trPr>
        <w:tc>
          <w:tcPr>
            <w:tcW w:w="1440" w:type="dxa"/>
            <w:tcBorders>
              <w:top w:val="single" w:sz="6" w:space="0" w:color="000000"/>
              <w:bottom w:val="single" w:sz="6" w:space="0" w:color="000000"/>
            </w:tcBorders>
          </w:tcPr>
          <w:p w:rsidR="00A00E71" w:rsidRPr="00425C8F" w:rsidRDefault="00A00E71" w:rsidP="00764AF5">
            <w:pPr>
              <w:pStyle w:val="Tablecontent"/>
            </w:pPr>
            <w:r w:rsidRPr="008A2144">
              <w:rPr>
                <w:lang w:val="fr-FR"/>
              </w:rPr>
              <w:t>ERROR</w:t>
            </w:r>
          </w:p>
        </w:tc>
        <w:tc>
          <w:tcPr>
            <w:tcW w:w="1254"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Error</w:t>
            </w:r>
          </w:p>
          <w:p w:rsidR="00A00E71" w:rsidRPr="00425C8F" w:rsidRDefault="00A00E71" w:rsidP="00764AF5">
            <w:pPr>
              <w:pStyle w:val="Footer"/>
              <w:tabs>
                <w:tab w:val="clear" w:pos="4320"/>
                <w:tab w:val="clear" w:pos="8640"/>
              </w:tabs>
              <w:rPr>
                <w:rFonts w:ascii="Arial" w:hAnsi="Arial" w:cs="Arial"/>
                <w:sz w:val="20"/>
                <w:szCs w:val="20"/>
                <w:highlight w:val="white"/>
              </w:rPr>
            </w:pPr>
          </w:p>
        </w:tc>
        <w:tc>
          <w:tcPr>
            <w:tcW w:w="255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Error code defined for the response</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Error Codes</w:t>
            </w:r>
          </w:p>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Numeric</w:t>
            </w:r>
          </w:p>
        </w:tc>
        <w:tc>
          <w:tcPr>
            <w:tcW w:w="1316"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N</w:t>
            </w:r>
          </w:p>
        </w:tc>
      </w:tr>
      <w:tr w:rsidR="00A00E71" w:rsidRPr="00425C8F" w:rsidTr="00764AF5">
        <w:trPr>
          <w:trHeight w:val="277"/>
        </w:trPr>
        <w:tc>
          <w:tcPr>
            <w:tcW w:w="1440" w:type="dxa"/>
            <w:tcBorders>
              <w:top w:val="single" w:sz="6" w:space="0" w:color="000000"/>
              <w:bottom w:val="single" w:sz="6" w:space="0" w:color="000000"/>
            </w:tcBorders>
          </w:tcPr>
          <w:p w:rsidR="00A00E71" w:rsidRPr="008A2144" w:rsidRDefault="00A00E71" w:rsidP="00764AF5">
            <w:pPr>
              <w:pStyle w:val="Tablecontent"/>
              <w:rPr>
                <w:lang w:val="fr-FR"/>
              </w:rPr>
            </w:pPr>
            <w:r w:rsidRPr="00425C8F">
              <w:rPr>
                <w:rFonts w:ascii="Courier New" w:hAnsi="Courier New" w:cs="Courier New"/>
                <w:sz w:val="20"/>
                <w:szCs w:val="20"/>
              </w:rPr>
              <w:t>SUBID</w:t>
            </w:r>
          </w:p>
        </w:tc>
        <w:tc>
          <w:tcPr>
            <w:tcW w:w="1254"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Subscriber id</w:t>
            </w:r>
          </w:p>
        </w:tc>
        <w:tc>
          <w:tcPr>
            <w:tcW w:w="255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Pr>
                <w:rFonts w:cs="Arial"/>
                <w:sz w:val="20"/>
                <w:szCs w:val="20"/>
              </w:rPr>
              <w:t>Subscriber msisdn</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p>
        </w:tc>
        <w:tc>
          <w:tcPr>
            <w:tcW w:w="1316"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Y</w:t>
            </w:r>
          </w:p>
        </w:tc>
      </w:tr>
      <w:tr w:rsidR="00A00E71" w:rsidRPr="00425C8F" w:rsidTr="00764AF5">
        <w:trPr>
          <w:trHeight w:val="277"/>
        </w:trPr>
        <w:tc>
          <w:tcPr>
            <w:tcW w:w="1440" w:type="dxa"/>
            <w:tcBorders>
              <w:top w:val="single" w:sz="6" w:space="0" w:color="000000"/>
              <w:bottom w:val="single" w:sz="6" w:space="0" w:color="000000"/>
            </w:tcBorders>
          </w:tcPr>
          <w:p w:rsidR="00A00E71" w:rsidRPr="008A2144" w:rsidRDefault="00A00E71" w:rsidP="00764AF5">
            <w:pPr>
              <w:pStyle w:val="Tablecontent"/>
              <w:rPr>
                <w:lang w:val="fr-FR"/>
              </w:rPr>
            </w:pPr>
            <w:r w:rsidRPr="008A2144">
              <w:rPr>
                <w:lang w:val="fr-FR"/>
              </w:rPr>
              <w:t>VSTATUS</w:t>
            </w:r>
          </w:p>
        </w:tc>
        <w:tc>
          <w:tcPr>
            <w:tcW w:w="1254"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 xml:space="preserve"> Voucher status</w:t>
            </w:r>
          </w:p>
        </w:tc>
        <w:tc>
          <w:tcPr>
            <w:tcW w:w="255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Pr>
                <w:rFonts w:cs="Arial"/>
                <w:sz w:val="20"/>
                <w:szCs w:val="20"/>
              </w:rPr>
              <w:t>status</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p>
        </w:tc>
        <w:tc>
          <w:tcPr>
            <w:tcW w:w="1316"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Y</w:t>
            </w:r>
          </w:p>
        </w:tc>
      </w:tr>
      <w:tr w:rsidR="00A00E71" w:rsidRPr="00425C8F" w:rsidTr="00764AF5">
        <w:trPr>
          <w:trHeight w:val="277"/>
        </w:trPr>
        <w:tc>
          <w:tcPr>
            <w:tcW w:w="1440" w:type="dxa"/>
            <w:tcBorders>
              <w:top w:val="single" w:sz="6" w:space="0" w:color="000000"/>
              <w:bottom w:val="single" w:sz="6" w:space="0" w:color="000000"/>
            </w:tcBorders>
          </w:tcPr>
          <w:p w:rsidR="00A00E71" w:rsidRPr="008A2144" w:rsidRDefault="00A00E71" w:rsidP="00764AF5">
            <w:pPr>
              <w:pStyle w:val="Tablecontent"/>
              <w:rPr>
                <w:lang w:val="fr-FR"/>
              </w:rPr>
            </w:pPr>
            <w:r w:rsidRPr="008A2144">
              <w:rPr>
                <w:lang w:val="fr-FR"/>
              </w:rPr>
              <w:t>VEXPIRYDATE</w:t>
            </w:r>
          </w:p>
        </w:tc>
        <w:tc>
          <w:tcPr>
            <w:tcW w:w="1254"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 xml:space="preserve"> Voucher expiry date</w:t>
            </w:r>
          </w:p>
        </w:tc>
        <w:tc>
          <w:tcPr>
            <w:tcW w:w="2551"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cs="Arial"/>
                <w:sz w:val="20"/>
                <w:szCs w:val="20"/>
              </w:rPr>
            </w:pPr>
            <w:r>
              <w:rPr>
                <w:rFonts w:cs="Arial"/>
                <w:sz w:val="20"/>
                <w:szCs w:val="20"/>
              </w:rPr>
              <w:t>Expiry date of voucher</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p>
        </w:tc>
        <w:tc>
          <w:tcPr>
            <w:tcW w:w="1316"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Y</w:t>
            </w:r>
          </w:p>
        </w:tc>
      </w:tr>
      <w:tr w:rsidR="00A00E71" w:rsidRPr="00425C8F" w:rsidTr="00764AF5">
        <w:trPr>
          <w:trHeight w:val="277"/>
        </w:trPr>
        <w:tc>
          <w:tcPr>
            <w:tcW w:w="1440" w:type="dxa"/>
            <w:tcBorders>
              <w:top w:val="single" w:sz="6" w:space="0" w:color="000000"/>
              <w:bottom w:val="single" w:sz="6" w:space="0" w:color="000000"/>
            </w:tcBorders>
          </w:tcPr>
          <w:p w:rsidR="00A00E71" w:rsidRPr="008A2144" w:rsidRDefault="00A00E71" w:rsidP="00764AF5">
            <w:pPr>
              <w:pStyle w:val="Tablecontent"/>
              <w:rPr>
                <w:lang w:val="fr-FR"/>
              </w:rPr>
            </w:pPr>
            <w:r w:rsidRPr="008A2144">
              <w:rPr>
                <w:lang w:val="fr-FR"/>
              </w:rPr>
              <w:t>TALKTIME</w:t>
            </w:r>
          </w:p>
        </w:tc>
        <w:tc>
          <w:tcPr>
            <w:tcW w:w="1254"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Talk time</w:t>
            </w:r>
          </w:p>
        </w:tc>
        <w:tc>
          <w:tcPr>
            <w:tcW w:w="2551"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cs="Arial"/>
                <w:sz w:val="20"/>
                <w:szCs w:val="20"/>
              </w:rPr>
            </w:pPr>
            <w:r>
              <w:rPr>
                <w:rFonts w:cs="Arial"/>
                <w:sz w:val="20"/>
                <w:szCs w:val="20"/>
              </w:rPr>
              <w:t xml:space="preserve"> Talk time of voucher</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p>
        </w:tc>
        <w:tc>
          <w:tcPr>
            <w:tcW w:w="1316"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Y</w:t>
            </w:r>
          </w:p>
        </w:tc>
      </w:tr>
      <w:tr w:rsidR="00A00E71" w:rsidRPr="00425C8F" w:rsidTr="00764AF5">
        <w:trPr>
          <w:trHeight w:val="277"/>
        </w:trPr>
        <w:tc>
          <w:tcPr>
            <w:tcW w:w="1440" w:type="dxa"/>
            <w:tcBorders>
              <w:top w:val="single" w:sz="6" w:space="0" w:color="000000"/>
              <w:bottom w:val="single" w:sz="6" w:space="0" w:color="000000"/>
            </w:tcBorders>
          </w:tcPr>
          <w:p w:rsidR="00A00E71" w:rsidRPr="008A2144" w:rsidRDefault="00A00E71" w:rsidP="00764AF5">
            <w:pPr>
              <w:pStyle w:val="Tablecontent"/>
              <w:rPr>
                <w:lang w:val="fr-FR"/>
              </w:rPr>
            </w:pPr>
            <w:r w:rsidRPr="008A2144">
              <w:rPr>
                <w:lang w:val="fr-FR"/>
              </w:rPr>
              <w:t>VOUCHERPROFILEID</w:t>
            </w:r>
          </w:p>
        </w:tc>
        <w:tc>
          <w:tcPr>
            <w:tcW w:w="1254"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Voucher profile id</w:t>
            </w:r>
          </w:p>
        </w:tc>
        <w:tc>
          <w:tcPr>
            <w:tcW w:w="2551"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cs="Arial"/>
                <w:sz w:val="20"/>
                <w:szCs w:val="20"/>
              </w:rPr>
            </w:pPr>
            <w:r>
              <w:rPr>
                <w:rFonts w:cs="Arial"/>
                <w:sz w:val="20"/>
                <w:szCs w:val="20"/>
              </w:rPr>
              <w:t>Voucher profile id</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p>
        </w:tc>
        <w:tc>
          <w:tcPr>
            <w:tcW w:w="1316"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Y</w:t>
            </w:r>
          </w:p>
        </w:tc>
      </w:tr>
      <w:tr w:rsidR="00A00E71" w:rsidRPr="00425C8F" w:rsidTr="00764AF5">
        <w:trPr>
          <w:trHeight w:val="277"/>
        </w:trPr>
        <w:tc>
          <w:tcPr>
            <w:tcW w:w="1440" w:type="dxa"/>
            <w:tcBorders>
              <w:top w:val="single" w:sz="6" w:space="0" w:color="000000"/>
              <w:bottom w:val="single" w:sz="6" w:space="0" w:color="000000"/>
            </w:tcBorders>
          </w:tcPr>
          <w:p w:rsidR="00A00E71" w:rsidRPr="008A2144" w:rsidRDefault="00A00E71" w:rsidP="00764AF5">
            <w:pPr>
              <w:pStyle w:val="Tablecontent"/>
              <w:rPr>
                <w:lang w:val="fr-FR"/>
              </w:rPr>
            </w:pPr>
            <w:r w:rsidRPr="008A2144">
              <w:rPr>
                <w:lang w:val="fr-FR"/>
              </w:rPr>
              <w:t>VOUCHERPROFILENAME</w:t>
            </w:r>
          </w:p>
        </w:tc>
        <w:tc>
          <w:tcPr>
            <w:tcW w:w="1254"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Voucher profile name</w:t>
            </w:r>
          </w:p>
        </w:tc>
        <w:tc>
          <w:tcPr>
            <w:tcW w:w="2551"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cs="Arial"/>
                <w:sz w:val="20"/>
                <w:szCs w:val="20"/>
              </w:rPr>
            </w:pPr>
            <w:r>
              <w:rPr>
                <w:rFonts w:cs="Arial"/>
                <w:sz w:val="20"/>
                <w:szCs w:val="20"/>
              </w:rPr>
              <w:t>Voucher profile Name</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p>
        </w:tc>
        <w:tc>
          <w:tcPr>
            <w:tcW w:w="1316"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Y</w:t>
            </w:r>
          </w:p>
        </w:tc>
      </w:tr>
    </w:tbl>
    <w:p w:rsidR="00A00E71" w:rsidRPr="00425C8F" w:rsidRDefault="00A00E71" w:rsidP="00A00E71">
      <w:pPr>
        <w:pStyle w:val="BodyText2"/>
        <w:rPr>
          <w:b/>
        </w:rPr>
      </w:pPr>
    </w:p>
    <w:p w:rsidR="00A00E71" w:rsidRPr="00425C8F" w:rsidRDefault="00A00E71" w:rsidP="00A00E71">
      <w:pPr>
        <w:ind w:firstLine="270"/>
        <w:rPr>
          <w:rFonts w:ascii="Arial" w:hAnsi="Arial" w:cs="Arial"/>
          <w:b/>
          <w:bCs/>
          <w:sz w:val="20"/>
          <w:szCs w:val="20"/>
        </w:rPr>
      </w:pPr>
    </w:p>
    <w:p w:rsidR="00A00E71" w:rsidRPr="00425C8F" w:rsidRDefault="00A00E71" w:rsidP="00A00E71">
      <w:pPr>
        <w:ind w:firstLine="270"/>
        <w:rPr>
          <w:rFonts w:ascii="Arial" w:hAnsi="Arial" w:cs="Arial"/>
          <w:b/>
          <w:bCs/>
          <w:sz w:val="20"/>
          <w:szCs w:val="20"/>
          <w:u w:val="single"/>
        </w:rPr>
      </w:pPr>
      <w:r w:rsidRPr="00425C8F">
        <w:rPr>
          <w:rFonts w:ascii="Arial" w:hAnsi="Arial" w:cs="Arial"/>
          <w:b/>
          <w:bCs/>
          <w:sz w:val="20"/>
          <w:szCs w:val="20"/>
          <w:u w:val="single"/>
        </w:rPr>
        <w:t>Parameter Details:</w:t>
      </w:r>
    </w:p>
    <w:p w:rsidR="00A00E71" w:rsidRPr="00425C8F" w:rsidRDefault="00A00E71" w:rsidP="00A00E71">
      <w:pPr>
        <w:pStyle w:val="Footer"/>
        <w:numPr>
          <w:ilvl w:val="0"/>
          <w:numId w:val="48"/>
        </w:numPr>
        <w:tabs>
          <w:tab w:val="clear" w:pos="4320"/>
          <w:tab w:val="clear" w:pos="8640"/>
        </w:tabs>
        <w:ind w:left="540"/>
        <w:jc w:val="both"/>
        <w:rPr>
          <w:rFonts w:ascii="Arial" w:hAnsi="Arial" w:cs="Arial"/>
          <w:sz w:val="20"/>
          <w:szCs w:val="20"/>
        </w:rPr>
      </w:pPr>
      <w:r w:rsidRPr="00425C8F">
        <w:rPr>
          <w:rFonts w:ascii="Arial" w:hAnsi="Arial" w:cs="Arial"/>
          <w:b/>
          <w:bCs/>
          <w:sz w:val="20"/>
          <w:szCs w:val="20"/>
        </w:rPr>
        <w:t xml:space="preserve">SerialNo: </w:t>
      </w:r>
      <w:r w:rsidRPr="00425C8F">
        <w:rPr>
          <w:rFonts w:ascii="Arial" w:hAnsi="Arial" w:cs="Arial"/>
          <w:sz w:val="20"/>
          <w:szCs w:val="20"/>
        </w:rPr>
        <w:t>Voucher Serial no.</w:t>
      </w:r>
    </w:p>
    <w:p w:rsidR="00A00E71" w:rsidRPr="00425C8F" w:rsidRDefault="00A00E71" w:rsidP="00A00E71">
      <w:pPr>
        <w:pStyle w:val="Footer"/>
        <w:numPr>
          <w:ilvl w:val="0"/>
          <w:numId w:val="48"/>
        </w:numPr>
        <w:tabs>
          <w:tab w:val="clear" w:pos="4320"/>
          <w:tab w:val="clear" w:pos="8640"/>
        </w:tabs>
        <w:ind w:left="540"/>
        <w:jc w:val="both"/>
        <w:rPr>
          <w:rFonts w:ascii="Arial" w:hAnsi="Arial" w:cs="Arial"/>
          <w:sz w:val="20"/>
          <w:szCs w:val="20"/>
        </w:rPr>
      </w:pPr>
      <w:r w:rsidRPr="00425C8F">
        <w:rPr>
          <w:rFonts w:ascii="Arial" w:hAnsi="Arial" w:cs="Arial"/>
          <w:b/>
          <w:bCs/>
          <w:sz w:val="20"/>
          <w:szCs w:val="20"/>
        </w:rPr>
        <w:t xml:space="preserve">TopUp: </w:t>
      </w:r>
      <w:r w:rsidRPr="00425C8F">
        <w:rPr>
          <w:rFonts w:ascii="Arial" w:hAnsi="Arial" w:cs="Arial"/>
          <w:bCs/>
          <w:sz w:val="20"/>
          <w:szCs w:val="20"/>
        </w:rPr>
        <w:t>Attribute associated with voucher to identify the amount that will be credited in subscribers account.</w:t>
      </w:r>
    </w:p>
    <w:p w:rsidR="00A00E71" w:rsidRPr="00425C8F" w:rsidRDefault="00A00E71" w:rsidP="00A00E71">
      <w:pPr>
        <w:pStyle w:val="Footer"/>
        <w:numPr>
          <w:ilvl w:val="0"/>
          <w:numId w:val="48"/>
        </w:numPr>
        <w:tabs>
          <w:tab w:val="clear" w:pos="4320"/>
          <w:tab w:val="clear" w:pos="8640"/>
        </w:tabs>
        <w:ind w:left="540"/>
        <w:jc w:val="both"/>
        <w:rPr>
          <w:rFonts w:ascii="Arial" w:hAnsi="Arial" w:cs="Arial"/>
          <w:sz w:val="20"/>
          <w:szCs w:val="20"/>
        </w:rPr>
      </w:pPr>
      <w:r w:rsidRPr="00425C8F">
        <w:rPr>
          <w:rFonts w:ascii="Arial" w:hAnsi="Arial" w:cs="Arial"/>
          <w:b/>
          <w:bCs/>
          <w:sz w:val="20"/>
          <w:szCs w:val="20"/>
        </w:rPr>
        <w:t xml:space="preserve">Consumed: </w:t>
      </w:r>
      <w:r w:rsidRPr="00425C8F">
        <w:rPr>
          <w:rFonts w:ascii="Arial" w:hAnsi="Arial" w:cs="Arial"/>
          <w:sz w:val="20"/>
          <w:szCs w:val="20"/>
        </w:rPr>
        <w:t>It identifies whether the Voucher is consumed or not. Consumed status is identified by value = ‘Y’. If not consumed status is identified by value=‘N’.</w:t>
      </w:r>
    </w:p>
    <w:p w:rsidR="00A00E71" w:rsidRPr="00425C8F" w:rsidRDefault="00A00E71" w:rsidP="00A00E71">
      <w:pPr>
        <w:pStyle w:val="Footer"/>
        <w:numPr>
          <w:ilvl w:val="0"/>
          <w:numId w:val="48"/>
        </w:numPr>
        <w:tabs>
          <w:tab w:val="clear" w:pos="4320"/>
          <w:tab w:val="clear" w:pos="8640"/>
        </w:tabs>
        <w:ind w:left="540"/>
        <w:jc w:val="both"/>
        <w:rPr>
          <w:rFonts w:ascii="Arial" w:hAnsi="Arial" w:cs="Arial"/>
          <w:sz w:val="20"/>
          <w:szCs w:val="20"/>
        </w:rPr>
      </w:pPr>
      <w:r w:rsidRPr="00425C8F">
        <w:rPr>
          <w:rFonts w:ascii="Arial" w:hAnsi="Arial" w:cs="Arial"/>
          <w:b/>
          <w:bCs/>
          <w:sz w:val="20"/>
          <w:szCs w:val="20"/>
        </w:rPr>
        <w:t xml:space="preserve">Message: </w:t>
      </w:r>
      <w:r w:rsidRPr="00425C8F">
        <w:rPr>
          <w:rFonts w:ascii="Arial" w:hAnsi="Arial" w:cs="Arial"/>
          <w:sz w:val="20"/>
          <w:szCs w:val="20"/>
        </w:rPr>
        <w:t>It gives the status of the Voucher, in case parameter Consumed =’N’ Voucher could have status like ONHOLD, STOLEN, DAMAGE, CONSUMED, EXPIRED, ENABLED.</w:t>
      </w:r>
    </w:p>
    <w:p w:rsidR="00A00E71" w:rsidRPr="00425C8F" w:rsidRDefault="00A00E71" w:rsidP="00A00E71">
      <w:pPr>
        <w:pStyle w:val="Footer"/>
        <w:numPr>
          <w:ilvl w:val="0"/>
          <w:numId w:val="48"/>
        </w:numPr>
        <w:tabs>
          <w:tab w:val="clear" w:pos="4320"/>
          <w:tab w:val="clear" w:pos="8640"/>
        </w:tabs>
        <w:ind w:left="540"/>
        <w:jc w:val="both"/>
        <w:rPr>
          <w:rFonts w:ascii="Arial" w:hAnsi="Arial" w:cs="Arial"/>
          <w:sz w:val="20"/>
          <w:szCs w:val="20"/>
        </w:rPr>
      </w:pPr>
      <w:r w:rsidRPr="00425C8F">
        <w:rPr>
          <w:rFonts w:ascii="Arial" w:hAnsi="Arial" w:cs="Arial"/>
          <w:b/>
          <w:bCs/>
          <w:sz w:val="20"/>
          <w:szCs w:val="20"/>
        </w:rPr>
        <w:t>Error</w:t>
      </w:r>
      <w:r w:rsidRPr="00425C8F">
        <w:rPr>
          <w:rFonts w:ascii="Arial" w:hAnsi="Arial" w:cs="Arial"/>
          <w:sz w:val="20"/>
          <w:szCs w:val="20"/>
        </w:rPr>
        <w:t>: Error is a common parameter used to display errors due to incorrect request format or invalid parameters. Error can be various types like Malformed Request, PIN Not Found, etc.</w:t>
      </w:r>
    </w:p>
    <w:p w:rsidR="0014542F" w:rsidRPr="00425C8F" w:rsidRDefault="0014542F" w:rsidP="0014542F">
      <w:pPr>
        <w:pStyle w:val="BodyText2"/>
        <w:rPr>
          <w:lang w:val="en-IN"/>
        </w:rPr>
      </w:pPr>
    </w:p>
    <w:p w:rsidR="0014542F" w:rsidRPr="00425C8F" w:rsidRDefault="0014542F" w:rsidP="0014542F">
      <w:pPr>
        <w:pStyle w:val="BodyText2"/>
        <w:rPr>
          <w:lang w:val="en-IN"/>
        </w:rPr>
      </w:pPr>
    </w:p>
    <w:p w:rsidR="0014542F" w:rsidRPr="00425C8F" w:rsidRDefault="0014542F" w:rsidP="00337049">
      <w:pPr>
        <w:pStyle w:val="Heading2"/>
      </w:pPr>
      <w:bookmarkStart w:id="558" w:name="_Toc408497939"/>
      <w:bookmarkStart w:id="559" w:name="_Toc411954664"/>
      <w:bookmarkStart w:id="560" w:name="_Toc485139731"/>
      <w:r w:rsidRPr="00425C8F">
        <w:t>Voucher PIN Topup by External System to PreTUPS</w:t>
      </w:r>
      <w:bookmarkEnd w:id="558"/>
      <w:bookmarkEnd w:id="559"/>
      <w:bookmarkEnd w:id="560"/>
    </w:p>
    <w:p w:rsidR="0014542F" w:rsidRPr="00425C8F" w:rsidRDefault="0014542F" w:rsidP="0014542F">
      <w:pPr>
        <w:pStyle w:val="BodyText2"/>
      </w:pPr>
      <w:r w:rsidRPr="00425C8F">
        <w:t>The subscriber can make scratch card topup request through External System like IVR/USSD and it should be sent to PreTUPS platform.</w:t>
      </w:r>
    </w:p>
    <w:p w:rsidR="0014542F" w:rsidRPr="00425C8F" w:rsidRDefault="0014542F" w:rsidP="0014542F">
      <w:pPr>
        <w:pStyle w:val="BodyText2"/>
      </w:pPr>
      <w:r w:rsidRPr="00425C8F">
        <w:t>External system will send below API request to PreTUPS in the following format:</w:t>
      </w:r>
    </w:p>
    <w:p w:rsidR="0014542F" w:rsidRPr="00425C8F" w:rsidRDefault="0014542F" w:rsidP="00E07789">
      <w:pPr>
        <w:pStyle w:val="Heading"/>
        <w:rPr>
          <w:color w:val="auto"/>
        </w:rPr>
      </w:pPr>
      <w:bookmarkStart w:id="561" w:name="_Toc408497940"/>
      <w:bookmarkStart w:id="562" w:name="_Toc411954665"/>
      <w:r w:rsidRPr="00425C8F">
        <w:rPr>
          <w:color w:val="auto"/>
        </w:rPr>
        <w:t>XML Request Syntax</w:t>
      </w:r>
      <w:bookmarkEnd w:id="561"/>
      <w:bookmarkEnd w:id="562"/>
    </w:p>
    <w:p w:rsidR="0014542F" w:rsidRPr="00425C8F" w:rsidRDefault="0014542F" w:rsidP="0014542F">
      <w:pPr>
        <w:pStyle w:val="BodyText2"/>
      </w:pPr>
    </w:p>
    <w:p w:rsidR="0014542F" w:rsidRPr="00425C8F" w:rsidRDefault="0014542F" w:rsidP="0014542F">
      <w:pPr>
        <w:pStyle w:val="Code"/>
      </w:pPr>
      <w:r w:rsidRPr="00425C8F">
        <w:t>&lt;?xml version="1.0"?&gt;</w:t>
      </w:r>
    </w:p>
    <w:p w:rsidR="0014542F" w:rsidRPr="00425C8F" w:rsidRDefault="0014542F" w:rsidP="0014542F">
      <w:pPr>
        <w:pStyle w:val="Code"/>
      </w:pPr>
      <w:r w:rsidRPr="00425C8F">
        <w:t>&lt;COMMAND&gt;</w:t>
      </w:r>
    </w:p>
    <w:p w:rsidR="0014542F" w:rsidRPr="00425C8F" w:rsidRDefault="0014542F" w:rsidP="0014542F">
      <w:pPr>
        <w:pStyle w:val="Code"/>
      </w:pPr>
      <w:r w:rsidRPr="00425C8F">
        <w:tab/>
        <w:t>&lt;TYPE&gt;</w:t>
      </w:r>
      <w:r w:rsidRPr="00425C8F">
        <w:rPr>
          <w:b/>
        </w:rPr>
        <w:t>VOMSCONSREQ</w:t>
      </w:r>
      <w:r w:rsidRPr="00425C8F">
        <w:t>&lt;/TYPE&gt;</w:t>
      </w:r>
    </w:p>
    <w:p w:rsidR="0014542F" w:rsidRPr="00425C8F" w:rsidRDefault="0014542F" w:rsidP="0014542F">
      <w:pPr>
        <w:pStyle w:val="Code"/>
        <w:ind w:firstLine="360"/>
      </w:pPr>
      <w:r w:rsidRPr="00425C8F">
        <w:t>&lt;DATE&gt;&lt;</w:t>
      </w:r>
      <w:r w:rsidRPr="00425C8F">
        <w:rPr>
          <w:b/>
        </w:rPr>
        <w:t>Date and time</w:t>
      </w:r>
      <w:r w:rsidRPr="00425C8F">
        <w:t>&gt;&lt;/DATE&gt;</w:t>
      </w:r>
    </w:p>
    <w:p w:rsidR="0014542F" w:rsidRPr="00425C8F" w:rsidRDefault="0014542F" w:rsidP="0014542F">
      <w:pPr>
        <w:pStyle w:val="Code"/>
      </w:pPr>
      <w:r w:rsidRPr="00425C8F">
        <w:tab/>
        <w:t>&lt;EXTNWCODE&gt;</w:t>
      </w:r>
      <w:r w:rsidRPr="00425C8F">
        <w:rPr>
          <w:i/>
          <w:iCs/>
        </w:rPr>
        <w:t>&lt;</w:t>
      </w:r>
      <w:r w:rsidRPr="00425C8F">
        <w:rPr>
          <w:b/>
          <w:i/>
          <w:iCs/>
        </w:rPr>
        <w:t>Network External Code</w:t>
      </w:r>
      <w:r w:rsidRPr="00425C8F">
        <w:rPr>
          <w:i/>
          <w:iCs/>
        </w:rPr>
        <w:t>&gt;</w:t>
      </w:r>
      <w:r w:rsidRPr="00425C8F">
        <w:t>&lt;/EXTNWCODE&gt;</w:t>
      </w:r>
    </w:p>
    <w:p w:rsidR="0014542F" w:rsidRPr="00425C8F" w:rsidRDefault="0014542F" w:rsidP="0014542F">
      <w:pPr>
        <w:pStyle w:val="Code"/>
      </w:pPr>
      <w:r w:rsidRPr="00425C8F">
        <w:tab/>
        <w:t>&lt;MSISDN&gt;</w:t>
      </w:r>
      <w:r w:rsidRPr="00425C8F">
        <w:rPr>
          <w:i/>
          <w:iCs/>
        </w:rPr>
        <w:t>&lt;</w:t>
      </w:r>
      <w:r w:rsidRPr="00425C8F">
        <w:rPr>
          <w:b/>
          <w:i/>
          <w:iCs/>
        </w:rPr>
        <w:t>Retailer or Subscriber MSISDN</w:t>
      </w:r>
      <w:r w:rsidRPr="00425C8F">
        <w:rPr>
          <w:i/>
          <w:iCs/>
        </w:rPr>
        <w:t>&gt;</w:t>
      </w:r>
      <w:r w:rsidRPr="00425C8F">
        <w:t>&lt;/MSISDN&gt;</w:t>
      </w:r>
    </w:p>
    <w:p w:rsidR="0014542F" w:rsidRPr="00425C8F" w:rsidRDefault="0014542F" w:rsidP="0014542F">
      <w:pPr>
        <w:pStyle w:val="Code"/>
      </w:pPr>
      <w:r w:rsidRPr="00425C8F">
        <w:tab/>
        <w:t>&lt;PIN&gt;&lt;</w:t>
      </w:r>
      <w:r w:rsidRPr="00425C8F">
        <w:rPr>
          <w:b/>
        </w:rPr>
        <w:t>Retailer or Subscriber PIN</w:t>
      </w:r>
      <w:r w:rsidRPr="00425C8F">
        <w:t>&gt;&lt;/PIN&gt;</w:t>
      </w:r>
    </w:p>
    <w:p w:rsidR="0014542F" w:rsidRPr="00425C8F" w:rsidRDefault="0014542F" w:rsidP="0014542F">
      <w:pPr>
        <w:pStyle w:val="Code"/>
      </w:pPr>
      <w:r w:rsidRPr="00425C8F">
        <w:tab/>
        <w:t>&lt;LOGINID&gt;&lt;</w:t>
      </w:r>
      <w:r w:rsidRPr="00425C8F">
        <w:rPr>
          <w:b/>
        </w:rPr>
        <w:t>Retailer user Login ID</w:t>
      </w:r>
      <w:r w:rsidRPr="00425C8F">
        <w:t>&gt;&lt;/LOGINID&gt;</w:t>
      </w:r>
    </w:p>
    <w:p w:rsidR="0014542F" w:rsidRPr="00425C8F" w:rsidRDefault="0014542F" w:rsidP="0014542F">
      <w:pPr>
        <w:pStyle w:val="Code"/>
      </w:pPr>
      <w:r w:rsidRPr="00425C8F">
        <w:tab/>
        <w:t>&lt;PASSWORD&gt;&lt;</w:t>
      </w:r>
      <w:r w:rsidRPr="00425C8F">
        <w:rPr>
          <w:b/>
        </w:rPr>
        <w:t>Retailer User Login Password</w:t>
      </w:r>
      <w:r w:rsidRPr="00425C8F">
        <w:t>&gt;&lt;/PASSWORD&gt;</w:t>
      </w:r>
    </w:p>
    <w:p w:rsidR="0014542F" w:rsidRPr="00425C8F" w:rsidRDefault="0014542F" w:rsidP="0014542F">
      <w:pPr>
        <w:pStyle w:val="Code"/>
      </w:pPr>
      <w:r w:rsidRPr="00425C8F">
        <w:tab/>
        <w:t>&lt;EXTCODE&gt;</w:t>
      </w:r>
      <w:r w:rsidRPr="00425C8F">
        <w:rPr>
          <w:i/>
          <w:iCs/>
        </w:rPr>
        <w:t>&lt;</w:t>
      </w:r>
      <w:r w:rsidRPr="00425C8F">
        <w:rPr>
          <w:b/>
          <w:i/>
          <w:iCs/>
        </w:rPr>
        <w:t>Retailer user unique External code</w:t>
      </w:r>
      <w:r w:rsidRPr="00425C8F">
        <w:rPr>
          <w:i/>
          <w:iCs/>
        </w:rPr>
        <w:t>&gt;</w:t>
      </w:r>
      <w:r w:rsidRPr="00425C8F">
        <w:t>&lt;/EXTCODE&gt;</w:t>
      </w:r>
    </w:p>
    <w:p w:rsidR="0014542F" w:rsidRPr="00425C8F" w:rsidRDefault="0014542F" w:rsidP="0014542F">
      <w:pPr>
        <w:pStyle w:val="Code"/>
        <w:ind w:left="1440"/>
      </w:pPr>
      <w:r w:rsidRPr="00425C8F">
        <w:t>&lt;EXTREFNUM&gt;&lt;</w:t>
      </w:r>
      <w:r w:rsidRPr="00425C8F">
        <w:rPr>
          <w:b/>
        </w:rPr>
        <w:t>Unique Reference number in the external system</w:t>
      </w:r>
      <w:r w:rsidRPr="00425C8F">
        <w:t>&gt;&lt;/EXTREFNUM&gt;</w:t>
      </w:r>
      <w:r w:rsidRPr="00425C8F">
        <w:tab/>
      </w:r>
    </w:p>
    <w:p w:rsidR="0014542F" w:rsidRPr="00425C8F" w:rsidRDefault="0014542F" w:rsidP="0014542F">
      <w:pPr>
        <w:pStyle w:val="Code"/>
      </w:pPr>
      <w:r w:rsidRPr="00425C8F">
        <w:tab/>
        <w:t>&lt;VOUCHERCODE&gt;&lt;</w:t>
      </w:r>
      <w:r w:rsidRPr="00425C8F">
        <w:rPr>
          <w:b/>
        </w:rPr>
        <w:t>Scratch Code</w:t>
      </w:r>
      <w:r w:rsidRPr="00425C8F">
        <w:t>&gt;&lt;/VOUCHERCODE&gt;</w:t>
      </w:r>
    </w:p>
    <w:p w:rsidR="0014542F" w:rsidRPr="00425C8F" w:rsidRDefault="0014542F" w:rsidP="0014542F">
      <w:pPr>
        <w:pStyle w:val="Code"/>
        <w:ind w:firstLine="360"/>
      </w:pPr>
      <w:r w:rsidRPr="00425C8F">
        <w:t>&lt;SERIALNUMBER&gt;&lt;</w:t>
      </w:r>
      <w:r w:rsidRPr="00425C8F">
        <w:rPr>
          <w:b/>
          <w:i/>
        </w:rPr>
        <w:t>Serial Number</w:t>
      </w:r>
      <w:r w:rsidRPr="00425C8F">
        <w:t>&gt;&lt;/SERIALNUMBER&gt;</w:t>
      </w:r>
    </w:p>
    <w:p w:rsidR="0014542F" w:rsidRPr="00425C8F" w:rsidRDefault="0014542F" w:rsidP="0014542F">
      <w:pPr>
        <w:pStyle w:val="Code"/>
      </w:pPr>
      <w:r w:rsidRPr="00425C8F">
        <w:tab/>
        <w:t>&lt;LANGUAGE1&gt;&lt;</w:t>
      </w:r>
      <w:r w:rsidRPr="00425C8F">
        <w:rPr>
          <w:b/>
        </w:rPr>
        <w:t>Retailer/Subscriber Language</w:t>
      </w:r>
      <w:r w:rsidRPr="00425C8F">
        <w:t>&gt;&lt;/LANGUAGE1&gt;</w:t>
      </w:r>
    </w:p>
    <w:p w:rsidR="0014542F" w:rsidRPr="00425C8F" w:rsidRDefault="0014542F" w:rsidP="0014542F">
      <w:pPr>
        <w:pStyle w:val="Code"/>
      </w:pPr>
      <w:r w:rsidRPr="00425C8F">
        <w:t>&lt;/COMMAND&gt;</w:t>
      </w:r>
    </w:p>
    <w:p w:rsidR="0014542F" w:rsidRPr="00425C8F" w:rsidRDefault="0014542F" w:rsidP="0014542F">
      <w:pPr>
        <w:pStyle w:val="BodyText2"/>
      </w:pPr>
    </w:p>
    <w:p w:rsidR="0014542F" w:rsidRPr="00425C8F" w:rsidRDefault="0014542F" w:rsidP="0014542F">
      <w:pPr>
        <w:pStyle w:val="Heading"/>
        <w:rPr>
          <w:color w:val="auto"/>
        </w:rPr>
      </w:pPr>
      <w:r w:rsidRPr="00425C8F">
        <w:rPr>
          <w:color w:val="auto"/>
        </w:rPr>
        <w:t>Field Details</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0"/>
        <w:gridCol w:w="1980"/>
        <w:gridCol w:w="1260"/>
        <w:gridCol w:w="1260"/>
        <w:gridCol w:w="1440"/>
      </w:tblGrid>
      <w:tr w:rsidR="0014542F" w:rsidRPr="00425C8F" w:rsidTr="00762089">
        <w:trPr>
          <w:trHeight w:val="277"/>
          <w:tblHeader/>
        </w:trPr>
        <w:tc>
          <w:tcPr>
            <w:tcW w:w="1800" w:type="dxa"/>
            <w:shd w:val="clear" w:color="auto" w:fill="E31837"/>
          </w:tcPr>
          <w:p w:rsidR="0014542F" w:rsidRPr="00425C8F" w:rsidRDefault="0014542F" w:rsidP="00762089">
            <w:pPr>
              <w:pStyle w:val="TableColumnLabels"/>
              <w:rPr>
                <w:color w:val="auto"/>
              </w:rPr>
            </w:pPr>
            <w:r w:rsidRPr="00425C8F">
              <w:rPr>
                <w:color w:val="auto"/>
              </w:rPr>
              <w:t>TAG</w:t>
            </w:r>
          </w:p>
        </w:tc>
        <w:tc>
          <w:tcPr>
            <w:tcW w:w="1800" w:type="dxa"/>
            <w:shd w:val="clear" w:color="auto" w:fill="E31837"/>
          </w:tcPr>
          <w:p w:rsidR="0014542F" w:rsidRPr="00425C8F" w:rsidRDefault="0014542F" w:rsidP="00762089">
            <w:pPr>
              <w:pStyle w:val="TableColumnLabels"/>
              <w:rPr>
                <w:color w:val="auto"/>
              </w:rPr>
            </w:pPr>
            <w:r w:rsidRPr="00425C8F">
              <w:rPr>
                <w:color w:val="auto"/>
              </w:rPr>
              <w:t>Fields</w:t>
            </w:r>
          </w:p>
        </w:tc>
        <w:tc>
          <w:tcPr>
            <w:tcW w:w="1980" w:type="dxa"/>
            <w:shd w:val="clear" w:color="auto" w:fill="E31837"/>
          </w:tcPr>
          <w:p w:rsidR="0014542F" w:rsidRPr="00425C8F" w:rsidRDefault="0014542F" w:rsidP="00762089">
            <w:pPr>
              <w:pStyle w:val="TableColumnLabels"/>
              <w:rPr>
                <w:color w:val="auto"/>
              </w:rPr>
            </w:pPr>
            <w:r w:rsidRPr="00425C8F">
              <w:rPr>
                <w:color w:val="auto"/>
              </w:rPr>
              <w:t>Remarks</w:t>
            </w:r>
          </w:p>
        </w:tc>
        <w:tc>
          <w:tcPr>
            <w:tcW w:w="1260" w:type="dxa"/>
            <w:shd w:val="clear" w:color="auto" w:fill="E31837"/>
          </w:tcPr>
          <w:p w:rsidR="0014542F" w:rsidRPr="00425C8F" w:rsidRDefault="0014542F" w:rsidP="00762089">
            <w:pPr>
              <w:pStyle w:val="TableColumnLabels"/>
              <w:rPr>
                <w:color w:val="auto"/>
              </w:rPr>
            </w:pPr>
            <w:r w:rsidRPr="00425C8F">
              <w:rPr>
                <w:color w:val="auto"/>
              </w:rPr>
              <w:t>Example</w:t>
            </w:r>
          </w:p>
        </w:tc>
        <w:tc>
          <w:tcPr>
            <w:tcW w:w="1260" w:type="dxa"/>
            <w:shd w:val="clear" w:color="auto" w:fill="E31837"/>
          </w:tcPr>
          <w:p w:rsidR="0014542F" w:rsidRPr="00425C8F" w:rsidRDefault="0014542F" w:rsidP="00762089">
            <w:pPr>
              <w:pStyle w:val="TableColumnLabels"/>
              <w:rPr>
                <w:color w:val="auto"/>
              </w:rPr>
            </w:pPr>
            <w:r w:rsidRPr="00425C8F">
              <w:rPr>
                <w:color w:val="auto"/>
              </w:rPr>
              <w:t>Field Type</w:t>
            </w:r>
          </w:p>
        </w:tc>
        <w:tc>
          <w:tcPr>
            <w:tcW w:w="1440" w:type="dxa"/>
            <w:shd w:val="clear" w:color="auto" w:fill="E31837"/>
          </w:tcPr>
          <w:p w:rsidR="0014542F" w:rsidRPr="00425C8F" w:rsidRDefault="0014542F" w:rsidP="00762089">
            <w:pPr>
              <w:pStyle w:val="TableColumnLabels"/>
              <w:rPr>
                <w:color w:val="auto"/>
              </w:rPr>
            </w:pPr>
            <w:r w:rsidRPr="00425C8F">
              <w:rPr>
                <w:color w:val="auto"/>
              </w:rPr>
              <w:t>Optional/</w:t>
            </w:r>
          </w:p>
          <w:p w:rsidR="0014542F" w:rsidRPr="00425C8F" w:rsidRDefault="0014542F" w:rsidP="00762089">
            <w:pPr>
              <w:pStyle w:val="TableColumnLabels"/>
              <w:rPr>
                <w:color w:val="auto"/>
              </w:rPr>
            </w:pPr>
            <w:r w:rsidRPr="00425C8F">
              <w:rPr>
                <w:color w:val="auto"/>
              </w:rPr>
              <w:t>Mandatory</w:t>
            </w:r>
          </w:p>
        </w:tc>
      </w:tr>
      <w:tr w:rsidR="0014542F" w:rsidRPr="00425C8F" w:rsidTr="00762089">
        <w:trPr>
          <w:trHeight w:val="277"/>
        </w:trPr>
        <w:tc>
          <w:tcPr>
            <w:tcW w:w="1800" w:type="dxa"/>
          </w:tcPr>
          <w:p w:rsidR="0014542F" w:rsidRPr="00425C8F" w:rsidRDefault="0014542F" w:rsidP="00762089">
            <w:pPr>
              <w:pStyle w:val="Tablecontent"/>
            </w:pPr>
            <w:r w:rsidRPr="00425C8F">
              <w:t>TYPE</w:t>
            </w:r>
          </w:p>
        </w:tc>
        <w:tc>
          <w:tcPr>
            <w:tcW w:w="1800" w:type="dxa"/>
          </w:tcPr>
          <w:p w:rsidR="0014542F" w:rsidRPr="00425C8F" w:rsidRDefault="0014542F" w:rsidP="00762089">
            <w:pPr>
              <w:pStyle w:val="Tablecontent"/>
            </w:pPr>
            <w:r w:rsidRPr="00425C8F">
              <w:t>Request type</w:t>
            </w:r>
          </w:p>
        </w:tc>
        <w:tc>
          <w:tcPr>
            <w:tcW w:w="1980" w:type="dxa"/>
          </w:tcPr>
          <w:p w:rsidR="0014542F" w:rsidRPr="00425C8F" w:rsidRDefault="0014542F" w:rsidP="00762089">
            <w:pPr>
              <w:pStyle w:val="Tablecontent"/>
            </w:pPr>
            <w:r w:rsidRPr="00425C8F">
              <w:t>Request Type, should be sent with each request – fixed</w:t>
            </w:r>
          </w:p>
        </w:tc>
        <w:tc>
          <w:tcPr>
            <w:tcW w:w="1260" w:type="dxa"/>
          </w:tcPr>
          <w:p w:rsidR="0014542F" w:rsidRPr="00425C8F" w:rsidRDefault="0014542F" w:rsidP="00762089">
            <w:pPr>
              <w:pStyle w:val="Tablecontent"/>
            </w:pPr>
            <w:r w:rsidRPr="00425C8F">
              <w:t>EXRCTRFREQ</w:t>
            </w:r>
          </w:p>
        </w:tc>
        <w:tc>
          <w:tcPr>
            <w:tcW w:w="1260" w:type="dxa"/>
          </w:tcPr>
          <w:p w:rsidR="0014542F" w:rsidRPr="00425C8F" w:rsidRDefault="0014542F" w:rsidP="00762089">
            <w:pPr>
              <w:pStyle w:val="Tablecontent"/>
            </w:pPr>
            <w:r w:rsidRPr="00425C8F">
              <w:t>A (20)</w:t>
            </w:r>
          </w:p>
        </w:tc>
        <w:tc>
          <w:tcPr>
            <w:tcW w:w="1440" w:type="dxa"/>
          </w:tcPr>
          <w:p w:rsidR="0014542F" w:rsidRPr="00425C8F" w:rsidRDefault="0014542F" w:rsidP="00762089">
            <w:pPr>
              <w:pStyle w:val="Tablecontent"/>
            </w:pPr>
            <w:r w:rsidRPr="00425C8F">
              <w:t>M</w:t>
            </w:r>
          </w:p>
        </w:tc>
      </w:tr>
      <w:tr w:rsidR="0014542F" w:rsidRPr="00425C8F" w:rsidTr="00762089">
        <w:trPr>
          <w:trHeight w:val="277"/>
        </w:trPr>
        <w:tc>
          <w:tcPr>
            <w:tcW w:w="1800" w:type="dxa"/>
          </w:tcPr>
          <w:p w:rsidR="0014542F" w:rsidRPr="00425C8F" w:rsidRDefault="0014542F" w:rsidP="00762089">
            <w:pPr>
              <w:pStyle w:val="Tablecontent"/>
            </w:pPr>
            <w:r w:rsidRPr="00425C8F">
              <w:t>DATE</w:t>
            </w:r>
          </w:p>
        </w:tc>
        <w:tc>
          <w:tcPr>
            <w:tcW w:w="1800" w:type="dxa"/>
          </w:tcPr>
          <w:p w:rsidR="0014542F" w:rsidRPr="00425C8F" w:rsidRDefault="0014542F" w:rsidP="00762089">
            <w:pPr>
              <w:pStyle w:val="Tablecontent"/>
            </w:pPr>
            <w:r w:rsidRPr="00425C8F">
              <w:t>Date and time</w:t>
            </w:r>
          </w:p>
        </w:tc>
        <w:tc>
          <w:tcPr>
            <w:tcW w:w="1980" w:type="dxa"/>
          </w:tcPr>
          <w:p w:rsidR="0014542F" w:rsidRPr="00425C8F" w:rsidRDefault="0014542F" w:rsidP="00762089">
            <w:pPr>
              <w:pStyle w:val="Tablecontent"/>
            </w:pPr>
            <w:r w:rsidRPr="00425C8F">
              <w:t>Date and time on which request was sent by external system, HH are in 24 Hour Format</w:t>
            </w:r>
          </w:p>
        </w:tc>
        <w:tc>
          <w:tcPr>
            <w:tcW w:w="1260" w:type="dxa"/>
          </w:tcPr>
          <w:p w:rsidR="0014542F" w:rsidRPr="00425C8F" w:rsidRDefault="0014542F" w:rsidP="00762089">
            <w:pPr>
              <w:pStyle w:val="Tablecontent"/>
            </w:pPr>
            <w:r w:rsidRPr="00425C8F">
              <w:t>DD/MM/YYYY HH24:MI:SS</w:t>
            </w:r>
          </w:p>
        </w:tc>
        <w:tc>
          <w:tcPr>
            <w:tcW w:w="1260" w:type="dxa"/>
          </w:tcPr>
          <w:p w:rsidR="0014542F" w:rsidRPr="00425C8F" w:rsidRDefault="0014542F" w:rsidP="00762089">
            <w:pPr>
              <w:pStyle w:val="Tablecontent"/>
            </w:pPr>
            <w:r w:rsidRPr="00425C8F">
              <w:t>D (20)</w:t>
            </w:r>
          </w:p>
        </w:tc>
        <w:tc>
          <w:tcPr>
            <w:tcW w:w="1440" w:type="dxa"/>
          </w:tcPr>
          <w:p w:rsidR="0014542F" w:rsidRPr="00425C8F" w:rsidRDefault="0014542F" w:rsidP="00762089">
            <w:pPr>
              <w:pStyle w:val="Tablecontent"/>
            </w:pPr>
            <w:r w:rsidRPr="00425C8F">
              <w:t>O (Tag is mandatory)</w:t>
            </w:r>
          </w:p>
        </w:tc>
      </w:tr>
      <w:tr w:rsidR="0014542F" w:rsidRPr="00425C8F" w:rsidTr="00762089">
        <w:trPr>
          <w:trHeight w:val="277"/>
        </w:trPr>
        <w:tc>
          <w:tcPr>
            <w:tcW w:w="1800" w:type="dxa"/>
          </w:tcPr>
          <w:p w:rsidR="0014542F" w:rsidRPr="00425C8F" w:rsidRDefault="0014542F" w:rsidP="00762089">
            <w:pPr>
              <w:pStyle w:val="Tablecontent"/>
            </w:pPr>
            <w:r w:rsidRPr="00425C8F">
              <w:t>EXTNWCODE</w:t>
            </w:r>
          </w:p>
        </w:tc>
        <w:tc>
          <w:tcPr>
            <w:tcW w:w="1800" w:type="dxa"/>
          </w:tcPr>
          <w:p w:rsidR="0014542F" w:rsidRPr="00425C8F" w:rsidRDefault="0014542F" w:rsidP="00762089">
            <w:pPr>
              <w:pStyle w:val="Tablecontent"/>
            </w:pPr>
            <w:r w:rsidRPr="00425C8F">
              <w:t xml:space="preserve">Network code </w:t>
            </w:r>
          </w:p>
        </w:tc>
        <w:tc>
          <w:tcPr>
            <w:tcW w:w="1980" w:type="dxa"/>
          </w:tcPr>
          <w:p w:rsidR="0014542F" w:rsidRPr="00425C8F" w:rsidRDefault="0014542F" w:rsidP="00762089">
            <w:pPr>
              <w:pStyle w:val="Tablecontent"/>
            </w:pPr>
            <w:r w:rsidRPr="00425C8F">
              <w:t>Network code of the Channel User defined in PreTUPS as External Network code</w:t>
            </w:r>
          </w:p>
        </w:tc>
        <w:tc>
          <w:tcPr>
            <w:tcW w:w="1260" w:type="dxa"/>
          </w:tcPr>
          <w:p w:rsidR="0014542F" w:rsidRPr="00425C8F" w:rsidRDefault="0014542F" w:rsidP="00762089">
            <w:pPr>
              <w:pStyle w:val="Tablecontent"/>
            </w:pPr>
            <w:r w:rsidRPr="00425C8F">
              <w:t>MO</w:t>
            </w:r>
          </w:p>
        </w:tc>
        <w:tc>
          <w:tcPr>
            <w:tcW w:w="1260" w:type="dxa"/>
          </w:tcPr>
          <w:p w:rsidR="0014542F" w:rsidRPr="00425C8F" w:rsidRDefault="0014542F" w:rsidP="00762089">
            <w:pPr>
              <w:pStyle w:val="Tablecontent"/>
            </w:pPr>
            <w:r w:rsidRPr="00425C8F">
              <w:t>A (2)</w:t>
            </w:r>
          </w:p>
        </w:tc>
        <w:tc>
          <w:tcPr>
            <w:tcW w:w="1440" w:type="dxa"/>
          </w:tcPr>
          <w:p w:rsidR="0014542F" w:rsidRPr="00425C8F" w:rsidRDefault="0014542F" w:rsidP="00762089">
            <w:pPr>
              <w:pStyle w:val="Tablecontent"/>
            </w:pPr>
            <w:r w:rsidRPr="00425C8F">
              <w:t>M</w:t>
            </w:r>
          </w:p>
        </w:tc>
      </w:tr>
      <w:tr w:rsidR="0014542F" w:rsidRPr="00425C8F" w:rsidTr="00762089">
        <w:trPr>
          <w:cantSplit/>
          <w:trHeight w:val="277"/>
        </w:trPr>
        <w:tc>
          <w:tcPr>
            <w:tcW w:w="1800" w:type="dxa"/>
          </w:tcPr>
          <w:p w:rsidR="0014542F" w:rsidRPr="00425C8F" w:rsidRDefault="0014542F" w:rsidP="00762089">
            <w:pPr>
              <w:pStyle w:val="Tablecontent"/>
            </w:pPr>
            <w:r w:rsidRPr="00425C8F">
              <w:t>MSISDN</w:t>
            </w:r>
          </w:p>
        </w:tc>
        <w:tc>
          <w:tcPr>
            <w:tcW w:w="1800" w:type="dxa"/>
          </w:tcPr>
          <w:p w:rsidR="0014542F" w:rsidRPr="00425C8F" w:rsidRDefault="0014542F" w:rsidP="00762089">
            <w:pPr>
              <w:pStyle w:val="Tablecontent"/>
            </w:pPr>
            <w:r w:rsidRPr="00425C8F">
              <w:t>Channel user/Subscriber MSISDN</w:t>
            </w:r>
          </w:p>
        </w:tc>
        <w:tc>
          <w:tcPr>
            <w:tcW w:w="1980" w:type="dxa"/>
          </w:tcPr>
          <w:p w:rsidR="0014542F" w:rsidRPr="00425C8F" w:rsidRDefault="0014542F" w:rsidP="00762089">
            <w:pPr>
              <w:pStyle w:val="Tablecontent"/>
            </w:pPr>
            <w:r w:rsidRPr="00425C8F">
              <w:t>All MSISDN should be in national dial format i.e. with out country code.</w:t>
            </w:r>
          </w:p>
        </w:tc>
        <w:tc>
          <w:tcPr>
            <w:tcW w:w="1260" w:type="dxa"/>
          </w:tcPr>
          <w:p w:rsidR="0014542F" w:rsidRPr="00425C8F" w:rsidRDefault="0014542F" w:rsidP="00762089">
            <w:pPr>
              <w:pStyle w:val="Tablecontent"/>
            </w:pPr>
            <w:r w:rsidRPr="00425C8F">
              <w:t>9942222</w:t>
            </w:r>
          </w:p>
        </w:tc>
        <w:tc>
          <w:tcPr>
            <w:tcW w:w="1260" w:type="dxa"/>
          </w:tcPr>
          <w:p w:rsidR="0014542F" w:rsidRPr="00425C8F" w:rsidRDefault="0014542F" w:rsidP="00762089">
            <w:pPr>
              <w:pStyle w:val="Tablecontent"/>
            </w:pPr>
            <w:r w:rsidRPr="00425C8F">
              <w:t>N (15)</w:t>
            </w:r>
          </w:p>
        </w:tc>
        <w:tc>
          <w:tcPr>
            <w:tcW w:w="1440" w:type="dxa"/>
          </w:tcPr>
          <w:p w:rsidR="0014542F" w:rsidRPr="00425C8F" w:rsidRDefault="0014542F" w:rsidP="00762089">
            <w:pPr>
              <w:pStyle w:val="Tablecontent"/>
            </w:pPr>
            <w:r w:rsidRPr="00425C8F">
              <w:t>O (Tag is mandatory)</w:t>
            </w:r>
          </w:p>
        </w:tc>
      </w:tr>
      <w:tr w:rsidR="0014542F" w:rsidRPr="00425C8F" w:rsidTr="00762089">
        <w:trPr>
          <w:cantSplit/>
          <w:trHeight w:val="277"/>
        </w:trPr>
        <w:tc>
          <w:tcPr>
            <w:tcW w:w="1800" w:type="dxa"/>
          </w:tcPr>
          <w:p w:rsidR="0014542F" w:rsidRPr="00425C8F" w:rsidRDefault="0014542F" w:rsidP="00762089">
            <w:pPr>
              <w:pStyle w:val="Tablecontent"/>
            </w:pPr>
            <w:r w:rsidRPr="00425C8F">
              <w:t>PIN</w:t>
            </w:r>
          </w:p>
        </w:tc>
        <w:tc>
          <w:tcPr>
            <w:tcW w:w="1800" w:type="dxa"/>
          </w:tcPr>
          <w:p w:rsidR="0014542F" w:rsidRPr="00425C8F" w:rsidRDefault="0014542F" w:rsidP="00762089">
            <w:pPr>
              <w:pStyle w:val="Tablecontent"/>
            </w:pPr>
            <w:r w:rsidRPr="00425C8F">
              <w:t>Channel user/Subscriber PIN</w:t>
            </w:r>
          </w:p>
        </w:tc>
        <w:tc>
          <w:tcPr>
            <w:tcW w:w="1980" w:type="dxa"/>
          </w:tcPr>
          <w:p w:rsidR="0014542F" w:rsidRPr="00425C8F" w:rsidRDefault="0014542F" w:rsidP="00762089">
            <w:pPr>
              <w:pStyle w:val="Tablecontent"/>
            </w:pPr>
            <w:r w:rsidRPr="00425C8F">
              <w:t>PIN of the user</w:t>
            </w:r>
          </w:p>
        </w:tc>
        <w:tc>
          <w:tcPr>
            <w:tcW w:w="1260" w:type="dxa"/>
          </w:tcPr>
          <w:p w:rsidR="0014542F" w:rsidRPr="00425C8F" w:rsidRDefault="0014542F" w:rsidP="00762089">
            <w:pPr>
              <w:pStyle w:val="Tablecontent"/>
            </w:pPr>
            <w:r w:rsidRPr="00425C8F">
              <w:t>123</w:t>
            </w:r>
          </w:p>
        </w:tc>
        <w:tc>
          <w:tcPr>
            <w:tcW w:w="1260" w:type="dxa"/>
          </w:tcPr>
          <w:p w:rsidR="0014542F" w:rsidRPr="00425C8F" w:rsidRDefault="0014542F" w:rsidP="00762089">
            <w:pPr>
              <w:pStyle w:val="Tablecontent"/>
            </w:pPr>
            <w:r w:rsidRPr="00425C8F">
              <w:t>A (10)</w:t>
            </w:r>
          </w:p>
        </w:tc>
        <w:tc>
          <w:tcPr>
            <w:tcW w:w="1440" w:type="dxa"/>
          </w:tcPr>
          <w:p w:rsidR="0014542F" w:rsidRPr="00425C8F" w:rsidRDefault="0014542F" w:rsidP="00762089">
            <w:pPr>
              <w:pStyle w:val="Tablecontent"/>
            </w:pPr>
            <w:r w:rsidRPr="00425C8F">
              <w:t>O (Tag is mandatory)</w:t>
            </w:r>
          </w:p>
        </w:tc>
      </w:tr>
      <w:tr w:rsidR="0014542F" w:rsidRPr="00425C8F" w:rsidTr="00762089">
        <w:trPr>
          <w:cantSplit/>
          <w:trHeight w:val="277"/>
        </w:trPr>
        <w:tc>
          <w:tcPr>
            <w:tcW w:w="1800" w:type="dxa"/>
          </w:tcPr>
          <w:p w:rsidR="0014542F" w:rsidRPr="00425C8F" w:rsidRDefault="0014542F" w:rsidP="00762089">
            <w:pPr>
              <w:pStyle w:val="Tablecontent"/>
            </w:pPr>
            <w:r w:rsidRPr="00425C8F">
              <w:t>LOGINID</w:t>
            </w:r>
          </w:p>
        </w:tc>
        <w:tc>
          <w:tcPr>
            <w:tcW w:w="1800" w:type="dxa"/>
          </w:tcPr>
          <w:p w:rsidR="0014542F" w:rsidRPr="00425C8F" w:rsidRDefault="0014542F" w:rsidP="00762089">
            <w:pPr>
              <w:pStyle w:val="Tablecontent"/>
            </w:pPr>
            <w:r w:rsidRPr="00425C8F">
              <w:t>Login ID</w:t>
            </w:r>
          </w:p>
        </w:tc>
        <w:tc>
          <w:tcPr>
            <w:tcW w:w="1980" w:type="dxa"/>
          </w:tcPr>
          <w:p w:rsidR="0014542F" w:rsidRPr="00425C8F" w:rsidRDefault="0014542F" w:rsidP="00762089">
            <w:pPr>
              <w:pStyle w:val="Tablecontent"/>
            </w:pPr>
            <w:r w:rsidRPr="00425C8F">
              <w:t>Login ID of the Channel user</w:t>
            </w:r>
          </w:p>
        </w:tc>
        <w:tc>
          <w:tcPr>
            <w:tcW w:w="1260" w:type="dxa"/>
          </w:tcPr>
          <w:p w:rsidR="0014542F" w:rsidRPr="00425C8F" w:rsidRDefault="0014542F" w:rsidP="00762089">
            <w:pPr>
              <w:pStyle w:val="Tablecontent"/>
            </w:pPr>
            <w:r w:rsidRPr="00425C8F">
              <w:t>Mo_cce</w:t>
            </w:r>
          </w:p>
        </w:tc>
        <w:tc>
          <w:tcPr>
            <w:tcW w:w="1260" w:type="dxa"/>
          </w:tcPr>
          <w:p w:rsidR="0014542F" w:rsidRPr="00425C8F" w:rsidRDefault="0014542F" w:rsidP="00762089">
            <w:pPr>
              <w:pStyle w:val="Tablecontent"/>
            </w:pPr>
            <w:r w:rsidRPr="00425C8F">
              <w:t>A (20)</w:t>
            </w:r>
          </w:p>
        </w:tc>
        <w:tc>
          <w:tcPr>
            <w:tcW w:w="1440" w:type="dxa"/>
          </w:tcPr>
          <w:p w:rsidR="0014542F" w:rsidRPr="00425C8F" w:rsidRDefault="0014542F" w:rsidP="00762089">
            <w:pPr>
              <w:pStyle w:val="Tablecontent"/>
            </w:pPr>
            <w:r w:rsidRPr="00425C8F">
              <w:t>O</w:t>
            </w:r>
          </w:p>
        </w:tc>
      </w:tr>
      <w:tr w:rsidR="0014542F" w:rsidRPr="00425C8F" w:rsidTr="00762089">
        <w:trPr>
          <w:cantSplit/>
          <w:trHeight w:val="277"/>
        </w:trPr>
        <w:tc>
          <w:tcPr>
            <w:tcW w:w="1800" w:type="dxa"/>
          </w:tcPr>
          <w:p w:rsidR="0014542F" w:rsidRPr="00425C8F" w:rsidRDefault="0014542F" w:rsidP="00762089">
            <w:pPr>
              <w:pStyle w:val="Tablecontent"/>
            </w:pPr>
            <w:r w:rsidRPr="00425C8F">
              <w:t>PASSWORD</w:t>
            </w:r>
          </w:p>
        </w:tc>
        <w:tc>
          <w:tcPr>
            <w:tcW w:w="1800" w:type="dxa"/>
          </w:tcPr>
          <w:p w:rsidR="0014542F" w:rsidRPr="00425C8F" w:rsidRDefault="0014542F" w:rsidP="00762089">
            <w:pPr>
              <w:pStyle w:val="Tablecontent"/>
            </w:pPr>
            <w:r w:rsidRPr="00425C8F">
              <w:t>Password</w:t>
            </w:r>
          </w:p>
        </w:tc>
        <w:tc>
          <w:tcPr>
            <w:tcW w:w="1980" w:type="dxa"/>
          </w:tcPr>
          <w:p w:rsidR="0014542F" w:rsidRPr="00425C8F" w:rsidRDefault="0014542F" w:rsidP="00762089">
            <w:pPr>
              <w:pStyle w:val="Tablecontent"/>
            </w:pPr>
            <w:r w:rsidRPr="00425C8F">
              <w:t>Password of the Channel user</w:t>
            </w:r>
          </w:p>
        </w:tc>
        <w:tc>
          <w:tcPr>
            <w:tcW w:w="1260" w:type="dxa"/>
          </w:tcPr>
          <w:p w:rsidR="0014542F" w:rsidRPr="00425C8F" w:rsidRDefault="0014542F" w:rsidP="00762089">
            <w:pPr>
              <w:pStyle w:val="Tablecontent"/>
            </w:pPr>
            <w:r w:rsidRPr="00425C8F">
              <w:t>2468</w:t>
            </w:r>
          </w:p>
        </w:tc>
        <w:tc>
          <w:tcPr>
            <w:tcW w:w="1260" w:type="dxa"/>
          </w:tcPr>
          <w:p w:rsidR="0014542F" w:rsidRPr="00425C8F" w:rsidRDefault="0014542F" w:rsidP="00762089">
            <w:pPr>
              <w:pStyle w:val="Tablecontent"/>
            </w:pPr>
            <w:r w:rsidRPr="00425C8F">
              <w:t>A (10)</w:t>
            </w:r>
          </w:p>
        </w:tc>
        <w:tc>
          <w:tcPr>
            <w:tcW w:w="1440" w:type="dxa"/>
          </w:tcPr>
          <w:p w:rsidR="0014542F" w:rsidRPr="00425C8F" w:rsidRDefault="0014542F" w:rsidP="00762089">
            <w:pPr>
              <w:pStyle w:val="Tablecontent"/>
            </w:pPr>
            <w:r w:rsidRPr="00425C8F">
              <w:t>O (Tag is mandatory)</w:t>
            </w:r>
          </w:p>
        </w:tc>
      </w:tr>
      <w:tr w:rsidR="0014542F" w:rsidRPr="00425C8F" w:rsidTr="00762089">
        <w:trPr>
          <w:trHeight w:val="277"/>
        </w:trPr>
        <w:tc>
          <w:tcPr>
            <w:tcW w:w="1800" w:type="dxa"/>
          </w:tcPr>
          <w:p w:rsidR="0014542F" w:rsidRPr="00425C8F" w:rsidRDefault="0014542F" w:rsidP="00762089">
            <w:pPr>
              <w:pStyle w:val="Tablecontent"/>
            </w:pPr>
            <w:r w:rsidRPr="00425C8F">
              <w:t>EXTCODE</w:t>
            </w:r>
          </w:p>
        </w:tc>
        <w:tc>
          <w:tcPr>
            <w:tcW w:w="1800" w:type="dxa"/>
          </w:tcPr>
          <w:p w:rsidR="0014542F" w:rsidRPr="00425C8F" w:rsidRDefault="0014542F" w:rsidP="00762089">
            <w:pPr>
              <w:pStyle w:val="Tablecontent"/>
            </w:pPr>
            <w:r w:rsidRPr="00425C8F">
              <w:t>External code of the channel user</w:t>
            </w:r>
          </w:p>
        </w:tc>
        <w:tc>
          <w:tcPr>
            <w:tcW w:w="1980" w:type="dxa"/>
          </w:tcPr>
          <w:p w:rsidR="0014542F" w:rsidRPr="00425C8F" w:rsidRDefault="0014542F" w:rsidP="00762089">
            <w:pPr>
              <w:pStyle w:val="Tablecontent"/>
            </w:pPr>
            <w:r w:rsidRPr="00425C8F">
              <w:t>Unique external code of the channel user defined in PreTUPS.</w:t>
            </w:r>
          </w:p>
          <w:p w:rsidR="0014542F" w:rsidRPr="00425C8F" w:rsidRDefault="0014542F" w:rsidP="00762089">
            <w:pPr>
              <w:pStyle w:val="Tablecontent"/>
              <w:rPr>
                <w:b/>
                <w:bCs/>
              </w:rPr>
            </w:pPr>
          </w:p>
        </w:tc>
        <w:tc>
          <w:tcPr>
            <w:tcW w:w="1260" w:type="dxa"/>
          </w:tcPr>
          <w:p w:rsidR="0014542F" w:rsidRPr="00425C8F" w:rsidRDefault="0014542F" w:rsidP="00762089">
            <w:pPr>
              <w:pStyle w:val="Tablecontent"/>
            </w:pPr>
            <w:r w:rsidRPr="00425C8F">
              <w:t>123</w:t>
            </w:r>
          </w:p>
        </w:tc>
        <w:tc>
          <w:tcPr>
            <w:tcW w:w="1260" w:type="dxa"/>
          </w:tcPr>
          <w:p w:rsidR="0014542F" w:rsidRPr="00425C8F" w:rsidRDefault="0014542F" w:rsidP="00762089">
            <w:pPr>
              <w:pStyle w:val="Tablecontent"/>
            </w:pPr>
            <w:r w:rsidRPr="00425C8F">
              <w:t>A (10)</w:t>
            </w:r>
          </w:p>
        </w:tc>
        <w:tc>
          <w:tcPr>
            <w:tcW w:w="1440" w:type="dxa"/>
          </w:tcPr>
          <w:p w:rsidR="0014542F" w:rsidRPr="00425C8F" w:rsidRDefault="0014542F" w:rsidP="00762089">
            <w:pPr>
              <w:pStyle w:val="Tablecontent"/>
            </w:pPr>
            <w:r w:rsidRPr="00425C8F">
              <w:t>O (Tag is mandatory)</w:t>
            </w:r>
          </w:p>
        </w:tc>
      </w:tr>
      <w:tr w:rsidR="0014542F" w:rsidRPr="00425C8F" w:rsidTr="00762089">
        <w:trPr>
          <w:trHeight w:val="277"/>
        </w:trPr>
        <w:tc>
          <w:tcPr>
            <w:tcW w:w="1800" w:type="dxa"/>
          </w:tcPr>
          <w:p w:rsidR="0014542F" w:rsidRPr="00425C8F" w:rsidRDefault="0014542F" w:rsidP="00762089">
            <w:pPr>
              <w:pStyle w:val="Tablecontent"/>
            </w:pPr>
            <w:r w:rsidRPr="00425C8F">
              <w:t>EXTREFNUM</w:t>
            </w:r>
          </w:p>
        </w:tc>
        <w:tc>
          <w:tcPr>
            <w:tcW w:w="1800" w:type="dxa"/>
          </w:tcPr>
          <w:p w:rsidR="0014542F" w:rsidRPr="00425C8F" w:rsidRDefault="0014542F" w:rsidP="00762089">
            <w:pPr>
              <w:pStyle w:val="Tablecontent"/>
            </w:pPr>
            <w:r w:rsidRPr="00425C8F">
              <w:t>External Reference number</w:t>
            </w:r>
          </w:p>
        </w:tc>
        <w:tc>
          <w:tcPr>
            <w:tcW w:w="1980" w:type="dxa"/>
          </w:tcPr>
          <w:p w:rsidR="0014542F" w:rsidRPr="00425C8F" w:rsidRDefault="0014542F" w:rsidP="00762089">
            <w:pPr>
              <w:pStyle w:val="Tablecontent"/>
            </w:pPr>
            <w:r w:rsidRPr="00425C8F">
              <w:t xml:space="preserve">Unique Reference number in the </w:t>
            </w:r>
            <w:r w:rsidRPr="00425C8F">
              <w:lastRenderedPageBreak/>
              <w:t>external system.</w:t>
            </w:r>
          </w:p>
          <w:p w:rsidR="0014542F" w:rsidRPr="00425C8F" w:rsidRDefault="0014542F" w:rsidP="00762089">
            <w:pPr>
              <w:pStyle w:val="Tablecontent"/>
            </w:pPr>
            <w:r w:rsidRPr="00425C8F">
              <w:t>PreTUPS will not check uniqueness</w:t>
            </w:r>
          </w:p>
        </w:tc>
        <w:tc>
          <w:tcPr>
            <w:tcW w:w="1260" w:type="dxa"/>
          </w:tcPr>
          <w:p w:rsidR="0014542F" w:rsidRPr="00425C8F" w:rsidRDefault="0014542F" w:rsidP="00762089">
            <w:pPr>
              <w:pStyle w:val="Tablecontent"/>
            </w:pPr>
            <w:r w:rsidRPr="00425C8F">
              <w:lastRenderedPageBreak/>
              <w:t>12345</w:t>
            </w:r>
          </w:p>
        </w:tc>
        <w:tc>
          <w:tcPr>
            <w:tcW w:w="1260" w:type="dxa"/>
          </w:tcPr>
          <w:p w:rsidR="0014542F" w:rsidRPr="00425C8F" w:rsidRDefault="0014542F" w:rsidP="00762089">
            <w:pPr>
              <w:pStyle w:val="Tablecontent"/>
            </w:pPr>
            <w:r w:rsidRPr="00425C8F">
              <w:t>A (20)</w:t>
            </w:r>
          </w:p>
        </w:tc>
        <w:tc>
          <w:tcPr>
            <w:tcW w:w="1440" w:type="dxa"/>
          </w:tcPr>
          <w:p w:rsidR="0014542F" w:rsidRPr="00425C8F" w:rsidRDefault="0014542F" w:rsidP="00762089">
            <w:pPr>
              <w:pStyle w:val="Tablecontent"/>
            </w:pPr>
            <w:r w:rsidRPr="00425C8F">
              <w:t>O (Tag is mandatory)</w:t>
            </w:r>
          </w:p>
        </w:tc>
      </w:tr>
      <w:tr w:rsidR="0014542F" w:rsidRPr="00425C8F" w:rsidTr="00762089">
        <w:trPr>
          <w:cantSplit/>
          <w:trHeight w:val="277"/>
        </w:trPr>
        <w:tc>
          <w:tcPr>
            <w:tcW w:w="9540" w:type="dxa"/>
            <w:gridSpan w:val="6"/>
          </w:tcPr>
          <w:p w:rsidR="0014542F" w:rsidRPr="00425C8F" w:rsidRDefault="0014542F" w:rsidP="00762089">
            <w:pPr>
              <w:pStyle w:val="Tablecontent"/>
              <w:rPr>
                <w:b/>
                <w:bCs/>
              </w:rPr>
            </w:pPr>
            <w:r w:rsidRPr="00425C8F">
              <w:rPr>
                <w:b/>
                <w:bCs/>
              </w:rPr>
              <w:lastRenderedPageBreak/>
              <w:t xml:space="preserve">Note: </w:t>
            </w:r>
            <w:r w:rsidRPr="00425C8F">
              <w:t>Between MSISDN, LOGINID and EXTCODE value of one of them must be present, either  MSISDN, LOGINID or EXTCODE. All of them can also be present in request</w:t>
            </w:r>
          </w:p>
        </w:tc>
      </w:tr>
      <w:tr w:rsidR="0014542F" w:rsidRPr="00425C8F" w:rsidTr="00762089">
        <w:trPr>
          <w:trHeight w:val="277"/>
        </w:trPr>
        <w:tc>
          <w:tcPr>
            <w:tcW w:w="1800" w:type="dxa"/>
          </w:tcPr>
          <w:p w:rsidR="0014542F" w:rsidRPr="00425C8F" w:rsidRDefault="0014542F" w:rsidP="00762089">
            <w:pPr>
              <w:pStyle w:val="Tablecontent"/>
            </w:pPr>
            <w:r w:rsidRPr="00425C8F">
              <w:t>VOUCHERCODE</w:t>
            </w:r>
          </w:p>
        </w:tc>
        <w:tc>
          <w:tcPr>
            <w:tcW w:w="1800" w:type="dxa"/>
          </w:tcPr>
          <w:p w:rsidR="0014542F" w:rsidRPr="00425C8F" w:rsidRDefault="0014542F" w:rsidP="00762089">
            <w:pPr>
              <w:pStyle w:val="Tablecontent"/>
            </w:pPr>
            <w:r w:rsidRPr="00425C8F">
              <w:t>Scratch Code</w:t>
            </w:r>
          </w:p>
        </w:tc>
        <w:tc>
          <w:tcPr>
            <w:tcW w:w="1980" w:type="dxa"/>
          </w:tcPr>
          <w:p w:rsidR="0014542F" w:rsidRPr="00425C8F" w:rsidRDefault="0014542F" w:rsidP="00762089">
            <w:pPr>
              <w:pStyle w:val="Tablecontent"/>
            </w:pPr>
            <w:r w:rsidRPr="00425C8F">
              <w:t>Scratch Code</w:t>
            </w:r>
          </w:p>
        </w:tc>
        <w:tc>
          <w:tcPr>
            <w:tcW w:w="1260" w:type="dxa"/>
          </w:tcPr>
          <w:p w:rsidR="0014542F" w:rsidRPr="00425C8F" w:rsidRDefault="0014542F" w:rsidP="00762089">
            <w:pPr>
              <w:pStyle w:val="Tablecontent"/>
            </w:pPr>
            <w:r w:rsidRPr="00425C8F">
              <w:t>994222211221</w:t>
            </w:r>
          </w:p>
        </w:tc>
        <w:tc>
          <w:tcPr>
            <w:tcW w:w="1260" w:type="dxa"/>
          </w:tcPr>
          <w:p w:rsidR="0014542F" w:rsidRPr="00425C8F" w:rsidRDefault="0014542F" w:rsidP="00762089">
            <w:pPr>
              <w:pStyle w:val="Tablecontent"/>
            </w:pPr>
            <w:r w:rsidRPr="00425C8F">
              <w:t>N (15)</w:t>
            </w:r>
          </w:p>
        </w:tc>
        <w:tc>
          <w:tcPr>
            <w:tcW w:w="1440" w:type="dxa"/>
          </w:tcPr>
          <w:p w:rsidR="0014542F" w:rsidRPr="00425C8F" w:rsidRDefault="0014542F" w:rsidP="00762089">
            <w:pPr>
              <w:pStyle w:val="Tablecontent"/>
            </w:pPr>
            <w:r w:rsidRPr="00425C8F">
              <w:t>M</w:t>
            </w:r>
          </w:p>
        </w:tc>
      </w:tr>
      <w:tr w:rsidR="0014542F" w:rsidRPr="00425C8F" w:rsidTr="00762089">
        <w:trPr>
          <w:trHeight w:val="277"/>
        </w:trPr>
        <w:tc>
          <w:tcPr>
            <w:tcW w:w="1800" w:type="dxa"/>
          </w:tcPr>
          <w:p w:rsidR="0014542F" w:rsidRPr="00425C8F" w:rsidRDefault="0014542F" w:rsidP="00762089">
            <w:pPr>
              <w:pStyle w:val="Tablecontent"/>
            </w:pPr>
            <w:r w:rsidRPr="00425C8F">
              <w:t>SERIALNUMBER</w:t>
            </w:r>
          </w:p>
        </w:tc>
        <w:tc>
          <w:tcPr>
            <w:tcW w:w="1800" w:type="dxa"/>
          </w:tcPr>
          <w:p w:rsidR="0014542F" w:rsidRPr="00425C8F" w:rsidRDefault="0014542F" w:rsidP="00762089">
            <w:pPr>
              <w:pStyle w:val="Tablecontent"/>
            </w:pPr>
            <w:r w:rsidRPr="00425C8F">
              <w:t>Serial Number</w:t>
            </w:r>
          </w:p>
        </w:tc>
        <w:tc>
          <w:tcPr>
            <w:tcW w:w="1980" w:type="dxa"/>
          </w:tcPr>
          <w:p w:rsidR="0014542F" w:rsidRPr="00425C8F" w:rsidRDefault="0014542F" w:rsidP="00762089">
            <w:pPr>
              <w:pStyle w:val="Tablecontent"/>
            </w:pPr>
            <w:r w:rsidRPr="00425C8F">
              <w:t>Serial Number</w:t>
            </w:r>
          </w:p>
        </w:tc>
        <w:tc>
          <w:tcPr>
            <w:tcW w:w="1260" w:type="dxa"/>
          </w:tcPr>
          <w:p w:rsidR="0014542F" w:rsidRPr="00425C8F" w:rsidRDefault="0014542F" w:rsidP="00762089">
            <w:pPr>
              <w:pStyle w:val="Tablecontent"/>
            </w:pPr>
            <w:r w:rsidRPr="00425C8F">
              <w:t>978624875645</w:t>
            </w:r>
          </w:p>
        </w:tc>
        <w:tc>
          <w:tcPr>
            <w:tcW w:w="1260" w:type="dxa"/>
          </w:tcPr>
          <w:p w:rsidR="0014542F" w:rsidRPr="00425C8F" w:rsidRDefault="0014542F" w:rsidP="00762089">
            <w:pPr>
              <w:pStyle w:val="Tablecontent"/>
            </w:pPr>
            <w:r w:rsidRPr="00425C8F">
              <w:t>N (15)</w:t>
            </w:r>
          </w:p>
        </w:tc>
        <w:tc>
          <w:tcPr>
            <w:tcW w:w="1440" w:type="dxa"/>
          </w:tcPr>
          <w:p w:rsidR="0014542F" w:rsidRPr="00425C8F" w:rsidRDefault="0014542F" w:rsidP="00762089">
            <w:pPr>
              <w:pStyle w:val="Tablecontent"/>
            </w:pPr>
            <w:r w:rsidRPr="00425C8F">
              <w:t>O (Tag is mandatory)</w:t>
            </w:r>
          </w:p>
        </w:tc>
      </w:tr>
      <w:tr w:rsidR="0014542F" w:rsidRPr="00425C8F" w:rsidTr="00762089">
        <w:trPr>
          <w:trHeight w:val="277"/>
        </w:trPr>
        <w:tc>
          <w:tcPr>
            <w:tcW w:w="1800" w:type="dxa"/>
          </w:tcPr>
          <w:p w:rsidR="0014542F" w:rsidRPr="00425C8F" w:rsidRDefault="0014542F" w:rsidP="00762089">
            <w:pPr>
              <w:pStyle w:val="Tablecontent"/>
            </w:pPr>
            <w:r w:rsidRPr="00425C8F">
              <w:t>LANGUAGE1</w:t>
            </w:r>
          </w:p>
        </w:tc>
        <w:tc>
          <w:tcPr>
            <w:tcW w:w="1800" w:type="dxa"/>
          </w:tcPr>
          <w:p w:rsidR="0014542F" w:rsidRPr="00425C8F" w:rsidRDefault="0014542F" w:rsidP="00762089">
            <w:pPr>
              <w:pStyle w:val="Tablecontent"/>
            </w:pPr>
            <w:r w:rsidRPr="00425C8F">
              <w:t>&lt;Retailer Language&gt;</w:t>
            </w:r>
          </w:p>
        </w:tc>
        <w:tc>
          <w:tcPr>
            <w:tcW w:w="1980" w:type="dxa"/>
          </w:tcPr>
          <w:p w:rsidR="0014542F" w:rsidRPr="00425C8F" w:rsidRDefault="0014542F" w:rsidP="00762089">
            <w:pPr>
              <w:pStyle w:val="Tablecontent"/>
            </w:pPr>
            <w:r w:rsidRPr="00425C8F">
              <w:t>Numeric only, Retailer Language Code</w:t>
            </w:r>
          </w:p>
          <w:p w:rsidR="0014542F" w:rsidRPr="00425C8F" w:rsidRDefault="0014542F" w:rsidP="00762089">
            <w:pPr>
              <w:pStyle w:val="Tablecontent"/>
            </w:pPr>
            <w:r w:rsidRPr="00425C8F">
              <w:t>This code must be defined in PreTUPS system.</w:t>
            </w:r>
          </w:p>
        </w:tc>
        <w:tc>
          <w:tcPr>
            <w:tcW w:w="1260" w:type="dxa"/>
          </w:tcPr>
          <w:p w:rsidR="0014542F" w:rsidRPr="00425C8F" w:rsidRDefault="0014542F" w:rsidP="00762089">
            <w:pPr>
              <w:pStyle w:val="Tablecontent"/>
            </w:pPr>
            <w:r w:rsidRPr="00425C8F">
              <w:t>0</w:t>
            </w:r>
          </w:p>
        </w:tc>
        <w:tc>
          <w:tcPr>
            <w:tcW w:w="1260" w:type="dxa"/>
          </w:tcPr>
          <w:p w:rsidR="0014542F" w:rsidRPr="00425C8F" w:rsidRDefault="0014542F" w:rsidP="00762089">
            <w:pPr>
              <w:pStyle w:val="Tablecontent"/>
            </w:pPr>
            <w:r w:rsidRPr="00425C8F">
              <w:t>A (10)</w:t>
            </w:r>
          </w:p>
        </w:tc>
        <w:tc>
          <w:tcPr>
            <w:tcW w:w="1440" w:type="dxa"/>
          </w:tcPr>
          <w:p w:rsidR="0014542F" w:rsidRPr="00425C8F" w:rsidRDefault="0014542F" w:rsidP="00762089">
            <w:pPr>
              <w:pStyle w:val="Tablecontent"/>
            </w:pPr>
            <w:r w:rsidRPr="00425C8F">
              <w:t>O (Tag is mandatory)</w:t>
            </w:r>
          </w:p>
          <w:p w:rsidR="0014542F" w:rsidRPr="00425C8F" w:rsidRDefault="0014542F" w:rsidP="00762089">
            <w:pPr>
              <w:pStyle w:val="Tablecontent"/>
            </w:pPr>
            <w:r w:rsidRPr="00425C8F">
              <w:t>Default value 0</w:t>
            </w:r>
          </w:p>
        </w:tc>
      </w:tr>
    </w:tbl>
    <w:p w:rsidR="0014542F" w:rsidRPr="00425C8F" w:rsidRDefault="0014542F" w:rsidP="0014542F">
      <w:pPr>
        <w:pStyle w:val="BodyText2"/>
      </w:pPr>
    </w:p>
    <w:p w:rsidR="0014542F" w:rsidRPr="00425C8F" w:rsidRDefault="0014542F" w:rsidP="00E07789">
      <w:pPr>
        <w:pStyle w:val="Heading"/>
        <w:rPr>
          <w:color w:val="auto"/>
        </w:rPr>
      </w:pPr>
      <w:bookmarkStart w:id="563" w:name="_Toc408497941"/>
      <w:bookmarkStart w:id="564" w:name="_Toc411954666"/>
      <w:r w:rsidRPr="00425C8F">
        <w:rPr>
          <w:color w:val="auto"/>
        </w:rPr>
        <w:t>XML Response format:</w:t>
      </w:r>
      <w:bookmarkEnd w:id="563"/>
      <w:bookmarkEnd w:id="564"/>
    </w:p>
    <w:p w:rsidR="0014542F" w:rsidRPr="00425C8F" w:rsidRDefault="0014542F" w:rsidP="0014542F">
      <w:pPr>
        <w:pStyle w:val="BodyText2"/>
      </w:pPr>
      <w:r w:rsidRPr="00425C8F">
        <w:t>PreTUPS will send following response (acknowledgement) to External system for customer recharge request:</w:t>
      </w:r>
    </w:p>
    <w:p w:rsidR="0014542F" w:rsidRPr="00425C8F" w:rsidRDefault="0014542F" w:rsidP="0014542F">
      <w:pPr>
        <w:pStyle w:val="BodyText2"/>
      </w:pPr>
    </w:p>
    <w:p w:rsidR="0014542F" w:rsidRPr="00425C8F" w:rsidRDefault="0014542F" w:rsidP="0014542F">
      <w:pPr>
        <w:pStyle w:val="Heading"/>
        <w:rPr>
          <w:color w:val="auto"/>
        </w:rPr>
      </w:pPr>
      <w:r w:rsidRPr="00425C8F">
        <w:rPr>
          <w:color w:val="auto"/>
        </w:rPr>
        <w:t>XML format:</w:t>
      </w:r>
    </w:p>
    <w:p w:rsidR="0014542F" w:rsidRPr="00425C8F" w:rsidRDefault="0014542F" w:rsidP="0014542F">
      <w:pPr>
        <w:pStyle w:val="Code"/>
      </w:pPr>
      <w:r w:rsidRPr="00425C8F">
        <w:t>&lt;?xml version="1.0"?&gt;</w:t>
      </w:r>
    </w:p>
    <w:p w:rsidR="0014542F" w:rsidRPr="00425C8F" w:rsidRDefault="0014542F" w:rsidP="0014542F">
      <w:pPr>
        <w:pStyle w:val="Code"/>
      </w:pPr>
      <w:r w:rsidRPr="00425C8F">
        <w:t>&lt;COMMAND&gt;</w:t>
      </w:r>
    </w:p>
    <w:p w:rsidR="0014542F" w:rsidRPr="00425C8F" w:rsidRDefault="0014542F" w:rsidP="0014542F">
      <w:pPr>
        <w:pStyle w:val="Code"/>
      </w:pPr>
      <w:r w:rsidRPr="00425C8F">
        <w:tab/>
        <w:t>&lt;TYPE&gt;EXRCTRFRESP&lt;/TYPE&gt;</w:t>
      </w:r>
      <w:r w:rsidRPr="00425C8F">
        <w:tab/>
      </w:r>
      <w:r w:rsidRPr="00425C8F">
        <w:tab/>
      </w:r>
    </w:p>
    <w:p w:rsidR="0014542F" w:rsidRPr="00425C8F" w:rsidRDefault="0014542F" w:rsidP="0014542F">
      <w:pPr>
        <w:pStyle w:val="Code"/>
      </w:pPr>
      <w:r w:rsidRPr="00425C8F">
        <w:tab/>
        <w:t>&lt;TXNSTATUS&gt;</w:t>
      </w:r>
      <w:r w:rsidRPr="00425C8F">
        <w:rPr>
          <w:i/>
          <w:iCs/>
        </w:rPr>
        <w:t>&lt;Transaction Status&gt;</w:t>
      </w:r>
      <w:r w:rsidRPr="00425C8F">
        <w:t>&lt;/TXNSTATUS &gt;</w:t>
      </w:r>
    </w:p>
    <w:p w:rsidR="0014542F" w:rsidRPr="00425C8F" w:rsidRDefault="0014542F" w:rsidP="0014542F">
      <w:pPr>
        <w:pStyle w:val="Code"/>
        <w:ind w:firstLine="360"/>
      </w:pPr>
      <w:r w:rsidRPr="00425C8F">
        <w:t>&lt;DATE&gt;&lt;Date and time&gt;&lt;/DATE&gt;</w:t>
      </w:r>
    </w:p>
    <w:p w:rsidR="0014542F" w:rsidRPr="00425C8F" w:rsidRDefault="0014542F" w:rsidP="0014542F">
      <w:pPr>
        <w:pStyle w:val="Code"/>
        <w:ind w:left="1440"/>
      </w:pPr>
      <w:r w:rsidRPr="00425C8F">
        <w:t>&lt;EXTREFNUM&gt;&lt;Unique Reference number in the external system&gt;&lt;/EXTREFNUM&gt;</w:t>
      </w:r>
    </w:p>
    <w:p w:rsidR="0014542F" w:rsidRPr="00425C8F" w:rsidRDefault="0014542F" w:rsidP="0014542F">
      <w:pPr>
        <w:pStyle w:val="Code"/>
      </w:pPr>
      <w:r w:rsidRPr="00425C8F">
        <w:tab/>
        <w:t>&lt;TXNID&gt;</w:t>
      </w:r>
      <w:r w:rsidRPr="00425C8F">
        <w:rPr>
          <w:i/>
          <w:iCs/>
        </w:rPr>
        <w:t>&lt;PreTUPS Transaction ID&gt;</w:t>
      </w:r>
      <w:r w:rsidRPr="00425C8F">
        <w:t>&lt;/TXNID&gt;</w:t>
      </w:r>
    </w:p>
    <w:p w:rsidR="0014542F" w:rsidRPr="00425C8F" w:rsidRDefault="0014542F" w:rsidP="0014542F">
      <w:pPr>
        <w:pStyle w:val="Code"/>
      </w:pPr>
      <w:r w:rsidRPr="00425C8F">
        <w:tab/>
        <w:t>&lt;MESSAGE&gt;&lt;Transaction Message&gt;&lt;/MESSAGE&gt;</w:t>
      </w:r>
    </w:p>
    <w:p w:rsidR="0014542F" w:rsidRPr="00425C8F" w:rsidRDefault="0014542F" w:rsidP="0014542F">
      <w:pPr>
        <w:pStyle w:val="Code"/>
      </w:pPr>
      <w:r w:rsidRPr="00425C8F">
        <w:t>&lt;/COMMAND&gt;</w:t>
      </w:r>
    </w:p>
    <w:p w:rsidR="0014542F" w:rsidRPr="00425C8F" w:rsidRDefault="0014542F" w:rsidP="0014542F">
      <w:pPr>
        <w:pStyle w:val="Heading"/>
        <w:rPr>
          <w:color w:val="auto"/>
        </w:rPr>
      </w:pPr>
      <w:r w:rsidRPr="00425C8F">
        <w:rPr>
          <w:color w:val="auto"/>
        </w:rPr>
        <w:t>Field Details</w:t>
      </w:r>
    </w:p>
    <w:tbl>
      <w:tblPr>
        <w:tblW w:w="95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800"/>
        <w:gridCol w:w="2340"/>
        <w:gridCol w:w="1260"/>
        <w:gridCol w:w="1260"/>
        <w:gridCol w:w="1496"/>
      </w:tblGrid>
      <w:tr w:rsidR="0014542F" w:rsidRPr="00425C8F" w:rsidTr="00762089">
        <w:trPr>
          <w:trHeight w:val="277"/>
          <w:tblHeader/>
        </w:trPr>
        <w:tc>
          <w:tcPr>
            <w:tcW w:w="1440" w:type="dxa"/>
            <w:shd w:val="clear" w:color="auto" w:fill="E31837"/>
          </w:tcPr>
          <w:p w:rsidR="0014542F" w:rsidRPr="00425C8F" w:rsidRDefault="0014542F" w:rsidP="00762089">
            <w:pPr>
              <w:pStyle w:val="TableColumnLabels"/>
              <w:rPr>
                <w:color w:val="auto"/>
              </w:rPr>
            </w:pPr>
            <w:r w:rsidRPr="00425C8F">
              <w:rPr>
                <w:color w:val="auto"/>
              </w:rPr>
              <w:t>TAG</w:t>
            </w:r>
          </w:p>
        </w:tc>
        <w:tc>
          <w:tcPr>
            <w:tcW w:w="1800" w:type="dxa"/>
            <w:shd w:val="clear" w:color="auto" w:fill="E31837"/>
          </w:tcPr>
          <w:p w:rsidR="0014542F" w:rsidRPr="00425C8F" w:rsidRDefault="0014542F" w:rsidP="00762089">
            <w:pPr>
              <w:pStyle w:val="TableColumnLabels"/>
              <w:rPr>
                <w:color w:val="auto"/>
              </w:rPr>
            </w:pPr>
            <w:r w:rsidRPr="00425C8F">
              <w:rPr>
                <w:color w:val="auto"/>
              </w:rPr>
              <w:t>Fields</w:t>
            </w:r>
          </w:p>
        </w:tc>
        <w:tc>
          <w:tcPr>
            <w:tcW w:w="2340" w:type="dxa"/>
            <w:shd w:val="clear" w:color="auto" w:fill="E31837"/>
          </w:tcPr>
          <w:p w:rsidR="0014542F" w:rsidRPr="00425C8F" w:rsidRDefault="0014542F" w:rsidP="00762089">
            <w:pPr>
              <w:pStyle w:val="TableColumnLabels"/>
              <w:rPr>
                <w:color w:val="auto"/>
              </w:rPr>
            </w:pPr>
            <w:r w:rsidRPr="00425C8F">
              <w:rPr>
                <w:color w:val="auto"/>
              </w:rPr>
              <w:t>Remarks</w:t>
            </w:r>
          </w:p>
        </w:tc>
        <w:tc>
          <w:tcPr>
            <w:tcW w:w="1260" w:type="dxa"/>
            <w:shd w:val="clear" w:color="auto" w:fill="E31837"/>
          </w:tcPr>
          <w:p w:rsidR="0014542F" w:rsidRPr="00425C8F" w:rsidRDefault="0014542F" w:rsidP="00762089">
            <w:pPr>
              <w:pStyle w:val="TableColumnLabels"/>
              <w:rPr>
                <w:color w:val="auto"/>
              </w:rPr>
            </w:pPr>
            <w:r w:rsidRPr="00425C8F">
              <w:rPr>
                <w:color w:val="auto"/>
              </w:rPr>
              <w:t>Example</w:t>
            </w:r>
          </w:p>
        </w:tc>
        <w:tc>
          <w:tcPr>
            <w:tcW w:w="1260" w:type="dxa"/>
            <w:shd w:val="clear" w:color="auto" w:fill="E31837"/>
          </w:tcPr>
          <w:p w:rsidR="0014542F" w:rsidRPr="00425C8F" w:rsidRDefault="0014542F" w:rsidP="00762089">
            <w:pPr>
              <w:pStyle w:val="TableColumnLabels"/>
              <w:rPr>
                <w:color w:val="auto"/>
              </w:rPr>
            </w:pPr>
            <w:r w:rsidRPr="00425C8F">
              <w:rPr>
                <w:color w:val="auto"/>
              </w:rPr>
              <w:t>Field Type</w:t>
            </w:r>
          </w:p>
        </w:tc>
        <w:tc>
          <w:tcPr>
            <w:tcW w:w="1496" w:type="dxa"/>
            <w:shd w:val="clear" w:color="auto" w:fill="E31837"/>
          </w:tcPr>
          <w:p w:rsidR="0014542F" w:rsidRPr="00425C8F" w:rsidRDefault="0014542F" w:rsidP="00762089">
            <w:pPr>
              <w:pStyle w:val="TableColumnLabels"/>
              <w:rPr>
                <w:color w:val="auto"/>
              </w:rPr>
            </w:pPr>
            <w:r w:rsidRPr="00425C8F">
              <w:rPr>
                <w:color w:val="auto"/>
              </w:rPr>
              <w:t>Optional/</w:t>
            </w:r>
          </w:p>
          <w:p w:rsidR="0014542F" w:rsidRPr="00425C8F" w:rsidRDefault="0014542F" w:rsidP="00762089">
            <w:pPr>
              <w:pStyle w:val="TableColumnLabels"/>
              <w:rPr>
                <w:color w:val="auto"/>
              </w:rPr>
            </w:pPr>
            <w:r w:rsidRPr="00425C8F">
              <w:rPr>
                <w:color w:val="auto"/>
              </w:rPr>
              <w:t>Mandatory</w:t>
            </w:r>
          </w:p>
        </w:tc>
      </w:tr>
      <w:tr w:rsidR="0014542F" w:rsidRPr="00425C8F" w:rsidTr="00762089">
        <w:trPr>
          <w:cantSplit/>
          <w:trHeight w:val="277"/>
        </w:trPr>
        <w:tc>
          <w:tcPr>
            <w:tcW w:w="9596" w:type="dxa"/>
            <w:gridSpan w:val="6"/>
          </w:tcPr>
          <w:p w:rsidR="0014542F" w:rsidRPr="00425C8F" w:rsidRDefault="0014542F" w:rsidP="00762089">
            <w:pPr>
              <w:pStyle w:val="Tablecontent"/>
              <w:rPr>
                <w:b/>
                <w:bCs/>
              </w:rPr>
            </w:pPr>
          </w:p>
        </w:tc>
      </w:tr>
      <w:tr w:rsidR="0014542F" w:rsidRPr="00425C8F" w:rsidTr="00762089">
        <w:trPr>
          <w:trHeight w:val="277"/>
        </w:trPr>
        <w:tc>
          <w:tcPr>
            <w:tcW w:w="1440" w:type="dxa"/>
          </w:tcPr>
          <w:p w:rsidR="0014542F" w:rsidRPr="00425C8F" w:rsidRDefault="0014542F" w:rsidP="00762089">
            <w:pPr>
              <w:pStyle w:val="Tablecontent"/>
            </w:pPr>
            <w:r w:rsidRPr="00425C8F">
              <w:t>TYPE</w:t>
            </w:r>
          </w:p>
        </w:tc>
        <w:tc>
          <w:tcPr>
            <w:tcW w:w="1800" w:type="dxa"/>
          </w:tcPr>
          <w:p w:rsidR="0014542F" w:rsidRPr="00425C8F" w:rsidRDefault="0014542F" w:rsidP="00762089">
            <w:pPr>
              <w:pStyle w:val="Tablecontent"/>
            </w:pPr>
            <w:r w:rsidRPr="00425C8F">
              <w:t>Response type</w:t>
            </w:r>
          </w:p>
        </w:tc>
        <w:tc>
          <w:tcPr>
            <w:tcW w:w="2340" w:type="dxa"/>
          </w:tcPr>
          <w:p w:rsidR="0014542F" w:rsidRPr="00425C8F" w:rsidRDefault="0014542F" w:rsidP="00762089">
            <w:pPr>
              <w:pStyle w:val="Tablecontent"/>
            </w:pPr>
            <w:r w:rsidRPr="00425C8F">
              <w:t>Response Type</w:t>
            </w:r>
          </w:p>
        </w:tc>
        <w:tc>
          <w:tcPr>
            <w:tcW w:w="1260" w:type="dxa"/>
          </w:tcPr>
          <w:p w:rsidR="0014542F" w:rsidRPr="00425C8F" w:rsidRDefault="0014542F" w:rsidP="00762089">
            <w:pPr>
              <w:pStyle w:val="Tablecontent"/>
            </w:pPr>
            <w:r w:rsidRPr="00425C8F">
              <w:t>EXRCTRFRESP</w:t>
            </w:r>
          </w:p>
        </w:tc>
        <w:tc>
          <w:tcPr>
            <w:tcW w:w="1260" w:type="dxa"/>
          </w:tcPr>
          <w:p w:rsidR="0014542F" w:rsidRPr="00425C8F" w:rsidRDefault="0014542F" w:rsidP="00762089">
            <w:pPr>
              <w:pStyle w:val="Tablecontent"/>
            </w:pPr>
            <w:r w:rsidRPr="00425C8F">
              <w:t>A (20)</w:t>
            </w:r>
          </w:p>
        </w:tc>
        <w:tc>
          <w:tcPr>
            <w:tcW w:w="1496" w:type="dxa"/>
          </w:tcPr>
          <w:p w:rsidR="0014542F" w:rsidRPr="00425C8F" w:rsidRDefault="0014542F" w:rsidP="00762089">
            <w:pPr>
              <w:pStyle w:val="Tablecontent"/>
            </w:pPr>
            <w:r w:rsidRPr="00425C8F">
              <w:t>M</w:t>
            </w:r>
          </w:p>
        </w:tc>
      </w:tr>
      <w:tr w:rsidR="0014542F" w:rsidRPr="00425C8F" w:rsidTr="00762089">
        <w:trPr>
          <w:trHeight w:val="277"/>
        </w:trPr>
        <w:tc>
          <w:tcPr>
            <w:tcW w:w="1440" w:type="dxa"/>
          </w:tcPr>
          <w:p w:rsidR="0014542F" w:rsidRPr="00425C8F" w:rsidRDefault="0014542F" w:rsidP="00762089">
            <w:pPr>
              <w:pStyle w:val="Tablecontent"/>
            </w:pPr>
            <w:r w:rsidRPr="00425C8F">
              <w:t>TXNSTATUS</w:t>
            </w:r>
          </w:p>
        </w:tc>
        <w:tc>
          <w:tcPr>
            <w:tcW w:w="1800" w:type="dxa"/>
          </w:tcPr>
          <w:p w:rsidR="0014542F" w:rsidRPr="00425C8F" w:rsidRDefault="0014542F" w:rsidP="00762089">
            <w:pPr>
              <w:pStyle w:val="Tablecontent"/>
            </w:pPr>
            <w:r w:rsidRPr="00425C8F">
              <w:t>Transaction Status</w:t>
            </w:r>
          </w:p>
        </w:tc>
        <w:tc>
          <w:tcPr>
            <w:tcW w:w="2340" w:type="dxa"/>
          </w:tcPr>
          <w:p w:rsidR="0014542F" w:rsidRPr="00425C8F" w:rsidRDefault="0014542F" w:rsidP="00762089">
            <w:pPr>
              <w:pStyle w:val="Tablecontent"/>
            </w:pPr>
            <w:r w:rsidRPr="00425C8F">
              <w:t>Status of the request</w:t>
            </w:r>
          </w:p>
          <w:p w:rsidR="0014542F" w:rsidRPr="00425C8F" w:rsidRDefault="0014542F" w:rsidP="00762089">
            <w:pPr>
              <w:pStyle w:val="TableListBullet1"/>
              <w:jc w:val="left"/>
            </w:pPr>
            <w:r w:rsidRPr="00425C8F">
              <w:t xml:space="preserve">Transaction Status= 200 means Success, </w:t>
            </w:r>
          </w:p>
          <w:p w:rsidR="0014542F" w:rsidRPr="00425C8F" w:rsidRDefault="0014542F" w:rsidP="00762089">
            <w:pPr>
              <w:pStyle w:val="TableListBullet1"/>
              <w:jc w:val="left"/>
            </w:pPr>
            <w:r w:rsidRPr="00425C8F">
              <w:t xml:space="preserve">Transaction Status Other than 200 means failed </w:t>
            </w:r>
          </w:p>
        </w:tc>
        <w:tc>
          <w:tcPr>
            <w:tcW w:w="1260" w:type="dxa"/>
          </w:tcPr>
          <w:p w:rsidR="0014542F" w:rsidRPr="00425C8F" w:rsidRDefault="0014542F" w:rsidP="00762089">
            <w:pPr>
              <w:pStyle w:val="Tablecontent"/>
            </w:pPr>
            <w:r w:rsidRPr="00425C8F">
              <w:t>200</w:t>
            </w:r>
          </w:p>
        </w:tc>
        <w:tc>
          <w:tcPr>
            <w:tcW w:w="1260" w:type="dxa"/>
          </w:tcPr>
          <w:p w:rsidR="0014542F" w:rsidRPr="00425C8F" w:rsidRDefault="0014542F" w:rsidP="00762089">
            <w:pPr>
              <w:pStyle w:val="Tablecontent"/>
            </w:pPr>
            <w:r w:rsidRPr="00425C8F">
              <w:t>N (10)</w:t>
            </w:r>
          </w:p>
        </w:tc>
        <w:tc>
          <w:tcPr>
            <w:tcW w:w="1496" w:type="dxa"/>
          </w:tcPr>
          <w:p w:rsidR="0014542F" w:rsidRPr="00425C8F" w:rsidRDefault="0014542F" w:rsidP="00762089">
            <w:pPr>
              <w:pStyle w:val="Tablecontent"/>
            </w:pPr>
            <w:r w:rsidRPr="00425C8F">
              <w:t>M</w:t>
            </w:r>
          </w:p>
        </w:tc>
      </w:tr>
      <w:tr w:rsidR="0014542F" w:rsidRPr="00425C8F" w:rsidTr="00762089">
        <w:trPr>
          <w:trHeight w:val="277"/>
        </w:trPr>
        <w:tc>
          <w:tcPr>
            <w:tcW w:w="1440" w:type="dxa"/>
          </w:tcPr>
          <w:p w:rsidR="0014542F" w:rsidRPr="00425C8F" w:rsidRDefault="0014542F" w:rsidP="00762089">
            <w:pPr>
              <w:pStyle w:val="Tablecontent"/>
            </w:pPr>
            <w:r w:rsidRPr="00425C8F">
              <w:t>DATE</w:t>
            </w:r>
          </w:p>
        </w:tc>
        <w:tc>
          <w:tcPr>
            <w:tcW w:w="1800" w:type="dxa"/>
          </w:tcPr>
          <w:p w:rsidR="0014542F" w:rsidRPr="00425C8F" w:rsidRDefault="0014542F" w:rsidP="00762089">
            <w:pPr>
              <w:pStyle w:val="Tablecontent"/>
            </w:pPr>
            <w:r w:rsidRPr="00425C8F">
              <w:t>Date and time</w:t>
            </w:r>
          </w:p>
        </w:tc>
        <w:tc>
          <w:tcPr>
            <w:tcW w:w="2340" w:type="dxa"/>
          </w:tcPr>
          <w:p w:rsidR="0014542F" w:rsidRPr="00425C8F" w:rsidRDefault="0014542F" w:rsidP="00762089">
            <w:pPr>
              <w:pStyle w:val="Tablecontent"/>
            </w:pPr>
            <w:r w:rsidRPr="00425C8F">
              <w:t xml:space="preserve">Date and time on which response was sent from PreTUPS. HH are in 24 </w:t>
            </w:r>
            <w:r w:rsidRPr="00425C8F">
              <w:lastRenderedPageBreak/>
              <w:t>Hour format</w:t>
            </w:r>
          </w:p>
        </w:tc>
        <w:tc>
          <w:tcPr>
            <w:tcW w:w="1260" w:type="dxa"/>
          </w:tcPr>
          <w:p w:rsidR="0014542F" w:rsidRPr="00425C8F" w:rsidRDefault="0014542F" w:rsidP="00762089">
            <w:pPr>
              <w:pStyle w:val="Tablecontent"/>
            </w:pPr>
            <w:r w:rsidRPr="00425C8F">
              <w:lastRenderedPageBreak/>
              <w:t>DD/MM/YYYY HH24:MI:SS</w:t>
            </w:r>
          </w:p>
        </w:tc>
        <w:tc>
          <w:tcPr>
            <w:tcW w:w="1260" w:type="dxa"/>
          </w:tcPr>
          <w:p w:rsidR="0014542F" w:rsidRPr="00425C8F" w:rsidRDefault="0014542F" w:rsidP="00762089">
            <w:pPr>
              <w:pStyle w:val="Tablecontent"/>
            </w:pPr>
            <w:r w:rsidRPr="00425C8F">
              <w:t>D (20)</w:t>
            </w:r>
          </w:p>
        </w:tc>
        <w:tc>
          <w:tcPr>
            <w:tcW w:w="1496" w:type="dxa"/>
          </w:tcPr>
          <w:p w:rsidR="0014542F" w:rsidRPr="00425C8F" w:rsidRDefault="0014542F" w:rsidP="00762089">
            <w:pPr>
              <w:pStyle w:val="Tablecontent"/>
            </w:pPr>
            <w:r w:rsidRPr="00425C8F">
              <w:t>M</w:t>
            </w:r>
          </w:p>
        </w:tc>
      </w:tr>
      <w:tr w:rsidR="0014542F" w:rsidRPr="00425C8F" w:rsidTr="00762089">
        <w:trPr>
          <w:trHeight w:val="277"/>
        </w:trPr>
        <w:tc>
          <w:tcPr>
            <w:tcW w:w="1440" w:type="dxa"/>
          </w:tcPr>
          <w:p w:rsidR="0014542F" w:rsidRPr="00425C8F" w:rsidRDefault="0014542F" w:rsidP="00762089">
            <w:pPr>
              <w:pStyle w:val="Tablecontent"/>
            </w:pPr>
            <w:r w:rsidRPr="00425C8F">
              <w:lastRenderedPageBreak/>
              <w:t>EXTREFNUM</w:t>
            </w:r>
          </w:p>
        </w:tc>
        <w:tc>
          <w:tcPr>
            <w:tcW w:w="1800" w:type="dxa"/>
          </w:tcPr>
          <w:p w:rsidR="0014542F" w:rsidRPr="00425C8F" w:rsidRDefault="0014542F" w:rsidP="00762089">
            <w:pPr>
              <w:pStyle w:val="Tablecontent"/>
            </w:pPr>
            <w:r w:rsidRPr="00425C8F">
              <w:t>External Reference number</w:t>
            </w:r>
          </w:p>
        </w:tc>
        <w:tc>
          <w:tcPr>
            <w:tcW w:w="2340" w:type="dxa"/>
          </w:tcPr>
          <w:p w:rsidR="0014542F" w:rsidRPr="00425C8F" w:rsidRDefault="0014542F" w:rsidP="00762089">
            <w:pPr>
              <w:pStyle w:val="Tablecontent"/>
            </w:pPr>
            <w:r w:rsidRPr="00425C8F">
              <w:t>Reference number that was passed by the external system</w:t>
            </w:r>
          </w:p>
        </w:tc>
        <w:tc>
          <w:tcPr>
            <w:tcW w:w="1260" w:type="dxa"/>
          </w:tcPr>
          <w:p w:rsidR="0014542F" w:rsidRPr="00425C8F" w:rsidRDefault="0014542F" w:rsidP="00762089">
            <w:pPr>
              <w:pStyle w:val="Tablecontent"/>
            </w:pPr>
            <w:r w:rsidRPr="00425C8F">
              <w:t>12345</w:t>
            </w:r>
          </w:p>
        </w:tc>
        <w:tc>
          <w:tcPr>
            <w:tcW w:w="1260" w:type="dxa"/>
          </w:tcPr>
          <w:p w:rsidR="0014542F" w:rsidRPr="00425C8F" w:rsidRDefault="0014542F" w:rsidP="00762089">
            <w:pPr>
              <w:pStyle w:val="Tablecontent"/>
            </w:pPr>
            <w:r w:rsidRPr="00425C8F">
              <w:t>A (20)</w:t>
            </w:r>
          </w:p>
        </w:tc>
        <w:tc>
          <w:tcPr>
            <w:tcW w:w="1496" w:type="dxa"/>
          </w:tcPr>
          <w:p w:rsidR="0014542F" w:rsidRPr="00425C8F" w:rsidRDefault="0014542F" w:rsidP="00762089">
            <w:pPr>
              <w:pStyle w:val="Tablecontent"/>
            </w:pPr>
            <w:r w:rsidRPr="00425C8F">
              <w:t>O</w:t>
            </w:r>
          </w:p>
          <w:p w:rsidR="0014542F" w:rsidRPr="00425C8F" w:rsidRDefault="0014542F" w:rsidP="00762089">
            <w:pPr>
              <w:pStyle w:val="Tablecontent"/>
            </w:pPr>
            <w:r w:rsidRPr="00425C8F">
              <w:t>(Tag is mandatory</w:t>
            </w:r>
          </w:p>
        </w:tc>
      </w:tr>
      <w:tr w:rsidR="0014542F" w:rsidRPr="00425C8F" w:rsidTr="00762089">
        <w:trPr>
          <w:cantSplit/>
          <w:trHeight w:val="277"/>
        </w:trPr>
        <w:tc>
          <w:tcPr>
            <w:tcW w:w="1440" w:type="dxa"/>
          </w:tcPr>
          <w:p w:rsidR="0014542F" w:rsidRPr="00425C8F" w:rsidRDefault="0014542F" w:rsidP="00762089">
            <w:pPr>
              <w:pStyle w:val="Tablecontent"/>
            </w:pPr>
            <w:r w:rsidRPr="00425C8F">
              <w:t>TXNID</w:t>
            </w:r>
          </w:p>
        </w:tc>
        <w:tc>
          <w:tcPr>
            <w:tcW w:w="1800" w:type="dxa"/>
          </w:tcPr>
          <w:p w:rsidR="0014542F" w:rsidRPr="00425C8F" w:rsidRDefault="0014542F" w:rsidP="00762089">
            <w:pPr>
              <w:pStyle w:val="Tablecontent"/>
            </w:pPr>
            <w:r w:rsidRPr="00425C8F">
              <w:t>&lt;Transaction ID&gt;</w:t>
            </w:r>
          </w:p>
        </w:tc>
        <w:tc>
          <w:tcPr>
            <w:tcW w:w="2340" w:type="dxa"/>
          </w:tcPr>
          <w:p w:rsidR="0014542F" w:rsidRPr="00425C8F" w:rsidRDefault="0014542F" w:rsidP="00762089">
            <w:pPr>
              <w:pStyle w:val="Tablecontent"/>
            </w:pPr>
            <w:r w:rsidRPr="00425C8F">
              <w:t>PreTUPS Transaction ID for the Customer Recharge Transaction</w:t>
            </w:r>
          </w:p>
        </w:tc>
        <w:tc>
          <w:tcPr>
            <w:tcW w:w="1260" w:type="dxa"/>
          </w:tcPr>
          <w:p w:rsidR="0014542F" w:rsidRPr="00425C8F" w:rsidRDefault="0014542F" w:rsidP="00762089">
            <w:pPr>
              <w:pStyle w:val="Tablecontent"/>
            </w:pPr>
            <w:r w:rsidRPr="00425C8F">
              <w:t>R080912.1212.1234</w:t>
            </w:r>
          </w:p>
        </w:tc>
        <w:tc>
          <w:tcPr>
            <w:tcW w:w="1260" w:type="dxa"/>
          </w:tcPr>
          <w:p w:rsidR="0014542F" w:rsidRPr="00425C8F" w:rsidRDefault="0014542F" w:rsidP="00762089">
            <w:pPr>
              <w:pStyle w:val="Tablecontent"/>
            </w:pPr>
            <w:r w:rsidRPr="00425C8F">
              <w:t>20</w:t>
            </w:r>
          </w:p>
        </w:tc>
        <w:tc>
          <w:tcPr>
            <w:tcW w:w="1496" w:type="dxa"/>
          </w:tcPr>
          <w:p w:rsidR="0014542F" w:rsidRPr="00425C8F" w:rsidRDefault="0014542F" w:rsidP="00762089">
            <w:pPr>
              <w:pStyle w:val="Tablecontent"/>
            </w:pPr>
            <w:r w:rsidRPr="00425C8F">
              <w:t>M</w:t>
            </w:r>
          </w:p>
        </w:tc>
      </w:tr>
      <w:tr w:rsidR="0014542F" w:rsidRPr="00425C8F" w:rsidTr="00762089">
        <w:trPr>
          <w:cantSplit/>
          <w:trHeight w:val="277"/>
        </w:trPr>
        <w:tc>
          <w:tcPr>
            <w:tcW w:w="1440" w:type="dxa"/>
          </w:tcPr>
          <w:p w:rsidR="0014542F" w:rsidRPr="00425C8F" w:rsidRDefault="0014542F" w:rsidP="00762089">
            <w:pPr>
              <w:pStyle w:val="Tablecontent"/>
            </w:pPr>
            <w:r w:rsidRPr="00425C8F">
              <w:t>MESSAGE</w:t>
            </w:r>
          </w:p>
        </w:tc>
        <w:tc>
          <w:tcPr>
            <w:tcW w:w="1800" w:type="dxa"/>
          </w:tcPr>
          <w:p w:rsidR="0014542F" w:rsidRPr="00425C8F" w:rsidRDefault="0014542F" w:rsidP="00762089">
            <w:pPr>
              <w:pStyle w:val="Tablecontent"/>
            </w:pPr>
            <w:r w:rsidRPr="00425C8F">
              <w:t xml:space="preserve">Message that will given in response </w:t>
            </w:r>
          </w:p>
        </w:tc>
        <w:tc>
          <w:tcPr>
            <w:tcW w:w="2340" w:type="dxa"/>
          </w:tcPr>
          <w:p w:rsidR="0014542F" w:rsidRPr="00425C8F" w:rsidRDefault="0014542F" w:rsidP="00762089">
            <w:pPr>
              <w:pStyle w:val="Tablecontent"/>
            </w:pPr>
            <w:r w:rsidRPr="00425C8F">
              <w:t>Message</w:t>
            </w:r>
          </w:p>
        </w:tc>
        <w:tc>
          <w:tcPr>
            <w:tcW w:w="1260" w:type="dxa"/>
          </w:tcPr>
          <w:p w:rsidR="0014542F" w:rsidRPr="00425C8F" w:rsidRDefault="0014542F" w:rsidP="00762089">
            <w:pPr>
              <w:pStyle w:val="Tablecontent"/>
            </w:pPr>
          </w:p>
        </w:tc>
        <w:tc>
          <w:tcPr>
            <w:tcW w:w="1260" w:type="dxa"/>
          </w:tcPr>
          <w:p w:rsidR="0014542F" w:rsidRPr="00425C8F" w:rsidRDefault="0014542F" w:rsidP="00762089">
            <w:pPr>
              <w:pStyle w:val="Tablecontent"/>
            </w:pPr>
            <w:r w:rsidRPr="00425C8F">
              <w:t>A (500)</w:t>
            </w:r>
          </w:p>
        </w:tc>
        <w:tc>
          <w:tcPr>
            <w:tcW w:w="1496" w:type="dxa"/>
          </w:tcPr>
          <w:p w:rsidR="0014542F" w:rsidRPr="00425C8F" w:rsidRDefault="0014542F" w:rsidP="00762089">
            <w:pPr>
              <w:pStyle w:val="Tablecontent"/>
            </w:pPr>
            <w:r w:rsidRPr="00425C8F">
              <w:t>O</w:t>
            </w:r>
          </w:p>
          <w:p w:rsidR="0014542F" w:rsidRPr="00425C8F" w:rsidRDefault="0014542F" w:rsidP="00762089">
            <w:pPr>
              <w:pStyle w:val="Tablecontent"/>
            </w:pPr>
            <w:r w:rsidRPr="00425C8F">
              <w:t>(Tag is mandatory</w:t>
            </w:r>
          </w:p>
        </w:tc>
      </w:tr>
    </w:tbl>
    <w:p w:rsidR="0014542F" w:rsidRPr="00425C8F" w:rsidRDefault="0014542F" w:rsidP="0014542F">
      <w:pPr>
        <w:pStyle w:val="BodyText2"/>
      </w:pPr>
    </w:p>
    <w:p w:rsidR="0014542F" w:rsidRPr="00425C8F" w:rsidRDefault="0014542F" w:rsidP="0014542F">
      <w:pPr>
        <w:pStyle w:val="Heading"/>
        <w:rPr>
          <w:color w:val="auto"/>
        </w:rPr>
      </w:pPr>
      <w:r w:rsidRPr="00425C8F">
        <w:rPr>
          <w:color w:val="auto"/>
        </w:rPr>
        <w:t>Business Rules</w:t>
      </w:r>
    </w:p>
    <w:p w:rsidR="0014542F" w:rsidRPr="00425C8F" w:rsidRDefault="0014542F" w:rsidP="0014542F">
      <w:pPr>
        <w:pStyle w:val="BodyText2"/>
        <w:numPr>
          <w:ilvl w:val="0"/>
          <w:numId w:val="51"/>
        </w:numPr>
      </w:pPr>
      <w:r w:rsidRPr="00425C8F">
        <w:rPr>
          <w:rFonts w:cs="Arial"/>
        </w:rPr>
        <w:t>Service can be used by both retailer and subscriber.</w:t>
      </w:r>
    </w:p>
    <w:p w:rsidR="0014542F" w:rsidRPr="00425C8F" w:rsidRDefault="0014542F" w:rsidP="0014542F">
      <w:pPr>
        <w:pStyle w:val="BodyText2"/>
        <w:numPr>
          <w:ilvl w:val="0"/>
          <w:numId w:val="51"/>
        </w:numPr>
      </w:pPr>
      <w:r w:rsidRPr="00425C8F">
        <w:rPr>
          <w:rFonts w:cs="Arial"/>
        </w:rPr>
        <w:t>VOUCHER CODE received in request should be of specified length configured at system level.</w:t>
      </w:r>
    </w:p>
    <w:p w:rsidR="0014542F" w:rsidRPr="00425C8F" w:rsidRDefault="0014542F" w:rsidP="0014542F">
      <w:pPr>
        <w:pStyle w:val="BodyText2"/>
        <w:numPr>
          <w:ilvl w:val="0"/>
          <w:numId w:val="51"/>
        </w:numPr>
      </w:pPr>
      <w:r w:rsidRPr="00425C8F">
        <w:rPr>
          <w:rFonts w:cs="Arial"/>
        </w:rPr>
        <w:t>SERIAL NUMBER received in request should be of specified length c</w:t>
      </w:r>
      <w:r w:rsidRPr="00425C8F">
        <w:t>onfigurable at system level.</w:t>
      </w:r>
    </w:p>
    <w:p w:rsidR="0014542F" w:rsidRPr="00425C8F" w:rsidRDefault="0014542F" w:rsidP="0014542F">
      <w:pPr>
        <w:pStyle w:val="BodyText2"/>
        <w:numPr>
          <w:ilvl w:val="0"/>
          <w:numId w:val="51"/>
        </w:numPr>
      </w:pPr>
      <w:r w:rsidRPr="00425C8F">
        <w:rPr>
          <w:rFonts w:cs="Arial"/>
        </w:rPr>
        <w:t>If SERIAL NUMBER is received in request then VOUCHER CODE received in request should be of a minimum specified length configured at system level, and VOUCHER CODE received in this case should have the pin sequential to be matc</w:t>
      </w:r>
      <w:r w:rsidRPr="00425C8F">
        <w:t>hed successfully with a VOUCHER CODE present in the system.</w:t>
      </w:r>
    </w:p>
    <w:p w:rsidR="0014542F" w:rsidRPr="00425C8F" w:rsidRDefault="0014542F" w:rsidP="0014542F">
      <w:pPr>
        <w:pStyle w:val="BodyText2"/>
        <w:numPr>
          <w:ilvl w:val="0"/>
          <w:numId w:val="51"/>
        </w:numPr>
        <w:rPr>
          <w:rFonts w:cs="Arial"/>
        </w:rPr>
      </w:pPr>
      <w:r w:rsidRPr="00425C8F">
        <w:rPr>
          <w:rFonts w:cs="Arial"/>
        </w:rPr>
        <w:t>After successful validation of VOUCHER CODE the amount that is held by corresponding VOUCHER CODE is credited in the account of MSISDN from which request was received.</w:t>
      </w:r>
    </w:p>
    <w:p w:rsidR="0014542F" w:rsidRPr="00425C8F" w:rsidRDefault="0014542F" w:rsidP="0014542F">
      <w:pPr>
        <w:pStyle w:val="BodyText2"/>
        <w:numPr>
          <w:ilvl w:val="0"/>
          <w:numId w:val="51"/>
        </w:numPr>
      </w:pPr>
      <w:r w:rsidRPr="00425C8F">
        <w:rPr>
          <w:rFonts w:cs="Arial"/>
        </w:rPr>
        <w:t>And the VOUCHER CODE is</w:t>
      </w:r>
      <w:r w:rsidRPr="00425C8F">
        <w:t xml:space="preserve"> marked as consumed in the system.</w:t>
      </w:r>
    </w:p>
    <w:p w:rsidR="0014542F" w:rsidRPr="00425C8F" w:rsidRDefault="0014542F" w:rsidP="0014542F">
      <w:pPr>
        <w:pStyle w:val="BodyText2"/>
      </w:pPr>
    </w:p>
    <w:p w:rsidR="0014542F" w:rsidRPr="00425C8F" w:rsidRDefault="0014542F" w:rsidP="0014542F">
      <w:pPr>
        <w:pStyle w:val="BodyText2"/>
      </w:pPr>
    </w:p>
    <w:p w:rsidR="0014542F" w:rsidRPr="00425C8F" w:rsidRDefault="0014542F" w:rsidP="00337049">
      <w:pPr>
        <w:pStyle w:val="Heading2"/>
        <w:rPr>
          <w:lang w:val="en-IN"/>
        </w:rPr>
      </w:pPr>
      <w:bookmarkStart w:id="565" w:name="_Toc411954667"/>
      <w:bookmarkStart w:id="566" w:name="_Toc485139732"/>
      <w:r w:rsidRPr="00425C8F">
        <w:rPr>
          <w:lang w:val="en-IN"/>
        </w:rPr>
        <w:t>Voucher Query Request</w:t>
      </w:r>
      <w:bookmarkEnd w:id="565"/>
      <w:bookmarkEnd w:id="566"/>
    </w:p>
    <w:p w:rsidR="0014542F" w:rsidRPr="00425C8F" w:rsidRDefault="0014542F" w:rsidP="0014542F">
      <w:pPr>
        <w:pStyle w:val="BodyText2"/>
      </w:pPr>
    </w:p>
    <w:p w:rsidR="0014542F" w:rsidRPr="00425C8F" w:rsidRDefault="0014542F" w:rsidP="0014542F">
      <w:pPr>
        <w:pStyle w:val="BodyText2"/>
        <w:rPr>
          <w:b/>
        </w:rPr>
      </w:pPr>
      <w:r w:rsidRPr="00425C8F">
        <w:rPr>
          <w:b/>
        </w:rPr>
        <w:t xml:space="preserve">Request Message Parameters </w:t>
      </w:r>
    </w:p>
    <w:p w:rsidR="0014542F" w:rsidRPr="00425C8F" w:rsidRDefault="0014542F" w:rsidP="0014542F">
      <w:pPr>
        <w:pStyle w:val="BodyText2"/>
        <w:rPr>
          <w:rFonts w:cs="Arial"/>
          <w:szCs w:val="20"/>
        </w:rPr>
      </w:pPr>
      <w:r w:rsidRPr="00425C8F">
        <w:rPr>
          <w:rFonts w:cs="Arial"/>
          <w:szCs w:val="20"/>
        </w:rPr>
        <w:t>For Voucher Query, 3</w:t>
      </w:r>
      <w:r w:rsidRPr="00425C8F">
        <w:rPr>
          <w:rFonts w:cs="Arial"/>
          <w:szCs w:val="20"/>
          <w:vertAlign w:val="superscript"/>
        </w:rPr>
        <w:t>rd</w:t>
      </w:r>
      <w:r w:rsidRPr="00425C8F">
        <w:rPr>
          <w:rFonts w:cs="Arial"/>
          <w:szCs w:val="20"/>
        </w:rPr>
        <w:t xml:space="preserve"> party system  will send the request message with the following parameter and PreTUPS server will send the response message.</w:t>
      </w:r>
    </w:p>
    <w:p w:rsidR="0014542F" w:rsidRPr="00425C8F" w:rsidRDefault="0014542F" w:rsidP="0014542F">
      <w:pPr>
        <w:jc w:val="both"/>
        <w:rPr>
          <w:rFonts w:ascii="Arial" w:hAnsi="Arial" w:cs="Arial"/>
          <w:sz w:val="20"/>
          <w:szCs w:val="20"/>
        </w:rPr>
      </w:pPr>
      <w:r w:rsidRPr="00425C8F">
        <w:rPr>
          <w:rFonts w:ascii="Arial" w:hAnsi="Arial" w:cs="Arial"/>
          <w:sz w:val="20"/>
          <w:szCs w:val="20"/>
        </w:rPr>
        <w:t>The 3</w:t>
      </w:r>
      <w:r w:rsidRPr="00425C8F">
        <w:rPr>
          <w:rFonts w:ascii="Arial" w:hAnsi="Arial" w:cs="Arial"/>
          <w:sz w:val="20"/>
          <w:szCs w:val="20"/>
          <w:vertAlign w:val="superscript"/>
        </w:rPr>
        <w:t>rd</w:t>
      </w:r>
      <w:r w:rsidRPr="00425C8F">
        <w:rPr>
          <w:rFonts w:ascii="Arial" w:hAnsi="Arial" w:cs="Arial"/>
          <w:sz w:val="20"/>
          <w:szCs w:val="20"/>
        </w:rPr>
        <w:t xml:space="preserve"> party system will send the request message that will be used to check the status of the voucher in the system, based on PIN or Serial Number or both.</w:t>
      </w:r>
    </w:p>
    <w:p w:rsidR="0014542F" w:rsidRPr="00425C8F" w:rsidRDefault="0014542F" w:rsidP="0014542F">
      <w:pPr>
        <w:pStyle w:val="Heading"/>
        <w:rPr>
          <w:color w:val="auto"/>
        </w:rPr>
      </w:pPr>
      <w:r w:rsidRPr="00425C8F">
        <w:rPr>
          <w:color w:val="auto"/>
        </w:rPr>
        <w:t>Request Syntax</w:t>
      </w:r>
    </w:p>
    <w:p w:rsidR="0014542F" w:rsidRPr="00425C8F" w:rsidRDefault="0014542F" w:rsidP="0014542F">
      <w:pPr>
        <w:pStyle w:val="BodyText2"/>
        <w:rPr>
          <w:rFonts w:cs="Arial"/>
        </w:rPr>
      </w:pPr>
    </w:p>
    <w:p w:rsidR="0014542F" w:rsidRPr="00425C8F" w:rsidRDefault="0014542F" w:rsidP="0014542F">
      <w:pPr>
        <w:pStyle w:val="Code"/>
        <w:ind w:left="0"/>
      </w:pPr>
      <w:r w:rsidRPr="00425C8F">
        <w:rPr>
          <w:lang w:val="fr-FR"/>
        </w:rPr>
        <w:t>&lt;?xml version="1.0"?&gt;</w:t>
      </w:r>
      <w:r w:rsidRPr="00425C8F">
        <w:t>&lt;!DOCTYPE COMMAND PUBLIC "-//Ocam//DTD XML Command 1.0//EN" "xml/command.dtd"&gt;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&lt;COMMAND&gt;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&lt;TYPE&gt;</w:t>
      </w:r>
      <w:r w:rsidRPr="00425C8F">
        <w:rPr>
          <w:rFonts w:ascii="Courier New" w:hAnsi="Courier New" w:cs="Courier New"/>
          <w:i/>
          <w:sz w:val="20"/>
          <w:szCs w:val="20"/>
        </w:rPr>
        <w:t>VOUQRYREQ</w:t>
      </w:r>
      <w:r w:rsidRPr="00425C8F">
        <w:rPr>
          <w:rFonts w:ascii="Courier New" w:hAnsi="Courier New" w:cs="Courier New"/>
          <w:sz w:val="20"/>
          <w:szCs w:val="20"/>
        </w:rPr>
        <w:t>&lt;/TYPE&gt;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&lt;PIN&gt;&lt;</w:t>
      </w:r>
      <w:r w:rsidRPr="00425C8F">
        <w:rPr>
          <w:rFonts w:ascii="Courier New" w:hAnsi="Courier New" w:cs="Courier New"/>
          <w:i/>
          <w:sz w:val="20"/>
          <w:szCs w:val="20"/>
        </w:rPr>
        <w:t>PIN Number</w:t>
      </w:r>
      <w:r w:rsidRPr="00425C8F">
        <w:rPr>
          <w:rFonts w:ascii="Courier New" w:hAnsi="Courier New" w:cs="Courier New"/>
          <w:sz w:val="20"/>
          <w:szCs w:val="20"/>
        </w:rPr>
        <w:t>&gt;&lt;/PIN&gt;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&lt;SNO&gt;&lt;</w:t>
      </w:r>
      <w:r w:rsidRPr="00425C8F">
        <w:rPr>
          <w:rFonts w:ascii="Courier New" w:hAnsi="Courier New" w:cs="Courier New"/>
          <w:i/>
          <w:sz w:val="20"/>
          <w:szCs w:val="20"/>
        </w:rPr>
        <w:t>Serial Number</w:t>
      </w:r>
      <w:r w:rsidRPr="00425C8F">
        <w:rPr>
          <w:rFonts w:ascii="Courier New" w:hAnsi="Courier New" w:cs="Courier New"/>
          <w:sz w:val="20"/>
          <w:szCs w:val="20"/>
        </w:rPr>
        <w:t>&gt;&lt;/SNO&gt;</w:t>
      </w:r>
    </w:p>
    <w:p w:rsidR="0014542F" w:rsidRPr="00425C8F" w:rsidRDefault="0014542F" w:rsidP="0014542F">
      <w:pPr>
        <w:pStyle w:val="Code"/>
        <w:ind w:left="0"/>
      </w:pPr>
      <w:r w:rsidRPr="00425C8F">
        <w:t>&lt;EXTNWCODE&gt;</w:t>
      </w:r>
      <w:r w:rsidRPr="00425C8F">
        <w:rPr>
          <w:i/>
          <w:iCs/>
        </w:rPr>
        <w:t>&lt;Network External Code&gt;</w:t>
      </w:r>
      <w:r w:rsidRPr="00425C8F">
        <w:t>&lt;/EXTNWCODE&gt;</w:t>
      </w:r>
    </w:p>
    <w:p w:rsidR="0014542F" w:rsidRPr="00425C8F" w:rsidRDefault="0014542F" w:rsidP="0014542F">
      <w:pPr>
        <w:pStyle w:val="Code"/>
        <w:ind w:left="0"/>
        <w:rPr>
          <w:rFonts w:cs="Courier New"/>
          <w:szCs w:val="20"/>
        </w:rPr>
      </w:pPr>
      <w:r w:rsidRPr="00425C8F">
        <w:rPr>
          <w:rFonts w:cs="Courier New"/>
          <w:szCs w:val="20"/>
        </w:rPr>
        <w:t>&lt;LOGINID&gt;&lt; Sender Login ID&lt;/LOGINID&gt;</w:t>
      </w:r>
    </w:p>
    <w:p w:rsidR="0014542F" w:rsidRPr="00425C8F" w:rsidRDefault="0014542F" w:rsidP="0014542F">
      <w:pPr>
        <w:pStyle w:val="Code"/>
        <w:ind w:left="0"/>
        <w:rPr>
          <w:rFonts w:cs="Courier New"/>
          <w:szCs w:val="20"/>
        </w:rPr>
      </w:pPr>
      <w:r w:rsidRPr="00425C8F">
        <w:rPr>
          <w:rFonts w:cs="Courier New"/>
          <w:szCs w:val="20"/>
        </w:rPr>
        <w:t>&lt;PASSWORD&gt;&lt; Sender Login Password&lt;/PASSWORD&gt;</w:t>
      </w:r>
    </w:p>
    <w:p w:rsidR="0014542F" w:rsidRPr="00425C8F" w:rsidRDefault="0014542F" w:rsidP="0014542F">
      <w:pPr>
        <w:pStyle w:val="Code"/>
        <w:ind w:left="0"/>
        <w:rPr>
          <w:rFonts w:cs="Courier New"/>
          <w:szCs w:val="20"/>
        </w:rPr>
      </w:pPr>
      <w:r w:rsidRPr="00425C8F">
        <w:rPr>
          <w:rFonts w:cs="Courier New"/>
          <w:szCs w:val="20"/>
        </w:rPr>
        <w:lastRenderedPageBreak/>
        <w:t>&lt;EXTREFNUM&gt;&lt;Unique Reference number in the external system&gt;&lt;/EXTREFNUM&gt;</w:t>
      </w:r>
      <w:r w:rsidRPr="00425C8F">
        <w:rPr>
          <w:rFonts w:cs="Courier New"/>
          <w:szCs w:val="20"/>
        </w:rPr>
        <w:tab/>
      </w:r>
    </w:p>
    <w:p w:rsidR="0014542F" w:rsidRPr="00425C8F" w:rsidRDefault="0014542F" w:rsidP="0014542F">
      <w:pPr>
        <w:pStyle w:val="Code"/>
        <w:ind w:left="0"/>
        <w:rPr>
          <w:rFonts w:cs="Courier New"/>
          <w:szCs w:val="20"/>
        </w:rPr>
      </w:pPr>
      <w:r w:rsidRPr="00425C8F">
        <w:rPr>
          <w:rFonts w:cs="Courier New"/>
          <w:szCs w:val="20"/>
        </w:rPr>
        <w:t>&lt;LANGUAGE1&gt;&lt;Sender Language&gt;&lt;/LANGUAGE1&gt;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&lt;LANGUAGE2&gt;&lt;Payee Language&gt;&lt;/LANGUAGE2&gt;</w:t>
      </w:r>
    </w:p>
    <w:p w:rsidR="0014542F" w:rsidRDefault="0014542F" w:rsidP="0014542F">
      <w:pPr>
        <w:rPr>
          <w:rFonts w:ascii="Courier New" w:hAnsi="Courier New" w:cs="Courier New"/>
          <w:sz w:val="20"/>
          <w:szCs w:val="20"/>
        </w:rPr>
      </w:pPr>
      <w:r w:rsidRPr="00425C8F">
        <w:rPr>
          <w:rFonts w:ascii="Courier New" w:hAnsi="Courier New" w:cs="Courier New"/>
          <w:sz w:val="20"/>
          <w:szCs w:val="20"/>
        </w:rPr>
        <w:t>&lt;EXTCODE&gt;&gt;&lt;</w:t>
      </w:r>
      <w:r w:rsidRPr="00425C8F">
        <w:rPr>
          <w:rFonts w:cs="Courier New"/>
          <w:szCs w:val="20"/>
        </w:rPr>
        <w:t xml:space="preserve">Sender </w:t>
      </w:r>
      <w:r w:rsidRPr="00425C8F">
        <w:rPr>
          <w:rFonts w:ascii="Courier New" w:hAnsi="Courier New" w:cs="Courier New"/>
          <w:sz w:val="20"/>
          <w:szCs w:val="20"/>
        </w:rPr>
        <w:t>unique External code&gt;&lt;/EXTCODE&gt;</w:t>
      </w:r>
    </w:p>
    <w:p w:rsidR="00486253" w:rsidRDefault="00486253" w:rsidP="00486253">
      <w:pPr>
        <w:rPr>
          <w:rFonts w:ascii="Courier New" w:hAnsi="Courier New" w:cs="Courier New"/>
          <w:color w:val="000000"/>
          <w:sz w:val="20"/>
          <w:szCs w:val="20"/>
        </w:rPr>
      </w:pPr>
      <w:r>
        <w:rPr>
          <w:rFonts w:ascii="Courier New" w:hAnsi="Courier New" w:cs="Courier New"/>
          <w:color w:val="000000"/>
          <w:sz w:val="20"/>
          <w:szCs w:val="20"/>
        </w:rPr>
        <w:t>&lt;ACTION&gt; Either PIN or serial or Both present present in response based on its value&lt;/ACTION&gt;</w:t>
      </w:r>
    </w:p>
    <w:p w:rsidR="00486253" w:rsidRPr="00425C8F" w:rsidRDefault="00486253" w:rsidP="0014542F">
      <w:pPr>
        <w:rPr>
          <w:rFonts w:ascii="Courier New" w:hAnsi="Courier New" w:cs="Courier New"/>
          <w:sz w:val="20"/>
          <w:szCs w:val="20"/>
        </w:rPr>
      </w:pPr>
    </w:p>
    <w:p w:rsidR="0014542F" w:rsidRPr="00425C8F" w:rsidRDefault="0014542F" w:rsidP="0014542F">
      <w:pPr>
        <w:pStyle w:val="Code"/>
        <w:ind w:left="0"/>
      </w:pPr>
      <w:r w:rsidRPr="00425C8F">
        <w:t>&lt;/COMMAND&gt;</w:t>
      </w:r>
    </w:p>
    <w:p w:rsidR="0014542F" w:rsidRPr="00425C8F" w:rsidRDefault="0014542F" w:rsidP="0014542F">
      <w:pPr>
        <w:pStyle w:val="BodyText2"/>
        <w:rPr>
          <w:rFonts w:cs="Arial"/>
        </w:rPr>
      </w:pPr>
    </w:p>
    <w:p w:rsidR="0014542F" w:rsidRPr="00425C8F" w:rsidRDefault="0014542F" w:rsidP="0014542F">
      <w:pPr>
        <w:pStyle w:val="BodyText2"/>
        <w:rPr>
          <w:rFonts w:cs="Arial"/>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14542F" w:rsidRPr="00425C8F" w:rsidTr="00762089">
        <w:trPr>
          <w:trHeight w:val="277"/>
          <w:tblHeader/>
        </w:trPr>
        <w:tc>
          <w:tcPr>
            <w:tcW w:w="1440"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TAG</w:t>
            </w:r>
          </w:p>
        </w:tc>
        <w:tc>
          <w:tcPr>
            <w:tcW w:w="1254"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Fields</w:t>
            </w:r>
          </w:p>
        </w:tc>
        <w:tc>
          <w:tcPr>
            <w:tcW w:w="2551"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Remarks</w:t>
            </w:r>
          </w:p>
        </w:tc>
        <w:tc>
          <w:tcPr>
            <w:tcW w:w="1134"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Example</w:t>
            </w:r>
          </w:p>
        </w:tc>
        <w:tc>
          <w:tcPr>
            <w:tcW w:w="1901"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Field Type</w:t>
            </w:r>
          </w:p>
        </w:tc>
        <w:tc>
          <w:tcPr>
            <w:tcW w:w="1316"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Optional/</w:t>
            </w:r>
          </w:p>
          <w:p w:rsidR="0014542F" w:rsidRPr="00425C8F" w:rsidRDefault="0014542F" w:rsidP="00762089">
            <w:pPr>
              <w:pStyle w:val="TableColumnLabels"/>
              <w:rPr>
                <w:color w:val="auto"/>
              </w:rPr>
            </w:pPr>
            <w:r w:rsidRPr="00425C8F">
              <w:rPr>
                <w:color w:val="auto"/>
              </w:rPr>
              <w:t>Mandatory</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r w:rsidRPr="00425C8F">
              <w:t>PIN</w:t>
            </w: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highlight w:val="white"/>
              </w:rPr>
              <w:t>PinNo</w:t>
            </w:r>
          </w:p>
        </w:tc>
        <w:tc>
          <w:tcPr>
            <w:tcW w:w="2551" w:type="dxa"/>
            <w:tcBorders>
              <w:top w:val="single" w:sz="6" w:space="0" w:color="000000"/>
              <w:bottom w:val="single" w:sz="6" w:space="0" w:color="000000"/>
            </w:tcBorders>
            <w:vAlign w:val="center"/>
          </w:tcPr>
          <w:p w:rsidR="0014542F" w:rsidRPr="00425C8F" w:rsidRDefault="0014542F" w:rsidP="00762089">
            <w:pPr>
              <w:pStyle w:val="Tablecontent"/>
              <w:rPr>
                <w:rFonts w:cs="Arial"/>
                <w:sz w:val="20"/>
                <w:szCs w:val="20"/>
              </w:rPr>
            </w:pPr>
            <w:r w:rsidRPr="00425C8F">
              <w:rPr>
                <w:rFonts w:cs="Arial"/>
                <w:sz w:val="20"/>
                <w:szCs w:val="20"/>
              </w:rPr>
              <w:t>Used to identify PIN Number.</w:t>
            </w:r>
          </w:p>
        </w:tc>
        <w:tc>
          <w:tcPr>
            <w:tcW w:w="1134" w:type="dxa"/>
            <w:tcBorders>
              <w:top w:val="single" w:sz="6" w:space="0" w:color="000000"/>
              <w:bottom w:val="single" w:sz="6" w:space="0" w:color="000000"/>
            </w:tcBorders>
          </w:tcPr>
          <w:p w:rsidR="0014542F" w:rsidRPr="00425C8F" w:rsidRDefault="0014542F" w:rsidP="00762089">
            <w:pPr>
              <w:pStyle w:val="Tablecontent"/>
            </w:pPr>
            <w:r w:rsidRPr="00425C8F">
              <w:t>97862487564510</w:t>
            </w: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 xml:space="preserve">Numeric </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Length configurable</w:t>
            </w:r>
          </w:p>
        </w:tc>
        <w:tc>
          <w:tcPr>
            <w:tcW w:w="1316"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M</w:t>
            </w:r>
          </w:p>
        </w:tc>
      </w:tr>
      <w:tr w:rsidR="0014542F" w:rsidRPr="00425C8F" w:rsidTr="00762089">
        <w:trPr>
          <w:trHeight w:val="277"/>
        </w:trPr>
        <w:tc>
          <w:tcPr>
            <w:tcW w:w="1440" w:type="dxa"/>
            <w:tcBorders>
              <w:top w:val="single" w:sz="6" w:space="0" w:color="000000"/>
              <w:left w:val="single" w:sz="4" w:space="0" w:color="000000"/>
              <w:bottom w:val="single" w:sz="6" w:space="0" w:color="000000"/>
              <w:right w:val="single" w:sz="6" w:space="0" w:color="000000"/>
            </w:tcBorders>
          </w:tcPr>
          <w:p w:rsidR="0014542F" w:rsidRPr="00425C8F" w:rsidRDefault="0014542F" w:rsidP="00762089">
            <w:pPr>
              <w:pStyle w:val="Tablecontent"/>
            </w:pPr>
            <w:r w:rsidRPr="00425C8F">
              <w:t>SNO</w:t>
            </w:r>
          </w:p>
        </w:tc>
        <w:tc>
          <w:tcPr>
            <w:tcW w:w="1254" w:type="dxa"/>
            <w:tcBorders>
              <w:top w:val="single" w:sz="6" w:space="0" w:color="000000"/>
              <w:left w:val="single" w:sz="6" w:space="0" w:color="000000"/>
              <w:bottom w:val="single" w:sz="6" w:space="0" w:color="000000"/>
              <w:right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SerialNo</w:t>
            </w:r>
          </w:p>
        </w:tc>
        <w:tc>
          <w:tcPr>
            <w:tcW w:w="2551" w:type="dxa"/>
            <w:tcBorders>
              <w:top w:val="single" w:sz="6" w:space="0" w:color="000000"/>
              <w:left w:val="single" w:sz="6" w:space="0" w:color="000000"/>
              <w:bottom w:val="single" w:sz="6" w:space="0" w:color="000000"/>
              <w:right w:val="single" w:sz="6" w:space="0" w:color="000000"/>
            </w:tcBorders>
            <w:vAlign w:val="center"/>
          </w:tcPr>
          <w:p w:rsidR="0014542F" w:rsidRPr="00425C8F" w:rsidRDefault="0014542F" w:rsidP="00762089">
            <w:pPr>
              <w:pStyle w:val="Tablecontent"/>
              <w:rPr>
                <w:rFonts w:cs="Arial"/>
                <w:sz w:val="20"/>
                <w:szCs w:val="20"/>
              </w:rPr>
            </w:pPr>
            <w:r w:rsidRPr="00425C8F">
              <w:rPr>
                <w:rFonts w:cs="Arial"/>
                <w:sz w:val="20"/>
                <w:szCs w:val="20"/>
              </w:rPr>
              <w:t>Used to identify Serial Number.</w:t>
            </w:r>
          </w:p>
        </w:tc>
        <w:tc>
          <w:tcPr>
            <w:tcW w:w="1134" w:type="dxa"/>
            <w:tcBorders>
              <w:top w:val="single" w:sz="6" w:space="0" w:color="000000"/>
              <w:left w:val="single" w:sz="6" w:space="0" w:color="000000"/>
              <w:bottom w:val="single" w:sz="6" w:space="0" w:color="000000"/>
              <w:right w:val="single" w:sz="6" w:space="0" w:color="000000"/>
            </w:tcBorders>
          </w:tcPr>
          <w:p w:rsidR="0014542F" w:rsidRPr="00425C8F" w:rsidRDefault="0014542F" w:rsidP="00762089">
            <w:pPr>
              <w:pStyle w:val="Tablecontent"/>
            </w:pPr>
            <w:r w:rsidRPr="00425C8F">
              <w:t>978624875645</w:t>
            </w:r>
          </w:p>
        </w:tc>
        <w:tc>
          <w:tcPr>
            <w:tcW w:w="1901" w:type="dxa"/>
            <w:tcBorders>
              <w:top w:val="single" w:sz="6" w:space="0" w:color="000000"/>
              <w:left w:val="single" w:sz="6" w:space="0" w:color="000000"/>
              <w:bottom w:val="single" w:sz="6" w:space="0" w:color="000000"/>
              <w:right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 xml:space="preserve">Numeric </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Length configurable</w:t>
            </w:r>
          </w:p>
        </w:tc>
        <w:tc>
          <w:tcPr>
            <w:tcW w:w="1316" w:type="dxa"/>
            <w:tcBorders>
              <w:top w:val="single" w:sz="6" w:space="0" w:color="000000"/>
              <w:left w:val="single" w:sz="6" w:space="0" w:color="000000"/>
              <w:bottom w:val="single" w:sz="6" w:space="0" w:color="000000"/>
              <w:right w:val="single" w:sz="4"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M</w:t>
            </w:r>
          </w:p>
        </w:tc>
      </w:tr>
      <w:tr w:rsidR="00486253" w:rsidRPr="00425C8F" w:rsidTr="00762089">
        <w:trPr>
          <w:trHeight w:val="277"/>
        </w:trPr>
        <w:tc>
          <w:tcPr>
            <w:tcW w:w="1440" w:type="dxa"/>
            <w:tcBorders>
              <w:top w:val="single" w:sz="6" w:space="0" w:color="000000"/>
              <w:left w:val="single" w:sz="4" w:space="0" w:color="000000"/>
              <w:bottom w:val="single" w:sz="6" w:space="0" w:color="000000"/>
              <w:right w:val="single" w:sz="6" w:space="0" w:color="000000"/>
            </w:tcBorders>
          </w:tcPr>
          <w:p w:rsidR="00486253" w:rsidRPr="00425C8F" w:rsidRDefault="00486253" w:rsidP="00762089">
            <w:pPr>
              <w:pStyle w:val="Tablecontent"/>
            </w:pPr>
            <w:r>
              <w:rPr>
                <w:rFonts w:ascii="Courier New" w:hAnsi="Courier New" w:cs="Courier New"/>
                <w:color w:val="000000"/>
                <w:sz w:val="20"/>
                <w:szCs w:val="20"/>
              </w:rPr>
              <w:t>ACTION</w:t>
            </w:r>
          </w:p>
        </w:tc>
        <w:tc>
          <w:tcPr>
            <w:tcW w:w="1254" w:type="dxa"/>
            <w:tcBorders>
              <w:top w:val="single" w:sz="6" w:space="0" w:color="000000"/>
              <w:left w:val="single" w:sz="6" w:space="0" w:color="000000"/>
              <w:bottom w:val="single" w:sz="6" w:space="0" w:color="000000"/>
              <w:right w:val="single" w:sz="6" w:space="0" w:color="000000"/>
            </w:tcBorders>
            <w:vAlign w:val="center"/>
          </w:tcPr>
          <w:p w:rsidR="00486253" w:rsidRPr="00425C8F" w:rsidRDefault="00486253" w:rsidP="00762089">
            <w:pPr>
              <w:pStyle w:val="Footer"/>
              <w:tabs>
                <w:tab w:val="clear" w:pos="4320"/>
                <w:tab w:val="clear" w:pos="8640"/>
              </w:tabs>
              <w:rPr>
                <w:rFonts w:ascii="Arial" w:hAnsi="Arial" w:cs="Arial"/>
                <w:sz w:val="20"/>
                <w:szCs w:val="20"/>
                <w:highlight w:val="white"/>
              </w:rPr>
            </w:pPr>
            <w:r>
              <w:rPr>
                <w:rFonts w:ascii="Courier New" w:hAnsi="Courier New" w:cs="Courier New"/>
                <w:color w:val="000000"/>
                <w:sz w:val="20"/>
                <w:szCs w:val="20"/>
              </w:rPr>
              <w:t>ACTION</w:t>
            </w:r>
          </w:p>
        </w:tc>
        <w:tc>
          <w:tcPr>
            <w:tcW w:w="2551" w:type="dxa"/>
            <w:tcBorders>
              <w:top w:val="single" w:sz="6" w:space="0" w:color="000000"/>
              <w:left w:val="single" w:sz="6" w:space="0" w:color="000000"/>
              <w:bottom w:val="single" w:sz="6" w:space="0" w:color="000000"/>
              <w:right w:val="single" w:sz="6" w:space="0" w:color="000000"/>
            </w:tcBorders>
            <w:vAlign w:val="center"/>
          </w:tcPr>
          <w:p w:rsidR="00486253" w:rsidRPr="00425C8F" w:rsidRDefault="00486253" w:rsidP="00762089">
            <w:pPr>
              <w:pStyle w:val="Tablecontent"/>
              <w:rPr>
                <w:rFonts w:cs="Arial"/>
                <w:sz w:val="20"/>
                <w:szCs w:val="20"/>
              </w:rPr>
            </w:pPr>
            <w:r>
              <w:t>Note:- S indicate Serial Number, P indicate PIN and B indicate BOTH</w:t>
            </w:r>
          </w:p>
        </w:tc>
        <w:tc>
          <w:tcPr>
            <w:tcW w:w="1134" w:type="dxa"/>
            <w:tcBorders>
              <w:top w:val="single" w:sz="6" w:space="0" w:color="000000"/>
              <w:left w:val="single" w:sz="6" w:space="0" w:color="000000"/>
              <w:bottom w:val="single" w:sz="6" w:space="0" w:color="000000"/>
              <w:right w:val="single" w:sz="6" w:space="0" w:color="000000"/>
            </w:tcBorders>
          </w:tcPr>
          <w:p w:rsidR="00486253" w:rsidRPr="00425C8F" w:rsidRDefault="00486253" w:rsidP="00762089">
            <w:pPr>
              <w:pStyle w:val="Tablecontent"/>
            </w:pPr>
            <w:r>
              <w:t>P</w:t>
            </w:r>
          </w:p>
        </w:tc>
        <w:tc>
          <w:tcPr>
            <w:tcW w:w="1901" w:type="dxa"/>
            <w:tcBorders>
              <w:top w:val="single" w:sz="6" w:space="0" w:color="000000"/>
              <w:left w:val="single" w:sz="6" w:space="0" w:color="000000"/>
              <w:bottom w:val="single" w:sz="6" w:space="0" w:color="000000"/>
              <w:right w:val="single" w:sz="6" w:space="0" w:color="000000"/>
            </w:tcBorders>
            <w:vAlign w:val="center"/>
          </w:tcPr>
          <w:p w:rsidR="00486253" w:rsidRPr="00425C8F" w:rsidRDefault="00486253" w:rsidP="00762089">
            <w:pPr>
              <w:pStyle w:val="Footer"/>
              <w:tabs>
                <w:tab w:val="clear" w:pos="4320"/>
                <w:tab w:val="clear" w:pos="8640"/>
              </w:tabs>
              <w:rPr>
                <w:rFonts w:ascii="Arial" w:hAnsi="Arial" w:cs="Arial"/>
                <w:sz w:val="20"/>
                <w:szCs w:val="20"/>
              </w:rPr>
            </w:pPr>
            <w:r>
              <w:rPr>
                <w:rFonts w:ascii="Arial" w:hAnsi="Arial" w:cs="Arial"/>
                <w:sz w:val="20"/>
                <w:szCs w:val="20"/>
              </w:rPr>
              <w:t>Alphabate ( P,S,B)</w:t>
            </w:r>
          </w:p>
        </w:tc>
        <w:tc>
          <w:tcPr>
            <w:tcW w:w="1316" w:type="dxa"/>
            <w:tcBorders>
              <w:top w:val="single" w:sz="6" w:space="0" w:color="000000"/>
              <w:left w:val="single" w:sz="6" w:space="0" w:color="000000"/>
              <w:bottom w:val="single" w:sz="6" w:space="0" w:color="000000"/>
              <w:right w:val="single" w:sz="4" w:space="0" w:color="000000"/>
            </w:tcBorders>
            <w:vAlign w:val="center"/>
          </w:tcPr>
          <w:p w:rsidR="00486253" w:rsidRPr="00425C8F" w:rsidRDefault="00486253" w:rsidP="00762089">
            <w:pPr>
              <w:pStyle w:val="Footer"/>
              <w:tabs>
                <w:tab w:val="clear" w:pos="4320"/>
                <w:tab w:val="clear" w:pos="8640"/>
              </w:tabs>
              <w:rPr>
                <w:rFonts w:ascii="Arial" w:hAnsi="Arial" w:cs="Arial"/>
                <w:sz w:val="20"/>
                <w:szCs w:val="20"/>
              </w:rPr>
            </w:pPr>
            <w:r>
              <w:rPr>
                <w:rFonts w:ascii="Arial" w:hAnsi="Arial" w:cs="Arial"/>
                <w:sz w:val="20"/>
                <w:szCs w:val="20"/>
              </w:rPr>
              <w:t>O</w:t>
            </w:r>
          </w:p>
        </w:tc>
      </w:tr>
    </w:tbl>
    <w:p w:rsidR="0014542F" w:rsidRPr="00425C8F" w:rsidRDefault="0014542F" w:rsidP="0014542F">
      <w:pPr>
        <w:pStyle w:val="BodyText2"/>
        <w:rPr>
          <w:rFonts w:cs="Arial"/>
        </w:rPr>
      </w:pPr>
    </w:p>
    <w:p w:rsidR="0014542F" w:rsidRPr="00425C8F" w:rsidRDefault="0014542F" w:rsidP="0014542F">
      <w:pPr>
        <w:pStyle w:val="Footer"/>
        <w:tabs>
          <w:tab w:val="clear" w:pos="4320"/>
          <w:tab w:val="clear" w:pos="8640"/>
        </w:tabs>
        <w:ind w:left="1530" w:hanging="1530"/>
        <w:jc w:val="both"/>
        <w:rPr>
          <w:rFonts w:ascii="Arial" w:hAnsi="Arial" w:cs="Arial"/>
          <w:bCs/>
          <w:sz w:val="20"/>
          <w:szCs w:val="20"/>
        </w:rPr>
      </w:pPr>
      <w:r w:rsidRPr="00425C8F">
        <w:rPr>
          <w:rFonts w:ascii="Arial" w:hAnsi="Arial" w:cs="Arial"/>
          <w:b/>
          <w:bCs/>
          <w:sz w:val="20"/>
          <w:szCs w:val="20"/>
        </w:rPr>
        <w:t xml:space="preserve">Note: </w:t>
      </w:r>
      <w:r w:rsidRPr="00425C8F">
        <w:rPr>
          <w:rFonts w:ascii="Arial" w:hAnsi="Arial" w:cs="Arial"/>
          <w:bCs/>
          <w:sz w:val="20"/>
          <w:szCs w:val="20"/>
        </w:rPr>
        <w:t>Any one out of PIN and SNO is Mandatory.</w:t>
      </w:r>
    </w:p>
    <w:p w:rsidR="0014542F" w:rsidRPr="00425C8F" w:rsidRDefault="0014542F" w:rsidP="0014542F">
      <w:pPr>
        <w:pStyle w:val="Footer"/>
        <w:tabs>
          <w:tab w:val="clear" w:pos="4320"/>
          <w:tab w:val="clear" w:pos="8640"/>
        </w:tabs>
        <w:ind w:left="1530" w:hanging="1530"/>
        <w:jc w:val="both"/>
        <w:rPr>
          <w:rFonts w:ascii="Arial" w:hAnsi="Arial" w:cs="Arial"/>
          <w:b/>
          <w:bCs/>
          <w:sz w:val="20"/>
          <w:szCs w:val="20"/>
        </w:rPr>
      </w:pPr>
    </w:p>
    <w:p w:rsidR="0014542F" w:rsidRPr="00425C8F" w:rsidRDefault="0014542F" w:rsidP="0014542F">
      <w:pPr>
        <w:pStyle w:val="Footer"/>
        <w:tabs>
          <w:tab w:val="clear" w:pos="4320"/>
          <w:tab w:val="clear" w:pos="8640"/>
        </w:tabs>
        <w:ind w:left="1530" w:hanging="1530"/>
        <w:jc w:val="both"/>
        <w:rPr>
          <w:rFonts w:ascii="Arial" w:hAnsi="Arial" w:cs="Arial"/>
          <w:b/>
          <w:bCs/>
          <w:sz w:val="20"/>
          <w:szCs w:val="20"/>
        </w:rPr>
      </w:pPr>
      <w:r w:rsidRPr="00425C8F">
        <w:rPr>
          <w:rFonts w:ascii="Arial" w:hAnsi="Arial" w:cs="Arial"/>
          <w:b/>
          <w:bCs/>
          <w:sz w:val="20"/>
          <w:szCs w:val="20"/>
        </w:rPr>
        <w:t>Field Details</w:t>
      </w:r>
    </w:p>
    <w:p w:rsidR="0014542F" w:rsidRPr="00425C8F" w:rsidRDefault="0014542F" w:rsidP="0014542F">
      <w:pPr>
        <w:pStyle w:val="Footer"/>
        <w:tabs>
          <w:tab w:val="clear" w:pos="4320"/>
          <w:tab w:val="clear" w:pos="8640"/>
        </w:tabs>
        <w:ind w:left="1530" w:hanging="1530"/>
        <w:jc w:val="both"/>
        <w:rPr>
          <w:rFonts w:ascii="Arial" w:hAnsi="Arial" w:cs="Arial"/>
          <w:b/>
          <w:bCs/>
          <w:sz w:val="20"/>
          <w:szCs w:val="20"/>
        </w:rPr>
      </w:pPr>
    </w:p>
    <w:p w:rsidR="0014542F" w:rsidRPr="00425C8F" w:rsidRDefault="0014542F" w:rsidP="0014542F">
      <w:pPr>
        <w:pStyle w:val="Footer"/>
        <w:numPr>
          <w:ilvl w:val="0"/>
          <w:numId w:val="49"/>
        </w:numPr>
        <w:tabs>
          <w:tab w:val="clear" w:pos="4320"/>
          <w:tab w:val="clear" w:pos="8640"/>
        </w:tabs>
        <w:jc w:val="both"/>
        <w:rPr>
          <w:rFonts w:ascii="Arial" w:hAnsi="Arial" w:cs="Arial"/>
          <w:b/>
          <w:bCs/>
          <w:sz w:val="20"/>
          <w:szCs w:val="20"/>
        </w:rPr>
      </w:pPr>
      <w:r w:rsidRPr="00425C8F">
        <w:rPr>
          <w:rFonts w:ascii="Arial" w:hAnsi="Arial" w:cs="Arial"/>
          <w:b/>
          <w:bCs/>
          <w:sz w:val="20"/>
          <w:szCs w:val="20"/>
          <w:highlight w:val="white"/>
        </w:rPr>
        <w:t>PinNo</w:t>
      </w:r>
      <w:r w:rsidRPr="00425C8F">
        <w:rPr>
          <w:rFonts w:ascii="Arial" w:hAnsi="Arial" w:cs="Arial"/>
          <w:b/>
          <w:bCs/>
          <w:sz w:val="20"/>
          <w:szCs w:val="20"/>
        </w:rPr>
        <w:t xml:space="preserve">: </w:t>
      </w:r>
      <w:r w:rsidRPr="00425C8F">
        <w:rPr>
          <w:rFonts w:ascii="Arial" w:hAnsi="Arial" w:cs="Arial"/>
          <w:sz w:val="20"/>
          <w:szCs w:val="20"/>
        </w:rPr>
        <w:t>External Entity provided PIN Number is verified with the PIN Number stored in PreTUPS.</w:t>
      </w:r>
    </w:p>
    <w:p w:rsidR="0014542F" w:rsidRPr="00425C8F" w:rsidRDefault="0014542F" w:rsidP="0014542F">
      <w:pPr>
        <w:pStyle w:val="Footer"/>
        <w:numPr>
          <w:ilvl w:val="0"/>
          <w:numId w:val="49"/>
        </w:numPr>
        <w:tabs>
          <w:tab w:val="clear" w:pos="4320"/>
          <w:tab w:val="clear" w:pos="8640"/>
        </w:tabs>
        <w:jc w:val="both"/>
        <w:rPr>
          <w:rFonts w:ascii="Arial" w:hAnsi="Arial" w:cs="Arial"/>
          <w:b/>
          <w:bCs/>
          <w:sz w:val="20"/>
          <w:szCs w:val="20"/>
        </w:rPr>
      </w:pPr>
      <w:r w:rsidRPr="00425C8F">
        <w:rPr>
          <w:rFonts w:ascii="Arial" w:hAnsi="Arial" w:cs="Arial"/>
          <w:b/>
          <w:bCs/>
          <w:sz w:val="20"/>
          <w:szCs w:val="20"/>
        </w:rPr>
        <w:t xml:space="preserve">Serial Numebr: </w:t>
      </w:r>
      <w:r w:rsidRPr="00425C8F">
        <w:rPr>
          <w:rFonts w:ascii="Arial" w:hAnsi="Arial" w:cs="Arial"/>
          <w:sz w:val="20"/>
          <w:szCs w:val="20"/>
        </w:rPr>
        <w:t>The Serial Number associated is verified with the PIN Number stored in PreTUPS.</w:t>
      </w:r>
    </w:p>
    <w:p w:rsidR="006446C8" w:rsidRDefault="006446C8" w:rsidP="006446C8">
      <w:pPr>
        <w:pStyle w:val="Footer"/>
        <w:numPr>
          <w:ilvl w:val="0"/>
          <w:numId w:val="49"/>
        </w:numPr>
        <w:tabs>
          <w:tab w:val="clear" w:pos="4320"/>
          <w:tab w:val="clear" w:pos="8640"/>
        </w:tabs>
        <w:jc w:val="both"/>
      </w:pPr>
      <w:r>
        <w:t xml:space="preserve">If query request initiated using PIN and </w:t>
      </w:r>
    </w:p>
    <w:p w:rsidR="006446C8" w:rsidRDefault="006446C8" w:rsidP="006446C8">
      <w:pPr>
        <w:pStyle w:val="BodyText2"/>
        <w:numPr>
          <w:ilvl w:val="2"/>
          <w:numId w:val="49"/>
        </w:numPr>
      </w:pPr>
      <w:r>
        <w:t>If ACTION is S then in Response only Serial Number will be returning along with other parameter like TOPUP, STATUS,</w:t>
      </w:r>
      <w:r w:rsidRPr="00486253">
        <w:rPr>
          <w:lang w:val="fr-FR"/>
        </w:rPr>
        <w:t xml:space="preserve"> SUBID</w:t>
      </w:r>
      <w:r>
        <w:t xml:space="preserve"> etc.</w:t>
      </w:r>
    </w:p>
    <w:p w:rsidR="006446C8" w:rsidRDefault="006446C8" w:rsidP="006446C8">
      <w:pPr>
        <w:pStyle w:val="BodyText2"/>
        <w:numPr>
          <w:ilvl w:val="2"/>
          <w:numId w:val="49"/>
        </w:numPr>
      </w:pPr>
      <w:r>
        <w:t xml:space="preserve">If ACTION is P then in Response only PIN will be returning along with other parameter like TOPUP, STATUS, </w:t>
      </w:r>
      <w:r w:rsidRPr="00AF44B5">
        <w:rPr>
          <w:lang w:val="fr-FR"/>
        </w:rPr>
        <w:t>SUBID</w:t>
      </w:r>
      <w:r>
        <w:t xml:space="preserve"> etc.</w:t>
      </w:r>
    </w:p>
    <w:p w:rsidR="006446C8" w:rsidRDefault="006446C8" w:rsidP="006446C8">
      <w:pPr>
        <w:pStyle w:val="BodyText2"/>
        <w:numPr>
          <w:ilvl w:val="2"/>
          <w:numId w:val="49"/>
        </w:numPr>
      </w:pPr>
      <w:r>
        <w:t xml:space="preserve">If ACTION is B then in Response both Serial Number and PIN will be returning along with other parameter like TOPUP, STATUS, </w:t>
      </w:r>
      <w:r w:rsidRPr="00AF44B5">
        <w:rPr>
          <w:lang w:val="fr-FR"/>
        </w:rPr>
        <w:t>SUBID</w:t>
      </w:r>
      <w:r>
        <w:t xml:space="preserve"> etc.</w:t>
      </w:r>
    </w:p>
    <w:p w:rsidR="006446C8" w:rsidRDefault="006446C8" w:rsidP="006446C8">
      <w:pPr>
        <w:pStyle w:val="BodyText2"/>
        <w:numPr>
          <w:ilvl w:val="0"/>
          <w:numId w:val="49"/>
        </w:numPr>
      </w:pPr>
      <w:r>
        <w:t xml:space="preserve">If query request initiated using Serial Number then in Response only Serial Number will be returning along with other parameter like TOPUP, STATUS, </w:t>
      </w:r>
      <w:r w:rsidRPr="00AF44B5">
        <w:rPr>
          <w:lang w:val="fr-FR"/>
        </w:rPr>
        <w:t>SUBID</w:t>
      </w:r>
      <w:r>
        <w:t xml:space="preserve"> etc. in respective of ACTION value provided in request.</w:t>
      </w:r>
    </w:p>
    <w:p w:rsidR="00206698" w:rsidRDefault="00206698" w:rsidP="00BE11FD">
      <w:pPr>
        <w:pStyle w:val="Footer"/>
        <w:tabs>
          <w:tab w:val="clear" w:pos="4320"/>
          <w:tab w:val="clear" w:pos="8640"/>
        </w:tabs>
        <w:ind w:left="360"/>
        <w:jc w:val="both"/>
        <w:rPr>
          <w:rFonts w:ascii="Arial" w:hAnsi="Arial" w:cs="Arial"/>
          <w:b/>
          <w:bCs/>
          <w:sz w:val="20"/>
          <w:szCs w:val="20"/>
        </w:rPr>
      </w:pPr>
    </w:p>
    <w:p w:rsidR="0014542F" w:rsidRPr="00425C8F" w:rsidRDefault="0014542F" w:rsidP="0014542F">
      <w:pPr>
        <w:pStyle w:val="Heading"/>
        <w:rPr>
          <w:color w:val="auto"/>
        </w:rPr>
      </w:pPr>
      <w:r w:rsidRPr="00425C8F">
        <w:rPr>
          <w:color w:val="auto"/>
        </w:rPr>
        <w:t>Response XML format:</w:t>
      </w:r>
    </w:p>
    <w:p w:rsidR="0014542F" w:rsidRPr="00425C8F" w:rsidRDefault="0014542F" w:rsidP="0014542F">
      <w:pPr>
        <w:pStyle w:val="Code"/>
        <w:ind w:left="0"/>
        <w:jc w:val="left"/>
        <w:rPr>
          <w:lang w:val="fr-FR"/>
        </w:rPr>
      </w:pPr>
    </w:p>
    <w:p w:rsidR="0014542F" w:rsidRPr="00425C8F" w:rsidRDefault="0014542F" w:rsidP="0014542F">
      <w:pPr>
        <w:pStyle w:val="Code"/>
        <w:ind w:left="720"/>
        <w:jc w:val="left"/>
      </w:pPr>
      <w:r w:rsidRPr="00425C8F">
        <w:rPr>
          <w:lang w:val="fr-FR"/>
        </w:rPr>
        <w:t>&lt;?xml version="1.0"?&gt;</w:t>
      </w:r>
      <w:r w:rsidRPr="00425C8F">
        <w:t>&lt;!DOCTYPE COMMAND PUBLIC "-//Ocam//DTD XML Command 1.0//EN" "xml/command.dtd"&gt;</w:t>
      </w:r>
    </w:p>
    <w:p w:rsidR="0014542F" w:rsidRPr="00425C8F" w:rsidRDefault="0014542F" w:rsidP="0014542F">
      <w:pPr>
        <w:pStyle w:val="Code"/>
        <w:ind w:left="720"/>
        <w:jc w:val="left"/>
        <w:rPr>
          <w:lang w:val="fr-FR"/>
        </w:rPr>
      </w:pPr>
      <w:r w:rsidRPr="00425C8F">
        <w:rPr>
          <w:lang w:val="fr-FR"/>
        </w:rPr>
        <w:t>&lt;COMMAND&gt;&lt;TYPE&gt;</w:t>
      </w:r>
      <w:r w:rsidRPr="00425C8F">
        <w:rPr>
          <w:rFonts w:cs="Courier New"/>
          <w:i/>
          <w:szCs w:val="20"/>
        </w:rPr>
        <w:t>VOUQRYRESP</w:t>
      </w:r>
      <w:r w:rsidRPr="00425C8F">
        <w:rPr>
          <w:lang w:val="fr-FR"/>
        </w:rPr>
        <w:t>&lt;/TYPE&gt;</w:t>
      </w:r>
    </w:p>
    <w:p w:rsidR="0014542F" w:rsidRPr="00425C8F" w:rsidRDefault="0014542F" w:rsidP="0014542F">
      <w:pPr>
        <w:pStyle w:val="Code"/>
        <w:ind w:left="720"/>
        <w:jc w:val="left"/>
        <w:rPr>
          <w:lang w:val="fr-FR"/>
        </w:rPr>
      </w:pPr>
      <w:r w:rsidRPr="00425C8F">
        <w:rPr>
          <w:lang w:val="fr-FR"/>
        </w:rPr>
        <w:t>&lt;TXNSTATUS&gt;&lt;</w:t>
      </w:r>
      <w:r w:rsidRPr="00425C8F">
        <w:rPr>
          <w:i/>
          <w:iCs/>
        </w:rPr>
        <w:t xml:space="preserve"> Transaction Status</w:t>
      </w:r>
      <w:r w:rsidRPr="00425C8F">
        <w:rPr>
          <w:lang w:val="fr-FR"/>
        </w:rPr>
        <w:t>&gt;&lt;/TXNSTATUS&gt;</w:t>
      </w:r>
    </w:p>
    <w:p w:rsidR="0014542F" w:rsidRPr="00425C8F" w:rsidRDefault="0014542F" w:rsidP="0014542F">
      <w:pPr>
        <w:ind w:firstLine="720"/>
        <w:rPr>
          <w:rFonts w:ascii="Courier New" w:hAnsi="Courier New" w:cs="Courier New"/>
          <w:sz w:val="20"/>
          <w:szCs w:val="20"/>
        </w:rPr>
      </w:pPr>
      <w:r w:rsidRPr="00425C8F">
        <w:rPr>
          <w:rFonts w:ascii="Courier New" w:hAnsi="Courier New" w:cs="Courier New"/>
          <w:sz w:val="20"/>
          <w:szCs w:val="20"/>
        </w:rPr>
        <w:t>&lt;PIN&gt;&lt;</w:t>
      </w:r>
      <w:r w:rsidRPr="00425C8F">
        <w:rPr>
          <w:rFonts w:ascii="Courier New" w:hAnsi="Courier New" w:cs="Courier New"/>
          <w:i/>
          <w:sz w:val="20"/>
          <w:szCs w:val="20"/>
        </w:rPr>
        <w:t>Identify Voucher PIN Number</w:t>
      </w:r>
      <w:r w:rsidRPr="00425C8F">
        <w:rPr>
          <w:rFonts w:ascii="Courier New" w:hAnsi="Courier New" w:cs="Courier New"/>
          <w:sz w:val="20"/>
          <w:szCs w:val="20"/>
        </w:rPr>
        <w:t>&gt;&lt;/PIN&gt;</w:t>
      </w:r>
    </w:p>
    <w:p w:rsidR="0014542F" w:rsidRPr="00425C8F" w:rsidRDefault="0014542F" w:rsidP="0014542F">
      <w:pPr>
        <w:pStyle w:val="Code"/>
        <w:ind w:left="720"/>
        <w:jc w:val="left"/>
        <w:rPr>
          <w:lang w:val="fr-FR"/>
        </w:rPr>
      </w:pPr>
      <w:r w:rsidRPr="00425C8F">
        <w:rPr>
          <w:lang w:val="fr-FR"/>
        </w:rPr>
        <w:t>&lt;SNO&gt;&lt;</w:t>
      </w:r>
      <w:r w:rsidRPr="00425C8F">
        <w:rPr>
          <w:i/>
          <w:lang w:val="fr-FR"/>
        </w:rPr>
        <w:t>Identify Voucher Serial Number</w:t>
      </w:r>
      <w:r w:rsidRPr="00425C8F">
        <w:rPr>
          <w:lang w:val="fr-FR"/>
        </w:rPr>
        <w:t>&gt;&lt;/SNO&gt;</w:t>
      </w:r>
    </w:p>
    <w:p w:rsidR="0014542F" w:rsidRPr="00425C8F" w:rsidRDefault="0014542F" w:rsidP="0014542F">
      <w:pPr>
        <w:pStyle w:val="Code"/>
        <w:ind w:left="720"/>
        <w:jc w:val="left"/>
        <w:rPr>
          <w:lang w:val="fr-FR"/>
        </w:rPr>
      </w:pPr>
      <w:r w:rsidRPr="00425C8F">
        <w:rPr>
          <w:lang w:val="fr-FR"/>
        </w:rPr>
        <w:t>&lt;TOPUP&gt;&lt;Denominationassociatedwith voucher &gt;&lt;/TOPUP&gt;</w:t>
      </w:r>
    </w:p>
    <w:p w:rsidR="0014542F" w:rsidRDefault="0014542F" w:rsidP="0014542F">
      <w:pPr>
        <w:ind w:firstLine="720"/>
        <w:rPr>
          <w:rFonts w:ascii="Courier New" w:hAnsi="Courier New" w:cs="Courier New"/>
          <w:sz w:val="20"/>
          <w:szCs w:val="20"/>
        </w:rPr>
      </w:pPr>
      <w:r w:rsidRPr="00425C8F">
        <w:rPr>
          <w:rFonts w:ascii="Courier New" w:hAnsi="Courier New" w:cs="Courier New"/>
          <w:sz w:val="20"/>
          <w:szCs w:val="20"/>
        </w:rPr>
        <w:lastRenderedPageBreak/>
        <w:t>&lt;STATUS</w:t>
      </w:r>
      <w:r w:rsidRPr="00425C8F">
        <w:rPr>
          <w:rFonts w:ascii="Courier New" w:hAnsi="Courier New"/>
          <w:sz w:val="20"/>
          <w:lang w:val="fr-FR"/>
        </w:rPr>
        <w:t>&gt;&lt;CurrentStatus of Voucher in System&gt;&lt;/</w:t>
      </w:r>
      <w:r w:rsidRPr="00425C8F">
        <w:rPr>
          <w:rFonts w:ascii="Courier New" w:hAnsi="Courier New" w:cs="Courier New"/>
          <w:sz w:val="20"/>
          <w:szCs w:val="20"/>
        </w:rPr>
        <w:t>STATUS&gt;</w:t>
      </w:r>
    </w:p>
    <w:p w:rsidR="00486253" w:rsidRDefault="00486253" w:rsidP="0014542F">
      <w:pPr>
        <w:ind w:firstLine="720"/>
        <w:rPr>
          <w:rFonts w:ascii="Courier New" w:hAnsi="Courier New" w:cs="Courier New"/>
          <w:sz w:val="20"/>
          <w:szCs w:val="20"/>
        </w:rPr>
      </w:pPr>
      <w:r w:rsidRPr="00486253">
        <w:rPr>
          <w:rFonts w:ascii="Courier New" w:hAnsi="Courier New" w:cs="Courier New"/>
          <w:sz w:val="20"/>
          <w:szCs w:val="20"/>
        </w:rPr>
        <w:t>&lt;STATUS_DESCRIPTION&gt;GENERATED&lt;/STATUS_DESCRIPTION&gt;</w:t>
      </w:r>
    </w:p>
    <w:p w:rsidR="00486253" w:rsidRDefault="00486253" w:rsidP="0014542F">
      <w:pPr>
        <w:ind w:firstLine="720"/>
        <w:rPr>
          <w:rFonts w:ascii="Courier New" w:hAnsi="Courier New" w:cs="Courier New"/>
          <w:sz w:val="20"/>
          <w:szCs w:val="20"/>
        </w:rPr>
      </w:pPr>
      <w:r w:rsidRPr="00486253">
        <w:rPr>
          <w:rFonts w:ascii="Courier New" w:hAnsi="Courier New" w:cs="Courier New"/>
          <w:sz w:val="20"/>
          <w:szCs w:val="20"/>
        </w:rPr>
        <w:t>&lt;VOUCHER_EXPIRY_DATE&gt;31/07/20&lt;/VOUCHER_EXPIRY_DATE&gt;</w:t>
      </w:r>
    </w:p>
    <w:p w:rsidR="00486253" w:rsidRDefault="00486253" w:rsidP="0014542F">
      <w:pPr>
        <w:ind w:firstLine="720"/>
        <w:rPr>
          <w:rFonts w:ascii="Courier New" w:hAnsi="Courier New" w:cs="Courier New"/>
          <w:sz w:val="20"/>
          <w:szCs w:val="20"/>
        </w:rPr>
      </w:pPr>
      <w:r w:rsidRPr="00486253">
        <w:rPr>
          <w:rFonts w:ascii="Courier New" w:hAnsi="Courier New" w:cs="Courier New"/>
          <w:sz w:val="20"/>
          <w:szCs w:val="20"/>
        </w:rPr>
        <w:t>&lt;VOUCHER_CONSUMED_DATE&gt;NA&lt;/VOUCHER_CONSUMED_DATE&gt;</w:t>
      </w:r>
    </w:p>
    <w:p w:rsidR="00486253" w:rsidRDefault="00486253" w:rsidP="0014542F">
      <w:pPr>
        <w:ind w:firstLine="720"/>
        <w:rPr>
          <w:rFonts w:ascii="Courier New" w:hAnsi="Courier New" w:cs="Courier New"/>
          <w:sz w:val="20"/>
          <w:szCs w:val="20"/>
        </w:rPr>
      </w:pPr>
      <w:r w:rsidRPr="00486253">
        <w:rPr>
          <w:rFonts w:ascii="Courier New" w:hAnsi="Courier New" w:cs="Courier New"/>
          <w:sz w:val="20"/>
          <w:szCs w:val="20"/>
        </w:rPr>
        <w:t>&lt;SUBID&gt;NA&lt;/SUBID&gt;</w:t>
      </w:r>
    </w:p>
    <w:p w:rsidR="00486253" w:rsidRDefault="00486253" w:rsidP="0014542F">
      <w:pPr>
        <w:ind w:firstLine="720"/>
        <w:rPr>
          <w:rFonts w:ascii="Courier New" w:hAnsi="Courier New" w:cs="Courier New"/>
          <w:sz w:val="20"/>
          <w:szCs w:val="20"/>
        </w:rPr>
      </w:pPr>
      <w:r w:rsidRPr="00486253">
        <w:rPr>
          <w:rFonts w:ascii="Courier New" w:hAnsi="Courier New" w:cs="Courier New"/>
          <w:sz w:val="20"/>
          <w:szCs w:val="20"/>
        </w:rPr>
        <w:t>&lt;TALKTIME&gt;25&lt;/TALKTIME&gt;</w:t>
      </w:r>
    </w:p>
    <w:p w:rsidR="00486253" w:rsidRDefault="00486253" w:rsidP="0014542F">
      <w:pPr>
        <w:ind w:firstLine="720"/>
        <w:rPr>
          <w:rFonts w:ascii="Courier New" w:hAnsi="Courier New" w:cs="Courier New"/>
          <w:sz w:val="20"/>
          <w:szCs w:val="20"/>
        </w:rPr>
      </w:pPr>
      <w:r w:rsidRPr="00486253">
        <w:rPr>
          <w:rFonts w:ascii="Courier New" w:hAnsi="Courier New" w:cs="Courier New"/>
          <w:sz w:val="20"/>
          <w:szCs w:val="20"/>
        </w:rPr>
        <w:t>&lt;VOUCHERPROFILEID&gt;2&lt;/VOUCHERPROFILEID&gt;</w:t>
      </w:r>
    </w:p>
    <w:p w:rsidR="00486253" w:rsidRDefault="00486253" w:rsidP="0014542F">
      <w:pPr>
        <w:ind w:firstLine="720"/>
        <w:rPr>
          <w:rFonts w:ascii="Courier New" w:hAnsi="Courier New" w:cs="Courier New"/>
          <w:sz w:val="20"/>
          <w:szCs w:val="20"/>
        </w:rPr>
      </w:pPr>
      <w:r w:rsidRPr="00486253">
        <w:rPr>
          <w:rFonts w:ascii="Courier New" w:hAnsi="Courier New" w:cs="Courier New"/>
          <w:sz w:val="20"/>
          <w:szCs w:val="20"/>
        </w:rPr>
        <w:t xml:space="preserve">&lt;VOUCHERPROFILENAME&gt;Twenty </w:t>
      </w:r>
      <w:r>
        <w:rPr>
          <w:rFonts w:ascii="Courier New" w:hAnsi="Courier New" w:cs="Courier New"/>
          <w:sz w:val="20"/>
          <w:szCs w:val="20"/>
        </w:rPr>
        <w:t>F</w:t>
      </w:r>
      <w:r w:rsidRPr="00486253">
        <w:rPr>
          <w:rFonts w:ascii="Courier New" w:hAnsi="Courier New" w:cs="Courier New"/>
          <w:sz w:val="20"/>
          <w:szCs w:val="20"/>
        </w:rPr>
        <w:t>ive&lt;/VOUCHERPROFILENAME&gt;</w:t>
      </w:r>
    </w:p>
    <w:p w:rsidR="00486253" w:rsidRPr="00425C8F" w:rsidRDefault="00486253" w:rsidP="0014542F">
      <w:pPr>
        <w:ind w:firstLine="720"/>
        <w:rPr>
          <w:rFonts w:ascii="Courier New" w:hAnsi="Courier New" w:cs="Courier New"/>
          <w:sz w:val="20"/>
          <w:szCs w:val="20"/>
        </w:rPr>
      </w:pPr>
      <w:r w:rsidRPr="00486253">
        <w:rPr>
          <w:rFonts w:ascii="Courier New" w:hAnsi="Courier New" w:cs="Courier New"/>
          <w:sz w:val="20"/>
          <w:szCs w:val="20"/>
        </w:rPr>
        <w:t>&lt;VALIDITY&gt;25&lt;/VALIDITY&gt;</w:t>
      </w:r>
    </w:p>
    <w:p w:rsidR="0014542F" w:rsidRPr="00425C8F" w:rsidRDefault="0014542F" w:rsidP="0014542F">
      <w:pPr>
        <w:pStyle w:val="Code"/>
        <w:ind w:left="720"/>
        <w:jc w:val="left"/>
        <w:rPr>
          <w:lang w:val="fr-FR"/>
        </w:rPr>
      </w:pPr>
      <w:r w:rsidRPr="00425C8F">
        <w:rPr>
          <w:lang w:val="fr-FR"/>
        </w:rPr>
        <w:t>&lt;ERROR&gt;&lt;Errordefined for the response&gt;&lt;/ERROR&gt;</w:t>
      </w:r>
    </w:p>
    <w:p w:rsidR="0014542F" w:rsidRPr="00425C8F" w:rsidRDefault="0014542F" w:rsidP="0014542F">
      <w:pPr>
        <w:pStyle w:val="Code"/>
        <w:ind w:left="720"/>
        <w:jc w:val="left"/>
        <w:rPr>
          <w:lang w:val="fr-FR"/>
        </w:rPr>
      </w:pPr>
      <w:r w:rsidRPr="00425C8F">
        <w:rPr>
          <w:lang w:val="fr-FR"/>
        </w:rPr>
        <w:t>&lt;/COMMAND&gt;</w:t>
      </w:r>
    </w:p>
    <w:p w:rsidR="0014542F" w:rsidRPr="00425C8F" w:rsidRDefault="0014542F" w:rsidP="0014542F">
      <w:pPr>
        <w:pStyle w:val="BodyText2"/>
      </w:pPr>
    </w:p>
    <w:p w:rsidR="0014542F" w:rsidRPr="00425C8F" w:rsidRDefault="0014542F" w:rsidP="0014542F">
      <w:pPr>
        <w:pStyle w:val="BodyText2"/>
        <w:rPr>
          <w:b/>
          <w:u w:val="single"/>
        </w:rPr>
      </w:pPr>
      <w:r w:rsidRPr="00425C8F">
        <w:rPr>
          <w:b/>
          <w:u w:val="single"/>
        </w:rPr>
        <w:t>Voucher Query Response Message Parameters</w:t>
      </w:r>
    </w:p>
    <w:p w:rsidR="0014542F" w:rsidRPr="00425C8F" w:rsidRDefault="0014542F" w:rsidP="0014542F">
      <w:pPr>
        <w:pStyle w:val="BodyText2"/>
        <w:rPr>
          <w:b/>
          <w:u w:val="single"/>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14542F" w:rsidRPr="00425C8F" w:rsidTr="00762089">
        <w:trPr>
          <w:trHeight w:val="277"/>
          <w:tblHeader/>
        </w:trPr>
        <w:tc>
          <w:tcPr>
            <w:tcW w:w="1440"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TAG</w:t>
            </w:r>
          </w:p>
        </w:tc>
        <w:tc>
          <w:tcPr>
            <w:tcW w:w="1254"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Fields</w:t>
            </w:r>
          </w:p>
        </w:tc>
        <w:tc>
          <w:tcPr>
            <w:tcW w:w="2551"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Remarks</w:t>
            </w:r>
          </w:p>
        </w:tc>
        <w:tc>
          <w:tcPr>
            <w:tcW w:w="1134"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Example</w:t>
            </w:r>
          </w:p>
        </w:tc>
        <w:tc>
          <w:tcPr>
            <w:tcW w:w="1901"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Field Type</w:t>
            </w:r>
          </w:p>
        </w:tc>
        <w:tc>
          <w:tcPr>
            <w:tcW w:w="1316"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Optional/</w:t>
            </w:r>
          </w:p>
          <w:p w:rsidR="0014542F" w:rsidRPr="00425C8F" w:rsidRDefault="0014542F" w:rsidP="00762089">
            <w:pPr>
              <w:pStyle w:val="TableColumnLabels"/>
              <w:rPr>
                <w:color w:val="auto"/>
              </w:rPr>
            </w:pPr>
            <w:r w:rsidRPr="00425C8F">
              <w:rPr>
                <w:color w:val="auto"/>
              </w:rPr>
              <w:t>Mandatory</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r w:rsidRPr="00425C8F">
              <w:t>PIN</w:t>
            </w: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PINNo</w:t>
            </w:r>
          </w:p>
        </w:tc>
        <w:tc>
          <w:tcPr>
            <w:tcW w:w="255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Used to identify Voucher PIN  Number</w:t>
            </w:r>
          </w:p>
        </w:tc>
        <w:tc>
          <w:tcPr>
            <w:tcW w:w="1134" w:type="dxa"/>
            <w:tcBorders>
              <w:top w:val="single" w:sz="6" w:space="0" w:color="000000"/>
              <w:bottom w:val="single" w:sz="6" w:space="0" w:color="000000"/>
            </w:tcBorders>
          </w:tcPr>
          <w:p w:rsidR="0014542F" w:rsidRPr="00425C8F" w:rsidRDefault="0014542F" w:rsidP="00762089">
            <w:pPr>
              <w:pStyle w:val="Tablecontent"/>
            </w:pPr>
            <w:r w:rsidRPr="00425C8F">
              <w:t>97862487564510</w:t>
            </w: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 xml:space="preserve">Max=14 </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Numeric</w:t>
            </w:r>
          </w:p>
        </w:tc>
        <w:tc>
          <w:tcPr>
            <w:tcW w:w="1316"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M*</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r w:rsidRPr="00425C8F">
              <w:t>SNO</w:t>
            </w: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highlight w:val="white"/>
              </w:rPr>
              <w:t>SerialNo</w:t>
            </w:r>
          </w:p>
        </w:tc>
        <w:tc>
          <w:tcPr>
            <w:tcW w:w="255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Used to identify Voucher Serial Number</w:t>
            </w:r>
          </w:p>
        </w:tc>
        <w:tc>
          <w:tcPr>
            <w:tcW w:w="1134" w:type="dxa"/>
            <w:tcBorders>
              <w:top w:val="single" w:sz="6" w:space="0" w:color="000000"/>
              <w:bottom w:val="single" w:sz="6" w:space="0" w:color="000000"/>
            </w:tcBorders>
          </w:tcPr>
          <w:p w:rsidR="0014542F" w:rsidRPr="00425C8F" w:rsidRDefault="0014542F" w:rsidP="00762089">
            <w:pPr>
              <w:pStyle w:val="Tablecontent"/>
            </w:pPr>
            <w:r w:rsidRPr="00425C8F">
              <w:t>978624875645</w:t>
            </w: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 xml:space="preserve">Max=14 </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Numeric</w:t>
            </w:r>
          </w:p>
        </w:tc>
        <w:tc>
          <w:tcPr>
            <w:tcW w:w="1316"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M*</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r w:rsidRPr="00425C8F">
              <w:t>TOPUP</w:t>
            </w: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TopUp</w:t>
            </w:r>
          </w:p>
          <w:p w:rsidR="0014542F" w:rsidRPr="00425C8F" w:rsidRDefault="0014542F" w:rsidP="00762089">
            <w:pPr>
              <w:pStyle w:val="Footer"/>
              <w:tabs>
                <w:tab w:val="clear" w:pos="4320"/>
                <w:tab w:val="clear" w:pos="8640"/>
              </w:tabs>
              <w:rPr>
                <w:rFonts w:ascii="Arial" w:hAnsi="Arial" w:cs="Arial"/>
                <w:sz w:val="20"/>
                <w:szCs w:val="20"/>
                <w:highlight w:val="white"/>
              </w:rPr>
            </w:pPr>
          </w:p>
        </w:tc>
        <w:tc>
          <w:tcPr>
            <w:tcW w:w="255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Amount that will be credited in subscribers account</w:t>
            </w:r>
          </w:p>
        </w:tc>
        <w:tc>
          <w:tcPr>
            <w:tcW w:w="1134" w:type="dxa"/>
            <w:tcBorders>
              <w:top w:val="single" w:sz="6" w:space="0" w:color="000000"/>
              <w:bottom w:val="single" w:sz="6" w:space="0" w:color="000000"/>
            </w:tcBorders>
          </w:tcPr>
          <w:p w:rsidR="0014542F" w:rsidRPr="00425C8F" w:rsidRDefault="0014542F" w:rsidP="00762089">
            <w:pPr>
              <w:pStyle w:val="Tablecontent"/>
            </w:pPr>
            <w:r w:rsidRPr="00425C8F">
              <w:t>10</w:t>
            </w: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Max=10</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Numeric</w:t>
            </w:r>
          </w:p>
        </w:tc>
        <w:tc>
          <w:tcPr>
            <w:tcW w:w="1316"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M</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r w:rsidRPr="00425C8F">
              <w:t>STATUS</w:t>
            </w: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Voucher Status</w:t>
            </w:r>
          </w:p>
        </w:tc>
        <w:tc>
          <w:tcPr>
            <w:tcW w:w="255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Voucher Status in System</w:t>
            </w:r>
          </w:p>
        </w:tc>
        <w:tc>
          <w:tcPr>
            <w:tcW w:w="1134" w:type="dxa"/>
            <w:tcBorders>
              <w:top w:val="single" w:sz="6" w:space="0" w:color="000000"/>
              <w:bottom w:val="single" w:sz="6" w:space="0" w:color="000000"/>
            </w:tcBorders>
          </w:tcPr>
          <w:p w:rsidR="0014542F" w:rsidRPr="00425C8F" w:rsidRDefault="0014542F" w:rsidP="00762089">
            <w:pPr>
              <w:pStyle w:val="Tablecontent"/>
            </w:pPr>
            <w:r w:rsidRPr="00425C8F">
              <w:t>EN</w:t>
            </w: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Char</w:t>
            </w:r>
          </w:p>
        </w:tc>
        <w:tc>
          <w:tcPr>
            <w:tcW w:w="1316"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M</w:t>
            </w:r>
          </w:p>
        </w:tc>
      </w:tr>
      <w:tr w:rsidR="00C042A3" w:rsidRPr="00425C8F" w:rsidTr="00762089">
        <w:trPr>
          <w:trHeight w:val="277"/>
        </w:trPr>
        <w:tc>
          <w:tcPr>
            <w:tcW w:w="1440" w:type="dxa"/>
            <w:tcBorders>
              <w:top w:val="single" w:sz="6" w:space="0" w:color="000000"/>
              <w:bottom w:val="single" w:sz="6" w:space="0" w:color="000000"/>
            </w:tcBorders>
          </w:tcPr>
          <w:p w:rsidR="00C042A3" w:rsidRPr="00425C8F" w:rsidRDefault="00B25F36" w:rsidP="00762089">
            <w:pPr>
              <w:pStyle w:val="Tablecontent"/>
            </w:pPr>
            <w:r w:rsidRPr="00486253">
              <w:rPr>
                <w:rFonts w:ascii="Courier New" w:hAnsi="Courier New" w:cs="Courier New"/>
                <w:sz w:val="20"/>
                <w:szCs w:val="20"/>
              </w:rPr>
              <w:t>&lt;STATUS_DESCRIPTION&gt;</w:t>
            </w:r>
          </w:p>
        </w:tc>
        <w:tc>
          <w:tcPr>
            <w:tcW w:w="1254" w:type="dxa"/>
            <w:tcBorders>
              <w:top w:val="single" w:sz="6" w:space="0" w:color="000000"/>
              <w:bottom w:val="single" w:sz="6" w:space="0" w:color="000000"/>
            </w:tcBorders>
            <w:vAlign w:val="center"/>
          </w:tcPr>
          <w:p w:rsidR="00C042A3" w:rsidRPr="00425C8F" w:rsidRDefault="00B25F36" w:rsidP="00762089">
            <w:pPr>
              <w:pStyle w:val="Footer"/>
              <w:tabs>
                <w:tab w:val="clear" w:pos="4320"/>
                <w:tab w:val="clear" w:pos="8640"/>
              </w:tabs>
              <w:rPr>
                <w:rFonts w:ascii="Arial" w:hAnsi="Arial" w:cs="Arial"/>
                <w:sz w:val="20"/>
                <w:szCs w:val="20"/>
                <w:highlight w:val="white"/>
              </w:rPr>
            </w:pPr>
            <w:r w:rsidRPr="00486253">
              <w:rPr>
                <w:rFonts w:ascii="Courier New" w:hAnsi="Courier New" w:cs="Courier New"/>
                <w:sz w:val="20"/>
                <w:szCs w:val="20"/>
              </w:rPr>
              <w:t>STATUS_DESCRIPTION</w:t>
            </w:r>
          </w:p>
        </w:tc>
        <w:tc>
          <w:tcPr>
            <w:tcW w:w="2551" w:type="dxa"/>
            <w:tcBorders>
              <w:top w:val="single" w:sz="6" w:space="0" w:color="000000"/>
              <w:bottom w:val="single" w:sz="6" w:space="0" w:color="000000"/>
            </w:tcBorders>
            <w:vAlign w:val="center"/>
          </w:tcPr>
          <w:p w:rsidR="00C042A3" w:rsidRPr="00425C8F" w:rsidRDefault="00B25F36" w:rsidP="00762089">
            <w:pPr>
              <w:pStyle w:val="Footer"/>
              <w:tabs>
                <w:tab w:val="clear" w:pos="4320"/>
                <w:tab w:val="clear" w:pos="8640"/>
              </w:tabs>
              <w:rPr>
                <w:rFonts w:ascii="Arial" w:hAnsi="Arial" w:cs="Arial"/>
                <w:sz w:val="20"/>
                <w:szCs w:val="20"/>
              </w:rPr>
            </w:pPr>
            <w:r>
              <w:rPr>
                <w:rFonts w:ascii="Arial" w:hAnsi="Arial" w:cs="Arial"/>
                <w:sz w:val="20"/>
                <w:szCs w:val="20"/>
              </w:rPr>
              <w:t>Status description of voucher</w:t>
            </w:r>
          </w:p>
        </w:tc>
        <w:tc>
          <w:tcPr>
            <w:tcW w:w="1134" w:type="dxa"/>
            <w:tcBorders>
              <w:top w:val="single" w:sz="6" w:space="0" w:color="000000"/>
              <w:bottom w:val="single" w:sz="6" w:space="0" w:color="000000"/>
            </w:tcBorders>
          </w:tcPr>
          <w:p w:rsidR="00C042A3" w:rsidRPr="00425C8F" w:rsidRDefault="00B25F36" w:rsidP="00762089">
            <w:pPr>
              <w:pStyle w:val="Tablecontent"/>
            </w:pPr>
            <w:r>
              <w:t>Generated</w:t>
            </w:r>
          </w:p>
        </w:tc>
        <w:tc>
          <w:tcPr>
            <w:tcW w:w="1901" w:type="dxa"/>
            <w:tcBorders>
              <w:top w:val="single" w:sz="6" w:space="0" w:color="000000"/>
              <w:bottom w:val="single" w:sz="6" w:space="0" w:color="000000"/>
            </w:tcBorders>
            <w:vAlign w:val="center"/>
          </w:tcPr>
          <w:p w:rsidR="00C042A3" w:rsidRPr="00425C8F" w:rsidRDefault="00C042A3" w:rsidP="00762089">
            <w:pPr>
              <w:pStyle w:val="Footer"/>
              <w:tabs>
                <w:tab w:val="clear" w:pos="4320"/>
                <w:tab w:val="clear" w:pos="8640"/>
              </w:tabs>
              <w:rPr>
                <w:rFonts w:ascii="Arial" w:hAnsi="Arial" w:cs="Arial"/>
                <w:sz w:val="20"/>
                <w:szCs w:val="20"/>
              </w:rPr>
            </w:pPr>
          </w:p>
        </w:tc>
        <w:tc>
          <w:tcPr>
            <w:tcW w:w="1316" w:type="dxa"/>
            <w:tcBorders>
              <w:top w:val="single" w:sz="6" w:space="0" w:color="000000"/>
              <w:bottom w:val="single" w:sz="6" w:space="0" w:color="000000"/>
            </w:tcBorders>
            <w:vAlign w:val="center"/>
          </w:tcPr>
          <w:p w:rsidR="00C042A3" w:rsidRDefault="00C042A3" w:rsidP="00762089">
            <w:pPr>
              <w:pStyle w:val="Footer"/>
              <w:tabs>
                <w:tab w:val="clear" w:pos="4320"/>
                <w:tab w:val="clear" w:pos="8640"/>
              </w:tabs>
              <w:rPr>
                <w:rFonts w:ascii="Arial" w:hAnsi="Arial" w:cs="Arial"/>
                <w:sz w:val="20"/>
                <w:szCs w:val="20"/>
              </w:rPr>
            </w:pPr>
          </w:p>
          <w:p w:rsidR="00C042A3" w:rsidRPr="00425C8F" w:rsidRDefault="00B25F36" w:rsidP="00762089">
            <w:pPr>
              <w:pStyle w:val="Footer"/>
              <w:tabs>
                <w:tab w:val="clear" w:pos="4320"/>
                <w:tab w:val="clear" w:pos="8640"/>
              </w:tabs>
              <w:rPr>
                <w:rFonts w:ascii="Arial" w:hAnsi="Arial" w:cs="Arial"/>
                <w:sz w:val="20"/>
                <w:szCs w:val="20"/>
              </w:rPr>
            </w:pPr>
            <w:r>
              <w:rPr>
                <w:rFonts w:ascii="Arial" w:hAnsi="Arial" w:cs="Arial"/>
                <w:sz w:val="20"/>
                <w:szCs w:val="20"/>
              </w:rPr>
              <w:t>M</w:t>
            </w:r>
          </w:p>
        </w:tc>
      </w:tr>
      <w:tr w:rsidR="00B25F36" w:rsidRPr="00425C8F" w:rsidTr="00762089">
        <w:trPr>
          <w:trHeight w:val="277"/>
        </w:trPr>
        <w:tc>
          <w:tcPr>
            <w:tcW w:w="1440" w:type="dxa"/>
            <w:tcBorders>
              <w:top w:val="single" w:sz="6" w:space="0" w:color="000000"/>
              <w:bottom w:val="single" w:sz="6" w:space="0" w:color="000000"/>
            </w:tcBorders>
          </w:tcPr>
          <w:p w:rsidR="00B25F36" w:rsidRPr="00425C8F" w:rsidRDefault="00B25F36" w:rsidP="00762089">
            <w:pPr>
              <w:pStyle w:val="Tablecontent"/>
            </w:pPr>
            <w:r w:rsidRPr="00486253">
              <w:rPr>
                <w:rFonts w:ascii="Courier New" w:hAnsi="Courier New" w:cs="Courier New"/>
                <w:sz w:val="20"/>
                <w:szCs w:val="20"/>
              </w:rPr>
              <w:t>&lt;VOUCHER_EXPIRY_DATE&gt;</w:t>
            </w:r>
          </w:p>
        </w:tc>
        <w:tc>
          <w:tcPr>
            <w:tcW w:w="1254"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rFonts w:ascii="Arial" w:hAnsi="Arial" w:cs="Arial"/>
                <w:sz w:val="20"/>
                <w:szCs w:val="20"/>
                <w:highlight w:val="white"/>
              </w:rPr>
            </w:pPr>
            <w:r>
              <w:rPr>
                <w:rFonts w:ascii="Courier New" w:hAnsi="Courier New" w:cs="Courier New"/>
                <w:sz w:val="20"/>
                <w:szCs w:val="20"/>
              </w:rPr>
              <w:t>VOUCHER_EXPIRY_DATE</w:t>
            </w:r>
          </w:p>
        </w:tc>
        <w:tc>
          <w:tcPr>
            <w:tcW w:w="2551"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rFonts w:ascii="Arial" w:hAnsi="Arial" w:cs="Arial"/>
                <w:sz w:val="20"/>
                <w:szCs w:val="20"/>
              </w:rPr>
            </w:pPr>
            <w:r>
              <w:rPr>
                <w:rFonts w:ascii="Arial" w:hAnsi="Arial" w:cs="Arial"/>
                <w:sz w:val="20"/>
                <w:szCs w:val="20"/>
              </w:rPr>
              <w:t>Voucher expiry date</w:t>
            </w:r>
          </w:p>
        </w:tc>
        <w:tc>
          <w:tcPr>
            <w:tcW w:w="1134" w:type="dxa"/>
            <w:tcBorders>
              <w:top w:val="single" w:sz="6" w:space="0" w:color="000000"/>
              <w:bottom w:val="single" w:sz="6" w:space="0" w:color="000000"/>
            </w:tcBorders>
          </w:tcPr>
          <w:p w:rsidR="00B25F36" w:rsidRPr="00425C8F" w:rsidRDefault="00B25F36" w:rsidP="00762089">
            <w:pPr>
              <w:pStyle w:val="Tablecontent"/>
            </w:pPr>
            <w:r>
              <w:t>31/07/17</w:t>
            </w:r>
          </w:p>
        </w:tc>
        <w:tc>
          <w:tcPr>
            <w:tcW w:w="1901"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rFonts w:ascii="Arial" w:hAnsi="Arial" w:cs="Arial"/>
                <w:sz w:val="20"/>
                <w:szCs w:val="20"/>
              </w:rPr>
            </w:pPr>
          </w:p>
        </w:tc>
        <w:tc>
          <w:tcPr>
            <w:tcW w:w="1316"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rFonts w:ascii="Arial" w:hAnsi="Arial" w:cs="Arial"/>
                <w:sz w:val="20"/>
                <w:szCs w:val="20"/>
              </w:rPr>
            </w:pPr>
            <w:r>
              <w:rPr>
                <w:rFonts w:ascii="Arial" w:hAnsi="Arial" w:cs="Arial"/>
                <w:sz w:val="20"/>
                <w:szCs w:val="20"/>
              </w:rPr>
              <w:t>M</w:t>
            </w:r>
          </w:p>
        </w:tc>
      </w:tr>
      <w:tr w:rsidR="00B25F36" w:rsidRPr="00425C8F" w:rsidTr="00762089">
        <w:trPr>
          <w:trHeight w:val="277"/>
        </w:trPr>
        <w:tc>
          <w:tcPr>
            <w:tcW w:w="1440" w:type="dxa"/>
            <w:tcBorders>
              <w:top w:val="single" w:sz="6" w:space="0" w:color="000000"/>
              <w:bottom w:val="single" w:sz="6" w:space="0" w:color="000000"/>
            </w:tcBorders>
          </w:tcPr>
          <w:p w:rsidR="00B25F36" w:rsidRPr="00425C8F" w:rsidRDefault="00B25F36" w:rsidP="00762089">
            <w:pPr>
              <w:pStyle w:val="Tablecontent"/>
            </w:pPr>
            <w:r w:rsidRPr="00486253">
              <w:rPr>
                <w:rFonts w:ascii="Courier New" w:hAnsi="Courier New" w:cs="Courier New"/>
                <w:sz w:val="20"/>
                <w:szCs w:val="20"/>
              </w:rPr>
              <w:t>&lt;VOUCHER_CONSUMED_DATE&gt;</w:t>
            </w:r>
          </w:p>
        </w:tc>
        <w:tc>
          <w:tcPr>
            <w:tcW w:w="1254"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rFonts w:ascii="Arial" w:hAnsi="Arial" w:cs="Arial"/>
                <w:sz w:val="20"/>
                <w:szCs w:val="20"/>
                <w:highlight w:val="white"/>
              </w:rPr>
            </w:pPr>
            <w:r w:rsidRPr="00486253">
              <w:rPr>
                <w:rFonts w:ascii="Courier New" w:hAnsi="Courier New" w:cs="Courier New"/>
                <w:sz w:val="20"/>
                <w:szCs w:val="20"/>
              </w:rPr>
              <w:t>VOUCHER_CONSUMED_DATE</w:t>
            </w:r>
          </w:p>
        </w:tc>
        <w:tc>
          <w:tcPr>
            <w:tcW w:w="2551"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rFonts w:ascii="Arial" w:hAnsi="Arial" w:cs="Arial"/>
                <w:sz w:val="20"/>
                <w:szCs w:val="20"/>
              </w:rPr>
            </w:pPr>
            <w:r>
              <w:rPr>
                <w:rFonts w:ascii="Arial" w:hAnsi="Arial" w:cs="Arial"/>
                <w:sz w:val="20"/>
                <w:szCs w:val="20"/>
              </w:rPr>
              <w:t>Voucher consumed date</w:t>
            </w:r>
          </w:p>
        </w:tc>
        <w:tc>
          <w:tcPr>
            <w:tcW w:w="1134" w:type="dxa"/>
            <w:tcBorders>
              <w:top w:val="single" w:sz="6" w:space="0" w:color="000000"/>
              <w:bottom w:val="single" w:sz="6" w:space="0" w:color="000000"/>
            </w:tcBorders>
          </w:tcPr>
          <w:p w:rsidR="00B25F36" w:rsidRPr="00425C8F" w:rsidRDefault="00B25F36" w:rsidP="00762089">
            <w:pPr>
              <w:pStyle w:val="Tablecontent"/>
            </w:pPr>
            <w:r>
              <w:t>31/08/17</w:t>
            </w:r>
          </w:p>
        </w:tc>
        <w:tc>
          <w:tcPr>
            <w:tcW w:w="1901"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rFonts w:ascii="Arial" w:hAnsi="Arial" w:cs="Arial"/>
                <w:sz w:val="20"/>
                <w:szCs w:val="20"/>
              </w:rPr>
            </w:pPr>
          </w:p>
        </w:tc>
        <w:tc>
          <w:tcPr>
            <w:tcW w:w="1316"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rFonts w:ascii="Arial" w:hAnsi="Arial" w:cs="Arial"/>
                <w:sz w:val="20"/>
                <w:szCs w:val="20"/>
              </w:rPr>
            </w:pPr>
            <w:r>
              <w:rPr>
                <w:rFonts w:ascii="Arial" w:hAnsi="Arial" w:cs="Arial"/>
                <w:sz w:val="20"/>
                <w:szCs w:val="20"/>
              </w:rPr>
              <w:t>M</w:t>
            </w:r>
          </w:p>
        </w:tc>
      </w:tr>
      <w:tr w:rsidR="00B25F36" w:rsidRPr="00425C8F" w:rsidTr="00762089">
        <w:trPr>
          <w:trHeight w:val="277"/>
        </w:trPr>
        <w:tc>
          <w:tcPr>
            <w:tcW w:w="1440" w:type="dxa"/>
            <w:tcBorders>
              <w:top w:val="single" w:sz="6" w:space="0" w:color="000000"/>
              <w:bottom w:val="single" w:sz="6" w:space="0" w:color="000000"/>
            </w:tcBorders>
          </w:tcPr>
          <w:p w:rsidR="00B25F36" w:rsidRPr="00425C8F" w:rsidRDefault="00B25F36" w:rsidP="00762089">
            <w:pPr>
              <w:pStyle w:val="Tablecontent"/>
            </w:pPr>
            <w:r w:rsidRPr="00486253">
              <w:rPr>
                <w:rFonts w:ascii="Courier New" w:hAnsi="Courier New" w:cs="Courier New"/>
                <w:sz w:val="20"/>
                <w:szCs w:val="20"/>
              </w:rPr>
              <w:t>&lt;SUBID&gt;</w:t>
            </w:r>
          </w:p>
        </w:tc>
        <w:tc>
          <w:tcPr>
            <w:tcW w:w="1254"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rFonts w:ascii="Arial" w:hAnsi="Arial" w:cs="Arial"/>
                <w:sz w:val="20"/>
                <w:szCs w:val="20"/>
                <w:highlight w:val="white"/>
              </w:rPr>
            </w:pPr>
            <w:r w:rsidRPr="00486253">
              <w:rPr>
                <w:rFonts w:ascii="Courier New" w:hAnsi="Courier New" w:cs="Courier New"/>
                <w:sz w:val="20"/>
                <w:szCs w:val="20"/>
              </w:rPr>
              <w:t>SUBID</w:t>
            </w:r>
          </w:p>
        </w:tc>
        <w:tc>
          <w:tcPr>
            <w:tcW w:w="2551"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rFonts w:ascii="Arial" w:hAnsi="Arial" w:cs="Arial"/>
                <w:sz w:val="20"/>
                <w:szCs w:val="20"/>
              </w:rPr>
            </w:pPr>
            <w:r>
              <w:rPr>
                <w:rFonts w:ascii="Arial" w:hAnsi="Arial" w:cs="Arial"/>
                <w:sz w:val="20"/>
                <w:szCs w:val="20"/>
              </w:rPr>
              <w:t>Subscribers id</w:t>
            </w:r>
          </w:p>
        </w:tc>
        <w:tc>
          <w:tcPr>
            <w:tcW w:w="1134" w:type="dxa"/>
            <w:tcBorders>
              <w:top w:val="single" w:sz="6" w:space="0" w:color="000000"/>
              <w:bottom w:val="single" w:sz="6" w:space="0" w:color="000000"/>
            </w:tcBorders>
          </w:tcPr>
          <w:p w:rsidR="00B25F36" w:rsidRPr="00425C8F" w:rsidRDefault="00B25F36" w:rsidP="00762089">
            <w:pPr>
              <w:pStyle w:val="Tablecontent"/>
            </w:pPr>
            <w:r>
              <w:t>7141414141</w:t>
            </w:r>
          </w:p>
        </w:tc>
        <w:tc>
          <w:tcPr>
            <w:tcW w:w="1901"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rFonts w:ascii="Arial" w:hAnsi="Arial" w:cs="Arial"/>
                <w:sz w:val="20"/>
                <w:szCs w:val="20"/>
              </w:rPr>
            </w:pPr>
          </w:p>
        </w:tc>
        <w:tc>
          <w:tcPr>
            <w:tcW w:w="1316"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rFonts w:ascii="Arial" w:hAnsi="Arial" w:cs="Arial"/>
                <w:sz w:val="20"/>
                <w:szCs w:val="20"/>
              </w:rPr>
            </w:pPr>
            <w:r>
              <w:rPr>
                <w:rFonts w:ascii="Arial" w:hAnsi="Arial" w:cs="Arial"/>
                <w:sz w:val="20"/>
                <w:szCs w:val="20"/>
              </w:rPr>
              <w:t>M</w:t>
            </w:r>
          </w:p>
        </w:tc>
      </w:tr>
      <w:tr w:rsidR="00B25F36" w:rsidRPr="00425C8F" w:rsidTr="00762089">
        <w:trPr>
          <w:trHeight w:val="277"/>
        </w:trPr>
        <w:tc>
          <w:tcPr>
            <w:tcW w:w="1440" w:type="dxa"/>
            <w:tcBorders>
              <w:top w:val="single" w:sz="6" w:space="0" w:color="000000"/>
              <w:bottom w:val="single" w:sz="6" w:space="0" w:color="000000"/>
            </w:tcBorders>
          </w:tcPr>
          <w:p w:rsidR="00B25F36" w:rsidRPr="00425C8F" w:rsidRDefault="00B25F36" w:rsidP="00762089">
            <w:pPr>
              <w:pStyle w:val="Tablecontent"/>
            </w:pPr>
            <w:r w:rsidRPr="00486253">
              <w:rPr>
                <w:rFonts w:ascii="Courier New" w:hAnsi="Courier New" w:cs="Courier New"/>
                <w:sz w:val="20"/>
                <w:szCs w:val="20"/>
              </w:rPr>
              <w:t>&lt;TALKTIME&gt;</w:t>
            </w:r>
          </w:p>
        </w:tc>
        <w:tc>
          <w:tcPr>
            <w:tcW w:w="1254"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rFonts w:ascii="Arial" w:hAnsi="Arial" w:cs="Arial"/>
                <w:sz w:val="20"/>
                <w:szCs w:val="20"/>
                <w:highlight w:val="white"/>
              </w:rPr>
            </w:pPr>
            <w:r w:rsidRPr="00486253">
              <w:rPr>
                <w:rFonts w:ascii="Courier New" w:hAnsi="Courier New" w:cs="Courier New"/>
                <w:sz w:val="20"/>
                <w:szCs w:val="20"/>
              </w:rPr>
              <w:t>TALKTIME</w:t>
            </w:r>
          </w:p>
        </w:tc>
        <w:tc>
          <w:tcPr>
            <w:tcW w:w="2551"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rFonts w:ascii="Arial" w:hAnsi="Arial" w:cs="Arial"/>
                <w:sz w:val="20"/>
                <w:szCs w:val="20"/>
              </w:rPr>
            </w:pPr>
            <w:r>
              <w:rPr>
                <w:rFonts w:ascii="Arial" w:hAnsi="Arial" w:cs="Arial"/>
                <w:sz w:val="20"/>
                <w:szCs w:val="20"/>
              </w:rPr>
              <w:t>Talk time associated</w:t>
            </w:r>
          </w:p>
        </w:tc>
        <w:tc>
          <w:tcPr>
            <w:tcW w:w="1134" w:type="dxa"/>
            <w:tcBorders>
              <w:top w:val="single" w:sz="6" w:space="0" w:color="000000"/>
              <w:bottom w:val="single" w:sz="6" w:space="0" w:color="000000"/>
            </w:tcBorders>
          </w:tcPr>
          <w:p w:rsidR="00B25F36" w:rsidRPr="00425C8F" w:rsidRDefault="00B25F36" w:rsidP="00762089">
            <w:pPr>
              <w:pStyle w:val="Tablecontent"/>
            </w:pPr>
            <w:r>
              <w:t>25</w:t>
            </w:r>
          </w:p>
        </w:tc>
        <w:tc>
          <w:tcPr>
            <w:tcW w:w="1901"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rFonts w:ascii="Arial" w:hAnsi="Arial" w:cs="Arial"/>
                <w:sz w:val="20"/>
                <w:szCs w:val="20"/>
              </w:rPr>
            </w:pPr>
          </w:p>
        </w:tc>
        <w:tc>
          <w:tcPr>
            <w:tcW w:w="1316"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rFonts w:ascii="Arial" w:hAnsi="Arial" w:cs="Arial"/>
                <w:sz w:val="20"/>
                <w:szCs w:val="20"/>
              </w:rPr>
            </w:pPr>
            <w:r>
              <w:rPr>
                <w:rFonts w:ascii="Arial" w:hAnsi="Arial" w:cs="Arial"/>
                <w:sz w:val="20"/>
                <w:szCs w:val="20"/>
              </w:rPr>
              <w:t>M</w:t>
            </w:r>
          </w:p>
        </w:tc>
      </w:tr>
      <w:tr w:rsidR="00B25F36" w:rsidRPr="00425C8F" w:rsidTr="00762089">
        <w:trPr>
          <w:trHeight w:val="277"/>
        </w:trPr>
        <w:tc>
          <w:tcPr>
            <w:tcW w:w="1440" w:type="dxa"/>
            <w:tcBorders>
              <w:top w:val="single" w:sz="6" w:space="0" w:color="000000"/>
              <w:bottom w:val="single" w:sz="6" w:space="0" w:color="000000"/>
            </w:tcBorders>
          </w:tcPr>
          <w:p w:rsidR="00B25F36" w:rsidRPr="00425C8F" w:rsidRDefault="00B25F36" w:rsidP="00762089">
            <w:pPr>
              <w:pStyle w:val="Tablecontent"/>
            </w:pPr>
            <w:r w:rsidRPr="00486253">
              <w:rPr>
                <w:rFonts w:ascii="Courier New" w:hAnsi="Courier New" w:cs="Courier New"/>
                <w:sz w:val="20"/>
                <w:szCs w:val="20"/>
              </w:rPr>
              <w:t>&lt;VOUCHERPROFILEID&gt;</w:t>
            </w:r>
          </w:p>
        </w:tc>
        <w:tc>
          <w:tcPr>
            <w:tcW w:w="1254"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rFonts w:ascii="Arial" w:hAnsi="Arial" w:cs="Arial"/>
                <w:sz w:val="20"/>
                <w:szCs w:val="20"/>
                <w:highlight w:val="white"/>
              </w:rPr>
            </w:pPr>
            <w:r w:rsidRPr="00486253">
              <w:rPr>
                <w:rFonts w:ascii="Courier New" w:hAnsi="Courier New" w:cs="Courier New"/>
                <w:sz w:val="20"/>
                <w:szCs w:val="20"/>
              </w:rPr>
              <w:t>VOUCHERPROFILEID</w:t>
            </w:r>
          </w:p>
        </w:tc>
        <w:tc>
          <w:tcPr>
            <w:tcW w:w="2551"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rFonts w:ascii="Arial" w:hAnsi="Arial" w:cs="Arial"/>
                <w:sz w:val="20"/>
                <w:szCs w:val="20"/>
              </w:rPr>
            </w:pPr>
            <w:r>
              <w:rPr>
                <w:rFonts w:ascii="Arial" w:hAnsi="Arial" w:cs="Arial"/>
                <w:sz w:val="20"/>
                <w:szCs w:val="20"/>
              </w:rPr>
              <w:t>Voucher profile ID</w:t>
            </w:r>
          </w:p>
        </w:tc>
        <w:tc>
          <w:tcPr>
            <w:tcW w:w="1134" w:type="dxa"/>
            <w:tcBorders>
              <w:top w:val="single" w:sz="6" w:space="0" w:color="000000"/>
              <w:bottom w:val="single" w:sz="6" w:space="0" w:color="000000"/>
            </w:tcBorders>
          </w:tcPr>
          <w:p w:rsidR="00B25F36" w:rsidRPr="00425C8F" w:rsidRDefault="00B25F36" w:rsidP="00762089">
            <w:pPr>
              <w:pStyle w:val="Tablecontent"/>
            </w:pPr>
            <w:r>
              <w:t>2</w:t>
            </w:r>
          </w:p>
        </w:tc>
        <w:tc>
          <w:tcPr>
            <w:tcW w:w="1901"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rFonts w:ascii="Arial" w:hAnsi="Arial" w:cs="Arial"/>
                <w:sz w:val="20"/>
                <w:szCs w:val="20"/>
              </w:rPr>
            </w:pPr>
          </w:p>
        </w:tc>
        <w:tc>
          <w:tcPr>
            <w:tcW w:w="1316"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rFonts w:ascii="Arial" w:hAnsi="Arial" w:cs="Arial"/>
                <w:sz w:val="20"/>
                <w:szCs w:val="20"/>
              </w:rPr>
            </w:pPr>
            <w:r>
              <w:rPr>
                <w:rFonts w:ascii="Arial" w:hAnsi="Arial" w:cs="Arial"/>
                <w:sz w:val="20"/>
                <w:szCs w:val="20"/>
              </w:rPr>
              <w:t>M</w:t>
            </w:r>
          </w:p>
        </w:tc>
      </w:tr>
      <w:tr w:rsidR="00B25F36" w:rsidRPr="00425C8F" w:rsidTr="00762089">
        <w:trPr>
          <w:trHeight w:val="277"/>
        </w:trPr>
        <w:tc>
          <w:tcPr>
            <w:tcW w:w="1440" w:type="dxa"/>
            <w:tcBorders>
              <w:top w:val="single" w:sz="6" w:space="0" w:color="000000"/>
              <w:bottom w:val="single" w:sz="6" w:space="0" w:color="000000"/>
            </w:tcBorders>
          </w:tcPr>
          <w:p w:rsidR="00B25F36" w:rsidRPr="00425C8F" w:rsidRDefault="00B25F36" w:rsidP="00762089">
            <w:pPr>
              <w:pStyle w:val="Tablecontent"/>
            </w:pPr>
            <w:r>
              <w:rPr>
                <w:rFonts w:ascii="Courier New" w:hAnsi="Courier New" w:cs="Courier New"/>
                <w:sz w:val="20"/>
                <w:szCs w:val="20"/>
              </w:rPr>
              <w:t>&lt;</w:t>
            </w:r>
            <w:r w:rsidRPr="00486253">
              <w:rPr>
                <w:rFonts w:ascii="Courier New" w:hAnsi="Courier New" w:cs="Courier New"/>
                <w:sz w:val="20"/>
                <w:szCs w:val="20"/>
              </w:rPr>
              <w:t>VOUCHERPROFILENAME&gt;</w:t>
            </w:r>
          </w:p>
        </w:tc>
        <w:tc>
          <w:tcPr>
            <w:tcW w:w="1254"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rFonts w:ascii="Arial" w:hAnsi="Arial" w:cs="Arial"/>
                <w:sz w:val="20"/>
                <w:szCs w:val="20"/>
                <w:highlight w:val="white"/>
              </w:rPr>
            </w:pPr>
            <w:r w:rsidRPr="00486253">
              <w:rPr>
                <w:rFonts w:ascii="Courier New" w:hAnsi="Courier New" w:cs="Courier New"/>
                <w:sz w:val="20"/>
                <w:szCs w:val="20"/>
              </w:rPr>
              <w:t>VOUCHERPROFILENAME</w:t>
            </w:r>
          </w:p>
        </w:tc>
        <w:tc>
          <w:tcPr>
            <w:tcW w:w="2551"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rFonts w:ascii="Arial" w:hAnsi="Arial" w:cs="Arial"/>
                <w:sz w:val="20"/>
                <w:szCs w:val="20"/>
              </w:rPr>
            </w:pPr>
            <w:r>
              <w:rPr>
                <w:rFonts w:ascii="Arial" w:hAnsi="Arial" w:cs="Arial"/>
                <w:sz w:val="20"/>
                <w:szCs w:val="20"/>
              </w:rPr>
              <w:t>Voucher profile name</w:t>
            </w:r>
          </w:p>
        </w:tc>
        <w:tc>
          <w:tcPr>
            <w:tcW w:w="1134" w:type="dxa"/>
            <w:tcBorders>
              <w:top w:val="single" w:sz="6" w:space="0" w:color="000000"/>
              <w:bottom w:val="single" w:sz="6" w:space="0" w:color="000000"/>
            </w:tcBorders>
          </w:tcPr>
          <w:p w:rsidR="00B25F36" w:rsidRPr="00425C8F" w:rsidRDefault="00B25F36" w:rsidP="00762089">
            <w:pPr>
              <w:pStyle w:val="Tablecontent"/>
            </w:pPr>
            <w:r w:rsidRPr="00486253">
              <w:rPr>
                <w:rFonts w:ascii="Courier New" w:hAnsi="Courier New" w:cs="Courier New"/>
                <w:sz w:val="20"/>
                <w:szCs w:val="20"/>
              </w:rPr>
              <w:t xml:space="preserve">Twenty </w:t>
            </w:r>
            <w:r>
              <w:rPr>
                <w:rFonts w:ascii="Courier New" w:hAnsi="Courier New" w:cs="Courier New"/>
                <w:sz w:val="20"/>
                <w:szCs w:val="20"/>
              </w:rPr>
              <w:t>F</w:t>
            </w:r>
            <w:r w:rsidRPr="00486253">
              <w:rPr>
                <w:rFonts w:ascii="Courier New" w:hAnsi="Courier New" w:cs="Courier New"/>
                <w:sz w:val="20"/>
                <w:szCs w:val="20"/>
              </w:rPr>
              <w:t>ive</w:t>
            </w:r>
          </w:p>
        </w:tc>
        <w:tc>
          <w:tcPr>
            <w:tcW w:w="1901"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rFonts w:ascii="Arial" w:hAnsi="Arial" w:cs="Arial"/>
                <w:sz w:val="20"/>
                <w:szCs w:val="20"/>
              </w:rPr>
            </w:pPr>
          </w:p>
        </w:tc>
        <w:tc>
          <w:tcPr>
            <w:tcW w:w="1316"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rFonts w:ascii="Arial" w:hAnsi="Arial" w:cs="Arial"/>
                <w:sz w:val="20"/>
                <w:szCs w:val="20"/>
              </w:rPr>
            </w:pPr>
            <w:r>
              <w:rPr>
                <w:rFonts w:ascii="Arial" w:hAnsi="Arial" w:cs="Arial"/>
                <w:sz w:val="20"/>
                <w:szCs w:val="20"/>
              </w:rPr>
              <w:t>M</w:t>
            </w:r>
          </w:p>
        </w:tc>
      </w:tr>
      <w:tr w:rsidR="00B25F36" w:rsidRPr="00425C8F" w:rsidTr="00762089">
        <w:trPr>
          <w:trHeight w:val="277"/>
        </w:trPr>
        <w:tc>
          <w:tcPr>
            <w:tcW w:w="1440" w:type="dxa"/>
            <w:tcBorders>
              <w:top w:val="single" w:sz="6" w:space="0" w:color="000000"/>
              <w:bottom w:val="single" w:sz="6" w:space="0" w:color="000000"/>
            </w:tcBorders>
          </w:tcPr>
          <w:p w:rsidR="00B25F36" w:rsidRPr="00425C8F" w:rsidRDefault="00B25F36" w:rsidP="00762089">
            <w:pPr>
              <w:pStyle w:val="Tablecontent"/>
            </w:pPr>
            <w:r w:rsidRPr="00486253">
              <w:rPr>
                <w:rFonts w:ascii="Courier New" w:hAnsi="Courier New" w:cs="Courier New"/>
                <w:sz w:val="20"/>
                <w:szCs w:val="20"/>
              </w:rPr>
              <w:t>&lt;VALIDITY&gt;</w:t>
            </w:r>
          </w:p>
        </w:tc>
        <w:tc>
          <w:tcPr>
            <w:tcW w:w="1254"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rFonts w:ascii="Arial" w:hAnsi="Arial" w:cs="Arial"/>
                <w:sz w:val="20"/>
                <w:szCs w:val="20"/>
                <w:highlight w:val="white"/>
              </w:rPr>
            </w:pPr>
            <w:r w:rsidRPr="00486253">
              <w:rPr>
                <w:rFonts w:ascii="Courier New" w:hAnsi="Courier New" w:cs="Courier New"/>
                <w:sz w:val="20"/>
                <w:szCs w:val="20"/>
              </w:rPr>
              <w:t>VALIDITY</w:t>
            </w:r>
          </w:p>
        </w:tc>
        <w:tc>
          <w:tcPr>
            <w:tcW w:w="2551"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rFonts w:ascii="Arial" w:hAnsi="Arial" w:cs="Arial"/>
                <w:sz w:val="20"/>
                <w:szCs w:val="20"/>
              </w:rPr>
            </w:pPr>
            <w:r>
              <w:rPr>
                <w:rFonts w:ascii="Arial" w:hAnsi="Arial" w:cs="Arial"/>
                <w:sz w:val="20"/>
                <w:szCs w:val="20"/>
              </w:rPr>
              <w:t>Validity day of voucher</w:t>
            </w:r>
          </w:p>
        </w:tc>
        <w:tc>
          <w:tcPr>
            <w:tcW w:w="1134" w:type="dxa"/>
            <w:tcBorders>
              <w:top w:val="single" w:sz="6" w:space="0" w:color="000000"/>
              <w:bottom w:val="single" w:sz="6" w:space="0" w:color="000000"/>
            </w:tcBorders>
          </w:tcPr>
          <w:p w:rsidR="00B25F36" w:rsidRPr="00425C8F" w:rsidRDefault="00B25F36" w:rsidP="00762089">
            <w:pPr>
              <w:pStyle w:val="Tablecontent"/>
            </w:pPr>
            <w:r>
              <w:t>25</w:t>
            </w:r>
          </w:p>
        </w:tc>
        <w:tc>
          <w:tcPr>
            <w:tcW w:w="1901"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rFonts w:ascii="Arial" w:hAnsi="Arial" w:cs="Arial"/>
                <w:sz w:val="20"/>
                <w:szCs w:val="20"/>
              </w:rPr>
            </w:pPr>
          </w:p>
        </w:tc>
        <w:tc>
          <w:tcPr>
            <w:tcW w:w="1316"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rFonts w:ascii="Arial" w:hAnsi="Arial" w:cs="Arial"/>
                <w:sz w:val="20"/>
                <w:szCs w:val="20"/>
              </w:rPr>
            </w:pPr>
            <w:r>
              <w:rPr>
                <w:rFonts w:ascii="Arial" w:hAnsi="Arial" w:cs="Arial"/>
                <w:sz w:val="20"/>
                <w:szCs w:val="20"/>
              </w:rPr>
              <w:t>M</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r w:rsidRPr="00425C8F">
              <w:t>ERROR</w:t>
            </w: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Error</w:t>
            </w:r>
          </w:p>
          <w:p w:rsidR="0014542F" w:rsidRPr="00425C8F" w:rsidRDefault="0014542F" w:rsidP="00762089">
            <w:pPr>
              <w:pStyle w:val="Footer"/>
              <w:tabs>
                <w:tab w:val="clear" w:pos="4320"/>
                <w:tab w:val="clear" w:pos="8640"/>
              </w:tabs>
              <w:rPr>
                <w:rFonts w:ascii="Arial" w:hAnsi="Arial" w:cs="Arial"/>
                <w:sz w:val="20"/>
                <w:szCs w:val="20"/>
                <w:highlight w:val="white"/>
              </w:rPr>
            </w:pPr>
          </w:p>
        </w:tc>
        <w:tc>
          <w:tcPr>
            <w:tcW w:w="255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Error defined for the response</w:t>
            </w:r>
          </w:p>
        </w:tc>
        <w:tc>
          <w:tcPr>
            <w:tcW w:w="1134" w:type="dxa"/>
            <w:tcBorders>
              <w:top w:val="single" w:sz="6" w:space="0" w:color="000000"/>
              <w:bottom w:val="single" w:sz="6" w:space="0" w:color="000000"/>
            </w:tcBorders>
          </w:tcPr>
          <w:p w:rsidR="0014542F" w:rsidRPr="00425C8F" w:rsidRDefault="0014542F" w:rsidP="00762089">
            <w:pPr>
              <w:pStyle w:val="Tablecontent"/>
            </w:pPr>
            <w:r w:rsidRPr="00425C8F">
              <w:t>SUCCESS</w:t>
            </w: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p>
        </w:tc>
        <w:tc>
          <w:tcPr>
            <w:tcW w:w="1316"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O</w:t>
            </w:r>
          </w:p>
        </w:tc>
      </w:tr>
    </w:tbl>
    <w:p w:rsidR="0014542F" w:rsidRPr="00425C8F" w:rsidRDefault="0014542F" w:rsidP="0014542F">
      <w:pPr>
        <w:pStyle w:val="BodyText2"/>
        <w:rPr>
          <w:b/>
        </w:rPr>
      </w:pPr>
    </w:p>
    <w:p w:rsidR="0014542F" w:rsidRPr="00425C8F" w:rsidRDefault="0014542F" w:rsidP="0014542F">
      <w:pPr>
        <w:pStyle w:val="Footer"/>
        <w:tabs>
          <w:tab w:val="clear" w:pos="4320"/>
          <w:tab w:val="clear" w:pos="8640"/>
        </w:tabs>
        <w:ind w:left="1530" w:hanging="1530"/>
        <w:jc w:val="both"/>
        <w:rPr>
          <w:rFonts w:ascii="Arial" w:hAnsi="Arial" w:cs="Arial"/>
          <w:bCs/>
          <w:sz w:val="20"/>
          <w:szCs w:val="20"/>
        </w:rPr>
      </w:pPr>
      <w:r w:rsidRPr="00425C8F">
        <w:rPr>
          <w:rFonts w:ascii="Arial" w:hAnsi="Arial" w:cs="Arial"/>
          <w:b/>
          <w:bCs/>
          <w:sz w:val="20"/>
          <w:szCs w:val="20"/>
        </w:rPr>
        <w:t xml:space="preserve">*Note: </w:t>
      </w:r>
      <w:r w:rsidRPr="00425C8F">
        <w:rPr>
          <w:rFonts w:ascii="Arial" w:hAnsi="Arial" w:cs="Arial"/>
          <w:bCs/>
          <w:sz w:val="20"/>
          <w:szCs w:val="20"/>
        </w:rPr>
        <w:t>Any one out of PIN and S NO is Mandatory.</w:t>
      </w:r>
    </w:p>
    <w:p w:rsidR="0014542F" w:rsidRPr="00425C8F" w:rsidRDefault="0014542F" w:rsidP="0014542F">
      <w:pPr>
        <w:ind w:firstLine="270"/>
        <w:rPr>
          <w:rFonts w:ascii="Arial" w:hAnsi="Arial" w:cs="Arial"/>
          <w:b/>
          <w:bCs/>
          <w:sz w:val="20"/>
          <w:szCs w:val="20"/>
        </w:rPr>
      </w:pPr>
    </w:p>
    <w:p w:rsidR="0014542F" w:rsidRPr="00425C8F" w:rsidRDefault="0014542F" w:rsidP="0014542F">
      <w:pPr>
        <w:ind w:firstLine="270"/>
        <w:rPr>
          <w:rFonts w:ascii="Arial" w:hAnsi="Arial" w:cs="Arial"/>
          <w:b/>
          <w:bCs/>
          <w:sz w:val="20"/>
          <w:szCs w:val="20"/>
          <w:u w:val="single"/>
        </w:rPr>
      </w:pPr>
      <w:r w:rsidRPr="00425C8F">
        <w:rPr>
          <w:rFonts w:ascii="Arial" w:hAnsi="Arial" w:cs="Arial"/>
          <w:b/>
          <w:bCs/>
          <w:sz w:val="20"/>
          <w:szCs w:val="20"/>
          <w:u w:val="single"/>
        </w:rPr>
        <w:t>Parameter Details:</w:t>
      </w:r>
    </w:p>
    <w:p w:rsidR="0014542F" w:rsidRPr="00425C8F" w:rsidRDefault="0014542F" w:rsidP="0014542F">
      <w:pPr>
        <w:ind w:firstLine="270"/>
        <w:rPr>
          <w:rFonts w:ascii="Arial" w:hAnsi="Arial" w:cs="Arial"/>
          <w:b/>
          <w:bCs/>
          <w:sz w:val="20"/>
          <w:szCs w:val="20"/>
          <w:u w:val="single"/>
        </w:rPr>
      </w:pPr>
    </w:p>
    <w:p w:rsidR="0014542F" w:rsidRPr="00425C8F" w:rsidRDefault="0014542F" w:rsidP="0014542F">
      <w:pPr>
        <w:pStyle w:val="Footer"/>
        <w:numPr>
          <w:ilvl w:val="0"/>
          <w:numId w:val="48"/>
        </w:numPr>
        <w:tabs>
          <w:tab w:val="clear" w:pos="4320"/>
          <w:tab w:val="clear" w:pos="8640"/>
        </w:tabs>
        <w:ind w:left="540"/>
        <w:jc w:val="both"/>
        <w:rPr>
          <w:rFonts w:ascii="Arial" w:hAnsi="Arial" w:cs="Arial"/>
          <w:sz w:val="20"/>
          <w:szCs w:val="20"/>
        </w:rPr>
      </w:pPr>
      <w:r w:rsidRPr="00425C8F">
        <w:rPr>
          <w:rFonts w:ascii="Arial" w:hAnsi="Arial" w:cs="Arial"/>
          <w:b/>
          <w:bCs/>
          <w:sz w:val="20"/>
          <w:szCs w:val="20"/>
        </w:rPr>
        <w:t xml:space="preserve">PINNo: </w:t>
      </w:r>
      <w:r w:rsidRPr="00425C8F">
        <w:rPr>
          <w:rFonts w:ascii="Arial" w:hAnsi="Arial" w:cs="Arial"/>
          <w:sz w:val="20"/>
          <w:szCs w:val="20"/>
        </w:rPr>
        <w:t>Voucher PIN no.</w:t>
      </w:r>
    </w:p>
    <w:p w:rsidR="0014542F" w:rsidRPr="00425C8F" w:rsidRDefault="0014542F" w:rsidP="0014542F">
      <w:pPr>
        <w:pStyle w:val="Footer"/>
        <w:numPr>
          <w:ilvl w:val="0"/>
          <w:numId w:val="48"/>
        </w:numPr>
        <w:tabs>
          <w:tab w:val="clear" w:pos="4320"/>
          <w:tab w:val="clear" w:pos="8640"/>
        </w:tabs>
        <w:ind w:left="540"/>
        <w:jc w:val="both"/>
        <w:rPr>
          <w:rFonts w:ascii="Arial" w:hAnsi="Arial" w:cs="Arial"/>
          <w:sz w:val="20"/>
          <w:szCs w:val="20"/>
        </w:rPr>
      </w:pPr>
      <w:r w:rsidRPr="00425C8F">
        <w:rPr>
          <w:rFonts w:ascii="Arial" w:hAnsi="Arial" w:cs="Arial"/>
          <w:b/>
          <w:bCs/>
          <w:sz w:val="20"/>
          <w:szCs w:val="20"/>
        </w:rPr>
        <w:t xml:space="preserve">SerialNo: </w:t>
      </w:r>
      <w:r w:rsidRPr="00425C8F">
        <w:rPr>
          <w:rFonts w:ascii="Arial" w:hAnsi="Arial" w:cs="Arial"/>
          <w:sz w:val="20"/>
          <w:szCs w:val="20"/>
        </w:rPr>
        <w:t>Voucher Serial no.</w:t>
      </w:r>
    </w:p>
    <w:p w:rsidR="0014542F" w:rsidRPr="00425C8F" w:rsidRDefault="0014542F" w:rsidP="0014542F">
      <w:pPr>
        <w:pStyle w:val="Footer"/>
        <w:numPr>
          <w:ilvl w:val="0"/>
          <w:numId w:val="48"/>
        </w:numPr>
        <w:tabs>
          <w:tab w:val="clear" w:pos="4320"/>
          <w:tab w:val="clear" w:pos="8640"/>
        </w:tabs>
        <w:ind w:left="540"/>
        <w:jc w:val="both"/>
        <w:rPr>
          <w:rFonts w:ascii="Arial" w:hAnsi="Arial" w:cs="Arial"/>
          <w:sz w:val="20"/>
          <w:szCs w:val="20"/>
        </w:rPr>
      </w:pPr>
      <w:r w:rsidRPr="00425C8F">
        <w:rPr>
          <w:rFonts w:ascii="Arial" w:hAnsi="Arial" w:cs="Arial"/>
          <w:b/>
          <w:bCs/>
          <w:sz w:val="20"/>
          <w:szCs w:val="20"/>
        </w:rPr>
        <w:lastRenderedPageBreak/>
        <w:t xml:space="preserve">TopUp: </w:t>
      </w:r>
      <w:r w:rsidRPr="00425C8F">
        <w:rPr>
          <w:rFonts w:ascii="Arial" w:hAnsi="Arial" w:cs="Arial"/>
          <w:bCs/>
          <w:sz w:val="20"/>
          <w:szCs w:val="20"/>
        </w:rPr>
        <w:t>Attribute associated with voucher to identify the amount that will be credited in subscribers account.</w:t>
      </w:r>
    </w:p>
    <w:p w:rsidR="0014542F" w:rsidRPr="00425C8F" w:rsidRDefault="0014542F" w:rsidP="0014542F">
      <w:pPr>
        <w:pStyle w:val="Footer"/>
        <w:numPr>
          <w:ilvl w:val="0"/>
          <w:numId w:val="48"/>
        </w:numPr>
        <w:tabs>
          <w:tab w:val="clear" w:pos="4320"/>
          <w:tab w:val="clear" w:pos="8640"/>
        </w:tabs>
        <w:ind w:left="540"/>
        <w:jc w:val="both"/>
        <w:rPr>
          <w:rFonts w:ascii="Arial" w:hAnsi="Arial" w:cs="Arial"/>
          <w:sz w:val="20"/>
          <w:szCs w:val="20"/>
        </w:rPr>
      </w:pPr>
      <w:r w:rsidRPr="00425C8F">
        <w:rPr>
          <w:rFonts w:ascii="Arial" w:hAnsi="Arial" w:cs="Arial"/>
          <w:b/>
          <w:bCs/>
          <w:sz w:val="20"/>
          <w:szCs w:val="20"/>
        </w:rPr>
        <w:t xml:space="preserve">Status: </w:t>
      </w:r>
      <w:r w:rsidRPr="00425C8F">
        <w:rPr>
          <w:rFonts w:ascii="Arial" w:hAnsi="Arial" w:cs="Arial"/>
          <w:sz w:val="20"/>
          <w:szCs w:val="20"/>
        </w:rPr>
        <w:t>It identifies whether the status of Voucher in System like “EN” for Enable</w:t>
      </w:r>
    </w:p>
    <w:p w:rsidR="00206698" w:rsidRDefault="0014542F" w:rsidP="00BE11FD">
      <w:pPr>
        <w:pStyle w:val="Heading2"/>
        <w:ind w:left="0"/>
        <w:rPr>
          <w:lang w:val="en-IN"/>
        </w:rPr>
      </w:pPr>
      <w:r w:rsidRPr="00425C8F">
        <w:rPr>
          <w:rFonts w:ascii="Arial" w:hAnsi="Arial"/>
          <w:b w:val="0"/>
          <w:bCs w:val="0"/>
          <w:sz w:val="20"/>
          <w:szCs w:val="20"/>
        </w:rPr>
        <w:t>Error</w:t>
      </w:r>
      <w:r w:rsidRPr="00425C8F">
        <w:rPr>
          <w:rFonts w:ascii="Arial" w:hAnsi="Arial"/>
          <w:sz w:val="20"/>
          <w:szCs w:val="20"/>
        </w:rPr>
        <w:t>: Error is a common parameter used to display errors due to incorrect request format or invalid parameters. Error can be various types like Malformed Request, PIN Not Found, etc.</w:t>
      </w:r>
      <w:bookmarkStart w:id="567" w:name="_Toc411954668"/>
      <w:bookmarkStart w:id="568" w:name="_Toc485139733"/>
      <w:r w:rsidRPr="00425C8F">
        <w:rPr>
          <w:lang w:val="en-IN"/>
        </w:rPr>
        <w:t xml:space="preserve">Voucher </w:t>
      </w:r>
      <w:r w:rsidR="001E09BC" w:rsidRPr="00425C8F">
        <w:rPr>
          <w:lang w:val="en-IN"/>
        </w:rPr>
        <w:t>Rollback</w:t>
      </w:r>
      <w:r w:rsidRPr="00425C8F">
        <w:rPr>
          <w:lang w:val="en-IN"/>
        </w:rPr>
        <w:t xml:space="preserve"> Request</w:t>
      </w:r>
      <w:bookmarkEnd w:id="567"/>
      <w:bookmarkEnd w:id="568"/>
    </w:p>
    <w:p w:rsidR="0014542F" w:rsidRPr="00425C8F" w:rsidRDefault="0014542F" w:rsidP="0014542F">
      <w:pPr>
        <w:pStyle w:val="BodyText2"/>
      </w:pPr>
    </w:p>
    <w:p w:rsidR="0014542F" w:rsidRPr="00425C8F" w:rsidRDefault="0014542F" w:rsidP="0014542F">
      <w:pPr>
        <w:pStyle w:val="BodyText2"/>
        <w:rPr>
          <w:b/>
        </w:rPr>
      </w:pPr>
      <w:r w:rsidRPr="00425C8F">
        <w:rPr>
          <w:b/>
        </w:rPr>
        <w:t xml:space="preserve">Request Message Parameters </w:t>
      </w:r>
    </w:p>
    <w:p w:rsidR="0014542F" w:rsidRPr="00425C8F" w:rsidRDefault="0014542F" w:rsidP="0014542F">
      <w:pPr>
        <w:pStyle w:val="BodyText2"/>
        <w:rPr>
          <w:rFonts w:cs="Arial"/>
          <w:szCs w:val="20"/>
        </w:rPr>
      </w:pPr>
      <w:r w:rsidRPr="00425C8F">
        <w:rPr>
          <w:rFonts w:cs="Arial"/>
          <w:szCs w:val="20"/>
        </w:rPr>
        <w:t>For Voucher RollBack, 3</w:t>
      </w:r>
      <w:r w:rsidRPr="00425C8F">
        <w:rPr>
          <w:rFonts w:cs="Arial"/>
          <w:szCs w:val="20"/>
          <w:vertAlign w:val="superscript"/>
        </w:rPr>
        <w:t>rd</w:t>
      </w:r>
      <w:r w:rsidRPr="00425C8F">
        <w:rPr>
          <w:rFonts w:cs="Arial"/>
          <w:szCs w:val="20"/>
        </w:rPr>
        <w:t xml:space="preserve"> party system  will send the request message with the following parameter and PreTUPS server will send the response message.</w:t>
      </w:r>
    </w:p>
    <w:p w:rsidR="0014542F" w:rsidRPr="00425C8F" w:rsidRDefault="0014542F" w:rsidP="0014542F">
      <w:pPr>
        <w:jc w:val="both"/>
        <w:rPr>
          <w:rFonts w:ascii="Arial" w:hAnsi="Arial" w:cs="Arial"/>
          <w:sz w:val="20"/>
          <w:szCs w:val="20"/>
        </w:rPr>
      </w:pPr>
      <w:r w:rsidRPr="00425C8F">
        <w:rPr>
          <w:rFonts w:ascii="Arial" w:hAnsi="Arial" w:cs="Arial"/>
          <w:sz w:val="20"/>
          <w:szCs w:val="20"/>
        </w:rPr>
        <w:t>The 3</w:t>
      </w:r>
      <w:r w:rsidRPr="00425C8F">
        <w:rPr>
          <w:rFonts w:ascii="Arial" w:hAnsi="Arial" w:cs="Arial"/>
          <w:sz w:val="20"/>
          <w:szCs w:val="20"/>
          <w:vertAlign w:val="superscript"/>
        </w:rPr>
        <w:t>rd</w:t>
      </w:r>
      <w:r w:rsidRPr="00425C8F">
        <w:rPr>
          <w:rFonts w:ascii="Arial" w:hAnsi="Arial" w:cs="Arial"/>
          <w:sz w:val="20"/>
          <w:szCs w:val="20"/>
        </w:rPr>
        <w:t xml:space="preserve"> party system will send the request message that will be used to check the status of the voucher in the system, and based on the status, if the status is found to be CU or UP, it shall be marked EN.</w:t>
      </w:r>
    </w:p>
    <w:p w:rsidR="0014542F" w:rsidRPr="00425C8F" w:rsidRDefault="0014542F" w:rsidP="0014542F">
      <w:pPr>
        <w:pStyle w:val="Heading"/>
        <w:rPr>
          <w:color w:val="auto"/>
        </w:rPr>
      </w:pPr>
      <w:r w:rsidRPr="00425C8F">
        <w:rPr>
          <w:color w:val="auto"/>
        </w:rPr>
        <w:t>Request Syntax</w:t>
      </w:r>
    </w:p>
    <w:p w:rsidR="0014542F" w:rsidRPr="00425C8F" w:rsidRDefault="0014542F" w:rsidP="0014542F">
      <w:pPr>
        <w:pStyle w:val="BodyText2"/>
        <w:rPr>
          <w:rFonts w:cs="Arial"/>
        </w:rPr>
      </w:pPr>
    </w:p>
    <w:p w:rsidR="0014542F" w:rsidRPr="00425C8F" w:rsidRDefault="0014542F" w:rsidP="0014542F">
      <w:pPr>
        <w:pStyle w:val="Code"/>
        <w:ind w:left="0"/>
      </w:pPr>
      <w:r w:rsidRPr="00425C8F">
        <w:rPr>
          <w:lang w:val="fr-FR"/>
        </w:rPr>
        <w:t>&lt;?xml version="1.0"?&gt;</w:t>
      </w:r>
      <w:r w:rsidRPr="00425C8F">
        <w:t>&lt;!DOCTYPE COMMAND PUBLIC "-//Ocam//DTD XML Command 1.0//EN" "xml/command.dtd"&gt;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&lt;COMMAND&gt;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&lt;TYPE&gt;</w:t>
      </w:r>
      <w:r w:rsidRPr="00425C8F">
        <w:rPr>
          <w:rFonts w:ascii="Courier New" w:hAnsi="Courier New" w:cs="Courier New"/>
          <w:i/>
          <w:sz w:val="20"/>
          <w:szCs w:val="20"/>
        </w:rPr>
        <w:t>VOURBKREQ</w:t>
      </w:r>
      <w:r w:rsidRPr="00425C8F">
        <w:rPr>
          <w:rFonts w:ascii="Courier New" w:hAnsi="Courier New" w:cs="Courier New"/>
          <w:sz w:val="20"/>
          <w:szCs w:val="20"/>
        </w:rPr>
        <w:t>&lt;/TYPE&gt;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&lt;SUBID&gt;&lt; Subscriber ID&gt;&lt;/SUBID&gt;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&lt;PIN&gt;&lt;</w:t>
      </w:r>
      <w:r w:rsidRPr="00425C8F">
        <w:rPr>
          <w:rFonts w:ascii="Courier New" w:hAnsi="Courier New" w:cs="Courier New"/>
          <w:i/>
          <w:sz w:val="20"/>
          <w:szCs w:val="20"/>
        </w:rPr>
        <w:t>PIN Number</w:t>
      </w:r>
      <w:r w:rsidRPr="00425C8F">
        <w:rPr>
          <w:rFonts w:ascii="Courier New" w:hAnsi="Courier New" w:cs="Courier New"/>
          <w:sz w:val="20"/>
          <w:szCs w:val="20"/>
        </w:rPr>
        <w:t>&gt;&lt;/PIN&gt;</w:t>
      </w:r>
    </w:p>
    <w:p w:rsidR="0014542F" w:rsidRPr="00425C8F" w:rsidRDefault="0014542F" w:rsidP="0014542F">
      <w:pPr>
        <w:pStyle w:val="Code"/>
        <w:ind w:left="0"/>
      </w:pPr>
      <w:r w:rsidRPr="00425C8F">
        <w:t>&lt;EXTNWCODE&gt;</w:t>
      </w:r>
      <w:r w:rsidRPr="00425C8F">
        <w:rPr>
          <w:i/>
          <w:iCs/>
        </w:rPr>
        <w:t>&lt;Network External Code&gt;</w:t>
      </w:r>
      <w:r w:rsidRPr="00425C8F">
        <w:t>&lt;/EXTNWCODE&gt;</w:t>
      </w:r>
    </w:p>
    <w:p w:rsidR="0014542F" w:rsidRPr="00425C8F" w:rsidRDefault="0014542F" w:rsidP="0014542F">
      <w:pPr>
        <w:pStyle w:val="Code"/>
        <w:ind w:left="0"/>
        <w:rPr>
          <w:rFonts w:cs="Courier New"/>
          <w:szCs w:val="20"/>
        </w:rPr>
      </w:pPr>
      <w:r w:rsidRPr="00425C8F">
        <w:rPr>
          <w:rFonts w:cs="Courier New"/>
          <w:szCs w:val="20"/>
        </w:rPr>
        <w:t>&lt;LOGINID&gt;&lt; Sender Login ID&lt;/LOGINID&gt;</w:t>
      </w:r>
    </w:p>
    <w:p w:rsidR="0014542F" w:rsidRPr="00425C8F" w:rsidRDefault="0014542F" w:rsidP="0014542F">
      <w:pPr>
        <w:pStyle w:val="Code"/>
        <w:ind w:left="0"/>
        <w:rPr>
          <w:rFonts w:cs="Courier New"/>
          <w:szCs w:val="20"/>
        </w:rPr>
      </w:pPr>
      <w:r w:rsidRPr="00425C8F">
        <w:rPr>
          <w:rFonts w:cs="Courier New"/>
          <w:szCs w:val="20"/>
        </w:rPr>
        <w:t>&lt;PASSWORD&gt;&lt; Sender Login Password&lt;/PASSWORD&gt;</w:t>
      </w:r>
    </w:p>
    <w:p w:rsidR="0014542F" w:rsidRPr="00425C8F" w:rsidRDefault="0014542F" w:rsidP="0014542F">
      <w:pPr>
        <w:pStyle w:val="Code"/>
        <w:ind w:left="0"/>
        <w:rPr>
          <w:rFonts w:cs="Courier New"/>
          <w:szCs w:val="20"/>
        </w:rPr>
      </w:pPr>
      <w:r w:rsidRPr="00425C8F">
        <w:rPr>
          <w:rFonts w:cs="Courier New"/>
          <w:szCs w:val="20"/>
        </w:rPr>
        <w:t>&lt;EXTREFNUM&gt;&lt;Unique Reference number in the external system&gt;&lt;/EXTREFNUM&gt;</w:t>
      </w:r>
      <w:r w:rsidRPr="00425C8F">
        <w:rPr>
          <w:rFonts w:cs="Courier New"/>
          <w:szCs w:val="20"/>
        </w:rPr>
        <w:tab/>
      </w:r>
    </w:p>
    <w:p w:rsidR="0014542F" w:rsidRPr="00425C8F" w:rsidRDefault="0014542F" w:rsidP="0014542F">
      <w:pPr>
        <w:pStyle w:val="Code"/>
        <w:ind w:left="0"/>
        <w:rPr>
          <w:rFonts w:cs="Courier New"/>
          <w:szCs w:val="20"/>
        </w:rPr>
      </w:pPr>
      <w:r w:rsidRPr="00425C8F">
        <w:rPr>
          <w:rFonts w:cs="Courier New"/>
          <w:szCs w:val="20"/>
        </w:rPr>
        <w:t>&lt;LANGUAGE1&gt;&lt;Sender Language&gt;&lt;/LANGUAGE1&gt;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&lt;LANGUAGE2&gt;&lt;Payee Language&gt;&lt;/LANGUAGE2&gt;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&lt;EXTCODE&gt;&gt;&lt;</w:t>
      </w:r>
      <w:r w:rsidRPr="00425C8F">
        <w:rPr>
          <w:rFonts w:cs="Courier New"/>
          <w:szCs w:val="20"/>
        </w:rPr>
        <w:t xml:space="preserve">Sender </w:t>
      </w:r>
      <w:r w:rsidRPr="00425C8F">
        <w:rPr>
          <w:rFonts w:ascii="Courier New" w:hAnsi="Courier New" w:cs="Courier New"/>
          <w:sz w:val="20"/>
          <w:szCs w:val="20"/>
        </w:rPr>
        <w:t>unique External code&gt;&lt;/EXTCODE&gt;</w:t>
      </w:r>
    </w:p>
    <w:p w:rsidR="0014542F" w:rsidRPr="00425C8F" w:rsidRDefault="0014542F" w:rsidP="0014542F">
      <w:pPr>
        <w:pStyle w:val="Code"/>
        <w:ind w:left="0"/>
      </w:pPr>
      <w:r w:rsidRPr="00425C8F">
        <w:t>&lt;/COMMAND&gt;</w:t>
      </w:r>
    </w:p>
    <w:p w:rsidR="0014542F" w:rsidRPr="00425C8F" w:rsidRDefault="0014542F" w:rsidP="0014542F">
      <w:pPr>
        <w:pStyle w:val="BodyText2"/>
        <w:rPr>
          <w:rFonts w:cs="Arial"/>
        </w:rPr>
      </w:pPr>
    </w:p>
    <w:p w:rsidR="0014542F" w:rsidRPr="00425C8F" w:rsidRDefault="0014542F" w:rsidP="0014542F">
      <w:pPr>
        <w:pStyle w:val="BodyText2"/>
        <w:rPr>
          <w:rFonts w:cs="Arial"/>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14542F" w:rsidRPr="00425C8F" w:rsidTr="00762089">
        <w:trPr>
          <w:trHeight w:val="277"/>
          <w:tblHeader/>
        </w:trPr>
        <w:tc>
          <w:tcPr>
            <w:tcW w:w="1440"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TAG</w:t>
            </w:r>
          </w:p>
        </w:tc>
        <w:tc>
          <w:tcPr>
            <w:tcW w:w="1254"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Fields</w:t>
            </w:r>
          </w:p>
        </w:tc>
        <w:tc>
          <w:tcPr>
            <w:tcW w:w="2551"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Remarks</w:t>
            </w:r>
          </w:p>
        </w:tc>
        <w:tc>
          <w:tcPr>
            <w:tcW w:w="1134"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Example</w:t>
            </w:r>
          </w:p>
        </w:tc>
        <w:tc>
          <w:tcPr>
            <w:tcW w:w="1901"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Field Type</w:t>
            </w:r>
          </w:p>
        </w:tc>
        <w:tc>
          <w:tcPr>
            <w:tcW w:w="1316"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Optional/</w:t>
            </w:r>
          </w:p>
          <w:p w:rsidR="0014542F" w:rsidRPr="00425C8F" w:rsidRDefault="0014542F" w:rsidP="00762089">
            <w:pPr>
              <w:pStyle w:val="TableColumnLabels"/>
              <w:rPr>
                <w:color w:val="auto"/>
              </w:rPr>
            </w:pPr>
            <w:r w:rsidRPr="00425C8F">
              <w:rPr>
                <w:color w:val="auto"/>
              </w:rPr>
              <w:t>Mandatory</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r w:rsidRPr="00425C8F">
              <w:t>PIN</w:t>
            </w: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highlight w:val="white"/>
              </w:rPr>
              <w:t>PinNo</w:t>
            </w:r>
          </w:p>
        </w:tc>
        <w:tc>
          <w:tcPr>
            <w:tcW w:w="2551" w:type="dxa"/>
            <w:tcBorders>
              <w:top w:val="single" w:sz="6" w:space="0" w:color="000000"/>
              <w:bottom w:val="single" w:sz="6" w:space="0" w:color="000000"/>
            </w:tcBorders>
            <w:vAlign w:val="center"/>
          </w:tcPr>
          <w:p w:rsidR="0014542F" w:rsidRPr="00425C8F" w:rsidRDefault="0014542F" w:rsidP="00762089">
            <w:pPr>
              <w:pStyle w:val="Tablecontent"/>
              <w:rPr>
                <w:rFonts w:cs="Arial"/>
                <w:sz w:val="20"/>
                <w:szCs w:val="20"/>
              </w:rPr>
            </w:pPr>
            <w:r w:rsidRPr="00425C8F">
              <w:rPr>
                <w:rFonts w:cs="Arial"/>
                <w:sz w:val="20"/>
                <w:szCs w:val="20"/>
              </w:rPr>
              <w:t>Used to identify PIN Number.</w:t>
            </w:r>
          </w:p>
        </w:tc>
        <w:tc>
          <w:tcPr>
            <w:tcW w:w="1134" w:type="dxa"/>
            <w:tcBorders>
              <w:top w:val="single" w:sz="6" w:space="0" w:color="000000"/>
              <w:bottom w:val="single" w:sz="6" w:space="0" w:color="000000"/>
            </w:tcBorders>
          </w:tcPr>
          <w:p w:rsidR="0014542F" w:rsidRPr="00425C8F" w:rsidRDefault="0014542F" w:rsidP="00762089">
            <w:pPr>
              <w:pStyle w:val="Tablecontent"/>
            </w:pPr>
            <w:r w:rsidRPr="00425C8F">
              <w:t>97862487564510</w:t>
            </w: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 xml:space="preserve">Numeric </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Length configurable</w:t>
            </w:r>
          </w:p>
        </w:tc>
        <w:tc>
          <w:tcPr>
            <w:tcW w:w="1316"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M</w:t>
            </w:r>
          </w:p>
        </w:tc>
      </w:tr>
      <w:tr w:rsidR="0014542F" w:rsidRPr="00425C8F" w:rsidTr="00762089">
        <w:trPr>
          <w:trHeight w:val="277"/>
        </w:trPr>
        <w:tc>
          <w:tcPr>
            <w:tcW w:w="1440" w:type="dxa"/>
            <w:tcBorders>
              <w:top w:val="single" w:sz="6" w:space="0" w:color="000000"/>
              <w:left w:val="single" w:sz="4" w:space="0" w:color="000000"/>
              <w:bottom w:val="single" w:sz="6" w:space="0" w:color="000000"/>
              <w:right w:val="single" w:sz="6" w:space="0" w:color="000000"/>
            </w:tcBorders>
          </w:tcPr>
          <w:p w:rsidR="0014542F" w:rsidRPr="00425C8F" w:rsidRDefault="0014542F" w:rsidP="00762089">
            <w:pPr>
              <w:pStyle w:val="Tablecontent"/>
            </w:pPr>
            <w:r w:rsidRPr="00425C8F">
              <w:t>SUBID</w:t>
            </w:r>
          </w:p>
        </w:tc>
        <w:tc>
          <w:tcPr>
            <w:tcW w:w="1254" w:type="dxa"/>
            <w:tcBorders>
              <w:top w:val="single" w:sz="6" w:space="0" w:color="000000"/>
              <w:left w:val="single" w:sz="6" w:space="0" w:color="000000"/>
              <w:bottom w:val="single" w:sz="6" w:space="0" w:color="000000"/>
              <w:right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SubId</w:t>
            </w:r>
          </w:p>
        </w:tc>
        <w:tc>
          <w:tcPr>
            <w:tcW w:w="2551" w:type="dxa"/>
            <w:tcBorders>
              <w:top w:val="single" w:sz="6" w:space="0" w:color="000000"/>
              <w:left w:val="single" w:sz="6" w:space="0" w:color="000000"/>
              <w:bottom w:val="single" w:sz="6" w:space="0" w:color="000000"/>
              <w:right w:val="single" w:sz="6" w:space="0" w:color="000000"/>
            </w:tcBorders>
            <w:vAlign w:val="center"/>
          </w:tcPr>
          <w:p w:rsidR="0014542F" w:rsidRPr="00425C8F" w:rsidRDefault="0014542F" w:rsidP="00762089">
            <w:pPr>
              <w:pStyle w:val="Tablecontent"/>
              <w:rPr>
                <w:rFonts w:cs="Arial"/>
                <w:sz w:val="20"/>
                <w:szCs w:val="20"/>
              </w:rPr>
            </w:pPr>
            <w:r w:rsidRPr="00425C8F">
              <w:rPr>
                <w:rFonts w:cs="Arial"/>
                <w:sz w:val="20"/>
                <w:szCs w:val="20"/>
              </w:rPr>
              <w:t>Subscriber ID provided by External Entity</w:t>
            </w:r>
          </w:p>
        </w:tc>
        <w:tc>
          <w:tcPr>
            <w:tcW w:w="1134" w:type="dxa"/>
            <w:tcBorders>
              <w:top w:val="single" w:sz="6" w:space="0" w:color="000000"/>
              <w:left w:val="single" w:sz="6" w:space="0" w:color="000000"/>
              <w:bottom w:val="single" w:sz="6" w:space="0" w:color="000000"/>
              <w:right w:val="single" w:sz="6" w:space="0" w:color="000000"/>
            </w:tcBorders>
          </w:tcPr>
          <w:p w:rsidR="0014542F" w:rsidRPr="00425C8F" w:rsidRDefault="0014542F" w:rsidP="00762089">
            <w:pPr>
              <w:pStyle w:val="Tablecontent"/>
            </w:pPr>
            <w:r w:rsidRPr="00425C8F">
              <w:t>7234563412</w:t>
            </w:r>
          </w:p>
        </w:tc>
        <w:tc>
          <w:tcPr>
            <w:tcW w:w="1901" w:type="dxa"/>
            <w:tcBorders>
              <w:top w:val="single" w:sz="6" w:space="0" w:color="000000"/>
              <w:left w:val="single" w:sz="6" w:space="0" w:color="000000"/>
              <w:bottom w:val="single" w:sz="6" w:space="0" w:color="000000"/>
              <w:right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Char</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Provided by external Entity</w:t>
            </w:r>
          </w:p>
        </w:tc>
        <w:tc>
          <w:tcPr>
            <w:tcW w:w="1316" w:type="dxa"/>
            <w:tcBorders>
              <w:top w:val="single" w:sz="6" w:space="0" w:color="000000"/>
              <w:left w:val="single" w:sz="6" w:space="0" w:color="000000"/>
              <w:bottom w:val="single" w:sz="6" w:space="0" w:color="000000"/>
              <w:right w:val="single" w:sz="4" w:space="0" w:color="000000"/>
            </w:tcBorders>
          </w:tcPr>
          <w:p w:rsidR="0014542F" w:rsidRPr="00425C8F" w:rsidRDefault="0014542F" w:rsidP="00762089">
            <w:pPr>
              <w:pStyle w:val="Tablecontent"/>
            </w:pPr>
            <w:r w:rsidRPr="00425C8F">
              <w:t>O</w:t>
            </w:r>
          </w:p>
        </w:tc>
      </w:tr>
    </w:tbl>
    <w:p w:rsidR="0014542F" w:rsidRPr="00425C8F" w:rsidRDefault="0014542F" w:rsidP="0014542F">
      <w:pPr>
        <w:pStyle w:val="BodyText2"/>
        <w:rPr>
          <w:rFonts w:cs="Arial"/>
        </w:rPr>
      </w:pPr>
    </w:p>
    <w:p w:rsidR="0014542F" w:rsidRPr="00425C8F" w:rsidRDefault="0014542F" w:rsidP="0014542F">
      <w:pPr>
        <w:pStyle w:val="Footer"/>
        <w:tabs>
          <w:tab w:val="clear" w:pos="4320"/>
          <w:tab w:val="clear" w:pos="8640"/>
        </w:tabs>
        <w:ind w:left="1530" w:hanging="1530"/>
        <w:jc w:val="both"/>
        <w:rPr>
          <w:rFonts w:ascii="Arial" w:hAnsi="Arial" w:cs="Arial"/>
          <w:b/>
          <w:bCs/>
          <w:sz w:val="20"/>
          <w:szCs w:val="20"/>
        </w:rPr>
      </w:pPr>
    </w:p>
    <w:p w:rsidR="0014542F" w:rsidRPr="00425C8F" w:rsidRDefault="0014542F" w:rsidP="0014542F">
      <w:pPr>
        <w:pStyle w:val="Footer"/>
        <w:tabs>
          <w:tab w:val="clear" w:pos="4320"/>
          <w:tab w:val="clear" w:pos="8640"/>
        </w:tabs>
        <w:ind w:left="1530" w:hanging="1530"/>
        <w:jc w:val="both"/>
        <w:rPr>
          <w:rFonts w:ascii="Arial" w:hAnsi="Arial" w:cs="Arial"/>
          <w:b/>
          <w:bCs/>
          <w:sz w:val="20"/>
          <w:szCs w:val="20"/>
        </w:rPr>
      </w:pPr>
      <w:r w:rsidRPr="00425C8F">
        <w:rPr>
          <w:rFonts w:ascii="Arial" w:hAnsi="Arial" w:cs="Arial"/>
          <w:b/>
          <w:bCs/>
          <w:sz w:val="20"/>
          <w:szCs w:val="20"/>
        </w:rPr>
        <w:t>Field Details</w:t>
      </w:r>
    </w:p>
    <w:p w:rsidR="0014542F" w:rsidRPr="00425C8F" w:rsidRDefault="0014542F" w:rsidP="0014542F">
      <w:pPr>
        <w:pStyle w:val="Footer"/>
        <w:tabs>
          <w:tab w:val="clear" w:pos="4320"/>
          <w:tab w:val="clear" w:pos="8640"/>
        </w:tabs>
        <w:ind w:left="1530" w:hanging="1530"/>
        <w:jc w:val="both"/>
        <w:rPr>
          <w:rFonts w:ascii="Arial" w:hAnsi="Arial" w:cs="Arial"/>
          <w:b/>
          <w:bCs/>
          <w:sz w:val="20"/>
          <w:szCs w:val="20"/>
        </w:rPr>
      </w:pPr>
    </w:p>
    <w:p w:rsidR="0014542F" w:rsidRPr="00425C8F" w:rsidRDefault="0014542F" w:rsidP="0014542F">
      <w:pPr>
        <w:pStyle w:val="Footer"/>
        <w:numPr>
          <w:ilvl w:val="0"/>
          <w:numId w:val="49"/>
        </w:numPr>
        <w:tabs>
          <w:tab w:val="clear" w:pos="4320"/>
          <w:tab w:val="clear" w:pos="8640"/>
        </w:tabs>
        <w:jc w:val="both"/>
        <w:rPr>
          <w:rFonts w:ascii="Arial" w:hAnsi="Arial" w:cs="Arial"/>
          <w:b/>
          <w:bCs/>
          <w:sz w:val="20"/>
          <w:szCs w:val="20"/>
        </w:rPr>
      </w:pPr>
      <w:r w:rsidRPr="00425C8F">
        <w:rPr>
          <w:rFonts w:ascii="Arial" w:hAnsi="Arial" w:cs="Arial"/>
          <w:b/>
          <w:bCs/>
          <w:sz w:val="20"/>
          <w:szCs w:val="20"/>
          <w:highlight w:val="white"/>
        </w:rPr>
        <w:t>PinNo</w:t>
      </w:r>
      <w:r w:rsidRPr="00425C8F">
        <w:rPr>
          <w:rFonts w:ascii="Arial" w:hAnsi="Arial" w:cs="Arial"/>
          <w:b/>
          <w:bCs/>
          <w:sz w:val="20"/>
          <w:szCs w:val="20"/>
        </w:rPr>
        <w:t xml:space="preserve">: </w:t>
      </w:r>
      <w:r w:rsidRPr="00425C8F">
        <w:rPr>
          <w:rFonts w:ascii="Arial" w:hAnsi="Arial" w:cs="Arial"/>
          <w:sz w:val="20"/>
          <w:szCs w:val="20"/>
        </w:rPr>
        <w:t>External Entity provided PIN Number is verified with the PIN Number stored in PreTUPS.</w:t>
      </w:r>
    </w:p>
    <w:p w:rsidR="0014542F" w:rsidRPr="00425C8F" w:rsidRDefault="0014542F" w:rsidP="0014542F">
      <w:pPr>
        <w:pStyle w:val="Footer"/>
        <w:numPr>
          <w:ilvl w:val="0"/>
          <w:numId w:val="49"/>
        </w:numPr>
        <w:tabs>
          <w:tab w:val="clear" w:pos="4320"/>
          <w:tab w:val="clear" w:pos="8640"/>
        </w:tabs>
        <w:jc w:val="both"/>
        <w:rPr>
          <w:rFonts w:ascii="Arial" w:hAnsi="Arial" w:cs="Arial"/>
          <w:sz w:val="20"/>
          <w:szCs w:val="20"/>
        </w:rPr>
      </w:pPr>
      <w:r w:rsidRPr="00425C8F">
        <w:rPr>
          <w:rFonts w:ascii="Arial" w:hAnsi="Arial" w:cs="Arial"/>
          <w:b/>
          <w:bCs/>
          <w:sz w:val="20"/>
          <w:szCs w:val="20"/>
          <w:highlight w:val="white"/>
        </w:rPr>
        <w:t>SubID</w:t>
      </w:r>
      <w:r w:rsidRPr="00425C8F">
        <w:rPr>
          <w:rFonts w:ascii="Arial" w:hAnsi="Arial" w:cs="Arial"/>
          <w:b/>
          <w:bCs/>
          <w:sz w:val="20"/>
          <w:szCs w:val="20"/>
        </w:rPr>
        <w:t xml:space="preserve">: </w:t>
      </w:r>
      <w:r w:rsidRPr="00425C8F">
        <w:rPr>
          <w:rFonts w:ascii="Arial" w:hAnsi="Arial" w:cs="Arial"/>
          <w:sz w:val="20"/>
          <w:szCs w:val="20"/>
        </w:rPr>
        <w:t>Subscriber ID to identify the subscriber punching the Voucher’s PIN Number.</w:t>
      </w:r>
    </w:p>
    <w:p w:rsidR="0014542F" w:rsidRPr="00425C8F" w:rsidRDefault="0014542F" w:rsidP="0014542F">
      <w:pPr>
        <w:pStyle w:val="Footer"/>
        <w:tabs>
          <w:tab w:val="clear" w:pos="4320"/>
          <w:tab w:val="clear" w:pos="8640"/>
        </w:tabs>
        <w:ind w:left="720"/>
        <w:jc w:val="both"/>
        <w:rPr>
          <w:rFonts w:ascii="Arial" w:hAnsi="Arial" w:cs="Arial"/>
          <w:b/>
          <w:bCs/>
          <w:sz w:val="20"/>
          <w:szCs w:val="20"/>
        </w:rPr>
      </w:pPr>
    </w:p>
    <w:p w:rsidR="0014542F" w:rsidRPr="00425C8F" w:rsidRDefault="0014542F" w:rsidP="0014542F">
      <w:pPr>
        <w:pStyle w:val="Heading"/>
        <w:rPr>
          <w:color w:val="auto"/>
        </w:rPr>
      </w:pPr>
      <w:r w:rsidRPr="00425C8F">
        <w:rPr>
          <w:color w:val="auto"/>
        </w:rPr>
        <w:lastRenderedPageBreak/>
        <w:t>Response XML format:</w:t>
      </w:r>
    </w:p>
    <w:p w:rsidR="0014542F" w:rsidRPr="00425C8F" w:rsidRDefault="0014542F" w:rsidP="0014542F">
      <w:pPr>
        <w:pStyle w:val="Code"/>
        <w:ind w:left="0"/>
        <w:jc w:val="left"/>
        <w:rPr>
          <w:lang w:val="fr-FR"/>
        </w:rPr>
      </w:pPr>
    </w:p>
    <w:p w:rsidR="0014542F" w:rsidRPr="00425C8F" w:rsidRDefault="0014542F" w:rsidP="0014542F">
      <w:pPr>
        <w:pStyle w:val="Code"/>
        <w:ind w:left="720"/>
        <w:jc w:val="left"/>
      </w:pPr>
      <w:r w:rsidRPr="00425C8F">
        <w:rPr>
          <w:lang w:val="fr-FR"/>
        </w:rPr>
        <w:t>&lt;?xml version="1.0"?&gt;</w:t>
      </w:r>
      <w:r w:rsidRPr="00425C8F">
        <w:t>&lt;!DOCTYPE COMMAND PUBLIC "-//Ocam//DTD XML Command 1.0//EN" "xml/command.dtd"&gt;</w:t>
      </w:r>
    </w:p>
    <w:p w:rsidR="0014542F" w:rsidRPr="00425C8F" w:rsidRDefault="0014542F" w:rsidP="0014542F">
      <w:pPr>
        <w:pStyle w:val="Code"/>
        <w:ind w:left="720"/>
        <w:jc w:val="left"/>
        <w:rPr>
          <w:lang w:val="fr-FR"/>
        </w:rPr>
      </w:pPr>
      <w:r w:rsidRPr="00425C8F">
        <w:rPr>
          <w:lang w:val="fr-FR"/>
        </w:rPr>
        <w:t>&lt;COMMAND&gt;&lt;TYPE&gt;</w:t>
      </w:r>
      <w:r w:rsidRPr="00425C8F">
        <w:rPr>
          <w:rFonts w:cs="Courier New"/>
          <w:i/>
          <w:szCs w:val="20"/>
        </w:rPr>
        <w:t>VOURBKRESP</w:t>
      </w:r>
      <w:r w:rsidRPr="00425C8F">
        <w:rPr>
          <w:lang w:val="fr-FR"/>
        </w:rPr>
        <w:t>&lt;/TYPE&gt;</w:t>
      </w:r>
    </w:p>
    <w:p w:rsidR="0014542F" w:rsidRPr="00425C8F" w:rsidRDefault="0014542F" w:rsidP="0014542F">
      <w:pPr>
        <w:pStyle w:val="Code"/>
        <w:ind w:left="720"/>
        <w:jc w:val="left"/>
        <w:rPr>
          <w:lang w:val="fr-FR"/>
        </w:rPr>
      </w:pPr>
      <w:r w:rsidRPr="00425C8F">
        <w:rPr>
          <w:lang w:val="fr-FR"/>
        </w:rPr>
        <w:t>&lt;TXNSTATUS&gt;&lt;</w:t>
      </w:r>
      <w:r w:rsidRPr="00425C8F">
        <w:rPr>
          <w:i/>
          <w:iCs/>
        </w:rPr>
        <w:t xml:space="preserve"> Transaction Status</w:t>
      </w:r>
      <w:r w:rsidRPr="00425C8F">
        <w:rPr>
          <w:lang w:val="fr-FR"/>
        </w:rPr>
        <w:t>&gt;&lt;/TXNSTATUS&gt;</w:t>
      </w:r>
    </w:p>
    <w:p w:rsidR="0014542F" w:rsidRPr="00425C8F" w:rsidRDefault="0014542F" w:rsidP="0014542F">
      <w:pPr>
        <w:pStyle w:val="Code"/>
        <w:ind w:left="720"/>
        <w:jc w:val="left"/>
        <w:rPr>
          <w:lang w:val="fr-FR"/>
        </w:rPr>
      </w:pPr>
      <w:r w:rsidRPr="00425C8F">
        <w:rPr>
          <w:lang w:val="fr-FR"/>
        </w:rPr>
        <w:t>&lt;SNO&gt;&lt;Identify Voucher Serial Number&gt;&lt;/SNO&gt;</w:t>
      </w:r>
    </w:p>
    <w:p w:rsidR="0014542F" w:rsidRPr="00425C8F" w:rsidRDefault="0014542F" w:rsidP="0014542F">
      <w:pPr>
        <w:pStyle w:val="Code"/>
        <w:ind w:left="720"/>
        <w:jc w:val="left"/>
        <w:rPr>
          <w:lang w:val="fr-FR"/>
        </w:rPr>
      </w:pPr>
      <w:r w:rsidRPr="00425C8F">
        <w:rPr>
          <w:lang w:val="fr-FR"/>
        </w:rPr>
        <w:t>&lt;TOPUP&gt;&lt;Denominationassociatedwith voucher &gt;&lt;/TOPUP&gt;</w:t>
      </w:r>
    </w:p>
    <w:p w:rsidR="0014542F" w:rsidRPr="00425C8F" w:rsidRDefault="0014542F" w:rsidP="0014542F">
      <w:pPr>
        <w:pStyle w:val="Code"/>
        <w:ind w:left="720"/>
        <w:jc w:val="left"/>
        <w:rPr>
          <w:lang w:val="fr-FR"/>
        </w:rPr>
      </w:pPr>
      <w:r w:rsidRPr="00425C8F">
        <w:rPr>
          <w:lang w:val="fr-FR"/>
        </w:rPr>
        <w:t>&lt;ERROR&gt;&lt;Errordefined for the response&gt;&lt;/ERROR&gt;</w:t>
      </w:r>
    </w:p>
    <w:p w:rsidR="0014542F" w:rsidRPr="00425C8F" w:rsidRDefault="0014542F" w:rsidP="0014542F">
      <w:pPr>
        <w:pStyle w:val="Code"/>
        <w:ind w:left="720"/>
        <w:jc w:val="left"/>
        <w:rPr>
          <w:lang w:val="fr-FR"/>
        </w:rPr>
      </w:pPr>
      <w:r w:rsidRPr="00425C8F">
        <w:rPr>
          <w:lang w:val="fr-FR"/>
        </w:rPr>
        <w:t>&lt;/COMMAND&gt;</w:t>
      </w:r>
    </w:p>
    <w:p w:rsidR="0014542F" w:rsidRPr="00425C8F" w:rsidRDefault="0014542F" w:rsidP="0014542F">
      <w:pPr>
        <w:pStyle w:val="BodyText2"/>
      </w:pPr>
    </w:p>
    <w:p w:rsidR="0014542F" w:rsidRPr="00425C8F" w:rsidRDefault="0014542F" w:rsidP="0014542F">
      <w:pPr>
        <w:pStyle w:val="BodyText2"/>
        <w:rPr>
          <w:b/>
          <w:u w:val="single"/>
        </w:rPr>
      </w:pPr>
      <w:r w:rsidRPr="00425C8F">
        <w:rPr>
          <w:b/>
          <w:u w:val="single"/>
        </w:rPr>
        <w:t>Voucher RollBack Response Message Parameters</w:t>
      </w:r>
    </w:p>
    <w:p w:rsidR="0014542F" w:rsidRPr="00425C8F" w:rsidRDefault="0014542F" w:rsidP="0014542F">
      <w:pPr>
        <w:pStyle w:val="BodyText2"/>
        <w:rPr>
          <w:b/>
          <w:u w:val="single"/>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14542F" w:rsidRPr="00425C8F" w:rsidTr="00762089">
        <w:trPr>
          <w:trHeight w:val="277"/>
          <w:tblHeader/>
        </w:trPr>
        <w:tc>
          <w:tcPr>
            <w:tcW w:w="1440"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TAG</w:t>
            </w:r>
          </w:p>
        </w:tc>
        <w:tc>
          <w:tcPr>
            <w:tcW w:w="1254"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Fields</w:t>
            </w:r>
          </w:p>
        </w:tc>
        <w:tc>
          <w:tcPr>
            <w:tcW w:w="2551"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Remarks</w:t>
            </w:r>
          </w:p>
        </w:tc>
        <w:tc>
          <w:tcPr>
            <w:tcW w:w="1134"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Example</w:t>
            </w:r>
          </w:p>
        </w:tc>
        <w:tc>
          <w:tcPr>
            <w:tcW w:w="1901"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Field Type</w:t>
            </w:r>
          </w:p>
        </w:tc>
        <w:tc>
          <w:tcPr>
            <w:tcW w:w="1316"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Optional/</w:t>
            </w:r>
          </w:p>
          <w:p w:rsidR="0014542F" w:rsidRPr="00425C8F" w:rsidRDefault="0014542F" w:rsidP="00762089">
            <w:pPr>
              <w:pStyle w:val="TableColumnLabels"/>
              <w:rPr>
                <w:color w:val="auto"/>
              </w:rPr>
            </w:pPr>
            <w:r w:rsidRPr="00425C8F">
              <w:rPr>
                <w:color w:val="auto"/>
              </w:rPr>
              <w:t>Mandatory</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r w:rsidRPr="00425C8F">
              <w:t>TXNSTATUS</w:t>
            </w:r>
          </w:p>
        </w:tc>
        <w:tc>
          <w:tcPr>
            <w:tcW w:w="1254" w:type="dxa"/>
            <w:tcBorders>
              <w:top w:val="single" w:sz="6" w:space="0" w:color="000000"/>
              <w:bottom w:val="single" w:sz="6" w:space="0" w:color="000000"/>
            </w:tcBorders>
          </w:tcPr>
          <w:p w:rsidR="0014542F" w:rsidRPr="00425C8F" w:rsidRDefault="0014542F" w:rsidP="00762089">
            <w:pPr>
              <w:pStyle w:val="Tablecontent"/>
            </w:pPr>
            <w:r w:rsidRPr="00425C8F">
              <w:t>Transaction Status</w:t>
            </w:r>
          </w:p>
        </w:tc>
        <w:tc>
          <w:tcPr>
            <w:tcW w:w="2551" w:type="dxa"/>
            <w:tcBorders>
              <w:top w:val="single" w:sz="6" w:space="0" w:color="000000"/>
              <w:bottom w:val="single" w:sz="6" w:space="0" w:color="000000"/>
            </w:tcBorders>
          </w:tcPr>
          <w:p w:rsidR="0014542F" w:rsidRPr="00425C8F" w:rsidRDefault="0014542F" w:rsidP="00762089">
            <w:pPr>
              <w:pStyle w:val="Tablecontent"/>
            </w:pPr>
            <w:r w:rsidRPr="00425C8F">
              <w:t>Status of the request</w:t>
            </w:r>
          </w:p>
          <w:p w:rsidR="0014542F" w:rsidRPr="00425C8F" w:rsidRDefault="0014542F" w:rsidP="00762089">
            <w:pPr>
              <w:pStyle w:val="TableListBullet1"/>
              <w:jc w:val="left"/>
            </w:pPr>
            <w:r w:rsidRPr="00425C8F">
              <w:t xml:space="preserve">Transaction Status= 200 means Success, </w:t>
            </w:r>
          </w:p>
          <w:p w:rsidR="0014542F" w:rsidRPr="00425C8F" w:rsidRDefault="0014542F" w:rsidP="00762089">
            <w:pPr>
              <w:pStyle w:val="TableListBullet1"/>
              <w:jc w:val="left"/>
            </w:pPr>
            <w:r w:rsidRPr="00425C8F">
              <w:t xml:space="preserve">Transaction Status Other than 200 means failed </w:t>
            </w:r>
          </w:p>
        </w:tc>
        <w:tc>
          <w:tcPr>
            <w:tcW w:w="1134" w:type="dxa"/>
            <w:tcBorders>
              <w:top w:val="single" w:sz="6" w:space="0" w:color="000000"/>
              <w:bottom w:val="single" w:sz="6" w:space="0" w:color="000000"/>
            </w:tcBorders>
          </w:tcPr>
          <w:p w:rsidR="0014542F" w:rsidRPr="00425C8F" w:rsidRDefault="0014542F" w:rsidP="00762089">
            <w:pPr>
              <w:pStyle w:val="Tablecontent"/>
            </w:pPr>
            <w:r w:rsidRPr="00425C8F">
              <w:t>200</w:t>
            </w:r>
          </w:p>
        </w:tc>
        <w:tc>
          <w:tcPr>
            <w:tcW w:w="1901" w:type="dxa"/>
            <w:tcBorders>
              <w:top w:val="single" w:sz="6" w:space="0" w:color="000000"/>
              <w:bottom w:val="single" w:sz="6" w:space="0" w:color="000000"/>
            </w:tcBorders>
          </w:tcPr>
          <w:p w:rsidR="0014542F" w:rsidRPr="00425C8F" w:rsidRDefault="0014542F" w:rsidP="00762089">
            <w:pPr>
              <w:pStyle w:val="Tablecontent"/>
            </w:pPr>
            <w:r w:rsidRPr="00425C8F">
              <w:t>N (10)</w:t>
            </w:r>
          </w:p>
        </w:tc>
        <w:tc>
          <w:tcPr>
            <w:tcW w:w="1316" w:type="dxa"/>
            <w:tcBorders>
              <w:top w:val="single" w:sz="6" w:space="0" w:color="000000"/>
              <w:bottom w:val="single" w:sz="6" w:space="0" w:color="000000"/>
            </w:tcBorders>
          </w:tcPr>
          <w:p w:rsidR="0014542F" w:rsidRPr="00425C8F" w:rsidRDefault="0014542F" w:rsidP="00762089">
            <w:pPr>
              <w:pStyle w:val="Tablecontent"/>
            </w:pPr>
            <w:r w:rsidRPr="00425C8F">
              <w:t>M</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r w:rsidRPr="00425C8F">
              <w:t>SNO</w:t>
            </w: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highlight w:val="white"/>
              </w:rPr>
              <w:t>SerialNo</w:t>
            </w:r>
          </w:p>
        </w:tc>
        <w:tc>
          <w:tcPr>
            <w:tcW w:w="255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Used to identify Voucher Serial Number</w:t>
            </w:r>
          </w:p>
        </w:tc>
        <w:tc>
          <w:tcPr>
            <w:tcW w:w="1134" w:type="dxa"/>
            <w:tcBorders>
              <w:top w:val="single" w:sz="6" w:space="0" w:color="000000"/>
              <w:bottom w:val="single" w:sz="6" w:space="0" w:color="000000"/>
            </w:tcBorders>
          </w:tcPr>
          <w:p w:rsidR="0014542F" w:rsidRPr="00425C8F" w:rsidRDefault="0014542F" w:rsidP="00762089">
            <w:pPr>
              <w:pStyle w:val="Tablecontent"/>
            </w:pPr>
            <w:r w:rsidRPr="00425C8F">
              <w:t>978624875645</w:t>
            </w: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 xml:space="preserve">Max=14 </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Numeric</w:t>
            </w:r>
          </w:p>
        </w:tc>
        <w:tc>
          <w:tcPr>
            <w:tcW w:w="1316"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M</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r w:rsidRPr="00425C8F">
              <w:t>TOPUP</w:t>
            </w: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TopUp</w:t>
            </w:r>
          </w:p>
          <w:p w:rsidR="0014542F" w:rsidRPr="00425C8F" w:rsidRDefault="0014542F" w:rsidP="00762089">
            <w:pPr>
              <w:pStyle w:val="Footer"/>
              <w:tabs>
                <w:tab w:val="clear" w:pos="4320"/>
                <w:tab w:val="clear" w:pos="8640"/>
              </w:tabs>
              <w:rPr>
                <w:rFonts w:ascii="Arial" w:hAnsi="Arial" w:cs="Arial"/>
                <w:sz w:val="20"/>
                <w:szCs w:val="20"/>
                <w:highlight w:val="white"/>
              </w:rPr>
            </w:pPr>
          </w:p>
        </w:tc>
        <w:tc>
          <w:tcPr>
            <w:tcW w:w="255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Amount that will be credited in subscribers account</w:t>
            </w:r>
          </w:p>
        </w:tc>
        <w:tc>
          <w:tcPr>
            <w:tcW w:w="1134" w:type="dxa"/>
            <w:tcBorders>
              <w:top w:val="single" w:sz="6" w:space="0" w:color="000000"/>
              <w:bottom w:val="single" w:sz="6" w:space="0" w:color="000000"/>
            </w:tcBorders>
          </w:tcPr>
          <w:p w:rsidR="0014542F" w:rsidRPr="00425C8F" w:rsidRDefault="0014542F" w:rsidP="00762089">
            <w:pPr>
              <w:pStyle w:val="Tablecontent"/>
            </w:pPr>
            <w:r w:rsidRPr="00425C8F">
              <w:t>10</w:t>
            </w: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Max=10</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Numeric</w:t>
            </w:r>
          </w:p>
        </w:tc>
        <w:tc>
          <w:tcPr>
            <w:tcW w:w="1316"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M</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r w:rsidRPr="00425C8F">
              <w:t>ERROR</w:t>
            </w: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Error</w:t>
            </w:r>
          </w:p>
          <w:p w:rsidR="0014542F" w:rsidRPr="00425C8F" w:rsidRDefault="0014542F" w:rsidP="00762089">
            <w:pPr>
              <w:pStyle w:val="Footer"/>
              <w:tabs>
                <w:tab w:val="clear" w:pos="4320"/>
                <w:tab w:val="clear" w:pos="8640"/>
              </w:tabs>
              <w:rPr>
                <w:rFonts w:ascii="Arial" w:hAnsi="Arial" w:cs="Arial"/>
                <w:sz w:val="20"/>
                <w:szCs w:val="20"/>
                <w:highlight w:val="white"/>
              </w:rPr>
            </w:pPr>
          </w:p>
        </w:tc>
        <w:tc>
          <w:tcPr>
            <w:tcW w:w="255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Error defined for the response</w:t>
            </w:r>
          </w:p>
        </w:tc>
        <w:tc>
          <w:tcPr>
            <w:tcW w:w="1134" w:type="dxa"/>
            <w:tcBorders>
              <w:top w:val="single" w:sz="6" w:space="0" w:color="000000"/>
              <w:bottom w:val="single" w:sz="6" w:space="0" w:color="000000"/>
            </w:tcBorders>
          </w:tcPr>
          <w:p w:rsidR="0014542F" w:rsidRPr="00425C8F" w:rsidRDefault="0014542F" w:rsidP="00762089">
            <w:pPr>
              <w:pStyle w:val="Tablecontent"/>
            </w:pPr>
            <w:r w:rsidRPr="00425C8F">
              <w:t>SUCCESS</w:t>
            </w: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p>
        </w:tc>
        <w:tc>
          <w:tcPr>
            <w:tcW w:w="1316"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O</w:t>
            </w:r>
          </w:p>
        </w:tc>
      </w:tr>
    </w:tbl>
    <w:p w:rsidR="0014542F" w:rsidRPr="00425C8F" w:rsidRDefault="0014542F" w:rsidP="0014542F">
      <w:pPr>
        <w:pStyle w:val="BodyText2"/>
        <w:rPr>
          <w:b/>
        </w:rPr>
      </w:pPr>
    </w:p>
    <w:p w:rsidR="0014542F" w:rsidRPr="00425C8F" w:rsidRDefault="0014542F" w:rsidP="0014542F">
      <w:pPr>
        <w:ind w:firstLine="270"/>
        <w:rPr>
          <w:rFonts w:ascii="Arial" w:hAnsi="Arial" w:cs="Arial"/>
          <w:b/>
          <w:bCs/>
          <w:sz w:val="20"/>
          <w:szCs w:val="20"/>
          <w:u w:val="single"/>
        </w:rPr>
      </w:pPr>
      <w:r w:rsidRPr="00425C8F">
        <w:rPr>
          <w:rFonts w:ascii="Arial" w:hAnsi="Arial" w:cs="Arial"/>
          <w:b/>
          <w:bCs/>
          <w:sz w:val="20"/>
          <w:szCs w:val="20"/>
          <w:u w:val="single"/>
        </w:rPr>
        <w:t>Parameter Details:</w:t>
      </w:r>
    </w:p>
    <w:p w:rsidR="0014542F" w:rsidRPr="00425C8F" w:rsidRDefault="0014542F" w:rsidP="0014542F">
      <w:pPr>
        <w:ind w:firstLine="270"/>
        <w:rPr>
          <w:rFonts w:ascii="Arial" w:hAnsi="Arial" w:cs="Arial"/>
          <w:b/>
          <w:bCs/>
          <w:sz w:val="20"/>
          <w:szCs w:val="20"/>
          <w:u w:val="single"/>
        </w:rPr>
      </w:pPr>
    </w:p>
    <w:p w:rsidR="0014542F" w:rsidRPr="00425C8F" w:rsidRDefault="0014542F" w:rsidP="0014542F">
      <w:pPr>
        <w:pStyle w:val="Footer"/>
        <w:numPr>
          <w:ilvl w:val="0"/>
          <w:numId w:val="48"/>
        </w:numPr>
        <w:tabs>
          <w:tab w:val="clear" w:pos="4320"/>
          <w:tab w:val="clear" w:pos="8640"/>
        </w:tabs>
        <w:ind w:left="540"/>
        <w:jc w:val="both"/>
        <w:rPr>
          <w:rFonts w:ascii="Arial" w:hAnsi="Arial" w:cs="Arial"/>
          <w:sz w:val="18"/>
          <w:szCs w:val="20"/>
        </w:rPr>
      </w:pPr>
      <w:r w:rsidRPr="00425C8F">
        <w:rPr>
          <w:rFonts w:ascii="Arial" w:hAnsi="Arial" w:cs="Arial"/>
          <w:b/>
          <w:sz w:val="22"/>
        </w:rPr>
        <w:t>TransactionStatus</w:t>
      </w:r>
      <w:r w:rsidRPr="00425C8F">
        <w:rPr>
          <w:rFonts w:ascii="Arial" w:hAnsi="Arial" w:cs="Arial"/>
          <w:b/>
          <w:bCs/>
          <w:sz w:val="18"/>
          <w:szCs w:val="20"/>
        </w:rPr>
        <w:t xml:space="preserve">: </w:t>
      </w:r>
      <w:r w:rsidRPr="00425C8F">
        <w:rPr>
          <w:rFonts w:ascii="Arial" w:hAnsi="Arial" w:cs="Arial"/>
          <w:sz w:val="18"/>
          <w:szCs w:val="20"/>
        </w:rPr>
        <w:t>Status of the Request.</w:t>
      </w:r>
    </w:p>
    <w:p w:rsidR="0014542F" w:rsidRPr="00425C8F" w:rsidRDefault="0014542F" w:rsidP="0014542F">
      <w:pPr>
        <w:pStyle w:val="Footer"/>
        <w:numPr>
          <w:ilvl w:val="0"/>
          <w:numId w:val="48"/>
        </w:numPr>
        <w:tabs>
          <w:tab w:val="clear" w:pos="4320"/>
          <w:tab w:val="clear" w:pos="8640"/>
        </w:tabs>
        <w:ind w:left="540"/>
        <w:jc w:val="both"/>
        <w:rPr>
          <w:rFonts w:ascii="Arial" w:hAnsi="Arial" w:cs="Arial"/>
          <w:sz w:val="18"/>
          <w:szCs w:val="20"/>
        </w:rPr>
      </w:pPr>
      <w:r w:rsidRPr="00425C8F">
        <w:rPr>
          <w:rFonts w:ascii="Arial" w:hAnsi="Arial" w:cs="Arial"/>
          <w:b/>
          <w:bCs/>
          <w:sz w:val="18"/>
          <w:szCs w:val="20"/>
        </w:rPr>
        <w:t xml:space="preserve">SerialNo: </w:t>
      </w:r>
      <w:r w:rsidRPr="00425C8F">
        <w:rPr>
          <w:rFonts w:ascii="Arial" w:hAnsi="Arial" w:cs="Arial"/>
          <w:sz w:val="18"/>
          <w:szCs w:val="20"/>
        </w:rPr>
        <w:t>Voucher Serial no.</w:t>
      </w:r>
    </w:p>
    <w:p w:rsidR="0014542F" w:rsidRPr="00425C8F" w:rsidRDefault="0014542F" w:rsidP="0014542F">
      <w:pPr>
        <w:pStyle w:val="Footer"/>
        <w:numPr>
          <w:ilvl w:val="0"/>
          <w:numId w:val="48"/>
        </w:numPr>
        <w:tabs>
          <w:tab w:val="clear" w:pos="4320"/>
          <w:tab w:val="clear" w:pos="8640"/>
        </w:tabs>
        <w:ind w:left="540"/>
        <w:jc w:val="both"/>
        <w:rPr>
          <w:rFonts w:ascii="Arial" w:hAnsi="Arial" w:cs="Arial"/>
          <w:sz w:val="18"/>
          <w:szCs w:val="20"/>
        </w:rPr>
      </w:pPr>
      <w:r w:rsidRPr="00425C8F">
        <w:rPr>
          <w:rFonts w:ascii="Arial" w:hAnsi="Arial" w:cs="Arial"/>
          <w:b/>
          <w:bCs/>
          <w:sz w:val="18"/>
          <w:szCs w:val="20"/>
        </w:rPr>
        <w:t xml:space="preserve">TopUp: </w:t>
      </w:r>
      <w:r w:rsidRPr="00425C8F">
        <w:rPr>
          <w:rFonts w:ascii="Arial" w:hAnsi="Arial" w:cs="Arial"/>
          <w:bCs/>
          <w:sz w:val="18"/>
          <w:szCs w:val="20"/>
        </w:rPr>
        <w:t>Attribute associated with voucher to identify the amount that will be credited in subscribers account.</w:t>
      </w:r>
    </w:p>
    <w:p w:rsidR="0014542F" w:rsidRPr="00425C8F" w:rsidRDefault="0014542F" w:rsidP="0014542F">
      <w:pPr>
        <w:pStyle w:val="Footer"/>
        <w:numPr>
          <w:ilvl w:val="0"/>
          <w:numId w:val="48"/>
        </w:numPr>
        <w:tabs>
          <w:tab w:val="clear" w:pos="4320"/>
          <w:tab w:val="clear" w:pos="8640"/>
        </w:tabs>
        <w:ind w:left="540"/>
        <w:jc w:val="both"/>
        <w:rPr>
          <w:rFonts w:ascii="Arial" w:hAnsi="Arial" w:cs="Arial"/>
          <w:sz w:val="18"/>
          <w:szCs w:val="20"/>
        </w:rPr>
      </w:pPr>
      <w:r w:rsidRPr="00425C8F">
        <w:rPr>
          <w:rFonts w:ascii="Arial" w:hAnsi="Arial" w:cs="Arial"/>
          <w:b/>
          <w:bCs/>
          <w:sz w:val="18"/>
          <w:szCs w:val="20"/>
        </w:rPr>
        <w:t>Error</w:t>
      </w:r>
      <w:r w:rsidRPr="00425C8F">
        <w:rPr>
          <w:rFonts w:ascii="Arial" w:hAnsi="Arial" w:cs="Arial"/>
          <w:sz w:val="18"/>
          <w:szCs w:val="20"/>
        </w:rPr>
        <w:t>: Error is a common parameter used to display errors due to incorrect request format or invalid parameters. Error can be various types like Malformed Request, PIN Not Found, etc.</w:t>
      </w:r>
    </w:p>
    <w:p w:rsidR="0014542F" w:rsidRPr="00425C8F" w:rsidRDefault="0014542F" w:rsidP="0014542F">
      <w:pPr>
        <w:pStyle w:val="BodyText2"/>
      </w:pPr>
    </w:p>
    <w:p w:rsidR="0014542F" w:rsidRPr="00425C8F" w:rsidRDefault="0014542F" w:rsidP="0014542F">
      <w:pPr>
        <w:pStyle w:val="BodyText2"/>
        <w:rPr>
          <w:lang w:val="en-IN"/>
        </w:rPr>
      </w:pPr>
    </w:p>
    <w:p w:rsidR="00064A34" w:rsidRPr="00425C8F" w:rsidRDefault="00064A34" w:rsidP="00337049">
      <w:pPr>
        <w:pStyle w:val="Heading2"/>
        <w:rPr>
          <w:lang w:val="en-IN"/>
        </w:rPr>
      </w:pPr>
      <w:bookmarkStart w:id="569" w:name="_Toc485139734"/>
      <w:r w:rsidRPr="00425C8F">
        <w:rPr>
          <w:lang w:val="en-IN"/>
        </w:rPr>
        <w:t xml:space="preserve">LMS </w:t>
      </w:r>
      <w:r w:rsidR="00463223" w:rsidRPr="00425C8F">
        <w:rPr>
          <w:lang w:val="en-IN"/>
        </w:rPr>
        <w:t xml:space="preserve">Points </w:t>
      </w:r>
      <w:r w:rsidRPr="00425C8F">
        <w:rPr>
          <w:lang w:val="en-IN"/>
        </w:rPr>
        <w:t>Enquiry</w:t>
      </w:r>
      <w:bookmarkEnd w:id="569"/>
    </w:p>
    <w:p w:rsidR="00064A34" w:rsidRPr="00425C8F" w:rsidRDefault="00064A34" w:rsidP="00064A34">
      <w:pPr>
        <w:pStyle w:val="BodyText2"/>
      </w:pPr>
    </w:p>
    <w:p w:rsidR="00064A34" w:rsidRPr="00425C8F" w:rsidRDefault="00064A34" w:rsidP="00064A34">
      <w:pPr>
        <w:pStyle w:val="BodyText2"/>
        <w:rPr>
          <w:b/>
        </w:rPr>
      </w:pPr>
      <w:r w:rsidRPr="00425C8F">
        <w:rPr>
          <w:b/>
        </w:rPr>
        <w:t xml:space="preserve">Request Message Parameters </w:t>
      </w:r>
    </w:p>
    <w:p w:rsidR="00633175" w:rsidRPr="00425C8F" w:rsidRDefault="00633175" w:rsidP="00633175">
      <w:pPr>
        <w:pStyle w:val="BodyText2"/>
        <w:rPr>
          <w:lang w:val="en-IN"/>
        </w:rPr>
      </w:pPr>
    </w:p>
    <w:p w:rsidR="00064A34" w:rsidRPr="00425C8F" w:rsidRDefault="00064A34" w:rsidP="00064A34">
      <w:pPr>
        <w:pStyle w:val="Heading"/>
        <w:rPr>
          <w:color w:val="auto"/>
        </w:rPr>
      </w:pPr>
      <w:r w:rsidRPr="00425C8F">
        <w:rPr>
          <w:color w:val="auto"/>
        </w:rPr>
        <w:t>Request Syntax</w:t>
      </w:r>
    </w:p>
    <w:p w:rsidR="00064A34" w:rsidRPr="00425C8F" w:rsidRDefault="00064A34" w:rsidP="00064A34">
      <w:pPr>
        <w:pStyle w:val="Code"/>
        <w:ind w:left="720"/>
        <w:jc w:val="left"/>
        <w:rPr>
          <w:lang w:val="fr-FR"/>
        </w:rPr>
      </w:pPr>
      <w:r w:rsidRPr="00425C8F">
        <w:rPr>
          <w:lang w:val="fr-FR"/>
        </w:rPr>
        <w:t>DATA=&lt;?xml version="1.0"?&gt;&lt;!DOCTYPE COMMAND PUBLIC "-//Ocam//DTD XML Command 1.0//EN" "xml/command.dtd"&gt;</w:t>
      </w:r>
    </w:p>
    <w:p w:rsidR="00064A34" w:rsidRPr="00425C8F" w:rsidRDefault="00064A34" w:rsidP="00064A34">
      <w:pPr>
        <w:pStyle w:val="Code"/>
        <w:ind w:left="720"/>
        <w:jc w:val="left"/>
        <w:rPr>
          <w:lang w:val="fr-FR"/>
        </w:rPr>
      </w:pPr>
      <w:r w:rsidRPr="00425C8F">
        <w:rPr>
          <w:lang w:val="fr-FR"/>
        </w:rPr>
        <w:t>&lt;COMMAND&gt;</w:t>
      </w:r>
    </w:p>
    <w:p w:rsidR="00064A34" w:rsidRDefault="00064A34" w:rsidP="00064A34">
      <w:pPr>
        <w:pStyle w:val="Code"/>
        <w:ind w:left="1440"/>
        <w:jc w:val="left"/>
        <w:rPr>
          <w:lang w:val="fr-FR"/>
        </w:rPr>
      </w:pPr>
      <w:r w:rsidRPr="00425C8F">
        <w:rPr>
          <w:lang w:val="fr-FR"/>
        </w:rPr>
        <w:t>&lt;TYPE&gt;LMSPTENQ&lt;/TYPE&gt;</w:t>
      </w:r>
    </w:p>
    <w:p w:rsidR="00064A34" w:rsidRPr="00425C8F" w:rsidRDefault="00D53168" w:rsidP="00064A34">
      <w:pPr>
        <w:pStyle w:val="Code"/>
        <w:ind w:left="1440"/>
        <w:jc w:val="left"/>
        <w:rPr>
          <w:lang w:val="fr-FR"/>
        </w:rPr>
      </w:pPr>
      <w:r>
        <w:rPr>
          <w:rFonts w:cs="Courier New"/>
          <w:sz w:val="18"/>
          <w:szCs w:val="18"/>
        </w:rPr>
        <w:lastRenderedPageBreak/>
        <w:t>&lt;PRODUCTCODE&gt;Product short code of product</w:t>
      </w:r>
      <w:r w:rsidRPr="002D18B4">
        <w:rPr>
          <w:rFonts w:cs="Courier New"/>
          <w:sz w:val="18"/>
          <w:szCs w:val="18"/>
        </w:rPr>
        <w:t>&lt;/PRODUCTCODE&gt;</w:t>
      </w:r>
      <w:r w:rsidR="00064A34" w:rsidRPr="00425C8F">
        <w:rPr>
          <w:lang w:val="fr-FR"/>
        </w:rPr>
        <w:t>&lt;EXTNWCODE&gt;NG&lt;/EXTNWCODE&gt;</w:t>
      </w:r>
    </w:p>
    <w:p w:rsidR="00064A34" w:rsidRPr="00425C8F" w:rsidRDefault="00064A34" w:rsidP="00064A34">
      <w:pPr>
        <w:pStyle w:val="Code"/>
        <w:ind w:left="1440"/>
        <w:jc w:val="left"/>
        <w:rPr>
          <w:lang w:val="fr-FR"/>
        </w:rPr>
      </w:pPr>
      <w:r w:rsidRPr="00425C8F">
        <w:rPr>
          <w:lang w:val="fr-FR"/>
        </w:rPr>
        <w:t>&lt;DATE&gt;&lt;/DATE&gt;</w:t>
      </w:r>
    </w:p>
    <w:p w:rsidR="00064A34" w:rsidRPr="00425C8F" w:rsidRDefault="00064A34" w:rsidP="00064A34">
      <w:pPr>
        <w:pStyle w:val="Code"/>
        <w:ind w:left="1440"/>
        <w:jc w:val="left"/>
        <w:rPr>
          <w:lang w:val="fr-FR"/>
        </w:rPr>
      </w:pPr>
      <w:r w:rsidRPr="00425C8F">
        <w:rPr>
          <w:lang w:val="fr-FR"/>
        </w:rPr>
        <w:t>&lt;MSISDN&gt;7225545645&lt;/MSISDN&gt;</w:t>
      </w:r>
    </w:p>
    <w:p w:rsidR="00064A34" w:rsidRPr="00425C8F" w:rsidRDefault="00064A34" w:rsidP="00064A34">
      <w:pPr>
        <w:pStyle w:val="Code"/>
        <w:ind w:left="1440"/>
        <w:jc w:val="left"/>
        <w:rPr>
          <w:lang w:val="fr-FR"/>
        </w:rPr>
      </w:pPr>
      <w:r w:rsidRPr="00425C8F">
        <w:rPr>
          <w:lang w:val="fr-FR"/>
        </w:rPr>
        <w:t>&lt;PIN&gt;2468&lt;/PIN&gt;</w:t>
      </w:r>
    </w:p>
    <w:p w:rsidR="00064A34" w:rsidRPr="00425C8F" w:rsidRDefault="00064A34" w:rsidP="00064A34">
      <w:pPr>
        <w:pStyle w:val="Code"/>
        <w:ind w:left="1440"/>
        <w:jc w:val="left"/>
        <w:rPr>
          <w:lang w:val="fr-FR"/>
        </w:rPr>
      </w:pPr>
      <w:r w:rsidRPr="00425C8F">
        <w:rPr>
          <w:lang w:val="fr-FR"/>
        </w:rPr>
        <w:t>&lt;LOGINID&gt;&lt;/LOGINID&gt;</w:t>
      </w:r>
    </w:p>
    <w:p w:rsidR="00064A34" w:rsidRPr="00425C8F" w:rsidRDefault="00064A34" w:rsidP="00064A34">
      <w:pPr>
        <w:pStyle w:val="Code"/>
        <w:ind w:left="1440"/>
        <w:jc w:val="left"/>
        <w:rPr>
          <w:lang w:val="fr-FR"/>
        </w:rPr>
      </w:pPr>
      <w:r w:rsidRPr="00425C8F">
        <w:rPr>
          <w:lang w:val="fr-FR"/>
        </w:rPr>
        <w:t>&lt;PASSWORD&gt;&lt;/PASSWORD&gt;</w:t>
      </w:r>
    </w:p>
    <w:p w:rsidR="00064A34" w:rsidRPr="00425C8F" w:rsidRDefault="00064A34" w:rsidP="00064A34">
      <w:pPr>
        <w:pStyle w:val="Code"/>
        <w:ind w:left="1440"/>
        <w:jc w:val="left"/>
        <w:rPr>
          <w:lang w:val="fr-FR"/>
        </w:rPr>
      </w:pPr>
      <w:r w:rsidRPr="00425C8F">
        <w:rPr>
          <w:lang w:val="fr-FR"/>
        </w:rPr>
        <w:t>&lt;EXTCODE&gt;5757&lt;/EXTCODE&gt;</w:t>
      </w:r>
    </w:p>
    <w:p w:rsidR="00064A34" w:rsidRPr="00425C8F" w:rsidRDefault="00064A34" w:rsidP="00064A34">
      <w:pPr>
        <w:pStyle w:val="Code"/>
        <w:ind w:left="720"/>
        <w:jc w:val="left"/>
        <w:rPr>
          <w:lang w:val="fr-FR"/>
        </w:rPr>
      </w:pPr>
      <w:r w:rsidRPr="00425C8F">
        <w:rPr>
          <w:lang w:val="fr-FR"/>
        </w:rPr>
        <w:t>&lt;/COMMAND&gt;</w:t>
      </w:r>
    </w:p>
    <w:p w:rsidR="00064A34" w:rsidRPr="00425C8F" w:rsidRDefault="00064A34" w:rsidP="00633175">
      <w:pPr>
        <w:pStyle w:val="BodyText2"/>
        <w:rPr>
          <w:lang w:val="en-IN"/>
        </w:rPr>
      </w:pPr>
    </w:p>
    <w:p w:rsidR="00CE2DC9" w:rsidRPr="00425C8F" w:rsidRDefault="00CE2DC9" w:rsidP="00633175">
      <w:pPr>
        <w:pStyle w:val="BodyText2"/>
        <w:rPr>
          <w:lang w:val="en-IN"/>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CE2DC9" w:rsidRPr="00425C8F" w:rsidTr="00077486">
        <w:trPr>
          <w:trHeight w:val="277"/>
          <w:tblHeader/>
        </w:trPr>
        <w:tc>
          <w:tcPr>
            <w:tcW w:w="1440" w:type="dxa"/>
            <w:tcBorders>
              <w:top w:val="single" w:sz="4" w:space="0" w:color="000000"/>
              <w:bottom w:val="single" w:sz="6" w:space="0" w:color="000000"/>
            </w:tcBorders>
            <w:shd w:val="clear" w:color="auto" w:fill="E31837"/>
          </w:tcPr>
          <w:p w:rsidR="00CE2DC9" w:rsidRPr="00425C8F" w:rsidRDefault="00CE2DC9" w:rsidP="00077486">
            <w:pPr>
              <w:pStyle w:val="TableColumnLabels"/>
              <w:rPr>
                <w:color w:val="auto"/>
              </w:rPr>
            </w:pPr>
            <w:r w:rsidRPr="00425C8F">
              <w:rPr>
                <w:color w:val="auto"/>
              </w:rPr>
              <w:t>TAG</w:t>
            </w:r>
          </w:p>
        </w:tc>
        <w:tc>
          <w:tcPr>
            <w:tcW w:w="1254" w:type="dxa"/>
            <w:tcBorders>
              <w:top w:val="single" w:sz="4" w:space="0" w:color="000000"/>
              <w:bottom w:val="single" w:sz="6" w:space="0" w:color="000000"/>
            </w:tcBorders>
            <w:shd w:val="clear" w:color="auto" w:fill="E31837"/>
          </w:tcPr>
          <w:p w:rsidR="00CE2DC9" w:rsidRPr="00425C8F" w:rsidRDefault="00CE2DC9" w:rsidP="00077486">
            <w:pPr>
              <w:pStyle w:val="TableColumnLabels"/>
              <w:rPr>
                <w:color w:val="auto"/>
              </w:rPr>
            </w:pPr>
            <w:r w:rsidRPr="00425C8F">
              <w:rPr>
                <w:color w:val="auto"/>
              </w:rPr>
              <w:t>Fields</w:t>
            </w:r>
          </w:p>
        </w:tc>
        <w:tc>
          <w:tcPr>
            <w:tcW w:w="2551" w:type="dxa"/>
            <w:tcBorders>
              <w:top w:val="single" w:sz="4" w:space="0" w:color="000000"/>
              <w:bottom w:val="single" w:sz="6" w:space="0" w:color="000000"/>
            </w:tcBorders>
            <w:shd w:val="clear" w:color="auto" w:fill="E31837"/>
          </w:tcPr>
          <w:p w:rsidR="00CE2DC9" w:rsidRPr="00425C8F" w:rsidRDefault="00CE2DC9" w:rsidP="00077486">
            <w:pPr>
              <w:pStyle w:val="TableColumnLabels"/>
              <w:rPr>
                <w:color w:val="auto"/>
              </w:rPr>
            </w:pPr>
            <w:r w:rsidRPr="00425C8F">
              <w:rPr>
                <w:color w:val="auto"/>
              </w:rPr>
              <w:t>Remarks</w:t>
            </w:r>
          </w:p>
        </w:tc>
        <w:tc>
          <w:tcPr>
            <w:tcW w:w="1134" w:type="dxa"/>
            <w:tcBorders>
              <w:top w:val="single" w:sz="4" w:space="0" w:color="000000"/>
              <w:bottom w:val="single" w:sz="6" w:space="0" w:color="000000"/>
            </w:tcBorders>
            <w:shd w:val="clear" w:color="auto" w:fill="E31837"/>
          </w:tcPr>
          <w:p w:rsidR="00CE2DC9" w:rsidRPr="00425C8F" w:rsidRDefault="00CE2DC9" w:rsidP="00077486">
            <w:pPr>
              <w:pStyle w:val="TableColumnLabels"/>
              <w:rPr>
                <w:color w:val="auto"/>
              </w:rPr>
            </w:pPr>
            <w:r w:rsidRPr="00425C8F">
              <w:rPr>
                <w:color w:val="auto"/>
              </w:rPr>
              <w:t>Example</w:t>
            </w:r>
          </w:p>
        </w:tc>
        <w:tc>
          <w:tcPr>
            <w:tcW w:w="1901" w:type="dxa"/>
            <w:tcBorders>
              <w:top w:val="single" w:sz="4" w:space="0" w:color="000000"/>
              <w:bottom w:val="single" w:sz="6" w:space="0" w:color="000000"/>
            </w:tcBorders>
            <w:shd w:val="clear" w:color="auto" w:fill="E31837"/>
          </w:tcPr>
          <w:p w:rsidR="00CE2DC9" w:rsidRPr="00425C8F" w:rsidRDefault="00CE2DC9" w:rsidP="00077486">
            <w:pPr>
              <w:pStyle w:val="TableColumnLabels"/>
              <w:rPr>
                <w:color w:val="auto"/>
              </w:rPr>
            </w:pPr>
            <w:r w:rsidRPr="00425C8F">
              <w:rPr>
                <w:color w:val="auto"/>
              </w:rPr>
              <w:t>Field Type</w:t>
            </w:r>
          </w:p>
        </w:tc>
        <w:tc>
          <w:tcPr>
            <w:tcW w:w="1316" w:type="dxa"/>
            <w:tcBorders>
              <w:top w:val="single" w:sz="4" w:space="0" w:color="000000"/>
              <w:bottom w:val="single" w:sz="6" w:space="0" w:color="000000"/>
            </w:tcBorders>
            <w:shd w:val="clear" w:color="auto" w:fill="E31837"/>
          </w:tcPr>
          <w:p w:rsidR="00CE2DC9" w:rsidRPr="00425C8F" w:rsidRDefault="00CE2DC9" w:rsidP="00077486">
            <w:pPr>
              <w:pStyle w:val="TableColumnLabels"/>
              <w:rPr>
                <w:color w:val="auto"/>
              </w:rPr>
            </w:pPr>
            <w:r w:rsidRPr="00425C8F">
              <w:rPr>
                <w:color w:val="auto"/>
              </w:rPr>
              <w:t>Optional/</w:t>
            </w:r>
          </w:p>
          <w:p w:rsidR="00CE2DC9" w:rsidRPr="00425C8F" w:rsidRDefault="00CE2DC9" w:rsidP="00077486">
            <w:pPr>
              <w:pStyle w:val="TableColumnLabels"/>
              <w:rPr>
                <w:color w:val="auto"/>
              </w:rPr>
            </w:pPr>
            <w:r w:rsidRPr="00425C8F">
              <w:rPr>
                <w:color w:val="auto"/>
              </w:rPr>
              <w:t>Mandatory</w:t>
            </w:r>
          </w:p>
        </w:tc>
      </w:tr>
      <w:tr w:rsidR="00CE2DC9" w:rsidRPr="00425C8F" w:rsidTr="00077486">
        <w:trPr>
          <w:trHeight w:val="277"/>
        </w:trPr>
        <w:tc>
          <w:tcPr>
            <w:tcW w:w="1440" w:type="dxa"/>
            <w:tcBorders>
              <w:top w:val="single" w:sz="6" w:space="0" w:color="000000"/>
              <w:bottom w:val="single" w:sz="6" w:space="0" w:color="000000"/>
            </w:tcBorders>
          </w:tcPr>
          <w:p w:rsidR="00CE2DC9" w:rsidRPr="00425C8F" w:rsidRDefault="00CE2DC9" w:rsidP="00077486">
            <w:pPr>
              <w:pStyle w:val="Tablecontent"/>
            </w:pPr>
            <w:r w:rsidRPr="00425C8F">
              <w:t>TYPE</w:t>
            </w:r>
          </w:p>
        </w:tc>
        <w:tc>
          <w:tcPr>
            <w:tcW w:w="1254" w:type="dxa"/>
            <w:tcBorders>
              <w:top w:val="single" w:sz="6" w:space="0" w:color="000000"/>
              <w:bottom w:val="single" w:sz="6" w:space="0" w:color="000000"/>
            </w:tcBorders>
          </w:tcPr>
          <w:p w:rsidR="00CE2DC9" w:rsidRPr="00425C8F" w:rsidRDefault="00077486" w:rsidP="00077486">
            <w:pPr>
              <w:pStyle w:val="Tablecontent"/>
            </w:pPr>
            <w:r w:rsidRPr="00425C8F">
              <w:rPr>
                <w:lang w:val="en-IN"/>
              </w:rPr>
              <w:t>Request type</w:t>
            </w:r>
          </w:p>
        </w:tc>
        <w:tc>
          <w:tcPr>
            <w:tcW w:w="2551" w:type="dxa"/>
            <w:tcBorders>
              <w:top w:val="single" w:sz="6" w:space="0" w:color="000000"/>
              <w:bottom w:val="single" w:sz="6" w:space="0" w:color="000000"/>
            </w:tcBorders>
          </w:tcPr>
          <w:p w:rsidR="00CE2DC9" w:rsidRPr="00425C8F" w:rsidRDefault="00CE2DC9" w:rsidP="00077486">
            <w:pPr>
              <w:pStyle w:val="Tablecontent"/>
            </w:pPr>
            <w:r w:rsidRPr="00425C8F">
              <w:rPr>
                <w:lang w:val="en-IN"/>
              </w:rPr>
              <w:t>Request Type, should be sent with each request – fixed</w:t>
            </w:r>
          </w:p>
        </w:tc>
        <w:tc>
          <w:tcPr>
            <w:tcW w:w="1134" w:type="dxa"/>
            <w:tcBorders>
              <w:top w:val="single" w:sz="6" w:space="0" w:color="000000"/>
              <w:bottom w:val="single" w:sz="6" w:space="0" w:color="000000"/>
            </w:tcBorders>
          </w:tcPr>
          <w:p w:rsidR="00CE2DC9" w:rsidRPr="00425C8F" w:rsidRDefault="00CE2DC9" w:rsidP="00682D2A">
            <w:pPr>
              <w:pStyle w:val="Tablecontent"/>
            </w:pPr>
            <w:r w:rsidRPr="00425C8F">
              <w:rPr>
                <w:lang w:val="fr-FR"/>
              </w:rPr>
              <w:t>LMSPTENQ</w:t>
            </w:r>
          </w:p>
        </w:tc>
        <w:tc>
          <w:tcPr>
            <w:tcW w:w="1901" w:type="dxa"/>
            <w:tcBorders>
              <w:top w:val="single" w:sz="6" w:space="0" w:color="000000"/>
              <w:bottom w:val="single" w:sz="6" w:space="0" w:color="000000"/>
            </w:tcBorders>
          </w:tcPr>
          <w:p w:rsidR="00CE2DC9" w:rsidRPr="00425C8F" w:rsidRDefault="00CE2DC9" w:rsidP="00077486">
            <w:pPr>
              <w:pStyle w:val="Tablecontent"/>
            </w:pPr>
            <w:r w:rsidRPr="00425C8F">
              <w:rPr>
                <w:lang w:val="en-IN"/>
              </w:rPr>
              <w:t>A (20)</w:t>
            </w:r>
          </w:p>
        </w:tc>
        <w:tc>
          <w:tcPr>
            <w:tcW w:w="1316" w:type="dxa"/>
            <w:tcBorders>
              <w:top w:val="single" w:sz="6" w:space="0" w:color="000000"/>
              <w:bottom w:val="single" w:sz="6" w:space="0" w:color="000000"/>
            </w:tcBorders>
          </w:tcPr>
          <w:p w:rsidR="00CE2DC9" w:rsidRPr="00425C8F" w:rsidRDefault="00CE2DC9" w:rsidP="00077486">
            <w:pPr>
              <w:pStyle w:val="Tablecontent"/>
            </w:pPr>
            <w:r w:rsidRPr="00425C8F">
              <w:t>M</w:t>
            </w:r>
            <w:r w:rsidR="005E53FA" w:rsidRPr="00425C8F">
              <w:rPr>
                <w:lang w:val="en-IN"/>
              </w:rPr>
              <w:t>(Tag is mandatory)</w:t>
            </w:r>
          </w:p>
        </w:tc>
      </w:tr>
      <w:tr w:rsidR="00D53168" w:rsidRPr="00425C8F" w:rsidTr="00077486">
        <w:trPr>
          <w:trHeight w:val="277"/>
        </w:trPr>
        <w:tc>
          <w:tcPr>
            <w:tcW w:w="1440" w:type="dxa"/>
            <w:tcBorders>
              <w:top w:val="single" w:sz="6" w:space="0" w:color="000000"/>
              <w:bottom w:val="single" w:sz="6" w:space="0" w:color="000000"/>
            </w:tcBorders>
          </w:tcPr>
          <w:p w:rsidR="00D53168" w:rsidRPr="00425C8F" w:rsidRDefault="00D53168" w:rsidP="00077486">
            <w:pPr>
              <w:pStyle w:val="Tablecontent"/>
            </w:pPr>
            <w:r w:rsidRPr="00891B36">
              <w:t>PRODUCTCODE</w:t>
            </w:r>
          </w:p>
        </w:tc>
        <w:tc>
          <w:tcPr>
            <w:tcW w:w="1254" w:type="dxa"/>
            <w:tcBorders>
              <w:top w:val="single" w:sz="6" w:space="0" w:color="000000"/>
              <w:bottom w:val="single" w:sz="6" w:space="0" w:color="000000"/>
            </w:tcBorders>
          </w:tcPr>
          <w:p w:rsidR="00D53168" w:rsidRPr="00425C8F" w:rsidRDefault="00D53168" w:rsidP="00077486">
            <w:pPr>
              <w:pStyle w:val="Tablecontent"/>
              <w:rPr>
                <w:lang w:val="en-IN"/>
              </w:rPr>
            </w:pPr>
            <w:r>
              <w:t>101</w:t>
            </w:r>
          </w:p>
        </w:tc>
        <w:tc>
          <w:tcPr>
            <w:tcW w:w="2551" w:type="dxa"/>
            <w:tcBorders>
              <w:top w:val="single" w:sz="6" w:space="0" w:color="000000"/>
              <w:bottom w:val="single" w:sz="6" w:space="0" w:color="000000"/>
            </w:tcBorders>
          </w:tcPr>
          <w:p w:rsidR="00D53168" w:rsidRDefault="00D53168" w:rsidP="002531E4">
            <w:pPr>
              <w:pStyle w:val="Tablecontent"/>
            </w:pPr>
            <w:r>
              <w:t>101-</w:t>
            </w:r>
            <w:r w:rsidRPr="00017729">
              <w:t>voiceTopUP</w:t>
            </w:r>
          </w:p>
          <w:p w:rsidR="00D53168" w:rsidRDefault="00D53168" w:rsidP="002531E4">
            <w:pPr>
              <w:pStyle w:val="Tablecontent"/>
            </w:pPr>
            <w:r>
              <w:t>102-</w:t>
            </w:r>
            <w:r w:rsidRPr="003E7B6F">
              <w:t>dataTopUP</w:t>
            </w:r>
          </w:p>
          <w:p w:rsidR="00D53168" w:rsidRDefault="00D53168" w:rsidP="002531E4">
            <w:pPr>
              <w:pStyle w:val="Tablecontent"/>
            </w:pPr>
            <w:r>
              <w:t>104-</w:t>
            </w:r>
            <w:r w:rsidRPr="003E7B6F">
              <w:t>weinakTopUP</w:t>
            </w:r>
          </w:p>
          <w:p w:rsidR="00D53168" w:rsidRDefault="00D53168" w:rsidP="002531E4">
            <w:pPr>
              <w:pStyle w:val="Tablecontent"/>
            </w:pPr>
            <w:r>
              <w:t>105-</w:t>
            </w:r>
            <w:r w:rsidRPr="003E7B6F">
              <w:t>vasTopUP</w:t>
            </w:r>
          </w:p>
          <w:p w:rsidR="00D53168" w:rsidRPr="00425C8F" w:rsidRDefault="00D53168" w:rsidP="00077486">
            <w:pPr>
              <w:pStyle w:val="Tablecontent"/>
              <w:rPr>
                <w:lang w:val="en-IN"/>
              </w:rPr>
            </w:pPr>
            <w:r>
              <w:t>106-</w:t>
            </w:r>
            <w:r w:rsidRPr="003E7B6F">
              <w:t>mixTopUP</w:t>
            </w:r>
          </w:p>
        </w:tc>
        <w:tc>
          <w:tcPr>
            <w:tcW w:w="1134" w:type="dxa"/>
            <w:tcBorders>
              <w:top w:val="single" w:sz="6" w:space="0" w:color="000000"/>
              <w:bottom w:val="single" w:sz="6" w:space="0" w:color="000000"/>
            </w:tcBorders>
          </w:tcPr>
          <w:p w:rsidR="00D53168" w:rsidRPr="00425C8F" w:rsidRDefault="00D53168" w:rsidP="00682D2A">
            <w:pPr>
              <w:pStyle w:val="Tablecontent"/>
              <w:rPr>
                <w:lang w:val="fr-FR"/>
              </w:rPr>
            </w:pPr>
            <w:r>
              <w:t>3</w:t>
            </w:r>
          </w:p>
        </w:tc>
        <w:tc>
          <w:tcPr>
            <w:tcW w:w="1901" w:type="dxa"/>
            <w:tcBorders>
              <w:top w:val="single" w:sz="6" w:space="0" w:color="000000"/>
              <w:bottom w:val="single" w:sz="6" w:space="0" w:color="000000"/>
            </w:tcBorders>
          </w:tcPr>
          <w:p w:rsidR="00D53168" w:rsidRPr="00425C8F" w:rsidRDefault="00D53168" w:rsidP="00077486">
            <w:pPr>
              <w:pStyle w:val="Tablecontent"/>
              <w:rPr>
                <w:lang w:val="en-IN"/>
              </w:rPr>
            </w:pPr>
            <w:r>
              <w:t>O(Tag is mandatory)</w:t>
            </w:r>
          </w:p>
        </w:tc>
        <w:tc>
          <w:tcPr>
            <w:tcW w:w="1316" w:type="dxa"/>
            <w:tcBorders>
              <w:top w:val="single" w:sz="6" w:space="0" w:color="000000"/>
              <w:bottom w:val="single" w:sz="6" w:space="0" w:color="000000"/>
            </w:tcBorders>
          </w:tcPr>
          <w:p w:rsidR="00D53168" w:rsidRPr="00425C8F" w:rsidRDefault="00D53168" w:rsidP="00077486">
            <w:pPr>
              <w:pStyle w:val="Tablecontent"/>
            </w:pPr>
            <w:r>
              <w:t>Product short code should be provided if specific product is being used.</w:t>
            </w:r>
          </w:p>
        </w:tc>
      </w:tr>
      <w:tr w:rsidR="00D53168" w:rsidRPr="00425C8F" w:rsidTr="00077486">
        <w:trPr>
          <w:trHeight w:val="277"/>
        </w:trPr>
        <w:tc>
          <w:tcPr>
            <w:tcW w:w="1440" w:type="dxa"/>
            <w:tcBorders>
              <w:top w:val="single" w:sz="6" w:space="0" w:color="000000"/>
              <w:bottom w:val="single" w:sz="6" w:space="0" w:color="000000"/>
            </w:tcBorders>
          </w:tcPr>
          <w:p w:rsidR="00D53168" w:rsidRPr="00425C8F" w:rsidRDefault="00D53168" w:rsidP="00077486">
            <w:pPr>
              <w:pStyle w:val="Tablecontent"/>
            </w:pPr>
            <w:r w:rsidRPr="00425C8F">
              <w:t>EXTNWCODE</w:t>
            </w:r>
          </w:p>
        </w:tc>
        <w:tc>
          <w:tcPr>
            <w:tcW w:w="1254" w:type="dxa"/>
            <w:tcBorders>
              <w:top w:val="single" w:sz="6" w:space="0" w:color="000000"/>
              <w:bottom w:val="single" w:sz="6" w:space="0" w:color="000000"/>
            </w:tcBorders>
          </w:tcPr>
          <w:p w:rsidR="00D53168" w:rsidRPr="00425C8F" w:rsidRDefault="00D53168" w:rsidP="00077486">
            <w:pPr>
              <w:pStyle w:val="Tablecontent"/>
            </w:pPr>
            <w:r w:rsidRPr="00425C8F">
              <w:t>External Network Code</w:t>
            </w:r>
          </w:p>
        </w:tc>
        <w:tc>
          <w:tcPr>
            <w:tcW w:w="2551" w:type="dxa"/>
            <w:tcBorders>
              <w:top w:val="single" w:sz="6" w:space="0" w:color="000000"/>
              <w:bottom w:val="single" w:sz="6" w:space="0" w:color="000000"/>
            </w:tcBorders>
          </w:tcPr>
          <w:p w:rsidR="00D53168" w:rsidRPr="00425C8F" w:rsidRDefault="00D53168" w:rsidP="00077486">
            <w:pPr>
              <w:pStyle w:val="Tablecontent"/>
            </w:pPr>
            <w:r w:rsidRPr="00425C8F">
              <w:rPr>
                <w:lang w:val="en-IN"/>
              </w:rPr>
              <w:t>External Network Code of the User Should be sent to in the request</w:t>
            </w:r>
          </w:p>
        </w:tc>
        <w:tc>
          <w:tcPr>
            <w:tcW w:w="1134" w:type="dxa"/>
            <w:tcBorders>
              <w:top w:val="single" w:sz="6" w:space="0" w:color="000000"/>
              <w:bottom w:val="single" w:sz="6" w:space="0" w:color="000000"/>
            </w:tcBorders>
          </w:tcPr>
          <w:p w:rsidR="00D53168" w:rsidRPr="00425C8F" w:rsidRDefault="00D53168" w:rsidP="00077486">
            <w:pPr>
              <w:pStyle w:val="Tablecontent"/>
            </w:pPr>
            <w:r w:rsidRPr="00425C8F">
              <w:rPr>
                <w:lang w:val="en-IN"/>
              </w:rPr>
              <w:t>NG</w:t>
            </w:r>
          </w:p>
        </w:tc>
        <w:tc>
          <w:tcPr>
            <w:tcW w:w="1901" w:type="dxa"/>
            <w:tcBorders>
              <w:top w:val="single" w:sz="6" w:space="0" w:color="000000"/>
              <w:bottom w:val="single" w:sz="6" w:space="0" w:color="000000"/>
            </w:tcBorders>
          </w:tcPr>
          <w:p w:rsidR="00D53168" w:rsidRPr="00425C8F" w:rsidRDefault="00D53168" w:rsidP="00077486">
            <w:pPr>
              <w:pStyle w:val="Tablecontent"/>
            </w:pPr>
            <w:r w:rsidRPr="00425C8F">
              <w:rPr>
                <w:lang w:val="en-IN"/>
              </w:rPr>
              <w:t>A (20)</w:t>
            </w:r>
          </w:p>
        </w:tc>
        <w:tc>
          <w:tcPr>
            <w:tcW w:w="1316" w:type="dxa"/>
            <w:tcBorders>
              <w:top w:val="single" w:sz="6" w:space="0" w:color="000000"/>
              <w:bottom w:val="single" w:sz="6" w:space="0" w:color="000000"/>
            </w:tcBorders>
          </w:tcPr>
          <w:p w:rsidR="00D53168" w:rsidRPr="00425C8F" w:rsidRDefault="00D53168" w:rsidP="00077486">
            <w:pPr>
              <w:pStyle w:val="Tablecontent"/>
            </w:pPr>
            <w:r w:rsidRPr="00425C8F">
              <w:rPr>
                <w:lang w:val="en-IN"/>
              </w:rPr>
              <w:t>M(Tag is mandatory)</w:t>
            </w:r>
          </w:p>
        </w:tc>
      </w:tr>
      <w:tr w:rsidR="00D53168" w:rsidRPr="00425C8F" w:rsidTr="00077486">
        <w:trPr>
          <w:trHeight w:val="277"/>
        </w:trPr>
        <w:tc>
          <w:tcPr>
            <w:tcW w:w="1440" w:type="dxa"/>
            <w:tcBorders>
              <w:top w:val="single" w:sz="6" w:space="0" w:color="000000"/>
              <w:bottom w:val="single" w:sz="6" w:space="0" w:color="000000"/>
            </w:tcBorders>
          </w:tcPr>
          <w:p w:rsidR="00D53168" w:rsidRPr="00425C8F" w:rsidRDefault="00D53168" w:rsidP="00077486">
            <w:pPr>
              <w:pStyle w:val="Tablecontent"/>
            </w:pPr>
            <w:r w:rsidRPr="00425C8F">
              <w:t>DATE</w:t>
            </w:r>
          </w:p>
        </w:tc>
        <w:tc>
          <w:tcPr>
            <w:tcW w:w="1254" w:type="dxa"/>
            <w:tcBorders>
              <w:top w:val="single" w:sz="6" w:space="0" w:color="000000"/>
              <w:bottom w:val="single" w:sz="6" w:space="0" w:color="000000"/>
            </w:tcBorders>
          </w:tcPr>
          <w:p w:rsidR="00D53168" w:rsidRPr="00425C8F" w:rsidRDefault="00D53168" w:rsidP="00077486">
            <w:pPr>
              <w:pStyle w:val="Tablecontent"/>
            </w:pPr>
            <w:r w:rsidRPr="00425C8F">
              <w:rPr>
                <w:lang w:val="en-IN"/>
              </w:rPr>
              <w:t>Date and time</w:t>
            </w:r>
          </w:p>
        </w:tc>
        <w:tc>
          <w:tcPr>
            <w:tcW w:w="2551" w:type="dxa"/>
            <w:tcBorders>
              <w:top w:val="single" w:sz="6" w:space="0" w:color="000000"/>
              <w:bottom w:val="single" w:sz="6" w:space="0" w:color="000000"/>
            </w:tcBorders>
          </w:tcPr>
          <w:p w:rsidR="00D53168" w:rsidRPr="00425C8F" w:rsidRDefault="00D53168" w:rsidP="00CE2DC9">
            <w:pPr>
              <w:pStyle w:val="TableListBullet1"/>
              <w:jc w:val="left"/>
            </w:pPr>
            <w:r w:rsidRPr="00425C8F">
              <w:rPr>
                <w:lang w:val="en-IN"/>
              </w:rPr>
              <w:t>Date and time on which request was sent by external system, HH are in 24 Hour Format</w:t>
            </w:r>
          </w:p>
        </w:tc>
        <w:tc>
          <w:tcPr>
            <w:tcW w:w="1134" w:type="dxa"/>
            <w:tcBorders>
              <w:top w:val="single" w:sz="6" w:space="0" w:color="000000"/>
              <w:bottom w:val="single" w:sz="6" w:space="0" w:color="000000"/>
            </w:tcBorders>
          </w:tcPr>
          <w:p w:rsidR="00D53168" w:rsidRPr="00425C8F" w:rsidRDefault="00D53168" w:rsidP="00077486">
            <w:pPr>
              <w:pStyle w:val="Tablecontent"/>
            </w:pPr>
            <w:r w:rsidRPr="00425C8F">
              <w:rPr>
                <w:lang w:val="en-IN"/>
              </w:rPr>
              <w:t>DD/MM/YYYY HH24:MI:SS</w:t>
            </w:r>
          </w:p>
        </w:tc>
        <w:tc>
          <w:tcPr>
            <w:tcW w:w="1901" w:type="dxa"/>
            <w:tcBorders>
              <w:top w:val="single" w:sz="6" w:space="0" w:color="000000"/>
              <w:bottom w:val="single" w:sz="6" w:space="0" w:color="000000"/>
            </w:tcBorders>
          </w:tcPr>
          <w:p w:rsidR="00D53168" w:rsidRPr="00425C8F" w:rsidRDefault="00D53168" w:rsidP="00077486">
            <w:pPr>
              <w:pStyle w:val="Tablecontent"/>
            </w:pPr>
            <w:r w:rsidRPr="00425C8F">
              <w:rPr>
                <w:lang w:val="en-IN"/>
              </w:rPr>
              <w:t>D (20)</w:t>
            </w:r>
          </w:p>
        </w:tc>
        <w:tc>
          <w:tcPr>
            <w:tcW w:w="1316" w:type="dxa"/>
            <w:tcBorders>
              <w:top w:val="single" w:sz="6" w:space="0" w:color="000000"/>
              <w:bottom w:val="single" w:sz="6" w:space="0" w:color="000000"/>
            </w:tcBorders>
          </w:tcPr>
          <w:p w:rsidR="00D53168" w:rsidRPr="00425C8F" w:rsidRDefault="00D53168" w:rsidP="00077486">
            <w:pPr>
              <w:pStyle w:val="Tablecontent"/>
            </w:pPr>
            <w:r w:rsidRPr="00425C8F">
              <w:t>M</w:t>
            </w:r>
            <w:r w:rsidRPr="00425C8F">
              <w:rPr>
                <w:lang w:val="en-IN"/>
              </w:rPr>
              <w:t>(Tag is mandatory)</w:t>
            </w:r>
          </w:p>
        </w:tc>
      </w:tr>
      <w:tr w:rsidR="00D53168" w:rsidRPr="00425C8F" w:rsidTr="00077486">
        <w:trPr>
          <w:trHeight w:val="277"/>
        </w:trPr>
        <w:tc>
          <w:tcPr>
            <w:tcW w:w="1440" w:type="dxa"/>
            <w:tcBorders>
              <w:top w:val="single" w:sz="6" w:space="0" w:color="000000"/>
              <w:bottom w:val="single" w:sz="6" w:space="0" w:color="000000"/>
            </w:tcBorders>
          </w:tcPr>
          <w:p w:rsidR="00D53168" w:rsidRPr="00425C8F" w:rsidRDefault="00D53168" w:rsidP="00077486">
            <w:pPr>
              <w:pStyle w:val="Tablecontent"/>
            </w:pPr>
            <w:r w:rsidRPr="00425C8F">
              <w:t>MSISDN</w:t>
            </w:r>
          </w:p>
        </w:tc>
        <w:tc>
          <w:tcPr>
            <w:tcW w:w="1254"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rPr>
            </w:pPr>
            <w:r w:rsidRPr="00425C8F">
              <w:rPr>
                <w:rFonts w:ascii="Arial" w:hAnsi="Arial" w:cs="Arial"/>
                <w:sz w:val="20"/>
                <w:szCs w:val="20"/>
              </w:rPr>
              <w:t>User MSISDN</w:t>
            </w:r>
          </w:p>
        </w:tc>
        <w:tc>
          <w:tcPr>
            <w:tcW w:w="2551"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rPr>
            </w:pPr>
            <w:r w:rsidRPr="00425C8F">
              <w:rPr>
                <w:rFonts w:ascii="Arial" w:hAnsi="Arial" w:cs="Arial"/>
                <w:sz w:val="20"/>
                <w:szCs w:val="20"/>
              </w:rPr>
              <w:t>User MSISDN Should Be sent,</w:t>
            </w:r>
            <w:r w:rsidRPr="00425C8F">
              <w:t xml:space="preserve"> All MSISDN should be in national dial format i.e. with out country code.</w:t>
            </w:r>
          </w:p>
        </w:tc>
        <w:tc>
          <w:tcPr>
            <w:tcW w:w="1134" w:type="dxa"/>
            <w:tcBorders>
              <w:top w:val="single" w:sz="6" w:space="0" w:color="000000"/>
              <w:bottom w:val="single" w:sz="6" w:space="0" w:color="000000"/>
            </w:tcBorders>
          </w:tcPr>
          <w:p w:rsidR="00D53168" w:rsidRPr="00425C8F" w:rsidRDefault="00D53168" w:rsidP="00077486">
            <w:pPr>
              <w:pStyle w:val="Tablecontent"/>
            </w:pPr>
            <w:r w:rsidRPr="00425C8F">
              <w:t>9560058523</w:t>
            </w:r>
          </w:p>
        </w:tc>
        <w:tc>
          <w:tcPr>
            <w:tcW w:w="1901"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rPr>
            </w:pPr>
            <w:r w:rsidRPr="00425C8F">
              <w:rPr>
                <w:rFonts w:ascii="Arial" w:hAnsi="Arial" w:cs="Arial"/>
                <w:sz w:val="20"/>
                <w:szCs w:val="20"/>
              </w:rPr>
              <w:t>N(20)</w:t>
            </w:r>
          </w:p>
        </w:tc>
        <w:tc>
          <w:tcPr>
            <w:tcW w:w="1316"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rPr>
            </w:pPr>
            <w:r w:rsidRPr="00425C8F">
              <w:rPr>
                <w:rFonts w:ascii="Arial" w:hAnsi="Arial" w:cs="Arial"/>
                <w:sz w:val="20"/>
                <w:szCs w:val="20"/>
              </w:rPr>
              <w:t>O</w:t>
            </w:r>
            <w:r w:rsidRPr="00425C8F">
              <w:rPr>
                <w:lang w:val="en-IN"/>
              </w:rPr>
              <w:t>(Tag is mandatory)</w:t>
            </w:r>
          </w:p>
        </w:tc>
      </w:tr>
      <w:tr w:rsidR="00D53168" w:rsidRPr="00425C8F" w:rsidTr="00077486">
        <w:trPr>
          <w:trHeight w:val="277"/>
        </w:trPr>
        <w:tc>
          <w:tcPr>
            <w:tcW w:w="1440" w:type="dxa"/>
            <w:tcBorders>
              <w:top w:val="single" w:sz="6" w:space="0" w:color="000000"/>
              <w:bottom w:val="single" w:sz="6" w:space="0" w:color="000000"/>
            </w:tcBorders>
          </w:tcPr>
          <w:p w:rsidR="00D53168" w:rsidRPr="00425C8F" w:rsidRDefault="00D53168" w:rsidP="00077486">
            <w:pPr>
              <w:pStyle w:val="Tablecontent"/>
            </w:pPr>
            <w:r w:rsidRPr="00425C8F">
              <w:t>PIN</w:t>
            </w:r>
          </w:p>
        </w:tc>
        <w:tc>
          <w:tcPr>
            <w:tcW w:w="1254"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rPr>
            </w:pPr>
            <w:r w:rsidRPr="00425C8F">
              <w:rPr>
                <w:rFonts w:ascii="Arial" w:hAnsi="Arial" w:cs="Arial"/>
                <w:sz w:val="20"/>
                <w:szCs w:val="20"/>
              </w:rPr>
              <w:t>USER PIN</w:t>
            </w:r>
          </w:p>
        </w:tc>
        <w:tc>
          <w:tcPr>
            <w:tcW w:w="2551"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rPr>
            </w:pPr>
            <w:r w:rsidRPr="00425C8F">
              <w:rPr>
                <w:rFonts w:ascii="Arial" w:hAnsi="Arial" w:cs="Arial"/>
                <w:sz w:val="20"/>
                <w:szCs w:val="20"/>
              </w:rPr>
              <w:t xml:space="preserve">Pin of the User </w:t>
            </w:r>
          </w:p>
        </w:tc>
        <w:tc>
          <w:tcPr>
            <w:tcW w:w="1134" w:type="dxa"/>
            <w:tcBorders>
              <w:top w:val="single" w:sz="6" w:space="0" w:color="000000"/>
              <w:bottom w:val="single" w:sz="6" w:space="0" w:color="000000"/>
            </w:tcBorders>
          </w:tcPr>
          <w:p w:rsidR="00D53168" w:rsidRPr="00425C8F" w:rsidRDefault="00D53168" w:rsidP="00077486">
            <w:pPr>
              <w:pStyle w:val="Tablecontent"/>
            </w:pPr>
            <w:r w:rsidRPr="00425C8F">
              <w:t>2468</w:t>
            </w:r>
          </w:p>
        </w:tc>
        <w:tc>
          <w:tcPr>
            <w:tcW w:w="1901"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rPr>
            </w:pPr>
            <w:r w:rsidRPr="00425C8F">
              <w:rPr>
                <w:rFonts w:ascii="Arial" w:hAnsi="Arial" w:cs="Arial"/>
                <w:sz w:val="20"/>
                <w:szCs w:val="20"/>
              </w:rPr>
              <w:t>N(10)</w:t>
            </w:r>
          </w:p>
        </w:tc>
        <w:tc>
          <w:tcPr>
            <w:tcW w:w="1316"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rPr>
            </w:pPr>
            <w:r w:rsidRPr="00425C8F">
              <w:rPr>
                <w:rFonts w:ascii="Arial" w:hAnsi="Arial" w:cs="Arial"/>
                <w:sz w:val="20"/>
                <w:szCs w:val="20"/>
              </w:rPr>
              <w:t>O</w:t>
            </w:r>
            <w:r w:rsidRPr="00425C8F">
              <w:rPr>
                <w:lang w:val="en-IN"/>
              </w:rPr>
              <w:t>(Tag is mandatory)</w:t>
            </w:r>
          </w:p>
        </w:tc>
      </w:tr>
      <w:tr w:rsidR="00D53168" w:rsidRPr="00425C8F" w:rsidTr="00077486">
        <w:trPr>
          <w:trHeight w:val="277"/>
        </w:trPr>
        <w:tc>
          <w:tcPr>
            <w:tcW w:w="1440" w:type="dxa"/>
            <w:tcBorders>
              <w:top w:val="single" w:sz="6" w:space="0" w:color="000000"/>
              <w:bottom w:val="single" w:sz="6" w:space="0" w:color="000000"/>
            </w:tcBorders>
          </w:tcPr>
          <w:p w:rsidR="00D53168" w:rsidRPr="00425C8F" w:rsidRDefault="00D53168" w:rsidP="00077486">
            <w:pPr>
              <w:pStyle w:val="Tablecontent"/>
            </w:pPr>
            <w:r w:rsidRPr="00425C8F">
              <w:t>LOGINID</w:t>
            </w:r>
          </w:p>
        </w:tc>
        <w:tc>
          <w:tcPr>
            <w:tcW w:w="1254"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USER LOGINID</w:t>
            </w:r>
          </w:p>
        </w:tc>
        <w:tc>
          <w:tcPr>
            <w:tcW w:w="2551"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rPr>
            </w:pPr>
            <w:r w:rsidRPr="00425C8F">
              <w:rPr>
                <w:rFonts w:ascii="Arial" w:hAnsi="Arial" w:cs="Arial"/>
                <w:sz w:val="20"/>
                <w:szCs w:val="20"/>
              </w:rPr>
              <w:t>Login ID of the User</w:t>
            </w:r>
          </w:p>
        </w:tc>
        <w:tc>
          <w:tcPr>
            <w:tcW w:w="1134" w:type="dxa"/>
            <w:tcBorders>
              <w:top w:val="single" w:sz="6" w:space="0" w:color="000000"/>
              <w:bottom w:val="single" w:sz="6" w:space="0" w:color="000000"/>
            </w:tcBorders>
          </w:tcPr>
          <w:p w:rsidR="00D53168" w:rsidRPr="00425C8F" w:rsidRDefault="00D53168" w:rsidP="00077486">
            <w:pPr>
              <w:pStyle w:val="Tablecontent"/>
            </w:pPr>
            <w:r w:rsidRPr="00425C8F">
              <w:t>Mu_pra</w:t>
            </w:r>
          </w:p>
        </w:tc>
        <w:tc>
          <w:tcPr>
            <w:tcW w:w="1901"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rPr>
            </w:pPr>
            <w:r w:rsidRPr="00425C8F">
              <w:rPr>
                <w:rFonts w:ascii="Arial" w:hAnsi="Arial" w:cs="Arial"/>
                <w:sz w:val="20"/>
                <w:szCs w:val="20"/>
              </w:rPr>
              <w:t>A(20)</w:t>
            </w:r>
          </w:p>
        </w:tc>
        <w:tc>
          <w:tcPr>
            <w:tcW w:w="1316"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rPr>
            </w:pPr>
            <w:r w:rsidRPr="00425C8F">
              <w:rPr>
                <w:rFonts w:ascii="Arial" w:hAnsi="Arial" w:cs="Arial"/>
                <w:sz w:val="20"/>
                <w:szCs w:val="20"/>
              </w:rPr>
              <w:t>O</w:t>
            </w:r>
            <w:r w:rsidRPr="00425C8F">
              <w:rPr>
                <w:lang w:val="en-IN"/>
              </w:rPr>
              <w:t>(Tag is mandatory)</w:t>
            </w:r>
          </w:p>
        </w:tc>
      </w:tr>
      <w:tr w:rsidR="00D53168" w:rsidRPr="00425C8F" w:rsidTr="00077486">
        <w:trPr>
          <w:trHeight w:val="277"/>
        </w:trPr>
        <w:tc>
          <w:tcPr>
            <w:tcW w:w="1440" w:type="dxa"/>
            <w:tcBorders>
              <w:top w:val="single" w:sz="6" w:space="0" w:color="000000"/>
              <w:bottom w:val="single" w:sz="6" w:space="0" w:color="000000"/>
            </w:tcBorders>
          </w:tcPr>
          <w:p w:rsidR="00D53168" w:rsidRPr="00425C8F" w:rsidRDefault="00D53168" w:rsidP="00077486">
            <w:pPr>
              <w:pStyle w:val="Tablecontent"/>
            </w:pPr>
            <w:r w:rsidRPr="00425C8F">
              <w:rPr>
                <w:lang w:val="fr-FR"/>
              </w:rPr>
              <w:t>PASSWORD</w:t>
            </w:r>
          </w:p>
        </w:tc>
        <w:tc>
          <w:tcPr>
            <w:tcW w:w="1254"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USER PASSWORD</w:t>
            </w:r>
          </w:p>
        </w:tc>
        <w:tc>
          <w:tcPr>
            <w:tcW w:w="2551"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rPr>
            </w:pPr>
            <w:r w:rsidRPr="00425C8F">
              <w:rPr>
                <w:rFonts w:ascii="Arial" w:hAnsi="Arial" w:cs="Arial"/>
                <w:sz w:val="20"/>
                <w:szCs w:val="20"/>
              </w:rPr>
              <w:t>Password of the User</w:t>
            </w:r>
          </w:p>
        </w:tc>
        <w:tc>
          <w:tcPr>
            <w:tcW w:w="1134" w:type="dxa"/>
            <w:tcBorders>
              <w:top w:val="single" w:sz="6" w:space="0" w:color="000000"/>
              <w:bottom w:val="single" w:sz="6" w:space="0" w:color="000000"/>
            </w:tcBorders>
          </w:tcPr>
          <w:p w:rsidR="00D53168" w:rsidRPr="00425C8F" w:rsidRDefault="00D53168" w:rsidP="00077486">
            <w:pPr>
              <w:pStyle w:val="Tablecontent"/>
            </w:pPr>
            <w:r w:rsidRPr="00425C8F">
              <w:t>com@12</w:t>
            </w:r>
          </w:p>
        </w:tc>
        <w:tc>
          <w:tcPr>
            <w:tcW w:w="1901"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lang w:val="en-IN"/>
              </w:rPr>
            </w:pPr>
            <w:r w:rsidRPr="00425C8F">
              <w:rPr>
                <w:rFonts w:ascii="Arial" w:hAnsi="Arial" w:cs="Arial"/>
                <w:sz w:val="20"/>
                <w:szCs w:val="20"/>
              </w:rPr>
              <w:t>A(20)</w:t>
            </w:r>
          </w:p>
        </w:tc>
        <w:tc>
          <w:tcPr>
            <w:tcW w:w="1316" w:type="dxa"/>
            <w:tcBorders>
              <w:top w:val="single" w:sz="6" w:space="0" w:color="000000"/>
              <w:bottom w:val="single" w:sz="6" w:space="0" w:color="000000"/>
            </w:tcBorders>
            <w:vAlign w:val="center"/>
          </w:tcPr>
          <w:p w:rsidR="00D53168" w:rsidRPr="00425C8F" w:rsidRDefault="00D53168" w:rsidP="00077486">
            <w:pPr>
              <w:pStyle w:val="Tablecontent"/>
              <w:rPr>
                <w:lang w:val="en-IN"/>
              </w:rPr>
            </w:pPr>
            <w:r w:rsidRPr="00425C8F">
              <w:rPr>
                <w:lang w:val="en-IN"/>
              </w:rPr>
              <w:t>O(Tag is mandatory)</w:t>
            </w:r>
          </w:p>
        </w:tc>
      </w:tr>
      <w:tr w:rsidR="00D53168" w:rsidRPr="00425C8F" w:rsidTr="00077486">
        <w:trPr>
          <w:trHeight w:val="277"/>
        </w:trPr>
        <w:tc>
          <w:tcPr>
            <w:tcW w:w="1440" w:type="dxa"/>
            <w:tcBorders>
              <w:top w:val="single" w:sz="6" w:space="0" w:color="000000"/>
              <w:bottom w:val="single" w:sz="6" w:space="0" w:color="000000"/>
            </w:tcBorders>
          </w:tcPr>
          <w:p w:rsidR="00D53168" w:rsidRPr="00425C8F" w:rsidRDefault="00D53168" w:rsidP="00077486">
            <w:pPr>
              <w:pStyle w:val="Tablecontent"/>
            </w:pPr>
            <w:r w:rsidRPr="00425C8F">
              <w:rPr>
                <w:lang w:val="fr-FR"/>
              </w:rPr>
              <w:t>EXTCODE</w:t>
            </w:r>
          </w:p>
        </w:tc>
        <w:tc>
          <w:tcPr>
            <w:tcW w:w="1254"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USER Eeternal Code</w:t>
            </w:r>
          </w:p>
        </w:tc>
        <w:tc>
          <w:tcPr>
            <w:tcW w:w="2551"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rPr>
            </w:pPr>
            <w:r w:rsidRPr="00425C8F">
              <w:t>Numeric only</w:t>
            </w:r>
            <w:r w:rsidRPr="00425C8F">
              <w:rPr>
                <w:rFonts w:ascii="Arial" w:hAnsi="Arial" w:cs="Arial"/>
                <w:sz w:val="20"/>
                <w:szCs w:val="20"/>
                <w:highlight w:val="white"/>
              </w:rPr>
              <w:t>, USER Eeternal Code</w:t>
            </w:r>
            <w:r w:rsidRPr="00425C8F">
              <w:rPr>
                <w:rFonts w:ascii="Arial" w:hAnsi="Arial" w:cs="Arial"/>
                <w:sz w:val="20"/>
                <w:szCs w:val="20"/>
              </w:rPr>
              <w:t>, this is defined for each user</w:t>
            </w:r>
          </w:p>
        </w:tc>
        <w:tc>
          <w:tcPr>
            <w:tcW w:w="1134" w:type="dxa"/>
            <w:tcBorders>
              <w:top w:val="single" w:sz="6" w:space="0" w:color="000000"/>
              <w:bottom w:val="single" w:sz="6" w:space="0" w:color="000000"/>
            </w:tcBorders>
          </w:tcPr>
          <w:p w:rsidR="00D53168" w:rsidRPr="00425C8F" w:rsidRDefault="00D53168" w:rsidP="00077486">
            <w:pPr>
              <w:pStyle w:val="Tablecontent"/>
            </w:pPr>
            <w:r w:rsidRPr="00425C8F">
              <w:t>256359</w:t>
            </w:r>
          </w:p>
        </w:tc>
        <w:tc>
          <w:tcPr>
            <w:tcW w:w="1901"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lang w:val="en-IN"/>
              </w:rPr>
            </w:pPr>
            <w:r w:rsidRPr="00425C8F">
              <w:rPr>
                <w:rFonts w:ascii="Arial" w:hAnsi="Arial" w:cs="Arial"/>
                <w:sz w:val="20"/>
                <w:szCs w:val="20"/>
              </w:rPr>
              <w:t>N(20)</w:t>
            </w:r>
          </w:p>
        </w:tc>
        <w:tc>
          <w:tcPr>
            <w:tcW w:w="1316" w:type="dxa"/>
            <w:tcBorders>
              <w:top w:val="single" w:sz="6" w:space="0" w:color="000000"/>
              <w:bottom w:val="single" w:sz="6" w:space="0" w:color="000000"/>
            </w:tcBorders>
            <w:vAlign w:val="center"/>
          </w:tcPr>
          <w:p w:rsidR="00D53168" w:rsidRPr="00425C8F" w:rsidRDefault="00D53168" w:rsidP="00077486">
            <w:pPr>
              <w:pStyle w:val="Tablecontent"/>
              <w:rPr>
                <w:lang w:val="en-IN"/>
              </w:rPr>
            </w:pPr>
            <w:r w:rsidRPr="00425C8F">
              <w:rPr>
                <w:lang w:val="en-IN"/>
              </w:rPr>
              <w:t>O(Tag is mandatory)</w:t>
            </w:r>
          </w:p>
        </w:tc>
      </w:tr>
      <w:tr w:rsidR="00D53168" w:rsidRPr="00425C8F" w:rsidTr="00077486">
        <w:trPr>
          <w:trHeight w:val="277"/>
        </w:trPr>
        <w:tc>
          <w:tcPr>
            <w:tcW w:w="1440" w:type="dxa"/>
            <w:tcBorders>
              <w:top w:val="single" w:sz="6" w:space="0" w:color="000000"/>
              <w:bottom w:val="single" w:sz="6" w:space="0" w:color="000000"/>
            </w:tcBorders>
          </w:tcPr>
          <w:p w:rsidR="00D53168" w:rsidRPr="00425C8F" w:rsidRDefault="00D53168" w:rsidP="00077486">
            <w:pPr>
              <w:pStyle w:val="Tablecontent"/>
            </w:pPr>
          </w:p>
        </w:tc>
        <w:tc>
          <w:tcPr>
            <w:tcW w:w="1254"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highlight w:val="white"/>
              </w:rPr>
            </w:pPr>
          </w:p>
        </w:tc>
        <w:tc>
          <w:tcPr>
            <w:tcW w:w="2551" w:type="dxa"/>
            <w:tcBorders>
              <w:top w:val="single" w:sz="6" w:space="0" w:color="000000"/>
              <w:bottom w:val="single" w:sz="6" w:space="0" w:color="000000"/>
            </w:tcBorders>
            <w:vAlign w:val="center"/>
          </w:tcPr>
          <w:p w:rsidR="00D53168" w:rsidRPr="00425C8F" w:rsidRDefault="00D53168" w:rsidP="00005B93">
            <w:pPr>
              <w:pStyle w:val="Footer"/>
              <w:tabs>
                <w:tab w:val="clear" w:pos="4320"/>
                <w:tab w:val="clear" w:pos="8640"/>
              </w:tabs>
              <w:rPr>
                <w:rFonts w:ascii="Arial" w:hAnsi="Arial" w:cs="Arial"/>
                <w:sz w:val="20"/>
                <w:szCs w:val="20"/>
              </w:rPr>
            </w:pPr>
          </w:p>
        </w:tc>
        <w:tc>
          <w:tcPr>
            <w:tcW w:w="1134" w:type="dxa"/>
            <w:tcBorders>
              <w:top w:val="single" w:sz="6" w:space="0" w:color="000000"/>
              <w:bottom w:val="single" w:sz="6" w:space="0" w:color="000000"/>
            </w:tcBorders>
          </w:tcPr>
          <w:p w:rsidR="00D53168" w:rsidRPr="00425C8F" w:rsidRDefault="00D53168" w:rsidP="00077486">
            <w:pPr>
              <w:pStyle w:val="Tablecontent"/>
            </w:pPr>
          </w:p>
        </w:tc>
        <w:tc>
          <w:tcPr>
            <w:tcW w:w="1901"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lang w:val="en-IN"/>
              </w:rPr>
            </w:pPr>
          </w:p>
        </w:tc>
        <w:tc>
          <w:tcPr>
            <w:tcW w:w="1316" w:type="dxa"/>
            <w:tcBorders>
              <w:top w:val="single" w:sz="6" w:space="0" w:color="000000"/>
              <w:bottom w:val="single" w:sz="6" w:space="0" w:color="000000"/>
            </w:tcBorders>
            <w:vAlign w:val="center"/>
          </w:tcPr>
          <w:p w:rsidR="00D53168" w:rsidRPr="00425C8F" w:rsidRDefault="00D53168" w:rsidP="00077486">
            <w:pPr>
              <w:pStyle w:val="Tablecontent"/>
              <w:rPr>
                <w:lang w:val="en-IN"/>
              </w:rPr>
            </w:pPr>
          </w:p>
        </w:tc>
      </w:tr>
    </w:tbl>
    <w:p w:rsidR="00CE2DC9" w:rsidRPr="00425C8F" w:rsidRDefault="00CE2DC9" w:rsidP="00633175">
      <w:pPr>
        <w:pStyle w:val="BodyText2"/>
        <w:rPr>
          <w:lang w:val="en-IN"/>
        </w:rPr>
      </w:pPr>
    </w:p>
    <w:p w:rsidR="00064A34" w:rsidRPr="00425C8F" w:rsidRDefault="008719D2" w:rsidP="00633175">
      <w:pPr>
        <w:pStyle w:val="BodyText2"/>
        <w:rPr>
          <w:lang w:val="en-IN"/>
        </w:rPr>
      </w:pPr>
      <w:r w:rsidRPr="00425C8F">
        <w:rPr>
          <w:b/>
          <w:bCs/>
        </w:rPr>
        <w:t xml:space="preserve">Note: </w:t>
      </w:r>
      <w:r w:rsidRPr="00425C8F">
        <w:t>Between MSISDN</w:t>
      </w:r>
      <w:r w:rsidR="00993AE5">
        <w:t>/PIN</w:t>
      </w:r>
      <w:r w:rsidRPr="00425C8F">
        <w:t>, LOGINID</w:t>
      </w:r>
      <w:r w:rsidR="00993AE5">
        <w:t>/PASSWORD</w:t>
      </w:r>
      <w:r w:rsidRPr="00425C8F">
        <w:t xml:space="preserve"> and EXTCODE value of one of them must be present, either  MSISDN</w:t>
      </w:r>
      <w:r w:rsidR="00993AE5">
        <w:t>/PIN</w:t>
      </w:r>
      <w:r w:rsidRPr="00425C8F">
        <w:t>, LOGINID</w:t>
      </w:r>
      <w:r w:rsidR="00993AE5">
        <w:t>/PASSWORD</w:t>
      </w:r>
      <w:r w:rsidRPr="00425C8F">
        <w:t xml:space="preserve"> or EXTCODE. All of them can </w:t>
      </w:r>
      <w:r w:rsidRPr="00425C8F">
        <w:lastRenderedPageBreak/>
        <w:t>also be present in request</w:t>
      </w:r>
      <w:r w:rsidR="004C10C5">
        <w:t>This is configurable dynamically in system now, that which fields and values have to be mandatory via SERVICE_KEYWORDS Table.</w:t>
      </w:r>
    </w:p>
    <w:p w:rsidR="00064A34" w:rsidRPr="00425C8F" w:rsidRDefault="00064A34" w:rsidP="00064A34">
      <w:pPr>
        <w:pStyle w:val="Heading"/>
        <w:rPr>
          <w:color w:val="auto"/>
        </w:rPr>
      </w:pPr>
      <w:r w:rsidRPr="00425C8F">
        <w:rPr>
          <w:color w:val="auto"/>
        </w:rPr>
        <w:t>Response Syntax</w:t>
      </w:r>
    </w:p>
    <w:p w:rsidR="00064A34" w:rsidRPr="00425C8F" w:rsidRDefault="00064A34" w:rsidP="00633175">
      <w:pPr>
        <w:pStyle w:val="BodyText2"/>
        <w:rPr>
          <w:lang w:val="en-IN"/>
        </w:rPr>
      </w:pPr>
    </w:p>
    <w:p w:rsidR="00064A34" w:rsidRPr="00425C8F" w:rsidRDefault="00064A34" w:rsidP="00633175">
      <w:pPr>
        <w:pStyle w:val="BodyText2"/>
        <w:rPr>
          <w:lang w:val="en-IN"/>
        </w:rPr>
      </w:pPr>
    </w:p>
    <w:p w:rsidR="00064A34" w:rsidRPr="00425C8F" w:rsidRDefault="00064A34" w:rsidP="00064A34">
      <w:pPr>
        <w:pStyle w:val="Code"/>
        <w:ind w:left="1440"/>
        <w:jc w:val="left"/>
        <w:rPr>
          <w:lang w:val="fr-FR"/>
        </w:rPr>
      </w:pPr>
      <w:r w:rsidRPr="00425C8F">
        <w:rPr>
          <w:lang w:val="fr-FR"/>
        </w:rPr>
        <w:t>&lt;?xml version="1.0"?&gt;</w:t>
      </w:r>
    </w:p>
    <w:p w:rsidR="00064A34" w:rsidRPr="00425C8F" w:rsidRDefault="00064A34" w:rsidP="00064A34">
      <w:pPr>
        <w:pStyle w:val="Code"/>
        <w:ind w:left="1440"/>
        <w:jc w:val="left"/>
        <w:rPr>
          <w:lang w:val="fr-FR"/>
        </w:rPr>
      </w:pPr>
      <w:r w:rsidRPr="00425C8F">
        <w:rPr>
          <w:lang w:val="fr-FR"/>
        </w:rPr>
        <w:t>&lt;COMMAND&gt;</w:t>
      </w:r>
    </w:p>
    <w:p w:rsidR="00064A34" w:rsidRPr="00425C8F" w:rsidRDefault="00064A34" w:rsidP="00064A34">
      <w:pPr>
        <w:pStyle w:val="Code"/>
        <w:ind w:left="2160"/>
        <w:jc w:val="left"/>
        <w:rPr>
          <w:lang w:val="fr-FR"/>
        </w:rPr>
      </w:pPr>
      <w:r w:rsidRPr="00425C8F">
        <w:rPr>
          <w:lang w:val="fr-FR"/>
        </w:rPr>
        <w:t>&lt;TYPE&gt;LMSPTENQRES&lt;/TYPE&gt;</w:t>
      </w:r>
    </w:p>
    <w:p w:rsidR="00064A34" w:rsidRPr="00425C8F" w:rsidRDefault="00064A34" w:rsidP="00064A34">
      <w:pPr>
        <w:pStyle w:val="Code"/>
        <w:ind w:left="2160"/>
        <w:jc w:val="left"/>
        <w:rPr>
          <w:lang w:val="fr-FR"/>
        </w:rPr>
      </w:pPr>
      <w:r w:rsidRPr="00425C8F">
        <w:rPr>
          <w:lang w:val="fr-FR"/>
        </w:rPr>
        <w:t>&lt;DATE&gt;10/03/2015 16:00:56&lt;/DATE&gt;</w:t>
      </w:r>
    </w:p>
    <w:p w:rsidR="00064A34" w:rsidRPr="00425C8F" w:rsidRDefault="00064A34" w:rsidP="00064A34">
      <w:pPr>
        <w:pStyle w:val="Code"/>
        <w:ind w:left="2160"/>
        <w:jc w:val="left"/>
        <w:rPr>
          <w:lang w:val="fr-FR"/>
        </w:rPr>
      </w:pPr>
      <w:r w:rsidRPr="00425C8F">
        <w:rPr>
          <w:lang w:val="fr-FR"/>
        </w:rPr>
        <w:t>&lt;TXNSTATUS&gt;200&lt;/TXNSTATUS&gt;</w:t>
      </w:r>
    </w:p>
    <w:p w:rsidR="00064A34" w:rsidRPr="00425C8F" w:rsidRDefault="00064A34" w:rsidP="00064A34">
      <w:pPr>
        <w:pStyle w:val="Code"/>
        <w:ind w:left="2160"/>
        <w:jc w:val="left"/>
        <w:rPr>
          <w:lang w:val="fr-FR"/>
        </w:rPr>
      </w:pPr>
      <w:r w:rsidRPr="00425C8F">
        <w:rPr>
          <w:lang w:val="fr-FR"/>
        </w:rPr>
        <w:t>&lt;POINTS&gt;</w:t>
      </w:r>
      <w:r w:rsidR="00D53168">
        <w:rPr>
          <w:lang w:val="fr-FR"/>
        </w:rPr>
        <w:t>ETOPUP:</w:t>
      </w:r>
      <w:r w:rsidRPr="00425C8F">
        <w:rPr>
          <w:lang w:val="fr-FR"/>
        </w:rPr>
        <w:t>90&lt;/POINTS&gt;</w:t>
      </w:r>
    </w:p>
    <w:p w:rsidR="00064A34" w:rsidRPr="00425C8F" w:rsidRDefault="00064A34" w:rsidP="00064A34">
      <w:pPr>
        <w:pStyle w:val="Code"/>
        <w:ind w:left="2160"/>
        <w:jc w:val="left"/>
        <w:rPr>
          <w:lang w:val="fr-FR"/>
        </w:rPr>
      </w:pPr>
      <w:r w:rsidRPr="00425C8F">
        <w:rPr>
          <w:lang w:val="fr-FR"/>
        </w:rPr>
        <w:t>&lt;MESSAGE&gt;Your Total Loyalty Points are 90&lt;/MESSAGE&gt;</w:t>
      </w:r>
    </w:p>
    <w:p w:rsidR="00064A34" w:rsidRPr="00425C8F" w:rsidRDefault="00064A34" w:rsidP="00064A34">
      <w:pPr>
        <w:pStyle w:val="Code"/>
        <w:ind w:left="1440"/>
        <w:jc w:val="left"/>
        <w:rPr>
          <w:lang w:val="fr-FR"/>
        </w:rPr>
      </w:pPr>
      <w:r w:rsidRPr="00425C8F">
        <w:rPr>
          <w:lang w:val="fr-FR"/>
        </w:rPr>
        <w:t>&lt;/COMMAND&gt;</w:t>
      </w:r>
    </w:p>
    <w:p w:rsidR="009434F1" w:rsidRPr="00425C8F" w:rsidRDefault="009434F1" w:rsidP="00064A34">
      <w:pPr>
        <w:pStyle w:val="Code"/>
        <w:ind w:left="1440"/>
        <w:jc w:val="left"/>
        <w:rPr>
          <w:lang w:val="fr-FR"/>
        </w:rPr>
      </w:pPr>
    </w:p>
    <w:p w:rsidR="009434F1" w:rsidRPr="00425C8F" w:rsidRDefault="009434F1" w:rsidP="009434F1">
      <w:pPr>
        <w:pStyle w:val="Footer"/>
        <w:tabs>
          <w:tab w:val="clear" w:pos="4320"/>
          <w:tab w:val="clear" w:pos="8640"/>
        </w:tabs>
        <w:ind w:left="1530" w:hanging="1530"/>
        <w:jc w:val="both"/>
        <w:rPr>
          <w:rFonts w:ascii="Arial" w:hAnsi="Arial" w:cs="Arial"/>
          <w:b/>
          <w:bCs/>
          <w:sz w:val="20"/>
          <w:szCs w:val="20"/>
        </w:rPr>
      </w:pPr>
      <w:r w:rsidRPr="00425C8F">
        <w:rPr>
          <w:rFonts w:ascii="Arial" w:hAnsi="Arial" w:cs="Arial"/>
          <w:b/>
          <w:bCs/>
          <w:sz w:val="20"/>
          <w:szCs w:val="20"/>
        </w:rPr>
        <w:t>Field Details</w:t>
      </w:r>
    </w:p>
    <w:p w:rsidR="009434F1" w:rsidRPr="00425C8F" w:rsidRDefault="009434F1" w:rsidP="00064A34">
      <w:pPr>
        <w:pStyle w:val="Code"/>
        <w:ind w:left="1440"/>
        <w:jc w:val="left"/>
        <w:rPr>
          <w:lang w:val="fr-FR"/>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9434F1" w:rsidRPr="00425C8F" w:rsidTr="00762089">
        <w:trPr>
          <w:trHeight w:val="277"/>
          <w:tblHeader/>
        </w:trPr>
        <w:tc>
          <w:tcPr>
            <w:tcW w:w="1440" w:type="dxa"/>
            <w:tcBorders>
              <w:top w:val="single" w:sz="4" w:space="0" w:color="000000"/>
              <w:bottom w:val="single" w:sz="6" w:space="0" w:color="000000"/>
            </w:tcBorders>
            <w:shd w:val="clear" w:color="auto" w:fill="E31837"/>
          </w:tcPr>
          <w:p w:rsidR="009434F1" w:rsidRPr="00425C8F" w:rsidRDefault="009434F1" w:rsidP="00762089">
            <w:pPr>
              <w:pStyle w:val="TableColumnLabels"/>
              <w:rPr>
                <w:color w:val="auto"/>
              </w:rPr>
            </w:pPr>
            <w:r w:rsidRPr="00425C8F">
              <w:rPr>
                <w:color w:val="auto"/>
              </w:rPr>
              <w:t>TAG</w:t>
            </w:r>
          </w:p>
        </w:tc>
        <w:tc>
          <w:tcPr>
            <w:tcW w:w="1254" w:type="dxa"/>
            <w:tcBorders>
              <w:top w:val="single" w:sz="4" w:space="0" w:color="000000"/>
              <w:bottom w:val="single" w:sz="6" w:space="0" w:color="000000"/>
            </w:tcBorders>
            <w:shd w:val="clear" w:color="auto" w:fill="E31837"/>
          </w:tcPr>
          <w:p w:rsidR="009434F1" w:rsidRPr="00425C8F" w:rsidRDefault="009434F1" w:rsidP="00762089">
            <w:pPr>
              <w:pStyle w:val="TableColumnLabels"/>
              <w:rPr>
                <w:color w:val="auto"/>
              </w:rPr>
            </w:pPr>
            <w:r w:rsidRPr="00425C8F">
              <w:rPr>
                <w:color w:val="auto"/>
              </w:rPr>
              <w:t>Fields</w:t>
            </w:r>
          </w:p>
        </w:tc>
        <w:tc>
          <w:tcPr>
            <w:tcW w:w="2551" w:type="dxa"/>
            <w:tcBorders>
              <w:top w:val="single" w:sz="4" w:space="0" w:color="000000"/>
              <w:bottom w:val="single" w:sz="6" w:space="0" w:color="000000"/>
            </w:tcBorders>
            <w:shd w:val="clear" w:color="auto" w:fill="E31837"/>
          </w:tcPr>
          <w:p w:rsidR="009434F1" w:rsidRPr="00425C8F" w:rsidRDefault="009434F1" w:rsidP="00762089">
            <w:pPr>
              <w:pStyle w:val="TableColumnLabels"/>
              <w:rPr>
                <w:color w:val="auto"/>
              </w:rPr>
            </w:pPr>
            <w:r w:rsidRPr="00425C8F">
              <w:rPr>
                <w:color w:val="auto"/>
              </w:rPr>
              <w:t>Remarks</w:t>
            </w:r>
          </w:p>
        </w:tc>
        <w:tc>
          <w:tcPr>
            <w:tcW w:w="1134" w:type="dxa"/>
            <w:tcBorders>
              <w:top w:val="single" w:sz="4" w:space="0" w:color="000000"/>
              <w:bottom w:val="single" w:sz="6" w:space="0" w:color="000000"/>
            </w:tcBorders>
            <w:shd w:val="clear" w:color="auto" w:fill="E31837"/>
          </w:tcPr>
          <w:p w:rsidR="009434F1" w:rsidRPr="00425C8F" w:rsidRDefault="009434F1" w:rsidP="00762089">
            <w:pPr>
              <w:pStyle w:val="TableColumnLabels"/>
              <w:rPr>
                <w:color w:val="auto"/>
              </w:rPr>
            </w:pPr>
            <w:r w:rsidRPr="00425C8F">
              <w:rPr>
                <w:color w:val="auto"/>
              </w:rPr>
              <w:t>Example</w:t>
            </w:r>
          </w:p>
        </w:tc>
        <w:tc>
          <w:tcPr>
            <w:tcW w:w="1901" w:type="dxa"/>
            <w:tcBorders>
              <w:top w:val="single" w:sz="4" w:space="0" w:color="000000"/>
              <w:bottom w:val="single" w:sz="6" w:space="0" w:color="000000"/>
            </w:tcBorders>
            <w:shd w:val="clear" w:color="auto" w:fill="E31837"/>
          </w:tcPr>
          <w:p w:rsidR="009434F1" w:rsidRPr="00425C8F" w:rsidRDefault="009434F1" w:rsidP="00762089">
            <w:pPr>
              <w:pStyle w:val="TableColumnLabels"/>
              <w:rPr>
                <w:color w:val="auto"/>
              </w:rPr>
            </w:pPr>
            <w:r w:rsidRPr="00425C8F">
              <w:rPr>
                <w:color w:val="auto"/>
              </w:rPr>
              <w:t>Field Type</w:t>
            </w:r>
          </w:p>
        </w:tc>
        <w:tc>
          <w:tcPr>
            <w:tcW w:w="1316" w:type="dxa"/>
            <w:tcBorders>
              <w:top w:val="single" w:sz="4" w:space="0" w:color="000000"/>
              <w:bottom w:val="single" w:sz="6" w:space="0" w:color="000000"/>
            </w:tcBorders>
            <w:shd w:val="clear" w:color="auto" w:fill="E31837"/>
          </w:tcPr>
          <w:p w:rsidR="009434F1" w:rsidRPr="00425C8F" w:rsidRDefault="009434F1" w:rsidP="00762089">
            <w:pPr>
              <w:pStyle w:val="TableColumnLabels"/>
              <w:rPr>
                <w:color w:val="auto"/>
              </w:rPr>
            </w:pPr>
            <w:r w:rsidRPr="00425C8F">
              <w:rPr>
                <w:color w:val="auto"/>
              </w:rPr>
              <w:t>Optional/</w:t>
            </w:r>
          </w:p>
          <w:p w:rsidR="009434F1" w:rsidRPr="00425C8F" w:rsidRDefault="009434F1" w:rsidP="00762089">
            <w:pPr>
              <w:pStyle w:val="TableColumnLabels"/>
              <w:rPr>
                <w:color w:val="auto"/>
              </w:rPr>
            </w:pPr>
            <w:r w:rsidRPr="00425C8F">
              <w:rPr>
                <w:color w:val="auto"/>
              </w:rPr>
              <w:t>Mandatory</w:t>
            </w:r>
          </w:p>
        </w:tc>
      </w:tr>
      <w:tr w:rsidR="009434F1" w:rsidRPr="00425C8F" w:rsidTr="00762089">
        <w:trPr>
          <w:trHeight w:val="277"/>
        </w:trPr>
        <w:tc>
          <w:tcPr>
            <w:tcW w:w="1440" w:type="dxa"/>
            <w:tcBorders>
              <w:top w:val="single" w:sz="6" w:space="0" w:color="000000"/>
              <w:bottom w:val="single" w:sz="6" w:space="0" w:color="000000"/>
            </w:tcBorders>
          </w:tcPr>
          <w:p w:rsidR="009434F1" w:rsidRPr="00425C8F" w:rsidRDefault="009434F1" w:rsidP="00762089">
            <w:pPr>
              <w:pStyle w:val="Tablecontent"/>
            </w:pPr>
            <w:r w:rsidRPr="00425C8F">
              <w:t>TYPE</w:t>
            </w:r>
          </w:p>
        </w:tc>
        <w:tc>
          <w:tcPr>
            <w:tcW w:w="1254" w:type="dxa"/>
            <w:tcBorders>
              <w:top w:val="single" w:sz="6" w:space="0" w:color="000000"/>
              <w:bottom w:val="single" w:sz="6" w:space="0" w:color="000000"/>
            </w:tcBorders>
          </w:tcPr>
          <w:p w:rsidR="009434F1" w:rsidRPr="00425C8F" w:rsidRDefault="002938EF" w:rsidP="00762089">
            <w:pPr>
              <w:pStyle w:val="Tablecontent"/>
            </w:pPr>
            <w:r w:rsidRPr="00425C8F">
              <w:rPr>
                <w:lang w:val="en-IN"/>
              </w:rPr>
              <w:t>Request type</w:t>
            </w:r>
          </w:p>
        </w:tc>
        <w:tc>
          <w:tcPr>
            <w:tcW w:w="2551" w:type="dxa"/>
            <w:tcBorders>
              <w:top w:val="single" w:sz="6" w:space="0" w:color="000000"/>
              <w:bottom w:val="single" w:sz="6" w:space="0" w:color="000000"/>
            </w:tcBorders>
          </w:tcPr>
          <w:p w:rsidR="009434F1" w:rsidRPr="00425C8F" w:rsidRDefault="002938EF" w:rsidP="00762089">
            <w:pPr>
              <w:pStyle w:val="Tablecontent"/>
            </w:pPr>
            <w:r w:rsidRPr="00425C8F">
              <w:rPr>
                <w:lang w:val="en-IN"/>
              </w:rPr>
              <w:t>Request Type, should be sent with each request – fixed</w:t>
            </w:r>
          </w:p>
        </w:tc>
        <w:tc>
          <w:tcPr>
            <w:tcW w:w="1134" w:type="dxa"/>
            <w:tcBorders>
              <w:top w:val="single" w:sz="6" w:space="0" w:color="000000"/>
              <w:bottom w:val="single" w:sz="6" w:space="0" w:color="000000"/>
            </w:tcBorders>
          </w:tcPr>
          <w:p w:rsidR="009434F1" w:rsidRPr="00425C8F" w:rsidRDefault="00704FC3" w:rsidP="00762089">
            <w:pPr>
              <w:pStyle w:val="Tablecontent"/>
            </w:pPr>
            <w:r w:rsidRPr="00425C8F">
              <w:rPr>
                <w:lang w:val="fr-FR"/>
              </w:rPr>
              <w:t>LMSPTENQRES</w:t>
            </w:r>
          </w:p>
        </w:tc>
        <w:tc>
          <w:tcPr>
            <w:tcW w:w="1901" w:type="dxa"/>
            <w:tcBorders>
              <w:top w:val="single" w:sz="6" w:space="0" w:color="000000"/>
              <w:bottom w:val="single" w:sz="6" w:space="0" w:color="000000"/>
            </w:tcBorders>
          </w:tcPr>
          <w:p w:rsidR="009434F1" w:rsidRPr="00425C8F" w:rsidRDefault="002938EF" w:rsidP="00762089">
            <w:pPr>
              <w:pStyle w:val="Tablecontent"/>
            </w:pPr>
            <w:r w:rsidRPr="00425C8F">
              <w:rPr>
                <w:lang w:val="en-IN"/>
              </w:rPr>
              <w:t>A (20)</w:t>
            </w:r>
          </w:p>
        </w:tc>
        <w:tc>
          <w:tcPr>
            <w:tcW w:w="1316" w:type="dxa"/>
            <w:tcBorders>
              <w:top w:val="single" w:sz="6" w:space="0" w:color="000000"/>
              <w:bottom w:val="single" w:sz="6" w:space="0" w:color="000000"/>
            </w:tcBorders>
          </w:tcPr>
          <w:p w:rsidR="009434F1" w:rsidRPr="00425C8F" w:rsidRDefault="002938EF" w:rsidP="00762089">
            <w:pPr>
              <w:pStyle w:val="Tablecontent"/>
            </w:pPr>
            <w:r w:rsidRPr="00425C8F">
              <w:t>M</w:t>
            </w:r>
          </w:p>
        </w:tc>
      </w:tr>
      <w:tr w:rsidR="002938EF" w:rsidRPr="00425C8F" w:rsidTr="00762089">
        <w:trPr>
          <w:trHeight w:val="277"/>
        </w:trPr>
        <w:tc>
          <w:tcPr>
            <w:tcW w:w="1440" w:type="dxa"/>
            <w:tcBorders>
              <w:top w:val="single" w:sz="6" w:space="0" w:color="000000"/>
              <w:bottom w:val="single" w:sz="6" w:space="0" w:color="000000"/>
            </w:tcBorders>
          </w:tcPr>
          <w:p w:rsidR="002938EF" w:rsidRPr="00425C8F" w:rsidRDefault="002938EF" w:rsidP="00762089">
            <w:pPr>
              <w:pStyle w:val="Tablecontent"/>
            </w:pPr>
            <w:r w:rsidRPr="00425C8F">
              <w:t>DATE</w:t>
            </w:r>
          </w:p>
        </w:tc>
        <w:tc>
          <w:tcPr>
            <w:tcW w:w="1254" w:type="dxa"/>
            <w:tcBorders>
              <w:top w:val="single" w:sz="6" w:space="0" w:color="000000"/>
              <w:bottom w:val="single" w:sz="6" w:space="0" w:color="000000"/>
            </w:tcBorders>
          </w:tcPr>
          <w:p w:rsidR="002938EF" w:rsidRPr="00425C8F" w:rsidRDefault="002938EF" w:rsidP="00762089">
            <w:pPr>
              <w:pStyle w:val="Tablecontent"/>
            </w:pPr>
            <w:r w:rsidRPr="00425C8F">
              <w:rPr>
                <w:lang w:val="en-IN"/>
              </w:rPr>
              <w:t>Date and time</w:t>
            </w:r>
          </w:p>
        </w:tc>
        <w:tc>
          <w:tcPr>
            <w:tcW w:w="2551" w:type="dxa"/>
            <w:tcBorders>
              <w:top w:val="single" w:sz="6" w:space="0" w:color="000000"/>
              <w:bottom w:val="single" w:sz="6" w:space="0" w:color="000000"/>
            </w:tcBorders>
          </w:tcPr>
          <w:p w:rsidR="002938EF" w:rsidRPr="00425C8F" w:rsidRDefault="002938EF" w:rsidP="00762089">
            <w:pPr>
              <w:pStyle w:val="Tablecontent"/>
            </w:pPr>
            <w:r w:rsidRPr="00425C8F">
              <w:rPr>
                <w:lang w:val="en-IN"/>
              </w:rPr>
              <w:t>Date and time on which request was sent by external system, HH are in 24 Hour Format</w:t>
            </w:r>
          </w:p>
        </w:tc>
        <w:tc>
          <w:tcPr>
            <w:tcW w:w="1134" w:type="dxa"/>
            <w:tcBorders>
              <w:top w:val="single" w:sz="6" w:space="0" w:color="000000"/>
              <w:bottom w:val="single" w:sz="6" w:space="0" w:color="000000"/>
            </w:tcBorders>
          </w:tcPr>
          <w:p w:rsidR="002938EF" w:rsidRPr="00425C8F" w:rsidRDefault="002938EF" w:rsidP="00762089">
            <w:pPr>
              <w:pStyle w:val="Tablecontent"/>
            </w:pPr>
            <w:r w:rsidRPr="00425C8F">
              <w:rPr>
                <w:lang w:val="en-IN"/>
              </w:rPr>
              <w:t>DD/MM/YYYY HH24:MI:SS</w:t>
            </w:r>
          </w:p>
        </w:tc>
        <w:tc>
          <w:tcPr>
            <w:tcW w:w="1901" w:type="dxa"/>
            <w:tcBorders>
              <w:top w:val="single" w:sz="6" w:space="0" w:color="000000"/>
              <w:bottom w:val="single" w:sz="6" w:space="0" w:color="000000"/>
            </w:tcBorders>
          </w:tcPr>
          <w:p w:rsidR="002938EF" w:rsidRPr="00425C8F" w:rsidRDefault="002938EF" w:rsidP="00762089">
            <w:pPr>
              <w:pStyle w:val="Tablecontent"/>
            </w:pPr>
            <w:r w:rsidRPr="00425C8F">
              <w:rPr>
                <w:lang w:val="en-IN"/>
              </w:rPr>
              <w:t>D (20)</w:t>
            </w:r>
          </w:p>
        </w:tc>
        <w:tc>
          <w:tcPr>
            <w:tcW w:w="1316" w:type="dxa"/>
            <w:tcBorders>
              <w:top w:val="single" w:sz="6" w:space="0" w:color="000000"/>
              <w:bottom w:val="single" w:sz="6" w:space="0" w:color="000000"/>
            </w:tcBorders>
          </w:tcPr>
          <w:p w:rsidR="002938EF" w:rsidRPr="00425C8F" w:rsidRDefault="002938EF" w:rsidP="00762089">
            <w:pPr>
              <w:pStyle w:val="Tablecontent"/>
            </w:pPr>
            <w:r w:rsidRPr="00425C8F">
              <w:rPr>
                <w:lang w:val="en-IN"/>
              </w:rPr>
              <w:t>O (Tag is mandatory)</w:t>
            </w:r>
          </w:p>
        </w:tc>
      </w:tr>
      <w:tr w:rsidR="002938EF" w:rsidRPr="00425C8F" w:rsidTr="00762089">
        <w:trPr>
          <w:trHeight w:val="277"/>
        </w:trPr>
        <w:tc>
          <w:tcPr>
            <w:tcW w:w="1440" w:type="dxa"/>
            <w:tcBorders>
              <w:top w:val="single" w:sz="6" w:space="0" w:color="000000"/>
              <w:bottom w:val="single" w:sz="6" w:space="0" w:color="000000"/>
            </w:tcBorders>
          </w:tcPr>
          <w:p w:rsidR="002938EF" w:rsidRPr="00425C8F" w:rsidRDefault="002938EF" w:rsidP="00762089">
            <w:pPr>
              <w:pStyle w:val="Tablecontent"/>
            </w:pPr>
            <w:r w:rsidRPr="00425C8F">
              <w:t>TXNSTATUS</w:t>
            </w:r>
          </w:p>
        </w:tc>
        <w:tc>
          <w:tcPr>
            <w:tcW w:w="1254" w:type="dxa"/>
            <w:tcBorders>
              <w:top w:val="single" w:sz="6" w:space="0" w:color="000000"/>
              <w:bottom w:val="single" w:sz="6" w:space="0" w:color="000000"/>
            </w:tcBorders>
          </w:tcPr>
          <w:p w:rsidR="002938EF" w:rsidRPr="00425C8F" w:rsidRDefault="002938EF" w:rsidP="00762089">
            <w:pPr>
              <w:pStyle w:val="Tablecontent"/>
            </w:pPr>
            <w:r w:rsidRPr="00425C8F">
              <w:t>Transaction Status</w:t>
            </w:r>
          </w:p>
        </w:tc>
        <w:tc>
          <w:tcPr>
            <w:tcW w:w="2551" w:type="dxa"/>
            <w:tcBorders>
              <w:top w:val="single" w:sz="6" w:space="0" w:color="000000"/>
              <w:bottom w:val="single" w:sz="6" w:space="0" w:color="000000"/>
            </w:tcBorders>
          </w:tcPr>
          <w:p w:rsidR="002938EF" w:rsidRPr="00425C8F" w:rsidRDefault="002938EF" w:rsidP="00762089">
            <w:pPr>
              <w:pStyle w:val="Tablecontent"/>
            </w:pPr>
            <w:r w:rsidRPr="00425C8F">
              <w:t>Status of the request</w:t>
            </w:r>
          </w:p>
          <w:p w:rsidR="002938EF" w:rsidRPr="00425C8F" w:rsidRDefault="002938EF" w:rsidP="00762089">
            <w:pPr>
              <w:pStyle w:val="TableListBullet1"/>
              <w:jc w:val="left"/>
            </w:pPr>
            <w:r w:rsidRPr="00425C8F">
              <w:t xml:space="preserve">Transaction Status= 200 means Success, </w:t>
            </w:r>
          </w:p>
          <w:p w:rsidR="002938EF" w:rsidRPr="00425C8F" w:rsidRDefault="002938EF" w:rsidP="00762089">
            <w:pPr>
              <w:pStyle w:val="TableListBullet1"/>
              <w:jc w:val="left"/>
            </w:pPr>
            <w:r w:rsidRPr="00425C8F">
              <w:t xml:space="preserve">Transaction Status Other than 200 means failed </w:t>
            </w:r>
          </w:p>
        </w:tc>
        <w:tc>
          <w:tcPr>
            <w:tcW w:w="1134" w:type="dxa"/>
            <w:tcBorders>
              <w:top w:val="single" w:sz="6" w:space="0" w:color="000000"/>
              <w:bottom w:val="single" w:sz="6" w:space="0" w:color="000000"/>
            </w:tcBorders>
          </w:tcPr>
          <w:p w:rsidR="002938EF" w:rsidRPr="00425C8F" w:rsidRDefault="002938EF" w:rsidP="00762089">
            <w:pPr>
              <w:pStyle w:val="Tablecontent"/>
            </w:pPr>
            <w:r w:rsidRPr="00425C8F">
              <w:t>200</w:t>
            </w:r>
          </w:p>
        </w:tc>
        <w:tc>
          <w:tcPr>
            <w:tcW w:w="1901" w:type="dxa"/>
            <w:tcBorders>
              <w:top w:val="single" w:sz="6" w:space="0" w:color="000000"/>
              <w:bottom w:val="single" w:sz="6" w:space="0" w:color="000000"/>
            </w:tcBorders>
          </w:tcPr>
          <w:p w:rsidR="002938EF" w:rsidRPr="00425C8F" w:rsidRDefault="002938EF" w:rsidP="00762089">
            <w:pPr>
              <w:pStyle w:val="Tablecontent"/>
            </w:pPr>
            <w:r w:rsidRPr="00425C8F">
              <w:t>N(10)</w:t>
            </w:r>
          </w:p>
        </w:tc>
        <w:tc>
          <w:tcPr>
            <w:tcW w:w="1316" w:type="dxa"/>
            <w:tcBorders>
              <w:top w:val="single" w:sz="6" w:space="0" w:color="000000"/>
              <w:bottom w:val="single" w:sz="6" w:space="0" w:color="000000"/>
            </w:tcBorders>
          </w:tcPr>
          <w:p w:rsidR="002938EF" w:rsidRPr="00425C8F" w:rsidRDefault="002938EF" w:rsidP="00762089">
            <w:pPr>
              <w:pStyle w:val="Tablecontent"/>
            </w:pPr>
            <w:r w:rsidRPr="00425C8F">
              <w:t>M</w:t>
            </w:r>
          </w:p>
        </w:tc>
      </w:tr>
      <w:tr w:rsidR="002938EF" w:rsidRPr="00425C8F" w:rsidTr="00762089">
        <w:trPr>
          <w:trHeight w:val="277"/>
        </w:trPr>
        <w:tc>
          <w:tcPr>
            <w:tcW w:w="1440" w:type="dxa"/>
            <w:tcBorders>
              <w:top w:val="single" w:sz="6" w:space="0" w:color="000000"/>
              <w:bottom w:val="single" w:sz="6" w:space="0" w:color="000000"/>
            </w:tcBorders>
          </w:tcPr>
          <w:p w:rsidR="002938EF" w:rsidRPr="00425C8F" w:rsidRDefault="002938EF" w:rsidP="00762089">
            <w:pPr>
              <w:pStyle w:val="Tablecontent"/>
            </w:pPr>
            <w:r w:rsidRPr="00425C8F">
              <w:t>POINTS</w:t>
            </w:r>
          </w:p>
        </w:tc>
        <w:tc>
          <w:tcPr>
            <w:tcW w:w="1254" w:type="dxa"/>
            <w:tcBorders>
              <w:top w:val="single" w:sz="6" w:space="0" w:color="000000"/>
              <w:bottom w:val="single" w:sz="6" w:space="0" w:color="000000"/>
            </w:tcBorders>
            <w:vAlign w:val="center"/>
          </w:tcPr>
          <w:p w:rsidR="002938EF" w:rsidRPr="00425C8F" w:rsidRDefault="002938EF" w:rsidP="00762089">
            <w:pPr>
              <w:pStyle w:val="Footer"/>
              <w:tabs>
                <w:tab w:val="clear" w:pos="4320"/>
                <w:tab w:val="clear" w:pos="8640"/>
              </w:tabs>
              <w:rPr>
                <w:rFonts w:ascii="Arial" w:hAnsi="Arial" w:cs="Arial"/>
                <w:sz w:val="20"/>
                <w:szCs w:val="20"/>
              </w:rPr>
            </w:pPr>
            <w:r w:rsidRPr="00425C8F">
              <w:rPr>
                <w:rFonts w:ascii="Arial" w:hAnsi="Arial" w:cs="Arial"/>
                <w:sz w:val="20"/>
                <w:szCs w:val="20"/>
              </w:rPr>
              <w:t>Loyalty points</w:t>
            </w:r>
          </w:p>
        </w:tc>
        <w:tc>
          <w:tcPr>
            <w:tcW w:w="2551" w:type="dxa"/>
            <w:tcBorders>
              <w:top w:val="single" w:sz="6" w:space="0" w:color="000000"/>
              <w:bottom w:val="single" w:sz="6" w:space="0" w:color="000000"/>
            </w:tcBorders>
            <w:vAlign w:val="center"/>
          </w:tcPr>
          <w:p w:rsidR="002938EF" w:rsidRPr="00425C8F" w:rsidRDefault="002938EF" w:rsidP="00762089">
            <w:pPr>
              <w:pStyle w:val="Footer"/>
              <w:tabs>
                <w:tab w:val="clear" w:pos="4320"/>
                <w:tab w:val="clear" w:pos="8640"/>
              </w:tabs>
              <w:rPr>
                <w:rFonts w:ascii="Arial" w:hAnsi="Arial" w:cs="Arial"/>
                <w:sz w:val="20"/>
                <w:szCs w:val="20"/>
              </w:rPr>
            </w:pPr>
            <w:r w:rsidRPr="00425C8F">
              <w:rPr>
                <w:rFonts w:ascii="Arial" w:hAnsi="Arial" w:cs="Arial"/>
                <w:sz w:val="20"/>
                <w:szCs w:val="20"/>
              </w:rPr>
              <w:t>Used to identify Voucher Serial Number</w:t>
            </w:r>
          </w:p>
        </w:tc>
        <w:tc>
          <w:tcPr>
            <w:tcW w:w="1134" w:type="dxa"/>
            <w:tcBorders>
              <w:top w:val="single" w:sz="6" w:space="0" w:color="000000"/>
              <w:bottom w:val="single" w:sz="6" w:space="0" w:color="000000"/>
            </w:tcBorders>
          </w:tcPr>
          <w:p w:rsidR="002938EF" w:rsidRPr="00425C8F" w:rsidRDefault="002938EF" w:rsidP="00762089">
            <w:pPr>
              <w:pStyle w:val="Tablecontent"/>
            </w:pPr>
            <w:r w:rsidRPr="00425C8F">
              <w:t>100</w:t>
            </w:r>
          </w:p>
        </w:tc>
        <w:tc>
          <w:tcPr>
            <w:tcW w:w="1901" w:type="dxa"/>
            <w:tcBorders>
              <w:top w:val="single" w:sz="6" w:space="0" w:color="000000"/>
              <w:bottom w:val="single" w:sz="6" w:space="0" w:color="000000"/>
            </w:tcBorders>
            <w:vAlign w:val="center"/>
          </w:tcPr>
          <w:p w:rsidR="002938EF" w:rsidRPr="00425C8F" w:rsidRDefault="002938EF" w:rsidP="00762089">
            <w:pPr>
              <w:pStyle w:val="Footer"/>
              <w:tabs>
                <w:tab w:val="clear" w:pos="4320"/>
                <w:tab w:val="clear" w:pos="8640"/>
              </w:tabs>
              <w:rPr>
                <w:rFonts w:ascii="Arial" w:hAnsi="Arial" w:cs="Arial"/>
                <w:sz w:val="20"/>
                <w:szCs w:val="20"/>
              </w:rPr>
            </w:pPr>
            <w:r w:rsidRPr="00425C8F">
              <w:rPr>
                <w:rFonts w:ascii="Arial" w:hAnsi="Arial" w:cs="Arial"/>
                <w:sz w:val="20"/>
                <w:szCs w:val="20"/>
              </w:rPr>
              <w:t>N(10)</w:t>
            </w:r>
          </w:p>
        </w:tc>
        <w:tc>
          <w:tcPr>
            <w:tcW w:w="1316" w:type="dxa"/>
            <w:tcBorders>
              <w:top w:val="single" w:sz="6" w:space="0" w:color="000000"/>
              <w:bottom w:val="single" w:sz="6" w:space="0" w:color="000000"/>
            </w:tcBorders>
            <w:vAlign w:val="center"/>
          </w:tcPr>
          <w:p w:rsidR="002938EF" w:rsidRPr="00425C8F" w:rsidRDefault="002938EF" w:rsidP="00762089">
            <w:pPr>
              <w:pStyle w:val="Footer"/>
              <w:tabs>
                <w:tab w:val="clear" w:pos="4320"/>
                <w:tab w:val="clear" w:pos="8640"/>
              </w:tabs>
              <w:rPr>
                <w:rFonts w:ascii="Arial" w:hAnsi="Arial" w:cs="Arial"/>
                <w:sz w:val="20"/>
                <w:szCs w:val="20"/>
              </w:rPr>
            </w:pPr>
            <w:r w:rsidRPr="00425C8F">
              <w:rPr>
                <w:rFonts w:ascii="Arial" w:hAnsi="Arial" w:cs="Arial"/>
                <w:sz w:val="20"/>
                <w:szCs w:val="20"/>
              </w:rPr>
              <w:t>M</w:t>
            </w:r>
          </w:p>
        </w:tc>
      </w:tr>
      <w:tr w:rsidR="002938EF" w:rsidRPr="00425C8F" w:rsidTr="00762089">
        <w:trPr>
          <w:trHeight w:val="277"/>
        </w:trPr>
        <w:tc>
          <w:tcPr>
            <w:tcW w:w="1440" w:type="dxa"/>
            <w:tcBorders>
              <w:top w:val="single" w:sz="6" w:space="0" w:color="000000"/>
              <w:bottom w:val="single" w:sz="6" w:space="0" w:color="000000"/>
            </w:tcBorders>
          </w:tcPr>
          <w:p w:rsidR="002938EF" w:rsidRPr="00425C8F" w:rsidRDefault="002938EF" w:rsidP="00762089">
            <w:pPr>
              <w:pStyle w:val="Tablecontent"/>
            </w:pPr>
            <w:r w:rsidRPr="00425C8F">
              <w:t>MESSAGE</w:t>
            </w:r>
          </w:p>
        </w:tc>
        <w:tc>
          <w:tcPr>
            <w:tcW w:w="1254" w:type="dxa"/>
            <w:tcBorders>
              <w:top w:val="single" w:sz="6" w:space="0" w:color="000000"/>
              <w:bottom w:val="single" w:sz="6" w:space="0" w:color="000000"/>
            </w:tcBorders>
            <w:vAlign w:val="center"/>
          </w:tcPr>
          <w:p w:rsidR="002938EF" w:rsidRPr="00425C8F" w:rsidRDefault="002938EF" w:rsidP="00762089">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 xml:space="preserve">Message </w:t>
            </w:r>
          </w:p>
          <w:p w:rsidR="002938EF" w:rsidRPr="00425C8F" w:rsidRDefault="002938EF" w:rsidP="00762089">
            <w:pPr>
              <w:pStyle w:val="Footer"/>
              <w:tabs>
                <w:tab w:val="clear" w:pos="4320"/>
                <w:tab w:val="clear" w:pos="8640"/>
              </w:tabs>
              <w:rPr>
                <w:rFonts w:ascii="Arial" w:hAnsi="Arial" w:cs="Arial"/>
                <w:sz w:val="20"/>
                <w:szCs w:val="20"/>
                <w:highlight w:val="white"/>
              </w:rPr>
            </w:pPr>
          </w:p>
        </w:tc>
        <w:tc>
          <w:tcPr>
            <w:tcW w:w="2551" w:type="dxa"/>
            <w:tcBorders>
              <w:top w:val="single" w:sz="6" w:space="0" w:color="000000"/>
              <w:bottom w:val="single" w:sz="6" w:space="0" w:color="000000"/>
            </w:tcBorders>
            <w:vAlign w:val="center"/>
          </w:tcPr>
          <w:p w:rsidR="002938EF" w:rsidRPr="00425C8F" w:rsidRDefault="002938EF" w:rsidP="00762089">
            <w:pPr>
              <w:pStyle w:val="Footer"/>
              <w:tabs>
                <w:tab w:val="clear" w:pos="4320"/>
                <w:tab w:val="clear" w:pos="8640"/>
              </w:tabs>
              <w:rPr>
                <w:rFonts w:ascii="Arial" w:hAnsi="Arial" w:cs="Arial"/>
                <w:sz w:val="20"/>
                <w:szCs w:val="20"/>
              </w:rPr>
            </w:pPr>
            <w:r w:rsidRPr="00425C8F">
              <w:rPr>
                <w:rFonts w:ascii="Arial" w:hAnsi="Arial" w:cs="Arial"/>
                <w:sz w:val="20"/>
                <w:szCs w:val="20"/>
              </w:rPr>
              <w:t xml:space="preserve">Message to be displayed </w:t>
            </w:r>
          </w:p>
        </w:tc>
        <w:tc>
          <w:tcPr>
            <w:tcW w:w="1134" w:type="dxa"/>
            <w:tcBorders>
              <w:top w:val="single" w:sz="6" w:space="0" w:color="000000"/>
              <w:bottom w:val="single" w:sz="6" w:space="0" w:color="000000"/>
            </w:tcBorders>
          </w:tcPr>
          <w:p w:rsidR="002938EF" w:rsidRPr="00425C8F" w:rsidRDefault="002938EF" w:rsidP="00762089">
            <w:pPr>
              <w:pStyle w:val="Tablecontent"/>
            </w:pPr>
          </w:p>
        </w:tc>
        <w:tc>
          <w:tcPr>
            <w:tcW w:w="1901" w:type="dxa"/>
            <w:tcBorders>
              <w:top w:val="single" w:sz="6" w:space="0" w:color="000000"/>
              <w:bottom w:val="single" w:sz="6" w:space="0" w:color="000000"/>
            </w:tcBorders>
            <w:vAlign w:val="center"/>
          </w:tcPr>
          <w:p w:rsidR="002938EF" w:rsidRPr="00425C8F" w:rsidRDefault="002938EF" w:rsidP="00762089">
            <w:pPr>
              <w:pStyle w:val="Footer"/>
              <w:tabs>
                <w:tab w:val="clear" w:pos="4320"/>
                <w:tab w:val="clear" w:pos="8640"/>
              </w:tabs>
              <w:rPr>
                <w:rFonts w:ascii="Arial" w:hAnsi="Arial" w:cs="Arial"/>
                <w:sz w:val="20"/>
                <w:szCs w:val="20"/>
              </w:rPr>
            </w:pPr>
            <w:r w:rsidRPr="00425C8F">
              <w:rPr>
                <w:lang w:val="en-IN"/>
              </w:rPr>
              <w:t>A (500)</w:t>
            </w:r>
          </w:p>
        </w:tc>
        <w:tc>
          <w:tcPr>
            <w:tcW w:w="1316" w:type="dxa"/>
            <w:tcBorders>
              <w:top w:val="single" w:sz="6" w:space="0" w:color="000000"/>
              <w:bottom w:val="single" w:sz="6" w:space="0" w:color="000000"/>
            </w:tcBorders>
            <w:vAlign w:val="center"/>
          </w:tcPr>
          <w:p w:rsidR="002938EF" w:rsidRPr="00425C8F" w:rsidRDefault="002938EF" w:rsidP="002938EF">
            <w:pPr>
              <w:pStyle w:val="Tablecontent"/>
              <w:rPr>
                <w:lang w:val="en-IN"/>
              </w:rPr>
            </w:pPr>
            <w:r w:rsidRPr="00425C8F">
              <w:rPr>
                <w:lang w:val="en-IN"/>
              </w:rPr>
              <w:t>O</w:t>
            </w:r>
          </w:p>
          <w:p w:rsidR="002938EF" w:rsidRPr="00425C8F" w:rsidRDefault="002938EF" w:rsidP="002938EF">
            <w:pPr>
              <w:pStyle w:val="Footer"/>
              <w:tabs>
                <w:tab w:val="clear" w:pos="4320"/>
                <w:tab w:val="clear" w:pos="8640"/>
              </w:tabs>
              <w:rPr>
                <w:rFonts w:ascii="Arial" w:hAnsi="Arial" w:cs="Arial"/>
                <w:sz w:val="20"/>
                <w:szCs w:val="20"/>
              </w:rPr>
            </w:pPr>
            <w:r w:rsidRPr="00425C8F">
              <w:rPr>
                <w:lang w:val="en-IN"/>
              </w:rPr>
              <w:t>(Tag is mandatory)</w:t>
            </w:r>
          </w:p>
        </w:tc>
      </w:tr>
    </w:tbl>
    <w:p w:rsidR="00064A34" w:rsidRPr="00425C8F" w:rsidRDefault="00064A34" w:rsidP="00633175">
      <w:pPr>
        <w:pStyle w:val="BodyText2"/>
        <w:rPr>
          <w:lang w:val="en-IN"/>
        </w:rPr>
      </w:pPr>
    </w:p>
    <w:p w:rsidR="00064A34" w:rsidRPr="00425C8F" w:rsidRDefault="00064A34" w:rsidP="00633175">
      <w:pPr>
        <w:pStyle w:val="BodyText2"/>
        <w:rPr>
          <w:lang w:val="en-IN"/>
        </w:rPr>
      </w:pPr>
    </w:p>
    <w:p w:rsidR="00064A34" w:rsidRPr="00425C8F" w:rsidRDefault="00064A34" w:rsidP="00633175">
      <w:pPr>
        <w:pStyle w:val="BodyText2"/>
        <w:rPr>
          <w:lang w:val="en-IN"/>
        </w:rPr>
      </w:pPr>
    </w:p>
    <w:p w:rsidR="00064A34" w:rsidRPr="00425C8F" w:rsidRDefault="00064A34" w:rsidP="00337049">
      <w:pPr>
        <w:pStyle w:val="Heading2"/>
        <w:rPr>
          <w:lang w:val="en-IN"/>
        </w:rPr>
      </w:pPr>
      <w:bookmarkStart w:id="570" w:name="_Toc485139735"/>
      <w:r w:rsidRPr="00425C8F">
        <w:rPr>
          <w:lang w:val="en-IN"/>
        </w:rPr>
        <w:t xml:space="preserve">LMS </w:t>
      </w:r>
      <w:r w:rsidR="00463223" w:rsidRPr="00425C8F">
        <w:rPr>
          <w:lang w:val="en-IN"/>
        </w:rPr>
        <w:t xml:space="preserve">Points </w:t>
      </w:r>
      <w:r w:rsidRPr="00425C8F">
        <w:rPr>
          <w:lang w:val="en-IN"/>
        </w:rPr>
        <w:t>Redemption</w:t>
      </w:r>
      <w:bookmarkEnd w:id="570"/>
    </w:p>
    <w:p w:rsidR="00064A34" w:rsidRPr="00425C8F" w:rsidRDefault="00064A34" w:rsidP="00064A34">
      <w:pPr>
        <w:pStyle w:val="BodyText2"/>
      </w:pPr>
    </w:p>
    <w:p w:rsidR="00064A34" w:rsidRPr="00425C8F" w:rsidRDefault="00064A34" w:rsidP="00064A34">
      <w:pPr>
        <w:pStyle w:val="Heading"/>
        <w:rPr>
          <w:color w:val="auto"/>
        </w:rPr>
      </w:pPr>
      <w:r w:rsidRPr="00425C8F">
        <w:rPr>
          <w:color w:val="auto"/>
        </w:rPr>
        <w:t>Request Syntax</w:t>
      </w:r>
    </w:p>
    <w:p w:rsidR="00064A34" w:rsidRPr="00425C8F" w:rsidRDefault="00064A34" w:rsidP="00633175">
      <w:pPr>
        <w:pStyle w:val="BodyText2"/>
        <w:rPr>
          <w:lang w:val="en-IN"/>
        </w:rPr>
      </w:pPr>
    </w:p>
    <w:p w:rsidR="00064A34" w:rsidRPr="00425C8F" w:rsidRDefault="00064A34" w:rsidP="00064A34">
      <w:pPr>
        <w:pStyle w:val="Code"/>
        <w:ind w:left="1440"/>
        <w:jc w:val="left"/>
        <w:rPr>
          <w:lang w:val="fr-FR"/>
        </w:rPr>
      </w:pPr>
      <w:r w:rsidRPr="00425C8F">
        <w:rPr>
          <w:lang w:val="fr-FR"/>
        </w:rPr>
        <w:t>DATA=&lt;?xml version="1.0"?&gt;&lt;!DOCTYPE COMMAND PUBLIC "-//Ocam//DTD XML Command 1.0//EN" "xml/command.dtd"&gt;</w:t>
      </w:r>
    </w:p>
    <w:p w:rsidR="00064A34" w:rsidRPr="00425C8F" w:rsidRDefault="00064A34" w:rsidP="00064A34">
      <w:pPr>
        <w:pStyle w:val="Code"/>
        <w:ind w:left="1440"/>
        <w:jc w:val="left"/>
        <w:rPr>
          <w:lang w:val="fr-FR"/>
        </w:rPr>
      </w:pPr>
      <w:r w:rsidRPr="00425C8F">
        <w:rPr>
          <w:lang w:val="fr-FR"/>
        </w:rPr>
        <w:t>&lt;COMMAND&gt;</w:t>
      </w:r>
    </w:p>
    <w:p w:rsidR="00064A34" w:rsidRDefault="00064A34" w:rsidP="00064A34">
      <w:pPr>
        <w:pStyle w:val="Code"/>
        <w:ind w:left="2160"/>
        <w:jc w:val="left"/>
        <w:rPr>
          <w:lang w:val="fr-FR"/>
        </w:rPr>
      </w:pPr>
      <w:r w:rsidRPr="00425C8F">
        <w:rPr>
          <w:lang w:val="fr-FR"/>
        </w:rPr>
        <w:t>&lt;TYPE&gt;LMSPTRED&lt;/TYPE&gt;</w:t>
      </w:r>
    </w:p>
    <w:p w:rsidR="00D53168" w:rsidRPr="00425C8F" w:rsidRDefault="00D53168" w:rsidP="00064A34">
      <w:pPr>
        <w:pStyle w:val="Code"/>
        <w:ind w:left="2160"/>
        <w:jc w:val="left"/>
        <w:rPr>
          <w:lang w:val="fr-FR"/>
        </w:rPr>
      </w:pPr>
      <w:r>
        <w:rPr>
          <w:rFonts w:cs="Courier New"/>
          <w:sz w:val="18"/>
          <w:szCs w:val="18"/>
        </w:rPr>
        <w:lastRenderedPageBreak/>
        <w:t>&lt;PRODUCTCODE&gt;Product short code of product</w:t>
      </w:r>
      <w:r w:rsidRPr="002D18B4">
        <w:rPr>
          <w:rFonts w:cs="Courier New"/>
          <w:sz w:val="18"/>
          <w:szCs w:val="18"/>
        </w:rPr>
        <w:t>&lt;/PRODUCTCODE&gt;</w:t>
      </w:r>
    </w:p>
    <w:p w:rsidR="00064A34" w:rsidRPr="00425C8F" w:rsidRDefault="00064A34" w:rsidP="00064A34">
      <w:pPr>
        <w:pStyle w:val="Code"/>
        <w:ind w:left="2160"/>
        <w:jc w:val="left"/>
        <w:rPr>
          <w:lang w:val="fr-FR"/>
        </w:rPr>
      </w:pPr>
      <w:r w:rsidRPr="00425C8F">
        <w:rPr>
          <w:lang w:val="fr-FR"/>
        </w:rPr>
        <w:t>&lt;EXTNWCODE&gt;NG&lt;/EXTNWCODE&gt;</w:t>
      </w:r>
    </w:p>
    <w:p w:rsidR="00064A34" w:rsidRPr="00425C8F" w:rsidRDefault="00064A34" w:rsidP="00064A34">
      <w:pPr>
        <w:pStyle w:val="Code"/>
        <w:ind w:left="2160"/>
        <w:jc w:val="left"/>
        <w:rPr>
          <w:lang w:val="fr-FR"/>
        </w:rPr>
      </w:pPr>
      <w:r w:rsidRPr="00425C8F">
        <w:rPr>
          <w:lang w:val="fr-FR"/>
        </w:rPr>
        <w:t>&lt;DATE&gt;14/03/25&lt;/DATE&gt;</w:t>
      </w:r>
    </w:p>
    <w:p w:rsidR="00064A34" w:rsidRPr="00425C8F" w:rsidRDefault="00064A34" w:rsidP="00064A34">
      <w:pPr>
        <w:pStyle w:val="Code"/>
        <w:ind w:left="2160"/>
        <w:jc w:val="left"/>
        <w:rPr>
          <w:lang w:val="fr-FR"/>
        </w:rPr>
      </w:pPr>
      <w:r w:rsidRPr="00425C8F">
        <w:rPr>
          <w:lang w:val="fr-FR"/>
        </w:rPr>
        <w:t>&lt;MSISDN&gt;&lt;/MSISDN&gt;</w:t>
      </w:r>
    </w:p>
    <w:p w:rsidR="00064A34" w:rsidRPr="00425C8F" w:rsidRDefault="00064A34" w:rsidP="00064A34">
      <w:pPr>
        <w:pStyle w:val="Code"/>
        <w:ind w:left="2160"/>
        <w:jc w:val="left"/>
        <w:rPr>
          <w:lang w:val="fr-FR"/>
        </w:rPr>
      </w:pPr>
      <w:r w:rsidRPr="00425C8F">
        <w:rPr>
          <w:lang w:val="fr-FR"/>
        </w:rPr>
        <w:t>&lt;PIN&gt;&lt;/PIN&gt;</w:t>
      </w:r>
    </w:p>
    <w:p w:rsidR="00064A34" w:rsidRPr="00425C8F" w:rsidRDefault="00064A34" w:rsidP="00064A34">
      <w:pPr>
        <w:pStyle w:val="Code"/>
        <w:ind w:left="2160"/>
        <w:jc w:val="left"/>
        <w:rPr>
          <w:lang w:val="fr-FR"/>
        </w:rPr>
      </w:pPr>
      <w:r w:rsidRPr="00425C8F">
        <w:rPr>
          <w:lang w:val="fr-FR"/>
        </w:rPr>
        <w:t>&lt;LOGINID&gt;&lt;/LOGINID&gt;</w:t>
      </w:r>
    </w:p>
    <w:p w:rsidR="00064A34" w:rsidRPr="00425C8F" w:rsidRDefault="00064A34" w:rsidP="00064A34">
      <w:pPr>
        <w:pStyle w:val="Code"/>
        <w:ind w:left="2160"/>
        <w:jc w:val="left"/>
        <w:rPr>
          <w:lang w:val="fr-FR"/>
        </w:rPr>
      </w:pPr>
      <w:r w:rsidRPr="00425C8F">
        <w:rPr>
          <w:lang w:val="fr-FR"/>
        </w:rPr>
        <w:t>&lt;PASSWORD&gt;&lt;/PASSWORD&gt;</w:t>
      </w:r>
    </w:p>
    <w:p w:rsidR="00064A34" w:rsidRPr="00425C8F" w:rsidRDefault="00064A34" w:rsidP="00064A34">
      <w:pPr>
        <w:pStyle w:val="Code"/>
        <w:ind w:left="2160"/>
        <w:jc w:val="left"/>
        <w:rPr>
          <w:lang w:val="fr-FR"/>
        </w:rPr>
      </w:pPr>
      <w:r w:rsidRPr="00425C8F">
        <w:rPr>
          <w:lang w:val="fr-FR"/>
        </w:rPr>
        <w:t>&lt;EXTCODE&gt;5757&lt;/EXTCODE&gt;</w:t>
      </w:r>
    </w:p>
    <w:p w:rsidR="00064A34" w:rsidRPr="00425C8F" w:rsidRDefault="00064A34" w:rsidP="00064A34">
      <w:pPr>
        <w:pStyle w:val="Code"/>
        <w:ind w:left="2160"/>
        <w:jc w:val="left"/>
        <w:rPr>
          <w:lang w:val="fr-FR"/>
        </w:rPr>
      </w:pPr>
      <w:r w:rsidRPr="00425C8F">
        <w:rPr>
          <w:lang w:val="fr-FR"/>
        </w:rPr>
        <w:t>&lt;POINTS&gt;100&lt;/POINTS&gt;</w:t>
      </w:r>
    </w:p>
    <w:p w:rsidR="00064A34" w:rsidRPr="00425C8F" w:rsidRDefault="00064A34" w:rsidP="00064A34">
      <w:pPr>
        <w:pStyle w:val="Code"/>
        <w:ind w:left="1440"/>
        <w:jc w:val="left"/>
        <w:rPr>
          <w:lang w:val="fr-FR"/>
        </w:rPr>
      </w:pPr>
      <w:r w:rsidRPr="00425C8F">
        <w:rPr>
          <w:lang w:val="fr-FR"/>
        </w:rPr>
        <w:t>&lt;/COMMAND&gt;</w:t>
      </w:r>
    </w:p>
    <w:p w:rsidR="00064A34" w:rsidRPr="00425C8F" w:rsidRDefault="00064A34" w:rsidP="00633175">
      <w:pPr>
        <w:pStyle w:val="BodyText2"/>
        <w:rPr>
          <w:lang w:val="en-IN"/>
        </w:rPr>
      </w:pPr>
    </w:p>
    <w:p w:rsidR="00CE2DC9" w:rsidRPr="00425C8F" w:rsidRDefault="00CE2DC9" w:rsidP="00633175">
      <w:pPr>
        <w:pStyle w:val="BodyText2"/>
        <w:rPr>
          <w:lang w:val="en-IN"/>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CE2DC9" w:rsidRPr="00425C8F" w:rsidTr="00077486">
        <w:trPr>
          <w:trHeight w:val="277"/>
          <w:tblHeader/>
        </w:trPr>
        <w:tc>
          <w:tcPr>
            <w:tcW w:w="1440" w:type="dxa"/>
            <w:tcBorders>
              <w:top w:val="single" w:sz="4" w:space="0" w:color="000000"/>
              <w:bottom w:val="single" w:sz="6" w:space="0" w:color="000000"/>
            </w:tcBorders>
            <w:shd w:val="clear" w:color="auto" w:fill="E31837"/>
          </w:tcPr>
          <w:p w:rsidR="00CE2DC9" w:rsidRPr="00425C8F" w:rsidRDefault="00CE2DC9" w:rsidP="00077486">
            <w:pPr>
              <w:pStyle w:val="TableColumnLabels"/>
              <w:rPr>
                <w:color w:val="auto"/>
              </w:rPr>
            </w:pPr>
            <w:r w:rsidRPr="00425C8F">
              <w:rPr>
                <w:color w:val="auto"/>
              </w:rPr>
              <w:t>TAG</w:t>
            </w:r>
          </w:p>
        </w:tc>
        <w:tc>
          <w:tcPr>
            <w:tcW w:w="1254" w:type="dxa"/>
            <w:tcBorders>
              <w:top w:val="single" w:sz="4" w:space="0" w:color="000000"/>
              <w:bottom w:val="single" w:sz="6" w:space="0" w:color="000000"/>
            </w:tcBorders>
            <w:shd w:val="clear" w:color="auto" w:fill="E31837"/>
          </w:tcPr>
          <w:p w:rsidR="00CE2DC9" w:rsidRPr="00425C8F" w:rsidRDefault="00CE2DC9" w:rsidP="00077486">
            <w:pPr>
              <w:pStyle w:val="TableColumnLabels"/>
              <w:rPr>
                <w:color w:val="auto"/>
              </w:rPr>
            </w:pPr>
            <w:r w:rsidRPr="00425C8F">
              <w:rPr>
                <w:color w:val="auto"/>
              </w:rPr>
              <w:t>Fields</w:t>
            </w:r>
          </w:p>
        </w:tc>
        <w:tc>
          <w:tcPr>
            <w:tcW w:w="2551" w:type="dxa"/>
            <w:tcBorders>
              <w:top w:val="single" w:sz="4" w:space="0" w:color="000000"/>
              <w:bottom w:val="single" w:sz="6" w:space="0" w:color="000000"/>
            </w:tcBorders>
            <w:shd w:val="clear" w:color="auto" w:fill="E31837"/>
          </w:tcPr>
          <w:p w:rsidR="00CE2DC9" w:rsidRPr="00425C8F" w:rsidRDefault="00CE2DC9" w:rsidP="00077486">
            <w:pPr>
              <w:pStyle w:val="TableColumnLabels"/>
              <w:rPr>
                <w:color w:val="auto"/>
              </w:rPr>
            </w:pPr>
            <w:r w:rsidRPr="00425C8F">
              <w:rPr>
                <w:color w:val="auto"/>
              </w:rPr>
              <w:t>Remarks</w:t>
            </w:r>
          </w:p>
        </w:tc>
        <w:tc>
          <w:tcPr>
            <w:tcW w:w="1134" w:type="dxa"/>
            <w:tcBorders>
              <w:top w:val="single" w:sz="4" w:space="0" w:color="000000"/>
              <w:bottom w:val="single" w:sz="6" w:space="0" w:color="000000"/>
            </w:tcBorders>
            <w:shd w:val="clear" w:color="auto" w:fill="E31837"/>
          </w:tcPr>
          <w:p w:rsidR="00CE2DC9" w:rsidRPr="00425C8F" w:rsidRDefault="00CE2DC9" w:rsidP="00077486">
            <w:pPr>
              <w:pStyle w:val="TableColumnLabels"/>
              <w:rPr>
                <w:color w:val="auto"/>
              </w:rPr>
            </w:pPr>
            <w:r w:rsidRPr="00425C8F">
              <w:rPr>
                <w:color w:val="auto"/>
              </w:rPr>
              <w:t>Example</w:t>
            </w:r>
          </w:p>
        </w:tc>
        <w:tc>
          <w:tcPr>
            <w:tcW w:w="1901" w:type="dxa"/>
            <w:tcBorders>
              <w:top w:val="single" w:sz="4" w:space="0" w:color="000000"/>
              <w:bottom w:val="single" w:sz="6" w:space="0" w:color="000000"/>
            </w:tcBorders>
            <w:shd w:val="clear" w:color="auto" w:fill="E31837"/>
          </w:tcPr>
          <w:p w:rsidR="00CE2DC9" w:rsidRPr="00425C8F" w:rsidRDefault="00CE2DC9" w:rsidP="00077486">
            <w:pPr>
              <w:pStyle w:val="TableColumnLabels"/>
              <w:rPr>
                <w:color w:val="auto"/>
              </w:rPr>
            </w:pPr>
            <w:r w:rsidRPr="00425C8F">
              <w:rPr>
                <w:color w:val="auto"/>
              </w:rPr>
              <w:t>Field Type</w:t>
            </w:r>
          </w:p>
        </w:tc>
        <w:tc>
          <w:tcPr>
            <w:tcW w:w="1316" w:type="dxa"/>
            <w:tcBorders>
              <w:top w:val="single" w:sz="4" w:space="0" w:color="000000"/>
              <w:bottom w:val="single" w:sz="6" w:space="0" w:color="000000"/>
            </w:tcBorders>
            <w:shd w:val="clear" w:color="auto" w:fill="E31837"/>
          </w:tcPr>
          <w:p w:rsidR="00CE2DC9" w:rsidRPr="00425C8F" w:rsidRDefault="00CE2DC9" w:rsidP="00077486">
            <w:pPr>
              <w:pStyle w:val="TableColumnLabels"/>
              <w:rPr>
                <w:color w:val="auto"/>
              </w:rPr>
            </w:pPr>
            <w:r w:rsidRPr="00425C8F">
              <w:rPr>
                <w:color w:val="auto"/>
              </w:rPr>
              <w:t>Optional/</w:t>
            </w:r>
          </w:p>
          <w:p w:rsidR="00CE2DC9" w:rsidRPr="00425C8F" w:rsidRDefault="00CE2DC9" w:rsidP="00077486">
            <w:pPr>
              <w:pStyle w:val="TableColumnLabels"/>
              <w:rPr>
                <w:color w:val="auto"/>
              </w:rPr>
            </w:pPr>
            <w:r w:rsidRPr="00425C8F">
              <w:rPr>
                <w:color w:val="auto"/>
              </w:rPr>
              <w:t>Mandatory</w:t>
            </w:r>
          </w:p>
        </w:tc>
      </w:tr>
      <w:tr w:rsidR="00CE2DC9" w:rsidRPr="00425C8F" w:rsidTr="00077486">
        <w:trPr>
          <w:trHeight w:val="277"/>
        </w:trPr>
        <w:tc>
          <w:tcPr>
            <w:tcW w:w="1440" w:type="dxa"/>
            <w:tcBorders>
              <w:top w:val="single" w:sz="6" w:space="0" w:color="000000"/>
              <w:bottom w:val="single" w:sz="6" w:space="0" w:color="000000"/>
            </w:tcBorders>
          </w:tcPr>
          <w:p w:rsidR="00CE2DC9" w:rsidRPr="00425C8F" w:rsidRDefault="00CE2DC9" w:rsidP="00077486">
            <w:pPr>
              <w:pStyle w:val="Tablecontent"/>
            </w:pPr>
            <w:r w:rsidRPr="00425C8F">
              <w:t>TYPE</w:t>
            </w:r>
          </w:p>
        </w:tc>
        <w:tc>
          <w:tcPr>
            <w:tcW w:w="1254" w:type="dxa"/>
            <w:tcBorders>
              <w:top w:val="single" w:sz="6" w:space="0" w:color="000000"/>
              <w:bottom w:val="single" w:sz="6" w:space="0" w:color="000000"/>
            </w:tcBorders>
          </w:tcPr>
          <w:p w:rsidR="00CE2DC9" w:rsidRPr="00425C8F" w:rsidRDefault="00077486" w:rsidP="00077486">
            <w:pPr>
              <w:pStyle w:val="Tablecontent"/>
            </w:pPr>
            <w:r w:rsidRPr="00425C8F">
              <w:rPr>
                <w:lang w:val="en-IN"/>
              </w:rPr>
              <w:t>Request type</w:t>
            </w:r>
          </w:p>
        </w:tc>
        <w:tc>
          <w:tcPr>
            <w:tcW w:w="2551" w:type="dxa"/>
            <w:tcBorders>
              <w:top w:val="single" w:sz="6" w:space="0" w:color="000000"/>
              <w:bottom w:val="single" w:sz="6" w:space="0" w:color="000000"/>
            </w:tcBorders>
          </w:tcPr>
          <w:p w:rsidR="00CE2DC9" w:rsidRPr="00425C8F" w:rsidRDefault="00CE2DC9" w:rsidP="00077486">
            <w:pPr>
              <w:pStyle w:val="Tablecontent"/>
            </w:pPr>
            <w:r w:rsidRPr="00425C8F">
              <w:rPr>
                <w:lang w:val="en-IN"/>
              </w:rPr>
              <w:t>Request Type, should be sent with each request – fixed</w:t>
            </w:r>
          </w:p>
        </w:tc>
        <w:tc>
          <w:tcPr>
            <w:tcW w:w="1134" w:type="dxa"/>
            <w:tcBorders>
              <w:top w:val="single" w:sz="6" w:space="0" w:color="000000"/>
              <w:bottom w:val="single" w:sz="6" w:space="0" w:color="000000"/>
            </w:tcBorders>
          </w:tcPr>
          <w:p w:rsidR="00CE2DC9" w:rsidRPr="00425C8F" w:rsidRDefault="00D35B5D" w:rsidP="00077486">
            <w:pPr>
              <w:pStyle w:val="Tablecontent"/>
            </w:pPr>
            <w:r w:rsidRPr="00425C8F">
              <w:rPr>
                <w:lang w:val="fr-FR"/>
              </w:rPr>
              <w:t>LMSPTRED</w:t>
            </w:r>
          </w:p>
        </w:tc>
        <w:tc>
          <w:tcPr>
            <w:tcW w:w="1901" w:type="dxa"/>
            <w:tcBorders>
              <w:top w:val="single" w:sz="6" w:space="0" w:color="000000"/>
              <w:bottom w:val="single" w:sz="6" w:space="0" w:color="000000"/>
            </w:tcBorders>
          </w:tcPr>
          <w:p w:rsidR="00CE2DC9" w:rsidRPr="00425C8F" w:rsidRDefault="00CE2DC9" w:rsidP="00077486">
            <w:pPr>
              <w:pStyle w:val="Tablecontent"/>
            </w:pPr>
            <w:r w:rsidRPr="00425C8F">
              <w:rPr>
                <w:lang w:val="en-IN"/>
              </w:rPr>
              <w:t>A (20)</w:t>
            </w:r>
          </w:p>
        </w:tc>
        <w:tc>
          <w:tcPr>
            <w:tcW w:w="1316" w:type="dxa"/>
            <w:tcBorders>
              <w:top w:val="single" w:sz="6" w:space="0" w:color="000000"/>
              <w:bottom w:val="single" w:sz="6" w:space="0" w:color="000000"/>
            </w:tcBorders>
          </w:tcPr>
          <w:p w:rsidR="00CE2DC9" w:rsidRPr="00425C8F" w:rsidRDefault="00CE2DC9" w:rsidP="00077486">
            <w:pPr>
              <w:pStyle w:val="Tablecontent"/>
            </w:pPr>
            <w:r w:rsidRPr="00425C8F">
              <w:t>M</w:t>
            </w:r>
            <w:r w:rsidR="008E2D7B" w:rsidRPr="00425C8F">
              <w:rPr>
                <w:lang w:val="en-IN"/>
              </w:rPr>
              <w:t>(Tag is mandatory)</w:t>
            </w:r>
          </w:p>
        </w:tc>
      </w:tr>
      <w:tr w:rsidR="00D53168" w:rsidRPr="00425C8F" w:rsidTr="00077486">
        <w:trPr>
          <w:trHeight w:val="277"/>
        </w:trPr>
        <w:tc>
          <w:tcPr>
            <w:tcW w:w="1440" w:type="dxa"/>
            <w:tcBorders>
              <w:top w:val="single" w:sz="6" w:space="0" w:color="000000"/>
              <w:bottom w:val="single" w:sz="6" w:space="0" w:color="000000"/>
            </w:tcBorders>
          </w:tcPr>
          <w:p w:rsidR="00D53168" w:rsidRPr="00425C8F" w:rsidRDefault="00D53168" w:rsidP="00077486">
            <w:pPr>
              <w:pStyle w:val="Tablecontent"/>
            </w:pPr>
          </w:p>
        </w:tc>
        <w:tc>
          <w:tcPr>
            <w:tcW w:w="1254" w:type="dxa"/>
            <w:tcBorders>
              <w:top w:val="single" w:sz="6" w:space="0" w:color="000000"/>
              <w:bottom w:val="single" w:sz="6" w:space="0" w:color="000000"/>
            </w:tcBorders>
          </w:tcPr>
          <w:p w:rsidR="00D53168" w:rsidRPr="00425C8F" w:rsidRDefault="00D53168" w:rsidP="00077486">
            <w:pPr>
              <w:pStyle w:val="Tablecontent"/>
              <w:rPr>
                <w:lang w:val="en-IN"/>
              </w:rPr>
            </w:pPr>
          </w:p>
        </w:tc>
        <w:tc>
          <w:tcPr>
            <w:tcW w:w="2551" w:type="dxa"/>
            <w:tcBorders>
              <w:top w:val="single" w:sz="6" w:space="0" w:color="000000"/>
              <w:bottom w:val="single" w:sz="6" w:space="0" w:color="000000"/>
            </w:tcBorders>
          </w:tcPr>
          <w:p w:rsidR="00D53168" w:rsidRPr="00425C8F" w:rsidRDefault="00D53168" w:rsidP="00077486">
            <w:pPr>
              <w:pStyle w:val="Tablecontent"/>
              <w:rPr>
                <w:lang w:val="en-IN"/>
              </w:rPr>
            </w:pPr>
          </w:p>
        </w:tc>
        <w:tc>
          <w:tcPr>
            <w:tcW w:w="1134" w:type="dxa"/>
            <w:tcBorders>
              <w:top w:val="single" w:sz="6" w:space="0" w:color="000000"/>
              <w:bottom w:val="single" w:sz="6" w:space="0" w:color="000000"/>
            </w:tcBorders>
          </w:tcPr>
          <w:p w:rsidR="00D53168" w:rsidRPr="00425C8F" w:rsidRDefault="00D53168" w:rsidP="00077486">
            <w:pPr>
              <w:pStyle w:val="Tablecontent"/>
              <w:rPr>
                <w:lang w:val="fr-FR"/>
              </w:rPr>
            </w:pPr>
          </w:p>
        </w:tc>
        <w:tc>
          <w:tcPr>
            <w:tcW w:w="1901" w:type="dxa"/>
            <w:tcBorders>
              <w:top w:val="single" w:sz="6" w:space="0" w:color="000000"/>
              <w:bottom w:val="single" w:sz="6" w:space="0" w:color="000000"/>
            </w:tcBorders>
          </w:tcPr>
          <w:p w:rsidR="00D53168" w:rsidRPr="00425C8F" w:rsidRDefault="00D53168" w:rsidP="00077486">
            <w:pPr>
              <w:pStyle w:val="Tablecontent"/>
              <w:rPr>
                <w:lang w:val="en-IN"/>
              </w:rPr>
            </w:pPr>
          </w:p>
        </w:tc>
        <w:tc>
          <w:tcPr>
            <w:tcW w:w="1316" w:type="dxa"/>
            <w:tcBorders>
              <w:top w:val="single" w:sz="6" w:space="0" w:color="000000"/>
              <w:bottom w:val="single" w:sz="6" w:space="0" w:color="000000"/>
            </w:tcBorders>
          </w:tcPr>
          <w:p w:rsidR="00D53168" w:rsidRPr="00425C8F" w:rsidRDefault="00D53168" w:rsidP="00077486">
            <w:pPr>
              <w:pStyle w:val="Tablecontent"/>
            </w:pPr>
          </w:p>
        </w:tc>
      </w:tr>
      <w:tr w:rsidR="00CE2DC9" w:rsidRPr="00425C8F" w:rsidTr="00077486">
        <w:trPr>
          <w:trHeight w:val="277"/>
        </w:trPr>
        <w:tc>
          <w:tcPr>
            <w:tcW w:w="1440" w:type="dxa"/>
            <w:tcBorders>
              <w:top w:val="single" w:sz="6" w:space="0" w:color="000000"/>
              <w:bottom w:val="single" w:sz="6" w:space="0" w:color="000000"/>
            </w:tcBorders>
          </w:tcPr>
          <w:p w:rsidR="00CE2DC9" w:rsidRPr="00425C8F" w:rsidRDefault="00CE2DC9" w:rsidP="00077486">
            <w:pPr>
              <w:pStyle w:val="Tablecontent"/>
            </w:pPr>
            <w:r w:rsidRPr="00425C8F">
              <w:t>EXTNWCODE</w:t>
            </w:r>
          </w:p>
        </w:tc>
        <w:tc>
          <w:tcPr>
            <w:tcW w:w="1254" w:type="dxa"/>
            <w:tcBorders>
              <w:top w:val="single" w:sz="6" w:space="0" w:color="000000"/>
              <w:bottom w:val="single" w:sz="6" w:space="0" w:color="000000"/>
            </w:tcBorders>
          </w:tcPr>
          <w:p w:rsidR="00CE2DC9" w:rsidRPr="00425C8F" w:rsidRDefault="00077486" w:rsidP="00077486">
            <w:pPr>
              <w:pStyle w:val="Tablecontent"/>
            </w:pPr>
            <w:r w:rsidRPr="00425C8F">
              <w:t>External Network Code</w:t>
            </w:r>
          </w:p>
        </w:tc>
        <w:tc>
          <w:tcPr>
            <w:tcW w:w="2551" w:type="dxa"/>
            <w:tcBorders>
              <w:top w:val="single" w:sz="6" w:space="0" w:color="000000"/>
              <w:bottom w:val="single" w:sz="6" w:space="0" w:color="000000"/>
            </w:tcBorders>
          </w:tcPr>
          <w:p w:rsidR="00CE2DC9" w:rsidRPr="00425C8F" w:rsidRDefault="005021BA" w:rsidP="00077486">
            <w:pPr>
              <w:pStyle w:val="Tablecontent"/>
            </w:pPr>
            <w:r w:rsidRPr="00425C8F">
              <w:rPr>
                <w:lang w:val="en-IN"/>
              </w:rPr>
              <w:t>External Network Code of the User Should be sent to in the request</w:t>
            </w:r>
          </w:p>
        </w:tc>
        <w:tc>
          <w:tcPr>
            <w:tcW w:w="1134" w:type="dxa"/>
            <w:tcBorders>
              <w:top w:val="single" w:sz="6" w:space="0" w:color="000000"/>
              <w:bottom w:val="single" w:sz="6" w:space="0" w:color="000000"/>
            </w:tcBorders>
          </w:tcPr>
          <w:p w:rsidR="00CE2DC9" w:rsidRPr="00425C8F" w:rsidRDefault="005021BA" w:rsidP="00077486">
            <w:pPr>
              <w:pStyle w:val="Tablecontent"/>
            </w:pPr>
            <w:r w:rsidRPr="00425C8F">
              <w:rPr>
                <w:lang w:val="en-IN"/>
              </w:rPr>
              <w:t>NG</w:t>
            </w:r>
          </w:p>
        </w:tc>
        <w:tc>
          <w:tcPr>
            <w:tcW w:w="1901" w:type="dxa"/>
            <w:tcBorders>
              <w:top w:val="single" w:sz="6" w:space="0" w:color="000000"/>
              <w:bottom w:val="single" w:sz="6" w:space="0" w:color="000000"/>
            </w:tcBorders>
          </w:tcPr>
          <w:p w:rsidR="00CE2DC9" w:rsidRPr="00425C8F" w:rsidRDefault="00CE2DC9" w:rsidP="00077486">
            <w:pPr>
              <w:pStyle w:val="Tablecontent"/>
            </w:pPr>
            <w:r w:rsidRPr="00425C8F">
              <w:rPr>
                <w:lang w:val="en-IN"/>
              </w:rPr>
              <w:t>D (20)</w:t>
            </w:r>
          </w:p>
        </w:tc>
        <w:tc>
          <w:tcPr>
            <w:tcW w:w="1316" w:type="dxa"/>
            <w:tcBorders>
              <w:top w:val="single" w:sz="6" w:space="0" w:color="000000"/>
              <w:bottom w:val="single" w:sz="6" w:space="0" w:color="000000"/>
            </w:tcBorders>
          </w:tcPr>
          <w:p w:rsidR="00CE2DC9" w:rsidRPr="00425C8F" w:rsidRDefault="001067EE" w:rsidP="00077486">
            <w:pPr>
              <w:pStyle w:val="Tablecontent"/>
            </w:pPr>
            <w:r w:rsidRPr="00425C8F">
              <w:rPr>
                <w:lang w:val="en-IN"/>
              </w:rPr>
              <w:t>M</w:t>
            </w:r>
            <w:r w:rsidR="00CE2DC9" w:rsidRPr="00425C8F">
              <w:rPr>
                <w:lang w:val="en-IN"/>
              </w:rPr>
              <w:t xml:space="preserve"> (Tag is mandatory)</w:t>
            </w:r>
          </w:p>
        </w:tc>
      </w:tr>
      <w:tr w:rsidR="00CE2DC9" w:rsidRPr="00425C8F" w:rsidTr="00077486">
        <w:trPr>
          <w:trHeight w:val="277"/>
        </w:trPr>
        <w:tc>
          <w:tcPr>
            <w:tcW w:w="1440" w:type="dxa"/>
            <w:tcBorders>
              <w:top w:val="single" w:sz="6" w:space="0" w:color="000000"/>
              <w:bottom w:val="single" w:sz="6" w:space="0" w:color="000000"/>
            </w:tcBorders>
          </w:tcPr>
          <w:p w:rsidR="00CE2DC9" w:rsidRPr="00425C8F" w:rsidRDefault="00CE2DC9" w:rsidP="00077486">
            <w:pPr>
              <w:pStyle w:val="Tablecontent"/>
            </w:pPr>
            <w:r w:rsidRPr="00425C8F">
              <w:t>DATE</w:t>
            </w:r>
          </w:p>
        </w:tc>
        <w:tc>
          <w:tcPr>
            <w:tcW w:w="1254" w:type="dxa"/>
            <w:tcBorders>
              <w:top w:val="single" w:sz="6" w:space="0" w:color="000000"/>
              <w:bottom w:val="single" w:sz="6" w:space="0" w:color="000000"/>
            </w:tcBorders>
          </w:tcPr>
          <w:p w:rsidR="00CE2DC9" w:rsidRPr="00425C8F" w:rsidRDefault="00077486" w:rsidP="00077486">
            <w:pPr>
              <w:pStyle w:val="Tablecontent"/>
            </w:pPr>
            <w:r w:rsidRPr="00425C8F">
              <w:rPr>
                <w:lang w:val="en-IN"/>
              </w:rPr>
              <w:t>Date and time</w:t>
            </w:r>
          </w:p>
        </w:tc>
        <w:tc>
          <w:tcPr>
            <w:tcW w:w="2551" w:type="dxa"/>
            <w:tcBorders>
              <w:top w:val="single" w:sz="6" w:space="0" w:color="000000"/>
              <w:bottom w:val="single" w:sz="6" w:space="0" w:color="000000"/>
            </w:tcBorders>
          </w:tcPr>
          <w:p w:rsidR="00CE2DC9" w:rsidRPr="00425C8F" w:rsidRDefault="005021BA" w:rsidP="00077486">
            <w:pPr>
              <w:pStyle w:val="TableListBullet1"/>
              <w:jc w:val="left"/>
            </w:pPr>
            <w:r w:rsidRPr="00425C8F">
              <w:rPr>
                <w:lang w:val="en-IN"/>
              </w:rPr>
              <w:t>Date and time on which request was sent by external system, HH are in 24 Hour Format</w:t>
            </w:r>
          </w:p>
        </w:tc>
        <w:tc>
          <w:tcPr>
            <w:tcW w:w="1134" w:type="dxa"/>
            <w:tcBorders>
              <w:top w:val="single" w:sz="6" w:space="0" w:color="000000"/>
              <w:bottom w:val="single" w:sz="6" w:space="0" w:color="000000"/>
            </w:tcBorders>
          </w:tcPr>
          <w:p w:rsidR="00CE2DC9" w:rsidRPr="00425C8F" w:rsidRDefault="005021BA" w:rsidP="00077486">
            <w:pPr>
              <w:pStyle w:val="Tablecontent"/>
            </w:pPr>
            <w:r w:rsidRPr="00425C8F">
              <w:rPr>
                <w:lang w:val="en-IN"/>
              </w:rPr>
              <w:t>DD/MM/YYYY HH24:MI:SS</w:t>
            </w:r>
          </w:p>
        </w:tc>
        <w:tc>
          <w:tcPr>
            <w:tcW w:w="1901" w:type="dxa"/>
            <w:tcBorders>
              <w:top w:val="single" w:sz="6" w:space="0" w:color="000000"/>
              <w:bottom w:val="single" w:sz="6" w:space="0" w:color="000000"/>
            </w:tcBorders>
          </w:tcPr>
          <w:p w:rsidR="00CE2DC9" w:rsidRPr="00425C8F" w:rsidRDefault="005021BA" w:rsidP="00077486">
            <w:pPr>
              <w:pStyle w:val="Tablecontent"/>
            </w:pPr>
            <w:r w:rsidRPr="00425C8F">
              <w:t>D</w:t>
            </w:r>
            <w:r w:rsidR="00CE2DC9" w:rsidRPr="00425C8F">
              <w:t>(</w:t>
            </w:r>
            <w:r w:rsidR="008B41B5" w:rsidRPr="00425C8F">
              <w:t>2</w:t>
            </w:r>
            <w:r w:rsidR="00CE2DC9" w:rsidRPr="00425C8F">
              <w:t>0)</w:t>
            </w:r>
          </w:p>
        </w:tc>
        <w:tc>
          <w:tcPr>
            <w:tcW w:w="1316" w:type="dxa"/>
            <w:tcBorders>
              <w:top w:val="single" w:sz="6" w:space="0" w:color="000000"/>
              <w:bottom w:val="single" w:sz="6" w:space="0" w:color="000000"/>
            </w:tcBorders>
          </w:tcPr>
          <w:p w:rsidR="00CE2DC9" w:rsidRPr="00425C8F" w:rsidRDefault="00CE2DC9" w:rsidP="00077486">
            <w:pPr>
              <w:pStyle w:val="Tablecontent"/>
            </w:pPr>
            <w:r w:rsidRPr="00425C8F">
              <w:t>M</w:t>
            </w:r>
            <w:r w:rsidR="008E2D7B" w:rsidRPr="00425C8F">
              <w:rPr>
                <w:lang w:val="en-IN"/>
              </w:rPr>
              <w:t>(Tag is mandatory)</w:t>
            </w:r>
          </w:p>
        </w:tc>
      </w:tr>
      <w:tr w:rsidR="00CE2DC9" w:rsidRPr="00425C8F" w:rsidTr="00077486">
        <w:trPr>
          <w:trHeight w:val="277"/>
        </w:trPr>
        <w:tc>
          <w:tcPr>
            <w:tcW w:w="1440" w:type="dxa"/>
            <w:tcBorders>
              <w:top w:val="single" w:sz="6" w:space="0" w:color="000000"/>
              <w:bottom w:val="single" w:sz="6" w:space="0" w:color="000000"/>
            </w:tcBorders>
          </w:tcPr>
          <w:p w:rsidR="00CE2DC9" w:rsidRPr="00425C8F" w:rsidRDefault="00CE2DC9" w:rsidP="00077486">
            <w:pPr>
              <w:pStyle w:val="Tablecontent"/>
            </w:pPr>
            <w:r w:rsidRPr="00425C8F">
              <w:t>MSISDN</w:t>
            </w:r>
          </w:p>
        </w:tc>
        <w:tc>
          <w:tcPr>
            <w:tcW w:w="1254" w:type="dxa"/>
            <w:tcBorders>
              <w:top w:val="single" w:sz="6" w:space="0" w:color="000000"/>
              <w:bottom w:val="single" w:sz="6" w:space="0" w:color="000000"/>
            </w:tcBorders>
            <w:vAlign w:val="center"/>
          </w:tcPr>
          <w:p w:rsidR="00CE2DC9" w:rsidRPr="00425C8F" w:rsidRDefault="008B218A" w:rsidP="00077486">
            <w:pPr>
              <w:pStyle w:val="Footer"/>
              <w:tabs>
                <w:tab w:val="clear" w:pos="4320"/>
                <w:tab w:val="clear" w:pos="8640"/>
              </w:tabs>
              <w:rPr>
                <w:rFonts w:ascii="Arial" w:hAnsi="Arial" w:cs="Arial"/>
                <w:sz w:val="20"/>
                <w:szCs w:val="20"/>
              </w:rPr>
            </w:pPr>
            <w:r w:rsidRPr="00425C8F">
              <w:rPr>
                <w:rFonts w:ascii="Arial" w:hAnsi="Arial" w:cs="Arial"/>
                <w:sz w:val="20"/>
                <w:szCs w:val="20"/>
              </w:rPr>
              <w:t>User MSISDN</w:t>
            </w:r>
          </w:p>
        </w:tc>
        <w:tc>
          <w:tcPr>
            <w:tcW w:w="2551" w:type="dxa"/>
            <w:tcBorders>
              <w:top w:val="single" w:sz="6" w:space="0" w:color="000000"/>
              <w:bottom w:val="single" w:sz="6" w:space="0" w:color="000000"/>
            </w:tcBorders>
            <w:vAlign w:val="center"/>
          </w:tcPr>
          <w:p w:rsidR="00CE2DC9" w:rsidRPr="00425C8F" w:rsidRDefault="005021BA" w:rsidP="00077486">
            <w:pPr>
              <w:pStyle w:val="Footer"/>
              <w:tabs>
                <w:tab w:val="clear" w:pos="4320"/>
                <w:tab w:val="clear" w:pos="8640"/>
              </w:tabs>
              <w:rPr>
                <w:rFonts w:ascii="Arial" w:hAnsi="Arial" w:cs="Arial"/>
                <w:sz w:val="20"/>
                <w:szCs w:val="20"/>
              </w:rPr>
            </w:pPr>
            <w:r w:rsidRPr="00425C8F">
              <w:rPr>
                <w:rFonts w:ascii="Arial" w:hAnsi="Arial" w:cs="Arial"/>
                <w:sz w:val="20"/>
                <w:szCs w:val="20"/>
              </w:rPr>
              <w:t>User MSISDN Should Be sent,</w:t>
            </w:r>
            <w:r w:rsidRPr="00425C8F">
              <w:t xml:space="preserve"> All MSISDN should be in national dial format i.e. with out country code.</w:t>
            </w:r>
          </w:p>
        </w:tc>
        <w:tc>
          <w:tcPr>
            <w:tcW w:w="1134" w:type="dxa"/>
            <w:tcBorders>
              <w:top w:val="single" w:sz="6" w:space="0" w:color="000000"/>
              <w:bottom w:val="single" w:sz="6" w:space="0" w:color="000000"/>
            </w:tcBorders>
          </w:tcPr>
          <w:p w:rsidR="00CE2DC9" w:rsidRPr="00425C8F" w:rsidRDefault="005021BA" w:rsidP="00077486">
            <w:pPr>
              <w:pStyle w:val="Tablecontent"/>
            </w:pPr>
            <w:r w:rsidRPr="00425C8F">
              <w:t>9560058253</w:t>
            </w:r>
          </w:p>
        </w:tc>
        <w:tc>
          <w:tcPr>
            <w:tcW w:w="1901" w:type="dxa"/>
            <w:tcBorders>
              <w:top w:val="single" w:sz="6" w:space="0" w:color="000000"/>
              <w:bottom w:val="single" w:sz="6" w:space="0" w:color="000000"/>
            </w:tcBorders>
            <w:vAlign w:val="center"/>
          </w:tcPr>
          <w:p w:rsidR="00CE2DC9" w:rsidRPr="00425C8F" w:rsidRDefault="00CE2DC9" w:rsidP="00077486">
            <w:pPr>
              <w:pStyle w:val="Footer"/>
              <w:tabs>
                <w:tab w:val="clear" w:pos="4320"/>
                <w:tab w:val="clear" w:pos="8640"/>
              </w:tabs>
              <w:rPr>
                <w:rFonts w:ascii="Arial" w:hAnsi="Arial" w:cs="Arial"/>
                <w:sz w:val="20"/>
                <w:szCs w:val="20"/>
              </w:rPr>
            </w:pPr>
            <w:r w:rsidRPr="00425C8F">
              <w:rPr>
                <w:rFonts w:ascii="Arial" w:hAnsi="Arial" w:cs="Arial"/>
                <w:sz w:val="20"/>
                <w:szCs w:val="20"/>
              </w:rPr>
              <w:t>N(</w:t>
            </w:r>
            <w:r w:rsidR="004017BB" w:rsidRPr="00425C8F">
              <w:rPr>
                <w:rFonts w:ascii="Arial" w:hAnsi="Arial" w:cs="Arial"/>
                <w:sz w:val="20"/>
                <w:szCs w:val="20"/>
              </w:rPr>
              <w:t>2</w:t>
            </w:r>
            <w:r w:rsidRPr="00425C8F">
              <w:rPr>
                <w:rFonts w:ascii="Arial" w:hAnsi="Arial" w:cs="Arial"/>
                <w:sz w:val="20"/>
                <w:szCs w:val="20"/>
              </w:rPr>
              <w:t>0)</w:t>
            </w:r>
          </w:p>
        </w:tc>
        <w:tc>
          <w:tcPr>
            <w:tcW w:w="1316" w:type="dxa"/>
            <w:tcBorders>
              <w:top w:val="single" w:sz="6" w:space="0" w:color="000000"/>
              <w:bottom w:val="single" w:sz="6" w:space="0" w:color="000000"/>
            </w:tcBorders>
            <w:vAlign w:val="center"/>
          </w:tcPr>
          <w:p w:rsidR="00CE2DC9" w:rsidRPr="00425C8F" w:rsidRDefault="005021BA" w:rsidP="00077486">
            <w:pPr>
              <w:pStyle w:val="Footer"/>
              <w:tabs>
                <w:tab w:val="clear" w:pos="4320"/>
                <w:tab w:val="clear" w:pos="8640"/>
              </w:tabs>
              <w:rPr>
                <w:rFonts w:ascii="Arial" w:hAnsi="Arial" w:cs="Arial"/>
                <w:sz w:val="20"/>
                <w:szCs w:val="20"/>
              </w:rPr>
            </w:pPr>
            <w:r w:rsidRPr="00425C8F">
              <w:rPr>
                <w:rFonts w:ascii="Arial" w:hAnsi="Arial" w:cs="Arial"/>
                <w:sz w:val="20"/>
                <w:szCs w:val="20"/>
              </w:rPr>
              <w:t>O</w:t>
            </w:r>
            <w:r w:rsidR="008E2D7B" w:rsidRPr="00425C8F">
              <w:rPr>
                <w:lang w:val="en-IN"/>
              </w:rPr>
              <w:t>(Tag is mandatory)</w:t>
            </w:r>
          </w:p>
        </w:tc>
      </w:tr>
      <w:tr w:rsidR="005021BA" w:rsidRPr="00425C8F" w:rsidTr="00077486">
        <w:trPr>
          <w:trHeight w:val="277"/>
        </w:trPr>
        <w:tc>
          <w:tcPr>
            <w:tcW w:w="1440" w:type="dxa"/>
            <w:tcBorders>
              <w:top w:val="single" w:sz="6" w:space="0" w:color="000000"/>
              <w:bottom w:val="single" w:sz="6" w:space="0" w:color="000000"/>
            </w:tcBorders>
          </w:tcPr>
          <w:p w:rsidR="005021BA" w:rsidRPr="00425C8F" w:rsidRDefault="005021BA" w:rsidP="00077486">
            <w:pPr>
              <w:pStyle w:val="Tablecontent"/>
            </w:pPr>
            <w:r w:rsidRPr="00425C8F">
              <w:t>PIN</w:t>
            </w:r>
          </w:p>
        </w:tc>
        <w:tc>
          <w:tcPr>
            <w:tcW w:w="1254" w:type="dxa"/>
            <w:tcBorders>
              <w:top w:val="single" w:sz="6" w:space="0" w:color="000000"/>
              <w:bottom w:val="single" w:sz="6" w:space="0" w:color="000000"/>
            </w:tcBorders>
            <w:vAlign w:val="center"/>
          </w:tcPr>
          <w:p w:rsidR="005021BA" w:rsidRPr="00425C8F" w:rsidRDefault="005021BA" w:rsidP="00077486">
            <w:pPr>
              <w:pStyle w:val="Footer"/>
              <w:tabs>
                <w:tab w:val="clear" w:pos="4320"/>
                <w:tab w:val="clear" w:pos="8640"/>
              </w:tabs>
              <w:rPr>
                <w:rFonts w:ascii="Arial" w:hAnsi="Arial" w:cs="Arial"/>
                <w:sz w:val="20"/>
                <w:szCs w:val="20"/>
              </w:rPr>
            </w:pPr>
            <w:r w:rsidRPr="00425C8F">
              <w:rPr>
                <w:rFonts w:ascii="Arial" w:hAnsi="Arial" w:cs="Arial"/>
                <w:sz w:val="20"/>
                <w:szCs w:val="20"/>
              </w:rPr>
              <w:t>USER PIN</w:t>
            </w:r>
          </w:p>
        </w:tc>
        <w:tc>
          <w:tcPr>
            <w:tcW w:w="2551" w:type="dxa"/>
            <w:tcBorders>
              <w:top w:val="single" w:sz="6" w:space="0" w:color="000000"/>
              <w:bottom w:val="single" w:sz="6" w:space="0" w:color="000000"/>
            </w:tcBorders>
            <w:vAlign w:val="center"/>
          </w:tcPr>
          <w:p w:rsidR="005021BA" w:rsidRPr="00425C8F" w:rsidRDefault="005021BA" w:rsidP="00077486">
            <w:pPr>
              <w:pStyle w:val="Footer"/>
              <w:tabs>
                <w:tab w:val="clear" w:pos="4320"/>
                <w:tab w:val="clear" w:pos="8640"/>
              </w:tabs>
              <w:rPr>
                <w:rFonts w:ascii="Arial" w:hAnsi="Arial" w:cs="Arial"/>
                <w:sz w:val="20"/>
                <w:szCs w:val="20"/>
              </w:rPr>
            </w:pPr>
            <w:r w:rsidRPr="00425C8F">
              <w:rPr>
                <w:rFonts w:ascii="Arial" w:hAnsi="Arial" w:cs="Arial"/>
                <w:sz w:val="20"/>
                <w:szCs w:val="20"/>
              </w:rPr>
              <w:t>Pin of the User</w:t>
            </w:r>
          </w:p>
        </w:tc>
        <w:tc>
          <w:tcPr>
            <w:tcW w:w="1134" w:type="dxa"/>
            <w:tcBorders>
              <w:top w:val="single" w:sz="6" w:space="0" w:color="000000"/>
              <w:bottom w:val="single" w:sz="6" w:space="0" w:color="000000"/>
            </w:tcBorders>
          </w:tcPr>
          <w:p w:rsidR="005021BA" w:rsidRPr="00425C8F" w:rsidRDefault="005021BA" w:rsidP="00077486">
            <w:pPr>
              <w:pStyle w:val="Tablecontent"/>
            </w:pPr>
            <w:r w:rsidRPr="00425C8F">
              <w:t>2569</w:t>
            </w:r>
          </w:p>
        </w:tc>
        <w:tc>
          <w:tcPr>
            <w:tcW w:w="1901" w:type="dxa"/>
            <w:tcBorders>
              <w:top w:val="single" w:sz="6" w:space="0" w:color="000000"/>
              <w:bottom w:val="single" w:sz="6" w:space="0" w:color="000000"/>
            </w:tcBorders>
            <w:vAlign w:val="center"/>
          </w:tcPr>
          <w:p w:rsidR="005021BA" w:rsidRPr="00425C8F" w:rsidRDefault="005021BA" w:rsidP="00077486">
            <w:pPr>
              <w:pStyle w:val="Footer"/>
              <w:tabs>
                <w:tab w:val="clear" w:pos="4320"/>
                <w:tab w:val="clear" w:pos="8640"/>
              </w:tabs>
              <w:rPr>
                <w:rFonts w:ascii="Arial" w:hAnsi="Arial" w:cs="Arial"/>
                <w:sz w:val="20"/>
                <w:szCs w:val="20"/>
              </w:rPr>
            </w:pPr>
            <w:r w:rsidRPr="00425C8F">
              <w:rPr>
                <w:rFonts w:ascii="Arial" w:hAnsi="Arial" w:cs="Arial"/>
                <w:sz w:val="20"/>
                <w:szCs w:val="20"/>
              </w:rPr>
              <w:t>N(10)</w:t>
            </w:r>
          </w:p>
        </w:tc>
        <w:tc>
          <w:tcPr>
            <w:tcW w:w="1316" w:type="dxa"/>
            <w:tcBorders>
              <w:top w:val="single" w:sz="6" w:space="0" w:color="000000"/>
              <w:bottom w:val="single" w:sz="6" w:space="0" w:color="000000"/>
            </w:tcBorders>
            <w:vAlign w:val="center"/>
          </w:tcPr>
          <w:p w:rsidR="005021BA" w:rsidRPr="00425C8F" w:rsidRDefault="005021BA" w:rsidP="00077486">
            <w:pPr>
              <w:pStyle w:val="Footer"/>
              <w:tabs>
                <w:tab w:val="clear" w:pos="4320"/>
                <w:tab w:val="clear" w:pos="8640"/>
              </w:tabs>
              <w:rPr>
                <w:rFonts w:ascii="Arial" w:hAnsi="Arial" w:cs="Arial"/>
                <w:sz w:val="20"/>
                <w:szCs w:val="20"/>
              </w:rPr>
            </w:pPr>
            <w:r w:rsidRPr="00425C8F">
              <w:rPr>
                <w:rFonts w:ascii="Arial" w:hAnsi="Arial" w:cs="Arial"/>
                <w:sz w:val="20"/>
                <w:szCs w:val="20"/>
              </w:rPr>
              <w:t>O</w:t>
            </w:r>
            <w:r w:rsidR="008E2D7B" w:rsidRPr="00425C8F">
              <w:rPr>
                <w:lang w:val="en-IN"/>
              </w:rPr>
              <w:t>(Tag is mandatory)</w:t>
            </w:r>
          </w:p>
        </w:tc>
      </w:tr>
      <w:tr w:rsidR="005021BA" w:rsidRPr="00425C8F" w:rsidTr="00077486">
        <w:trPr>
          <w:trHeight w:val="277"/>
        </w:trPr>
        <w:tc>
          <w:tcPr>
            <w:tcW w:w="1440" w:type="dxa"/>
            <w:tcBorders>
              <w:top w:val="single" w:sz="6" w:space="0" w:color="000000"/>
              <w:bottom w:val="single" w:sz="6" w:space="0" w:color="000000"/>
            </w:tcBorders>
          </w:tcPr>
          <w:p w:rsidR="005021BA" w:rsidRPr="00425C8F" w:rsidRDefault="005021BA" w:rsidP="00077486">
            <w:pPr>
              <w:pStyle w:val="Tablecontent"/>
            </w:pPr>
            <w:r w:rsidRPr="00425C8F">
              <w:t>LOGINID</w:t>
            </w:r>
          </w:p>
        </w:tc>
        <w:tc>
          <w:tcPr>
            <w:tcW w:w="1254" w:type="dxa"/>
            <w:tcBorders>
              <w:top w:val="single" w:sz="6" w:space="0" w:color="000000"/>
              <w:bottom w:val="single" w:sz="6" w:space="0" w:color="000000"/>
            </w:tcBorders>
            <w:vAlign w:val="center"/>
          </w:tcPr>
          <w:p w:rsidR="005021BA" w:rsidRPr="00425C8F" w:rsidRDefault="005021BA" w:rsidP="00077486">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USER LOGINID</w:t>
            </w:r>
          </w:p>
        </w:tc>
        <w:tc>
          <w:tcPr>
            <w:tcW w:w="2551" w:type="dxa"/>
            <w:tcBorders>
              <w:top w:val="single" w:sz="6" w:space="0" w:color="000000"/>
              <w:bottom w:val="single" w:sz="6" w:space="0" w:color="000000"/>
            </w:tcBorders>
            <w:vAlign w:val="center"/>
          </w:tcPr>
          <w:p w:rsidR="005021BA" w:rsidRPr="00425C8F" w:rsidRDefault="005021BA" w:rsidP="00077486">
            <w:pPr>
              <w:pStyle w:val="Footer"/>
              <w:tabs>
                <w:tab w:val="clear" w:pos="4320"/>
                <w:tab w:val="clear" w:pos="8640"/>
              </w:tabs>
              <w:rPr>
                <w:rFonts w:ascii="Arial" w:hAnsi="Arial" w:cs="Arial"/>
                <w:sz w:val="20"/>
                <w:szCs w:val="20"/>
              </w:rPr>
            </w:pPr>
            <w:r w:rsidRPr="00425C8F">
              <w:rPr>
                <w:rFonts w:ascii="Arial" w:hAnsi="Arial" w:cs="Arial"/>
                <w:sz w:val="20"/>
                <w:szCs w:val="20"/>
              </w:rPr>
              <w:t>Login ID of the User</w:t>
            </w:r>
          </w:p>
        </w:tc>
        <w:tc>
          <w:tcPr>
            <w:tcW w:w="1134" w:type="dxa"/>
            <w:tcBorders>
              <w:top w:val="single" w:sz="6" w:space="0" w:color="000000"/>
              <w:bottom w:val="single" w:sz="6" w:space="0" w:color="000000"/>
            </w:tcBorders>
          </w:tcPr>
          <w:p w:rsidR="005021BA" w:rsidRPr="00425C8F" w:rsidRDefault="005021BA" w:rsidP="00077486">
            <w:pPr>
              <w:pStyle w:val="Tablecontent"/>
            </w:pPr>
            <w:r w:rsidRPr="00425C8F">
              <w:t>JK_lm</w:t>
            </w:r>
          </w:p>
        </w:tc>
        <w:tc>
          <w:tcPr>
            <w:tcW w:w="1901" w:type="dxa"/>
            <w:tcBorders>
              <w:top w:val="single" w:sz="6" w:space="0" w:color="000000"/>
              <w:bottom w:val="single" w:sz="6" w:space="0" w:color="000000"/>
            </w:tcBorders>
            <w:vAlign w:val="center"/>
          </w:tcPr>
          <w:p w:rsidR="005021BA" w:rsidRPr="00425C8F" w:rsidRDefault="005021BA" w:rsidP="00077486">
            <w:pPr>
              <w:pStyle w:val="Footer"/>
              <w:tabs>
                <w:tab w:val="clear" w:pos="4320"/>
                <w:tab w:val="clear" w:pos="8640"/>
              </w:tabs>
              <w:rPr>
                <w:rFonts w:ascii="Arial" w:hAnsi="Arial" w:cs="Arial"/>
                <w:sz w:val="20"/>
                <w:szCs w:val="20"/>
              </w:rPr>
            </w:pPr>
            <w:r w:rsidRPr="00425C8F">
              <w:rPr>
                <w:lang w:val="en-IN"/>
              </w:rPr>
              <w:t>A (20)</w:t>
            </w:r>
          </w:p>
        </w:tc>
        <w:tc>
          <w:tcPr>
            <w:tcW w:w="1316" w:type="dxa"/>
            <w:tcBorders>
              <w:top w:val="single" w:sz="6" w:space="0" w:color="000000"/>
              <w:bottom w:val="single" w:sz="6" w:space="0" w:color="000000"/>
            </w:tcBorders>
            <w:vAlign w:val="center"/>
          </w:tcPr>
          <w:p w:rsidR="005021BA" w:rsidRPr="00425C8F" w:rsidRDefault="005021BA" w:rsidP="00077486">
            <w:pPr>
              <w:pStyle w:val="Footer"/>
              <w:tabs>
                <w:tab w:val="clear" w:pos="4320"/>
                <w:tab w:val="clear" w:pos="8640"/>
              </w:tabs>
              <w:rPr>
                <w:rFonts w:ascii="Arial" w:hAnsi="Arial" w:cs="Arial"/>
                <w:sz w:val="20"/>
                <w:szCs w:val="20"/>
              </w:rPr>
            </w:pPr>
            <w:r w:rsidRPr="00425C8F">
              <w:rPr>
                <w:rFonts w:ascii="Arial" w:hAnsi="Arial" w:cs="Arial"/>
                <w:sz w:val="20"/>
                <w:szCs w:val="20"/>
              </w:rPr>
              <w:t>O</w:t>
            </w:r>
            <w:r w:rsidR="008E2D7B" w:rsidRPr="00425C8F">
              <w:rPr>
                <w:lang w:val="en-IN"/>
              </w:rPr>
              <w:t>(Tag is mandatory)</w:t>
            </w:r>
          </w:p>
        </w:tc>
      </w:tr>
      <w:tr w:rsidR="005021BA" w:rsidRPr="00425C8F" w:rsidTr="00077486">
        <w:trPr>
          <w:trHeight w:val="277"/>
        </w:trPr>
        <w:tc>
          <w:tcPr>
            <w:tcW w:w="1440" w:type="dxa"/>
            <w:tcBorders>
              <w:top w:val="single" w:sz="6" w:space="0" w:color="000000"/>
              <w:bottom w:val="single" w:sz="6" w:space="0" w:color="000000"/>
            </w:tcBorders>
          </w:tcPr>
          <w:p w:rsidR="005021BA" w:rsidRPr="00425C8F" w:rsidRDefault="005021BA" w:rsidP="00077486">
            <w:pPr>
              <w:pStyle w:val="Tablecontent"/>
            </w:pPr>
            <w:r w:rsidRPr="00425C8F">
              <w:rPr>
                <w:lang w:val="fr-FR"/>
              </w:rPr>
              <w:t>PASSWORD</w:t>
            </w:r>
          </w:p>
        </w:tc>
        <w:tc>
          <w:tcPr>
            <w:tcW w:w="1254" w:type="dxa"/>
            <w:tcBorders>
              <w:top w:val="single" w:sz="6" w:space="0" w:color="000000"/>
              <w:bottom w:val="single" w:sz="6" w:space="0" w:color="000000"/>
            </w:tcBorders>
            <w:vAlign w:val="center"/>
          </w:tcPr>
          <w:p w:rsidR="005021BA" w:rsidRPr="00425C8F" w:rsidRDefault="005021BA" w:rsidP="00077486">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USER PASSWORD</w:t>
            </w:r>
          </w:p>
        </w:tc>
        <w:tc>
          <w:tcPr>
            <w:tcW w:w="2551" w:type="dxa"/>
            <w:tcBorders>
              <w:top w:val="single" w:sz="6" w:space="0" w:color="000000"/>
              <w:bottom w:val="single" w:sz="6" w:space="0" w:color="000000"/>
            </w:tcBorders>
            <w:vAlign w:val="center"/>
          </w:tcPr>
          <w:p w:rsidR="005021BA" w:rsidRPr="00425C8F" w:rsidRDefault="005021BA" w:rsidP="00077486">
            <w:pPr>
              <w:pStyle w:val="Footer"/>
              <w:tabs>
                <w:tab w:val="clear" w:pos="4320"/>
                <w:tab w:val="clear" w:pos="8640"/>
              </w:tabs>
              <w:rPr>
                <w:rFonts w:ascii="Arial" w:hAnsi="Arial" w:cs="Arial"/>
                <w:sz w:val="20"/>
                <w:szCs w:val="20"/>
              </w:rPr>
            </w:pPr>
            <w:r w:rsidRPr="00425C8F">
              <w:rPr>
                <w:rFonts w:ascii="Arial" w:hAnsi="Arial" w:cs="Arial"/>
                <w:sz w:val="20"/>
                <w:szCs w:val="20"/>
              </w:rPr>
              <w:t>Password of the User</w:t>
            </w:r>
          </w:p>
        </w:tc>
        <w:tc>
          <w:tcPr>
            <w:tcW w:w="1134" w:type="dxa"/>
            <w:tcBorders>
              <w:top w:val="single" w:sz="6" w:space="0" w:color="000000"/>
              <w:bottom w:val="single" w:sz="6" w:space="0" w:color="000000"/>
            </w:tcBorders>
          </w:tcPr>
          <w:p w:rsidR="005021BA" w:rsidRPr="00425C8F" w:rsidRDefault="005021BA" w:rsidP="00077486">
            <w:pPr>
              <w:pStyle w:val="Tablecontent"/>
            </w:pPr>
            <w:r w:rsidRPr="00425C8F">
              <w:t>com@23</w:t>
            </w:r>
          </w:p>
        </w:tc>
        <w:tc>
          <w:tcPr>
            <w:tcW w:w="1901" w:type="dxa"/>
            <w:tcBorders>
              <w:top w:val="single" w:sz="6" w:space="0" w:color="000000"/>
              <w:bottom w:val="single" w:sz="6" w:space="0" w:color="000000"/>
            </w:tcBorders>
            <w:vAlign w:val="center"/>
          </w:tcPr>
          <w:p w:rsidR="005021BA" w:rsidRPr="00425C8F" w:rsidRDefault="005021BA" w:rsidP="00077486">
            <w:pPr>
              <w:pStyle w:val="Footer"/>
              <w:tabs>
                <w:tab w:val="clear" w:pos="4320"/>
                <w:tab w:val="clear" w:pos="8640"/>
              </w:tabs>
              <w:rPr>
                <w:lang w:val="en-IN"/>
              </w:rPr>
            </w:pPr>
            <w:r w:rsidRPr="00425C8F">
              <w:rPr>
                <w:rFonts w:ascii="Arial" w:hAnsi="Arial" w:cs="Arial"/>
                <w:sz w:val="20"/>
                <w:szCs w:val="20"/>
              </w:rPr>
              <w:t>N(10)</w:t>
            </w:r>
          </w:p>
        </w:tc>
        <w:tc>
          <w:tcPr>
            <w:tcW w:w="1316" w:type="dxa"/>
            <w:tcBorders>
              <w:top w:val="single" w:sz="6" w:space="0" w:color="000000"/>
              <w:bottom w:val="single" w:sz="6" w:space="0" w:color="000000"/>
            </w:tcBorders>
            <w:vAlign w:val="center"/>
          </w:tcPr>
          <w:p w:rsidR="005021BA" w:rsidRPr="00425C8F" w:rsidRDefault="005021BA" w:rsidP="00077486">
            <w:pPr>
              <w:pStyle w:val="Tablecontent"/>
              <w:rPr>
                <w:lang w:val="en-IN"/>
              </w:rPr>
            </w:pPr>
            <w:r w:rsidRPr="00425C8F">
              <w:rPr>
                <w:lang w:val="en-IN"/>
              </w:rPr>
              <w:t>O</w:t>
            </w:r>
            <w:r w:rsidR="008E2D7B" w:rsidRPr="00425C8F">
              <w:rPr>
                <w:lang w:val="en-IN"/>
              </w:rPr>
              <w:t>(Tag is mandatory)</w:t>
            </w:r>
          </w:p>
        </w:tc>
      </w:tr>
      <w:tr w:rsidR="005021BA" w:rsidRPr="00425C8F" w:rsidTr="00077486">
        <w:trPr>
          <w:trHeight w:val="277"/>
        </w:trPr>
        <w:tc>
          <w:tcPr>
            <w:tcW w:w="1440" w:type="dxa"/>
            <w:tcBorders>
              <w:top w:val="single" w:sz="6" w:space="0" w:color="000000"/>
              <w:bottom w:val="single" w:sz="6" w:space="0" w:color="000000"/>
            </w:tcBorders>
          </w:tcPr>
          <w:p w:rsidR="005021BA" w:rsidRPr="00425C8F" w:rsidRDefault="005021BA" w:rsidP="00077486">
            <w:pPr>
              <w:pStyle w:val="Tablecontent"/>
            </w:pPr>
            <w:r w:rsidRPr="00425C8F">
              <w:rPr>
                <w:lang w:val="fr-FR"/>
              </w:rPr>
              <w:t>EXTCODE</w:t>
            </w:r>
          </w:p>
        </w:tc>
        <w:tc>
          <w:tcPr>
            <w:tcW w:w="1254" w:type="dxa"/>
            <w:tcBorders>
              <w:top w:val="single" w:sz="6" w:space="0" w:color="000000"/>
              <w:bottom w:val="single" w:sz="6" w:space="0" w:color="000000"/>
            </w:tcBorders>
            <w:vAlign w:val="center"/>
          </w:tcPr>
          <w:p w:rsidR="005021BA" w:rsidRPr="00425C8F" w:rsidRDefault="00540C68" w:rsidP="00077486">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USER Ex</w:t>
            </w:r>
            <w:r w:rsidR="005021BA" w:rsidRPr="00425C8F">
              <w:rPr>
                <w:rFonts w:ascii="Arial" w:hAnsi="Arial" w:cs="Arial"/>
                <w:sz w:val="20"/>
                <w:szCs w:val="20"/>
                <w:highlight w:val="white"/>
              </w:rPr>
              <w:t>ternal Code</w:t>
            </w:r>
          </w:p>
        </w:tc>
        <w:tc>
          <w:tcPr>
            <w:tcW w:w="2551" w:type="dxa"/>
            <w:tcBorders>
              <w:top w:val="single" w:sz="6" w:space="0" w:color="000000"/>
              <w:bottom w:val="single" w:sz="6" w:space="0" w:color="000000"/>
            </w:tcBorders>
            <w:vAlign w:val="center"/>
          </w:tcPr>
          <w:p w:rsidR="005021BA" w:rsidRPr="00425C8F" w:rsidRDefault="005021BA" w:rsidP="00077486">
            <w:pPr>
              <w:pStyle w:val="Footer"/>
              <w:tabs>
                <w:tab w:val="clear" w:pos="4320"/>
                <w:tab w:val="clear" w:pos="8640"/>
              </w:tabs>
              <w:rPr>
                <w:rFonts w:ascii="Arial" w:hAnsi="Arial" w:cs="Arial"/>
                <w:sz w:val="20"/>
                <w:szCs w:val="20"/>
              </w:rPr>
            </w:pPr>
            <w:r w:rsidRPr="00425C8F">
              <w:t>Numeric only</w:t>
            </w:r>
            <w:r w:rsidRPr="00425C8F">
              <w:rPr>
                <w:rFonts w:ascii="Arial" w:hAnsi="Arial" w:cs="Arial"/>
                <w:sz w:val="20"/>
                <w:szCs w:val="20"/>
                <w:highlight w:val="white"/>
              </w:rPr>
              <w:t>, USER Eeternal Code</w:t>
            </w:r>
            <w:r w:rsidRPr="00425C8F">
              <w:rPr>
                <w:rFonts w:ascii="Arial" w:hAnsi="Arial" w:cs="Arial"/>
                <w:sz w:val="20"/>
                <w:szCs w:val="20"/>
              </w:rPr>
              <w:t>, this is defined for each user</w:t>
            </w:r>
          </w:p>
        </w:tc>
        <w:tc>
          <w:tcPr>
            <w:tcW w:w="1134" w:type="dxa"/>
            <w:tcBorders>
              <w:top w:val="single" w:sz="6" w:space="0" w:color="000000"/>
              <w:bottom w:val="single" w:sz="6" w:space="0" w:color="000000"/>
            </w:tcBorders>
          </w:tcPr>
          <w:p w:rsidR="005021BA" w:rsidRPr="00425C8F" w:rsidRDefault="005021BA" w:rsidP="00077486">
            <w:pPr>
              <w:pStyle w:val="Tablecontent"/>
            </w:pPr>
            <w:r w:rsidRPr="00425C8F">
              <w:t>214531</w:t>
            </w:r>
          </w:p>
        </w:tc>
        <w:tc>
          <w:tcPr>
            <w:tcW w:w="1901" w:type="dxa"/>
            <w:tcBorders>
              <w:top w:val="single" w:sz="6" w:space="0" w:color="000000"/>
              <w:bottom w:val="single" w:sz="6" w:space="0" w:color="000000"/>
            </w:tcBorders>
            <w:vAlign w:val="center"/>
          </w:tcPr>
          <w:p w:rsidR="005021BA" w:rsidRPr="00425C8F" w:rsidRDefault="005021BA" w:rsidP="00077486">
            <w:pPr>
              <w:pStyle w:val="Footer"/>
              <w:tabs>
                <w:tab w:val="clear" w:pos="4320"/>
                <w:tab w:val="clear" w:pos="8640"/>
              </w:tabs>
              <w:rPr>
                <w:lang w:val="en-IN"/>
              </w:rPr>
            </w:pPr>
            <w:r w:rsidRPr="00425C8F">
              <w:rPr>
                <w:rFonts w:ascii="Arial" w:hAnsi="Arial" w:cs="Arial"/>
                <w:sz w:val="20"/>
                <w:szCs w:val="20"/>
              </w:rPr>
              <w:t>N(20)</w:t>
            </w:r>
          </w:p>
        </w:tc>
        <w:tc>
          <w:tcPr>
            <w:tcW w:w="1316" w:type="dxa"/>
            <w:tcBorders>
              <w:top w:val="single" w:sz="6" w:space="0" w:color="000000"/>
              <w:bottom w:val="single" w:sz="6" w:space="0" w:color="000000"/>
            </w:tcBorders>
            <w:vAlign w:val="center"/>
          </w:tcPr>
          <w:p w:rsidR="005021BA" w:rsidRPr="00425C8F" w:rsidRDefault="005021BA" w:rsidP="00077486">
            <w:pPr>
              <w:pStyle w:val="Tablecontent"/>
              <w:rPr>
                <w:lang w:val="en-IN"/>
              </w:rPr>
            </w:pPr>
            <w:r w:rsidRPr="00425C8F">
              <w:rPr>
                <w:lang w:val="en-IN"/>
              </w:rPr>
              <w:t>O</w:t>
            </w:r>
            <w:r w:rsidR="008E2D7B" w:rsidRPr="00425C8F">
              <w:rPr>
                <w:lang w:val="en-IN"/>
              </w:rPr>
              <w:t>(Tag is mandatory)</w:t>
            </w:r>
          </w:p>
        </w:tc>
      </w:tr>
      <w:tr w:rsidR="003C5FCE" w:rsidRPr="00425C8F" w:rsidTr="00077486">
        <w:trPr>
          <w:trHeight w:val="277"/>
        </w:trPr>
        <w:tc>
          <w:tcPr>
            <w:tcW w:w="1440" w:type="dxa"/>
            <w:tcBorders>
              <w:top w:val="single" w:sz="6" w:space="0" w:color="000000"/>
              <w:bottom w:val="single" w:sz="6" w:space="0" w:color="000000"/>
            </w:tcBorders>
          </w:tcPr>
          <w:p w:rsidR="003C5FCE" w:rsidRPr="00425C8F" w:rsidRDefault="003C5FCE" w:rsidP="00077486">
            <w:pPr>
              <w:pStyle w:val="Tablecontent"/>
              <w:rPr>
                <w:lang w:val="fr-FR"/>
              </w:rPr>
            </w:pPr>
            <w:r w:rsidRPr="00425C8F">
              <w:rPr>
                <w:lang w:val="fr-FR"/>
              </w:rPr>
              <w:t>POINTS</w:t>
            </w:r>
          </w:p>
        </w:tc>
        <w:tc>
          <w:tcPr>
            <w:tcW w:w="1254" w:type="dxa"/>
            <w:tcBorders>
              <w:top w:val="single" w:sz="6" w:space="0" w:color="000000"/>
              <w:bottom w:val="single" w:sz="6" w:space="0" w:color="000000"/>
            </w:tcBorders>
            <w:vAlign w:val="center"/>
          </w:tcPr>
          <w:p w:rsidR="003C5FCE" w:rsidRPr="00425C8F" w:rsidRDefault="003C5FCE" w:rsidP="00077486">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Points to be redeemed</w:t>
            </w:r>
          </w:p>
        </w:tc>
        <w:tc>
          <w:tcPr>
            <w:tcW w:w="2551" w:type="dxa"/>
            <w:tcBorders>
              <w:top w:val="single" w:sz="6" w:space="0" w:color="000000"/>
              <w:bottom w:val="single" w:sz="6" w:space="0" w:color="000000"/>
            </w:tcBorders>
            <w:vAlign w:val="center"/>
          </w:tcPr>
          <w:p w:rsidR="003C5FCE" w:rsidRPr="00425C8F" w:rsidRDefault="003C5FCE" w:rsidP="00077486">
            <w:pPr>
              <w:pStyle w:val="Footer"/>
              <w:tabs>
                <w:tab w:val="clear" w:pos="4320"/>
                <w:tab w:val="clear" w:pos="8640"/>
              </w:tabs>
            </w:pPr>
            <w:r w:rsidRPr="00425C8F">
              <w:t>This value should be numeric only</w:t>
            </w:r>
          </w:p>
        </w:tc>
        <w:tc>
          <w:tcPr>
            <w:tcW w:w="1134" w:type="dxa"/>
            <w:tcBorders>
              <w:top w:val="single" w:sz="6" w:space="0" w:color="000000"/>
              <w:bottom w:val="single" w:sz="6" w:space="0" w:color="000000"/>
            </w:tcBorders>
          </w:tcPr>
          <w:p w:rsidR="003C5FCE" w:rsidRPr="00425C8F" w:rsidRDefault="003C5FCE" w:rsidP="00077486">
            <w:pPr>
              <w:pStyle w:val="Tablecontent"/>
            </w:pPr>
            <w:r w:rsidRPr="00425C8F">
              <w:t>100</w:t>
            </w:r>
          </w:p>
        </w:tc>
        <w:tc>
          <w:tcPr>
            <w:tcW w:w="1901" w:type="dxa"/>
            <w:tcBorders>
              <w:top w:val="single" w:sz="6" w:space="0" w:color="000000"/>
              <w:bottom w:val="single" w:sz="6" w:space="0" w:color="000000"/>
            </w:tcBorders>
            <w:vAlign w:val="center"/>
          </w:tcPr>
          <w:p w:rsidR="003C5FCE" w:rsidRPr="00425C8F" w:rsidRDefault="003C5FCE" w:rsidP="00077486">
            <w:pPr>
              <w:pStyle w:val="Footer"/>
              <w:tabs>
                <w:tab w:val="clear" w:pos="4320"/>
                <w:tab w:val="clear" w:pos="8640"/>
              </w:tabs>
              <w:rPr>
                <w:rFonts w:ascii="Arial" w:hAnsi="Arial" w:cs="Arial"/>
                <w:sz w:val="20"/>
                <w:szCs w:val="20"/>
              </w:rPr>
            </w:pPr>
            <w:r w:rsidRPr="00425C8F">
              <w:rPr>
                <w:rFonts w:ascii="Arial" w:hAnsi="Arial" w:cs="Arial"/>
                <w:sz w:val="20"/>
                <w:szCs w:val="20"/>
              </w:rPr>
              <w:t>N(20)</w:t>
            </w:r>
          </w:p>
        </w:tc>
        <w:tc>
          <w:tcPr>
            <w:tcW w:w="1316" w:type="dxa"/>
            <w:tcBorders>
              <w:top w:val="single" w:sz="6" w:space="0" w:color="000000"/>
              <w:bottom w:val="single" w:sz="6" w:space="0" w:color="000000"/>
            </w:tcBorders>
            <w:vAlign w:val="center"/>
          </w:tcPr>
          <w:p w:rsidR="003C5FCE" w:rsidRPr="00425C8F" w:rsidRDefault="003C5FCE" w:rsidP="00077486">
            <w:pPr>
              <w:pStyle w:val="Tablecontent"/>
              <w:rPr>
                <w:lang w:val="en-IN"/>
              </w:rPr>
            </w:pPr>
            <w:r w:rsidRPr="00425C8F">
              <w:rPr>
                <w:lang w:val="en-IN"/>
              </w:rPr>
              <w:t>M</w:t>
            </w:r>
            <w:r w:rsidR="008E2D7B" w:rsidRPr="00425C8F">
              <w:rPr>
                <w:lang w:val="en-IN"/>
              </w:rPr>
              <w:t>(Tag is mandatory)</w:t>
            </w:r>
          </w:p>
        </w:tc>
      </w:tr>
      <w:tr w:rsidR="005021BA" w:rsidRPr="00425C8F" w:rsidTr="00077486">
        <w:trPr>
          <w:trHeight w:val="277"/>
        </w:trPr>
        <w:tc>
          <w:tcPr>
            <w:tcW w:w="1440" w:type="dxa"/>
            <w:tcBorders>
              <w:top w:val="single" w:sz="6" w:space="0" w:color="000000"/>
              <w:bottom w:val="single" w:sz="6" w:space="0" w:color="000000"/>
            </w:tcBorders>
          </w:tcPr>
          <w:p w:rsidR="005021BA" w:rsidRPr="00425C8F" w:rsidRDefault="005021BA" w:rsidP="00077486">
            <w:pPr>
              <w:pStyle w:val="Tablecontent"/>
            </w:pPr>
          </w:p>
        </w:tc>
        <w:tc>
          <w:tcPr>
            <w:tcW w:w="1254" w:type="dxa"/>
            <w:tcBorders>
              <w:top w:val="single" w:sz="6" w:space="0" w:color="000000"/>
              <w:bottom w:val="single" w:sz="6" w:space="0" w:color="000000"/>
            </w:tcBorders>
            <w:vAlign w:val="center"/>
          </w:tcPr>
          <w:p w:rsidR="005021BA" w:rsidRPr="00425C8F" w:rsidRDefault="005021BA" w:rsidP="00077486">
            <w:pPr>
              <w:pStyle w:val="Footer"/>
              <w:tabs>
                <w:tab w:val="clear" w:pos="4320"/>
                <w:tab w:val="clear" w:pos="8640"/>
              </w:tabs>
              <w:rPr>
                <w:rFonts w:ascii="Arial" w:hAnsi="Arial" w:cs="Arial"/>
                <w:sz w:val="20"/>
                <w:szCs w:val="20"/>
                <w:highlight w:val="white"/>
              </w:rPr>
            </w:pPr>
          </w:p>
        </w:tc>
        <w:tc>
          <w:tcPr>
            <w:tcW w:w="2551" w:type="dxa"/>
            <w:tcBorders>
              <w:top w:val="single" w:sz="6" w:space="0" w:color="000000"/>
              <w:bottom w:val="single" w:sz="6" w:space="0" w:color="000000"/>
            </w:tcBorders>
            <w:vAlign w:val="center"/>
          </w:tcPr>
          <w:p w:rsidR="005021BA" w:rsidRPr="00425C8F" w:rsidRDefault="005021BA" w:rsidP="005021BA">
            <w:pPr>
              <w:pStyle w:val="Footer"/>
              <w:tabs>
                <w:tab w:val="clear" w:pos="4320"/>
                <w:tab w:val="clear" w:pos="8640"/>
              </w:tabs>
              <w:rPr>
                <w:rFonts w:ascii="Arial" w:hAnsi="Arial" w:cs="Arial"/>
                <w:sz w:val="20"/>
                <w:szCs w:val="20"/>
              </w:rPr>
            </w:pPr>
          </w:p>
        </w:tc>
        <w:tc>
          <w:tcPr>
            <w:tcW w:w="1134" w:type="dxa"/>
            <w:tcBorders>
              <w:top w:val="single" w:sz="6" w:space="0" w:color="000000"/>
              <w:bottom w:val="single" w:sz="6" w:space="0" w:color="000000"/>
            </w:tcBorders>
          </w:tcPr>
          <w:p w:rsidR="005021BA" w:rsidRPr="00425C8F" w:rsidRDefault="005021BA" w:rsidP="00077486">
            <w:pPr>
              <w:pStyle w:val="Tablecontent"/>
            </w:pPr>
          </w:p>
        </w:tc>
        <w:tc>
          <w:tcPr>
            <w:tcW w:w="1901" w:type="dxa"/>
            <w:tcBorders>
              <w:top w:val="single" w:sz="6" w:space="0" w:color="000000"/>
              <w:bottom w:val="single" w:sz="6" w:space="0" w:color="000000"/>
            </w:tcBorders>
            <w:vAlign w:val="center"/>
          </w:tcPr>
          <w:p w:rsidR="005021BA" w:rsidRPr="00425C8F" w:rsidRDefault="005021BA" w:rsidP="00077486">
            <w:pPr>
              <w:pStyle w:val="Footer"/>
              <w:tabs>
                <w:tab w:val="clear" w:pos="4320"/>
                <w:tab w:val="clear" w:pos="8640"/>
              </w:tabs>
              <w:rPr>
                <w:lang w:val="en-IN"/>
              </w:rPr>
            </w:pPr>
          </w:p>
        </w:tc>
        <w:tc>
          <w:tcPr>
            <w:tcW w:w="1316" w:type="dxa"/>
            <w:tcBorders>
              <w:top w:val="single" w:sz="6" w:space="0" w:color="000000"/>
              <w:bottom w:val="single" w:sz="6" w:space="0" w:color="000000"/>
            </w:tcBorders>
            <w:vAlign w:val="center"/>
          </w:tcPr>
          <w:p w:rsidR="005021BA" w:rsidRPr="00425C8F" w:rsidRDefault="005021BA" w:rsidP="00077486">
            <w:pPr>
              <w:pStyle w:val="Tablecontent"/>
              <w:rPr>
                <w:lang w:val="en-IN"/>
              </w:rPr>
            </w:pPr>
          </w:p>
        </w:tc>
      </w:tr>
    </w:tbl>
    <w:p w:rsidR="00CE2DC9" w:rsidRPr="00425C8F" w:rsidRDefault="00CE2DC9" w:rsidP="00425C8F">
      <w:pPr>
        <w:pStyle w:val="BodyText2"/>
      </w:pPr>
    </w:p>
    <w:p w:rsidR="004C10C5" w:rsidRPr="00425C8F" w:rsidRDefault="008719D2" w:rsidP="004C10C5">
      <w:pPr>
        <w:pStyle w:val="BodyText2"/>
        <w:rPr>
          <w:lang w:val="en-IN"/>
        </w:rPr>
      </w:pPr>
      <w:r w:rsidRPr="00425C8F">
        <w:t>Note: Between MSISDN</w:t>
      </w:r>
      <w:r w:rsidR="00993AE5">
        <w:t>/PIN</w:t>
      </w:r>
      <w:r w:rsidRPr="00425C8F">
        <w:t>, LOGINID</w:t>
      </w:r>
      <w:r w:rsidR="00993AE5">
        <w:t>/PASSWORD</w:t>
      </w:r>
      <w:r w:rsidRPr="00425C8F">
        <w:t xml:space="preserve"> and EXTCODE value of one of them must be present, either  MSISDN</w:t>
      </w:r>
      <w:r w:rsidR="00993AE5">
        <w:t>/PIN</w:t>
      </w:r>
      <w:r w:rsidRPr="00425C8F">
        <w:t>, LOGINID</w:t>
      </w:r>
      <w:r w:rsidR="00993AE5">
        <w:t>/PASSWORD</w:t>
      </w:r>
      <w:r w:rsidRPr="00425C8F">
        <w:t xml:space="preserve"> or EXTCODE. All of them can also be present in request</w:t>
      </w:r>
      <w:r w:rsidR="004C10C5">
        <w:t>.This is configurable dynamically in system now, that which fields and values have to be mandatory via SERVICE_KEYWORDS Table.</w:t>
      </w:r>
    </w:p>
    <w:p w:rsidR="00CE2DC9" w:rsidRPr="00425C8F" w:rsidRDefault="00CE2DC9" w:rsidP="00425C8F">
      <w:pPr>
        <w:pStyle w:val="BodyText2"/>
      </w:pPr>
    </w:p>
    <w:p w:rsidR="00064A34" w:rsidRPr="00425C8F" w:rsidRDefault="00064A34" w:rsidP="00064A34">
      <w:pPr>
        <w:pStyle w:val="Heading"/>
        <w:rPr>
          <w:color w:val="auto"/>
        </w:rPr>
      </w:pPr>
      <w:r w:rsidRPr="00425C8F">
        <w:rPr>
          <w:color w:val="auto"/>
        </w:rPr>
        <w:t>Response Syntax</w:t>
      </w:r>
    </w:p>
    <w:p w:rsidR="00064A34" w:rsidRPr="00425C8F" w:rsidRDefault="00064A34" w:rsidP="00633175">
      <w:pPr>
        <w:pStyle w:val="BodyText2"/>
        <w:rPr>
          <w:lang w:val="en-IN"/>
        </w:rPr>
      </w:pPr>
    </w:p>
    <w:p w:rsidR="00064A34" w:rsidRPr="00425C8F" w:rsidRDefault="00064A34" w:rsidP="00064A34">
      <w:pPr>
        <w:pStyle w:val="Code"/>
        <w:ind w:left="2160"/>
        <w:jc w:val="left"/>
        <w:rPr>
          <w:lang w:val="fr-FR"/>
        </w:rPr>
      </w:pPr>
      <w:r w:rsidRPr="00425C8F">
        <w:rPr>
          <w:lang w:val="fr-FR"/>
        </w:rPr>
        <w:t>&lt;?xml version="1.0"?&gt;</w:t>
      </w:r>
    </w:p>
    <w:p w:rsidR="00064A34" w:rsidRPr="00425C8F" w:rsidRDefault="00064A34" w:rsidP="00064A34">
      <w:pPr>
        <w:pStyle w:val="Code"/>
        <w:ind w:left="2160"/>
        <w:jc w:val="left"/>
        <w:rPr>
          <w:lang w:val="fr-FR"/>
        </w:rPr>
      </w:pPr>
      <w:r w:rsidRPr="00425C8F">
        <w:rPr>
          <w:lang w:val="fr-FR"/>
        </w:rPr>
        <w:t>&lt;COMMAND&gt;</w:t>
      </w:r>
    </w:p>
    <w:p w:rsidR="00064A34" w:rsidRPr="00425C8F" w:rsidRDefault="00064A34" w:rsidP="00064A34">
      <w:pPr>
        <w:pStyle w:val="Code"/>
        <w:ind w:left="2880"/>
        <w:jc w:val="left"/>
        <w:rPr>
          <w:lang w:val="fr-FR"/>
        </w:rPr>
      </w:pPr>
      <w:r w:rsidRPr="00425C8F">
        <w:rPr>
          <w:lang w:val="fr-FR"/>
        </w:rPr>
        <w:t>&lt;TYPE&gt;LMSPTREDRES&lt;/TYPE&gt;</w:t>
      </w:r>
    </w:p>
    <w:p w:rsidR="00064A34" w:rsidRPr="00425C8F" w:rsidRDefault="00064A34" w:rsidP="00064A34">
      <w:pPr>
        <w:pStyle w:val="Code"/>
        <w:ind w:left="2880"/>
        <w:jc w:val="left"/>
        <w:rPr>
          <w:lang w:val="fr-FR"/>
        </w:rPr>
      </w:pPr>
      <w:r w:rsidRPr="00425C8F">
        <w:rPr>
          <w:lang w:val="fr-FR"/>
        </w:rPr>
        <w:t>&lt;DATE&gt;10/03/2015 15:59:33&lt;/DATE&gt;</w:t>
      </w:r>
    </w:p>
    <w:p w:rsidR="00064A34" w:rsidRPr="00425C8F" w:rsidRDefault="00064A34" w:rsidP="00064A34">
      <w:pPr>
        <w:pStyle w:val="Code"/>
        <w:ind w:left="2880"/>
        <w:jc w:val="left"/>
        <w:rPr>
          <w:lang w:val="fr-FR"/>
        </w:rPr>
      </w:pPr>
      <w:r w:rsidRPr="00425C8F">
        <w:rPr>
          <w:lang w:val="fr-FR"/>
        </w:rPr>
        <w:t>&lt;TXNSTATUS&gt;200&lt;/TXNSTATUS&gt;</w:t>
      </w:r>
    </w:p>
    <w:p w:rsidR="00064A34" w:rsidRPr="00425C8F" w:rsidRDefault="00064A34" w:rsidP="00064A34">
      <w:pPr>
        <w:pStyle w:val="Code"/>
        <w:ind w:left="2880"/>
        <w:jc w:val="left"/>
        <w:rPr>
          <w:lang w:val="fr-FR"/>
        </w:rPr>
      </w:pPr>
      <w:r w:rsidRPr="00425C8F">
        <w:rPr>
          <w:lang w:val="fr-FR"/>
        </w:rPr>
        <w:t>&lt;REDTXNID&gt;LMS150310.1559.1201&lt;/REDTXNID&gt;</w:t>
      </w:r>
    </w:p>
    <w:p w:rsidR="00064A34" w:rsidRPr="00425C8F" w:rsidRDefault="00064A34" w:rsidP="00064A34">
      <w:pPr>
        <w:pStyle w:val="Code"/>
        <w:ind w:left="2880"/>
        <w:jc w:val="left"/>
        <w:rPr>
          <w:lang w:val="fr-FR"/>
        </w:rPr>
      </w:pPr>
      <w:r w:rsidRPr="00425C8F">
        <w:rPr>
          <w:lang w:val="fr-FR"/>
        </w:rPr>
        <w:t>&lt;REMPOINTS&gt;90&lt;/REMPOINTS&gt;</w:t>
      </w:r>
    </w:p>
    <w:p w:rsidR="00064A34" w:rsidRPr="00425C8F" w:rsidRDefault="00064A34" w:rsidP="00064A34">
      <w:pPr>
        <w:pStyle w:val="Code"/>
        <w:ind w:left="2880"/>
        <w:jc w:val="left"/>
        <w:rPr>
          <w:lang w:val="fr-FR"/>
        </w:rPr>
      </w:pPr>
      <w:r w:rsidRPr="00425C8F">
        <w:rPr>
          <w:lang w:val="fr-FR"/>
        </w:rPr>
        <w:t>&lt;CREDITEDAMOUNT&gt;5&lt;/CREDITEDAMOUNT&gt;</w:t>
      </w:r>
    </w:p>
    <w:p w:rsidR="00064A34" w:rsidRPr="00425C8F" w:rsidRDefault="00064A34" w:rsidP="00064A34">
      <w:pPr>
        <w:pStyle w:val="Code"/>
        <w:ind w:left="2880"/>
        <w:jc w:val="left"/>
        <w:rPr>
          <w:lang w:val="fr-FR"/>
        </w:rPr>
      </w:pPr>
      <w:r w:rsidRPr="00425C8F">
        <w:rPr>
          <w:lang w:val="fr-FR"/>
        </w:rPr>
        <w:t>&lt;MESSAGE&gt;YourCurrentLoyalty Points are 90 CreditedAmountis 5 and Redemption Transaction ID is LMS150310.1559.1201</w:t>
      </w:r>
      <w:r w:rsidR="00D53168" w:rsidRPr="00D53168">
        <w:rPr>
          <w:lang w:val="fr-FR"/>
        </w:rPr>
        <w:t>fromproductwallet ETOPUP.</w:t>
      </w:r>
      <w:r w:rsidRPr="00425C8F">
        <w:rPr>
          <w:lang w:val="fr-FR"/>
        </w:rPr>
        <w:t>&lt;/MESSAGE&gt;</w:t>
      </w:r>
    </w:p>
    <w:p w:rsidR="00064A34" w:rsidRPr="00425C8F" w:rsidRDefault="00064A34" w:rsidP="00064A34">
      <w:pPr>
        <w:pStyle w:val="Code"/>
        <w:ind w:left="2160"/>
        <w:jc w:val="left"/>
        <w:rPr>
          <w:lang w:val="fr-FR"/>
        </w:rPr>
      </w:pPr>
      <w:r w:rsidRPr="00425C8F">
        <w:rPr>
          <w:lang w:val="fr-FR"/>
        </w:rPr>
        <w:t>&lt;/COMMAND&gt;</w:t>
      </w:r>
    </w:p>
    <w:p w:rsidR="005D6B3E" w:rsidRPr="00425C8F" w:rsidRDefault="005D6B3E" w:rsidP="00633175">
      <w:pPr>
        <w:pStyle w:val="BodyText2"/>
        <w:rPr>
          <w:lang w:val="en-IN"/>
        </w:rPr>
      </w:pPr>
    </w:p>
    <w:p w:rsidR="005D6B3E" w:rsidRPr="00425C8F" w:rsidRDefault="005D6B3E" w:rsidP="00633175">
      <w:pPr>
        <w:pStyle w:val="BodyText2"/>
        <w:rPr>
          <w:lang w:val="en-IN"/>
        </w:rPr>
      </w:pPr>
    </w:p>
    <w:p w:rsidR="009434F1" w:rsidRPr="00425C8F" w:rsidRDefault="009434F1" w:rsidP="009434F1">
      <w:pPr>
        <w:pStyle w:val="Footer"/>
        <w:tabs>
          <w:tab w:val="clear" w:pos="4320"/>
          <w:tab w:val="clear" w:pos="8640"/>
        </w:tabs>
        <w:ind w:left="1530" w:hanging="1530"/>
        <w:jc w:val="both"/>
        <w:rPr>
          <w:rFonts w:ascii="Arial" w:hAnsi="Arial" w:cs="Arial"/>
          <w:b/>
          <w:bCs/>
          <w:sz w:val="20"/>
          <w:szCs w:val="20"/>
        </w:rPr>
      </w:pPr>
      <w:r w:rsidRPr="00425C8F">
        <w:rPr>
          <w:rFonts w:ascii="Arial" w:hAnsi="Arial" w:cs="Arial"/>
          <w:b/>
          <w:bCs/>
          <w:sz w:val="20"/>
          <w:szCs w:val="20"/>
        </w:rPr>
        <w:t>Field Details</w:t>
      </w:r>
    </w:p>
    <w:p w:rsidR="005D6B3E" w:rsidRPr="00425C8F" w:rsidRDefault="005D6B3E" w:rsidP="00633175">
      <w:pPr>
        <w:pStyle w:val="BodyText2"/>
        <w:rPr>
          <w:lang w:val="en-IN"/>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9434F1" w:rsidRPr="00425C8F" w:rsidTr="00762089">
        <w:trPr>
          <w:trHeight w:val="277"/>
          <w:tblHeader/>
        </w:trPr>
        <w:tc>
          <w:tcPr>
            <w:tcW w:w="1440" w:type="dxa"/>
            <w:tcBorders>
              <w:top w:val="single" w:sz="4" w:space="0" w:color="000000"/>
              <w:bottom w:val="single" w:sz="6" w:space="0" w:color="000000"/>
            </w:tcBorders>
            <w:shd w:val="clear" w:color="auto" w:fill="E31837"/>
          </w:tcPr>
          <w:p w:rsidR="009434F1" w:rsidRPr="00425C8F" w:rsidRDefault="009434F1" w:rsidP="00762089">
            <w:pPr>
              <w:pStyle w:val="TableColumnLabels"/>
              <w:rPr>
                <w:color w:val="auto"/>
              </w:rPr>
            </w:pPr>
            <w:r w:rsidRPr="00425C8F">
              <w:rPr>
                <w:color w:val="auto"/>
              </w:rPr>
              <w:t>TAG</w:t>
            </w:r>
          </w:p>
        </w:tc>
        <w:tc>
          <w:tcPr>
            <w:tcW w:w="1254" w:type="dxa"/>
            <w:tcBorders>
              <w:top w:val="single" w:sz="4" w:space="0" w:color="000000"/>
              <w:bottom w:val="single" w:sz="6" w:space="0" w:color="000000"/>
            </w:tcBorders>
            <w:shd w:val="clear" w:color="auto" w:fill="E31837"/>
          </w:tcPr>
          <w:p w:rsidR="009434F1" w:rsidRPr="00425C8F" w:rsidRDefault="009434F1" w:rsidP="00762089">
            <w:pPr>
              <w:pStyle w:val="TableColumnLabels"/>
              <w:rPr>
                <w:color w:val="auto"/>
              </w:rPr>
            </w:pPr>
            <w:r w:rsidRPr="00425C8F">
              <w:rPr>
                <w:color w:val="auto"/>
              </w:rPr>
              <w:t>Fields</w:t>
            </w:r>
          </w:p>
        </w:tc>
        <w:tc>
          <w:tcPr>
            <w:tcW w:w="2551" w:type="dxa"/>
            <w:tcBorders>
              <w:top w:val="single" w:sz="4" w:space="0" w:color="000000"/>
              <w:bottom w:val="single" w:sz="6" w:space="0" w:color="000000"/>
            </w:tcBorders>
            <w:shd w:val="clear" w:color="auto" w:fill="E31837"/>
          </w:tcPr>
          <w:p w:rsidR="009434F1" w:rsidRPr="00425C8F" w:rsidRDefault="009434F1" w:rsidP="00762089">
            <w:pPr>
              <w:pStyle w:val="TableColumnLabels"/>
              <w:rPr>
                <w:color w:val="auto"/>
              </w:rPr>
            </w:pPr>
            <w:r w:rsidRPr="00425C8F">
              <w:rPr>
                <w:color w:val="auto"/>
              </w:rPr>
              <w:t>Remarks</w:t>
            </w:r>
          </w:p>
        </w:tc>
        <w:tc>
          <w:tcPr>
            <w:tcW w:w="1134" w:type="dxa"/>
            <w:tcBorders>
              <w:top w:val="single" w:sz="4" w:space="0" w:color="000000"/>
              <w:bottom w:val="single" w:sz="6" w:space="0" w:color="000000"/>
            </w:tcBorders>
            <w:shd w:val="clear" w:color="auto" w:fill="E31837"/>
          </w:tcPr>
          <w:p w:rsidR="009434F1" w:rsidRPr="00425C8F" w:rsidRDefault="009434F1" w:rsidP="00762089">
            <w:pPr>
              <w:pStyle w:val="TableColumnLabels"/>
              <w:rPr>
                <w:color w:val="auto"/>
              </w:rPr>
            </w:pPr>
            <w:r w:rsidRPr="00425C8F">
              <w:rPr>
                <w:color w:val="auto"/>
              </w:rPr>
              <w:t>Example</w:t>
            </w:r>
          </w:p>
        </w:tc>
        <w:tc>
          <w:tcPr>
            <w:tcW w:w="1901" w:type="dxa"/>
            <w:tcBorders>
              <w:top w:val="single" w:sz="4" w:space="0" w:color="000000"/>
              <w:bottom w:val="single" w:sz="6" w:space="0" w:color="000000"/>
            </w:tcBorders>
            <w:shd w:val="clear" w:color="auto" w:fill="E31837"/>
          </w:tcPr>
          <w:p w:rsidR="009434F1" w:rsidRPr="00425C8F" w:rsidRDefault="009434F1" w:rsidP="00762089">
            <w:pPr>
              <w:pStyle w:val="TableColumnLabels"/>
              <w:rPr>
                <w:color w:val="auto"/>
              </w:rPr>
            </w:pPr>
            <w:r w:rsidRPr="00425C8F">
              <w:rPr>
                <w:color w:val="auto"/>
              </w:rPr>
              <w:t>Field Type</w:t>
            </w:r>
          </w:p>
        </w:tc>
        <w:tc>
          <w:tcPr>
            <w:tcW w:w="1316" w:type="dxa"/>
            <w:tcBorders>
              <w:top w:val="single" w:sz="4" w:space="0" w:color="000000"/>
              <w:bottom w:val="single" w:sz="6" w:space="0" w:color="000000"/>
            </w:tcBorders>
            <w:shd w:val="clear" w:color="auto" w:fill="E31837"/>
          </w:tcPr>
          <w:p w:rsidR="009434F1" w:rsidRPr="00425C8F" w:rsidRDefault="009434F1" w:rsidP="00762089">
            <w:pPr>
              <w:pStyle w:val="TableColumnLabels"/>
              <w:rPr>
                <w:color w:val="auto"/>
              </w:rPr>
            </w:pPr>
            <w:r w:rsidRPr="00425C8F">
              <w:rPr>
                <w:color w:val="auto"/>
              </w:rPr>
              <w:t>Optional/</w:t>
            </w:r>
          </w:p>
          <w:p w:rsidR="009434F1" w:rsidRPr="00425C8F" w:rsidRDefault="009434F1" w:rsidP="00762089">
            <w:pPr>
              <w:pStyle w:val="TableColumnLabels"/>
              <w:rPr>
                <w:color w:val="auto"/>
              </w:rPr>
            </w:pPr>
            <w:r w:rsidRPr="00425C8F">
              <w:rPr>
                <w:color w:val="auto"/>
              </w:rPr>
              <w:t>Mandatory</w:t>
            </w:r>
          </w:p>
        </w:tc>
      </w:tr>
      <w:tr w:rsidR="00A11C52" w:rsidRPr="00425C8F" w:rsidTr="00762089">
        <w:trPr>
          <w:trHeight w:val="277"/>
        </w:trPr>
        <w:tc>
          <w:tcPr>
            <w:tcW w:w="1440" w:type="dxa"/>
            <w:tcBorders>
              <w:top w:val="single" w:sz="6" w:space="0" w:color="000000"/>
              <w:bottom w:val="single" w:sz="6" w:space="0" w:color="000000"/>
            </w:tcBorders>
          </w:tcPr>
          <w:p w:rsidR="00A11C52" w:rsidRPr="00425C8F" w:rsidRDefault="00A11C52" w:rsidP="00762089">
            <w:pPr>
              <w:pStyle w:val="Tablecontent"/>
            </w:pPr>
            <w:r w:rsidRPr="00425C8F">
              <w:t>TYPE</w:t>
            </w:r>
          </w:p>
        </w:tc>
        <w:tc>
          <w:tcPr>
            <w:tcW w:w="1254" w:type="dxa"/>
            <w:tcBorders>
              <w:top w:val="single" w:sz="6" w:space="0" w:color="000000"/>
              <w:bottom w:val="single" w:sz="6" w:space="0" w:color="000000"/>
            </w:tcBorders>
          </w:tcPr>
          <w:p w:rsidR="00A11C52" w:rsidRPr="00425C8F" w:rsidRDefault="00A11C52" w:rsidP="00762089">
            <w:pPr>
              <w:pStyle w:val="Tablecontent"/>
            </w:pPr>
            <w:r w:rsidRPr="00425C8F">
              <w:rPr>
                <w:lang w:val="en-IN"/>
              </w:rPr>
              <w:t>Request type</w:t>
            </w:r>
          </w:p>
        </w:tc>
        <w:tc>
          <w:tcPr>
            <w:tcW w:w="2551" w:type="dxa"/>
            <w:tcBorders>
              <w:top w:val="single" w:sz="6" w:space="0" w:color="000000"/>
              <w:bottom w:val="single" w:sz="6" w:space="0" w:color="000000"/>
            </w:tcBorders>
          </w:tcPr>
          <w:p w:rsidR="00A11C52" w:rsidRPr="00425C8F" w:rsidRDefault="00A11C52" w:rsidP="00762089">
            <w:pPr>
              <w:pStyle w:val="Tablecontent"/>
            </w:pPr>
            <w:r w:rsidRPr="00425C8F">
              <w:rPr>
                <w:lang w:val="en-IN"/>
              </w:rPr>
              <w:t>Request Type, should be sent with each request – fixed</w:t>
            </w:r>
          </w:p>
        </w:tc>
        <w:tc>
          <w:tcPr>
            <w:tcW w:w="1134" w:type="dxa"/>
            <w:tcBorders>
              <w:top w:val="single" w:sz="6" w:space="0" w:color="000000"/>
              <w:bottom w:val="single" w:sz="6" w:space="0" w:color="000000"/>
            </w:tcBorders>
          </w:tcPr>
          <w:p w:rsidR="00A11C52" w:rsidRPr="00425C8F" w:rsidRDefault="00A11C52" w:rsidP="00762089">
            <w:pPr>
              <w:pStyle w:val="Tablecontent"/>
            </w:pPr>
            <w:r w:rsidRPr="00425C8F">
              <w:rPr>
                <w:lang w:val="fr-FR"/>
              </w:rPr>
              <w:t>LMSPTREDRES</w:t>
            </w:r>
          </w:p>
        </w:tc>
        <w:tc>
          <w:tcPr>
            <w:tcW w:w="1901" w:type="dxa"/>
            <w:tcBorders>
              <w:top w:val="single" w:sz="6" w:space="0" w:color="000000"/>
              <w:bottom w:val="single" w:sz="6" w:space="0" w:color="000000"/>
            </w:tcBorders>
          </w:tcPr>
          <w:p w:rsidR="00A11C52" w:rsidRPr="00425C8F" w:rsidRDefault="00A11C52" w:rsidP="00762089">
            <w:pPr>
              <w:pStyle w:val="Tablecontent"/>
            </w:pPr>
            <w:r w:rsidRPr="00425C8F">
              <w:rPr>
                <w:lang w:val="en-IN"/>
              </w:rPr>
              <w:t>A (20)</w:t>
            </w:r>
          </w:p>
        </w:tc>
        <w:tc>
          <w:tcPr>
            <w:tcW w:w="1316" w:type="dxa"/>
            <w:tcBorders>
              <w:top w:val="single" w:sz="6" w:space="0" w:color="000000"/>
              <w:bottom w:val="single" w:sz="6" w:space="0" w:color="000000"/>
            </w:tcBorders>
          </w:tcPr>
          <w:p w:rsidR="00A11C52" w:rsidRPr="00425C8F" w:rsidRDefault="00A11C52" w:rsidP="00762089">
            <w:pPr>
              <w:pStyle w:val="Tablecontent"/>
            </w:pPr>
            <w:r w:rsidRPr="00425C8F">
              <w:t>M</w:t>
            </w:r>
          </w:p>
        </w:tc>
      </w:tr>
      <w:tr w:rsidR="00A11C52" w:rsidRPr="00425C8F" w:rsidTr="00762089">
        <w:trPr>
          <w:trHeight w:val="277"/>
        </w:trPr>
        <w:tc>
          <w:tcPr>
            <w:tcW w:w="1440" w:type="dxa"/>
            <w:tcBorders>
              <w:top w:val="single" w:sz="6" w:space="0" w:color="000000"/>
              <w:bottom w:val="single" w:sz="6" w:space="0" w:color="000000"/>
            </w:tcBorders>
          </w:tcPr>
          <w:p w:rsidR="00A11C52" w:rsidRPr="00425C8F" w:rsidRDefault="00A11C52" w:rsidP="00762089">
            <w:pPr>
              <w:pStyle w:val="Tablecontent"/>
            </w:pPr>
            <w:r w:rsidRPr="00425C8F">
              <w:t>DATE</w:t>
            </w:r>
          </w:p>
        </w:tc>
        <w:tc>
          <w:tcPr>
            <w:tcW w:w="1254" w:type="dxa"/>
            <w:tcBorders>
              <w:top w:val="single" w:sz="6" w:space="0" w:color="000000"/>
              <w:bottom w:val="single" w:sz="6" w:space="0" w:color="000000"/>
            </w:tcBorders>
          </w:tcPr>
          <w:p w:rsidR="00A11C52" w:rsidRPr="00425C8F" w:rsidRDefault="00A11C52" w:rsidP="00762089">
            <w:pPr>
              <w:pStyle w:val="Tablecontent"/>
            </w:pPr>
            <w:r w:rsidRPr="00425C8F">
              <w:rPr>
                <w:lang w:val="en-IN"/>
              </w:rPr>
              <w:t>Date and time</w:t>
            </w:r>
          </w:p>
        </w:tc>
        <w:tc>
          <w:tcPr>
            <w:tcW w:w="2551" w:type="dxa"/>
            <w:tcBorders>
              <w:top w:val="single" w:sz="6" w:space="0" w:color="000000"/>
              <w:bottom w:val="single" w:sz="6" w:space="0" w:color="000000"/>
            </w:tcBorders>
          </w:tcPr>
          <w:p w:rsidR="00A11C52" w:rsidRPr="00425C8F" w:rsidRDefault="00A11C52" w:rsidP="00762089">
            <w:pPr>
              <w:pStyle w:val="Tablecontent"/>
            </w:pPr>
            <w:r w:rsidRPr="00425C8F">
              <w:rPr>
                <w:lang w:val="en-IN"/>
              </w:rPr>
              <w:t>Date and time on which request was sent by external system, HH are in 24 Hour Format</w:t>
            </w:r>
          </w:p>
        </w:tc>
        <w:tc>
          <w:tcPr>
            <w:tcW w:w="1134" w:type="dxa"/>
            <w:tcBorders>
              <w:top w:val="single" w:sz="6" w:space="0" w:color="000000"/>
              <w:bottom w:val="single" w:sz="6" w:space="0" w:color="000000"/>
            </w:tcBorders>
          </w:tcPr>
          <w:p w:rsidR="00A11C52" w:rsidRPr="00425C8F" w:rsidRDefault="00A11C52" w:rsidP="00762089">
            <w:pPr>
              <w:pStyle w:val="Tablecontent"/>
            </w:pPr>
            <w:r w:rsidRPr="00425C8F">
              <w:rPr>
                <w:lang w:val="en-IN"/>
              </w:rPr>
              <w:t>DD/MM/YYYY HH24:MI:SS</w:t>
            </w:r>
          </w:p>
        </w:tc>
        <w:tc>
          <w:tcPr>
            <w:tcW w:w="1901" w:type="dxa"/>
            <w:tcBorders>
              <w:top w:val="single" w:sz="6" w:space="0" w:color="000000"/>
              <w:bottom w:val="single" w:sz="6" w:space="0" w:color="000000"/>
            </w:tcBorders>
          </w:tcPr>
          <w:p w:rsidR="00A11C52" w:rsidRPr="00425C8F" w:rsidRDefault="00A11C52" w:rsidP="00762089">
            <w:pPr>
              <w:pStyle w:val="Tablecontent"/>
            </w:pPr>
            <w:r w:rsidRPr="00425C8F">
              <w:rPr>
                <w:lang w:val="en-IN"/>
              </w:rPr>
              <w:t>D (20)</w:t>
            </w:r>
          </w:p>
        </w:tc>
        <w:tc>
          <w:tcPr>
            <w:tcW w:w="1316" w:type="dxa"/>
            <w:tcBorders>
              <w:top w:val="single" w:sz="6" w:space="0" w:color="000000"/>
              <w:bottom w:val="single" w:sz="6" w:space="0" w:color="000000"/>
            </w:tcBorders>
          </w:tcPr>
          <w:p w:rsidR="00A11C52" w:rsidRPr="00425C8F" w:rsidRDefault="00A11C52" w:rsidP="00762089">
            <w:pPr>
              <w:pStyle w:val="Tablecontent"/>
            </w:pPr>
            <w:r w:rsidRPr="00425C8F">
              <w:rPr>
                <w:lang w:val="en-IN"/>
              </w:rPr>
              <w:t>O (Tag is mandatory)</w:t>
            </w:r>
          </w:p>
        </w:tc>
      </w:tr>
      <w:tr w:rsidR="00A11C52" w:rsidRPr="00425C8F" w:rsidTr="00762089">
        <w:trPr>
          <w:trHeight w:val="277"/>
        </w:trPr>
        <w:tc>
          <w:tcPr>
            <w:tcW w:w="1440" w:type="dxa"/>
            <w:tcBorders>
              <w:top w:val="single" w:sz="6" w:space="0" w:color="000000"/>
              <w:bottom w:val="single" w:sz="6" w:space="0" w:color="000000"/>
            </w:tcBorders>
          </w:tcPr>
          <w:p w:rsidR="00A11C52" w:rsidRPr="00425C8F" w:rsidRDefault="00A11C52" w:rsidP="00762089">
            <w:pPr>
              <w:pStyle w:val="Tablecontent"/>
            </w:pPr>
            <w:r w:rsidRPr="00425C8F">
              <w:t>TXNSTATUS</w:t>
            </w:r>
          </w:p>
        </w:tc>
        <w:tc>
          <w:tcPr>
            <w:tcW w:w="1254" w:type="dxa"/>
            <w:tcBorders>
              <w:top w:val="single" w:sz="6" w:space="0" w:color="000000"/>
              <w:bottom w:val="single" w:sz="6" w:space="0" w:color="000000"/>
            </w:tcBorders>
          </w:tcPr>
          <w:p w:rsidR="00A11C52" w:rsidRPr="00425C8F" w:rsidRDefault="00A11C52" w:rsidP="00762089">
            <w:pPr>
              <w:pStyle w:val="Tablecontent"/>
            </w:pPr>
            <w:r w:rsidRPr="00425C8F">
              <w:t>Transaction Status</w:t>
            </w:r>
          </w:p>
        </w:tc>
        <w:tc>
          <w:tcPr>
            <w:tcW w:w="2551" w:type="dxa"/>
            <w:tcBorders>
              <w:top w:val="single" w:sz="6" w:space="0" w:color="000000"/>
              <w:bottom w:val="single" w:sz="6" w:space="0" w:color="000000"/>
            </w:tcBorders>
          </w:tcPr>
          <w:p w:rsidR="00A11C52" w:rsidRPr="00425C8F" w:rsidRDefault="00A11C52" w:rsidP="00762089">
            <w:pPr>
              <w:pStyle w:val="Tablecontent"/>
            </w:pPr>
            <w:r w:rsidRPr="00425C8F">
              <w:t>Status of the request</w:t>
            </w:r>
          </w:p>
          <w:p w:rsidR="00A11C52" w:rsidRPr="00425C8F" w:rsidRDefault="00A11C52" w:rsidP="00762089">
            <w:pPr>
              <w:pStyle w:val="TableListBullet1"/>
              <w:jc w:val="left"/>
            </w:pPr>
            <w:r w:rsidRPr="00425C8F">
              <w:t xml:space="preserve">Transaction Status= 200 means Success, </w:t>
            </w:r>
          </w:p>
          <w:p w:rsidR="00A11C52" w:rsidRPr="00425C8F" w:rsidRDefault="00A11C52" w:rsidP="00762089">
            <w:pPr>
              <w:pStyle w:val="TableListBullet1"/>
              <w:jc w:val="left"/>
            </w:pPr>
            <w:r w:rsidRPr="00425C8F">
              <w:t xml:space="preserve">Transaction Status Other than 200 means failed </w:t>
            </w:r>
          </w:p>
        </w:tc>
        <w:tc>
          <w:tcPr>
            <w:tcW w:w="1134" w:type="dxa"/>
            <w:tcBorders>
              <w:top w:val="single" w:sz="6" w:space="0" w:color="000000"/>
              <w:bottom w:val="single" w:sz="6" w:space="0" w:color="000000"/>
            </w:tcBorders>
          </w:tcPr>
          <w:p w:rsidR="00A11C52" w:rsidRPr="00425C8F" w:rsidRDefault="00A11C52" w:rsidP="00762089">
            <w:pPr>
              <w:pStyle w:val="Tablecontent"/>
            </w:pPr>
            <w:r w:rsidRPr="00425C8F">
              <w:t>200</w:t>
            </w:r>
          </w:p>
        </w:tc>
        <w:tc>
          <w:tcPr>
            <w:tcW w:w="1901" w:type="dxa"/>
            <w:tcBorders>
              <w:top w:val="single" w:sz="6" w:space="0" w:color="000000"/>
              <w:bottom w:val="single" w:sz="6" w:space="0" w:color="000000"/>
            </w:tcBorders>
          </w:tcPr>
          <w:p w:rsidR="00A11C52" w:rsidRPr="00425C8F" w:rsidRDefault="00A11C52" w:rsidP="00762089">
            <w:pPr>
              <w:pStyle w:val="Tablecontent"/>
            </w:pPr>
            <w:r w:rsidRPr="00425C8F">
              <w:t>N(10)</w:t>
            </w:r>
          </w:p>
        </w:tc>
        <w:tc>
          <w:tcPr>
            <w:tcW w:w="1316" w:type="dxa"/>
            <w:tcBorders>
              <w:top w:val="single" w:sz="6" w:space="0" w:color="000000"/>
              <w:bottom w:val="single" w:sz="6" w:space="0" w:color="000000"/>
            </w:tcBorders>
          </w:tcPr>
          <w:p w:rsidR="00A11C52" w:rsidRPr="00425C8F" w:rsidRDefault="00A11C52" w:rsidP="00762089">
            <w:pPr>
              <w:pStyle w:val="Tablecontent"/>
            </w:pPr>
            <w:r w:rsidRPr="00425C8F">
              <w:t>M</w:t>
            </w:r>
          </w:p>
        </w:tc>
      </w:tr>
      <w:tr w:rsidR="00A66F04" w:rsidRPr="00425C8F" w:rsidTr="00762089">
        <w:trPr>
          <w:trHeight w:val="277"/>
        </w:trPr>
        <w:tc>
          <w:tcPr>
            <w:tcW w:w="1440" w:type="dxa"/>
            <w:tcBorders>
              <w:top w:val="single" w:sz="6" w:space="0" w:color="000000"/>
              <w:bottom w:val="single" w:sz="6" w:space="0" w:color="000000"/>
            </w:tcBorders>
          </w:tcPr>
          <w:p w:rsidR="00A66F04" w:rsidRPr="00425C8F" w:rsidRDefault="00A66F04" w:rsidP="00762089">
            <w:pPr>
              <w:pStyle w:val="Tablecontent"/>
            </w:pPr>
            <w:r w:rsidRPr="00425C8F">
              <w:t>REDTXNID</w:t>
            </w:r>
          </w:p>
        </w:tc>
        <w:tc>
          <w:tcPr>
            <w:tcW w:w="1254" w:type="dxa"/>
            <w:tcBorders>
              <w:top w:val="single" w:sz="6" w:space="0" w:color="000000"/>
              <w:bottom w:val="single" w:sz="6" w:space="0" w:color="000000"/>
            </w:tcBorders>
          </w:tcPr>
          <w:p w:rsidR="00A66F04" w:rsidRPr="00425C8F" w:rsidRDefault="00A66F04" w:rsidP="00762089">
            <w:pPr>
              <w:pStyle w:val="Footer"/>
              <w:tabs>
                <w:tab w:val="clear" w:pos="4320"/>
                <w:tab w:val="clear" w:pos="8640"/>
              </w:tabs>
              <w:rPr>
                <w:rFonts w:ascii="Arial" w:hAnsi="Arial" w:cs="Arial"/>
                <w:sz w:val="20"/>
                <w:szCs w:val="20"/>
              </w:rPr>
            </w:pPr>
            <w:r w:rsidRPr="00425C8F">
              <w:rPr>
                <w:lang w:val="en-IN"/>
              </w:rPr>
              <w:t>RedTransaction ID</w:t>
            </w:r>
          </w:p>
        </w:tc>
        <w:tc>
          <w:tcPr>
            <w:tcW w:w="2551" w:type="dxa"/>
            <w:tcBorders>
              <w:top w:val="single" w:sz="6" w:space="0" w:color="000000"/>
              <w:bottom w:val="single" w:sz="6" w:space="0" w:color="000000"/>
            </w:tcBorders>
          </w:tcPr>
          <w:p w:rsidR="00A66F04" w:rsidRPr="00425C8F" w:rsidRDefault="00A66F04" w:rsidP="00A66F04">
            <w:pPr>
              <w:pStyle w:val="Footer"/>
              <w:tabs>
                <w:tab w:val="clear" w:pos="4320"/>
                <w:tab w:val="clear" w:pos="8640"/>
              </w:tabs>
              <w:rPr>
                <w:rFonts w:ascii="Arial" w:hAnsi="Arial" w:cs="Arial"/>
                <w:sz w:val="20"/>
                <w:szCs w:val="20"/>
              </w:rPr>
            </w:pPr>
            <w:r w:rsidRPr="00425C8F">
              <w:rPr>
                <w:lang w:val="en-IN"/>
              </w:rPr>
              <w:t>PreTUPSTedemption Transaction ID n</w:t>
            </w:r>
          </w:p>
        </w:tc>
        <w:tc>
          <w:tcPr>
            <w:tcW w:w="1134" w:type="dxa"/>
            <w:tcBorders>
              <w:top w:val="single" w:sz="6" w:space="0" w:color="000000"/>
              <w:bottom w:val="single" w:sz="6" w:space="0" w:color="000000"/>
            </w:tcBorders>
          </w:tcPr>
          <w:p w:rsidR="00A66F04" w:rsidRPr="00425C8F" w:rsidRDefault="00A66F04" w:rsidP="00762089">
            <w:pPr>
              <w:pStyle w:val="Tablecontent"/>
            </w:pPr>
            <w:r w:rsidRPr="00425C8F">
              <w:rPr>
                <w:lang w:val="en-IN"/>
              </w:rPr>
              <w:t>R080912.1212.1234</w:t>
            </w:r>
          </w:p>
        </w:tc>
        <w:tc>
          <w:tcPr>
            <w:tcW w:w="1901" w:type="dxa"/>
            <w:tcBorders>
              <w:top w:val="single" w:sz="6" w:space="0" w:color="000000"/>
              <w:bottom w:val="single" w:sz="6" w:space="0" w:color="000000"/>
            </w:tcBorders>
          </w:tcPr>
          <w:p w:rsidR="00A66F04" w:rsidRPr="00425C8F" w:rsidRDefault="00A66F04" w:rsidP="00762089">
            <w:pPr>
              <w:pStyle w:val="Footer"/>
              <w:tabs>
                <w:tab w:val="clear" w:pos="4320"/>
                <w:tab w:val="clear" w:pos="8640"/>
              </w:tabs>
              <w:rPr>
                <w:rFonts w:ascii="Arial" w:hAnsi="Arial" w:cs="Arial"/>
                <w:sz w:val="20"/>
                <w:szCs w:val="20"/>
              </w:rPr>
            </w:pPr>
            <w:r w:rsidRPr="00425C8F">
              <w:rPr>
                <w:lang w:val="en-IN"/>
              </w:rPr>
              <w:t>20</w:t>
            </w:r>
          </w:p>
        </w:tc>
        <w:tc>
          <w:tcPr>
            <w:tcW w:w="1316" w:type="dxa"/>
            <w:tcBorders>
              <w:top w:val="single" w:sz="6" w:space="0" w:color="000000"/>
              <w:bottom w:val="single" w:sz="6" w:space="0" w:color="000000"/>
            </w:tcBorders>
          </w:tcPr>
          <w:p w:rsidR="00A66F04" w:rsidRPr="00425C8F" w:rsidRDefault="00A66F04" w:rsidP="00762089">
            <w:pPr>
              <w:pStyle w:val="Footer"/>
              <w:tabs>
                <w:tab w:val="clear" w:pos="4320"/>
                <w:tab w:val="clear" w:pos="8640"/>
              </w:tabs>
              <w:rPr>
                <w:rFonts w:ascii="Arial" w:hAnsi="Arial" w:cs="Arial"/>
                <w:sz w:val="20"/>
                <w:szCs w:val="20"/>
              </w:rPr>
            </w:pPr>
            <w:r w:rsidRPr="00425C8F">
              <w:rPr>
                <w:lang w:val="en-IN"/>
              </w:rPr>
              <w:t>M</w:t>
            </w:r>
          </w:p>
        </w:tc>
      </w:tr>
      <w:tr w:rsidR="00A66F04" w:rsidRPr="00425C8F" w:rsidTr="00762089">
        <w:trPr>
          <w:trHeight w:val="277"/>
        </w:trPr>
        <w:tc>
          <w:tcPr>
            <w:tcW w:w="1440" w:type="dxa"/>
            <w:tcBorders>
              <w:top w:val="single" w:sz="6" w:space="0" w:color="000000"/>
              <w:bottom w:val="single" w:sz="6" w:space="0" w:color="000000"/>
            </w:tcBorders>
          </w:tcPr>
          <w:p w:rsidR="00A66F04" w:rsidRPr="00425C8F" w:rsidRDefault="00A66F04" w:rsidP="00762089">
            <w:pPr>
              <w:pStyle w:val="Tablecontent"/>
            </w:pPr>
            <w:r w:rsidRPr="00425C8F">
              <w:t>CREDITEDAMOUNT</w:t>
            </w:r>
          </w:p>
        </w:tc>
        <w:tc>
          <w:tcPr>
            <w:tcW w:w="1254" w:type="dxa"/>
            <w:tcBorders>
              <w:top w:val="single" w:sz="6" w:space="0" w:color="000000"/>
              <w:bottom w:val="single" w:sz="6" w:space="0" w:color="000000"/>
            </w:tcBorders>
          </w:tcPr>
          <w:p w:rsidR="00A66F04" w:rsidRPr="00425C8F" w:rsidRDefault="00A66F04" w:rsidP="00762089">
            <w:pPr>
              <w:pStyle w:val="Footer"/>
              <w:tabs>
                <w:tab w:val="clear" w:pos="4320"/>
                <w:tab w:val="clear" w:pos="8640"/>
              </w:tabs>
              <w:rPr>
                <w:rFonts w:ascii="Arial" w:hAnsi="Arial" w:cs="Arial"/>
                <w:sz w:val="20"/>
                <w:szCs w:val="20"/>
              </w:rPr>
            </w:pPr>
            <w:r w:rsidRPr="00425C8F">
              <w:rPr>
                <w:lang w:val="en-IN"/>
              </w:rPr>
              <w:t>Credited Amount</w:t>
            </w:r>
          </w:p>
        </w:tc>
        <w:tc>
          <w:tcPr>
            <w:tcW w:w="2551" w:type="dxa"/>
            <w:tcBorders>
              <w:top w:val="single" w:sz="6" w:space="0" w:color="000000"/>
              <w:bottom w:val="single" w:sz="6" w:space="0" w:color="000000"/>
            </w:tcBorders>
          </w:tcPr>
          <w:p w:rsidR="00A66F04" w:rsidRPr="00425C8F" w:rsidRDefault="00A66F04" w:rsidP="00762089">
            <w:pPr>
              <w:pStyle w:val="Footer"/>
              <w:tabs>
                <w:tab w:val="clear" w:pos="4320"/>
                <w:tab w:val="clear" w:pos="8640"/>
              </w:tabs>
              <w:rPr>
                <w:rFonts w:ascii="Arial" w:hAnsi="Arial" w:cs="Arial"/>
                <w:sz w:val="20"/>
                <w:szCs w:val="20"/>
              </w:rPr>
            </w:pPr>
            <w:r w:rsidRPr="00425C8F">
              <w:rPr>
                <w:lang w:val="en-IN"/>
              </w:rPr>
              <w:t>Numeric Only.</w:t>
            </w:r>
          </w:p>
        </w:tc>
        <w:tc>
          <w:tcPr>
            <w:tcW w:w="1134" w:type="dxa"/>
            <w:tcBorders>
              <w:top w:val="single" w:sz="6" w:space="0" w:color="000000"/>
              <w:bottom w:val="single" w:sz="6" w:space="0" w:color="000000"/>
            </w:tcBorders>
          </w:tcPr>
          <w:p w:rsidR="00A66F04" w:rsidRPr="00425C8F" w:rsidRDefault="00A66F04" w:rsidP="00762089">
            <w:pPr>
              <w:pStyle w:val="Tablecontent"/>
            </w:pPr>
            <w:r w:rsidRPr="00425C8F">
              <w:rPr>
                <w:lang w:val="en-IN"/>
              </w:rPr>
              <w:t>100</w:t>
            </w:r>
          </w:p>
        </w:tc>
        <w:tc>
          <w:tcPr>
            <w:tcW w:w="1901" w:type="dxa"/>
            <w:tcBorders>
              <w:top w:val="single" w:sz="6" w:space="0" w:color="000000"/>
              <w:bottom w:val="single" w:sz="6" w:space="0" w:color="000000"/>
            </w:tcBorders>
          </w:tcPr>
          <w:p w:rsidR="00A66F04" w:rsidRPr="00425C8F" w:rsidRDefault="00A66F04" w:rsidP="00762089">
            <w:pPr>
              <w:pStyle w:val="Footer"/>
              <w:tabs>
                <w:tab w:val="clear" w:pos="4320"/>
                <w:tab w:val="clear" w:pos="8640"/>
              </w:tabs>
              <w:rPr>
                <w:rFonts w:ascii="Arial" w:hAnsi="Arial" w:cs="Arial"/>
                <w:sz w:val="20"/>
                <w:szCs w:val="20"/>
              </w:rPr>
            </w:pPr>
            <w:r w:rsidRPr="00425C8F">
              <w:rPr>
                <w:lang w:val="en-IN"/>
              </w:rPr>
              <w:t>10</w:t>
            </w:r>
          </w:p>
        </w:tc>
        <w:tc>
          <w:tcPr>
            <w:tcW w:w="1316" w:type="dxa"/>
            <w:tcBorders>
              <w:top w:val="single" w:sz="6" w:space="0" w:color="000000"/>
              <w:bottom w:val="single" w:sz="6" w:space="0" w:color="000000"/>
            </w:tcBorders>
          </w:tcPr>
          <w:p w:rsidR="00A66F04" w:rsidRPr="00425C8F" w:rsidRDefault="00A66F04" w:rsidP="00762089">
            <w:pPr>
              <w:pStyle w:val="Footer"/>
              <w:tabs>
                <w:tab w:val="clear" w:pos="4320"/>
                <w:tab w:val="clear" w:pos="8640"/>
              </w:tabs>
              <w:rPr>
                <w:rFonts w:ascii="Arial" w:hAnsi="Arial" w:cs="Arial"/>
                <w:sz w:val="20"/>
                <w:szCs w:val="20"/>
              </w:rPr>
            </w:pPr>
            <w:r w:rsidRPr="00425C8F">
              <w:rPr>
                <w:lang w:val="en-IN"/>
              </w:rPr>
              <w:t>M</w:t>
            </w:r>
          </w:p>
        </w:tc>
      </w:tr>
      <w:tr w:rsidR="00A66F04" w:rsidRPr="00425C8F" w:rsidTr="00762089">
        <w:trPr>
          <w:trHeight w:val="277"/>
        </w:trPr>
        <w:tc>
          <w:tcPr>
            <w:tcW w:w="1440" w:type="dxa"/>
            <w:tcBorders>
              <w:top w:val="single" w:sz="6" w:space="0" w:color="000000"/>
              <w:bottom w:val="single" w:sz="6" w:space="0" w:color="000000"/>
            </w:tcBorders>
          </w:tcPr>
          <w:p w:rsidR="00A66F04" w:rsidRPr="00425C8F" w:rsidRDefault="00A66F04" w:rsidP="00762089">
            <w:pPr>
              <w:pStyle w:val="Tablecontent"/>
            </w:pPr>
            <w:r w:rsidRPr="00425C8F">
              <w:t>REMPOINTS</w:t>
            </w:r>
          </w:p>
        </w:tc>
        <w:tc>
          <w:tcPr>
            <w:tcW w:w="1254" w:type="dxa"/>
            <w:tcBorders>
              <w:top w:val="single" w:sz="6" w:space="0" w:color="000000"/>
              <w:bottom w:val="single" w:sz="6" w:space="0" w:color="000000"/>
            </w:tcBorders>
            <w:vAlign w:val="center"/>
          </w:tcPr>
          <w:p w:rsidR="00A66F04" w:rsidRPr="00425C8F" w:rsidRDefault="00A66F04" w:rsidP="00762089">
            <w:pPr>
              <w:pStyle w:val="Footer"/>
              <w:tabs>
                <w:tab w:val="clear" w:pos="4320"/>
                <w:tab w:val="clear" w:pos="8640"/>
              </w:tabs>
              <w:rPr>
                <w:rFonts w:ascii="Arial" w:hAnsi="Arial" w:cs="Arial"/>
                <w:sz w:val="20"/>
                <w:szCs w:val="20"/>
              </w:rPr>
            </w:pPr>
            <w:r w:rsidRPr="00425C8F">
              <w:rPr>
                <w:rFonts w:ascii="Arial" w:hAnsi="Arial" w:cs="Arial"/>
                <w:sz w:val="20"/>
                <w:szCs w:val="20"/>
              </w:rPr>
              <w:t>Remaining Loyalty points</w:t>
            </w:r>
          </w:p>
        </w:tc>
        <w:tc>
          <w:tcPr>
            <w:tcW w:w="2551" w:type="dxa"/>
            <w:tcBorders>
              <w:top w:val="single" w:sz="6" w:space="0" w:color="000000"/>
              <w:bottom w:val="single" w:sz="6" w:space="0" w:color="000000"/>
            </w:tcBorders>
            <w:vAlign w:val="center"/>
          </w:tcPr>
          <w:p w:rsidR="00A66F04" w:rsidRPr="00425C8F" w:rsidRDefault="00A66F04" w:rsidP="00762089">
            <w:pPr>
              <w:pStyle w:val="Footer"/>
              <w:tabs>
                <w:tab w:val="clear" w:pos="4320"/>
                <w:tab w:val="clear" w:pos="8640"/>
              </w:tabs>
              <w:rPr>
                <w:rFonts w:ascii="Arial" w:hAnsi="Arial" w:cs="Arial"/>
                <w:sz w:val="20"/>
                <w:szCs w:val="20"/>
              </w:rPr>
            </w:pPr>
            <w:r w:rsidRPr="00425C8F">
              <w:rPr>
                <w:rFonts w:ascii="Arial" w:hAnsi="Arial" w:cs="Arial"/>
                <w:sz w:val="20"/>
                <w:szCs w:val="20"/>
              </w:rPr>
              <w:t>Remaining Loyalty Points</w:t>
            </w:r>
          </w:p>
        </w:tc>
        <w:tc>
          <w:tcPr>
            <w:tcW w:w="1134" w:type="dxa"/>
            <w:tcBorders>
              <w:top w:val="single" w:sz="6" w:space="0" w:color="000000"/>
              <w:bottom w:val="single" w:sz="6" w:space="0" w:color="000000"/>
            </w:tcBorders>
          </w:tcPr>
          <w:p w:rsidR="00A66F04" w:rsidRPr="00425C8F" w:rsidRDefault="00A66F04" w:rsidP="00762089">
            <w:pPr>
              <w:pStyle w:val="Tablecontent"/>
            </w:pPr>
            <w:r w:rsidRPr="00425C8F">
              <w:t>100</w:t>
            </w:r>
          </w:p>
        </w:tc>
        <w:tc>
          <w:tcPr>
            <w:tcW w:w="1901" w:type="dxa"/>
            <w:tcBorders>
              <w:top w:val="single" w:sz="6" w:space="0" w:color="000000"/>
              <w:bottom w:val="single" w:sz="6" w:space="0" w:color="000000"/>
            </w:tcBorders>
            <w:vAlign w:val="center"/>
          </w:tcPr>
          <w:p w:rsidR="00A66F04" w:rsidRPr="00425C8F" w:rsidRDefault="00A66F04" w:rsidP="00762089">
            <w:pPr>
              <w:pStyle w:val="Footer"/>
              <w:tabs>
                <w:tab w:val="clear" w:pos="4320"/>
                <w:tab w:val="clear" w:pos="8640"/>
              </w:tabs>
              <w:rPr>
                <w:rFonts w:ascii="Arial" w:hAnsi="Arial" w:cs="Arial"/>
                <w:sz w:val="20"/>
                <w:szCs w:val="20"/>
              </w:rPr>
            </w:pPr>
            <w:r w:rsidRPr="00425C8F">
              <w:rPr>
                <w:rFonts w:ascii="Arial" w:hAnsi="Arial" w:cs="Arial"/>
                <w:sz w:val="20"/>
                <w:szCs w:val="20"/>
              </w:rPr>
              <w:t>N(10)</w:t>
            </w:r>
          </w:p>
        </w:tc>
        <w:tc>
          <w:tcPr>
            <w:tcW w:w="1316" w:type="dxa"/>
            <w:tcBorders>
              <w:top w:val="single" w:sz="6" w:space="0" w:color="000000"/>
              <w:bottom w:val="single" w:sz="6" w:space="0" w:color="000000"/>
            </w:tcBorders>
            <w:vAlign w:val="center"/>
          </w:tcPr>
          <w:p w:rsidR="00A66F04" w:rsidRPr="00425C8F" w:rsidRDefault="00A66F04" w:rsidP="00762089">
            <w:pPr>
              <w:pStyle w:val="Footer"/>
              <w:tabs>
                <w:tab w:val="clear" w:pos="4320"/>
                <w:tab w:val="clear" w:pos="8640"/>
              </w:tabs>
              <w:rPr>
                <w:rFonts w:ascii="Arial" w:hAnsi="Arial" w:cs="Arial"/>
                <w:sz w:val="20"/>
                <w:szCs w:val="20"/>
              </w:rPr>
            </w:pPr>
            <w:r w:rsidRPr="00425C8F">
              <w:rPr>
                <w:rFonts w:ascii="Arial" w:hAnsi="Arial" w:cs="Arial"/>
                <w:sz w:val="20"/>
                <w:szCs w:val="20"/>
              </w:rPr>
              <w:t>M</w:t>
            </w:r>
          </w:p>
        </w:tc>
      </w:tr>
      <w:tr w:rsidR="00A66F04" w:rsidRPr="00425C8F" w:rsidTr="00762089">
        <w:trPr>
          <w:trHeight w:val="277"/>
        </w:trPr>
        <w:tc>
          <w:tcPr>
            <w:tcW w:w="1440" w:type="dxa"/>
            <w:tcBorders>
              <w:top w:val="single" w:sz="6" w:space="0" w:color="000000"/>
              <w:bottom w:val="single" w:sz="6" w:space="0" w:color="000000"/>
            </w:tcBorders>
          </w:tcPr>
          <w:p w:rsidR="00A66F04" w:rsidRPr="00425C8F" w:rsidRDefault="00A66F04" w:rsidP="00762089">
            <w:pPr>
              <w:pStyle w:val="Tablecontent"/>
            </w:pPr>
            <w:r w:rsidRPr="00425C8F">
              <w:t>MESSAGE</w:t>
            </w:r>
          </w:p>
        </w:tc>
        <w:tc>
          <w:tcPr>
            <w:tcW w:w="1254" w:type="dxa"/>
            <w:tcBorders>
              <w:top w:val="single" w:sz="6" w:space="0" w:color="000000"/>
              <w:bottom w:val="single" w:sz="6" w:space="0" w:color="000000"/>
            </w:tcBorders>
            <w:vAlign w:val="center"/>
          </w:tcPr>
          <w:p w:rsidR="00A66F04" w:rsidRPr="00425C8F" w:rsidRDefault="00A66F04" w:rsidP="00762089">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 xml:space="preserve">Message </w:t>
            </w:r>
          </w:p>
          <w:p w:rsidR="00A66F04" w:rsidRPr="00425C8F" w:rsidRDefault="00A66F04" w:rsidP="00762089">
            <w:pPr>
              <w:pStyle w:val="Footer"/>
              <w:tabs>
                <w:tab w:val="clear" w:pos="4320"/>
                <w:tab w:val="clear" w:pos="8640"/>
              </w:tabs>
              <w:rPr>
                <w:rFonts w:ascii="Arial" w:hAnsi="Arial" w:cs="Arial"/>
                <w:sz w:val="20"/>
                <w:szCs w:val="20"/>
                <w:highlight w:val="white"/>
              </w:rPr>
            </w:pPr>
          </w:p>
        </w:tc>
        <w:tc>
          <w:tcPr>
            <w:tcW w:w="2551" w:type="dxa"/>
            <w:tcBorders>
              <w:top w:val="single" w:sz="6" w:space="0" w:color="000000"/>
              <w:bottom w:val="single" w:sz="6" w:space="0" w:color="000000"/>
            </w:tcBorders>
            <w:vAlign w:val="center"/>
          </w:tcPr>
          <w:p w:rsidR="00A66F04" w:rsidRPr="00425C8F" w:rsidRDefault="00A66F04" w:rsidP="00762089">
            <w:pPr>
              <w:pStyle w:val="Footer"/>
              <w:tabs>
                <w:tab w:val="clear" w:pos="4320"/>
                <w:tab w:val="clear" w:pos="8640"/>
              </w:tabs>
              <w:rPr>
                <w:rFonts w:ascii="Arial" w:hAnsi="Arial" w:cs="Arial"/>
                <w:sz w:val="20"/>
                <w:szCs w:val="20"/>
              </w:rPr>
            </w:pPr>
            <w:r w:rsidRPr="00425C8F">
              <w:rPr>
                <w:rFonts w:ascii="Arial" w:hAnsi="Arial" w:cs="Arial"/>
                <w:sz w:val="20"/>
                <w:szCs w:val="20"/>
              </w:rPr>
              <w:t xml:space="preserve">Message to be displayed </w:t>
            </w:r>
          </w:p>
        </w:tc>
        <w:tc>
          <w:tcPr>
            <w:tcW w:w="1134" w:type="dxa"/>
            <w:tcBorders>
              <w:top w:val="single" w:sz="6" w:space="0" w:color="000000"/>
              <w:bottom w:val="single" w:sz="6" w:space="0" w:color="000000"/>
            </w:tcBorders>
          </w:tcPr>
          <w:p w:rsidR="00A66F04" w:rsidRPr="00425C8F" w:rsidRDefault="00A66F04" w:rsidP="00762089">
            <w:pPr>
              <w:pStyle w:val="Tablecontent"/>
            </w:pPr>
          </w:p>
        </w:tc>
        <w:tc>
          <w:tcPr>
            <w:tcW w:w="1901" w:type="dxa"/>
            <w:tcBorders>
              <w:top w:val="single" w:sz="6" w:space="0" w:color="000000"/>
              <w:bottom w:val="single" w:sz="6" w:space="0" w:color="000000"/>
            </w:tcBorders>
            <w:vAlign w:val="center"/>
          </w:tcPr>
          <w:p w:rsidR="00A66F04" w:rsidRPr="00425C8F" w:rsidRDefault="00A66F04" w:rsidP="00762089">
            <w:pPr>
              <w:pStyle w:val="Footer"/>
              <w:tabs>
                <w:tab w:val="clear" w:pos="4320"/>
                <w:tab w:val="clear" w:pos="8640"/>
              </w:tabs>
              <w:rPr>
                <w:rFonts w:ascii="Arial" w:hAnsi="Arial" w:cs="Arial"/>
                <w:sz w:val="20"/>
                <w:szCs w:val="20"/>
              </w:rPr>
            </w:pPr>
            <w:r w:rsidRPr="00425C8F">
              <w:rPr>
                <w:lang w:val="en-IN"/>
              </w:rPr>
              <w:t>A (500)</w:t>
            </w:r>
          </w:p>
        </w:tc>
        <w:tc>
          <w:tcPr>
            <w:tcW w:w="1316" w:type="dxa"/>
            <w:tcBorders>
              <w:top w:val="single" w:sz="6" w:space="0" w:color="000000"/>
              <w:bottom w:val="single" w:sz="6" w:space="0" w:color="000000"/>
            </w:tcBorders>
            <w:vAlign w:val="center"/>
          </w:tcPr>
          <w:p w:rsidR="00A66F04" w:rsidRPr="00425C8F" w:rsidRDefault="00A66F04" w:rsidP="00762089">
            <w:pPr>
              <w:pStyle w:val="Tablecontent"/>
              <w:rPr>
                <w:lang w:val="en-IN"/>
              </w:rPr>
            </w:pPr>
            <w:r w:rsidRPr="00425C8F">
              <w:rPr>
                <w:lang w:val="en-IN"/>
              </w:rPr>
              <w:t>O</w:t>
            </w:r>
          </w:p>
          <w:p w:rsidR="00A66F04" w:rsidRPr="00425C8F" w:rsidRDefault="00A66F04" w:rsidP="00762089">
            <w:pPr>
              <w:pStyle w:val="Footer"/>
              <w:tabs>
                <w:tab w:val="clear" w:pos="4320"/>
                <w:tab w:val="clear" w:pos="8640"/>
              </w:tabs>
              <w:rPr>
                <w:rFonts w:ascii="Arial" w:hAnsi="Arial" w:cs="Arial"/>
                <w:sz w:val="20"/>
                <w:szCs w:val="20"/>
              </w:rPr>
            </w:pPr>
            <w:r w:rsidRPr="00425C8F">
              <w:rPr>
                <w:lang w:val="en-IN"/>
              </w:rPr>
              <w:t>(Tag is mandatory)</w:t>
            </w:r>
          </w:p>
        </w:tc>
      </w:tr>
    </w:tbl>
    <w:p w:rsidR="005D6B3E" w:rsidRPr="00425C8F" w:rsidRDefault="005D6B3E" w:rsidP="00633175">
      <w:pPr>
        <w:pStyle w:val="BodyText2"/>
        <w:rPr>
          <w:lang w:val="en-IN"/>
        </w:rPr>
      </w:pPr>
    </w:p>
    <w:p w:rsidR="005D6B3E" w:rsidRPr="00425C8F" w:rsidRDefault="005D6B3E" w:rsidP="00633175">
      <w:pPr>
        <w:pStyle w:val="BodyText2"/>
        <w:rPr>
          <w:lang w:val="en-IN"/>
        </w:rPr>
      </w:pPr>
    </w:p>
    <w:p w:rsidR="005D6B3E" w:rsidRPr="00425C8F" w:rsidRDefault="005D6B3E" w:rsidP="00633175">
      <w:pPr>
        <w:pStyle w:val="BodyText2"/>
        <w:rPr>
          <w:lang w:val="en-IN"/>
        </w:rPr>
      </w:pPr>
    </w:p>
    <w:p w:rsidR="005D6B3E" w:rsidRPr="00425C8F" w:rsidRDefault="005D6B3E" w:rsidP="00633175">
      <w:pPr>
        <w:pStyle w:val="BodyText2"/>
        <w:rPr>
          <w:lang w:val="en-IN"/>
        </w:rPr>
      </w:pPr>
    </w:p>
    <w:p w:rsidR="00D52AED" w:rsidRPr="00425C8F" w:rsidRDefault="00D52AED" w:rsidP="00633175">
      <w:pPr>
        <w:pStyle w:val="BodyText2"/>
        <w:rPr>
          <w:lang w:val="en-IN"/>
        </w:rPr>
      </w:pPr>
    </w:p>
    <w:p w:rsidR="000E6AE9" w:rsidRDefault="00D52AED" w:rsidP="00337049">
      <w:pPr>
        <w:pStyle w:val="Heading2"/>
      </w:pPr>
      <w:bookmarkStart w:id="571" w:name="_Toc286268559"/>
      <w:bookmarkStart w:id="572" w:name="_Toc351541930"/>
      <w:bookmarkStart w:id="573" w:name="_Toc377976456"/>
      <w:bookmarkStart w:id="574" w:name="_Toc379631422"/>
      <w:bookmarkStart w:id="575" w:name="_Toc380482369"/>
      <w:bookmarkStart w:id="576" w:name="_Toc441102196"/>
      <w:bookmarkStart w:id="577" w:name="_Toc485139736"/>
      <w:r w:rsidRPr="00425C8F">
        <w:t>User Deletion</w:t>
      </w:r>
      <w:bookmarkEnd w:id="571"/>
      <w:r w:rsidRPr="00425C8F">
        <w:t xml:space="preserve"> XML API</w:t>
      </w:r>
      <w:bookmarkEnd w:id="572"/>
      <w:bookmarkEnd w:id="573"/>
      <w:bookmarkEnd w:id="574"/>
      <w:bookmarkEnd w:id="575"/>
      <w:bookmarkEnd w:id="576"/>
      <w:bookmarkEnd w:id="577"/>
    </w:p>
    <w:p w:rsidR="00D52AED" w:rsidRPr="00425C8F" w:rsidRDefault="00D52AED" w:rsidP="00BC2539">
      <w:pPr>
        <w:pStyle w:val="BodyText2"/>
      </w:pPr>
      <w:r w:rsidRPr="00425C8F">
        <w:t>External system may use this API to delete a single Channel user.</w:t>
      </w:r>
    </w:p>
    <w:p w:rsidR="00D52AED" w:rsidRPr="00425C8F" w:rsidRDefault="00D52AED" w:rsidP="00D52AED">
      <w:pPr>
        <w:pStyle w:val="BodyText2"/>
        <w:rPr>
          <w:lang w:val="en-IN"/>
        </w:rPr>
      </w:pPr>
    </w:p>
    <w:p w:rsidR="00D52AED" w:rsidRPr="00425C8F" w:rsidRDefault="00D52AED" w:rsidP="00D52AED">
      <w:pPr>
        <w:pStyle w:val="Heading"/>
        <w:rPr>
          <w:color w:val="auto"/>
        </w:rPr>
      </w:pPr>
      <w:r w:rsidRPr="00425C8F">
        <w:rPr>
          <w:color w:val="auto"/>
        </w:rPr>
        <w:t>URL</w:t>
      </w:r>
    </w:p>
    <w:p w:rsidR="00D52AED" w:rsidRPr="00425C8F" w:rsidRDefault="00D52AED" w:rsidP="00D52AED">
      <w:pPr>
        <w:pStyle w:val="BodyText2"/>
        <w:rPr>
          <w:rFonts w:cs="Arial"/>
        </w:rPr>
      </w:pPr>
    </w:p>
    <w:p w:rsidR="00D52AED" w:rsidRPr="00425C8F" w:rsidRDefault="00403911" w:rsidP="00D52AED">
      <w:pPr>
        <w:pStyle w:val="BodyText2"/>
        <w:rPr>
          <w:rFonts w:cs="Arial"/>
        </w:rPr>
      </w:pPr>
      <w:hyperlink r:id="rId15" w:history="1">
        <w:r w:rsidR="00D52AED" w:rsidRPr="00425C8F">
          <w:rPr>
            <w:rStyle w:val="Hyperlink"/>
            <w:rFonts w:cs="Arial"/>
            <w:color w:val="auto"/>
          </w:rPr>
          <w:t>http://PreTUPShost/OPTReceiver</w:t>
        </w:r>
      </w:hyperlink>
      <w:r w:rsidR="00D52AED" w:rsidRPr="00425C8F">
        <w:rPr>
          <w:rFonts w:cs="Arial"/>
        </w:rPr>
        <w:t>?</w:t>
      </w:r>
    </w:p>
    <w:p w:rsidR="00D52AED" w:rsidRPr="00425C8F" w:rsidRDefault="00D52AED" w:rsidP="00D52AED">
      <w:pPr>
        <w:pStyle w:val="BodyText2"/>
        <w:rPr>
          <w:lang w:val="en-IN"/>
        </w:rPr>
      </w:pPr>
    </w:p>
    <w:p w:rsidR="00D52AED" w:rsidRPr="00425C8F" w:rsidRDefault="00D52AED" w:rsidP="00337049">
      <w:pPr>
        <w:pStyle w:val="Heading3"/>
      </w:pPr>
      <w:bookmarkStart w:id="578" w:name="_Toc286268560"/>
      <w:bookmarkStart w:id="579" w:name="_Toc379631423"/>
      <w:bookmarkStart w:id="580" w:name="_Toc380482370"/>
      <w:bookmarkStart w:id="581" w:name="_Toc441102197"/>
      <w:bookmarkStart w:id="582" w:name="_Toc452027635"/>
      <w:bookmarkStart w:id="583" w:name="_Toc485139737"/>
      <w:r w:rsidRPr="00425C8F">
        <w:t>XML Request Syntax</w:t>
      </w:r>
      <w:bookmarkEnd w:id="578"/>
      <w:bookmarkEnd w:id="579"/>
      <w:bookmarkEnd w:id="580"/>
      <w:bookmarkEnd w:id="581"/>
      <w:bookmarkEnd w:id="582"/>
      <w:bookmarkEnd w:id="583"/>
    </w:p>
    <w:p w:rsidR="00D52AED" w:rsidRPr="00425C8F" w:rsidRDefault="00D52AED" w:rsidP="00D52AED">
      <w:pPr>
        <w:pStyle w:val="BodyText2"/>
        <w:rPr>
          <w:lang w:val="en-IN"/>
        </w:rPr>
      </w:pPr>
      <w:r w:rsidRPr="00425C8F">
        <w:rPr>
          <w:lang w:val="en-IN"/>
        </w:rPr>
        <w:t>The External System should send the following request for Deletion. The request format and details of request are mentioned below.</w:t>
      </w:r>
    </w:p>
    <w:p w:rsidR="00D52AED" w:rsidRPr="00425C8F" w:rsidRDefault="00D52AED" w:rsidP="00D52AED">
      <w:pPr>
        <w:pStyle w:val="BodyText2"/>
        <w:rPr>
          <w:rFonts w:eastAsia="Calibri"/>
          <w:lang w:val="en-IN"/>
        </w:rPr>
      </w:pPr>
    </w:p>
    <w:p w:rsidR="00D52AED" w:rsidRPr="00425C8F" w:rsidRDefault="00D52AED" w:rsidP="00D52AED">
      <w:pPr>
        <w:pStyle w:val="Code"/>
        <w:ind w:left="0"/>
        <w:jc w:val="left"/>
        <w:rPr>
          <w:rFonts w:ascii="Arial" w:hAnsi="Arial" w:cs="Arial"/>
        </w:rPr>
      </w:pPr>
      <w:r w:rsidRPr="00425C8F">
        <w:rPr>
          <w:rFonts w:ascii="Arial" w:hAnsi="Arial" w:cs="Arial"/>
        </w:rPr>
        <w:t>&lt;?xml version="1.0"?&gt;</w:t>
      </w:r>
    </w:p>
    <w:p w:rsidR="00D52AED" w:rsidRPr="00425C8F" w:rsidRDefault="00D52AED" w:rsidP="00D52AED">
      <w:pPr>
        <w:pStyle w:val="Code"/>
        <w:ind w:left="0"/>
        <w:jc w:val="left"/>
        <w:rPr>
          <w:rFonts w:ascii="Arial" w:hAnsi="Arial" w:cs="Arial"/>
        </w:rPr>
      </w:pPr>
      <w:r w:rsidRPr="00425C8F">
        <w:rPr>
          <w:rFonts w:ascii="Arial" w:hAnsi="Arial" w:cs="Arial"/>
        </w:rPr>
        <w:t>&lt;COMMAND&gt;</w:t>
      </w:r>
    </w:p>
    <w:p w:rsidR="00D52AED" w:rsidRPr="00425C8F" w:rsidRDefault="00D52AED" w:rsidP="00D52AED">
      <w:pPr>
        <w:pStyle w:val="Code"/>
        <w:ind w:left="0"/>
        <w:jc w:val="left"/>
        <w:rPr>
          <w:rFonts w:ascii="Arial" w:hAnsi="Arial" w:cs="Arial"/>
        </w:rPr>
      </w:pPr>
      <w:r w:rsidRPr="00425C8F">
        <w:rPr>
          <w:rFonts w:ascii="Arial" w:hAnsi="Arial" w:cs="Arial"/>
        </w:rPr>
        <w:t>&lt;TYPE&gt;USERDELREQ&lt;/TYPE&gt;</w:t>
      </w:r>
    </w:p>
    <w:p w:rsidR="00D52AED" w:rsidRPr="00425C8F" w:rsidRDefault="00D52AED" w:rsidP="00D52AED">
      <w:pPr>
        <w:pStyle w:val="Code"/>
        <w:ind w:left="0"/>
        <w:jc w:val="left"/>
        <w:rPr>
          <w:rFonts w:ascii="Arial" w:hAnsi="Arial" w:cs="Arial"/>
        </w:rPr>
      </w:pPr>
      <w:r w:rsidRPr="00425C8F">
        <w:rPr>
          <w:rFonts w:ascii="Arial" w:hAnsi="Arial" w:cs="Arial"/>
        </w:rPr>
        <w:t>&lt;DATE&gt;&lt;Date and time&gt;&lt;/DATE&gt;&lt;EMPCODE&gt;&lt;Employee Code of the Operator user&gt;&lt;/EMPCODE&gt;</w:t>
      </w:r>
    </w:p>
    <w:p w:rsidR="00260952" w:rsidRPr="00425C8F" w:rsidRDefault="00260952" w:rsidP="00D52AED">
      <w:pPr>
        <w:pStyle w:val="Code"/>
        <w:ind w:left="0"/>
        <w:jc w:val="left"/>
        <w:rPr>
          <w:rFonts w:ascii="Arial" w:hAnsi="Arial" w:cs="Arial"/>
        </w:rPr>
      </w:pPr>
      <w:r w:rsidRPr="00425C8F">
        <w:rPr>
          <w:rFonts w:ascii="Arial" w:hAnsi="Arial" w:cs="Arial"/>
        </w:rPr>
        <w:t>&lt;CATCODE&gt;</w:t>
      </w:r>
      <w:r w:rsidR="00BC2539" w:rsidRPr="00425C8F">
        <w:rPr>
          <w:rFonts w:ascii="Arial" w:hAnsi="Arial" w:cs="Arial"/>
        </w:rPr>
        <w:t>Category Code of the user</w:t>
      </w:r>
      <w:r w:rsidRPr="00425C8F">
        <w:rPr>
          <w:rFonts w:ascii="Arial" w:hAnsi="Arial" w:cs="Arial"/>
        </w:rPr>
        <w:t>&lt;/CATCODE&gt;</w:t>
      </w:r>
    </w:p>
    <w:p w:rsidR="00D52AED" w:rsidRPr="00425C8F" w:rsidRDefault="00D52AED" w:rsidP="00D52AED">
      <w:pPr>
        <w:pStyle w:val="Code"/>
        <w:ind w:left="0"/>
        <w:jc w:val="left"/>
        <w:rPr>
          <w:rFonts w:ascii="Arial" w:hAnsi="Arial" w:cs="Arial"/>
        </w:rPr>
      </w:pPr>
      <w:r w:rsidRPr="00425C8F">
        <w:rPr>
          <w:rFonts w:ascii="Arial" w:hAnsi="Arial" w:cs="Arial"/>
        </w:rPr>
        <w:t>&lt;LOGINID&gt;&lt;Login ID of the Operator user&gt;&lt;/LOGINID&gt;</w:t>
      </w:r>
    </w:p>
    <w:p w:rsidR="00D52AED" w:rsidRPr="00425C8F" w:rsidRDefault="00D52AED" w:rsidP="00D52AED">
      <w:pPr>
        <w:pStyle w:val="Code"/>
        <w:ind w:left="0"/>
        <w:jc w:val="left"/>
        <w:rPr>
          <w:rFonts w:ascii="Arial" w:hAnsi="Arial" w:cs="Arial"/>
        </w:rPr>
      </w:pPr>
      <w:r w:rsidRPr="00425C8F">
        <w:rPr>
          <w:rFonts w:ascii="Arial" w:hAnsi="Arial" w:cs="Arial"/>
        </w:rPr>
        <w:t>&lt;PASSWORD&gt;&lt;Password of the Operator user&gt;&lt;/PASSWORD&gt;</w:t>
      </w:r>
    </w:p>
    <w:p w:rsidR="0013021B" w:rsidRPr="00425C8F" w:rsidRDefault="0013021B" w:rsidP="00D52AED">
      <w:pPr>
        <w:pStyle w:val="Code"/>
        <w:ind w:left="0"/>
        <w:jc w:val="left"/>
        <w:rPr>
          <w:rFonts w:ascii="Arial" w:hAnsi="Arial" w:cs="Arial"/>
        </w:rPr>
      </w:pPr>
      <w:r w:rsidRPr="00425C8F">
        <w:rPr>
          <w:rFonts w:ascii="Arial" w:hAnsi="Arial" w:cs="Arial"/>
        </w:rPr>
        <w:t>&lt;EXTCODE&gt;External Code of the user&lt;/EXTCODE&gt;</w:t>
      </w:r>
    </w:p>
    <w:p w:rsidR="00D52AED" w:rsidRPr="00425C8F" w:rsidRDefault="00D52AED" w:rsidP="00D52AED">
      <w:pPr>
        <w:pStyle w:val="Code"/>
        <w:ind w:left="0"/>
        <w:jc w:val="left"/>
        <w:rPr>
          <w:rFonts w:ascii="Arial" w:hAnsi="Arial" w:cs="Arial"/>
        </w:rPr>
      </w:pPr>
      <w:r w:rsidRPr="00425C8F">
        <w:rPr>
          <w:rFonts w:ascii="Arial" w:hAnsi="Arial" w:cs="Arial"/>
        </w:rPr>
        <w:t>&lt;EXTREFNUM&gt;&lt;Unique Reference number in the external system&gt;&lt;/EXTREFNUM&gt;</w:t>
      </w:r>
    </w:p>
    <w:p w:rsidR="00D52AED" w:rsidRPr="00425C8F" w:rsidRDefault="00D52AED" w:rsidP="00D52AED">
      <w:pPr>
        <w:pStyle w:val="Code"/>
        <w:ind w:left="0"/>
        <w:jc w:val="left"/>
        <w:rPr>
          <w:rFonts w:ascii="Arial" w:hAnsi="Arial" w:cs="Arial"/>
        </w:rPr>
      </w:pPr>
      <w:r w:rsidRPr="00425C8F">
        <w:rPr>
          <w:rFonts w:ascii="Arial" w:hAnsi="Arial" w:cs="Arial"/>
        </w:rPr>
        <w:t>&lt;DATA&gt;</w:t>
      </w:r>
    </w:p>
    <w:p w:rsidR="00D52AED" w:rsidRPr="00425C8F" w:rsidRDefault="00D52AED" w:rsidP="00D52AED">
      <w:pPr>
        <w:pStyle w:val="Code"/>
        <w:ind w:left="0"/>
        <w:jc w:val="left"/>
        <w:rPr>
          <w:rFonts w:ascii="Arial" w:hAnsi="Arial" w:cs="Arial"/>
        </w:rPr>
      </w:pPr>
      <w:r w:rsidRPr="00425C8F">
        <w:rPr>
          <w:rFonts w:ascii="Arial" w:hAnsi="Arial" w:cs="Arial"/>
        </w:rPr>
        <w:tab/>
        <w:t>&lt; EXTNWCODE &gt;&lt;Network/Circle Code&gt;&lt;/ EXTNWCODE&gt;</w:t>
      </w:r>
    </w:p>
    <w:p w:rsidR="00D52AED" w:rsidRPr="00425C8F" w:rsidRDefault="00D52AED" w:rsidP="00D52AED">
      <w:pPr>
        <w:pStyle w:val="Code"/>
        <w:ind w:left="540"/>
        <w:jc w:val="left"/>
        <w:rPr>
          <w:rFonts w:ascii="Arial" w:hAnsi="Arial" w:cs="Arial"/>
        </w:rPr>
      </w:pPr>
      <w:r w:rsidRPr="00425C8F">
        <w:rPr>
          <w:rFonts w:ascii="Arial" w:hAnsi="Arial" w:cs="Arial"/>
        </w:rPr>
        <w:t>&lt;MSISDN&gt;&lt;MSISDN of the user&gt;&lt;/MSISDN&gt;</w:t>
      </w:r>
    </w:p>
    <w:p w:rsidR="00D52AED" w:rsidRPr="00425C8F" w:rsidRDefault="00D52AED" w:rsidP="00D52AED">
      <w:pPr>
        <w:pStyle w:val="Code"/>
        <w:ind w:left="540"/>
        <w:jc w:val="left"/>
        <w:rPr>
          <w:rFonts w:ascii="Arial" w:hAnsi="Arial" w:cs="Arial"/>
        </w:rPr>
      </w:pPr>
      <w:r w:rsidRPr="00425C8F">
        <w:rPr>
          <w:rFonts w:ascii="Arial" w:hAnsi="Arial" w:cs="Arial"/>
        </w:rPr>
        <w:t>&lt;LOGINID&gt;&lt;Login ID of the user&gt;&lt;/LOGINID&gt;</w:t>
      </w:r>
    </w:p>
    <w:p w:rsidR="00D52AED" w:rsidRPr="00425C8F" w:rsidRDefault="00D52AED" w:rsidP="00D52AED">
      <w:pPr>
        <w:pStyle w:val="Code"/>
        <w:ind w:left="540"/>
        <w:jc w:val="left"/>
        <w:rPr>
          <w:rFonts w:ascii="Arial" w:hAnsi="Arial" w:cs="Arial"/>
        </w:rPr>
      </w:pPr>
      <w:r w:rsidRPr="00425C8F">
        <w:rPr>
          <w:rFonts w:ascii="Arial" w:hAnsi="Arial" w:cs="Arial"/>
        </w:rPr>
        <w:t>&lt;REMARKS&gt;&lt;Additional Text&gt;&lt;/REMARKS&gt;</w:t>
      </w:r>
    </w:p>
    <w:p w:rsidR="00D52AED" w:rsidRPr="00425C8F" w:rsidRDefault="00D52AED" w:rsidP="00D52AED">
      <w:pPr>
        <w:pStyle w:val="Code"/>
        <w:ind w:left="0"/>
        <w:jc w:val="left"/>
        <w:rPr>
          <w:rFonts w:ascii="Arial" w:hAnsi="Arial" w:cs="Arial"/>
        </w:rPr>
      </w:pPr>
      <w:r w:rsidRPr="00425C8F">
        <w:rPr>
          <w:rFonts w:ascii="Arial" w:hAnsi="Arial" w:cs="Arial"/>
        </w:rPr>
        <w:t>&lt;</w:t>
      </w:r>
      <w:r w:rsidR="00A12FE3">
        <w:rPr>
          <w:rFonts w:ascii="Arial" w:hAnsi="Arial" w:cs="Arial"/>
        </w:rPr>
        <w:t>/</w:t>
      </w:r>
      <w:r w:rsidRPr="00425C8F">
        <w:rPr>
          <w:rFonts w:ascii="Arial" w:hAnsi="Arial" w:cs="Arial"/>
        </w:rPr>
        <w:t>DATA&gt;</w:t>
      </w:r>
    </w:p>
    <w:p w:rsidR="00D52AED" w:rsidRPr="00425C8F" w:rsidRDefault="00D52AED" w:rsidP="00D52AED">
      <w:pPr>
        <w:pStyle w:val="Code"/>
        <w:ind w:left="0"/>
        <w:jc w:val="left"/>
        <w:rPr>
          <w:rFonts w:ascii="Arial" w:hAnsi="Arial" w:cs="Arial"/>
        </w:rPr>
      </w:pPr>
      <w:r w:rsidRPr="00425C8F">
        <w:rPr>
          <w:rFonts w:ascii="Arial" w:hAnsi="Arial" w:cs="Arial"/>
        </w:rPr>
        <w:t>&lt;/COMMAND&gt;</w:t>
      </w:r>
    </w:p>
    <w:p w:rsidR="00D52AED" w:rsidRPr="00425C8F" w:rsidRDefault="00D52AED" w:rsidP="00D52AED">
      <w:pPr>
        <w:pStyle w:val="Code"/>
        <w:ind w:left="0"/>
        <w:rPr>
          <w:rFonts w:cs="Courier New"/>
          <w:szCs w:val="20"/>
          <w:lang w:val="en-IN"/>
        </w:rPr>
      </w:pPr>
    </w:p>
    <w:p w:rsidR="00D52AED" w:rsidRPr="00425C8F" w:rsidRDefault="00D52AED" w:rsidP="00D52AED">
      <w:pPr>
        <w:pStyle w:val="Heading"/>
        <w:rPr>
          <w:color w:val="auto"/>
        </w:rPr>
      </w:pPr>
      <w:r w:rsidRPr="00425C8F">
        <w:rPr>
          <w:color w:val="auto"/>
        </w:rPr>
        <w:t>Fields Detail</w:t>
      </w:r>
    </w:p>
    <w:tbl>
      <w:tblPr>
        <w:tblW w:w="92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4"/>
        <w:gridCol w:w="1489"/>
        <w:gridCol w:w="2713"/>
        <w:gridCol w:w="1675"/>
        <w:gridCol w:w="889"/>
        <w:gridCol w:w="11"/>
        <w:gridCol w:w="889"/>
        <w:gridCol w:w="11"/>
        <w:gridCol w:w="11"/>
        <w:gridCol w:w="21"/>
      </w:tblGrid>
      <w:tr w:rsidR="00D52AED" w:rsidRPr="00425C8F" w:rsidTr="00195B83">
        <w:trPr>
          <w:gridAfter w:val="2"/>
          <w:wAfter w:w="32" w:type="dxa"/>
          <w:trHeight w:val="277"/>
          <w:tblHeader/>
        </w:trPr>
        <w:tc>
          <w:tcPr>
            <w:tcW w:w="1514" w:type="dxa"/>
            <w:shd w:val="clear" w:color="auto" w:fill="E31837"/>
          </w:tcPr>
          <w:p w:rsidR="00D52AED" w:rsidRPr="00425C8F" w:rsidRDefault="00D52AED" w:rsidP="00195B83">
            <w:pPr>
              <w:pStyle w:val="TableColumnLabels"/>
              <w:ind w:right="764"/>
              <w:rPr>
                <w:rFonts w:ascii="Arial" w:hAnsi="Arial" w:cs="Arial"/>
                <w:color w:val="auto"/>
              </w:rPr>
            </w:pPr>
            <w:r w:rsidRPr="00425C8F">
              <w:rPr>
                <w:rFonts w:ascii="Arial" w:hAnsi="Arial" w:cs="Arial"/>
                <w:color w:val="auto"/>
              </w:rPr>
              <w:t>TAG</w:t>
            </w:r>
          </w:p>
        </w:tc>
        <w:tc>
          <w:tcPr>
            <w:tcW w:w="1489" w:type="dxa"/>
            <w:shd w:val="clear" w:color="auto" w:fill="E31837"/>
          </w:tcPr>
          <w:p w:rsidR="00D52AED" w:rsidRPr="00425C8F" w:rsidRDefault="00D52AED" w:rsidP="00195B83">
            <w:pPr>
              <w:pStyle w:val="TableColumnLabels"/>
              <w:rPr>
                <w:rFonts w:ascii="Arial" w:hAnsi="Arial" w:cs="Arial"/>
                <w:color w:val="auto"/>
              </w:rPr>
            </w:pPr>
            <w:r w:rsidRPr="00425C8F">
              <w:rPr>
                <w:rFonts w:ascii="Arial" w:hAnsi="Arial" w:cs="Arial"/>
                <w:color w:val="auto"/>
              </w:rPr>
              <w:t>Fields</w:t>
            </w:r>
          </w:p>
        </w:tc>
        <w:tc>
          <w:tcPr>
            <w:tcW w:w="2713" w:type="dxa"/>
            <w:shd w:val="clear" w:color="auto" w:fill="E31837"/>
          </w:tcPr>
          <w:p w:rsidR="00D52AED" w:rsidRPr="00425C8F" w:rsidRDefault="00D52AED" w:rsidP="00195B83">
            <w:pPr>
              <w:pStyle w:val="TableColumnLabels"/>
              <w:rPr>
                <w:rFonts w:ascii="Arial" w:hAnsi="Arial" w:cs="Arial"/>
                <w:color w:val="auto"/>
              </w:rPr>
            </w:pPr>
            <w:r w:rsidRPr="00425C8F">
              <w:rPr>
                <w:rFonts w:ascii="Arial" w:hAnsi="Arial" w:cs="Arial"/>
                <w:color w:val="auto"/>
              </w:rPr>
              <w:t>Remarks</w:t>
            </w:r>
          </w:p>
        </w:tc>
        <w:tc>
          <w:tcPr>
            <w:tcW w:w="1675" w:type="dxa"/>
            <w:shd w:val="clear" w:color="auto" w:fill="E31837"/>
          </w:tcPr>
          <w:p w:rsidR="00D52AED" w:rsidRPr="00425C8F" w:rsidRDefault="00D52AED" w:rsidP="00195B83">
            <w:pPr>
              <w:pStyle w:val="TableColumnLabels"/>
              <w:rPr>
                <w:rFonts w:ascii="Arial" w:hAnsi="Arial" w:cs="Arial"/>
                <w:color w:val="auto"/>
              </w:rPr>
            </w:pPr>
            <w:r w:rsidRPr="00425C8F">
              <w:rPr>
                <w:rFonts w:ascii="Arial" w:hAnsi="Arial" w:cs="Arial"/>
                <w:color w:val="auto"/>
              </w:rPr>
              <w:t>Example</w:t>
            </w:r>
          </w:p>
        </w:tc>
        <w:tc>
          <w:tcPr>
            <w:tcW w:w="900" w:type="dxa"/>
            <w:gridSpan w:val="2"/>
            <w:shd w:val="clear" w:color="auto" w:fill="E31837"/>
          </w:tcPr>
          <w:p w:rsidR="00D52AED" w:rsidRPr="00425C8F" w:rsidRDefault="00D52AED" w:rsidP="00195B83">
            <w:pPr>
              <w:pStyle w:val="TableColumnLabels"/>
              <w:rPr>
                <w:rFonts w:ascii="Arial" w:hAnsi="Arial" w:cs="Arial"/>
                <w:color w:val="auto"/>
              </w:rPr>
            </w:pPr>
            <w:r w:rsidRPr="00425C8F">
              <w:rPr>
                <w:rFonts w:ascii="Arial" w:hAnsi="Arial" w:cs="Arial"/>
                <w:color w:val="auto"/>
              </w:rPr>
              <w:t>Filed Type</w:t>
            </w:r>
          </w:p>
        </w:tc>
        <w:tc>
          <w:tcPr>
            <w:tcW w:w="900" w:type="dxa"/>
            <w:gridSpan w:val="2"/>
            <w:shd w:val="clear" w:color="auto" w:fill="E31837"/>
          </w:tcPr>
          <w:p w:rsidR="00D52AED" w:rsidRPr="00425C8F" w:rsidRDefault="00D52AED" w:rsidP="00195B83">
            <w:pPr>
              <w:pStyle w:val="TableColumnLabels"/>
              <w:rPr>
                <w:rFonts w:ascii="Arial" w:hAnsi="Arial" w:cs="Arial"/>
                <w:color w:val="auto"/>
              </w:rPr>
            </w:pPr>
            <w:r w:rsidRPr="00425C8F">
              <w:rPr>
                <w:rFonts w:ascii="Arial" w:hAnsi="Arial" w:cs="Arial"/>
                <w:color w:val="auto"/>
              </w:rPr>
              <w:t>Optional/</w:t>
            </w:r>
          </w:p>
          <w:p w:rsidR="00D52AED" w:rsidRPr="00425C8F" w:rsidRDefault="00D52AED" w:rsidP="00195B83">
            <w:pPr>
              <w:pStyle w:val="TableColumnLabels"/>
              <w:rPr>
                <w:rFonts w:ascii="Arial" w:hAnsi="Arial" w:cs="Arial"/>
                <w:color w:val="auto"/>
              </w:rPr>
            </w:pPr>
            <w:r w:rsidRPr="00425C8F">
              <w:rPr>
                <w:rFonts w:ascii="Arial" w:hAnsi="Arial" w:cs="Arial"/>
                <w:color w:val="auto"/>
              </w:rPr>
              <w:t>Mandatory</w:t>
            </w:r>
          </w:p>
        </w:tc>
      </w:tr>
      <w:tr w:rsidR="00425C8F" w:rsidRPr="00425C8F" w:rsidTr="00195B83">
        <w:trPr>
          <w:cantSplit/>
          <w:trHeight w:val="277"/>
        </w:trPr>
        <w:tc>
          <w:tcPr>
            <w:tcW w:w="9223" w:type="dxa"/>
            <w:gridSpan w:val="10"/>
          </w:tcPr>
          <w:p w:rsidR="00D52AED" w:rsidRPr="00425C8F" w:rsidRDefault="00D52AED" w:rsidP="00195B83">
            <w:pPr>
              <w:pStyle w:val="Tablecontent"/>
              <w:rPr>
                <w:rFonts w:cs="Arial"/>
                <w:b/>
                <w:bCs/>
              </w:rPr>
            </w:pPr>
            <w:r w:rsidRPr="00425C8F">
              <w:rPr>
                <w:rFonts w:cs="Arial"/>
                <w:b/>
                <w:bCs/>
              </w:rPr>
              <w:t>Common TAGS</w:t>
            </w:r>
          </w:p>
        </w:tc>
      </w:tr>
      <w:tr w:rsidR="00D52AED" w:rsidRPr="00425C8F" w:rsidTr="00195B83">
        <w:trPr>
          <w:gridAfter w:val="2"/>
          <w:wAfter w:w="32" w:type="dxa"/>
          <w:trHeight w:val="277"/>
        </w:trPr>
        <w:tc>
          <w:tcPr>
            <w:tcW w:w="1514" w:type="dxa"/>
          </w:tcPr>
          <w:p w:rsidR="00D52AED" w:rsidRPr="00425C8F" w:rsidRDefault="00D52AED" w:rsidP="00195B83">
            <w:pPr>
              <w:pStyle w:val="Tablecontent"/>
              <w:rPr>
                <w:rFonts w:cs="Arial"/>
              </w:rPr>
            </w:pPr>
            <w:r w:rsidRPr="00425C8F">
              <w:rPr>
                <w:rFonts w:cs="Arial"/>
              </w:rPr>
              <w:t>TYPE</w:t>
            </w:r>
          </w:p>
        </w:tc>
        <w:tc>
          <w:tcPr>
            <w:tcW w:w="1489" w:type="dxa"/>
          </w:tcPr>
          <w:p w:rsidR="00D52AED" w:rsidRPr="00425C8F" w:rsidRDefault="00D52AED" w:rsidP="00195B83">
            <w:pPr>
              <w:pStyle w:val="Tablecontent"/>
              <w:rPr>
                <w:rFonts w:cs="Arial"/>
              </w:rPr>
            </w:pPr>
            <w:r w:rsidRPr="00425C8F">
              <w:rPr>
                <w:rFonts w:cs="Arial"/>
              </w:rPr>
              <w:t>Request type</w:t>
            </w:r>
          </w:p>
        </w:tc>
        <w:tc>
          <w:tcPr>
            <w:tcW w:w="2713" w:type="dxa"/>
          </w:tcPr>
          <w:p w:rsidR="00D52AED" w:rsidRPr="00425C8F" w:rsidRDefault="00D52AED" w:rsidP="00195B83">
            <w:pPr>
              <w:pStyle w:val="Tablecontent"/>
              <w:rPr>
                <w:rFonts w:cs="Arial"/>
              </w:rPr>
            </w:pPr>
            <w:r w:rsidRPr="00425C8F">
              <w:rPr>
                <w:rFonts w:cs="Arial"/>
              </w:rPr>
              <w:t>Request Type, should be sent with each request - fixed</w:t>
            </w:r>
          </w:p>
        </w:tc>
        <w:tc>
          <w:tcPr>
            <w:tcW w:w="1675" w:type="dxa"/>
          </w:tcPr>
          <w:p w:rsidR="00D52AED" w:rsidRPr="00425C8F" w:rsidRDefault="00D52AED" w:rsidP="00195B83">
            <w:pPr>
              <w:pStyle w:val="Tablecontent"/>
              <w:rPr>
                <w:rFonts w:cs="Arial"/>
              </w:rPr>
            </w:pPr>
            <w:r w:rsidRPr="00425C8F">
              <w:rPr>
                <w:rFonts w:cs="Arial"/>
              </w:rPr>
              <w:t>USERDELREQ</w:t>
            </w:r>
          </w:p>
        </w:tc>
        <w:tc>
          <w:tcPr>
            <w:tcW w:w="900" w:type="dxa"/>
            <w:gridSpan w:val="2"/>
          </w:tcPr>
          <w:p w:rsidR="00D52AED" w:rsidRPr="00425C8F" w:rsidRDefault="00D52AED" w:rsidP="00195B83">
            <w:pPr>
              <w:pStyle w:val="Tablecontent"/>
              <w:rPr>
                <w:rFonts w:cs="Arial"/>
              </w:rPr>
            </w:pPr>
            <w:r w:rsidRPr="00425C8F">
              <w:rPr>
                <w:rFonts w:cs="Arial"/>
              </w:rPr>
              <w:t>A (20)</w:t>
            </w:r>
          </w:p>
        </w:tc>
        <w:tc>
          <w:tcPr>
            <w:tcW w:w="900" w:type="dxa"/>
            <w:gridSpan w:val="2"/>
          </w:tcPr>
          <w:p w:rsidR="00D52AED" w:rsidRPr="00425C8F" w:rsidRDefault="00D52AED" w:rsidP="00195B83">
            <w:pPr>
              <w:pStyle w:val="Tablecontent"/>
              <w:rPr>
                <w:rFonts w:cs="Arial"/>
              </w:rPr>
            </w:pPr>
            <w:r w:rsidRPr="00425C8F">
              <w:rPr>
                <w:rFonts w:cs="Arial"/>
              </w:rPr>
              <w:t>M</w:t>
            </w:r>
          </w:p>
        </w:tc>
      </w:tr>
      <w:tr w:rsidR="00D52AED" w:rsidRPr="00425C8F" w:rsidTr="00195B83">
        <w:trPr>
          <w:gridAfter w:val="2"/>
          <w:wAfter w:w="32" w:type="dxa"/>
          <w:trHeight w:val="277"/>
        </w:trPr>
        <w:tc>
          <w:tcPr>
            <w:tcW w:w="1514" w:type="dxa"/>
          </w:tcPr>
          <w:p w:rsidR="00D52AED" w:rsidRPr="00425C8F" w:rsidRDefault="00D52AED" w:rsidP="00195B83">
            <w:pPr>
              <w:pStyle w:val="Tablecontent"/>
              <w:rPr>
                <w:rFonts w:cs="Arial"/>
              </w:rPr>
            </w:pPr>
            <w:r w:rsidRPr="00425C8F">
              <w:rPr>
                <w:rFonts w:cs="Arial"/>
              </w:rPr>
              <w:t>DATE</w:t>
            </w:r>
          </w:p>
        </w:tc>
        <w:tc>
          <w:tcPr>
            <w:tcW w:w="1489" w:type="dxa"/>
          </w:tcPr>
          <w:p w:rsidR="00D52AED" w:rsidRPr="00425C8F" w:rsidRDefault="00D52AED" w:rsidP="00195B83">
            <w:pPr>
              <w:pStyle w:val="Tablecontent"/>
              <w:rPr>
                <w:rFonts w:cs="Arial"/>
              </w:rPr>
            </w:pPr>
            <w:r w:rsidRPr="00425C8F">
              <w:rPr>
                <w:rFonts w:cs="Arial"/>
              </w:rPr>
              <w:t>Date and time</w:t>
            </w:r>
          </w:p>
        </w:tc>
        <w:tc>
          <w:tcPr>
            <w:tcW w:w="2713" w:type="dxa"/>
          </w:tcPr>
          <w:p w:rsidR="00D52AED" w:rsidRPr="00425C8F" w:rsidRDefault="00D52AED" w:rsidP="00195B83">
            <w:pPr>
              <w:pStyle w:val="Tablecontent"/>
              <w:rPr>
                <w:rFonts w:cs="Arial"/>
              </w:rPr>
            </w:pPr>
            <w:r w:rsidRPr="00425C8F">
              <w:rPr>
                <w:rFonts w:cs="Arial"/>
              </w:rPr>
              <w:t>Date and time on which request generated by external system</w:t>
            </w:r>
            <w:r w:rsidR="003E3763" w:rsidRPr="00425C8F">
              <w:rPr>
                <w:rFonts w:cs="Arial"/>
              </w:rPr>
              <w:t xml:space="preserve"> According to the system preference </w:t>
            </w:r>
            <w:r w:rsidR="003E3763" w:rsidRPr="00425C8F">
              <w:rPr>
                <w:rFonts w:ascii="Consolas" w:hAnsi="Consolas" w:cs="Consolas"/>
                <w:i/>
                <w:iCs/>
                <w:sz w:val="20"/>
                <w:szCs w:val="20"/>
                <w:highlight w:val="lightGray"/>
              </w:rPr>
              <w:t>EXTERNAL_DATE_FORMAT</w:t>
            </w:r>
          </w:p>
        </w:tc>
        <w:tc>
          <w:tcPr>
            <w:tcW w:w="1675" w:type="dxa"/>
          </w:tcPr>
          <w:p w:rsidR="00D52AED" w:rsidRPr="00425C8F" w:rsidRDefault="00D52AED" w:rsidP="00195B83">
            <w:pPr>
              <w:pStyle w:val="Tablecontent"/>
              <w:rPr>
                <w:rFonts w:cs="Arial"/>
              </w:rPr>
            </w:pPr>
            <w:r w:rsidRPr="00425C8F">
              <w:rPr>
                <w:rFonts w:cs="Arial"/>
              </w:rPr>
              <w:t xml:space="preserve">Date Format </w:t>
            </w:r>
            <w:r w:rsidR="003E3763" w:rsidRPr="00425C8F">
              <w:rPr>
                <w:rFonts w:cs="Arial"/>
              </w:rPr>
              <w:t xml:space="preserve">: According to the system preference </w:t>
            </w:r>
            <w:r w:rsidR="003E3763" w:rsidRPr="00425C8F">
              <w:rPr>
                <w:rFonts w:ascii="Consolas" w:hAnsi="Consolas" w:cs="Consolas"/>
                <w:i/>
                <w:iCs/>
                <w:sz w:val="20"/>
                <w:szCs w:val="20"/>
                <w:highlight w:val="lightGray"/>
              </w:rPr>
              <w:t>EXTERNAL_DATE_FORMAT</w:t>
            </w:r>
          </w:p>
        </w:tc>
        <w:tc>
          <w:tcPr>
            <w:tcW w:w="900" w:type="dxa"/>
            <w:gridSpan w:val="2"/>
          </w:tcPr>
          <w:p w:rsidR="00D52AED" w:rsidRPr="00425C8F" w:rsidRDefault="00D52AED" w:rsidP="00195B83">
            <w:pPr>
              <w:pStyle w:val="Tablecontent"/>
              <w:rPr>
                <w:rFonts w:cs="Arial"/>
              </w:rPr>
            </w:pPr>
            <w:r w:rsidRPr="00425C8F">
              <w:rPr>
                <w:rFonts w:cs="Arial"/>
              </w:rPr>
              <w:t>D (20)</w:t>
            </w:r>
          </w:p>
        </w:tc>
        <w:tc>
          <w:tcPr>
            <w:tcW w:w="900" w:type="dxa"/>
            <w:gridSpan w:val="2"/>
          </w:tcPr>
          <w:p w:rsidR="00D52AED" w:rsidRPr="00425C8F" w:rsidRDefault="00D52AED" w:rsidP="00195B83">
            <w:pPr>
              <w:pStyle w:val="Tablecontent"/>
              <w:rPr>
                <w:rFonts w:cs="Arial"/>
              </w:rPr>
            </w:pPr>
            <w:r w:rsidRPr="00425C8F">
              <w:rPr>
                <w:rFonts w:cs="Arial"/>
              </w:rPr>
              <w:t>M</w:t>
            </w:r>
          </w:p>
        </w:tc>
      </w:tr>
      <w:tr w:rsidR="00D52AED" w:rsidRPr="00425C8F" w:rsidTr="00195B83">
        <w:trPr>
          <w:gridAfter w:val="2"/>
          <w:wAfter w:w="32" w:type="dxa"/>
          <w:cantSplit/>
          <w:trHeight w:val="277"/>
        </w:trPr>
        <w:tc>
          <w:tcPr>
            <w:tcW w:w="1514" w:type="dxa"/>
          </w:tcPr>
          <w:p w:rsidR="00D52AED" w:rsidRPr="00425C8F" w:rsidRDefault="00D52AED" w:rsidP="00195B83">
            <w:pPr>
              <w:pStyle w:val="Tablecontent"/>
              <w:rPr>
                <w:rFonts w:cs="Arial"/>
              </w:rPr>
            </w:pPr>
            <w:r w:rsidRPr="00425C8F">
              <w:rPr>
                <w:rFonts w:cs="Arial"/>
              </w:rPr>
              <w:lastRenderedPageBreak/>
              <w:t>EMPCODE</w:t>
            </w:r>
          </w:p>
        </w:tc>
        <w:tc>
          <w:tcPr>
            <w:tcW w:w="1489" w:type="dxa"/>
          </w:tcPr>
          <w:p w:rsidR="00D52AED" w:rsidRPr="00425C8F" w:rsidRDefault="00D52AED" w:rsidP="00195B83">
            <w:pPr>
              <w:pStyle w:val="Tablecontent"/>
              <w:rPr>
                <w:rFonts w:cs="Arial"/>
              </w:rPr>
            </w:pPr>
            <w:r w:rsidRPr="00425C8F">
              <w:rPr>
                <w:rFonts w:cs="Arial"/>
              </w:rPr>
              <w:t>Employee code</w:t>
            </w:r>
          </w:p>
        </w:tc>
        <w:tc>
          <w:tcPr>
            <w:tcW w:w="2713" w:type="dxa"/>
          </w:tcPr>
          <w:p w:rsidR="00D52AED" w:rsidRPr="00425C8F" w:rsidRDefault="00D52AED" w:rsidP="00195B83">
            <w:pPr>
              <w:pStyle w:val="Tablecontent"/>
              <w:rPr>
                <w:rFonts w:cs="Arial"/>
              </w:rPr>
            </w:pPr>
            <w:r w:rsidRPr="00425C8F">
              <w:rPr>
                <w:rFonts w:cs="Arial"/>
              </w:rPr>
              <w:t>Employee code of the operator user.</w:t>
            </w:r>
          </w:p>
        </w:tc>
        <w:tc>
          <w:tcPr>
            <w:tcW w:w="1675" w:type="dxa"/>
          </w:tcPr>
          <w:p w:rsidR="00D52AED" w:rsidRPr="00425C8F" w:rsidRDefault="00D52AED" w:rsidP="00195B83">
            <w:pPr>
              <w:pStyle w:val="Tablecontent"/>
              <w:rPr>
                <w:rFonts w:cs="Arial"/>
              </w:rPr>
            </w:pPr>
            <w:r w:rsidRPr="00425C8F">
              <w:rPr>
                <w:rFonts w:cs="Arial"/>
              </w:rPr>
              <w:t>123</w:t>
            </w:r>
          </w:p>
        </w:tc>
        <w:tc>
          <w:tcPr>
            <w:tcW w:w="900" w:type="dxa"/>
            <w:gridSpan w:val="2"/>
          </w:tcPr>
          <w:p w:rsidR="00D52AED" w:rsidRPr="00425C8F" w:rsidRDefault="00D52AED" w:rsidP="00195B83">
            <w:pPr>
              <w:pStyle w:val="Tablecontent"/>
              <w:rPr>
                <w:rFonts w:cs="Arial"/>
              </w:rPr>
            </w:pPr>
            <w:r w:rsidRPr="00425C8F">
              <w:rPr>
                <w:rFonts w:cs="Arial"/>
              </w:rPr>
              <w:t>A (10)</w:t>
            </w:r>
          </w:p>
        </w:tc>
        <w:tc>
          <w:tcPr>
            <w:tcW w:w="900" w:type="dxa"/>
            <w:gridSpan w:val="2"/>
          </w:tcPr>
          <w:p w:rsidR="00D52AED" w:rsidRPr="00425C8F" w:rsidRDefault="00D52AED" w:rsidP="00195B83">
            <w:pPr>
              <w:pStyle w:val="Tablecontent"/>
              <w:rPr>
                <w:rFonts w:cs="Arial"/>
              </w:rPr>
            </w:pPr>
            <w:r w:rsidRPr="00425C8F">
              <w:rPr>
                <w:lang w:val="en-IN"/>
              </w:rPr>
              <w:t xml:space="preserve">O </w:t>
            </w:r>
          </w:p>
        </w:tc>
      </w:tr>
      <w:tr w:rsidR="00D52AED" w:rsidRPr="00425C8F" w:rsidTr="00195B83">
        <w:trPr>
          <w:gridAfter w:val="2"/>
          <w:wAfter w:w="32" w:type="dxa"/>
          <w:cantSplit/>
          <w:trHeight w:val="277"/>
        </w:trPr>
        <w:tc>
          <w:tcPr>
            <w:tcW w:w="1514" w:type="dxa"/>
          </w:tcPr>
          <w:p w:rsidR="00D52AED" w:rsidRPr="00425C8F" w:rsidRDefault="00D52AED" w:rsidP="00195B83">
            <w:pPr>
              <w:pStyle w:val="Tablecontent"/>
              <w:rPr>
                <w:rFonts w:cs="Arial"/>
              </w:rPr>
            </w:pPr>
            <w:r w:rsidRPr="00425C8F">
              <w:rPr>
                <w:rFonts w:cs="Arial"/>
              </w:rPr>
              <w:t>LOGINID</w:t>
            </w:r>
          </w:p>
        </w:tc>
        <w:tc>
          <w:tcPr>
            <w:tcW w:w="1489" w:type="dxa"/>
          </w:tcPr>
          <w:p w:rsidR="00D52AED" w:rsidRPr="00425C8F" w:rsidRDefault="00D52AED" w:rsidP="00195B83">
            <w:pPr>
              <w:pStyle w:val="Tablecontent"/>
              <w:rPr>
                <w:rFonts w:cs="Arial"/>
              </w:rPr>
            </w:pPr>
            <w:r w:rsidRPr="00425C8F">
              <w:rPr>
                <w:rFonts w:cs="Arial"/>
              </w:rPr>
              <w:t>Login ID</w:t>
            </w:r>
          </w:p>
        </w:tc>
        <w:tc>
          <w:tcPr>
            <w:tcW w:w="2713" w:type="dxa"/>
          </w:tcPr>
          <w:p w:rsidR="00D52AED" w:rsidRPr="00425C8F" w:rsidRDefault="00D52AED" w:rsidP="00195B83">
            <w:pPr>
              <w:pStyle w:val="Tablecontent"/>
              <w:rPr>
                <w:rFonts w:cs="Arial"/>
              </w:rPr>
            </w:pPr>
            <w:r w:rsidRPr="00425C8F">
              <w:rPr>
                <w:rFonts w:cs="Arial"/>
              </w:rPr>
              <w:t>Login ID of the Operator user</w:t>
            </w:r>
          </w:p>
        </w:tc>
        <w:tc>
          <w:tcPr>
            <w:tcW w:w="1675" w:type="dxa"/>
          </w:tcPr>
          <w:p w:rsidR="00D52AED" w:rsidRPr="00425C8F" w:rsidRDefault="00D52AED" w:rsidP="00195B83">
            <w:pPr>
              <w:pStyle w:val="Tablecontent"/>
              <w:rPr>
                <w:rFonts w:cs="Arial"/>
              </w:rPr>
            </w:pPr>
            <w:r w:rsidRPr="00425C8F">
              <w:rPr>
                <w:rFonts w:cs="Arial"/>
              </w:rPr>
              <w:t>Btchadm</w:t>
            </w:r>
          </w:p>
        </w:tc>
        <w:tc>
          <w:tcPr>
            <w:tcW w:w="900" w:type="dxa"/>
            <w:gridSpan w:val="2"/>
          </w:tcPr>
          <w:p w:rsidR="00D52AED" w:rsidRPr="00425C8F" w:rsidRDefault="00D52AED" w:rsidP="00195B83">
            <w:pPr>
              <w:pStyle w:val="Tablecontent"/>
              <w:rPr>
                <w:rFonts w:cs="Arial"/>
              </w:rPr>
            </w:pPr>
            <w:r w:rsidRPr="00425C8F">
              <w:rPr>
                <w:rFonts w:cs="Arial"/>
              </w:rPr>
              <w:t>A (20)</w:t>
            </w:r>
          </w:p>
        </w:tc>
        <w:tc>
          <w:tcPr>
            <w:tcW w:w="900" w:type="dxa"/>
            <w:gridSpan w:val="2"/>
            <w:vMerge w:val="restart"/>
          </w:tcPr>
          <w:p w:rsidR="00D52AED" w:rsidRPr="00425C8F" w:rsidRDefault="00D52AED" w:rsidP="00195B83">
            <w:pPr>
              <w:pStyle w:val="Tablecontent"/>
              <w:rPr>
                <w:rFonts w:cs="Arial"/>
              </w:rPr>
            </w:pPr>
            <w:r w:rsidRPr="00425C8F">
              <w:rPr>
                <w:lang w:val="en-IN"/>
              </w:rPr>
              <w:t xml:space="preserve">O </w:t>
            </w:r>
          </w:p>
        </w:tc>
      </w:tr>
      <w:tr w:rsidR="00D52AED" w:rsidRPr="00425C8F" w:rsidTr="00195B83">
        <w:trPr>
          <w:gridAfter w:val="2"/>
          <w:wAfter w:w="32" w:type="dxa"/>
          <w:cantSplit/>
          <w:trHeight w:val="277"/>
        </w:trPr>
        <w:tc>
          <w:tcPr>
            <w:tcW w:w="1514" w:type="dxa"/>
          </w:tcPr>
          <w:p w:rsidR="00D52AED" w:rsidRPr="00425C8F" w:rsidRDefault="00D52AED" w:rsidP="00195B83">
            <w:pPr>
              <w:pStyle w:val="Tablecontent"/>
              <w:rPr>
                <w:rFonts w:cs="Arial"/>
              </w:rPr>
            </w:pPr>
            <w:r w:rsidRPr="00425C8F">
              <w:rPr>
                <w:rFonts w:cs="Arial"/>
              </w:rPr>
              <w:t>PASSWORD</w:t>
            </w:r>
          </w:p>
        </w:tc>
        <w:tc>
          <w:tcPr>
            <w:tcW w:w="1489" w:type="dxa"/>
          </w:tcPr>
          <w:p w:rsidR="00D52AED" w:rsidRPr="00425C8F" w:rsidRDefault="00D52AED" w:rsidP="00195B83">
            <w:pPr>
              <w:pStyle w:val="Tablecontent"/>
              <w:rPr>
                <w:rFonts w:cs="Arial"/>
              </w:rPr>
            </w:pPr>
            <w:r w:rsidRPr="00425C8F">
              <w:rPr>
                <w:rFonts w:cs="Arial"/>
              </w:rPr>
              <w:t>Password</w:t>
            </w:r>
          </w:p>
        </w:tc>
        <w:tc>
          <w:tcPr>
            <w:tcW w:w="2713" w:type="dxa"/>
          </w:tcPr>
          <w:p w:rsidR="00D52AED" w:rsidRPr="00425C8F" w:rsidRDefault="00D52AED" w:rsidP="00195B83">
            <w:pPr>
              <w:pStyle w:val="Tablecontent"/>
              <w:rPr>
                <w:rFonts w:cs="Arial"/>
              </w:rPr>
            </w:pPr>
            <w:r w:rsidRPr="00425C8F">
              <w:rPr>
                <w:rFonts w:cs="Arial"/>
              </w:rPr>
              <w:t>Password of the Operator user</w:t>
            </w:r>
          </w:p>
        </w:tc>
        <w:tc>
          <w:tcPr>
            <w:tcW w:w="1675" w:type="dxa"/>
          </w:tcPr>
          <w:p w:rsidR="00D52AED" w:rsidRPr="00425C8F" w:rsidRDefault="00D52AED" w:rsidP="00195B83">
            <w:pPr>
              <w:pStyle w:val="Tablecontent"/>
              <w:rPr>
                <w:rFonts w:cs="Arial"/>
              </w:rPr>
            </w:pPr>
            <w:r w:rsidRPr="00425C8F">
              <w:rPr>
                <w:rFonts w:cs="Arial"/>
              </w:rPr>
              <w:t>2468</w:t>
            </w:r>
          </w:p>
        </w:tc>
        <w:tc>
          <w:tcPr>
            <w:tcW w:w="900" w:type="dxa"/>
            <w:gridSpan w:val="2"/>
          </w:tcPr>
          <w:p w:rsidR="00D52AED" w:rsidRPr="00425C8F" w:rsidRDefault="00D52AED" w:rsidP="00195B83">
            <w:pPr>
              <w:pStyle w:val="Tablecontent"/>
              <w:rPr>
                <w:rFonts w:cs="Arial"/>
              </w:rPr>
            </w:pPr>
            <w:r w:rsidRPr="00425C8F">
              <w:rPr>
                <w:rFonts w:cs="Arial"/>
              </w:rPr>
              <w:t>A (8)</w:t>
            </w:r>
          </w:p>
        </w:tc>
        <w:tc>
          <w:tcPr>
            <w:tcW w:w="900" w:type="dxa"/>
            <w:gridSpan w:val="2"/>
            <w:vMerge/>
          </w:tcPr>
          <w:p w:rsidR="00D52AED" w:rsidRPr="00425C8F" w:rsidRDefault="00D52AED" w:rsidP="00195B83">
            <w:pPr>
              <w:pStyle w:val="Tablecontent"/>
              <w:rPr>
                <w:rFonts w:cs="Arial"/>
              </w:rPr>
            </w:pPr>
          </w:p>
        </w:tc>
      </w:tr>
      <w:tr w:rsidR="00425C8F" w:rsidRPr="00425C8F" w:rsidTr="00195B83">
        <w:trPr>
          <w:gridAfter w:val="2"/>
          <w:wAfter w:w="32" w:type="dxa"/>
          <w:cantSplit/>
          <w:trHeight w:val="277"/>
        </w:trPr>
        <w:tc>
          <w:tcPr>
            <w:tcW w:w="1514" w:type="dxa"/>
          </w:tcPr>
          <w:p w:rsidR="00DA77CC" w:rsidRPr="00425C8F" w:rsidRDefault="00DA77CC" w:rsidP="00195B83">
            <w:pPr>
              <w:pStyle w:val="Tablecontent"/>
              <w:rPr>
                <w:rFonts w:cs="Arial"/>
              </w:rPr>
            </w:pPr>
            <w:r w:rsidRPr="00425C8F">
              <w:rPr>
                <w:rFonts w:cs="Arial"/>
              </w:rPr>
              <w:t>CATCODE</w:t>
            </w:r>
          </w:p>
        </w:tc>
        <w:tc>
          <w:tcPr>
            <w:tcW w:w="1489" w:type="dxa"/>
          </w:tcPr>
          <w:p w:rsidR="00DA77CC" w:rsidRPr="00425C8F" w:rsidRDefault="00DA77CC" w:rsidP="00195B83">
            <w:pPr>
              <w:pStyle w:val="Tablecontent"/>
              <w:rPr>
                <w:rFonts w:cs="Arial"/>
              </w:rPr>
            </w:pPr>
            <w:r w:rsidRPr="00425C8F">
              <w:rPr>
                <w:rFonts w:cs="Arial"/>
              </w:rPr>
              <w:t>Category code</w:t>
            </w:r>
          </w:p>
        </w:tc>
        <w:tc>
          <w:tcPr>
            <w:tcW w:w="2713" w:type="dxa"/>
          </w:tcPr>
          <w:p w:rsidR="00DA77CC" w:rsidRPr="00425C8F" w:rsidRDefault="00DA77CC" w:rsidP="00195B83">
            <w:pPr>
              <w:pStyle w:val="Tablecontent"/>
              <w:rPr>
                <w:rFonts w:cs="Arial"/>
              </w:rPr>
            </w:pPr>
            <w:r w:rsidRPr="00425C8F">
              <w:rPr>
                <w:rFonts w:cs="Arial"/>
              </w:rPr>
              <w:t>Category Code of the user</w:t>
            </w:r>
          </w:p>
        </w:tc>
        <w:tc>
          <w:tcPr>
            <w:tcW w:w="1675" w:type="dxa"/>
          </w:tcPr>
          <w:p w:rsidR="00DA77CC" w:rsidRPr="00425C8F" w:rsidRDefault="00DA77CC" w:rsidP="00195B83">
            <w:pPr>
              <w:pStyle w:val="Tablecontent"/>
              <w:rPr>
                <w:rFonts w:cs="Arial"/>
              </w:rPr>
            </w:pPr>
            <w:r w:rsidRPr="00425C8F">
              <w:rPr>
                <w:rFonts w:cs="Arial"/>
              </w:rPr>
              <w:t>BCU</w:t>
            </w:r>
          </w:p>
        </w:tc>
        <w:tc>
          <w:tcPr>
            <w:tcW w:w="900" w:type="dxa"/>
            <w:gridSpan w:val="2"/>
          </w:tcPr>
          <w:p w:rsidR="00DA77CC" w:rsidRPr="00425C8F" w:rsidRDefault="00DA77CC" w:rsidP="00307E45">
            <w:pPr>
              <w:pStyle w:val="Tablecontent"/>
              <w:rPr>
                <w:rFonts w:cs="Arial"/>
              </w:rPr>
            </w:pPr>
            <w:r w:rsidRPr="00425C8F">
              <w:rPr>
                <w:rFonts w:cs="Arial"/>
              </w:rPr>
              <w:t>A(5)</w:t>
            </w:r>
          </w:p>
        </w:tc>
        <w:tc>
          <w:tcPr>
            <w:tcW w:w="900" w:type="dxa"/>
            <w:gridSpan w:val="2"/>
          </w:tcPr>
          <w:p w:rsidR="00DA77CC" w:rsidRPr="00425C8F" w:rsidRDefault="00DA77CC" w:rsidP="00195B83">
            <w:pPr>
              <w:pStyle w:val="Tablecontent"/>
              <w:rPr>
                <w:rFonts w:cs="Arial"/>
              </w:rPr>
            </w:pPr>
            <w:r w:rsidRPr="00425C8F">
              <w:rPr>
                <w:lang w:val="en-IN"/>
              </w:rPr>
              <w:t>O</w:t>
            </w:r>
          </w:p>
        </w:tc>
      </w:tr>
      <w:tr w:rsidR="00DA77CC" w:rsidRPr="00425C8F" w:rsidTr="00195B83">
        <w:trPr>
          <w:gridAfter w:val="2"/>
          <w:wAfter w:w="32" w:type="dxa"/>
          <w:cantSplit/>
          <w:trHeight w:val="277"/>
        </w:trPr>
        <w:tc>
          <w:tcPr>
            <w:tcW w:w="1514" w:type="dxa"/>
          </w:tcPr>
          <w:p w:rsidR="00DA77CC" w:rsidRPr="00425C8F" w:rsidRDefault="00DA77CC" w:rsidP="00195B83">
            <w:pPr>
              <w:pStyle w:val="Tablecontent"/>
              <w:rPr>
                <w:rFonts w:cs="Arial"/>
              </w:rPr>
            </w:pPr>
            <w:r w:rsidRPr="00425C8F">
              <w:rPr>
                <w:rFonts w:cs="Arial"/>
              </w:rPr>
              <w:t>EXTCODE</w:t>
            </w:r>
          </w:p>
        </w:tc>
        <w:tc>
          <w:tcPr>
            <w:tcW w:w="1489" w:type="dxa"/>
          </w:tcPr>
          <w:p w:rsidR="00DA77CC" w:rsidRPr="00425C8F" w:rsidRDefault="00DA77CC" w:rsidP="00195B83">
            <w:pPr>
              <w:pStyle w:val="Tablecontent"/>
              <w:rPr>
                <w:rFonts w:cs="Arial"/>
              </w:rPr>
            </w:pPr>
            <w:r w:rsidRPr="00425C8F">
              <w:rPr>
                <w:rFonts w:cs="Arial"/>
              </w:rPr>
              <w:t>External Code</w:t>
            </w:r>
          </w:p>
        </w:tc>
        <w:tc>
          <w:tcPr>
            <w:tcW w:w="2713" w:type="dxa"/>
          </w:tcPr>
          <w:p w:rsidR="00DA77CC" w:rsidRPr="00425C8F" w:rsidRDefault="00DA77CC" w:rsidP="00195B83">
            <w:pPr>
              <w:pStyle w:val="Tablecontent"/>
              <w:rPr>
                <w:rFonts w:cs="Arial"/>
              </w:rPr>
            </w:pPr>
            <w:r w:rsidRPr="00425C8F">
              <w:rPr>
                <w:rFonts w:cs="Arial"/>
              </w:rPr>
              <w:t>External Code of the Sender</w:t>
            </w:r>
          </w:p>
        </w:tc>
        <w:tc>
          <w:tcPr>
            <w:tcW w:w="1675" w:type="dxa"/>
          </w:tcPr>
          <w:p w:rsidR="00DA77CC" w:rsidRPr="00425C8F" w:rsidRDefault="00DA77CC" w:rsidP="00195B83">
            <w:pPr>
              <w:pStyle w:val="Tablecontent"/>
              <w:rPr>
                <w:rFonts w:cs="Arial"/>
              </w:rPr>
            </w:pPr>
            <w:r w:rsidRPr="00425C8F">
              <w:rPr>
                <w:rFonts w:cs="Arial"/>
              </w:rPr>
              <w:t>15531</w:t>
            </w:r>
          </w:p>
        </w:tc>
        <w:tc>
          <w:tcPr>
            <w:tcW w:w="900" w:type="dxa"/>
            <w:gridSpan w:val="2"/>
          </w:tcPr>
          <w:p w:rsidR="00DA77CC" w:rsidRPr="00425C8F" w:rsidRDefault="00DA77CC" w:rsidP="00307E45">
            <w:pPr>
              <w:pStyle w:val="Tablecontent"/>
              <w:rPr>
                <w:rFonts w:cs="Arial"/>
              </w:rPr>
            </w:pPr>
            <w:r w:rsidRPr="00425C8F">
              <w:rPr>
                <w:rFonts w:cs="Arial"/>
              </w:rPr>
              <w:t>N (15)</w:t>
            </w:r>
          </w:p>
        </w:tc>
        <w:tc>
          <w:tcPr>
            <w:tcW w:w="900" w:type="dxa"/>
            <w:gridSpan w:val="2"/>
          </w:tcPr>
          <w:p w:rsidR="00DA77CC" w:rsidRPr="00425C8F" w:rsidRDefault="00DA77CC" w:rsidP="00195B83">
            <w:pPr>
              <w:pStyle w:val="Tablecontent"/>
              <w:rPr>
                <w:lang w:val="en-IN"/>
              </w:rPr>
            </w:pPr>
            <w:r w:rsidRPr="00425C8F">
              <w:rPr>
                <w:lang w:val="en-IN"/>
              </w:rPr>
              <w:t>O</w:t>
            </w:r>
          </w:p>
        </w:tc>
      </w:tr>
      <w:tr w:rsidR="00425C8F" w:rsidRPr="00425C8F" w:rsidTr="00195B83">
        <w:trPr>
          <w:cantSplit/>
          <w:trHeight w:val="277"/>
        </w:trPr>
        <w:tc>
          <w:tcPr>
            <w:tcW w:w="9223" w:type="dxa"/>
            <w:gridSpan w:val="10"/>
            <w:vAlign w:val="center"/>
          </w:tcPr>
          <w:p w:rsidR="00DA77CC" w:rsidRPr="00425C8F" w:rsidRDefault="00DA77CC" w:rsidP="00D36C73">
            <w:pPr>
              <w:pStyle w:val="Tablecontent"/>
              <w:rPr>
                <w:rFonts w:cs="Arial"/>
              </w:rPr>
            </w:pPr>
            <w:r w:rsidRPr="00425C8F">
              <w:rPr>
                <w:rFonts w:cs="Arial"/>
                <w:b/>
                <w:bCs/>
                <w:szCs w:val="18"/>
              </w:rPr>
              <w:t xml:space="preserve">Note: </w:t>
            </w:r>
            <w:r w:rsidRPr="00425C8F">
              <w:rPr>
                <w:rFonts w:cs="Arial"/>
                <w:szCs w:val="18"/>
              </w:rPr>
              <w:t xml:space="preserve">Between EMPCODE, </w:t>
            </w:r>
            <w:r w:rsidR="00D36C73" w:rsidRPr="00425C8F">
              <w:rPr>
                <w:rFonts w:cs="Arial"/>
                <w:szCs w:val="18"/>
              </w:rPr>
              <w:t>EXTCODE</w:t>
            </w:r>
            <w:r w:rsidRPr="00425C8F">
              <w:rPr>
                <w:rFonts w:cs="Arial"/>
                <w:szCs w:val="18"/>
              </w:rPr>
              <w:t xml:space="preserve"> and LOGINID value of one of them must be present. All of them can also be present in the request.</w:t>
            </w:r>
          </w:p>
        </w:tc>
      </w:tr>
      <w:tr w:rsidR="00DA77CC" w:rsidRPr="00425C8F" w:rsidTr="00195B83">
        <w:trPr>
          <w:gridAfter w:val="2"/>
          <w:wAfter w:w="32" w:type="dxa"/>
          <w:trHeight w:val="277"/>
        </w:trPr>
        <w:tc>
          <w:tcPr>
            <w:tcW w:w="1514" w:type="dxa"/>
          </w:tcPr>
          <w:p w:rsidR="00DA77CC" w:rsidRPr="00425C8F" w:rsidRDefault="00DA77CC" w:rsidP="00195B83">
            <w:pPr>
              <w:pStyle w:val="Tablecontent"/>
              <w:rPr>
                <w:rFonts w:cs="Arial"/>
              </w:rPr>
            </w:pPr>
            <w:r w:rsidRPr="00425C8F">
              <w:rPr>
                <w:rFonts w:cs="Arial"/>
              </w:rPr>
              <w:t>EXTREFNUM</w:t>
            </w:r>
          </w:p>
        </w:tc>
        <w:tc>
          <w:tcPr>
            <w:tcW w:w="1489" w:type="dxa"/>
          </w:tcPr>
          <w:p w:rsidR="00DA77CC" w:rsidRPr="00425C8F" w:rsidRDefault="00DA77CC" w:rsidP="00195B83">
            <w:pPr>
              <w:pStyle w:val="Tablecontent"/>
              <w:rPr>
                <w:rFonts w:cs="Arial"/>
              </w:rPr>
            </w:pPr>
            <w:r w:rsidRPr="00425C8F">
              <w:rPr>
                <w:rFonts w:cs="Arial"/>
              </w:rPr>
              <w:t>External Reference number</w:t>
            </w:r>
          </w:p>
        </w:tc>
        <w:tc>
          <w:tcPr>
            <w:tcW w:w="2713" w:type="dxa"/>
          </w:tcPr>
          <w:p w:rsidR="00DA77CC" w:rsidRPr="00425C8F" w:rsidRDefault="00DA77CC" w:rsidP="00195B83">
            <w:pPr>
              <w:pStyle w:val="Tablecontent"/>
              <w:rPr>
                <w:rFonts w:cs="Arial"/>
              </w:rPr>
            </w:pPr>
            <w:r w:rsidRPr="00425C8F">
              <w:rPr>
                <w:rFonts w:cs="Arial"/>
              </w:rPr>
              <w:t>Unique Reference number in the external system.</w:t>
            </w:r>
          </w:p>
        </w:tc>
        <w:tc>
          <w:tcPr>
            <w:tcW w:w="1675" w:type="dxa"/>
          </w:tcPr>
          <w:p w:rsidR="00DA77CC" w:rsidRPr="00425C8F" w:rsidRDefault="00DA77CC" w:rsidP="00195B83">
            <w:pPr>
              <w:pStyle w:val="Tablecontent"/>
              <w:rPr>
                <w:rFonts w:cs="Arial"/>
              </w:rPr>
            </w:pPr>
            <w:r w:rsidRPr="00425C8F">
              <w:rPr>
                <w:rFonts w:cs="Arial"/>
              </w:rPr>
              <w:t>12345</w:t>
            </w:r>
          </w:p>
        </w:tc>
        <w:tc>
          <w:tcPr>
            <w:tcW w:w="900" w:type="dxa"/>
            <w:gridSpan w:val="2"/>
          </w:tcPr>
          <w:p w:rsidR="00DA77CC" w:rsidRPr="00425C8F" w:rsidRDefault="00DA77CC" w:rsidP="00195B83">
            <w:pPr>
              <w:pStyle w:val="Tablecontent"/>
              <w:rPr>
                <w:rFonts w:cs="Arial"/>
              </w:rPr>
            </w:pPr>
            <w:r w:rsidRPr="00425C8F">
              <w:rPr>
                <w:rFonts w:cs="Arial"/>
              </w:rPr>
              <w:t>A (20)</w:t>
            </w:r>
          </w:p>
        </w:tc>
        <w:tc>
          <w:tcPr>
            <w:tcW w:w="900" w:type="dxa"/>
            <w:gridSpan w:val="2"/>
          </w:tcPr>
          <w:p w:rsidR="00DA77CC" w:rsidRPr="00425C8F" w:rsidRDefault="00DA77CC" w:rsidP="00195B83">
            <w:pPr>
              <w:pStyle w:val="Tablecontent"/>
              <w:rPr>
                <w:rFonts w:cs="Arial"/>
              </w:rPr>
            </w:pPr>
            <w:r w:rsidRPr="00425C8F">
              <w:rPr>
                <w:rFonts w:cs="Arial"/>
              </w:rPr>
              <w:t>O</w:t>
            </w:r>
          </w:p>
        </w:tc>
      </w:tr>
      <w:tr w:rsidR="00DA77CC" w:rsidRPr="00425C8F" w:rsidTr="00195B83">
        <w:trPr>
          <w:gridAfter w:val="3"/>
          <w:wAfter w:w="43" w:type="dxa"/>
          <w:cantSplit/>
          <w:trHeight w:val="277"/>
        </w:trPr>
        <w:tc>
          <w:tcPr>
            <w:tcW w:w="9180" w:type="dxa"/>
            <w:gridSpan w:val="7"/>
          </w:tcPr>
          <w:p w:rsidR="00DA77CC" w:rsidRPr="00425C8F" w:rsidRDefault="00DA77CC" w:rsidP="00195B83">
            <w:pPr>
              <w:pStyle w:val="Tablecontent"/>
              <w:rPr>
                <w:rFonts w:cs="Arial"/>
                <w:b/>
                <w:bCs/>
              </w:rPr>
            </w:pPr>
            <w:r w:rsidRPr="00425C8F">
              <w:rPr>
                <w:rFonts w:cs="Arial"/>
                <w:b/>
                <w:bCs/>
              </w:rPr>
              <w:t xml:space="preserve">DATA –Data sub tags will be considered as main request tags </w:t>
            </w:r>
          </w:p>
        </w:tc>
      </w:tr>
      <w:tr w:rsidR="00DA77CC" w:rsidRPr="00425C8F" w:rsidTr="00195B83">
        <w:trPr>
          <w:gridAfter w:val="2"/>
          <w:wAfter w:w="32" w:type="dxa"/>
          <w:trHeight w:val="277"/>
        </w:trPr>
        <w:tc>
          <w:tcPr>
            <w:tcW w:w="1514" w:type="dxa"/>
          </w:tcPr>
          <w:p w:rsidR="00DA77CC" w:rsidRPr="00425C8F" w:rsidRDefault="00DA77CC" w:rsidP="00195B83">
            <w:pPr>
              <w:pStyle w:val="Tablecontent"/>
              <w:rPr>
                <w:rFonts w:cs="Arial"/>
              </w:rPr>
            </w:pPr>
            <w:r w:rsidRPr="00425C8F">
              <w:rPr>
                <w:rFonts w:cs="Arial"/>
              </w:rPr>
              <w:t>EXTNWCODE</w:t>
            </w:r>
          </w:p>
        </w:tc>
        <w:tc>
          <w:tcPr>
            <w:tcW w:w="1489" w:type="dxa"/>
          </w:tcPr>
          <w:p w:rsidR="00DA77CC" w:rsidRPr="00425C8F" w:rsidRDefault="00DA77CC" w:rsidP="00195B83">
            <w:pPr>
              <w:pStyle w:val="Tablecontent"/>
              <w:rPr>
                <w:rFonts w:cs="Arial"/>
              </w:rPr>
            </w:pPr>
            <w:r w:rsidRPr="00425C8F">
              <w:rPr>
                <w:rFonts w:cs="Arial"/>
              </w:rPr>
              <w:t>Network code</w:t>
            </w:r>
          </w:p>
        </w:tc>
        <w:tc>
          <w:tcPr>
            <w:tcW w:w="2713" w:type="dxa"/>
          </w:tcPr>
          <w:p w:rsidR="00DA77CC" w:rsidRPr="00425C8F" w:rsidRDefault="00DA77CC" w:rsidP="00195B83">
            <w:pPr>
              <w:pStyle w:val="Tablecontent"/>
              <w:rPr>
                <w:rFonts w:cs="Arial"/>
              </w:rPr>
            </w:pPr>
            <w:r w:rsidRPr="00425C8F">
              <w:rPr>
                <w:rFonts w:cs="Arial"/>
              </w:rPr>
              <w:t>Channel users circle code</w:t>
            </w:r>
          </w:p>
        </w:tc>
        <w:tc>
          <w:tcPr>
            <w:tcW w:w="1675" w:type="dxa"/>
          </w:tcPr>
          <w:p w:rsidR="00DA77CC" w:rsidRPr="00425C8F" w:rsidRDefault="00DA77CC" w:rsidP="00195B83">
            <w:pPr>
              <w:pStyle w:val="Tablecontent"/>
              <w:rPr>
                <w:rFonts w:cs="Arial"/>
              </w:rPr>
            </w:pPr>
            <w:r w:rsidRPr="00425C8F">
              <w:rPr>
                <w:rFonts w:cs="Arial"/>
              </w:rPr>
              <w:t>MU</w:t>
            </w:r>
          </w:p>
        </w:tc>
        <w:tc>
          <w:tcPr>
            <w:tcW w:w="900" w:type="dxa"/>
            <w:gridSpan w:val="2"/>
          </w:tcPr>
          <w:p w:rsidR="00DA77CC" w:rsidRPr="00425C8F" w:rsidRDefault="00DA77CC" w:rsidP="00195B83">
            <w:pPr>
              <w:pStyle w:val="Tablecontent"/>
              <w:rPr>
                <w:rFonts w:cs="Arial"/>
              </w:rPr>
            </w:pPr>
            <w:r w:rsidRPr="00425C8F">
              <w:rPr>
                <w:rFonts w:cs="Arial"/>
              </w:rPr>
              <w:t>A(2)</w:t>
            </w:r>
          </w:p>
        </w:tc>
        <w:tc>
          <w:tcPr>
            <w:tcW w:w="900" w:type="dxa"/>
            <w:gridSpan w:val="2"/>
          </w:tcPr>
          <w:p w:rsidR="00DA77CC" w:rsidRPr="00425C8F" w:rsidRDefault="00DA77CC" w:rsidP="00195B83">
            <w:pPr>
              <w:pStyle w:val="Tablecontent"/>
              <w:rPr>
                <w:rFonts w:cs="Arial"/>
              </w:rPr>
            </w:pPr>
            <w:r w:rsidRPr="00425C8F">
              <w:rPr>
                <w:rFonts w:cs="Arial"/>
              </w:rPr>
              <w:t>M</w:t>
            </w:r>
          </w:p>
        </w:tc>
      </w:tr>
      <w:tr w:rsidR="00DA77CC" w:rsidRPr="00425C8F" w:rsidTr="00195B83">
        <w:trPr>
          <w:gridAfter w:val="2"/>
          <w:wAfter w:w="32" w:type="dxa"/>
          <w:trHeight w:val="277"/>
        </w:trPr>
        <w:tc>
          <w:tcPr>
            <w:tcW w:w="1514" w:type="dxa"/>
          </w:tcPr>
          <w:p w:rsidR="00DA77CC" w:rsidRPr="00425C8F" w:rsidRDefault="00DA77CC" w:rsidP="00195B83">
            <w:pPr>
              <w:pStyle w:val="Tablecontent"/>
              <w:rPr>
                <w:rFonts w:cs="Arial"/>
              </w:rPr>
            </w:pPr>
            <w:r w:rsidRPr="00425C8F">
              <w:rPr>
                <w:rFonts w:cs="Arial"/>
              </w:rPr>
              <w:t>MSISDN</w:t>
            </w:r>
          </w:p>
        </w:tc>
        <w:tc>
          <w:tcPr>
            <w:tcW w:w="1489" w:type="dxa"/>
          </w:tcPr>
          <w:p w:rsidR="00DA77CC" w:rsidRPr="00425C8F" w:rsidRDefault="00DA77CC" w:rsidP="00195B83">
            <w:pPr>
              <w:pStyle w:val="Tablecontent"/>
              <w:rPr>
                <w:rFonts w:cs="Arial"/>
              </w:rPr>
            </w:pPr>
            <w:r w:rsidRPr="00425C8F">
              <w:rPr>
                <w:rFonts w:cs="Arial"/>
              </w:rPr>
              <w:t>Channel user MSISDN</w:t>
            </w:r>
          </w:p>
        </w:tc>
        <w:tc>
          <w:tcPr>
            <w:tcW w:w="2713" w:type="dxa"/>
          </w:tcPr>
          <w:p w:rsidR="00DA77CC" w:rsidRPr="00425C8F" w:rsidRDefault="00DA77CC" w:rsidP="00195B83">
            <w:pPr>
              <w:pStyle w:val="Tablecontent"/>
              <w:rPr>
                <w:rFonts w:cs="Arial"/>
              </w:rPr>
            </w:pPr>
            <w:r w:rsidRPr="00425C8F">
              <w:rPr>
                <w:rFonts w:cs="Arial"/>
              </w:rPr>
              <w:t>All MSISDN should be in national dial format i.e. without country code.</w:t>
            </w:r>
          </w:p>
        </w:tc>
        <w:tc>
          <w:tcPr>
            <w:tcW w:w="1675" w:type="dxa"/>
          </w:tcPr>
          <w:p w:rsidR="00DA77CC" w:rsidRPr="00425C8F" w:rsidRDefault="00DA77CC" w:rsidP="00195B83">
            <w:pPr>
              <w:pStyle w:val="Tablecontent"/>
              <w:rPr>
                <w:rFonts w:cs="Arial"/>
              </w:rPr>
            </w:pPr>
            <w:r w:rsidRPr="00425C8F">
              <w:rPr>
                <w:rFonts w:cs="Arial"/>
              </w:rPr>
              <w:t>9942222</w:t>
            </w:r>
          </w:p>
        </w:tc>
        <w:tc>
          <w:tcPr>
            <w:tcW w:w="900" w:type="dxa"/>
            <w:gridSpan w:val="2"/>
          </w:tcPr>
          <w:p w:rsidR="00DA77CC" w:rsidRPr="00425C8F" w:rsidRDefault="00DA77CC" w:rsidP="00195B83">
            <w:pPr>
              <w:pStyle w:val="Tablecontent"/>
              <w:rPr>
                <w:rFonts w:cs="Arial"/>
              </w:rPr>
            </w:pPr>
            <w:r w:rsidRPr="00425C8F">
              <w:rPr>
                <w:rFonts w:cs="Arial"/>
              </w:rPr>
              <w:t>N (15)</w:t>
            </w:r>
          </w:p>
        </w:tc>
        <w:tc>
          <w:tcPr>
            <w:tcW w:w="900" w:type="dxa"/>
            <w:gridSpan w:val="2"/>
          </w:tcPr>
          <w:p w:rsidR="00DA77CC" w:rsidRPr="00425C8F" w:rsidRDefault="00DA77CC" w:rsidP="00195B83">
            <w:pPr>
              <w:pStyle w:val="Tablecontent"/>
              <w:rPr>
                <w:rFonts w:cs="Arial"/>
              </w:rPr>
            </w:pPr>
            <w:r w:rsidRPr="00425C8F">
              <w:rPr>
                <w:lang w:val="en-IN"/>
              </w:rPr>
              <w:t xml:space="preserve">O </w:t>
            </w:r>
          </w:p>
        </w:tc>
      </w:tr>
      <w:tr w:rsidR="00DA77CC" w:rsidRPr="00425C8F" w:rsidTr="00195B83">
        <w:trPr>
          <w:gridAfter w:val="2"/>
          <w:wAfter w:w="32" w:type="dxa"/>
          <w:trHeight w:val="277"/>
        </w:trPr>
        <w:tc>
          <w:tcPr>
            <w:tcW w:w="1514" w:type="dxa"/>
          </w:tcPr>
          <w:p w:rsidR="00DA77CC" w:rsidRPr="00425C8F" w:rsidRDefault="00DA77CC" w:rsidP="00195B83">
            <w:pPr>
              <w:pStyle w:val="Tablecontent"/>
              <w:rPr>
                <w:rFonts w:cs="Arial"/>
              </w:rPr>
            </w:pPr>
            <w:r w:rsidRPr="00425C8F">
              <w:rPr>
                <w:rFonts w:cs="Arial"/>
              </w:rPr>
              <w:t>LOGINID</w:t>
            </w:r>
          </w:p>
        </w:tc>
        <w:tc>
          <w:tcPr>
            <w:tcW w:w="1489" w:type="dxa"/>
          </w:tcPr>
          <w:p w:rsidR="00DA77CC" w:rsidRPr="00425C8F" w:rsidRDefault="00DA77CC" w:rsidP="00195B83">
            <w:pPr>
              <w:pStyle w:val="Tablecontent"/>
              <w:rPr>
                <w:rFonts w:cs="Arial"/>
              </w:rPr>
            </w:pPr>
            <w:r w:rsidRPr="00425C8F">
              <w:rPr>
                <w:rFonts w:cs="Arial"/>
              </w:rPr>
              <w:t>Login id of the channel user</w:t>
            </w:r>
          </w:p>
        </w:tc>
        <w:tc>
          <w:tcPr>
            <w:tcW w:w="2713" w:type="dxa"/>
          </w:tcPr>
          <w:p w:rsidR="00DA77CC" w:rsidRPr="00425C8F" w:rsidRDefault="00DA77CC" w:rsidP="00195B83">
            <w:pPr>
              <w:pStyle w:val="Tablecontent"/>
              <w:rPr>
                <w:rFonts w:cs="Arial"/>
              </w:rPr>
            </w:pPr>
            <w:r w:rsidRPr="00425C8F">
              <w:rPr>
                <w:rFonts w:cs="Arial"/>
              </w:rPr>
              <w:t>Unique LoginID of the channel user defined in the PreTUPS system.</w:t>
            </w:r>
          </w:p>
        </w:tc>
        <w:tc>
          <w:tcPr>
            <w:tcW w:w="1675" w:type="dxa"/>
          </w:tcPr>
          <w:p w:rsidR="00DA77CC" w:rsidRPr="00425C8F" w:rsidRDefault="00DA77CC" w:rsidP="00195B83">
            <w:pPr>
              <w:pStyle w:val="Tablecontent"/>
              <w:rPr>
                <w:rFonts w:cs="Arial"/>
              </w:rPr>
            </w:pPr>
            <w:r w:rsidRPr="00425C8F">
              <w:rPr>
                <w:rFonts w:cs="Arial"/>
              </w:rPr>
              <w:t>Mo_ws1</w:t>
            </w:r>
          </w:p>
        </w:tc>
        <w:tc>
          <w:tcPr>
            <w:tcW w:w="900" w:type="dxa"/>
            <w:gridSpan w:val="2"/>
          </w:tcPr>
          <w:p w:rsidR="00DA77CC" w:rsidRPr="00425C8F" w:rsidRDefault="00DA77CC" w:rsidP="00195B83">
            <w:pPr>
              <w:pStyle w:val="Tablecontent"/>
              <w:rPr>
                <w:rFonts w:cs="Arial"/>
              </w:rPr>
            </w:pPr>
            <w:r w:rsidRPr="00425C8F">
              <w:rPr>
                <w:rFonts w:cs="Arial"/>
              </w:rPr>
              <w:t>A (20)</w:t>
            </w:r>
          </w:p>
        </w:tc>
        <w:tc>
          <w:tcPr>
            <w:tcW w:w="900" w:type="dxa"/>
            <w:gridSpan w:val="2"/>
          </w:tcPr>
          <w:p w:rsidR="00DA77CC" w:rsidRPr="00425C8F" w:rsidRDefault="00DA77CC" w:rsidP="00195B83">
            <w:pPr>
              <w:pStyle w:val="Tablecontent"/>
              <w:rPr>
                <w:rFonts w:cs="Arial"/>
              </w:rPr>
            </w:pPr>
            <w:r w:rsidRPr="00425C8F">
              <w:rPr>
                <w:rFonts w:cs="Arial"/>
              </w:rPr>
              <w:t>O</w:t>
            </w:r>
          </w:p>
        </w:tc>
      </w:tr>
      <w:tr w:rsidR="00DA77CC" w:rsidRPr="00425C8F" w:rsidTr="00195B83">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Ex>
        <w:trPr>
          <w:gridAfter w:val="1"/>
          <w:wAfter w:w="21" w:type="dxa"/>
          <w:trHeight w:val="277"/>
        </w:trPr>
        <w:tc>
          <w:tcPr>
            <w:tcW w:w="1514" w:type="dxa"/>
            <w:tcMar>
              <w:top w:w="0" w:type="dxa"/>
              <w:left w:w="108" w:type="dxa"/>
              <w:bottom w:w="0" w:type="dxa"/>
              <w:right w:w="108" w:type="dxa"/>
            </w:tcMar>
            <w:hideMark/>
          </w:tcPr>
          <w:p w:rsidR="00DA77CC" w:rsidRPr="00425C8F" w:rsidRDefault="00DA77CC" w:rsidP="00195B83">
            <w:pPr>
              <w:pStyle w:val="Tablecontent"/>
              <w:rPr>
                <w:lang w:val="en-IN"/>
              </w:rPr>
            </w:pPr>
            <w:r w:rsidRPr="00425C8F">
              <w:rPr>
                <w:lang w:val="en-IN"/>
              </w:rPr>
              <w:t>REMARKS</w:t>
            </w:r>
          </w:p>
        </w:tc>
        <w:tc>
          <w:tcPr>
            <w:tcW w:w="1489" w:type="dxa"/>
            <w:tcMar>
              <w:top w:w="0" w:type="dxa"/>
              <w:left w:w="108" w:type="dxa"/>
              <w:bottom w:w="0" w:type="dxa"/>
              <w:right w:w="108" w:type="dxa"/>
            </w:tcMar>
            <w:hideMark/>
          </w:tcPr>
          <w:p w:rsidR="00DA77CC" w:rsidRPr="00425C8F" w:rsidRDefault="00DA77CC" w:rsidP="00195B83">
            <w:pPr>
              <w:pStyle w:val="Tablecontent"/>
              <w:rPr>
                <w:lang w:val="en-IN"/>
              </w:rPr>
            </w:pPr>
            <w:r w:rsidRPr="00425C8F">
              <w:rPr>
                <w:lang w:val="en-IN"/>
              </w:rPr>
              <w:t>Any remarks against the delete request</w:t>
            </w:r>
          </w:p>
        </w:tc>
        <w:tc>
          <w:tcPr>
            <w:tcW w:w="2713" w:type="dxa"/>
            <w:tcMar>
              <w:top w:w="0" w:type="dxa"/>
              <w:left w:w="108" w:type="dxa"/>
              <w:bottom w:w="0" w:type="dxa"/>
              <w:right w:w="108" w:type="dxa"/>
            </w:tcMar>
            <w:hideMark/>
          </w:tcPr>
          <w:p w:rsidR="00DA77CC" w:rsidRPr="00425C8F" w:rsidRDefault="00DA77CC" w:rsidP="00195B83">
            <w:pPr>
              <w:pStyle w:val="Tablecontent"/>
              <w:rPr>
                <w:lang w:val="en-IN"/>
              </w:rPr>
            </w:pPr>
            <w:r w:rsidRPr="00425C8F">
              <w:rPr>
                <w:lang w:val="en-IN"/>
              </w:rPr>
              <w:t>Free text</w:t>
            </w:r>
          </w:p>
        </w:tc>
        <w:tc>
          <w:tcPr>
            <w:tcW w:w="1675" w:type="dxa"/>
            <w:tcMar>
              <w:top w:w="0" w:type="dxa"/>
              <w:left w:w="108" w:type="dxa"/>
              <w:bottom w:w="0" w:type="dxa"/>
              <w:right w:w="108" w:type="dxa"/>
            </w:tcMar>
            <w:hideMark/>
          </w:tcPr>
          <w:p w:rsidR="00DA77CC" w:rsidRPr="00425C8F" w:rsidRDefault="00DA77CC" w:rsidP="00195B83">
            <w:pPr>
              <w:pStyle w:val="Tablecontent"/>
              <w:rPr>
                <w:lang w:val="en-IN"/>
              </w:rPr>
            </w:pPr>
            <w:r w:rsidRPr="00425C8F">
              <w:rPr>
                <w:lang w:val="en-IN"/>
              </w:rPr>
              <w:t>User inactive. Account balance withdrawn</w:t>
            </w:r>
          </w:p>
        </w:tc>
        <w:tc>
          <w:tcPr>
            <w:tcW w:w="889" w:type="dxa"/>
            <w:tcMar>
              <w:top w:w="0" w:type="dxa"/>
              <w:left w:w="108" w:type="dxa"/>
              <w:bottom w:w="0" w:type="dxa"/>
              <w:right w:w="108" w:type="dxa"/>
            </w:tcMar>
            <w:hideMark/>
          </w:tcPr>
          <w:p w:rsidR="00DA77CC" w:rsidRPr="00425C8F" w:rsidRDefault="00DA77CC" w:rsidP="00195B83">
            <w:pPr>
              <w:pStyle w:val="Tablecontent"/>
              <w:rPr>
                <w:lang w:val="en-IN"/>
              </w:rPr>
            </w:pPr>
            <w:r w:rsidRPr="00425C8F">
              <w:rPr>
                <w:lang w:val="en-IN"/>
              </w:rPr>
              <w:t>A (100)</w:t>
            </w:r>
          </w:p>
        </w:tc>
        <w:tc>
          <w:tcPr>
            <w:tcW w:w="922" w:type="dxa"/>
            <w:gridSpan w:val="4"/>
            <w:tcMar>
              <w:top w:w="0" w:type="dxa"/>
              <w:left w:w="108" w:type="dxa"/>
              <w:bottom w:w="0" w:type="dxa"/>
              <w:right w:w="108" w:type="dxa"/>
            </w:tcMar>
            <w:hideMark/>
          </w:tcPr>
          <w:p w:rsidR="00DA77CC" w:rsidRPr="00425C8F" w:rsidRDefault="00DA77CC" w:rsidP="00195B83">
            <w:pPr>
              <w:pStyle w:val="Tablecontent"/>
              <w:rPr>
                <w:lang w:val="en-IN"/>
              </w:rPr>
            </w:pPr>
            <w:r w:rsidRPr="00425C8F">
              <w:rPr>
                <w:lang w:val="en-IN"/>
              </w:rPr>
              <w:t>O (Tag is mandatory)</w:t>
            </w:r>
          </w:p>
        </w:tc>
      </w:tr>
      <w:tr w:rsidR="00DA77CC" w:rsidRPr="00425C8F" w:rsidTr="00195B83">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gridAfter w:val="1"/>
          <w:wAfter w:w="21" w:type="dxa"/>
          <w:trHeight w:val="277"/>
        </w:trPr>
        <w:tc>
          <w:tcPr>
            <w:tcW w:w="9202" w:type="dxa"/>
            <w:gridSpan w:val="9"/>
            <w:tcMar>
              <w:top w:w="0" w:type="dxa"/>
              <w:left w:w="108" w:type="dxa"/>
              <w:bottom w:w="0" w:type="dxa"/>
              <w:right w:w="108" w:type="dxa"/>
            </w:tcMar>
          </w:tcPr>
          <w:p w:rsidR="00DA77CC" w:rsidRPr="00425C8F" w:rsidRDefault="00DA77CC" w:rsidP="00195B83">
            <w:pPr>
              <w:pStyle w:val="Tablecontent"/>
              <w:rPr>
                <w:lang w:val="en-IN"/>
              </w:rPr>
            </w:pPr>
          </w:p>
        </w:tc>
      </w:tr>
    </w:tbl>
    <w:p w:rsidR="00D52AED" w:rsidRPr="00425C8F" w:rsidRDefault="00D52AED" w:rsidP="00D52AED">
      <w:pPr>
        <w:pStyle w:val="NoteHeading"/>
        <w:numPr>
          <w:ilvl w:val="0"/>
          <w:numId w:val="0"/>
        </w:numPr>
        <w:ind w:left="2610"/>
        <w:rPr>
          <w:color w:val="auto"/>
        </w:rPr>
      </w:pPr>
    </w:p>
    <w:p w:rsidR="00D52AED" w:rsidRPr="00425C8F" w:rsidRDefault="00D52AED" w:rsidP="00D52AED">
      <w:pPr>
        <w:pStyle w:val="NoteHeading"/>
        <w:numPr>
          <w:ilvl w:val="0"/>
          <w:numId w:val="53"/>
        </w:numPr>
        <w:rPr>
          <w:color w:val="auto"/>
        </w:rPr>
      </w:pPr>
      <w:r w:rsidRPr="00425C8F">
        <w:rPr>
          <w:color w:val="auto"/>
        </w:rPr>
        <w:t>All tags are mandatory to be present in XML. If value is optional and tag must be present.</w:t>
      </w:r>
    </w:p>
    <w:p w:rsidR="00D52AED" w:rsidRPr="00425C8F" w:rsidRDefault="00D52AED" w:rsidP="00D52AED">
      <w:pPr>
        <w:pStyle w:val="NoteHeading"/>
        <w:numPr>
          <w:ilvl w:val="0"/>
          <w:numId w:val="53"/>
        </w:numPr>
        <w:rPr>
          <w:color w:val="auto"/>
        </w:rPr>
      </w:pPr>
      <w:r w:rsidRPr="00425C8F">
        <w:rPr>
          <w:color w:val="auto"/>
        </w:rPr>
        <w:t>The value for TYPE tag is fixed as mentioned in syntax.</w:t>
      </w:r>
    </w:p>
    <w:p w:rsidR="00D52AED" w:rsidRPr="00425C8F" w:rsidRDefault="00D52AED" w:rsidP="00D52AED">
      <w:pPr>
        <w:pStyle w:val="NoteHeading"/>
        <w:numPr>
          <w:ilvl w:val="0"/>
          <w:numId w:val="53"/>
        </w:numPr>
        <w:rPr>
          <w:color w:val="auto"/>
        </w:rPr>
      </w:pPr>
      <w:r w:rsidRPr="00425C8F">
        <w:rPr>
          <w:color w:val="auto"/>
        </w:rPr>
        <w:t>In case of non-receiving of mandatory field(s), request will be rejected with appropriate error code.</w:t>
      </w:r>
    </w:p>
    <w:p w:rsidR="00D52AED" w:rsidRPr="00425C8F" w:rsidRDefault="00D52AED" w:rsidP="00D52AED">
      <w:pPr>
        <w:pStyle w:val="NoteHeading"/>
        <w:numPr>
          <w:ilvl w:val="0"/>
          <w:numId w:val="53"/>
        </w:numPr>
        <w:rPr>
          <w:color w:val="auto"/>
        </w:rPr>
      </w:pPr>
      <w:r w:rsidRPr="00425C8F">
        <w:rPr>
          <w:color w:val="auto"/>
        </w:rPr>
        <w:t xml:space="preserve">Between EXTCODE, </w:t>
      </w:r>
      <w:r w:rsidR="006F30FC" w:rsidRPr="00425C8F">
        <w:rPr>
          <w:color w:val="auto"/>
        </w:rPr>
        <w:t xml:space="preserve">EMPCODE </w:t>
      </w:r>
      <w:r w:rsidRPr="00425C8F">
        <w:rPr>
          <w:color w:val="auto"/>
        </w:rPr>
        <w:t xml:space="preserve">&amp; LOGINID value of one of them must be present, i.e. </w:t>
      </w:r>
      <w:r w:rsidR="006F30FC" w:rsidRPr="00425C8F">
        <w:rPr>
          <w:color w:val="auto"/>
        </w:rPr>
        <w:t>EMPCODE</w:t>
      </w:r>
      <w:r w:rsidRPr="00425C8F">
        <w:rPr>
          <w:color w:val="auto"/>
        </w:rPr>
        <w:t xml:space="preserve"> or LOGINID or EXTCODE.</w:t>
      </w:r>
    </w:p>
    <w:p w:rsidR="00D52AED" w:rsidRPr="00425C8F" w:rsidRDefault="00D52AED" w:rsidP="00D52AED">
      <w:pPr>
        <w:pStyle w:val="NoteHeading"/>
        <w:numPr>
          <w:ilvl w:val="0"/>
          <w:numId w:val="53"/>
        </w:numPr>
        <w:rPr>
          <w:color w:val="auto"/>
        </w:rPr>
      </w:pPr>
      <w:r w:rsidRPr="00425C8F">
        <w:rPr>
          <w:color w:val="auto"/>
        </w:rPr>
        <w:t xml:space="preserve">If all the </w:t>
      </w:r>
      <w:r w:rsidR="006F30FC" w:rsidRPr="00425C8F">
        <w:rPr>
          <w:color w:val="auto"/>
        </w:rPr>
        <w:t>3</w:t>
      </w:r>
      <w:r w:rsidRPr="00425C8F">
        <w:rPr>
          <w:color w:val="auto"/>
        </w:rPr>
        <w:t xml:space="preserve"> details (</w:t>
      </w:r>
      <w:r w:rsidR="006F30FC" w:rsidRPr="00425C8F">
        <w:rPr>
          <w:color w:val="auto"/>
        </w:rPr>
        <w:t>EXTCODE, EMPCODE</w:t>
      </w:r>
      <w:r w:rsidRPr="00425C8F">
        <w:rPr>
          <w:color w:val="auto"/>
        </w:rPr>
        <w:t>&amp; LOGINID) are provided, then values as provided under MSISDN would be treated as valid &amp; accordingly processed.</w:t>
      </w:r>
    </w:p>
    <w:p w:rsidR="00D52AED" w:rsidRPr="00425C8F" w:rsidRDefault="00D52AED" w:rsidP="00D52AED">
      <w:pPr>
        <w:pStyle w:val="BodyText2"/>
        <w:rPr>
          <w:lang w:val="fr-FR"/>
        </w:rPr>
      </w:pPr>
    </w:p>
    <w:p w:rsidR="00D52AED" w:rsidRPr="00425C8F" w:rsidRDefault="00D52AED" w:rsidP="00D52AED">
      <w:pPr>
        <w:pStyle w:val="Heading"/>
        <w:rPr>
          <w:color w:val="auto"/>
        </w:rPr>
      </w:pPr>
      <w:r w:rsidRPr="00425C8F">
        <w:rPr>
          <w:color w:val="auto"/>
        </w:rPr>
        <w:t>Request API Business Rules</w:t>
      </w:r>
    </w:p>
    <w:p w:rsidR="00D52AED" w:rsidRPr="00425C8F" w:rsidRDefault="00D52AED" w:rsidP="00D52AED">
      <w:pPr>
        <w:pStyle w:val="ListBullet1"/>
        <w:rPr>
          <w:lang w:val="en-IN"/>
        </w:rPr>
      </w:pPr>
      <w:r w:rsidRPr="00425C8F">
        <w:rPr>
          <w:lang w:val="en-IN"/>
        </w:rPr>
        <w:t xml:space="preserve">To identify Channel users, its mandatory for the External system to send either the Channel user’s </w:t>
      </w:r>
      <w:r w:rsidRPr="00425C8F">
        <w:rPr>
          <w:b/>
          <w:lang w:val="en-IN"/>
        </w:rPr>
        <w:t>MSISDN</w:t>
      </w:r>
      <w:r w:rsidRPr="00425C8F">
        <w:rPr>
          <w:lang w:val="en-IN"/>
        </w:rPr>
        <w:t xml:space="preserve"> or </w:t>
      </w:r>
      <w:r w:rsidRPr="00425C8F">
        <w:rPr>
          <w:b/>
          <w:lang w:val="en-IN"/>
        </w:rPr>
        <w:t>LOGINID</w:t>
      </w:r>
    </w:p>
    <w:p w:rsidR="00D52AED" w:rsidRPr="00425C8F" w:rsidRDefault="00D52AED" w:rsidP="00D52AED">
      <w:pPr>
        <w:pStyle w:val="ListBullet1"/>
        <w:rPr>
          <w:i/>
          <w:lang w:val="en-IN"/>
        </w:rPr>
      </w:pPr>
      <w:r w:rsidRPr="00425C8F">
        <w:rPr>
          <w:i/>
          <w:lang w:val="en-IN"/>
        </w:rPr>
        <w:t xml:space="preserve">If </w:t>
      </w:r>
      <w:r w:rsidRPr="00425C8F">
        <w:rPr>
          <w:i/>
          <w:u w:val="single"/>
          <w:lang w:val="en-IN"/>
        </w:rPr>
        <w:t xml:space="preserve">all the </w:t>
      </w:r>
      <w:r w:rsidR="006F30FC" w:rsidRPr="00425C8F">
        <w:rPr>
          <w:i/>
          <w:u w:val="single"/>
          <w:lang w:val="en-IN"/>
        </w:rPr>
        <w:t>2</w:t>
      </w:r>
      <w:r w:rsidRPr="00425C8F">
        <w:rPr>
          <w:i/>
          <w:u w:val="single"/>
          <w:lang w:val="en-IN"/>
        </w:rPr>
        <w:t xml:space="preserve"> details </w:t>
      </w:r>
      <w:r w:rsidRPr="00425C8F">
        <w:rPr>
          <w:i/>
          <w:lang w:val="en-IN"/>
        </w:rPr>
        <w:t xml:space="preserve">(MSISDN,&amp; LOGINID) are provided in a request, then values as provided under </w:t>
      </w:r>
      <w:r w:rsidRPr="00425C8F">
        <w:rPr>
          <w:b/>
          <w:i/>
          <w:u w:val="single"/>
          <w:lang w:val="en-IN"/>
        </w:rPr>
        <w:t>MSISDN</w:t>
      </w:r>
      <w:r w:rsidRPr="00425C8F">
        <w:rPr>
          <w:i/>
          <w:lang w:val="en-IN"/>
        </w:rPr>
        <w:t xml:space="preserve"> would be treated as valid &amp; accordingly processed.</w:t>
      </w:r>
    </w:p>
    <w:p w:rsidR="00D52AED" w:rsidRPr="00425C8F" w:rsidRDefault="00D52AED" w:rsidP="00D52AED">
      <w:pPr>
        <w:pStyle w:val="ListBullet1"/>
        <w:spacing w:line="276" w:lineRule="auto"/>
        <w:rPr>
          <w:lang w:val="en-IN"/>
        </w:rPr>
      </w:pPr>
      <w:r w:rsidRPr="00425C8F">
        <w:rPr>
          <w:lang w:val="en-IN"/>
        </w:rPr>
        <w:t>Using this API, only one Channel user can be deleted at a time.</w:t>
      </w:r>
    </w:p>
    <w:p w:rsidR="00D52AED" w:rsidRPr="00425C8F" w:rsidRDefault="00D52AED" w:rsidP="00D52AED">
      <w:pPr>
        <w:pStyle w:val="ListBullet1"/>
        <w:spacing w:line="276" w:lineRule="auto"/>
        <w:rPr>
          <w:lang w:val="en-IN"/>
        </w:rPr>
      </w:pPr>
      <w:r w:rsidRPr="00425C8F">
        <w:rPr>
          <w:lang w:val="en-IN"/>
        </w:rPr>
        <w:t>Text provided under the tag REMARKS would not be validated by PreTUPS</w:t>
      </w:r>
    </w:p>
    <w:p w:rsidR="00D52AED" w:rsidRPr="00425C8F" w:rsidRDefault="00D52AED" w:rsidP="00D52AED">
      <w:pPr>
        <w:pStyle w:val="BodyText2"/>
        <w:rPr>
          <w:lang w:val="en-IN"/>
        </w:rPr>
      </w:pPr>
    </w:p>
    <w:p w:rsidR="00D52AED" w:rsidRPr="00425C8F" w:rsidRDefault="00D52AED" w:rsidP="00337049">
      <w:pPr>
        <w:pStyle w:val="Heading3"/>
      </w:pPr>
      <w:bookmarkStart w:id="584" w:name="_Toc286268561"/>
      <w:bookmarkStart w:id="585" w:name="_Toc379631424"/>
      <w:bookmarkStart w:id="586" w:name="_Toc380482371"/>
      <w:bookmarkStart w:id="587" w:name="_Toc441102198"/>
      <w:bookmarkStart w:id="588" w:name="_Toc452027636"/>
      <w:bookmarkStart w:id="589" w:name="_Toc485139738"/>
      <w:r w:rsidRPr="00425C8F">
        <w:lastRenderedPageBreak/>
        <w:t>XML Response Syntax</w:t>
      </w:r>
      <w:bookmarkEnd w:id="584"/>
      <w:bookmarkEnd w:id="585"/>
      <w:bookmarkEnd w:id="586"/>
      <w:bookmarkEnd w:id="587"/>
      <w:bookmarkEnd w:id="588"/>
      <w:bookmarkEnd w:id="589"/>
    </w:p>
    <w:p w:rsidR="00D52AED" w:rsidRPr="00425C8F" w:rsidRDefault="00D52AED" w:rsidP="00D52AED">
      <w:pPr>
        <w:pStyle w:val="BodyText2"/>
        <w:rPr>
          <w:rFonts w:eastAsia="Calibri"/>
          <w:lang w:val="en-IN"/>
        </w:rPr>
      </w:pPr>
      <w:r w:rsidRPr="00425C8F">
        <w:rPr>
          <w:lang w:val="en-IN"/>
        </w:rPr>
        <w:t>PreTUPS send the acknowledgement to the External system about the transaction status. The acknowledgement will be in XML and send as response of the request. The XML response details are mentioned below.</w:t>
      </w:r>
    </w:p>
    <w:p w:rsidR="00D52AED" w:rsidRPr="00425C8F" w:rsidRDefault="00D52AED" w:rsidP="00D52AED">
      <w:pPr>
        <w:pStyle w:val="BodyText2"/>
        <w:rPr>
          <w:lang w:val="en-IN"/>
        </w:rPr>
      </w:pPr>
    </w:p>
    <w:p w:rsidR="00D52AED" w:rsidRPr="00425C8F" w:rsidRDefault="00D52AED" w:rsidP="00D52AED">
      <w:pPr>
        <w:pStyle w:val="BodyText2"/>
      </w:pPr>
      <w:r w:rsidRPr="00425C8F">
        <w:t>&lt;?xml version="1.0"?&gt;</w:t>
      </w:r>
    </w:p>
    <w:p w:rsidR="00D52AED" w:rsidRPr="00425C8F" w:rsidRDefault="00D52AED" w:rsidP="00D52AED">
      <w:pPr>
        <w:pStyle w:val="BodyText2"/>
      </w:pPr>
      <w:r w:rsidRPr="00425C8F">
        <w:t>&lt;COMMAND&gt;</w:t>
      </w:r>
    </w:p>
    <w:p w:rsidR="00D52AED" w:rsidRPr="00425C8F" w:rsidRDefault="00D52AED" w:rsidP="00D52AED">
      <w:pPr>
        <w:pStyle w:val="BodyText2"/>
      </w:pPr>
      <w:r w:rsidRPr="00425C8F">
        <w:t xml:space="preserve">   </w:t>
      </w:r>
      <w:r w:rsidRPr="00425C8F">
        <w:tab/>
        <w:t>&lt;TYPE&gt;</w:t>
      </w:r>
      <w:r w:rsidRPr="00425C8F">
        <w:rPr>
          <w:b/>
        </w:rPr>
        <w:t>USERDELRESP</w:t>
      </w:r>
      <w:r w:rsidRPr="00425C8F">
        <w:t>&lt;/TYPE&gt;</w:t>
      </w:r>
    </w:p>
    <w:p w:rsidR="00D52AED" w:rsidRPr="00425C8F" w:rsidRDefault="00D52AED" w:rsidP="00D52AED">
      <w:pPr>
        <w:pStyle w:val="BodyText2"/>
        <w:ind w:firstLine="720"/>
      </w:pPr>
      <w:r w:rsidRPr="00425C8F">
        <w:t>&lt;TXNSTATUS&gt;&lt;Transaction Status&gt;&lt;/TXNSTATUS&gt;</w:t>
      </w:r>
    </w:p>
    <w:p w:rsidR="00D52AED" w:rsidRPr="00425C8F" w:rsidRDefault="00D52AED" w:rsidP="00D52AED">
      <w:pPr>
        <w:pStyle w:val="BodyText2"/>
        <w:ind w:firstLine="720"/>
      </w:pPr>
      <w:r w:rsidRPr="00425C8F">
        <w:t>&lt;MESSAGE&gt;&lt;Error Message&gt;&lt;/MESSAGE&gt;</w:t>
      </w:r>
    </w:p>
    <w:p w:rsidR="00D52AED" w:rsidRPr="00425C8F" w:rsidRDefault="00D52AED" w:rsidP="00D52AED">
      <w:pPr>
        <w:pStyle w:val="BodyText2"/>
      </w:pPr>
      <w:r w:rsidRPr="00425C8F">
        <w:t>&lt;/COMMAND&gt;</w:t>
      </w:r>
    </w:p>
    <w:p w:rsidR="00D52AED" w:rsidRPr="00425C8F" w:rsidRDefault="00D52AED" w:rsidP="00D52AED">
      <w:pPr>
        <w:pStyle w:val="Code"/>
        <w:ind w:firstLine="360"/>
        <w:rPr>
          <w:lang w:val="en-IN"/>
        </w:rPr>
      </w:pPr>
    </w:p>
    <w:p w:rsidR="00D52AED" w:rsidRPr="00425C8F" w:rsidRDefault="00D52AED" w:rsidP="00D52AED">
      <w:pPr>
        <w:pStyle w:val="Heading"/>
        <w:rPr>
          <w:color w:val="auto"/>
        </w:rPr>
      </w:pPr>
      <w:r w:rsidRPr="00425C8F">
        <w:rPr>
          <w:color w:val="auto"/>
        </w:rPr>
        <w:t>Fields Detail</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641"/>
        <w:gridCol w:w="2693"/>
        <w:gridCol w:w="1606"/>
        <w:gridCol w:w="720"/>
        <w:gridCol w:w="900"/>
      </w:tblGrid>
      <w:tr w:rsidR="00D52AED" w:rsidRPr="00425C8F" w:rsidTr="00195B83">
        <w:trPr>
          <w:trHeight w:val="277"/>
          <w:tblHeader/>
        </w:trPr>
        <w:tc>
          <w:tcPr>
            <w:tcW w:w="1620" w:type="dxa"/>
            <w:shd w:val="clear" w:color="auto" w:fill="E31837"/>
          </w:tcPr>
          <w:p w:rsidR="00D52AED" w:rsidRPr="00425C8F" w:rsidRDefault="00D52AED" w:rsidP="00195B83">
            <w:pPr>
              <w:pStyle w:val="TableColumnLabels"/>
              <w:tabs>
                <w:tab w:val="left" w:pos="1005"/>
              </w:tabs>
              <w:rPr>
                <w:rFonts w:ascii="Arial" w:hAnsi="Arial" w:cs="Arial"/>
                <w:color w:val="auto"/>
              </w:rPr>
            </w:pPr>
            <w:r w:rsidRPr="00425C8F">
              <w:rPr>
                <w:rFonts w:ascii="Arial" w:hAnsi="Arial" w:cs="Arial"/>
                <w:color w:val="auto"/>
              </w:rPr>
              <w:t>TAG</w:t>
            </w:r>
            <w:r w:rsidRPr="00425C8F">
              <w:rPr>
                <w:rFonts w:ascii="Arial" w:hAnsi="Arial" w:cs="Arial"/>
                <w:color w:val="auto"/>
              </w:rPr>
              <w:tab/>
            </w:r>
          </w:p>
        </w:tc>
        <w:tc>
          <w:tcPr>
            <w:tcW w:w="1641" w:type="dxa"/>
            <w:shd w:val="clear" w:color="auto" w:fill="E31837"/>
          </w:tcPr>
          <w:p w:rsidR="00D52AED" w:rsidRPr="00425C8F" w:rsidRDefault="00D52AED" w:rsidP="00195B83">
            <w:pPr>
              <w:pStyle w:val="TableColumnLabels"/>
              <w:rPr>
                <w:rFonts w:ascii="Arial" w:hAnsi="Arial" w:cs="Arial"/>
                <w:color w:val="auto"/>
              </w:rPr>
            </w:pPr>
            <w:r w:rsidRPr="00425C8F">
              <w:rPr>
                <w:rFonts w:ascii="Arial" w:hAnsi="Arial" w:cs="Arial"/>
                <w:color w:val="auto"/>
              </w:rPr>
              <w:t>Fields</w:t>
            </w:r>
          </w:p>
        </w:tc>
        <w:tc>
          <w:tcPr>
            <w:tcW w:w="2693" w:type="dxa"/>
            <w:shd w:val="clear" w:color="auto" w:fill="E31837"/>
          </w:tcPr>
          <w:p w:rsidR="00D52AED" w:rsidRPr="00425C8F" w:rsidRDefault="00D52AED" w:rsidP="00195B83">
            <w:pPr>
              <w:pStyle w:val="TableColumnLabels"/>
              <w:rPr>
                <w:rFonts w:ascii="Arial" w:hAnsi="Arial" w:cs="Arial"/>
                <w:color w:val="auto"/>
              </w:rPr>
            </w:pPr>
            <w:r w:rsidRPr="00425C8F">
              <w:rPr>
                <w:rFonts w:ascii="Arial" w:hAnsi="Arial" w:cs="Arial"/>
                <w:color w:val="auto"/>
              </w:rPr>
              <w:t>Remarks</w:t>
            </w:r>
          </w:p>
        </w:tc>
        <w:tc>
          <w:tcPr>
            <w:tcW w:w="1606" w:type="dxa"/>
            <w:shd w:val="clear" w:color="auto" w:fill="E31837"/>
          </w:tcPr>
          <w:p w:rsidR="00D52AED" w:rsidRPr="00425C8F" w:rsidRDefault="00D52AED" w:rsidP="00195B83">
            <w:pPr>
              <w:pStyle w:val="TableColumnLabels"/>
              <w:rPr>
                <w:rFonts w:ascii="Arial" w:hAnsi="Arial" w:cs="Arial"/>
                <w:color w:val="auto"/>
              </w:rPr>
            </w:pPr>
            <w:r w:rsidRPr="00425C8F">
              <w:rPr>
                <w:rFonts w:ascii="Arial" w:hAnsi="Arial" w:cs="Arial"/>
                <w:color w:val="auto"/>
              </w:rPr>
              <w:t>Example</w:t>
            </w:r>
          </w:p>
        </w:tc>
        <w:tc>
          <w:tcPr>
            <w:tcW w:w="720" w:type="dxa"/>
            <w:shd w:val="clear" w:color="auto" w:fill="E31837"/>
          </w:tcPr>
          <w:p w:rsidR="00D52AED" w:rsidRPr="00425C8F" w:rsidRDefault="00D52AED" w:rsidP="00195B83">
            <w:pPr>
              <w:pStyle w:val="TableColumnLabels"/>
              <w:rPr>
                <w:rFonts w:ascii="Arial" w:hAnsi="Arial" w:cs="Arial"/>
                <w:color w:val="auto"/>
              </w:rPr>
            </w:pPr>
            <w:r w:rsidRPr="00425C8F">
              <w:rPr>
                <w:rFonts w:ascii="Arial" w:hAnsi="Arial" w:cs="Arial"/>
                <w:color w:val="auto"/>
              </w:rPr>
              <w:t>Field Type</w:t>
            </w:r>
          </w:p>
        </w:tc>
        <w:tc>
          <w:tcPr>
            <w:tcW w:w="900" w:type="dxa"/>
            <w:shd w:val="clear" w:color="auto" w:fill="E31837"/>
          </w:tcPr>
          <w:p w:rsidR="00D52AED" w:rsidRPr="00425C8F" w:rsidRDefault="00D52AED" w:rsidP="00195B83">
            <w:pPr>
              <w:pStyle w:val="TableColumnLabels"/>
              <w:rPr>
                <w:rFonts w:ascii="Arial" w:hAnsi="Arial" w:cs="Arial"/>
                <w:color w:val="auto"/>
              </w:rPr>
            </w:pPr>
            <w:r w:rsidRPr="00425C8F">
              <w:rPr>
                <w:rFonts w:ascii="Arial" w:hAnsi="Arial" w:cs="Arial"/>
                <w:color w:val="auto"/>
              </w:rPr>
              <w:t>Optional/Mandatory</w:t>
            </w:r>
          </w:p>
        </w:tc>
      </w:tr>
      <w:tr w:rsidR="00D52AED" w:rsidRPr="00425C8F" w:rsidTr="00195B83">
        <w:tblPrEx>
          <w:tblCellMar>
            <w:left w:w="70" w:type="dxa"/>
            <w:right w:w="70" w:type="dxa"/>
          </w:tblCellMar>
        </w:tblPrEx>
        <w:trPr>
          <w:cantSplit/>
        </w:trPr>
        <w:tc>
          <w:tcPr>
            <w:tcW w:w="9180" w:type="dxa"/>
            <w:gridSpan w:val="6"/>
          </w:tcPr>
          <w:p w:rsidR="00D52AED" w:rsidRPr="00425C8F" w:rsidRDefault="00D52AED" w:rsidP="00195B83">
            <w:pPr>
              <w:pStyle w:val="Tablecontent"/>
              <w:rPr>
                <w:rFonts w:cs="Arial"/>
                <w:b/>
                <w:bCs/>
              </w:rPr>
            </w:pPr>
            <w:r w:rsidRPr="00425C8F">
              <w:rPr>
                <w:rFonts w:cs="Arial"/>
                <w:b/>
                <w:bCs/>
              </w:rPr>
              <w:t>Common Response TAGS</w:t>
            </w:r>
          </w:p>
        </w:tc>
      </w:tr>
      <w:tr w:rsidR="00D52AED" w:rsidRPr="00425C8F" w:rsidTr="00195B83">
        <w:tblPrEx>
          <w:tblCellMar>
            <w:left w:w="70" w:type="dxa"/>
            <w:right w:w="70" w:type="dxa"/>
          </w:tblCellMar>
        </w:tblPrEx>
        <w:tc>
          <w:tcPr>
            <w:tcW w:w="1620" w:type="dxa"/>
          </w:tcPr>
          <w:p w:rsidR="00D52AED" w:rsidRPr="00425C8F" w:rsidRDefault="00D52AED" w:rsidP="00195B83">
            <w:pPr>
              <w:pStyle w:val="Tablecontent"/>
              <w:rPr>
                <w:rFonts w:cs="Arial"/>
              </w:rPr>
            </w:pPr>
            <w:r w:rsidRPr="00425C8F">
              <w:rPr>
                <w:rFonts w:cs="Arial"/>
              </w:rPr>
              <w:t>TYPE</w:t>
            </w:r>
          </w:p>
        </w:tc>
        <w:tc>
          <w:tcPr>
            <w:tcW w:w="1641" w:type="dxa"/>
          </w:tcPr>
          <w:p w:rsidR="00D52AED" w:rsidRPr="00425C8F" w:rsidRDefault="00D52AED" w:rsidP="00195B83">
            <w:pPr>
              <w:pStyle w:val="Tablecontent"/>
              <w:rPr>
                <w:rFonts w:cs="Arial"/>
              </w:rPr>
            </w:pPr>
            <w:r w:rsidRPr="00425C8F">
              <w:rPr>
                <w:rFonts w:cs="Arial"/>
              </w:rPr>
              <w:t>Response type</w:t>
            </w:r>
          </w:p>
        </w:tc>
        <w:tc>
          <w:tcPr>
            <w:tcW w:w="2693" w:type="dxa"/>
          </w:tcPr>
          <w:p w:rsidR="00D52AED" w:rsidRPr="00425C8F" w:rsidRDefault="00D52AED" w:rsidP="00195B83">
            <w:pPr>
              <w:pStyle w:val="Tablecontent"/>
              <w:rPr>
                <w:rFonts w:cs="Arial"/>
              </w:rPr>
            </w:pPr>
            <w:r w:rsidRPr="00425C8F">
              <w:rPr>
                <w:rFonts w:cs="Arial"/>
              </w:rPr>
              <w:t>Response Type</w:t>
            </w:r>
          </w:p>
        </w:tc>
        <w:tc>
          <w:tcPr>
            <w:tcW w:w="1606" w:type="dxa"/>
          </w:tcPr>
          <w:p w:rsidR="00D52AED" w:rsidRPr="00425C8F" w:rsidRDefault="00D52AED" w:rsidP="00195B83">
            <w:pPr>
              <w:pStyle w:val="Tablecontent"/>
              <w:rPr>
                <w:rFonts w:cs="Arial"/>
              </w:rPr>
            </w:pPr>
            <w:r w:rsidRPr="00425C8F">
              <w:rPr>
                <w:rFonts w:cs="Arial"/>
              </w:rPr>
              <w:t>USERDELRESP</w:t>
            </w:r>
          </w:p>
        </w:tc>
        <w:tc>
          <w:tcPr>
            <w:tcW w:w="720" w:type="dxa"/>
          </w:tcPr>
          <w:p w:rsidR="00D52AED" w:rsidRPr="00425C8F" w:rsidRDefault="00D52AED" w:rsidP="00195B83">
            <w:pPr>
              <w:pStyle w:val="Tablecontent"/>
              <w:rPr>
                <w:rFonts w:cs="Arial"/>
              </w:rPr>
            </w:pPr>
            <w:r w:rsidRPr="00425C8F">
              <w:rPr>
                <w:rFonts w:cs="Arial"/>
              </w:rPr>
              <w:t>C (15)</w:t>
            </w:r>
          </w:p>
        </w:tc>
        <w:tc>
          <w:tcPr>
            <w:tcW w:w="900" w:type="dxa"/>
          </w:tcPr>
          <w:p w:rsidR="00D52AED" w:rsidRPr="00425C8F" w:rsidRDefault="00D52AED" w:rsidP="00195B83">
            <w:pPr>
              <w:pStyle w:val="Tablecontent"/>
              <w:rPr>
                <w:rFonts w:cs="Arial"/>
              </w:rPr>
            </w:pPr>
            <w:r w:rsidRPr="00425C8F">
              <w:rPr>
                <w:rFonts w:cs="Arial"/>
              </w:rPr>
              <w:t>M</w:t>
            </w:r>
          </w:p>
        </w:tc>
      </w:tr>
      <w:tr w:rsidR="00D52AED" w:rsidRPr="00425C8F" w:rsidTr="00195B83">
        <w:tblPrEx>
          <w:tblCellMar>
            <w:left w:w="70" w:type="dxa"/>
            <w:right w:w="70" w:type="dxa"/>
          </w:tblCellMar>
        </w:tblPrEx>
        <w:tc>
          <w:tcPr>
            <w:tcW w:w="1620" w:type="dxa"/>
          </w:tcPr>
          <w:p w:rsidR="00D52AED" w:rsidRPr="00425C8F" w:rsidRDefault="00D52AED" w:rsidP="00195B83">
            <w:pPr>
              <w:pStyle w:val="Tablecontent"/>
              <w:rPr>
                <w:rFonts w:cs="Arial"/>
              </w:rPr>
            </w:pPr>
            <w:r w:rsidRPr="00425C8F">
              <w:rPr>
                <w:rFonts w:cs="Arial"/>
              </w:rPr>
              <w:t>TXNSTATUS</w:t>
            </w:r>
          </w:p>
        </w:tc>
        <w:tc>
          <w:tcPr>
            <w:tcW w:w="1641" w:type="dxa"/>
          </w:tcPr>
          <w:p w:rsidR="00D52AED" w:rsidRPr="00425C8F" w:rsidRDefault="00D52AED" w:rsidP="00195B83">
            <w:pPr>
              <w:pStyle w:val="Tablecontent"/>
              <w:rPr>
                <w:rFonts w:cs="Arial"/>
              </w:rPr>
            </w:pPr>
            <w:r w:rsidRPr="00425C8F">
              <w:rPr>
                <w:rFonts w:cs="Arial"/>
              </w:rPr>
              <w:t>Transaction Status</w:t>
            </w:r>
          </w:p>
        </w:tc>
        <w:tc>
          <w:tcPr>
            <w:tcW w:w="2693" w:type="dxa"/>
          </w:tcPr>
          <w:p w:rsidR="00D52AED" w:rsidRPr="00425C8F" w:rsidRDefault="00D52AED" w:rsidP="00195B83">
            <w:pPr>
              <w:pStyle w:val="Tablecontent"/>
              <w:rPr>
                <w:rFonts w:cs="Arial"/>
              </w:rPr>
            </w:pPr>
            <w:r w:rsidRPr="00425C8F">
              <w:rPr>
                <w:rFonts w:cs="Arial"/>
              </w:rPr>
              <w:t>Status of the request</w:t>
            </w:r>
          </w:p>
          <w:p w:rsidR="00D52AED" w:rsidRPr="00425C8F" w:rsidRDefault="00D52AED" w:rsidP="00195B83">
            <w:pPr>
              <w:pStyle w:val="TableListBullet1"/>
              <w:jc w:val="left"/>
              <w:rPr>
                <w:rFonts w:cs="Arial"/>
              </w:rPr>
            </w:pPr>
            <w:r w:rsidRPr="00425C8F">
              <w:rPr>
                <w:rFonts w:cs="Arial"/>
              </w:rPr>
              <w:t>Transaction Status</w:t>
            </w:r>
          </w:p>
          <w:p w:rsidR="00D52AED" w:rsidRPr="00425C8F" w:rsidRDefault="00D52AED" w:rsidP="00195B83">
            <w:pPr>
              <w:pStyle w:val="TableListBullet1"/>
              <w:rPr>
                <w:rFonts w:cs="Arial"/>
              </w:rPr>
            </w:pPr>
            <w:r w:rsidRPr="00425C8F">
              <w:rPr>
                <w:rFonts w:cs="Arial"/>
              </w:rPr>
              <w:t>250- Ambiguous</w:t>
            </w:r>
          </w:p>
          <w:p w:rsidR="00D52AED" w:rsidRPr="00425C8F" w:rsidRDefault="00D52AED" w:rsidP="00195B83">
            <w:pPr>
              <w:pStyle w:val="TableListBullet1"/>
              <w:rPr>
                <w:rFonts w:cs="Arial"/>
              </w:rPr>
            </w:pPr>
            <w:r w:rsidRPr="00425C8F">
              <w:rPr>
                <w:rFonts w:cs="Arial"/>
              </w:rPr>
              <w:t>205- Under process</w:t>
            </w:r>
          </w:p>
          <w:p w:rsidR="00D52AED" w:rsidRPr="00425C8F" w:rsidRDefault="00D52AED" w:rsidP="00195B83">
            <w:pPr>
              <w:pStyle w:val="TableListBullet1"/>
              <w:rPr>
                <w:rFonts w:cs="Arial"/>
              </w:rPr>
            </w:pPr>
            <w:r w:rsidRPr="00425C8F">
              <w:rPr>
                <w:rFonts w:cs="Arial"/>
              </w:rPr>
              <w:t>200- Successful</w:t>
            </w:r>
          </w:p>
          <w:p w:rsidR="00D52AED" w:rsidRPr="00425C8F" w:rsidRDefault="00D52AED" w:rsidP="00195B83">
            <w:pPr>
              <w:pStyle w:val="TableListBullet1"/>
              <w:jc w:val="left"/>
              <w:rPr>
                <w:rFonts w:cs="Arial"/>
              </w:rPr>
            </w:pPr>
            <w:r w:rsidRPr="00425C8F">
              <w:rPr>
                <w:rFonts w:cs="Arial"/>
              </w:rPr>
              <w:t>206- Fail or others status will fail.</w:t>
            </w:r>
          </w:p>
        </w:tc>
        <w:tc>
          <w:tcPr>
            <w:tcW w:w="1606" w:type="dxa"/>
          </w:tcPr>
          <w:p w:rsidR="00D52AED" w:rsidRPr="00425C8F" w:rsidRDefault="00D52AED" w:rsidP="00195B83">
            <w:pPr>
              <w:pStyle w:val="Tablecontent"/>
              <w:rPr>
                <w:rFonts w:cs="Arial"/>
              </w:rPr>
            </w:pPr>
            <w:r w:rsidRPr="00425C8F">
              <w:rPr>
                <w:rFonts w:cs="Arial"/>
              </w:rPr>
              <w:t>200</w:t>
            </w:r>
          </w:p>
        </w:tc>
        <w:tc>
          <w:tcPr>
            <w:tcW w:w="720" w:type="dxa"/>
          </w:tcPr>
          <w:p w:rsidR="00D52AED" w:rsidRPr="00425C8F" w:rsidRDefault="00D52AED" w:rsidP="00195B83">
            <w:pPr>
              <w:pStyle w:val="Tablecontent"/>
              <w:rPr>
                <w:rFonts w:cs="Arial"/>
              </w:rPr>
            </w:pPr>
            <w:r w:rsidRPr="00425C8F">
              <w:rPr>
                <w:rFonts w:cs="Arial"/>
              </w:rPr>
              <w:t>N (7)</w:t>
            </w:r>
          </w:p>
        </w:tc>
        <w:tc>
          <w:tcPr>
            <w:tcW w:w="900" w:type="dxa"/>
          </w:tcPr>
          <w:p w:rsidR="00D52AED" w:rsidRPr="00425C8F" w:rsidRDefault="00D52AED" w:rsidP="00195B83">
            <w:pPr>
              <w:pStyle w:val="Tablecontent"/>
              <w:rPr>
                <w:rFonts w:cs="Arial"/>
              </w:rPr>
            </w:pPr>
            <w:r w:rsidRPr="00425C8F">
              <w:rPr>
                <w:rFonts w:cs="Arial"/>
              </w:rPr>
              <w:t>M</w:t>
            </w:r>
          </w:p>
        </w:tc>
      </w:tr>
      <w:tr w:rsidR="00D52AED" w:rsidRPr="00425C8F" w:rsidTr="00195B83">
        <w:tblPrEx>
          <w:tblCellMar>
            <w:left w:w="70" w:type="dxa"/>
            <w:right w:w="70" w:type="dxa"/>
          </w:tblCellMar>
        </w:tblPrEx>
        <w:tc>
          <w:tcPr>
            <w:tcW w:w="1620" w:type="dxa"/>
          </w:tcPr>
          <w:p w:rsidR="00D52AED" w:rsidRPr="00425C8F" w:rsidRDefault="00D52AED" w:rsidP="00195B83">
            <w:pPr>
              <w:pStyle w:val="Tablecontent"/>
              <w:rPr>
                <w:rFonts w:cs="Arial"/>
              </w:rPr>
            </w:pPr>
            <w:r w:rsidRPr="00425C8F">
              <w:rPr>
                <w:rFonts w:cs="Arial"/>
              </w:rPr>
              <w:t>MESSAGE</w:t>
            </w:r>
          </w:p>
        </w:tc>
        <w:tc>
          <w:tcPr>
            <w:tcW w:w="1641" w:type="dxa"/>
          </w:tcPr>
          <w:p w:rsidR="00D52AED" w:rsidRPr="00425C8F" w:rsidRDefault="00D52AED" w:rsidP="00195B83">
            <w:pPr>
              <w:pStyle w:val="Tablecontent"/>
              <w:rPr>
                <w:rFonts w:cs="Arial"/>
              </w:rPr>
            </w:pPr>
            <w:r w:rsidRPr="00425C8F">
              <w:rPr>
                <w:rFonts w:cs="Arial"/>
              </w:rPr>
              <w:t>Error message</w:t>
            </w:r>
          </w:p>
        </w:tc>
        <w:tc>
          <w:tcPr>
            <w:tcW w:w="2693" w:type="dxa"/>
          </w:tcPr>
          <w:p w:rsidR="00D52AED" w:rsidRPr="00425C8F" w:rsidRDefault="00D52AED" w:rsidP="00195B83">
            <w:pPr>
              <w:pStyle w:val="Tablecontent"/>
              <w:rPr>
                <w:rFonts w:cs="Arial"/>
              </w:rPr>
            </w:pPr>
            <w:r w:rsidRPr="00425C8F">
              <w:rPr>
                <w:rFonts w:cs="Arial"/>
              </w:rPr>
              <w:t>Error message in case of failure in user registration</w:t>
            </w:r>
          </w:p>
        </w:tc>
        <w:tc>
          <w:tcPr>
            <w:tcW w:w="1606" w:type="dxa"/>
          </w:tcPr>
          <w:p w:rsidR="00D52AED" w:rsidRPr="00425C8F" w:rsidRDefault="00D52AED" w:rsidP="00195B83">
            <w:pPr>
              <w:pStyle w:val="Tablecontent"/>
              <w:rPr>
                <w:rFonts w:cs="Arial"/>
              </w:rPr>
            </w:pPr>
            <w:r w:rsidRPr="00425C8F">
              <w:rPr>
                <w:rFonts w:cs="Arial"/>
              </w:rPr>
              <w:t>Message test</w:t>
            </w:r>
          </w:p>
        </w:tc>
        <w:tc>
          <w:tcPr>
            <w:tcW w:w="720" w:type="dxa"/>
          </w:tcPr>
          <w:p w:rsidR="00D52AED" w:rsidRPr="00425C8F" w:rsidRDefault="00D52AED" w:rsidP="00195B83">
            <w:pPr>
              <w:pStyle w:val="Tablecontent"/>
              <w:rPr>
                <w:rFonts w:cs="Arial"/>
              </w:rPr>
            </w:pPr>
            <w:r w:rsidRPr="00425C8F">
              <w:rPr>
                <w:rFonts w:cs="Arial"/>
              </w:rPr>
              <w:t>A (250)</w:t>
            </w:r>
          </w:p>
        </w:tc>
        <w:tc>
          <w:tcPr>
            <w:tcW w:w="900" w:type="dxa"/>
          </w:tcPr>
          <w:p w:rsidR="00D52AED" w:rsidRPr="00425C8F" w:rsidRDefault="00D52AED" w:rsidP="00195B83">
            <w:pPr>
              <w:pStyle w:val="Tablecontent"/>
              <w:rPr>
                <w:rFonts w:cs="Arial"/>
              </w:rPr>
            </w:pPr>
            <w:r w:rsidRPr="00425C8F">
              <w:rPr>
                <w:rFonts w:cs="Arial"/>
              </w:rPr>
              <w:t>O</w:t>
            </w:r>
          </w:p>
        </w:tc>
      </w:tr>
    </w:tbl>
    <w:p w:rsidR="00D52AED" w:rsidRPr="00425C8F" w:rsidRDefault="00D52AED" w:rsidP="00D52AED">
      <w:pPr>
        <w:pStyle w:val="BodyText2"/>
        <w:rPr>
          <w:lang w:val="en-IN"/>
        </w:rPr>
      </w:pPr>
    </w:p>
    <w:p w:rsidR="00D52AED" w:rsidRPr="00425C8F" w:rsidRDefault="00D52AED" w:rsidP="00D52AED">
      <w:pPr>
        <w:pStyle w:val="BodyText2"/>
        <w:rPr>
          <w:rFonts w:eastAsia="Calibri"/>
          <w:lang w:val="en-IN"/>
        </w:rPr>
      </w:pPr>
    </w:p>
    <w:p w:rsidR="00D52AED" w:rsidRPr="00425C8F" w:rsidRDefault="00D52AED" w:rsidP="00D52AED">
      <w:pPr>
        <w:pStyle w:val="NoteHeading"/>
        <w:numPr>
          <w:ilvl w:val="0"/>
          <w:numId w:val="53"/>
        </w:numPr>
        <w:rPr>
          <w:color w:val="auto"/>
        </w:rPr>
      </w:pPr>
      <w:r w:rsidRPr="00425C8F">
        <w:rPr>
          <w:color w:val="auto"/>
        </w:rPr>
        <w:t>The value for TYPE tag is fixed as mentioned in syntax.</w:t>
      </w:r>
    </w:p>
    <w:p w:rsidR="00D52AED" w:rsidRPr="00425C8F" w:rsidRDefault="00D52AED" w:rsidP="00D52AED">
      <w:pPr>
        <w:pStyle w:val="NoteHeading"/>
        <w:numPr>
          <w:ilvl w:val="0"/>
          <w:numId w:val="53"/>
        </w:numPr>
        <w:rPr>
          <w:color w:val="auto"/>
        </w:rPr>
      </w:pPr>
      <w:r w:rsidRPr="00425C8F">
        <w:rPr>
          <w:color w:val="auto"/>
        </w:rPr>
        <w:t>Business rules for User delete would be similar to what is currently applicable for User delete. For example, User should not have any Child user existing under them during deletion.</w:t>
      </w:r>
    </w:p>
    <w:p w:rsidR="00D52AED" w:rsidRPr="00425C8F" w:rsidRDefault="00D52AED" w:rsidP="00D52AED">
      <w:pPr>
        <w:pStyle w:val="NoteHeading"/>
        <w:numPr>
          <w:ilvl w:val="0"/>
          <w:numId w:val="53"/>
        </w:numPr>
        <w:rPr>
          <w:color w:val="auto"/>
        </w:rPr>
      </w:pPr>
      <w:r w:rsidRPr="00425C8F">
        <w:rPr>
          <w:color w:val="auto"/>
        </w:rPr>
        <w:t>Channel users who are getting deleted would be notified by SMS (</w:t>
      </w:r>
      <w:r w:rsidRPr="00425C8F">
        <w:rPr>
          <w:i/>
          <w:color w:val="auto"/>
        </w:rPr>
        <w:t>English message</w:t>
      </w:r>
      <w:r w:rsidRPr="00425C8F">
        <w:rPr>
          <w:color w:val="auto"/>
        </w:rPr>
        <w:t xml:space="preserve">) about the same by PreTUPS. </w:t>
      </w:r>
    </w:p>
    <w:p w:rsidR="00D52AED" w:rsidRPr="00425C8F" w:rsidRDefault="00D52AED" w:rsidP="00D52AED">
      <w:pPr>
        <w:pStyle w:val="BodyText2"/>
        <w:rPr>
          <w:b/>
          <w:bCs/>
          <w:iCs/>
          <w:szCs w:val="20"/>
        </w:rPr>
      </w:pPr>
    </w:p>
    <w:p w:rsidR="00D52AED" w:rsidRPr="00425C8F" w:rsidRDefault="00D52AED" w:rsidP="00633175">
      <w:pPr>
        <w:pStyle w:val="BodyText2"/>
        <w:rPr>
          <w:lang w:val="en-IN"/>
        </w:rPr>
      </w:pPr>
    </w:p>
    <w:p w:rsidR="00DF3315" w:rsidRDefault="00DF3315" w:rsidP="00337049">
      <w:pPr>
        <w:pStyle w:val="Heading2"/>
      </w:pPr>
      <w:bookmarkStart w:id="590" w:name="_Toc485139739"/>
      <w:r>
        <w:t>C2S RECHARGE REVERSAL</w:t>
      </w:r>
      <w:r w:rsidRPr="00425C8F">
        <w:t xml:space="preserve"> XML API</w:t>
      </w:r>
      <w:bookmarkEnd w:id="590"/>
    </w:p>
    <w:p w:rsidR="00DF3315" w:rsidRPr="00425C8F" w:rsidRDefault="00DF3315" w:rsidP="00DF3315">
      <w:pPr>
        <w:pStyle w:val="Heading"/>
        <w:rPr>
          <w:color w:val="auto"/>
        </w:rPr>
      </w:pPr>
      <w:r>
        <w:t>External System may use this API to revert C2S recharge.</w:t>
      </w:r>
      <w:r w:rsidRPr="00425C8F">
        <w:rPr>
          <w:color w:val="auto"/>
        </w:rPr>
        <w:t>URL</w:t>
      </w:r>
    </w:p>
    <w:p w:rsidR="00DF3315" w:rsidRPr="00425C8F" w:rsidRDefault="00DF3315" w:rsidP="00DF3315">
      <w:pPr>
        <w:pStyle w:val="BodyText2"/>
        <w:rPr>
          <w:rFonts w:cs="Arial"/>
        </w:rPr>
      </w:pPr>
    </w:p>
    <w:p w:rsidR="00DF3315" w:rsidRDefault="00403911" w:rsidP="00DF3315">
      <w:pPr>
        <w:pStyle w:val="BodyText2"/>
        <w:rPr>
          <w:rStyle w:val="Hyperlink"/>
          <w:rFonts w:cs="Arial"/>
          <w:color w:val="auto"/>
        </w:rPr>
      </w:pPr>
      <w:hyperlink r:id="rId16" w:history="1">
        <w:r w:rsidR="00DF3315" w:rsidRPr="00194702">
          <w:rPr>
            <w:rStyle w:val="Hyperlink"/>
            <w:rFonts w:cs="Arial"/>
          </w:rPr>
          <w:t>http://PreTUPShost/C2SReceiver</w:t>
        </w:r>
      </w:hyperlink>
      <w:r w:rsidR="00DF3315">
        <w:rPr>
          <w:rStyle w:val="Hyperlink"/>
          <w:rFonts w:cs="Arial"/>
          <w:color w:val="auto"/>
        </w:rPr>
        <w:t>?</w:t>
      </w:r>
    </w:p>
    <w:p w:rsidR="00DF3315" w:rsidRPr="00425C8F" w:rsidRDefault="00DF3315" w:rsidP="00DF3315">
      <w:pPr>
        <w:pStyle w:val="BodyText2"/>
        <w:rPr>
          <w:lang w:val="en-IN"/>
        </w:rPr>
      </w:pPr>
    </w:p>
    <w:p w:rsidR="007861DE" w:rsidRPr="00425C8F" w:rsidRDefault="007861DE" w:rsidP="007861DE">
      <w:pPr>
        <w:pStyle w:val="Heading"/>
        <w:rPr>
          <w:color w:val="auto"/>
        </w:rPr>
      </w:pPr>
      <w:r w:rsidRPr="00425C8F">
        <w:rPr>
          <w:color w:val="auto"/>
        </w:rPr>
        <w:t>Request Syntax</w:t>
      </w:r>
    </w:p>
    <w:p w:rsidR="007861DE" w:rsidRPr="00425C8F" w:rsidRDefault="007861DE" w:rsidP="007861DE">
      <w:pPr>
        <w:pStyle w:val="BodyText2"/>
        <w:rPr>
          <w:rFonts w:cs="Arial"/>
        </w:rPr>
      </w:pPr>
    </w:p>
    <w:p w:rsidR="007861DE" w:rsidRDefault="007861DE" w:rsidP="007861DE">
      <w:pPr>
        <w:rPr>
          <w:rFonts w:ascii="Courier New" w:hAnsi="Courier New"/>
          <w:sz w:val="20"/>
          <w:lang w:val="fr-FR"/>
        </w:rPr>
      </w:pPr>
      <w:r w:rsidRPr="007861DE">
        <w:rPr>
          <w:rFonts w:ascii="Courier New" w:hAnsi="Courier New"/>
          <w:sz w:val="20"/>
          <w:lang w:val="fr-FR"/>
        </w:rPr>
        <w:t>&lt;?xml version="1.0"?&gt;&lt;!DOCTYPE COMMAND PUBLIC "-//Ocam//DTD XML Command 1.0//EN" "xml/command.dtd"&gt;</w:t>
      </w:r>
    </w:p>
    <w:p w:rsidR="007861DE" w:rsidRDefault="007861DE" w:rsidP="007861DE">
      <w:pPr>
        <w:pStyle w:val="Code"/>
        <w:ind w:left="0"/>
        <w:rPr>
          <w:rFonts w:cs="Courier New"/>
          <w:szCs w:val="20"/>
        </w:rPr>
      </w:pPr>
      <w:r w:rsidRPr="007861DE">
        <w:rPr>
          <w:rFonts w:cs="Courier New"/>
          <w:szCs w:val="20"/>
        </w:rPr>
        <w:t>&lt;COMMAND&gt;</w:t>
      </w:r>
    </w:p>
    <w:p w:rsidR="007861DE" w:rsidRDefault="007861DE" w:rsidP="007861DE">
      <w:pPr>
        <w:pStyle w:val="Code"/>
        <w:ind w:left="0"/>
        <w:rPr>
          <w:rFonts w:cs="Courier New"/>
          <w:szCs w:val="20"/>
        </w:rPr>
      </w:pPr>
      <w:r w:rsidRPr="007861DE">
        <w:rPr>
          <w:rFonts w:cs="Courier New"/>
          <w:szCs w:val="20"/>
        </w:rPr>
        <w:t>&lt;TYPE&gt;RCREVREQ&lt;/TYPE&gt;</w:t>
      </w:r>
    </w:p>
    <w:p w:rsidR="007861DE" w:rsidRDefault="007861DE" w:rsidP="007861DE">
      <w:pPr>
        <w:pStyle w:val="Code"/>
        <w:ind w:left="0"/>
        <w:rPr>
          <w:rFonts w:cs="Courier New"/>
          <w:szCs w:val="20"/>
        </w:rPr>
      </w:pPr>
      <w:r>
        <w:rPr>
          <w:rFonts w:cs="Courier New"/>
          <w:szCs w:val="20"/>
        </w:rPr>
        <w:t>&lt;EXTNWCODE&gt;External Network Code</w:t>
      </w:r>
      <w:r w:rsidRPr="007861DE">
        <w:rPr>
          <w:rFonts w:cs="Courier New"/>
          <w:szCs w:val="20"/>
        </w:rPr>
        <w:t>&lt;/EXTNWCODE&gt;</w:t>
      </w:r>
    </w:p>
    <w:p w:rsidR="007861DE" w:rsidRDefault="007861DE" w:rsidP="007861DE">
      <w:pPr>
        <w:pStyle w:val="Code"/>
        <w:ind w:left="0"/>
        <w:rPr>
          <w:rFonts w:cs="Courier New"/>
          <w:szCs w:val="20"/>
        </w:rPr>
      </w:pPr>
      <w:r>
        <w:rPr>
          <w:rFonts w:cs="Courier New"/>
          <w:szCs w:val="20"/>
        </w:rPr>
        <w:t xml:space="preserve">&lt;MSISDN&gt;msisdn of </w:t>
      </w:r>
      <w:r w:rsidR="0055416E">
        <w:rPr>
          <w:rFonts w:cs="Courier New"/>
          <w:szCs w:val="20"/>
        </w:rPr>
        <w:t>channel user</w:t>
      </w:r>
      <w:r w:rsidRPr="007861DE">
        <w:rPr>
          <w:rFonts w:cs="Courier New"/>
          <w:szCs w:val="20"/>
        </w:rPr>
        <w:t>&lt;/MSISDN&gt;</w:t>
      </w:r>
    </w:p>
    <w:p w:rsidR="007861DE" w:rsidRDefault="007861DE" w:rsidP="007861DE">
      <w:pPr>
        <w:pStyle w:val="Code"/>
        <w:ind w:left="0"/>
        <w:rPr>
          <w:rFonts w:cs="Courier New"/>
          <w:szCs w:val="20"/>
        </w:rPr>
      </w:pPr>
      <w:r>
        <w:rPr>
          <w:rFonts w:cs="Courier New"/>
          <w:szCs w:val="20"/>
        </w:rPr>
        <w:t>&lt;PIN&gt;PIN</w:t>
      </w:r>
      <w:r w:rsidRPr="007861DE">
        <w:rPr>
          <w:rFonts w:cs="Courier New"/>
          <w:szCs w:val="20"/>
        </w:rPr>
        <w:t>&lt;/PIN&gt;</w:t>
      </w:r>
    </w:p>
    <w:p w:rsidR="007861DE" w:rsidRDefault="007861DE" w:rsidP="007861DE">
      <w:pPr>
        <w:pStyle w:val="Code"/>
        <w:ind w:left="0"/>
        <w:rPr>
          <w:rFonts w:cs="Courier New"/>
          <w:szCs w:val="20"/>
        </w:rPr>
      </w:pPr>
      <w:r>
        <w:rPr>
          <w:rFonts w:cs="Courier New"/>
          <w:szCs w:val="20"/>
        </w:rPr>
        <w:t>&lt;LOGINID&gt;Login Id</w:t>
      </w:r>
      <w:r w:rsidR="0055416E">
        <w:rPr>
          <w:rFonts w:cs="Courier New"/>
          <w:szCs w:val="20"/>
        </w:rPr>
        <w:t xml:space="preserve"> of channel user</w:t>
      </w:r>
      <w:r w:rsidRPr="007861DE">
        <w:rPr>
          <w:rFonts w:cs="Courier New"/>
          <w:szCs w:val="20"/>
        </w:rPr>
        <w:t>&lt;/LOGINID&gt;</w:t>
      </w:r>
    </w:p>
    <w:p w:rsidR="007861DE" w:rsidRDefault="007861DE" w:rsidP="007861DE">
      <w:pPr>
        <w:pStyle w:val="Code"/>
        <w:ind w:left="0"/>
        <w:rPr>
          <w:rFonts w:cs="Courier New"/>
          <w:szCs w:val="20"/>
        </w:rPr>
      </w:pPr>
      <w:r>
        <w:rPr>
          <w:rFonts w:cs="Courier New"/>
          <w:szCs w:val="20"/>
        </w:rPr>
        <w:t>&lt;PASSWORD&gt;Password</w:t>
      </w:r>
      <w:r w:rsidRPr="007861DE">
        <w:rPr>
          <w:rFonts w:cs="Courier New"/>
          <w:szCs w:val="20"/>
        </w:rPr>
        <w:t>&lt;/PASSWORD&gt;</w:t>
      </w:r>
    </w:p>
    <w:p w:rsidR="007861DE" w:rsidRDefault="007861DE" w:rsidP="007861DE">
      <w:pPr>
        <w:pStyle w:val="Code"/>
        <w:ind w:left="0"/>
        <w:rPr>
          <w:rFonts w:cs="Courier New"/>
          <w:szCs w:val="20"/>
        </w:rPr>
      </w:pPr>
      <w:r>
        <w:rPr>
          <w:rFonts w:cs="Courier New"/>
          <w:szCs w:val="20"/>
        </w:rPr>
        <w:t>&lt;EXTCODE&gt;External Code</w:t>
      </w:r>
      <w:r w:rsidRPr="007861DE">
        <w:rPr>
          <w:rFonts w:cs="Courier New"/>
          <w:szCs w:val="20"/>
        </w:rPr>
        <w:t>&lt;/EXTCODE&gt;</w:t>
      </w:r>
    </w:p>
    <w:p w:rsidR="007861DE" w:rsidRDefault="007861DE" w:rsidP="007861DE">
      <w:pPr>
        <w:pStyle w:val="Code"/>
        <w:ind w:left="0"/>
        <w:rPr>
          <w:rFonts w:cs="Courier New"/>
          <w:szCs w:val="20"/>
        </w:rPr>
      </w:pPr>
      <w:r>
        <w:rPr>
          <w:rFonts w:cs="Courier New"/>
          <w:szCs w:val="20"/>
        </w:rPr>
        <w:t>&lt;EXTREFNUM&gt;External reference number</w:t>
      </w:r>
      <w:r w:rsidRPr="007861DE">
        <w:rPr>
          <w:rFonts w:cs="Courier New"/>
          <w:szCs w:val="20"/>
        </w:rPr>
        <w:t>&lt;/EXTREFNUM&gt;</w:t>
      </w:r>
    </w:p>
    <w:p w:rsidR="007861DE" w:rsidRDefault="007861DE" w:rsidP="007861DE">
      <w:pPr>
        <w:pStyle w:val="Code"/>
        <w:ind w:left="0"/>
        <w:rPr>
          <w:rFonts w:cs="Courier New"/>
          <w:szCs w:val="20"/>
        </w:rPr>
      </w:pPr>
      <w:r>
        <w:rPr>
          <w:rFonts w:cs="Courier New"/>
          <w:szCs w:val="20"/>
        </w:rPr>
        <w:t xml:space="preserve">&lt;MSISDN2&gt;msisdn of </w:t>
      </w:r>
      <w:r w:rsidR="0055416E">
        <w:rPr>
          <w:rFonts w:cs="Courier New"/>
          <w:szCs w:val="20"/>
        </w:rPr>
        <w:t>Subscriber</w:t>
      </w:r>
      <w:r w:rsidRPr="007861DE">
        <w:rPr>
          <w:rFonts w:cs="Courier New"/>
          <w:szCs w:val="20"/>
        </w:rPr>
        <w:t>&lt;/MSISDN2&gt;</w:t>
      </w:r>
    </w:p>
    <w:p w:rsidR="007861DE" w:rsidRDefault="007861DE" w:rsidP="007861DE">
      <w:pPr>
        <w:pStyle w:val="Code"/>
        <w:ind w:left="0"/>
        <w:rPr>
          <w:rFonts w:cs="Courier New"/>
          <w:szCs w:val="20"/>
        </w:rPr>
      </w:pPr>
      <w:r>
        <w:rPr>
          <w:rFonts w:cs="Courier New"/>
          <w:szCs w:val="20"/>
        </w:rPr>
        <w:t>&lt;TXNID&gt;Transaction Id of Recharge</w:t>
      </w:r>
      <w:r w:rsidRPr="007861DE">
        <w:rPr>
          <w:rFonts w:cs="Courier New"/>
          <w:szCs w:val="20"/>
        </w:rPr>
        <w:t>&lt;/TXNID&gt;</w:t>
      </w:r>
    </w:p>
    <w:p w:rsidR="007861DE" w:rsidRDefault="007861DE" w:rsidP="007861DE">
      <w:pPr>
        <w:pStyle w:val="Code"/>
        <w:ind w:left="0"/>
        <w:rPr>
          <w:rFonts w:cs="Courier New"/>
          <w:szCs w:val="20"/>
        </w:rPr>
      </w:pPr>
      <w:r w:rsidRPr="007861DE">
        <w:rPr>
          <w:rFonts w:cs="Courier New"/>
          <w:szCs w:val="20"/>
        </w:rPr>
        <w:t>&lt;LANGUAGE1</w:t>
      </w:r>
      <w:r>
        <w:rPr>
          <w:rFonts w:cs="Courier New"/>
          <w:szCs w:val="20"/>
        </w:rPr>
        <w:t xml:space="preserve">&gt;Language Code of </w:t>
      </w:r>
      <w:r w:rsidR="0055416E">
        <w:rPr>
          <w:rFonts w:cs="Courier New"/>
          <w:szCs w:val="20"/>
        </w:rPr>
        <w:t>Channel user</w:t>
      </w:r>
      <w:r w:rsidRPr="007861DE">
        <w:rPr>
          <w:rFonts w:cs="Courier New"/>
          <w:szCs w:val="20"/>
        </w:rPr>
        <w:t>&lt;/LANGUAGE1&gt;</w:t>
      </w:r>
    </w:p>
    <w:p w:rsidR="007861DE" w:rsidRDefault="007861DE" w:rsidP="007861DE">
      <w:pPr>
        <w:pStyle w:val="Code"/>
        <w:ind w:left="0"/>
        <w:rPr>
          <w:rFonts w:cs="Courier New"/>
          <w:szCs w:val="20"/>
        </w:rPr>
      </w:pPr>
      <w:r>
        <w:rPr>
          <w:rFonts w:cs="Courier New"/>
          <w:szCs w:val="20"/>
        </w:rPr>
        <w:t xml:space="preserve">&lt;LANGUAGE2&gt;language Code of </w:t>
      </w:r>
      <w:r w:rsidR="0055416E">
        <w:rPr>
          <w:rFonts w:cs="Courier New"/>
          <w:szCs w:val="20"/>
        </w:rPr>
        <w:t>Subscriber</w:t>
      </w:r>
      <w:r w:rsidRPr="007861DE">
        <w:rPr>
          <w:rFonts w:cs="Courier New"/>
          <w:szCs w:val="20"/>
        </w:rPr>
        <w:t>&lt;/LANGUAGE2&gt;</w:t>
      </w:r>
    </w:p>
    <w:p w:rsidR="007861DE" w:rsidRPr="00425C8F" w:rsidRDefault="007861DE" w:rsidP="007861DE">
      <w:pPr>
        <w:pStyle w:val="Code"/>
        <w:ind w:left="0"/>
      </w:pPr>
      <w:r w:rsidRPr="007861DE">
        <w:rPr>
          <w:rFonts w:cs="Courier New"/>
          <w:szCs w:val="20"/>
        </w:rPr>
        <w:t>&lt;/COMMAND&gt;</w:t>
      </w:r>
    </w:p>
    <w:p w:rsidR="007861DE" w:rsidRPr="00425C8F" w:rsidRDefault="007861DE" w:rsidP="007861DE">
      <w:pPr>
        <w:pStyle w:val="BodyText2"/>
        <w:rPr>
          <w:rFonts w:cs="Arial"/>
        </w:rPr>
      </w:pPr>
    </w:p>
    <w:p w:rsidR="007861DE" w:rsidRPr="00425C8F" w:rsidRDefault="007861DE" w:rsidP="007861DE">
      <w:pPr>
        <w:pStyle w:val="BodyText2"/>
        <w:rPr>
          <w:rFonts w:cs="Arial"/>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7861DE" w:rsidRPr="00425C8F" w:rsidTr="00EE271B">
        <w:trPr>
          <w:trHeight w:val="277"/>
          <w:tblHeader/>
        </w:trPr>
        <w:tc>
          <w:tcPr>
            <w:tcW w:w="1440" w:type="dxa"/>
            <w:tcBorders>
              <w:top w:val="single" w:sz="4" w:space="0" w:color="000000"/>
              <w:bottom w:val="single" w:sz="6" w:space="0" w:color="000000"/>
            </w:tcBorders>
            <w:shd w:val="clear" w:color="auto" w:fill="E31837"/>
          </w:tcPr>
          <w:p w:rsidR="007861DE" w:rsidRPr="00425C8F" w:rsidRDefault="007861DE" w:rsidP="00EE271B">
            <w:pPr>
              <w:pStyle w:val="TableColumnLabels"/>
              <w:rPr>
                <w:color w:val="auto"/>
              </w:rPr>
            </w:pPr>
            <w:r w:rsidRPr="00425C8F">
              <w:rPr>
                <w:color w:val="auto"/>
              </w:rPr>
              <w:t>TAG</w:t>
            </w:r>
          </w:p>
        </w:tc>
        <w:tc>
          <w:tcPr>
            <w:tcW w:w="1254" w:type="dxa"/>
            <w:tcBorders>
              <w:top w:val="single" w:sz="4" w:space="0" w:color="000000"/>
              <w:bottom w:val="single" w:sz="6" w:space="0" w:color="000000"/>
            </w:tcBorders>
            <w:shd w:val="clear" w:color="auto" w:fill="E31837"/>
          </w:tcPr>
          <w:p w:rsidR="007861DE" w:rsidRPr="00425C8F" w:rsidRDefault="007861DE" w:rsidP="00EE271B">
            <w:pPr>
              <w:pStyle w:val="TableColumnLabels"/>
              <w:rPr>
                <w:color w:val="auto"/>
              </w:rPr>
            </w:pPr>
            <w:r w:rsidRPr="00425C8F">
              <w:rPr>
                <w:color w:val="auto"/>
              </w:rPr>
              <w:t>Fields</w:t>
            </w:r>
          </w:p>
        </w:tc>
        <w:tc>
          <w:tcPr>
            <w:tcW w:w="2551" w:type="dxa"/>
            <w:tcBorders>
              <w:top w:val="single" w:sz="4" w:space="0" w:color="000000"/>
              <w:bottom w:val="single" w:sz="6" w:space="0" w:color="000000"/>
            </w:tcBorders>
            <w:shd w:val="clear" w:color="auto" w:fill="E31837"/>
          </w:tcPr>
          <w:p w:rsidR="007861DE" w:rsidRPr="00425C8F" w:rsidRDefault="007861DE" w:rsidP="00EE271B">
            <w:pPr>
              <w:pStyle w:val="TableColumnLabels"/>
              <w:rPr>
                <w:color w:val="auto"/>
              </w:rPr>
            </w:pPr>
            <w:r w:rsidRPr="00425C8F">
              <w:rPr>
                <w:color w:val="auto"/>
              </w:rPr>
              <w:t>Remarks</w:t>
            </w:r>
          </w:p>
        </w:tc>
        <w:tc>
          <w:tcPr>
            <w:tcW w:w="1134" w:type="dxa"/>
            <w:tcBorders>
              <w:top w:val="single" w:sz="4" w:space="0" w:color="000000"/>
              <w:bottom w:val="single" w:sz="6" w:space="0" w:color="000000"/>
            </w:tcBorders>
            <w:shd w:val="clear" w:color="auto" w:fill="E31837"/>
          </w:tcPr>
          <w:p w:rsidR="007861DE" w:rsidRPr="00425C8F" w:rsidRDefault="007861DE" w:rsidP="00EE271B">
            <w:pPr>
              <w:pStyle w:val="TableColumnLabels"/>
              <w:rPr>
                <w:color w:val="auto"/>
              </w:rPr>
            </w:pPr>
            <w:r w:rsidRPr="00425C8F">
              <w:rPr>
                <w:color w:val="auto"/>
              </w:rPr>
              <w:t>Example</w:t>
            </w:r>
          </w:p>
        </w:tc>
        <w:tc>
          <w:tcPr>
            <w:tcW w:w="1901" w:type="dxa"/>
            <w:tcBorders>
              <w:top w:val="single" w:sz="4" w:space="0" w:color="000000"/>
              <w:bottom w:val="single" w:sz="6" w:space="0" w:color="000000"/>
            </w:tcBorders>
            <w:shd w:val="clear" w:color="auto" w:fill="E31837"/>
          </w:tcPr>
          <w:p w:rsidR="007861DE" w:rsidRPr="00425C8F" w:rsidRDefault="007861DE" w:rsidP="00EE271B">
            <w:pPr>
              <w:pStyle w:val="TableColumnLabels"/>
              <w:rPr>
                <w:color w:val="auto"/>
              </w:rPr>
            </w:pPr>
            <w:r w:rsidRPr="00425C8F">
              <w:rPr>
                <w:color w:val="auto"/>
              </w:rPr>
              <w:t>Field Type</w:t>
            </w:r>
          </w:p>
        </w:tc>
        <w:tc>
          <w:tcPr>
            <w:tcW w:w="1316" w:type="dxa"/>
            <w:tcBorders>
              <w:top w:val="single" w:sz="4" w:space="0" w:color="000000"/>
              <w:bottom w:val="single" w:sz="6" w:space="0" w:color="000000"/>
            </w:tcBorders>
            <w:shd w:val="clear" w:color="auto" w:fill="E31837"/>
          </w:tcPr>
          <w:p w:rsidR="007861DE" w:rsidRPr="00425C8F" w:rsidRDefault="007861DE" w:rsidP="00EE271B">
            <w:pPr>
              <w:pStyle w:val="TableColumnLabels"/>
              <w:rPr>
                <w:color w:val="auto"/>
              </w:rPr>
            </w:pPr>
            <w:r w:rsidRPr="00425C8F">
              <w:rPr>
                <w:color w:val="auto"/>
              </w:rPr>
              <w:t>Optional/</w:t>
            </w:r>
          </w:p>
          <w:p w:rsidR="007861DE" w:rsidRPr="00425C8F" w:rsidRDefault="007861DE" w:rsidP="00EE271B">
            <w:pPr>
              <w:pStyle w:val="TableColumnLabels"/>
              <w:rPr>
                <w:color w:val="auto"/>
              </w:rPr>
            </w:pPr>
            <w:r w:rsidRPr="00425C8F">
              <w:rPr>
                <w:color w:val="auto"/>
              </w:rPr>
              <w:t>Mandatory</w:t>
            </w:r>
          </w:p>
        </w:tc>
      </w:tr>
      <w:tr w:rsidR="007861DE" w:rsidRPr="00425C8F" w:rsidTr="00EE271B">
        <w:trPr>
          <w:trHeight w:val="277"/>
        </w:trPr>
        <w:tc>
          <w:tcPr>
            <w:tcW w:w="1440" w:type="dxa"/>
            <w:tcBorders>
              <w:top w:val="single" w:sz="6" w:space="0" w:color="000000"/>
              <w:bottom w:val="single" w:sz="6" w:space="0" w:color="000000"/>
            </w:tcBorders>
          </w:tcPr>
          <w:p w:rsidR="007861DE" w:rsidRPr="00425C8F" w:rsidRDefault="0055416E" w:rsidP="00EE271B">
            <w:pPr>
              <w:pStyle w:val="Tablecontent"/>
            </w:pPr>
            <w:r w:rsidRPr="007861DE">
              <w:rPr>
                <w:rFonts w:cs="Courier New"/>
                <w:szCs w:val="20"/>
              </w:rPr>
              <w:t>&lt;TYPE&gt;</w:t>
            </w:r>
          </w:p>
        </w:tc>
        <w:tc>
          <w:tcPr>
            <w:tcW w:w="1254" w:type="dxa"/>
            <w:tcBorders>
              <w:top w:val="single" w:sz="6" w:space="0" w:color="000000"/>
              <w:bottom w:val="single" w:sz="6" w:space="0" w:color="000000"/>
            </w:tcBorders>
            <w:vAlign w:val="center"/>
          </w:tcPr>
          <w:p w:rsidR="007861DE" w:rsidRPr="00425C8F" w:rsidRDefault="0055416E" w:rsidP="00EE271B">
            <w:pPr>
              <w:pStyle w:val="Footer"/>
              <w:tabs>
                <w:tab w:val="clear" w:pos="4320"/>
                <w:tab w:val="clear" w:pos="8640"/>
              </w:tabs>
              <w:rPr>
                <w:rFonts w:ascii="Arial" w:hAnsi="Arial" w:cs="Arial"/>
                <w:sz w:val="20"/>
                <w:szCs w:val="20"/>
              </w:rPr>
            </w:pPr>
            <w:r w:rsidRPr="007861DE">
              <w:rPr>
                <w:rFonts w:cs="Courier New"/>
                <w:szCs w:val="20"/>
              </w:rPr>
              <w:t>RCREVREQ</w:t>
            </w:r>
          </w:p>
        </w:tc>
        <w:tc>
          <w:tcPr>
            <w:tcW w:w="2551" w:type="dxa"/>
            <w:tcBorders>
              <w:top w:val="single" w:sz="6" w:space="0" w:color="000000"/>
              <w:bottom w:val="single" w:sz="6" w:space="0" w:color="000000"/>
            </w:tcBorders>
            <w:vAlign w:val="center"/>
          </w:tcPr>
          <w:p w:rsidR="007861DE" w:rsidRPr="00425C8F" w:rsidRDefault="00EE271B" w:rsidP="00EE271B">
            <w:pPr>
              <w:pStyle w:val="Tablecontent"/>
              <w:rPr>
                <w:rFonts w:cs="Arial"/>
                <w:sz w:val="20"/>
                <w:szCs w:val="20"/>
              </w:rPr>
            </w:pPr>
            <w:r>
              <w:rPr>
                <w:rFonts w:cs="Arial"/>
                <w:sz w:val="20"/>
                <w:szCs w:val="20"/>
              </w:rPr>
              <w:t>Fixed value</w:t>
            </w:r>
          </w:p>
        </w:tc>
        <w:tc>
          <w:tcPr>
            <w:tcW w:w="1134" w:type="dxa"/>
            <w:tcBorders>
              <w:top w:val="single" w:sz="6" w:space="0" w:color="000000"/>
              <w:bottom w:val="single" w:sz="6" w:space="0" w:color="000000"/>
            </w:tcBorders>
          </w:tcPr>
          <w:p w:rsidR="007861DE" w:rsidRPr="00425C8F" w:rsidRDefault="00EE271B" w:rsidP="00EE271B">
            <w:pPr>
              <w:pStyle w:val="Tablecontent"/>
            </w:pPr>
            <w:r w:rsidRPr="007861DE">
              <w:rPr>
                <w:rFonts w:cs="Courier New"/>
                <w:szCs w:val="20"/>
              </w:rPr>
              <w:t>RCREVREQ</w:t>
            </w:r>
          </w:p>
        </w:tc>
        <w:tc>
          <w:tcPr>
            <w:tcW w:w="1901" w:type="dxa"/>
            <w:tcBorders>
              <w:top w:val="single" w:sz="6" w:space="0" w:color="000000"/>
              <w:bottom w:val="single" w:sz="6" w:space="0" w:color="000000"/>
            </w:tcBorders>
            <w:vAlign w:val="center"/>
          </w:tcPr>
          <w:p w:rsidR="007861D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C</w:t>
            </w:r>
          </w:p>
        </w:tc>
        <w:tc>
          <w:tcPr>
            <w:tcW w:w="1316" w:type="dxa"/>
            <w:tcBorders>
              <w:top w:val="single" w:sz="6" w:space="0" w:color="000000"/>
              <w:bottom w:val="single" w:sz="6" w:space="0" w:color="000000"/>
            </w:tcBorders>
            <w:vAlign w:val="center"/>
          </w:tcPr>
          <w:p w:rsidR="007861DE" w:rsidRPr="00425C8F" w:rsidRDefault="0055416E" w:rsidP="00EE271B">
            <w:pPr>
              <w:pStyle w:val="Footer"/>
              <w:tabs>
                <w:tab w:val="clear" w:pos="4320"/>
                <w:tab w:val="clear" w:pos="8640"/>
              </w:tabs>
              <w:rPr>
                <w:rFonts w:ascii="Arial" w:hAnsi="Arial" w:cs="Arial"/>
                <w:sz w:val="20"/>
                <w:szCs w:val="20"/>
              </w:rPr>
            </w:pPr>
            <w:r>
              <w:rPr>
                <w:rFonts w:ascii="Arial" w:hAnsi="Arial" w:cs="Arial"/>
                <w:sz w:val="20"/>
                <w:szCs w:val="20"/>
              </w:rPr>
              <w:t>M</w:t>
            </w:r>
          </w:p>
        </w:tc>
      </w:tr>
      <w:tr w:rsidR="007861DE" w:rsidRPr="00425C8F" w:rsidTr="00EE271B">
        <w:trPr>
          <w:trHeight w:val="277"/>
        </w:trPr>
        <w:tc>
          <w:tcPr>
            <w:tcW w:w="1440" w:type="dxa"/>
            <w:tcBorders>
              <w:top w:val="single" w:sz="6" w:space="0" w:color="000000"/>
              <w:left w:val="single" w:sz="4" w:space="0" w:color="000000"/>
              <w:bottom w:val="single" w:sz="6" w:space="0" w:color="000000"/>
              <w:right w:val="single" w:sz="6" w:space="0" w:color="000000"/>
            </w:tcBorders>
          </w:tcPr>
          <w:p w:rsidR="007861DE" w:rsidRPr="00425C8F" w:rsidRDefault="0055416E" w:rsidP="00EE271B">
            <w:pPr>
              <w:pStyle w:val="Tablecontent"/>
            </w:pPr>
            <w:r>
              <w:rPr>
                <w:rFonts w:cs="Courier New"/>
                <w:szCs w:val="20"/>
              </w:rPr>
              <w:t>&lt;EXTNWCODE&gt;</w:t>
            </w:r>
          </w:p>
        </w:tc>
        <w:tc>
          <w:tcPr>
            <w:tcW w:w="1254" w:type="dxa"/>
            <w:tcBorders>
              <w:top w:val="single" w:sz="6" w:space="0" w:color="000000"/>
              <w:left w:val="single" w:sz="6" w:space="0" w:color="000000"/>
              <w:bottom w:val="single" w:sz="6" w:space="0" w:color="000000"/>
              <w:right w:val="single" w:sz="6" w:space="0" w:color="000000"/>
            </w:tcBorders>
            <w:vAlign w:val="center"/>
          </w:tcPr>
          <w:p w:rsidR="007861DE" w:rsidRPr="00425C8F" w:rsidRDefault="00EE271B" w:rsidP="00EE271B">
            <w:pPr>
              <w:pStyle w:val="Footer"/>
              <w:tabs>
                <w:tab w:val="clear" w:pos="4320"/>
                <w:tab w:val="clear" w:pos="8640"/>
              </w:tabs>
              <w:rPr>
                <w:rFonts w:ascii="Arial" w:hAnsi="Arial" w:cs="Arial"/>
                <w:sz w:val="20"/>
                <w:szCs w:val="20"/>
              </w:rPr>
            </w:pPr>
            <w:r>
              <w:rPr>
                <w:rFonts w:cs="Courier New"/>
                <w:szCs w:val="20"/>
              </w:rPr>
              <w:t>External Network Code</w:t>
            </w:r>
          </w:p>
        </w:tc>
        <w:tc>
          <w:tcPr>
            <w:tcW w:w="2551" w:type="dxa"/>
            <w:tcBorders>
              <w:top w:val="single" w:sz="6" w:space="0" w:color="000000"/>
              <w:left w:val="single" w:sz="6" w:space="0" w:color="000000"/>
              <w:bottom w:val="single" w:sz="6" w:space="0" w:color="000000"/>
              <w:right w:val="single" w:sz="6" w:space="0" w:color="000000"/>
            </w:tcBorders>
            <w:vAlign w:val="center"/>
          </w:tcPr>
          <w:p w:rsidR="007861DE" w:rsidRPr="00425C8F" w:rsidRDefault="00EE271B" w:rsidP="00EE271B">
            <w:pPr>
              <w:pStyle w:val="Tablecontent"/>
              <w:rPr>
                <w:rFonts w:cs="Arial"/>
                <w:sz w:val="20"/>
                <w:szCs w:val="20"/>
              </w:rPr>
            </w:pPr>
            <w:r>
              <w:rPr>
                <w:rFonts w:cs="Arial"/>
                <w:sz w:val="20"/>
                <w:szCs w:val="20"/>
              </w:rPr>
              <w:t>External network code of length 2</w:t>
            </w:r>
          </w:p>
        </w:tc>
        <w:tc>
          <w:tcPr>
            <w:tcW w:w="1134" w:type="dxa"/>
            <w:tcBorders>
              <w:top w:val="single" w:sz="6" w:space="0" w:color="000000"/>
              <w:left w:val="single" w:sz="6" w:space="0" w:color="000000"/>
              <w:bottom w:val="single" w:sz="6" w:space="0" w:color="000000"/>
              <w:right w:val="single" w:sz="6" w:space="0" w:color="000000"/>
            </w:tcBorders>
          </w:tcPr>
          <w:p w:rsidR="007861DE" w:rsidRPr="00425C8F" w:rsidRDefault="00EE271B" w:rsidP="00EE271B">
            <w:pPr>
              <w:pStyle w:val="Tablecontent"/>
            </w:pPr>
            <w:r>
              <w:t>NG</w:t>
            </w:r>
          </w:p>
        </w:tc>
        <w:tc>
          <w:tcPr>
            <w:tcW w:w="1901" w:type="dxa"/>
            <w:tcBorders>
              <w:top w:val="single" w:sz="6" w:space="0" w:color="000000"/>
              <w:left w:val="single" w:sz="6" w:space="0" w:color="000000"/>
              <w:bottom w:val="single" w:sz="6" w:space="0" w:color="000000"/>
              <w:right w:val="single" w:sz="6" w:space="0" w:color="000000"/>
            </w:tcBorders>
            <w:vAlign w:val="center"/>
          </w:tcPr>
          <w:p w:rsidR="007861D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C(2)</w:t>
            </w:r>
          </w:p>
        </w:tc>
        <w:tc>
          <w:tcPr>
            <w:tcW w:w="1316" w:type="dxa"/>
            <w:tcBorders>
              <w:top w:val="single" w:sz="6" w:space="0" w:color="000000"/>
              <w:left w:val="single" w:sz="6" w:space="0" w:color="000000"/>
              <w:bottom w:val="single" w:sz="6" w:space="0" w:color="000000"/>
              <w:right w:val="single" w:sz="4" w:space="0" w:color="000000"/>
            </w:tcBorders>
          </w:tcPr>
          <w:p w:rsidR="007861DE" w:rsidRPr="00425C8F" w:rsidRDefault="00EE271B" w:rsidP="00EE271B">
            <w:pPr>
              <w:pStyle w:val="Tablecontent"/>
            </w:pPr>
            <w:r>
              <w:t>M</w:t>
            </w:r>
          </w:p>
        </w:tc>
      </w:tr>
      <w:tr w:rsidR="0055416E" w:rsidRPr="00425C8F" w:rsidTr="00EE271B">
        <w:trPr>
          <w:trHeight w:val="277"/>
        </w:trPr>
        <w:tc>
          <w:tcPr>
            <w:tcW w:w="1440" w:type="dxa"/>
            <w:tcBorders>
              <w:top w:val="single" w:sz="6" w:space="0" w:color="000000"/>
              <w:left w:val="single" w:sz="4" w:space="0" w:color="000000"/>
              <w:bottom w:val="single" w:sz="6" w:space="0" w:color="000000"/>
              <w:right w:val="single" w:sz="6" w:space="0" w:color="000000"/>
            </w:tcBorders>
          </w:tcPr>
          <w:p w:rsidR="0055416E" w:rsidRDefault="0055416E" w:rsidP="00EE271B">
            <w:pPr>
              <w:pStyle w:val="Tablecontent"/>
              <w:rPr>
                <w:rFonts w:cs="Courier New"/>
                <w:szCs w:val="20"/>
              </w:rPr>
            </w:pPr>
            <w:r>
              <w:rPr>
                <w:rFonts w:cs="Courier New"/>
                <w:szCs w:val="20"/>
              </w:rPr>
              <w:t>&lt;MSISDN&gt;</w:t>
            </w:r>
          </w:p>
        </w:tc>
        <w:tc>
          <w:tcPr>
            <w:tcW w:w="1254"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Msisdn</w:t>
            </w:r>
          </w:p>
        </w:tc>
        <w:tc>
          <w:tcPr>
            <w:tcW w:w="255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Tablecontent"/>
              <w:rPr>
                <w:rFonts w:cs="Arial"/>
                <w:sz w:val="20"/>
                <w:szCs w:val="20"/>
              </w:rPr>
            </w:pPr>
            <w:r>
              <w:rPr>
                <w:rFonts w:cs="Courier New"/>
                <w:szCs w:val="20"/>
              </w:rPr>
              <w:t>msisdn of channel user</w:t>
            </w:r>
          </w:p>
        </w:tc>
        <w:tc>
          <w:tcPr>
            <w:tcW w:w="1134" w:type="dxa"/>
            <w:tcBorders>
              <w:top w:val="single" w:sz="6" w:space="0" w:color="000000"/>
              <w:left w:val="single" w:sz="6" w:space="0" w:color="000000"/>
              <w:bottom w:val="single" w:sz="6" w:space="0" w:color="000000"/>
              <w:right w:val="single" w:sz="6" w:space="0" w:color="000000"/>
            </w:tcBorders>
          </w:tcPr>
          <w:p w:rsidR="0055416E" w:rsidRPr="00425C8F" w:rsidRDefault="00EE271B" w:rsidP="00EE271B">
            <w:pPr>
              <w:pStyle w:val="Tablecontent"/>
            </w:pPr>
            <w:r>
              <w:t>7255554444</w:t>
            </w:r>
          </w:p>
        </w:tc>
        <w:tc>
          <w:tcPr>
            <w:tcW w:w="190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N(10)</w:t>
            </w:r>
          </w:p>
        </w:tc>
        <w:tc>
          <w:tcPr>
            <w:tcW w:w="1316" w:type="dxa"/>
            <w:tcBorders>
              <w:top w:val="single" w:sz="6" w:space="0" w:color="000000"/>
              <w:left w:val="single" w:sz="6" w:space="0" w:color="000000"/>
              <w:bottom w:val="single" w:sz="6" w:space="0" w:color="000000"/>
              <w:right w:val="single" w:sz="4" w:space="0" w:color="000000"/>
            </w:tcBorders>
          </w:tcPr>
          <w:p w:rsidR="0055416E" w:rsidRPr="00425C8F" w:rsidRDefault="00EE271B" w:rsidP="00EE271B">
            <w:pPr>
              <w:pStyle w:val="Tablecontent"/>
            </w:pPr>
            <w:r>
              <w:t>O</w:t>
            </w:r>
          </w:p>
        </w:tc>
      </w:tr>
      <w:tr w:rsidR="0055416E" w:rsidRPr="00425C8F" w:rsidTr="00EE271B">
        <w:trPr>
          <w:trHeight w:val="277"/>
        </w:trPr>
        <w:tc>
          <w:tcPr>
            <w:tcW w:w="1440" w:type="dxa"/>
            <w:tcBorders>
              <w:top w:val="single" w:sz="6" w:space="0" w:color="000000"/>
              <w:left w:val="single" w:sz="4" w:space="0" w:color="000000"/>
              <w:bottom w:val="single" w:sz="6" w:space="0" w:color="000000"/>
              <w:right w:val="single" w:sz="6" w:space="0" w:color="000000"/>
            </w:tcBorders>
          </w:tcPr>
          <w:p w:rsidR="0055416E" w:rsidRDefault="0055416E" w:rsidP="00EE271B">
            <w:pPr>
              <w:pStyle w:val="Tablecontent"/>
              <w:rPr>
                <w:rFonts w:cs="Courier New"/>
                <w:szCs w:val="20"/>
              </w:rPr>
            </w:pPr>
            <w:r>
              <w:rPr>
                <w:rFonts w:cs="Courier New"/>
                <w:szCs w:val="20"/>
              </w:rPr>
              <w:t>&lt;PIN&gt;</w:t>
            </w:r>
          </w:p>
        </w:tc>
        <w:tc>
          <w:tcPr>
            <w:tcW w:w="1254"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PIN</w:t>
            </w:r>
          </w:p>
        </w:tc>
        <w:tc>
          <w:tcPr>
            <w:tcW w:w="255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Tablecontent"/>
              <w:rPr>
                <w:rFonts w:cs="Arial"/>
                <w:sz w:val="20"/>
                <w:szCs w:val="20"/>
              </w:rPr>
            </w:pPr>
            <w:r>
              <w:rPr>
                <w:rFonts w:cs="Arial"/>
                <w:sz w:val="20"/>
                <w:szCs w:val="20"/>
              </w:rPr>
              <w:t>PIN of Channel user</w:t>
            </w:r>
          </w:p>
        </w:tc>
        <w:tc>
          <w:tcPr>
            <w:tcW w:w="1134" w:type="dxa"/>
            <w:tcBorders>
              <w:top w:val="single" w:sz="6" w:space="0" w:color="000000"/>
              <w:left w:val="single" w:sz="6" w:space="0" w:color="000000"/>
              <w:bottom w:val="single" w:sz="6" w:space="0" w:color="000000"/>
              <w:right w:val="single" w:sz="6" w:space="0" w:color="000000"/>
            </w:tcBorders>
          </w:tcPr>
          <w:p w:rsidR="0055416E" w:rsidRPr="00425C8F" w:rsidRDefault="00EE271B" w:rsidP="00EE271B">
            <w:pPr>
              <w:pStyle w:val="Tablecontent"/>
            </w:pPr>
            <w:r>
              <w:t>1357</w:t>
            </w:r>
          </w:p>
        </w:tc>
        <w:tc>
          <w:tcPr>
            <w:tcW w:w="190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N(15)</w:t>
            </w:r>
          </w:p>
        </w:tc>
        <w:tc>
          <w:tcPr>
            <w:tcW w:w="1316" w:type="dxa"/>
            <w:tcBorders>
              <w:top w:val="single" w:sz="6" w:space="0" w:color="000000"/>
              <w:left w:val="single" w:sz="6" w:space="0" w:color="000000"/>
              <w:bottom w:val="single" w:sz="6" w:space="0" w:color="000000"/>
              <w:right w:val="single" w:sz="4" w:space="0" w:color="000000"/>
            </w:tcBorders>
          </w:tcPr>
          <w:p w:rsidR="0055416E" w:rsidRPr="00425C8F" w:rsidRDefault="00EE271B" w:rsidP="00EE271B">
            <w:pPr>
              <w:pStyle w:val="Tablecontent"/>
            </w:pPr>
            <w:r>
              <w:t>Mandatory if MSISDN is provided</w:t>
            </w:r>
          </w:p>
        </w:tc>
      </w:tr>
      <w:tr w:rsidR="0055416E" w:rsidRPr="00425C8F" w:rsidTr="00EE271B">
        <w:trPr>
          <w:trHeight w:val="277"/>
        </w:trPr>
        <w:tc>
          <w:tcPr>
            <w:tcW w:w="1440" w:type="dxa"/>
            <w:tcBorders>
              <w:top w:val="single" w:sz="6" w:space="0" w:color="000000"/>
              <w:left w:val="single" w:sz="4" w:space="0" w:color="000000"/>
              <w:bottom w:val="single" w:sz="6" w:space="0" w:color="000000"/>
              <w:right w:val="single" w:sz="6" w:space="0" w:color="000000"/>
            </w:tcBorders>
          </w:tcPr>
          <w:p w:rsidR="0055416E" w:rsidRDefault="0055416E" w:rsidP="00EE271B">
            <w:pPr>
              <w:pStyle w:val="Tablecontent"/>
              <w:rPr>
                <w:rFonts w:cs="Courier New"/>
                <w:szCs w:val="20"/>
              </w:rPr>
            </w:pPr>
            <w:r>
              <w:rPr>
                <w:rFonts w:cs="Courier New"/>
                <w:szCs w:val="20"/>
              </w:rPr>
              <w:t>&lt;LOGINID&gt;</w:t>
            </w:r>
          </w:p>
        </w:tc>
        <w:tc>
          <w:tcPr>
            <w:tcW w:w="1254"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 xml:space="preserve">Login Id </w:t>
            </w:r>
          </w:p>
        </w:tc>
        <w:tc>
          <w:tcPr>
            <w:tcW w:w="255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Tablecontent"/>
              <w:rPr>
                <w:rFonts w:cs="Arial"/>
                <w:sz w:val="20"/>
                <w:szCs w:val="20"/>
              </w:rPr>
            </w:pPr>
            <w:r>
              <w:rPr>
                <w:rFonts w:cs="Courier New"/>
                <w:szCs w:val="20"/>
              </w:rPr>
              <w:t>Login Id of channel user</w:t>
            </w:r>
          </w:p>
        </w:tc>
        <w:tc>
          <w:tcPr>
            <w:tcW w:w="1134" w:type="dxa"/>
            <w:tcBorders>
              <w:top w:val="single" w:sz="6" w:space="0" w:color="000000"/>
              <w:left w:val="single" w:sz="6" w:space="0" w:color="000000"/>
              <w:bottom w:val="single" w:sz="6" w:space="0" w:color="000000"/>
              <w:right w:val="single" w:sz="6" w:space="0" w:color="000000"/>
            </w:tcBorders>
          </w:tcPr>
          <w:p w:rsidR="0055416E" w:rsidRPr="00425C8F" w:rsidRDefault="00EE271B" w:rsidP="00EE271B">
            <w:pPr>
              <w:pStyle w:val="Tablecontent"/>
            </w:pPr>
            <w:r>
              <w:t>Dist123</w:t>
            </w:r>
          </w:p>
        </w:tc>
        <w:tc>
          <w:tcPr>
            <w:tcW w:w="190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C(20)</w:t>
            </w:r>
          </w:p>
        </w:tc>
        <w:tc>
          <w:tcPr>
            <w:tcW w:w="1316" w:type="dxa"/>
            <w:tcBorders>
              <w:top w:val="single" w:sz="6" w:space="0" w:color="000000"/>
              <w:left w:val="single" w:sz="6" w:space="0" w:color="000000"/>
              <w:bottom w:val="single" w:sz="6" w:space="0" w:color="000000"/>
              <w:right w:val="single" w:sz="4" w:space="0" w:color="000000"/>
            </w:tcBorders>
          </w:tcPr>
          <w:p w:rsidR="0055416E" w:rsidRPr="00425C8F" w:rsidRDefault="00EE271B" w:rsidP="00EE271B">
            <w:pPr>
              <w:pStyle w:val="Tablecontent"/>
            </w:pPr>
            <w:r>
              <w:t>O</w:t>
            </w:r>
          </w:p>
        </w:tc>
      </w:tr>
      <w:tr w:rsidR="0055416E" w:rsidRPr="00425C8F" w:rsidTr="00EE271B">
        <w:trPr>
          <w:trHeight w:val="277"/>
        </w:trPr>
        <w:tc>
          <w:tcPr>
            <w:tcW w:w="1440" w:type="dxa"/>
            <w:tcBorders>
              <w:top w:val="single" w:sz="6" w:space="0" w:color="000000"/>
              <w:left w:val="single" w:sz="4" w:space="0" w:color="000000"/>
              <w:bottom w:val="single" w:sz="6" w:space="0" w:color="000000"/>
              <w:right w:val="single" w:sz="6" w:space="0" w:color="000000"/>
            </w:tcBorders>
          </w:tcPr>
          <w:p w:rsidR="0055416E" w:rsidRDefault="0055416E" w:rsidP="00EE271B">
            <w:pPr>
              <w:pStyle w:val="Tablecontent"/>
              <w:rPr>
                <w:rFonts w:cs="Courier New"/>
                <w:szCs w:val="20"/>
              </w:rPr>
            </w:pPr>
            <w:r>
              <w:rPr>
                <w:rFonts w:cs="Courier New"/>
                <w:szCs w:val="20"/>
              </w:rPr>
              <w:t>&lt;PASSWORD&gt;</w:t>
            </w:r>
          </w:p>
        </w:tc>
        <w:tc>
          <w:tcPr>
            <w:tcW w:w="1254"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password</w:t>
            </w:r>
          </w:p>
        </w:tc>
        <w:tc>
          <w:tcPr>
            <w:tcW w:w="255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Tablecontent"/>
              <w:rPr>
                <w:rFonts w:cs="Arial"/>
                <w:sz w:val="20"/>
                <w:szCs w:val="20"/>
              </w:rPr>
            </w:pPr>
            <w:r>
              <w:rPr>
                <w:rFonts w:cs="Arial"/>
                <w:sz w:val="20"/>
                <w:szCs w:val="20"/>
              </w:rPr>
              <w:t>Password of Channel User</w:t>
            </w:r>
          </w:p>
        </w:tc>
        <w:tc>
          <w:tcPr>
            <w:tcW w:w="1134" w:type="dxa"/>
            <w:tcBorders>
              <w:top w:val="single" w:sz="6" w:space="0" w:color="000000"/>
              <w:left w:val="single" w:sz="6" w:space="0" w:color="000000"/>
              <w:bottom w:val="single" w:sz="6" w:space="0" w:color="000000"/>
              <w:right w:val="single" w:sz="6" w:space="0" w:color="000000"/>
            </w:tcBorders>
          </w:tcPr>
          <w:p w:rsidR="0055416E" w:rsidRPr="00425C8F" w:rsidRDefault="00EE271B" w:rsidP="00EE271B">
            <w:pPr>
              <w:pStyle w:val="Tablecontent"/>
            </w:pPr>
            <w:r>
              <w:t>com@1234</w:t>
            </w:r>
          </w:p>
        </w:tc>
        <w:tc>
          <w:tcPr>
            <w:tcW w:w="190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C(20)</w:t>
            </w:r>
          </w:p>
        </w:tc>
        <w:tc>
          <w:tcPr>
            <w:tcW w:w="1316" w:type="dxa"/>
            <w:tcBorders>
              <w:top w:val="single" w:sz="6" w:space="0" w:color="000000"/>
              <w:left w:val="single" w:sz="6" w:space="0" w:color="000000"/>
              <w:bottom w:val="single" w:sz="6" w:space="0" w:color="000000"/>
              <w:right w:val="single" w:sz="4" w:space="0" w:color="000000"/>
            </w:tcBorders>
          </w:tcPr>
          <w:p w:rsidR="0055416E" w:rsidRPr="00425C8F" w:rsidRDefault="00EE271B" w:rsidP="00EE271B">
            <w:pPr>
              <w:pStyle w:val="Tablecontent"/>
            </w:pPr>
            <w:r>
              <w:t>Mandatory if login id  is provided</w:t>
            </w:r>
          </w:p>
        </w:tc>
      </w:tr>
      <w:tr w:rsidR="0055416E" w:rsidRPr="00425C8F" w:rsidTr="00EE271B">
        <w:trPr>
          <w:trHeight w:val="277"/>
        </w:trPr>
        <w:tc>
          <w:tcPr>
            <w:tcW w:w="1440" w:type="dxa"/>
            <w:tcBorders>
              <w:top w:val="single" w:sz="6" w:space="0" w:color="000000"/>
              <w:left w:val="single" w:sz="4" w:space="0" w:color="000000"/>
              <w:bottom w:val="single" w:sz="6" w:space="0" w:color="000000"/>
              <w:right w:val="single" w:sz="6" w:space="0" w:color="000000"/>
            </w:tcBorders>
          </w:tcPr>
          <w:p w:rsidR="0055416E" w:rsidRDefault="0055416E" w:rsidP="00EE271B">
            <w:pPr>
              <w:pStyle w:val="Tablecontent"/>
              <w:rPr>
                <w:rFonts w:cs="Courier New"/>
                <w:szCs w:val="20"/>
              </w:rPr>
            </w:pPr>
            <w:r>
              <w:rPr>
                <w:rFonts w:cs="Courier New"/>
                <w:szCs w:val="20"/>
              </w:rPr>
              <w:t>&lt;EXTCODE&gt;</w:t>
            </w:r>
          </w:p>
        </w:tc>
        <w:tc>
          <w:tcPr>
            <w:tcW w:w="1254"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External Code</w:t>
            </w:r>
          </w:p>
        </w:tc>
        <w:tc>
          <w:tcPr>
            <w:tcW w:w="255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Tablecontent"/>
              <w:rPr>
                <w:rFonts w:cs="Arial"/>
                <w:sz w:val="20"/>
                <w:szCs w:val="20"/>
              </w:rPr>
            </w:pPr>
            <w:r>
              <w:rPr>
                <w:rFonts w:cs="Arial"/>
                <w:sz w:val="20"/>
                <w:szCs w:val="20"/>
              </w:rPr>
              <w:t>External Code of Channel User</w:t>
            </w:r>
          </w:p>
        </w:tc>
        <w:tc>
          <w:tcPr>
            <w:tcW w:w="1134" w:type="dxa"/>
            <w:tcBorders>
              <w:top w:val="single" w:sz="6" w:space="0" w:color="000000"/>
              <w:left w:val="single" w:sz="6" w:space="0" w:color="000000"/>
              <w:bottom w:val="single" w:sz="6" w:space="0" w:color="000000"/>
              <w:right w:val="single" w:sz="6" w:space="0" w:color="000000"/>
            </w:tcBorders>
          </w:tcPr>
          <w:p w:rsidR="0055416E" w:rsidRPr="00425C8F" w:rsidRDefault="00EE271B" w:rsidP="00EE271B">
            <w:pPr>
              <w:pStyle w:val="Tablecontent"/>
            </w:pPr>
            <w:r>
              <w:t>12345</w:t>
            </w:r>
          </w:p>
        </w:tc>
        <w:tc>
          <w:tcPr>
            <w:tcW w:w="190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N(10)</w:t>
            </w:r>
          </w:p>
        </w:tc>
        <w:tc>
          <w:tcPr>
            <w:tcW w:w="1316" w:type="dxa"/>
            <w:tcBorders>
              <w:top w:val="single" w:sz="6" w:space="0" w:color="000000"/>
              <w:left w:val="single" w:sz="6" w:space="0" w:color="000000"/>
              <w:bottom w:val="single" w:sz="6" w:space="0" w:color="000000"/>
              <w:right w:val="single" w:sz="4" w:space="0" w:color="000000"/>
            </w:tcBorders>
          </w:tcPr>
          <w:p w:rsidR="0055416E" w:rsidRPr="00425C8F" w:rsidRDefault="00EE271B" w:rsidP="00EE271B">
            <w:pPr>
              <w:pStyle w:val="Tablecontent"/>
            </w:pPr>
            <w:r>
              <w:t>O</w:t>
            </w:r>
          </w:p>
        </w:tc>
      </w:tr>
      <w:tr w:rsidR="0055416E" w:rsidRPr="00425C8F" w:rsidTr="00EE271B">
        <w:trPr>
          <w:trHeight w:val="277"/>
        </w:trPr>
        <w:tc>
          <w:tcPr>
            <w:tcW w:w="1440" w:type="dxa"/>
            <w:tcBorders>
              <w:top w:val="single" w:sz="6" w:space="0" w:color="000000"/>
              <w:left w:val="single" w:sz="4" w:space="0" w:color="000000"/>
              <w:bottom w:val="single" w:sz="6" w:space="0" w:color="000000"/>
              <w:right w:val="single" w:sz="6" w:space="0" w:color="000000"/>
            </w:tcBorders>
          </w:tcPr>
          <w:p w:rsidR="0055416E" w:rsidRDefault="0055416E" w:rsidP="00EE271B">
            <w:pPr>
              <w:pStyle w:val="Tablecontent"/>
              <w:rPr>
                <w:rFonts w:cs="Courier New"/>
                <w:szCs w:val="20"/>
              </w:rPr>
            </w:pPr>
            <w:r>
              <w:rPr>
                <w:rFonts w:cs="Courier New"/>
                <w:szCs w:val="20"/>
              </w:rPr>
              <w:t>&lt;EXTREFNUM&gt;</w:t>
            </w:r>
          </w:p>
        </w:tc>
        <w:tc>
          <w:tcPr>
            <w:tcW w:w="1254"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cs="Courier New"/>
                <w:szCs w:val="20"/>
              </w:rPr>
              <w:t>External reference number</w:t>
            </w:r>
          </w:p>
        </w:tc>
        <w:tc>
          <w:tcPr>
            <w:tcW w:w="255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Tablecontent"/>
              <w:rPr>
                <w:rFonts w:cs="Arial"/>
                <w:sz w:val="20"/>
                <w:szCs w:val="20"/>
              </w:rPr>
            </w:pPr>
            <w:r>
              <w:rPr>
                <w:rFonts w:cs="Courier New"/>
                <w:szCs w:val="20"/>
              </w:rPr>
              <w:t>External reference number</w:t>
            </w:r>
          </w:p>
        </w:tc>
        <w:tc>
          <w:tcPr>
            <w:tcW w:w="1134" w:type="dxa"/>
            <w:tcBorders>
              <w:top w:val="single" w:sz="6" w:space="0" w:color="000000"/>
              <w:left w:val="single" w:sz="6" w:space="0" w:color="000000"/>
              <w:bottom w:val="single" w:sz="6" w:space="0" w:color="000000"/>
              <w:right w:val="single" w:sz="6" w:space="0" w:color="000000"/>
            </w:tcBorders>
          </w:tcPr>
          <w:p w:rsidR="0055416E" w:rsidRPr="00425C8F" w:rsidRDefault="00EE271B" w:rsidP="00EE271B">
            <w:pPr>
              <w:pStyle w:val="Tablecontent"/>
            </w:pPr>
            <w:r>
              <w:t>35466</w:t>
            </w:r>
          </w:p>
        </w:tc>
        <w:tc>
          <w:tcPr>
            <w:tcW w:w="190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C(20)</w:t>
            </w:r>
          </w:p>
        </w:tc>
        <w:tc>
          <w:tcPr>
            <w:tcW w:w="1316" w:type="dxa"/>
            <w:tcBorders>
              <w:top w:val="single" w:sz="6" w:space="0" w:color="000000"/>
              <w:left w:val="single" w:sz="6" w:space="0" w:color="000000"/>
              <w:bottom w:val="single" w:sz="6" w:space="0" w:color="000000"/>
              <w:right w:val="single" w:sz="4" w:space="0" w:color="000000"/>
            </w:tcBorders>
          </w:tcPr>
          <w:p w:rsidR="0055416E" w:rsidRPr="00425C8F" w:rsidRDefault="00EE271B" w:rsidP="00EE271B">
            <w:pPr>
              <w:pStyle w:val="Tablecontent"/>
            </w:pPr>
            <w:r>
              <w:t>O</w:t>
            </w:r>
          </w:p>
        </w:tc>
      </w:tr>
      <w:tr w:rsidR="0055416E" w:rsidRPr="00425C8F" w:rsidTr="00EE271B">
        <w:trPr>
          <w:trHeight w:val="277"/>
        </w:trPr>
        <w:tc>
          <w:tcPr>
            <w:tcW w:w="1440" w:type="dxa"/>
            <w:tcBorders>
              <w:top w:val="single" w:sz="6" w:space="0" w:color="000000"/>
              <w:left w:val="single" w:sz="4" w:space="0" w:color="000000"/>
              <w:bottom w:val="single" w:sz="6" w:space="0" w:color="000000"/>
              <w:right w:val="single" w:sz="6" w:space="0" w:color="000000"/>
            </w:tcBorders>
          </w:tcPr>
          <w:p w:rsidR="0055416E" w:rsidRDefault="0055416E" w:rsidP="00EE271B">
            <w:pPr>
              <w:pStyle w:val="Tablecontent"/>
              <w:rPr>
                <w:rFonts w:cs="Courier New"/>
                <w:szCs w:val="20"/>
              </w:rPr>
            </w:pPr>
            <w:r>
              <w:rPr>
                <w:rFonts w:cs="Courier New"/>
                <w:szCs w:val="20"/>
              </w:rPr>
              <w:t>&lt;MSISDN2&gt;</w:t>
            </w:r>
          </w:p>
        </w:tc>
        <w:tc>
          <w:tcPr>
            <w:tcW w:w="1254"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msisdn</w:t>
            </w:r>
          </w:p>
        </w:tc>
        <w:tc>
          <w:tcPr>
            <w:tcW w:w="255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Tablecontent"/>
              <w:rPr>
                <w:rFonts w:cs="Arial"/>
                <w:sz w:val="20"/>
                <w:szCs w:val="20"/>
              </w:rPr>
            </w:pPr>
            <w:r>
              <w:rPr>
                <w:rFonts w:cs="Courier New"/>
                <w:szCs w:val="20"/>
              </w:rPr>
              <w:t>msisdn of Subscriber</w:t>
            </w:r>
          </w:p>
        </w:tc>
        <w:tc>
          <w:tcPr>
            <w:tcW w:w="1134" w:type="dxa"/>
            <w:tcBorders>
              <w:top w:val="single" w:sz="6" w:space="0" w:color="000000"/>
              <w:left w:val="single" w:sz="6" w:space="0" w:color="000000"/>
              <w:bottom w:val="single" w:sz="6" w:space="0" w:color="000000"/>
              <w:right w:val="single" w:sz="6" w:space="0" w:color="000000"/>
            </w:tcBorders>
          </w:tcPr>
          <w:p w:rsidR="0055416E" w:rsidRPr="00425C8F" w:rsidRDefault="00EE271B" w:rsidP="00EE271B">
            <w:pPr>
              <w:pStyle w:val="Tablecontent"/>
            </w:pPr>
            <w:r>
              <w:t>7205050505</w:t>
            </w:r>
          </w:p>
        </w:tc>
        <w:tc>
          <w:tcPr>
            <w:tcW w:w="190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N(10)</w:t>
            </w:r>
          </w:p>
        </w:tc>
        <w:tc>
          <w:tcPr>
            <w:tcW w:w="1316" w:type="dxa"/>
            <w:tcBorders>
              <w:top w:val="single" w:sz="6" w:space="0" w:color="000000"/>
              <w:left w:val="single" w:sz="6" w:space="0" w:color="000000"/>
              <w:bottom w:val="single" w:sz="6" w:space="0" w:color="000000"/>
              <w:right w:val="single" w:sz="4" w:space="0" w:color="000000"/>
            </w:tcBorders>
          </w:tcPr>
          <w:p w:rsidR="0055416E" w:rsidRPr="00425C8F" w:rsidRDefault="00E24679" w:rsidP="00EE271B">
            <w:pPr>
              <w:pStyle w:val="Tablecontent"/>
            </w:pPr>
            <w:r>
              <w:t>O</w:t>
            </w:r>
          </w:p>
        </w:tc>
      </w:tr>
      <w:tr w:rsidR="0055416E" w:rsidRPr="00425C8F" w:rsidTr="00EE271B">
        <w:trPr>
          <w:trHeight w:val="277"/>
        </w:trPr>
        <w:tc>
          <w:tcPr>
            <w:tcW w:w="1440" w:type="dxa"/>
            <w:tcBorders>
              <w:top w:val="single" w:sz="6" w:space="0" w:color="000000"/>
              <w:left w:val="single" w:sz="4" w:space="0" w:color="000000"/>
              <w:bottom w:val="single" w:sz="6" w:space="0" w:color="000000"/>
              <w:right w:val="single" w:sz="6" w:space="0" w:color="000000"/>
            </w:tcBorders>
          </w:tcPr>
          <w:p w:rsidR="0055416E" w:rsidRDefault="0055416E" w:rsidP="00EE271B">
            <w:pPr>
              <w:pStyle w:val="Tablecontent"/>
              <w:rPr>
                <w:rFonts w:cs="Courier New"/>
                <w:szCs w:val="20"/>
              </w:rPr>
            </w:pPr>
            <w:r>
              <w:rPr>
                <w:rFonts w:cs="Courier New"/>
                <w:szCs w:val="20"/>
              </w:rPr>
              <w:t>&lt;TXNID&gt;</w:t>
            </w:r>
          </w:p>
        </w:tc>
        <w:tc>
          <w:tcPr>
            <w:tcW w:w="1254"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Transaction Id</w:t>
            </w:r>
          </w:p>
        </w:tc>
        <w:tc>
          <w:tcPr>
            <w:tcW w:w="255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Tablecontent"/>
              <w:rPr>
                <w:rFonts w:cs="Arial"/>
                <w:sz w:val="20"/>
                <w:szCs w:val="20"/>
              </w:rPr>
            </w:pPr>
            <w:r>
              <w:rPr>
                <w:rFonts w:cs="Arial"/>
                <w:sz w:val="20"/>
                <w:szCs w:val="20"/>
              </w:rPr>
              <w:t>Transaction Id of recharge</w:t>
            </w:r>
          </w:p>
        </w:tc>
        <w:tc>
          <w:tcPr>
            <w:tcW w:w="1134" w:type="dxa"/>
            <w:tcBorders>
              <w:top w:val="single" w:sz="6" w:space="0" w:color="000000"/>
              <w:left w:val="single" w:sz="6" w:space="0" w:color="000000"/>
              <w:bottom w:val="single" w:sz="6" w:space="0" w:color="000000"/>
              <w:right w:val="single" w:sz="6" w:space="0" w:color="000000"/>
            </w:tcBorders>
          </w:tcPr>
          <w:p w:rsidR="0055416E" w:rsidRPr="00425C8F" w:rsidRDefault="00EE271B" w:rsidP="00EE271B">
            <w:pPr>
              <w:pStyle w:val="Tablecontent"/>
            </w:pPr>
            <w:r w:rsidRPr="00EE271B">
              <w:t>R160224.1144.500001</w:t>
            </w:r>
          </w:p>
        </w:tc>
        <w:tc>
          <w:tcPr>
            <w:tcW w:w="190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C(50)</w:t>
            </w:r>
          </w:p>
        </w:tc>
        <w:tc>
          <w:tcPr>
            <w:tcW w:w="1316" w:type="dxa"/>
            <w:tcBorders>
              <w:top w:val="single" w:sz="6" w:space="0" w:color="000000"/>
              <w:left w:val="single" w:sz="6" w:space="0" w:color="000000"/>
              <w:bottom w:val="single" w:sz="6" w:space="0" w:color="000000"/>
              <w:right w:val="single" w:sz="4" w:space="0" w:color="000000"/>
            </w:tcBorders>
          </w:tcPr>
          <w:p w:rsidR="0055416E" w:rsidRPr="00425C8F" w:rsidRDefault="00EE271B" w:rsidP="00EE271B">
            <w:pPr>
              <w:pStyle w:val="Tablecontent"/>
            </w:pPr>
            <w:r>
              <w:t>M</w:t>
            </w:r>
          </w:p>
        </w:tc>
      </w:tr>
      <w:tr w:rsidR="0055416E" w:rsidRPr="00425C8F" w:rsidTr="00EE271B">
        <w:trPr>
          <w:trHeight w:val="277"/>
        </w:trPr>
        <w:tc>
          <w:tcPr>
            <w:tcW w:w="1440" w:type="dxa"/>
            <w:tcBorders>
              <w:top w:val="single" w:sz="6" w:space="0" w:color="000000"/>
              <w:left w:val="single" w:sz="4" w:space="0" w:color="000000"/>
              <w:bottom w:val="single" w:sz="6" w:space="0" w:color="000000"/>
              <w:right w:val="single" w:sz="6" w:space="0" w:color="000000"/>
            </w:tcBorders>
          </w:tcPr>
          <w:p w:rsidR="0055416E" w:rsidRDefault="0055416E" w:rsidP="00EE271B">
            <w:pPr>
              <w:pStyle w:val="Tablecontent"/>
              <w:rPr>
                <w:rFonts w:cs="Courier New"/>
                <w:szCs w:val="20"/>
              </w:rPr>
            </w:pPr>
            <w:r w:rsidRPr="007861DE">
              <w:rPr>
                <w:rFonts w:cs="Courier New"/>
                <w:szCs w:val="20"/>
              </w:rPr>
              <w:t>&lt;LANGUAGE1</w:t>
            </w:r>
            <w:r>
              <w:rPr>
                <w:rFonts w:cs="Courier New"/>
                <w:szCs w:val="20"/>
              </w:rPr>
              <w:t>&gt;</w:t>
            </w:r>
          </w:p>
        </w:tc>
        <w:tc>
          <w:tcPr>
            <w:tcW w:w="1254"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Language Code</w:t>
            </w:r>
          </w:p>
        </w:tc>
        <w:tc>
          <w:tcPr>
            <w:tcW w:w="255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Tablecontent"/>
              <w:rPr>
                <w:rFonts w:cs="Arial"/>
                <w:sz w:val="20"/>
                <w:szCs w:val="20"/>
              </w:rPr>
            </w:pPr>
            <w:r>
              <w:rPr>
                <w:rFonts w:cs="Courier New"/>
                <w:szCs w:val="20"/>
              </w:rPr>
              <w:t>Language Code of Channel user</w:t>
            </w:r>
          </w:p>
        </w:tc>
        <w:tc>
          <w:tcPr>
            <w:tcW w:w="1134" w:type="dxa"/>
            <w:tcBorders>
              <w:top w:val="single" w:sz="6" w:space="0" w:color="000000"/>
              <w:left w:val="single" w:sz="6" w:space="0" w:color="000000"/>
              <w:bottom w:val="single" w:sz="6" w:space="0" w:color="000000"/>
              <w:right w:val="single" w:sz="6" w:space="0" w:color="000000"/>
            </w:tcBorders>
          </w:tcPr>
          <w:p w:rsidR="0055416E" w:rsidRPr="00425C8F" w:rsidRDefault="00EE271B" w:rsidP="00EE271B">
            <w:pPr>
              <w:pStyle w:val="Tablecontent"/>
            </w:pPr>
            <w:r>
              <w:t>1</w:t>
            </w:r>
          </w:p>
        </w:tc>
        <w:tc>
          <w:tcPr>
            <w:tcW w:w="190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N(2)</w:t>
            </w:r>
          </w:p>
        </w:tc>
        <w:tc>
          <w:tcPr>
            <w:tcW w:w="1316" w:type="dxa"/>
            <w:tcBorders>
              <w:top w:val="single" w:sz="6" w:space="0" w:color="000000"/>
              <w:left w:val="single" w:sz="6" w:space="0" w:color="000000"/>
              <w:bottom w:val="single" w:sz="6" w:space="0" w:color="000000"/>
              <w:right w:val="single" w:sz="4" w:space="0" w:color="000000"/>
            </w:tcBorders>
          </w:tcPr>
          <w:p w:rsidR="0055416E" w:rsidRPr="00425C8F" w:rsidRDefault="00EE271B" w:rsidP="00EE271B">
            <w:pPr>
              <w:pStyle w:val="Tablecontent"/>
            </w:pPr>
            <w:r>
              <w:t>O</w:t>
            </w:r>
          </w:p>
        </w:tc>
      </w:tr>
      <w:tr w:rsidR="0055416E" w:rsidRPr="00425C8F" w:rsidTr="00EE271B">
        <w:trPr>
          <w:trHeight w:val="277"/>
        </w:trPr>
        <w:tc>
          <w:tcPr>
            <w:tcW w:w="1440" w:type="dxa"/>
            <w:tcBorders>
              <w:top w:val="single" w:sz="6" w:space="0" w:color="000000"/>
              <w:left w:val="single" w:sz="4" w:space="0" w:color="000000"/>
              <w:bottom w:val="single" w:sz="6" w:space="0" w:color="000000"/>
              <w:right w:val="single" w:sz="6" w:space="0" w:color="000000"/>
            </w:tcBorders>
          </w:tcPr>
          <w:p w:rsidR="0055416E" w:rsidRPr="007861DE" w:rsidRDefault="0055416E" w:rsidP="00EE271B">
            <w:pPr>
              <w:pStyle w:val="Tablecontent"/>
              <w:rPr>
                <w:rFonts w:cs="Courier New"/>
                <w:szCs w:val="20"/>
              </w:rPr>
            </w:pPr>
            <w:r>
              <w:rPr>
                <w:rFonts w:cs="Courier New"/>
                <w:szCs w:val="20"/>
              </w:rPr>
              <w:t>&lt;LANGUAGE2&gt;</w:t>
            </w:r>
          </w:p>
        </w:tc>
        <w:tc>
          <w:tcPr>
            <w:tcW w:w="1254"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Language Code</w:t>
            </w:r>
          </w:p>
        </w:tc>
        <w:tc>
          <w:tcPr>
            <w:tcW w:w="255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Tablecontent"/>
              <w:rPr>
                <w:rFonts w:cs="Arial"/>
                <w:sz w:val="20"/>
                <w:szCs w:val="20"/>
              </w:rPr>
            </w:pPr>
            <w:r>
              <w:rPr>
                <w:rFonts w:cs="Courier New"/>
                <w:szCs w:val="20"/>
              </w:rPr>
              <w:t>language Code of Subscriber</w:t>
            </w:r>
          </w:p>
        </w:tc>
        <w:tc>
          <w:tcPr>
            <w:tcW w:w="1134" w:type="dxa"/>
            <w:tcBorders>
              <w:top w:val="single" w:sz="6" w:space="0" w:color="000000"/>
              <w:left w:val="single" w:sz="6" w:space="0" w:color="000000"/>
              <w:bottom w:val="single" w:sz="6" w:space="0" w:color="000000"/>
              <w:right w:val="single" w:sz="6" w:space="0" w:color="000000"/>
            </w:tcBorders>
          </w:tcPr>
          <w:p w:rsidR="0055416E" w:rsidRPr="00425C8F" w:rsidRDefault="00EE271B" w:rsidP="00EE271B">
            <w:pPr>
              <w:pStyle w:val="Tablecontent"/>
            </w:pPr>
            <w:r>
              <w:t>1</w:t>
            </w:r>
          </w:p>
        </w:tc>
        <w:tc>
          <w:tcPr>
            <w:tcW w:w="190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N(2)</w:t>
            </w:r>
          </w:p>
        </w:tc>
        <w:tc>
          <w:tcPr>
            <w:tcW w:w="1316" w:type="dxa"/>
            <w:tcBorders>
              <w:top w:val="single" w:sz="6" w:space="0" w:color="000000"/>
              <w:left w:val="single" w:sz="6" w:space="0" w:color="000000"/>
              <w:bottom w:val="single" w:sz="6" w:space="0" w:color="000000"/>
              <w:right w:val="single" w:sz="4" w:space="0" w:color="000000"/>
            </w:tcBorders>
          </w:tcPr>
          <w:p w:rsidR="0055416E" w:rsidRPr="00425C8F" w:rsidRDefault="00EE271B" w:rsidP="00EE271B">
            <w:pPr>
              <w:pStyle w:val="Tablecontent"/>
            </w:pPr>
            <w:r>
              <w:t>O</w:t>
            </w:r>
          </w:p>
        </w:tc>
      </w:tr>
    </w:tbl>
    <w:p w:rsidR="007861DE" w:rsidRPr="00425C8F" w:rsidRDefault="007861DE" w:rsidP="007861DE">
      <w:pPr>
        <w:pStyle w:val="BodyText2"/>
        <w:rPr>
          <w:rFonts w:cs="Arial"/>
        </w:rPr>
      </w:pPr>
    </w:p>
    <w:p w:rsidR="007861DE" w:rsidRPr="00425C8F" w:rsidRDefault="007861DE" w:rsidP="007861DE">
      <w:pPr>
        <w:pStyle w:val="Footer"/>
        <w:tabs>
          <w:tab w:val="clear" w:pos="4320"/>
          <w:tab w:val="clear" w:pos="8640"/>
        </w:tabs>
        <w:ind w:left="1530" w:hanging="1530"/>
        <w:jc w:val="both"/>
        <w:rPr>
          <w:rFonts w:ascii="Arial" w:hAnsi="Arial" w:cs="Arial"/>
          <w:b/>
          <w:bCs/>
          <w:sz w:val="20"/>
          <w:szCs w:val="20"/>
        </w:rPr>
      </w:pPr>
    </w:p>
    <w:p w:rsidR="008E0A62" w:rsidRDefault="00DA164F" w:rsidP="008E0A62">
      <w:pPr>
        <w:pStyle w:val="Footer"/>
        <w:tabs>
          <w:tab w:val="clear" w:pos="4320"/>
          <w:tab w:val="clear" w:pos="8640"/>
        </w:tabs>
        <w:ind w:left="1530" w:hanging="1530"/>
        <w:jc w:val="both"/>
        <w:rPr>
          <w:rFonts w:ascii="Arial" w:hAnsi="Arial" w:cs="Arial"/>
          <w:b/>
          <w:bCs/>
          <w:sz w:val="20"/>
          <w:szCs w:val="20"/>
        </w:rPr>
      </w:pPr>
      <w:r>
        <w:rPr>
          <w:rFonts w:ascii="Arial" w:hAnsi="Arial" w:cs="Arial"/>
          <w:b/>
          <w:bCs/>
          <w:sz w:val="20"/>
          <w:szCs w:val="20"/>
        </w:rPr>
        <w:t xml:space="preserve">Note :             Out of MSISDN, LOGIN ID and External Code of Channel User, One of them is mandatory. All </w:t>
      </w:r>
      <w:r w:rsidR="009C67E5">
        <w:rPr>
          <w:rFonts w:ascii="Arial" w:hAnsi="Arial" w:cs="Arial"/>
          <w:b/>
          <w:bCs/>
          <w:sz w:val="20"/>
          <w:szCs w:val="20"/>
        </w:rPr>
        <w:t xml:space="preserve">of them </w:t>
      </w:r>
      <w:r>
        <w:rPr>
          <w:rFonts w:ascii="Arial" w:hAnsi="Arial" w:cs="Arial"/>
          <w:b/>
          <w:bCs/>
          <w:sz w:val="20"/>
          <w:szCs w:val="20"/>
        </w:rPr>
        <w:t>can also be present in the request.</w:t>
      </w:r>
    </w:p>
    <w:p w:rsidR="00B35323" w:rsidRDefault="00B35323" w:rsidP="007861DE">
      <w:pPr>
        <w:pStyle w:val="Heading"/>
        <w:rPr>
          <w:color w:val="auto"/>
        </w:rPr>
      </w:pPr>
    </w:p>
    <w:p w:rsidR="007861DE" w:rsidRPr="00425C8F" w:rsidRDefault="007861DE" w:rsidP="007861DE">
      <w:pPr>
        <w:pStyle w:val="Heading"/>
        <w:rPr>
          <w:color w:val="auto"/>
        </w:rPr>
      </w:pPr>
      <w:r w:rsidRPr="00425C8F">
        <w:rPr>
          <w:color w:val="auto"/>
        </w:rPr>
        <w:t>Response XML format:</w:t>
      </w:r>
    </w:p>
    <w:p w:rsidR="007861DE" w:rsidRPr="00425C8F" w:rsidRDefault="007861DE" w:rsidP="007861DE">
      <w:pPr>
        <w:pStyle w:val="Code"/>
        <w:ind w:left="0"/>
        <w:jc w:val="left"/>
        <w:rPr>
          <w:lang w:val="fr-FR"/>
        </w:rPr>
      </w:pPr>
    </w:p>
    <w:p w:rsidR="007861DE" w:rsidRPr="00425C8F" w:rsidRDefault="007861DE" w:rsidP="007861DE">
      <w:pPr>
        <w:pStyle w:val="Code"/>
        <w:ind w:left="720"/>
        <w:jc w:val="left"/>
      </w:pPr>
      <w:r w:rsidRPr="00425C8F">
        <w:rPr>
          <w:lang w:val="fr-FR"/>
        </w:rPr>
        <w:t>&lt;?xml version="1.0"?&gt;</w:t>
      </w:r>
      <w:r w:rsidRPr="00425C8F">
        <w:t>&lt;!DOCTYPE COMMAND PUBLIC "-//Ocam//DTD XML Command 1.0//EN" "xml/command.dtd"&gt;</w:t>
      </w:r>
    </w:p>
    <w:p w:rsidR="007861DE" w:rsidRPr="00425C8F" w:rsidRDefault="007861DE" w:rsidP="007861DE">
      <w:pPr>
        <w:pStyle w:val="Code"/>
        <w:ind w:left="720"/>
        <w:jc w:val="left"/>
        <w:rPr>
          <w:lang w:val="fr-FR"/>
        </w:rPr>
      </w:pPr>
      <w:r w:rsidRPr="00425C8F">
        <w:rPr>
          <w:lang w:val="fr-FR"/>
        </w:rPr>
        <w:t>&lt;COMMAND&gt;&lt;TYPE&gt;</w:t>
      </w:r>
      <w:r w:rsidR="00B35323" w:rsidRPr="00B35323">
        <w:rPr>
          <w:lang w:val="fr-FR"/>
        </w:rPr>
        <w:t>RCREVRESP</w:t>
      </w:r>
      <w:r w:rsidRPr="00425C8F">
        <w:rPr>
          <w:lang w:val="fr-FR"/>
        </w:rPr>
        <w:t>&lt;/TYPE&gt;</w:t>
      </w:r>
    </w:p>
    <w:p w:rsidR="007861DE" w:rsidRPr="00425C8F" w:rsidRDefault="007861DE" w:rsidP="007861DE">
      <w:pPr>
        <w:pStyle w:val="Code"/>
        <w:ind w:left="720"/>
        <w:jc w:val="left"/>
        <w:rPr>
          <w:lang w:val="fr-FR"/>
        </w:rPr>
      </w:pPr>
      <w:r w:rsidRPr="00425C8F">
        <w:rPr>
          <w:lang w:val="fr-FR"/>
        </w:rPr>
        <w:t>&lt;TXNSTATUS&gt;&lt;</w:t>
      </w:r>
      <w:r w:rsidRPr="00425C8F">
        <w:rPr>
          <w:i/>
          <w:iCs/>
        </w:rPr>
        <w:t xml:space="preserve"> Transaction Status</w:t>
      </w:r>
      <w:r w:rsidRPr="00425C8F">
        <w:rPr>
          <w:lang w:val="fr-FR"/>
        </w:rPr>
        <w:t>&gt;&lt;/TXNSTATUS&gt;</w:t>
      </w:r>
    </w:p>
    <w:p w:rsidR="007861DE" w:rsidRPr="00425C8F" w:rsidRDefault="00B35323" w:rsidP="007861DE">
      <w:pPr>
        <w:pStyle w:val="Code"/>
        <w:ind w:left="720"/>
        <w:jc w:val="left"/>
        <w:rPr>
          <w:lang w:val="fr-FR"/>
        </w:rPr>
      </w:pPr>
      <w:r>
        <w:rPr>
          <w:lang w:val="fr-FR"/>
        </w:rPr>
        <w:t>&lt;DATE</w:t>
      </w:r>
      <w:r w:rsidR="009C67E5">
        <w:rPr>
          <w:lang w:val="fr-FR"/>
        </w:rPr>
        <w:t>&gt;Date of transaction</w:t>
      </w:r>
      <w:r w:rsidR="007861DE" w:rsidRPr="00425C8F">
        <w:rPr>
          <w:lang w:val="fr-FR"/>
        </w:rPr>
        <w:t>&lt;/</w:t>
      </w:r>
      <w:r>
        <w:rPr>
          <w:lang w:val="fr-FR"/>
        </w:rPr>
        <w:t>DATE</w:t>
      </w:r>
      <w:r w:rsidR="007861DE" w:rsidRPr="00425C8F">
        <w:rPr>
          <w:lang w:val="fr-FR"/>
        </w:rPr>
        <w:t>&gt;</w:t>
      </w:r>
    </w:p>
    <w:p w:rsidR="007861DE" w:rsidRPr="00425C8F" w:rsidRDefault="007861DE" w:rsidP="007861DE">
      <w:pPr>
        <w:pStyle w:val="Code"/>
        <w:ind w:left="720"/>
        <w:jc w:val="left"/>
        <w:rPr>
          <w:lang w:val="fr-FR"/>
        </w:rPr>
      </w:pPr>
      <w:r w:rsidRPr="00425C8F">
        <w:rPr>
          <w:lang w:val="fr-FR"/>
        </w:rPr>
        <w:t>&lt;</w:t>
      </w:r>
      <w:r w:rsidR="00B35323">
        <w:rPr>
          <w:lang w:val="fr-FR"/>
        </w:rPr>
        <w:t>TXNID</w:t>
      </w:r>
      <w:r w:rsidRPr="00425C8F">
        <w:rPr>
          <w:lang w:val="fr-FR"/>
        </w:rPr>
        <w:t>&gt;</w:t>
      </w:r>
      <w:r w:rsidR="009C67E5">
        <w:rPr>
          <w:lang w:val="fr-FR"/>
        </w:rPr>
        <w:t xml:space="preserve"> Transaction ID </w:t>
      </w:r>
      <w:r w:rsidR="00B35323">
        <w:rPr>
          <w:lang w:val="fr-FR"/>
        </w:rPr>
        <w:t>&lt;/TXNID</w:t>
      </w:r>
      <w:r w:rsidRPr="00425C8F">
        <w:rPr>
          <w:lang w:val="fr-FR"/>
        </w:rPr>
        <w:t>&gt;</w:t>
      </w:r>
    </w:p>
    <w:p w:rsidR="007861DE" w:rsidRPr="00425C8F" w:rsidRDefault="009C67E5" w:rsidP="007861DE">
      <w:pPr>
        <w:pStyle w:val="Code"/>
        <w:ind w:left="720"/>
        <w:jc w:val="left"/>
        <w:rPr>
          <w:lang w:val="fr-FR"/>
        </w:rPr>
      </w:pPr>
      <w:r w:rsidRPr="009C67E5">
        <w:rPr>
          <w:lang w:val="fr-FR"/>
        </w:rPr>
        <w:t>&lt;MESSAGE&gt;</w:t>
      </w:r>
      <w:r>
        <w:rPr>
          <w:lang w:val="fr-FR"/>
        </w:rPr>
        <w:t>Message</w:t>
      </w:r>
      <w:r w:rsidRPr="009C67E5">
        <w:rPr>
          <w:lang w:val="fr-FR"/>
        </w:rPr>
        <w:t>&lt;</w:t>
      </w:r>
      <w:r>
        <w:rPr>
          <w:lang w:val="fr-FR"/>
        </w:rPr>
        <w:t>/</w:t>
      </w:r>
      <w:r w:rsidRPr="009C67E5">
        <w:rPr>
          <w:lang w:val="fr-FR"/>
        </w:rPr>
        <w:t>MESSAGE&gt;</w:t>
      </w:r>
    </w:p>
    <w:p w:rsidR="007861DE" w:rsidRPr="00425C8F" w:rsidRDefault="007861DE" w:rsidP="007861DE">
      <w:pPr>
        <w:pStyle w:val="Code"/>
        <w:ind w:left="720"/>
        <w:jc w:val="left"/>
        <w:rPr>
          <w:lang w:val="fr-FR"/>
        </w:rPr>
      </w:pPr>
      <w:r w:rsidRPr="00425C8F">
        <w:rPr>
          <w:lang w:val="fr-FR"/>
        </w:rPr>
        <w:t>&lt;/COMMAND&gt;</w:t>
      </w:r>
    </w:p>
    <w:p w:rsidR="007861DE" w:rsidRPr="00425C8F" w:rsidRDefault="007861DE" w:rsidP="007861DE">
      <w:pPr>
        <w:pStyle w:val="BodyText2"/>
      </w:pPr>
    </w:p>
    <w:p w:rsidR="007861DE" w:rsidRPr="00425C8F" w:rsidRDefault="007861DE" w:rsidP="007861DE">
      <w:pPr>
        <w:pStyle w:val="BodyText2"/>
        <w:rPr>
          <w:b/>
          <w:u w:val="single"/>
        </w:rPr>
      </w:pPr>
      <w:r w:rsidRPr="00425C8F">
        <w:rPr>
          <w:b/>
          <w:u w:val="single"/>
        </w:rPr>
        <w:t>Voucher RollBack Response Message Parameters</w:t>
      </w:r>
    </w:p>
    <w:p w:rsidR="007861DE" w:rsidRPr="00425C8F" w:rsidRDefault="007861DE" w:rsidP="007861DE">
      <w:pPr>
        <w:pStyle w:val="BodyText2"/>
        <w:rPr>
          <w:b/>
          <w:u w:val="single"/>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7861DE" w:rsidRPr="00425C8F" w:rsidTr="00EE271B">
        <w:trPr>
          <w:trHeight w:val="277"/>
          <w:tblHeader/>
        </w:trPr>
        <w:tc>
          <w:tcPr>
            <w:tcW w:w="1440" w:type="dxa"/>
            <w:tcBorders>
              <w:top w:val="single" w:sz="4" w:space="0" w:color="000000"/>
              <w:bottom w:val="single" w:sz="6" w:space="0" w:color="000000"/>
            </w:tcBorders>
            <w:shd w:val="clear" w:color="auto" w:fill="E31837"/>
          </w:tcPr>
          <w:p w:rsidR="007861DE" w:rsidRPr="00425C8F" w:rsidRDefault="007861DE" w:rsidP="00EE271B">
            <w:pPr>
              <w:pStyle w:val="TableColumnLabels"/>
              <w:rPr>
                <w:color w:val="auto"/>
              </w:rPr>
            </w:pPr>
            <w:r w:rsidRPr="00425C8F">
              <w:rPr>
                <w:color w:val="auto"/>
              </w:rPr>
              <w:t>TAG</w:t>
            </w:r>
          </w:p>
        </w:tc>
        <w:tc>
          <w:tcPr>
            <w:tcW w:w="1254" w:type="dxa"/>
            <w:tcBorders>
              <w:top w:val="single" w:sz="4" w:space="0" w:color="000000"/>
              <w:bottom w:val="single" w:sz="6" w:space="0" w:color="000000"/>
            </w:tcBorders>
            <w:shd w:val="clear" w:color="auto" w:fill="E31837"/>
          </w:tcPr>
          <w:p w:rsidR="007861DE" w:rsidRPr="00425C8F" w:rsidRDefault="007861DE" w:rsidP="00EE271B">
            <w:pPr>
              <w:pStyle w:val="TableColumnLabels"/>
              <w:rPr>
                <w:color w:val="auto"/>
              </w:rPr>
            </w:pPr>
            <w:r w:rsidRPr="00425C8F">
              <w:rPr>
                <w:color w:val="auto"/>
              </w:rPr>
              <w:t>Fields</w:t>
            </w:r>
          </w:p>
        </w:tc>
        <w:tc>
          <w:tcPr>
            <w:tcW w:w="2551" w:type="dxa"/>
            <w:tcBorders>
              <w:top w:val="single" w:sz="4" w:space="0" w:color="000000"/>
              <w:bottom w:val="single" w:sz="6" w:space="0" w:color="000000"/>
            </w:tcBorders>
            <w:shd w:val="clear" w:color="auto" w:fill="E31837"/>
          </w:tcPr>
          <w:p w:rsidR="007861DE" w:rsidRPr="00425C8F" w:rsidRDefault="007861DE" w:rsidP="00EE271B">
            <w:pPr>
              <w:pStyle w:val="TableColumnLabels"/>
              <w:rPr>
                <w:color w:val="auto"/>
              </w:rPr>
            </w:pPr>
            <w:r w:rsidRPr="00425C8F">
              <w:rPr>
                <w:color w:val="auto"/>
              </w:rPr>
              <w:t>Remarks</w:t>
            </w:r>
          </w:p>
        </w:tc>
        <w:tc>
          <w:tcPr>
            <w:tcW w:w="1134" w:type="dxa"/>
            <w:tcBorders>
              <w:top w:val="single" w:sz="4" w:space="0" w:color="000000"/>
              <w:bottom w:val="single" w:sz="6" w:space="0" w:color="000000"/>
            </w:tcBorders>
            <w:shd w:val="clear" w:color="auto" w:fill="E31837"/>
          </w:tcPr>
          <w:p w:rsidR="007861DE" w:rsidRPr="00425C8F" w:rsidRDefault="007861DE" w:rsidP="00EE271B">
            <w:pPr>
              <w:pStyle w:val="TableColumnLabels"/>
              <w:rPr>
                <w:color w:val="auto"/>
              </w:rPr>
            </w:pPr>
            <w:r w:rsidRPr="00425C8F">
              <w:rPr>
                <w:color w:val="auto"/>
              </w:rPr>
              <w:t>Example</w:t>
            </w:r>
          </w:p>
        </w:tc>
        <w:tc>
          <w:tcPr>
            <w:tcW w:w="1901" w:type="dxa"/>
            <w:tcBorders>
              <w:top w:val="single" w:sz="4" w:space="0" w:color="000000"/>
              <w:bottom w:val="single" w:sz="6" w:space="0" w:color="000000"/>
            </w:tcBorders>
            <w:shd w:val="clear" w:color="auto" w:fill="E31837"/>
          </w:tcPr>
          <w:p w:rsidR="007861DE" w:rsidRPr="00425C8F" w:rsidRDefault="007861DE" w:rsidP="00EE271B">
            <w:pPr>
              <w:pStyle w:val="TableColumnLabels"/>
              <w:rPr>
                <w:color w:val="auto"/>
              </w:rPr>
            </w:pPr>
            <w:r w:rsidRPr="00425C8F">
              <w:rPr>
                <w:color w:val="auto"/>
              </w:rPr>
              <w:t>Field Type</w:t>
            </w:r>
          </w:p>
        </w:tc>
        <w:tc>
          <w:tcPr>
            <w:tcW w:w="1316" w:type="dxa"/>
            <w:tcBorders>
              <w:top w:val="single" w:sz="4" w:space="0" w:color="000000"/>
              <w:bottom w:val="single" w:sz="6" w:space="0" w:color="000000"/>
            </w:tcBorders>
            <w:shd w:val="clear" w:color="auto" w:fill="E31837"/>
          </w:tcPr>
          <w:p w:rsidR="007861DE" w:rsidRPr="00425C8F" w:rsidRDefault="007861DE" w:rsidP="00EE271B">
            <w:pPr>
              <w:pStyle w:val="TableColumnLabels"/>
              <w:rPr>
                <w:color w:val="auto"/>
              </w:rPr>
            </w:pPr>
            <w:r w:rsidRPr="00425C8F">
              <w:rPr>
                <w:color w:val="auto"/>
              </w:rPr>
              <w:t>Optional/</w:t>
            </w:r>
          </w:p>
          <w:p w:rsidR="007861DE" w:rsidRPr="00425C8F" w:rsidRDefault="007861DE" w:rsidP="00EE271B">
            <w:pPr>
              <w:pStyle w:val="TableColumnLabels"/>
              <w:rPr>
                <w:color w:val="auto"/>
              </w:rPr>
            </w:pPr>
            <w:r w:rsidRPr="00425C8F">
              <w:rPr>
                <w:color w:val="auto"/>
              </w:rPr>
              <w:t>Mandatory</w:t>
            </w:r>
          </w:p>
        </w:tc>
      </w:tr>
      <w:tr w:rsidR="007861DE" w:rsidRPr="00425C8F" w:rsidTr="00EE271B">
        <w:trPr>
          <w:trHeight w:val="277"/>
        </w:trPr>
        <w:tc>
          <w:tcPr>
            <w:tcW w:w="1440" w:type="dxa"/>
            <w:tcBorders>
              <w:top w:val="single" w:sz="6" w:space="0" w:color="000000"/>
              <w:bottom w:val="single" w:sz="6" w:space="0" w:color="000000"/>
            </w:tcBorders>
          </w:tcPr>
          <w:p w:rsidR="007861DE" w:rsidRPr="00425C8F" w:rsidRDefault="007861DE" w:rsidP="00EE271B">
            <w:pPr>
              <w:pStyle w:val="Tablecontent"/>
            </w:pPr>
            <w:r w:rsidRPr="00425C8F">
              <w:t>TXNSTATUS</w:t>
            </w:r>
          </w:p>
        </w:tc>
        <w:tc>
          <w:tcPr>
            <w:tcW w:w="1254" w:type="dxa"/>
            <w:tcBorders>
              <w:top w:val="single" w:sz="6" w:space="0" w:color="000000"/>
              <w:bottom w:val="single" w:sz="6" w:space="0" w:color="000000"/>
            </w:tcBorders>
          </w:tcPr>
          <w:p w:rsidR="007861DE" w:rsidRPr="00425C8F" w:rsidRDefault="007861DE" w:rsidP="00EE271B">
            <w:pPr>
              <w:pStyle w:val="Tablecontent"/>
            </w:pPr>
            <w:r w:rsidRPr="00425C8F">
              <w:t>Transaction Status</w:t>
            </w:r>
          </w:p>
        </w:tc>
        <w:tc>
          <w:tcPr>
            <w:tcW w:w="2551" w:type="dxa"/>
            <w:tcBorders>
              <w:top w:val="single" w:sz="6" w:space="0" w:color="000000"/>
              <w:bottom w:val="single" w:sz="6" w:space="0" w:color="000000"/>
            </w:tcBorders>
          </w:tcPr>
          <w:p w:rsidR="007861DE" w:rsidRPr="00425C8F" w:rsidRDefault="007861DE" w:rsidP="00EE271B">
            <w:pPr>
              <w:pStyle w:val="Tablecontent"/>
            </w:pPr>
            <w:r w:rsidRPr="00425C8F">
              <w:t>Status of the request</w:t>
            </w:r>
          </w:p>
          <w:p w:rsidR="007861DE" w:rsidRPr="00425C8F" w:rsidRDefault="007861DE" w:rsidP="00EE271B">
            <w:pPr>
              <w:pStyle w:val="TableListBullet1"/>
              <w:jc w:val="left"/>
            </w:pPr>
            <w:r w:rsidRPr="00425C8F">
              <w:t xml:space="preserve">Transaction Status= 200 means Success, </w:t>
            </w:r>
          </w:p>
          <w:p w:rsidR="007861DE" w:rsidRPr="00425C8F" w:rsidRDefault="007861DE" w:rsidP="00EE271B">
            <w:pPr>
              <w:pStyle w:val="TableListBullet1"/>
              <w:jc w:val="left"/>
            </w:pPr>
            <w:r w:rsidRPr="00425C8F">
              <w:t xml:space="preserve">Transaction Status Other than 200 means failed </w:t>
            </w:r>
          </w:p>
        </w:tc>
        <w:tc>
          <w:tcPr>
            <w:tcW w:w="1134" w:type="dxa"/>
            <w:tcBorders>
              <w:top w:val="single" w:sz="6" w:space="0" w:color="000000"/>
              <w:bottom w:val="single" w:sz="6" w:space="0" w:color="000000"/>
            </w:tcBorders>
          </w:tcPr>
          <w:p w:rsidR="007861DE" w:rsidRPr="00425C8F" w:rsidRDefault="007861DE" w:rsidP="00EE271B">
            <w:pPr>
              <w:pStyle w:val="Tablecontent"/>
            </w:pPr>
            <w:r w:rsidRPr="00425C8F">
              <w:t>200</w:t>
            </w:r>
          </w:p>
        </w:tc>
        <w:tc>
          <w:tcPr>
            <w:tcW w:w="1901" w:type="dxa"/>
            <w:tcBorders>
              <w:top w:val="single" w:sz="6" w:space="0" w:color="000000"/>
              <w:bottom w:val="single" w:sz="6" w:space="0" w:color="000000"/>
            </w:tcBorders>
          </w:tcPr>
          <w:p w:rsidR="007861DE" w:rsidRPr="00425C8F" w:rsidRDefault="007861DE" w:rsidP="00EE271B">
            <w:pPr>
              <w:pStyle w:val="Tablecontent"/>
            </w:pPr>
            <w:r w:rsidRPr="00425C8F">
              <w:t>N (10)</w:t>
            </w:r>
          </w:p>
        </w:tc>
        <w:tc>
          <w:tcPr>
            <w:tcW w:w="1316" w:type="dxa"/>
            <w:tcBorders>
              <w:top w:val="single" w:sz="6" w:space="0" w:color="000000"/>
              <w:bottom w:val="single" w:sz="6" w:space="0" w:color="000000"/>
            </w:tcBorders>
          </w:tcPr>
          <w:p w:rsidR="007861DE" w:rsidRPr="00425C8F" w:rsidRDefault="007861DE" w:rsidP="00EE271B">
            <w:pPr>
              <w:pStyle w:val="Tablecontent"/>
            </w:pPr>
            <w:r w:rsidRPr="00425C8F">
              <w:t>M</w:t>
            </w:r>
          </w:p>
        </w:tc>
      </w:tr>
      <w:tr w:rsidR="007861DE" w:rsidRPr="00425C8F" w:rsidTr="00EE271B">
        <w:trPr>
          <w:trHeight w:val="277"/>
        </w:trPr>
        <w:tc>
          <w:tcPr>
            <w:tcW w:w="1440" w:type="dxa"/>
            <w:tcBorders>
              <w:top w:val="single" w:sz="6" w:space="0" w:color="000000"/>
              <w:bottom w:val="single" w:sz="6" w:space="0" w:color="000000"/>
            </w:tcBorders>
          </w:tcPr>
          <w:p w:rsidR="007861DE" w:rsidRPr="00425C8F" w:rsidRDefault="009C67E5" w:rsidP="00EE271B">
            <w:pPr>
              <w:pStyle w:val="Tablecontent"/>
            </w:pPr>
            <w:r>
              <w:rPr>
                <w:lang w:val="fr-FR"/>
              </w:rPr>
              <w:t>DATE</w:t>
            </w:r>
          </w:p>
        </w:tc>
        <w:tc>
          <w:tcPr>
            <w:tcW w:w="1254" w:type="dxa"/>
            <w:tcBorders>
              <w:top w:val="single" w:sz="6" w:space="0" w:color="000000"/>
              <w:bottom w:val="single" w:sz="6" w:space="0" w:color="000000"/>
            </w:tcBorders>
            <w:vAlign w:val="center"/>
          </w:tcPr>
          <w:p w:rsidR="007861DE" w:rsidRPr="00425C8F" w:rsidRDefault="009C67E5" w:rsidP="00EE271B">
            <w:pPr>
              <w:pStyle w:val="Footer"/>
              <w:tabs>
                <w:tab w:val="clear" w:pos="4320"/>
                <w:tab w:val="clear" w:pos="8640"/>
              </w:tabs>
              <w:rPr>
                <w:rFonts w:ascii="Arial" w:hAnsi="Arial" w:cs="Arial"/>
                <w:sz w:val="20"/>
                <w:szCs w:val="20"/>
              </w:rPr>
            </w:pPr>
            <w:r>
              <w:rPr>
                <w:rFonts w:ascii="Arial" w:hAnsi="Arial" w:cs="Arial"/>
                <w:sz w:val="20"/>
                <w:szCs w:val="20"/>
              </w:rPr>
              <w:t>Date</w:t>
            </w:r>
          </w:p>
        </w:tc>
        <w:tc>
          <w:tcPr>
            <w:tcW w:w="2551" w:type="dxa"/>
            <w:tcBorders>
              <w:top w:val="single" w:sz="6" w:space="0" w:color="000000"/>
              <w:bottom w:val="single" w:sz="6" w:space="0" w:color="000000"/>
            </w:tcBorders>
            <w:vAlign w:val="center"/>
          </w:tcPr>
          <w:p w:rsidR="007861DE" w:rsidRPr="00425C8F" w:rsidRDefault="009C67E5" w:rsidP="00EE271B">
            <w:pPr>
              <w:pStyle w:val="Footer"/>
              <w:tabs>
                <w:tab w:val="clear" w:pos="4320"/>
                <w:tab w:val="clear" w:pos="8640"/>
              </w:tabs>
              <w:rPr>
                <w:rFonts w:ascii="Arial" w:hAnsi="Arial" w:cs="Arial"/>
                <w:sz w:val="20"/>
                <w:szCs w:val="20"/>
              </w:rPr>
            </w:pPr>
            <w:r>
              <w:rPr>
                <w:rFonts w:ascii="Arial" w:hAnsi="Arial" w:cs="Arial"/>
                <w:sz w:val="20"/>
                <w:szCs w:val="20"/>
              </w:rPr>
              <w:t>Date of system</w:t>
            </w:r>
          </w:p>
        </w:tc>
        <w:tc>
          <w:tcPr>
            <w:tcW w:w="1134" w:type="dxa"/>
            <w:tcBorders>
              <w:top w:val="single" w:sz="6" w:space="0" w:color="000000"/>
              <w:bottom w:val="single" w:sz="6" w:space="0" w:color="000000"/>
            </w:tcBorders>
          </w:tcPr>
          <w:p w:rsidR="007861DE" w:rsidRPr="00425C8F" w:rsidRDefault="009C67E5" w:rsidP="00EE271B">
            <w:pPr>
              <w:pStyle w:val="Tablecontent"/>
            </w:pPr>
            <w:r>
              <w:t>31-05-2016</w:t>
            </w:r>
          </w:p>
        </w:tc>
        <w:tc>
          <w:tcPr>
            <w:tcW w:w="1901" w:type="dxa"/>
            <w:tcBorders>
              <w:top w:val="single" w:sz="6" w:space="0" w:color="000000"/>
              <w:bottom w:val="single" w:sz="6" w:space="0" w:color="000000"/>
            </w:tcBorders>
            <w:vAlign w:val="center"/>
          </w:tcPr>
          <w:p w:rsidR="007861DE" w:rsidRPr="00425C8F" w:rsidRDefault="009C67E5" w:rsidP="00EE271B">
            <w:pPr>
              <w:pStyle w:val="Footer"/>
              <w:tabs>
                <w:tab w:val="clear" w:pos="4320"/>
                <w:tab w:val="clear" w:pos="8640"/>
              </w:tabs>
              <w:rPr>
                <w:rFonts w:ascii="Arial" w:hAnsi="Arial" w:cs="Arial"/>
                <w:sz w:val="20"/>
                <w:szCs w:val="20"/>
              </w:rPr>
            </w:pPr>
            <w:r>
              <w:rPr>
                <w:rFonts w:ascii="Arial" w:hAnsi="Arial" w:cs="Arial"/>
                <w:sz w:val="20"/>
                <w:szCs w:val="20"/>
              </w:rPr>
              <w:t>Date</w:t>
            </w:r>
          </w:p>
        </w:tc>
        <w:tc>
          <w:tcPr>
            <w:tcW w:w="1316" w:type="dxa"/>
            <w:tcBorders>
              <w:top w:val="single" w:sz="6" w:space="0" w:color="000000"/>
              <w:bottom w:val="single" w:sz="6" w:space="0" w:color="000000"/>
            </w:tcBorders>
            <w:vAlign w:val="center"/>
          </w:tcPr>
          <w:p w:rsidR="007861DE" w:rsidRPr="00425C8F" w:rsidRDefault="007861DE" w:rsidP="00EE271B">
            <w:pPr>
              <w:pStyle w:val="Footer"/>
              <w:tabs>
                <w:tab w:val="clear" w:pos="4320"/>
                <w:tab w:val="clear" w:pos="8640"/>
              </w:tabs>
              <w:rPr>
                <w:rFonts w:ascii="Arial" w:hAnsi="Arial" w:cs="Arial"/>
                <w:sz w:val="20"/>
                <w:szCs w:val="20"/>
              </w:rPr>
            </w:pPr>
            <w:r w:rsidRPr="00425C8F">
              <w:rPr>
                <w:rFonts w:ascii="Arial" w:hAnsi="Arial" w:cs="Arial"/>
                <w:sz w:val="20"/>
                <w:szCs w:val="20"/>
              </w:rPr>
              <w:t>M</w:t>
            </w:r>
          </w:p>
        </w:tc>
      </w:tr>
      <w:tr w:rsidR="007861DE" w:rsidRPr="00425C8F" w:rsidTr="00EE271B">
        <w:trPr>
          <w:trHeight w:val="277"/>
        </w:trPr>
        <w:tc>
          <w:tcPr>
            <w:tcW w:w="1440" w:type="dxa"/>
            <w:tcBorders>
              <w:top w:val="single" w:sz="6" w:space="0" w:color="000000"/>
              <w:bottom w:val="single" w:sz="6" w:space="0" w:color="000000"/>
            </w:tcBorders>
          </w:tcPr>
          <w:p w:rsidR="007861DE" w:rsidRPr="00425C8F" w:rsidRDefault="009C67E5" w:rsidP="00EE271B">
            <w:pPr>
              <w:pStyle w:val="Tablecontent"/>
            </w:pPr>
            <w:r>
              <w:rPr>
                <w:lang w:val="fr-FR"/>
              </w:rPr>
              <w:t>TXNID</w:t>
            </w:r>
          </w:p>
        </w:tc>
        <w:tc>
          <w:tcPr>
            <w:tcW w:w="1254" w:type="dxa"/>
            <w:tcBorders>
              <w:top w:val="single" w:sz="6" w:space="0" w:color="000000"/>
              <w:bottom w:val="single" w:sz="6" w:space="0" w:color="000000"/>
            </w:tcBorders>
            <w:vAlign w:val="center"/>
          </w:tcPr>
          <w:p w:rsidR="007861DE" w:rsidRPr="00425C8F" w:rsidRDefault="007861DE" w:rsidP="00EE271B">
            <w:pPr>
              <w:pStyle w:val="Footer"/>
              <w:tabs>
                <w:tab w:val="clear" w:pos="4320"/>
                <w:tab w:val="clear" w:pos="8640"/>
              </w:tabs>
              <w:rPr>
                <w:rFonts w:ascii="Arial" w:hAnsi="Arial" w:cs="Arial"/>
                <w:sz w:val="20"/>
                <w:szCs w:val="20"/>
                <w:highlight w:val="white"/>
              </w:rPr>
            </w:pPr>
          </w:p>
          <w:p w:rsidR="007861DE" w:rsidRPr="00425C8F" w:rsidRDefault="009C67E5" w:rsidP="00EE271B">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Transaction id</w:t>
            </w:r>
          </w:p>
        </w:tc>
        <w:tc>
          <w:tcPr>
            <w:tcW w:w="2551" w:type="dxa"/>
            <w:tcBorders>
              <w:top w:val="single" w:sz="6" w:space="0" w:color="000000"/>
              <w:bottom w:val="single" w:sz="6" w:space="0" w:color="000000"/>
            </w:tcBorders>
            <w:vAlign w:val="center"/>
          </w:tcPr>
          <w:p w:rsidR="007861DE" w:rsidRPr="00425C8F" w:rsidRDefault="009C67E5" w:rsidP="00EE271B">
            <w:pPr>
              <w:pStyle w:val="Footer"/>
              <w:tabs>
                <w:tab w:val="clear" w:pos="4320"/>
                <w:tab w:val="clear" w:pos="8640"/>
              </w:tabs>
              <w:rPr>
                <w:rFonts w:ascii="Arial" w:hAnsi="Arial" w:cs="Arial"/>
                <w:sz w:val="20"/>
                <w:szCs w:val="20"/>
              </w:rPr>
            </w:pPr>
            <w:r>
              <w:rPr>
                <w:rFonts w:ascii="Arial" w:hAnsi="Arial" w:cs="Arial"/>
                <w:sz w:val="20"/>
                <w:szCs w:val="20"/>
              </w:rPr>
              <w:t>Transaction Id</w:t>
            </w:r>
          </w:p>
        </w:tc>
        <w:tc>
          <w:tcPr>
            <w:tcW w:w="1134" w:type="dxa"/>
            <w:tcBorders>
              <w:top w:val="single" w:sz="6" w:space="0" w:color="000000"/>
              <w:bottom w:val="single" w:sz="6" w:space="0" w:color="000000"/>
            </w:tcBorders>
          </w:tcPr>
          <w:p w:rsidR="007861DE" w:rsidRPr="00425C8F" w:rsidRDefault="009C67E5" w:rsidP="00EE271B">
            <w:pPr>
              <w:pStyle w:val="Tablecontent"/>
            </w:pPr>
            <w:r w:rsidRPr="00EE271B">
              <w:t>R160224.1144.500001</w:t>
            </w:r>
          </w:p>
        </w:tc>
        <w:tc>
          <w:tcPr>
            <w:tcW w:w="1901" w:type="dxa"/>
            <w:tcBorders>
              <w:top w:val="single" w:sz="6" w:space="0" w:color="000000"/>
              <w:bottom w:val="single" w:sz="6" w:space="0" w:color="000000"/>
            </w:tcBorders>
            <w:vAlign w:val="center"/>
          </w:tcPr>
          <w:p w:rsidR="007861DE" w:rsidRPr="00425C8F" w:rsidRDefault="009C67E5" w:rsidP="00EE271B">
            <w:pPr>
              <w:pStyle w:val="Footer"/>
              <w:tabs>
                <w:tab w:val="clear" w:pos="4320"/>
                <w:tab w:val="clear" w:pos="8640"/>
              </w:tabs>
              <w:rPr>
                <w:rFonts w:ascii="Arial" w:hAnsi="Arial" w:cs="Arial"/>
                <w:sz w:val="20"/>
                <w:szCs w:val="20"/>
              </w:rPr>
            </w:pPr>
            <w:r>
              <w:rPr>
                <w:rFonts w:ascii="Arial" w:hAnsi="Arial" w:cs="Arial"/>
                <w:sz w:val="20"/>
                <w:szCs w:val="20"/>
              </w:rPr>
              <w:t>C(50)</w:t>
            </w:r>
          </w:p>
        </w:tc>
        <w:tc>
          <w:tcPr>
            <w:tcW w:w="1316" w:type="dxa"/>
            <w:tcBorders>
              <w:top w:val="single" w:sz="6" w:space="0" w:color="000000"/>
              <w:bottom w:val="single" w:sz="6" w:space="0" w:color="000000"/>
            </w:tcBorders>
            <w:vAlign w:val="center"/>
          </w:tcPr>
          <w:p w:rsidR="007861DE" w:rsidRPr="00425C8F" w:rsidRDefault="007861DE" w:rsidP="00EE271B">
            <w:pPr>
              <w:pStyle w:val="Footer"/>
              <w:tabs>
                <w:tab w:val="clear" w:pos="4320"/>
                <w:tab w:val="clear" w:pos="8640"/>
              </w:tabs>
              <w:rPr>
                <w:rFonts w:ascii="Arial" w:hAnsi="Arial" w:cs="Arial"/>
                <w:sz w:val="20"/>
                <w:szCs w:val="20"/>
              </w:rPr>
            </w:pPr>
            <w:r w:rsidRPr="00425C8F">
              <w:rPr>
                <w:rFonts w:ascii="Arial" w:hAnsi="Arial" w:cs="Arial"/>
                <w:sz w:val="20"/>
                <w:szCs w:val="20"/>
              </w:rPr>
              <w:t>M</w:t>
            </w:r>
          </w:p>
        </w:tc>
      </w:tr>
      <w:tr w:rsidR="007861DE" w:rsidRPr="00425C8F" w:rsidTr="00EE271B">
        <w:trPr>
          <w:trHeight w:val="277"/>
        </w:trPr>
        <w:tc>
          <w:tcPr>
            <w:tcW w:w="1440" w:type="dxa"/>
            <w:tcBorders>
              <w:top w:val="single" w:sz="6" w:space="0" w:color="000000"/>
              <w:bottom w:val="single" w:sz="6" w:space="0" w:color="000000"/>
            </w:tcBorders>
          </w:tcPr>
          <w:p w:rsidR="007861DE" w:rsidRPr="00425C8F" w:rsidRDefault="009C67E5" w:rsidP="00EE271B">
            <w:pPr>
              <w:pStyle w:val="Tablecontent"/>
            </w:pPr>
            <w:r w:rsidRPr="009C67E5">
              <w:rPr>
                <w:lang w:val="fr-FR"/>
              </w:rPr>
              <w:t>MESSAGE</w:t>
            </w:r>
          </w:p>
        </w:tc>
        <w:tc>
          <w:tcPr>
            <w:tcW w:w="1254" w:type="dxa"/>
            <w:tcBorders>
              <w:top w:val="single" w:sz="6" w:space="0" w:color="000000"/>
              <w:bottom w:val="single" w:sz="6" w:space="0" w:color="000000"/>
            </w:tcBorders>
            <w:vAlign w:val="center"/>
          </w:tcPr>
          <w:p w:rsidR="007861DE" w:rsidRPr="00425C8F" w:rsidRDefault="009C67E5" w:rsidP="009C67E5">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Message</w:t>
            </w:r>
          </w:p>
        </w:tc>
        <w:tc>
          <w:tcPr>
            <w:tcW w:w="2551" w:type="dxa"/>
            <w:tcBorders>
              <w:top w:val="single" w:sz="6" w:space="0" w:color="000000"/>
              <w:bottom w:val="single" w:sz="6" w:space="0" w:color="000000"/>
            </w:tcBorders>
            <w:vAlign w:val="center"/>
          </w:tcPr>
          <w:p w:rsidR="007861DE" w:rsidRPr="00425C8F" w:rsidRDefault="009C67E5" w:rsidP="00EE271B">
            <w:pPr>
              <w:pStyle w:val="Footer"/>
              <w:tabs>
                <w:tab w:val="clear" w:pos="4320"/>
                <w:tab w:val="clear" w:pos="8640"/>
              </w:tabs>
              <w:rPr>
                <w:rFonts w:ascii="Arial" w:hAnsi="Arial" w:cs="Arial"/>
                <w:sz w:val="20"/>
                <w:szCs w:val="20"/>
              </w:rPr>
            </w:pPr>
            <w:r>
              <w:rPr>
                <w:rFonts w:ascii="Arial" w:hAnsi="Arial" w:cs="Arial"/>
                <w:sz w:val="20"/>
                <w:szCs w:val="20"/>
              </w:rPr>
              <w:t>Message</w:t>
            </w:r>
          </w:p>
        </w:tc>
        <w:tc>
          <w:tcPr>
            <w:tcW w:w="1134" w:type="dxa"/>
            <w:tcBorders>
              <w:top w:val="single" w:sz="6" w:space="0" w:color="000000"/>
              <w:bottom w:val="single" w:sz="6" w:space="0" w:color="000000"/>
            </w:tcBorders>
          </w:tcPr>
          <w:p w:rsidR="007861DE" w:rsidRPr="00425C8F" w:rsidRDefault="009C67E5" w:rsidP="00EE271B">
            <w:pPr>
              <w:pStyle w:val="Tablecontent"/>
            </w:pPr>
            <w:r>
              <w:t>Success</w:t>
            </w:r>
          </w:p>
        </w:tc>
        <w:tc>
          <w:tcPr>
            <w:tcW w:w="1901" w:type="dxa"/>
            <w:tcBorders>
              <w:top w:val="single" w:sz="6" w:space="0" w:color="000000"/>
              <w:bottom w:val="single" w:sz="6" w:space="0" w:color="000000"/>
            </w:tcBorders>
            <w:vAlign w:val="center"/>
          </w:tcPr>
          <w:p w:rsidR="007861DE" w:rsidRPr="00425C8F" w:rsidRDefault="009C67E5" w:rsidP="00EE271B">
            <w:pPr>
              <w:pStyle w:val="Footer"/>
              <w:tabs>
                <w:tab w:val="clear" w:pos="4320"/>
                <w:tab w:val="clear" w:pos="8640"/>
              </w:tabs>
              <w:rPr>
                <w:rFonts w:ascii="Arial" w:hAnsi="Arial" w:cs="Arial"/>
                <w:sz w:val="20"/>
                <w:szCs w:val="20"/>
              </w:rPr>
            </w:pPr>
            <w:r>
              <w:rPr>
                <w:rFonts w:ascii="Arial" w:hAnsi="Arial" w:cs="Arial"/>
                <w:sz w:val="20"/>
                <w:szCs w:val="20"/>
              </w:rPr>
              <w:t>C</w:t>
            </w:r>
          </w:p>
        </w:tc>
        <w:tc>
          <w:tcPr>
            <w:tcW w:w="1316" w:type="dxa"/>
            <w:tcBorders>
              <w:top w:val="single" w:sz="6" w:space="0" w:color="000000"/>
              <w:bottom w:val="single" w:sz="6" w:space="0" w:color="000000"/>
            </w:tcBorders>
            <w:vAlign w:val="center"/>
          </w:tcPr>
          <w:p w:rsidR="007861DE" w:rsidRPr="00425C8F" w:rsidRDefault="007861DE" w:rsidP="00EE271B">
            <w:pPr>
              <w:pStyle w:val="Footer"/>
              <w:tabs>
                <w:tab w:val="clear" w:pos="4320"/>
                <w:tab w:val="clear" w:pos="8640"/>
              </w:tabs>
              <w:rPr>
                <w:rFonts w:ascii="Arial" w:hAnsi="Arial" w:cs="Arial"/>
                <w:sz w:val="20"/>
                <w:szCs w:val="20"/>
              </w:rPr>
            </w:pPr>
            <w:r w:rsidRPr="00425C8F">
              <w:rPr>
                <w:rFonts w:ascii="Arial" w:hAnsi="Arial" w:cs="Arial"/>
                <w:sz w:val="20"/>
                <w:szCs w:val="20"/>
              </w:rPr>
              <w:t>O</w:t>
            </w:r>
          </w:p>
        </w:tc>
      </w:tr>
    </w:tbl>
    <w:p w:rsidR="007861DE" w:rsidRPr="00425C8F" w:rsidRDefault="007861DE" w:rsidP="007861DE">
      <w:pPr>
        <w:pStyle w:val="BodyText2"/>
        <w:rPr>
          <w:b/>
        </w:rPr>
      </w:pPr>
    </w:p>
    <w:p w:rsidR="005D6B3E" w:rsidRPr="00425C8F" w:rsidRDefault="005D6B3E" w:rsidP="00633175">
      <w:pPr>
        <w:pStyle w:val="BodyText2"/>
        <w:rPr>
          <w:lang w:val="en-IN"/>
        </w:rPr>
      </w:pPr>
    </w:p>
    <w:p w:rsidR="005D6B3E" w:rsidRPr="00425C8F" w:rsidRDefault="005D6B3E" w:rsidP="00633175">
      <w:pPr>
        <w:pStyle w:val="BodyText2"/>
        <w:rPr>
          <w:lang w:val="en-IN"/>
        </w:rPr>
      </w:pPr>
    </w:p>
    <w:p w:rsidR="005D6B3E" w:rsidRPr="00425C8F" w:rsidRDefault="005D6B3E" w:rsidP="00633175">
      <w:pPr>
        <w:pStyle w:val="BodyText2"/>
        <w:rPr>
          <w:lang w:val="en-IN"/>
        </w:rPr>
      </w:pPr>
    </w:p>
    <w:p w:rsidR="005D6B3E" w:rsidRPr="00425C8F" w:rsidRDefault="005D6B3E" w:rsidP="00633175">
      <w:pPr>
        <w:pStyle w:val="BodyText2"/>
        <w:rPr>
          <w:lang w:val="en-IN"/>
        </w:rPr>
      </w:pPr>
    </w:p>
    <w:p w:rsidR="00064A34" w:rsidRPr="00425C8F" w:rsidRDefault="00064A34" w:rsidP="00633175">
      <w:pPr>
        <w:pStyle w:val="BodyText2"/>
        <w:rPr>
          <w:lang w:val="en-IN"/>
        </w:rPr>
      </w:pPr>
    </w:p>
    <w:p w:rsidR="00064A34" w:rsidRPr="00425C8F" w:rsidRDefault="00064A34" w:rsidP="00633175">
      <w:pPr>
        <w:pStyle w:val="BodyText2"/>
        <w:rPr>
          <w:lang w:val="en-IN"/>
        </w:rPr>
      </w:pPr>
    </w:p>
    <w:p w:rsidR="00064A34" w:rsidRPr="00425C8F" w:rsidRDefault="00064A34" w:rsidP="00633175">
      <w:pPr>
        <w:pStyle w:val="BodyText2"/>
        <w:rPr>
          <w:lang w:val="en-IN"/>
        </w:rPr>
      </w:pPr>
    </w:p>
    <w:p w:rsidR="00064A34" w:rsidRPr="00425C8F" w:rsidRDefault="00064A34" w:rsidP="00633175">
      <w:pPr>
        <w:pStyle w:val="BodyText2"/>
        <w:rPr>
          <w:lang w:val="en-IN"/>
        </w:rPr>
      </w:pPr>
    </w:p>
    <w:p w:rsidR="004D2310" w:rsidRDefault="004D2310" w:rsidP="004D2310">
      <w:pPr>
        <w:pStyle w:val="BodyText2"/>
      </w:pPr>
    </w:p>
    <w:p w:rsidR="004D2310" w:rsidRPr="00292E72" w:rsidRDefault="004D2310" w:rsidP="00337049">
      <w:pPr>
        <w:pStyle w:val="Heading2"/>
        <w:rPr>
          <w:lang w:val="en-IN"/>
        </w:rPr>
      </w:pPr>
      <w:bookmarkStart w:id="591" w:name="_Toc439241723"/>
      <w:bookmarkStart w:id="592" w:name="_Toc485139740"/>
      <w:r>
        <w:rPr>
          <w:lang w:val="en-IN"/>
        </w:rPr>
        <w:t xml:space="preserve">2.49 </w:t>
      </w:r>
      <w:r w:rsidRPr="00FA158E">
        <w:rPr>
          <w:lang w:val="en-IN"/>
        </w:rPr>
        <w:t xml:space="preserve">Retrieve all </w:t>
      </w:r>
      <w:r>
        <w:rPr>
          <w:lang w:val="en-IN"/>
        </w:rPr>
        <w:t>E</w:t>
      </w:r>
      <w:r w:rsidRPr="00FA158E">
        <w:rPr>
          <w:lang w:val="en-IN"/>
        </w:rPr>
        <w:t xml:space="preserve">ligible </w:t>
      </w:r>
      <w:r>
        <w:rPr>
          <w:lang w:val="en-IN"/>
        </w:rPr>
        <w:t>C</w:t>
      </w:r>
      <w:r w:rsidRPr="00FA158E">
        <w:rPr>
          <w:lang w:val="en-IN"/>
        </w:rPr>
        <w:t xml:space="preserve">ard </w:t>
      </w:r>
      <w:r>
        <w:rPr>
          <w:lang w:val="en-IN"/>
        </w:rPr>
        <w:t>D</w:t>
      </w:r>
      <w:r w:rsidRPr="00FA158E">
        <w:rPr>
          <w:lang w:val="en-IN"/>
        </w:rPr>
        <w:t xml:space="preserve">etails for a </w:t>
      </w:r>
      <w:r>
        <w:rPr>
          <w:lang w:val="en-IN"/>
        </w:rPr>
        <w:t>S</w:t>
      </w:r>
      <w:r w:rsidRPr="00FA158E">
        <w:rPr>
          <w:lang w:val="en-IN"/>
        </w:rPr>
        <w:t>ubscriber</w:t>
      </w:r>
      <w:r w:rsidRPr="00292E72">
        <w:rPr>
          <w:lang w:val="en-IN"/>
        </w:rPr>
        <w:t>API</w:t>
      </w:r>
      <w:bookmarkEnd w:id="591"/>
      <w:bookmarkEnd w:id="592"/>
    </w:p>
    <w:p w:rsidR="004D2310" w:rsidRDefault="004D2310" w:rsidP="00337049">
      <w:pPr>
        <w:pStyle w:val="Heading3"/>
      </w:pPr>
      <w:bookmarkStart w:id="593" w:name="_Toc439241724"/>
      <w:bookmarkStart w:id="594" w:name="_Toc485139741"/>
      <w:r w:rsidRPr="00B51FF2">
        <w:lastRenderedPageBreak/>
        <w:t xml:space="preserve">XML </w:t>
      </w:r>
      <w:r>
        <w:t>Request</w:t>
      </w:r>
      <w:r w:rsidRPr="00B51FF2">
        <w:t xml:space="preserve"> Syntax</w:t>
      </w:r>
      <w:bookmarkEnd w:id="593"/>
      <w:bookmarkEnd w:id="594"/>
    </w:p>
    <w:p w:rsidR="004D2310" w:rsidRDefault="004D2310" w:rsidP="004D2310">
      <w:pPr>
        <w:pStyle w:val="BodyText2"/>
      </w:pPr>
    </w:p>
    <w:p w:rsidR="004D2310" w:rsidRDefault="004D2310" w:rsidP="004D2310">
      <w:pPr>
        <w:pStyle w:val="BodyText2"/>
      </w:pPr>
      <w:r>
        <w:t>Below is the request XML for the API:</w:t>
      </w:r>
    </w:p>
    <w:p w:rsidR="004D2310" w:rsidRDefault="004D2310" w:rsidP="004D2310">
      <w:pPr>
        <w:pStyle w:val="BodyText2"/>
      </w:pPr>
    </w:p>
    <w:p w:rsidR="004D2310" w:rsidRDefault="004D2310" w:rsidP="004D2310">
      <w:pPr>
        <w:pStyle w:val="Code"/>
        <w:ind w:left="0"/>
        <w:jc w:val="left"/>
      </w:pPr>
      <w:r>
        <w:t>&lt;?xml version="1.0"?&gt;</w:t>
      </w:r>
    </w:p>
    <w:p w:rsidR="004D2310" w:rsidRDefault="004D2310" w:rsidP="004D2310">
      <w:pPr>
        <w:pStyle w:val="Code"/>
        <w:ind w:left="0"/>
        <w:jc w:val="left"/>
      </w:pPr>
      <w:r>
        <w:t>&lt;!DOCTYPE COMMAND PUBLIC "-//Ocam//DTD XML Command1.0//EN""xml/command.dtd"&gt;</w:t>
      </w:r>
    </w:p>
    <w:p w:rsidR="004D2310" w:rsidRDefault="004D2310" w:rsidP="004D2310">
      <w:pPr>
        <w:pStyle w:val="Code"/>
        <w:ind w:left="0"/>
        <w:jc w:val="left"/>
      </w:pPr>
      <w:r>
        <w:t>&lt;COMMAND&gt;</w:t>
      </w:r>
    </w:p>
    <w:p w:rsidR="004D2310" w:rsidRDefault="004D2310" w:rsidP="004D2310">
      <w:pPr>
        <w:pStyle w:val="Code"/>
        <w:ind w:left="0"/>
        <w:jc w:val="left"/>
      </w:pPr>
      <w:r>
        <w:tab/>
        <w:t>&lt;TYPE&gt;</w:t>
      </w:r>
      <w:r w:rsidRPr="00D03708">
        <w:rPr>
          <w:b/>
        </w:rPr>
        <w:t>CGENQREQ</w:t>
      </w:r>
      <w:r>
        <w:t>&lt;/TYPE&gt;</w:t>
      </w:r>
    </w:p>
    <w:p w:rsidR="004D2310" w:rsidRDefault="004D2310" w:rsidP="004D2310">
      <w:pPr>
        <w:pStyle w:val="Code"/>
        <w:ind w:left="0"/>
        <w:jc w:val="left"/>
      </w:pPr>
      <w:r>
        <w:tab/>
        <w:t>&lt;MSISDN1&gt;</w:t>
      </w:r>
      <w:r>
        <w:rPr>
          <w:b/>
          <w:bCs/>
          <w:i/>
          <w:iCs/>
        </w:rPr>
        <w:t>&lt;Channel user MSISDN&gt;</w:t>
      </w:r>
      <w:r>
        <w:t>&lt;/MSISDN1&gt;</w:t>
      </w:r>
    </w:p>
    <w:p w:rsidR="004D2310" w:rsidRDefault="004D2310" w:rsidP="004D2310">
      <w:pPr>
        <w:pStyle w:val="Code"/>
        <w:ind w:left="360" w:firstLine="360"/>
        <w:jc w:val="left"/>
      </w:pPr>
      <w:r>
        <w:t>&lt;PIN&gt;</w:t>
      </w:r>
      <w:r>
        <w:rPr>
          <w:b/>
          <w:bCs/>
          <w:i/>
          <w:iCs/>
        </w:rPr>
        <w:t>&lt;Channel user PIN&gt;</w:t>
      </w:r>
      <w:r>
        <w:t>&lt;/PIN&gt;</w:t>
      </w:r>
    </w:p>
    <w:p w:rsidR="004D2310" w:rsidRPr="00E06C04" w:rsidRDefault="004D2310" w:rsidP="004D2310">
      <w:pPr>
        <w:pStyle w:val="Code"/>
        <w:ind w:left="720"/>
        <w:rPr>
          <w:lang w:val="en-IN"/>
        </w:rPr>
      </w:pPr>
      <w:r w:rsidRPr="00E06C04">
        <w:rPr>
          <w:lang w:val="en-IN"/>
        </w:rPr>
        <w:t>&lt;EXTNWCODE&gt;&lt;Network External Code&gt;&lt;/EXTNWCODE&gt;</w:t>
      </w:r>
    </w:p>
    <w:p w:rsidR="004D2310" w:rsidRPr="00E06C04" w:rsidRDefault="004D2310" w:rsidP="004D2310">
      <w:pPr>
        <w:pStyle w:val="Code"/>
        <w:ind w:left="720"/>
        <w:rPr>
          <w:lang w:val="en-IN"/>
        </w:rPr>
      </w:pPr>
      <w:r w:rsidRPr="00E06C04">
        <w:rPr>
          <w:lang w:val="en-IN"/>
        </w:rPr>
        <w:t>&lt;LOGINID&gt;&lt;Channel user Login ID&lt;/LOGINID&gt;</w:t>
      </w:r>
    </w:p>
    <w:p w:rsidR="004D2310" w:rsidRPr="00E06C04" w:rsidRDefault="004D2310" w:rsidP="004D2310">
      <w:pPr>
        <w:pStyle w:val="Code"/>
        <w:ind w:left="720"/>
        <w:rPr>
          <w:lang w:val="en-IN"/>
        </w:rPr>
      </w:pPr>
      <w:r w:rsidRPr="00E06C04">
        <w:rPr>
          <w:lang w:val="en-IN"/>
        </w:rPr>
        <w:t>&lt;PASSWORD&gt;&lt;Channel User Login Password&lt;/PASSWORD&gt;</w:t>
      </w:r>
    </w:p>
    <w:p w:rsidR="004D2310" w:rsidRDefault="004D2310" w:rsidP="004D2310">
      <w:pPr>
        <w:pStyle w:val="Code"/>
        <w:ind w:left="0" w:firstLine="720"/>
        <w:jc w:val="left"/>
      </w:pPr>
      <w:r>
        <w:t>&lt;MSISDN2&gt;&lt;</w:t>
      </w:r>
      <w:r w:rsidRPr="00674166">
        <w:rPr>
          <w:b/>
        </w:rPr>
        <w:t>Subscriber MSISDN</w:t>
      </w:r>
      <w:r>
        <w:rPr>
          <w:b/>
        </w:rPr>
        <w:t>&gt;</w:t>
      </w:r>
      <w:r>
        <w:t>&lt;/MSISDN2&gt;</w:t>
      </w:r>
    </w:p>
    <w:p w:rsidR="004D2310" w:rsidRDefault="004D2310" w:rsidP="004D2310">
      <w:pPr>
        <w:pStyle w:val="Code"/>
        <w:ind w:left="0"/>
        <w:jc w:val="left"/>
      </w:pPr>
      <w:r>
        <w:tab/>
        <w:t>&lt;SERVICETYPE&gt;&lt;</w:t>
      </w:r>
      <w:r w:rsidRPr="00674166">
        <w:rPr>
          <w:b/>
        </w:rPr>
        <w:t>Service type</w:t>
      </w:r>
      <w:r>
        <w:t>&gt;&lt;/SERVICETYPE&gt;</w:t>
      </w:r>
    </w:p>
    <w:p w:rsidR="004D2310" w:rsidRDefault="004D2310" w:rsidP="004D2310">
      <w:pPr>
        <w:pStyle w:val="Code"/>
        <w:ind w:left="0" w:firstLine="720"/>
        <w:jc w:val="left"/>
      </w:pPr>
      <w:r>
        <w:t>&lt;SUBSERVICE&gt;&lt;Sub service for service&gt;&lt;/SUBSERVICE&gt;</w:t>
      </w:r>
    </w:p>
    <w:p w:rsidR="004D2310" w:rsidRDefault="004D2310" w:rsidP="004D2310">
      <w:pPr>
        <w:pStyle w:val="Code"/>
        <w:ind w:left="0"/>
        <w:jc w:val="left"/>
      </w:pPr>
      <w:r>
        <w:tab/>
        <w:t>&lt;AMOUNT&gt;&lt;</w:t>
      </w:r>
      <w:r w:rsidRPr="00674166">
        <w:rPr>
          <w:b/>
        </w:rPr>
        <w:t>Amount</w:t>
      </w:r>
      <w:r>
        <w:rPr>
          <w:b/>
        </w:rPr>
        <w:t xml:space="preserve"> in Higher Denomination</w:t>
      </w:r>
      <w:r>
        <w:t>&gt;&lt;/AMOUNT&gt;</w:t>
      </w:r>
    </w:p>
    <w:p w:rsidR="004D2310" w:rsidRDefault="004D2310" w:rsidP="004D2310">
      <w:pPr>
        <w:pStyle w:val="Code"/>
        <w:ind w:left="0"/>
        <w:jc w:val="left"/>
      </w:pPr>
      <w:r>
        <w:t>&lt;/COMMAND&gt;</w:t>
      </w:r>
    </w:p>
    <w:p w:rsidR="004D2310" w:rsidRDefault="004D2310" w:rsidP="004D2310">
      <w:pPr>
        <w:pStyle w:val="BodyText2"/>
        <w:rPr>
          <w:b/>
          <w:bCs/>
          <w:sz w:val="24"/>
          <w:u w:val="single"/>
        </w:rPr>
      </w:pPr>
    </w:p>
    <w:p w:rsidR="004D2310" w:rsidRDefault="004D2310" w:rsidP="004D2310">
      <w:pPr>
        <w:pStyle w:val="Heading"/>
      </w:pPr>
      <w:r>
        <w:t>Fields Detail</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620"/>
        <w:gridCol w:w="2160"/>
        <w:gridCol w:w="1800"/>
        <w:gridCol w:w="900"/>
        <w:gridCol w:w="1080"/>
      </w:tblGrid>
      <w:tr w:rsidR="004D2310" w:rsidTr="00446274">
        <w:trPr>
          <w:trHeight w:val="277"/>
          <w:tblHeader/>
        </w:trPr>
        <w:tc>
          <w:tcPr>
            <w:tcW w:w="1800" w:type="dxa"/>
            <w:shd w:val="clear" w:color="auto" w:fill="E11837"/>
          </w:tcPr>
          <w:p w:rsidR="004D2310" w:rsidRDefault="004D2310" w:rsidP="00446274">
            <w:pPr>
              <w:pStyle w:val="TableColumnLabels"/>
            </w:pPr>
            <w:r>
              <w:t>TAG</w:t>
            </w:r>
          </w:p>
        </w:tc>
        <w:tc>
          <w:tcPr>
            <w:tcW w:w="1620" w:type="dxa"/>
            <w:shd w:val="clear" w:color="auto" w:fill="E11837"/>
          </w:tcPr>
          <w:p w:rsidR="004D2310" w:rsidRDefault="004D2310" w:rsidP="00446274">
            <w:pPr>
              <w:pStyle w:val="TableColumnLabels"/>
            </w:pPr>
            <w:r>
              <w:t>Fields</w:t>
            </w:r>
          </w:p>
        </w:tc>
        <w:tc>
          <w:tcPr>
            <w:tcW w:w="2160" w:type="dxa"/>
            <w:shd w:val="clear" w:color="auto" w:fill="E11837"/>
          </w:tcPr>
          <w:p w:rsidR="004D2310" w:rsidRDefault="004D2310" w:rsidP="00446274">
            <w:pPr>
              <w:pStyle w:val="TableColumnLabels"/>
            </w:pPr>
            <w:r>
              <w:t>Remarks</w:t>
            </w:r>
          </w:p>
        </w:tc>
        <w:tc>
          <w:tcPr>
            <w:tcW w:w="1800" w:type="dxa"/>
            <w:shd w:val="clear" w:color="auto" w:fill="E11837"/>
          </w:tcPr>
          <w:p w:rsidR="004D2310" w:rsidRDefault="004D2310" w:rsidP="00446274">
            <w:pPr>
              <w:pStyle w:val="TableColumnLabels"/>
            </w:pPr>
            <w:r>
              <w:t>Example</w:t>
            </w:r>
          </w:p>
        </w:tc>
        <w:tc>
          <w:tcPr>
            <w:tcW w:w="900" w:type="dxa"/>
            <w:shd w:val="clear" w:color="auto" w:fill="E11837"/>
          </w:tcPr>
          <w:p w:rsidR="004D2310" w:rsidRDefault="004D2310" w:rsidP="00446274">
            <w:pPr>
              <w:pStyle w:val="TableColumnLabels"/>
            </w:pPr>
            <w:r>
              <w:t>Field Type</w:t>
            </w:r>
          </w:p>
        </w:tc>
        <w:tc>
          <w:tcPr>
            <w:tcW w:w="1080" w:type="dxa"/>
            <w:shd w:val="clear" w:color="auto" w:fill="E11837"/>
          </w:tcPr>
          <w:p w:rsidR="004D2310" w:rsidRDefault="004D2310" w:rsidP="00446274">
            <w:pPr>
              <w:pStyle w:val="TableColumnLabels"/>
            </w:pPr>
            <w:r>
              <w:t>Optional/</w:t>
            </w:r>
          </w:p>
          <w:p w:rsidR="004D2310" w:rsidRDefault="004D2310" w:rsidP="00446274">
            <w:pPr>
              <w:pStyle w:val="TableColumnLabels"/>
            </w:pPr>
            <w:r>
              <w:t>Mandatory</w:t>
            </w:r>
          </w:p>
        </w:tc>
      </w:tr>
      <w:tr w:rsidR="004D2310" w:rsidTr="00446274">
        <w:trPr>
          <w:trHeight w:val="277"/>
        </w:trPr>
        <w:tc>
          <w:tcPr>
            <w:tcW w:w="1800" w:type="dxa"/>
          </w:tcPr>
          <w:p w:rsidR="004D2310" w:rsidRDefault="004D2310" w:rsidP="00446274">
            <w:pPr>
              <w:pStyle w:val="Tablecontent"/>
            </w:pPr>
            <w:r>
              <w:t>TYPE</w:t>
            </w:r>
          </w:p>
        </w:tc>
        <w:tc>
          <w:tcPr>
            <w:tcW w:w="1620" w:type="dxa"/>
          </w:tcPr>
          <w:p w:rsidR="004D2310" w:rsidRDefault="004D2310" w:rsidP="00446274">
            <w:pPr>
              <w:pStyle w:val="Tablecontent"/>
            </w:pPr>
            <w:r>
              <w:t>Request type</w:t>
            </w:r>
          </w:p>
        </w:tc>
        <w:tc>
          <w:tcPr>
            <w:tcW w:w="2160" w:type="dxa"/>
          </w:tcPr>
          <w:p w:rsidR="004D2310" w:rsidRDefault="004D2310" w:rsidP="00446274">
            <w:pPr>
              <w:pStyle w:val="Tablecontent"/>
            </w:pPr>
            <w:r>
              <w:t>Request Type, should be sent with each request</w:t>
            </w:r>
          </w:p>
        </w:tc>
        <w:tc>
          <w:tcPr>
            <w:tcW w:w="1800" w:type="dxa"/>
          </w:tcPr>
          <w:p w:rsidR="004D2310" w:rsidRDefault="004D2310" w:rsidP="00446274">
            <w:pPr>
              <w:pStyle w:val="Tablecontent"/>
            </w:pPr>
            <w:r>
              <w:t>CGENQREQ</w:t>
            </w:r>
          </w:p>
        </w:tc>
        <w:tc>
          <w:tcPr>
            <w:tcW w:w="900" w:type="dxa"/>
          </w:tcPr>
          <w:p w:rsidR="004D2310" w:rsidRDefault="004D2310" w:rsidP="00446274">
            <w:pPr>
              <w:pStyle w:val="Tablecontent"/>
            </w:pPr>
            <w:r>
              <w:t>C (15)</w:t>
            </w:r>
          </w:p>
        </w:tc>
        <w:tc>
          <w:tcPr>
            <w:tcW w:w="1080" w:type="dxa"/>
          </w:tcPr>
          <w:p w:rsidR="004D2310" w:rsidRDefault="004D2310" w:rsidP="00446274">
            <w:pPr>
              <w:pStyle w:val="Tablecontent"/>
            </w:pPr>
            <w:r>
              <w:t>M</w:t>
            </w:r>
          </w:p>
        </w:tc>
      </w:tr>
      <w:tr w:rsidR="004D2310" w:rsidTr="00446274">
        <w:trPr>
          <w:trHeight w:val="277"/>
        </w:trPr>
        <w:tc>
          <w:tcPr>
            <w:tcW w:w="1800" w:type="dxa"/>
          </w:tcPr>
          <w:p w:rsidR="004D2310" w:rsidRPr="00E06C04" w:rsidRDefault="004D2310" w:rsidP="00446274">
            <w:pPr>
              <w:pStyle w:val="Tablecontent"/>
              <w:rPr>
                <w:lang w:val="en-IN"/>
              </w:rPr>
            </w:pPr>
            <w:r w:rsidRPr="00E06C04">
              <w:rPr>
                <w:lang w:val="en-IN"/>
              </w:rPr>
              <w:t>EXTNWCODE</w:t>
            </w:r>
          </w:p>
        </w:tc>
        <w:tc>
          <w:tcPr>
            <w:tcW w:w="1620" w:type="dxa"/>
          </w:tcPr>
          <w:p w:rsidR="004D2310" w:rsidRPr="00E06C04" w:rsidRDefault="004D2310" w:rsidP="00446274">
            <w:pPr>
              <w:pStyle w:val="Tablecontent"/>
              <w:rPr>
                <w:lang w:val="en-IN"/>
              </w:rPr>
            </w:pPr>
            <w:r w:rsidRPr="00E06C04">
              <w:rPr>
                <w:lang w:val="en-IN"/>
              </w:rPr>
              <w:t xml:space="preserve">Network code </w:t>
            </w:r>
          </w:p>
        </w:tc>
        <w:tc>
          <w:tcPr>
            <w:tcW w:w="2160" w:type="dxa"/>
          </w:tcPr>
          <w:p w:rsidR="004D2310" w:rsidRPr="00E06C04" w:rsidRDefault="004D2310" w:rsidP="00446274">
            <w:pPr>
              <w:pStyle w:val="Tablecontent"/>
              <w:rPr>
                <w:lang w:val="en-IN"/>
              </w:rPr>
            </w:pPr>
            <w:r w:rsidRPr="00E06C04">
              <w:rPr>
                <w:lang w:val="en-IN"/>
              </w:rPr>
              <w:t xml:space="preserve">Network code of the Channel User defined in </w:t>
            </w:r>
            <w:r>
              <w:rPr>
                <w:lang w:val="en-IN"/>
              </w:rPr>
              <w:t>PreTUPS</w:t>
            </w:r>
            <w:r w:rsidRPr="00E06C04">
              <w:rPr>
                <w:lang w:val="en-IN"/>
              </w:rPr>
              <w:t xml:space="preserve"> as External Network code</w:t>
            </w:r>
          </w:p>
        </w:tc>
        <w:tc>
          <w:tcPr>
            <w:tcW w:w="1800" w:type="dxa"/>
          </w:tcPr>
          <w:p w:rsidR="004D2310" w:rsidRPr="00E06C04" w:rsidRDefault="004D2310" w:rsidP="00446274">
            <w:pPr>
              <w:pStyle w:val="Tablecontent"/>
              <w:rPr>
                <w:lang w:val="en-IN"/>
              </w:rPr>
            </w:pPr>
            <w:r w:rsidRPr="00E06C04">
              <w:rPr>
                <w:lang w:val="en-IN"/>
              </w:rPr>
              <w:t>MO</w:t>
            </w:r>
          </w:p>
        </w:tc>
        <w:tc>
          <w:tcPr>
            <w:tcW w:w="900" w:type="dxa"/>
          </w:tcPr>
          <w:p w:rsidR="004D2310" w:rsidRPr="00E06C04" w:rsidRDefault="004D2310" w:rsidP="00446274">
            <w:pPr>
              <w:pStyle w:val="Tablecontent"/>
              <w:rPr>
                <w:lang w:val="en-IN"/>
              </w:rPr>
            </w:pPr>
            <w:r w:rsidRPr="00E06C04">
              <w:rPr>
                <w:lang w:val="en-IN"/>
              </w:rPr>
              <w:t>A (2)</w:t>
            </w:r>
          </w:p>
        </w:tc>
        <w:tc>
          <w:tcPr>
            <w:tcW w:w="1080" w:type="dxa"/>
          </w:tcPr>
          <w:p w:rsidR="004D2310" w:rsidRPr="00E06C04" w:rsidRDefault="004D2310" w:rsidP="00446274">
            <w:pPr>
              <w:pStyle w:val="Tablecontent"/>
              <w:rPr>
                <w:lang w:val="en-IN"/>
              </w:rPr>
            </w:pPr>
            <w:r w:rsidRPr="00E06C04">
              <w:rPr>
                <w:lang w:val="en-IN"/>
              </w:rPr>
              <w:t>M</w:t>
            </w:r>
          </w:p>
        </w:tc>
      </w:tr>
      <w:tr w:rsidR="004D2310" w:rsidTr="00446274">
        <w:trPr>
          <w:trHeight w:val="277"/>
        </w:trPr>
        <w:tc>
          <w:tcPr>
            <w:tcW w:w="1800" w:type="dxa"/>
          </w:tcPr>
          <w:p w:rsidR="004D2310" w:rsidRDefault="004D2310" w:rsidP="00446274">
            <w:pPr>
              <w:pStyle w:val="Tablecontent"/>
            </w:pPr>
            <w:r>
              <w:t>MSISDN1</w:t>
            </w:r>
          </w:p>
        </w:tc>
        <w:tc>
          <w:tcPr>
            <w:tcW w:w="1620" w:type="dxa"/>
          </w:tcPr>
          <w:p w:rsidR="004D2310" w:rsidRDefault="004D2310" w:rsidP="00446274">
            <w:pPr>
              <w:pStyle w:val="Tablecontent"/>
            </w:pPr>
            <w:r>
              <w:t>Channel user MSISDN who is accessing the USSD system</w:t>
            </w:r>
          </w:p>
        </w:tc>
        <w:tc>
          <w:tcPr>
            <w:tcW w:w="2160" w:type="dxa"/>
          </w:tcPr>
          <w:p w:rsidR="004D2310" w:rsidRDefault="004D2310" w:rsidP="00446274">
            <w:pPr>
              <w:pStyle w:val="Tablecontent"/>
            </w:pPr>
            <w:r>
              <w:t>All MSISDN should be in national dial format.</w:t>
            </w:r>
          </w:p>
          <w:p w:rsidR="004D2310" w:rsidRDefault="004D2310" w:rsidP="00446274">
            <w:pPr>
              <w:pStyle w:val="Tablecontent"/>
              <w:rPr>
                <w:b/>
                <w:bCs/>
              </w:rPr>
            </w:pPr>
          </w:p>
        </w:tc>
        <w:tc>
          <w:tcPr>
            <w:tcW w:w="1800" w:type="dxa"/>
          </w:tcPr>
          <w:p w:rsidR="004D2310" w:rsidRDefault="004D2310" w:rsidP="00446274">
            <w:pPr>
              <w:pStyle w:val="Tablecontent"/>
            </w:pPr>
            <w:r>
              <w:t>9942222</w:t>
            </w:r>
          </w:p>
        </w:tc>
        <w:tc>
          <w:tcPr>
            <w:tcW w:w="900" w:type="dxa"/>
          </w:tcPr>
          <w:p w:rsidR="004D2310" w:rsidRDefault="004D2310" w:rsidP="00446274">
            <w:pPr>
              <w:pStyle w:val="Tablecontent"/>
            </w:pPr>
            <w:r>
              <w:t>N (15)</w:t>
            </w:r>
          </w:p>
        </w:tc>
        <w:tc>
          <w:tcPr>
            <w:tcW w:w="1080" w:type="dxa"/>
          </w:tcPr>
          <w:p w:rsidR="004D2310" w:rsidRDefault="004D2310" w:rsidP="00446274">
            <w:pPr>
              <w:pStyle w:val="Tablecontent"/>
            </w:pPr>
            <w:r>
              <w:t>O</w:t>
            </w:r>
          </w:p>
        </w:tc>
      </w:tr>
      <w:tr w:rsidR="004D2310" w:rsidTr="00446274">
        <w:trPr>
          <w:trHeight w:val="277"/>
        </w:trPr>
        <w:tc>
          <w:tcPr>
            <w:tcW w:w="1800" w:type="dxa"/>
          </w:tcPr>
          <w:p w:rsidR="004D2310" w:rsidRDefault="004D2310" w:rsidP="00446274">
            <w:pPr>
              <w:pStyle w:val="Tablecontent"/>
            </w:pPr>
            <w:r>
              <w:t>PIN</w:t>
            </w:r>
          </w:p>
        </w:tc>
        <w:tc>
          <w:tcPr>
            <w:tcW w:w="1620" w:type="dxa"/>
          </w:tcPr>
          <w:p w:rsidR="004D2310" w:rsidRDefault="004D2310" w:rsidP="00446274">
            <w:pPr>
              <w:pStyle w:val="Tablecontent"/>
            </w:pPr>
            <w:r>
              <w:t>Pin of the channel user</w:t>
            </w:r>
          </w:p>
        </w:tc>
        <w:tc>
          <w:tcPr>
            <w:tcW w:w="2160" w:type="dxa"/>
          </w:tcPr>
          <w:p w:rsidR="004D2310" w:rsidRDefault="004D2310" w:rsidP="00446274">
            <w:pPr>
              <w:pStyle w:val="Tablecontent"/>
              <w:rPr>
                <w:b/>
                <w:bCs/>
              </w:rPr>
            </w:pPr>
            <w:r>
              <w:t>PIN of the channel user. PIN would plain encrypted string</w:t>
            </w:r>
          </w:p>
        </w:tc>
        <w:tc>
          <w:tcPr>
            <w:tcW w:w="1800" w:type="dxa"/>
          </w:tcPr>
          <w:p w:rsidR="004D2310" w:rsidRDefault="004D2310" w:rsidP="00446274">
            <w:pPr>
              <w:pStyle w:val="Tablecontent"/>
            </w:pPr>
            <w:r>
              <w:t>1357</w:t>
            </w:r>
          </w:p>
        </w:tc>
        <w:tc>
          <w:tcPr>
            <w:tcW w:w="900" w:type="dxa"/>
          </w:tcPr>
          <w:p w:rsidR="004D2310" w:rsidRDefault="004D2310" w:rsidP="00446274">
            <w:pPr>
              <w:pStyle w:val="Tablecontent"/>
            </w:pPr>
            <w:r>
              <w:t>N (4)</w:t>
            </w:r>
          </w:p>
        </w:tc>
        <w:tc>
          <w:tcPr>
            <w:tcW w:w="1080" w:type="dxa"/>
          </w:tcPr>
          <w:p w:rsidR="004D2310" w:rsidRDefault="004D2310" w:rsidP="00446274">
            <w:pPr>
              <w:pStyle w:val="Tablecontent"/>
            </w:pPr>
            <w:r>
              <w:t>O (Tag is mandatory)</w:t>
            </w:r>
          </w:p>
        </w:tc>
      </w:tr>
      <w:tr w:rsidR="004D2310" w:rsidTr="00446274">
        <w:trPr>
          <w:trHeight w:val="277"/>
        </w:trPr>
        <w:tc>
          <w:tcPr>
            <w:tcW w:w="1800" w:type="dxa"/>
          </w:tcPr>
          <w:p w:rsidR="004D2310" w:rsidRPr="00E06C04" w:rsidRDefault="004D2310" w:rsidP="00446274">
            <w:pPr>
              <w:pStyle w:val="Tablecontent"/>
              <w:rPr>
                <w:lang w:val="en-IN"/>
              </w:rPr>
            </w:pPr>
            <w:r w:rsidRPr="00E06C04">
              <w:rPr>
                <w:lang w:val="en-IN"/>
              </w:rPr>
              <w:t>LOGINID</w:t>
            </w:r>
          </w:p>
        </w:tc>
        <w:tc>
          <w:tcPr>
            <w:tcW w:w="1620" w:type="dxa"/>
          </w:tcPr>
          <w:p w:rsidR="004D2310" w:rsidRPr="00E06C04" w:rsidRDefault="004D2310" w:rsidP="00446274">
            <w:pPr>
              <w:pStyle w:val="Tablecontent"/>
              <w:rPr>
                <w:lang w:val="en-IN"/>
              </w:rPr>
            </w:pPr>
            <w:r w:rsidRPr="00E06C04">
              <w:rPr>
                <w:lang w:val="en-IN"/>
              </w:rPr>
              <w:t>Login ID</w:t>
            </w:r>
          </w:p>
        </w:tc>
        <w:tc>
          <w:tcPr>
            <w:tcW w:w="2160" w:type="dxa"/>
          </w:tcPr>
          <w:p w:rsidR="004D2310" w:rsidRPr="00E06C04" w:rsidRDefault="004D2310" w:rsidP="00446274">
            <w:pPr>
              <w:pStyle w:val="Tablecontent"/>
              <w:rPr>
                <w:lang w:val="en-IN"/>
              </w:rPr>
            </w:pPr>
            <w:r w:rsidRPr="00E06C04">
              <w:rPr>
                <w:lang w:val="en-IN"/>
              </w:rPr>
              <w:t>Login ID of the Channel user</w:t>
            </w:r>
          </w:p>
          <w:p w:rsidR="004D2310" w:rsidRPr="00E06C04" w:rsidRDefault="004D2310" w:rsidP="00446274">
            <w:pPr>
              <w:pStyle w:val="Tablecontent"/>
              <w:rPr>
                <w:lang w:val="en-IN"/>
              </w:rPr>
            </w:pPr>
            <w:r w:rsidRPr="00E06C04">
              <w:rPr>
                <w:b/>
                <w:bCs/>
                <w:lang w:val="en-IN"/>
              </w:rPr>
              <w:t>When LOGINID is available in request then PASSWORD is mandatory for the request</w:t>
            </w:r>
          </w:p>
        </w:tc>
        <w:tc>
          <w:tcPr>
            <w:tcW w:w="1800" w:type="dxa"/>
          </w:tcPr>
          <w:p w:rsidR="004D2310" w:rsidRPr="00E06C04" w:rsidRDefault="004D2310" w:rsidP="00446274">
            <w:pPr>
              <w:pStyle w:val="Tablecontent"/>
              <w:rPr>
                <w:lang w:val="en-IN"/>
              </w:rPr>
            </w:pPr>
            <w:r w:rsidRPr="00E06C04">
              <w:rPr>
                <w:lang w:val="en-IN"/>
              </w:rPr>
              <w:t>Mo_cce</w:t>
            </w:r>
          </w:p>
        </w:tc>
        <w:tc>
          <w:tcPr>
            <w:tcW w:w="900" w:type="dxa"/>
          </w:tcPr>
          <w:p w:rsidR="004D2310" w:rsidRPr="00E06C04" w:rsidRDefault="004D2310" w:rsidP="00446274">
            <w:pPr>
              <w:pStyle w:val="Tablecontent"/>
              <w:rPr>
                <w:lang w:val="en-IN"/>
              </w:rPr>
            </w:pPr>
            <w:r w:rsidRPr="00E06C04">
              <w:rPr>
                <w:lang w:val="en-IN"/>
              </w:rPr>
              <w:t>A (20)</w:t>
            </w:r>
          </w:p>
        </w:tc>
        <w:tc>
          <w:tcPr>
            <w:tcW w:w="1080" w:type="dxa"/>
          </w:tcPr>
          <w:p w:rsidR="004D2310" w:rsidRPr="00E06C04" w:rsidRDefault="004D2310" w:rsidP="00446274">
            <w:pPr>
              <w:pStyle w:val="Tablecontent"/>
              <w:rPr>
                <w:lang w:val="en-IN"/>
              </w:rPr>
            </w:pPr>
            <w:r w:rsidRPr="00E06C04">
              <w:rPr>
                <w:lang w:val="en-IN"/>
              </w:rPr>
              <w:t>O</w:t>
            </w:r>
          </w:p>
        </w:tc>
      </w:tr>
      <w:tr w:rsidR="004D2310" w:rsidTr="00446274">
        <w:trPr>
          <w:trHeight w:val="277"/>
        </w:trPr>
        <w:tc>
          <w:tcPr>
            <w:tcW w:w="1800" w:type="dxa"/>
          </w:tcPr>
          <w:p w:rsidR="004D2310" w:rsidRPr="00E06C04" w:rsidRDefault="004D2310" w:rsidP="00446274">
            <w:pPr>
              <w:pStyle w:val="Tablecontent"/>
              <w:rPr>
                <w:lang w:val="en-IN"/>
              </w:rPr>
            </w:pPr>
            <w:r w:rsidRPr="00E06C04">
              <w:rPr>
                <w:lang w:val="en-IN"/>
              </w:rPr>
              <w:t>PASSWORD</w:t>
            </w:r>
          </w:p>
        </w:tc>
        <w:tc>
          <w:tcPr>
            <w:tcW w:w="1620" w:type="dxa"/>
          </w:tcPr>
          <w:p w:rsidR="004D2310" w:rsidRPr="00E06C04" w:rsidRDefault="004D2310" w:rsidP="00446274">
            <w:pPr>
              <w:pStyle w:val="Tablecontent"/>
              <w:rPr>
                <w:lang w:val="en-IN"/>
              </w:rPr>
            </w:pPr>
            <w:r w:rsidRPr="00E06C04">
              <w:rPr>
                <w:lang w:val="en-IN"/>
              </w:rPr>
              <w:t>Password</w:t>
            </w:r>
          </w:p>
        </w:tc>
        <w:tc>
          <w:tcPr>
            <w:tcW w:w="2160" w:type="dxa"/>
          </w:tcPr>
          <w:p w:rsidR="004D2310" w:rsidRPr="00E06C04" w:rsidRDefault="004D2310" w:rsidP="00446274">
            <w:pPr>
              <w:pStyle w:val="Tablecontent"/>
              <w:rPr>
                <w:lang w:val="en-IN"/>
              </w:rPr>
            </w:pPr>
            <w:r w:rsidRPr="00E06C04">
              <w:rPr>
                <w:lang w:val="en-IN"/>
              </w:rPr>
              <w:t>Password of the Channel user</w:t>
            </w:r>
          </w:p>
        </w:tc>
        <w:tc>
          <w:tcPr>
            <w:tcW w:w="1800" w:type="dxa"/>
          </w:tcPr>
          <w:p w:rsidR="004D2310" w:rsidRPr="00E06C04" w:rsidRDefault="004D2310" w:rsidP="00446274">
            <w:pPr>
              <w:pStyle w:val="Tablecontent"/>
              <w:rPr>
                <w:lang w:val="en-IN"/>
              </w:rPr>
            </w:pPr>
            <w:r w:rsidRPr="00E06C04">
              <w:rPr>
                <w:lang w:val="en-IN"/>
              </w:rPr>
              <w:t>2468</w:t>
            </w:r>
          </w:p>
        </w:tc>
        <w:tc>
          <w:tcPr>
            <w:tcW w:w="900" w:type="dxa"/>
          </w:tcPr>
          <w:p w:rsidR="004D2310" w:rsidRPr="00E06C04" w:rsidRDefault="004D2310" w:rsidP="00446274">
            <w:pPr>
              <w:pStyle w:val="Tablecontent"/>
              <w:rPr>
                <w:lang w:val="en-IN"/>
              </w:rPr>
            </w:pPr>
            <w:r w:rsidRPr="00E06C04">
              <w:rPr>
                <w:lang w:val="en-IN"/>
              </w:rPr>
              <w:t>A (10)</w:t>
            </w:r>
          </w:p>
        </w:tc>
        <w:tc>
          <w:tcPr>
            <w:tcW w:w="1080" w:type="dxa"/>
          </w:tcPr>
          <w:p w:rsidR="004D2310" w:rsidRPr="00E06C04" w:rsidRDefault="004D2310" w:rsidP="00446274">
            <w:pPr>
              <w:pStyle w:val="Tablecontent"/>
              <w:rPr>
                <w:lang w:val="en-IN"/>
              </w:rPr>
            </w:pPr>
            <w:r w:rsidRPr="00E06C04">
              <w:rPr>
                <w:lang w:val="en-IN"/>
              </w:rPr>
              <w:t>O</w:t>
            </w:r>
          </w:p>
        </w:tc>
      </w:tr>
      <w:tr w:rsidR="004D2310" w:rsidTr="00446274">
        <w:trPr>
          <w:trHeight w:val="277"/>
        </w:trPr>
        <w:tc>
          <w:tcPr>
            <w:tcW w:w="9360" w:type="dxa"/>
            <w:gridSpan w:val="6"/>
          </w:tcPr>
          <w:p w:rsidR="004D2310" w:rsidRPr="00E06C04" w:rsidRDefault="004D2310" w:rsidP="00446274">
            <w:pPr>
              <w:pStyle w:val="Tablecontent"/>
              <w:rPr>
                <w:lang w:val="en-IN"/>
              </w:rPr>
            </w:pPr>
            <w:r w:rsidRPr="00E06C04">
              <w:rPr>
                <w:b/>
                <w:bCs/>
                <w:lang w:val="en-IN"/>
              </w:rPr>
              <w:t xml:space="preserve">Note: </w:t>
            </w:r>
            <w:r w:rsidRPr="00E06C04">
              <w:rPr>
                <w:lang w:val="en-IN"/>
              </w:rPr>
              <w:t>Between MSISDN and LOGINID value of one of them must be present, MSISDN or LOGINID. All of them can also be present in request</w:t>
            </w:r>
            <w:r>
              <w:rPr>
                <w:lang w:val="en-IN"/>
              </w:rPr>
              <w:t>. PIN would be blank and would not be validated if given (As required by Idea)</w:t>
            </w:r>
          </w:p>
        </w:tc>
      </w:tr>
      <w:tr w:rsidR="004D2310" w:rsidTr="00446274">
        <w:trPr>
          <w:trHeight w:val="277"/>
        </w:trPr>
        <w:tc>
          <w:tcPr>
            <w:tcW w:w="1800" w:type="dxa"/>
          </w:tcPr>
          <w:p w:rsidR="004D2310" w:rsidRPr="00E06C04" w:rsidRDefault="004D2310" w:rsidP="00446274">
            <w:pPr>
              <w:pStyle w:val="Tablecontent"/>
              <w:rPr>
                <w:lang w:val="en-IN"/>
              </w:rPr>
            </w:pPr>
          </w:p>
        </w:tc>
        <w:tc>
          <w:tcPr>
            <w:tcW w:w="1620" w:type="dxa"/>
          </w:tcPr>
          <w:p w:rsidR="004D2310" w:rsidRPr="00E06C04" w:rsidRDefault="004D2310" w:rsidP="00446274">
            <w:pPr>
              <w:pStyle w:val="Tablecontent"/>
              <w:rPr>
                <w:lang w:val="en-IN"/>
              </w:rPr>
            </w:pPr>
          </w:p>
        </w:tc>
        <w:tc>
          <w:tcPr>
            <w:tcW w:w="2160" w:type="dxa"/>
          </w:tcPr>
          <w:p w:rsidR="004D2310" w:rsidRPr="00E06C04" w:rsidRDefault="004D2310" w:rsidP="00446274">
            <w:pPr>
              <w:pStyle w:val="Tablecontent"/>
              <w:rPr>
                <w:b/>
                <w:bCs/>
                <w:lang w:val="en-IN"/>
              </w:rPr>
            </w:pPr>
          </w:p>
        </w:tc>
        <w:tc>
          <w:tcPr>
            <w:tcW w:w="1800" w:type="dxa"/>
          </w:tcPr>
          <w:p w:rsidR="004D2310" w:rsidRPr="00E06C04" w:rsidRDefault="004D2310" w:rsidP="00446274">
            <w:pPr>
              <w:pStyle w:val="Tablecontent"/>
              <w:rPr>
                <w:lang w:val="en-IN"/>
              </w:rPr>
            </w:pPr>
          </w:p>
        </w:tc>
        <w:tc>
          <w:tcPr>
            <w:tcW w:w="900" w:type="dxa"/>
          </w:tcPr>
          <w:p w:rsidR="004D2310" w:rsidRPr="00E06C04" w:rsidRDefault="004D2310" w:rsidP="00446274">
            <w:pPr>
              <w:pStyle w:val="Tablecontent"/>
              <w:rPr>
                <w:lang w:val="en-IN"/>
              </w:rPr>
            </w:pPr>
          </w:p>
        </w:tc>
        <w:tc>
          <w:tcPr>
            <w:tcW w:w="1080" w:type="dxa"/>
          </w:tcPr>
          <w:p w:rsidR="004D2310" w:rsidRPr="00E06C04" w:rsidRDefault="004D2310" w:rsidP="00446274">
            <w:pPr>
              <w:pStyle w:val="Tablecontent"/>
              <w:rPr>
                <w:lang w:val="en-IN"/>
              </w:rPr>
            </w:pPr>
          </w:p>
        </w:tc>
      </w:tr>
      <w:tr w:rsidR="004D2310" w:rsidTr="00446274">
        <w:trPr>
          <w:trHeight w:val="277"/>
        </w:trPr>
        <w:tc>
          <w:tcPr>
            <w:tcW w:w="1800" w:type="dxa"/>
          </w:tcPr>
          <w:p w:rsidR="004D2310" w:rsidRPr="00E06C04" w:rsidRDefault="004D2310" w:rsidP="00446274">
            <w:pPr>
              <w:pStyle w:val="Tablecontent"/>
              <w:rPr>
                <w:lang w:val="en-IN"/>
              </w:rPr>
            </w:pPr>
            <w:r w:rsidRPr="00E06C04">
              <w:rPr>
                <w:lang w:val="en-IN"/>
              </w:rPr>
              <w:t>EXTREFNUM</w:t>
            </w:r>
          </w:p>
        </w:tc>
        <w:tc>
          <w:tcPr>
            <w:tcW w:w="1620" w:type="dxa"/>
          </w:tcPr>
          <w:p w:rsidR="004D2310" w:rsidRPr="00E06C04" w:rsidRDefault="004D2310" w:rsidP="00446274">
            <w:pPr>
              <w:pStyle w:val="Tablecontent"/>
              <w:rPr>
                <w:lang w:val="en-IN"/>
              </w:rPr>
            </w:pPr>
            <w:r w:rsidRPr="00E06C04">
              <w:rPr>
                <w:lang w:val="en-IN"/>
              </w:rPr>
              <w:t>External Reference number</w:t>
            </w:r>
          </w:p>
        </w:tc>
        <w:tc>
          <w:tcPr>
            <w:tcW w:w="2160" w:type="dxa"/>
          </w:tcPr>
          <w:p w:rsidR="004D2310" w:rsidRPr="00E06C04" w:rsidRDefault="004D2310" w:rsidP="00446274">
            <w:pPr>
              <w:pStyle w:val="Tablecontent"/>
              <w:rPr>
                <w:lang w:val="en-IN"/>
              </w:rPr>
            </w:pPr>
            <w:r w:rsidRPr="00E06C04">
              <w:rPr>
                <w:lang w:val="en-IN"/>
              </w:rPr>
              <w:t>Unique Reference number in the external system</w:t>
            </w:r>
            <w:r>
              <w:rPr>
                <w:lang w:val="en-IN"/>
              </w:rPr>
              <w:t xml:space="preserve"> like DMS</w:t>
            </w:r>
            <w:r w:rsidRPr="00E06C04">
              <w:rPr>
                <w:lang w:val="en-IN"/>
              </w:rPr>
              <w:t>.</w:t>
            </w:r>
          </w:p>
        </w:tc>
        <w:tc>
          <w:tcPr>
            <w:tcW w:w="1800" w:type="dxa"/>
          </w:tcPr>
          <w:p w:rsidR="004D2310" w:rsidRPr="00E06C04" w:rsidRDefault="004D2310" w:rsidP="00446274">
            <w:pPr>
              <w:pStyle w:val="Tablecontent"/>
              <w:rPr>
                <w:lang w:val="en-IN"/>
              </w:rPr>
            </w:pPr>
            <w:r w:rsidRPr="00E06C04">
              <w:rPr>
                <w:lang w:val="en-IN"/>
              </w:rPr>
              <w:t>12345</w:t>
            </w:r>
          </w:p>
        </w:tc>
        <w:tc>
          <w:tcPr>
            <w:tcW w:w="900" w:type="dxa"/>
          </w:tcPr>
          <w:p w:rsidR="004D2310" w:rsidRPr="00E06C04" w:rsidRDefault="004D2310" w:rsidP="00446274">
            <w:pPr>
              <w:pStyle w:val="Tablecontent"/>
              <w:rPr>
                <w:lang w:val="en-IN"/>
              </w:rPr>
            </w:pPr>
            <w:r w:rsidRPr="00E06C04">
              <w:rPr>
                <w:lang w:val="en-IN"/>
              </w:rPr>
              <w:t>A (20)</w:t>
            </w:r>
          </w:p>
        </w:tc>
        <w:tc>
          <w:tcPr>
            <w:tcW w:w="1080" w:type="dxa"/>
          </w:tcPr>
          <w:p w:rsidR="004D2310" w:rsidRPr="00E06C04" w:rsidRDefault="004D2310" w:rsidP="00446274">
            <w:pPr>
              <w:pStyle w:val="Tablecontent"/>
              <w:rPr>
                <w:lang w:val="en-IN"/>
              </w:rPr>
            </w:pPr>
            <w:r w:rsidRPr="00E06C04">
              <w:rPr>
                <w:lang w:val="en-IN"/>
              </w:rPr>
              <w:t>O</w:t>
            </w:r>
          </w:p>
        </w:tc>
      </w:tr>
      <w:tr w:rsidR="004D2310" w:rsidTr="00446274">
        <w:trPr>
          <w:trHeight w:val="277"/>
        </w:trPr>
        <w:tc>
          <w:tcPr>
            <w:tcW w:w="1800" w:type="dxa"/>
          </w:tcPr>
          <w:p w:rsidR="004D2310" w:rsidRDefault="004D2310" w:rsidP="00446274">
            <w:pPr>
              <w:pStyle w:val="Tablecontent"/>
            </w:pPr>
            <w:r>
              <w:t>MSISDN2</w:t>
            </w:r>
          </w:p>
        </w:tc>
        <w:tc>
          <w:tcPr>
            <w:tcW w:w="1620" w:type="dxa"/>
          </w:tcPr>
          <w:p w:rsidR="004D2310" w:rsidRDefault="004D2310" w:rsidP="00446274">
            <w:pPr>
              <w:pStyle w:val="Tablecontent"/>
            </w:pPr>
            <w:r>
              <w:t>Subscriber MSISDN</w:t>
            </w:r>
          </w:p>
        </w:tc>
        <w:tc>
          <w:tcPr>
            <w:tcW w:w="2160" w:type="dxa"/>
          </w:tcPr>
          <w:p w:rsidR="004D2310" w:rsidRDefault="004D2310" w:rsidP="00446274">
            <w:pPr>
              <w:pStyle w:val="Tablecontent"/>
              <w:rPr>
                <w:b/>
                <w:bCs/>
              </w:rPr>
            </w:pPr>
            <w:r>
              <w:t>All MSISDN should be in national dial format.</w:t>
            </w:r>
          </w:p>
        </w:tc>
        <w:tc>
          <w:tcPr>
            <w:tcW w:w="1800" w:type="dxa"/>
          </w:tcPr>
          <w:p w:rsidR="004D2310" w:rsidRDefault="004D2310" w:rsidP="00446274">
            <w:pPr>
              <w:pStyle w:val="Tablecontent"/>
            </w:pPr>
            <w:r>
              <w:t>9942222</w:t>
            </w:r>
          </w:p>
        </w:tc>
        <w:tc>
          <w:tcPr>
            <w:tcW w:w="900" w:type="dxa"/>
          </w:tcPr>
          <w:p w:rsidR="004D2310" w:rsidRDefault="004D2310" w:rsidP="00446274">
            <w:pPr>
              <w:pStyle w:val="Tablecontent"/>
            </w:pPr>
            <w:r>
              <w:t>N (15)</w:t>
            </w:r>
          </w:p>
        </w:tc>
        <w:tc>
          <w:tcPr>
            <w:tcW w:w="1080" w:type="dxa"/>
          </w:tcPr>
          <w:p w:rsidR="004D2310" w:rsidRDefault="004D2310" w:rsidP="00446274">
            <w:pPr>
              <w:pStyle w:val="Tablecontent"/>
            </w:pPr>
            <w:r>
              <w:t>M</w:t>
            </w:r>
          </w:p>
        </w:tc>
      </w:tr>
      <w:tr w:rsidR="004D2310" w:rsidTr="00446274">
        <w:trPr>
          <w:trHeight w:val="277"/>
        </w:trPr>
        <w:tc>
          <w:tcPr>
            <w:tcW w:w="1800" w:type="dxa"/>
          </w:tcPr>
          <w:p w:rsidR="004D2310" w:rsidRDefault="004D2310" w:rsidP="00446274">
            <w:pPr>
              <w:pStyle w:val="Tablecontent"/>
            </w:pPr>
            <w:r>
              <w:t>SERVICETYPE</w:t>
            </w:r>
          </w:p>
        </w:tc>
        <w:tc>
          <w:tcPr>
            <w:tcW w:w="1620" w:type="dxa"/>
          </w:tcPr>
          <w:p w:rsidR="004D2310" w:rsidRDefault="004D2310" w:rsidP="00446274">
            <w:pPr>
              <w:pStyle w:val="Tablecontent"/>
            </w:pPr>
            <w:r>
              <w:t>Requested Service</w:t>
            </w:r>
          </w:p>
        </w:tc>
        <w:tc>
          <w:tcPr>
            <w:tcW w:w="2160" w:type="dxa"/>
          </w:tcPr>
          <w:p w:rsidR="004D2310" w:rsidRDefault="004D2310" w:rsidP="00446274">
            <w:pPr>
              <w:pStyle w:val="Tablecontent"/>
            </w:pPr>
            <w:r>
              <w:t>Unique Service keyword to identify the service through External gateway. It could be RC.</w:t>
            </w:r>
          </w:p>
        </w:tc>
        <w:tc>
          <w:tcPr>
            <w:tcW w:w="1800" w:type="dxa"/>
          </w:tcPr>
          <w:p w:rsidR="004D2310" w:rsidRDefault="004D2310" w:rsidP="00446274">
            <w:pPr>
              <w:pStyle w:val="Tablecontent"/>
            </w:pPr>
            <w:r>
              <w:t>RC (Fixed value)</w:t>
            </w:r>
          </w:p>
        </w:tc>
        <w:tc>
          <w:tcPr>
            <w:tcW w:w="900" w:type="dxa"/>
          </w:tcPr>
          <w:p w:rsidR="004D2310" w:rsidRDefault="004D2310" w:rsidP="00446274">
            <w:pPr>
              <w:pStyle w:val="Tablecontent"/>
            </w:pPr>
            <w:r>
              <w:t>C (10)</w:t>
            </w:r>
          </w:p>
        </w:tc>
        <w:tc>
          <w:tcPr>
            <w:tcW w:w="1080" w:type="dxa"/>
          </w:tcPr>
          <w:p w:rsidR="004D2310" w:rsidRDefault="004D2310" w:rsidP="00446274">
            <w:pPr>
              <w:pStyle w:val="Tablecontent"/>
            </w:pPr>
            <w:r>
              <w:t>M</w:t>
            </w:r>
          </w:p>
        </w:tc>
      </w:tr>
      <w:tr w:rsidR="004D2310" w:rsidTr="00446274">
        <w:trPr>
          <w:trHeight w:val="277"/>
        </w:trPr>
        <w:tc>
          <w:tcPr>
            <w:tcW w:w="1800" w:type="dxa"/>
          </w:tcPr>
          <w:p w:rsidR="004D2310" w:rsidRDefault="004D2310" w:rsidP="00446274">
            <w:pPr>
              <w:pStyle w:val="Tablecontent"/>
            </w:pPr>
            <w:r>
              <w:t>SUBSERVICE</w:t>
            </w:r>
          </w:p>
        </w:tc>
        <w:tc>
          <w:tcPr>
            <w:tcW w:w="1620" w:type="dxa"/>
          </w:tcPr>
          <w:p w:rsidR="004D2310" w:rsidRDefault="004D2310" w:rsidP="00446274">
            <w:pPr>
              <w:pStyle w:val="Tablecontent"/>
            </w:pPr>
            <w:r>
              <w:t>Sub service</w:t>
            </w:r>
          </w:p>
        </w:tc>
        <w:tc>
          <w:tcPr>
            <w:tcW w:w="2160" w:type="dxa"/>
          </w:tcPr>
          <w:p w:rsidR="004D2310" w:rsidRDefault="004D2310" w:rsidP="00446274">
            <w:pPr>
              <w:pStyle w:val="Tablecontent"/>
            </w:pPr>
            <w:r w:rsidRPr="004251C6">
              <w:rPr>
                <w:b/>
              </w:rPr>
              <w:t>Sub service code</w:t>
            </w:r>
            <w:r>
              <w:t xml:space="preserve"> configured in the system</w:t>
            </w:r>
          </w:p>
        </w:tc>
        <w:tc>
          <w:tcPr>
            <w:tcW w:w="1800" w:type="dxa"/>
          </w:tcPr>
          <w:p w:rsidR="004D2310" w:rsidRDefault="004D2310" w:rsidP="00446274">
            <w:pPr>
              <w:pStyle w:val="Tablecontent"/>
            </w:pPr>
            <w:r>
              <w:t>DATA</w:t>
            </w:r>
          </w:p>
        </w:tc>
        <w:tc>
          <w:tcPr>
            <w:tcW w:w="900" w:type="dxa"/>
          </w:tcPr>
          <w:p w:rsidR="004D2310" w:rsidRDefault="004D2310" w:rsidP="00446274">
            <w:pPr>
              <w:pStyle w:val="Tablecontent"/>
            </w:pPr>
            <w:r>
              <w:t>A(10)</w:t>
            </w:r>
          </w:p>
        </w:tc>
        <w:tc>
          <w:tcPr>
            <w:tcW w:w="1080" w:type="dxa"/>
          </w:tcPr>
          <w:p w:rsidR="004D2310" w:rsidRDefault="004D2310" w:rsidP="00446274">
            <w:pPr>
              <w:pStyle w:val="Tablecontent"/>
            </w:pPr>
            <w:r>
              <w:t>O(Tag is mandatory)</w:t>
            </w:r>
          </w:p>
        </w:tc>
      </w:tr>
      <w:tr w:rsidR="004D2310" w:rsidTr="00446274">
        <w:trPr>
          <w:trHeight w:val="277"/>
        </w:trPr>
        <w:tc>
          <w:tcPr>
            <w:tcW w:w="1800" w:type="dxa"/>
          </w:tcPr>
          <w:p w:rsidR="004D2310" w:rsidRDefault="004D2310" w:rsidP="00446274">
            <w:pPr>
              <w:pStyle w:val="Tablecontent"/>
            </w:pPr>
            <w:r>
              <w:t>AMOUNT</w:t>
            </w:r>
          </w:p>
        </w:tc>
        <w:tc>
          <w:tcPr>
            <w:tcW w:w="1620" w:type="dxa"/>
          </w:tcPr>
          <w:p w:rsidR="004D2310" w:rsidRDefault="004D2310" w:rsidP="00446274">
            <w:pPr>
              <w:pStyle w:val="Tablecontent"/>
            </w:pPr>
            <w:r>
              <w:t>Amount</w:t>
            </w:r>
          </w:p>
        </w:tc>
        <w:tc>
          <w:tcPr>
            <w:tcW w:w="2160" w:type="dxa"/>
          </w:tcPr>
          <w:p w:rsidR="004D2310" w:rsidRDefault="004D2310" w:rsidP="00446274">
            <w:pPr>
              <w:pStyle w:val="Tablecontent"/>
              <w:rPr>
                <w:b/>
                <w:bCs/>
              </w:rPr>
            </w:pPr>
            <w:r>
              <w:t>Amount in higher denomination for which enquiry is required</w:t>
            </w:r>
          </w:p>
        </w:tc>
        <w:tc>
          <w:tcPr>
            <w:tcW w:w="1800" w:type="dxa"/>
          </w:tcPr>
          <w:p w:rsidR="004D2310" w:rsidRDefault="004D2310" w:rsidP="00446274">
            <w:pPr>
              <w:pStyle w:val="Tablecontent"/>
            </w:pPr>
            <w:r>
              <w:t>10</w:t>
            </w:r>
          </w:p>
        </w:tc>
        <w:tc>
          <w:tcPr>
            <w:tcW w:w="900" w:type="dxa"/>
          </w:tcPr>
          <w:p w:rsidR="004D2310" w:rsidRDefault="004D2310" w:rsidP="00446274">
            <w:pPr>
              <w:pStyle w:val="Tablecontent"/>
            </w:pPr>
            <w:r>
              <w:t>N(12,2)</w:t>
            </w:r>
          </w:p>
        </w:tc>
        <w:tc>
          <w:tcPr>
            <w:tcW w:w="1080" w:type="dxa"/>
          </w:tcPr>
          <w:p w:rsidR="004D2310" w:rsidRDefault="004D2310" w:rsidP="00446274">
            <w:pPr>
              <w:pStyle w:val="Tablecontent"/>
            </w:pPr>
            <w:r>
              <w:t>M</w:t>
            </w:r>
          </w:p>
        </w:tc>
      </w:tr>
    </w:tbl>
    <w:p w:rsidR="004D2310" w:rsidRDefault="004D2310" w:rsidP="004D2310">
      <w:pPr>
        <w:pStyle w:val="NoteHeading"/>
        <w:numPr>
          <w:ilvl w:val="0"/>
          <w:numId w:val="53"/>
        </w:numPr>
      </w:pPr>
      <w:r>
        <w:t>All tags are mandatory to be present in XML. If value is optional and tag must be present.</w:t>
      </w:r>
    </w:p>
    <w:p w:rsidR="004D2310" w:rsidRDefault="004D2310" w:rsidP="004D2310">
      <w:pPr>
        <w:pStyle w:val="NoteHeading"/>
        <w:numPr>
          <w:ilvl w:val="0"/>
          <w:numId w:val="53"/>
        </w:numPr>
      </w:pPr>
      <w:r>
        <w:t>The value for TYPE tag is fixed as mentioned in syntax.</w:t>
      </w:r>
    </w:p>
    <w:p w:rsidR="004D2310" w:rsidRDefault="004D2310" w:rsidP="004D2310">
      <w:pPr>
        <w:pStyle w:val="BodyText2"/>
        <w:rPr>
          <w:lang w:val="en-GB"/>
        </w:rPr>
      </w:pPr>
    </w:p>
    <w:p w:rsidR="004D2310" w:rsidRDefault="004D2310" w:rsidP="00337049">
      <w:pPr>
        <w:pStyle w:val="Heading3"/>
      </w:pPr>
      <w:bookmarkStart w:id="595" w:name="_Toc439241725"/>
      <w:bookmarkStart w:id="596" w:name="_Toc485139742"/>
      <w:r w:rsidRPr="00B51FF2">
        <w:t>XML Response Syntax</w:t>
      </w:r>
      <w:bookmarkEnd w:id="595"/>
      <w:bookmarkEnd w:id="596"/>
    </w:p>
    <w:p w:rsidR="004D2310" w:rsidRDefault="004D2310" w:rsidP="004D2310">
      <w:pPr>
        <w:pStyle w:val="BodyText2"/>
      </w:pPr>
      <w:r>
        <w:t xml:space="preserve">PreTUPS send the acknowledgement to the </w:t>
      </w:r>
      <w:r w:rsidR="002821B5">
        <w:t>EXTGW</w:t>
      </w:r>
      <w:r>
        <w:t xml:space="preserve"> system about the Enquiry status. The acknowledgement will be in XML and send as response of the request. The XML response details are mentioned below.</w:t>
      </w:r>
    </w:p>
    <w:p w:rsidR="004D2310" w:rsidRDefault="004D2310" w:rsidP="004D2310">
      <w:pPr>
        <w:pStyle w:val="BodyText2"/>
      </w:pPr>
    </w:p>
    <w:p w:rsidR="004D2310" w:rsidRDefault="004D2310" w:rsidP="004D2310">
      <w:pPr>
        <w:pStyle w:val="Code"/>
        <w:ind w:left="0"/>
        <w:jc w:val="left"/>
      </w:pPr>
      <w:r>
        <w:t>&lt;?xml version="1.0"?&gt;</w:t>
      </w:r>
    </w:p>
    <w:p w:rsidR="004D2310" w:rsidRDefault="004D2310" w:rsidP="004D2310">
      <w:pPr>
        <w:pStyle w:val="Code"/>
        <w:ind w:left="0"/>
        <w:jc w:val="left"/>
      </w:pPr>
      <w:r>
        <w:t>&lt;!DOCTYPE COMMAND PUBLIC "-//Ocam//DTD XML Command1.0//EN""xml/command.dtd"&gt;</w:t>
      </w:r>
    </w:p>
    <w:p w:rsidR="004D2310" w:rsidRDefault="004D2310" w:rsidP="004D2310">
      <w:pPr>
        <w:pStyle w:val="Code"/>
        <w:ind w:left="0"/>
        <w:jc w:val="left"/>
      </w:pPr>
      <w:r>
        <w:t>&lt;COMMAND&gt;</w:t>
      </w:r>
    </w:p>
    <w:p w:rsidR="004D2310" w:rsidRDefault="004D2310" w:rsidP="004D2310">
      <w:pPr>
        <w:pStyle w:val="Code"/>
        <w:ind w:left="0"/>
        <w:jc w:val="left"/>
      </w:pPr>
      <w:r>
        <w:t>&lt;TYPE&gt;CGENQRESP&lt;/TYPE&gt;</w:t>
      </w:r>
      <w:r>
        <w:tab/>
      </w:r>
      <w:r>
        <w:tab/>
      </w:r>
    </w:p>
    <w:p w:rsidR="004D2310" w:rsidRDefault="004D2310" w:rsidP="004D2310">
      <w:pPr>
        <w:pStyle w:val="Code"/>
        <w:ind w:left="0"/>
        <w:jc w:val="left"/>
      </w:pPr>
      <w:r>
        <w:t>&lt;TXNSTATUS&gt;</w:t>
      </w:r>
      <w:r>
        <w:rPr>
          <w:b/>
          <w:bCs/>
          <w:i/>
          <w:iCs/>
        </w:rPr>
        <w:t>&lt;Status of the Enquiry&gt;</w:t>
      </w:r>
      <w:r>
        <w:t>&lt;/TXNSTATUS&gt;</w:t>
      </w:r>
    </w:p>
    <w:p w:rsidR="004D2310" w:rsidRDefault="004D2310" w:rsidP="004D2310">
      <w:pPr>
        <w:pStyle w:val="Code"/>
        <w:ind w:left="0"/>
        <w:jc w:val="left"/>
      </w:pPr>
      <w:r>
        <w:t>&lt;MESSAGE&gt;&lt;Message&gt;&lt;/MESSAGE&gt;</w:t>
      </w:r>
    </w:p>
    <w:p w:rsidR="004D2310" w:rsidRDefault="004D2310" w:rsidP="004D2310">
      <w:pPr>
        <w:pStyle w:val="Code"/>
        <w:ind w:left="0"/>
        <w:jc w:val="left"/>
      </w:pPr>
      <w:r w:rsidRPr="00E1661D">
        <w:t>&lt;SERVICECLASS&gt;&lt;Service class of the subscriber&gt;&lt;/SERVICECLASS&gt;</w:t>
      </w:r>
    </w:p>
    <w:p w:rsidR="004D2310" w:rsidRPr="008700A3" w:rsidRDefault="004D2310" w:rsidP="004D2310">
      <w:pPr>
        <w:rPr>
          <w:rFonts w:ascii="Courier New" w:hAnsi="Courier New"/>
          <w:sz w:val="20"/>
        </w:rPr>
      </w:pPr>
      <w:r w:rsidRPr="008700A3">
        <w:rPr>
          <w:rFonts w:ascii="Courier New" w:hAnsi="Courier New"/>
          <w:sz w:val="20"/>
        </w:rPr>
        <w:t>&lt;MSISDN2&gt;</w:t>
      </w:r>
      <w:r>
        <w:rPr>
          <w:rFonts w:ascii="Courier New" w:hAnsi="Courier New"/>
          <w:sz w:val="20"/>
        </w:rPr>
        <w:t>Mobile Number of subscriber</w:t>
      </w:r>
      <w:r w:rsidRPr="008700A3">
        <w:rPr>
          <w:rFonts w:ascii="Courier New" w:hAnsi="Courier New"/>
          <w:sz w:val="20"/>
        </w:rPr>
        <w:t>&lt;/MSISDN2&gt;</w:t>
      </w:r>
    </w:p>
    <w:p w:rsidR="004D2310" w:rsidRDefault="004D2310" w:rsidP="004D2310">
      <w:pPr>
        <w:pStyle w:val="Code"/>
        <w:ind w:left="0"/>
        <w:jc w:val="left"/>
      </w:pPr>
      <w:r>
        <w:t>&lt;CGDETAILS&gt;</w:t>
      </w:r>
    </w:p>
    <w:p w:rsidR="004D2310" w:rsidRDefault="004D2310" w:rsidP="004D2310">
      <w:pPr>
        <w:pStyle w:val="Code"/>
        <w:ind w:left="0" w:firstLine="360"/>
        <w:jc w:val="left"/>
      </w:pPr>
      <w:r>
        <w:t>&lt;DETAIL&gt;</w:t>
      </w:r>
    </w:p>
    <w:p w:rsidR="004D2310" w:rsidRDefault="004D2310" w:rsidP="004D2310">
      <w:pPr>
        <w:pStyle w:val="Code"/>
        <w:ind w:left="360"/>
        <w:jc w:val="left"/>
      </w:pPr>
      <w:r>
        <w:tab/>
        <w:t>&lt;SLABAMT&gt;&lt;Allowed amount for the service in slabs&gt;&lt;/SLABAMT&gt;</w:t>
      </w:r>
    </w:p>
    <w:p w:rsidR="004D2310" w:rsidRDefault="004D2310" w:rsidP="004D2310">
      <w:pPr>
        <w:pStyle w:val="Code"/>
        <w:ind w:left="0" w:firstLine="720"/>
        <w:jc w:val="left"/>
      </w:pPr>
      <w:r>
        <w:t>&lt;CGDESC&gt;&lt;Card group Name or description/&gt;&lt;/CGDESC&gt;</w:t>
      </w:r>
    </w:p>
    <w:p w:rsidR="004D2310" w:rsidRDefault="004D2310" w:rsidP="004D2310">
      <w:pPr>
        <w:pStyle w:val="Code"/>
        <w:ind w:left="0" w:firstLine="720"/>
        <w:jc w:val="left"/>
      </w:pPr>
      <w:r>
        <w:t>&lt;SUBSERVICE&gt;&lt;Subservice for service&gt;&lt;/SUBSERVICE&gt;</w:t>
      </w:r>
    </w:p>
    <w:p w:rsidR="004D2310" w:rsidRDefault="004D2310" w:rsidP="004D2310">
      <w:pPr>
        <w:pStyle w:val="Code"/>
        <w:ind w:left="360"/>
        <w:jc w:val="left"/>
      </w:pPr>
      <w:r>
        <w:t>&lt;/DETAIL&gt;</w:t>
      </w:r>
    </w:p>
    <w:p w:rsidR="004D2310" w:rsidRDefault="004D2310" w:rsidP="004D2310">
      <w:pPr>
        <w:pStyle w:val="Code"/>
        <w:ind w:left="0" w:firstLine="360"/>
        <w:jc w:val="left"/>
      </w:pPr>
      <w:r>
        <w:t>&lt;DETAIL&gt;</w:t>
      </w:r>
    </w:p>
    <w:p w:rsidR="004D2310" w:rsidRDefault="004D2310" w:rsidP="004D2310">
      <w:pPr>
        <w:pStyle w:val="Code"/>
        <w:ind w:left="360" w:firstLine="360"/>
        <w:jc w:val="left"/>
      </w:pPr>
      <w:r>
        <w:t>&lt;SLABAMT&gt;&lt;Allowed amount for the service in slabs&gt;&lt;/SLABAMT&gt;</w:t>
      </w:r>
    </w:p>
    <w:p w:rsidR="004D2310" w:rsidRDefault="004D2310" w:rsidP="004D2310">
      <w:pPr>
        <w:pStyle w:val="Code"/>
        <w:ind w:left="0" w:firstLine="720"/>
        <w:jc w:val="left"/>
      </w:pPr>
      <w:r>
        <w:t>&lt;CGDESC&gt;&lt;Card group Name or description &gt;&lt;/CGDESC&gt;</w:t>
      </w:r>
    </w:p>
    <w:p w:rsidR="004D2310" w:rsidRDefault="004D2310" w:rsidP="004D2310">
      <w:pPr>
        <w:pStyle w:val="Code"/>
        <w:ind w:left="0" w:firstLine="720"/>
        <w:jc w:val="left"/>
      </w:pPr>
      <w:r>
        <w:t>&lt;SUBSERVICE&gt;&lt;Subservice for service &gt;&lt;/SUBSERVICE&gt;</w:t>
      </w:r>
    </w:p>
    <w:p w:rsidR="004D2310" w:rsidRDefault="004D2310" w:rsidP="004D2310">
      <w:pPr>
        <w:pStyle w:val="Code"/>
        <w:ind w:left="360"/>
        <w:jc w:val="left"/>
      </w:pPr>
      <w:r>
        <w:lastRenderedPageBreak/>
        <w:t>&lt;/DETAIL&gt;</w:t>
      </w:r>
    </w:p>
    <w:p w:rsidR="004D2310" w:rsidRDefault="004D2310" w:rsidP="004D2310">
      <w:pPr>
        <w:pStyle w:val="Code"/>
        <w:ind w:left="0" w:firstLine="360"/>
        <w:jc w:val="left"/>
      </w:pPr>
      <w:r>
        <w:t>&lt;DETAIL&gt;</w:t>
      </w:r>
    </w:p>
    <w:p w:rsidR="004D2310" w:rsidRDefault="004D2310" w:rsidP="004D2310">
      <w:pPr>
        <w:pStyle w:val="Code"/>
        <w:ind w:left="360" w:firstLine="360"/>
        <w:jc w:val="left"/>
      </w:pPr>
      <w:r>
        <w:t>&lt;SLABAMT&gt;&lt;Allowed amount for the service in slabs&gt;&lt;/SLABAMT&gt;</w:t>
      </w:r>
    </w:p>
    <w:p w:rsidR="004D2310" w:rsidRDefault="004D2310" w:rsidP="004D2310">
      <w:pPr>
        <w:pStyle w:val="Code"/>
        <w:ind w:left="0" w:firstLine="720"/>
        <w:jc w:val="left"/>
      </w:pPr>
      <w:r>
        <w:t>&lt;CGDESC&gt;&lt;Card group Name or description &gt;&lt;/CGDESC&gt;</w:t>
      </w:r>
    </w:p>
    <w:p w:rsidR="004D2310" w:rsidRDefault="004D2310" w:rsidP="004D2310">
      <w:pPr>
        <w:pStyle w:val="Code"/>
        <w:ind w:left="0" w:firstLine="720"/>
        <w:jc w:val="left"/>
      </w:pPr>
      <w:r>
        <w:t>&lt;SUBSERVICE&gt;&lt;Subservice for service &gt;&lt;/SUBSERVICE&gt;</w:t>
      </w:r>
    </w:p>
    <w:p w:rsidR="004D2310" w:rsidRDefault="004D2310" w:rsidP="004D2310">
      <w:pPr>
        <w:pStyle w:val="Code"/>
        <w:ind w:left="360"/>
        <w:jc w:val="left"/>
      </w:pPr>
      <w:r>
        <w:tab/>
        <w:t>&lt;/DETAIL&gt;</w:t>
      </w:r>
    </w:p>
    <w:p w:rsidR="004D2310" w:rsidRDefault="004D2310" w:rsidP="004D2310">
      <w:pPr>
        <w:pStyle w:val="Code"/>
        <w:ind w:left="360"/>
        <w:jc w:val="left"/>
      </w:pPr>
      <w:r>
        <w:tab/>
        <w:t>.</w:t>
      </w:r>
    </w:p>
    <w:p w:rsidR="004D2310" w:rsidRDefault="004D2310" w:rsidP="004D2310">
      <w:pPr>
        <w:pStyle w:val="Code"/>
        <w:ind w:left="360"/>
        <w:jc w:val="left"/>
      </w:pPr>
      <w:r>
        <w:tab/>
        <w:t>.</w:t>
      </w:r>
    </w:p>
    <w:p w:rsidR="004D2310" w:rsidRDefault="004D2310" w:rsidP="004D2310">
      <w:pPr>
        <w:pStyle w:val="Code"/>
        <w:ind w:left="360"/>
        <w:jc w:val="left"/>
      </w:pPr>
      <w:r>
        <w:tab/>
        <w:t>.</w:t>
      </w:r>
    </w:p>
    <w:p w:rsidR="004D2310" w:rsidRDefault="004D2310" w:rsidP="004D2310">
      <w:pPr>
        <w:pStyle w:val="Code"/>
        <w:ind w:left="0"/>
        <w:jc w:val="left"/>
      </w:pPr>
      <w:r>
        <w:t>&lt;/CGDETAILS&gt;</w:t>
      </w:r>
    </w:p>
    <w:p w:rsidR="004D2310" w:rsidRDefault="004D2310" w:rsidP="004D2310">
      <w:pPr>
        <w:pStyle w:val="Code"/>
        <w:ind w:left="0"/>
        <w:jc w:val="left"/>
      </w:pPr>
      <w:r>
        <w:t>&lt;/COMMAND&gt;</w:t>
      </w:r>
    </w:p>
    <w:p w:rsidR="004D2310" w:rsidRDefault="004D2310" w:rsidP="004D2310">
      <w:pPr>
        <w:pStyle w:val="BodyText2"/>
      </w:pPr>
    </w:p>
    <w:p w:rsidR="004D2310" w:rsidRDefault="004D2310" w:rsidP="004D2310">
      <w:pPr>
        <w:pStyle w:val="Heading"/>
      </w:pPr>
      <w:r>
        <w:t>Fields Detail</w:t>
      </w:r>
    </w:p>
    <w:tbl>
      <w:tblPr>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1980"/>
        <w:gridCol w:w="2520"/>
        <w:gridCol w:w="1440"/>
        <w:gridCol w:w="720"/>
        <w:gridCol w:w="900"/>
      </w:tblGrid>
      <w:tr w:rsidR="004D2310" w:rsidTr="00446274">
        <w:trPr>
          <w:trHeight w:val="277"/>
          <w:tblHeader/>
        </w:trPr>
        <w:tc>
          <w:tcPr>
            <w:tcW w:w="1620" w:type="dxa"/>
            <w:shd w:val="clear" w:color="auto" w:fill="E11837"/>
          </w:tcPr>
          <w:p w:rsidR="004D2310" w:rsidRDefault="004D2310" w:rsidP="00446274">
            <w:pPr>
              <w:pStyle w:val="TableColumnLabels"/>
            </w:pPr>
            <w:r>
              <w:t>TAG</w:t>
            </w:r>
          </w:p>
        </w:tc>
        <w:tc>
          <w:tcPr>
            <w:tcW w:w="1980" w:type="dxa"/>
            <w:shd w:val="clear" w:color="auto" w:fill="E11837"/>
          </w:tcPr>
          <w:p w:rsidR="004D2310" w:rsidRDefault="004D2310" w:rsidP="00446274">
            <w:pPr>
              <w:pStyle w:val="TableColumnLabels"/>
            </w:pPr>
            <w:r>
              <w:t>Fields</w:t>
            </w:r>
          </w:p>
        </w:tc>
        <w:tc>
          <w:tcPr>
            <w:tcW w:w="2520" w:type="dxa"/>
            <w:shd w:val="clear" w:color="auto" w:fill="E11837"/>
          </w:tcPr>
          <w:p w:rsidR="004D2310" w:rsidRDefault="004D2310" w:rsidP="00446274">
            <w:pPr>
              <w:pStyle w:val="TableColumnLabels"/>
            </w:pPr>
            <w:r>
              <w:t>Remarks</w:t>
            </w:r>
          </w:p>
        </w:tc>
        <w:tc>
          <w:tcPr>
            <w:tcW w:w="1440" w:type="dxa"/>
            <w:shd w:val="clear" w:color="auto" w:fill="E11837"/>
          </w:tcPr>
          <w:p w:rsidR="004D2310" w:rsidRDefault="004D2310" w:rsidP="00446274">
            <w:pPr>
              <w:pStyle w:val="TableColumnLabels"/>
            </w:pPr>
            <w:r>
              <w:t>Example</w:t>
            </w:r>
          </w:p>
        </w:tc>
        <w:tc>
          <w:tcPr>
            <w:tcW w:w="720" w:type="dxa"/>
            <w:shd w:val="clear" w:color="auto" w:fill="E11837"/>
          </w:tcPr>
          <w:p w:rsidR="004D2310" w:rsidRDefault="004D2310" w:rsidP="00446274">
            <w:pPr>
              <w:pStyle w:val="TableColumnLabels"/>
            </w:pPr>
            <w:r>
              <w:t>Field Type</w:t>
            </w:r>
          </w:p>
        </w:tc>
        <w:tc>
          <w:tcPr>
            <w:tcW w:w="900" w:type="dxa"/>
            <w:shd w:val="clear" w:color="auto" w:fill="E11837"/>
          </w:tcPr>
          <w:p w:rsidR="004D2310" w:rsidRDefault="004D2310" w:rsidP="00446274">
            <w:pPr>
              <w:pStyle w:val="TableColumnLabels"/>
            </w:pPr>
            <w:r>
              <w:t>Optional/Mandatory</w:t>
            </w:r>
          </w:p>
        </w:tc>
      </w:tr>
      <w:tr w:rsidR="004D2310" w:rsidTr="00446274">
        <w:tblPrEx>
          <w:tblCellMar>
            <w:left w:w="70" w:type="dxa"/>
            <w:right w:w="70" w:type="dxa"/>
          </w:tblCellMar>
        </w:tblPrEx>
        <w:tc>
          <w:tcPr>
            <w:tcW w:w="1620" w:type="dxa"/>
          </w:tcPr>
          <w:p w:rsidR="004D2310" w:rsidRDefault="004D2310" w:rsidP="00446274">
            <w:pPr>
              <w:pStyle w:val="Tablecontent"/>
            </w:pPr>
            <w:r>
              <w:t>TYPE</w:t>
            </w:r>
          </w:p>
        </w:tc>
        <w:tc>
          <w:tcPr>
            <w:tcW w:w="1980" w:type="dxa"/>
          </w:tcPr>
          <w:p w:rsidR="004D2310" w:rsidRDefault="004D2310" w:rsidP="00446274">
            <w:pPr>
              <w:pStyle w:val="Tablecontent"/>
            </w:pPr>
            <w:r>
              <w:t>Response type</w:t>
            </w:r>
          </w:p>
        </w:tc>
        <w:tc>
          <w:tcPr>
            <w:tcW w:w="2520" w:type="dxa"/>
          </w:tcPr>
          <w:p w:rsidR="004D2310" w:rsidRDefault="004D2310" w:rsidP="00446274">
            <w:pPr>
              <w:pStyle w:val="Tablecontent"/>
            </w:pPr>
            <w:r>
              <w:t>Response Type</w:t>
            </w:r>
          </w:p>
        </w:tc>
        <w:tc>
          <w:tcPr>
            <w:tcW w:w="1440" w:type="dxa"/>
          </w:tcPr>
          <w:p w:rsidR="004D2310" w:rsidRDefault="004D2310" w:rsidP="00446274">
            <w:pPr>
              <w:pStyle w:val="Tablecontent"/>
            </w:pPr>
            <w:r>
              <w:t>CGENQRESP</w:t>
            </w:r>
          </w:p>
        </w:tc>
        <w:tc>
          <w:tcPr>
            <w:tcW w:w="720" w:type="dxa"/>
          </w:tcPr>
          <w:p w:rsidR="004D2310" w:rsidRDefault="004D2310" w:rsidP="00446274">
            <w:pPr>
              <w:pStyle w:val="Tablecontent"/>
            </w:pPr>
            <w:r>
              <w:t>C (15)</w:t>
            </w:r>
          </w:p>
        </w:tc>
        <w:tc>
          <w:tcPr>
            <w:tcW w:w="900" w:type="dxa"/>
          </w:tcPr>
          <w:p w:rsidR="004D2310" w:rsidRDefault="004D2310" w:rsidP="00446274">
            <w:pPr>
              <w:pStyle w:val="Tablecontent"/>
            </w:pPr>
            <w:r>
              <w:t>M</w:t>
            </w:r>
          </w:p>
        </w:tc>
      </w:tr>
      <w:tr w:rsidR="004D2310" w:rsidTr="00446274">
        <w:tblPrEx>
          <w:tblCellMar>
            <w:left w:w="70" w:type="dxa"/>
            <w:right w:w="70" w:type="dxa"/>
          </w:tblCellMar>
        </w:tblPrEx>
        <w:tc>
          <w:tcPr>
            <w:tcW w:w="1620" w:type="dxa"/>
          </w:tcPr>
          <w:p w:rsidR="004D2310" w:rsidRDefault="004D2310" w:rsidP="00446274">
            <w:pPr>
              <w:pStyle w:val="Tablecontent"/>
            </w:pPr>
            <w:r>
              <w:t>TXNSTATUS</w:t>
            </w:r>
          </w:p>
        </w:tc>
        <w:tc>
          <w:tcPr>
            <w:tcW w:w="1980" w:type="dxa"/>
          </w:tcPr>
          <w:p w:rsidR="004D2310" w:rsidRDefault="004D2310" w:rsidP="00446274">
            <w:pPr>
              <w:pStyle w:val="Tablecontent"/>
            </w:pPr>
            <w:r>
              <w:t>Transaction Status</w:t>
            </w:r>
          </w:p>
        </w:tc>
        <w:tc>
          <w:tcPr>
            <w:tcW w:w="2520" w:type="dxa"/>
          </w:tcPr>
          <w:p w:rsidR="004D2310" w:rsidRDefault="004D2310" w:rsidP="00446274">
            <w:pPr>
              <w:pStyle w:val="Tablecontent"/>
            </w:pPr>
            <w:r>
              <w:t>Status of the External system Enquiry request</w:t>
            </w:r>
          </w:p>
          <w:p w:rsidR="004D2310" w:rsidRDefault="004D2310" w:rsidP="00446274">
            <w:pPr>
              <w:pStyle w:val="TableListBullet1"/>
            </w:pPr>
            <w:r>
              <w:t xml:space="preserve">Transaction Status = 200 means Success, </w:t>
            </w:r>
          </w:p>
          <w:p w:rsidR="004D2310" w:rsidRDefault="004D2310" w:rsidP="00446274">
            <w:pPr>
              <w:pStyle w:val="TableListBullet1"/>
              <w:jc w:val="left"/>
            </w:pPr>
            <w:r>
              <w:t>Transaction Status Other than 200 means failed</w:t>
            </w:r>
          </w:p>
        </w:tc>
        <w:tc>
          <w:tcPr>
            <w:tcW w:w="1440" w:type="dxa"/>
          </w:tcPr>
          <w:p w:rsidR="004D2310" w:rsidRDefault="004D2310" w:rsidP="00446274">
            <w:pPr>
              <w:pStyle w:val="Tablecontent"/>
            </w:pPr>
            <w:r>
              <w:t>200</w:t>
            </w:r>
          </w:p>
        </w:tc>
        <w:tc>
          <w:tcPr>
            <w:tcW w:w="720" w:type="dxa"/>
          </w:tcPr>
          <w:p w:rsidR="004D2310" w:rsidRDefault="004D2310" w:rsidP="00446274">
            <w:pPr>
              <w:pStyle w:val="Tablecontent"/>
            </w:pPr>
            <w:r>
              <w:t>N (7)</w:t>
            </w:r>
          </w:p>
        </w:tc>
        <w:tc>
          <w:tcPr>
            <w:tcW w:w="900" w:type="dxa"/>
          </w:tcPr>
          <w:p w:rsidR="004D2310" w:rsidRDefault="004D2310" w:rsidP="00446274">
            <w:pPr>
              <w:pStyle w:val="Tablecontent"/>
            </w:pPr>
            <w:r>
              <w:t>M</w:t>
            </w:r>
          </w:p>
        </w:tc>
      </w:tr>
      <w:tr w:rsidR="004D2310" w:rsidTr="00446274">
        <w:tblPrEx>
          <w:tblCellMar>
            <w:left w:w="70" w:type="dxa"/>
            <w:right w:w="70" w:type="dxa"/>
          </w:tblCellMar>
        </w:tblPrEx>
        <w:tc>
          <w:tcPr>
            <w:tcW w:w="1620" w:type="dxa"/>
          </w:tcPr>
          <w:p w:rsidR="004D2310" w:rsidRPr="00E06C04" w:rsidRDefault="004D2310" w:rsidP="00446274">
            <w:pPr>
              <w:pStyle w:val="Tablecontent"/>
              <w:rPr>
                <w:lang w:val="en-IN"/>
              </w:rPr>
            </w:pPr>
          </w:p>
        </w:tc>
        <w:tc>
          <w:tcPr>
            <w:tcW w:w="1980" w:type="dxa"/>
          </w:tcPr>
          <w:p w:rsidR="004D2310" w:rsidRPr="00E06C04" w:rsidRDefault="004D2310" w:rsidP="00446274">
            <w:pPr>
              <w:pStyle w:val="Tablecontent"/>
              <w:rPr>
                <w:lang w:val="en-IN"/>
              </w:rPr>
            </w:pPr>
          </w:p>
        </w:tc>
        <w:tc>
          <w:tcPr>
            <w:tcW w:w="2520" w:type="dxa"/>
          </w:tcPr>
          <w:p w:rsidR="004D2310" w:rsidRPr="00E06C04" w:rsidRDefault="004D2310" w:rsidP="00446274">
            <w:pPr>
              <w:pStyle w:val="Tablecontent"/>
              <w:rPr>
                <w:lang w:val="en-IN"/>
              </w:rPr>
            </w:pPr>
          </w:p>
        </w:tc>
        <w:tc>
          <w:tcPr>
            <w:tcW w:w="1440" w:type="dxa"/>
          </w:tcPr>
          <w:p w:rsidR="004D2310" w:rsidRPr="00E06C04" w:rsidRDefault="004D2310" w:rsidP="00446274">
            <w:pPr>
              <w:pStyle w:val="Tablecontent"/>
              <w:rPr>
                <w:lang w:val="en-IN"/>
              </w:rPr>
            </w:pPr>
          </w:p>
        </w:tc>
        <w:tc>
          <w:tcPr>
            <w:tcW w:w="720" w:type="dxa"/>
          </w:tcPr>
          <w:p w:rsidR="004D2310" w:rsidRPr="00E06C04" w:rsidRDefault="004D2310" w:rsidP="00446274">
            <w:pPr>
              <w:pStyle w:val="Tablecontent"/>
              <w:rPr>
                <w:lang w:val="en-IN"/>
              </w:rPr>
            </w:pPr>
          </w:p>
        </w:tc>
        <w:tc>
          <w:tcPr>
            <w:tcW w:w="900" w:type="dxa"/>
          </w:tcPr>
          <w:p w:rsidR="004D2310" w:rsidRPr="00E06C04" w:rsidRDefault="004D2310" w:rsidP="00446274">
            <w:pPr>
              <w:pStyle w:val="Tablecontent"/>
              <w:rPr>
                <w:lang w:val="en-IN"/>
              </w:rPr>
            </w:pPr>
          </w:p>
        </w:tc>
      </w:tr>
      <w:tr w:rsidR="004D2310" w:rsidTr="00446274">
        <w:tblPrEx>
          <w:tblCellMar>
            <w:left w:w="70" w:type="dxa"/>
            <w:right w:w="70" w:type="dxa"/>
          </w:tblCellMar>
        </w:tblPrEx>
        <w:tc>
          <w:tcPr>
            <w:tcW w:w="1620" w:type="dxa"/>
          </w:tcPr>
          <w:p w:rsidR="004D2310" w:rsidRDefault="004D2310" w:rsidP="00446274">
            <w:pPr>
              <w:pStyle w:val="Tablecontent"/>
            </w:pPr>
            <w:r>
              <w:t>MESSAGE</w:t>
            </w:r>
          </w:p>
        </w:tc>
        <w:tc>
          <w:tcPr>
            <w:tcW w:w="1980" w:type="dxa"/>
          </w:tcPr>
          <w:p w:rsidR="004D2310" w:rsidRDefault="004D2310" w:rsidP="00446274">
            <w:pPr>
              <w:pStyle w:val="Tablecontent"/>
            </w:pPr>
            <w:r>
              <w:t>Message regarding the Enquiry requested MSISDN</w:t>
            </w:r>
          </w:p>
        </w:tc>
        <w:tc>
          <w:tcPr>
            <w:tcW w:w="2520" w:type="dxa"/>
          </w:tcPr>
          <w:p w:rsidR="004D2310" w:rsidRDefault="004D2310" w:rsidP="00446274">
            <w:pPr>
              <w:pStyle w:val="Tablecontent"/>
            </w:pPr>
          </w:p>
        </w:tc>
        <w:tc>
          <w:tcPr>
            <w:tcW w:w="1440" w:type="dxa"/>
          </w:tcPr>
          <w:p w:rsidR="004D2310" w:rsidRDefault="004D2310" w:rsidP="00446274">
            <w:pPr>
              <w:pStyle w:val="Tablecontent"/>
            </w:pPr>
            <w:r>
              <w:t>Successful or  Failed</w:t>
            </w:r>
          </w:p>
        </w:tc>
        <w:tc>
          <w:tcPr>
            <w:tcW w:w="720" w:type="dxa"/>
          </w:tcPr>
          <w:p w:rsidR="004D2310" w:rsidRDefault="004D2310" w:rsidP="00446274">
            <w:pPr>
              <w:pStyle w:val="Tablecontent"/>
            </w:pPr>
            <w:r>
              <w:t>C(15)</w:t>
            </w:r>
          </w:p>
        </w:tc>
        <w:tc>
          <w:tcPr>
            <w:tcW w:w="900" w:type="dxa"/>
          </w:tcPr>
          <w:p w:rsidR="004D2310" w:rsidRDefault="004D2310" w:rsidP="00446274">
            <w:pPr>
              <w:pStyle w:val="Tablecontent"/>
            </w:pPr>
            <w:r>
              <w:t>M</w:t>
            </w:r>
          </w:p>
        </w:tc>
      </w:tr>
      <w:tr w:rsidR="004D2310" w:rsidTr="00446274">
        <w:tblPrEx>
          <w:tblCellMar>
            <w:left w:w="70" w:type="dxa"/>
            <w:right w:w="70" w:type="dxa"/>
          </w:tblCellMar>
        </w:tblPrEx>
        <w:tc>
          <w:tcPr>
            <w:tcW w:w="1620" w:type="dxa"/>
          </w:tcPr>
          <w:p w:rsidR="004D2310" w:rsidRDefault="004D2310" w:rsidP="00446274">
            <w:pPr>
              <w:pStyle w:val="Tablecontent"/>
            </w:pPr>
            <w:r w:rsidRPr="00D03708">
              <w:t>SERVICECLASS</w:t>
            </w:r>
          </w:p>
        </w:tc>
        <w:tc>
          <w:tcPr>
            <w:tcW w:w="1980" w:type="dxa"/>
          </w:tcPr>
          <w:p w:rsidR="004D2310" w:rsidRDefault="004D2310" w:rsidP="00446274">
            <w:pPr>
              <w:pStyle w:val="Tablecontent"/>
            </w:pPr>
            <w:r>
              <w:t>Service class</w:t>
            </w:r>
          </w:p>
        </w:tc>
        <w:tc>
          <w:tcPr>
            <w:tcW w:w="2520" w:type="dxa"/>
          </w:tcPr>
          <w:p w:rsidR="004D2310" w:rsidRDefault="004D2310" w:rsidP="00446274">
            <w:pPr>
              <w:pStyle w:val="Tablecontent"/>
            </w:pPr>
            <w:r>
              <w:t>Service class of the subscriber</w:t>
            </w:r>
          </w:p>
        </w:tc>
        <w:tc>
          <w:tcPr>
            <w:tcW w:w="1440" w:type="dxa"/>
          </w:tcPr>
          <w:p w:rsidR="004D2310" w:rsidRDefault="004D2310" w:rsidP="00446274">
            <w:pPr>
              <w:pStyle w:val="Tablecontent"/>
            </w:pPr>
            <w:r>
              <w:t>SCLASS!</w:t>
            </w:r>
          </w:p>
        </w:tc>
        <w:tc>
          <w:tcPr>
            <w:tcW w:w="720" w:type="dxa"/>
          </w:tcPr>
          <w:p w:rsidR="004D2310" w:rsidRDefault="004D2310" w:rsidP="00446274">
            <w:pPr>
              <w:pStyle w:val="Tablecontent"/>
            </w:pPr>
            <w:r>
              <w:t>C(15)</w:t>
            </w:r>
          </w:p>
        </w:tc>
        <w:tc>
          <w:tcPr>
            <w:tcW w:w="900" w:type="dxa"/>
          </w:tcPr>
          <w:p w:rsidR="004D2310" w:rsidRDefault="004D2310" w:rsidP="00446274">
            <w:pPr>
              <w:pStyle w:val="Tablecontent"/>
            </w:pPr>
            <w:r>
              <w:t>M</w:t>
            </w:r>
          </w:p>
        </w:tc>
      </w:tr>
      <w:tr w:rsidR="004D2310" w:rsidTr="00446274">
        <w:tblPrEx>
          <w:tblCellMar>
            <w:left w:w="70" w:type="dxa"/>
            <w:right w:w="70" w:type="dxa"/>
          </w:tblCellMar>
        </w:tblPrEx>
        <w:tc>
          <w:tcPr>
            <w:tcW w:w="1620" w:type="dxa"/>
          </w:tcPr>
          <w:p w:rsidR="004D2310" w:rsidRDefault="004D2310" w:rsidP="00446274">
            <w:pPr>
              <w:pStyle w:val="Tablecontent"/>
            </w:pPr>
            <w:r>
              <w:t>MSISDN2</w:t>
            </w:r>
          </w:p>
        </w:tc>
        <w:tc>
          <w:tcPr>
            <w:tcW w:w="1980" w:type="dxa"/>
          </w:tcPr>
          <w:p w:rsidR="004D2310" w:rsidRDefault="004D2310" w:rsidP="00446274">
            <w:pPr>
              <w:pStyle w:val="Tablecontent"/>
            </w:pPr>
            <w:r>
              <w:t>Payee MSISDN</w:t>
            </w:r>
          </w:p>
        </w:tc>
        <w:tc>
          <w:tcPr>
            <w:tcW w:w="2520" w:type="dxa"/>
          </w:tcPr>
          <w:p w:rsidR="004D2310" w:rsidRDefault="004D2310" w:rsidP="00446274">
            <w:pPr>
              <w:pStyle w:val="Tablecontent"/>
            </w:pPr>
            <w:r>
              <w:t>9942223</w:t>
            </w:r>
          </w:p>
        </w:tc>
        <w:tc>
          <w:tcPr>
            <w:tcW w:w="1440" w:type="dxa"/>
          </w:tcPr>
          <w:p w:rsidR="004D2310" w:rsidRDefault="004D2310" w:rsidP="00446274">
            <w:pPr>
              <w:pStyle w:val="Tablecontent"/>
            </w:pPr>
            <w:r>
              <w:t>15</w:t>
            </w:r>
          </w:p>
        </w:tc>
        <w:tc>
          <w:tcPr>
            <w:tcW w:w="720" w:type="dxa"/>
          </w:tcPr>
          <w:p w:rsidR="004D2310" w:rsidRDefault="004D2310" w:rsidP="00446274">
            <w:pPr>
              <w:pStyle w:val="Tablecontent"/>
            </w:pPr>
            <w:r>
              <w:t>M</w:t>
            </w:r>
          </w:p>
        </w:tc>
        <w:tc>
          <w:tcPr>
            <w:tcW w:w="900" w:type="dxa"/>
          </w:tcPr>
          <w:p w:rsidR="004D2310" w:rsidRDefault="004D2310" w:rsidP="00446274">
            <w:pPr>
              <w:pStyle w:val="Tablecontent"/>
            </w:pPr>
            <w:r>
              <w:t xml:space="preserve">Numeric and without country code. </w:t>
            </w:r>
          </w:p>
        </w:tc>
      </w:tr>
      <w:tr w:rsidR="004D2310" w:rsidTr="00446274">
        <w:tblPrEx>
          <w:tblCellMar>
            <w:left w:w="70" w:type="dxa"/>
            <w:right w:w="70" w:type="dxa"/>
          </w:tblCellMar>
        </w:tblPrEx>
        <w:tc>
          <w:tcPr>
            <w:tcW w:w="1620" w:type="dxa"/>
          </w:tcPr>
          <w:p w:rsidR="004D2310" w:rsidRDefault="004D2310" w:rsidP="00446274">
            <w:pPr>
              <w:pStyle w:val="Tablecontent"/>
            </w:pPr>
            <w:r>
              <w:t>SLABAMT</w:t>
            </w:r>
          </w:p>
        </w:tc>
        <w:tc>
          <w:tcPr>
            <w:tcW w:w="1980" w:type="dxa"/>
          </w:tcPr>
          <w:p w:rsidR="004D2310" w:rsidRDefault="004D2310" w:rsidP="00446274">
            <w:pPr>
              <w:pStyle w:val="Tablecontent"/>
            </w:pPr>
            <w:r>
              <w:t>Allowed Amount range for the requested service (in slabs if exist)</w:t>
            </w:r>
          </w:p>
        </w:tc>
        <w:tc>
          <w:tcPr>
            <w:tcW w:w="2520" w:type="dxa"/>
          </w:tcPr>
          <w:p w:rsidR="004D2310" w:rsidRDefault="004D2310" w:rsidP="00446274">
            <w:pPr>
              <w:pStyle w:val="Tablecontent"/>
            </w:pPr>
            <w:r>
              <w:t>Allowed amount range for the requested service</w:t>
            </w:r>
          </w:p>
        </w:tc>
        <w:tc>
          <w:tcPr>
            <w:tcW w:w="1440" w:type="dxa"/>
          </w:tcPr>
          <w:p w:rsidR="004D2310" w:rsidRDefault="004D2310" w:rsidP="00446274">
            <w:pPr>
              <w:pStyle w:val="Tablecontent"/>
            </w:pPr>
            <w:r>
              <w:t>10-10000</w:t>
            </w:r>
          </w:p>
          <w:p w:rsidR="004D2310" w:rsidRDefault="004D2310" w:rsidP="00446274">
            <w:pPr>
              <w:pStyle w:val="Tablecontent"/>
            </w:pPr>
            <w:r>
              <w:t>Or</w:t>
            </w:r>
          </w:p>
          <w:p w:rsidR="004D2310" w:rsidRDefault="004D2310" w:rsidP="00446274">
            <w:pPr>
              <w:pStyle w:val="Tablecontent"/>
            </w:pPr>
            <w:r>
              <w:t>15</w:t>
            </w:r>
          </w:p>
        </w:tc>
        <w:tc>
          <w:tcPr>
            <w:tcW w:w="720" w:type="dxa"/>
          </w:tcPr>
          <w:p w:rsidR="004D2310" w:rsidRDefault="004D2310" w:rsidP="00446274">
            <w:pPr>
              <w:pStyle w:val="Tablecontent"/>
            </w:pPr>
            <w:r>
              <w:t>A(50)</w:t>
            </w:r>
          </w:p>
        </w:tc>
        <w:tc>
          <w:tcPr>
            <w:tcW w:w="900" w:type="dxa"/>
          </w:tcPr>
          <w:p w:rsidR="004D2310" w:rsidRDefault="004D2310" w:rsidP="00446274">
            <w:pPr>
              <w:pStyle w:val="Tablecontent"/>
            </w:pPr>
            <w:r>
              <w:t>M</w:t>
            </w:r>
          </w:p>
        </w:tc>
      </w:tr>
      <w:tr w:rsidR="004D2310" w:rsidTr="00446274">
        <w:tblPrEx>
          <w:tblCellMar>
            <w:left w:w="70" w:type="dxa"/>
            <w:right w:w="70" w:type="dxa"/>
          </w:tblCellMar>
        </w:tblPrEx>
        <w:tc>
          <w:tcPr>
            <w:tcW w:w="1620" w:type="dxa"/>
          </w:tcPr>
          <w:p w:rsidR="004D2310" w:rsidRDefault="004D2310" w:rsidP="00446274">
            <w:pPr>
              <w:pStyle w:val="Tablecontent"/>
            </w:pPr>
            <w:r>
              <w:t>CGDESC</w:t>
            </w:r>
          </w:p>
        </w:tc>
        <w:tc>
          <w:tcPr>
            <w:tcW w:w="1980" w:type="dxa"/>
          </w:tcPr>
          <w:p w:rsidR="004D2310" w:rsidRDefault="004D2310" w:rsidP="00446274">
            <w:pPr>
              <w:pStyle w:val="Tablecontent"/>
            </w:pPr>
            <w:r>
              <w:t>Card group description</w:t>
            </w:r>
          </w:p>
        </w:tc>
        <w:tc>
          <w:tcPr>
            <w:tcW w:w="2520" w:type="dxa"/>
          </w:tcPr>
          <w:p w:rsidR="004D2310" w:rsidRDefault="004D2310" w:rsidP="00446274">
            <w:pPr>
              <w:pStyle w:val="Tablecontent"/>
            </w:pPr>
            <w:r>
              <w:t>Card group  description defined in card group set</w:t>
            </w:r>
          </w:p>
        </w:tc>
        <w:tc>
          <w:tcPr>
            <w:tcW w:w="1440" w:type="dxa"/>
          </w:tcPr>
          <w:p w:rsidR="004D2310" w:rsidRDefault="004D2310" w:rsidP="00446274">
            <w:pPr>
              <w:pStyle w:val="Tablecontent"/>
            </w:pPr>
            <w:r>
              <w:t>50 MB data</w:t>
            </w:r>
          </w:p>
        </w:tc>
        <w:tc>
          <w:tcPr>
            <w:tcW w:w="720" w:type="dxa"/>
          </w:tcPr>
          <w:p w:rsidR="004D2310" w:rsidRDefault="004D2310" w:rsidP="00446274">
            <w:pPr>
              <w:pStyle w:val="Tablecontent"/>
            </w:pPr>
            <w:r>
              <w:t>C(20)</w:t>
            </w:r>
          </w:p>
        </w:tc>
        <w:tc>
          <w:tcPr>
            <w:tcW w:w="900" w:type="dxa"/>
          </w:tcPr>
          <w:p w:rsidR="004D2310" w:rsidRDefault="004D2310" w:rsidP="00446274">
            <w:pPr>
              <w:pStyle w:val="Tablecontent"/>
            </w:pPr>
            <w:r>
              <w:t>M</w:t>
            </w:r>
          </w:p>
        </w:tc>
      </w:tr>
      <w:tr w:rsidR="004D2310" w:rsidTr="00446274">
        <w:tblPrEx>
          <w:tblCellMar>
            <w:left w:w="70" w:type="dxa"/>
            <w:right w:w="70" w:type="dxa"/>
          </w:tblCellMar>
        </w:tblPrEx>
        <w:tc>
          <w:tcPr>
            <w:tcW w:w="1620" w:type="dxa"/>
          </w:tcPr>
          <w:p w:rsidR="004D2310" w:rsidRDefault="004D2310" w:rsidP="00446274">
            <w:pPr>
              <w:pStyle w:val="Tablecontent"/>
            </w:pPr>
            <w:r>
              <w:t>SUBSERVICE</w:t>
            </w:r>
          </w:p>
        </w:tc>
        <w:tc>
          <w:tcPr>
            <w:tcW w:w="1980" w:type="dxa"/>
          </w:tcPr>
          <w:p w:rsidR="004D2310" w:rsidRDefault="004D2310" w:rsidP="00446274">
            <w:pPr>
              <w:pStyle w:val="Tablecontent"/>
            </w:pPr>
            <w:r>
              <w:t>Sub service</w:t>
            </w:r>
          </w:p>
        </w:tc>
        <w:tc>
          <w:tcPr>
            <w:tcW w:w="2520" w:type="dxa"/>
          </w:tcPr>
          <w:p w:rsidR="004D2310" w:rsidRDefault="004D2310" w:rsidP="00446274">
            <w:pPr>
              <w:pStyle w:val="Tablecontent"/>
            </w:pPr>
            <w:r w:rsidRPr="004251C6">
              <w:rPr>
                <w:b/>
              </w:rPr>
              <w:t>Sub service code</w:t>
            </w:r>
            <w:r>
              <w:t xml:space="preserve"> configured in the system</w:t>
            </w:r>
          </w:p>
        </w:tc>
        <w:tc>
          <w:tcPr>
            <w:tcW w:w="1440" w:type="dxa"/>
          </w:tcPr>
          <w:p w:rsidR="004D2310" w:rsidRDefault="004D2310" w:rsidP="00446274">
            <w:pPr>
              <w:pStyle w:val="Tablecontent"/>
            </w:pPr>
            <w:r>
              <w:t>DATA</w:t>
            </w:r>
          </w:p>
        </w:tc>
        <w:tc>
          <w:tcPr>
            <w:tcW w:w="720" w:type="dxa"/>
          </w:tcPr>
          <w:p w:rsidR="004D2310" w:rsidRDefault="004D2310" w:rsidP="00446274">
            <w:pPr>
              <w:pStyle w:val="Tablecontent"/>
            </w:pPr>
            <w:r>
              <w:t>A(10)</w:t>
            </w:r>
          </w:p>
        </w:tc>
        <w:tc>
          <w:tcPr>
            <w:tcW w:w="900" w:type="dxa"/>
          </w:tcPr>
          <w:p w:rsidR="004D2310" w:rsidRDefault="004D2310" w:rsidP="00446274">
            <w:pPr>
              <w:pStyle w:val="Tablecontent"/>
            </w:pPr>
            <w:r>
              <w:t>M</w:t>
            </w:r>
          </w:p>
        </w:tc>
      </w:tr>
    </w:tbl>
    <w:p w:rsidR="004D2310" w:rsidRDefault="004D2310" w:rsidP="004D2310">
      <w:pPr>
        <w:pStyle w:val="NoteHeading"/>
        <w:numPr>
          <w:ilvl w:val="0"/>
          <w:numId w:val="0"/>
        </w:numPr>
        <w:ind w:left="576"/>
      </w:pPr>
    </w:p>
    <w:p w:rsidR="004D2310" w:rsidRDefault="004D2310" w:rsidP="004D2310">
      <w:pPr>
        <w:pStyle w:val="NoteHeading"/>
        <w:ind w:left="1080"/>
      </w:pPr>
      <w:r>
        <w:t>The value for TYPE tag is fixed as mentioned in syntax.</w:t>
      </w:r>
    </w:p>
    <w:p w:rsidR="004D2310" w:rsidRDefault="004D2310" w:rsidP="004D2310">
      <w:pPr>
        <w:pStyle w:val="NoteHeading"/>
        <w:ind w:left="1080"/>
      </w:pPr>
      <w:r>
        <w:t>Based on the retailer detail system will identify the domain of the retailer which will use to get the relevant card groups.</w:t>
      </w:r>
    </w:p>
    <w:p w:rsidR="004D2310" w:rsidRDefault="004D2310" w:rsidP="004D2310">
      <w:pPr>
        <w:pStyle w:val="NoteHeading"/>
        <w:ind w:left="1080"/>
      </w:pPr>
      <w:r>
        <w:t>There is IN communication to get the service class of the subscriber</w:t>
      </w:r>
    </w:p>
    <w:p w:rsidR="004D2310" w:rsidRDefault="004D2310" w:rsidP="004D2310">
      <w:pPr>
        <w:pStyle w:val="NoteHeading"/>
        <w:ind w:left="1080"/>
        <w:rPr>
          <w:color w:val="1F497D" w:themeColor="dark2"/>
        </w:rPr>
      </w:pPr>
      <w:r>
        <w:t>SUBSERVICE will contain values which will be different from refill ID that is passed to IN. PreTUPS will internally map and send appropriate refillID to IN</w:t>
      </w:r>
    </w:p>
    <w:p w:rsidR="004D2310" w:rsidRDefault="004D2310" w:rsidP="004D2310">
      <w:pPr>
        <w:pStyle w:val="BodyText2"/>
      </w:pPr>
    </w:p>
    <w:p w:rsidR="004D2310" w:rsidRPr="00804A48" w:rsidRDefault="004D2310" w:rsidP="00337049">
      <w:pPr>
        <w:pStyle w:val="Heading2"/>
        <w:rPr>
          <w:lang w:val="en-IN"/>
        </w:rPr>
      </w:pPr>
      <w:bookmarkStart w:id="597" w:name="_Toc439241726"/>
      <w:bookmarkStart w:id="598" w:name="_Toc485139743"/>
      <w:r>
        <w:lastRenderedPageBreak/>
        <w:t xml:space="preserve">2.50 </w:t>
      </w:r>
      <w:r>
        <w:rPr>
          <w:lang w:val="en-IN"/>
        </w:rPr>
        <w:t>Lite</w:t>
      </w:r>
      <w:r w:rsidRPr="00804A48">
        <w:rPr>
          <w:lang w:val="en-IN"/>
        </w:rPr>
        <w:t>Customer Recharge</w:t>
      </w:r>
      <w:bookmarkEnd w:id="597"/>
      <w:bookmarkEnd w:id="598"/>
    </w:p>
    <w:p w:rsidR="004D2310" w:rsidRDefault="004D2310" w:rsidP="004D2310">
      <w:pPr>
        <w:pStyle w:val="BodyText20"/>
        <w:rPr>
          <w:rFonts w:ascii="Arial" w:hAnsi="Arial"/>
          <w:b w:val="0"/>
          <w:bCs w:val="0"/>
          <w:color w:val="auto"/>
          <w:sz w:val="20"/>
        </w:rPr>
      </w:pPr>
      <w:r>
        <w:rPr>
          <w:rFonts w:ascii="Arial" w:hAnsi="Arial"/>
          <w:b w:val="0"/>
          <w:bCs w:val="0"/>
          <w:color w:val="auto"/>
          <w:sz w:val="20"/>
        </w:rPr>
        <w:t>External system can send the recharge request of a subscriber. Recharge of a subscriber can be done by the channel users.</w:t>
      </w:r>
    </w:p>
    <w:p w:rsidR="004D2310" w:rsidRDefault="004D2310" w:rsidP="004D2310">
      <w:pPr>
        <w:pStyle w:val="BodyText20"/>
        <w:rPr>
          <w:rFonts w:ascii="Arial" w:hAnsi="Arial"/>
          <w:b w:val="0"/>
          <w:bCs w:val="0"/>
          <w:color w:val="auto"/>
          <w:sz w:val="20"/>
        </w:rPr>
      </w:pPr>
    </w:p>
    <w:p w:rsidR="004D2310" w:rsidRDefault="004D2310" w:rsidP="00337049">
      <w:pPr>
        <w:pStyle w:val="Heading3"/>
      </w:pPr>
      <w:bookmarkStart w:id="599" w:name="_Toc439241727"/>
      <w:bookmarkStart w:id="600" w:name="_Toc485139744"/>
      <w:r>
        <w:t>XML Request Syntax</w:t>
      </w:r>
      <w:bookmarkEnd w:id="599"/>
      <w:bookmarkEnd w:id="600"/>
    </w:p>
    <w:p w:rsidR="004D2310" w:rsidRDefault="004D2310" w:rsidP="004D2310">
      <w:pPr>
        <w:pStyle w:val="BodyText2"/>
      </w:pPr>
      <w:r>
        <w:t>The external system will send the following request for Customer Recharge. The request format and details of request are mentioned below.</w:t>
      </w:r>
    </w:p>
    <w:p w:rsidR="004D2310" w:rsidRDefault="004D2310" w:rsidP="004D2310">
      <w:pPr>
        <w:pStyle w:val="BodyText2"/>
      </w:pPr>
    </w:p>
    <w:p w:rsidR="004D2310" w:rsidRDefault="004D2310" w:rsidP="004D2310">
      <w:pPr>
        <w:pStyle w:val="BodyText2"/>
        <w:rPr>
          <w:b/>
          <w:bCs/>
          <w:u w:val="single"/>
        </w:rPr>
      </w:pPr>
      <w:r>
        <w:rPr>
          <w:b/>
          <w:bCs/>
          <w:u w:val="single"/>
        </w:rPr>
        <w:t>Request Syntax</w:t>
      </w:r>
    </w:p>
    <w:p w:rsidR="004D2310" w:rsidRDefault="004D2310" w:rsidP="004D2310">
      <w:pPr>
        <w:pStyle w:val="BodyText20"/>
        <w:rPr>
          <w:b w:val="0"/>
          <w:bCs w:val="0"/>
          <w:color w:val="auto"/>
        </w:rPr>
      </w:pPr>
    </w:p>
    <w:p w:rsidR="004D2310" w:rsidRDefault="004D2310" w:rsidP="004D2310">
      <w:pPr>
        <w:pStyle w:val="BodyText2"/>
      </w:pPr>
      <w:r>
        <w:t>&lt;?xml version="1.0"?&gt;</w:t>
      </w:r>
    </w:p>
    <w:p w:rsidR="004D2310" w:rsidRDefault="004D2310" w:rsidP="004D2310">
      <w:pPr>
        <w:pStyle w:val="BodyText2"/>
      </w:pPr>
      <w:r>
        <w:t>&lt;!DOCTYPE COMMAND PUBLIC "-//Ocam//DTD XML Command 1.0//EN" "xml/command.dtd"&gt;</w:t>
      </w:r>
    </w:p>
    <w:p w:rsidR="004D2310" w:rsidRDefault="004D2310" w:rsidP="004D2310">
      <w:pPr>
        <w:pStyle w:val="BodyText2"/>
      </w:pPr>
      <w:r>
        <w:t>&lt;COMMAND&gt;</w:t>
      </w:r>
    </w:p>
    <w:p w:rsidR="004D2310" w:rsidRDefault="004D2310" w:rsidP="004D2310">
      <w:pPr>
        <w:pStyle w:val="BodyText2"/>
      </w:pPr>
      <w:r>
        <w:t>&lt;TYPE&gt;RCTRFSERREQ&lt;/TYPE&gt;</w:t>
      </w:r>
    </w:p>
    <w:p w:rsidR="004D2310" w:rsidRPr="00E06C04" w:rsidRDefault="004D2310" w:rsidP="004D2310">
      <w:pPr>
        <w:pStyle w:val="Code"/>
        <w:ind w:left="0"/>
        <w:rPr>
          <w:lang w:val="en-IN"/>
        </w:rPr>
      </w:pPr>
      <w:r w:rsidRPr="00E06C04">
        <w:rPr>
          <w:lang w:val="en-IN"/>
        </w:rPr>
        <w:t>&lt;EXTNWCODE&gt;&lt;Network External Code&gt;&lt;/EXTNWCODE&gt;</w:t>
      </w:r>
    </w:p>
    <w:p w:rsidR="004D2310" w:rsidRDefault="004D2310" w:rsidP="004D2310">
      <w:pPr>
        <w:pStyle w:val="BodyText2"/>
      </w:pPr>
      <w:r>
        <w:t>&lt;MSISDN1&gt;&lt;Retailer MSISDN&gt;&lt;/MSISDN1&gt;</w:t>
      </w:r>
    </w:p>
    <w:p w:rsidR="004D2310" w:rsidRDefault="004D2310" w:rsidP="004D2310">
      <w:pPr>
        <w:pStyle w:val="BodyText2"/>
      </w:pPr>
      <w:r>
        <w:t>&lt;PIN&gt;&lt;Retailer PIN&gt;&lt;/PIN&gt;</w:t>
      </w:r>
    </w:p>
    <w:p w:rsidR="004D2310" w:rsidRDefault="004D2310" w:rsidP="004D2310">
      <w:pPr>
        <w:pStyle w:val="BodyText2"/>
      </w:pPr>
      <w:r>
        <w:t>&lt;MSISDN2&gt;&lt; Payee MSISDN&gt;&lt;/MSISDN2&gt;</w:t>
      </w:r>
    </w:p>
    <w:p w:rsidR="004D2310" w:rsidRDefault="004D2310" w:rsidP="004D2310">
      <w:pPr>
        <w:pStyle w:val="BodyText2"/>
      </w:pPr>
      <w:r>
        <w:t>&lt;AMOUNT&gt;&lt;Amount&gt;&lt;/AMOUNT&gt;</w:t>
      </w:r>
    </w:p>
    <w:p w:rsidR="004D2310" w:rsidRDefault="004D2310" w:rsidP="004D2310">
      <w:pPr>
        <w:pStyle w:val="BodyText2"/>
      </w:pPr>
      <w:r>
        <w:t>&lt;LANGUAGE1&gt;&lt;Retailer Language&gt;&lt;/LANGUAGE1&gt;</w:t>
      </w:r>
    </w:p>
    <w:p w:rsidR="004D2310" w:rsidRDefault="004D2310" w:rsidP="004D2310">
      <w:pPr>
        <w:pStyle w:val="BodyText2"/>
      </w:pPr>
      <w:r>
        <w:t>&lt;LANGUAGE2&gt;&lt;Payee Language&gt;&lt;/LANGUAGE2&gt;</w:t>
      </w:r>
    </w:p>
    <w:p w:rsidR="004D2310" w:rsidRDefault="004D2310" w:rsidP="004D2310">
      <w:pPr>
        <w:pStyle w:val="BodyText2"/>
      </w:pPr>
      <w:r>
        <w:t>&lt;SELECTOR&gt;&lt;Selector&gt;&lt;/SELECTOR&gt;</w:t>
      </w:r>
    </w:p>
    <w:p w:rsidR="004D2310" w:rsidRDefault="004D2310" w:rsidP="004D2310">
      <w:pPr>
        <w:pStyle w:val="BodyText2"/>
      </w:pPr>
      <w:r w:rsidRPr="008470CC">
        <w:rPr>
          <w:highlight w:val="yellow"/>
        </w:rPr>
        <w:t>&lt;SERVICECLASS&gt;&lt;Service class of the subscriber&gt;&lt;/SERVICECLASS&gt;</w:t>
      </w:r>
    </w:p>
    <w:p w:rsidR="004D2310" w:rsidRDefault="004D2310" w:rsidP="004D2310">
      <w:pPr>
        <w:pStyle w:val="BodyText2"/>
      </w:pPr>
      <w:r>
        <w:t>&lt;/COMMAND&gt;</w:t>
      </w:r>
    </w:p>
    <w:p w:rsidR="004D2310" w:rsidRDefault="004D2310" w:rsidP="004D2310">
      <w:pPr>
        <w:pStyle w:val="BodyText2"/>
        <w:ind w:left="720"/>
      </w:pPr>
    </w:p>
    <w:p w:rsidR="004D2310" w:rsidRDefault="004D2310" w:rsidP="004D2310">
      <w:pPr>
        <w:pStyle w:val="NoteHeading"/>
        <w:numPr>
          <w:ilvl w:val="0"/>
          <w:numId w:val="38"/>
        </w:numPr>
        <w:tabs>
          <w:tab w:val="left" w:pos="990"/>
        </w:tabs>
        <w:ind w:left="990" w:hanging="540"/>
        <w:jc w:val="left"/>
      </w:pPr>
      <w:r>
        <w:t>BONUS tag would not be available in this new API.</w:t>
      </w:r>
    </w:p>
    <w:p w:rsidR="004D2310" w:rsidRDefault="004D2310" w:rsidP="004D2310">
      <w:pPr>
        <w:pStyle w:val="BodyText2"/>
        <w:ind w:left="720"/>
      </w:pPr>
    </w:p>
    <w:p w:rsidR="004D2310" w:rsidRDefault="004D2310" w:rsidP="004D2310">
      <w:pPr>
        <w:pStyle w:val="BodyText2"/>
        <w:ind w:left="720"/>
      </w:pPr>
    </w:p>
    <w:p w:rsidR="004D2310" w:rsidRDefault="004D2310" w:rsidP="004D2310">
      <w:pPr>
        <w:pStyle w:val="BodyText2"/>
        <w:rPr>
          <w:b/>
          <w:bCs/>
          <w:sz w:val="24"/>
          <w:u w:val="single"/>
        </w:rPr>
      </w:pPr>
      <w:r>
        <w:rPr>
          <w:b/>
          <w:bCs/>
          <w:sz w:val="24"/>
          <w:u w:val="single"/>
        </w:rPr>
        <w:t>Fields Detail</w:t>
      </w:r>
    </w:p>
    <w:p w:rsidR="004D2310" w:rsidRPr="00982881" w:rsidRDefault="004D2310" w:rsidP="004D2310">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440"/>
        <w:gridCol w:w="2356"/>
      </w:tblGrid>
      <w:tr w:rsidR="004D2310" w:rsidTr="00446274">
        <w:trPr>
          <w:trHeight w:val="281"/>
          <w:tblHeader/>
        </w:trPr>
        <w:tc>
          <w:tcPr>
            <w:tcW w:w="1350" w:type="dxa"/>
            <w:shd w:val="clear" w:color="auto" w:fill="E31837"/>
          </w:tcPr>
          <w:p w:rsidR="004D2310" w:rsidRDefault="004D2310" w:rsidP="00446274">
            <w:pPr>
              <w:pStyle w:val="TableColumnLabels"/>
              <w:rPr>
                <w:rFonts w:ascii="Arial" w:hAnsi="Arial" w:cs="Arial"/>
                <w:sz w:val="18"/>
              </w:rPr>
            </w:pPr>
            <w:r>
              <w:rPr>
                <w:rFonts w:ascii="Arial" w:hAnsi="Arial" w:cs="Arial"/>
                <w:sz w:val="18"/>
              </w:rPr>
              <w:t>TAG</w:t>
            </w:r>
          </w:p>
        </w:tc>
        <w:tc>
          <w:tcPr>
            <w:tcW w:w="1530" w:type="dxa"/>
            <w:shd w:val="clear" w:color="auto" w:fill="E31837"/>
          </w:tcPr>
          <w:p w:rsidR="004D2310" w:rsidRDefault="004D2310" w:rsidP="00446274">
            <w:pPr>
              <w:pStyle w:val="TableColumnLabels"/>
              <w:rPr>
                <w:rFonts w:ascii="Arial" w:hAnsi="Arial" w:cs="Arial"/>
                <w:sz w:val="18"/>
              </w:rPr>
            </w:pPr>
            <w:r>
              <w:rPr>
                <w:rFonts w:ascii="Arial" w:hAnsi="Arial" w:cs="Arial"/>
                <w:sz w:val="18"/>
              </w:rPr>
              <w:t>Fields</w:t>
            </w:r>
          </w:p>
        </w:tc>
        <w:tc>
          <w:tcPr>
            <w:tcW w:w="1620" w:type="dxa"/>
            <w:shd w:val="clear" w:color="auto" w:fill="E31837"/>
          </w:tcPr>
          <w:p w:rsidR="004D2310" w:rsidRDefault="004D2310" w:rsidP="00446274">
            <w:pPr>
              <w:pStyle w:val="TableColumnLabels"/>
              <w:rPr>
                <w:rFonts w:ascii="Arial" w:hAnsi="Arial" w:cs="Arial"/>
                <w:sz w:val="18"/>
              </w:rPr>
            </w:pPr>
            <w:r>
              <w:t>Example</w:t>
            </w:r>
          </w:p>
        </w:tc>
        <w:tc>
          <w:tcPr>
            <w:tcW w:w="1350" w:type="dxa"/>
            <w:shd w:val="clear" w:color="auto" w:fill="E31837"/>
          </w:tcPr>
          <w:p w:rsidR="004D2310" w:rsidRDefault="004D2310" w:rsidP="00446274">
            <w:pPr>
              <w:pStyle w:val="TableColumnLabels"/>
              <w:rPr>
                <w:rFonts w:ascii="Arial" w:hAnsi="Arial" w:cs="Arial"/>
                <w:sz w:val="18"/>
              </w:rPr>
            </w:pPr>
            <w:r>
              <w:t>Max Length</w:t>
            </w:r>
          </w:p>
        </w:tc>
        <w:tc>
          <w:tcPr>
            <w:tcW w:w="1440" w:type="dxa"/>
            <w:shd w:val="clear" w:color="auto" w:fill="E31837"/>
          </w:tcPr>
          <w:p w:rsidR="004D2310" w:rsidRDefault="004D2310" w:rsidP="00446274">
            <w:pPr>
              <w:pStyle w:val="TableColumnLabels"/>
              <w:rPr>
                <w:rFonts w:ascii="Arial" w:hAnsi="Arial" w:cs="Arial"/>
                <w:sz w:val="18"/>
              </w:rPr>
            </w:pPr>
            <w:r>
              <w:t>Optional/ Mandatory</w:t>
            </w:r>
          </w:p>
        </w:tc>
        <w:tc>
          <w:tcPr>
            <w:tcW w:w="2356" w:type="dxa"/>
            <w:shd w:val="clear" w:color="auto" w:fill="E31837"/>
          </w:tcPr>
          <w:p w:rsidR="004D2310" w:rsidRDefault="004D2310" w:rsidP="00446274">
            <w:pPr>
              <w:pStyle w:val="TableColumnLabels"/>
              <w:rPr>
                <w:rFonts w:ascii="Arial" w:hAnsi="Arial" w:cs="Arial"/>
                <w:sz w:val="18"/>
              </w:rPr>
            </w:pPr>
            <w:r>
              <w:t>Remarks</w:t>
            </w:r>
          </w:p>
        </w:tc>
      </w:tr>
      <w:tr w:rsidR="004D2310" w:rsidTr="00446274">
        <w:trPr>
          <w:trHeight w:val="281"/>
        </w:trPr>
        <w:tc>
          <w:tcPr>
            <w:tcW w:w="1350" w:type="dxa"/>
          </w:tcPr>
          <w:p w:rsidR="004D2310" w:rsidRDefault="004D2310" w:rsidP="00446274">
            <w:pPr>
              <w:pStyle w:val="Tablecontent"/>
            </w:pPr>
            <w:r>
              <w:t>Type</w:t>
            </w:r>
          </w:p>
        </w:tc>
        <w:tc>
          <w:tcPr>
            <w:tcW w:w="1530" w:type="dxa"/>
          </w:tcPr>
          <w:p w:rsidR="004D2310" w:rsidRDefault="004D2310" w:rsidP="00446274">
            <w:pPr>
              <w:pStyle w:val="Tablecontent"/>
            </w:pPr>
            <w:r>
              <w:t>Request type</w:t>
            </w:r>
          </w:p>
        </w:tc>
        <w:tc>
          <w:tcPr>
            <w:tcW w:w="1620" w:type="dxa"/>
          </w:tcPr>
          <w:p w:rsidR="004D2310" w:rsidRDefault="004D2310" w:rsidP="00446274">
            <w:pPr>
              <w:pStyle w:val="Tablecontent"/>
            </w:pPr>
            <w:r>
              <w:t>RCTRFSERREQ</w:t>
            </w:r>
          </w:p>
        </w:tc>
        <w:tc>
          <w:tcPr>
            <w:tcW w:w="1350" w:type="dxa"/>
          </w:tcPr>
          <w:p w:rsidR="004D2310" w:rsidRDefault="004D2310" w:rsidP="00446274">
            <w:pPr>
              <w:pStyle w:val="Tablecontent"/>
            </w:pPr>
            <w:r>
              <w:t>10</w:t>
            </w:r>
          </w:p>
        </w:tc>
        <w:tc>
          <w:tcPr>
            <w:tcW w:w="1440" w:type="dxa"/>
          </w:tcPr>
          <w:p w:rsidR="004D2310" w:rsidRDefault="004D2310" w:rsidP="00446274">
            <w:pPr>
              <w:pStyle w:val="Tablecontent"/>
            </w:pPr>
            <w:r>
              <w:t>M</w:t>
            </w:r>
          </w:p>
        </w:tc>
        <w:tc>
          <w:tcPr>
            <w:tcW w:w="2356" w:type="dxa"/>
          </w:tcPr>
          <w:p w:rsidR="004D2310" w:rsidRDefault="004D2310" w:rsidP="00446274">
            <w:pPr>
              <w:pStyle w:val="Tablecontent"/>
            </w:pPr>
            <w:r>
              <w:t>Request Type</w:t>
            </w:r>
          </w:p>
        </w:tc>
      </w:tr>
      <w:tr w:rsidR="004D2310" w:rsidTr="00446274">
        <w:trPr>
          <w:trHeight w:val="281"/>
        </w:trPr>
        <w:tc>
          <w:tcPr>
            <w:tcW w:w="1350" w:type="dxa"/>
          </w:tcPr>
          <w:p w:rsidR="004D2310" w:rsidRPr="00E06C04" w:rsidRDefault="004D2310" w:rsidP="00446274">
            <w:pPr>
              <w:pStyle w:val="Tablecontent"/>
              <w:rPr>
                <w:lang w:val="en-IN"/>
              </w:rPr>
            </w:pPr>
            <w:r w:rsidRPr="00E06C04">
              <w:rPr>
                <w:lang w:val="en-IN"/>
              </w:rPr>
              <w:t>EXTNWCODE</w:t>
            </w:r>
          </w:p>
        </w:tc>
        <w:tc>
          <w:tcPr>
            <w:tcW w:w="1530" w:type="dxa"/>
          </w:tcPr>
          <w:p w:rsidR="004D2310" w:rsidRPr="00E06C04" w:rsidRDefault="004D2310" w:rsidP="00446274">
            <w:pPr>
              <w:pStyle w:val="Tablecontent"/>
              <w:rPr>
                <w:lang w:val="en-IN"/>
              </w:rPr>
            </w:pPr>
            <w:r w:rsidRPr="00E06C04">
              <w:rPr>
                <w:lang w:val="en-IN"/>
              </w:rPr>
              <w:t xml:space="preserve">Network code </w:t>
            </w:r>
          </w:p>
        </w:tc>
        <w:tc>
          <w:tcPr>
            <w:tcW w:w="1620" w:type="dxa"/>
          </w:tcPr>
          <w:p w:rsidR="004D2310" w:rsidRPr="00E06C04" w:rsidRDefault="004D2310" w:rsidP="00446274">
            <w:pPr>
              <w:pStyle w:val="Tablecontent"/>
              <w:rPr>
                <w:lang w:val="en-IN"/>
              </w:rPr>
            </w:pPr>
            <w:r w:rsidRPr="00E06C04">
              <w:rPr>
                <w:lang w:val="en-IN"/>
              </w:rPr>
              <w:t xml:space="preserve">Network code of the Channel User defined in </w:t>
            </w:r>
            <w:r>
              <w:rPr>
                <w:lang w:val="en-IN"/>
              </w:rPr>
              <w:t>PreTUPS</w:t>
            </w:r>
            <w:r w:rsidRPr="00E06C04">
              <w:rPr>
                <w:lang w:val="en-IN"/>
              </w:rPr>
              <w:t xml:space="preserve"> as External Network code</w:t>
            </w:r>
          </w:p>
        </w:tc>
        <w:tc>
          <w:tcPr>
            <w:tcW w:w="1350" w:type="dxa"/>
          </w:tcPr>
          <w:p w:rsidR="004D2310" w:rsidRPr="00E06C04" w:rsidRDefault="00873A9B" w:rsidP="00446274">
            <w:pPr>
              <w:pStyle w:val="Tablecontent"/>
              <w:rPr>
                <w:lang w:val="en-IN"/>
              </w:rPr>
            </w:pPr>
            <w:r>
              <w:rPr>
                <w:lang w:val="en-IN"/>
              </w:rPr>
              <w:t>A(2)</w:t>
            </w:r>
          </w:p>
        </w:tc>
        <w:tc>
          <w:tcPr>
            <w:tcW w:w="1440" w:type="dxa"/>
          </w:tcPr>
          <w:p w:rsidR="004D2310" w:rsidRPr="00E06C04" w:rsidRDefault="00873A9B" w:rsidP="00446274">
            <w:pPr>
              <w:pStyle w:val="Tablecontent"/>
              <w:rPr>
                <w:lang w:val="en-IN"/>
              </w:rPr>
            </w:pPr>
            <w:r>
              <w:rPr>
                <w:lang w:val="en-IN"/>
              </w:rPr>
              <w:t>M</w:t>
            </w:r>
          </w:p>
        </w:tc>
        <w:tc>
          <w:tcPr>
            <w:tcW w:w="2356" w:type="dxa"/>
          </w:tcPr>
          <w:p w:rsidR="004D2310" w:rsidRPr="00E06C04" w:rsidRDefault="004D2310" w:rsidP="00446274">
            <w:pPr>
              <w:pStyle w:val="Tablecontent"/>
              <w:rPr>
                <w:lang w:val="en-IN"/>
              </w:rPr>
            </w:pPr>
            <w:r w:rsidRPr="00E06C04">
              <w:rPr>
                <w:lang w:val="en-IN"/>
              </w:rPr>
              <w:t>M</w:t>
            </w:r>
          </w:p>
        </w:tc>
      </w:tr>
      <w:tr w:rsidR="004D2310" w:rsidTr="00446274">
        <w:trPr>
          <w:trHeight w:val="872"/>
        </w:trPr>
        <w:tc>
          <w:tcPr>
            <w:tcW w:w="1350" w:type="dxa"/>
          </w:tcPr>
          <w:p w:rsidR="004D2310" w:rsidRDefault="004D2310" w:rsidP="00446274">
            <w:pPr>
              <w:pStyle w:val="Tablecontent"/>
            </w:pPr>
            <w:r>
              <w:t>MSISDN1</w:t>
            </w:r>
          </w:p>
        </w:tc>
        <w:tc>
          <w:tcPr>
            <w:tcW w:w="1530" w:type="dxa"/>
          </w:tcPr>
          <w:p w:rsidR="004D2310" w:rsidRDefault="004D2310" w:rsidP="00446274">
            <w:pPr>
              <w:pStyle w:val="Tablecontent"/>
            </w:pPr>
            <w:r>
              <w:t>Retailer MSISDN</w:t>
            </w:r>
          </w:p>
        </w:tc>
        <w:tc>
          <w:tcPr>
            <w:tcW w:w="1620" w:type="dxa"/>
          </w:tcPr>
          <w:p w:rsidR="004D2310" w:rsidRDefault="004D2310" w:rsidP="00446274">
            <w:pPr>
              <w:pStyle w:val="Tablecontent"/>
            </w:pPr>
            <w:r>
              <w:t>9942222</w:t>
            </w:r>
          </w:p>
          <w:p w:rsidR="004D2310" w:rsidRDefault="004D2310" w:rsidP="00446274">
            <w:pPr>
              <w:pStyle w:val="Tablecontent"/>
            </w:pPr>
            <w:r w:rsidRPr="00E06C04">
              <w:rPr>
                <w:b/>
                <w:bCs/>
                <w:lang w:val="en-IN"/>
              </w:rPr>
              <w:t xml:space="preserve">When </w:t>
            </w:r>
            <w:r>
              <w:t xml:space="preserve">MSISDN1 </w:t>
            </w:r>
            <w:r w:rsidRPr="00E06C04">
              <w:rPr>
                <w:b/>
                <w:bCs/>
                <w:lang w:val="en-IN"/>
              </w:rPr>
              <w:t xml:space="preserve">is available in request then </w:t>
            </w:r>
            <w:r>
              <w:t>PIN</w:t>
            </w:r>
            <w:r w:rsidRPr="00E06C04">
              <w:rPr>
                <w:b/>
                <w:bCs/>
                <w:lang w:val="en-IN"/>
              </w:rPr>
              <w:t xml:space="preserve"> is mandatory for the request</w:t>
            </w:r>
          </w:p>
        </w:tc>
        <w:tc>
          <w:tcPr>
            <w:tcW w:w="1350" w:type="dxa"/>
          </w:tcPr>
          <w:p w:rsidR="004D2310" w:rsidRDefault="004D2310" w:rsidP="00446274">
            <w:pPr>
              <w:pStyle w:val="Tablecontent"/>
            </w:pPr>
            <w:r>
              <w:t>15</w:t>
            </w:r>
          </w:p>
        </w:tc>
        <w:tc>
          <w:tcPr>
            <w:tcW w:w="1440" w:type="dxa"/>
          </w:tcPr>
          <w:p w:rsidR="004D2310" w:rsidRDefault="00A86295" w:rsidP="00446274">
            <w:pPr>
              <w:pStyle w:val="Tablecontent"/>
            </w:pPr>
            <w:r>
              <w:t>M</w:t>
            </w:r>
          </w:p>
        </w:tc>
        <w:tc>
          <w:tcPr>
            <w:tcW w:w="2356" w:type="dxa"/>
          </w:tcPr>
          <w:p w:rsidR="004D2310" w:rsidRDefault="004D2310" w:rsidP="00446274">
            <w:pPr>
              <w:pStyle w:val="Tablecontent"/>
            </w:pPr>
            <w:r>
              <w:t>All MSISDN should be without country code.</w:t>
            </w:r>
          </w:p>
          <w:p w:rsidR="004D2310" w:rsidRDefault="004D2310" w:rsidP="00446274">
            <w:pPr>
              <w:pStyle w:val="Tablecontent"/>
            </w:pPr>
            <w:r>
              <w:t>(National dial format)</w:t>
            </w:r>
          </w:p>
        </w:tc>
      </w:tr>
      <w:tr w:rsidR="004D2310" w:rsidTr="00446274">
        <w:trPr>
          <w:trHeight w:val="638"/>
        </w:trPr>
        <w:tc>
          <w:tcPr>
            <w:tcW w:w="1350" w:type="dxa"/>
          </w:tcPr>
          <w:p w:rsidR="004D2310" w:rsidRDefault="004D2310" w:rsidP="00446274">
            <w:pPr>
              <w:pStyle w:val="Tablecontent"/>
            </w:pPr>
            <w:r>
              <w:lastRenderedPageBreak/>
              <w:t>PIN</w:t>
            </w:r>
          </w:p>
        </w:tc>
        <w:tc>
          <w:tcPr>
            <w:tcW w:w="1530" w:type="dxa"/>
          </w:tcPr>
          <w:p w:rsidR="004D2310" w:rsidRDefault="004D2310" w:rsidP="00446274">
            <w:pPr>
              <w:pStyle w:val="Tablecontent"/>
            </w:pPr>
            <w:r>
              <w:t>Retailer PIN</w:t>
            </w:r>
          </w:p>
        </w:tc>
        <w:tc>
          <w:tcPr>
            <w:tcW w:w="1620" w:type="dxa"/>
          </w:tcPr>
          <w:p w:rsidR="004D2310" w:rsidRDefault="004D2310" w:rsidP="00446274">
            <w:pPr>
              <w:pStyle w:val="Tablecontent"/>
            </w:pPr>
            <w:r>
              <w:t>3946</w:t>
            </w:r>
          </w:p>
        </w:tc>
        <w:tc>
          <w:tcPr>
            <w:tcW w:w="1350" w:type="dxa"/>
          </w:tcPr>
          <w:p w:rsidR="004D2310" w:rsidRDefault="004D2310" w:rsidP="00446274">
            <w:pPr>
              <w:pStyle w:val="Tablecontent"/>
            </w:pPr>
            <w:r>
              <w:t>4</w:t>
            </w:r>
          </w:p>
        </w:tc>
        <w:tc>
          <w:tcPr>
            <w:tcW w:w="1440" w:type="dxa"/>
          </w:tcPr>
          <w:p w:rsidR="004D2310" w:rsidRDefault="00A86295" w:rsidP="00446274">
            <w:pPr>
              <w:pStyle w:val="Tablecontent"/>
            </w:pPr>
            <w:r>
              <w:t>-M</w:t>
            </w:r>
          </w:p>
        </w:tc>
        <w:tc>
          <w:tcPr>
            <w:tcW w:w="2356" w:type="dxa"/>
          </w:tcPr>
          <w:p w:rsidR="004D2310" w:rsidRDefault="004D2310" w:rsidP="00446274">
            <w:pPr>
              <w:pStyle w:val="Tablecontent"/>
            </w:pPr>
            <w:r>
              <w:t>Numeric Only.</w:t>
            </w:r>
          </w:p>
        </w:tc>
      </w:tr>
      <w:tr w:rsidR="004D2310" w:rsidTr="00446274">
        <w:trPr>
          <w:trHeight w:val="638"/>
        </w:trPr>
        <w:tc>
          <w:tcPr>
            <w:tcW w:w="9646" w:type="dxa"/>
            <w:gridSpan w:val="6"/>
          </w:tcPr>
          <w:p w:rsidR="004D2310" w:rsidRPr="00E06C04" w:rsidRDefault="004D2310" w:rsidP="00446274">
            <w:pPr>
              <w:pStyle w:val="Tablecontent"/>
              <w:rPr>
                <w:lang w:val="en-IN"/>
              </w:rPr>
            </w:pPr>
          </w:p>
        </w:tc>
      </w:tr>
      <w:tr w:rsidR="004D2310" w:rsidTr="00446274">
        <w:trPr>
          <w:trHeight w:val="638"/>
        </w:trPr>
        <w:tc>
          <w:tcPr>
            <w:tcW w:w="1350" w:type="dxa"/>
          </w:tcPr>
          <w:p w:rsidR="004D2310" w:rsidRPr="00E06C04" w:rsidRDefault="004D2310" w:rsidP="00446274">
            <w:pPr>
              <w:pStyle w:val="Tablecontent"/>
              <w:rPr>
                <w:lang w:val="en-IN"/>
              </w:rPr>
            </w:pPr>
          </w:p>
        </w:tc>
        <w:tc>
          <w:tcPr>
            <w:tcW w:w="1530" w:type="dxa"/>
          </w:tcPr>
          <w:p w:rsidR="004D2310" w:rsidRPr="00E06C04" w:rsidRDefault="004D2310" w:rsidP="00446274">
            <w:pPr>
              <w:pStyle w:val="Tablecontent"/>
              <w:rPr>
                <w:lang w:val="en-IN"/>
              </w:rPr>
            </w:pPr>
          </w:p>
        </w:tc>
        <w:tc>
          <w:tcPr>
            <w:tcW w:w="1620" w:type="dxa"/>
          </w:tcPr>
          <w:p w:rsidR="004D2310" w:rsidRPr="00E06C04" w:rsidRDefault="004D2310" w:rsidP="00446274">
            <w:pPr>
              <w:pStyle w:val="Tablecontent"/>
              <w:rPr>
                <w:b/>
                <w:bCs/>
                <w:lang w:val="en-IN"/>
              </w:rPr>
            </w:pPr>
          </w:p>
        </w:tc>
        <w:tc>
          <w:tcPr>
            <w:tcW w:w="1350" w:type="dxa"/>
          </w:tcPr>
          <w:p w:rsidR="004D2310" w:rsidRPr="00E06C04" w:rsidRDefault="004D2310" w:rsidP="00446274">
            <w:pPr>
              <w:pStyle w:val="Tablecontent"/>
              <w:rPr>
                <w:lang w:val="en-IN"/>
              </w:rPr>
            </w:pPr>
          </w:p>
        </w:tc>
        <w:tc>
          <w:tcPr>
            <w:tcW w:w="1440" w:type="dxa"/>
          </w:tcPr>
          <w:p w:rsidR="004D2310" w:rsidRPr="00E06C04" w:rsidRDefault="004D2310" w:rsidP="00446274">
            <w:pPr>
              <w:pStyle w:val="Tablecontent"/>
              <w:rPr>
                <w:lang w:val="en-IN"/>
              </w:rPr>
            </w:pPr>
          </w:p>
        </w:tc>
        <w:tc>
          <w:tcPr>
            <w:tcW w:w="2356" w:type="dxa"/>
          </w:tcPr>
          <w:p w:rsidR="004D2310" w:rsidRPr="00E06C04" w:rsidRDefault="004D2310" w:rsidP="00446274">
            <w:pPr>
              <w:pStyle w:val="Tablecontent"/>
              <w:rPr>
                <w:lang w:val="en-IN"/>
              </w:rPr>
            </w:pPr>
          </w:p>
        </w:tc>
      </w:tr>
      <w:tr w:rsidR="004D2310" w:rsidTr="00446274">
        <w:trPr>
          <w:trHeight w:val="638"/>
        </w:trPr>
        <w:tc>
          <w:tcPr>
            <w:tcW w:w="1350" w:type="dxa"/>
          </w:tcPr>
          <w:p w:rsidR="004D2310" w:rsidRPr="00E06C04" w:rsidRDefault="004D2310" w:rsidP="00446274">
            <w:pPr>
              <w:pStyle w:val="Tablecontent"/>
              <w:rPr>
                <w:lang w:val="en-IN"/>
              </w:rPr>
            </w:pPr>
          </w:p>
        </w:tc>
        <w:tc>
          <w:tcPr>
            <w:tcW w:w="1530" w:type="dxa"/>
          </w:tcPr>
          <w:p w:rsidR="004D2310" w:rsidRPr="00E06C04" w:rsidRDefault="004D2310" w:rsidP="00446274">
            <w:pPr>
              <w:pStyle w:val="Tablecontent"/>
              <w:rPr>
                <w:lang w:val="en-IN"/>
              </w:rPr>
            </w:pPr>
          </w:p>
        </w:tc>
        <w:tc>
          <w:tcPr>
            <w:tcW w:w="1620" w:type="dxa"/>
          </w:tcPr>
          <w:p w:rsidR="004D2310" w:rsidRPr="00E06C04" w:rsidRDefault="004D2310" w:rsidP="00446274">
            <w:pPr>
              <w:pStyle w:val="Tablecontent"/>
              <w:rPr>
                <w:lang w:val="en-IN"/>
              </w:rPr>
            </w:pPr>
          </w:p>
        </w:tc>
        <w:tc>
          <w:tcPr>
            <w:tcW w:w="1350" w:type="dxa"/>
          </w:tcPr>
          <w:p w:rsidR="004D2310" w:rsidRPr="00E06C04" w:rsidRDefault="004D2310" w:rsidP="00446274">
            <w:pPr>
              <w:pStyle w:val="Tablecontent"/>
              <w:rPr>
                <w:lang w:val="en-IN"/>
              </w:rPr>
            </w:pPr>
          </w:p>
        </w:tc>
        <w:tc>
          <w:tcPr>
            <w:tcW w:w="1440" w:type="dxa"/>
          </w:tcPr>
          <w:p w:rsidR="004D2310" w:rsidRPr="00E06C04" w:rsidRDefault="004D2310" w:rsidP="00446274">
            <w:pPr>
              <w:pStyle w:val="Tablecontent"/>
              <w:rPr>
                <w:lang w:val="en-IN"/>
              </w:rPr>
            </w:pPr>
          </w:p>
        </w:tc>
        <w:tc>
          <w:tcPr>
            <w:tcW w:w="2356" w:type="dxa"/>
          </w:tcPr>
          <w:p w:rsidR="004D2310" w:rsidRPr="00E06C04" w:rsidRDefault="004D2310" w:rsidP="00446274">
            <w:pPr>
              <w:pStyle w:val="Tablecontent"/>
              <w:rPr>
                <w:lang w:val="en-IN"/>
              </w:rPr>
            </w:pPr>
          </w:p>
        </w:tc>
      </w:tr>
      <w:tr w:rsidR="004D2310" w:rsidTr="00446274">
        <w:trPr>
          <w:trHeight w:val="575"/>
        </w:trPr>
        <w:tc>
          <w:tcPr>
            <w:tcW w:w="1350" w:type="dxa"/>
          </w:tcPr>
          <w:p w:rsidR="004D2310" w:rsidRDefault="004D2310" w:rsidP="00446274">
            <w:pPr>
              <w:pStyle w:val="Tablecontent"/>
            </w:pPr>
            <w:r>
              <w:t>MSISDN2</w:t>
            </w:r>
          </w:p>
        </w:tc>
        <w:tc>
          <w:tcPr>
            <w:tcW w:w="1530" w:type="dxa"/>
          </w:tcPr>
          <w:p w:rsidR="004D2310" w:rsidRDefault="004D2310" w:rsidP="00446274">
            <w:pPr>
              <w:pStyle w:val="Tablecontent"/>
            </w:pPr>
            <w:r>
              <w:t>Payee MSISDN</w:t>
            </w:r>
          </w:p>
        </w:tc>
        <w:tc>
          <w:tcPr>
            <w:tcW w:w="1620" w:type="dxa"/>
          </w:tcPr>
          <w:p w:rsidR="004D2310" w:rsidRDefault="004D2310" w:rsidP="00446274">
            <w:pPr>
              <w:pStyle w:val="Tablecontent"/>
            </w:pPr>
            <w:r>
              <w:t>9942223</w:t>
            </w:r>
          </w:p>
        </w:tc>
        <w:tc>
          <w:tcPr>
            <w:tcW w:w="1350" w:type="dxa"/>
          </w:tcPr>
          <w:p w:rsidR="004D2310" w:rsidRDefault="004D2310" w:rsidP="00446274">
            <w:pPr>
              <w:pStyle w:val="Tablecontent"/>
            </w:pPr>
            <w:r>
              <w:t>15</w:t>
            </w:r>
          </w:p>
        </w:tc>
        <w:tc>
          <w:tcPr>
            <w:tcW w:w="1440" w:type="dxa"/>
          </w:tcPr>
          <w:p w:rsidR="004D2310" w:rsidRDefault="004D2310" w:rsidP="00446274">
            <w:pPr>
              <w:pStyle w:val="Tablecontent"/>
            </w:pPr>
            <w:r>
              <w:t>M</w:t>
            </w:r>
          </w:p>
        </w:tc>
        <w:tc>
          <w:tcPr>
            <w:tcW w:w="2356" w:type="dxa"/>
          </w:tcPr>
          <w:p w:rsidR="004D2310" w:rsidRDefault="004D2310" w:rsidP="00446274">
            <w:pPr>
              <w:pStyle w:val="Tablecontent"/>
            </w:pPr>
            <w:r>
              <w:t xml:space="preserve">Numeric and without country code. </w:t>
            </w:r>
          </w:p>
        </w:tc>
      </w:tr>
      <w:tr w:rsidR="004D2310" w:rsidTr="00446274">
        <w:trPr>
          <w:trHeight w:val="305"/>
        </w:trPr>
        <w:tc>
          <w:tcPr>
            <w:tcW w:w="1350" w:type="dxa"/>
          </w:tcPr>
          <w:p w:rsidR="004D2310" w:rsidRDefault="004D2310" w:rsidP="00446274">
            <w:pPr>
              <w:pStyle w:val="Tablecontent"/>
            </w:pPr>
            <w:r>
              <w:t>AMOUNT</w:t>
            </w:r>
          </w:p>
        </w:tc>
        <w:tc>
          <w:tcPr>
            <w:tcW w:w="1530" w:type="dxa"/>
          </w:tcPr>
          <w:p w:rsidR="004D2310" w:rsidRDefault="004D2310" w:rsidP="00446274">
            <w:pPr>
              <w:pStyle w:val="Tablecontent"/>
            </w:pPr>
            <w:r>
              <w:t>Amount</w:t>
            </w:r>
          </w:p>
        </w:tc>
        <w:tc>
          <w:tcPr>
            <w:tcW w:w="1620" w:type="dxa"/>
          </w:tcPr>
          <w:p w:rsidR="004D2310" w:rsidRDefault="004D2310" w:rsidP="00446274">
            <w:pPr>
              <w:pStyle w:val="Tablecontent"/>
            </w:pPr>
            <w:r>
              <w:t>100</w:t>
            </w:r>
          </w:p>
        </w:tc>
        <w:tc>
          <w:tcPr>
            <w:tcW w:w="1350" w:type="dxa"/>
          </w:tcPr>
          <w:p w:rsidR="004D2310" w:rsidRDefault="004D2310" w:rsidP="00446274">
            <w:pPr>
              <w:pStyle w:val="Tablecontent"/>
            </w:pPr>
            <w:r>
              <w:t>10</w:t>
            </w:r>
          </w:p>
        </w:tc>
        <w:tc>
          <w:tcPr>
            <w:tcW w:w="1440" w:type="dxa"/>
          </w:tcPr>
          <w:p w:rsidR="004D2310" w:rsidRDefault="004D2310" w:rsidP="00446274">
            <w:pPr>
              <w:pStyle w:val="Tablecontent"/>
            </w:pPr>
            <w:r>
              <w:t>M</w:t>
            </w:r>
          </w:p>
        </w:tc>
        <w:tc>
          <w:tcPr>
            <w:tcW w:w="2356" w:type="dxa"/>
          </w:tcPr>
          <w:p w:rsidR="004D2310" w:rsidRDefault="004D2310" w:rsidP="00446274">
            <w:pPr>
              <w:pStyle w:val="Tablecontent"/>
            </w:pPr>
            <w:r>
              <w:t>Numeric Only.</w:t>
            </w:r>
          </w:p>
        </w:tc>
      </w:tr>
      <w:tr w:rsidR="004D2310" w:rsidTr="00446274">
        <w:trPr>
          <w:trHeight w:val="1043"/>
        </w:trPr>
        <w:tc>
          <w:tcPr>
            <w:tcW w:w="1350" w:type="dxa"/>
          </w:tcPr>
          <w:p w:rsidR="004D2310" w:rsidRDefault="004D2310" w:rsidP="00446274">
            <w:pPr>
              <w:pStyle w:val="Tablecontent"/>
            </w:pPr>
            <w:r>
              <w:t>LANGUAGE1</w:t>
            </w:r>
          </w:p>
        </w:tc>
        <w:tc>
          <w:tcPr>
            <w:tcW w:w="1530" w:type="dxa"/>
          </w:tcPr>
          <w:p w:rsidR="004D2310" w:rsidRDefault="004D2310" w:rsidP="00446274">
            <w:pPr>
              <w:pStyle w:val="Tablecontent"/>
            </w:pPr>
            <w:r>
              <w:t>Retailer Language</w:t>
            </w:r>
          </w:p>
        </w:tc>
        <w:tc>
          <w:tcPr>
            <w:tcW w:w="1620" w:type="dxa"/>
          </w:tcPr>
          <w:p w:rsidR="004D2310" w:rsidRDefault="004D2310" w:rsidP="00446274">
            <w:pPr>
              <w:pStyle w:val="Tablecontent"/>
            </w:pPr>
            <w:r>
              <w:t>1</w:t>
            </w:r>
          </w:p>
        </w:tc>
        <w:tc>
          <w:tcPr>
            <w:tcW w:w="1350" w:type="dxa"/>
          </w:tcPr>
          <w:p w:rsidR="004D2310" w:rsidRDefault="004D2310" w:rsidP="00446274">
            <w:pPr>
              <w:pStyle w:val="Tablecontent"/>
            </w:pPr>
            <w:r>
              <w:t>1</w:t>
            </w:r>
          </w:p>
        </w:tc>
        <w:tc>
          <w:tcPr>
            <w:tcW w:w="1440" w:type="dxa"/>
          </w:tcPr>
          <w:p w:rsidR="004D2310" w:rsidRDefault="001C52FA" w:rsidP="00446274">
            <w:pPr>
              <w:pStyle w:val="Tablecontent"/>
            </w:pPr>
            <w:r>
              <w:t>O</w:t>
            </w:r>
          </w:p>
        </w:tc>
        <w:tc>
          <w:tcPr>
            <w:tcW w:w="2356" w:type="dxa"/>
          </w:tcPr>
          <w:p w:rsidR="004D2310" w:rsidRDefault="004D2310" w:rsidP="00446274">
            <w:pPr>
              <w:pStyle w:val="Tablecontent"/>
            </w:pPr>
            <w:r>
              <w:t>Numeric only, Retailer Language Code</w:t>
            </w:r>
          </w:p>
          <w:p w:rsidR="004D2310" w:rsidRDefault="004D2310" w:rsidP="00446274">
            <w:pPr>
              <w:pStyle w:val="Tablecontent"/>
            </w:pPr>
            <w:r>
              <w:t>This code must be defined in PreTUPS system.</w:t>
            </w:r>
          </w:p>
        </w:tc>
      </w:tr>
      <w:tr w:rsidR="004D2310" w:rsidTr="00446274">
        <w:trPr>
          <w:trHeight w:val="1043"/>
        </w:trPr>
        <w:tc>
          <w:tcPr>
            <w:tcW w:w="1350" w:type="dxa"/>
          </w:tcPr>
          <w:p w:rsidR="004D2310" w:rsidRDefault="004D2310" w:rsidP="00446274">
            <w:pPr>
              <w:pStyle w:val="Tablecontent"/>
            </w:pPr>
            <w:r>
              <w:t>LANGUAGE2</w:t>
            </w:r>
          </w:p>
        </w:tc>
        <w:tc>
          <w:tcPr>
            <w:tcW w:w="1530" w:type="dxa"/>
          </w:tcPr>
          <w:p w:rsidR="004D2310" w:rsidRDefault="004D2310" w:rsidP="00446274">
            <w:pPr>
              <w:pStyle w:val="Tablecontent"/>
            </w:pPr>
            <w:r>
              <w:t xml:space="preserve"> Payee Language</w:t>
            </w:r>
          </w:p>
        </w:tc>
        <w:tc>
          <w:tcPr>
            <w:tcW w:w="1620" w:type="dxa"/>
          </w:tcPr>
          <w:p w:rsidR="004D2310" w:rsidRDefault="004D2310" w:rsidP="00446274">
            <w:pPr>
              <w:pStyle w:val="Tablecontent"/>
            </w:pPr>
            <w:r>
              <w:t>1</w:t>
            </w:r>
          </w:p>
        </w:tc>
        <w:tc>
          <w:tcPr>
            <w:tcW w:w="1350" w:type="dxa"/>
          </w:tcPr>
          <w:p w:rsidR="004D2310" w:rsidRDefault="004D2310" w:rsidP="00446274">
            <w:pPr>
              <w:pStyle w:val="Tablecontent"/>
            </w:pPr>
            <w:r>
              <w:t>1</w:t>
            </w:r>
          </w:p>
        </w:tc>
        <w:tc>
          <w:tcPr>
            <w:tcW w:w="1440" w:type="dxa"/>
          </w:tcPr>
          <w:p w:rsidR="004D2310" w:rsidRDefault="001C52FA" w:rsidP="00446274">
            <w:pPr>
              <w:pStyle w:val="Tablecontent"/>
            </w:pPr>
            <w:r>
              <w:t>O</w:t>
            </w:r>
          </w:p>
        </w:tc>
        <w:tc>
          <w:tcPr>
            <w:tcW w:w="2356" w:type="dxa"/>
          </w:tcPr>
          <w:p w:rsidR="004D2310" w:rsidRDefault="004D2310" w:rsidP="00446274">
            <w:pPr>
              <w:pStyle w:val="Tablecontent"/>
            </w:pPr>
            <w:r>
              <w:t>Numeric only, Payee Language Code</w:t>
            </w:r>
          </w:p>
          <w:p w:rsidR="004D2310" w:rsidRDefault="004D2310" w:rsidP="00446274">
            <w:pPr>
              <w:pStyle w:val="Tablecontent"/>
            </w:pPr>
            <w:r>
              <w:t>This code must be defined in PreTUPS system.</w:t>
            </w:r>
          </w:p>
        </w:tc>
      </w:tr>
      <w:tr w:rsidR="004D2310" w:rsidTr="00446274">
        <w:trPr>
          <w:trHeight w:val="575"/>
        </w:trPr>
        <w:tc>
          <w:tcPr>
            <w:tcW w:w="1350" w:type="dxa"/>
          </w:tcPr>
          <w:p w:rsidR="004D2310" w:rsidRDefault="004D2310" w:rsidP="00446274">
            <w:pPr>
              <w:pStyle w:val="Tablecontent"/>
            </w:pPr>
            <w:r w:rsidRPr="00D03708">
              <w:t>SERVICECLASS</w:t>
            </w:r>
          </w:p>
        </w:tc>
        <w:tc>
          <w:tcPr>
            <w:tcW w:w="1530" w:type="dxa"/>
          </w:tcPr>
          <w:p w:rsidR="004D2310" w:rsidRDefault="004D2310" w:rsidP="00446274">
            <w:pPr>
              <w:pStyle w:val="Tablecontent"/>
            </w:pPr>
            <w:r>
              <w:t>Service class</w:t>
            </w:r>
          </w:p>
        </w:tc>
        <w:tc>
          <w:tcPr>
            <w:tcW w:w="1620" w:type="dxa"/>
          </w:tcPr>
          <w:p w:rsidR="004D2310" w:rsidRDefault="004D2310" w:rsidP="00446274">
            <w:pPr>
              <w:pStyle w:val="Tablecontent"/>
            </w:pPr>
            <w:r>
              <w:t>SCLASS</w:t>
            </w:r>
          </w:p>
        </w:tc>
        <w:tc>
          <w:tcPr>
            <w:tcW w:w="1350" w:type="dxa"/>
          </w:tcPr>
          <w:p w:rsidR="004D2310" w:rsidRDefault="004D2310" w:rsidP="00446274">
            <w:pPr>
              <w:pStyle w:val="Tablecontent"/>
            </w:pPr>
            <w:r>
              <w:t>C(15)</w:t>
            </w:r>
          </w:p>
        </w:tc>
        <w:tc>
          <w:tcPr>
            <w:tcW w:w="1440" w:type="dxa"/>
          </w:tcPr>
          <w:p w:rsidR="004D2310" w:rsidRDefault="001C52FA" w:rsidP="00446274">
            <w:pPr>
              <w:pStyle w:val="Tablecontent"/>
            </w:pPr>
            <w:r>
              <w:t>O</w:t>
            </w:r>
          </w:p>
        </w:tc>
        <w:tc>
          <w:tcPr>
            <w:tcW w:w="2356" w:type="dxa"/>
          </w:tcPr>
          <w:p w:rsidR="004D2310" w:rsidRDefault="004D2310" w:rsidP="00446274">
            <w:pPr>
              <w:pStyle w:val="Tablecontent"/>
            </w:pPr>
            <w:r>
              <w:t>Alphanumeric</w:t>
            </w:r>
          </w:p>
        </w:tc>
      </w:tr>
      <w:tr w:rsidR="004D2310" w:rsidTr="00446274">
        <w:trPr>
          <w:trHeight w:val="593"/>
        </w:trPr>
        <w:tc>
          <w:tcPr>
            <w:tcW w:w="1350" w:type="dxa"/>
          </w:tcPr>
          <w:p w:rsidR="004D2310" w:rsidRDefault="004D2310" w:rsidP="00446274">
            <w:pPr>
              <w:pStyle w:val="Tablecontent"/>
            </w:pPr>
            <w:r>
              <w:t>SELECTOR</w:t>
            </w:r>
          </w:p>
        </w:tc>
        <w:tc>
          <w:tcPr>
            <w:tcW w:w="1530" w:type="dxa"/>
          </w:tcPr>
          <w:p w:rsidR="004D2310" w:rsidRDefault="004D2310" w:rsidP="00446274">
            <w:pPr>
              <w:pStyle w:val="Tablecontent"/>
            </w:pPr>
            <w:r>
              <w:t>Selector</w:t>
            </w:r>
          </w:p>
        </w:tc>
        <w:tc>
          <w:tcPr>
            <w:tcW w:w="1620" w:type="dxa"/>
          </w:tcPr>
          <w:p w:rsidR="004D2310" w:rsidRDefault="004D2310" w:rsidP="00446274">
            <w:pPr>
              <w:pStyle w:val="Tablecontent"/>
            </w:pPr>
            <w:r>
              <w:t>1</w:t>
            </w:r>
          </w:p>
        </w:tc>
        <w:tc>
          <w:tcPr>
            <w:tcW w:w="1350" w:type="dxa"/>
          </w:tcPr>
          <w:p w:rsidR="004D2310" w:rsidRDefault="004D2310" w:rsidP="00446274">
            <w:pPr>
              <w:pStyle w:val="Tablecontent"/>
            </w:pPr>
            <w:r>
              <w:t>10</w:t>
            </w:r>
          </w:p>
        </w:tc>
        <w:tc>
          <w:tcPr>
            <w:tcW w:w="1440" w:type="dxa"/>
          </w:tcPr>
          <w:p w:rsidR="004D2310" w:rsidRDefault="004D2310" w:rsidP="00446274">
            <w:pPr>
              <w:pStyle w:val="Tablecontent"/>
            </w:pPr>
            <w:r>
              <w:t>M</w:t>
            </w:r>
          </w:p>
        </w:tc>
        <w:tc>
          <w:tcPr>
            <w:tcW w:w="2356" w:type="dxa"/>
          </w:tcPr>
          <w:p w:rsidR="004D2310" w:rsidRDefault="004D2310" w:rsidP="00446274">
            <w:pPr>
              <w:pStyle w:val="Tablecontent"/>
            </w:pPr>
            <w:r>
              <w:t>Selector should be numeric 1, 2, 3, 4 and 5.</w:t>
            </w:r>
          </w:p>
        </w:tc>
      </w:tr>
    </w:tbl>
    <w:p w:rsidR="004D2310" w:rsidRPr="0096673A" w:rsidRDefault="004D2310" w:rsidP="004D2310">
      <w:pPr>
        <w:pStyle w:val="NoteHeading"/>
        <w:numPr>
          <w:ilvl w:val="0"/>
          <w:numId w:val="38"/>
        </w:numPr>
        <w:tabs>
          <w:tab w:val="left" w:pos="990"/>
        </w:tabs>
        <w:ind w:left="990" w:hanging="540"/>
        <w:jc w:val="left"/>
      </w:pPr>
      <w:r w:rsidRPr="0096673A">
        <w:t>All tags are mandatory to be present in XML. If value is optional and tag must be present.</w:t>
      </w:r>
    </w:p>
    <w:p w:rsidR="004D2310" w:rsidRDefault="004D2310" w:rsidP="004D2310">
      <w:pPr>
        <w:pStyle w:val="NoteHeading"/>
        <w:numPr>
          <w:ilvl w:val="0"/>
          <w:numId w:val="38"/>
        </w:numPr>
        <w:tabs>
          <w:tab w:val="left" w:pos="990"/>
        </w:tabs>
        <w:ind w:left="990" w:hanging="540"/>
        <w:jc w:val="left"/>
      </w:pPr>
      <w:r w:rsidRPr="0096673A">
        <w:t>The value for TYPE tag is fixed as mentioned in syntax.</w:t>
      </w:r>
    </w:p>
    <w:p w:rsidR="004D2310" w:rsidRDefault="004D2310" w:rsidP="004D2310">
      <w:pPr>
        <w:pStyle w:val="BodyText2"/>
      </w:pPr>
    </w:p>
    <w:p w:rsidR="004D2310" w:rsidRDefault="004D2310" w:rsidP="00337049">
      <w:pPr>
        <w:pStyle w:val="Heading3"/>
      </w:pPr>
      <w:bookmarkStart w:id="601" w:name="_Toc439241728"/>
      <w:bookmarkStart w:id="602" w:name="_Toc485139745"/>
      <w:r>
        <w:t>XML Response Syntax</w:t>
      </w:r>
      <w:bookmarkEnd w:id="601"/>
      <w:bookmarkEnd w:id="602"/>
    </w:p>
    <w:p w:rsidR="004D2310" w:rsidRDefault="004D2310" w:rsidP="004D2310">
      <w:pPr>
        <w:pStyle w:val="BodyText2"/>
      </w:pPr>
      <w:r>
        <w:t xml:space="preserve">PreTUPS will send following response (acknowledgement) to </w:t>
      </w:r>
      <w:r w:rsidR="002821B5">
        <w:t xml:space="preserve">EXTGW </w:t>
      </w:r>
      <w:r>
        <w:t xml:space="preserve"> system for Customer Recharge Request. The XML response details are mentioned below.</w:t>
      </w:r>
    </w:p>
    <w:p w:rsidR="004D2310" w:rsidRDefault="004D2310" w:rsidP="004D2310">
      <w:pPr>
        <w:pStyle w:val="BodyText2"/>
        <w:jc w:val="left"/>
      </w:pPr>
    </w:p>
    <w:p w:rsidR="004D2310" w:rsidRDefault="004D2310" w:rsidP="004D2310">
      <w:pPr>
        <w:pStyle w:val="BodyText2"/>
        <w:rPr>
          <w:b/>
          <w:bCs/>
          <w:u w:val="single"/>
        </w:rPr>
      </w:pPr>
      <w:r>
        <w:rPr>
          <w:b/>
          <w:bCs/>
          <w:u w:val="single"/>
        </w:rPr>
        <w:t>Response Syntax</w:t>
      </w:r>
    </w:p>
    <w:p w:rsidR="004D2310" w:rsidRDefault="004D2310" w:rsidP="004D2310">
      <w:pPr>
        <w:pStyle w:val="BodyText2"/>
        <w:jc w:val="left"/>
      </w:pPr>
      <w:r>
        <w:t>&lt;?xml version="1.0"?&gt;</w:t>
      </w:r>
    </w:p>
    <w:p w:rsidR="004D2310" w:rsidRDefault="004D2310" w:rsidP="004D2310">
      <w:pPr>
        <w:pStyle w:val="BodyText2"/>
        <w:jc w:val="left"/>
      </w:pPr>
      <w:r>
        <w:t>&lt;!DOCTYPE COMMAND PUBLIC "-//Ocam//DTD XML Command 1.0//EN" "xml/command.dtd"&gt;</w:t>
      </w:r>
    </w:p>
    <w:p w:rsidR="004D2310" w:rsidRDefault="004D2310" w:rsidP="004D2310">
      <w:pPr>
        <w:pStyle w:val="BodyText2"/>
        <w:jc w:val="left"/>
      </w:pPr>
      <w:r>
        <w:t>&lt;COMMAND&gt;</w:t>
      </w:r>
    </w:p>
    <w:p w:rsidR="004D2310" w:rsidRDefault="004D2310" w:rsidP="004D2310">
      <w:pPr>
        <w:pStyle w:val="BodyText2"/>
        <w:jc w:val="left"/>
      </w:pPr>
      <w:r>
        <w:t>&lt;TYPE&gt;RCTRFSERRESP&lt;/TYPE&gt;</w:t>
      </w:r>
      <w:r>
        <w:tab/>
      </w:r>
    </w:p>
    <w:p w:rsidR="004D2310" w:rsidRDefault="004D2310" w:rsidP="004D2310">
      <w:pPr>
        <w:pStyle w:val="BodyText2"/>
        <w:jc w:val="left"/>
      </w:pPr>
      <w:r>
        <w:t>&lt;TXNSTATUS&gt;&lt;Transaction Status&gt;&lt;/TXNSTATUS&gt;</w:t>
      </w:r>
    </w:p>
    <w:p w:rsidR="001C52FA" w:rsidRDefault="001C52FA" w:rsidP="004D2310">
      <w:pPr>
        <w:pStyle w:val="BodyText2"/>
        <w:jc w:val="left"/>
      </w:pPr>
      <w:r>
        <w:t>&lt;MESSAGE&gt;</w:t>
      </w:r>
      <w:r w:rsidR="00F80C72">
        <w:t>&lt;</w:t>
      </w:r>
      <w:r>
        <w:t>Transaction Message</w:t>
      </w:r>
      <w:r w:rsidR="00F80C72">
        <w:t>&gt;</w:t>
      </w:r>
      <w:r>
        <w:t>&lt;/MESSAGE&gt;</w:t>
      </w:r>
    </w:p>
    <w:p w:rsidR="004D2310" w:rsidRDefault="004D2310" w:rsidP="004D2310">
      <w:pPr>
        <w:pStyle w:val="BodyText2"/>
        <w:jc w:val="left"/>
      </w:pPr>
      <w:r>
        <w:t>&lt;/COMMAND&gt;</w:t>
      </w:r>
    </w:p>
    <w:p w:rsidR="004D2310" w:rsidRDefault="004D2310" w:rsidP="004D2310">
      <w:pPr>
        <w:pStyle w:val="BodyText2"/>
        <w:jc w:val="left"/>
      </w:pPr>
    </w:p>
    <w:p w:rsidR="004D2310" w:rsidRDefault="004D2310" w:rsidP="004D2310">
      <w:pPr>
        <w:pStyle w:val="BodyText2"/>
      </w:pPr>
      <w:r>
        <w:rPr>
          <w:b/>
          <w:bCs/>
          <w:u w:val="single"/>
        </w:rPr>
        <w:t>Fields Detail</w:t>
      </w:r>
    </w:p>
    <w:p w:rsidR="004D2310" w:rsidRDefault="004D2310" w:rsidP="004D2310">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4D2310" w:rsidTr="00446274">
        <w:trPr>
          <w:trHeight w:val="281"/>
          <w:tblHeader/>
        </w:trPr>
        <w:tc>
          <w:tcPr>
            <w:tcW w:w="1350" w:type="dxa"/>
            <w:shd w:val="clear" w:color="auto" w:fill="E31837"/>
          </w:tcPr>
          <w:p w:rsidR="004D2310" w:rsidRDefault="004D2310" w:rsidP="00446274">
            <w:pPr>
              <w:pStyle w:val="TableColumnLabels"/>
              <w:rPr>
                <w:rFonts w:ascii="Arial" w:hAnsi="Arial" w:cs="Arial"/>
                <w:sz w:val="18"/>
              </w:rPr>
            </w:pPr>
            <w:r>
              <w:rPr>
                <w:rFonts w:ascii="Arial" w:hAnsi="Arial" w:cs="Arial"/>
                <w:sz w:val="18"/>
              </w:rPr>
              <w:lastRenderedPageBreak/>
              <w:t>TAG</w:t>
            </w:r>
          </w:p>
        </w:tc>
        <w:tc>
          <w:tcPr>
            <w:tcW w:w="1530" w:type="dxa"/>
            <w:shd w:val="clear" w:color="auto" w:fill="E31837"/>
          </w:tcPr>
          <w:p w:rsidR="004D2310" w:rsidRDefault="004D2310" w:rsidP="00446274">
            <w:pPr>
              <w:pStyle w:val="TableColumnLabels"/>
              <w:rPr>
                <w:rFonts w:ascii="Arial" w:hAnsi="Arial" w:cs="Arial"/>
                <w:sz w:val="18"/>
              </w:rPr>
            </w:pPr>
            <w:r>
              <w:rPr>
                <w:rFonts w:ascii="Arial" w:hAnsi="Arial" w:cs="Arial"/>
                <w:sz w:val="18"/>
              </w:rPr>
              <w:t>Fields</w:t>
            </w:r>
          </w:p>
        </w:tc>
        <w:tc>
          <w:tcPr>
            <w:tcW w:w="1620" w:type="dxa"/>
            <w:shd w:val="clear" w:color="auto" w:fill="E31837"/>
          </w:tcPr>
          <w:p w:rsidR="004D2310" w:rsidRDefault="004D2310" w:rsidP="00446274">
            <w:pPr>
              <w:pStyle w:val="TableColumnLabels"/>
              <w:rPr>
                <w:rFonts w:ascii="Arial" w:hAnsi="Arial" w:cs="Arial"/>
                <w:sz w:val="18"/>
              </w:rPr>
            </w:pPr>
            <w:r>
              <w:t>Example</w:t>
            </w:r>
          </w:p>
        </w:tc>
        <w:tc>
          <w:tcPr>
            <w:tcW w:w="1350" w:type="dxa"/>
            <w:shd w:val="clear" w:color="auto" w:fill="E31837"/>
          </w:tcPr>
          <w:p w:rsidR="004D2310" w:rsidRDefault="004D2310" w:rsidP="00446274">
            <w:pPr>
              <w:pStyle w:val="TableColumnLabels"/>
              <w:rPr>
                <w:rFonts w:ascii="Arial" w:hAnsi="Arial" w:cs="Arial"/>
                <w:sz w:val="18"/>
              </w:rPr>
            </w:pPr>
            <w:r>
              <w:t>Max Length</w:t>
            </w:r>
          </w:p>
        </w:tc>
        <w:tc>
          <w:tcPr>
            <w:tcW w:w="1620" w:type="dxa"/>
            <w:shd w:val="clear" w:color="auto" w:fill="E31837"/>
          </w:tcPr>
          <w:p w:rsidR="004D2310" w:rsidRDefault="004D2310" w:rsidP="00446274">
            <w:pPr>
              <w:pStyle w:val="TableColumnLabels"/>
              <w:rPr>
                <w:rFonts w:ascii="Arial" w:hAnsi="Arial" w:cs="Arial"/>
                <w:sz w:val="18"/>
              </w:rPr>
            </w:pPr>
            <w:r>
              <w:t>Optional/Mandatory</w:t>
            </w:r>
          </w:p>
        </w:tc>
        <w:tc>
          <w:tcPr>
            <w:tcW w:w="2176" w:type="dxa"/>
            <w:shd w:val="clear" w:color="auto" w:fill="E31837"/>
          </w:tcPr>
          <w:p w:rsidR="004D2310" w:rsidRDefault="004D2310" w:rsidP="00446274">
            <w:pPr>
              <w:pStyle w:val="TableColumnLabels"/>
              <w:rPr>
                <w:rFonts w:ascii="Arial" w:hAnsi="Arial" w:cs="Arial"/>
                <w:sz w:val="18"/>
              </w:rPr>
            </w:pPr>
            <w:r>
              <w:t>Remarks</w:t>
            </w:r>
          </w:p>
        </w:tc>
      </w:tr>
      <w:tr w:rsidR="004D2310" w:rsidTr="00446274">
        <w:trPr>
          <w:trHeight w:val="281"/>
        </w:trPr>
        <w:tc>
          <w:tcPr>
            <w:tcW w:w="1350" w:type="dxa"/>
          </w:tcPr>
          <w:p w:rsidR="004D2310" w:rsidRDefault="004D2310" w:rsidP="00446274">
            <w:pPr>
              <w:pStyle w:val="Tablecontent"/>
              <w:rPr>
                <w:lang w:val="fr-FR"/>
              </w:rPr>
            </w:pPr>
            <w:r>
              <w:rPr>
                <w:lang w:val="fr-FR"/>
              </w:rPr>
              <w:t>Type</w:t>
            </w:r>
          </w:p>
        </w:tc>
        <w:tc>
          <w:tcPr>
            <w:tcW w:w="1530" w:type="dxa"/>
          </w:tcPr>
          <w:p w:rsidR="004D2310" w:rsidRDefault="001C52FA" w:rsidP="00446274">
            <w:pPr>
              <w:pStyle w:val="Tablecontent"/>
              <w:rPr>
                <w:lang w:val="fr-FR"/>
              </w:rPr>
            </w:pPr>
            <w:r>
              <w:t>Response Type</w:t>
            </w:r>
          </w:p>
        </w:tc>
        <w:tc>
          <w:tcPr>
            <w:tcW w:w="1620" w:type="dxa"/>
          </w:tcPr>
          <w:p w:rsidR="004D2310" w:rsidRDefault="004D2310" w:rsidP="00446274">
            <w:pPr>
              <w:pStyle w:val="Tablecontent"/>
              <w:rPr>
                <w:lang w:val="fr-FR"/>
              </w:rPr>
            </w:pPr>
            <w:r>
              <w:rPr>
                <w:lang w:val="fr-FR"/>
              </w:rPr>
              <w:t>RCTRFSERRESP</w:t>
            </w:r>
          </w:p>
        </w:tc>
        <w:tc>
          <w:tcPr>
            <w:tcW w:w="1350" w:type="dxa"/>
          </w:tcPr>
          <w:p w:rsidR="004D2310" w:rsidRDefault="004D2310" w:rsidP="00446274">
            <w:pPr>
              <w:pStyle w:val="Tablecontent"/>
            </w:pPr>
            <w:r>
              <w:t>10</w:t>
            </w:r>
          </w:p>
        </w:tc>
        <w:tc>
          <w:tcPr>
            <w:tcW w:w="1620" w:type="dxa"/>
          </w:tcPr>
          <w:p w:rsidR="004D2310" w:rsidRDefault="004D2310" w:rsidP="00446274">
            <w:pPr>
              <w:pStyle w:val="Tablecontent"/>
            </w:pPr>
            <w:r>
              <w:t>M</w:t>
            </w:r>
          </w:p>
        </w:tc>
        <w:tc>
          <w:tcPr>
            <w:tcW w:w="2176" w:type="dxa"/>
          </w:tcPr>
          <w:p w:rsidR="004D2310" w:rsidRDefault="004D2310" w:rsidP="00446274">
            <w:pPr>
              <w:pStyle w:val="Tablecontent"/>
            </w:pPr>
            <w:r>
              <w:t>Response Type</w:t>
            </w:r>
          </w:p>
        </w:tc>
      </w:tr>
      <w:tr w:rsidR="004D2310" w:rsidTr="00446274">
        <w:trPr>
          <w:trHeight w:val="980"/>
        </w:trPr>
        <w:tc>
          <w:tcPr>
            <w:tcW w:w="1350" w:type="dxa"/>
          </w:tcPr>
          <w:p w:rsidR="004D2310" w:rsidRDefault="004D2310" w:rsidP="00446274">
            <w:pPr>
              <w:pStyle w:val="Tablecontent"/>
            </w:pPr>
            <w:r>
              <w:t>TXNSTATUS</w:t>
            </w:r>
          </w:p>
        </w:tc>
        <w:tc>
          <w:tcPr>
            <w:tcW w:w="1530" w:type="dxa"/>
          </w:tcPr>
          <w:p w:rsidR="004D2310" w:rsidRDefault="004D2310" w:rsidP="00446274">
            <w:pPr>
              <w:pStyle w:val="Tablecontent"/>
            </w:pPr>
            <w:r>
              <w:t>Transaction Status</w:t>
            </w:r>
          </w:p>
        </w:tc>
        <w:tc>
          <w:tcPr>
            <w:tcW w:w="1620" w:type="dxa"/>
          </w:tcPr>
          <w:p w:rsidR="004D2310" w:rsidRDefault="004D2310" w:rsidP="00446274">
            <w:pPr>
              <w:pStyle w:val="Tablecontent"/>
            </w:pPr>
            <w:r>
              <w:t>200</w:t>
            </w:r>
          </w:p>
        </w:tc>
        <w:tc>
          <w:tcPr>
            <w:tcW w:w="1350" w:type="dxa"/>
          </w:tcPr>
          <w:p w:rsidR="004D2310" w:rsidRDefault="004D2310" w:rsidP="00446274">
            <w:pPr>
              <w:pStyle w:val="Tablecontent"/>
            </w:pPr>
            <w:r>
              <w:t>5</w:t>
            </w:r>
          </w:p>
        </w:tc>
        <w:tc>
          <w:tcPr>
            <w:tcW w:w="1620" w:type="dxa"/>
          </w:tcPr>
          <w:p w:rsidR="004D2310" w:rsidRDefault="004D2310" w:rsidP="00446274">
            <w:pPr>
              <w:pStyle w:val="Tablecontent"/>
            </w:pPr>
            <w:r>
              <w:t>M</w:t>
            </w:r>
          </w:p>
        </w:tc>
        <w:tc>
          <w:tcPr>
            <w:tcW w:w="2176" w:type="dxa"/>
          </w:tcPr>
          <w:p w:rsidR="004D2310" w:rsidRDefault="004D2310" w:rsidP="00446274">
            <w:pPr>
              <w:pStyle w:val="Tablecontent"/>
            </w:pPr>
            <w:r w:rsidRPr="00F11D34">
              <w:t>Intermediate transaction Status. Final status would be send over the SMS notification.</w:t>
            </w:r>
          </w:p>
        </w:tc>
      </w:tr>
      <w:tr w:rsidR="001C52FA" w:rsidTr="00446274">
        <w:trPr>
          <w:trHeight w:val="980"/>
        </w:trPr>
        <w:tc>
          <w:tcPr>
            <w:tcW w:w="1350" w:type="dxa"/>
          </w:tcPr>
          <w:p w:rsidR="001C52FA" w:rsidRDefault="001C52FA" w:rsidP="00446274">
            <w:pPr>
              <w:pStyle w:val="Tablecontent"/>
            </w:pPr>
            <w:r>
              <w:t>MESSAGE</w:t>
            </w:r>
          </w:p>
        </w:tc>
        <w:tc>
          <w:tcPr>
            <w:tcW w:w="1530" w:type="dxa"/>
          </w:tcPr>
          <w:p w:rsidR="001C52FA" w:rsidRDefault="001C52FA" w:rsidP="00446274">
            <w:pPr>
              <w:pStyle w:val="Tablecontent"/>
            </w:pPr>
            <w:r w:rsidRPr="00F94968">
              <w:rPr>
                <w:rFonts w:cs="Arial"/>
                <w:bCs/>
                <w:szCs w:val="18"/>
              </w:rPr>
              <w:t>Message</w:t>
            </w:r>
            <w:r w:rsidR="007C0F89">
              <w:rPr>
                <w:rFonts w:cs="Arial"/>
                <w:bCs/>
                <w:szCs w:val="18"/>
              </w:rPr>
              <w:t xml:space="preserve"> text</w:t>
            </w:r>
          </w:p>
        </w:tc>
        <w:tc>
          <w:tcPr>
            <w:tcW w:w="1620" w:type="dxa"/>
          </w:tcPr>
          <w:p w:rsidR="001C52FA" w:rsidRDefault="001C52FA" w:rsidP="00764AF5">
            <w:pPr>
              <w:autoSpaceDE w:val="0"/>
              <w:autoSpaceDN w:val="0"/>
              <w:adjustRightInd w:val="0"/>
              <w:rPr>
                <w:rFonts w:ascii="Consolas" w:hAnsi="Consolas" w:cs="Consolas"/>
                <w:sz w:val="20"/>
                <w:szCs w:val="20"/>
              </w:rPr>
            </w:pPr>
            <w:r>
              <w:rPr>
                <w:rFonts w:ascii="Consolas" w:hAnsi="Consolas" w:cs="Consolas"/>
                <w:color w:val="000000"/>
                <w:sz w:val="20"/>
                <w:szCs w:val="20"/>
              </w:rPr>
              <w:t>Transaction number R161213.1222.200001 to recharge 10 INR to 7233665522 is successful. Your new balance is 874.58 INR</w:t>
            </w:r>
          </w:p>
          <w:p w:rsidR="001C52FA" w:rsidRDefault="001C52FA" w:rsidP="00446274">
            <w:pPr>
              <w:pStyle w:val="Tablecontent"/>
            </w:pPr>
          </w:p>
        </w:tc>
        <w:tc>
          <w:tcPr>
            <w:tcW w:w="1350" w:type="dxa"/>
          </w:tcPr>
          <w:p w:rsidR="001C52FA" w:rsidRDefault="001C52FA" w:rsidP="00446274">
            <w:pPr>
              <w:pStyle w:val="Tablecontent"/>
            </w:pPr>
            <w:r>
              <w:t>100</w:t>
            </w:r>
          </w:p>
        </w:tc>
        <w:tc>
          <w:tcPr>
            <w:tcW w:w="1620" w:type="dxa"/>
          </w:tcPr>
          <w:p w:rsidR="001C52FA" w:rsidRDefault="001C52FA" w:rsidP="00446274">
            <w:pPr>
              <w:pStyle w:val="Tablecontent"/>
            </w:pPr>
            <w:r>
              <w:t>M</w:t>
            </w:r>
          </w:p>
        </w:tc>
        <w:tc>
          <w:tcPr>
            <w:tcW w:w="2176" w:type="dxa"/>
          </w:tcPr>
          <w:p w:rsidR="001C52FA" w:rsidRPr="00F11D34" w:rsidRDefault="001C52FA" w:rsidP="00446274">
            <w:pPr>
              <w:pStyle w:val="Tablecontent"/>
            </w:pPr>
            <w:r w:rsidRPr="00F94968">
              <w:rPr>
                <w:rFonts w:cs="Arial"/>
                <w:bCs/>
                <w:szCs w:val="18"/>
              </w:rPr>
              <w:t>Message</w:t>
            </w:r>
            <w:r w:rsidR="007C0F89">
              <w:rPr>
                <w:rFonts w:cs="Arial"/>
                <w:bCs/>
                <w:szCs w:val="18"/>
              </w:rPr>
              <w:t xml:space="preserve"> text</w:t>
            </w:r>
          </w:p>
        </w:tc>
      </w:tr>
    </w:tbl>
    <w:p w:rsidR="004D2310" w:rsidRDefault="004D2310" w:rsidP="004D2310">
      <w:pPr>
        <w:pStyle w:val="NoteHeading"/>
        <w:numPr>
          <w:ilvl w:val="0"/>
          <w:numId w:val="38"/>
        </w:numPr>
        <w:tabs>
          <w:tab w:val="left" w:pos="990"/>
        </w:tabs>
        <w:ind w:left="990" w:hanging="540"/>
        <w:jc w:val="left"/>
      </w:pPr>
      <w:r>
        <w:t>The value for TYPE tag is fixed as mentioned in syntax.</w:t>
      </w:r>
    </w:p>
    <w:p w:rsidR="004D2310" w:rsidRDefault="004D2310" w:rsidP="004D2310">
      <w:pPr>
        <w:pStyle w:val="NoteHeading"/>
        <w:numPr>
          <w:ilvl w:val="0"/>
          <w:numId w:val="0"/>
        </w:numPr>
        <w:tabs>
          <w:tab w:val="left" w:pos="990"/>
        </w:tabs>
        <w:ind w:left="2610"/>
        <w:jc w:val="left"/>
      </w:pPr>
    </w:p>
    <w:p w:rsidR="004D2310" w:rsidRDefault="004D2310" w:rsidP="00633175">
      <w:pPr>
        <w:pStyle w:val="BodyText2"/>
        <w:rPr>
          <w:lang w:val="en-IN"/>
        </w:rPr>
      </w:pPr>
    </w:p>
    <w:p w:rsidR="003A4B48" w:rsidRDefault="003A4B48" w:rsidP="00633175">
      <w:pPr>
        <w:pStyle w:val="BodyText2"/>
        <w:rPr>
          <w:lang w:val="en-IN"/>
        </w:rPr>
      </w:pPr>
    </w:p>
    <w:p w:rsidR="003A4B48" w:rsidRDefault="003A4B48" w:rsidP="00633175">
      <w:pPr>
        <w:pStyle w:val="BodyText2"/>
        <w:rPr>
          <w:lang w:val="en-IN"/>
        </w:rPr>
      </w:pPr>
    </w:p>
    <w:p w:rsidR="006B0FA0" w:rsidRDefault="006B0FA0" w:rsidP="00633175">
      <w:pPr>
        <w:pStyle w:val="BodyText2"/>
        <w:rPr>
          <w:lang w:val="en-IN"/>
        </w:rPr>
      </w:pPr>
    </w:p>
    <w:p w:rsidR="006B0FA0" w:rsidRDefault="006B0FA0" w:rsidP="00633175">
      <w:pPr>
        <w:pStyle w:val="BodyText2"/>
        <w:rPr>
          <w:lang w:val="en-IN"/>
        </w:rPr>
      </w:pPr>
    </w:p>
    <w:p w:rsidR="006B0FA0" w:rsidRDefault="006B0FA0" w:rsidP="00633175">
      <w:pPr>
        <w:pStyle w:val="BodyText2"/>
        <w:rPr>
          <w:lang w:val="en-IN"/>
        </w:rPr>
      </w:pPr>
    </w:p>
    <w:p w:rsidR="006B0FA0" w:rsidRDefault="006B0FA0" w:rsidP="00633175">
      <w:pPr>
        <w:pStyle w:val="BodyText2"/>
        <w:rPr>
          <w:lang w:val="en-IN"/>
        </w:rPr>
      </w:pPr>
    </w:p>
    <w:p w:rsidR="006B0FA0" w:rsidRDefault="006B0FA0" w:rsidP="00633175">
      <w:pPr>
        <w:pStyle w:val="BodyText2"/>
        <w:rPr>
          <w:lang w:val="en-IN"/>
        </w:rPr>
      </w:pPr>
    </w:p>
    <w:p w:rsidR="006B0FA0" w:rsidRDefault="006B0FA0" w:rsidP="00633175">
      <w:pPr>
        <w:pStyle w:val="BodyText2"/>
        <w:rPr>
          <w:lang w:val="en-IN"/>
        </w:rPr>
      </w:pPr>
    </w:p>
    <w:p w:rsidR="006B0FA0" w:rsidRDefault="006B0FA0" w:rsidP="00633175">
      <w:pPr>
        <w:pStyle w:val="BodyText2"/>
        <w:rPr>
          <w:lang w:val="en-IN"/>
        </w:rPr>
      </w:pPr>
    </w:p>
    <w:p w:rsidR="006B0FA0" w:rsidRDefault="006B0FA0" w:rsidP="00633175">
      <w:pPr>
        <w:pStyle w:val="BodyText2"/>
        <w:rPr>
          <w:lang w:val="en-IN"/>
        </w:rPr>
      </w:pPr>
    </w:p>
    <w:p w:rsidR="006B0FA0" w:rsidRDefault="006B0FA0" w:rsidP="00633175">
      <w:pPr>
        <w:pStyle w:val="BodyText2"/>
        <w:rPr>
          <w:lang w:val="en-IN"/>
        </w:rPr>
      </w:pPr>
    </w:p>
    <w:p w:rsidR="006B0FA0" w:rsidRDefault="006B0FA0" w:rsidP="00633175">
      <w:pPr>
        <w:pStyle w:val="BodyText2"/>
        <w:rPr>
          <w:lang w:val="en-IN"/>
        </w:rPr>
      </w:pPr>
    </w:p>
    <w:p w:rsidR="006B0FA0" w:rsidRDefault="006B0FA0" w:rsidP="00633175">
      <w:pPr>
        <w:pStyle w:val="BodyText2"/>
        <w:rPr>
          <w:lang w:val="en-IN"/>
        </w:rPr>
      </w:pPr>
    </w:p>
    <w:p w:rsidR="006B0FA0" w:rsidRDefault="006B0FA0" w:rsidP="00633175">
      <w:pPr>
        <w:pStyle w:val="BodyText2"/>
        <w:rPr>
          <w:lang w:val="en-IN"/>
        </w:rPr>
      </w:pPr>
    </w:p>
    <w:p w:rsidR="004D2310" w:rsidRDefault="004D2310" w:rsidP="00633175">
      <w:pPr>
        <w:pStyle w:val="BodyText2"/>
        <w:rPr>
          <w:lang w:val="en-IN"/>
        </w:rPr>
      </w:pPr>
    </w:p>
    <w:p w:rsidR="002301FC" w:rsidRPr="00337049" w:rsidRDefault="002301FC" w:rsidP="00337049">
      <w:pPr>
        <w:pStyle w:val="Heading2"/>
      </w:pPr>
      <w:bookmarkStart w:id="603" w:name="_Toc485139746"/>
      <w:r w:rsidRPr="00337049">
        <w:t>2.51 SOS Request</w:t>
      </w:r>
      <w:bookmarkEnd w:id="603"/>
    </w:p>
    <w:p w:rsidR="002301FC" w:rsidRDefault="002301FC" w:rsidP="002301FC">
      <w:pPr>
        <w:pStyle w:val="BodyText20"/>
        <w:rPr>
          <w:rFonts w:ascii="Arial" w:hAnsi="Arial"/>
          <w:b w:val="0"/>
          <w:bCs w:val="0"/>
          <w:color w:val="auto"/>
          <w:sz w:val="20"/>
        </w:rPr>
      </w:pPr>
      <w:r>
        <w:rPr>
          <w:rFonts w:ascii="Arial" w:hAnsi="Arial"/>
          <w:b w:val="0"/>
          <w:bCs w:val="0"/>
          <w:color w:val="auto"/>
          <w:sz w:val="20"/>
        </w:rPr>
        <w:t>Channel user can send the SOS request through external system</w:t>
      </w:r>
    </w:p>
    <w:p w:rsidR="002301FC" w:rsidRDefault="002301FC" w:rsidP="002301FC">
      <w:pPr>
        <w:pStyle w:val="BodyText20"/>
        <w:rPr>
          <w:rFonts w:ascii="Arial" w:hAnsi="Arial"/>
          <w:b w:val="0"/>
          <w:bCs w:val="0"/>
          <w:color w:val="auto"/>
          <w:sz w:val="20"/>
        </w:rPr>
      </w:pPr>
    </w:p>
    <w:p w:rsidR="002301FC" w:rsidRDefault="002301FC" w:rsidP="00337049">
      <w:pPr>
        <w:pStyle w:val="Heading3"/>
      </w:pPr>
      <w:bookmarkStart w:id="604" w:name="_Toc485139747"/>
      <w:r>
        <w:t>XML Request Syntax</w:t>
      </w:r>
      <w:bookmarkEnd w:id="604"/>
    </w:p>
    <w:p w:rsidR="002301FC" w:rsidRDefault="002301FC" w:rsidP="002301FC">
      <w:pPr>
        <w:pStyle w:val="BodyText2"/>
      </w:pPr>
      <w:r>
        <w:t>The request format and details of request are mentioned below.</w:t>
      </w:r>
    </w:p>
    <w:p w:rsidR="002301FC" w:rsidRDefault="002301FC" w:rsidP="002301FC">
      <w:pPr>
        <w:pStyle w:val="BodyText2"/>
      </w:pPr>
    </w:p>
    <w:p w:rsidR="002301FC" w:rsidRDefault="002301FC" w:rsidP="002301FC">
      <w:pPr>
        <w:pStyle w:val="BodyText2"/>
        <w:rPr>
          <w:b/>
          <w:bCs/>
          <w:u w:val="single"/>
        </w:rPr>
      </w:pPr>
      <w:r>
        <w:rPr>
          <w:b/>
          <w:bCs/>
          <w:u w:val="single"/>
        </w:rPr>
        <w:t>Request Syntax</w:t>
      </w:r>
    </w:p>
    <w:p w:rsidR="002301FC" w:rsidRDefault="002301FC" w:rsidP="002301FC">
      <w:pPr>
        <w:pStyle w:val="BodyText20"/>
        <w:rPr>
          <w:b w:val="0"/>
          <w:bCs w:val="0"/>
          <w:color w:val="auto"/>
        </w:rPr>
      </w:pPr>
    </w:p>
    <w:p w:rsidR="002301FC" w:rsidRDefault="002301FC" w:rsidP="002301FC">
      <w:pPr>
        <w:pStyle w:val="BodyText2"/>
        <w:ind w:left="720"/>
      </w:pPr>
      <w:r w:rsidRPr="002301FC">
        <w:t>&lt;?xml version="1.0"?&gt;</w:t>
      </w:r>
    </w:p>
    <w:p w:rsidR="002301FC" w:rsidRDefault="002301FC" w:rsidP="002301FC">
      <w:pPr>
        <w:pStyle w:val="BodyText2"/>
        <w:ind w:left="720"/>
      </w:pPr>
      <w:r w:rsidRPr="002301FC">
        <w:lastRenderedPageBreak/>
        <w:t>&lt;COMMAND&gt;</w:t>
      </w:r>
    </w:p>
    <w:p w:rsidR="002301FC" w:rsidRDefault="002301FC" w:rsidP="002301FC">
      <w:pPr>
        <w:pStyle w:val="BodyText2"/>
        <w:ind w:left="720"/>
      </w:pPr>
      <w:r w:rsidRPr="002301FC">
        <w:t>&lt;TYPE&gt;SOSTRF&lt;/TYPE&gt;</w:t>
      </w:r>
    </w:p>
    <w:p w:rsidR="002301FC" w:rsidRDefault="002301FC" w:rsidP="002301FC">
      <w:pPr>
        <w:pStyle w:val="BodyText2"/>
        <w:ind w:left="720"/>
      </w:pPr>
      <w:r w:rsidRPr="002301FC">
        <w:t>&lt;MSISDN&gt;</w:t>
      </w:r>
      <w:r>
        <w:t>&lt;Channel user's MSISDN&gt;</w:t>
      </w:r>
      <w:r w:rsidRPr="002301FC">
        <w:t>&lt;/MSISDN&gt;</w:t>
      </w:r>
    </w:p>
    <w:p w:rsidR="002301FC" w:rsidRDefault="002301FC" w:rsidP="002301FC">
      <w:pPr>
        <w:pStyle w:val="BodyText2"/>
        <w:ind w:left="720"/>
      </w:pPr>
      <w:r w:rsidRPr="002301FC">
        <w:t>&lt;PIN&gt;</w:t>
      </w:r>
      <w:r>
        <w:t>&lt;Channel user's PIN&gt;</w:t>
      </w:r>
      <w:r w:rsidRPr="002301FC">
        <w:t>&lt;/PIN&gt;</w:t>
      </w:r>
    </w:p>
    <w:p w:rsidR="002301FC" w:rsidRDefault="002301FC" w:rsidP="002301FC">
      <w:pPr>
        <w:pStyle w:val="BodyText2"/>
        <w:ind w:left="720"/>
      </w:pPr>
      <w:r w:rsidRPr="002301FC">
        <w:t>&lt;PRODUCTCODE&gt;</w:t>
      </w:r>
      <w:r>
        <w:t>&lt;Product code&gt;</w:t>
      </w:r>
      <w:r w:rsidRPr="002301FC">
        <w:t>&lt;/PRODUCTCODE&gt;</w:t>
      </w:r>
    </w:p>
    <w:p w:rsidR="002301FC" w:rsidRDefault="002301FC" w:rsidP="002301FC">
      <w:pPr>
        <w:pStyle w:val="BodyText2"/>
        <w:ind w:left="720"/>
      </w:pPr>
      <w:r w:rsidRPr="002301FC">
        <w:t>&lt;EXTNWCODE&gt;</w:t>
      </w:r>
      <w:r>
        <w:t>&lt;External network code&gt;</w:t>
      </w:r>
      <w:r w:rsidRPr="002301FC">
        <w:t>&lt;/EXTNWCODE&gt;</w:t>
      </w:r>
    </w:p>
    <w:p w:rsidR="002301FC" w:rsidRDefault="002301FC" w:rsidP="002301FC">
      <w:pPr>
        <w:pStyle w:val="BodyText2"/>
        <w:ind w:left="720"/>
      </w:pPr>
      <w:r w:rsidRPr="002301FC">
        <w:t>&lt;LOGINID&gt;</w:t>
      </w:r>
      <w:r>
        <w:t>&lt;Channel user's login id&gt;</w:t>
      </w:r>
      <w:r w:rsidRPr="002301FC">
        <w:t>&lt;/LOGINID&gt;</w:t>
      </w:r>
    </w:p>
    <w:p w:rsidR="002301FC" w:rsidRDefault="002301FC" w:rsidP="002301FC">
      <w:pPr>
        <w:pStyle w:val="BodyText2"/>
        <w:ind w:left="720"/>
      </w:pPr>
      <w:r w:rsidRPr="002301FC">
        <w:t>&lt;PASSWORD&gt;</w:t>
      </w:r>
      <w:r>
        <w:t>&lt;Channel user' password&gt;</w:t>
      </w:r>
      <w:r w:rsidRPr="002301FC">
        <w:t>&lt;/PASSWORD&gt;</w:t>
      </w:r>
    </w:p>
    <w:p w:rsidR="002301FC" w:rsidRDefault="002301FC" w:rsidP="002301FC">
      <w:pPr>
        <w:pStyle w:val="BodyText2"/>
        <w:ind w:left="720"/>
      </w:pPr>
      <w:r>
        <w:t>&lt;EXTCODE&gt;&lt;Channel user's external code&gt;</w:t>
      </w:r>
      <w:r w:rsidRPr="002301FC">
        <w:t>&lt;/EXTCODE&gt;</w:t>
      </w:r>
    </w:p>
    <w:p w:rsidR="006B0FA0" w:rsidRDefault="006B0FA0" w:rsidP="002301FC">
      <w:pPr>
        <w:pStyle w:val="BodyText2"/>
        <w:ind w:left="720"/>
      </w:pPr>
      <w:r>
        <w:t>&lt;LANGUAGE1&gt;&lt;Channel user's language code&gt;&lt;/LANGUAGE1&gt;</w:t>
      </w:r>
    </w:p>
    <w:p w:rsidR="002301FC" w:rsidRDefault="002301FC" w:rsidP="002301FC">
      <w:pPr>
        <w:pStyle w:val="BodyText2"/>
        <w:ind w:left="720"/>
      </w:pPr>
      <w:r w:rsidRPr="002301FC">
        <w:t>&lt;/COMMAND&gt;</w:t>
      </w:r>
    </w:p>
    <w:p w:rsidR="002301FC" w:rsidRDefault="002301FC" w:rsidP="002301FC">
      <w:pPr>
        <w:pStyle w:val="BodyText2"/>
        <w:ind w:left="720"/>
      </w:pPr>
    </w:p>
    <w:p w:rsidR="002301FC" w:rsidRDefault="002301FC" w:rsidP="002301FC">
      <w:pPr>
        <w:pStyle w:val="BodyText2"/>
        <w:ind w:left="720"/>
      </w:pPr>
    </w:p>
    <w:p w:rsidR="002301FC" w:rsidRDefault="002301FC" w:rsidP="002301FC">
      <w:pPr>
        <w:pStyle w:val="BodyText2"/>
        <w:rPr>
          <w:b/>
          <w:bCs/>
          <w:sz w:val="24"/>
          <w:u w:val="single"/>
        </w:rPr>
      </w:pPr>
      <w:r>
        <w:rPr>
          <w:b/>
          <w:bCs/>
          <w:sz w:val="24"/>
          <w:u w:val="single"/>
        </w:rPr>
        <w:t>Fields Detail</w:t>
      </w:r>
    </w:p>
    <w:p w:rsidR="002301FC" w:rsidRDefault="002301FC" w:rsidP="002301FC">
      <w:pPr>
        <w:pStyle w:val="BodyText2"/>
      </w:pPr>
    </w:p>
    <w:tbl>
      <w:tblPr>
        <w:tblW w:w="96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9"/>
        <w:gridCol w:w="1530"/>
        <w:gridCol w:w="1620"/>
        <w:gridCol w:w="1350"/>
        <w:gridCol w:w="1440"/>
        <w:gridCol w:w="2356"/>
      </w:tblGrid>
      <w:tr w:rsidR="002301FC" w:rsidTr="002301FC">
        <w:trPr>
          <w:trHeight w:val="281"/>
          <w:tblHeader/>
        </w:trPr>
        <w:tc>
          <w:tcPr>
            <w:tcW w:w="1349" w:type="dxa"/>
            <w:tcBorders>
              <w:top w:val="single" w:sz="4" w:space="0" w:color="000000"/>
              <w:left w:val="single" w:sz="4" w:space="0" w:color="000000"/>
              <w:bottom w:val="single" w:sz="4" w:space="0" w:color="000000"/>
              <w:right w:val="single" w:sz="4" w:space="0" w:color="000000"/>
            </w:tcBorders>
            <w:shd w:val="clear" w:color="auto" w:fill="E31837"/>
            <w:hideMark/>
          </w:tcPr>
          <w:p w:rsidR="002301FC" w:rsidRDefault="002301FC">
            <w:pPr>
              <w:pStyle w:val="TableColumnLabels"/>
              <w:rPr>
                <w:rFonts w:ascii="Arial" w:hAnsi="Arial" w:cs="Arial"/>
                <w:sz w:val="18"/>
              </w:rPr>
            </w:pPr>
            <w:r>
              <w:rPr>
                <w:rFonts w:ascii="Arial" w:hAnsi="Arial" w:cs="Arial"/>
                <w:sz w:val="18"/>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hideMark/>
          </w:tcPr>
          <w:p w:rsidR="002301FC" w:rsidRDefault="002301FC">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hideMark/>
          </w:tcPr>
          <w:p w:rsidR="002301FC" w:rsidRDefault="002301FC">
            <w:pPr>
              <w:pStyle w:val="TableColumnLabels"/>
              <w:rPr>
                <w:rFonts w:ascii="Arial" w:hAnsi="Arial" w:cs="Arial"/>
                <w:sz w:val="18"/>
              </w:rPr>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hideMark/>
          </w:tcPr>
          <w:p w:rsidR="002301FC" w:rsidRDefault="002301FC">
            <w:pPr>
              <w:pStyle w:val="TableColumnLabels"/>
              <w:rPr>
                <w:rFonts w:ascii="Arial" w:hAnsi="Arial" w:cs="Arial"/>
                <w:sz w:val="18"/>
              </w:rPr>
            </w:pPr>
            <w:r>
              <w:t>Max Length</w:t>
            </w:r>
          </w:p>
        </w:tc>
        <w:tc>
          <w:tcPr>
            <w:tcW w:w="1440" w:type="dxa"/>
            <w:tcBorders>
              <w:top w:val="single" w:sz="4" w:space="0" w:color="000000"/>
              <w:left w:val="single" w:sz="4" w:space="0" w:color="000000"/>
              <w:bottom w:val="single" w:sz="4" w:space="0" w:color="000000"/>
              <w:right w:val="single" w:sz="4" w:space="0" w:color="000000"/>
            </w:tcBorders>
            <w:shd w:val="clear" w:color="auto" w:fill="E31837"/>
            <w:hideMark/>
          </w:tcPr>
          <w:p w:rsidR="002301FC" w:rsidRDefault="002301FC">
            <w:pPr>
              <w:pStyle w:val="TableColumnLabels"/>
              <w:rPr>
                <w:rFonts w:ascii="Arial" w:hAnsi="Arial" w:cs="Arial"/>
                <w:sz w:val="18"/>
              </w:rPr>
            </w:pPr>
            <w:r>
              <w:t>Optional/ Mandatory</w:t>
            </w:r>
          </w:p>
        </w:tc>
        <w:tc>
          <w:tcPr>
            <w:tcW w:w="2356" w:type="dxa"/>
            <w:tcBorders>
              <w:top w:val="single" w:sz="4" w:space="0" w:color="000000"/>
              <w:left w:val="single" w:sz="4" w:space="0" w:color="000000"/>
              <w:bottom w:val="single" w:sz="4" w:space="0" w:color="000000"/>
              <w:right w:val="single" w:sz="4" w:space="0" w:color="000000"/>
            </w:tcBorders>
            <w:shd w:val="clear" w:color="auto" w:fill="E31837"/>
            <w:hideMark/>
          </w:tcPr>
          <w:p w:rsidR="002301FC" w:rsidRDefault="002301FC">
            <w:pPr>
              <w:pStyle w:val="TableColumnLabels"/>
              <w:rPr>
                <w:rFonts w:ascii="Arial" w:hAnsi="Arial" w:cs="Arial"/>
                <w:sz w:val="18"/>
              </w:rPr>
            </w:pPr>
            <w:r>
              <w:t>Remarks</w:t>
            </w:r>
          </w:p>
        </w:tc>
      </w:tr>
      <w:tr w:rsidR="002301FC" w:rsidTr="002301FC">
        <w:trPr>
          <w:trHeight w:val="281"/>
        </w:trPr>
        <w:tc>
          <w:tcPr>
            <w:tcW w:w="1349"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Type</w:t>
            </w:r>
          </w:p>
        </w:tc>
        <w:tc>
          <w:tcPr>
            <w:tcW w:w="153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Request type</w:t>
            </w:r>
          </w:p>
        </w:tc>
        <w:tc>
          <w:tcPr>
            <w:tcW w:w="162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rsidRPr="002301FC">
              <w:t>SOSTRF</w:t>
            </w:r>
          </w:p>
        </w:tc>
        <w:tc>
          <w:tcPr>
            <w:tcW w:w="135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10</w:t>
            </w:r>
          </w:p>
        </w:tc>
        <w:tc>
          <w:tcPr>
            <w:tcW w:w="144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M</w:t>
            </w:r>
          </w:p>
        </w:tc>
        <w:tc>
          <w:tcPr>
            <w:tcW w:w="2356"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Request Type</w:t>
            </w:r>
          </w:p>
        </w:tc>
      </w:tr>
      <w:tr w:rsidR="002301FC" w:rsidTr="002301FC">
        <w:trPr>
          <w:trHeight w:val="872"/>
        </w:trPr>
        <w:tc>
          <w:tcPr>
            <w:tcW w:w="1349"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MSISDN</w:t>
            </w:r>
          </w:p>
        </w:tc>
        <w:tc>
          <w:tcPr>
            <w:tcW w:w="153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Retailer MSISDN</w:t>
            </w:r>
          </w:p>
        </w:tc>
        <w:tc>
          <w:tcPr>
            <w:tcW w:w="162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9942222</w:t>
            </w:r>
          </w:p>
          <w:p w:rsidR="002301FC" w:rsidRDefault="002301FC">
            <w:pPr>
              <w:pStyle w:val="Tablecontent"/>
            </w:pPr>
            <w:r>
              <w:rPr>
                <w:b/>
                <w:bCs/>
                <w:lang w:val="en-IN"/>
              </w:rPr>
              <w:t xml:space="preserve">When </w:t>
            </w:r>
            <w:r>
              <w:t xml:space="preserve">MSISDN1 </w:t>
            </w:r>
            <w:r>
              <w:rPr>
                <w:b/>
                <w:bCs/>
                <w:lang w:val="en-IN"/>
              </w:rPr>
              <w:t xml:space="preserve">is available in request then </w:t>
            </w:r>
            <w:r>
              <w:t>PIN</w:t>
            </w:r>
            <w:r>
              <w:rPr>
                <w:b/>
                <w:bCs/>
                <w:lang w:val="en-IN"/>
              </w:rPr>
              <w:t xml:space="preserve"> is mandatory for the request</w:t>
            </w:r>
          </w:p>
        </w:tc>
        <w:tc>
          <w:tcPr>
            <w:tcW w:w="135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15</w:t>
            </w:r>
          </w:p>
        </w:tc>
        <w:tc>
          <w:tcPr>
            <w:tcW w:w="144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M</w:t>
            </w:r>
          </w:p>
        </w:tc>
        <w:tc>
          <w:tcPr>
            <w:tcW w:w="2356"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All MSISDN should be without country code.</w:t>
            </w:r>
          </w:p>
          <w:p w:rsidR="002301FC" w:rsidRDefault="002301FC">
            <w:pPr>
              <w:pStyle w:val="Tablecontent"/>
            </w:pPr>
            <w:r>
              <w:t>(National dial format)</w:t>
            </w:r>
          </w:p>
        </w:tc>
      </w:tr>
      <w:tr w:rsidR="002301FC" w:rsidTr="002301FC">
        <w:trPr>
          <w:trHeight w:val="638"/>
        </w:trPr>
        <w:tc>
          <w:tcPr>
            <w:tcW w:w="1349"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PIN</w:t>
            </w:r>
          </w:p>
        </w:tc>
        <w:tc>
          <w:tcPr>
            <w:tcW w:w="153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Retailer PIN</w:t>
            </w:r>
          </w:p>
        </w:tc>
        <w:tc>
          <w:tcPr>
            <w:tcW w:w="162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3946</w:t>
            </w:r>
          </w:p>
        </w:tc>
        <w:tc>
          <w:tcPr>
            <w:tcW w:w="135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4</w:t>
            </w:r>
          </w:p>
        </w:tc>
        <w:tc>
          <w:tcPr>
            <w:tcW w:w="144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M</w:t>
            </w:r>
          </w:p>
        </w:tc>
        <w:tc>
          <w:tcPr>
            <w:tcW w:w="2356"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Numeric Only.</w:t>
            </w:r>
          </w:p>
        </w:tc>
      </w:tr>
      <w:tr w:rsidR="002301FC" w:rsidTr="002301FC">
        <w:trPr>
          <w:trHeight w:val="575"/>
        </w:trPr>
        <w:tc>
          <w:tcPr>
            <w:tcW w:w="1349"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PRODUCTCODE</w:t>
            </w:r>
          </w:p>
        </w:tc>
        <w:tc>
          <w:tcPr>
            <w:tcW w:w="153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Product code</w:t>
            </w:r>
          </w:p>
        </w:tc>
        <w:tc>
          <w:tcPr>
            <w:tcW w:w="162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101</w:t>
            </w:r>
          </w:p>
        </w:tc>
        <w:tc>
          <w:tcPr>
            <w:tcW w:w="135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10</w:t>
            </w:r>
          </w:p>
        </w:tc>
        <w:tc>
          <w:tcPr>
            <w:tcW w:w="144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M</w:t>
            </w:r>
          </w:p>
        </w:tc>
        <w:tc>
          <w:tcPr>
            <w:tcW w:w="2356"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Alphanumeric</w:t>
            </w:r>
          </w:p>
        </w:tc>
      </w:tr>
      <w:tr w:rsidR="002301FC" w:rsidTr="002301FC">
        <w:trPr>
          <w:trHeight w:val="593"/>
        </w:trPr>
        <w:tc>
          <w:tcPr>
            <w:tcW w:w="1349" w:type="dxa"/>
            <w:tcBorders>
              <w:top w:val="single" w:sz="4" w:space="0" w:color="000000"/>
              <w:left w:val="single" w:sz="4" w:space="0" w:color="000000"/>
              <w:bottom w:val="single" w:sz="4" w:space="0" w:color="000000"/>
              <w:right w:val="single" w:sz="4" w:space="0" w:color="000000"/>
            </w:tcBorders>
            <w:hideMark/>
          </w:tcPr>
          <w:p w:rsidR="002301FC" w:rsidRPr="00E06C04" w:rsidRDefault="002301FC" w:rsidP="00764AF5">
            <w:pPr>
              <w:pStyle w:val="Tablecontent"/>
              <w:rPr>
                <w:lang w:val="en-IN"/>
              </w:rPr>
            </w:pPr>
            <w:r w:rsidRPr="00E06C04">
              <w:rPr>
                <w:lang w:val="en-IN"/>
              </w:rPr>
              <w:t>EXTNWCODE</w:t>
            </w:r>
          </w:p>
        </w:tc>
        <w:tc>
          <w:tcPr>
            <w:tcW w:w="1530" w:type="dxa"/>
            <w:tcBorders>
              <w:top w:val="single" w:sz="4" w:space="0" w:color="000000"/>
              <w:left w:val="single" w:sz="4" w:space="0" w:color="000000"/>
              <w:bottom w:val="single" w:sz="4" w:space="0" w:color="000000"/>
              <w:right w:val="single" w:sz="4" w:space="0" w:color="000000"/>
            </w:tcBorders>
            <w:hideMark/>
          </w:tcPr>
          <w:p w:rsidR="002301FC" w:rsidRPr="00E06C04" w:rsidRDefault="002301FC" w:rsidP="00764AF5">
            <w:pPr>
              <w:pStyle w:val="Tablecontent"/>
              <w:rPr>
                <w:lang w:val="en-IN"/>
              </w:rPr>
            </w:pPr>
            <w:r w:rsidRPr="00E06C04">
              <w:rPr>
                <w:lang w:val="en-IN"/>
              </w:rPr>
              <w:t xml:space="preserve">Network code </w:t>
            </w:r>
          </w:p>
        </w:tc>
        <w:tc>
          <w:tcPr>
            <w:tcW w:w="1620" w:type="dxa"/>
            <w:tcBorders>
              <w:top w:val="single" w:sz="4" w:space="0" w:color="000000"/>
              <w:left w:val="single" w:sz="4" w:space="0" w:color="000000"/>
              <w:bottom w:val="single" w:sz="4" w:space="0" w:color="000000"/>
              <w:right w:val="single" w:sz="4" w:space="0" w:color="000000"/>
            </w:tcBorders>
            <w:hideMark/>
          </w:tcPr>
          <w:p w:rsidR="002301FC" w:rsidRPr="00E06C04" w:rsidRDefault="002301FC" w:rsidP="00764AF5">
            <w:pPr>
              <w:pStyle w:val="Tablecontent"/>
              <w:rPr>
                <w:lang w:val="en-IN"/>
              </w:rPr>
            </w:pPr>
            <w:r>
              <w:rPr>
                <w:lang w:val="en-IN"/>
              </w:rPr>
              <w:t>NG</w:t>
            </w:r>
          </w:p>
        </w:tc>
        <w:tc>
          <w:tcPr>
            <w:tcW w:w="1350" w:type="dxa"/>
            <w:tcBorders>
              <w:top w:val="single" w:sz="4" w:space="0" w:color="000000"/>
              <w:left w:val="single" w:sz="4" w:space="0" w:color="000000"/>
              <w:bottom w:val="single" w:sz="4" w:space="0" w:color="000000"/>
              <w:right w:val="single" w:sz="4" w:space="0" w:color="000000"/>
            </w:tcBorders>
            <w:hideMark/>
          </w:tcPr>
          <w:p w:rsidR="002301FC" w:rsidRPr="00E06C04" w:rsidRDefault="002301FC" w:rsidP="00764AF5">
            <w:pPr>
              <w:pStyle w:val="Tablecontent"/>
              <w:rPr>
                <w:lang w:val="en-IN"/>
              </w:rPr>
            </w:pPr>
            <w:r>
              <w:rPr>
                <w:lang w:val="en-IN"/>
              </w:rPr>
              <w:t>2</w:t>
            </w:r>
          </w:p>
        </w:tc>
        <w:tc>
          <w:tcPr>
            <w:tcW w:w="1440" w:type="dxa"/>
            <w:tcBorders>
              <w:top w:val="single" w:sz="4" w:space="0" w:color="000000"/>
              <w:left w:val="single" w:sz="4" w:space="0" w:color="000000"/>
              <w:bottom w:val="single" w:sz="4" w:space="0" w:color="000000"/>
              <w:right w:val="single" w:sz="4" w:space="0" w:color="000000"/>
            </w:tcBorders>
            <w:hideMark/>
          </w:tcPr>
          <w:p w:rsidR="002301FC" w:rsidRPr="00E06C04" w:rsidRDefault="002301FC" w:rsidP="00764AF5">
            <w:pPr>
              <w:pStyle w:val="Tablecontent"/>
              <w:rPr>
                <w:lang w:val="en-IN"/>
              </w:rPr>
            </w:pPr>
            <w:r>
              <w:rPr>
                <w:lang w:val="en-IN"/>
              </w:rPr>
              <w:t>O</w:t>
            </w:r>
          </w:p>
        </w:tc>
        <w:tc>
          <w:tcPr>
            <w:tcW w:w="2356" w:type="dxa"/>
            <w:tcBorders>
              <w:top w:val="single" w:sz="4" w:space="0" w:color="000000"/>
              <w:left w:val="single" w:sz="4" w:space="0" w:color="000000"/>
              <w:bottom w:val="single" w:sz="4" w:space="0" w:color="000000"/>
              <w:right w:val="single" w:sz="4" w:space="0" w:color="000000"/>
            </w:tcBorders>
            <w:hideMark/>
          </w:tcPr>
          <w:p w:rsidR="002301FC" w:rsidRPr="00E06C04" w:rsidRDefault="002301FC" w:rsidP="00764AF5">
            <w:pPr>
              <w:pStyle w:val="Tablecontent"/>
              <w:rPr>
                <w:lang w:val="en-IN"/>
              </w:rPr>
            </w:pPr>
          </w:p>
        </w:tc>
      </w:tr>
      <w:tr w:rsidR="002301FC" w:rsidTr="002301FC">
        <w:trPr>
          <w:trHeight w:val="593"/>
        </w:trPr>
        <w:tc>
          <w:tcPr>
            <w:tcW w:w="1349" w:type="dxa"/>
            <w:tcBorders>
              <w:top w:val="single" w:sz="4" w:space="0" w:color="000000"/>
              <w:left w:val="single" w:sz="4" w:space="0" w:color="000000"/>
              <w:bottom w:val="single" w:sz="4" w:space="0" w:color="000000"/>
              <w:right w:val="single" w:sz="4" w:space="0" w:color="000000"/>
            </w:tcBorders>
          </w:tcPr>
          <w:p w:rsidR="002301FC" w:rsidRPr="00E06C04" w:rsidRDefault="002301FC" w:rsidP="00764AF5">
            <w:pPr>
              <w:pStyle w:val="Tablecontent"/>
              <w:rPr>
                <w:lang w:val="en-IN"/>
              </w:rPr>
            </w:pPr>
            <w:r w:rsidRPr="00E06C04">
              <w:rPr>
                <w:lang w:val="en-IN"/>
              </w:rPr>
              <w:t>LOGINID</w:t>
            </w:r>
          </w:p>
        </w:tc>
        <w:tc>
          <w:tcPr>
            <w:tcW w:w="1530" w:type="dxa"/>
            <w:tcBorders>
              <w:top w:val="single" w:sz="4" w:space="0" w:color="000000"/>
              <w:left w:val="single" w:sz="4" w:space="0" w:color="000000"/>
              <w:bottom w:val="single" w:sz="4" w:space="0" w:color="000000"/>
              <w:right w:val="single" w:sz="4" w:space="0" w:color="000000"/>
            </w:tcBorders>
          </w:tcPr>
          <w:p w:rsidR="002301FC" w:rsidRPr="00E06C04" w:rsidRDefault="002301FC" w:rsidP="00764AF5">
            <w:pPr>
              <w:pStyle w:val="Tablecontent"/>
              <w:rPr>
                <w:lang w:val="en-IN"/>
              </w:rPr>
            </w:pPr>
            <w:r w:rsidRPr="00E06C04">
              <w:rPr>
                <w:lang w:val="en-IN"/>
              </w:rPr>
              <w:t>Login ID</w:t>
            </w:r>
          </w:p>
        </w:tc>
        <w:tc>
          <w:tcPr>
            <w:tcW w:w="1620" w:type="dxa"/>
            <w:tcBorders>
              <w:top w:val="single" w:sz="4" w:space="0" w:color="000000"/>
              <w:left w:val="single" w:sz="4" w:space="0" w:color="000000"/>
              <w:bottom w:val="single" w:sz="4" w:space="0" w:color="000000"/>
              <w:right w:val="single" w:sz="4" w:space="0" w:color="000000"/>
            </w:tcBorders>
          </w:tcPr>
          <w:p w:rsidR="002301FC" w:rsidRPr="00E06C04" w:rsidRDefault="002301FC" w:rsidP="00764AF5">
            <w:pPr>
              <w:pStyle w:val="Tablecontent"/>
              <w:rPr>
                <w:lang w:val="en-IN"/>
              </w:rPr>
            </w:pPr>
            <w:r>
              <w:rPr>
                <w:lang w:val="en-IN"/>
              </w:rPr>
              <w:t>btdist</w:t>
            </w:r>
          </w:p>
        </w:tc>
        <w:tc>
          <w:tcPr>
            <w:tcW w:w="1350" w:type="dxa"/>
            <w:tcBorders>
              <w:top w:val="single" w:sz="4" w:space="0" w:color="000000"/>
              <w:left w:val="single" w:sz="4" w:space="0" w:color="000000"/>
              <w:bottom w:val="single" w:sz="4" w:space="0" w:color="000000"/>
              <w:right w:val="single" w:sz="4" w:space="0" w:color="000000"/>
            </w:tcBorders>
          </w:tcPr>
          <w:p w:rsidR="002301FC" w:rsidRPr="00E06C04" w:rsidRDefault="002301FC" w:rsidP="00764AF5">
            <w:pPr>
              <w:pStyle w:val="Tablecontent"/>
              <w:rPr>
                <w:lang w:val="en-IN"/>
              </w:rPr>
            </w:pPr>
            <w:r w:rsidRPr="00E06C04">
              <w:rPr>
                <w:lang w:val="en-IN"/>
              </w:rPr>
              <w:t>A (20)</w:t>
            </w:r>
          </w:p>
        </w:tc>
        <w:tc>
          <w:tcPr>
            <w:tcW w:w="1440" w:type="dxa"/>
            <w:tcBorders>
              <w:top w:val="single" w:sz="4" w:space="0" w:color="000000"/>
              <w:left w:val="single" w:sz="4" w:space="0" w:color="000000"/>
              <w:bottom w:val="single" w:sz="4" w:space="0" w:color="000000"/>
              <w:right w:val="single" w:sz="4" w:space="0" w:color="000000"/>
            </w:tcBorders>
          </w:tcPr>
          <w:p w:rsidR="002301FC" w:rsidRPr="00E06C04" w:rsidRDefault="002301FC" w:rsidP="00764AF5">
            <w:pPr>
              <w:pStyle w:val="Tablecontent"/>
              <w:rPr>
                <w:lang w:val="en-IN"/>
              </w:rPr>
            </w:pPr>
            <w:r>
              <w:rPr>
                <w:lang w:val="en-IN"/>
              </w:rPr>
              <w:t>O</w:t>
            </w:r>
          </w:p>
        </w:tc>
        <w:tc>
          <w:tcPr>
            <w:tcW w:w="2356" w:type="dxa"/>
            <w:tcBorders>
              <w:top w:val="single" w:sz="4" w:space="0" w:color="000000"/>
              <w:left w:val="single" w:sz="4" w:space="0" w:color="000000"/>
              <w:bottom w:val="single" w:sz="4" w:space="0" w:color="000000"/>
              <w:right w:val="single" w:sz="4" w:space="0" w:color="000000"/>
            </w:tcBorders>
          </w:tcPr>
          <w:p w:rsidR="002301FC" w:rsidRPr="00E06C04" w:rsidRDefault="002301FC" w:rsidP="00764AF5">
            <w:pPr>
              <w:pStyle w:val="Tablecontent"/>
              <w:rPr>
                <w:lang w:val="en-IN"/>
              </w:rPr>
            </w:pPr>
          </w:p>
        </w:tc>
      </w:tr>
      <w:tr w:rsidR="002301FC" w:rsidTr="002301FC">
        <w:trPr>
          <w:trHeight w:val="593"/>
        </w:trPr>
        <w:tc>
          <w:tcPr>
            <w:tcW w:w="1349" w:type="dxa"/>
            <w:tcBorders>
              <w:top w:val="single" w:sz="4" w:space="0" w:color="000000"/>
              <w:left w:val="single" w:sz="4" w:space="0" w:color="000000"/>
              <w:bottom w:val="single" w:sz="4" w:space="0" w:color="000000"/>
              <w:right w:val="single" w:sz="4" w:space="0" w:color="000000"/>
            </w:tcBorders>
          </w:tcPr>
          <w:p w:rsidR="002301FC" w:rsidRPr="00E06C04" w:rsidRDefault="002301FC" w:rsidP="00764AF5">
            <w:pPr>
              <w:pStyle w:val="Tablecontent"/>
              <w:rPr>
                <w:lang w:val="en-IN"/>
              </w:rPr>
            </w:pPr>
            <w:r w:rsidRPr="00E06C04">
              <w:rPr>
                <w:lang w:val="en-IN"/>
              </w:rPr>
              <w:t>PASSWORD</w:t>
            </w:r>
          </w:p>
        </w:tc>
        <w:tc>
          <w:tcPr>
            <w:tcW w:w="1530" w:type="dxa"/>
            <w:tcBorders>
              <w:top w:val="single" w:sz="4" w:space="0" w:color="000000"/>
              <w:left w:val="single" w:sz="4" w:space="0" w:color="000000"/>
              <w:bottom w:val="single" w:sz="4" w:space="0" w:color="000000"/>
              <w:right w:val="single" w:sz="4" w:space="0" w:color="000000"/>
            </w:tcBorders>
          </w:tcPr>
          <w:p w:rsidR="002301FC" w:rsidRPr="00E06C04" w:rsidRDefault="002301FC" w:rsidP="00764AF5">
            <w:pPr>
              <w:pStyle w:val="Tablecontent"/>
              <w:rPr>
                <w:lang w:val="en-IN"/>
              </w:rPr>
            </w:pPr>
            <w:r w:rsidRPr="00E06C04">
              <w:rPr>
                <w:lang w:val="en-IN"/>
              </w:rPr>
              <w:t>Password</w:t>
            </w:r>
          </w:p>
        </w:tc>
        <w:tc>
          <w:tcPr>
            <w:tcW w:w="1620" w:type="dxa"/>
            <w:tcBorders>
              <w:top w:val="single" w:sz="4" w:space="0" w:color="000000"/>
              <w:left w:val="single" w:sz="4" w:space="0" w:color="000000"/>
              <w:bottom w:val="single" w:sz="4" w:space="0" w:color="000000"/>
              <w:right w:val="single" w:sz="4" w:space="0" w:color="000000"/>
            </w:tcBorders>
          </w:tcPr>
          <w:p w:rsidR="002301FC" w:rsidRPr="00E06C04" w:rsidRDefault="002301FC" w:rsidP="00764AF5">
            <w:pPr>
              <w:pStyle w:val="Tablecontent"/>
              <w:rPr>
                <w:lang w:val="en-IN"/>
              </w:rPr>
            </w:pPr>
            <w:r>
              <w:rPr>
                <w:lang w:val="en-IN"/>
              </w:rPr>
              <w:t>com@123</w:t>
            </w:r>
          </w:p>
        </w:tc>
        <w:tc>
          <w:tcPr>
            <w:tcW w:w="1350" w:type="dxa"/>
            <w:tcBorders>
              <w:top w:val="single" w:sz="4" w:space="0" w:color="000000"/>
              <w:left w:val="single" w:sz="4" w:space="0" w:color="000000"/>
              <w:bottom w:val="single" w:sz="4" w:space="0" w:color="000000"/>
              <w:right w:val="single" w:sz="4" w:space="0" w:color="000000"/>
            </w:tcBorders>
          </w:tcPr>
          <w:p w:rsidR="002301FC" w:rsidRPr="00E06C04" w:rsidRDefault="002301FC" w:rsidP="00764AF5">
            <w:pPr>
              <w:pStyle w:val="Tablecontent"/>
              <w:rPr>
                <w:lang w:val="en-IN"/>
              </w:rPr>
            </w:pPr>
            <w:r>
              <w:rPr>
                <w:lang w:val="en-IN"/>
              </w:rPr>
              <w:t>A (1</w:t>
            </w:r>
            <w:r w:rsidRPr="00E06C04">
              <w:rPr>
                <w:lang w:val="en-IN"/>
              </w:rPr>
              <w:t>0)</w:t>
            </w:r>
          </w:p>
        </w:tc>
        <w:tc>
          <w:tcPr>
            <w:tcW w:w="1440" w:type="dxa"/>
            <w:tcBorders>
              <w:top w:val="single" w:sz="4" w:space="0" w:color="000000"/>
              <w:left w:val="single" w:sz="4" w:space="0" w:color="000000"/>
              <w:bottom w:val="single" w:sz="4" w:space="0" w:color="000000"/>
              <w:right w:val="single" w:sz="4" w:space="0" w:color="000000"/>
            </w:tcBorders>
          </w:tcPr>
          <w:p w:rsidR="002301FC" w:rsidRPr="00E06C04" w:rsidRDefault="002301FC" w:rsidP="00764AF5">
            <w:pPr>
              <w:pStyle w:val="Tablecontent"/>
              <w:rPr>
                <w:lang w:val="en-IN"/>
              </w:rPr>
            </w:pPr>
            <w:r>
              <w:rPr>
                <w:lang w:val="en-IN"/>
              </w:rPr>
              <w:t>O</w:t>
            </w:r>
          </w:p>
        </w:tc>
        <w:tc>
          <w:tcPr>
            <w:tcW w:w="2356" w:type="dxa"/>
            <w:tcBorders>
              <w:top w:val="single" w:sz="4" w:space="0" w:color="000000"/>
              <w:left w:val="single" w:sz="4" w:space="0" w:color="000000"/>
              <w:bottom w:val="single" w:sz="4" w:space="0" w:color="000000"/>
              <w:right w:val="single" w:sz="4" w:space="0" w:color="000000"/>
            </w:tcBorders>
          </w:tcPr>
          <w:p w:rsidR="002301FC" w:rsidRPr="00E06C04" w:rsidRDefault="002301FC" w:rsidP="00764AF5">
            <w:pPr>
              <w:pStyle w:val="Tablecontent"/>
              <w:rPr>
                <w:lang w:val="en-IN"/>
              </w:rPr>
            </w:pPr>
          </w:p>
        </w:tc>
      </w:tr>
      <w:tr w:rsidR="002301FC" w:rsidTr="002301FC">
        <w:trPr>
          <w:trHeight w:val="593"/>
        </w:trPr>
        <w:tc>
          <w:tcPr>
            <w:tcW w:w="1349" w:type="dxa"/>
            <w:tcBorders>
              <w:top w:val="single" w:sz="4" w:space="0" w:color="000000"/>
              <w:left w:val="single" w:sz="4" w:space="0" w:color="000000"/>
              <w:bottom w:val="single" w:sz="4" w:space="0" w:color="000000"/>
              <w:right w:val="single" w:sz="4" w:space="0" w:color="000000"/>
            </w:tcBorders>
          </w:tcPr>
          <w:p w:rsidR="002301FC" w:rsidRPr="00E06C04" w:rsidRDefault="002301FC" w:rsidP="00764AF5">
            <w:pPr>
              <w:pStyle w:val="Tablecontent"/>
              <w:rPr>
                <w:lang w:val="en-IN"/>
              </w:rPr>
            </w:pPr>
            <w:r>
              <w:rPr>
                <w:lang w:val="en-IN"/>
              </w:rPr>
              <w:t>EXTCODE</w:t>
            </w:r>
          </w:p>
        </w:tc>
        <w:tc>
          <w:tcPr>
            <w:tcW w:w="1530" w:type="dxa"/>
            <w:tcBorders>
              <w:top w:val="single" w:sz="4" w:space="0" w:color="000000"/>
              <w:left w:val="single" w:sz="4" w:space="0" w:color="000000"/>
              <w:bottom w:val="single" w:sz="4" w:space="0" w:color="000000"/>
              <w:right w:val="single" w:sz="4" w:space="0" w:color="000000"/>
            </w:tcBorders>
          </w:tcPr>
          <w:p w:rsidR="002301FC" w:rsidRPr="00E06C04" w:rsidRDefault="002301FC" w:rsidP="00764AF5">
            <w:pPr>
              <w:pStyle w:val="Tablecontent"/>
              <w:rPr>
                <w:lang w:val="en-IN"/>
              </w:rPr>
            </w:pPr>
            <w:r>
              <w:rPr>
                <w:lang w:val="en-IN"/>
              </w:rPr>
              <w:t>External code</w:t>
            </w:r>
          </w:p>
        </w:tc>
        <w:tc>
          <w:tcPr>
            <w:tcW w:w="1620" w:type="dxa"/>
            <w:tcBorders>
              <w:top w:val="single" w:sz="4" w:space="0" w:color="000000"/>
              <w:left w:val="single" w:sz="4" w:space="0" w:color="000000"/>
              <w:bottom w:val="single" w:sz="4" w:space="0" w:color="000000"/>
              <w:right w:val="single" w:sz="4" w:space="0" w:color="000000"/>
            </w:tcBorders>
          </w:tcPr>
          <w:p w:rsidR="002301FC" w:rsidRDefault="002301FC" w:rsidP="00764AF5">
            <w:pPr>
              <w:pStyle w:val="Tablecontent"/>
              <w:rPr>
                <w:lang w:val="en-IN"/>
              </w:rPr>
            </w:pPr>
            <w:r>
              <w:rPr>
                <w:lang w:val="en-IN"/>
              </w:rPr>
              <w:t>2324343</w:t>
            </w:r>
          </w:p>
        </w:tc>
        <w:tc>
          <w:tcPr>
            <w:tcW w:w="1350" w:type="dxa"/>
            <w:tcBorders>
              <w:top w:val="single" w:sz="4" w:space="0" w:color="000000"/>
              <w:left w:val="single" w:sz="4" w:space="0" w:color="000000"/>
              <w:bottom w:val="single" w:sz="4" w:space="0" w:color="000000"/>
              <w:right w:val="single" w:sz="4" w:space="0" w:color="000000"/>
            </w:tcBorders>
          </w:tcPr>
          <w:p w:rsidR="002301FC" w:rsidRDefault="002301FC" w:rsidP="00764AF5">
            <w:pPr>
              <w:pStyle w:val="Tablecontent"/>
              <w:rPr>
                <w:lang w:val="en-IN"/>
              </w:rPr>
            </w:pPr>
            <w:r>
              <w:rPr>
                <w:lang w:val="en-IN"/>
              </w:rPr>
              <w:t>20</w:t>
            </w:r>
          </w:p>
        </w:tc>
        <w:tc>
          <w:tcPr>
            <w:tcW w:w="1440" w:type="dxa"/>
            <w:tcBorders>
              <w:top w:val="single" w:sz="4" w:space="0" w:color="000000"/>
              <w:left w:val="single" w:sz="4" w:space="0" w:color="000000"/>
              <w:bottom w:val="single" w:sz="4" w:space="0" w:color="000000"/>
              <w:right w:val="single" w:sz="4" w:space="0" w:color="000000"/>
            </w:tcBorders>
          </w:tcPr>
          <w:p w:rsidR="002301FC" w:rsidRDefault="002301FC" w:rsidP="00764AF5">
            <w:pPr>
              <w:pStyle w:val="Tablecontent"/>
              <w:rPr>
                <w:lang w:val="en-IN"/>
              </w:rPr>
            </w:pPr>
            <w:r>
              <w:rPr>
                <w:lang w:val="en-IN"/>
              </w:rPr>
              <w:t>O</w:t>
            </w:r>
          </w:p>
        </w:tc>
        <w:tc>
          <w:tcPr>
            <w:tcW w:w="2356" w:type="dxa"/>
            <w:tcBorders>
              <w:top w:val="single" w:sz="4" w:space="0" w:color="000000"/>
              <w:left w:val="single" w:sz="4" w:space="0" w:color="000000"/>
              <w:bottom w:val="single" w:sz="4" w:space="0" w:color="000000"/>
              <w:right w:val="single" w:sz="4" w:space="0" w:color="000000"/>
            </w:tcBorders>
          </w:tcPr>
          <w:p w:rsidR="002301FC" w:rsidRPr="00E06C04" w:rsidRDefault="002301FC" w:rsidP="00764AF5">
            <w:pPr>
              <w:pStyle w:val="Tablecontent"/>
              <w:rPr>
                <w:lang w:val="en-IN"/>
              </w:rPr>
            </w:pPr>
          </w:p>
        </w:tc>
      </w:tr>
      <w:tr w:rsidR="006B0FA0" w:rsidTr="002301FC">
        <w:trPr>
          <w:trHeight w:val="593"/>
        </w:trPr>
        <w:tc>
          <w:tcPr>
            <w:tcW w:w="1349" w:type="dxa"/>
            <w:tcBorders>
              <w:top w:val="single" w:sz="4" w:space="0" w:color="000000"/>
              <w:left w:val="single" w:sz="4" w:space="0" w:color="000000"/>
              <w:bottom w:val="single" w:sz="4" w:space="0" w:color="000000"/>
              <w:right w:val="single" w:sz="4" w:space="0" w:color="000000"/>
            </w:tcBorders>
          </w:tcPr>
          <w:p w:rsidR="006B0FA0" w:rsidRDefault="006B0FA0" w:rsidP="002531E4">
            <w:pPr>
              <w:pStyle w:val="Tablecontent"/>
            </w:pPr>
            <w:r>
              <w:t>LANGUAGE1</w:t>
            </w:r>
          </w:p>
        </w:tc>
        <w:tc>
          <w:tcPr>
            <w:tcW w:w="1530" w:type="dxa"/>
            <w:tcBorders>
              <w:top w:val="single" w:sz="4" w:space="0" w:color="000000"/>
              <w:left w:val="single" w:sz="4" w:space="0" w:color="000000"/>
              <w:bottom w:val="single" w:sz="4" w:space="0" w:color="000000"/>
              <w:right w:val="single" w:sz="4" w:space="0" w:color="000000"/>
            </w:tcBorders>
          </w:tcPr>
          <w:p w:rsidR="006B0FA0" w:rsidRDefault="006B0FA0" w:rsidP="002531E4">
            <w:pPr>
              <w:pStyle w:val="Tablecontent"/>
            </w:pPr>
            <w:r>
              <w:t>Retailer Language</w:t>
            </w:r>
          </w:p>
        </w:tc>
        <w:tc>
          <w:tcPr>
            <w:tcW w:w="1620" w:type="dxa"/>
            <w:tcBorders>
              <w:top w:val="single" w:sz="4" w:space="0" w:color="000000"/>
              <w:left w:val="single" w:sz="4" w:space="0" w:color="000000"/>
              <w:bottom w:val="single" w:sz="4" w:space="0" w:color="000000"/>
              <w:right w:val="single" w:sz="4" w:space="0" w:color="000000"/>
            </w:tcBorders>
          </w:tcPr>
          <w:p w:rsidR="006B0FA0" w:rsidRDefault="006B0FA0" w:rsidP="002531E4">
            <w:pPr>
              <w:pStyle w:val="Tablecontent"/>
            </w:pPr>
            <w:r>
              <w:t>1</w:t>
            </w:r>
          </w:p>
        </w:tc>
        <w:tc>
          <w:tcPr>
            <w:tcW w:w="1350" w:type="dxa"/>
            <w:tcBorders>
              <w:top w:val="single" w:sz="4" w:space="0" w:color="000000"/>
              <w:left w:val="single" w:sz="4" w:space="0" w:color="000000"/>
              <w:bottom w:val="single" w:sz="4" w:space="0" w:color="000000"/>
              <w:right w:val="single" w:sz="4" w:space="0" w:color="000000"/>
            </w:tcBorders>
          </w:tcPr>
          <w:p w:rsidR="006B0FA0" w:rsidRDefault="006B0FA0" w:rsidP="002531E4">
            <w:pPr>
              <w:pStyle w:val="Tablecontent"/>
            </w:pPr>
            <w:r>
              <w:t>1</w:t>
            </w:r>
          </w:p>
        </w:tc>
        <w:tc>
          <w:tcPr>
            <w:tcW w:w="1440" w:type="dxa"/>
            <w:tcBorders>
              <w:top w:val="single" w:sz="4" w:space="0" w:color="000000"/>
              <w:left w:val="single" w:sz="4" w:space="0" w:color="000000"/>
              <w:bottom w:val="single" w:sz="4" w:space="0" w:color="000000"/>
              <w:right w:val="single" w:sz="4" w:space="0" w:color="000000"/>
            </w:tcBorders>
          </w:tcPr>
          <w:p w:rsidR="006B0FA0" w:rsidRDefault="006B0FA0" w:rsidP="002531E4">
            <w:pPr>
              <w:pStyle w:val="Tablecontent"/>
            </w:pPr>
            <w:r>
              <w:t>O</w:t>
            </w:r>
          </w:p>
        </w:tc>
        <w:tc>
          <w:tcPr>
            <w:tcW w:w="2356" w:type="dxa"/>
            <w:tcBorders>
              <w:top w:val="single" w:sz="4" w:space="0" w:color="000000"/>
              <w:left w:val="single" w:sz="4" w:space="0" w:color="000000"/>
              <w:bottom w:val="single" w:sz="4" w:space="0" w:color="000000"/>
              <w:right w:val="single" w:sz="4" w:space="0" w:color="000000"/>
            </w:tcBorders>
          </w:tcPr>
          <w:p w:rsidR="006B0FA0" w:rsidRDefault="006B0FA0" w:rsidP="002531E4">
            <w:pPr>
              <w:pStyle w:val="Tablecontent"/>
            </w:pPr>
            <w:r>
              <w:t>Numeric only, Retailer Language Code</w:t>
            </w:r>
          </w:p>
          <w:p w:rsidR="006B0FA0" w:rsidRDefault="006B0FA0" w:rsidP="002531E4">
            <w:pPr>
              <w:pStyle w:val="Tablecontent"/>
            </w:pPr>
            <w:r>
              <w:t>This code must be defined in PreTUPS system.</w:t>
            </w:r>
          </w:p>
        </w:tc>
      </w:tr>
    </w:tbl>
    <w:p w:rsidR="002301FC" w:rsidRDefault="002301FC" w:rsidP="002301FC">
      <w:pPr>
        <w:pStyle w:val="NoteHeading"/>
        <w:numPr>
          <w:ilvl w:val="0"/>
          <w:numId w:val="63"/>
        </w:numPr>
        <w:tabs>
          <w:tab w:val="left" w:pos="990"/>
        </w:tabs>
        <w:ind w:left="990" w:hanging="540"/>
        <w:jc w:val="left"/>
      </w:pPr>
      <w:r>
        <w:t>All tags are mandatory to be present in XML. If value is optional and tag must be present.</w:t>
      </w:r>
    </w:p>
    <w:p w:rsidR="002301FC" w:rsidRDefault="00BA01B3" w:rsidP="002301FC">
      <w:pPr>
        <w:pStyle w:val="NoteHeading"/>
        <w:numPr>
          <w:ilvl w:val="0"/>
          <w:numId w:val="63"/>
        </w:numPr>
        <w:tabs>
          <w:tab w:val="left" w:pos="990"/>
        </w:tabs>
        <w:ind w:left="990" w:hanging="540"/>
        <w:jc w:val="left"/>
      </w:pPr>
      <w:r>
        <w:t>Out of MSISDN and PIN, LOGIN ID and PASSWORD, EXTCODE, and one is mandatory based on the definition of service keyword.</w:t>
      </w:r>
    </w:p>
    <w:p w:rsidR="002301FC" w:rsidRDefault="002301FC" w:rsidP="002301FC">
      <w:pPr>
        <w:pStyle w:val="BodyText2"/>
      </w:pPr>
    </w:p>
    <w:p w:rsidR="002301FC" w:rsidRDefault="002301FC" w:rsidP="00337049">
      <w:pPr>
        <w:pStyle w:val="Heading3"/>
      </w:pPr>
      <w:bookmarkStart w:id="605" w:name="_XML_Response_Syntax"/>
      <w:bookmarkStart w:id="606" w:name="_Toc485139748"/>
      <w:bookmarkEnd w:id="605"/>
      <w:r>
        <w:lastRenderedPageBreak/>
        <w:t>XML Response Syntax</w:t>
      </w:r>
      <w:bookmarkEnd w:id="606"/>
    </w:p>
    <w:p w:rsidR="002301FC" w:rsidRDefault="002301FC" w:rsidP="002301FC">
      <w:pPr>
        <w:pStyle w:val="BodyText2"/>
      </w:pPr>
      <w:r>
        <w:t xml:space="preserve">PreTUPS will send following response (acknowledgement) to EXTGW  system for </w:t>
      </w:r>
      <w:r w:rsidR="00337049">
        <w:t>SOS</w:t>
      </w:r>
      <w:r>
        <w:t xml:space="preserve"> Request. The XML response details are mentioned below.</w:t>
      </w:r>
    </w:p>
    <w:p w:rsidR="002301FC" w:rsidRDefault="002301FC" w:rsidP="002301FC">
      <w:pPr>
        <w:pStyle w:val="BodyText2"/>
        <w:jc w:val="left"/>
      </w:pPr>
    </w:p>
    <w:p w:rsidR="002301FC" w:rsidRDefault="002301FC" w:rsidP="002301FC">
      <w:pPr>
        <w:pStyle w:val="BodyText2"/>
        <w:rPr>
          <w:b/>
          <w:bCs/>
          <w:u w:val="single"/>
        </w:rPr>
      </w:pPr>
      <w:r>
        <w:rPr>
          <w:b/>
          <w:bCs/>
          <w:u w:val="single"/>
        </w:rPr>
        <w:t>Response Syntax</w:t>
      </w:r>
    </w:p>
    <w:p w:rsidR="002301FC" w:rsidRDefault="002301FC" w:rsidP="002301FC">
      <w:pPr>
        <w:pStyle w:val="BodyText2"/>
        <w:jc w:val="left"/>
      </w:pPr>
      <w:r>
        <w:t>&lt;?xml version="1.0"?&gt;</w:t>
      </w:r>
    </w:p>
    <w:p w:rsidR="002301FC" w:rsidRDefault="002301FC" w:rsidP="002301FC">
      <w:pPr>
        <w:pStyle w:val="BodyText2"/>
        <w:jc w:val="left"/>
      </w:pPr>
      <w:r>
        <w:t>&lt;!DOCTYPE COMMAND PUBLIC "-//Ocam//DTD XML Command 1.0//EN" "xml/command.dtd"&gt;</w:t>
      </w:r>
    </w:p>
    <w:p w:rsidR="002301FC" w:rsidRDefault="002301FC" w:rsidP="002301FC">
      <w:pPr>
        <w:pStyle w:val="BodyText2"/>
        <w:jc w:val="left"/>
      </w:pPr>
      <w:r>
        <w:t>&lt;COMMAND&gt;</w:t>
      </w:r>
    </w:p>
    <w:p w:rsidR="002301FC" w:rsidRDefault="002301FC" w:rsidP="002301FC">
      <w:pPr>
        <w:pStyle w:val="BodyText2"/>
        <w:jc w:val="left"/>
      </w:pPr>
      <w:r>
        <w:t>&lt;TYPE&gt;</w:t>
      </w:r>
      <w:r w:rsidR="00337049" w:rsidRPr="00337049">
        <w:t xml:space="preserve"> SOSRES</w:t>
      </w:r>
      <w:r>
        <w:t>&lt;/TYPE&gt;</w:t>
      </w:r>
      <w:r>
        <w:tab/>
      </w:r>
    </w:p>
    <w:p w:rsidR="002301FC" w:rsidRDefault="002301FC" w:rsidP="002301FC">
      <w:pPr>
        <w:pStyle w:val="BodyText2"/>
        <w:jc w:val="left"/>
      </w:pPr>
      <w:r>
        <w:t>&lt;TXNSTATUS&gt;&lt;Transaction Status&gt;&lt;/TXNSTATUS&gt;</w:t>
      </w:r>
    </w:p>
    <w:p w:rsidR="00337049" w:rsidRDefault="00337049" w:rsidP="002301FC">
      <w:pPr>
        <w:pStyle w:val="BodyText2"/>
        <w:jc w:val="left"/>
      </w:pPr>
      <w:r w:rsidRPr="00337049">
        <w:t>&lt;DATE&gt;</w:t>
      </w:r>
      <w:r>
        <w:t>&lt;Date&gt;</w:t>
      </w:r>
      <w:r w:rsidRPr="00337049">
        <w:t>&lt;/DATE&gt;</w:t>
      </w:r>
    </w:p>
    <w:p w:rsidR="002301FC" w:rsidRDefault="002301FC" w:rsidP="002301FC">
      <w:pPr>
        <w:pStyle w:val="BodyText2"/>
        <w:jc w:val="left"/>
      </w:pPr>
      <w:r>
        <w:t>&lt;MESSAGE&gt;&lt;Transaction Message&gt;&lt;/MESSAGE&gt;</w:t>
      </w:r>
    </w:p>
    <w:p w:rsidR="002301FC" w:rsidRDefault="002301FC" w:rsidP="002301FC">
      <w:pPr>
        <w:pStyle w:val="BodyText2"/>
        <w:jc w:val="left"/>
      </w:pPr>
      <w:r>
        <w:t>&lt;/COMMAND&gt;</w:t>
      </w:r>
    </w:p>
    <w:p w:rsidR="002301FC" w:rsidRDefault="002301FC" w:rsidP="002301FC">
      <w:pPr>
        <w:pStyle w:val="BodyText2"/>
        <w:jc w:val="left"/>
      </w:pPr>
    </w:p>
    <w:p w:rsidR="002301FC" w:rsidRDefault="002301FC" w:rsidP="002301FC">
      <w:pPr>
        <w:pStyle w:val="BodyText2"/>
      </w:pPr>
      <w:r>
        <w:rPr>
          <w:b/>
          <w:bCs/>
          <w:u w:val="single"/>
        </w:rPr>
        <w:t>Fields Detail</w:t>
      </w:r>
    </w:p>
    <w:p w:rsidR="002301FC" w:rsidRDefault="002301FC" w:rsidP="002301FC">
      <w:pPr>
        <w:pStyle w:val="BodyText2"/>
      </w:pPr>
    </w:p>
    <w:tbl>
      <w:tblPr>
        <w:tblW w:w="96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9"/>
        <w:gridCol w:w="1530"/>
        <w:gridCol w:w="1620"/>
        <w:gridCol w:w="1350"/>
        <w:gridCol w:w="1620"/>
        <w:gridCol w:w="2176"/>
      </w:tblGrid>
      <w:tr w:rsidR="002301FC" w:rsidTr="002301FC">
        <w:trPr>
          <w:trHeight w:val="281"/>
          <w:tblHeader/>
        </w:trPr>
        <w:tc>
          <w:tcPr>
            <w:tcW w:w="1350" w:type="dxa"/>
            <w:tcBorders>
              <w:top w:val="single" w:sz="4" w:space="0" w:color="000000"/>
              <w:left w:val="single" w:sz="4" w:space="0" w:color="000000"/>
              <w:bottom w:val="single" w:sz="4" w:space="0" w:color="000000"/>
              <w:right w:val="single" w:sz="4" w:space="0" w:color="000000"/>
            </w:tcBorders>
            <w:shd w:val="clear" w:color="auto" w:fill="E31837"/>
            <w:hideMark/>
          </w:tcPr>
          <w:p w:rsidR="002301FC" w:rsidRDefault="002301FC">
            <w:pPr>
              <w:pStyle w:val="TableColumnLabels"/>
              <w:rPr>
                <w:rFonts w:ascii="Arial" w:hAnsi="Arial" w:cs="Arial"/>
                <w:sz w:val="18"/>
              </w:rPr>
            </w:pPr>
            <w:r>
              <w:rPr>
                <w:rFonts w:ascii="Arial" w:hAnsi="Arial" w:cs="Arial"/>
                <w:sz w:val="18"/>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hideMark/>
          </w:tcPr>
          <w:p w:rsidR="002301FC" w:rsidRDefault="002301FC">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hideMark/>
          </w:tcPr>
          <w:p w:rsidR="002301FC" w:rsidRDefault="002301FC">
            <w:pPr>
              <w:pStyle w:val="TableColumnLabels"/>
              <w:rPr>
                <w:rFonts w:ascii="Arial" w:hAnsi="Arial" w:cs="Arial"/>
                <w:sz w:val="18"/>
              </w:rPr>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hideMark/>
          </w:tcPr>
          <w:p w:rsidR="002301FC" w:rsidRDefault="002301FC">
            <w:pPr>
              <w:pStyle w:val="TableColumnLabels"/>
              <w:rPr>
                <w:rFonts w:ascii="Arial" w:hAnsi="Arial" w:cs="Arial"/>
                <w:sz w:val="18"/>
              </w:rPr>
            </w:pPr>
            <w:r>
              <w:t>Max Length</w:t>
            </w:r>
          </w:p>
        </w:tc>
        <w:tc>
          <w:tcPr>
            <w:tcW w:w="1620" w:type="dxa"/>
            <w:tcBorders>
              <w:top w:val="single" w:sz="4" w:space="0" w:color="000000"/>
              <w:left w:val="single" w:sz="4" w:space="0" w:color="000000"/>
              <w:bottom w:val="single" w:sz="4" w:space="0" w:color="000000"/>
              <w:right w:val="single" w:sz="4" w:space="0" w:color="000000"/>
            </w:tcBorders>
            <w:shd w:val="clear" w:color="auto" w:fill="E31837"/>
            <w:hideMark/>
          </w:tcPr>
          <w:p w:rsidR="002301FC" w:rsidRDefault="002301FC">
            <w:pPr>
              <w:pStyle w:val="TableColumnLabels"/>
              <w:rPr>
                <w:rFonts w:ascii="Arial" w:hAnsi="Arial" w:cs="Arial"/>
                <w:sz w:val="18"/>
              </w:rPr>
            </w:pPr>
            <w:r>
              <w:t>Optional/Mandatory</w:t>
            </w:r>
          </w:p>
        </w:tc>
        <w:tc>
          <w:tcPr>
            <w:tcW w:w="2176" w:type="dxa"/>
            <w:tcBorders>
              <w:top w:val="single" w:sz="4" w:space="0" w:color="000000"/>
              <w:left w:val="single" w:sz="4" w:space="0" w:color="000000"/>
              <w:bottom w:val="single" w:sz="4" w:space="0" w:color="000000"/>
              <w:right w:val="single" w:sz="4" w:space="0" w:color="000000"/>
            </w:tcBorders>
            <w:shd w:val="clear" w:color="auto" w:fill="E31837"/>
            <w:hideMark/>
          </w:tcPr>
          <w:p w:rsidR="002301FC" w:rsidRDefault="002301FC">
            <w:pPr>
              <w:pStyle w:val="TableColumnLabels"/>
              <w:rPr>
                <w:rFonts w:ascii="Arial" w:hAnsi="Arial" w:cs="Arial"/>
                <w:sz w:val="18"/>
              </w:rPr>
            </w:pPr>
            <w:r>
              <w:t>Remarks</w:t>
            </w:r>
          </w:p>
        </w:tc>
      </w:tr>
      <w:tr w:rsidR="002301FC" w:rsidTr="002301FC">
        <w:trPr>
          <w:trHeight w:val="281"/>
        </w:trPr>
        <w:tc>
          <w:tcPr>
            <w:tcW w:w="135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rPr>
                <w:lang w:val="fr-FR"/>
              </w:rPr>
            </w:pPr>
            <w:r>
              <w:rPr>
                <w:lang w:val="fr-FR"/>
              </w:rPr>
              <w:t>Type</w:t>
            </w:r>
          </w:p>
        </w:tc>
        <w:tc>
          <w:tcPr>
            <w:tcW w:w="153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rPr>
                <w:lang w:val="fr-FR"/>
              </w:rPr>
            </w:pPr>
            <w:r>
              <w:t>Response Type</w:t>
            </w:r>
          </w:p>
        </w:tc>
        <w:tc>
          <w:tcPr>
            <w:tcW w:w="1620" w:type="dxa"/>
            <w:tcBorders>
              <w:top w:val="single" w:sz="4" w:space="0" w:color="000000"/>
              <w:left w:val="single" w:sz="4" w:space="0" w:color="000000"/>
              <w:bottom w:val="single" w:sz="4" w:space="0" w:color="000000"/>
              <w:right w:val="single" w:sz="4" w:space="0" w:color="000000"/>
            </w:tcBorders>
            <w:hideMark/>
          </w:tcPr>
          <w:p w:rsidR="002301FC" w:rsidRDefault="00337049">
            <w:pPr>
              <w:pStyle w:val="Tablecontent"/>
              <w:rPr>
                <w:lang w:val="fr-FR"/>
              </w:rPr>
            </w:pPr>
            <w:r w:rsidRPr="00337049">
              <w:t>SOSRES</w:t>
            </w:r>
          </w:p>
        </w:tc>
        <w:tc>
          <w:tcPr>
            <w:tcW w:w="135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10</w:t>
            </w:r>
          </w:p>
        </w:tc>
        <w:tc>
          <w:tcPr>
            <w:tcW w:w="162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Response Type</w:t>
            </w:r>
          </w:p>
        </w:tc>
      </w:tr>
      <w:tr w:rsidR="002301FC" w:rsidTr="002301FC">
        <w:trPr>
          <w:trHeight w:val="980"/>
        </w:trPr>
        <w:tc>
          <w:tcPr>
            <w:tcW w:w="135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TXNSTATUS</w:t>
            </w:r>
          </w:p>
        </w:tc>
        <w:tc>
          <w:tcPr>
            <w:tcW w:w="153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Transaction Status</w:t>
            </w:r>
          </w:p>
        </w:tc>
        <w:tc>
          <w:tcPr>
            <w:tcW w:w="162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200</w:t>
            </w:r>
          </w:p>
        </w:tc>
        <w:tc>
          <w:tcPr>
            <w:tcW w:w="135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5</w:t>
            </w:r>
          </w:p>
        </w:tc>
        <w:tc>
          <w:tcPr>
            <w:tcW w:w="162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Intermediate transaction Status. Final status would be send over the SMS notification.</w:t>
            </w:r>
          </w:p>
        </w:tc>
      </w:tr>
      <w:tr w:rsidR="00337049" w:rsidTr="002301FC">
        <w:trPr>
          <w:trHeight w:val="980"/>
        </w:trPr>
        <w:tc>
          <w:tcPr>
            <w:tcW w:w="1350" w:type="dxa"/>
            <w:tcBorders>
              <w:top w:val="single" w:sz="4" w:space="0" w:color="000000"/>
              <w:left w:val="single" w:sz="4" w:space="0" w:color="000000"/>
              <w:bottom w:val="single" w:sz="4" w:space="0" w:color="000000"/>
              <w:right w:val="single" w:sz="4" w:space="0" w:color="000000"/>
            </w:tcBorders>
            <w:hideMark/>
          </w:tcPr>
          <w:p w:rsidR="00337049" w:rsidRDefault="00337049">
            <w:pPr>
              <w:pStyle w:val="Tablecontent"/>
            </w:pPr>
            <w:r>
              <w:t>DATE</w:t>
            </w:r>
          </w:p>
        </w:tc>
        <w:tc>
          <w:tcPr>
            <w:tcW w:w="1530" w:type="dxa"/>
            <w:tcBorders>
              <w:top w:val="single" w:sz="4" w:space="0" w:color="000000"/>
              <w:left w:val="single" w:sz="4" w:space="0" w:color="000000"/>
              <w:bottom w:val="single" w:sz="4" w:space="0" w:color="000000"/>
              <w:right w:val="single" w:sz="4" w:space="0" w:color="000000"/>
            </w:tcBorders>
            <w:hideMark/>
          </w:tcPr>
          <w:p w:rsidR="00337049" w:rsidRDefault="00337049">
            <w:pPr>
              <w:pStyle w:val="Tablecontent"/>
            </w:pPr>
            <w:r>
              <w:t>Date</w:t>
            </w:r>
          </w:p>
        </w:tc>
        <w:tc>
          <w:tcPr>
            <w:tcW w:w="1620" w:type="dxa"/>
            <w:tcBorders>
              <w:top w:val="single" w:sz="4" w:space="0" w:color="000000"/>
              <w:left w:val="single" w:sz="4" w:space="0" w:color="000000"/>
              <w:bottom w:val="single" w:sz="4" w:space="0" w:color="000000"/>
              <w:right w:val="single" w:sz="4" w:space="0" w:color="000000"/>
            </w:tcBorders>
            <w:hideMark/>
          </w:tcPr>
          <w:p w:rsidR="00337049" w:rsidRDefault="00337049">
            <w:pPr>
              <w:pStyle w:val="Tablecontent"/>
            </w:pPr>
            <w:r w:rsidRPr="00337049">
              <w:t>09/05/2017 14:47:58</w:t>
            </w:r>
          </w:p>
        </w:tc>
        <w:tc>
          <w:tcPr>
            <w:tcW w:w="1350" w:type="dxa"/>
            <w:tcBorders>
              <w:top w:val="single" w:sz="4" w:space="0" w:color="000000"/>
              <w:left w:val="single" w:sz="4" w:space="0" w:color="000000"/>
              <w:bottom w:val="single" w:sz="4" w:space="0" w:color="000000"/>
              <w:right w:val="single" w:sz="4" w:space="0" w:color="000000"/>
            </w:tcBorders>
            <w:hideMark/>
          </w:tcPr>
          <w:p w:rsidR="00337049" w:rsidRDefault="00337049">
            <w:pPr>
              <w:pStyle w:val="Tablecontent"/>
            </w:pPr>
          </w:p>
        </w:tc>
        <w:tc>
          <w:tcPr>
            <w:tcW w:w="1620" w:type="dxa"/>
            <w:tcBorders>
              <w:top w:val="single" w:sz="4" w:space="0" w:color="000000"/>
              <w:left w:val="single" w:sz="4" w:space="0" w:color="000000"/>
              <w:bottom w:val="single" w:sz="4" w:space="0" w:color="000000"/>
              <w:right w:val="single" w:sz="4" w:space="0" w:color="000000"/>
            </w:tcBorders>
            <w:hideMark/>
          </w:tcPr>
          <w:p w:rsidR="00337049" w:rsidRDefault="00337049">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hideMark/>
          </w:tcPr>
          <w:p w:rsidR="00337049" w:rsidRDefault="00337049">
            <w:pPr>
              <w:pStyle w:val="Tablecontent"/>
            </w:pPr>
            <w:r>
              <w:t>Current Date</w:t>
            </w:r>
          </w:p>
        </w:tc>
      </w:tr>
      <w:tr w:rsidR="002301FC" w:rsidTr="002301FC">
        <w:trPr>
          <w:trHeight w:val="980"/>
        </w:trPr>
        <w:tc>
          <w:tcPr>
            <w:tcW w:w="135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MESSAGE</w:t>
            </w:r>
          </w:p>
        </w:tc>
        <w:tc>
          <w:tcPr>
            <w:tcW w:w="153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rPr>
                <w:rFonts w:cs="Arial"/>
                <w:bCs/>
                <w:szCs w:val="18"/>
              </w:rPr>
              <w:t>Message text</w:t>
            </w:r>
          </w:p>
        </w:tc>
        <w:tc>
          <w:tcPr>
            <w:tcW w:w="1620" w:type="dxa"/>
            <w:tcBorders>
              <w:top w:val="single" w:sz="4" w:space="0" w:color="000000"/>
              <w:left w:val="single" w:sz="4" w:space="0" w:color="000000"/>
              <w:bottom w:val="single" w:sz="4" w:space="0" w:color="000000"/>
              <w:right w:val="single" w:sz="4" w:space="0" w:color="000000"/>
            </w:tcBorders>
          </w:tcPr>
          <w:p w:rsidR="002301FC" w:rsidRPr="00337049" w:rsidRDefault="00337049">
            <w:pPr>
              <w:pStyle w:val="Tablecontent"/>
              <w:rPr>
                <w:rFonts w:cs="Arial"/>
                <w:bCs/>
                <w:szCs w:val="18"/>
              </w:rPr>
            </w:pPr>
            <w:r w:rsidRPr="00337049">
              <w:rPr>
                <w:rFonts w:cs="Arial"/>
                <w:bCs/>
                <w:szCs w:val="18"/>
              </w:rPr>
              <w:t xml:space="preserve">Transfer of product(s) eTopUP:10 has been done by operator, net payable amount is 10. Your new balance of product(s) eTopUP:10.10. Transaction ID is OT170509.1448.100001 </w:t>
            </w:r>
          </w:p>
        </w:tc>
        <w:tc>
          <w:tcPr>
            <w:tcW w:w="135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100</w:t>
            </w:r>
          </w:p>
        </w:tc>
        <w:tc>
          <w:tcPr>
            <w:tcW w:w="162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rPr>
                <w:rFonts w:cs="Arial"/>
                <w:bCs/>
                <w:szCs w:val="18"/>
              </w:rPr>
              <w:t>Message text</w:t>
            </w:r>
          </w:p>
        </w:tc>
      </w:tr>
    </w:tbl>
    <w:p w:rsidR="002301FC" w:rsidRDefault="002301FC" w:rsidP="002301FC">
      <w:pPr>
        <w:pStyle w:val="NoteHeading"/>
        <w:numPr>
          <w:ilvl w:val="0"/>
          <w:numId w:val="63"/>
        </w:numPr>
        <w:tabs>
          <w:tab w:val="left" w:pos="990"/>
        </w:tabs>
        <w:ind w:left="990" w:hanging="540"/>
        <w:jc w:val="left"/>
      </w:pPr>
      <w:r>
        <w:t>The value for TYPE tag is fixed as mentioned in syntax.</w:t>
      </w:r>
    </w:p>
    <w:p w:rsidR="002301FC" w:rsidRDefault="002301FC" w:rsidP="002301FC">
      <w:pPr>
        <w:pStyle w:val="NoteHeading"/>
        <w:numPr>
          <w:ilvl w:val="0"/>
          <w:numId w:val="0"/>
        </w:numPr>
        <w:tabs>
          <w:tab w:val="left" w:pos="990"/>
        </w:tabs>
        <w:ind w:left="2610"/>
        <w:jc w:val="left"/>
      </w:pPr>
    </w:p>
    <w:p w:rsidR="004D2310" w:rsidRDefault="004D2310" w:rsidP="00633175">
      <w:pPr>
        <w:pStyle w:val="BodyText2"/>
        <w:rPr>
          <w:lang w:val="en-IN"/>
        </w:rPr>
      </w:pPr>
    </w:p>
    <w:p w:rsidR="002301FC" w:rsidRDefault="002301FC" w:rsidP="00633175">
      <w:pPr>
        <w:pStyle w:val="BodyText2"/>
        <w:rPr>
          <w:lang w:val="en-IN"/>
        </w:rPr>
      </w:pPr>
    </w:p>
    <w:p w:rsidR="004D2310" w:rsidRDefault="004D2310" w:rsidP="00633175">
      <w:pPr>
        <w:pStyle w:val="BodyText2"/>
        <w:rPr>
          <w:lang w:val="en-IN"/>
        </w:rPr>
      </w:pPr>
    </w:p>
    <w:p w:rsidR="004D2310" w:rsidRPr="00425C8F" w:rsidRDefault="004D2310" w:rsidP="00633175">
      <w:pPr>
        <w:pStyle w:val="BodyText2"/>
        <w:rPr>
          <w:lang w:val="en-IN"/>
        </w:rPr>
      </w:pPr>
    </w:p>
    <w:p w:rsidR="00337049" w:rsidRPr="00542256" w:rsidRDefault="00542256" w:rsidP="00542256">
      <w:pPr>
        <w:pStyle w:val="Heading2"/>
      </w:pPr>
      <w:bookmarkStart w:id="607" w:name="_Toc485139749"/>
      <w:r>
        <w:t xml:space="preserve">2.52 </w:t>
      </w:r>
      <w:r w:rsidRPr="00542256">
        <w:t>SOS MANUAL SETTLEMENT REQUEST</w:t>
      </w:r>
      <w:bookmarkEnd w:id="607"/>
    </w:p>
    <w:p w:rsidR="00764AF5" w:rsidRDefault="00764AF5" w:rsidP="00764AF5">
      <w:pPr>
        <w:pStyle w:val="BodyText20"/>
        <w:rPr>
          <w:rFonts w:ascii="Arial" w:hAnsi="Arial"/>
          <w:b w:val="0"/>
          <w:bCs w:val="0"/>
          <w:color w:val="auto"/>
          <w:sz w:val="20"/>
        </w:rPr>
      </w:pPr>
      <w:r>
        <w:rPr>
          <w:rFonts w:ascii="Arial" w:hAnsi="Arial"/>
          <w:b w:val="0"/>
          <w:bCs w:val="0"/>
          <w:color w:val="auto"/>
          <w:sz w:val="20"/>
        </w:rPr>
        <w:t>When channel user receives SOS amount then for settlement of that SOS transaction, its parent/owner can initiate SOS manual settlement request from EXTGW.</w:t>
      </w:r>
    </w:p>
    <w:p w:rsidR="00764AF5" w:rsidRDefault="00764AF5" w:rsidP="00764AF5">
      <w:pPr>
        <w:pStyle w:val="BodyText20"/>
        <w:rPr>
          <w:rFonts w:ascii="Arial" w:hAnsi="Arial"/>
          <w:b w:val="0"/>
          <w:bCs w:val="0"/>
          <w:color w:val="auto"/>
          <w:sz w:val="20"/>
        </w:rPr>
      </w:pPr>
    </w:p>
    <w:p w:rsidR="004C7A44" w:rsidRDefault="004C7A44" w:rsidP="00764AF5">
      <w:pPr>
        <w:pStyle w:val="BodyText20"/>
        <w:rPr>
          <w:rFonts w:ascii="Arial" w:hAnsi="Arial"/>
          <w:b w:val="0"/>
          <w:bCs w:val="0"/>
          <w:color w:val="auto"/>
          <w:sz w:val="20"/>
        </w:rPr>
      </w:pPr>
      <w:r>
        <w:rPr>
          <w:rFonts w:ascii="Arial" w:hAnsi="Arial"/>
          <w:b w:val="0"/>
          <w:bCs w:val="0"/>
          <w:color w:val="auto"/>
          <w:sz w:val="20"/>
        </w:rPr>
        <w:lastRenderedPageBreak/>
        <w:t>Request will land on Channel Receiver.</w:t>
      </w:r>
    </w:p>
    <w:p w:rsidR="004C7A44" w:rsidRDefault="004C7A44" w:rsidP="00764AF5">
      <w:pPr>
        <w:pStyle w:val="BodyText20"/>
        <w:rPr>
          <w:rFonts w:ascii="Arial" w:hAnsi="Arial"/>
          <w:b w:val="0"/>
          <w:bCs w:val="0"/>
          <w:color w:val="auto"/>
          <w:sz w:val="20"/>
        </w:rPr>
      </w:pPr>
    </w:p>
    <w:p w:rsidR="00764AF5" w:rsidRDefault="00764AF5" w:rsidP="00764AF5">
      <w:pPr>
        <w:pStyle w:val="BodyText20"/>
        <w:rPr>
          <w:rFonts w:ascii="Arial" w:hAnsi="Arial"/>
          <w:b w:val="0"/>
          <w:bCs w:val="0"/>
          <w:color w:val="auto"/>
          <w:sz w:val="20"/>
        </w:rPr>
      </w:pPr>
      <w:r>
        <w:rPr>
          <w:rFonts w:ascii="Arial" w:hAnsi="Arial"/>
          <w:b w:val="0"/>
          <w:bCs w:val="0"/>
          <w:color w:val="auto"/>
          <w:sz w:val="20"/>
        </w:rPr>
        <w:t>For this specific request, there are following conditions which must be satisfied :</w:t>
      </w:r>
    </w:p>
    <w:p w:rsidR="00764AF5" w:rsidRDefault="00764AF5" w:rsidP="00764AF5">
      <w:pPr>
        <w:pStyle w:val="BodyText20"/>
        <w:numPr>
          <w:ilvl w:val="0"/>
          <w:numId w:val="65"/>
        </w:numPr>
        <w:rPr>
          <w:rFonts w:ascii="Arial" w:hAnsi="Arial"/>
          <w:b w:val="0"/>
          <w:bCs w:val="0"/>
          <w:color w:val="auto"/>
          <w:sz w:val="20"/>
        </w:rPr>
      </w:pPr>
      <w:r>
        <w:rPr>
          <w:rFonts w:ascii="Arial" w:hAnsi="Arial"/>
          <w:b w:val="0"/>
          <w:bCs w:val="0"/>
          <w:color w:val="auto"/>
          <w:sz w:val="20"/>
        </w:rPr>
        <w:t>SOS Settlement type must be “MANUAL” in system</w:t>
      </w:r>
    </w:p>
    <w:p w:rsidR="00764AF5" w:rsidRDefault="00764AF5" w:rsidP="00764AF5">
      <w:pPr>
        <w:pStyle w:val="BodyText20"/>
        <w:numPr>
          <w:ilvl w:val="0"/>
          <w:numId w:val="65"/>
        </w:numPr>
        <w:rPr>
          <w:rFonts w:ascii="Arial" w:hAnsi="Arial"/>
          <w:b w:val="0"/>
          <w:bCs w:val="0"/>
          <w:color w:val="auto"/>
          <w:sz w:val="20"/>
        </w:rPr>
      </w:pPr>
      <w:r w:rsidRPr="00764AF5">
        <w:rPr>
          <w:rFonts w:ascii="Arial" w:hAnsi="Arial"/>
          <w:b w:val="0"/>
          <w:bCs w:val="0"/>
          <w:color w:val="auto"/>
          <w:sz w:val="20"/>
        </w:rPr>
        <w:t>CHANNEL_SOS_ALLOWED_WALLET</w:t>
      </w:r>
      <w:r>
        <w:rPr>
          <w:rFonts w:ascii="Arial" w:hAnsi="Arial"/>
          <w:b w:val="0"/>
          <w:bCs w:val="0"/>
          <w:color w:val="auto"/>
          <w:sz w:val="20"/>
        </w:rPr>
        <w:t xml:space="preserve"> must be “PARENT” or “OWNER”. According to this </w:t>
      </w:r>
      <w:r w:rsidR="00EB0B31">
        <w:rPr>
          <w:rFonts w:ascii="Arial" w:hAnsi="Arial"/>
          <w:b w:val="0"/>
          <w:bCs w:val="0"/>
          <w:color w:val="auto"/>
          <w:sz w:val="20"/>
        </w:rPr>
        <w:t xml:space="preserve">preference, When SOS transfer will be completed </w:t>
      </w:r>
      <w:r>
        <w:rPr>
          <w:rFonts w:ascii="Arial" w:hAnsi="Arial"/>
          <w:b w:val="0"/>
          <w:bCs w:val="0"/>
          <w:color w:val="auto"/>
          <w:sz w:val="20"/>
        </w:rPr>
        <w:t xml:space="preserve"> then amount will get deducted from parent’s or owner’s account. Hence, settlement must be initiated by parent or owner only according to the preference.</w:t>
      </w:r>
    </w:p>
    <w:p w:rsidR="00764AF5" w:rsidRDefault="00764AF5" w:rsidP="00764AF5">
      <w:pPr>
        <w:pStyle w:val="BodyText20"/>
        <w:rPr>
          <w:rFonts w:ascii="Arial" w:hAnsi="Arial"/>
          <w:b w:val="0"/>
          <w:bCs w:val="0"/>
          <w:color w:val="auto"/>
          <w:sz w:val="20"/>
        </w:rPr>
      </w:pPr>
    </w:p>
    <w:p w:rsidR="00764AF5" w:rsidRDefault="00764AF5" w:rsidP="00764AF5">
      <w:pPr>
        <w:pStyle w:val="BodyText20"/>
        <w:rPr>
          <w:rFonts w:ascii="Arial" w:hAnsi="Arial"/>
          <w:b w:val="0"/>
          <w:bCs w:val="0"/>
          <w:color w:val="auto"/>
          <w:sz w:val="20"/>
        </w:rPr>
      </w:pPr>
      <w:r>
        <w:rPr>
          <w:rFonts w:ascii="Arial" w:hAnsi="Arial"/>
          <w:b w:val="0"/>
          <w:bCs w:val="0"/>
          <w:color w:val="auto"/>
          <w:sz w:val="20"/>
        </w:rPr>
        <w:t xml:space="preserve">The </w:t>
      </w:r>
      <w:r w:rsidR="00082FC1">
        <w:rPr>
          <w:rFonts w:ascii="Arial" w:hAnsi="Arial"/>
          <w:b w:val="0"/>
          <w:bCs w:val="0"/>
          <w:color w:val="auto"/>
          <w:sz w:val="20"/>
        </w:rPr>
        <w:t>requestor (Parent/owner) can initiate request by providing either MSISDN,PIN or LOGINID,PASSWORD or EXTCODE of self.</w:t>
      </w:r>
    </w:p>
    <w:p w:rsidR="0091540E" w:rsidRDefault="0091540E" w:rsidP="00764AF5">
      <w:pPr>
        <w:pStyle w:val="BodyText20"/>
        <w:rPr>
          <w:rFonts w:ascii="Arial" w:hAnsi="Arial"/>
          <w:b w:val="0"/>
          <w:bCs w:val="0"/>
          <w:color w:val="auto"/>
          <w:sz w:val="20"/>
        </w:rPr>
      </w:pPr>
    </w:p>
    <w:p w:rsidR="00082FC1" w:rsidRDefault="00082FC1" w:rsidP="00764AF5">
      <w:pPr>
        <w:pStyle w:val="BodyText20"/>
        <w:rPr>
          <w:rFonts w:ascii="Arial" w:hAnsi="Arial"/>
          <w:b w:val="0"/>
          <w:bCs w:val="0"/>
          <w:color w:val="auto"/>
          <w:sz w:val="20"/>
        </w:rPr>
      </w:pPr>
      <w:r>
        <w:rPr>
          <w:rFonts w:ascii="Arial" w:hAnsi="Arial"/>
          <w:b w:val="0"/>
          <w:bCs w:val="0"/>
          <w:color w:val="auto"/>
          <w:sz w:val="20"/>
        </w:rPr>
        <w:t>Following will be the configuration for SOS Settlement Request Service.</w:t>
      </w:r>
    </w:p>
    <w:p w:rsidR="00082FC1" w:rsidRDefault="00082FC1" w:rsidP="00764AF5">
      <w:pPr>
        <w:pStyle w:val="BodyText20"/>
        <w:rPr>
          <w:rFonts w:ascii="Arial" w:hAnsi="Arial"/>
          <w:b w:val="0"/>
          <w:bCs w:val="0"/>
          <w:color w:val="auto"/>
          <w:sz w:val="20"/>
        </w:rPr>
      </w:pPr>
    </w:p>
    <w:p w:rsidR="00082FC1" w:rsidRDefault="00082FC1" w:rsidP="00531ACA">
      <w:pPr>
        <w:pStyle w:val="BodyText20"/>
        <w:numPr>
          <w:ilvl w:val="0"/>
          <w:numId w:val="2"/>
        </w:numPr>
        <w:rPr>
          <w:rFonts w:ascii="Arial" w:hAnsi="Arial"/>
          <w:b w:val="0"/>
          <w:bCs w:val="0"/>
          <w:color w:val="auto"/>
          <w:sz w:val="20"/>
        </w:rPr>
      </w:pPr>
      <w:r>
        <w:rPr>
          <w:rFonts w:ascii="Arial" w:hAnsi="Arial"/>
          <w:b w:val="0"/>
          <w:bCs w:val="0"/>
          <w:color w:val="auto"/>
          <w:sz w:val="20"/>
        </w:rPr>
        <w:t xml:space="preserve">For executing API </w:t>
      </w:r>
      <w:r w:rsidR="00C66034">
        <w:rPr>
          <w:rFonts w:ascii="Arial" w:hAnsi="Arial"/>
          <w:b w:val="0"/>
          <w:bCs w:val="0"/>
          <w:color w:val="auto"/>
          <w:sz w:val="20"/>
        </w:rPr>
        <w:t>with</w:t>
      </w:r>
      <w:r>
        <w:rPr>
          <w:rFonts w:ascii="Arial" w:hAnsi="Arial"/>
          <w:b w:val="0"/>
          <w:bCs w:val="0"/>
          <w:color w:val="auto"/>
          <w:sz w:val="20"/>
        </w:rPr>
        <w:t xml:space="preserve">  MSISDN,PIN combination, Request parameters </w:t>
      </w:r>
      <w:r w:rsidR="00C66034">
        <w:rPr>
          <w:rFonts w:ascii="Arial" w:hAnsi="Arial"/>
          <w:b w:val="0"/>
          <w:bCs w:val="0"/>
          <w:color w:val="auto"/>
          <w:sz w:val="20"/>
        </w:rPr>
        <w:t>in Service Keyword must be “</w:t>
      </w:r>
      <w:r w:rsidR="00C66034" w:rsidRPr="00C66034">
        <w:rPr>
          <w:rFonts w:ascii="Arial" w:hAnsi="Arial"/>
          <w:b w:val="0"/>
          <w:bCs w:val="0"/>
          <w:color w:val="auto"/>
          <w:sz w:val="20"/>
        </w:rPr>
        <w:t>T</w:t>
      </w:r>
      <w:r w:rsidR="00AD1960">
        <w:rPr>
          <w:rFonts w:ascii="Arial" w:hAnsi="Arial"/>
          <w:b w:val="0"/>
          <w:bCs w:val="0"/>
          <w:color w:val="auto"/>
          <w:sz w:val="20"/>
        </w:rPr>
        <w:t>YPE,EXTNWCODE,MSISDN,PIN</w:t>
      </w:r>
      <w:r w:rsidR="00C66034">
        <w:rPr>
          <w:rFonts w:ascii="Arial" w:hAnsi="Arial"/>
          <w:b w:val="0"/>
          <w:bCs w:val="0"/>
          <w:color w:val="auto"/>
          <w:sz w:val="20"/>
        </w:rPr>
        <w:t>,</w:t>
      </w:r>
      <w:r w:rsidR="00C66034" w:rsidRPr="00C66034">
        <w:rPr>
          <w:rFonts w:ascii="Arial" w:hAnsi="Arial"/>
          <w:b w:val="0"/>
          <w:bCs w:val="0"/>
          <w:color w:val="auto"/>
          <w:sz w:val="20"/>
        </w:rPr>
        <w:t>MSISDN1</w:t>
      </w:r>
      <w:r w:rsidR="00C66034">
        <w:rPr>
          <w:rFonts w:ascii="Arial" w:hAnsi="Arial"/>
          <w:b w:val="0"/>
          <w:bCs w:val="0"/>
          <w:color w:val="auto"/>
          <w:sz w:val="20"/>
        </w:rPr>
        <w:t>”</w:t>
      </w:r>
    </w:p>
    <w:p w:rsidR="00C66034" w:rsidRDefault="00C66034" w:rsidP="00764AF5">
      <w:pPr>
        <w:pStyle w:val="BodyText20"/>
        <w:rPr>
          <w:rFonts w:ascii="Arial" w:hAnsi="Arial"/>
          <w:b w:val="0"/>
          <w:bCs w:val="0"/>
          <w:color w:val="auto"/>
          <w:sz w:val="20"/>
        </w:rPr>
      </w:pPr>
    </w:p>
    <w:p w:rsidR="00C66034" w:rsidRDefault="00C66034" w:rsidP="00531ACA">
      <w:pPr>
        <w:pStyle w:val="BodyText20"/>
        <w:numPr>
          <w:ilvl w:val="0"/>
          <w:numId w:val="2"/>
        </w:numPr>
        <w:rPr>
          <w:rFonts w:ascii="Arial" w:hAnsi="Arial"/>
          <w:b w:val="0"/>
          <w:bCs w:val="0"/>
          <w:color w:val="auto"/>
          <w:sz w:val="20"/>
        </w:rPr>
      </w:pPr>
      <w:r>
        <w:rPr>
          <w:rFonts w:ascii="Arial" w:hAnsi="Arial"/>
          <w:b w:val="0"/>
          <w:bCs w:val="0"/>
          <w:color w:val="auto"/>
          <w:sz w:val="20"/>
        </w:rPr>
        <w:t>For executing API with LOGINID,PASSWORD combination, Request parameters in Service Keyword must be “</w:t>
      </w:r>
      <w:r w:rsidRPr="00C66034">
        <w:rPr>
          <w:rFonts w:ascii="Arial" w:hAnsi="Arial"/>
          <w:b w:val="0"/>
          <w:bCs w:val="0"/>
          <w:color w:val="auto"/>
          <w:sz w:val="20"/>
        </w:rPr>
        <w:t>TYPE,EXTNWCODE,</w:t>
      </w:r>
      <w:r>
        <w:rPr>
          <w:rFonts w:ascii="Arial" w:hAnsi="Arial"/>
          <w:b w:val="0"/>
          <w:bCs w:val="0"/>
          <w:color w:val="auto"/>
          <w:sz w:val="20"/>
        </w:rPr>
        <w:t>LOGINID,PASSWORD</w:t>
      </w:r>
      <w:r w:rsidRPr="00C66034">
        <w:rPr>
          <w:rFonts w:ascii="Arial" w:hAnsi="Arial"/>
          <w:b w:val="0"/>
          <w:bCs w:val="0"/>
          <w:color w:val="auto"/>
          <w:sz w:val="20"/>
        </w:rPr>
        <w:t>,MSISDN1</w:t>
      </w:r>
      <w:r>
        <w:rPr>
          <w:rFonts w:ascii="Arial" w:hAnsi="Arial"/>
          <w:b w:val="0"/>
          <w:bCs w:val="0"/>
          <w:color w:val="auto"/>
          <w:sz w:val="20"/>
        </w:rPr>
        <w:t>”</w:t>
      </w:r>
    </w:p>
    <w:p w:rsidR="00C66034" w:rsidRDefault="00C66034" w:rsidP="00C66034">
      <w:pPr>
        <w:pStyle w:val="BodyText20"/>
        <w:rPr>
          <w:rFonts w:ascii="Arial" w:hAnsi="Arial"/>
          <w:b w:val="0"/>
          <w:bCs w:val="0"/>
          <w:color w:val="auto"/>
          <w:sz w:val="20"/>
        </w:rPr>
      </w:pPr>
    </w:p>
    <w:p w:rsidR="00C66034" w:rsidRDefault="00C66034" w:rsidP="00531ACA">
      <w:pPr>
        <w:pStyle w:val="BodyText20"/>
        <w:numPr>
          <w:ilvl w:val="0"/>
          <w:numId w:val="2"/>
        </w:numPr>
        <w:rPr>
          <w:rFonts w:ascii="Arial" w:hAnsi="Arial"/>
          <w:b w:val="0"/>
          <w:bCs w:val="0"/>
          <w:color w:val="auto"/>
          <w:sz w:val="20"/>
        </w:rPr>
      </w:pPr>
      <w:r>
        <w:rPr>
          <w:rFonts w:ascii="Arial" w:hAnsi="Arial"/>
          <w:b w:val="0"/>
          <w:bCs w:val="0"/>
          <w:color w:val="auto"/>
          <w:sz w:val="20"/>
        </w:rPr>
        <w:t>For executing API with EXTCODE, Request parameters in Service Keyword must be “</w:t>
      </w:r>
      <w:r w:rsidRPr="00C66034">
        <w:rPr>
          <w:rFonts w:ascii="Arial" w:hAnsi="Arial"/>
          <w:b w:val="0"/>
          <w:bCs w:val="0"/>
          <w:color w:val="auto"/>
          <w:sz w:val="20"/>
        </w:rPr>
        <w:t>TYPE,EXTNWCODE,EXTCODE,MSISDN1</w:t>
      </w:r>
      <w:r>
        <w:rPr>
          <w:rFonts w:ascii="Arial" w:hAnsi="Arial"/>
          <w:b w:val="0"/>
          <w:bCs w:val="0"/>
          <w:color w:val="auto"/>
          <w:sz w:val="20"/>
        </w:rPr>
        <w:t>”</w:t>
      </w:r>
    </w:p>
    <w:p w:rsidR="00C66034" w:rsidRDefault="00C66034" w:rsidP="00764AF5">
      <w:pPr>
        <w:pStyle w:val="BodyText20"/>
        <w:rPr>
          <w:rFonts w:ascii="Arial" w:hAnsi="Arial"/>
          <w:b w:val="0"/>
          <w:bCs w:val="0"/>
          <w:color w:val="auto"/>
          <w:sz w:val="20"/>
        </w:rPr>
      </w:pPr>
    </w:p>
    <w:p w:rsidR="00764AF5" w:rsidRDefault="00764AF5" w:rsidP="00764AF5">
      <w:pPr>
        <w:pStyle w:val="Heading3"/>
      </w:pPr>
      <w:bookmarkStart w:id="608" w:name="_Toc485139750"/>
      <w:r>
        <w:t>XML Request Syntax</w:t>
      </w:r>
      <w:bookmarkEnd w:id="608"/>
    </w:p>
    <w:p w:rsidR="00764AF5" w:rsidRDefault="00764AF5" w:rsidP="00764AF5">
      <w:pPr>
        <w:pStyle w:val="BodyText2"/>
      </w:pPr>
      <w:r>
        <w:t>The request format and details of request are mentioned below.</w:t>
      </w:r>
    </w:p>
    <w:p w:rsidR="00764AF5" w:rsidRDefault="00764AF5" w:rsidP="00764AF5">
      <w:pPr>
        <w:pStyle w:val="BodyText2"/>
      </w:pPr>
    </w:p>
    <w:p w:rsidR="00764AF5" w:rsidRDefault="00764AF5" w:rsidP="00764AF5">
      <w:pPr>
        <w:pStyle w:val="BodyText2"/>
        <w:rPr>
          <w:b/>
          <w:bCs/>
          <w:u w:val="single"/>
        </w:rPr>
      </w:pPr>
      <w:r>
        <w:rPr>
          <w:b/>
          <w:bCs/>
          <w:u w:val="single"/>
        </w:rPr>
        <w:t>Request Syntax</w:t>
      </w:r>
    </w:p>
    <w:p w:rsidR="00764AF5" w:rsidRDefault="00764AF5" w:rsidP="00764AF5">
      <w:pPr>
        <w:pStyle w:val="BodyText20"/>
        <w:rPr>
          <w:b w:val="0"/>
          <w:bCs w:val="0"/>
          <w:color w:val="auto"/>
        </w:rPr>
      </w:pPr>
    </w:p>
    <w:p w:rsidR="004A3010" w:rsidRDefault="004A3010" w:rsidP="00764AF5">
      <w:pPr>
        <w:pStyle w:val="BodyText2"/>
        <w:ind w:left="720"/>
      </w:pPr>
      <w:r w:rsidRPr="004A3010">
        <w:t>&lt;?xml version="1.0"?&gt;</w:t>
      </w:r>
    </w:p>
    <w:p w:rsidR="004A3010" w:rsidRDefault="004A3010" w:rsidP="00764AF5">
      <w:pPr>
        <w:pStyle w:val="BodyText2"/>
        <w:ind w:left="720"/>
      </w:pPr>
      <w:r w:rsidRPr="004A3010">
        <w:t>&lt;!DOCTYPE COMMAND PUBLIC "-//Ocam//DTD XML Command 1.0//EN" "xml/command.dtd"&gt;</w:t>
      </w:r>
    </w:p>
    <w:p w:rsidR="004A3010" w:rsidRDefault="004A3010" w:rsidP="00764AF5">
      <w:pPr>
        <w:pStyle w:val="BodyText2"/>
        <w:ind w:left="720"/>
      </w:pPr>
      <w:r w:rsidRPr="004A3010">
        <w:t>&lt;COMMAND&gt;</w:t>
      </w:r>
    </w:p>
    <w:p w:rsidR="004A3010" w:rsidRDefault="004A3010" w:rsidP="004A3010">
      <w:pPr>
        <w:pStyle w:val="BodyText2"/>
        <w:ind w:left="720" w:firstLine="720"/>
      </w:pPr>
      <w:r w:rsidRPr="004A3010">
        <w:t>&lt;TYPE&gt;SOSSTL&lt;/TYPE&gt;</w:t>
      </w:r>
    </w:p>
    <w:p w:rsidR="004A3010" w:rsidRDefault="004A3010" w:rsidP="004A3010">
      <w:pPr>
        <w:pStyle w:val="BodyText2"/>
        <w:ind w:left="720" w:firstLine="720"/>
      </w:pPr>
      <w:r w:rsidRPr="004A3010">
        <w:t>&lt;EXTNWCODE&gt;</w:t>
      </w:r>
      <w:r>
        <w:t>network code</w:t>
      </w:r>
      <w:r w:rsidRPr="004A3010">
        <w:t>&lt;/EXTNWCODE&gt;</w:t>
      </w:r>
    </w:p>
    <w:p w:rsidR="004A3010" w:rsidRDefault="004A3010" w:rsidP="004A3010">
      <w:pPr>
        <w:pStyle w:val="BodyText2"/>
        <w:ind w:left="720" w:firstLine="720"/>
      </w:pPr>
      <w:r w:rsidRPr="004A3010">
        <w:t>&lt;MSISDN&gt;</w:t>
      </w:r>
      <w:r>
        <w:t>mobile number of request initiator</w:t>
      </w:r>
      <w:r w:rsidRPr="004A3010">
        <w:t>&lt;/MSISDN&gt;</w:t>
      </w:r>
    </w:p>
    <w:p w:rsidR="004A3010" w:rsidRDefault="004A3010" w:rsidP="004A3010">
      <w:pPr>
        <w:pStyle w:val="BodyText2"/>
        <w:ind w:left="720" w:firstLine="720"/>
      </w:pPr>
      <w:r w:rsidRPr="004A3010">
        <w:t>&lt;PIN&gt;</w:t>
      </w:r>
      <w:r>
        <w:t>pin of request initiator</w:t>
      </w:r>
      <w:r w:rsidRPr="004A3010">
        <w:t>&lt;/PIN&gt;</w:t>
      </w:r>
    </w:p>
    <w:p w:rsidR="004A3010" w:rsidRDefault="004A3010" w:rsidP="004A3010">
      <w:pPr>
        <w:pStyle w:val="BodyText2"/>
        <w:ind w:left="720" w:firstLine="720"/>
      </w:pPr>
      <w:r w:rsidRPr="004A3010">
        <w:t>&lt;LOGINID&gt;</w:t>
      </w:r>
      <w:r>
        <w:t>login id of request initiator</w:t>
      </w:r>
      <w:r w:rsidRPr="004A3010">
        <w:t>&lt;/LOGINID&gt;</w:t>
      </w:r>
    </w:p>
    <w:p w:rsidR="004A3010" w:rsidRDefault="004A3010" w:rsidP="004A3010">
      <w:pPr>
        <w:pStyle w:val="BodyText2"/>
        <w:ind w:left="720" w:firstLine="720"/>
      </w:pPr>
      <w:r w:rsidRPr="004A3010">
        <w:t>&lt;PASSWORD&gt;</w:t>
      </w:r>
      <w:r>
        <w:t>password of request initiator</w:t>
      </w:r>
      <w:r w:rsidRPr="004A3010">
        <w:t>&lt;/PASSWORD&gt;</w:t>
      </w:r>
    </w:p>
    <w:p w:rsidR="004A3010" w:rsidRDefault="004A3010" w:rsidP="004A3010">
      <w:pPr>
        <w:pStyle w:val="BodyText2"/>
        <w:ind w:left="720" w:firstLine="720"/>
      </w:pPr>
      <w:r w:rsidRPr="004A3010">
        <w:t>&lt;EXTCODE&gt;</w:t>
      </w:r>
      <w:r>
        <w:t>external code ofrequest initiator</w:t>
      </w:r>
      <w:r w:rsidRPr="004A3010">
        <w:t>&lt;/EXTCODE&gt;</w:t>
      </w:r>
    </w:p>
    <w:p w:rsidR="004A3010" w:rsidRDefault="004A3010" w:rsidP="004A3010">
      <w:pPr>
        <w:pStyle w:val="BodyText2"/>
        <w:ind w:left="720" w:firstLine="720"/>
      </w:pPr>
      <w:r w:rsidRPr="004A3010">
        <w:t>&lt;MSISDN1&gt;</w:t>
      </w:r>
      <w:r>
        <w:t>mobile number of child user who received SOS from parent/ owner</w:t>
      </w:r>
      <w:r w:rsidRPr="004A3010">
        <w:t>&lt;/MSISDN1&gt;</w:t>
      </w:r>
    </w:p>
    <w:p w:rsidR="00EB0B31" w:rsidRDefault="00EB0B31" w:rsidP="004A3010">
      <w:pPr>
        <w:pStyle w:val="BodyText2"/>
        <w:ind w:left="720" w:firstLine="720"/>
      </w:pPr>
      <w:r w:rsidRPr="00EB0B31">
        <w:t>&lt;LANGUAGE1&gt;</w:t>
      </w:r>
      <w:r>
        <w:t>language code of request initiator</w:t>
      </w:r>
      <w:r w:rsidRPr="00EB0B31">
        <w:t>&lt;/LANGUAGE1&gt;</w:t>
      </w:r>
    </w:p>
    <w:p w:rsidR="00EB0B31" w:rsidRDefault="00EB0B31" w:rsidP="004A3010">
      <w:pPr>
        <w:pStyle w:val="BodyText2"/>
        <w:ind w:left="720" w:firstLine="720"/>
      </w:pPr>
      <w:r>
        <w:t>&lt;LANGUAGE2&gt;language code of msisdn1</w:t>
      </w:r>
      <w:r w:rsidRPr="00EB0B31">
        <w:t>&lt;/LANGUAGE2&gt;</w:t>
      </w:r>
    </w:p>
    <w:p w:rsidR="00764AF5" w:rsidRDefault="004A3010" w:rsidP="004A3010">
      <w:pPr>
        <w:pStyle w:val="BodyText2"/>
        <w:ind w:firstLine="720"/>
      </w:pPr>
      <w:r w:rsidRPr="004A3010">
        <w:t>&lt;/COMMAND&gt;</w:t>
      </w:r>
    </w:p>
    <w:p w:rsidR="00764AF5" w:rsidRDefault="00764AF5" w:rsidP="00764AF5">
      <w:pPr>
        <w:pStyle w:val="BodyText2"/>
        <w:ind w:left="720"/>
      </w:pPr>
    </w:p>
    <w:p w:rsidR="00764AF5" w:rsidRDefault="00764AF5" w:rsidP="00764AF5">
      <w:pPr>
        <w:pStyle w:val="BodyText2"/>
        <w:ind w:left="720"/>
      </w:pPr>
    </w:p>
    <w:p w:rsidR="00764AF5" w:rsidRDefault="00764AF5" w:rsidP="00764AF5">
      <w:pPr>
        <w:pStyle w:val="BodyText2"/>
        <w:rPr>
          <w:b/>
          <w:bCs/>
          <w:sz w:val="24"/>
          <w:u w:val="single"/>
        </w:rPr>
      </w:pPr>
      <w:r>
        <w:rPr>
          <w:b/>
          <w:bCs/>
          <w:sz w:val="24"/>
          <w:u w:val="single"/>
        </w:rPr>
        <w:t>Fields Detail</w:t>
      </w:r>
    </w:p>
    <w:p w:rsidR="00764AF5" w:rsidRDefault="00764AF5" w:rsidP="00764AF5">
      <w:pPr>
        <w:pStyle w:val="BodyText2"/>
      </w:pPr>
    </w:p>
    <w:tbl>
      <w:tblPr>
        <w:tblW w:w="96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9"/>
        <w:gridCol w:w="1530"/>
        <w:gridCol w:w="1620"/>
        <w:gridCol w:w="1350"/>
        <w:gridCol w:w="1440"/>
        <w:gridCol w:w="2356"/>
      </w:tblGrid>
      <w:tr w:rsidR="00764AF5" w:rsidTr="00764AF5">
        <w:trPr>
          <w:trHeight w:val="281"/>
          <w:tblHeader/>
        </w:trPr>
        <w:tc>
          <w:tcPr>
            <w:tcW w:w="1349" w:type="dxa"/>
            <w:tcBorders>
              <w:top w:val="single" w:sz="4" w:space="0" w:color="000000"/>
              <w:left w:val="single" w:sz="4" w:space="0" w:color="000000"/>
              <w:bottom w:val="single" w:sz="4" w:space="0" w:color="000000"/>
              <w:right w:val="single" w:sz="4" w:space="0" w:color="000000"/>
            </w:tcBorders>
            <w:shd w:val="clear" w:color="auto" w:fill="E31837"/>
            <w:hideMark/>
          </w:tcPr>
          <w:p w:rsidR="00764AF5" w:rsidRDefault="00764AF5" w:rsidP="00764AF5">
            <w:pPr>
              <w:pStyle w:val="TableColumnLabels"/>
              <w:rPr>
                <w:rFonts w:ascii="Arial" w:hAnsi="Arial" w:cs="Arial"/>
                <w:sz w:val="18"/>
              </w:rPr>
            </w:pPr>
            <w:r>
              <w:rPr>
                <w:rFonts w:ascii="Arial" w:hAnsi="Arial" w:cs="Arial"/>
                <w:sz w:val="18"/>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hideMark/>
          </w:tcPr>
          <w:p w:rsidR="00764AF5" w:rsidRDefault="00764AF5" w:rsidP="00764AF5">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hideMark/>
          </w:tcPr>
          <w:p w:rsidR="00764AF5" w:rsidRDefault="00764AF5" w:rsidP="00764AF5">
            <w:pPr>
              <w:pStyle w:val="TableColumnLabels"/>
              <w:rPr>
                <w:rFonts w:ascii="Arial" w:hAnsi="Arial" w:cs="Arial"/>
                <w:sz w:val="18"/>
              </w:rPr>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hideMark/>
          </w:tcPr>
          <w:p w:rsidR="00764AF5" w:rsidRDefault="00764AF5" w:rsidP="00764AF5">
            <w:pPr>
              <w:pStyle w:val="TableColumnLabels"/>
              <w:rPr>
                <w:rFonts w:ascii="Arial" w:hAnsi="Arial" w:cs="Arial"/>
                <w:sz w:val="18"/>
              </w:rPr>
            </w:pPr>
            <w:r>
              <w:t>Max Length</w:t>
            </w:r>
          </w:p>
        </w:tc>
        <w:tc>
          <w:tcPr>
            <w:tcW w:w="1440" w:type="dxa"/>
            <w:tcBorders>
              <w:top w:val="single" w:sz="4" w:space="0" w:color="000000"/>
              <w:left w:val="single" w:sz="4" w:space="0" w:color="000000"/>
              <w:bottom w:val="single" w:sz="4" w:space="0" w:color="000000"/>
              <w:right w:val="single" w:sz="4" w:space="0" w:color="000000"/>
            </w:tcBorders>
            <w:shd w:val="clear" w:color="auto" w:fill="E31837"/>
            <w:hideMark/>
          </w:tcPr>
          <w:p w:rsidR="00764AF5" w:rsidRDefault="00764AF5" w:rsidP="00764AF5">
            <w:pPr>
              <w:pStyle w:val="TableColumnLabels"/>
              <w:rPr>
                <w:rFonts w:ascii="Arial" w:hAnsi="Arial" w:cs="Arial"/>
                <w:sz w:val="18"/>
              </w:rPr>
            </w:pPr>
            <w:r>
              <w:t>Optional/ Mandatory</w:t>
            </w:r>
          </w:p>
        </w:tc>
        <w:tc>
          <w:tcPr>
            <w:tcW w:w="2356" w:type="dxa"/>
            <w:tcBorders>
              <w:top w:val="single" w:sz="4" w:space="0" w:color="000000"/>
              <w:left w:val="single" w:sz="4" w:space="0" w:color="000000"/>
              <w:bottom w:val="single" w:sz="4" w:space="0" w:color="000000"/>
              <w:right w:val="single" w:sz="4" w:space="0" w:color="000000"/>
            </w:tcBorders>
            <w:shd w:val="clear" w:color="auto" w:fill="E31837"/>
            <w:hideMark/>
          </w:tcPr>
          <w:p w:rsidR="00764AF5" w:rsidRDefault="00764AF5" w:rsidP="00764AF5">
            <w:pPr>
              <w:pStyle w:val="TableColumnLabels"/>
              <w:rPr>
                <w:rFonts w:ascii="Arial" w:hAnsi="Arial" w:cs="Arial"/>
                <w:sz w:val="18"/>
              </w:rPr>
            </w:pPr>
            <w:r>
              <w:t>Remarks</w:t>
            </w:r>
          </w:p>
        </w:tc>
      </w:tr>
      <w:tr w:rsidR="00764AF5" w:rsidTr="00764AF5">
        <w:trPr>
          <w:trHeight w:val="281"/>
        </w:trPr>
        <w:tc>
          <w:tcPr>
            <w:tcW w:w="1349"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lastRenderedPageBreak/>
              <w:t>Type</w:t>
            </w:r>
          </w:p>
        </w:tc>
        <w:tc>
          <w:tcPr>
            <w:tcW w:w="153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Request type</w:t>
            </w:r>
          </w:p>
        </w:tc>
        <w:tc>
          <w:tcPr>
            <w:tcW w:w="1620" w:type="dxa"/>
            <w:tcBorders>
              <w:top w:val="single" w:sz="4" w:space="0" w:color="000000"/>
              <w:left w:val="single" w:sz="4" w:space="0" w:color="000000"/>
              <w:bottom w:val="single" w:sz="4" w:space="0" w:color="000000"/>
              <w:right w:val="single" w:sz="4" w:space="0" w:color="000000"/>
            </w:tcBorders>
            <w:hideMark/>
          </w:tcPr>
          <w:p w:rsidR="00764AF5" w:rsidRDefault="004A3010" w:rsidP="00764AF5">
            <w:pPr>
              <w:pStyle w:val="Tablecontent"/>
            </w:pPr>
            <w:r w:rsidRPr="004A3010">
              <w:t>SOSSTL</w:t>
            </w:r>
          </w:p>
        </w:tc>
        <w:tc>
          <w:tcPr>
            <w:tcW w:w="135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10</w:t>
            </w:r>
          </w:p>
        </w:tc>
        <w:tc>
          <w:tcPr>
            <w:tcW w:w="144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M</w:t>
            </w:r>
          </w:p>
        </w:tc>
        <w:tc>
          <w:tcPr>
            <w:tcW w:w="2356"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Request Type</w:t>
            </w:r>
          </w:p>
        </w:tc>
      </w:tr>
      <w:tr w:rsidR="004A3010" w:rsidTr="002531E4">
        <w:trPr>
          <w:trHeight w:val="593"/>
        </w:trPr>
        <w:tc>
          <w:tcPr>
            <w:tcW w:w="1349" w:type="dxa"/>
            <w:tcBorders>
              <w:top w:val="single" w:sz="4" w:space="0" w:color="000000"/>
              <w:left w:val="single" w:sz="4" w:space="0" w:color="000000"/>
              <w:bottom w:val="single" w:sz="4" w:space="0" w:color="000000"/>
              <w:right w:val="single" w:sz="4" w:space="0" w:color="000000"/>
            </w:tcBorders>
            <w:hideMark/>
          </w:tcPr>
          <w:p w:rsidR="004A3010" w:rsidRPr="00E06C04" w:rsidRDefault="004A3010" w:rsidP="002531E4">
            <w:pPr>
              <w:pStyle w:val="Tablecontent"/>
              <w:rPr>
                <w:lang w:val="en-IN"/>
              </w:rPr>
            </w:pPr>
            <w:r w:rsidRPr="00E06C04">
              <w:rPr>
                <w:lang w:val="en-IN"/>
              </w:rPr>
              <w:t>EXTNWCODE</w:t>
            </w:r>
          </w:p>
        </w:tc>
        <w:tc>
          <w:tcPr>
            <w:tcW w:w="1530" w:type="dxa"/>
            <w:tcBorders>
              <w:top w:val="single" w:sz="4" w:space="0" w:color="000000"/>
              <w:left w:val="single" w:sz="4" w:space="0" w:color="000000"/>
              <w:bottom w:val="single" w:sz="4" w:space="0" w:color="000000"/>
              <w:right w:val="single" w:sz="4" w:space="0" w:color="000000"/>
            </w:tcBorders>
            <w:hideMark/>
          </w:tcPr>
          <w:p w:rsidR="004A3010" w:rsidRPr="00E06C04" w:rsidRDefault="004A3010" w:rsidP="002531E4">
            <w:pPr>
              <w:pStyle w:val="Tablecontent"/>
              <w:rPr>
                <w:lang w:val="en-IN"/>
              </w:rPr>
            </w:pPr>
            <w:r w:rsidRPr="00E06C04">
              <w:rPr>
                <w:lang w:val="en-IN"/>
              </w:rPr>
              <w:t xml:space="preserve">Network code </w:t>
            </w:r>
          </w:p>
        </w:tc>
        <w:tc>
          <w:tcPr>
            <w:tcW w:w="1620" w:type="dxa"/>
            <w:tcBorders>
              <w:top w:val="single" w:sz="4" w:space="0" w:color="000000"/>
              <w:left w:val="single" w:sz="4" w:space="0" w:color="000000"/>
              <w:bottom w:val="single" w:sz="4" w:space="0" w:color="000000"/>
              <w:right w:val="single" w:sz="4" w:space="0" w:color="000000"/>
            </w:tcBorders>
            <w:hideMark/>
          </w:tcPr>
          <w:p w:rsidR="004A3010" w:rsidRPr="00E06C04" w:rsidRDefault="004A3010" w:rsidP="002531E4">
            <w:pPr>
              <w:pStyle w:val="Tablecontent"/>
              <w:rPr>
                <w:lang w:val="en-IN"/>
              </w:rPr>
            </w:pPr>
            <w:r>
              <w:rPr>
                <w:lang w:val="en-IN"/>
              </w:rPr>
              <w:t>NG</w:t>
            </w:r>
          </w:p>
        </w:tc>
        <w:tc>
          <w:tcPr>
            <w:tcW w:w="1350" w:type="dxa"/>
            <w:tcBorders>
              <w:top w:val="single" w:sz="4" w:space="0" w:color="000000"/>
              <w:left w:val="single" w:sz="4" w:space="0" w:color="000000"/>
              <w:bottom w:val="single" w:sz="4" w:space="0" w:color="000000"/>
              <w:right w:val="single" w:sz="4" w:space="0" w:color="000000"/>
            </w:tcBorders>
            <w:hideMark/>
          </w:tcPr>
          <w:p w:rsidR="004A3010" w:rsidRPr="00E06C04" w:rsidRDefault="004A3010" w:rsidP="002531E4">
            <w:pPr>
              <w:pStyle w:val="Tablecontent"/>
              <w:rPr>
                <w:lang w:val="en-IN"/>
              </w:rPr>
            </w:pPr>
            <w:r>
              <w:rPr>
                <w:lang w:val="en-IN"/>
              </w:rPr>
              <w:t>2</w:t>
            </w:r>
          </w:p>
        </w:tc>
        <w:tc>
          <w:tcPr>
            <w:tcW w:w="1440" w:type="dxa"/>
            <w:tcBorders>
              <w:top w:val="single" w:sz="4" w:space="0" w:color="000000"/>
              <w:left w:val="single" w:sz="4" w:space="0" w:color="000000"/>
              <w:bottom w:val="single" w:sz="4" w:space="0" w:color="000000"/>
              <w:right w:val="single" w:sz="4" w:space="0" w:color="000000"/>
            </w:tcBorders>
            <w:hideMark/>
          </w:tcPr>
          <w:p w:rsidR="004A3010" w:rsidRPr="00E06C04" w:rsidRDefault="004A3010" w:rsidP="002531E4">
            <w:pPr>
              <w:pStyle w:val="Tablecontent"/>
              <w:rPr>
                <w:lang w:val="en-IN"/>
              </w:rPr>
            </w:pPr>
            <w:r>
              <w:rPr>
                <w:lang w:val="en-IN"/>
              </w:rPr>
              <w:t>M</w:t>
            </w:r>
          </w:p>
        </w:tc>
        <w:tc>
          <w:tcPr>
            <w:tcW w:w="2356" w:type="dxa"/>
            <w:tcBorders>
              <w:top w:val="single" w:sz="4" w:space="0" w:color="000000"/>
              <w:left w:val="single" w:sz="4" w:space="0" w:color="000000"/>
              <w:bottom w:val="single" w:sz="4" w:space="0" w:color="000000"/>
              <w:right w:val="single" w:sz="4" w:space="0" w:color="000000"/>
            </w:tcBorders>
            <w:hideMark/>
          </w:tcPr>
          <w:p w:rsidR="004A3010" w:rsidRPr="00E06C04" w:rsidRDefault="004A3010" w:rsidP="002531E4">
            <w:pPr>
              <w:pStyle w:val="Tablecontent"/>
              <w:rPr>
                <w:lang w:val="en-IN"/>
              </w:rPr>
            </w:pPr>
          </w:p>
        </w:tc>
      </w:tr>
      <w:tr w:rsidR="00764AF5" w:rsidTr="00764AF5">
        <w:trPr>
          <w:trHeight w:val="872"/>
        </w:trPr>
        <w:tc>
          <w:tcPr>
            <w:tcW w:w="1349"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MSISDN</w:t>
            </w:r>
          </w:p>
        </w:tc>
        <w:tc>
          <w:tcPr>
            <w:tcW w:w="1530" w:type="dxa"/>
            <w:tcBorders>
              <w:top w:val="single" w:sz="4" w:space="0" w:color="000000"/>
              <w:left w:val="single" w:sz="4" w:space="0" w:color="000000"/>
              <w:bottom w:val="single" w:sz="4" w:space="0" w:color="000000"/>
              <w:right w:val="single" w:sz="4" w:space="0" w:color="000000"/>
            </w:tcBorders>
            <w:hideMark/>
          </w:tcPr>
          <w:p w:rsidR="00764AF5" w:rsidRDefault="004A3010" w:rsidP="00764AF5">
            <w:pPr>
              <w:pStyle w:val="Tablecontent"/>
            </w:pPr>
            <w:r>
              <w:t>Owner or parent msisdn</w:t>
            </w:r>
          </w:p>
        </w:tc>
        <w:tc>
          <w:tcPr>
            <w:tcW w:w="162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9942222</w:t>
            </w:r>
          </w:p>
          <w:p w:rsidR="00764AF5" w:rsidRDefault="00764AF5" w:rsidP="00764AF5">
            <w:pPr>
              <w:pStyle w:val="Tablecontent"/>
            </w:pPr>
          </w:p>
        </w:tc>
        <w:tc>
          <w:tcPr>
            <w:tcW w:w="135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15</w:t>
            </w:r>
          </w:p>
        </w:tc>
        <w:tc>
          <w:tcPr>
            <w:tcW w:w="144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M</w:t>
            </w:r>
          </w:p>
        </w:tc>
        <w:tc>
          <w:tcPr>
            <w:tcW w:w="2356" w:type="dxa"/>
            <w:tcBorders>
              <w:top w:val="single" w:sz="4" w:space="0" w:color="000000"/>
              <w:left w:val="single" w:sz="4" w:space="0" w:color="000000"/>
              <w:bottom w:val="single" w:sz="4" w:space="0" w:color="000000"/>
              <w:right w:val="single" w:sz="4" w:space="0" w:color="000000"/>
            </w:tcBorders>
            <w:hideMark/>
          </w:tcPr>
          <w:p w:rsidR="00764AF5" w:rsidRDefault="00173DD5" w:rsidP="00764AF5">
            <w:pPr>
              <w:pStyle w:val="Tablecontent"/>
            </w:pPr>
            <w:r>
              <w:rPr>
                <w:b/>
                <w:bCs/>
                <w:lang w:val="en-IN"/>
              </w:rPr>
              <w:t xml:space="preserve">When </w:t>
            </w:r>
            <w:r>
              <w:t xml:space="preserve">MSISDN </w:t>
            </w:r>
            <w:r>
              <w:rPr>
                <w:b/>
                <w:bCs/>
                <w:lang w:val="en-IN"/>
              </w:rPr>
              <w:t xml:space="preserve">is available in request then </w:t>
            </w:r>
            <w:r>
              <w:t>PIN</w:t>
            </w:r>
            <w:r>
              <w:rPr>
                <w:b/>
                <w:bCs/>
                <w:lang w:val="en-IN"/>
              </w:rPr>
              <w:t xml:space="preserve"> is mandatory for the request</w:t>
            </w:r>
          </w:p>
        </w:tc>
      </w:tr>
      <w:tr w:rsidR="00764AF5" w:rsidTr="00764AF5">
        <w:trPr>
          <w:trHeight w:val="638"/>
        </w:trPr>
        <w:tc>
          <w:tcPr>
            <w:tcW w:w="1349"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PIN</w:t>
            </w:r>
          </w:p>
        </w:tc>
        <w:tc>
          <w:tcPr>
            <w:tcW w:w="1530" w:type="dxa"/>
            <w:tcBorders>
              <w:top w:val="single" w:sz="4" w:space="0" w:color="000000"/>
              <w:left w:val="single" w:sz="4" w:space="0" w:color="000000"/>
              <w:bottom w:val="single" w:sz="4" w:space="0" w:color="000000"/>
              <w:right w:val="single" w:sz="4" w:space="0" w:color="000000"/>
            </w:tcBorders>
            <w:hideMark/>
          </w:tcPr>
          <w:p w:rsidR="00764AF5" w:rsidRDefault="004A3010" w:rsidP="00764AF5">
            <w:pPr>
              <w:pStyle w:val="Tablecontent"/>
            </w:pPr>
            <w:r>
              <w:t>Pin of parent or owner</w:t>
            </w:r>
          </w:p>
        </w:tc>
        <w:tc>
          <w:tcPr>
            <w:tcW w:w="162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3946</w:t>
            </w:r>
          </w:p>
        </w:tc>
        <w:tc>
          <w:tcPr>
            <w:tcW w:w="135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4</w:t>
            </w:r>
          </w:p>
        </w:tc>
        <w:tc>
          <w:tcPr>
            <w:tcW w:w="144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M</w:t>
            </w:r>
          </w:p>
        </w:tc>
        <w:tc>
          <w:tcPr>
            <w:tcW w:w="2356"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Numeric Only.</w:t>
            </w:r>
          </w:p>
        </w:tc>
      </w:tr>
      <w:tr w:rsidR="00764AF5" w:rsidTr="00764AF5">
        <w:trPr>
          <w:trHeight w:val="593"/>
        </w:trPr>
        <w:tc>
          <w:tcPr>
            <w:tcW w:w="1349" w:type="dxa"/>
            <w:tcBorders>
              <w:top w:val="single" w:sz="4" w:space="0" w:color="000000"/>
              <w:left w:val="single" w:sz="4" w:space="0" w:color="000000"/>
              <w:bottom w:val="single" w:sz="4" w:space="0" w:color="000000"/>
              <w:right w:val="single" w:sz="4" w:space="0" w:color="000000"/>
            </w:tcBorders>
          </w:tcPr>
          <w:p w:rsidR="00764AF5" w:rsidRPr="00E06C04" w:rsidRDefault="00764AF5" w:rsidP="00764AF5">
            <w:pPr>
              <w:pStyle w:val="Tablecontent"/>
              <w:rPr>
                <w:lang w:val="en-IN"/>
              </w:rPr>
            </w:pPr>
            <w:r w:rsidRPr="00E06C04">
              <w:rPr>
                <w:lang w:val="en-IN"/>
              </w:rPr>
              <w:t>LOGINID</w:t>
            </w:r>
          </w:p>
        </w:tc>
        <w:tc>
          <w:tcPr>
            <w:tcW w:w="1530" w:type="dxa"/>
            <w:tcBorders>
              <w:top w:val="single" w:sz="4" w:space="0" w:color="000000"/>
              <w:left w:val="single" w:sz="4" w:space="0" w:color="000000"/>
              <w:bottom w:val="single" w:sz="4" w:space="0" w:color="000000"/>
              <w:right w:val="single" w:sz="4" w:space="0" w:color="000000"/>
            </w:tcBorders>
          </w:tcPr>
          <w:p w:rsidR="00764AF5" w:rsidRPr="00E06C04" w:rsidRDefault="00764AF5" w:rsidP="00764AF5">
            <w:pPr>
              <w:pStyle w:val="Tablecontent"/>
              <w:rPr>
                <w:lang w:val="en-IN"/>
              </w:rPr>
            </w:pPr>
            <w:r w:rsidRPr="00E06C04">
              <w:rPr>
                <w:lang w:val="en-IN"/>
              </w:rPr>
              <w:t>Login ID</w:t>
            </w:r>
            <w:r w:rsidR="004A3010">
              <w:t>parent or owner</w:t>
            </w:r>
          </w:p>
        </w:tc>
        <w:tc>
          <w:tcPr>
            <w:tcW w:w="1620" w:type="dxa"/>
            <w:tcBorders>
              <w:top w:val="single" w:sz="4" w:space="0" w:color="000000"/>
              <w:left w:val="single" w:sz="4" w:space="0" w:color="000000"/>
              <w:bottom w:val="single" w:sz="4" w:space="0" w:color="000000"/>
              <w:right w:val="single" w:sz="4" w:space="0" w:color="000000"/>
            </w:tcBorders>
          </w:tcPr>
          <w:p w:rsidR="00764AF5" w:rsidRPr="00E06C04" w:rsidRDefault="00764AF5" w:rsidP="00764AF5">
            <w:pPr>
              <w:pStyle w:val="Tablecontent"/>
              <w:rPr>
                <w:lang w:val="en-IN"/>
              </w:rPr>
            </w:pPr>
            <w:r>
              <w:rPr>
                <w:lang w:val="en-IN"/>
              </w:rPr>
              <w:t>btdist</w:t>
            </w:r>
          </w:p>
        </w:tc>
        <w:tc>
          <w:tcPr>
            <w:tcW w:w="1350" w:type="dxa"/>
            <w:tcBorders>
              <w:top w:val="single" w:sz="4" w:space="0" w:color="000000"/>
              <w:left w:val="single" w:sz="4" w:space="0" w:color="000000"/>
              <w:bottom w:val="single" w:sz="4" w:space="0" w:color="000000"/>
              <w:right w:val="single" w:sz="4" w:space="0" w:color="000000"/>
            </w:tcBorders>
          </w:tcPr>
          <w:p w:rsidR="00764AF5" w:rsidRPr="00E06C04" w:rsidRDefault="00764AF5" w:rsidP="00764AF5">
            <w:pPr>
              <w:pStyle w:val="Tablecontent"/>
              <w:rPr>
                <w:lang w:val="en-IN"/>
              </w:rPr>
            </w:pPr>
            <w:r w:rsidRPr="00E06C04">
              <w:rPr>
                <w:lang w:val="en-IN"/>
              </w:rPr>
              <w:t>A (20)</w:t>
            </w:r>
          </w:p>
        </w:tc>
        <w:tc>
          <w:tcPr>
            <w:tcW w:w="1440" w:type="dxa"/>
            <w:tcBorders>
              <w:top w:val="single" w:sz="4" w:space="0" w:color="000000"/>
              <w:left w:val="single" w:sz="4" w:space="0" w:color="000000"/>
              <w:bottom w:val="single" w:sz="4" w:space="0" w:color="000000"/>
              <w:right w:val="single" w:sz="4" w:space="0" w:color="000000"/>
            </w:tcBorders>
          </w:tcPr>
          <w:p w:rsidR="00764AF5" w:rsidRPr="00E06C04" w:rsidRDefault="004A3010" w:rsidP="00764AF5">
            <w:pPr>
              <w:pStyle w:val="Tablecontent"/>
              <w:rPr>
                <w:lang w:val="en-IN"/>
              </w:rPr>
            </w:pPr>
            <w:r>
              <w:rPr>
                <w:lang w:val="en-IN"/>
              </w:rPr>
              <w:t>M</w:t>
            </w:r>
          </w:p>
        </w:tc>
        <w:tc>
          <w:tcPr>
            <w:tcW w:w="2356" w:type="dxa"/>
            <w:tcBorders>
              <w:top w:val="single" w:sz="4" w:space="0" w:color="000000"/>
              <w:left w:val="single" w:sz="4" w:space="0" w:color="000000"/>
              <w:bottom w:val="single" w:sz="4" w:space="0" w:color="000000"/>
              <w:right w:val="single" w:sz="4" w:space="0" w:color="000000"/>
            </w:tcBorders>
          </w:tcPr>
          <w:p w:rsidR="00764AF5" w:rsidRPr="00E06C04" w:rsidRDefault="00764AF5" w:rsidP="00764AF5">
            <w:pPr>
              <w:pStyle w:val="Tablecontent"/>
              <w:rPr>
                <w:lang w:val="en-IN"/>
              </w:rPr>
            </w:pPr>
          </w:p>
        </w:tc>
      </w:tr>
      <w:tr w:rsidR="00764AF5" w:rsidTr="00764AF5">
        <w:trPr>
          <w:trHeight w:val="593"/>
        </w:trPr>
        <w:tc>
          <w:tcPr>
            <w:tcW w:w="1349" w:type="dxa"/>
            <w:tcBorders>
              <w:top w:val="single" w:sz="4" w:space="0" w:color="000000"/>
              <w:left w:val="single" w:sz="4" w:space="0" w:color="000000"/>
              <w:bottom w:val="single" w:sz="4" w:space="0" w:color="000000"/>
              <w:right w:val="single" w:sz="4" w:space="0" w:color="000000"/>
            </w:tcBorders>
          </w:tcPr>
          <w:p w:rsidR="00764AF5" w:rsidRPr="00E06C04" w:rsidRDefault="00764AF5" w:rsidP="00764AF5">
            <w:pPr>
              <w:pStyle w:val="Tablecontent"/>
              <w:rPr>
                <w:lang w:val="en-IN"/>
              </w:rPr>
            </w:pPr>
            <w:r w:rsidRPr="00E06C04">
              <w:rPr>
                <w:lang w:val="en-IN"/>
              </w:rPr>
              <w:t>PASSWORD</w:t>
            </w:r>
          </w:p>
        </w:tc>
        <w:tc>
          <w:tcPr>
            <w:tcW w:w="1530" w:type="dxa"/>
            <w:tcBorders>
              <w:top w:val="single" w:sz="4" w:space="0" w:color="000000"/>
              <w:left w:val="single" w:sz="4" w:space="0" w:color="000000"/>
              <w:bottom w:val="single" w:sz="4" w:space="0" w:color="000000"/>
              <w:right w:val="single" w:sz="4" w:space="0" w:color="000000"/>
            </w:tcBorders>
          </w:tcPr>
          <w:p w:rsidR="00764AF5" w:rsidRPr="00E06C04" w:rsidRDefault="00764AF5" w:rsidP="00764AF5">
            <w:pPr>
              <w:pStyle w:val="Tablecontent"/>
              <w:rPr>
                <w:lang w:val="en-IN"/>
              </w:rPr>
            </w:pPr>
            <w:r w:rsidRPr="00E06C04">
              <w:rPr>
                <w:lang w:val="en-IN"/>
              </w:rPr>
              <w:t>Password</w:t>
            </w:r>
            <w:r w:rsidR="004A3010">
              <w:t>parent or owner</w:t>
            </w:r>
          </w:p>
        </w:tc>
        <w:tc>
          <w:tcPr>
            <w:tcW w:w="1620" w:type="dxa"/>
            <w:tcBorders>
              <w:top w:val="single" w:sz="4" w:space="0" w:color="000000"/>
              <w:left w:val="single" w:sz="4" w:space="0" w:color="000000"/>
              <w:bottom w:val="single" w:sz="4" w:space="0" w:color="000000"/>
              <w:right w:val="single" w:sz="4" w:space="0" w:color="000000"/>
            </w:tcBorders>
          </w:tcPr>
          <w:p w:rsidR="00764AF5" w:rsidRPr="00E06C04" w:rsidRDefault="00764AF5" w:rsidP="00764AF5">
            <w:pPr>
              <w:pStyle w:val="Tablecontent"/>
              <w:rPr>
                <w:lang w:val="en-IN"/>
              </w:rPr>
            </w:pPr>
            <w:r>
              <w:rPr>
                <w:lang w:val="en-IN"/>
              </w:rPr>
              <w:t>com@123</w:t>
            </w:r>
          </w:p>
        </w:tc>
        <w:tc>
          <w:tcPr>
            <w:tcW w:w="1350" w:type="dxa"/>
            <w:tcBorders>
              <w:top w:val="single" w:sz="4" w:space="0" w:color="000000"/>
              <w:left w:val="single" w:sz="4" w:space="0" w:color="000000"/>
              <w:bottom w:val="single" w:sz="4" w:space="0" w:color="000000"/>
              <w:right w:val="single" w:sz="4" w:space="0" w:color="000000"/>
            </w:tcBorders>
          </w:tcPr>
          <w:p w:rsidR="00764AF5" w:rsidRPr="00E06C04" w:rsidRDefault="00764AF5" w:rsidP="00764AF5">
            <w:pPr>
              <w:pStyle w:val="Tablecontent"/>
              <w:rPr>
                <w:lang w:val="en-IN"/>
              </w:rPr>
            </w:pPr>
            <w:r>
              <w:rPr>
                <w:lang w:val="en-IN"/>
              </w:rPr>
              <w:t>A (1</w:t>
            </w:r>
            <w:r w:rsidRPr="00E06C04">
              <w:rPr>
                <w:lang w:val="en-IN"/>
              </w:rPr>
              <w:t>0)</w:t>
            </w:r>
          </w:p>
        </w:tc>
        <w:tc>
          <w:tcPr>
            <w:tcW w:w="1440" w:type="dxa"/>
            <w:tcBorders>
              <w:top w:val="single" w:sz="4" w:space="0" w:color="000000"/>
              <w:left w:val="single" w:sz="4" w:space="0" w:color="000000"/>
              <w:bottom w:val="single" w:sz="4" w:space="0" w:color="000000"/>
              <w:right w:val="single" w:sz="4" w:space="0" w:color="000000"/>
            </w:tcBorders>
          </w:tcPr>
          <w:p w:rsidR="00764AF5" w:rsidRPr="00E06C04" w:rsidRDefault="004A3010" w:rsidP="00764AF5">
            <w:pPr>
              <w:pStyle w:val="Tablecontent"/>
              <w:rPr>
                <w:lang w:val="en-IN"/>
              </w:rPr>
            </w:pPr>
            <w:r>
              <w:rPr>
                <w:lang w:val="en-IN"/>
              </w:rPr>
              <w:t>M</w:t>
            </w:r>
          </w:p>
        </w:tc>
        <w:tc>
          <w:tcPr>
            <w:tcW w:w="2356" w:type="dxa"/>
            <w:tcBorders>
              <w:top w:val="single" w:sz="4" w:space="0" w:color="000000"/>
              <w:left w:val="single" w:sz="4" w:space="0" w:color="000000"/>
              <w:bottom w:val="single" w:sz="4" w:space="0" w:color="000000"/>
              <w:right w:val="single" w:sz="4" w:space="0" w:color="000000"/>
            </w:tcBorders>
          </w:tcPr>
          <w:p w:rsidR="00764AF5" w:rsidRPr="00E06C04" w:rsidRDefault="00173DD5" w:rsidP="00173DD5">
            <w:pPr>
              <w:pStyle w:val="Tablecontent"/>
              <w:rPr>
                <w:lang w:val="en-IN"/>
              </w:rPr>
            </w:pPr>
            <w:r>
              <w:rPr>
                <w:b/>
                <w:bCs/>
                <w:lang w:val="en-IN"/>
              </w:rPr>
              <w:t xml:space="preserve">When </w:t>
            </w:r>
            <w:r>
              <w:t xml:space="preserve">LOGINID </w:t>
            </w:r>
            <w:r>
              <w:rPr>
                <w:b/>
                <w:bCs/>
                <w:lang w:val="en-IN"/>
              </w:rPr>
              <w:t xml:space="preserve">is available in request then </w:t>
            </w:r>
            <w:r>
              <w:t>PASSWORD</w:t>
            </w:r>
            <w:r>
              <w:rPr>
                <w:b/>
                <w:bCs/>
                <w:lang w:val="en-IN"/>
              </w:rPr>
              <w:t xml:space="preserve"> is mandatory for the request</w:t>
            </w:r>
          </w:p>
        </w:tc>
      </w:tr>
      <w:tr w:rsidR="00764AF5" w:rsidTr="00764AF5">
        <w:trPr>
          <w:trHeight w:val="593"/>
        </w:trPr>
        <w:tc>
          <w:tcPr>
            <w:tcW w:w="1349" w:type="dxa"/>
            <w:tcBorders>
              <w:top w:val="single" w:sz="4" w:space="0" w:color="000000"/>
              <w:left w:val="single" w:sz="4" w:space="0" w:color="000000"/>
              <w:bottom w:val="single" w:sz="4" w:space="0" w:color="000000"/>
              <w:right w:val="single" w:sz="4" w:space="0" w:color="000000"/>
            </w:tcBorders>
          </w:tcPr>
          <w:p w:rsidR="00764AF5" w:rsidRPr="00E06C04" w:rsidRDefault="00764AF5" w:rsidP="00764AF5">
            <w:pPr>
              <w:pStyle w:val="Tablecontent"/>
              <w:rPr>
                <w:lang w:val="en-IN"/>
              </w:rPr>
            </w:pPr>
            <w:r>
              <w:rPr>
                <w:lang w:val="en-IN"/>
              </w:rPr>
              <w:t>EXTCODE</w:t>
            </w:r>
          </w:p>
        </w:tc>
        <w:tc>
          <w:tcPr>
            <w:tcW w:w="1530" w:type="dxa"/>
            <w:tcBorders>
              <w:top w:val="single" w:sz="4" w:space="0" w:color="000000"/>
              <w:left w:val="single" w:sz="4" w:space="0" w:color="000000"/>
              <w:bottom w:val="single" w:sz="4" w:space="0" w:color="000000"/>
              <w:right w:val="single" w:sz="4" w:space="0" w:color="000000"/>
            </w:tcBorders>
          </w:tcPr>
          <w:p w:rsidR="00764AF5" w:rsidRPr="00E06C04" w:rsidRDefault="00764AF5" w:rsidP="00764AF5">
            <w:pPr>
              <w:pStyle w:val="Tablecontent"/>
              <w:rPr>
                <w:lang w:val="en-IN"/>
              </w:rPr>
            </w:pPr>
            <w:r>
              <w:rPr>
                <w:lang w:val="en-IN"/>
              </w:rPr>
              <w:t>External code</w:t>
            </w:r>
            <w:r w:rsidR="004A3010">
              <w:t>parent or owner</w:t>
            </w:r>
          </w:p>
        </w:tc>
        <w:tc>
          <w:tcPr>
            <w:tcW w:w="1620" w:type="dxa"/>
            <w:tcBorders>
              <w:top w:val="single" w:sz="4" w:space="0" w:color="000000"/>
              <w:left w:val="single" w:sz="4" w:space="0" w:color="000000"/>
              <w:bottom w:val="single" w:sz="4" w:space="0" w:color="000000"/>
              <w:right w:val="single" w:sz="4" w:space="0" w:color="000000"/>
            </w:tcBorders>
          </w:tcPr>
          <w:p w:rsidR="00764AF5" w:rsidRDefault="00764AF5" w:rsidP="00764AF5">
            <w:pPr>
              <w:pStyle w:val="Tablecontent"/>
              <w:rPr>
                <w:lang w:val="en-IN"/>
              </w:rPr>
            </w:pPr>
            <w:r>
              <w:rPr>
                <w:lang w:val="en-IN"/>
              </w:rPr>
              <w:t>2324343</w:t>
            </w:r>
          </w:p>
        </w:tc>
        <w:tc>
          <w:tcPr>
            <w:tcW w:w="1350" w:type="dxa"/>
            <w:tcBorders>
              <w:top w:val="single" w:sz="4" w:space="0" w:color="000000"/>
              <w:left w:val="single" w:sz="4" w:space="0" w:color="000000"/>
              <w:bottom w:val="single" w:sz="4" w:space="0" w:color="000000"/>
              <w:right w:val="single" w:sz="4" w:space="0" w:color="000000"/>
            </w:tcBorders>
          </w:tcPr>
          <w:p w:rsidR="00764AF5" w:rsidRDefault="00764AF5" w:rsidP="00764AF5">
            <w:pPr>
              <w:pStyle w:val="Tablecontent"/>
              <w:rPr>
                <w:lang w:val="en-IN"/>
              </w:rPr>
            </w:pPr>
            <w:r>
              <w:rPr>
                <w:lang w:val="en-IN"/>
              </w:rPr>
              <w:t>20</w:t>
            </w:r>
          </w:p>
        </w:tc>
        <w:tc>
          <w:tcPr>
            <w:tcW w:w="1440" w:type="dxa"/>
            <w:tcBorders>
              <w:top w:val="single" w:sz="4" w:space="0" w:color="000000"/>
              <w:left w:val="single" w:sz="4" w:space="0" w:color="000000"/>
              <w:bottom w:val="single" w:sz="4" w:space="0" w:color="000000"/>
              <w:right w:val="single" w:sz="4" w:space="0" w:color="000000"/>
            </w:tcBorders>
          </w:tcPr>
          <w:p w:rsidR="00764AF5" w:rsidRDefault="004A3010" w:rsidP="00764AF5">
            <w:pPr>
              <w:pStyle w:val="Tablecontent"/>
              <w:rPr>
                <w:lang w:val="en-IN"/>
              </w:rPr>
            </w:pPr>
            <w:r>
              <w:rPr>
                <w:lang w:val="en-IN"/>
              </w:rPr>
              <w:t>M</w:t>
            </w:r>
          </w:p>
        </w:tc>
        <w:tc>
          <w:tcPr>
            <w:tcW w:w="2356" w:type="dxa"/>
            <w:tcBorders>
              <w:top w:val="single" w:sz="4" w:space="0" w:color="000000"/>
              <w:left w:val="single" w:sz="4" w:space="0" w:color="000000"/>
              <w:bottom w:val="single" w:sz="4" w:space="0" w:color="000000"/>
              <w:right w:val="single" w:sz="4" w:space="0" w:color="000000"/>
            </w:tcBorders>
          </w:tcPr>
          <w:p w:rsidR="00764AF5" w:rsidRPr="00E06C04" w:rsidRDefault="00764AF5" w:rsidP="00764AF5">
            <w:pPr>
              <w:pStyle w:val="Tablecontent"/>
              <w:rPr>
                <w:lang w:val="en-IN"/>
              </w:rPr>
            </w:pPr>
          </w:p>
        </w:tc>
      </w:tr>
      <w:tr w:rsidR="004A3010" w:rsidTr="00764AF5">
        <w:trPr>
          <w:trHeight w:val="593"/>
        </w:trPr>
        <w:tc>
          <w:tcPr>
            <w:tcW w:w="1349" w:type="dxa"/>
            <w:tcBorders>
              <w:top w:val="single" w:sz="4" w:space="0" w:color="000000"/>
              <w:left w:val="single" w:sz="4" w:space="0" w:color="000000"/>
              <w:bottom w:val="single" w:sz="4" w:space="0" w:color="000000"/>
              <w:right w:val="single" w:sz="4" w:space="0" w:color="000000"/>
            </w:tcBorders>
          </w:tcPr>
          <w:p w:rsidR="004A3010" w:rsidRDefault="004A3010" w:rsidP="00764AF5">
            <w:pPr>
              <w:pStyle w:val="Tablecontent"/>
              <w:rPr>
                <w:lang w:val="en-IN"/>
              </w:rPr>
            </w:pPr>
            <w:r w:rsidRPr="004A3010">
              <w:t>MSISDN1</w:t>
            </w:r>
          </w:p>
        </w:tc>
        <w:tc>
          <w:tcPr>
            <w:tcW w:w="1530" w:type="dxa"/>
            <w:tcBorders>
              <w:top w:val="single" w:sz="4" w:space="0" w:color="000000"/>
              <w:left w:val="single" w:sz="4" w:space="0" w:color="000000"/>
              <w:bottom w:val="single" w:sz="4" w:space="0" w:color="000000"/>
              <w:right w:val="single" w:sz="4" w:space="0" w:color="000000"/>
            </w:tcBorders>
          </w:tcPr>
          <w:p w:rsidR="004A3010" w:rsidRDefault="004A3010" w:rsidP="00764AF5">
            <w:pPr>
              <w:pStyle w:val="Tablecontent"/>
              <w:rPr>
                <w:lang w:val="en-IN"/>
              </w:rPr>
            </w:pPr>
            <w:r>
              <w:rPr>
                <w:lang w:val="en-IN"/>
              </w:rPr>
              <w:t>Mobile number of receiver (Who initiated SOS transfer request and received SOS)</w:t>
            </w:r>
          </w:p>
        </w:tc>
        <w:tc>
          <w:tcPr>
            <w:tcW w:w="1620" w:type="dxa"/>
            <w:tcBorders>
              <w:top w:val="single" w:sz="4" w:space="0" w:color="000000"/>
              <w:left w:val="single" w:sz="4" w:space="0" w:color="000000"/>
              <w:bottom w:val="single" w:sz="4" w:space="0" w:color="000000"/>
              <w:right w:val="single" w:sz="4" w:space="0" w:color="000000"/>
            </w:tcBorders>
          </w:tcPr>
          <w:p w:rsidR="004A3010" w:rsidRDefault="004A3010" w:rsidP="00764AF5">
            <w:pPr>
              <w:pStyle w:val="Tablecontent"/>
              <w:rPr>
                <w:lang w:val="en-IN"/>
              </w:rPr>
            </w:pPr>
            <w:r>
              <w:rPr>
                <w:lang w:val="en-IN"/>
              </w:rPr>
              <w:t>7258585858</w:t>
            </w:r>
          </w:p>
        </w:tc>
        <w:tc>
          <w:tcPr>
            <w:tcW w:w="1350" w:type="dxa"/>
            <w:tcBorders>
              <w:top w:val="single" w:sz="4" w:space="0" w:color="000000"/>
              <w:left w:val="single" w:sz="4" w:space="0" w:color="000000"/>
              <w:bottom w:val="single" w:sz="4" w:space="0" w:color="000000"/>
              <w:right w:val="single" w:sz="4" w:space="0" w:color="000000"/>
            </w:tcBorders>
          </w:tcPr>
          <w:p w:rsidR="004A3010" w:rsidRDefault="004A3010" w:rsidP="00764AF5">
            <w:pPr>
              <w:pStyle w:val="Tablecontent"/>
              <w:rPr>
                <w:lang w:val="en-IN"/>
              </w:rPr>
            </w:pPr>
            <w:r>
              <w:rPr>
                <w:lang w:val="en-IN"/>
              </w:rPr>
              <w:t>15</w:t>
            </w:r>
          </w:p>
        </w:tc>
        <w:tc>
          <w:tcPr>
            <w:tcW w:w="1440" w:type="dxa"/>
            <w:tcBorders>
              <w:top w:val="single" w:sz="4" w:space="0" w:color="000000"/>
              <w:left w:val="single" w:sz="4" w:space="0" w:color="000000"/>
              <w:bottom w:val="single" w:sz="4" w:space="0" w:color="000000"/>
              <w:right w:val="single" w:sz="4" w:space="0" w:color="000000"/>
            </w:tcBorders>
          </w:tcPr>
          <w:p w:rsidR="004A3010" w:rsidRDefault="004A3010" w:rsidP="00764AF5">
            <w:pPr>
              <w:pStyle w:val="Tablecontent"/>
              <w:rPr>
                <w:lang w:val="en-IN"/>
              </w:rPr>
            </w:pPr>
            <w:r>
              <w:rPr>
                <w:lang w:val="en-IN"/>
              </w:rPr>
              <w:t>M</w:t>
            </w:r>
          </w:p>
        </w:tc>
        <w:tc>
          <w:tcPr>
            <w:tcW w:w="2356" w:type="dxa"/>
            <w:tcBorders>
              <w:top w:val="single" w:sz="4" w:space="0" w:color="000000"/>
              <w:left w:val="single" w:sz="4" w:space="0" w:color="000000"/>
              <w:bottom w:val="single" w:sz="4" w:space="0" w:color="000000"/>
              <w:right w:val="single" w:sz="4" w:space="0" w:color="000000"/>
            </w:tcBorders>
          </w:tcPr>
          <w:p w:rsidR="004A3010" w:rsidRPr="00E06C04" w:rsidRDefault="004A3010" w:rsidP="00764AF5">
            <w:pPr>
              <w:pStyle w:val="Tablecontent"/>
              <w:rPr>
                <w:lang w:val="en-IN"/>
              </w:rPr>
            </w:pPr>
          </w:p>
        </w:tc>
      </w:tr>
      <w:tr w:rsidR="00EB0B31" w:rsidTr="00764AF5">
        <w:trPr>
          <w:trHeight w:val="593"/>
        </w:trPr>
        <w:tc>
          <w:tcPr>
            <w:tcW w:w="1349" w:type="dxa"/>
            <w:tcBorders>
              <w:top w:val="single" w:sz="4" w:space="0" w:color="000000"/>
              <w:left w:val="single" w:sz="4" w:space="0" w:color="000000"/>
              <w:bottom w:val="single" w:sz="4" w:space="0" w:color="000000"/>
              <w:right w:val="single" w:sz="4" w:space="0" w:color="000000"/>
            </w:tcBorders>
          </w:tcPr>
          <w:p w:rsidR="00EB0B31" w:rsidRPr="004A3010" w:rsidRDefault="00EB0B31" w:rsidP="00764AF5">
            <w:pPr>
              <w:pStyle w:val="Tablecontent"/>
            </w:pPr>
            <w:r w:rsidRPr="00EB0B31">
              <w:t>LANGUAGE1</w:t>
            </w:r>
          </w:p>
        </w:tc>
        <w:tc>
          <w:tcPr>
            <w:tcW w:w="1530" w:type="dxa"/>
            <w:tcBorders>
              <w:top w:val="single" w:sz="4" w:space="0" w:color="000000"/>
              <w:left w:val="single" w:sz="4" w:space="0" w:color="000000"/>
              <w:bottom w:val="single" w:sz="4" w:space="0" w:color="000000"/>
              <w:right w:val="single" w:sz="4" w:space="0" w:color="000000"/>
            </w:tcBorders>
          </w:tcPr>
          <w:p w:rsidR="00EB0B31" w:rsidRDefault="00EB0B31" w:rsidP="00764AF5">
            <w:pPr>
              <w:pStyle w:val="Tablecontent"/>
              <w:rPr>
                <w:lang w:val="en-IN"/>
              </w:rPr>
            </w:pPr>
            <w:r>
              <w:t>language code of request initiator</w:t>
            </w:r>
          </w:p>
        </w:tc>
        <w:tc>
          <w:tcPr>
            <w:tcW w:w="1620" w:type="dxa"/>
            <w:tcBorders>
              <w:top w:val="single" w:sz="4" w:space="0" w:color="000000"/>
              <w:left w:val="single" w:sz="4" w:space="0" w:color="000000"/>
              <w:bottom w:val="single" w:sz="4" w:space="0" w:color="000000"/>
              <w:right w:val="single" w:sz="4" w:space="0" w:color="000000"/>
            </w:tcBorders>
          </w:tcPr>
          <w:p w:rsidR="00EB0B31" w:rsidRDefault="00EB0B31" w:rsidP="00764AF5">
            <w:pPr>
              <w:pStyle w:val="Tablecontent"/>
              <w:rPr>
                <w:lang w:val="en-IN"/>
              </w:rPr>
            </w:pPr>
            <w:r>
              <w:rPr>
                <w:lang w:val="en-IN"/>
              </w:rPr>
              <w:t>0</w:t>
            </w:r>
          </w:p>
        </w:tc>
        <w:tc>
          <w:tcPr>
            <w:tcW w:w="1350" w:type="dxa"/>
            <w:tcBorders>
              <w:top w:val="single" w:sz="4" w:space="0" w:color="000000"/>
              <w:left w:val="single" w:sz="4" w:space="0" w:color="000000"/>
              <w:bottom w:val="single" w:sz="4" w:space="0" w:color="000000"/>
              <w:right w:val="single" w:sz="4" w:space="0" w:color="000000"/>
            </w:tcBorders>
          </w:tcPr>
          <w:p w:rsidR="00EB0B31" w:rsidRDefault="00EB0B31" w:rsidP="00764AF5">
            <w:pPr>
              <w:pStyle w:val="Tablecontent"/>
              <w:rPr>
                <w:lang w:val="en-IN"/>
              </w:rPr>
            </w:pPr>
          </w:p>
        </w:tc>
        <w:tc>
          <w:tcPr>
            <w:tcW w:w="1440" w:type="dxa"/>
            <w:tcBorders>
              <w:top w:val="single" w:sz="4" w:space="0" w:color="000000"/>
              <w:left w:val="single" w:sz="4" w:space="0" w:color="000000"/>
              <w:bottom w:val="single" w:sz="4" w:space="0" w:color="000000"/>
              <w:right w:val="single" w:sz="4" w:space="0" w:color="000000"/>
            </w:tcBorders>
          </w:tcPr>
          <w:p w:rsidR="00EB0B31" w:rsidRDefault="00EB0B31" w:rsidP="00764AF5">
            <w:pPr>
              <w:pStyle w:val="Tablecontent"/>
              <w:rPr>
                <w:lang w:val="en-IN"/>
              </w:rPr>
            </w:pPr>
            <w:r>
              <w:rPr>
                <w:lang w:val="en-IN"/>
              </w:rPr>
              <w:t>O</w:t>
            </w:r>
          </w:p>
        </w:tc>
        <w:tc>
          <w:tcPr>
            <w:tcW w:w="2356" w:type="dxa"/>
            <w:tcBorders>
              <w:top w:val="single" w:sz="4" w:space="0" w:color="000000"/>
              <w:left w:val="single" w:sz="4" w:space="0" w:color="000000"/>
              <w:bottom w:val="single" w:sz="4" w:space="0" w:color="000000"/>
              <w:right w:val="single" w:sz="4" w:space="0" w:color="000000"/>
            </w:tcBorders>
          </w:tcPr>
          <w:p w:rsidR="00EB0B31" w:rsidRPr="00E06C04" w:rsidRDefault="00EB0B31" w:rsidP="00764AF5">
            <w:pPr>
              <w:pStyle w:val="Tablecontent"/>
              <w:rPr>
                <w:lang w:val="en-IN"/>
              </w:rPr>
            </w:pPr>
            <w:r>
              <w:rPr>
                <w:lang w:val="en-IN"/>
              </w:rPr>
              <w:t>If no language code is specified then default language code specified in System preference will be applicable.</w:t>
            </w:r>
          </w:p>
        </w:tc>
      </w:tr>
      <w:tr w:rsidR="00EB0B31" w:rsidTr="00764AF5">
        <w:trPr>
          <w:trHeight w:val="593"/>
        </w:trPr>
        <w:tc>
          <w:tcPr>
            <w:tcW w:w="1349" w:type="dxa"/>
            <w:tcBorders>
              <w:top w:val="single" w:sz="4" w:space="0" w:color="000000"/>
              <w:left w:val="single" w:sz="4" w:space="0" w:color="000000"/>
              <w:bottom w:val="single" w:sz="4" w:space="0" w:color="000000"/>
              <w:right w:val="single" w:sz="4" w:space="0" w:color="000000"/>
            </w:tcBorders>
          </w:tcPr>
          <w:p w:rsidR="00EB0B31" w:rsidRPr="00EB0B31" w:rsidRDefault="00EB0B31" w:rsidP="00764AF5">
            <w:pPr>
              <w:pStyle w:val="Tablecontent"/>
            </w:pPr>
            <w:r>
              <w:t>LANGUAGE2</w:t>
            </w:r>
          </w:p>
        </w:tc>
        <w:tc>
          <w:tcPr>
            <w:tcW w:w="1530" w:type="dxa"/>
            <w:tcBorders>
              <w:top w:val="single" w:sz="4" w:space="0" w:color="000000"/>
              <w:left w:val="single" w:sz="4" w:space="0" w:color="000000"/>
              <w:bottom w:val="single" w:sz="4" w:space="0" w:color="000000"/>
              <w:right w:val="single" w:sz="4" w:space="0" w:color="000000"/>
            </w:tcBorders>
          </w:tcPr>
          <w:p w:rsidR="00EB0B31" w:rsidRDefault="00EB0B31" w:rsidP="00764AF5">
            <w:pPr>
              <w:pStyle w:val="Tablecontent"/>
            </w:pPr>
            <w:r>
              <w:t>language code of msisdn1</w:t>
            </w:r>
          </w:p>
        </w:tc>
        <w:tc>
          <w:tcPr>
            <w:tcW w:w="1620" w:type="dxa"/>
            <w:tcBorders>
              <w:top w:val="single" w:sz="4" w:space="0" w:color="000000"/>
              <w:left w:val="single" w:sz="4" w:space="0" w:color="000000"/>
              <w:bottom w:val="single" w:sz="4" w:space="0" w:color="000000"/>
              <w:right w:val="single" w:sz="4" w:space="0" w:color="000000"/>
            </w:tcBorders>
          </w:tcPr>
          <w:p w:rsidR="00EB0B31" w:rsidRDefault="00EB0B31" w:rsidP="00764AF5">
            <w:pPr>
              <w:pStyle w:val="Tablecontent"/>
              <w:rPr>
                <w:lang w:val="en-IN"/>
              </w:rPr>
            </w:pPr>
            <w:r>
              <w:rPr>
                <w:lang w:val="en-IN"/>
              </w:rPr>
              <w:t>0</w:t>
            </w:r>
          </w:p>
        </w:tc>
        <w:tc>
          <w:tcPr>
            <w:tcW w:w="1350" w:type="dxa"/>
            <w:tcBorders>
              <w:top w:val="single" w:sz="4" w:space="0" w:color="000000"/>
              <w:left w:val="single" w:sz="4" w:space="0" w:color="000000"/>
              <w:bottom w:val="single" w:sz="4" w:space="0" w:color="000000"/>
              <w:right w:val="single" w:sz="4" w:space="0" w:color="000000"/>
            </w:tcBorders>
          </w:tcPr>
          <w:p w:rsidR="00EB0B31" w:rsidRDefault="00EB0B31" w:rsidP="00764AF5">
            <w:pPr>
              <w:pStyle w:val="Tablecontent"/>
              <w:rPr>
                <w:lang w:val="en-IN"/>
              </w:rPr>
            </w:pPr>
          </w:p>
        </w:tc>
        <w:tc>
          <w:tcPr>
            <w:tcW w:w="1440" w:type="dxa"/>
            <w:tcBorders>
              <w:top w:val="single" w:sz="4" w:space="0" w:color="000000"/>
              <w:left w:val="single" w:sz="4" w:space="0" w:color="000000"/>
              <w:bottom w:val="single" w:sz="4" w:space="0" w:color="000000"/>
              <w:right w:val="single" w:sz="4" w:space="0" w:color="000000"/>
            </w:tcBorders>
          </w:tcPr>
          <w:p w:rsidR="00EB0B31" w:rsidRDefault="00EB0B31" w:rsidP="00764AF5">
            <w:pPr>
              <w:pStyle w:val="Tablecontent"/>
              <w:rPr>
                <w:lang w:val="en-IN"/>
              </w:rPr>
            </w:pPr>
            <w:r>
              <w:rPr>
                <w:lang w:val="en-IN"/>
              </w:rPr>
              <w:t>O</w:t>
            </w:r>
          </w:p>
        </w:tc>
        <w:tc>
          <w:tcPr>
            <w:tcW w:w="2356" w:type="dxa"/>
            <w:tcBorders>
              <w:top w:val="single" w:sz="4" w:space="0" w:color="000000"/>
              <w:left w:val="single" w:sz="4" w:space="0" w:color="000000"/>
              <w:bottom w:val="single" w:sz="4" w:space="0" w:color="000000"/>
              <w:right w:val="single" w:sz="4" w:space="0" w:color="000000"/>
            </w:tcBorders>
          </w:tcPr>
          <w:p w:rsidR="00EB0B31" w:rsidRDefault="00EB0B31" w:rsidP="00764AF5">
            <w:pPr>
              <w:pStyle w:val="Tablecontent"/>
              <w:rPr>
                <w:lang w:val="en-IN"/>
              </w:rPr>
            </w:pPr>
            <w:r>
              <w:rPr>
                <w:lang w:val="en-IN"/>
              </w:rPr>
              <w:t>If no language code is specified then default language code specified in System preference will be applicable.</w:t>
            </w:r>
          </w:p>
        </w:tc>
      </w:tr>
    </w:tbl>
    <w:p w:rsidR="00764AF5" w:rsidRDefault="00764AF5" w:rsidP="00764AF5">
      <w:pPr>
        <w:pStyle w:val="NoteHeading"/>
        <w:numPr>
          <w:ilvl w:val="0"/>
          <w:numId w:val="63"/>
        </w:numPr>
        <w:tabs>
          <w:tab w:val="left" w:pos="990"/>
        </w:tabs>
        <w:ind w:left="990" w:hanging="540"/>
        <w:jc w:val="left"/>
      </w:pPr>
      <w:r>
        <w:t>All tags are mandatory to be present i</w:t>
      </w:r>
      <w:r w:rsidR="00DE531F">
        <w:t xml:space="preserve">n XML. If value is optional then also </w:t>
      </w:r>
      <w:r>
        <w:t>tag must be present.</w:t>
      </w:r>
    </w:p>
    <w:p w:rsidR="00764AF5" w:rsidRDefault="009159A1" w:rsidP="00764AF5">
      <w:pPr>
        <w:pStyle w:val="NoteHeading"/>
        <w:numPr>
          <w:ilvl w:val="0"/>
          <w:numId w:val="63"/>
        </w:numPr>
        <w:tabs>
          <w:tab w:val="left" w:pos="990"/>
        </w:tabs>
        <w:ind w:left="990" w:hanging="540"/>
        <w:jc w:val="left"/>
      </w:pPr>
      <w:r>
        <w:t xml:space="preserve">Out of MSISDN - </w:t>
      </w:r>
      <w:r w:rsidR="00764AF5">
        <w:t>PIN, LOG</w:t>
      </w:r>
      <w:r>
        <w:t>IN ID – PASSWORD and EXTCODE,</w:t>
      </w:r>
      <w:r w:rsidR="00764AF5">
        <w:t xml:space="preserve"> one is mandatory based on the definition of service keyword.</w:t>
      </w:r>
    </w:p>
    <w:p w:rsidR="00764AF5" w:rsidRDefault="00764AF5" w:rsidP="00764AF5">
      <w:pPr>
        <w:pStyle w:val="BodyText2"/>
      </w:pPr>
    </w:p>
    <w:p w:rsidR="00764AF5" w:rsidRDefault="00764AF5" w:rsidP="00764AF5">
      <w:pPr>
        <w:pStyle w:val="Heading3"/>
      </w:pPr>
      <w:bookmarkStart w:id="609" w:name="_Toc485139751"/>
      <w:r>
        <w:t>XML Response Syntax</w:t>
      </w:r>
      <w:bookmarkEnd w:id="609"/>
    </w:p>
    <w:p w:rsidR="00764AF5" w:rsidRDefault="00764AF5" w:rsidP="00764AF5">
      <w:pPr>
        <w:pStyle w:val="BodyText2"/>
      </w:pPr>
      <w:r>
        <w:t xml:space="preserve">PreTUPS will send following response (acknowledgement) to EXTGW  system for SOS </w:t>
      </w:r>
      <w:r w:rsidR="0069503D">
        <w:t xml:space="preserve">Settlement </w:t>
      </w:r>
      <w:r>
        <w:t>Request. The XML response details are mentioned below.</w:t>
      </w:r>
    </w:p>
    <w:p w:rsidR="00764AF5" w:rsidRDefault="00764AF5" w:rsidP="00764AF5">
      <w:pPr>
        <w:pStyle w:val="BodyText2"/>
        <w:jc w:val="left"/>
      </w:pPr>
    </w:p>
    <w:p w:rsidR="00764AF5" w:rsidRDefault="00764AF5" w:rsidP="00764AF5">
      <w:pPr>
        <w:pStyle w:val="BodyText2"/>
        <w:rPr>
          <w:b/>
          <w:bCs/>
          <w:u w:val="single"/>
        </w:rPr>
      </w:pPr>
      <w:r>
        <w:rPr>
          <w:b/>
          <w:bCs/>
          <w:u w:val="single"/>
        </w:rPr>
        <w:t>Response Syntax</w:t>
      </w:r>
    </w:p>
    <w:p w:rsidR="00764AF5" w:rsidRDefault="00764AF5" w:rsidP="00764AF5">
      <w:pPr>
        <w:pStyle w:val="BodyText2"/>
        <w:jc w:val="left"/>
      </w:pPr>
      <w:r>
        <w:t>&lt;?xml version="1.0"?&gt;</w:t>
      </w:r>
    </w:p>
    <w:p w:rsidR="00764AF5" w:rsidRDefault="00764AF5" w:rsidP="00764AF5">
      <w:pPr>
        <w:pStyle w:val="BodyText2"/>
        <w:jc w:val="left"/>
      </w:pPr>
      <w:r>
        <w:t>&lt;!DOCTYPE COMMAND PUBLIC "-//Ocam//DTD XML Command 1.0//EN" "xml/command.dtd"&gt;</w:t>
      </w:r>
    </w:p>
    <w:p w:rsidR="00764AF5" w:rsidRDefault="00764AF5" w:rsidP="00764AF5">
      <w:pPr>
        <w:pStyle w:val="BodyText2"/>
        <w:jc w:val="left"/>
      </w:pPr>
      <w:r>
        <w:t>&lt;COMMAND&gt;</w:t>
      </w:r>
    </w:p>
    <w:p w:rsidR="00764AF5" w:rsidRDefault="00764AF5" w:rsidP="00764AF5">
      <w:pPr>
        <w:pStyle w:val="BodyText2"/>
        <w:jc w:val="left"/>
      </w:pPr>
      <w:r>
        <w:t>&lt;TYPE&gt;</w:t>
      </w:r>
      <w:r w:rsidR="0069503D">
        <w:t xml:space="preserve"> SOSSTLRES</w:t>
      </w:r>
      <w:r>
        <w:t>&lt;/TYPE&gt;</w:t>
      </w:r>
      <w:r>
        <w:tab/>
      </w:r>
    </w:p>
    <w:p w:rsidR="00764AF5" w:rsidRDefault="00764AF5" w:rsidP="00764AF5">
      <w:pPr>
        <w:pStyle w:val="BodyText2"/>
        <w:jc w:val="left"/>
      </w:pPr>
      <w:r>
        <w:lastRenderedPageBreak/>
        <w:t>&lt;TXNSTATUS&gt;&lt;Transaction Status&gt;&lt;/TXNSTATUS&gt;</w:t>
      </w:r>
    </w:p>
    <w:p w:rsidR="00764AF5" w:rsidRDefault="00764AF5" w:rsidP="00764AF5">
      <w:pPr>
        <w:pStyle w:val="BodyText2"/>
        <w:jc w:val="left"/>
      </w:pPr>
      <w:r w:rsidRPr="00337049">
        <w:t>&lt;DATE&gt;</w:t>
      </w:r>
      <w:r>
        <w:t>&lt;Date&gt;</w:t>
      </w:r>
      <w:r w:rsidRPr="00337049">
        <w:t>&lt;/DATE&gt;</w:t>
      </w:r>
    </w:p>
    <w:p w:rsidR="00764AF5" w:rsidRDefault="00764AF5" w:rsidP="00764AF5">
      <w:pPr>
        <w:pStyle w:val="BodyText2"/>
        <w:jc w:val="left"/>
      </w:pPr>
      <w:r>
        <w:t>&lt;MESSAGE&gt;&lt;Transaction Message&gt;&lt;/MESSAGE&gt;</w:t>
      </w:r>
    </w:p>
    <w:p w:rsidR="00764AF5" w:rsidRDefault="00764AF5" w:rsidP="00764AF5">
      <w:pPr>
        <w:pStyle w:val="BodyText2"/>
        <w:jc w:val="left"/>
      </w:pPr>
      <w:r>
        <w:t>&lt;/COMMAND&gt;</w:t>
      </w:r>
    </w:p>
    <w:p w:rsidR="00764AF5" w:rsidRDefault="00764AF5" w:rsidP="00764AF5">
      <w:pPr>
        <w:pStyle w:val="BodyText2"/>
        <w:jc w:val="left"/>
      </w:pPr>
    </w:p>
    <w:p w:rsidR="00764AF5" w:rsidRDefault="00764AF5" w:rsidP="00764AF5">
      <w:pPr>
        <w:pStyle w:val="BodyText2"/>
      </w:pPr>
      <w:r>
        <w:rPr>
          <w:b/>
          <w:bCs/>
          <w:u w:val="single"/>
        </w:rPr>
        <w:t>Fields Detail</w:t>
      </w:r>
    </w:p>
    <w:p w:rsidR="00764AF5" w:rsidRDefault="00764AF5" w:rsidP="00764AF5">
      <w:pPr>
        <w:pStyle w:val="BodyText2"/>
      </w:pPr>
    </w:p>
    <w:tbl>
      <w:tblPr>
        <w:tblW w:w="96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9"/>
        <w:gridCol w:w="1530"/>
        <w:gridCol w:w="1620"/>
        <w:gridCol w:w="1350"/>
        <w:gridCol w:w="1620"/>
        <w:gridCol w:w="2176"/>
      </w:tblGrid>
      <w:tr w:rsidR="00764AF5" w:rsidTr="00764AF5">
        <w:trPr>
          <w:trHeight w:val="281"/>
          <w:tblHeader/>
        </w:trPr>
        <w:tc>
          <w:tcPr>
            <w:tcW w:w="1350" w:type="dxa"/>
            <w:tcBorders>
              <w:top w:val="single" w:sz="4" w:space="0" w:color="000000"/>
              <w:left w:val="single" w:sz="4" w:space="0" w:color="000000"/>
              <w:bottom w:val="single" w:sz="4" w:space="0" w:color="000000"/>
              <w:right w:val="single" w:sz="4" w:space="0" w:color="000000"/>
            </w:tcBorders>
            <w:shd w:val="clear" w:color="auto" w:fill="E31837"/>
            <w:hideMark/>
          </w:tcPr>
          <w:p w:rsidR="00764AF5" w:rsidRDefault="00764AF5" w:rsidP="00764AF5">
            <w:pPr>
              <w:pStyle w:val="TableColumnLabels"/>
              <w:rPr>
                <w:rFonts w:ascii="Arial" w:hAnsi="Arial" w:cs="Arial"/>
                <w:sz w:val="18"/>
              </w:rPr>
            </w:pPr>
            <w:r>
              <w:rPr>
                <w:rFonts w:ascii="Arial" w:hAnsi="Arial" w:cs="Arial"/>
                <w:sz w:val="18"/>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hideMark/>
          </w:tcPr>
          <w:p w:rsidR="00764AF5" w:rsidRDefault="00764AF5" w:rsidP="00764AF5">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hideMark/>
          </w:tcPr>
          <w:p w:rsidR="00764AF5" w:rsidRDefault="00764AF5" w:rsidP="00764AF5">
            <w:pPr>
              <w:pStyle w:val="TableColumnLabels"/>
              <w:rPr>
                <w:rFonts w:ascii="Arial" w:hAnsi="Arial" w:cs="Arial"/>
                <w:sz w:val="18"/>
              </w:rPr>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hideMark/>
          </w:tcPr>
          <w:p w:rsidR="00764AF5" w:rsidRDefault="00764AF5" w:rsidP="00764AF5">
            <w:pPr>
              <w:pStyle w:val="TableColumnLabels"/>
              <w:rPr>
                <w:rFonts w:ascii="Arial" w:hAnsi="Arial" w:cs="Arial"/>
                <w:sz w:val="18"/>
              </w:rPr>
            </w:pPr>
            <w:r>
              <w:t>Max Length</w:t>
            </w:r>
          </w:p>
        </w:tc>
        <w:tc>
          <w:tcPr>
            <w:tcW w:w="1620" w:type="dxa"/>
            <w:tcBorders>
              <w:top w:val="single" w:sz="4" w:space="0" w:color="000000"/>
              <w:left w:val="single" w:sz="4" w:space="0" w:color="000000"/>
              <w:bottom w:val="single" w:sz="4" w:space="0" w:color="000000"/>
              <w:right w:val="single" w:sz="4" w:space="0" w:color="000000"/>
            </w:tcBorders>
            <w:shd w:val="clear" w:color="auto" w:fill="E31837"/>
            <w:hideMark/>
          </w:tcPr>
          <w:p w:rsidR="00764AF5" w:rsidRDefault="00764AF5" w:rsidP="00764AF5">
            <w:pPr>
              <w:pStyle w:val="TableColumnLabels"/>
              <w:rPr>
                <w:rFonts w:ascii="Arial" w:hAnsi="Arial" w:cs="Arial"/>
                <w:sz w:val="18"/>
              </w:rPr>
            </w:pPr>
            <w:r>
              <w:t>Optional/Mandatory</w:t>
            </w:r>
          </w:p>
        </w:tc>
        <w:tc>
          <w:tcPr>
            <w:tcW w:w="2176" w:type="dxa"/>
            <w:tcBorders>
              <w:top w:val="single" w:sz="4" w:space="0" w:color="000000"/>
              <w:left w:val="single" w:sz="4" w:space="0" w:color="000000"/>
              <w:bottom w:val="single" w:sz="4" w:space="0" w:color="000000"/>
              <w:right w:val="single" w:sz="4" w:space="0" w:color="000000"/>
            </w:tcBorders>
            <w:shd w:val="clear" w:color="auto" w:fill="E31837"/>
            <w:hideMark/>
          </w:tcPr>
          <w:p w:rsidR="00764AF5" w:rsidRDefault="00764AF5" w:rsidP="00764AF5">
            <w:pPr>
              <w:pStyle w:val="TableColumnLabels"/>
              <w:rPr>
                <w:rFonts w:ascii="Arial" w:hAnsi="Arial" w:cs="Arial"/>
                <w:sz w:val="18"/>
              </w:rPr>
            </w:pPr>
            <w:r>
              <w:t>Remarks</w:t>
            </w:r>
          </w:p>
        </w:tc>
      </w:tr>
      <w:tr w:rsidR="00764AF5" w:rsidTr="00764AF5">
        <w:trPr>
          <w:trHeight w:val="281"/>
        </w:trPr>
        <w:tc>
          <w:tcPr>
            <w:tcW w:w="135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rPr>
                <w:lang w:val="fr-FR"/>
              </w:rPr>
            </w:pPr>
            <w:r>
              <w:rPr>
                <w:lang w:val="fr-FR"/>
              </w:rPr>
              <w:t>Type</w:t>
            </w:r>
          </w:p>
        </w:tc>
        <w:tc>
          <w:tcPr>
            <w:tcW w:w="153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rPr>
                <w:lang w:val="fr-FR"/>
              </w:rPr>
            </w:pPr>
            <w:r>
              <w:t>Response Type</w:t>
            </w:r>
          </w:p>
        </w:tc>
        <w:tc>
          <w:tcPr>
            <w:tcW w:w="1620" w:type="dxa"/>
            <w:tcBorders>
              <w:top w:val="single" w:sz="4" w:space="0" w:color="000000"/>
              <w:left w:val="single" w:sz="4" w:space="0" w:color="000000"/>
              <w:bottom w:val="single" w:sz="4" w:space="0" w:color="000000"/>
              <w:right w:val="single" w:sz="4" w:space="0" w:color="000000"/>
            </w:tcBorders>
            <w:hideMark/>
          </w:tcPr>
          <w:p w:rsidR="00764AF5" w:rsidRDefault="0069503D" w:rsidP="00764AF5">
            <w:pPr>
              <w:pStyle w:val="Tablecontent"/>
              <w:rPr>
                <w:lang w:val="fr-FR"/>
              </w:rPr>
            </w:pPr>
            <w:r>
              <w:t>SOSSTLRES</w:t>
            </w:r>
          </w:p>
        </w:tc>
        <w:tc>
          <w:tcPr>
            <w:tcW w:w="135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10</w:t>
            </w:r>
          </w:p>
        </w:tc>
        <w:tc>
          <w:tcPr>
            <w:tcW w:w="162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Response Type</w:t>
            </w:r>
          </w:p>
        </w:tc>
      </w:tr>
      <w:tr w:rsidR="00764AF5" w:rsidTr="00764AF5">
        <w:trPr>
          <w:trHeight w:val="980"/>
        </w:trPr>
        <w:tc>
          <w:tcPr>
            <w:tcW w:w="135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TXNSTATUS</w:t>
            </w:r>
          </w:p>
        </w:tc>
        <w:tc>
          <w:tcPr>
            <w:tcW w:w="153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Transaction Status</w:t>
            </w:r>
          </w:p>
        </w:tc>
        <w:tc>
          <w:tcPr>
            <w:tcW w:w="162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200</w:t>
            </w:r>
          </w:p>
        </w:tc>
        <w:tc>
          <w:tcPr>
            <w:tcW w:w="135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5</w:t>
            </w:r>
          </w:p>
        </w:tc>
        <w:tc>
          <w:tcPr>
            <w:tcW w:w="162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Intermediate transaction Status. Final status would be send over the SMS notification.</w:t>
            </w:r>
          </w:p>
        </w:tc>
      </w:tr>
      <w:tr w:rsidR="00764AF5" w:rsidTr="00764AF5">
        <w:trPr>
          <w:trHeight w:val="980"/>
        </w:trPr>
        <w:tc>
          <w:tcPr>
            <w:tcW w:w="135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DATE</w:t>
            </w:r>
          </w:p>
        </w:tc>
        <w:tc>
          <w:tcPr>
            <w:tcW w:w="153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Date</w:t>
            </w:r>
          </w:p>
        </w:tc>
        <w:tc>
          <w:tcPr>
            <w:tcW w:w="162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rsidRPr="00337049">
              <w:t>09/05/2017 14:47:58</w:t>
            </w:r>
          </w:p>
        </w:tc>
        <w:tc>
          <w:tcPr>
            <w:tcW w:w="135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p>
        </w:tc>
        <w:tc>
          <w:tcPr>
            <w:tcW w:w="162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Current Date</w:t>
            </w:r>
            <w:r w:rsidR="0069112E">
              <w:t xml:space="preserve"> and time</w:t>
            </w:r>
          </w:p>
        </w:tc>
      </w:tr>
      <w:tr w:rsidR="00764AF5" w:rsidTr="00764AF5">
        <w:trPr>
          <w:trHeight w:val="980"/>
        </w:trPr>
        <w:tc>
          <w:tcPr>
            <w:tcW w:w="135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MESSAGE</w:t>
            </w:r>
          </w:p>
        </w:tc>
        <w:tc>
          <w:tcPr>
            <w:tcW w:w="153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rPr>
                <w:rFonts w:cs="Arial"/>
                <w:bCs/>
                <w:szCs w:val="18"/>
              </w:rPr>
              <w:t>Message text</w:t>
            </w:r>
          </w:p>
        </w:tc>
        <w:tc>
          <w:tcPr>
            <w:tcW w:w="1620" w:type="dxa"/>
            <w:tcBorders>
              <w:top w:val="single" w:sz="4" w:space="0" w:color="000000"/>
              <w:left w:val="single" w:sz="4" w:space="0" w:color="000000"/>
              <w:bottom w:val="single" w:sz="4" w:space="0" w:color="000000"/>
              <w:right w:val="single" w:sz="4" w:space="0" w:color="000000"/>
            </w:tcBorders>
          </w:tcPr>
          <w:p w:rsidR="00764AF5" w:rsidRPr="00337049" w:rsidRDefault="0069503D" w:rsidP="00764AF5">
            <w:pPr>
              <w:pStyle w:val="Tablecontent"/>
              <w:rPr>
                <w:rFonts w:cs="Arial"/>
                <w:bCs/>
                <w:szCs w:val="18"/>
              </w:rPr>
            </w:pPr>
            <w:r>
              <w:rPr>
                <w:rFonts w:cs="Arial"/>
                <w:bCs/>
                <w:szCs w:val="18"/>
              </w:rPr>
              <w:t>Transaction ID  CT</w:t>
            </w:r>
            <w:r w:rsidR="00764AF5" w:rsidRPr="00337049">
              <w:rPr>
                <w:rFonts w:cs="Arial"/>
                <w:bCs/>
                <w:szCs w:val="18"/>
              </w:rPr>
              <w:t xml:space="preserve">170509.1448.100001 </w:t>
            </w:r>
            <w:r>
              <w:rPr>
                <w:rFonts w:cs="Arial"/>
                <w:bCs/>
                <w:szCs w:val="18"/>
              </w:rPr>
              <w:t>is settled with 7258585858</w:t>
            </w:r>
          </w:p>
        </w:tc>
        <w:tc>
          <w:tcPr>
            <w:tcW w:w="135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100</w:t>
            </w:r>
          </w:p>
        </w:tc>
        <w:tc>
          <w:tcPr>
            <w:tcW w:w="162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rPr>
                <w:rFonts w:cs="Arial"/>
                <w:bCs/>
                <w:szCs w:val="18"/>
              </w:rPr>
              <w:t>Message text</w:t>
            </w:r>
          </w:p>
        </w:tc>
      </w:tr>
    </w:tbl>
    <w:p w:rsidR="00764AF5" w:rsidRDefault="00764AF5" w:rsidP="00764AF5">
      <w:pPr>
        <w:pStyle w:val="NoteHeading"/>
        <w:numPr>
          <w:ilvl w:val="0"/>
          <w:numId w:val="63"/>
        </w:numPr>
        <w:tabs>
          <w:tab w:val="left" w:pos="990"/>
        </w:tabs>
        <w:ind w:left="990" w:hanging="540"/>
        <w:jc w:val="left"/>
      </w:pPr>
      <w:r>
        <w:t>The value for TYPE tag is fixed as mentioned in syntax.</w:t>
      </w:r>
    </w:p>
    <w:p w:rsidR="00337049" w:rsidRDefault="00337049" w:rsidP="00633175">
      <w:pPr>
        <w:pStyle w:val="BodyText2"/>
        <w:rPr>
          <w:lang w:val="en-IN"/>
        </w:rPr>
      </w:pPr>
    </w:p>
    <w:p w:rsidR="00337049" w:rsidRDefault="00337049" w:rsidP="00633175">
      <w:pPr>
        <w:pStyle w:val="BodyText2"/>
        <w:rPr>
          <w:lang w:val="en-IN"/>
        </w:rPr>
      </w:pPr>
    </w:p>
    <w:p w:rsidR="00337049" w:rsidRDefault="00337049" w:rsidP="00633175">
      <w:pPr>
        <w:pStyle w:val="BodyText2"/>
        <w:rPr>
          <w:lang w:val="en-IN"/>
        </w:rPr>
      </w:pPr>
    </w:p>
    <w:p w:rsidR="00755675" w:rsidRPr="00542256" w:rsidRDefault="00755675" w:rsidP="00755675">
      <w:pPr>
        <w:pStyle w:val="Heading2"/>
      </w:pPr>
      <w:bookmarkStart w:id="610" w:name="_Toc485139752"/>
      <w:r>
        <w:t xml:space="preserve">2.53 </w:t>
      </w:r>
      <w:r w:rsidRPr="00942BA7">
        <w:t>Voucher Status Change Request</w:t>
      </w:r>
      <w:bookmarkEnd w:id="610"/>
    </w:p>
    <w:p w:rsidR="005E07E9" w:rsidRPr="004C0E56" w:rsidRDefault="005E07E9" w:rsidP="005E07E9">
      <w:pPr>
        <w:pStyle w:val="BodyText2"/>
        <w:rPr>
          <w:b/>
        </w:rPr>
      </w:pPr>
      <w:r w:rsidRPr="004C0E56">
        <w:rPr>
          <w:b/>
        </w:rPr>
        <w:t xml:space="preserve">Request Message Parameters </w:t>
      </w:r>
    </w:p>
    <w:p w:rsidR="005E07E9" w:rsidRPr="00B16D17" w:rsidRDefault="005E07E9" w:rsidP="005E07E9">
      <w:pPr>
        <w:pStyle w:val="BodyText2"/>
        <w:rPr>
          <w:rFonts w:cs="Arial"/>
          <w:szCs w:val="20"/>
        </w:rPr>
      </w:pPr>
      <w:r w:rsidRPr="00B16D17">
        <w:rPr>
          <w:rFonts w:cs="Arial"/>
          <w:szCs w:val="20"/>
        </w:rPr>
        <w:t xml:space="preserve">For Voucher </w:t>
      </w:r>
      <w:r>
        <w:rPr>
          <w:rFonts w:cs="Arial"/>
          <w:szCs w:val="20"/>
        </w:rPr>
        <w:t>Status change</w:t>
      </w:r>
      <w:r w:rsidRPr="00B16D17">
        <w:rPr>
          <w:rFonts w:cs="Arial"/>
          <w:szCs w:val="20"/>
        </w:rPr>
        <w:t>, 3</w:t>
      </w:r>
      <w:r w:rsidRPr="00B16D17">
        <w:rPr>
          <w:rFonts w:cs="Arial"/>
          <w:szCs w:val="20"/>
          <w:vertAlign w:val="superscript"/>
        </w:rPr>
        <w:t>rd</w:t>
      </w:r>
      <w:r>
        <w:rPr>
          <w:rFonts w:cs="Arial"/>
          <w:szCs w:val="20"/>
        </w:rPr>
        <w:t xml:space="preserve"> party system  </w:t>
      </w:r>
      <w:r w:rsidRPr="00B16D17">
        <w:rPr>
          <w:rFonts w:cs="Arial"/>
          <w:szCs w:val="20"/>
        </w:rPr>
        <w:t>will send the request message with the following parameter and PreTUPS server will send the response message.</w:t>
      </w:r>
    </w:p>
    <w:p w:rsidR="005E07E9" w:rsidRDefault="005E07E9" w:rsidP="005E07E9">
      <w:pPr>
        <w:jc w:val="both"/>
        <w:rPr>
          <w:rFonts w:ascii="Arial" w:hAnsi="Arial" w:cs="Arial"/>
          <w:sz w:val="20"/>
          <w:szCs w:val="20"/>
        </w:rPr>
      </w:pPr>
      <w:r w:rsidRPr="00B16D17">
        <w:rPr>
          <w:rFonts w:ascii="Arial" w:hAnsi="Arial" w:cs="Arial"/>
          <w:sz w:val="20"/>
          <w:szCs w:val="20"/>
        </w:rPr>
        <w:t>The 3</w:t>
      </w:r>
      <w:r w:rsidRPr="00B16D17">
        <w:rPr>
          <w:rFonts w:ascii="Arial" w:hAnsi="Arial" w:cs="Arial"/>
          <w:sz w:val="20"/>
          <w:szCs w:val="20"/>
          <w:vertAlign w:val="superscript"/>
        </w:rPr>
        <w:t>rd</w:t>
      </w:r>
      <w:r w:rsidRPr="00B16D17">
        <w:rPr>
          <w:rFonts w:ascii="Arial" w:hAnsi="Arial" w:cs="Arial"/>
          <w:sz w:val="20"/>
          <w:szCs w:val="20"/>
        </w:rPr>
        <w:t xml:space="preserve"> party system will send the </w:t>
      </w:r>
      <w:r>
        <w:rPr>
          <w:rFonts w:ascii="Arial" w:hAnsi="Arial" w:cs="Arial"/>
          <w:sz w:val="20"/>
          <w:szCs w:val="20"/>
        </w:rPr>
        <w:t xml:space="preserve">request </w:t>
      </w:r>
      <w:r w:rsidRPr="00B16D17">
        <w:rPr>
          <w:rFonts w:ascii="Arial" w:hAnsi="Arial" w:cs="Arial"/>
          <w:sz w:val="20"/>
          <w:szCs w:val="20"/>
        </w:rPr>
        <w:t>message that will be used to check</w:t>
      </w:r>
      <w:r>
        <w:rPr>
          <w:rFonts w:ascii="Arial" w:hAnsi="Arial" w:cs="Arial"/>
          <w:sz w:val="20"/>
          <w:szCs w:val="20"/>
        </w:rPr>
        <w:t xml:space="preserve"> the status of the voucher in the system, and based on the current status, status of vouchers can be changed.</w:t>
      </w:r>
    </w:p>
    <w:p w:rsidR="005E07E9" w:rsidRDefault="005E07E9" w:rsidP="005E07E9">
      <w:pPr>
        <w:jc w:val="both"/>
        <w:rPr>
          <w:rFonts w:ascii="Arial" w:hAnsi="Arial" w:cs="Arial"/>
          <w:sz w:val="20"/>
          <w:szCs w:val="20"/>
        </w:rPr>
      </w:pPr>
    </w:p>
    <w:tbl>
      <w:tblPr>
        <w:tblW w:w="5020" w:type="dxa"/>
        <w:tblInd w:w="93" w:type="dxa"/>
        <w:tblLook w:val="04A0" w:firstRow="1" w:lastRow="0" w:firstColumn="1" w:lastColumn="0" w:noHBand="0" w:noVBand="1"/>
      </w:tblPr>
      <w:tblGrid>
        <w:gridCol w:w="3040"/>
        <w:gridCol w:w="1980"/>
      </w:tblGrid>
      <w:tr w:rsidR="005E07E9" w:rsidTr="002531E4">
        <w:trPr>
          <w:trHeight w:val="255"/>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07E9" w:rsidRDefault="005E07E9" w:rsidP="002531E4">
            <w:pPr>
              <w:rPr>
                <w:rFonts w:ascii="Arial" w:hAnsi="Arial" w:cs="Arial"/>
                <w:sz w:val="20"/>
                <w:szCs w:val="20"/>
              </w:rPr>
            </w:pPr>
            <w:r>
              <w:rPr>
                <w:rFonts w:ascii="Arial" w:hAnsi="Arial" w:cs="Arial"/>
                <w:sz w:val="20"/>
                <w:szCs w:val="20"/>
              </w:rPr>
              <w:t>CURRENT_STATUS</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5E07E9" w:rsidRDefault="005E07E9" w:rsidP="002531E4">
            <w:pPr>
              <w:rPr>
                <w:rFonts w:ascii="Arial" w:hAnsi="Arial" w:cs="Arial"/>
                <w:sz w:val="20"/>
                <w:szCs w:val="20"/>
              </w:rPr>
            </w:pPr>
            <w:r>
              <w:rPr>
                <w:rFonts w:ascii="Arial" w:hAnsi="Arial" w:cs="Arial"/>
                <w:sz w:val="20"/>
                <w:szCs w:val="20"/>
              </w:rPr>
              <w:t>MAPPED_STATUS</w:t>
            </w:r>
          </w:p>
        </w:tc>
      </w:tr>
      <w:tr w:rsidR="005E07E9" w:rsidTr="002531E4">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5E07E9" w:rsidRDefault="005E07E9" w:rsidP="002531E4">
            <w:pPr>
              <w:rPr>
                <w:rFonts w:ascii="Arial" w:hAnsi="Arial" w:cs="Arial"/>
                <w:sz w:val="20"/>
                <w:szCs w:val="20"/>
              </w:rPr>
            </w:pPr>
            <w:r>
              <w:rPr>
                <w:rFonts w:ascii="Arial" w:hAnsi="Arial" w:cs="Arial"/>
                <w:sz w:val="20"/>
                <w:szCs w:val="20"/>
              </w:rPr>
              <w:t>GE</w:t>
            </w:r>
          </w:p>
        </w:tc>
        <w:tc>
          <w:tcPr>
            <w:tcW w:w="1980" w:type="dxa"/>
            <w:tcBorders>
              <w:top w:val="nil"/>
              <w:left w:val="nil"/>
              <w:bottom w:val="single" w:sz="4" w:space="0" w:color="auto"/>
              <w:right w:val="single" w:sz="4" w:space="0" w:color="auto"/>
            </w:tcBorders>
            <w:shd w:val="clear" w:color="auto" w:fill="auto"/>
            <w:noWrap/>
            <w:vAlign w:val="bottom"/>
            <w:hideMark/>
          </w:tcPr>
          <w:p w:rsidR="005E07E9" w:rsidRDefault="005E07E9" w:rsidP="002531E4">
            <w:pPr>
              <w:rPr>
                <w:rFonts w:ascii="Arial" w:hAnsi="Arial" w:cs="Arial"/>
                <w:sz w:val="20"/>
                <w:szCs w:val="20"/>
              </w:rPr>
            </w:pPr>
            <w:r>
              <w:rPr>
                <w:rFonts w:ascii="Arial" w:hAnsi="Arial" w:cs="Arial"/>
                <w:sz w:val="20"/>
                <w:szCs w:val="20"/>
              </w:rPr>
              <w:t>EN</w:t>
            </w:r>
          </w:p>
        </w:tc>
      </w:tr>
      <w:tr w:rsidR="005E07E9" w:rsidTr="002531E4">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5E07E9" w:rsidRDefault="005E07E9" w:rsidP="002531E4">
            <w:pPr>
              <w:rPr>
                <w:rFonts w:ascii="Arial" w:hAnsi="Arial" w:cs="Arial"/>
                <w:sz w:val="20"/>
                <w:szCs w:val="20"/>
              </w:rPr>
            </w:pPr>
            <w:r>
              <w:rPr>
                <w:rFonts w:ascii="Arial" w:hAnsi="Arial" w:cs="Arial"/>
                <w:sz w:val="20"/>
                <w:szCs w:val="20"/>
              </w:rPr>
              <w:t>PE</w:t>
            </w:r>
          </w:p>
        </w:tc>
        <w:tc>
          <w:tcPr>
            <w:tcW w:w="1980" w:type="dxa"/>
            <w:tcBorders>
              <w:top w:val="nil"/>
              <w:left w:val="nil"/>
              <w:bottom w:val="single" w:sz="4" w:space="0" w:color="auto"/>
              <w:right w:val="single" w:sz="4" w:space="0" w:color="auto"/>
            </w:tcBorders>
            <w:shd w:val="clear" w:color="auto" w:fill="auto"/>
            <w:noWrap/>
            <w:vAlign w:val="bottom"/>
            <w:hideMark/>
          </w:tcPr>
          <w:p w:rsidR="005E07E9" w:rsidRDefault="005E07E9" w:rsidP="002531E4">
            <w:pPr>
              <w:rPr>
                <w:rFonts w:ascii="Arial" w:hAnsi="Arial" w:cs="Arial"/>
                <w:sz w:val="20"/>
                <w:szCs w:val="20"/>
              </w:rPr>
            </w:pPr>
            <w:r>
              <w:rPr>
                <w:rFonts w:ascii="Arial" w:hAnsi="Arial" w:cs="Arial"/>
                <w:sz w:val="20"/>
                <w:szCs w:val="20"/>
              </w:rPr>
              <w:t>WH</w:t>
            </w:r>
          </w:p>
        </w:tc>
      </w:tr>
      <w:tr w:rsidR="005E07E9" w:rsidTr="002531E4">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5E07E9" w:rsidRDefault="005E07E9" w:rsidP="002531E4">
            <w:pPr>
              <w:rPr>
                <w:rFonts w:ascii="Arial" w:hAnsi="Arial" w:cs="Arial"/>
                <w:sz w:val="20"/>
                <w:szCs w:val="20"/>
              </w:rPr>
            </w:pPr>
            <w:r>
              <w:rPr>
                <w:rFonts w:ascii="Arial" w:hAnsi="Arial" w:cs="Arial"/>
                <w:sz w:val="20"/>
                <w:szCs w:val="20"/>
              </w:rPr>
              <w:t>WH</w:t>
            </w:r>
          </w:p>
        </w:tc>
        <w:tc>
          <w:tcPr>
            <w:tcW w:w="1980" w:type="dxa"/>
            <w:tcBorders>
              <w:top w:val="nil"/>
              <w:left w:val="nil"/>
              <w:bottom w:val="single" w:sz="4" w:space="0" w:color="auto"/>
              <w:right w:val="single" w:sz="4" w:space="0" w:color="auto"/>
            </w:tcBorders>
            <w:shd w:val="clear" w:color="auto" w:fill="auto"/>
            <w:noWrap/>
            <w:vAlign w:val="bottom"/>
            <w:hideMark/>
          </w:tcPr>
          <w:p w:rsidR="005E07E9" w:rsidRDefault="005E07E9" w:rsidP="002531E4">
            <w:pPr>
              <w:rPr>
                <w:rFonts w:ascii="Arial" w:hAnsi="Arial" w:cs="Arial"/>
                <w:sz w:val="20"/>
                <w:szCs w:val="20"/>
              </w:rPr>
            </w:pPr>
            <w:r>
              <w:rPr>
                <w:rFonts w:ascii="Arial" w:hAnsi="Arial" w:cs="Arial"/>
                <w:sz w:val="20"/>
                <w:szCs w:val="20"/>
              </w:rPr>
              <w:t>EN</w:t>
            </w:r>
          </w:p>
        </w:tc>
      </w:tr>
      <w:tr w:rsidR="005E07E9" w:rsidTr="002531E4">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5E07E9" w:rsidRDefault="005E07E9" w:rsidP="002531E4">
            <w:pPr>
              <w:rPr>
                <w:rFonts w:ascii="Arial" w:hAnsi="Arial" w:cs="Arial"/>
                <w:sz w:val="20"/>
                <w:szCs w:val="20"/>
              </w:rPr>
            </w:pPr>
            <w:r>
              <w:rPr>
                <w:rFonts w:ascii="Arial" w:hAnsi="Arial" w:cs="Arial"/>
                <w:sz w:val="20"/>
                <w:szCs w:val="20"/>
              </w:rPr>
              <w:t>EN</w:t>
            </w:r>
          </w:p>
        </w:tc>
        <w:tc>
          <w:tcPr>
            <w:tcW w:w="1980" w:type="dxa"/>
            <w:tcBorders>
              <w:top w:val="nil"/>
              <w:left w:val="nil"/>
              <w:bottom w:val="single" w:sz="4" w:space="0" w:color="auto"/>
              <w:right w:val="single" w:sz="4" w:space="0" w:color="auto"/>
            </w:tcBorders>
            <w:shd w:val="clear" w:color="auto" w:fill="auto"/>
            <w:noWrap/>
            <w:vAlign w:val="bottom"/>
            <w:hideMark/>
          </w:tcPr>
          <w:p w:rsidR="005E07E9" w:rsidRDefault="005E07E9" w:rsidP="002531E4">
            <w:pPr>
              <w:rPr>
                <w:rFonts w:ascii="Arial" w:hAnsi="Arial" w:cs="Arial"/>
                <w:sz w:val="20"/>
                <w:szCs w:val="20"/>
              </w:rPr>
            </w:pPr>
            <w:r>
              <w:rPr>
                <w:rFonts w:ascii="Arial" w:hAnsi="Arial" w:cs="Arial"/>
                <w:sz w:val="20"/>
                <w:szCs w:val="20"/>
              </w:rPr>
              <w:t>ST</w:t>
            </w:r>
          </w:p>
        </w:tc>
      </w:tr>
      <w:tr w:rsidR="005E07E9" w:rsidTr="002531E4">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5E07E9" w:rsidRDefault="005E07E9" w:rsidP="002531E4">
            <w:pPr>
              <w:rPr>
                <w:rFonts w:ascii="Arial" w:hAnsi="Arial" w:cs="Arial"/>
                <w:sz w:val="20"/>
                <w:szCs w:val="20"/>
              </w:rPr>
            </w:pPr>
            <w:r>
              <w:rPr>
                <w:rFonts w:ascii="Arial" w:hAnsi="Arial" w:cs="Arial"/>
                <w:sz w:val="20"/>
                <w:szCs w:val="20"/>
              </w:rPr>
              <w:t>EN</w:t>
            </w:r>
          </w:p>
        </w:tc>
        <w:tc>
          <w:tcPr>
            <w:tcW w:w="1980" w:type="dxa"/>
            <w:tcBorders>
              <w:top w:val="nil"/>
              <w:left w:val="nil"/>
              <w:bottom w:val="single" w:sz="4" w:space="0" w:color="auto"/>
              <w:right w:val="single" w:sz="4" w:space="0" w:color="auto"/>
            </w:tcBorders>
            <w:shd w:val="clear" w:color="auto" w:fill="auto"/>
            <w:noWrap/>
            <w:vAlign w:val="bottom"/>
            <w:hideMark/>
          </w:tcPr>
          <w:p w:rsidR="005E07E9" w:rsidRDefault="005E07E9" w:rsidP="002531E4">
            <w:pPr>
              <w:rPr>
                <w:rFonts w:ascii="Arial" w:hAnsi="Arial" w:cs="Arial"/>
                <w:sz w:val="20"/>
                <w:szCs w:val="20"/>
              </w:rPr>
            </w:pPr>
            <w:r>
              <w:rPr>
                <w:rFonts w:ascii="Arial" w:hAnsi="Arial" w:cs="Arial"/>
                <w:sz w:val="20"/>
                <w:szCs w:val="20"/>
              </w:rPr>
              <w:t>OH</w:t>
            </w:r>
          </w:p>
        </w:tc>
      </w:tr>
      <w:tr w:rsidR="005E07E9" w:rsidTr="002531E4">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5E07E9" w:rsidRDefault="005E07E9" w:rsidP="002531E4">
            <w:pPr>
              <w:rPr>
                <w:rFonts w:ascii="Arial" w:hAnsi="Arial" w:cs="Arial"/>
                <w:sz w:val="20"/>
                <w:szCs w:val="20"/>
              </w:rPr>
            </w:pPr>
            <w:r>
              <w:rPr>
                <w:rFonts w:ascii="Arial" w:hAnsi="Arial" w:cs="Arial"/>
                <w:sz w:val="20"/>
                <w:szCs w:val="20"/>
              </w:rPr>
              <w:t>OH</w:t>
            </w:r>
          </w:p>
        </w:tc>
        <w:tc>
          <w:tcPr>
            <w:tcW w:w="1980" w:type="dxa"/>
            <w:tcBorders>
              <w:top w:val="nil"/>
              <w:left w:val="nil"/>
              <w:bottom w:val="single" w:sz="4" w:space="0" w:color="auto"/>
              <w:right w:val="single" w:sz="4" w:space="0" w:color="auto"/>
            </w:tcBorders>
            <w:shd w:val="clear" w:color="auto" w:fill="auto"/>
            <w:noWrap/>
            <w:vAlign w:val="bottom"/>
            <w:hideMark/>
          </w:tcPr>
          <w:p w:rsidR="005E07E9" w:rsidRDefault="005E07E9" w:rsidP="002531E4">
            <w:pPr>
              <w:rPr>
                <w:rFonts w:ascii="Arial" w:hAnsi="Arial" w:cs="Arial"/>
                <w:sz w:val="20"/>
                <w:szCs w:val="20"/>
              </w:rPr>
            </w:pPr>
            <w:r>
              <w:rPr>
                <w:rFonts w:ascii="Arial" w:hAnsi="Arial" w:cs="Arial"/>
                <w:sz w:val="20"/>
                <w:szCs w:val="20"/>
              </w:rPr>
              <w:t>EN</w:t>
            </w:r>
          </w:p>
        </w:tc>
      </w:tr>
      <w:tr w:rsidR="005E07E9" w:rsidTr="002531E4">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5E07E9" w:rsidRDefault="005E07E9" w:rsidP="002531E4">
            <w:pPr>
              <w:rPr>
                <w:rFonts w:ascii="Arial" w:hAnsi="Arial" w:cs="Arial"/>
                <w:sz w:val="20"/>
                <w:szCs w:val="20"/>
              </w:rPr>
            </w:pPr>
            <w:r>
              <w:rPr>
                <w:rFonts w:ascii="Arial" w:hAnsi="Arial" w:cs="Arial"/>
                <w:sz w:val="20"/>
                <w:szCs w:val="20"/>
              </w:rPr>
              <w:t>OH</w:t>
            </w:r>
          </w:p>
        </w:tc>
        <w:tc>
          <w:tcPr>
            <w:tcW w:w="1980" w:type="dxa"/>
            <w:tcBorders>
              <w:top w:val="nil"/>
              <w:left w:val="nil"/>
              <w:bottom w:val="single" w:sz="4" w:space="0" w:color="auto"/>
              <w:right w:val="single" w:sz="4" w:space="0" w:color="auto"/>
            </w:tcBorders>
            <w:shd w:val="clear" w:color="auto" w:fill="auto"/>
            <w:noWrap/>
            <w:vAlign w:val="bottom"/>
            <w:hideMark/>
          </w:tcPr>
          <w:p w:rsidR="005E07E9" w:rsidRDefault="005E07E9" w:rsidP="002531E4">
            <w:pPr>
              <w:rPr>
                <w:rFonts w:ascii="Arial" w:hAnsi="Arial" w:cs="Arial"/>
                <w:sz w:val="20"/>
                <w:szCs w:val="20"/>
              </w:rPr>
            </w:pPr>
            <w:r>
              <w:rPr>
                <w:rFonts w:ascii="Arial" w:hAnsi="Arial" w:cs="Arial"/>
                <w:sz w:val="20"/>
                <w:szCs w:val="20"/>
              </w:rPr>
              <w:t>ST</w:t>
            </w:r>
          </w:p>
        </w:tc>
      </w:tr>
    </w:tbl>
    <w:p w:rsidR="005E07E9" w:rsidRPr="00B16D17" w:rsidRDefault="005E07E9" w:rsidP="005E07E9">
      <w:pPr>
        <w:jc w:val="both"/>
        <w:rPr>
          <w:rFonts w:ascii="Arial" w:hAnsi="Arial" w:cs="Arial"/>
          <w:sz w:val="20"/>
          <w:szCs w:val="20"/>
        </w:rPr>
      </w:pPr>
    </w:p>
    <w:p w:rsidR="005E07E9" w:rsidRPr="00E06C04" w:rsidRDefault="005E07E9" w:rsidP="005E07E9">
      <w:pPr>
        <w:pStyle w:val="Heading"/>
      </w:pPr>
      <w:r>
        <w:t>Request Syntax</w:t>
      </w:r>
    </w:p>
    <w:p w:rsidR="005E07E9" w:rsidRDefault="005E07E9" w:rsidP="005E07E9">
      <w:pPr>
        <w:pStyle w:val="BodyText2"/>
        <w:rPr>
          <w:rFonts w:cs="Arial"/>
        </w:rPr>
      </w:pPr>
    </w:p>
    <w:p w:rsidR="005E07E9" w:rsidRDefault="005E07E9" w:rsidP="005E07E9">
      <w:pPr>
        <w:pStyle w:val="Code"/>
        <w:ind w:left="0"/>
      </w:pPr>
      <w:r>
        <w:rPr>
          <w:lang w:val="fr-FR"/>
        </w:rPr>
        <w:t>&lt;?xml version="1.0"?&gt;</w:t>
      </w:r>
      <w:r>
        <w:t>&lt;!DOCTYPE COMMAND PUBLIC "-//Ocam//DTD XML Command 1.0//EN" "xml/command.dtd"&gt;</w:t>
      </w:r>
    </w:p>
    <w:p w:rsidR="005E07E9" w:rsidRDefault="005E07E9" w:rsidP="005E07E9">
      <w:pPr>
        <w:rPr>
          <w:rFonts w:ascii="Courier New" w:hAnsi="Courier New" w:cs="Courier New"/>
          <w:color w:val="000000"/>
          <w:sz w:val="20"/>
          <w:szCs w:val="20"/>
        </w:rPr>
      </w:pPr>
      <w:r>
        <w:rPr>
          <w:rFonts w:ascii="Courier New" w:hAnsi="Courier New" w:cs="Courier New"/>
          <w:color w:val="000000"/>
          <w:sz w:val="20"/>
          <w:szCs w:val="20"/>
        </w:rPr>
        <w:t>&lt;COMMAND&gt;</w:t>
      </w:r>
    </w:p>
    <w:p w:rsidR="005E07E9" w:rsidRDefault="005E07E9" w:rsidP="005E07E9">
      <w:pPr>
        <w:rPr>
          <w:rFonts w:ascii="Courier New" w:hAnsi="Courier New" w:cs="Courier New"/>
          <w:color w:val="000000"/>
          <w:sz w:val="20"/>
          <w:szCs w:val="20"/>
        </w:rPr>
      </w:pPr>
      <w:r>
        <w:rPr>
          <w:rFonts w:ascii="Courier New" w:hAnsi="Courier New" w:cs="Courier New"/>
          <w:color w:val="000000"/>
          <w:sz w:val="20"/>
          <w:szCs w:val="20"/>
        </w:rPr>
        <w:t>&lt;TYPE&gt;</w:t>
      </w:r>
      <w:r w:rsidRPr="0030543A">
        <w:rPr>
          <w:rFonts w:ascii="Courier New" w:hAnsi="Courier New" w:cs="Courier New"/>
          <w:color w:val="000000"/>
          <w:sz w:val="20"/>
          <w:szCs w:val="20"/>
        </w:rPr>
        <w:t>VOMSSTCHGREQ</w:t>
      </w:r>
      <w:r>
        <w:rPr>
          <w:rFonts w:ascii="Courier New" w:hAnsi="Courier New" w:cs="Courier New"/>
          <w:color w:val="000000"/>
          <w:sz w:val="20"/>
          <w:szCs w:val="20"/>
        </w:rPr>
        <w:t>&lt;/TYPE&gt;</w:t>
      </w:r>
    </w:p>
    <w:p w:rsidR="005E07E9" w:rsidRDefault="005E07E9" w:rsidP="005E07E9">
      <w:pPr>
        <w:rPr>
          <w:rFonts w:ascii="Courier New" w:hAnsi="Courier New" w:cs="Courier New"/>
          <w:color w:val="000000"/>
          <w:sz w:val="20"/>
          <w:szCs w:val="20"/>
        </w:rPr>
      </w:pPr>
      <w:r>
        <w:rPr>
          <w:rFonts w:ascii="Courier New" w:hAnsi="Courier New" w:cs="Courier New"/>
          <w:color w:val="000000"/>
          <w:sz w:val="20"/>
          <w:szCs w:val="20"/>
        </w:rPr>
        <w:lastRenderedPageBreak/>
        <w:t>&lt;</w:t>
      </w:r>
      <w:r w:rsidRPr="009233B0">
        <w:rPr>
          <w:rFonts w:ascii="Courier New" w:hAnsi="Courier New" w:cs="Courier New"/>
          <w:color w:val="000000"/>
          <w:sz w:val="20"/>
          <w:szCs w:val="20"/>
        </w:rPr>
        <w:t>FROM_SERIALNO</w:t>
      </w:r>
      <w:r>
        <w:rPr>
          <w:rFonts w:ascii="Courier New" w:hAnsi="Courier New" w:cs="Courier New"/>
          <w:color w:val="000000"/>
          <w:sz w:val="20"/>
          <w:szCs w:val="20"/>
        </w:rPr>
        <w:t>&gt;&lt;</w:t>
      </w:r>
      <w:r w:rsidRPr="009233B0">
        <w:rPr>
          <w:rFonts w:ascii="Courier New" w:hAnsi="Courier New" w:cs="Courier New"/>
          <w:color w:val="000000"/>
          <w:sz w:val="20"/>
          <w:szCs w:val="20"/>
        </w:rPr>
        <w:t>From Serial Number</w:t>
      </w:r>
      <w:r>
        <w:rPr>
          <w:rFonts w:ascii="Courier New" w:hAnsi="Courier New" w:cs="Courier New"/>
          <w:color w:val="000000"/>
          <w:sz w:val="20"/>
          <w:szCs w:val="20"/>
        </w:rPr>
        <w:t>&gt;&lt;/</w:t>
      </w:r>
      <w:r w:rsidRPr="009233B0">
        <w:rPr>
          <w:rFonts w:ascii="Courier New" w:hAnsi="Courier New" w:cs="Courier New"/>
          <w:color w:val="000000"/>
          <w:sz w:val="20"/>
          <w:szCs w:val="20"/>
        </w:rPr>
        <w:t>FROM_SERIALNO</w:t>
      </w:r>
      <w:r>
        <w:rPr>
          <w:rFonts w:ascii="Courier New" w:hAnsi="Courier New" w:cs="Courier New"/>
          <w:color w:val="000000"/>
          <w:sz w:val="20"/>
          <w:szCs w:val="20"/>
        </w:rPr>
        <w:t>&gt;</w:t>
      </w:r>
    </w:p>
    <w:p w:rsidR="005E07E9" w:rsidRDefault="005E07E9" w:rsidP="005E07E9">
      <w:pPr>
        <w:rPr>
          <w:rFonts w:ascii="Courier New" w:hAnsi="Courier New" w:cs="Courier New"/>
          <w:color w:val="000000"/>
          <w:sz w:val="20"/>
          <w:szCs w:val="20"/>
        </w:rPr>
      </w:pPr>
      <w:r w:rsidRPr="009233B0">
        <w:rPr>
          <w:rFonts w:ascii="Courier New" w:hAnsi="Courier New" w:cs="Courier New"/>
          <w:color w:val="000000"/>
          <w:sz w:val="20"/>
          <w:szCs w:val="20"/>
        </w:rPr>
        <w:t>&lt;TO_SERIALNO&gt;&lt;To Serial Number&gt;&lt;/TO_SERIALNO&gt;</w:t>
      </w:r>
    </w:p>
    <w:p w:rsidR="005E07E9" w:rsidRDefault="005E07E9" w:rsidP="005E07E9">
      <w:pPr>
        <w:rPr>
          <w:rFonts w:ascii="Courier New" w:hAnsi="Courier New" w:cs="Courier New"/>
          <w:color w:val="000000"/>
          <w:sz w:val="20"/>
          <w:szCs w:val="20"/>
        </w:rPr>
      </w:pPr>
      <w:r>
        <w:rPr>
          <w:rFonts w:ascii="Courier New" w:hAnsi="Courier New" w:cs="Courier New"/>
          <w:color w:val="000000"/>
          <w:sz w:val="20"/>
          <w:szCs w:val="20"/>
        </w:rPr>
        <w:t>&lt;</w:t>
      </w:r>
      <w:r w:rsidRPr="009233B0">
        <w:rPr>
          <w:rFonts w:ascii="Courier New" w:hAnsi="Courier New" w:cs="Courier New"/>
          <w:color w:val="000000"/>
          <w:sz w:val="20"/>
          <w:szCs w:val="20"/>
        </w:rPr>
        <w:t>STATUS</w:t>
      </w:r>
      <w:r>
        <w:rPr>
          <w:rFonts w:ascii="Courier New" w:hAnsi="Courier New" w:cs="Courier New"/>
          <w:color w:val="000000"/>
          <w:sz w:val="20"/>
          <w:szCs w:val="20"/>
        </w:rPr>
        <w:t>&gt;&lt;</w:t>
      </w:r>
      <w:r w:rsidR="003C68B1">
        <w:rPr>
          <w:rFonts w:ascii="Courier New" w:hAnsi="Courier New" w:cs="Courier New"/>
          <w:color w:val="000000"/>
          <w:sz w:val="20"/>
          <w:szCs w:val="20"/>
        </w:rPr>
        <w:t>Status to migrate</w:t>
      </w:r>
      <w:r>
        <w:rPr>
          <w:rFonts w:ascii="Courier New" w:hAnsi="Courier New" w:cs="Courier New"/>
          <w:color w:val="000000"/>
          <w:sz w:val="20"/>
          <w:szCs w:val="20"/>
        </w:rPr>
        <w:t>&gt;&lt;/</w:t>
      </w:r>
      <w:r w:rsidRPr="009233B0">
        <w:rPr>
          <w:rFonts w:ascii="Courier New" w:hAnsi="Courier New" w:cs="Courier New"/>
          <w:color w:val="000000"/>
          <w:sz w:val="20"/>
          <w:szCs w:val="20"/>
        </w:rPr>
        <w:t>STATUS</w:t>
      </w:r>
      <w:r>
        <w:rPr>
          <w:rFonts w:ascii="Courier New" w:hAnsi="Courier New" w:cs="Courier New"/>
          <w:color w:val="000000"/>
          <w:sz w:val="20"/>
          <w:szCs w:val="20"/>
        </w:rPr>
        <w:t>&gt;</w:t>
      </w:r>
    </w:p>
    <w:p w:rsidR="005E07E9" w:rsidRPr="009233B0" w:rsidRDefault="005E07E9" w:rsidP="005E07E9">
      <w:pPr>
        <w:rPr>
          <w:rFonts w:ascii="Courier New" w:hAnsi="Courier New" w:cs="Courier New"/>
          <w:color w:val="000000"/>
          <w:sz w:val="20"/>
          <w:szCs w:val="20"/>
        </w:rPr>
      </w:pPr>
      <w:r w:rsidRPr="009233B0">
        <w:rPr>
          <w:rFonts w:ascii="Courier New" w:hAnsi="Courier New" w:cs="Courier New"/>
          <w:color w:val="000000"/>
          <w:sz w:val="20"/>
          <w:szCs w:val="20"/>
        </w:rPr>
        <w:t>&lt;LOGINID&gt;&lt; Sender Login ID&lt;/LOGINID&gt;</w:t>
      </w:r>
    </w:p>
    <w:p w:rsidR="005E07E9" w:rsidRPr="009233B0" w:rsidRDefault="005E07E9" w:rsidP="005E07E9">
      <w:pPr>
        <w:rPr>
          <w:rFonts w:ascii="Courier New" w:hAnsi="Courier New" w:cs="Courier New"/>
          <w:color w:val="000000"/>
          <w:sz w:val="20"/>
          <w:szCs w:val="20"/>
        </w:rPr>
      </w:pPr>
      <w:r w:rsidRPr="009233B0">
        <w:rPr>
          <w:rFonts w:ascii="Courier New" w:hAnsi="Courier New" w:cs="Courier New"/>
          <w:color w:val="000000"/>
          <w:sz w:val="20"/>
          <w:szCs w:val="20"/>
        </w:rPr>
        <w:t>&lt;PASSWORD&gt;&lt; Sender Login Password&lt;/PASSWORD&gt;</w:t>
      </w:r>
    </w:p>
    <w:p w:rsidR="005E07E9" w:rsidRPr="009233B0" w:rsidRDefault="005E07E9" w:rsidP="005E07E9">
      <w:pPr>
        <w:rPr>
          <w:rFonts w:ascii="Courier New" w:hAnsi="Courier New" w:cs="Courier New"/>
          <w:color w:val="000000"/>
          <w:sz w:val="20"/>
          <w:szCs w:val="20"/>
        </w:rPr>
      </w:pPr>
      <w:r w:rsidRPr="009233B0">
        <w:rPr>
          <w:rFonts w:ascii="Courier New" w:hAnsi="Courier New" w:cs="Courier New"/>
          <w:color w:val="000000"/>
          <w:sz w:val="20"/>
          <w:szCs w:val="20"/>
        </w:rPr>
        <w:t>&lt;EXTREFNUM&gt;&lt;Unique Reference number in the external system&gt;&lt;/EXTREFNUM&gt;</w:t>
      </w:r>
      <w:r w:rsidRPr="009233B0">
        <w:rPr>
          <w:rFonts w:ascii="Courier New" w:hAnsi="Courier New" w:cs="Courier New"/>
          <w:color w:val="000000"/>
          <w:sz w:val="20"/>
          <w:szCs w:val="20"/>
        </w:rPr>
        <w:tab/>
      </w:r>
    </w:p>
    <w:p w:rsidR="005E07E9" w:rsidRPr="009233B0" w:rsidRDefault="005E07E9" w:rsidP="005E07E9">
      <w:pPr>
        <w:rPr>
          <w:rFonts w:ascii="Courier New" w:hAnsi="Courier New" w:cs="Courier New"/>
          <w:color w:val="000000"/>
          <w:sz w:val="20"/>
          <w:szCs w:val="20"/>
        </w:rPr>
      </w:pPr>
      <w:r w:rsidRPr="009233B0">
        <w:rPr>
          <w:rFonts w:ascii="Courier New" w:hAnsi="Courier New" w:cs="Courier New"/>
          <w:color w:val="000000"/>
          <w:sz w:val="20"/>
          <w:szCs w:val="20"/>
        </w:rPr>
        <w:t>&lt;EXTNWCODE&gt;&lt;Network External Code&gt;&lt;/EXTNWCODE&gt;</w:t>
      </w:r>
    </w:p>
    <w:p w:rsidR="005E07E9" w:rsidRDefault="005E07E9" w:rsidP="005E07E9">
      <w:pPr>
        <w:rPr>
          <w:rFonts w:ascii="Courier New" w:hAnsi="Courier New" w:cs="Courier New"/>
          <w:color w:val="000000"/>
          <w:sz w:val="20"/>
          <w:szCs w:val="20"/>
        </w:rPr>
      </w:pPr>
      <w:r>
        <w:rPr>
          <w:rFonts w:ascii="Courier New" w:hAnsi="Courier New" w:cs="Courier New"/>
          <w:color w:val="000000"/>
          <w:sz w:val="20"/>
          <w:szCs w:val="20"/>
        </w:rPr>
        <w:t>&lt;EXTCODE</w:t>
      </w:r>
      <w:r w:rsidRPr="00496102">
        <w:rPr>
          <w:rFonts w:ascii="Courier New" w:hAnsi="Courier New" w:cs="Courier New"/>
          <w:color w:val="000000"/>
          <w:sz w:val="20"/>
          <w:szCs w:val="20"/>
        </w:rPr>
        <w:t>&gt;&lt;</w:t>
      </w:r>
      <w:r>
        <w:rPr>
          <w:rFonts w:cs="Courier New"/>
          <w:color w:val="000000"/>
          <w:szCs w:val="20"/>
        </w:rPr>
        <w:t>Sender</w:t>
      </w:r>
      <w:r w:rsidRPr="00496102">
        <w:rPr>
          <w:rFonts w:ascii="Courier New" w:hAnsi="Courier New" w:cs="Courier New"/>
          <w:color w:val="000000"/>
          <w:sz w:val="20"/>
          <w:szCs w:val="20"/>
        </w:rPr>
        <w:t>unique External code&gt;</w:t>
      </w:r>
      <w:r>
        <w:rPr>
          <w:rFonts w:ascii="Courier New" w:hAnsi="Courier New" w:cs="Courier New"/>
          <w:color w:val="000000"/>
          <w:sz w:val="20"/>
          <w:szCs w:val="20"/>
        </w:rPr>
        <w:t>&lt;/EXTCODE&gt;</w:t>
      </w:r>
    </w:p>
    <w:p w:rsidR="005E07E9" w:rsidRDefault="005E07E9" w:rsidP="005E07E9">
      <w:pPr>
        <w:pStyle w:val="Code"/>
        <w:ind w:left="0"/>
      </w:pPr>
      <w:r>
        <w:t>&lt;/COMMAND&gt;</w:t>
      </w:r>
    </w:p>
    <w:p w:rsidR="005E07E9" w:rsidRDefault="005E07E9" w:rsidP="005E07E9">
      <w:pPr>
        <w:pStyle w:val="BodyText2"/>
        <w:rPr>
          <w:rFonts w:cs="Arial"/>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5E07E9" w:rsidRPr="00EA274B" w:rsidTr="002531E4">
        <w:trPr>
          <w:trHeight w:val="277"/>
          <w:tblHeader/>
        </w:trPr>
        <w:tc>
          <w:tcPr>
            <w:tcW w:w="1440" w:type="dxa"/>
            <w:tcBorders>
              <w:top w:val="single" w:sz="4" w:space="0" w:color="000000"/>
              <w:bottom w:val="single" w:sz="6" w:space="0" w:color="000000"/>
            </w:tcBorders>
            <w:shd w:val="clear" w:color="auto" w:fill="E31837"/>
          </w:tcPr>
          <w:p w:rsidR="005E07E9" w:rsidRPr="00EA274B" w:rsidRDefault="005E07E9" w:rsidP="002531E4">
            <w:pPr>
              <w:pStyle w:val="TableColumnLabels"/>
            </w:pPr>
            <w:r w:rsidRPr="00EA274B">
              <w:t>TAG</w:t>
            </w:r>
          </w:p>
        </w:tc>
        <w:tc>
          <w:tcPr>
            <w:tcW w:w="1254" w:type="dxa"/>
            <w:tcBorders>
              <w:top w:val="single" w:sz="4" w:space="0" w:color="000000"/>
              <w:bottom w:val="single" w:sz="6" w:space="0" w:color="000000"/>
            </w:tcBorders>
            <w:shd w:val="clear" w:color="auto" w:fill="E31837"/>
          </w:tcPr>
          <w:p w:rsidR="005E07E9" w:rsidRPr="00EA274B" w:rsidRDefault="005E07E9" w:rsidP="002531E4">
            <w:pPr>
              <w:pStyle w:val="TableColumnLabels"/>
            </w:pPr>
            <w:r w:rsidRPr="00EA274B">
              <w:t>Fields</w:t>
            </w:r>
          </w:p>
        </w:tc>
        <w:tc>
          <w:tcPr>
            <w:tcW w:w="2551" w:type="dxa"/>
            <w:tcBorders>
              <w:top w:val="single" w:sz="4" w:space="0" w:color="000000"/>
              <w:bottom w:val="single" w:sz="6" w:space="0" w:color="000000"/>
            </w:tcBorders>
            <w:shd w:val="clear" w:color="auto" w:fill="E31837"/>
          </w:tcPr>
          <w:p w:rsidR="005E07E9" w:rsidRPr="00EA274B" w:rsidRDefault="005E07E9" w:rsidP="002531E4">
            <w:pPr>
              <w:pStyle w:val="TableColumnLabels"/>
            </w:pPr>
            <w:r w:rsidRPr="00EA274B">
              <w:t>Remarks</w:t>
            </w:r>
          </w:p>
        </w:tc>
        <w:tc>
          <w:tcPr>
            <w:tcW w:w="1134" w:type="dxa"/>
            <w:tcBorders>
              <w:top w:val="single" w:sz="4" w:space="0" w:color="000000"/>
              <w:bottom w:val="single" w:sz="6" w:space="0" w:color="000000"/>
            </w:tcBorders>
            <w:shd w:val="clear" w:color="auto" w:fill="E31837"/>
          </w:tcPr>
          <w:p w:rsidR="005E07E9" w:rsidRPr="00EA274B" w:rsidRDefault="005E07E9" w:rsidP="002531E4">
            <w:pPr>
              <w:pStyle w:val="TableColumnLabels"/>
            </w:pPr>
            <w:r w:rsidRPr="00EA274B">
              <w:t>Example</w:t>
            </w:r>
          </w:p>
        </w:tc>
        <w:tc>
          <w:tcPr>
            <w:tcW w:w="1901" w:type="dxa"/>
            <w:tcBorders>
              <w:top w:val="single" w:sz="4" w:space="0" w:color="000000"/>
              <w:bottom w:val="single" w:sz="6" w:space="0" w:color="000000"/>
            </w:tcBorders>
            <w:shd w:val="clear" w:color="auto" w:fill="E31837"/>
          </w:tcPr>
          <w:p w:rsidR="005E07E9" w:rsidRPr="00EA274B" w:rsidRDefault="005E07E9" w:rsidP="002531E4">
            <w:pPr>
              <w:pStyle w:val="TableColumnLabels"/>
            </w:pPr>
            <w:r w:rsidRPr="00EA274B">
              <w:t>Field Type</w:t>
            </w:r>
          </w:p>
        </w:tc>
        <w:tc>
          <w:tcPr>
            <w:tcW w:w="1316" w:type="dxa"/>
            <w:tcBorders>
              <w:top w:val="single" w:sz="4" w:space="0" w:color="000000"/>
              <w:bottom w:val="single" w:sz="6" w:space="0" w:color="000000"/>
            </w:tcBorders>
            <w:shd w:val="clear" w:color="auto" w:fill="E31837"/>
          </w:tcPr>
          <w:p w:rsidR="005E07E9" w:rsidRPr="00EA274B" w:rsidRDefault="005E07E9" w:rsidP="002531E4">
            <w:pPr>
              <w:pStyle w:val="TableColumnLabels"/>
            </w:pPr>
            <w:r w:rsidRPr="00EA274B">
              <w:t>Optional/</w:t>
            </w:r>
          </w:p>
          <w:p w:rsidR="005E07E9" w:rsidRPr="00EA274B" w:rsidRDefault="005E07E9" w:rsidP="002531E4">
            <w:pPr>
              <w:pStyle w:val="TableColumnLabels"/>
            </w:pPr>
            <w:r w:rsidRPr="00EA274B">
              <w:t>Mandatory</w:t>
            </w:r>
          </w:p>
        </w:tc>
      </w:tr>
      <w:tr w:rsidR="005E07E9" w:rsidRPr="00EA274B" w:rsidTr="002531E4">
        <w:trPr>
          <w:trHeight w:val="277"/>
        </w:trPr>
        <w:tc>
          <w:tcPr>
            <w:tcW w:w="1440" w:type="dxa"/>
            <w:tcBorders>
              <w:top w:val="single" w:sz="6" w:space="0" w:color="000000"/>
              <w:bottom w:val="single" w:sz="6" w:space="0" w:color="000000"/>
            </w:tcBorders>
          </w:tcPr>
          <w:p w:rsidR="005E07E9" w:rsidRPr="00EA274B" w:rsidRDefault="005E07E9" w:rsidP="002531E4">
            <w:pPr>
              <w:pStyle w:val="Tablecontent"/>
            </w:pPr>
            <w:r w:rsidRPr="00EA274B">
              <w:rPr>
                <w:lang w:val="fr-FR"/>
              </w:rPr>
              <w:t>FROM_SERIALNO</w:t>
            </w:r>
          </w:p>
        </w:tc>
        <w:tc>
          <w:tcPr>
            <w:tcW w:w="1254" w:type="dxa"/>
            <w:tcBorders>
              <w:top w:val="single" w:sz="6" w:space="0" w:color="000000"/>
              <w:bottom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From Serial Number</w:t>
            </w:r>
          </w:p>
        </w:tc>
        <w:tc>
          <w:tcPr>
            <w:tcW w:w="2551" w:type="dxa"/>
            <w:tcBorders>
              <w:top w:val="single" w:sz="6" w:space="0" w:color="000000"/>
              <w:bottom w:val="single" w:sz="6" w:space="0" w:color="000000"/>
            </w:tcBorders>
            <w:vAlign w:val="center"/>
          </w:tcPr>
          <w:p w:rsidR="005E07E9" w:rsidRPr="00EA274B" w:rsidRDefault="005E07E9" w:rsidP="002531E4">
            <w:pPr>
              <w:pStyle w:val="Tablecontent"/>
              <w:rPr>
                <w:rFonts w:cs="Arial"/>
                <w:sz w:val="20"/>
                <w:szCs w:val="20"/>
              </w:rPr>
            </w:pPr>
            <w:r w:rsidRPr="00EA274B">
              <w:rPr>
                <w:rFonts w:cs="Arial"/>
                <w:sz w:val="20"/>
                <w:szCs w:val="20"/>
              </w:rPr>
              <w:t>From serial number for whose status need to change</w:t>
            </w:r>
          </w:p>
        </w:tc>
        <w:tc>
          <w:tcPr>
            <w:tcW w:w="1134" w:type="dxa"/>
            <w:tcBorders>
              <w:top w:val="single" w:sz="6" w:space="0" w:color="000000"/>
              <w:bottom w:val="single" w:sz="6" w:space="0" w:color="000000"/>
            </w:tcBorders>
          </w:tcPr>
          <w:p w:rsidR="005E07E9" w:rsidRPr="00EA274B" w:rsidRDefault="005E07E9" w:rsidP="002531E4">
            <w:pPr>
              <w:pStyle w:val="Tablecontent"/>
            </w:pPr>
            <w:r w:rsidRPr="00EA274B">
              <w:rPr>
                <w:rFonts w:ascii="Courier New" w:hAnsi="Courier New" w:cs="Courier New"/>
                <w:color w:val="000000"/>
                <w:sz w:val="20"/>
                <w:szCs w:val="20"/>
              </w:rPr>
              <w:t>508300001559</w:t>
            </w:r>
          </w:p>
        </w:tc>
        <w:tc>
          <w:tcPr>
            <w:tcW w:w="1901" w:type="dxa"/>
            <w:tcBorders>
              <w:top w:val="single" w:sz="6" w:space="0" w:color="000000"/>
              <w:bottom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N(1</w:t>
            </w:r>
            <w:r>
              <w:rPr>
                <w:rFonts w:ascii="Arial" w:hAnsi="Arial" w:cs="Arial"/>
                <w:sz w:val="20"/>
                <w:szCs w:val="20"/>
              </w:rPr>
              <w:t>6</w:t>
            </w:r>
            <w:r w:rsidRPr="00EA274B">
              <w:rPr>
                <w:rFonts w:ascii="Arial" w:hAnsi="Arial" w:cs="Arial"/>
                <w:sz w:val="20"/>
                <w:szCs w:val="20"/>
              </w:rPr>
              <w:t>)</w:t>
            </w:r>
          </w:p>
        </w:tc>
        <w:tc>
          <w:tcPr>
            <w:tcW w:w="1316" w:type="dxa"/>
            <w:tcBorders>
              <w:top w:val="single" w:sz="6" w:space="0" w:color="000000"/>
              <w:bottom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M</w:t>
            </w:r>
          </w:p>
        </w:tc>
      </w:tr>
      <w:tr w:rsidR="005E07E9" w:rsidRPr="00EA274B" w:rsidTr="002531E4">
        <w:trPr>
          <w:trHeight w:val="277"/>
        </w:trPr>
        <w:tc>
          <w:tcPr>
            <w:tcW w:w="1440" w:type="dxa"/>
            <w:tcBorders>
              <w:top w:val="single" w:sz="6" w:space="0" w:color="000000"/>
              <w:left w:val="single" w:sz="4" w:space="0" w:color="000000"/>
              <w:bottom w:val="single" w:sz="6" w:space="0" w:color="000000"/>
              <w:right w:val="single" w:sz="6" w:space="0" w:color="000000"/>
            </w:tcBorders>
          </w:tcPr>
          <w:p w:rsidR="005E07E9" w:rsidRPr="00EA274B" w:rsidRDefault="005E07E9" w:rsidP="002531E4">
            <w:pPr>
              <w:pStyle w:val="Tablecontent"/>
            </w:pPr>
            <w:r w:rsidRPr="00EA274B">
              <w:rPr>
                <w:lang w:val="fr-FR"/>
              </w:rPr>
              <w:t>TO_SERIALNO</w:t>
            </w:r>
          </w:p>
        </w:tc>
        <w:tc>
          <w:tcPr>
            <w:tcW w:w="1254" w:type="dxa"/>
            <w:tcBorders>
              <w:top w:val="single" w:sz="6" w:space="0" w:color="000000"/>
              <w:left w:val="single" w:sz="6" w:space="0" w:color="000000"/>
              <w:bottom w:val="single" w:sz="6" w:space="0" w:color="000000"/>
              <w:right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To Serial Number</w:t>
            </w:r>
          </w:p>
        </w:tc>
        <w:tc>
          <w:tcPr>
            <w:tcW w:w="2551" w:type="dxa"/>
            <w:tcBorders>
              <w:top w:val="single" w:sz="6" w:space="0" w:color="000000"/>
              <w:left w:val="single" w:sz="6" w:space="0" w:color="000000"/>
              <w:bottom w:val="single" w:sz="6" w:space="0" w:color="000000"/>
              <w:right w:val="single" w:sz="6" w:space="0" w:color="000000"/>
            </w:tcBorders>
            <w:vAlign w:val="center"/>
          </w:tcPr>
          <w:p w:rsidR="005E07E9" w:rsidRPr="00EA274B" w:rsidRDefault="005E07E9" w:rsidP="002531E4">
            <w:pPr>
              <w:pStyle w:val="Tablecontent"/>
              <w:rPr>
                <w:rFonts w:cs="Arial"/>
                <w:sz w:val="20"/>
                <w:szCs w:val="20"/>
              </w:rPr>
            </w:pPr>
            <w:r w:rsidRPr="00EA274B">
              <w:rPr>
                <w:rFonts w:cs="Arial"/>
                <w:sz w:val="20"/>
                <w:szCs w:val="20"/>
              </w:rPr>
              <w:t>To serial number for whose status need to change.</w:t>
            </w:r>
          </w:p>
        </w:tc>
        <w:tc>
          <w:tcPr>
            <w:tcW w:w="1134" w:type="dxa"/>
            <w:tcBorders>
              <w:top w:val="single" w:sz="6" w:space="0" w:color="000000"/>
              <w:left w:val="single" w:sz="6" w:space="0" w:color="000000"/>
              <w:bottom w:val="single" w:sz="6" w:space="0" w:color="000000"/>
              <w:right w:val="single" w:sz="6" w:space="0" w:color="000000"/>
            </w:tcBorders>
          </w:tcPr>
          <w:p w:rsidR="005E07E9" w:rsidRPr="00EA274B" w:rsidRDefault="005E07E9" w:rsidP="002531E4">
            <w:pPr>
              <w:pStyle w:val="Tablecontent"/>
            </w:pPr>
            <w:r w:rsidRPr="00EA274B">
              <w:rPr>
                <w:rFonts w:ascii="Courier New" w:hAnsi="Courier New" w:cs="Courier New"/>
                <w:color w:val="000000"/>
                <w:sz w:val="20"/>
                <w:szCs w:val="20"/>
              </w:rPr>
              <w:t>508300001560</w:t>
            </w:r>
          </w:p>
        </w:tc>
        <w:tc>
          <w:tcPr>
            <w:tcW w:w="1901" w:type="dxa"/>
            <w:tcBorders>
              <w:top w:val="single" w:sz="6" w:space="0" w:color="000000"/>
              <w:left w:val="single" w:sz="6" w:space="0" w:color="000000"/>
              <w:bottom w:val="single" w:sz="6" w:space="0" w:color="000000"/>
              <w:right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N(1</w:t>
            </w:r>
            <w:r>
              <w:rPr>
                <w:rFonts w:ascii="Arial" w:hAnsi="Arial" w:cs="Arial"/>
                <w:sz w:val="20"/>
                <w:szCs w:val="20"/>
              </w:rPr>
              <w:t>6</w:t>
            </w:r>
            <w:r w:rsidRPr="00EA274B">
              <w:rPr>
                <w:rFonts w:ascii="Arial" w:hAnsi="Arial" w:cs="Arial"/>
                <w:sz w:val="20"/>
                <w:szCs w:val="20"/>
              </w:rPr>
              <w:t>)</w:t>
            </w:r>
          </w:p>
        </w:tc>
        <w:tc>
          <w:tcPr>
            <w:tcW w:w="1316" w:type="dxa"/>
            <w:tcBorders>
              <w:top w:val="single" w:sz="6" w:space="0" w:color="000000"/>
              <w:left w:val="single" w:sz="6" w:space="0" w:color="000000"/>
              <w:bottom w:val="single" w:sz="6" w:space="0" w:color="000000"/>
              <w:right w:val="single" w:sz="4"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M</w:t>
            </w:r>
          </w:p>
        </w:tc>
      </w:tr>
      <w:tr w:rsidR="005E07E9" w:rsidRPr="001610D8" w:rsidTr="002531E4">
        <w:trPr>
          <w:trHeight w:val="277"/>
        </w:trPr>
        <w:tc>
          <w:tcPr>
            <w:tcW w:w="1440" w:type="dxa"/>
            <w:tcBorders>
              <w:top w:val="single" w:sz="6" w:space="0" w:color="000000"/>
              <w:left w:val="single" w:sz="4" w:space="0" w:color="000000"/>
              <w:bottom w:val="single" w:sz="6" w:space="0" w:color="000000"/>
              <w:right w:val="single" w:sz="6" w:space="0" w:color="000000"/>
            </w:tcBorders>
          </w:tcPr>
          <w:p w:rsidR="005E07E9" w:rsidRPr="00EA274B" w:rsidRDefault="005E07E9" w:rsidP="002531E4">
            <w:pPr>
              <w:pStyle w:val="Tablecontent"/>
            </w:pPr>
            <w:r w:rsidRPr="00EA274B">
              <w:rPr>
                <w:lang w:val="fr-FR"/>
              </w:rPr>
              <w:t>STATUS</w:t>
            </w:r>
          </w:p>
        </w:tc>
        <w:tc>
          <w:tcPr>
            <w:tcW w:w="1254" w:type="dxa"/>
            <w:tcBorders>
              <w:top w:val="single" w:sz="6" w:space="0" w:color="000000"/>
              <w:left w:val="single" w:sz="6" w:space="0" w:color="000000"/>
              <w:bottom w:val="single" w:sz="6" w:space="0" w:color="000000"/>
              <w:right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Status</w:t>
            </w:r>
          </w:p>
        </w:tc>
        <w:tc>
          <w:tcPr>
            <w:tcW w:w="2551" w:type="dxa"/>
            <w:tcBorders>
              <w:top w:val="single" w:sz="6" w:space="0" w:color="000000"/>
              <w:left w:val="single" w:sz="6" w:space="0" w:color="000000"/>
              <w:bottom w:val="single" w:sz="6" w:space="0" w:color="000000"/>
              <w:right w:val="single" w:sz="6" w:space="0" w:color="000000"/>
            </w:tcBorders>
            <w:vAlign w:val="center"/>
          </w:tcPr>
          <w:p w:rsidR="005E07E9" w:rsidRPr="00EA274B" w:rsidRDefault="005E07E9" w:rsidP="002531E4">
            <w:pPr>
              <w:pStyle w:val="Tablecontent"/>
              <w:rPr>
                <w:rFonts w:cs="Arial"/>
                <w:sz w:val="20"/>
                <w:szCs w:val="20"/>
              </w:rPr>
            </w:pPr>
            <w:r w:rsidRPr="00EA274B">
              <w:rPr>
                <w:rFonts w:cs="Arial"/>
                <w:sz w:val="20"/>
                <w:szCs w:val="20"/>
              </w:rPr>
              <w:t>Migrated status</w:t>
            </w:r>
          </w:p>
        </w:tc>
        <w:tc>
          <w:tcPr>
            <w:tcW w:w="1134" w:type="dxa"/>
            <w:tcBorders>
              <w:top w:val="single" w:sz="6" w:space="0" w:color="000000"/>
              <w:left w:val="single" w:sz="6" w:space="0" w:color="000000"/>
              <w:bottom w:val="single" w:sz="6" w:space="0" w:color="000000"/>
              <w:right w:val="single" w:sz="6" w:space="0" w:color="000000"/>
            </w:tcBorders>
          </w:tcPr>
          <w:p w:rsidR="005E07E9" w:rsidRPr="00EA274B" w:rsidRDefault="005E07E9" w:rsidP="002531E4">
            <w:pPr>
              <w:pStyle w:val="Tablecontent"/>
            </w:pPr>
            <w:r w:rsidRPr="00EA274B">
              <w:t>EN/WH</w:t>
            </w:r>
          </w:p>
        </w:tc>
        <w:tc>
          <w:tcPr>
            <w:tcW w:w="1901" w:type="dxa"/>
            <w:tcBorders>
              <w:top w:val="single" w:sz="6" w:space="0" w:color="000000"/>
              <w:left w:val="single" w:sz="6" w:space="0" w:color="000000"/>
              <w:bottom w:val="single" w:sz="6" w:space="0" w:color="000000"/>
              <w:right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A(5)</w:t>
            </w:r>
          </w:p>
        </w:tc>
        <w:tc>
          <w:tcPr>
            <w:tcW w:w="1316" w:type="dxa"/>
            <w:tcBorders>
              <w:top w:val="single" w:sz="6" w:space="0" w:color="000000"/>
              <w:left w:val="single" w:sz="6" w:space="0" w:color="000000"/>
              <w:bottom w:val="single" w:sz="6" w:space="0" w:color="000000"/>
              <w:right w:val="single" w:sz="4"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M</w:t>
            </w:r>
          </w:p>
        </w:tc>
      </w:tr>
      <w:tr w:rsidR="005E07E9" w:rsidRPr="001610D8" w:rsidTr="002531E4">
        <w:trPr>
          <w:trHeight w:val="277"/>
        </w:trPr>
        <w:tc>
          <w:tcPr>
            <w:tcW w:w="1440" w:type="dxa"/>
            <w:tcBorders>
              <w:top w:val="single" w:sz="6" w:space="0" w:color="000000"/>
              <w:left w:val="single" w:sz="4" w:space="0" w:color="000000"/>
              <w:bottom w:val="single" w:sz="6" w:space="0" w:color="000000"/>
              <w:right w:val="single" w:sz="6" w:space="0" w:color="000000"/>
            </w:tcBorders>
          </w:tcPr>
          <w:p w:rsidR="005E07E9" w:rsidRPr="009130A5" w:rsidRDefault="005E07E9" w:rsidP="002531E4">
            <w:pPr>
              <w:pStyle w:val="Tablecontent"/>
              <w:rPr>
                <w:rFonts w:ascii="Courier New" w:hAnsi="Courier New" w:cs="Courier New"/>
                <w:color w:val="000000"/>
                <w:sz w:val="20"/>
                <w:szCs w:val="20"/>
                <w:highlight w:val="green"/>
              </w:rPr>
            </w:pPr>
            <w:r w:rsidRPr="00496102">
              <w:rPr>
                <w:rFonts w:cs="Courier New"/>
                <w:color w:val="000000"/>
                <w:szCs w:val="20"/>
              </w:rPr>
              <w:t>LOGINID</w:t>
            </w:r>
          </w:p>
        </w:tc>
        <w:tc>
          <w:tcPr>
            <w:tcW w:w="1254" w:type="dxa"/>
            <w:tcBorders>
              <w:top w:val="single" w:sz="6" w:space="0" w:color="000000"/>
              <w:left w:val="single" w:sz="6" w:space="0" w:color="000000"/>
              <w:bottom w:val="single" w:sz="6" w:space="0" w:color="000000"/>
              <w:right w:val="single" w:sz="6" w:space="0" w:color="000000"/>
            </w:tcBorders>
            <w:vAlign w:val="center"/>
          </w:tcPr>
          <w:p w:rsidR="005E07E9" w:rsidRDefault="005E07E9" w:rsidP="002531E4">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Sender Login ID</w:t>
            </w:r>
          </w:p>
        </w:tc>
        <w:tc>
          <w:tcPr>
            <w:tcW w:w="2551" w:type="dxa"/>
            <w:tcBorders>
              <w:top w:val="single" w:sz="6" w:space="0" w:color="000000"/>
              <w:left w:val="single" w:sz="6" w:space="0" w:color="000000"/>
              <w:bottom w:val="single" w:sz="6" w:space="0" w:color="000000"/>
              <w:right w:val="single" w:sz="6" w:space="0" w:color="000000"/>
            </w:tcBorders>
            <w:vAlign w:val="center"/>
          </w:tcPr>
          <w:p w:rsidR="005E07E9" w:rsidRDefault="005E07E9" w:rsidP="002531E4">
            <w:pPr>
              <w:pStyle w:val="Tablecontent"/>
              <w:rPr>
                <w:rFonts w:cs="Arial"/>
                <w:sz w:val="20"/>
                <w:szCs w:val="20"/>
              </w:rPr>
            </w:pPr>
            <w:r>
              <w:rPr>
                <w:rFonts w:cs="Arial"/>
                <w:sz w:val="20"/>
                <w:szCs w:val="20"/>
              </w:rPr>
              <w:t>Login ID OF Sender</w:t>
            </w:r>
          </w:p>
        </w:tc>
        <w:tc>
          <w:tcPr>
            <w:tcW w:w="1134" w:type="dxa"/>
            <w:tcBorders>
              <w:top w:val="single" w:sz="6" w:space="0" w:color="000000"/>
              <w:left w:val="single" w:sz="6" w:space="0" w:color="000000"/>
              <w:bottom w:val="single" w:sz="6" w:space="0" w:color="000000"/>
              <w:right w:val="single" w:sz="6" w:space="0" w:color="000000"/>
            </w:tcBorders>
          </w:tcPr>
          <w:p w:rsidR="005E07E9" w:rsidRPr="001E7D3E" w:rsidRDefault="005E07E9" w:rsidP="002531E4">
            <w:pPr>
              <w:pStyle w:val="Tablecontent"/>
            </w:pPr>
            <w:r>
              <w:t>Btnadm</w:t>
            </w:r>
          </w:p>
        </w:tc>
        <w:tc>
          <w:tcPr>
            <w:tcW w:w="1901" w:type="dxa"/>
            <w:tcBorders>
              <w:top w:val="single" w:sz="6" w:space="0" w:color="000000"/>
              <w:left w:val="single" w:sz="6" w:space="0" w:color="000000"/>
              <w:bottom w:val="single" w:sz="6" w:space="0" w:color="000000"/>
              <w:right w:val="single" w:sz="6" w:space="0" w:color="000000"/>
            </w:tcBorders>
            <w:vAlign w:val="center"/>
          </w:tcPr>
          <w:p w:rsidR="005E07E9" w:rsidRDefault="005E07E9" w:rsidP="002531E4">
            <w:pPr>
              <w:pStyle w:val="Footer"/>
              <w:tabs>
                <w:tab w:val="clear" w:pos="4320"/>
                <w:tab w:val="clear" w:pos="8640"/>
              </w:tabs>
              <w:rPr>
                <w:rFonts w:ascii="Arial" w:hAnsi="Arial" w:cs="Arial"/>
                <w:sz w:val="20"/>
                <w:szCs w:val="20"/>
              </w:rPr>
            </w:pPr>
            <w:r>
              <w:rPr>
                <w:rFonts w:ascii="Arial" w:hAnsi="Arial" w:cs="Arial"/>
                <w:sz w:val="20"/>
                <w:szCs w:val="20"/>
              </w:rPr>
              <w:t>A(20)</w:t>
            </w:r>
          </w:p>
        </w:tc>
        <w:tc>
          <w:tcPr>
            <w:tcW w:w="1316" w:type="dxa"/>
            <w:tcBorders>
              <w:top w:val="single" w:sz="6" w:space="0" w:color="000000"/>
              <w:left w:val="single" w:sz="6" w:space="0" w:color="000000"/>
              <w:bottom w:val="single" w:sz="6" w:space="0" w:color="000000"/>
              <w:right w:val="single" w:sz="4" w:space="0" w:color="000000"/>
            </w:tcBorders>
          </w:tcPr>
          <w:p w:rsidR="005E07E9" w:rsidRPr="00FD4595" w:rsidRDefault="005E07E9" w:rsidP="002531E4">
            <w:pPr>
              <w:pStyle w:val="Tablecontent"/>
              <w:rPr>
                <w:lang w:val="en-IN"/>
              </w:rPr>
            </w:pPr>
            <w:r w:rsidRPr="005A0526">
              <w:rPr>
                <w:lang w:val="en-IN"/>
              </w:rPr>
              <w:t>O (Tag is mandatory)</w:t>
            </w:r>
          </w:p>
        </w:tc>
      </w:tr>
      <w:tr w:rsidR="005E07E9" w:rsidRPr="001610D8" w:rsidTr="002531E4">
        <w:trPr>
          <w:trHeight w:val="277"/>
        </w:trPr>
        <w:tc>
          <w:tcPr>
            <w:tcW w:w="1440" w:type="dxa"/>
            <w:tcBorders>
              <w:top w:val="single" w:sz="6" w:space="0" w:color="000000"/>
              <w:left w:val="single" w:sz="4" w:space="0" w:color="000000"/>
              <w:bottom w:val="single" w:sz="6" w:space="0" w:color="000000"/>
              <w:right w:val="single" w:sz="6" w:space="0" w:color="000000"/>
            </w:tcBorders>
          </w:tcPr>
          <w:p w:rsidR="005E07E9" w:rsidRPr="00496102" w:rsidRDefault="005E07E9" w:rsidP="002531E4">
            <w:pPr>
              <w:pStyle w:val="Tablecontent"/>
              <w:rPr>
                <w:rFonts w:cs="Courier New"/>
                <w:color w:val="000000"/>
                <w:szCs w:val="20"/>
              </w:rPr>
            </w:pPr>
            <w:r w:rsidRPr="00496102">
              <w:rPr>
                <w:rFonts w:cs="Courier New"/>
                <w:color w:val="000000"/>
                <w:szCs w:val="20"/>
              </w:rPr>
              <w:t>PASSWORD</w:t>
            </w:r>
          </w:p>
        </w:tc>
        <w:tc>
          <w:tcPr>
            <w:tcW w:w="1254" w:type="dxa"/>
            <w:tcBorders>
              <w:top w:val="single" w:sz="6" w:space="0" w:color="000000"/>
              <w:left w:val="single" w:sz="6" w:space="0" w:color="000000"/>
              <w:bottom w:val="single" w:sz="6" w:space="0" w:color="000000"/>
              <w:right w:val="single" w:sz="6" w:space="0" w:color="000000"/>
            </w:tcBorders>
            <w:vAlign w:val="center"/>
          </w:tcPr>
          <w:p w:rsidR="005E07E9" w:rsidRDefault="005E07E9" w:rsidP="002531E4">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Sender Login Password</w:t>
            </w:r>
          </w:p>
        </w:tc>
        <w:tc>
          <w:tcPr>
            <w:tcW w:w="2551" w:type="dxa"/>
            <w:tcBorders>
              <w:top w:val="single" w:sz="6" w:space="0" w:color="000000"/>
              <w:left w:val="single" w:sz="6" w:space="0" w:color="000000"/>
              <w:bottom w:val="single" w:sz="6" w:space="0" w:color="000000"/>
              <w:right w:val="single" w:sz="6" w:space="0" w:color="000000"/>
            </w:tcBorders>
            <w:vAlign w:val="center"/>
          </w:tcPr>
          <w:p w:rsidR="005E07E9" w:rsidRDefault="005E07E9" w:rsidP="002531E4">
            <w:pPr>
              <w:pStyle w:val="Tablecontent"/>
              <w:rPr>
                <w:rFonts w:cs="Arial"/>
                <w:sz w:val="20"/>
                <w:szCs w:val="20"/>
              </w:rPr>
            </w:pPr>
            <w:r>
              <w:rPr>
                <w:rFonts w:cs="Arial"/>
                <w:sz w:val="20"/>
                <w:szCs w:val="20"/>
              </w:rPr>
              <w:t>Password of Sender</w:t>
            </w:r>
          </w:p>
        </w:tc>
        <w:tc>
          <w:tcPr>
            <w:tcW w:w="1134" w:type="dxa"/>
            <w:tcBorders>
              <w:top w:val="single" w:sz="6" w:space="0" w:color="000000"/>
              <w:left w:val="single" w:sz="6" w:space="0" w:color="000000"/>
              <w:bottom w:val="single" w:sz="6" w:space="0" w:color="000000"/>
              <w:right w:val="single" w:sz="6" w:space="0" w:color="000000"/>
            </w:tcBorders>
          </w:tcPr>
          <w:p w:rsidR="005E07E9" w:rsidRDefault="005E07E9" w:rsidP="002531E4">
            <w:pPr>
              <w:pStyle w:val="Tablecontent"/>
            </w:pPr>
            <w:r>
              <w:t>com@1234</w:t>
            </w:r>
          </w:p>
        </w:tc>
        <w:tc>
          <w:tcPr>
            <w:tcW w:w="1901" w:type="dxa"/>
            <w:tcBorders>
              <w:top w:val="single" w:sz="6" w:space="0" w:color="000000"/>
              <w:left w:val="single" w:sz="6" w:space="0" w:color="000000"/>
              <w:bottom w:val="single" w:sz="6" w:space="0" w:color="000000"/>
              <w:right w:val="single" w:sz="6" w:space="0" w:color="000000"/>
            </w:tcBorders>
            <w:vAlign w:val="center"/>
          </w:tcPr>
          <w:p w:rsidR="005E07E9" w:rsidRDefault="005E07E9" w:rsidP="002531E4">
            <w:pPr>
              <w:pStyle w:val="Footer"/>
              <w:tabs>
                <w:tab w:val="clear" w:pos="4320"/>
                <w:tab w:val="clear" w:pos="8640"/>
              </w:tabs>
              <w:rPr>
                <w:rFonts w:ascii="Arial" w:hAnsi="Arial" w:cs="Arial"/>
                <w:sz w:val="20"/>
                <w:szCs w:val="20"/>
              </w:rPr>
            </w:pPr>
            <w:r>
              <w:rPr>
                <w:rFonts w:ascii="Arial" w:hAnsi="Arial" w:cs="Arial"/>
                <w:sz w:val="20"/>
                <w:szCs w:val="20"/>
              </w:rPr>
              <w:t>A(50)</w:t>
            </w:r>
          </w:p>
        </w:tc>
        <w:tc>
          <w:tcPr>
            <w:tcW w:w="1316" w:type="dxa"/>
            <w:tcBorders>
              <w:top w:val="single" w:sz="6" w:space="0" w:color="000000"/>
              <w:left w:val="single" w:sz="6" w:space="0" w:color="000000"/>
              <w:bottom w:val="single" w:sz="6" w:space="0" w:color="000000"/>
              <w:right w:val="single" w:sz="4" w:space="0" w:color="000000"/>
            </w:tcBorders>
          </w:tcPr>
          <w:p w:rsidR="005E07E9" w:rsidRPr="00FD4595" w:rsidRDefault="005E07E9" w:rsidP="002531E4">
            <w:pPr>
              <w:pStyle w:val="Tablecontent"/>
              <w:rPr>
                <w:lang w:val="en-IN"/>
              </w:rPr>
            </w:pPr>
            <w:r w:rsidRPr="005A0526">
              <w:rPr>
                <w:lang w:val="en-IN"/>
              </w:rPr>
              <w:t>O (Tag is mandatory)</w:t>
            </w:r>
          </w:p>
        </w:tc>
      </w:tr>
      <w:tr w:rsidR="005E07E9" w:rsidRPr="001610D8" w:rsidTr="002531E4">
        <w:trPr>
          <w:trHeight w:val="277"/>
        </w:trPr>
        <w:tc>
          <w:tcPr>
            <w:tcW w:w="1440" w:type="dxa"/>
            <w:tcBorders>
              <w:top w:val="single" w:sz="6" w:space="0" w:color="000000"/>
              <w:left w:val="single" w:sz="4" w:space="0" w:color="000000"/>
              <w:bottom w:val="single" w:sz="6" w:space="0" w:color="000000"/>
              <w:right w:val="single" w:sz="6" w:space="0" w:color="000000"/>
            </w:tcBorders>
          </w:tcPr>
          <w:p w:rsidR="005E07E9" w:rsidRPr="00496102" w:rsidRDefault="005E07E9" w:rsidP="002531E4">
            <w:pPr>
              <w:pStyle w:val="Tablecontent"/>
              <w:rPr>
                <w:rFonts w:cs="Courier New"/>
                <w:color w:val="000000"/>
                <w:szCs w:val="20"/>
              </w:rPr>
            </w:pPr>
            <w:r w:rsidRPr="00496102">
              <w:rPr>
                <w:rFonts w:cs="Courier New"/>
                <w:color w:val="000000"/>
                <w:szCs w:val="20"/>
              </w:rPr>
              <w:t>EXTREFNUM</w:t>
            </w:r>
          </w:p>
        </w:tc>
        <w:tc>
          <w:tcPr>
            <w:tcW w:w="1254" w:type="dxa"/>
            <w:tcBorders>
              <w:top w:val="single" w:sz="6" w:space="0" w:color="000000"/>
              <w:left w:val="single" w:sz="6" w:space="0" w:color="000000"/>
              <w:bottom w:val="single" w:sz="6" w:space="0" w:color="000000"/>
              <w:right w:val="single" w:sz="6" w:space="0" w:color="000000"/>
            </w:tcBorders>
            <w:vAlign w:val="center"/>
          </w:tcPr>
          <w:p w:rsidR="005E07E9" w:rsidRDefault="005E07E9" w:rsidP="002531E4">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Reference Number of Sender System</w:t>
            </w:r>
          </w:p>
        </w:tc>
        <w:tc>
          <w:tcPr>
            <w:tcW w:w="2551" w:type="dxa"/>
            <w:tcBorders>
              <w:top w:val="single" w:sz="6" w:space="0" w:color="000000"/>
              <w:left w:val="single" w:sz="6" w:space="0" w:color="000000"/>
              <w:bottom w:val="single" w:sz="6" w:space="0" w:color="000000"/>
              <w:right w:val="single" w:sz="6" w:space="0" w:color="000000"/>
            </w:tcBorders>
            <w:vAlign w:val="center"/>
          </w:tcPr>
          <w:p w:rsidR="005E07E9" w:rsidRDefault="005E07E9" w:rsidP="002531E4">
            <w:pPr>
              <w:pStyle w:val="Tablecontent"/>
              <w:rPr>
                <w:rFonts w:cs="Arial"/>
                <w:sz w:val="20"/>
                <w:szCs w:val="20"/>
              </w:rPr>
            </w:pPr>
            <w:r>
              <w:rPr>
                <w:rFonts w:cs="Arial"/>
                <w:sz w:val="20"/>
                <w:szCs w:val="20"/>
              </w:rPr>
              <w:t>Unique Transaction ID of Sender System</w:t>
            </w:r>
          </w:p>
        </w:tc>
        <w:tc>
          <w:tcPr>
            <w:tcW w:w="1134" w:type="dxa"/>
            <w:tcBorders>
              <w:top w:val="single" w:sz="6" w:space="0" w:color="000000"/>
              <w:left w:val="single" w:sz="6" w:space="0" w:color="000000"/>
              <w:bottom w:val="single" w:sz="6" w:space="0" w:color="000000"/>
              <w:right w:val="single" w:sz="6" w:space="0" w:color="000000"/>
            </w:tcBorders>
          </w:tcPr>
          <w:p w:rsidR="005E07E9" w:rsidRDefault="005E07E9" w:rsidP="002531E4">
            <w:pPr>
              <w:pStyle w:val="Tablecontent"/>
            </w:pPr>
            <w:r>
              <w:t>REF00001</w:t>
            </w:r>
          </w:p>
        </w:tc>
        <w:tc>
          <w:tcPr>
            <w:tcW w:w="1901" w:type="dxa"/>
            <w:tcBorders>
              <w:top w:val="single" w:sz="6" w:space="0" w:color="000000"/>
              <w:left w:val="single" w:sz="6" w:space="0" w:color="000000"/>
              <w:bottom w:val="single" w:sz="6" w:space="0" w:color="000000"/>
              <w:right w:val="single" w:sz="6" w:space="0" w:color="000000"/>
            </w:tcBorders>
            <w:vAlign w:val="center"/>
          </w:tcPr>
          <w:p w:rsidR="005E07E9" w:rsidRDefault="005E07E9" w:rsidP="002531E4">
            <w:pPr>
              <w:pStyle w:val="Footer"/>
              <w:tabs>
                <w:tab w:val="clear" w:pos="4320"/>
                <w:tab w:val="clear" w:pos="8640"/>
              </w:tabs>
              <w:rPr>
                <w:rFonts w:ascii="Arial" w:hAnsi="Arial" w:cs="Arial"/>
                <w:sz w:val="20"/>
                <w:szCs w:val="20"/>
              </w:rPr>
            </w:pPr>
            <w:r>
              <w:rPr>
                <w:rFonts w:ascii="Arial" w:hAnsi="Arial" w:cs="Arial"/>
                <w:sz w:val="20"/>
                <w:szCs w:val="20"/>
              </w:rPr>
              <w:t>A(20)</w:t>
            </w:r>
          </w:p>
        </w:tc>
        <w:tc>
          <w:tcPr>
            <w:tcW w:w="1316" w:type="dxa"/>
            <w:tcBorders>
              <w:top w:val="single" w:sz="6" w:space="0" w:color="000000"/>
              <w:left w:val="single" w:sz="6" w:space="0" w:color="000000"/>
              <w:bottom w:val="single" w:sz="6" w:space="0" w:color="000000"/>
              <w:right w:val="single" w:sz="4" w:space="0" w:color="000000"/>
            </w:tcBorders>
          </w:tcPr>
          <w:p w:rsidR="005E07E9" w:rsidRPr="00FD4595" w:rsidRDefault="005E07E9" w:rsidP="002531E4">
            <w:pPr>
              <w:pStyle w:val="Tablecontent"/>
              <w:rPr>
                <w:lang w:val="en-IN"/>
              </w:rPr>
            </w:pPr>
            <w:r w:rsidRPr="005A0526">
              <w:rPr>
                <w:lang w:val="en-IN"/>
              </w:rPr>
              <w:t>O (Tag is mandatory)</w:t>
            </w:r>
          </w:p>
        </w:tc>
      </w:tr>
      <w:tr w:rsidR="005E07E9" w:rsidRPr="001610D8" w:rsidTr="002531E4">
        <w:trPr>
          <w:trHeight w:val="277"/>
        </w:trPr>
        <w:tc>
          <w:tcPr>
            <w:tcW w:w="1440" w:type="dxa"/>
            <w:tcBorders>
              <w:top w:val="single" w:sz="6" w:space="0" w:color="000000"/>
              <w:left w:val="single" w:sz="4" w:space="0" w:color="000000"/>
              <w:bottom w:val="single" w:sz="6" w:space="0" w:color="000000"/>
              <w:right w:val="single" w:sz="6" w:space="0" w:color="000000"/>
            </w:tcBorders>
          </w:tcPr>
          <w:p w:rsidR="005E07E9" w:rsidRPr="00496102" w:rsidRDefault="005E07E9" w:rsidP="002531E4">
            <w:pPr>
              <w:pStyle w:val="Tablecontent"/>
              <w:rPr>
                <w:rFonts w:cs="Courier New"/>
                <w:color w:val="000000"/>
                <w:szCs w:val="20"/>
              </w:rPr>
            </w:pPr>
            <w:r>
              <w:t>EXTNWCODE</w:t>
            </w:r>
          </w:p>
        </w:tc>
        <w:tc>
          <w:tcPr>
            <w:tcW w:w="1254" w:type="dxa"/>
            <w:tcBorders>
              <w:top w:val="single" w:sz="6" w:space="0" w:color="000000"/>
              <w:left w:val="single" w:sz="6" w:space="0" w:color="000000"/>
              <w:bottom w:val="single" w:sz="6" w:space="0" w:color="000000"/>
              <w:right w:val="single" w:sz="6" w:space="0" w:color="000000"/>
            </w:tcBorders>
            <w:vAlign w:val="center"/>
          </w:tcPr>
          <w:p w:rsidR="005E07E9" w:rsidRDefault="005E07E9" w:rsidP="002531E4">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Network Code</w:t>
            </w:r>
          </w:p>
        </w:tc>
        <w:tc>
          <w:tcPr>
            <w:tcW w:w="2551" w:type="dxa"/>
            <w:tcBorders>
              <w:top w:val="single" w:sz="6" w:space="0" w:color="000000"/>
              <w:left w:val="single" w:sz="6" w:space="0" w:color="000000"/>
              <w:bottom w:val="single" w:sz="6" w:space="0" w:color="000000"/>
              <w:right w:val="single" w:sz="6" w:space="0" w:color="000000"/>
            </w:tcBorders>
            <w:vAlign w:val="center"/>
          </w:tcPr>
          <w:p w:rsidR="005E07E9" w:rsidRDefault="005E07E9" w:rsidP="002531E4">
            <w:pPr>
              <w:pStyle w:val="Tablecontent"/>
              <w:rPr>
                <w:rFonts w:cs="Arial"/>
                <w:sz w:val="20"/>
                <w:szCs w:val="20"/>
              </w:rPr>
            </w:pPr>
            <w:r>
              <w:rPr>
                <w:rFonts w:cs="Arial"/>
                <w:sz w:val="20"/>
                <w:szCs w:val="20"/>
              </w:rPr>
              <w:t>Network Code</w:t>
            </w:r>
          </w:p>
        </w:tc>
        <w:tc>
          <w:tcPr>
            <w:tcW w:w="1134" w:type="dxa"/>
            <w:tcBorders>
              <w:top w:val="single" w:sz="6" w:space="0" w:color="000000"/>
              <w:left w:val="single" w:sz="6" w:space="0" w:color="000000"/>
              <w:bottom w:val="single" w:sz="6" w:space="0" w:color="000000"/>
              <w:right w:val="single" w:sz="6" w:space="0" w:color="000000"/>
            </w:tcBorders>
          </w:tcPr>
          <w:p w:rsidR="005E07E9" w:rsidRDefault="005E07E9" w:rsidP="002531E4">
            <w:pPr>
              <w:pStyle w:val="Tablecontent"/>
            </w:pPr>
            <w:r>
              <w:t>VM</w:t>
            </w:r>
          </w:p>
        </w:tc>
        <w:tc>
          <w:tcPr>
            <w:tcW w:w="1901" w:type="dxa"/>
            <w:tcBorders>
              <w:top w:val="single" w:sz="6" w:space="0" w:color="000000"/>
              <w:left w:val="single" w:sz="6" w:space="0" w:color="000000"/>
              <w:bottom w:val="single" w:sz="6" w:space="0" w:color="000000"/>
              <w:right w:val="single" w:sz="6" w:space="0" w:color="000000"/>
            </w:tcBorders>
            <w:vAlign w:val="center"/>
          </w:tcPr>
          <w:p w:rsidR="005E07E9" w:rsidRDefault="005E07E9" w:rsidP="002531E4">
            <w:pPr>
              <w:pStyle w:val="Footer"/>
              <w:tabs>
                <w:tab w:val="clear" w:pos="4320"/>
                <w:tab w:val="clear" w:pos="8640"/>
              </w:tabs>
              <w:rPr>
                <w:rFonts w:ascii="Arial" w:hAnsi="Arial" w:cs="Arial"/>
                <w:sz w:val="20"/>
                <w:szCs w:val="20"/>
              </w:rPr>
            </w:pPr>
            <w:r>
              <w:rPr>
                <w:rFonts w:ascii="Arial" w:hAnsi="Arial" w:cs="Arial"/>
                <w:sz w:val="20"/>
                <w:szCs w:val="20"/>
              </w:rPr>
              <w:t>A(10)</w:t>
            </w:r>
          </w:p>
        </w:tc>
        <w:tc>
          <w:tcPr>
            <w:tcW w:w="1316" w:type="dxa"/>
            <w:tcBorders>
              <w:top w:val="single" w:sz="6" w:space="0" w:color="000000"/>
              <w:left w:val="single" w:sz="6" w:space="0" w:color="000000"/>
              <w:bottom w:val="single" w:sz="6" w:space="0" w:color="000000"/>
              <w:right w:val="single" w:sz="4" w:space="0" w:color="000000"/>
            </w:tcBorders>
            <w:vAlign w:val="center"/>
          </w:tcPr>
          <w:p w:rsidR="005E07E9" w:rsidRPr="00FD4595" w:rsidRDefault="005E07E9" w:rsidP="002531E4">
            <w:pPr>
              <w:pStyle w:val="Tablecontent"/>
              <w:rPr>
                <w:lang w:val="en-IN"/>
              </w:rPr>
            </w:pPr>
            <w:r w:rsidRPr="00E06C04">
              <w:rPr>
                <w:lang w:val="en-IN"/>
              </w:rPr>
              <w:t>O (Tag is mandatory)</w:t>
            </w:r>
          </w:p>
        </w:tc>
      </w:tr>
      <w:tr w:rsidR="005E07E9" w:rsidRPr="001610D8" w:rsidTr="002531E4">
        <w:trPr>
          <w:trHeight w:val="277"/>
        </w:trPr>
        <w:tc>
          <w:tcPr>
            <w:tcW w:w="1440" w:type="dxa"/>
            <w:tcBorders>
              <w:top w:val="single" w:sz="6" w:space="0" w:color="000000"/>
              <w:left w:val="single" w:sz="4" w:space="0" w:color="000000"/>
              <w:bottom w:val="single" w:sz="6" w:space="0" w:color="000000"/>
              <w:right w:val="single" w:sz="6" w:space="0" w:color="000000"/>
            </w:tcBorders>
          </w:tcPr>
          <w:p w:rsidR="005E07E9" w:rsidRPr="00C90C82" w:rsidRDefault="005E07E9" w:rsidP="002531E4">
            <w:pPr>
              <w:pStyle w:val="Tablecontent"/>
              <w:rPr>
                <w:rFonts w:cs="Courier New"/>
                <w:color w:val="000000"/>
                <w:szCs w:val="20"/>
              </w:rPr>
            </w:pPr>
            <w:r w:rsidRPr="00C90C82">
              <w:rPr>
                <w:rFonts w:cs="Courier New"/>
                <w:color w:val="000000"/>
                <w:szCs w:val="20"/>
              </w:rPr>
              <w:t>EXTCODE</w:t>
            </w:r>
          </w:p>
        </w:tc>
        <w:tc>
          <w:tcPr>
            <w:tcW w:w="1254" w:type="dxa"/>
            <w:tcBorders>
              <w:top w:val="single" w:sz="6" w:space="0" w:color="000000"/>
              <w:left w:val="single" w:sz="6" w:space="0" w:color="000000"/>
              <w:bottom w:val="single" w:sz="6" w:space="0" w:color="000000"/>
              <w:right w:val="single" w:sz="6" w:space="0" w:color="000000"/>
            </w:tcBorders>
            <w:vAlign w:val="center"/>
          </w:tcPr>
          <w:p w:rsidR="005E07E9" w:rsidRDefault="005E07E9" w:rsidP="002531E4">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External Code of Sender</w:t>
            </w:r>
          </w:p>
        </w:tc>
        <w:tc>
          <w:tcPr>
            <w:tcW w:w="2551" w:type="dxa"/>
            <w:tcBorders>
              <w:top w:val="single" w:sz="6" w:space="0" w:color="000000"/>
              <w:left w:val="single" w:sz="6" w:space="0" w:color="000000"/>
              <w:bottom w:val="single" w:sz="6" w:space="0" w:color="000000"/>
              <w:right w:val="single" w:sz="6" w:space="0" w:color="000000"/>
            </w:tcBorders>
            <w:vAlign w:val="center"/>
          </w:tcPr>
          <w:p w:rsidR="005E07E9" w:rsidRDefault="005E07E9" w:rsidP="002531E4">
            <w:pPr>
              <w:pStyle w:val="Tablecontent"/>
              <w:rPr>
                <w:rFonts w:cs="Arial"/>
                <w:sz w:val="20"/>
                <w:szCs w:val="20"/>
              </w:rPr>
            </w:pPr>
            <w:r>
              <w:rPr>
                <w:rFonts w:cs="Arial"/>
                <w:sz w:val="20"/>
                <w:szCs w:val="20"/>
              </w:rPr>
              <w:t>Sender External Code</w:t>
            </w:r>
          </w:p>
        </w:tc>
        <w:tc>
          <w:tcPr>
            <w:tcW w:w="1134" w:type="dxa"/>
            <w:tcBorders>
              <w:top w:val="single" w:sz="6" w:space="0" w:color="000000"/>
              <w:left w:val="single" w:sz="6" w:space="0" w:color="000000"/>
              <w:bottom w:val="single" w:sz="6" w:space="0" w:color="000000"/>
              <w:right w:val="single" w:sz="6" w:space="0" w:color="000000"/>
            </w:tcBorders>
          </w:tcPr>
          <w:p w:rsidR="005E07E9" w:rsidRDefault="005E07E9" w:rsidP="002531E4">
            <w:pPr>
              <w:pStyle w:val="Tablecontent"/>
            </w:pPr>
            <w:r>
              <w:t>EX001</w:t>
            </w:r>
          </w:p>
        </w:tc>
        <w:tc>
          <w:tcPr>
            <w:tcW w:w="1901" w:type="dxa"/>
            <w:tcBorders>
              <w:top w:val="single" w:sz="6" w:space="0" w:color="000000"/>
              <w:left w:val="single" w:sz="6" w:space="0" w:color="000000"/>
              <w:bottom w:val="single" w:sz="6" w:space="0" w:color="000000"/>
              <w:right w:val="single" w:sz="6" w:space="0" w:color="000000"/>
            </w:tcBorders>
            <w:vAlign w:val="center"/>
          </w:tcPr>
          <w:p w:rsidR="005E07E9" w:rsidRDefault="005E07E9" w:rsidP="002531E4">
            <w:pPr>
              <w:pStyle w:val="Footer"/>
              <w:tabs>
                <w:tab w:val="clear" w:pos="4320"/>
                <w:tab w:val="clear" w:pos="8640"/>
              </w:tabs>
              <w:rPr>
                <w:rFonts w:ascii="Arial" w:hAnsi="Arial" w:cs="Arial"/>
                <w:sz w:val="20"/>
                <w:szCs w:val="20"/>
              </w:rPr>
            </w:pPr>
            <w:r>
              <w:rPr>
                <w:rFonts w:ascii="Arial" w:hAnsi="Arial" w:cs="Arial"/>
                <w:sz w:val="20"/>
                <w:szCs w:val="20"/>
              </w:rPr>
              <w:t>A(25)</w:t>
            </w:r>
          </w:p>
        </w:tc>
        <w:tc>
          <w:tcPr>
            <w:tcW w:w="1316" w:type="dxa"/>
            <w:tcBorders>
              <w:top w:val="single" w:sz="6" w:space="0" w:color="000000"/>
              <w:left w:val="single" w:sz="6" w:space="0" w:color="000000"/>
              <w:bottom w:val="single" w:sz="6" w:space="0" w:color="000000"/>
              <w:right w:val="single" w:sz="4" w:space="0" w:color="000000"/>
            </w:tcBorders>
            <w:vAlign w:val="center"/>
          </w:tcPr>
          <w:p w:rsidR="005E07E9" w:rsidRPr="00FD4595" w:rsidRDefault="005E07E9" w:rsidP="002531E4">
            <w:pPr>
              <w:pStyle w:val="Tablecontent"/>
              <w:rPr>
                <w:lang w:val="en-IN"/>
              </w:rPr>
            </w:pPr>
            <w:r w:rsidRPr="00E06C04">
              <w:rPr>
                <w:lang w:val="en-IN"/>
              </w:rPr>
              <w:t>O (Tag is mandatory)</w:t>
            </w:r>
          </w:p>
        </w:tc>
      </w:tr>
    </w:tbl>
    <w:p w:rsidR="005E07E9" w:rsidRDefault="005E07E9" w:rsidP="005E07E9">
      <w:pPr>
        <w:pStyle w:val="BodyText2"/>
        <w:rPr>
          <w:rFonts w:cs="Arial"/>
        </w:rPr>
      </w:pPr>
    </w:p>
    <w:p w:rsidR="005E07E9" w:rsidRDefault="005E07E9" w:rsidP="005E07E9">
      <w:pPr>
        <w:pStyle w:val="BodyText2"/>
        <w:rPr>
          <w:rFonts w:cs="Arial"/>
        </w:rPr>
      </w:pPr>
    </w:p>
    <w:p w:rsidR="005E07E9" w:rsidRPr="00186E11" w:rsidRDefault="005E07E9" w:rsidP="005E07E9">
      <w:pPr>
        <w:pStyle w:val="Footer"/>
        <w:tabs>
          <w:tab w:val="clear" w:pos="4320"/>
          <w:tab w:val="clear" w:pos="8640"/>
        </w:tabs>
        <w:ind w:left="720"/>
        <w:jc w:val="both"/>
        <w:rPr>
          <w:rFonts w:ascii="Arial" w:hAnsi="Arial" w:cs="Arial"/>
          <w:b/>
          <w:bCs/>
          <w:sz w:val="20"/>
          <w:szCs w:val="20"/>
        </w:rPr>
      </w:pPr>
    </w:p>
    <w:p w:rsidR="005E07E9" w:rsidRDefault="005E07E9" w:rsidP="005E07E9">
      <w:pPr>
        <w:pStyle w:val="Heading"/>
      </w:pPr>
      <w:r>
        <w:t xml:space="preserve">Response </w:t>
      </w:r>
      <w:r w:rsidRPr="001401D3">
        <w:t>XML format:</w:t>
      </w:r>
    </w:p>
    <w:p w:rsidR="005E07E9" w:rsidRDefault="005E07E9" w:rsidP="005E07E9">
      <w:pPr>
        <w:pStyle w:val="Code"/>
        <w:ind w:left="0"/>
        <w:jc w:val="left"/>
        <w:rPr>
          <w:lang w:val="fr-FR"/>
        </w:rPr>
      </w:pPr>
    </w:p>
    <w:p w:rsidR="005E07E9" w:rsidRPr="00E657C6" w:rsidRDefault="005E07E9" w:rsidP="005E07E9">
      <w:pPr>
        <w:pStyle w:val="Code"/>
        <w:ind w:left="720"/>
        <w:jc w:val="left"/>
        <w:rPr>
          <w:lang w:val="fr-FR"/>
        </w:rPr>
      </w:pPr>
      <w:r>
        <w:rPr>
          <w:lang w:val="fr-FR"/>
        </w:rPr>
        <w:t>&lt;?xml version="1.0"?&gt;</w:t>
      </w:r>
      <w:r w:rsidRPr="00E657C6">
        <w:rPr>
          <w:lang w:val="fr-FR"/>
        </w:rPr>
        <w:t>&lt;!DOCTYPE COMMAND PUBLIC "-//Ocam//DTD XML Command 1.0//EN" "xml/command.dtd"&gt;</w:t>
      </w:r>
    </w:p>
    <w:p w:rsidR="005E07E9" w:rsidRDefault="005E07E9" w:rsidP="005E07E9">
      <w:pPr>
        <w:pStyle w:val="Code"/>
        <w:ind w:left="720"/>
        <w:jc w:val="left"/>
        <w:rPr>
          <w:lang w:val="fr-FR"/>
        </w:rPr>
      </w:pPr>
      <w:r w:rsidRPr="007211C7">
        <w:rPr>
          <w:lang w:val="fr-FR"/>
        </w:rPr>
        <w:t>&lt;</w:t>
      </w:r>
      <w:r w:rsidRPr="00496102">
        <w:rPr>
          <w:lang w:val="fr-FR"/>
        </w:rPr>
        <w:t>COMMAND&gt;</w:t>
      </w:r>
    </w:p>
    <w:p w:rsidR="005E07E9" w:rsidRPr="00496102" w:rsidRDefault="005E07E9" w:rsidP="005E07E9">
      <w:pPr>
        <w:pStyle w:val="Code"/>
        <w:ind w:left="720"/>
        <w:jc w:val="left"/>
        <w:rPr>
          <w:lang w:val="fr-FR"/>
        </w:rPr>
      </w:pPr>
      <w:r w:rsidRPr="00496102">
        <w:rPr>
          <w:lang w:val="fr-FR"/>
        </w:rPr>
        <w:t>&lt;TYPE&gt;</w:t>
      </w:r>
      <w:r w:rsidRPr="00E657C6">
        <w:rPr>
          <w:lang w:val="fr-FR"/>
        </w:rPr>
        <w:t>VOMSSTCHGRES</w:t>
      </w:r>
      <w:r w:rsidRPr="00496102">
        <w:rPr>
          <w:lang w:val="fr-FR"/>
        </w:rPr>
        <w:t>&lt;/TYPE&gt;</w:t>
      </w:r>
    </w:p>
    <w:p w:rsidR="005E07E9" w:rsidRPr="00E657C6" w:rsidRDefault="005E07E9" w:rsidP="005E07E9">
      <w:pPr>
        <w:pStyle w:val="Code"/>
        <w:ind w:left="720"/>
        <w:jc w:val="left"/>
        <w:rPr>
          <w:lang w:val="fr-FR"/>
        </w:rPr>
      </w:pPr>
      <w:r w:rsidRPr="00E657C6">
        <w:rPr>
          <w:lang w:val="fr-FR"/>
        </w:rPr>
        <w:t>&lt;FROM_SERIALNO&gt;&lt;From Serial Number&gt;&lt;/FROM_SERIALNO&gt;</w:t>
      </w:r>
    </w:p>
    <w:p w:rsidR="005E07E9" w:rsidRPr="00E657C6" w:rsidRDefault="005E07E9" w:rsidP="005E07E9">
      <w:pPr>
        <w:pStyle w:val="Code"/>
        <w:ind w:left="720"/>
        <w:jc w:val="left"/>
        <w:rPr>
          <w:lang w:val="fr-FR"/>
        </w:rPr>
      </w:pPr>
      <w:r w:rsidRPr="00E657C6">
        <w:rPr>
          <w:lang w:val="fr-FR"/>
        </w:rPr>
        <w:t>&lt;TO_SERIALNO&gt;&lt;To Serial Number&gt;&lt;/TO_SERIALNO&gt;</w:t>
      </w:r>
    </w:p>
    <w:p w:rsidR="005E07E9" w:rsidRDefault="005E07E9" w:rsidP="005E07E9">
      <w:pPr>
        <w:pStyle w:val="Code"/>
        <w:ind w:left="720"/>
        <w:jc w:val="left"/>
        <w:rPr>
          <w:lang w:val="fr-FR"/>
        </w:rPr>
      </w:pPr>
      <w:r w:rsidRPr="00496102">
        <w:rPr>
          <w:lang w:val="fr-FR"/>
        </w:rPr>
        <w:t>&lt;</w:t>
      </w:r>
      <w:r w:rsidRPr="00E657C6">
        <w:rPr>
          <w:lang w:val="fr-FR"/>
        </w:rPr>
        <w:t>PRE_STATUS</w:t>
      </w:r>
      <w:r w:rsidRPr="00496102">
        <w:rPr>
          <w:lang w:val="fr-FR"/>
        </w:rPr>
        <w:t>&gt;</w:t>
      </w:r>
      <w:r>
        <w:rPr>
          <w:lang w:val="fr-FR"/>
        </w:rPr>
        <w:t>&lt;</w:t>
      </w:r>
      <w:r w:rsidRPr="00E657C6">
        <w:rPr>
          <w:lang w:val="fr-FR"/>
        </w:rPr>
        <w:t xml:space="preserve"> Transaction Status</w:t>
      </w:r>
      <w:r>
        <w:rPr>
          <w:lang w:val="fr-FR"/>
        </w:rPr>
        <w:t>&gt;</w:t>
      </w:r>
      <w:r w:rsidRPr="00496102">
        <w:rPr>
          <w:lang w:val="fr-FR"/>
        </w:rPr>
        <w:t>&lt;/</w:t>
      </w:r>
      <w:r w:rsidRPr="00E657C6">
        <w:rPr>
          <w:lang w:val="fr-FR"/>
        </w:rPr>
        <w:t>PRE_STATUS</w:t>
      </w:r>
      <w:r w:rsidRPr="00496102">
        <w:rPr>
          <w:lang w:val="fr-FR"/>
        </w:rPr>
        <w:t>&gt;</w:t>
      </w:r>
    </w:p>
    <w:p w:rsidR="005E07E9" w:rsidRPr="00496102" w:rsidRDefault="005E07E9" w:rsidP="005E07E9">
      <w:pPr>
        <w:pStyle w:val="Code"/>
        <w:ind w:left="720"/>
        <w:jc w:val="left"/>
        <w:rPr>
          <w:lang w:val="fr-FR"/>
        </w:rPr>
      </w:pPr>
      <w:r w:rsidRPr="00496102">
        <w:rPr>
          <w:lang w:val="fr-FR"/>
        </w:rPr>
        <w:t>&lt;</w:t>
      </w:r>
      <w:r w:rsidRPr="00E657C6">
        <w:rPr>
          <w:lang w:val="fr-FR"/>
        </w:rPr>
        <w:t>REQ_STATUS</w:t>
      </w:r>
      <w:r w:rsidRPr="00496102">
        <w:rPr>
          <w:lang w:val="fr-FR"/>
        </w:rPr>
        <w:t>&gt;</w:t>
      </w:r>
      <w:r>
        <w:rPr>
          <w:lang w:val="fr-FR"/>
        </w:rPr>
        <w:t>&lt;I</w:t>
      </w:r>
      <w:r w:rsidRPr="007211C7">
        <w:rPr>
          <w:lang w:val="fr-FR"/>
        </w:rPr>
        <w:t>dentify Voucher Serial Number</w:t>
      </w:r>
      <w:r>
        <w:rPr>
          <w:lang w:val="fr-FR"/>
        </w:rPr>
        <w:t>&gt;</w:t>
      </w:r>
      <w:r w:rsidRPr="00496102">
        <w:rPr>
          <w:lang w:val="fr-FR"/>
        </w:rPr>
        <w:t>&lt;</w:t>
      </w:r>
      <w:r>
        <w:rPr>
          <w:lang w:val="fr-FR"/>
        </w:rPr>
        <w:t>/</w:t>
      </w:r>
      <w:r w:rsidRPr="00E657C6">
        <w:rPr>
          <w:lang w:val="fr-FR"/>
        </w:rPr>
        <w:t>REQ_STATUS</w:t>
      </w:r>
      <w:r w:rsidRPr="00496102">
        <w:rPr>
          <w:lang w:val="fr-FR"/>
        </w:rPr>
        <w:t>&gt;</w:t>
      </w:r>
    </w:p>
    <w:p w:rsidR="005E07E9" w:rsidRPr="00496102" w:rsidRDefault="005E07E9" w:rsidP="005E07E9">
      <w:pPr>
        <w:pStyle w:val="Code"/>
        <w:ind w:left="720"/>
        <w:jc w:val="left"/>
        <w:rPr>
          <w:lang w:val="fr-FR"/>
        </w:rPr>
      </w:pPr>
      <w:r w:rsidRPr="00496102">
        <w:rPr>
          <w:lang w:val="fr-FR"/>
        </w:rPr>
        <w:t>&lt;</w:t>
      </w:r>
      <w:r w:rsidRPr="00E657C6">
        <w:rPr>
          <w:lang w:val="fr-FR"/>
        </w:rPr>
        <w:t>TXNSTATUS</w:t>
      </w:r>
      <w:r w:rsidRPr="00496102">
        <w:rPr>
          <w:lang w:val="fr-FR"/>
        </w:rPr>
        <w:t>&gt;</w:t>
      </w:r>
      <w:r>
        <w:rPr>
          <w:lang w:val="fr-FR"/>
        </w:rPr>
        <w:t>&lt;</w:t>
      </w:r>
      <w:r w:rsidRPr="007211C7">
        <w:rPr>
          <w:lang w:val="fr-FR"/>
        </w:rPr>
        <w:t>Denominationassociatedwith voucher</w:t>
      </w:r>
      <w:r>
        <w:rPr>
          <w:lang w:val="fr-FR"/>
        </w:rPr>
        <w:t>&gt;</w:t>
      </w:r>
      <w:r w:rsidRPr="00496102">
        <w:rPr>
          <w:lang w:val="fr-FR"/>
        </w:rPr>
        <w:t>&lt;</w:t>
      </w:r>
      <w:r>
        <w:rPr>
          <w:lang w:val="fr-FR"/>
        </w:rPr>
        <w:t>/</w:t>
      </w:r>
      <w:r w:rsidRPr="00E657C6">
        <w:rPr>
          <w:lang w:val="fr-FR"/>
        </w:rPr>
        <w:t>TXNSTATUS</w:t>
      </w:r>
      <w:r w:rsidRPr="00496102">
        <w:rPr>
          <w:lang w:val="fr-FR"/>
        </w:rPr>
        <w:t>&gt;</w:t>
      </w:r>
    </w:p>
    <w:p w:rsidR="005E07E9" w:rsidRPr="00496102" w:rsidRDefault="005E07E9" w:rsidP="005E07E9">
      <w:pPr>
        <w:pStyle w:val="Code"/>
        <w:ind w:left="720"/>
        <w:jc w:val="left"/>
        <w:rPr>
          <w:lang w:val="fr-FR"/>
        </w:rPr>
      </w:pPr>
      <w:r w:rsidRPr="00496102">
        <w:rPr>
          <w:lang w:val="fr-FR"/>
        </w:rPr>
        <w:t>&lt;</w:t>
      </w:r>
      <w:r w:rsidRPr="00E657C6">
        <w:rPr>
          <w:lang w:val="fr-FR"/>
        </w:rPr>
        <w:t>MESSAGE</w:t>
      </w:r>
      <w:r w:rsidRPr="00496102">
        <w:rPr>
          <w:lang w:val="fr-FR"/>
        </w:rPr>
        <w:t>&gt;</w:t>
      </w:r>
      <w:r>
        <w:rPr>
          <w:lang w:val="fr-FR"/>
        </w:rPr>
        <w:t>&lt;</w:t>
      </w:r>
      <w:r w:rsidRPr="007211C7">
        <w:rPr>
          <w:lang w:val="fr-FR"/>
        </w:rPr>
        <w:t>Errordefined for the response</w:t>
      </w:r>
      <w:r>
        <w:rPr>
          <w:lang w:val="fr-FR"/>
        </w:rPr>
        <w:t>&gt;</w:t>
      </w:r>
      <w:r w:rsidRPr="00496102">
        <w:rPr>
          <w:lang w:val="fr-FR"/>
        </w:rPr>
        <w:t>&lt;</w:t>
      </w:r>
      <w:r>
        <w:rPr>
          <w:lang w:val="fr-FR"/>
        </w:rPr>
        <w:t>/</w:t>
      </w:r>
      <w:r w:rsidRPr="00E657C6">
        <w:rPr>
          <w:lang w:val="fr-FR"/>
        </w:rPr>
        <w:t>MESSAGE</w:t>
      </w:r>
      <w:r w:rsidRPr="00496102">
        <w:rPr>
          <w:lang w:val="fr-FR"/>
        </w:rPr>
        <w:t>&gt;</w:t>
      </w:r>
    </w:p>
    <w:p w:rsidR="005E07E9" w:rsidRPr="00496102" w:rsidRDefault="005E07E9" w:rsidP="005E07E9">
      <w:pPr>
        <w:pStyle w:val="Code"/>
        <w:ind w:left="720"/>
        <w:jc w:val="left"/>
        <w:rPr>
          <w:lang w:val="fr-FR"/>
        </w:rPr>
      </w:pPr>
      <w:r w:rsidRPr="00496102">
        <w:rPr>
          <w:lang w:val="fr-FR"/>
        </w:rPr>
        <w:t>&lt;/COMMAND&gt;</w:t>
      </w:r>
    </w:p>
    <w:p w:rsidR="005E07E9" w:rsidRPr="005F4C84" w:rsidRDefault="005E07E9" w:rsidP="005E07E9">
      <w:pPr>
        <w:pStyle w:val="BodyText2"/>
      </w:pPr>
    </w:p>
    <w:p w:rsidR="005E07E9" w:rsidRDefault="005E07E9" w:rsidP="005E07E9">
      <w:pPr>
        <w:pStyle w:val="BodyText2"/>
        <w:rPr>
          <w:b/>
          <w:u w:val="single"/>
        </w:rPr>
      </w:pPr>
      <w:r w:rsidRPr="00BE4D37">
        <w:rPr>
          <w:b/>
          <w:u w:val="single"/>
        </w:rPr>
        <w:lastRenderedPageBreak/>
        <w:t xml:space="preserve">Voucher </w:t>
      </w:r>
      <w:r>
        <w:rPr>
          <w:b/>
          <w:u w:val="single"/>
        </w:rPr>
        <w:t xml:space="preserve">Status Change </w:t>
      </w:r>
      <w:r w:rsidRPr="007B6CF6">
        <w:rPr>
          <w:b/>
          <w:u w:val="single"/>
        </w:rPr>
        <w:t>Response Message Parameters</w:t>
      </w:r>
    </w:p>
    <w:p w:rsidR="005E07E9" w:rsidRDefault="005E07E9" w:rsidP="005E07E9">
      <w:pPr>
        <w:pStyle w:val="BodyText2"/>
        <w:rPr>
          <w:b/>
          <w:u w:val="single"/>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5E07E9" w:rsidRPr="001610D8" w:rsidTr="002531E4">
        <w:trPr>
          <w:trHeight w:val="277"/>
          <w:tblHeader/>
        </w:trPr>
        <w:tc>
          <w:tcPr>
            <w:tcW w:w="1440" w:type="dxa"/>
            <w:tcBorders>
              <w:top w:val="single" w:sz="4" w:space="0" w:color="000000"/>
              <w:bottom w:val="single" w:sz="6" w:space="0" w:color="000000"/>
            </w:tcBorders>
            <w:shd w:val="clear" w:color="auto" w:fill="E31837"/>
          </w:tcPr>
          <w:p w:rsidR="005E07E9" w:rsidRPr="00EA274B" w:rsidRDefault="005E07E9" w:rsidP="002531E4">
            <w:pPr>
              <w:pStyle w:val="TableColumnLabels"/>
            </w:pPr>
            <w:r w:rsidRPr="00EA274B">
              <w:t>TAG</w:t>
            </w:r>
          </w:p>
        </w:tc>
        <w:tc>
          <w:tcPr>
            <w:tcW w:w="1254" w:type="dxa"/>
            <w:tcBorders>
              <w:top w:val="single" w:sz="4" w:space="0" w:color="000000"/>
              <w:bottom w:val="single" w:sz="6" w:space="0" w:color="000000"/>
            </w:tcBorders>
            <w:shd w:val="clear" w:color="auto" w:fill="E31837"/>
          </w:tcPr>
          <w:p w:rsidR="005E07E9" w:rsidRPr="00EA274B" w:rsidRDefault="005E07E9" w:rsidP="002531E4">
            <w:pPr>
              <w:pStyle w:val="TableColumnLabels"/>
            </w:pPr>
            <w:r w:rsidRPr="00EA274B">
              <w:t>Fields</w:t>
            </w:r>
          </w:p>
        </w:tc>
        <w:tc>
          <w:tcPr>
            <w:tcW w:w="2551" w:type="dxa"/>
            <w:tcBorders>
              <w:top w:val="single" w:sz="4" w:space="0" w:color="000000"/>
              <w:bottom w:val="single" w:sz="6" w:space="0" w:color="000000"/>
            </w:tcBorders>
            <w:shd w:val="clear" w:color="auto" w:fill="E31837"/>
          </w:tcPr>
          <w:p w:rsidR="005E07E9" w:rsidRPr="00EA274B" w:rsidRDefault="005E07E9" w:rsidP="002531E4">
            <w:pPr>
              <w:pStyle w:val="TableColumnLabels"/>
            </w:pPr>
            <w:r w:rsidRPr="00EA274B">
              <w:t>Remarks</w:t>
            </w:r>
          </w:p>
        </w:tc>
        <w:tc>
          <w:tcPr>
            <w:tcW w:w="1134" w:type="dxa"/>
            <w:tcBorders>
              <w:top w:val="single" w:sz="4" w:space="0" w:color="000000"/>
              <w:bottom w:val="single" w:sz="6" w:space="0" w:color="000000"/>
            </w:tcBorders>
            <w:shd w:val="clear" w:color="auto" w:fill="E31837"/>
          </w:tcPr>
          <w:p w:rsidR="005E07E9" w:rsidRPr="00EA274B" w:rsidRDefault="005E07E9" w:rsidP="002531E4">
            <w:pPr>
              <w:pStyle w:val="TableColumnLabels"/>
            </w:pPr>
            <w:r w:rsidRPr="00EA274B">
              <w:t>Example</w:t>
            </w:r>
          </w:p>
        </w:tc>
        <w:tc>
          <w:tcPr>
            <w:tcW w:w="1901" w:type="dxa"/>
            <w:tcBorders>
              <w:top w:val="single" w:sz="4" w:space="0" w:color="000000"/>
              <w:bottom w:val="single" w:sz="6" w:space="0" w:color="000000"/>
            </w:tcBorders>
            <w:shd w:val="clear" w:color="auto" w:fill="E31837"/>
          </w:tcPr>
          <w:p w:rsidR="005E07E9" w:rsidRPr="00EA274B" w:rsidRDefault="005E07E9" w:rsidP="002531E4">
            <w:pPr>
              <w:pStyle w:val="TableColumnLabels"/>
            </w:pPr>
            <w:r w:rsidRPr="00EA274B">
              <w:t>Field Type</w:t>
            </w:r>
          </w:p>
        </w:tc>
        <w:tc>
          <w:tcPr>
            <w:tcW w:w="1316" w:type="dxa"/>
            <w:tcBorders>
              <w:top w:val="single" w:sz="4" w:space="0" w:color="000000"/>
              <w:bottom w:val="single" w:sz="6" w:space="0" w:color="000000"/>
            </w:tcBorders>
            <w:shd w:val="clear" w:color="auto" w:fill="E31837"/>
          </w:tcPr>
          <w:p w:rsidR="005E07E9" w:rsidRPr="00EA274B" w:rsidRDefault="005E07E9" w:rsidP="002531E4">
            <w:pPr>
              <w:pStyle w:val="TableColumnLabels"/>
            </w:pPr>
            <w:r w:rsidRPr="00EA274B">
              <w:t>Optional/</w:t>
            </w:r>
          </w:p>
          <w:p w:rsidR="005E07E9" w:rsidRPr="00EA274B" w:rsidRDefault="005E07E9" w:rsidP="002531E4">
            <w:pPr>
              <w:pStyle w:val="TableColumnLabels"/>
            </w:pPr>
            <w:r w:rsidRPr="00EA274B">
              <w:t>Mandatory</w:t>
            </w:r>
          </w:p>
        </w:tc>
      </w:tr>
      <w:tr w:rsidR="005E07E9" w:rsidRPr="001610D8" w:rsidTr="002531E4">
        <w:trPr>
          <w:trHeight w:val="277"/>
        </w:trPr>
        <w:tc>
          <w:tcPr>
            <w:tcW w:w="1440" w:type="dxa"/>
            <w:tcBorders>
              <w:top w:val="single" w:sz="6" w:space="0" w:color="000000"/>
              <w:bottom w:val="single" w:sz="6" w:space="0" w:color="000000"/>
            </w:tcBorders>
          </w:tcPr>
          <w:p w:rsidR="005E07E9" w:rsidRPr="00EA274B" w:rsidRDefault="005E07E9" w:rsidP="002531E4">
            <w:pPr>
              <w:pStyle w:val="Tablecontent"/>
            </w:pPr>
            <w:r w:rsidRPr="00EA274B">
              <w:rPr>
                <w:lang w:val="fr-FR"/>
              </w:rPr>
              <w:t>FROM_SERIALNO</w:t>
            </w:r>
          </w:p>
        </w:tc>
        <w:tc>
          <w:tcPr>
            <w:tcW w:w="1254" w:type="dxa"/>
            <w:tcBorders>
              <w:top w:val="single" w:sz="6" w:space="0" w:color="000000"/>
              <w:bottom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From Serial Number</w:t>
            </w:r>
          </w:p>
        </w:tc>
        <w:tc>
          <w:tcPr>
            <w:tcW w:w="2551" w:type="dxa"/>
            <w:tcBorders>
              <w:top w:val="single" w:sz="6" w:space="0" w:color="000000"/>
              <w:bottom w:val="single" w:sz="6" w:space="0" w:color="000000"/>
            </w:tcBorders>
            <w:vAlign w:val="center"/>
          </w:tcPr>
          <w:p w:rsidR="005E07E9" w:rsidRPr="00EA274B" w:rsidRDefault="005E07E9" w:rsidP="002531E4">
            <w:pPr>
              <w:pStyle w:val="Tablecontent"/>
              <w:rPr>
                <w:rFonts w:cs="Arial"/>
                <w:sz w:val="20"/>
                <w:szCs w:val="20"/>
              </w:rPr>
            </w:pPr>
            <w:r w:rsidRPr="00EA274B">
              <w:rPr>
                <w:rFonts w:cs="Arial"/>
                <w:sz w:val="20"/>
                <w:szCs w:val="20"/>
              </w:rPr>
              <w:t>From serial number for whose status need to change</w:t>
            </w:r>
          </w:p>
        </w:tc>
        <w:tc>
          <w:tcPr>
            <w:tcW w:w="1134" w:type="dxa"/>
            <w:tcBorders>
              <w:top w:val="single" w:sz="6" w:space="0" w:color="000000"/>
              <w:bottom w:val="single" w:sz="6" w:space="0" w:color="000000"/>
            </w:tcBorders>
          </w:tcPr>
          <w:p w:rsidR="005E07E9" w:rsidRPr="00EA274B" w:rsidRDefault="005E07E9" w:rsidP="002531E4">
            <w:pPr>
              <w:pStyle w:val="Tablecontent"/>
            </w:pPr>
            <w:r w:rsidRPr="00EA274B">
              <w:rPr>
                <w:rFonts w:ascii="Courier New" w:hAnsi="Courier New" w:cs="Courier New"/>
                <w:color w:val="000000"/>
                <w:sz w:val="20"/>
                <w:szCs w:val="20"/>
              </w:rPr>
              <w:t>508300001559</w:t>
            </w:r>
          </w:p>
        </w:tc>
        <w:tc>
          <w:tcPr>
            <w:tcW w:w="1901" w:type="dxa"/>
            <w:tcBorders>
              <w:top w:val="single" w:sz="6" w:space="0" w:color="000000"/>
              <w:bottom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N(15)</w:t>
            </w:r>
          </w:p>
        </w:tc>
        <w:tc>
          <w:tcPr>
            <w:tcW w:w="1316" w:type="dxa"/>
            <w:tcBorders>
              <w:top w:val="single" w:sz="6" w:space="0" w:color="000000"/>
              <w:bottom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M</w:t>
            </w:r>
          </w:p>
        </w:tc>
      </w:tr>
      <w:tr w:rsidR="005E07E9" w:rsidRPr="001610D8" w:rsidTr="002531E4">
        <w:trPr>
          <w:trHeight w:val="277"/>
        </w:trPr>
        <w:tc>
          <w:tcPr>
            <w:tcW w:w="1440" w:type="dxa"/>
            <w:tcBorders>
              <w:top w:val="single" w:sz="6" w:space="0" w:color="000000"/>
              <w:bottom w:val="single" w:sz="6" w:space="0" w:color="000000"/>
            </w:tcBorders>
          </w:tcPr>
          <w:p w:rsidR="005E07E9" w:rsidRPr="00EA274B" w:rsidRDefault="005E07E9" w:rsidP="002531E4">
            <w:pPr>
              <w:pStyle w:val="Tablecontent"/>
            </w:pPr>
            <w:r w:rsidRPr="00EA274B">
              <w:rPr>
                <w:lang w:val="fr-FR"/>
              </w:rPr>
              <w:t>TO_SERIALNO</w:t>
            </w:r>
          </w:p>
        </w:tc>
        <w:tc>
          <w:tcPr>
            <w:tcW w:w="1254" w:type="dxa"/>
            <w:tcBorders>
              <w:top w:val="single" w:sz="6" w:space="0" w:color="000000"/>
              <w:bottom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To Serial Number</w:t>
            </w:r>
          </w:p>
        </w:tc>
        <w:tc>
          <w:tcPr>
            <w:tcW w:w="2551" w:type="dxa"/>
            <w:tcBorders>
              <w:top w:val="single" w:sz="6" w:space="0" w:color="000000"/>
              <w:bottom w:val="single" w:sz="6" w:space="0" w:color="000000"/>
            </w:tcBorders>
            <w:vAlign w:val="center"/>
          </w:tcPr>
          <w:p w:rsidR="005E07E9" w:rsidRPr="00EA274B" w:rsidRDefault="005E07E9" w:rsidP="002531E4">
            <w:pPr>
              <w:pStyle w:val="Tablecontent"/>
              <w:rPr>
                <w:rFonts w:cs="Arial"/>
                <w:sz w:val="20"/>
                <w:szCs w:val="20"/>
              </w:rPr>
            </w:pPr>
            <w:r w:rsidRPr="00EA274B">
              <w:rPr>
                <w:rFonts w:cs="Arial"/>
                <w:sz w:val="20"/>
                <w:szCs w:val="20"/>
              </w:rPr>
              <w:t>To serial number for whose status need to change.</w:t>
            </w:r>
          </w:p>
        </w:tc>
        <w:tc>
          <w:tcPr>
            <w:tcW w:w="1134" w:type="dxa"/>
            <w:tcBorders>
              <w:top w:val="single" w:sz="6" w:space="0" w:color="000000"/>
              <w:bottom w:val="single" w:sz="6" w:space="0" w:color="000000"/>
            </w:tcBorders>
          </w:tcPr>
          <w:p w:rsidR="005E07E9" w:rsidRPr="00EA274B" w:rsidRDefault="005E07E9" w:rsidP="002531E4">
            <w:pPr>
              <w:pStyle w:val="Tablecontent"/>
            </w:pPr>
            <w:r w:rsidRPr="00EA274B">
              <w:rPr>
                <w:rFonts w:ascii="Courier New" w:hAnsi="Courier New" w:cs="Courier New"/>
                <w:color w:val="000000"/>
                <w:sz w:val="20"/>
                <w:szCs w:val="20"/>
              </w:rPr>
              <w:t>508300001560</w:t>
            </w:r>
          </w:p>
        </w:tc>
        <w:tc>
          <w:tcPr>
            <w:tcW w:w="1901" w:type="dxa"/>
            <w:tcBorders>
              <w:top w:val="single" w:sz="6" w:space="0" w:color="000000"/>
              <w:bottom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N(15)</w:t>
            </w:r>
          </w:p>
        </w:tc>
        <w:tc>
          <w:tcPr>
            <w:tcW w:w="1316" w:type="dxa"/>
            <w:tcBorders>
              <w:top w:val="single" w:sz="6" w:space="0" w:color="000000"/>
              <w:bottom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M</w:t>
            </w:r>
          </w:p>
        </w:tc>
      </w:tr>
      <w:tr w:rsidR="005E07E9" w:rsidRPr="001610D8" w:rsidTr="002531E4">
        <w:trPr>
          <w:trHeight w:val="277"/>
        </w:trPr>
        <w:tc>
          <w:tcPr>
            <w:tcW w:w="1440" w:type="dxa"/>
            <w:tcBorders>
              <w:top w:val="single" w:sz="6" w:space="0" w:color="000000"/>
              <w:bottom w:val="single" w:sz="6" w:space="0" w:color="000000"/>
            </w:tcBorders>
          </w:tcPr>
          <w:p w:rsidR="005E07E9" w:rsidRPr="00EA274B" w:rsidRDefault="005E07E9" w:rsidP="002531E4">
            <w:pPr>
              <w:pStyle w:val="Tablecontent"/>
            </w:pPr>
            <w:r w:rsidRPr="00EA274B">
              <w:rPr>
                <w:lang w:val="fr-FR"/>
              </w:rPr>
              <w:t>PRE_STATUS</w:t>
            </w:r>
          </w:p>
        </w:tc>
        <w:tc>
          <w:tcPr>
            <w:tcW w:w="1254" w:type="dxa"/>
            <w:tcBorders>
              <w:top w:val="single" w:sz="6" w:space="0" w:color="000000"/>
              <w:bottom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Previous Status</w:t>
            </w:r>
          </w:p>
        </w:tc>
        <w:tc>
          <w:tcPr>
            <w:tcW w:w="2551" w:type="dxa"/>
            <w:tcBorders>
              <w:top w:val="single" w:sz="6" w:space="0" w:color="000000"/>
              <w:bottom w:val="single" w:sz="6" w:space="0" w:color="000000"/>
            </w:tcBorders>
            <w:vAlign w:val="center"/>
          </w:tcPr>
          <w:p w:rsidR="005E07E9" w:rsidRPr="00EA274B" w:rsidRDefault="005E07E9" w:rsidP="002531E4">
            <w:pPr>
              <w:pStyle w:val="Tablecontent"/>
              <w:rPr>
                <w:rFonts w:cs="Arial"/>
                <w:sz w:val="20"/>
                <w:szCs w:val="20"/>
              </w:rPr>
            </w:pPr>
            <w:r w:rsidRPr="00EA274B">
              <w:rPr>
                <w:rFonts w:cs="Arial"/>
                <w:sz w:val="20"/>
                <w:szCs w:val="20"/>
              </w:rPr>
              <w:t>Previous status</w:t>
            </w:r>
          </w:p>
        </w:tc>
        <w:tc>
          <w:tcPr>
            <w:tcW w:w="1134" w:type="dxa"/>
            <w:tcBorders>
              <w:top w:val="single" w:sz="6" w:space="0" w:color="000000"/>
              <w:bottom w:val="single" w:sz="6" w:space="0" w:color="000000"/>
            </w:tcBorders>
          </w:tcPr>
          <w:p w:rsidR="005E07E9" w:rsidRPr="00EA274B" w:rsidRDefault="005E07E9" w:rsidP="002531E4">
            <w:pPr>
              <w:pStyle w:val="Tablecontent"/>
            </w:pPr>
            <w:r w:rsidRPr="00EA274B">
              <w:t>EN/WH</w:t>
            </w:r>
          </w:p>
        </w:tc>
        <w:tc>
          <w:tcPr>
            <w:tcW w:w="1901" w:type="dxa"/>
            <w:tcBorders>
              <w:top w:val="single" w:sz="6" w:space="0" w:color="000000"/>
              <w:bottom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A(5)</w:t>
            </w:r>
          </w:p>
        </w:tc>
        <w:tc>
          <w:tcPr>
            <w:tcW w:w="1316" w:type="dxa"/>
            <w:tcBorders>
              <w:top w:val="single" w:sz="6" w:space="0" w:color="000000"/>
              <w:bottom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p>
        </w:tc>
      </w:tr>
      <w:tr w:rsidR="005E07E9" w:rsidTr="002531E4">
        <w:trPr>
          <w:trHeight w:val="277"/>
        </w:trPr>
        <w:tc>
          <w:tcPr>
            <w:tcW w:w="1440" w:type="dxa"/>
            <w:tcBorders>
              <w:top w:val="single" w:sz="6" w:space="0" w:color="000000"/>
              <w:bottom w:val="single" w:sz="6" w:space="0" w:color="000000"/>
            </w:tcBorders>
          </w:tcPr>
          <w:p w:rsidR="005E07E9" w:rsidRPr="00EA274B" w:rsidRDefault="005E07E9" w:rsidP="002531E4">
            <w:pPr>
              <w:pStyle w:val="Tablecontent"/>
            </w:pPr>
            <w:r w:rsidRPr="00EA274B">
              <w:rPr>
                <w:lang w:val="fr-FR"/>
              </w:rPr>
              <w:t>REQ_STATUS</w:t>
            </w:r>
          </w:p>
        </w:tc>
        <w:tc>
          <w:tcPr>
            <w:tcW w:w="1254" w:type="dxa"/>
            <w:tcBorders>
              <w:top w:val="single" w:sz="6" w:space="0" w:color="000000"/>
              <w:bottom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Current Status</w:t>
            </w:r>
          </w:p>
        </w:tc>
        <w:tc>
          <w:tcPr>
            <w:tcW w:w="2551" w:type="dxa"/>
            <w:tcBorders>
              <w:top w:val="single" w:sz="6" w:space="0" w:color="000000"/>
              <w:bottom w:val="single" w:sz="6" w:space="0" w:color="000000"/>
            </w:tcBorders>
            <w:vAlign w:val="center"/>
          </w:tcPr>
          <w:p w:rsidR="005E07E9" w:rsidRPr="00EA274B" w:rsidRDefault="005E07E9" w:rsidP="002531E4">
            <w:pPr>
              <w:pStyle w:val="Tablecontent"/>
              <w:rPr>
                <w:rFonts w:cs="Arial"/>
                <w:sz w:val="20"/>
                <w:szCs w:val="20"/>
              </w:rPr>
            </w:pPr>
            <w:r w:rsidRPr="00EA274B">
              <w:rPr>
                <w:rFonts w:cs="Arial"/>
                <w:sz w:val="20"/>
                <w:szCs w:val="20"/>
              </w:rPr>
              <w:t>Migrated status</w:t>
            </w:r>
          </w:p>
        </w:tc>
        <w:tc>
          <w:tcPr>
            <w:tcW w:w="1134" w:type="dxa"/>
            <w:tcBorders>
              <w:top w:val="single" w:sz="6" w:space="0" w:color="000000"/>
              <w:bottom w:val="single" w:sz="6" w:space="0" w:color="000000"/>
            </w:tcBorders>
          </w:tcPr>
          <w:p w:rsidR="005E07E9" w:rsidRPr="00EA274B" w:rsidRDefault="005E07E9" w:rsidP="002531E4">
            <w:pPr>
              <w:pStyle w:val="Tablecontent"/>
            </w:pPr>
            <w:r w:rsidRPr="00EA274B">
              <w:t>EN/WH</w:t>
            </w:r>
          </w:p>
        </w:tc>
        <w:tc>
          <w:tcPr>
            <w:tcW w:w="1901" w:type="dxa"/>
            <w:tcBorders>
              <w:top w:val="single" w:sz="6" w:space="0" w:color="000000"/>
              <w:bottom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A(5)</w:t>
            </w:r>
          </w:p>
        </w:tc>
        <w:tc>
          <w:tcPr>
            <w:tcW w:w="1316" w:type="dxa"/>
            <w:tcBorders>
              <w:top w:val="single" w:sz="6" w:space="0" w:color="000000"/>
              <w:bottom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p>
        </w:tc>
      </w:tr>
      <w:tr w:rsidR="005E07E9" w:rsidTr="002531E4">
        <w:trPr>
          <w:trHeight w:val="277"/>
        </w:trPr>
        <w:tc>
          <w:tcPr>
            <w:tcW w:w="1440" w:type="dxa"/>
            <w:tcBorders>
              <w:top w:val="single" w:sz="6" w:space="0" w:color="000000"/>
              <w:bottom w:val="single" w:sz="6" w:space="0" w:color="000000"/>
            </w:tcBorders>
          </w:tcPr>
          <w:p w:rsidR="005E07E9" w:rsidRDefault="005E07E9" w:rsidP="002531E4">
            <w:pPr>
              <w:pStyle w:val="Tablecontent"/>
            </w:pPr>
            <w:r>
              <w:t>TXNSTATUS</w:t>
            </w:r>
          </w:p>
        </w:tc>
        <w:tc>
          <w:tcPr>
            <w:tcW w:w="1254" w:type="dxa"/>
            <w:tcBorders>
              <w:top w:val="single" w:sz="6" w:space="0" w:color="000000"/>
              <w:bottom w:val="single" w:sz="6" w:space="0" w:color="000000"/>
            </w:tcBorders>
          </w:tcPr>
          <w:p w:rsidR="005E07E9" w:rsidRDefault="005E07E9" w:rsidP="002531E4">
            <w:pPr>
              <w:pStyle w:val="Tablecontent"/>
            </w:pPr>
            <w:r>
              <w:t>Transaction Status</w:t>
            </w:r>
          </w:p>
        </w:tc>
        <w:tc>
          <w:tcPr>
            <w:tcW w:w="2551" w:type="dxa"/>
            <w:tcBorders>
              <w:top w:val="single" w:sz="6" w:space="0" w:color="000000"/>
              <w:bottom w:val="single" w:sz="6" w:space="0" w:color="000000"/>
            </w:tcBorders>
          </w:tcPr>
          <w:p w:rsidR="005E07E9" w:rsidRDefault="005E07E9" w:rsidP="002531E4">
            <w:pPr>
              <w:pStyle w:val="Tablecontent"/>
            </w:pPr>
            <w:r>
              <w:t>Status of the request</w:t>
            </w:r>
          </w:p>
          <w:p w:rsidR="005E07E9" w:rsidRDefault="005E07E9" w:rsidP="005E07E9">
            <w:pPr>
              <w:pStyle w:val="TableListBullet1"/>
              <w:numPr>
                <w:ilvl w:val="0"/>
                <w:numId w:val="2"/>
              </w:numPr>
              <w:jc w:val="left"/>
            </w:pPr>
            <w:r>
              <w:t xml:space="preserve">Transaction Status= 200 means Success, </w:t>
            </w:r>
          </w:p>
          <w:p w:rsidR="005E07E9" w:rsidRDefault="005E07E9" w:rsidP="005E07E9">
            <w:pPr>
              <w:pStyle w:val="TableListBullet1"/>
              <w:numPr>
                <w:ilvl w:val="0"/>
                <w:numId w:val="2"/>
              </w:numPr>
              <w:jc w:val="left"/>
            </w:pPr>
            <w:r>
              <w:t xml:space="preserve">Transaction Status Other than 200 means failed </w:t>
            </w:r>
          </w:p>
        </w:tc>
        <w:tc>
          <w:tcPr>
            <w:tcW w:w="1134" w:type="dxa"/>
            <w:tcBorders>
              <w:top w:val="single" w:sz="6" w:space="0" w:color="000000"/>
              <w:bottom w:val="single" w:sz="6" w:space="0" w:color="000000"/>
            </w:tcBorders>
          </w:tcPr>
          <w:p w:rsidR="005E07E9" w:rsidRDefault="005E07E9" w:rsidP="002531E4">
            <w:pPr>
              <w:pStyle w:val="Tablecontent"/>
            </w:pPr>
            <w:r>
              <w:t>200</w:t>
            </w:r>
          </w:p>
        </w:tc>
        <w:tc>
          <w:tcPr>
            <w:tcW w:w="1901" w:type="dxa"/>
            <w:tcBorders>
              <w:top w:val="single" w:sz="6" w:space="0" w:color="000000"/>
              <w:bottom w:val="single" w:sz="6" w:space="0" w:color="000000"/>
            </w:tcBorders>
          </w:tcPr>
          <w:p w:rsidR="005E07E9" w:rsidRDefault="005E07E9" w:rsidP="002531E4">
            <w:pPr>
              <w:pStyle w:val="Tablecontent"/>
            </w:pPr>
            <w:r>
              <w:t>N (10)</w:t>
            </w:r>
          </w:p>
        </w:tc>
        <w:tc>
          <w:tcPr>
            <w:tcW w:w="1316" w:type="dxa"/>
            <w:tcBorders>
              <w:top w:val="single" w:sz="6" w:space="0" w:color="000000"/>
              <w:bottom w:val="single" w:sz="6" w:space="0" w:color="000000"/>
            </w:tcBorders>
          </w:tcPr>
          <w:p w:rsidR="005E07E9" w:rsidRDefault="005E07E9" w:rsidP="002531E4">
            <w:pPr>
              <w:pStyle w:val="Tablecontent"/>
            </w:pPr>
            <w:r>
              <w:t>M</w:t>
            </w:r>
          </w:p>
        </w:tc>
      </w:tr>
      <w:tr w:rsidR="005E07E9" w:rsidTr="002531E4">
        <w:trPr>
          <w:trHeight w:val="277"/>
        </w:trPr>
        <w:tc>
          <w:tcPr>
            <w:tcW w:w="1440" w:type="dxa"/>
            <w:tcBorders>
              <w:top w:val="single" w:sz="6" w:space="0" w:color="000000"/>
              <w:bottom w:val="single" w:sz="6" w:space="0" w:color="000000"/>
            </w:tcBorders>
          </w:tcPr>
          <w:p w:rsidR="005E07E9" w:rsidRDefault="005E07E9" w:rsidP="002531E4">
            <w:pPr>
              <w:pStyle w:val="Tablecontent"/>
            </w:pPr>
            <w:r w:rsidRPr="00E657C6">
              <w:rPr>
                <w:lang w:val="fr-FR"/>
              </w:rPr>
              <w:t>MESSAGE</w:t>
            </w:r>
          </w:p>
        </w:tc>
        <w:tc>
          <w:tcPr>
            <w:tcW w:w="1254" w:type="dxa"/>
            <w:tcBorders>
              <w:top w:val="single" w:sz="6" w:space="0" w:color="000000"/>
              <w:bottom w:val="single" w:sz="6" w:space="0" w:color="000000"/>
            </w:tcBorders>
          </w:tcPr>
          <w:p w:rsidR="005E07E9" w:rsidRDefault="005E07E9" w:rsidP="002531E4">
            <w:pPr>
              <w:pStyle w:val="Tablecontent"/>
            </w:pPr>
            <w:r>
              <w:t>Transaction Message</w:t>
            </w:r>
          </w:p>
        </w:tc>
        <w:tc>
          <w:tcPr>
            <w:tcW w:w="2551" w:type="dxa"/>
            <w:tcBorders>
              <w:top w:val="single" w:sz="6" w:space="0" w:color="000000"/>
              <w:bottom w:val="single" w:sz="6" w:space="0" w:color="000000"/>
            </w:tcBorders>
          </w:tcPr>
          <w:p w:rsidR="005E07E9" w:rsidRDefault="005E07E9" w:rsidP="002531E4">
            <w:pPr>
              <w:pStyle w:val="Tablecontent"/>
            </w:pPr>
            <w:r>
              <w:t>Success or Failure Reason</w:t>
            </w:r>
          </w:p>
        </w:tc>
        <w:tc>
          <w:tcPr>
            <w:tcW w:w="1134" w:type="dxa"/>
            <w:tcBorders>
              <w:top w:val="single" w:sz="6" w:space="0" w:color="000000"/>
              <w:bottom w:val="single" w:sz="6" w:space="0" w:color="000000"/>
            </w:tcBorders>
          </w:tcPr>
          <w:p w:rsidR="005E07E9" w:rsidRDefault="005E07E9" w:rsidP="002531E4">
            <w:pPr>
              <w:pStyle w:val="Tablecontent"/>
            </w:pPr>
            <w:r>
              <w:t>Transaction Success</w:t>
            </w:r>
          </w:p>
        </w:tc>
        <w:tc>
          <w:tcPr>
            <w:tcW w:w="1901" w:type="dxa"/>
            <w:tcBorders>
              <w:top w:val="single" w:sz="6" w:space="0" w:color="000000"/>
              <w:bottom w:val="single" w:sz="6" w:space="0" w:color="000000"/>
            </w:tcBorders>
          </w:tcPr>
          <w:p w:rsidR="005E07E9" w:rsidRPr="00E06C04" w:rsidRDefault="005E07E9" w:rsidP="002531E4">
            <w:pPr>
              <w:pStyle w:val="Tablecontent"/>
              <w:rPr>
                <w:lang w:val="en-IN"/>
              </w:rPr>
            </w:pPr>
            <w:r w:rsidRPr="00E06C04">
              <w:rPr>
                <w:lang w:val="en-IN"/>
              </w:rPr>
              <w:t>A (500)</w:t>
            </w:r>
          </w:p>
        </w:tc>
        <w:tc>
          <w:tcPr>
            <w:tcW w:w="1316" w:type="dxa"/>
            <w:tcBorders>
              <w:top w:val="single" w:sz="6" w:space="0" w:color="000000"/>
              <w:bottom w:val="single" w:sz="6" w:space="0" w:color="000000"/>
            </w:tcBorders>
          </w:tcPr>
          <w:p w:rsidR="005E07E9" w:rsidRPr="00E06C04" w:rsidRDefault="005E07E9" w:rsidP="002531E4">
            <w:pPr>
              <w:pStyle w:val="Tablecontent"/>
              <w:rPr>
                <w:lang w:val="en-IN"/>
              </w:rPr>
            </w:pPr>
            <w:r w:rsidRPr="00E06C04">
              <w:rPr>
                <w:lang w:val="en-IN"/>
              </w:rPr>
              <w:t>O</w:t>
            </w:r>
          </w:p>
          <w:p w:rsidR="005E07E9" w:rsidRPr="00E06C04" w:rsidRDefault="005E07E9" w:rsidP="002531E4">
            <w:pPr>
              <w:pStyle w:val="Tablecontent"/>
              <w:rPr>
                <w:lang w:val="en-IN"/>
              </w:rPr>
            </w:pPr>
            <w:r w:rsidRPr="00E06C04">
              <w:rPr>
                <w:lang w:val="en-IN"/>
              </w:rPr>
              <w:t>(Tag is mandatory)</w:t>
            </w:r>
          </w:p>
        </w:tc>
      </w:tr>
    </w:tbl>
    <w:p w:rsidR="005E07E9" w:rsidRDefault="005E07E9" w:rsidP="005E07E9">
      <w:pPr>
        <w:pStyle w:val="BodyText2"/>
        <w:rPr>
          <w:b/>
          <w:u w:val="single"/>
        </w:rPr>
      </w:pPr>
    </w:p>
    <w:p w:rsidR="005E07E9" w:rsidRDefault="005E07E9" w:rsidP="005E07E9">
      <w:pPr>
        <w:pStyle w:val="BodyText2"/>
        <w:rPr>
          <w:b/>
        </w:rPr>
      </w:pPr>
    </w:p>
    <w:p w:rsidR="005E07E9" w:rsidRDefault="005E07E9" w:rsidP="005E07E9">
      <w:pPr>
        <w:ind w:firstLine="270"/>
        <w:rPr>
          <w:rFonts w:ascii="Arial" w:hAnsi="Arial" w:cs="Arial"/>
          <w:b/>
          <w:bCs/>
          <w:sz w:val="20"/>
          <w:szCs w:val="20"/>
          <w:u w:val="single"/>
        </w:rPr>
      </w:pPr>
      <w:r w:rsidRPr="00A22F9F">
        <w:rPr>
          <w:rFonts w:ascii="Arial" w:hAnsi="Arial" w:cs="Arial"/>
          <w:b/>
          <w:bCs/>
          <w:sz w:val="20"/>
          <w:szCs w:val="20"/>
          <w:u w:val="single"/>
        </w:rPr>
        <w:t>Parameter Details:</w:t>
      </w:r>
    </w:p>
    <w:p w:rsidR="005E07E9" w:rsidRPr="00A22F9F" w:rsidRDefault="005E07E9" w:rsidP="005E07E9">
      <w:pPr>
        <w:ind w:firstLine="270"/>
        <w:rPr>
          <w:rFonts w:ascii="Arial" w:hAnsi="Arial" w:cs="Arial"/>
          <w:b/>
          <w:bCs/>
          <w:sz w:val="20"/>
          <w:szCs w:val="20"/>
          <w:u w:val="single"/>
        </w:rPr>
      </w:pPr>
    </w:p>
    <w:p w:rsidR="005E07E9" w:rsidRDefault="005E07E9" w:rsidP="005E07E9">
      <w:pPr>
        <w:pStyle w:val="Footer"/>
        <w:numPr>
          <w:ilvl w:val="0"/>
          <w:numId w:val="48"/>
        </w:numPr>
        <w:tabs>
          <w:tab w:val="clear" w:pos="4320"/>
          <w:tab w:val="clear" w:pos="8640"/>
        </w:tabs>
        <w:ind w:left="540"/>
        <w:jc w:val="both"/>
        <w:rPr>
          <w:rFonts w:ascii="Arial" w:hAnsi="Arial" w:cs="Arial"/>
          <w:sz w:val="20"/>
          <w:szCs w:val="20"/>
        </w:rPr>
      </w:pPr>
      <w:r>
        <w:rPr>
          <w:b/>
        </w:rPr>
        <w:t>Transaction</w:t>
      </w:r>
      <w:r w:rsidRPr="008D4BF2">
        <w:rPr>
          <w:b/>
        </w:rPr>
        <w:t>Status</w:t>
      </w:r>
      <w:r w:rsidRPr="00BA1949">
        <w:rPr>
          <w:rFonts w:ascii="Arial" w:hAnsi="Arial" w:cs="Arial"/>
          <w:b/>
          <w:bCs/>
          <w:sz w:val="20"/>
          <w:szCs w:val="20"/>
        </w:rPr>
        <w:t xml:space="preserve">: </w:t>
      </w:r>
      <w:r>
        <w:rPr>
          <w:rFonts w:ascii="Arial" w:hAnsi="Arial" w:cs="Arial"/>
          <w:sz w:val="20"/>
          <w:szCs w:val="20"/>
        </w:rPr>
        <w:t>Status of the Request</w:t>
      </w:r>
      <w:r w:rsidRPr="00BA1949">
        <w:rPr>
          <w:rFonts w:ascii="Arial" w:hAnsi="Arial" w:cs="Arial"/>
          <w:sz w:val="20"/>
          <w:szCs w:val="20"/>
        </w:rPr>
        <w:t>.</w:t>
      </w:r>
    </w:p>
    <w:p w:rsidR="005E07E9" w:rsidRDefault="005E07E9" w:rsidP="005E07E9">
      <w:pPr>
        <w:pStyle w:val="Footer"/>
        <w:numPr>
          <w:ilvl w:val="0"/>
          <w:numId w:val="48"/>
        </w:numPr>
        <w:tabs>
          <w:tab w:val="clear" w:pos="4320"/>
          <w:tab w:val="clear" w:pos="8640"/>
        </w:tabs>
        <w:ind w:left="540"/>
        <w:jc w:val="both"/>
        <w:rPr>
          <w:rFonts w:ascii="Arial" w:hAnsi="Arial" w:cs="Arial"/>
          <w:sz w:val="20"/>
          <w:szCs w:val="20"/>
        </w:rPr>
      </w:pPr>
      <w:r w:rsidRPr="00BA1949">
        <w:rPr>
          <w:rFonts w:ascii="Arial" w:hAnsi="Arial" w:cs="Arial"/>
          <w:b/>
          <w:bCs/>
          <w:sz w:val="20"/>
          <w:szCs w:val="20"/>
        </w:rPr>
        <w:t xml:space="preserve">SerialNo: </w:t>
      </w:r>
      <w:r w:rsidRPr="00BA1949">
        <w:rPr>
          <w:rFonts w:ascii="Arial" w:hAnsi="Arial" w:cs="Arial"/>
          <w:sz w:val="20"/>
          <w:szCs w:val="20"/>
        </w:rPr>
        <w:t>Voucher Serial no.</w:t>
      </w:r>
    </w:p>
    <w:p w:rsidR="005E07E9" w:rsidRPr="00BA1949" w:rsidRDefault="005E07E9" w:rsidP="005E07E9">
      <w:pPr>
        <w:pStyle w:val="Footer"/>
        <w:numPr>
          <w:ilvl w:val="0"/>
          <w:numId w:val="48"/>
        </w:numPr>
        <w:tabs>
          <w:tab w:val="clear" w:pos="4320"/>
          <w:tab w:val="clear" w:pos="8640"/>
        </w:tabs>
        <w:ind w:left="540"/>
        <w:jc w:val="both"/>
        <w:rPr>
          <w:rFonts w:ascii="Arial" w:hAnsi="Arial" w:cs="Arial"/>
          <w:sz w:val="20"/>
          <w:szCs w:val="20"/>
        </w:rPr>
      </w:pPr>
      <w:r w:rsidRPr="00BA1949">
        <w:rPr>
          <w:rFonts w:ascii="Arial" w:hAnsi="Arial" w:cs="Arial"/>
          <w:b/>
          <w:bCs/>
          <w:sz w:val="20"/>
          <w:szCs w:val="20"/>
        </w:rPr>
        <w:t xml:space="preserve">TopUp: </w:t>
      </w:r>
      <w:r w:rsidRPr="00BA1949">
        <w:rPr>
          <w:rFonts w:ascii="Arial" w:hAnsi="Arial" w:cs="Arial"/>
          <w:bCs/>
          <w:sz w:val="20"/>
          <w:szCs w:val="20"/>
        </w:rPr>
        <w:t>Attribute associated with voucher to identify the amount that will be credited in subscribers account.</w:t>
      </w:r>
    </w:p>
    <w:p w:rsidR="005E07E9" w:rsidRPr="00BA1949" w:rsidRDefault="005E07E9" w:rsidP="005E07E9">
      <w:pPr>
        <w:pStyle w:val="Footer"/>
        <w:numPr>
          <w:ilvl w:val="0"/>
          <w:numId w:val="48"/>
        </w:numPr>
        <w:tabs>
          <w:tab w:val="clear" w:pos="4320"/>
          <w:tab w:val="clear" w:pos="8640"/>
        </w:tabs>
        <w:ind w:left="540"/>
        <w:jc w:val="both"/>
        <w:rPr>
          <w:rFonts w:ascii="Arial" w:hAnsi="Arial" w:cs="Arial"/>
          <w:sz w:val="20"/>
          <w:szCs w:val="20"/>
        </w:rPr>
      </w:pPr>
      <w:r w:rsidRPr="00BA1949">
        <w:rPr>
          <w:rFonts w:ascii="Arial" w:hAnsi="Arial" w:cs="Arial"/>
          <w:b/>
          <w:bCs/>
          <w:sz w:val="20"/>
          <w:szCs w:val="20"/>
        </w:rPr>
        <w:t>Error</w:t>
      </w:r>
      <w:r w:rsidRPr="00BA1949">
        <w:rPr>
          <w:rFonts w:ascii="Arial" w:hAnsi="Arial" w:cs="Arial"/>
          <w:sz w:val="20"/>
          <w:szCs w:val="20"/>
        </w:rPr>
        <w:t>: Error is a common parameter used to display errors due to incorrect request format or invalid parameters. Error can be various types like Malformed Request, PIN Not Found, etc.</w:t>
      </w:r>
    </w:p>
    <w:p w:rsidR="00337049" w:rsidRDefault="00337049" w:rsidP="00633175">
      <w:pPr>
        <w:pStyle w:val="BodyText2"/>
        <w:rPr>
          <w:lang w:val="en-IN"/>
        </w:rPr>
      </w:pPr>
    </w:p>
    <w:p w:rsidR="00337049" w:rsidRDefault="00337049" w:rsidP="00633175">
      <w:pPr>
        <w:pStyle w:val="BodyText2"/>
        <w:rPr>
          <w:lang w:val="en-IN"/>
        </w:rPr>
      </w:pPr>
    </w:p>
    <w:p w:rsidR="00337049" w:rsidRDefault="00337049" w:rsidP="00633175">
      <w:pPr>
        <w:pStyle w:val="BodyText2"/>
        <w:rPr>
          <w:lang w:val="en-IN"/>
        </w:rPr>
      </w:pPr>
    </w:p>
    <w:p w:rsidR="00337049" w:rsidRDefault="00337049" w:rsidP="00633175">
      <w:pPr>
        <w:pStyle w:val="BodyText2"/>
        <w:rPr>
          <w:lang w:val="en-IN"/>
        </w:rPr>
      </w:pPr>
    </w:p>
    <w:p w:rsidR="00337049" w:rsidRDefault="00337049" w:rsidP="00633175">
      <w:pPr>
        <w:pStyle w:val="BodyText2"/>
        <w:rPr>
          <w:lang w:val="en-IN"/>
        </w:rPr>
      </w:pPr>
    </w:p>
    <w:p w:rsidR="00337049" w:rsidRDefault="00337049" w:rsidP="00633175">
      <w:pPr>
        <w:pStyle w:val="BodyText2"/>
        <w:rPr>
          <w:lang w:val="en-IN"/>
        </w:rPr>
      </w:pPr>
    </w:p>
    <w:p w:rsidR="00337049" w:rsidRDefault="00337049" w:rsidP="00633175">
      <w:pPr>
        <w:pStyle w:val="BodyText2"/>
        <w:rPr>
          <w:lang w:val="en-IN"/>
        </w:rPr>
      </w:pPr>
    </w:p>
    <w:p w:rsidR="00337049" w:rsidRDefault="00337049" w:rsidP="00633175">
      <w:pPr>
        <w:pStyle w:val="BodyText2"/>
        <w:rPr>
          <w:lang w:val="en-IN"/>
        </w:rPr>
      </w:pPr>
    </w:p>
    <w:p w:rsidR="00337049" w:rsidRDefault="00337049" w:rsidP="00633175">
      <w:pPr>
        <w:pStyle w:val="BodyText2"/>
        <w:rPr>
          <w:lang w:val="en-IN"/>
        </w:rPr>
      </w:pPr>
    </w:p>
    <w:p w:rsidR="00337049" w:rsidRDefault="00337049" w:rsidP="00633175">
      <w:pPr>
        <w:pStyle w:val="BodyText2"/>
        <w:rPr>
          <w:lang w:val="en-IN"/>
        </w:rPr>
      </w:pPr>
    </w:p>
    <w:p w:rsidR="00337049" w:rsidRDefault="00337049" w:rsidP="00633175">
      <w:pPr>
        <w:pStyle w:val="BodyText2"/>
        <w:rPr>
          <w:lang w:val="en-IN"/>
        </w:rPr>
      </w:pPr>
    </w:p>
    <w:p w:rsidR="00337049" w:rsidRDefault="00337049" w:rsidP="00633175">
      <w:pPr>
        <w:pStyle w:val="BodyText2"/>
        <w:rPr>
          <w:lang w:val="en-IN"/>
        </w:rPr>
      </w:pPr>
    </w:p>
    <w:p w:rsidR="00337049" w:rsidRDefault="00337049" w:rsidP="00633175">
      <w:pPr>
        <w:pStyle w:val="BodyText2"/>
        <w:rPr>
          <w:lang w:val="en-IN"/>
        </w:rPr>
      </w:pPr>
    </w:p>
    <w:p w:rsidR="00337049" w:rsidRDefault="00337049" w:rsidP="00633175">
      <w:pPr>
        <w:pStyle w:val="BodyText2"/>
        <w:rPr>
          <w:lang w:val="en-IN"/>
        </w:rPr>
      </w:pPr>
    </w:p>
    <w:p w:rsidR="00337049" w:rsidRDefault="00337049" w:rsidP="00633175">
      <w:pPr>
        <w:pStyle w:val="BodyText2"/>
        <w:rPr>
          <w:lang w:val="en-IN"/>
        </w:rPr>
      </w:pPr>
    </w:p>
    <w:p w:rsidR="00337049" w:rsidRDefault="00337049" w:rsidP="00633175">
      <w:pPr>
        <w:pStyle w:val="BodyText2"/>
        <w:rPr>
          <w:lang w:val="en-IN"/>
        </w:rPr>
      </w:pPr>
    </w:p>
    <w:p w:rsidR="00337049" w:rsidRDefault="00337049" w:rsidP="00633175">
      <w:pPr>
        <w:pStyle w:val="BodyText2"/>
        <w:rPr>
          <w:lang w:val="en-IN"/>
        </w:rPr>
      </w:pPr>
    </w:p>
    <w:p w:rsidR="00337049" w:rsidRPr="00425C8F" w:rsidRDefault="00337049" w:rsidP="00633175">
      <w:pPr>
        <w:pStyle w:val="BodyText2"/>
        <w:rPr>
          <w:lang w:val="en-IN"/>
        </w:rPr>
      </w:pPr>
    </w:p>
    <w:p w:rsidR="00064A34" w:rsidRDefault="00064A34" w:rsidP="00633175">
      <w:pPr>
        <w:pStyle w:val="BodyText2"/>
        <w:rPr>
          <w:lang w:val="en-IN"/>
        </w:rPr>
      </w:pPr>
    </w:p>
    <w:p w:rsidR="003A4B48" w:rsidRDefault="003A4B48" w:rsidP="00633175">
      <w:pPr>
        <w:pStyle w:val="BodyText2"/>
        <w:rPr>
          <w:lang w:val="en-IN"/>
        </w:rPr>
      </w:pPr>
    </w:p>
    <w:p w:rsidR="00DA1BF5" w:rsidRDefault="00DA1BF5" w:rsidP="003D13CD">
      <w:pPr>
        <w:pStyle w:val="BodyText2"/>
      </w:pPr>
    </w:p>
    <w:p w:rsidR="00DA1BF5" w:rsidRPr="00044F7F" w:rsidRDefault="00DA1BF5" w:rsidP="00044F7F">
      <w:pPr>
        <w:pStyle w:val="Heading1"/>
        <w:numPr>
          <w:ilvl w:val="1"/>
          <w:numId w:val="65"/>
        </w:numPr>
        <w:jc w:val="left"/>
        <w:rPr>
          <w:rFonts w:ascii="Arial Narrow" w:hAnsi="Arial Narrow"/>
          <w:sz w:val="40"/>
          <w:szCs w:val="40"/>
        </w:rPr>
      </w:pPr>
      <w:bookmarkStart w:id="611" w:name="_CP2P_Services"/>
      <w:bookmarkStart w:id="612" w:name="_Toc284720060"/>
      <w:bookmarkStart w:id="613" w:name="_Toc329006768"/>
      <w:bookmarkStart w:id="614" w:name="_Toc427753113"/>
      <w:bookmarkEnd w:id="611"/>
      <w:r w:rsidRPr="00044F7F">
        <w:rPr>
          <w:rFonts w:ascii="Arial Narrow" w:hAnsi="Arial Narrow"/>
          <w:sz w:val="40"/>
          <w:szCs w:val="40"/>
        </w:rPr>
        <w:t>CP2P Services</w:t>
      </w:r>
      <w:bookmarkEnd w:id="612"/>
      <w:bookmarkEnd w:id="613"/>
      <w:bookmarkEnd w:id="614"/>
    </w:p>
    <w:p w:rsidR="00DA1BF5" w:rsidRDefault="00DA1BF5" w:rsidP="009C6EAF"/>
    <w:p w:rsidR="00DA1BF5" w:rsidRDefault="00DA1BF5" w:rsidP="009C6EAF"/>
    <w:p w:rsidR="00DA1BF5" w:rsidRDefault="00DA1BF5" w:rsidP="00044F7F">
      <w:pPr>
        <w:pStyle w:val="Heading2"/>
        <w:keepNext/>
        <w:numPr>
          <w:ilvl w:val="2"/>
          <w:numId w:val="65"/>
        </w:numPr>
        <w:pBdr>
          <w:bottom w:val="single" w:sz="8" w:space="1" w:color="FF9900"/>
        </w:pBdr>
        <w:tabs>
          <w:tab w:val="clear" w:pos="720"/>
        </w:tabs>
        <w:spacing w:before="120"/>
      </w:pPr>
      <w:bookmarkStart w:id="615" w:name="_Account_Information_and"/>
      <w:bookmarkStart w:id="616" w:name="_Toc284720061"/>
      <w:bookmarkStart w:id="617" w:name="_Toc329006769"/>
      <w:bookmarkStart w:id="618" w:name="_Toc427753114"/>
      <w:bookmarkEnd w:id="615"/>
      <w:r>
        <w:t>Account Information and Credit Transfer</w:t>
      </w:r>
      <w:bookmarkEnd w:id="616"/>
      <w:bookmarkEnd w:id="617"/>
      <w:bookmarkEnd w:id="618"/>
    </w:p>
    <w:p w:rsidR="00DA1BF5" w:rsidRDefault="00DA1BF5" w:rsidP="00BE11FD">
      <w:pPr>
        <w:pStyle w:val="BodyText2"/>
        <w:numPr>
          <w:ilvl w:val="0"/>
          <w:numId w:val="72"/>
        </w:numPr>
        <w:jc w:val="left"/>
        <w:rPr>
          <w:b/>
          <w:bCs/>
        </w:rPr>
      </w:pPr>
      <w:r>
        <w:t>Credit Transfer in PreTUPS can be happened between two subscribers. Credit transfer will be in two-step process in case of External system Browser. (In case of Short code Account information is not applicable)</w:t>
      </w:r>
    </w:p>
    <w:p w:rsidR="00DA1BF5" w:rsidRDefault="00DA1BF5" w:rsidP="009C6EAF">
      <w:pPr>
        <w:pStyle w:val="BodyText20"/>
        <w:rPr>
          <w:b w:val="0"/>
          <w:bCs w:val="0"/>
          <w:color w:val="auto"/>
        </w:rPr>
      </w:pPr>
    </w:p>
    <w:p w:rsidR="00DA1BF5" w:rsidRDefault="00DA1BF5" w:rsidP="00BE11FD">
      <w:pPr>
        <w:pStyle w:val="Heading3"/>
        <w:numPr>
          <w:ilvl w:val="0"/>
          <w:numId w:val="0"/>
        </w:numPr>
        <w:tabs>
          <w:tab w:val="clear" w:pos="720"/>
          <w:tab w:val="clear" w:pos="900"/>
          <w:tab w:val="left" w:pos="1440"/>
        </w:tabs>
        <w:ind w:left="1080"/>
        <w:jc w:val="both"/>
      </w:pPr>
      <w:bookmarkStart w:id="619" w:name="_XML_Request_Syntax"/>
      <w:bookmarkStart w:id="620" w:name="_Toc284720062"/>
      <w:bookmarkStart w:id="621" w:name="_Toc329006770"/>
      <w:bookmarkStart w:id="622" w:name="_Toc427753115"/>
      <w:bookmarkEnd w:id="619"/>
      <w:r>
        <w:t>XML Request Syntax</w:t>
      </w:r>
      <w:bookmarkEnd w:id="620"/>
      <w:bookmarkEnd w:id="621"/>
      <w:bookmarkEnd w:id="622"/>
    </w:p>
    <w:p w:rsidR="00DA1BF5" w:rsidRDefault="00DA1BF5" w:rsidP="00BE11FD">
      <w:pPr>
        <w:pStyle w:val="BodyText2"/>
        <w:numPr>
          <w:ilvl w:val="0"/>
          <w:numId w:val="72"/>
        </w:numPr>
        <w:ind w:left="720"/>
        <w:jc w:val="left"/>
      </w:pPr>
      <w:r>
        <w:t>The External system Browser will send the Account information request to PreTUPS. The request format and details of request are mentioned below.</w:t>
      </w:r>
    </w:p>
    <w:p w:rsidR="00DA1BF5" w:rsidRDefault="00DA1BF5" w:rsidP="00BE11FD">
      <w:pPr>
        <w:pStyle w:val="BodyText2"/>
        <w:numPr>
          <w:ilvl w:val="0"/>
          <w:numId w:val="72"/>
        </w:numPr>
        <w:ind w:left="720"/>
      </w:pPr>
    </w:p>
    <w:p w:rsidR="00DA1BF5" w:rsidRDefault="00DA1BF5" w:rsidP="00BE11FD">
      <w:pPr>
        <w:pStyle w:val="BodyText2"/>
        <w:numPr>
          <w:ilvl w:val="0"/>
          <w:numId w:val="72"/>
        </w:numPr>
        <w:rPr>
          <w:b/>
          <w:bCs/>
          <w:u w:val="single"/>
        </w:rPr>
      </w:pPr>
      <w:r>
        <w:rPr>
          <w:b/>
          <w:bCs/>
          <w:u w:val="single"/>
        </w:rPr>
        <w:t>Request Syntax</w:t>
      </w:r>
    </w:p>
    <w:p w:rsidR="00DA1BF5" w:rsidRDefault="00DA1BF5" w:rsidP="00BE11FD">
      <w:pPr>
        <w:pStyle w:val="BodyText2"/>
        <w:numPr>
          <w:ilvl w:val="0"/>
          <w:numId w:val="72"/>
        </w:numPr>
        <w:ind w:left="720"/>
      </w:pPr>
      <w:r>
        <w:t>&lt;?xml version="1.0"?&gt;</w:t>
      </w:r>
    </w:p>
    <w:p w:rsidR="00DA1BF5" w:rsidRDefault="00DA1BF5" w:rsidP="00BE11FD">
      <w:pPr>
        <w:pStyle w:val="BodyText2"/>
        <w:numPr>
          <w:ilvl w:val="0"/>
          <w:numId w:val="72"/>
        </w:numPr>
        <w:ind w:left="720"/>
        <w:jc w:val="left"/>
      </w:pPr>
      <w:r>
        <w:t>&lt;!DOCTYPE COMMAND PUBLIC"-//Ocam//DTD XML Command 1.0//EN" "xml/command.dtd"&gt;</w:t>
      </w:r>
    </w:p>
    <w:p w:rsidR="00DA1BF5" w:rsidRDefault="00DA1BF5" w:rsidP="00BE11FD">
      <w:pPr>
        <w:pStyle w:val="BodyText2"/>
        <w:numPr>
          <w:ilvl w:val="0"/>
          <w:numId w:val="72"/>
        </w:numPr>
        <w:ind w:left="720"/>
      </w:pPr>
      <w:r>
        <w:t>&lt;COMMAND&gt;</w:t>
      </w:r>
    </w:p>
    <w:p w:rsidR="00DA1BF5" w:rsidRDefault="00DA1BF5" w:rsidP="00BE11FD">
      <w:pPr>
        <w:pStyle w:val="BodyText2"/>
        <w:numPr>
          <w:ilvl w:val="0"/>
          <w:numId w:val="72"/>
        </w:numPr>
        <w:ind w:left="720"/>
      </w:pPr>
      <w:r>
        <w:t>&lt;TYPE&gt;</w:t>
      </w:r>
      <w:r w:rsidRPr="00627899">
        <w:t>CACINFREQ</w:t>
      </w:r>
      <w:r>
        <w:t>&lt;/TYPE&gt;</w:t>
      </w:r>
    </w:p>
    <w:p w:rsidR="00DA1BF5" w:rsidRDefault="00DA1BF5" w:rsidP="00BE11FD">
      <w:pPr>
        <w:pStyle w:val="BodyText2"/>
        <w:numPr>
          <w:ilvl w:val="0"/>
          <w:numId w:val="72"/>
        </w:numPr>
        <w:ind w:left="720"/>
      </w:pPr>
      <w:r>
        <w:t>&lt;MSISDN1&gt;&lt;Payer MSISDN&gt;&lt;/MSISDN1&gt;</w:t>
      </w:r>
    </w:p>
    <w:p w:rsidR="00DA1BF5" w:rsidRDefault="00DA1BF5" w:rsidP="00BE11FD">
      <w:pPr>
        <w:pStyle w:val="BodyText2"/>
        <w:numPr>
          <w:ilvl w:val="0"/>
          <w:numId w:val="72"/>
        </w:numPr>
        <w:ind w:left="720"/>
      </w:pPr>
      <w:r>
        <w:t>&lt;SELECTOR&gt;&lt;Selector&gt;&lt;/SELECTOR&gt;</w:t>
      </w:r>
    </w:p>
    <w:p w:rsidR="00DA1BF5" w:rsidRDefault="00DA1BF5" w:rsidP="00BE11FD">
      <w:pPr>
        <w:pStyle w:val="BodyText2"/>
        <w:numPr>
          <w:ilvl w:val="0"/>
          <w:numId w:val="72"/>
        </w:numPr>
        <w:ind w:left="720"/>
      </w:pPr>
      <w:r>
        <w:t>&lt;/COMMAND&gt;</w:t>
      </w:r>
    </w:p>
    <w:p w:rsidR="00DA1BF5" w:rsidRDefault="00DA1BF5" w:rsidP="00BE11FD">
      <w:pPr>
        <w:pStyle w:val="BodyText2"/>
        <w:numPr>
          <w:ilvl w:val="0"/>
          <w:numId w:val="72"/>
        </w:numPr>
        <w:ind w:left="720"/>
      </w:pPr>
    </w:p>
    <w:p w:rsidR="00DA1BF5" w:rsidRDefault="00DA1BF5" w:rsidP="00BE11FD">
      <w:pPr>
        <w:pStyle w:val="BodyText2"/>
        <w:numPr>
          <w:ilvl w:val="0"/>
          <w:numId w:val="72"/>
        </w:numPr>
        <w:rPr>
          <w:b/>
          <w:bCs/>
          <w:sz w:val="24"/>
          <w:u w:val="single"/>
        </w:rPr>
      </w:pPr>
      <w:r>
        <w:rPr>
          <w:b/>
          <w:bCs/>
          <w:sz w:val="24"/>
          <w:u w:val="single"/>
        </w:rPr>
        <w:t>Fields Detail</w:t>
      </w:r>
    </w:p>
    <w:p w:rsidR="00DA1BF5" w:rsidRDefault="00DA1BF5" w:rsidP="009C6EAF"/>
    <w:tbl>
      <w:tblPr>
        <w:tblW w:w="80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8"/>
        <w:gridCol w:w="1353"/>
        <w:gridCol w:w="2054"/>
        <w:gridCol w:w="878"/>
        <w:gridCol w:w="1586"/>
        <w:gridCol w:w="907"/>
      </w:tblGrid>
      <w:tr w:rsidR="00DA1BF5" w:rsidTr="00BE11FD">
        <w:trPr>
          <w:trHeight w:val="225"/>
          <w:tblHeader/>
        </w:trPr>
        <w:tc>
          <w:tcPr>
            <w:tcW w:w="1278" w:type="dxa"/>
            <w:shd w:val="clear" w:color="auto" w:fill="365F91"/>
          </w:tcPr>
          <w:p w:rsidR="00DA1BF5" w:rsidRDefault="00DA1BF5" w:rsidP="009C6EAF">
            <w:pPr>
              <w:pStyle w:val="TableColumnLabels"/>
              <w:rPr>
                <w:rFonts w:ascii="Arial" w:hAnsi="Arial" w:cs="Arial"/>
                <w:sz w:val="18"/>
              </w:rPr>
            </w:pPr>
            <w:r>
              <w:rPr>
                <w:rFonts w:ascii="Arial" w:hAnsi="Arial" w:cs="Arial"/>
                <w:sz w:val="18"/>
              </w:rPr>
              <w:t>TAG</w:t>
            </w:r>
          </w:p>
        </w:tc>
        <w:tc>
          <w:tcPr>
            <w:tcW w:w="1353" w:type="dxa"/>
            <w:shd w:val="clear" w:color="auto" w:fill="365F91"/>
          </w:tcPr>
          <w:p w:rsidR="00DA1BF5" w:rsidRDefault="00DA1BF5" w:rsidP="009C6EAF">
            <w:pPr>
              <w:pStyle w:val="TableColumnLabels"/>
              <w:rPr>
                <w:rFonts w:ascii="Arial" w:hAnsi="Arial" w:cs="Arial"/>
                <w:sz w:val="18"/>
              </w:rPr>
            </w:pPr>
            <w:r>
              <w:rPr>
                <w:rFonts w:ascii="Arial" w:hAnsi="Arial" w:cs="Arial"/>
                <w:sz w:val="18"/>
              </w:rPr>
              <w:t>Fields</w:t>
            </w:r>
          </w:p>
        </w:tc>
        <w:tc>
          <w:tcPr>
            <w:tcW w:w="2054" w:type="dxa"/>
            <w:shd w:val="clear" w:color="auto" w:fill="365F91"/>
          </w:tcPr>
          <w:p w:rsidR="00DA1BF5" w:rsidRDefault="00DA1BF5" w:rsidP="009C6EAF">
            <w:pPr>
              <w:pStyle w:val="TableColumnLabels"/>
              <w:rPr>
                <w:rFonts w:ascii="Arial" w:hAnsi="Arial" w:cs="Arial"/>
                <w:sz w:val="18"/>
              </w:rPr>
            </w:pPr>
            <w:r>
              <w:rPr>
                <w:rFonts w:ascii="Arial" w:hAnsi="Arial" w:cs="Arial"/>
                <w:sz w:val="18"/>
              </w:rPr>
              <w:t>Example</w:t>
            </w:r>
          </w:p>
        </w:tc>
        <w:tc>
          <w:tcPr>
            <w:tcW w:w="878" w:type="dxa"/>
            <w:shd w:val="clear" w:color="auto" w:fill="365F91"/>
          </w:tcPr>
          <w:p w:rsidR="00DA1BF5" w:rsidRDefault="00DA1BF5" w:rsidP="009C6EAF">
            <w:pPr>
              <w:pStyle w:val="TableColumnLabels"/>
              <w:rPr>
                <w:rFonts w:ascii="Arial" w:hAnsi="Arial" w:cs="Arial"/>
                <w:sz w:val="18"/>
              </w:rPr>
            </w:pPr>
            <w:r>
              <w:t>Max Length</w:t>
            </w:r>
          </w:p>
        </w:tc>
        <w:tc>
          <w:tcPr>
            <w:tcW w:w="1586" w:type="dxa"/>
            <w:shd w:val="clear" w:color="auto" w:fill="365F91"/>
          </w:tcPr>
          <w:p w:rsidR="00DA1BF5" w:rsidRDefault="00DA1BF5" w:rsidP="009C6EAF">
            <w:pPr>
              <w:pStyle w:val="TableColumnLabels"/>
              <w:rPr>
                <w:rFonts w:ascii="Arial" w:hAnsi="Arial" w:cs="Arial"/>
                <w:sz w:val="18"/>
              </w:rPr>
            </w:pPr>
            <w:r>
              <w:rPr>
                <w:rFonts w:ascii="Arial" w:hAnsi="Arial" w:cs="Arial"/>
                <w:sz w:val="18"/>
              </w:rPr>
              <w:t>Optional/</w:t>
            </w:r>
          </w:p>
          <w:p w:rsidR="00DA1BF5" w:rsidRDefault="00DA1BF5" w:rsidP="009C6EAF">
            <w:pPr>
              <w:pStyle w:val="TableColumnLabels"/>
              <w:rPr>
                <w:rFonts w:ascii="Arial" w:hAnsi="Arial" w:cs="Arial"/>
                <w:sz w:val="18"/>
              </w:rPr>
            </w:pPr>
            <w:r>
              <w:rPr>
                <w:rFonts w:ascii="Arial" w:hAnsi="Arial" w:cs="Arial"/>
                <w:sz w:val="18"/>
              </w:rPr>
              <w:t>Mandatory</w:t>
            </w:r>
          </w:p>
        </w:tc>
        <w:tc>
          <w:tcPr>
            <w:tcW w:w="907" w:type="dxa"/>
            <w:shd w:val="clear" w:color="auto" w:fill="365F91"/>
          </w:tcPr>
          <w:p w:rsidR="00DA1BF5" w:rsidRDefault="00DA1BF5" w:rsidP="009C6EAF">
            <w:pPr>
              <w:pStyle w:val="TableColumnLabels"/>
              <w:rPr>
                <w:rFonts w:ascii="Arial" w:hAnsi="Arial" w:cs="Arial"/>
                <w:sz w:val="18"/>
              </w:rPr>
            </w:pPr>
            <w:r>
              <w:t>Remarks</w:t>
            </w:r>
          </w:p>
        </w:tc>
      </w:tr>
      <w:tr w:rsidR="00DA1BF5" w:rsidTr="00BE11FD">
        <w:trPr>
          <w:trHeight w:val="225"/>
        </w:trPr>
        <w:tc>
          <w:tcPr>
            <w:tcW w:w="1278" w:type="dxa"/>
            <w:vAlign w:val="center"/>
          </w:tcPr>
          <w:p w:rsidR="00DA1BF5" w:rsidRDefault="00DA1BF5" w:rsidP="009C6EAF">
            <w:pPr>
              <w:pStyle w:val="Tablecontent"/>
            </w:pPr>
            <w:r>
              <w:t>TYPE</w:t>
            </w:r>
          </w:p>
        </w:tc>
        <w:tc>
          <w:tcPr>
            <w:tcW w:w="1353" w:type="dxa"/>
            <w:vAlign w:val="center"/>
          </w:tcPr>
          <w:p w:rsidR="00DA1BF5" w:rsidRDefault="00DA1BF5" w:rsidP="009C6EAF">
            <w:pPr>
              <w:pStyle w:val="Tablecontent"/>
            </w:pPr>
            <w:r w:rsidRPr="00627899">
              <w:t>CACINFREQ</w:t>
            </w:r>
          </w:p>
        </w:tc>
        <w:tc>
          <w:tcPr>
            <w:tcW w:w="2054" w:type="dxa"/>
            <w:vAlign w:val="center"/>
          </w:tcPr>
          <w:p w:rsidR="00DA1BF5" w:rsidRPr="00296381" w:rsidRDefault="00DA1BF5" w:rsidP="009C6EAF">
            <w:pPr>
              <w:pStyle w:val="Tablecontent"/>
              <w:rPr>
                <w:b/>
                <w:bCs/>
                <w:caps/>
              </w:rPr>
            </w:pPr>
            <w:r>
              <w:t>C</w:t>
            </w:r>
            <w:r w:rsidRPr="00751013">
              <w:t>ACINFREQ</w:t>
            </w:r>
          </w:p>
        </w:tc>
        <w:tc>
          <w:tcPr>
            <w:tcW w:w="878" w:type="dxa"/>
            <w:vAlign w:val="center"/>
          </w:tcPr>
          <w:p w:rsidR="00DA1BF5" w:rsidRDefault="00DA1BF5" w:rsidP="009C6EAF">
            <w:pPr>
              <w:rPr>
                <w:rFonts w:ascii="Arial" w:hAnsi="Arial"/>
                <w:sz w:val="18"/>
              </w:rPr>
            </w:pPr>
            <w:r>
              <w:rPr>
                <w:rFonts w:ascii="Arial" w:hAnsi="Arial"/>
                <w:sz w:val="18"/>
              </w:rPr>
              <w:t>10</w:t>
            </w:r>
          </w:p>
        </w:tc>
        <w:tc>
          <w:tcPr>
            <w:tcW w:w="1586" w:type="dxa"/>
            <w:vAlign w:val="center"/>
          </w:tcPr>
          <w:p w:rsidR="00DA1BF5" w:rsidRDefault="00DA1BF5" w:rsidP="009C6EAF">
            <w:pPr>
              <w:rPr>
                <w:rFonts w:ascii="Arial" w:hAnsi="Arial"/>
                <w:sz w:val="18"/>
              </w:rPr>
            </w:pPr>
            <w:r>
              <w:rPr>
                <w:rFonts w:ascii="Arial" w:hAnsi="Arial"/>
                <w:sz w:val="18"/>
              </w:rPr>
              <w:t>M</w:t>
            </w:r>
          </w:p>
        </w:tc>
        <w:tc>
          <w:tcPr>
            <w:tcW w:w="907" w:type="dxa"/>
            <w:vAlign w:val="center"/>
          </w:tcPr>
          <w:p w:rsidR="00DA1BF5" w:rsidRDefault="00DA1BF5" w:rsidP="009C6EAF">
            <w:pPr>
              <w:rPr>
                <w:rFonts w:ascii="Arial" w:hAnsi="Arial"/>
                <w:sz w:val="18"/>
              </w:rPr>
            </w:pPr>
            <w:r>
              <w:rPr>
                <w:rFonts w:ascii="Arial" w:hAnsi="Arial"/>
                <w:sz w:val="18"/>
              </w:rPr>
              <w:t>Request Type</w:t>
            </w:r>
          </w:p>
        </w:tc>
      </w:tr>
      <w:tr w:rsidR="00DA1BF5" w:rsidTr="00BE11FD">
        <w:trPr>
          <w:trHeight w:val="225"/>
        </w:trPr>
        <w:tc>
          <w:tcPr>
            <w:tcW w:w="1278" w:type="dxa"/>
            <w:vAlign w:val="center"/>
          </w:tcPr>
          <w:p w:rsidR="00DA1BF5" w:rsidRDefault="00DA1BF5" w:rsidP="009C6EAF">
            <w:pPr>
              <w:pStyle w:val="Tablecontent"/>
            </w:pPr>
            <w:r>
              <w:t>MSISDN1</w:t>
            </w:r>
          </w:p>
        </w:tc>
        <w:tc>
          <w:tcPr>
            <w:tcW w:w="1353" w:type="dxa"/>
            <w:vAlign w:val="center"/>
          </w:tcPr>
          <w:p w:rsidR="00DA1BF5" w:rsidRDefault="00DA1BF5" w:rsidP="009C6EAF">
            <w:pPr>
              <w:pStyle w:val="Tablecontent"/>
            </w:pPr>
            <w:r>
              <w:t>&lt;Payer MSISDN&gt;</w:t>
            </w:r>
          </w:p>
        </w:tc>
        <w:tc>
          <w:tcPr>
            <w:tcW w:w="2054" w:type="dxa"/>
            <w:vAlign w:val="center"/>
          </w:tcPr>
          <w:p w:rsidR="00DA1BF5" w:rsidRDefault="00DA1BF5" w:rsidP="009C6EAF">
            <w:pPr>
              <w:rPr>
                <w:rFonts w:ascii="Arial" w:hAnsi="Arial"/>
                <w:sz w:val="18"/>
              </w:rPr>
            </w:pPr>
            <w:r>
              <w:rPr>
                <w:rFonts w:ascii="Arial" w:hAnsi="Arial"/>
                <w:sz w:val="18"/>
              </w:rPr>
              <w:t>9942222</w:t>
            </w:r>
          </w:p>
        </w:tc>
        <w:tc>
          <w:tcPr>
            <w:tcW w:w="878" w:type="dxa"/>
            <w:vAlign w:val="center"/>
          </w:tcPr>
          <w:p w:rsidR="00DA1BF5" w:rsidRDefault="00DA1BF5" w:rsidP="009C6EAF">
            <w:pPr>
              <w:rPr>
                <w:rFonts w:ascii="Arial" w:hAnsi="Arial"/>
                <w:sz w:val="18"/>
              </w:rPr>
            </w:pPr>
            <w:r>
              <w:rPr>
                <w:rFonts w:ascii="Arial" w:hAnsi="Arial"/>
                <w:sz w:val="18"/>
              </w:rPr>
              <w:t>15</w:t>
            </w:r>
          </w:p>
        </w:tc>
        <w:tc>
          <w:tcPr>
            <w:tcW w:w="1586" w:type="dxa"/>
            <w:vAlign w:val="center"/>
          </w:tcPr>
          <w:p w:rsidR="00DA1BF5" w:rsidRDefault="00DA1BF5" w:rsidP="009C6EAF">
            <w:pPr>
              <w:rPr>
                <w:rFonts w:ascii="Arial" w:hAnsi="Arial"/>
                <w:sz w:val="18"/>
              </w:rPr>
            </w:pPr>
            <w:r>
              <w:rPr>
                <w:rFonts w:ascii="Arial" w:hAnsi="Arial"/>
                <w:sz w:val="18"/>
              </w:rPr>
              <w:t>M</w:t>
            </w:r>
          </w:p>
        </w:tc>
        <w:tc>
          <w:tcPr>
            <w:tcW w:w="907" w:type="dxa"/>
            <w:vAlign w:val="center"/>
          </w:tcPr>
          <w:p w:rsidR="00DA1BF5" w:rsidRDefault="00DA1BF5" w:rsidP="009C6EAF">
            <w:pPr>
              <w:rPr>
                <w:rFonts w:ascii="Arial" w:hAnsi="Arial"/>
                <w:sz w:val="18"/>
              </w:rPr>
            </w:pPr>
            <w:r>
              <w:rPr>
                <w:rFonts w:ascii="Arial" w:hAnsi="Arial"/>
                <w:sz w:val="18"/>
              </w:rPr>
              <w:t>All MSISDN should be without country code.</w:t>
            </w:r>
          </w:p>
        </w:tc>
      </w:tr>
      <w:tr w:rsidR="00DA1BF5" w:rsidTr="00BE11FD">
        <w:trPr>
          <w:trHeight w:val="225"/>
        </w:trPr>
        <w:tc>
          <w:tcPr>
            <w:tcW w:w="1278" w:type="dxa"/>
            <w:vAlign w:val="center"/>
          </w:tcPr>
          <w:p w:rsidR="00DA1BF5" w:rsidRDefault="00DA1BF5" w:rsidP="009C6EAF">
            <w:pPr>
              <w:pStyle w:val="Tablecontent"/>
            </w:pPr>
            <w:r>
              <w:t>SELECTOR</w:t>
            </w:r>
          </w:p>
        </w:tc>
        <w:tc>
          <w:tcPr>
            <w:tcW w:w="1353" w:type="dxa"/>
            <w:vAlign w:val="center"/>
          </w:tcPr>
          <w:p w:rsidR="00DA1BF5" w:rsidRDefault="00DA1BF5" w:rsidP="009C6EAF">
            <w:pPr>
              <w:pStyle w:val="Tablecontent"/>
            </w:pPr>
            <w:r>
              <w:t>&lt;Selector&gt;</w:t>
            </w:r>
          </w:p>
        </w:tc>
        <w:tc>
          <w:tcPr>
            <w:tcW w:w="2054" w:type="dxa"/>
            <w:vAlign w:val="center"/>
          </w:tcPr>
          <w:p w:rsidR="00DA1BF5" w:rsidRDefault="00DA1BF5" w:rsidP="009C6EAF">
            <w:pPr>
              <w:pStyle w:val="Footer"/>
              <w:tabs>
                <w:tab w:val="clear" w:pos="4320"/>
                <w:tab w:val="clear" w:pos="8640"/>
              </w:tabs>
              <w:rPr>
                <w:rFonts w:ascii="Arial" w:hAnsi="Arial"/>
                <w:sz w:val="18"/>
              </w:rPr>
            </w:pPr>
            <w:r>
              <w:rPr>
                <w:rFonts w:ascii="Arial" w:hAnsi="Arial"/>
                <w:sz w:val="18"/>
              </w:rPr>
              <w:t>1</w:t>
            </w:r>
          </w:p>
        </w:tc>
        <w:tc>
          <w:tcPr>
            <w:tcW w:w="878" w:type="dxa"/>
            <w:vAlign w:val="center"/>
          </w:tcPr>
          <w:p w:rsidR="00DA1BF5" w:rsidRDefault="00DA1BF5" w:rsidP="009C6EAF">
            <w:pPr>
              <w:pStyle w:val="Tablecontent"/>
              <w:spacing w:before="0"/>
            </w:pPr>
            <w:r>
              <w:t>10</w:t>
            </w:r>
          </w:p>
        </w:tc>
        <w:tc>
          <w:tcPr>
            <w:tcW w:w="1586" w:type="dxa"/>
            <w:vAlign w:val="center"/>
          </w:tcPr>
          <w:p w:rsidR="00DA1BF5" w:rsidRDefault="00DA1BF5" w:rsidP="009C6EAF">
            <w:pPr>
              <w:rPr>
                <w:rFonts w:ascii="Arial" w:hAnsi="Arial"/>
                <w:sz w:val="18"/>
              </w:rPr>
            </w:pPr>
            <w:r>
              <w:rPr>
                <w:rFonts w:ascii="Arial" w:hAnsi="Arial"/>
                <w:sz w:val="18"/>
              </w:rPr>
              <w:t>M</w:t>
            </w:r>
          </w:p>
        </w:tc>
        <w:tc>
          <w:tcPr>
            <w:tcW w:w="907" w:type="dxa"/>
            <w:vAlign w:val="center"/>
          </w:tcPr>
          <w:p w:rsidR="00DA1BF5" w:rsidRDefault="00DA1BF5" w:rsidP="009C6EAF">
            <w:pPr>
              <w:rPr>
                <w:rFonts w:ascii="Arial" w:hAnsi="Arial"/>
                <w:sz w:val="18"/>
              </w:rPr>
            </w:pPr>
            <w:r>
              <w:rPr>
                <w:rFonts w:ascii="Arial" w:hAnsi="Arial"/>
                <w:sz w:val="18"/>
              </w:rPr>
              <w:t>Selector should be numeric</w:t>
            </w:r>
          </w:p>
          <w:p w:rsidR="00DA1BF5" w:rsidRDefault="00DA1BF5" w:rsidP="009C6EAF">
            <w:pPr>
              <w:rPr>
                <w:rFonts w:ascii="Arial" w:hAnsi="Arial"/>
                <w:sz w:val="18"/>
              </w:rPr>
            </w:pPr>
            <w:r>
              <w:rPr>
                <w:rFonts w:ascii="Arial" w:hAnsi="Arial"/>
                <w:sz w:val="18"/>
              </w:rPr>
              <w:t>1 – CVG</w:t>
            </w:r>
          </w:p>
          <w:p w:rsidR="00DA1BF5" w:rsidRDefault="00DA1BF5" w:rsidP="009C6EAF">
            <w:pPr>
              <w:rPr>
                <w:rFonts w:ascii="Arial" w:hAnsi="Arial"/>
                <w:sz w:val="18"/>
              </w:rPr>
            </w:pPr>
            <w:r>
              <w:rPr>
                <w:rFonts w:ascii="Arial" w:hAnsi="Arial"/>
                <w:sz w:val="18"/>
              </w:rPr>
              <w:t>2- C</w:t>
            </w:r>
          </w:p>
          <w:p w:rsidR="00DA1BF5" w:rsidRDefault="00DA1BF5" w:rsidP="009C6EAF">
            <w:pPr>
              <w:rPr>
                <w:rFonts w:ascii="Arial" w:hAnsi="Arial"/>
                <w:sz w:val="18"/>
              </w:rPr>
            </w:pPr>
            <w:r>
              <w:rPr>
                <w:rFonts w:ascii="Arial" w:hAnsi="Arial"/>
                <w:sz w:val="18"/>
              </w:rPr>
              <w:lastRenderedPageBreak/>
              <w:t>3- VG</w:t>
            </w:r>
          </w:p>
        </w:tc>
      </w:tr>
    </w:tbl>
    <w:p w:rsidR="00DA1BF5" w:rsidRDefault="00DA1BF5" w:rsidP="009C6EAF"/>
    <w:p w:rsidR="00DA1BF5" w:rsidRDefault="00DA1BF5" w:rsidP="009C6EAF"/>
    <w:p w:rsidR="00DA1BF5" w:rsidRDefault="00DA1BF5" w:rsidP="009C6EAF"/>
    <w:p w:rsidR="00DA1BF5" w:rsidRDefault="00DA1BF5" w:rsidP="009C6EAF"/>
    <w:p w:rsidR="00DA1BF5" w:rsidRDefault="00DA1BF5" w:rsidP="00BE11FD">
      <w:pPr>
        <w:pStyle w:val="NoteHeading"/>
        <w:numPr>
          <w:ilvl w:val="0"/>
          <w:numId w:val="38"/>
        </w:numPr>
        <w:tabs>
          <w:tab w:val="left" w:pos="990"/>
        </w:tabs>
        <w:ind w:left="990" w:hanging="540"/>
        <w:jc w:val="left"/>
      </w:pPr>
      <w:r>
        <w:t>All tags are mandatory to be present in XML. If value is optional and tag must be present.</w:t>
      </w:r>
    </w:p>
    <w:p w:rsidR="00DA1BF5" w:rsidRDefault="00DA1BF5" w:rsidP="00BE11FD">
      <w:pPr>
        <w:pStyle w:val="NoteHeading"/>
        <w:numPr>
          <w:ilvl w:val="0"/>
          <w:numId w:val="38"/>
        </w:numPr>
        <w:tabs>
          <w:tab w:val="left" w:pos="990"/>
        </w:tabs>
        <w:ind w:left="990" w:hanging="540"/>
        <w:jc w:val="left"/>
      </w:pPr>
      <w:r>
        <w:t>The value for TYPE tag is fixed as mentioned in syntax.</w:t>
      </w:r>
    </w:p>
    <w:p w:rsidR="00DA1BF5" w:rsidRDefault="00DA1BF5" w:rsidP="009C6EAF"/>
    <w:p w:rsidR="00DA1BF5" w:rsidRDefault="00DA1BF5" w:rsidP="009C6EAF"/>
    <w:p w:rsidR="00DA1BF5" w:rsidRDefault="00DA1BF5" w:rsidP="00BE11FD">
      <w:pPr>
        <w:pStyle w:val="Heading3"/>
        <w:numPr>
          <w:ilvl w:val="0"/>
          <w:numId w:val="0"/>
        </w:numPr>
        <w:tabs>
          <w:tab w:val="clear" w:pos="720"/>
          <w:tab w:val="clear" w:pos="900"/>
          <w:tab w:val="left" w:pos="1440"/>
        </w:tabs>
        <w:ind w:left="1080"/>
        <w:jc w:val="both"/>
      </w:pPr>
      <w:bookmarkStart w:id="623" w:name="_XML_Response_Syntax_1"/>
      <w:bookmarkStart w:id="624" w:name="_Toc284720063"/>
      <w:bookmarkStart w:id="625" w:name="_Toc329006771"/>
      <w:bookmarkStart w:id="626" w:name="_Toc427753116"/>
      <w:bookmarkEnd w:id="623"/>
      <w:r>
        <w:t>XML Response Syntax</w:t>
      </w:r>
      <w:bookmarkEnd w:id="624"/>
      <w:bookmarkEnd w:id="625"/>
      <w:bookmarkEnd w:id="626"/>
    </w:p>
    <w:p w:rsidR="00DA1BF5" w:rsidRDefault="00DA1BF5" w:rsidP="00BE11FD">
      <w:pPr>
        <w:pStyle w:val="BodyText2"/>
        <w:numPr>
          <w:ilvl w:val="0"/>
          <w:numId w:val="72"/>
        </w:numPr>
      </w:pPr>
      <w:r>
        <w:t>PreTUPS send the acknowledgement to the External system about the transaction status. The acknowledgement will be in XML and send as response of the request. The XML response details are mentioned below.</w:t>
      </w:r>
    </w:p>
    <w:p w:rsidR="00DA1BF5" w:rsidRDefault="00DA1BF5" w:rsidP="00BE11FD">
      <w:pPr>
        <w:pStyle w:val="BodyText2"/>
        <w:numPr>
          <w:ilvl w:val="0"/>
          <w:numId w:val="72"/>
        </w:numPr>
      </w:pPr>
    </w:p>
    <w:p w:rsidR="00DA1BF5" w:rsidRDefault="00DA1BF5" w:rsidP="00BE11FD">
      <w:pPr>
        <w:pStyle w:val="BodyText2"/>
        <w:numPr>
          <w:ilvl w:val="0"/>
          <w:numId w:val="72"/>
        </w:numPr>
        <w:rPr>
          <w:b/>
          <w:bCs/>
          <w:u w:val="single"/>
        </w:rPr>
      </w:pPr>
      <w:r>
        <w:rPr>
          <w:b/>
          <w:bCs/>
          <w:u w:val="single"/>
        </w:rPr>
        <w:t>Response Syntax</w:t>
      </w:r>
    </w:p>
    <w:p w:rsidR="00DA1BF5" w:rsidRDefault="00DA1BF5" w:rsidP="00BE11FD">
      <w:pPr>
        <w:pStyle w:val="BodyText2"/>
        <w:numPr>
          <w:ilvl w:val="0"/>
          <w:numId w:val="72"/>
        </w:numPr>
        <w:ind w:left="720"/>
      </w:pPr>
      <w:r>
        <w:t>&lt;? Xml version="1.0"?&gt;</w:t>
      </w:r>
    </w:p>
    <w:p w:rsidR="00DA1BF5" w:rsidRDefault="00DA1BF5" w:rsidP="00BE11FD">
      <w:pPr>
        <w:pStyle w:val="BodyText2"/>
        <w:numPr>
          <w:ilvl w:val="0"/>
          <w:numId w:val="72"/>
        </w:numPr>
        <w:ind w:left="720"/>
      </w:pPr>
      <w:r>
        <w:t>&lt;! DOCTYPE COMMAND PUBLIC "-//Ocam//DTD XML Command 1.0//EN" "xml/command.dtd"&gt;</w:t>
      </w:r>
    </w:p>
    <w:p w:rsidR="00DA1BF5" w:rsidRDefault="00DA1BF5" w:rsidP="00BE11FD">
      <w:pPr>
        <w:pStyle w:val="BodyText2"/>
        <w:numPr>
          <w:ilvl w:val="0"/>
          <w:numId w:val="72"/>
        </w:numPr>
        <w:ind w:left="720"/>
      </w:pPr>
      <w:r>
        <w:t>&lt;COMMAND&gt;</w:t>
      </w:r>
    </w:p>
    <w:p w:rsidR="00DA1BF5" w:rsidRDefault="00DA1BF5" w:rsidP="00BE11FD">
      <w:pPr>
        <w:pStyle w:val="BodyText2"/>
        <w:numPr>
          <w:ilvl w:val="0"/>
          <w:numId w:val="72"/>
        </w:numPr>
        <w:ind w:left="720"/>
      </w:pPr>
      <w:r>
        <w:t>&lt;TYPE&gt;</w:t>
      </w:r>
      <w:r w:rsidRPr="00627899">
        <w:t>CACINFRESP</w:t>
      </w:r>
      <w:r>
        <w:t>&lt;/TYPE&gt;</w:t>
      </w:r>
      <w:r>
        <w:tab/>
      </w:r>
      <w:r>
        <w:tab/>
      </w:r>
    </w:p>
    <w:p w:rsidR="00DA1BF5" w:rsidRDefault="00DA1BF5" w:rsidP="00BE11FD">
      <w:pPr>
        <w:pStyle w:val="BodyText2"/>
        <w:numPr>
          <w:ilvl w:val="0"/>
          <w:numId w:val="72"/>
        </w:numPr>
        <w:ind w:left="720"/>
      </w:pPr>
      <w:r>
        <w:t>&lt;REGSTATUS&gt;&lt;Registration Status&gt;&lt;/REGSTATUS&gt;</w:t>
      </w:r>
    </w:p>
    <w:p w:rsidR="00DA1BF5" w:rsidRDefault="00DA1BF5" w:rsidP="00BE11FD">
      <w:pPr>
        <w:pStyle w:val="BodyText2"/>
        <w:numPr>
          <w:ilvl w:val="0"/>
          <w:numId w:val="72"/>
        </w:numPr>
        <w:ind w:left="720"/>
      </w:pPr>
      <w:r>
        <w:t>&lt;PINSTATUS&gt;&lt;Payer Pin Status&gt;&lt;/PINSTATUS&gt;</w:t>
      </w:r>
    </w:p>
    <w:p w:rsidR="00DA1BF5" w:rsidRDefault="00DA1BF5" w:rsidP="00BE11FD">
      <w:pPr>
        <w:pStyle w:val="BodyText2"/>
        <w:numPr>
          <w:ilvl w:val="0"/>
          <w:numId w:val="72"/>
        </w:numPr>
        <w:ind w:left="720"/>
      </w:pPr>
      <w:r>
        <w:t>&lt;TXNSTATUS&gt;&lt;Transaction Status&gt;&lt;/TXNSTATUS&gt;</w:t>
      </w:r>
    </w:p>
    <w:p w:rsidR="00DA1BF5" w:rsidRDefault="00DA1BF5" w:rsidP="00BE11FD">
      <w:pPr>
        <w:pStyle w:val="BodyText2"/>
        <w:numPr>
          <w:ilvl w:val="0"/>
          <w:numId w:val="72"/>
        </w:numPr>
        <w:ind w:left="720"/>
      </w:pPr>
      <w:r>
        <w:t>&lt;MINREMBAL&gt;&lt;Minimum Remaining Balance&gt;&lt;/MINREMBAL&gt;</w:t>
      </w:r>
    </w:p>
    <w:p w:rsidR="00DA1BF5" w:rsidRDefault="00DA1BF5" w:rsidP="00BE11FD">
      <w:pPr>
        <w:pStyle w:val="BodyText2"/>
        <w:numPr>
          <w:ilvl w:val="0"/>
          <w:numId w:val="72"/>
        </w:numPr>
        <w:ind w:left="720"/>
      </w:pPr>
      <w:r>
        <w:t>&lt;MINAMT&gt;&lt;Minimum Amount&gt;&lt;/MINAMT&gt;</w:t>
      </w:r>
    </w:p>
    <w:p w:rsidR="00DA1BF5" w:rsidRDefault="00DA1BF5" w:rsidP="00BE11FD">
      <w:pPr>
        <w:pStyle w:val="BodyText2"/>
        <w:numPr>
          <w:ilvl w:val="0"/>
          <w:numId w:val="72"/>
        </w:numPr>
        <w:ind w:left="720"/>
      </w:pPr>
      <w:r>
        <w:t>&lt;MAXAMT&gt;&lt;Maximum Amount&gt;&lt;/MAXAMT&gt;</w:t>
      </w:r>
    </w:p>
    <w:p w:rsidR="00DA1BF5" w:rsidRDefault="00DA1BF5" w:rsidP="00BE11FD">
      <w:pPr>
        <w:pStyle w:val="BodyText2"/>
        <w:numPr>
          <w:ilvl w:val="0"/>
          <w:numId w:val="72"/>
        </w:numPr>
        <w:ind w:left="720"/>
      </w:pPr>
      <w:r>
        <w:t>&lt;MAXPCTBAL&gt;&lt;Maximum Percentage of balance&gt;&lt;/MAXPCTBAL&gt;</w:t>
      </w:r>
    </w:p>
    <w:p w:rsidR="006141A2" w:rsidRDefault="006141A2" w:rsidP="00BE11FD">
      <w:pPr>
        <w:pStyle w:val="BodyText2"/>
        <w:numPr>
          <w:ilvl w:val="0"/>
          <w:numId w:val="72"/>
        </w:numPr>
        <w:ind w:left="720"/>
      </w:pPr>
      <w:r>
        <w:t>&lt;ACCNTBAL&gt;&lt;Available Balance&gt;&lt;/ACCNTBAL&gt;</w:t>
      </w:r>
    </w:p>
    <w:p w:rsidR="00FB3B18" w:rsidRDefault="00FB3B18" w:rsidP="00BE11FD">
      <w:pPr>
        <w:pStyle w:val="BodyText2"/>
        <w:numPr>
          <w:ilvl w:val="0"/>
          <w:numId w:val="72"/>
        </w:numPr>
        <w:ind w:left="720"/>
      </w:pPr>
      <w:r>
        <w:t>&lt;MESSAGE&gt;Transaction Message&lt;/MESSAGE&gt;</w:t>
      </w:r>
    </w:p>
    <w:p w:rsidR="00DA1BF5" w:rsidRDefault="00DA1BF5" w:rsidP="00BE11FD">
      <w:pPr>
        <w:pStyle w:val="BodyText2"/>
        <w:numPr>
          <w:ilvl w:val="0"/>
          <w:numId w:val="72"/>
        </w:numPr>
        <w:ind w:left="720"/>
      </w:pPr>
      <w:r>
        <w:t>&lt;/COMMAND&gt;</w:t>
      </w:r>
    </w:p>
    <w:p w:rsidR="00DA1BF5" w:rsidRDefault="00DA1BF5" w:rsidP="009C6EAF"/>
    <w:p w:rsidR="00DA1BF5" w:rsidRDefault="00DA1BF5" w:rsidP="009C6EAF"/>
    <w:tbl>
      <w:tblPr>
        <w:tblW w:w="827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13"/>
        <w:gridCol w:w="1390"/>
        <w:gridCol w:w="1313"/>
        <w:gridCol w:w="772"/>
        <w:gridCol w:w="1081"/>
        <w:gridCol w:w="2408"/>
      </w:tblGrid>
      <w:tr w:rsidR="00DA1BF5" w:rsidTr="00BE11FD">
        <w:trPr>
          <w:trHeight w:val="217"/>
          <w:tblHeader/>
        </w:trPr>
        <w:tc>
          <w:tcPr>
            <w:tcW w:w="1313" w:type="dxa"/>
            <w:shd w:val="clear" w:color="auto" w:fill="365F91"/>
          </w:tcPr>
          <w:p w:rsidR="00DA1BF5" w:rsidRDefault="00DA1BF5" w:rsidP="009C6EAF">
            <w:pPr>
              <w:pStyle w:val="TableColumnLabels"/>
              <w:rPr>
                <w:rFonts w:ascii="Arial" w:hAnsi="Arial" w:cs="Arial"/>
                <w:sz w:val="18"/>
              </w:rPr>
            </w:pPr>
            <w:r>
              <w:rPr>
                <w:rFonts w:ascii="Arial" w:hAnsi="Arial" w:cs="Arial"/>
                <w:sz w:val="18"/>
              </w:rPr>
              <w:t>TAG</w:t>
            </w:r>
          </w:p>
        </w:tc>
        <w:tc>
          <w:tcPr>
            <w:tcW w:w="1390" w:type="dxa"/>
            <w:shd w:val="clear" w:color="auto" w:fill="365F91"/>
          </w:tcPr>
          <w:p w:rsidR="00DA1BF5" w:rsidRDefault="00DA1BF5" w:rsidP="009C6EAF">
            <w:pPr>
              <w:pStyle w:val="TableColumnLabels"/>
              <w:rPr>
                <w:rFonts w:ascii="Arial" w:hAnsi="Arial" w:cs="Arial"/>
                <w:sz w:val="18"/>
              </w:rPr>
            </w:pPr>
            <w:r>
              <w:rPr>
                <w:rFonts w:ascii="Arial" w:hAnsi="Arial" w:cs="Arial"/>
                <w:sz w:val="18"/>
              </w:rPr>
              <w:t>Fields</w:t>
            </w:r>
          </w:p>
        </w:tc>
        <w:tc>
          <w:tcPr>
            <w:tcW w:w="1313" w:type="dxa"/>
            <w:shd w:val="clear" w:color="auto" w:fill="365F91"/>
          </w:tcPr>
          <w:p w:rsidR="00DA1BF5" w:rsidRDefault="00DA1BF5" w:rsidP="009C6EAF">
            <w:pPr>
              <w:pStyle w:val="TableColumnLabels"/>
              <w:rPr>
                <w:rFonts w:ascii="Arial" w:hAnsi="Arial" w:cs="Arial"/>
                <w:sz w:val="18"/>
              </w:rPr>
            </w:pPr>
            <w:r>
              <w:rPr>
                <w:rFonts w:ascii="Arial" w:hAnsi="Arial" w:cs="Arial"/>
                <w:sz w:val="18"/>
              </w:rPr>
              <w:t>Example</w:t>
            </w:r>
          </w:p>
        </w:tc>
        <w:tc>
          <w:tcPr>
            <w:tcW w:w="772" w:type="dxa"/>
            <w:shd w:val="clear" w:color="auto" w:fill="365F91"/>
          </w:tcPr>
          <w:p w:rsidR="00DA1BF5" w:rsidRDefault="00DA1BF5" w:rsidP="009C6EAF">
            <w:pPr>
              <w:pStyle w:val="TableColumnLabels"/>
              <w:rPr>
                <w:rFonts w:ascii="Arial" w:hAnsi="Arial" w:cs="Arial"/>
                <w:sz w:val="18"/>
              </w:rPr>
            </w:pPr>
            <w:r>
              <w:t>Max Length</w:t>
            </w:r>
          </w:p>
        </w:tc>
        <w:tc>
          <w:tcPr>
            <w:tcW w:w="1081" w:type="dxa"/>
            <w:shd w:val="clear" w:color="auto" w:fill="365F91"/>
          </w:tcPr>
          <w:p w:rsidR="00DA1BF5" w:rsidRDefault="00DA1BF5" w:rsidP="009C6EAF">
            <w:pPr>
              <w:pStyle w:val="TableColumnLabels"/>
              <w:rPr>
                <w:rFonts w:ascii="Arial" w:hAnsi="Arial" w:cs="Arial"/>
                <w:sz w:val="18"/>
              </w:rPr>
            </w:pPr>
            <w:r>
              <w:rPr>
                <w:rFonts w:ascii="Arial" w:hAnsi="Arial" w:cs="Arial"/>
                <w:sz w:val="18"/>
              </w:rPr>
              <w:t>Optional/</w:t>
            </w:r>
          </w:p>
          <w:p w:rsidR="00DA1BF5" w:rsidRDefault="00DA1BF5" w:rsidP="009C6EAF">
            <w:pPr>
              <w:pStyle w:val="TableColumnLabels"/>
              <w:rPr>
                <w:rFonts w:ascii="Arial" w:hAnsi="Arial" w:cs="Arial"/>
                <w:sz w:val="18"/>
              </w:rPr>
            </w:pPr>
            <w:r>
              <w:rPr>
                <w:rFonts w:ascii="Arial" w:hAnsi="Arial" w:cs="Arial"/>
                <w:sz w:val="18"/>
              </w:rPr>
              <w:t>Mandatory</w:t>
            </w:r>
          </w:p>
        </w:tc>
        <w:tc>
          <w:tcPr>
            <w:tcW w:w="2408" w:type="dxa"/>
            <w:shd w:val="clear" w:color="auto" w:fill="365F91"/>
          </w:tcPr>
          <w:p w:rsidR="00DA1BF5" w:rsidRDefault="00DA1BF5" w:rsidP="009C6EAF">
            <w:pPr>
              <w:pStyle w:val="TableColumnLabels"/>
              <w:rPr>
                <w:rFonts w:ascii="Arial" w:hAnsi="Arial" w:cs="Arial"/>
                <w:sz w:val="18"/>
              </w:rPr>
            </w:pPr>
            <w:r>
              <w:t>Remarks</w:t>
            </w:r>
          </w:p>
        </w:tc>
      </w:tr>
      <w:tr w:rsidR="00DA1BF5" w:rsidTr="00BE11FD">
        <w:trPr>
          <w:trHeight w:val="217"/>
        </w:trPr>
        <w:tc>
          <w:tcPr>
            <w:tcW w:w="1313" w:type="dxa"/>
          </w:tcPr>
          <w:p w:rsidR="00DA1BF5" w:rsidRDefault="00DA1BF5" w:rsidP="009C6EAF">
            <w:pPr>
              <w:pStyle w:val="Tablecontent"/>
            </w:pPr>
            <w:r>
              <w:t>TYPE</w:t>
            </w:r>
          </w:p>
        </w:tc>
        <w:tc>
          <w:tcPr>
            <w:tcW w:w="1390" w:type="dxa"/>
          </w:tcPr>
          <w:p w:rsidR="00DA1BF5" w:rsidRDefault="00DA1BF5" w:rsidP="009C6EAF">
            <w:pPr>
              <w:pStyle w:val="Tablecontent"/>
            </w:pPr>
            <w:r w:rsidRPr="00627899">
              <w:t>CACINFRESP</w:t>
            </w:r>
          </w:p>
        </w:tc>
        <w:tc>
          <w:tcPr>
            <w:tcW w:w="1313" w:type="dxa"/>
          </w:tcPr>
          <w:p w:rsidR="00DA1BF5" w:rsidRDefault="00DA1BF5" w:rsidP="009C6EAF">
            <w:pPr>
              <w:pStyle w:val="Tablecontent"/>
            </w:pPr>
            <w:r>
              <w:t>CACINFRESP</w:t>
            </w:r>
          </w:p>
        </w:tc>
        <w:tc>
          <w:tcPr>
            <w:tcW w:w="772" w:type="dxa"/>
          </w:tcPr>
          <w:p w:rsidR="00DA1BF5" w:rsidRDefault="00DA1BF5" w:rsidP="009C6EAF">
            <w:pPr>
              <w:pStyle w:val="Tablecontent"/>
            </w:pPr>
            <w:r>
              <w:t>10</w:t>
            </w:r>
          </w:p>
        </w:tc>
        <w:tc>
          <w:tcPr>
            <w:tcW w:w="1081" w:type="dxa"/>
          </w:tcPr>
          <w:p w:rsidR="00DA1BF5" w:rsidRDefault="00DA1BF5" w:rsidP="009C6EAF">
            <w:pPr>
              <w:pStyle w:val="Tablecontent"/>
            </w:pPr>
            <w:r>
              <w:t>M</w:t>
            </w:r>
          </w:p>
        </w:tc>
        <w:tc>
          <w:tcPr>
            <w:tcW w:w="2408" w:type="dxa"/>
          </w:tcPr>
          <w:p w:rsidR="00DA1BF5" w:rsidRDefault="00DA1BF5" w:rsidP="009C6EAF">
            <w:pPr>
              <w:pStyle w:val="Tablecontent"/>
            </w:pPr>
            <w:r>
              <w:t>Response Type</w:t>
            </w:r>
          </w:p>
        </w:tc>
      </w:tr>
      <w:tr w:rsidR="00DA1BF5" w:rsidTr="00BE11FD">
        <w:trPr>
          <w:trHeight w:val="217"/>
        </w:trPr>
        <w:tc>
          <w:tcPr>
            <w:tcW w:w="1313" w:type="dxa"/>
          </w:tcPr>
          <w:p w:rsidR="00DA1BF5" w:rsidRDefault="00DA1BF5" w:rsidP="009C6EAF">
            <w:pPr>
              <w:pStyle w:val="Tablecontent"/>
            </w:pPr>
            <w:r>
              <w:t>REGSTATUS</w:t>
            </w:r>
          </w:p>
        </w:tc>
        <w:tc>
          <w:tcPr>
            <w:tcW w:w="1390" w:type="dxa"/>
          </w:tcPr>
          <w:p w:rsidR="00DA1BF5" w:rsidRDefault="00DA1BF5" w:rsidP="009C6EAF">
            <w:pPr>
              <w:pStyle w:val="Tablecontent"/>
            </w:pPr>
            <w:r>
              <w:t>&lt;Registration Status&gt;</w:t>
            </w:r>
          </w:p>
        </w:tc>
        <w:tc>
          <w:tcPr>
            <w:tcW w:w="1313" w:type="dxa"/>
          </w:tcPr>
          <w:p w:rsidR="00DA1BF5" w:rsidRDefault="00DA1BF5" w:rsidP="009C6EAF">
            <w:pPr>
              <w:pStyle w:val="Tablecontent"/>
            </w:pPr>
            <w:r>
              <w:t>Y or N</w:t>
            </w:r>
          </w:p>
        </w:tc>
        <w:tc>
          <w:tcPr>
            <w:tcW w:w="772" w:type="dxa"/>
          </w:tcPr>
          <w:p w:rsidR="00DA1BF5" w:rsidRDefault="00DA1BF5" w:rsidP="009C6EAF">
            <w:pPr>
              <w:pStyle w:val="Tablecontent"/>
            </w:pPr>
            <w:r>
              <w:t>1</w:t>
            </w:r>
          </w:p>
        </w:tc>
        <w:tc>
          <w:tcPr>
            <w:tcW w:w="1081" w:type="dxa"/>
          </w:tcPr>
          <w:p w:rsidR="00DA1BF5" w:rsidRDefault="00DA1BF5" w:rsidP="009C6EAF">
            <w:pPr>
              <w:pStyle w:val="Tablecontent"/>
            </w:pPr>
            <w:r>
              <w:t>O</w:t>
            </w:r>
          </w:p>
        </w:tc>
        <w:tc>
          <w:tcPr>
            <w:tcW w:w="2408" w:type="dxa"/>
          </w:tcPr>
          <w:p w:rsidR="00DA1BF5" w:rsidRDefault="00DA1BF5" w:rsidP="009C6EAF">
            <w:pPr>
              <w:pStyle w:val="Tablecontent"/>
            </w:pPr>
            <w:r>
              <w:t>This field will be Y for registered subscriber, N for the non registered subscriber</w:t>
            </w:r>
          </w:p>
        </w:tc>
      </w:tr>
      <w:tr w:rsidR="00DA1BF5" w:rsidTr="00BE11FD">
        <w:trPr>
          <w:trHeight w:val="217"/>
        </w:trPr>
        <w:tc>
          <w:tcPr>
            <w:tcW w:w="1313" w:type="dxa"/>
          </w:tcPr>
          <w:p w:rsidR="00DA1BF5" w:rsidRDefault="00DA1BF5" w:rsidP="009C6EAF">
            <w:pPr>
              <w:pStyle w:val="Tablecontent"/>
            </w:pPr>
            <w:r>
              <w:t>PINSTATUS</w:t>
            </w:r>
          </w:p>
        </w:tc>
        <w:tc>
          <w:tcPr>
            <w:tcW w:w="1390" w:type="dxa"/>
          </w:tcPr>
          <w:p w:rsidR="00DA1BF5" w:rsidRDefault="00DA1BF5" w:rsidP="009C6EAF">
            <w:pPr>
              <w:pStyle w:val="Tablecontent"/>
            </w:pPr>
            <w:r>
              <w:t>&lt;Payer PIN Status&gt;</w:t>
            </w:r>
          </w:p>
        </w:tc>
        <w:tc>
          <w:tcPr>
            <w:tcW w:w="1313" w:type="dxa"/>
          </w:tcPr>
          <w:p w:rsidR="00DA1BF5" w:rsidRDefault="00DA1BF5" w:rsidP="009C6EAF">
            <w:pPr>
              <w:pStyle w:val="Tablecontent"/>
            </w:pPr>
            <w:r>
              <w:t>Y</w:t>
            </w:r>
          </w:p>
        </w:tc>
        <w:tc>
          <w:tcPr>
            <w:tcW w:w="772" w:type="dxa"/>
          </w:tcPr>
          <w:p w:rsidR="00DA1BF5" w:rsidRDefault="00DA1BF5" w:rsidP="009C6EAF">
            <w:pPr>
              <w:pStyle w:val="Tablecontent"/>
            </w:pPr>
            <w:r>
              <w:t>1</w:t>
            </w:r>
          </w:p>
        </w:tc>
        <w:tc>
          <w:tcPr>
            <w:tcW w:w="1081" w:type="dxa"/>
          </w:tcPr>
          <w:p w:rsidR="00DA1BF5" w:rsidRDefault="00DA1BF5" w:rsidP="009C6EAF">
            <w:pPr>
              <w:pStyle w:val="Tablecontent"/>
            </w:pPr>
            <w:r>
              <w:t>O</w:t>
            </w:r>
          </w:p>
        </w:tc>
        <w:tc>
          <w:tcPr>
            <w:tcW w:w="2408" w:type="dxa"/>
          </w:tcPr>
          <w:p w:rsidR="00DA1BF5" w:rsidRDefault="00DA1BF5" w:rsidP="009C6EAF">
            <w:pPr>
              <w:pStyle w:val="Tablecontent"/>
            </w:pPr>
            <w:r>
              <w:t>Following values would be available:</w:t>
            </w:r>
          </w:p>
          <w:p w:rsidR="00DA1BF5" w:rsidRDefault="00DA1BF5" w:rsidP="009C6EAF">
            <w:pPr>
              <w:pStyle w:val="Tablecontent"/>
            </w:pPr>
            <w:r>
              <w:t>N_- User has default PIN</w:t>
            </w:r>
          </w:p>
          <w:p w:rsidR="00DA1BF5" w:rsidRDefault="00DA1BF5" w:rsidP="009C6EAF">
            <w:pPr>
              <w:pStyle w:val="Tablecontent"/>
            </w:pPr>
            <w:r>
              <w:lastRenderedPageBreak/>
              <w:t>Y - User has changed PIN</w:t>
            </w:r>
          </w:p>
          <w:p w:rsidR="00DA1BF5" w:rsidRDefault="00DA1BF5" w:rsidP="009C6EAF">
            <w:pPr>
              <w:pStyle w:val="Tablecontent"/>
            </w:pPr>
            <w:r>
              <w:t>Blank – User is not registered</w:t>
            </w:r>
          </w:p>
          <w:p w:rsidR="00DA1BF5" w:rsidRDefault="00DA1BF5" w:rsidP="009C6EAF">
            <w:pPr>
              <w:pStyle w:val="Tablecontent"/>
            </w:pPr>
          </w:p>
        </w:tc>
      </w:tr>
      <w:tr w:rsidR="00DA1BF5" w:rsidTr="00BE11FD">
        <w:trPr>
          <w:trHeight w:val="217"/>
        </w:trPr>
        <w:tc>
          <w:tcPr>
            <w:tcW w:w="1313" w:type="dxa"/>
          </w:tcPr>
          <w:p w:rsidR="00DA1BF5" w:rsidRDefault="00DA1BF5" w:rsidP="009C6EAF">
            <w:pPr>
              <w:pStyle w:val="Tablecontent"/>
            </w:pPr>
            <w:r>
              <w:lastRenderedPageBreak/>
              <w:t>MINREMBAL</w:t>
            </w:r>
          </w:p>
        </w:tc>
        <w:tc>
          <w:tcPr>
            <w:tcW w:w="1390" w:type="dxa"/>
          </w:tcPr>
          <w:p w:rsidR="00DA1BF5" w:rsidRDefault="00DA1BF5" w:rsidP="009C6EAF">
            <w:pPr>
              <w:pStyle w:val="Tablecontent"/>
            </w:pPr>
            <w:r>
              <w:t>&lt;Minimum Remaining Balance&gt;</w:t>
            </w:r>
          </w:p>
        </w:tc>
        <w:tc>
          <w:tcPr>
            <w:tcW w:w="1313" w:type="dxa"/>
          </w:tcPr>
          <w:p w:rsidR="00DA1BF5" w:rsidRDefault="00DA1BF5" w:rsidP="009C6EAF">
            <w:pPr>
              <w:pStyle w:val="Tablecontent"/>
            </w:pPr>
            <w:r>
              <w:t>4500</w:t>
            </w:r>
          </w:p>
        </w:tc>
        <w:tc>
          <w:tcPr>
            <w:tcW w:w="772" w:type="dxa"/>
          </w:tcPr>
          <w:p w:rsidR="00DA1BF5" w:rsidRDefault="00DA1BF5" w:rsidP="009C6EAF">
            <w:pPr>
              <w:pStyle w:val="Tablecontent"/>
            </w:pPr>
            <w:r>
              <w:t>10</w:t>
            </w:r>
          </w:p>
        </w:tc>
        <w:tc>
          <w:tcPr>
            <w:tcW w:w="1081" w:type="dxa"/>
          </w:tcPr>
          <w:p w:rsidR="00DA1BF5" w:rsidRDefault="00DA1BF5" w:rsidP="009C6EAF">
            <w:pPr>
              <w:pStyle w:val="Tablecontent"/>
            </w:pPr>
            <w:r>
              <w:t>O</w:t>
            </w:r>
          </w:p>
        </w:tc>
        <w:tc>
          <w:tcPr>
            <w:tcW w:w="2408" w:type="dxa"/>
          </w:tcPr>
          <w:p w:rsidR="00DA1BF5" w:rsidRDefault="00DA1BF5" w:rsidP="009C6EAF">
            <w:pPr>
              <w:pStyle w:val="Tablecontent"/>
            </w:pPr>
            <w:r>
              <w:t>Minimum remaining allowed after the transaction (residual balance), for message display, in your currency</w:t>
            </w:r>
          </w:p>
        </w:tc>
      </w:tr>
      <w:tr w:rsidR="00DA1BF5" w:rsidTr="00BE11FD">
        <w:trPr>
          <w:trHeight w:val="217"/>
        </w:trPr>
        <w:tc>
          <w:tcPr>
            <w:tcW w:w="1313" w:type="dxa"/>
          </w:tcPr>
          <w:p w:rsidR="00DA1BF5" w:rsidRDefault="00DA1BF5" w:rsidP="009C6EAF">
            <w:pPr>
              <w:pStyle w:val="Tablecontent"/>
            </w:pPr>
            <w:r>
              <w:t>MINAMT</w:t>
            </w:r>
          </w:p>
        </w:tc>
        <w:tc>
          <w:tcPr>
            <w:tcW w:w="1390" w:type="dxa"/>
          </w:tcPr>
          <w:p w:rsidR="00DA1BF5" w:rsidRDefault="00DA1BF5" w:rsidP="009C6EAF">
            <w:pPr>
              <w:pStyle w:val="Tablecontent"/>
            </w:pPr>
            <w:r>
              <w:t>&lt;Minimum Amount&gt;</w:t>
            </w:r>
          </w:p>
        </w:tc>
        <w:tc>
          <w:tcPr>
            <w:tcW w:w="1313" w:type="dxa"/>
          </w:tcPr>
          <w:p w:rsidR="00DA1BF5" w:rsidRDefault="00DA1BF5" w:rsidP="009C6EAF">
            <w:pPr>
              <w:pStyle w:val="Tablecontent"/>
            </w:pPr>
            <w:r>
              <w:t>10</w:t>
            </w:r>
          </w:p>
        </w:tc>
        <w:tc>
          <w:tcPr>
            <w:tcW w:w="772" w:type="dxa"/>
          </w:tcPr>
          <w:p w:rsidR="00DA1BF5" w:rsidRDefault="00DA1BF5" w:rsidP="009C6EAF">
            <w:pPr>
              <w:pStyle w:val="Tablecontent"/>
            </w:pPr>
            <w:r>
              <w:t>10</w:t>
            </w:r>
          </w:p>
        </w:tc>
        <w:tc>
          <w:tcPr>
            <w:tcW w:w="1081" w:type="dxa"/>
          </w:tcPr>
          <w:p w:rsidR="00DA1BF5" w:rsidRDefault="00DA1BF5" w:rsidP="009C6EAF">
            <w:pPr>
              <w:pStyle w:val="Tablecontent"/>
            </w:pPr>
            <w:r>
              <w:t>O</w:t>
            </w:r>
          </w:p>
        </w:tc>
        <w:tc>
          <w:tcPr>
            <w:tcW w:w="2408" w:type="dxa"/>
          </w:tcPr>
          <w:p w:rsidR="00DA1BF5" w:rsidRDefault="00DA1BF5" w:rsidP="009C6EAF">
            <w:pPr>
              <w:pStyle w:val="Tablecontent"/>
            </w:pPr>
            <w:r>
              <w:t>Minimum transaction amount for message display in your currency</w:t>
            </w:r>
          </w:p>
        </w:tc>
      </w:tr>
      <w:tr w:rsidR="00DA1BF5" w:rsidTr="00BE11FD">
        <w:trPr>
          <w:trHeight w:val="217"/>
        </w:trPr>
        <w:tc>
          <w:tcPr>
            <w:tcW w:w="1313" w:type="dxa"/>
          </w:tcPr>
          <w:p w:rsidR="00DA1BF5" w:rsidRDefault="00DA1BF5" w:rsidP="009C6EAF">
            <w:pPr>
              <w:pStyle w:val="Tablecontent"/>
            </w:pPr>
            <w:r>
              <w:t>MAXAMT</w:t>
            </w:r>
          </w:p>
        </w:tc>
        <w:tc>
          <w:tcPr>
            <w:tcW w:w="1390" w:type="dxa"/>
          </w:tcPr>
          <w:p w:rsidR="00DA1BF5" w:rsidRDefault="00DA1BF5" w:rsidP="009C6EAF">
            <w:pPr>
              <w:pStyle w:val="Tablecontent"/>
            </w:pPr>
            <w:r>
              <w:t>&lt;Maximum Amount&gt;</w:t>
            </w:r>
          </w:p>
        </w:tc>
        <w:tc>
          <w:tcPr>
            <w:tcW w:w="1313" w:type="dxa"/>
          </w:tcPr>
          <w:p w:rsidR="00DA1BF5" w:rsidRDefault="00DA1BF5" w:rsidP="009C6EAF">
            <w:pPr>
              <w:pStyle w:val="Tablecontent"/>
            </w:pPr>
            <w:r>
              <w:t>10000</w:t>
            </w:r>
          </w:p>
        </w:tc>
        <w:tc>
          <w:tcPr>
            <w:tcW w:w="772" w:type="dxa"/>
          </w:tcPr>
          <w:p w:rsidR="00DA1BF5" w:rsidRDefault="00DA1BF5" w:rsidP="009C6EAF">
            <w:pPr>
              <w:pStyle w:val="Tablecontent"/>
            </w:pPr>
            <w:r>
              <w:t>10</w:t>
            </w:r>
          </w:p>
        </w:tc>
        <w:tc>
          <w:tcPr>
            <w:tcW w:w="1081" w:type="dxa"/>
          </w:tcPr>
          <w:p w:rsidR="00DA1BF5" w:rsidRDefault="00DA1BF5" w:rsidP="009C6EAF">
            <w:pPr>
              <w:pStyle w:val="Tablecontent"/>
            </w:pPr>
            <w:r>
              <w:t>O</w:t>
            </w:r>
          </w:p>
        </w:tc>
        <w:tc>
          <w:tcPr>
            <w:tcW w:w="2408" w:type="dxa"/>
          </w:tcPr>
          <w:p w:rsidR="00DA1BF5" w:rsidRDefault="00DA1BF5" w:rsidP="009C6EAF">
            <w:pPr>
              <w:pStyle w:val="Tablecontent"/>
            </w:pPr>
            <w:r>
              <w:t>Maximum transaction amount for message display, in your currency</w:t>
            </w:r>
          </w:p>
        </w:tc>
      </w:tr>
      <w:tr w:rsidR="00C5075C" w:rsidTr="001C0242">
        <w:trPr>
          <w:trHeight w:val="217"/>
        </w:trPr>
        <w:tc>
          <w:tcPr>
            <w:tcW w:w="1313" w:type="dxa"/>
          </w:tcPr>
          <w:p w:rsidR="00C5075C" w:rsidRDefault="00C5075C" w:rsidP="001C0242">
            <w:pPr>
              <w:pStyle w:val="Tablecontent"/>
            </w:pPr>
            <w:r>
              <w:t>MAXPCTBAL</w:t>
            </w:r>
          </w:p>
        </w:tc>
        <w:tc>
          <w:tcPr>
            <w:tcW w:w="1390" w:type="dxa"/>
          </w:tcPr>
          <w:p w:rsidR="00C5075C" w:rsidRDefault="00C5075C" w:rsidP="001C0242">
            <w:pPr>
              <w:pStyle w:val="Tablecontent"/>
            </w:pPr>
            <w:r>
              <w:t>&lt;Maximum Percentage of Balance&gt;</w:t>
            </w:r>
          </w:p>
        </w:tc>
        <w:tc>
          <w:tcPr>
            <w:tcW w:w="1313" w:type="dxa"/>
          </w:tcPr>
          <w:p w:rsidR="00C5075C" w:rsidRDefault="00C5075C" w:rsidP="001C0242">
            <w:pPr>
              <w:pStyle w:val="Tablecontent"/>
            </w:pPr>
            <w:r>
              <w:t>50</w:t>
            </w:r>
          </w:p>
        </w:tc>
        <w:tc>
          <w:tcPr>
            <w:tcW w:w="772" w:type="dxa"/>
          </w:tcPr>
          <w:p w:rsidR="00C5075C" w:rsidRDefault="00C5075C" w:rsidP="001C0242">
            <w:pPr>
              <w:pStyle w:val="Tablecontent"/>
            </w:pPr>
            <w:r>
              <w:t>3</w:t>
            </w:r>
          </w:p>
        </w:tc>
        <w:tc>
          <w:tcPr>
            <w:tcW w:w="1081" w:type="dxa"/>
          </w:tcPr>
          <w:p w:rsidR="00C5075C" w:rsidRDefault="00C5075C" w:rsidP="001C0242">
            <w:pPr>
              <w:pStyle w:val="Tablecontent"/>
            </w:pPr>
            <w:r>
              <w:t>O</w:t>
            </w:r>
          </w:p>
        </w:tc>
        <w:tc>
          <w:tcPr>
            <w:tcW w:w="2408" w:type="dxa"/>
          </w:tcPr>
          <w:p w:rsidR="00C5075C" w:rsidRDefault="00C5075C" w:rsidP="001C0242">
            <w:pPr>
              <w:pStyle w:val="Tablecontent"/>
            </w:pPr>
            <w:r>
              <w:t>Maximum percentage of balance, 50 means 50 %</w:t>
            </w:r>
          </w:p>
        </w:tc>
      </w:tr>
      <w:tr w:rsidR="00DA1BF5" w:rsidTr="00BE11FD">
        <w:trPr>
          <w:trHeight w:val="217"/>
        </w:trPr>
        <w:tc>
          <w:tcPr>
            <w:tcW w:w="1313" w:type="dxa"/>
          </w:tcPr>
          <w:p w:rsidR="00DA1BF5" w:rsidRDefault="00E273E5" w:rsidP="009C6EAF">
            <w:pPr>
              <w:pStyle w:val="Tablecontent"/>
            </w:pPr>
            <w:r>
              <w:t>ACCNTBAL</w:t>
            </w:r>
          </w:p>
        </w:tc>
        <w:tc>
          <w:tcPr>
            <w:tcW w:w="1390" w:type="dxa"/>
          </w:tcPr>
          <w:p w:rsidR="00DA1BF5" w:rsidRDefault="004A5AF0" w:rsidP="00E273E5">
            <w:pPr>
              <w:pStyle w:val="Tablecontent"/>
            </w:pPr>
            <w:r>
              <w:t>&lt;</w:t>
            </w:r>
            <w:r w:rsidR="00E273E5">
              <w:t>Available Balance</w:t>
            </w:r>
            <w:r>
              <w:t>&gt;</w:t>
            </w:r>
          </w:p>
        </w:tc>
        <w:tc>
          <w:tcPr>
            <w:tcW w:w="1313" w:type="dxa"/>
          </w:tcPr>
          <w:p w:rsidR="00DA1BF5" w:rsidRDefault="00E273E5" w:rsidP="009C6EAF">
            <w:pPr>
              <w:pStyle w:val="Tablecontent"/>
            </w:pPr>
            <w:r>
              <w:t>100</w:t>
            </w:r>
          </w:p>
        </w:tc>
        <w:tc>
          <w:tcPr>
            <w:tcW w:w="772" w:type="dxa"/>
          </w:tcPr>
          <w:p w:rsidR="00DA1BF5" w:rsidRDefault="003E0BBA" w:rsidP="009C6EAF">
            <w:pPr>
              <w:pStyle w:val="Tablecontent"/>
            </w:pPr>
            <w:r>
              <w:t>20</w:t>
            </w:r>
          </w:p>
        </w:tc>
        <w:tc>
          <w:tcPr>
            <w:tcW w:w="1081" w:type="dxa"/>
          </w:tcPr>
          <w:p w:rsidR="00DA1BF5" w:rsidRDefault="00CB42F5" w:rsidP="009C6EAF">
            <w:pPr>
              <w:pStyle w:val="Tablecontent"/>
            </w:pPr>
            <w:r>
              <w:t>M</w:t>
            </w:r>
          </w:p>
        </w:tc>
        <w:tc>
          <w:tcPr>
            <w:tcW w:w="2408" w:type="dxa"/>
          </w:tcPr>
          <w:p w:rsidR="00DA1BF5" w:rsidRDefault="002B7970" w:rsidP="009C6EAF">
            <w:pPr>
              <w:pStyle w:val="Tablecontent"/>
            </w:pPr>
            <w:r>
              <w:t xml:space="preserve">Available Balance </w:t>
            </w:r>
          </w:p>
        </w:tc>
      </w:tr>
      <w:tr w:rsidR="00E273E5" w:rsidTr="00F54A18">
        <w:trPr>
          <w:trHeight w:val="217"/>
        </w:trPr>
        <w:tc>
          <w:tcPr>
            <w:tcW w:w="1313" w:type="dxa"/>
          </w:tcPr>
          <w:p w:rsidR="00E273E5" w:rsidRDefault="00E273E5" w:rsidP="00F54A18">
            <w:pPr>
              <w:pStyle w:val="Tablecontent"/>
            </w:pPr>
            <w:r>
              <w:t>MAXPCTBAL</w:t>
            </w:r>
          </w:p>
        </w:tc>
        <w:tc>
          <w:tcPr>
            <w:tcW w:w="1390" w:type="dxa"/>
          </w:tcPr>
          <w:p w:rsidR="00E273E5" w:rsidRDefault="00E273E5" w:rsidP="00F54A18">
            <w:pPr>
              <w:pStyle w:val="Tablecontent"/>
            </w:pPr>
            <w:r>
              <w:t>&lt;Maximum Percentage of Balance&gt;</w:t>
            </w:r>
          </w:p>
        </w:tc>
        <w:tc>
          <w:tcPr>
            <w:tcW w:w="1313" w:type="dxa"/>
          </w:tcPr>
          <w:p w:rsidR="00E273E5" w:rsidRDefault="00E273E5" w:rsidP="00F54A18">
            <w:pPr>
              <w:pStyle w:val="Tablecontent"/>
            </w:pPr>
            <w:r>
              <w:t>50</w:t>
            </w:r>
          </w:p>
        </w:tc>
        <w:tc>
          <w:tcPr>
            <w:tcW w:w="772" w:type="dxa"/>
          </w:tcPr>
          <w:p w:rsidR="00E273E5" w:rsidRDefault="00E273E5" w:rsidP="00F54A18">
            <w:pPr>
              <w:pStyle w:val="Tablecontent"/>
            </w:pPr>
            <w:r>
              <w:t>3</w:t>
            </w:r>
          </w:p>
        </w:tc>
        <w:tc>
          <w:tcPr>
            <w:tcW w:w="1081" w:type="dxa"/>
          </w:tcPr>
          <w:p w:rsidR="00E273E5" w:rsidRDefault="00E273E5" w:rsidP="00F54A18">
            <w:pPr>
              <w:pStyle w:val="Tablecontent"/>
            </w:pPr>
            <w:r>
              <w:t>O</w:t>
            </w:r>
          </w:p>
        </w:tc>
        <w:tc>
          <w:tcPr>
            <w:tcW w:w="2408" w:type="dxa"/>
          </w:tcPr>
          <w:p w:rsidR="00E273E5" w:rsidRDefault="00E273E5" w:rsidP="00F54A18">
            <w:pPr>
              <w:pStyle w:val="Tablecontent"/>
            </w:pPr>
            <w:r>
              <w:t>Maximum percentage of balance, 50 means 50 %</w:t>
            </w:r>
          </w:p>
        </w:tc>
      </w:tr>
    </w:tbl>
    <w:p w:rsidR="00DA1BF5" w:rsidRDefault="00DA1BF5" w:rsidP="009C6EAF"/>
    <w:p w:rsidR="00DA1BF5" w:rsidRDefault="00DA1BF5" w:rsidP="00BE11FD">
      <w:pPr>
        <w:pStyle w:val="NoteHeading"/>
        <w:numPr>
          <w:ilvl w:val="0"/>
          <w:numId w:val="38"/>
        </w:numPr>
        <w:tabs>
          <w:tab w:val="left" w:pos="990"/>
        </w:tabs>
        <w:ind w:left="990" w:hanging="540"/>
        <w:jc w:val="left"/>
      </w:pPr>
      <w:r>
        <w:t xml:space="preserve">The Transaction status details explained in appendix. </w:t>
      </w:r>
    </w:p>
    <w:p w:rsidR="00DA1BF5" w:rsidRDefault="00DA1BF5" w:rsidP="00BE11FD">
      <w:pPr>
        <w:pStyle w:val="NoteHeading"/>
        <w:numPr>
          <w:ilvl w:val="0"/>
          <w:numId w:val="38"/>
        </w:numPr>
        <w:tabs>
          <w:tab w:val="left" w:pos="990"/>
        </w:tabs>
        <w:ind w:left="990" w:hanging="540"/>
        <w:jc w:val="left"/>
      </w:pPr>
      <w:r>
        <w:t>The value for TYPE tag is fixed as mentioned in syntax.</w:t>
      </w:r>
    </w:p>
    <w:p w:rsidR="00DA1BF5" w:rsidRPr="00BE382B" w:rsidRDefault="00DA1BF5" w:rsidP="00BE11FD">
      <w:pPr>
        <w:pStyle w:val="BodyText2"/>
        <w:numPr>
          <w:ilvl w:val="0"/>
          <w:numId w:val="72"/>
        </w:numPr>
      </w:pPr>
    </w:p>
    <w:p w:rsidR="00DA1BF5" w:rsidRDefault="00DA1BF5" w:rsidP="00044F7F">
      <w:pPr>
        <w:pStyle w:val="Heading2"/>
        <w:keepNext/>
        <w:numPr>
          <w:ilvl w:val="1"/>
          <w:numId w:val="65"/>
        </w:numPr>
        <w:pBdr>
          <w:bottom w:val="single" w:sz="8" w:space="1" w:color="FF9900"/>
        </w:pBdr>
        <w:tabs>
          <w:tab w:val="clear" w:pos="720"/>
        </w:tabs>
        <w:spacing w:before="120"/>
      </w:pPr>
      <w:bookmarkStart w:id="627" w:name="_Credit_Transfer"/>
      <w:bookmarkStart w:id="628" w:name="_Toc329006772"/>
      <w:bookmarkStart w:id="629" w:name="_Toc427753117"/>
      <w:bookmarkEnd w:id="627"/>
      <w:r>
        <w:t>Credit Transfer</w:t>
      </w:r>
      <w:bookmarkEnd w:id="628"/>
      <w:bookmarkEnd w:id="629"/>
    </w:p>
    <w:p w:rsidR="00DA1BF5" w:rsidRDefault="00DA1BF5" w:rsidP="00BE11FD">
      <w:pPr>
        <w:pStyle w:val="Heading3"/>
        <w:numPr>
          <w:ilvl w:val="0"/>
          <w:numId w:val="0"/>
        </w:numPr>
        <w:tabs>
          <w:tab w:val="clear" w:pos="720"/>
          <w:tab w:val="clear" w:pos="900"/>
          <w:tab w:val="left" w:pos="1440"/>
        </w:tabs>
        <w:ind w:left="1080"/>
        <w:jc w:val="both"/>
      </w:pPr>
      <w:bookmarkStart w:id="630" w:name="_XML_Request_Syntax_1"/>
      <w:bookmarkStart w:id="631" w:name="_Toc158126190"/>
      <w:bookmarkStart w:id="632" w:name="_Toc284720064"/>
      <w:bookmarkStart w:id="633" w:name="_Toc329006773"/>
      <w:bookmarkStart w:id="634" w:name="_Toc427753118"/>
      <w:bookmarkEnd w:id="630"/>
      <w:r>
        <w:t>XML Request Syntax</w:t>
      </w:r>
      <w:bookmarkEnd w:id="631"/>
      <w:bookmarkEnd w:id="632"/>
      <w:bookmarkEnd w:id="633"/>
      <w:bookmarkEnd w:id="634"/>
    </w:p>
    <w:p w:rsidR="00DA1BF5" w:rsidRDefault="00DA1BF5" w:rsidP="00BE11FD">
      <w:pPr>
        <w:pStyle w:val="BodyText2"/>
        <w:numPr>
          <w:ilvl w:val="0"/>
          <w:numId w:val="72"/>
        </w:numPr>
      </w:pPr>
      <w:r>
        <w:t>The External system will send the credit transfer request to PreTUPS. The request format and details of request are mentioned below.</w:t>
      </w:r>
    </w:p>
    <w:p w:rsidR="00DA1BF5" w:rsidRDefault="00DA1BF5" w:rsidP="009C6EAF"/>
    <w:p w:rsidR="00DA1BF5" w:rsidRDefault="00DA1BF5" w:rsidP="00BE11FD">
      <w:pPr>
        <w:pStyle w:val="BodyText2"/>
        <w:numPr>
          <w:ilvl w:val="0"/>
          <w:numId w:val="72"/>
        </w:numPr>
        <w:rPr>
          <w:b/>
          <w:bCs/>
          <w:u w:val="single"/>
        </w:rPr>
      </w:pPr>
      <w:r>
        <w:rPr>
          <w:b/>
          <w:bCs/>
          <w:u w:val="single"/>
        </w:rPr>
        <w:t>Request Syntax</w:t>
      </w:r>
    </w:p>
    <w:p w:rsidR="00DA1BF5" w:rsidRDefault="00DA1BF5" w:rsidP="00BE11FD">
      <w:pPr>
        <w:pStyle w:val="BodyText2"/>
        <w:numPr>
          <w:ilvl w:val="0"/>
          <w:numId w:val="72"/>
        </w:numPr>
        <w:ind w:left="720"/>
      </w:pPr>
      <w:r>
        <w:t>&lt;?xml version="1.0"?&gt;</w:t>
      </w:r>
    </w:p>
    <w:p w:rsidR="00DA1BF5" w:rsidRDefault="00DA1BF5" w:rsidP="00BE11FD">
      <w:pPr>
        <w:pStyle w:val="BodyText2"/>
        <w:numPr>
          <w:ilvl w:val="0"/>
          <w:numId w:val="72"/>
        </w:numPr>
        <w:ind w:left="720"/>
      </w:pPr>
      <w:r>
        <w:t>&lt;! DOCTYPE COMMAND PUBLIC "-//Ocam//DTD XML Command 1.0//EN" "xml/command.dtd"&gt;</w:t>
      </w:r>
    </w:p>
    <w:p w:rsidR="00DA1BF5" w:rsidRDefault="00DA1BF5" w:rsidP="00BE11FD">
      <w:pPr>
        <w:pStyle w:val="BodyText2"/>
        <w:numPr>
          <w:ilvl w:val="0"/>
          <w:numId w:val="72"/>
        </w:numPr>
        <w:ind w:left="720"/>
      </w:pPr>
      <w:r>
        <w:t>&lt;COMMAND&gt;</w:t>
      </w:r>
    </w:p>
    <w:p w:rsidR="00DA1BF5" w:rsidRDefault="00DA1BF5" w:rsidP="00BE11FD">
      <w:pPr>
        <w:pStyle w:val="BodyText2"/>
        <w:numPr>
          <w:ilvl w:val="0"/>
          <w:numId w:val="72"/>
        </w:numPr>
        <w:ind w:left="720"/>
      </w:pPr>
      <w:r>
        <w:t>&lt;TYPE&gt;</w:t>
      </w:r>
      <w:r w:rsidRPr="00627899">
        <w:t>CCTRFREQ</w:t>
      </w:r>
      <w:r>
        <w:t>&lt;/TYPE&gt;</w:t>
      </w:r>
    </w:p>
    <w:p w:rsidR="00DA1BF5" w:rsidRDefault="00DA1BF5" w:rsidP="00BE11FD">
      <w:pPr>
        <w:pStyle w:val="BodyText2"/>
        <w:numPr>
          <w:ilvl w:val="0"/>
          <w:numId w:val="72"/>
        </w:numPr>
        <w:ind w:left="720"/>
      </w:pPr>
      <w:r>
        <w:t>&lt;MSISDN1&gt;&lt;Payer MSISDN&gt;&lt;/MSISDN1&gt;</w:t>
      </w:r>
    </w:p>
    <w:p w:rsidR="00DA1BF5" w:rsidRDefault="00DA1BF5" w:rsidP="00BE11FD">
      <w:pPr>
        <w:pStyle w:val="BodyText2"/>
        <w:numPr>
          <w:ilvl w:val="0"/>
          <w:numId w:val="72"/>
        </w:numPr>
        <w:ind w:left="720"/>
      </w:pPr>
      <w:r>
        <w:t>&lt;PIN&gt;&lt;Payer PIN&gt;&lt;/PIN&gt;</w:t>
      </w:r>
    </w:p>
    <w:p w:rsidR="00DA1BF5" w:rsidRDefault="00DA1BF5" w:rsidP="00BE11FD">
      <w:pPr>
        <w:pStyle w:val="BodyText2"/>
        <w:numPr>
          <w:ilvl w:val="0"/>
          <w:numId w:val="72"/>
        </w:numPr>
        <w:ind w:left="720"/>
      </w:pPr>
      <w:r>
        <w:t>&lt;MSISDN2&gt;&lt;Payee MSISDN&gt;&lt;/MSISDN2&gt;</w:t>
      </w:r>
    </w:p>
    <w:p w:rsidR="00DA1BF5" w:rsidRDefault="00DA1BF5" w:rsidP="00BE11FD">
      <w:pPr>
        <w:pStyle w:val="BodyText2"/>
        <w:numPr>
          <w:ilvl w:val="0"/>
          <w:numId w:val="72"/>
        </w:numPr>
        <w:ind w:left="720"/>
      </w:pPr>
      <w:r>
        <w:t>&lt;AMOUNT&gt;&lt;Amount&gt;&lt;/AMOUNT&gt;</w:t>
      </w:r>
    </w:p>
    <w:p w:rsidR="00DA1BF5" w:rsidRDefault="00DA1BF5" w:rsidP="00BE11FD">
      <w:pPr>
        <w:pStyle w:val="BodyText2"/>
        <w:numPr>
          <w:ilvl w:val="0"/>
          <w:numId w:val="72"/>
        </w:numPr>
        <w:ind w:left="720"/>
      </w:pPr>
      <w:r>
        <w:t>&lt;LANGUAGE1&gt;&lt;Payer Language&gt;&lt;/LANGUAGE1&gt;</w:t>
      </w:r>
    </w:p>
    <w:p w:rsidR="00DA1BF5" w:rsidRDefault="00DA1BF5" w:rsidP="00BE11FD">
      <w:pPr>
        <w:pStyle w:val="BodyText2"/>
        <w:numPr>
          <w:ilvl w:val="0"/>
          <w:numId w:val="72"/>
        </w:numPr>
        <w:ind w:left="720"/>
      </w:pPr>
      <w:r>
        <w:t>&lt;LANGUAGE2&gt;&lt;Payee Language&gt;&lt;/LANGUAGE2&gt;</w:t>
      </w:r>
    </w:p>
    <w:p w:rsidR="00DA1BF5" w:rsidRDefault="00DA1BF5" w:rsidP="00BE11FD">
      <w:pPr>
        <w:pStyle w:val="BodyText2"/>
        <w:numPr>
          <w:ilvl w:val="0"/>
          <w:numId w:val="72"/>
        </w:numPr>
        <w:ind w:left="720"/>
      </w:pPr>
      <w:r>
        <w:t>&lt;SELECTOR&gt;&lt;Selector&gt;&lt;/SELECTOR&gt;</w:t>
      </w:r>
    </w:p>
    <w:p w:rsidR="0046643C" w:rsidRDefault="0046643C" w:rsidP="00BE11FD">
      <w:pPr>
        <w:pStyle w:val="BodyText2"/>
        <w:numPr>
          <w:ilvl w:val="0"/>
          <w:numId w:val="72"/>
        </w:numPr>
        <w:ind w:left="720"/>
      </w:pPr>
      <w:r>
        <w:lastRenderedPageBreak/>
        <w:t>&lt;INFO1&gt;</w:t>
      </w:r>
      <w:r w:rsidR="00221D1A">
        <w:t>&lt;INFORMATION</w:t>
      </w:r>
      <w:r w:rsidR="00154E5E">
        <w:t>1</w:t>
      </w:r>
      <w:r w:rsidR="00221D1A">
        <w:t>&gt;</w:t>
      </w:r>
      <w:r>
        <w:t>&lt;/INFO1&gt;</w:t>
      </w:r>
    </w:p>
    <w:p w:rsidR="0046643C" w:rsidRDefault="0046643C" w:rsidP="00BE11FD">
      <w:pPr>
        <w:pStyle w:val="BodyText2"/>
        <w:numPr>
          <w:ilvl w:val="0"/>
          <w:numId w:val="72"/>
        </w:numPr>
        <w:ind w:left="720"/>
      </w:pPr>
      <w:r>
        <w:t>&lt;INFO2</w:t>
      </w:r>
      <w:r w:rsidR="00221D1A">
        <w:t>&gt;&lt;INFORMATION</w:t>
      </w:r>
      <w:r w:rsidR="00154E5E">
        <w:t>2</w:t>
      </w:r>
      <w:r w:rsidR="00221D1A">
        <w:t>&gt;</w:t>
      </w:r>
      <w:r>
        <w:t>&lt;/INFO2&gt;</w:t>
      </w:r>
    </w:p>
    <w:p w:rsidR="0046643C" w:rsidRDefault="0046643C" w:rsidP="00BE11FD">
      <w:pPr>
        <w:pStyle w:val="BodyText2"/>
        <w:numPr>
          <w:ilvl w:val="0"/>
          <w:numId w:val="72"/>
        </w:numPr>
        <w:ind w:left="720"/>
      </w:pPr>
      <w:r>
        <w:t>&lt;INFO</w:t>
      </w:r>
      <w:r w:rsidR="00221D1A">
        <w:t>3&gt;&lt;INFORMATION</w:t>
      </w:r>
      <w:r w:rsidR="00154E5E">
        <w:t>3</w:t>
      </w:r>
      <w:r w:rsidR="00221D1A">
        <w:t>&gt;</w:t>
      </w:r>
      <w:r>
        <w:t>&lt;/INFO3&gt;</w:t>
      </w:r>
    </w:p>
    <w:p w:rsidR="0046643C" w:rsidRDefault="00221D1A" w:rsidP="00BE11FD">
      <w:pPr>
        <w:pStyle w:val="BodyText2"/>
        <w:numPr>
          <w:ilvl w:val="0"/>
          <w:numId w:val="72"/>
        </w:numPr>
        <w:ind w:left="720"/>
      </w:pPr>
      <w:r>
        <w:t>&lt;INFO4&gt;&lt;INFORMATION</w:t>
      </w:r>
      <w:r w:rsidR="00154E5E">
        <w:t>4</w:t>
      </w:r>
      <w:r>
        <w:t>&gt;</w:t>
      </w:r>
      <w:r w:rsidR="0046643C">
        <w:t>&lt;/INFO4&gt;</w:t>
      </w:r>
    </w:p>
    <w:p w:rsidR="0046643C" w:rsidRDefault="00221D1A" w:rsidP="00BE11FD">
      <w:pPr>
        <w:pStyle w:val="BodyText2"/>
        <w:numPr>
          <w:ilvl w:val="0"/>
          <w:numId w:val="72"/>
        </w:numPr>
        <w:ind w:left="720"/>
      </w:pPr>
      <w:r>
        <w:t>&lt;INFO5&gt;&lt;INFORMATION</w:t>
      </w:r>
      <w:r w:rsidR="00154E5E">
        <w:t>5</w:t>
      </w:r>
      <w:r>
        <w:t>&gt;</w:t>
      </w:r>
      <w:r w:rsidR="0046643C">
        <w:t>&lt;/INFO5&gt;</w:t>
      </w:r>
    </w:p>
    <w:p w:rsidR="00DA1BF5" w:rsidRDefault="00DA1BF5" w:rsidP="00BE11FD">
      <w:pPr>
        <w:pStyle w:val="BodyText2"/>
        <w:numPr>
          <w:ilvl w:val="0"/>
          <w:numId w:val="72"/>
        </w:numPr>
        <w:ind w:left="720"/>
      </w:pPr>
      <w:r>
        <w:t>&lt;/COMMAND&gt;</w:t>
      </w:r>
    </w:p>
    <w:p w:rsidR="00DA1BF5" w:rsidRDefault="00DA1BF5" w:rsidP="009C6EAF"/>
    <w:p w:rsidR="00DA1BF5" w:rsidRDefault="00DA1BF5" w:rsidP="009C6EAF"/>
    <w:p w:rsidR="00DA1BF5" w:rsidRDefault="00DA1BF5" w:rsidP="00BE11FD">
      <w:pPr>
        <w:pStyle w:val="BodyText2"/>
        <w:numPr>
          <w:ilvl w:val="0"/>
          <w:numId w:val="72"/>
        </w:numPr>
        <w:rPr>
          <w:b/>
          <w:bCs/>
          <w:sz w:val="24"/>
          <w:u w:val="single"/>
        </w:rPr>
      </w:pPr>
      <w:r>
        <w:rPr>
          <w:b/>
          <w:bCs/>
          <w:sz w:val="24"/>
          <w:u w:val="single"/>
        </w:rPr>
        <w:t>Fields Detail</w:t>
      </w:r>
    </w:p>
    <w:p w:rsidR="00DA1BF5" w:rsidRDefault="00DA1BF5" w:rsidP="009C6EAF"/>
    <w:tbl>
      <w:tblPr>
        <w:tblW w:w="83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34"/>
        <w:gridCol w:w="1491"/>
        <w:gridCol w:w="1334"/>
        <w:gridCol w:w="1256"/>
        <w:gridCol w:w="1177"/>
        <w:gridCol w:w="1805"/>
      </w:tblGrid>
      <w:tr w:rsidR="00DA1BF5" w:rsidTr="00BE11FD">
        <w:trPr>
          <w:trHeight w:val="722"/>
          <w:tblHeader/>
        </w:trPr>
        <w:tc>
          <w:tcPr>
            <w:tcW w:w="1334" w:type="dxa"/>
            <w:shd w:val="clear" w:color="auto" w:fill="365F91"/>
          </w:tcPr>
          <w:p w:rsidR="00DA1BF5" w:rsidRDefault="00DA1BF5" w:rsidP="009C6EAF">
            <w:pPr>
              <w:pStyle w:val="TableColumnLabels"/>
              <w:rPr>
                <w:rFonts w:ascii="Arial" w:hAnsi="Arial" w:cs="Arial"/>
                <w:sz w:val="18"/>
              </w:rPr>
            </w:pPr>
            <w:r>
              <w:rPr>
                <w:rFonts w:ascii="Arial" w:hAnsi="Arial" w:cs="Arial"/>
                <w:sz w:val="18"/>
              </w:rPr>
              <w:t>TAG</w:t>
            </w:r>
          </w:p>
        </w:tc>
        <w:tc>
          <w:tcPr>
            <w:tcW w:w="1491" w:type="dxa"/>
            <w:shd w:val="clear" w:color="auto" w:fill="365F91"/>
          </w:tcPr>
          <w:p w:rsidR="00DA1BF5" w:rsidRDefault="00DA1BF5" w:rsidP="009C6EAF">
            <w:pPr>
              <w:pStyle w:val="TableColumnLabels"/>
              <w:rPr>
                <w:rFonts w:ascii="Arial" w:hAnsi="Arial" w:cs="Arial"/>
                <w:sz w:val="18"/>
              </w:rPr>
            </w:pPr>
            <w:r>
              <w:rPr>
                <w:rFonts w:ascii="Arial" w:hAnsi="Arial" w:cs="Arial"/>
                <w:sz w:val="18"/>
              </w:rPr>
              <w:t>Fields</w:t>
            </w:r>
          </w:p>
        </w:tc>
        <w:tc>
          <w:tcPr>
            <w:tcW w:w="1334" w:type="dxa"/>
            <w:shd w:val="clear" w:color="auto" w:fill="365F91"/>
          </w:tcPr>
          <w:p w:rsidR="00DA1BF5" w:rsidRDefault="00DA1BF5" w:rsidP="009C6EAF">
            <w:pPr>
              <w:pStyle w:val="TableColumnLabels"/>
              <w:rPr>
                <w:rFonts w:ascii="Arial" w:hAnsi="Arial" w:cs="Arial"/>
                <w:sz w:val="18"/>
              </w:rPr>
            </w:pPr>
            <w:r>
              <w:rPr>
                <w:rFonts w:ascii="Arial" w:hAnsi="Arial" w:cs="Arial"/>
                <w:sz w:val="18"/>
              </w:rPr>
              <w:t>Example</w:t>
            </w:r>
          </w:p>
        </w:tc>
        <w:tc>
          <w:tcPr>
            <w:tcW w:w="1256" w:type="dxa"/>
            <w:shd w:val="clear" w:color="auto" w:fill="365F91"/>
          </w:tcPr>
          <w:p w:rsidR="00DA1BF5" w:rsidRDefault="00DA1BF5" w:rsidP="009C6EAF">
            <w:pPr>
              <w:pStyle w:val="TableColumnLabels"/>
              <w:rPr>
                <w:rFonts w:ascii="Arial" w:hAnsi="Arial" w:cs="Arial"/>
                <w:sz w:val="18"/>
              </w:rPr>
            </w:pPr>
            <w:r>
              <w:t>Max Length</w:t>
            </w:r>
          </w:p>
        </w:tc>
        <w:tc>
          <w:tcPr>
            <w:tcW w:w="1177" w:type="dxa"/>
            <w:shd w:val="clear" w:color="auto" w:fill="365F91"/>
          </w:tcPr>
          <w:p w:rsidR="00DA1BF5" w:rsidRDefault="00DA1BF5" w:rsidP="009C6EAF">
            <w:pPr>
              <w:pStyle w:val="TableColumnLabels"/>
              <w:rPr>
                <w:rFonts w:ascii="Arial" w:hAnsi="Arial" w:cs="Arial"/>
                <w:sz w:val="18"/>
              </w:rPr>
            </w:pPr>
            <w:r>
              <w:rPr>
                <w:rFonts w:ascii="Arial" w:hAnsi="Arial" w:cs="Arial"/>
                <w:sz w:val="18"/>
              </w:rPr>
              <w:t>Optional/</w:t>
            </w:r>
          </w:p>
          <w:p w:rsidR="00DA1BF5" w:rsidRDefault="00DA1BF5" w:rsidP="009C6EAF">
            <w:pPr>
              <w:pStyle w:val="TableColumnLabels"/>
              <w:rPr>
                <w:rFonts w:ascii="Arial" w:hAnsi="Arial" w:cs="Arial"/>
                <w:sz w:val="18"/>
              </w:rPr>
            </w:pPr>
            <w:r>
              <w:rPr>
                <w:rFonts w:ascii="Arial" w:hAnsi="Arial" w:cs="Arial"/>
                <w:sz w:val="18"/>
              </w:rPr>
              <w:t>Mandatory</w:t>
            </w:r>
          </w:p>
        </w:tc>
        <w:tc>
          <w:tcPr>
            <w:tcW w:w="1805" w:type="dxa"/>
            <w:shd w:val="clear" w:color="auto" w:fill="365F91"/>
          </w:tcPr>
          <w:p w:rsidR="00DA1BF5" w:rsidRDefault="00DA1BF5" w:rsidP="009C6EAF">
            <w:pPr>
              <w:pStyle w:val="TableColumnLabels"/>
              <w:rPr>
                <w:rFonts w:ascii="Arial" w:hAnsi="Arial" w:cs="Arial"/>
                <w:sz w:val="18"/>
              </w:rPr>
            </w:pPr>
            <w:r>
              <w:t>R</w:t>
            </w:r>
            <w:r w:rsidRPr="00C865D9">
              <w:rPr>
                <w:rFonts w:ascii="Arial" w:hAnsi="Arial" w:cs="Arial"/>
                <w:sz w:val="18"/>
              </w:rPr>
              <w:t>emarks</w:t>
            </w:r>
          </w:p>
        </w:tc>
      </w:tr>
      <w:tr w:rsidR="00DA1BF5" w:rsidTr="00BE11FD">
        <w:trPr>
          <w:trHeight w:val="722"/>
        </w:trPr>
        <w:tc>
          <w:tcPr>
            <w:tcW w:w="1334" w:type="dxa"/>
          </w:tcPr>
          <w:p w:rsidR="00DA1BF5" w:rsidRDefault="00DA1BF5" w:rsidP="009C6EAF">
            <w:pPr>
              <w:pStyle w:val="Tablecontent"/>
            </w:pPr>
            <w:r>
              <w:t>TYPE</w:t>
            </w:r>
          </w:p>
        </w:tc>
        <w:tc>
          <w:tcPr>
            <w:tcW w:w="1491" w:type="dxa"/>
          </w:tcPr>
          <w:p w:rsidR="00DA1BF5" w:rsidRDefault="00DA1BF5" w:rsidP="009C6EAF">
            <w:pPr>
              <w:pStyle w:val="Tablecontent"/>
            </w:pPr>
            <w:r w:rsidRPr="00627899">
              <w:t>CCTRFREQ</w:t>
            </w:r>
          </w:p>
        </w:tc>
        <w:tc>
          <w:tcPr>
            <w:tcW w:w="1334" w:type="dxa"/>
          </w:tcPr>
          <w:p w:rsidR="00DA1BF5" w:rsidRDefault="00DA1BF5" w:rsidP="009C6EAF">
            <w:pPr>
              <w:pStyle w:val="Tablecontent"/>
            </w:pPr>
            <w:r>
              <w:t>CCTRFREQ</w:t>
            </w:r>
          </w:p>
        </w:tc>
        <w:tc>
          <w:tcPr>
            <w:tcW w:w="1256" w:type="dxa"/>
          </w:tcPr>
          <w:p w:rsidR="00DA1BF5" w:rsidRDefault="00DA1BF5" w:rsidP="009C6EAF">
            <w:pPr>
              <w:pStyle w:val="Tablecontent"/>
            </w:pPr>
            <w:r>
              <w:t>10</w:t>
            </w:r>
          </w:p>
        </w:tc>
        <w:tc>
          <w:tcPr>
            <w:tcW w:w="1177" w:type="dxa"/>
          </w:tcPr>
          <w:p w:rsidR="00DA1BF5" w:rsidRDefault="00DA1BF5" w:rsidP="009C6EAF">
            <w:pPr>
              <w:pStyle w:val="Tablecontent"/>
            </w:pPr>
            <w:r>
              <w:t>M</w:t>
            </w:r>
          </w:p>
        </w:tc>
        <w:tc>
          <w:tcPr>
            <w:tcW w:w="1805" w:type="dxa"/>
          </w:tcPr>
          <w:p w:rsidR="00DA1BF5" w:rsidRDefault="00DA1BF5" w:rsidP="009C6EAF">
            <w:pPr>
              <w:pStyle w:val="Tablecontent"/>
            </w:pPr>
            <w:r>
              <w:t>Request Type</w:t>
            </w:r>
          </w:p>
        </w:tc>
      </w:tr>
      <w:tr w:rsidR="00DA1BF5" w:rsidTr="00BE11FD">
        <w:trPr>
          <w:trHeight w:val="2702"/>
        </w:trPr>
        <w:tc>
          <w:tcPr>
            <w:tcW w:w="1334" w:type="dxa"/>
          </w:tcPr>
          <w:p w:rsidR="00DA1BF5" w:rsidRDefault="00DA1BF5" w:rsidP="009C6EAF">
            <w:pPr>
              <w:pStyle w:val="Tablecontent"/>
            </w:pPr>
            <w:r>
              <w:t>MSISDN1</w:t>
            </w:r>
          </w:p>
        </w:tc>
        <w:tc>
          <w:tcPr>
            <w:tcW w:w="1491" w:type="dxa"/>
          </w:tcPr>
          <w:p w:rsidR="00DA1BF5" w:rsidRDefault="00DA1BF5" w:rsidP="009C6EAF">
            <w:pPr>
              <w:pStyle w:val="Tablecontent"/>
            </w:pPr>
            <w:r>
              <w:t>Payer MSISDN</w:t>
            </w:r>
          </w:p>
        </w:tc>
        <w:tc>
          <w:tcPr>
            <w:tcW w:w="1334" w:type="dxa"/>
          </w:tcPr>
          <w:p w:rsidR="00DA1BF5" w:rsidRDefault="00DA1BF5" w:rsidP="009C6EAF">
            <w:pPr>
              <w:pStyle w:val="Tablecontent"/>
            </w:pPr>
            <w:r>
              <w:t>9942222</w:t>
            </w:r>
          </w:p>
        </w:tc>
        <w:tc>
          <w:tcPr>
            <w:tcW w:w="1256" w:type="dxa"/>
          </w:tcPr>
          <w:p w:rsidR="00DA1BF5" w:rsidRDefault="00DA1BF5" w:rsidP="009C6EAF">
            <w:pPr>
              <w:pStyle w:val="Tablecontent"/>
            </w:pPr>
            <w:r>
              <w:t>15</w:t>
            </w:r>
          </w:p>
        </w:tc>
        <w:tc>
          <w:tcPr>
            <w:tcW w:w="1177" w:type="dxa"/>
          </w:tcPr>
          <w:p w:rsidR="00DA1BF5" w:rsidRDefault="00DA1BF5" w:rsidP="009C6EAF">
            <w:pPr>
              <w:pStyle w:val="Tablecontent"/>
            </w:pPr>
            <w:r>
              <w:t>M</w:t>
            </w:r>
          </w:p>
        </w:tc>
        <w:tc>
          <w:tcPr>
            <w:tcW w:w="1805" w:type="dxa"/>
          </w:tcPr>
          <w:p w:rsidR="00DA1BF5" w:rsidRDefault="00DA1BF5" w:rsidP="009C6EAF">
            <w:pPr>
              <w:pStyle w:val="Tablecontent"/>
            </w:pPr>
            <w:r>
              <w:t>Payer MSISDN should be without country code ( National dial format )</w:t>
            </w:r>
          </w:p>
        </w:tc>
      </w:tr>
      <w:tr w:rsidR="00DA1BF5" w:rsidTr="00BE11FD">
        <w:trPr>
          <w:trHeight w:val="4089"/>
        </w:trPr>
        <w:tc>
          <w:tcPr>
            <w:tcW w:w="1334" w:type="dxa"/>
          </w:tcPr>
          <w:p w:rsidR="00DA1BF5" w:rsidRDefault="00DA1BF5" w:rsidP="009C6EAF">
            <w:pPr>
              <w:pStyle w:val="Tablecontent"/>
            </w:pPr>
            <w:r>
              <w:t>PIN</w:t>
            </w:r>
          </w:p>
        </w:tc>
        <w:tc>
          <w:tcPr>
            <w:tcW w:w="1491" w:type="dxa"/>
          </w:tcPr>
          <w:p w:rsidR="00DA1BF5" w:rsidRDefault="00DA1BF5" w:rsidP="009C6EAF">
            <w:pPr>
              <w:pStyle w:val="Tablecontent"/>
            </w:pPr>
            <w:r>
              <w:t>Payer PIN</w:t>
            </w:r>
          </w:p>
        </w:tc>
        <w:tc>
          <w:tcPr>
            <w:tcW w:w="1334" w:type="dxa"/>
          </w:tcPr>
          <w:p w:rsidR="00DA1BF5" w:rsidRDefault="00DA1BF5" w:rsidP="009C6EAF">
            <w:pPr>
              <w:pStyle w:val="Tablecontent"/>
            </w:pPr>
            <w:r>
              <w:t>3946</w:t>
            </w:r>
          </w:p>
        </w:tc>
        <w:tc>
          <w:tcPr>
            <w:tcW w:w="1256" w:type="dxa"/>
          </w:tcPr>
          <w:p w:rsidR="00DA1BF5" w:rsidRDefault="00DA1BF5" w:rsidP="009C6EAF">
            <w:pPr>
              <w:pStyle w:val="Tablecontent"/>
            </w:pPr>
            <w:r>
              <w:t>4 to 6</w:t>
            </w:r>
          </w:p>
        </w:tc>
        <w:tc>
          <w:tcPr>
            <w:tcW w:w="1177" w:type="dxa"/>
          </w:tcPr>
          <w:p w:rsidR="00DA1BF5" w:rsidRDefault="00860A7C" w:rsidP="009C6EAF">
            <w:pPr>
              <w:pStyle w:val="Tablecontent"/>
            </w:pPr>
            <w:r>
              <w:t>O</w:t>
            </w:r>
            <w:r w:rsidR="00DA1BF5">
              <w:t>(Tag is mandatory)</w:t>
            </w:r>
          </w:p>
        </w:tc>
        <w:tc>
          <w:tcPr>
            <w:tcW w:w="1805" w:type="dxa"/>
          </w:tcPr>
          <w:p w:rsidR="00DA1BF5" w:rsidRDefault="00DA1BF5" w:rsidP="009C6EAF">
            <w:pPr>
              <w:pStyle w:val="Tablecontent"/>
            </w:pPr>
            <w:r>
              <w:t>Numeric Only. default “1357” will be considered if user not changed his PIN after Registering in PreTUPS</w:t>
            </w:r>
          </w:p>
        </w:tc>
      </w:tr>
      <w:tr w:rsidR="00DA1BF5" w:rsidTr="00BE11FD">
        <w:trPr>
          <w:trHeight w:val="722"/>
        </w:trPr>
        <w:tc>
          <w:tcPr>
            <w:tcW w:w="1334" w:type="dxa"/>
          </w:tcPr>
          <w:p w:rsidR="00DA1BF5" w:rsidRDefault="00DA1BF5" w:rsidP="009C6EAF">
            <w:pPr>
              <w:pStyle w:val="Tablecontent"/>
            </w:pPr>
            <w:r>
              <w:t>MSISDN2</w:t>
            </w:r>
          </w:p>
        </w:tc>
        <w:tc>
          <w:tcPr>
            <w:tcW w:w="1491" w:type="dxa"/>
          </w:tcPr>
          <w:p w:rsidR="00DA1BF5" w:rsidRDefault="00DA1BF5" w:rsidP="009C6EAF">
            <w:pPr>
              <w:pStyle w:val="Tablecontent"/>
            </w:pPr>
            <w:r>
              <w:t>Payee MSISDN</w:t>
            </w:r>
          </w:p>
        </w:tc>
        <w:tc>
          <w:tcPr>
            <w:tcW w:w="1334" w:type="dxa"/>
          </w:tcPr>
          <w:p w:rsidR="00DA1BF5" w:rsidRDefault="00DA1BF5" w:rsidP="009C6EAF">
            <w:pPr>
              <w:pStyle w:val="Tablecontent"/>
            </w:pPr>
            <w:r>
              <w:t>9942223</w:t>
            </w:r>
          </w:p>
        </w:tc>
        <w:tc>
          <w:tcPr>
            <w:tcW w:w="1256" w:type="dxa"/>
          </w:tcPr>
          <w:p w:rsidR="00DA1BF5" w:rsidRDefault="00DA1BF5" w:rsidP="009C6EAF">
            <w:pPr>
              <w:pStyle w:val="Tablecontent"/>
            </w:pPr>
            <w:r>
              <w:t>15</w:t>
            </w:r>
          </w:p>
        </w:tc>
        <w:tc>
          <w:tcPr>
            <w:tcW w:w="1177" w:type="dxa"/>
          </w:tcPr>
          <w:p w:rsidR="00DA1BF5" w:rsidRDefault="00DA1BF5" w:rsidP="009C6EAF">
            <w:pPr>
              <w:pStyle w:val="Tablecontent"/>
            </w:pPr>
            <w:r>
              <w:t>M</w:t>
            </w:r>
          </w:p>
        </w:tc>
        <w:tc>
          <w:tcPr>
            <w:tcW w:w="1805" w:type="dxa"/>
          </w:tcPr>
          <w:p w:rsidR="00DA1BF5" w:rsidRDefault="00DA1BF5" w:rsidP="009C6EAF">
            <w:pPr>
              <w:pStyle w:val="Tablecontent"/>
            </w:pPr>
            <w:r>
              <w:t xml:space="preserve">Numeric and without country code. </w:t>
            </w:r>
          </w:p>
        </w:tc>
      </w:tr>
      <w:tr w:rsidR="00DA1BF5" w:rsidTr="00BE11FD">
        <w:trPr>
          <w:trHeight w:val="1061"/>
        </w:trPr>
        <w:tc>
          <w:tcPr>
            <w:tcW w:w="1334" w:type="dxa"/>
          </w:tcPr>
          <w:p w:rsidR="00DA1BF5" w:rsidRDefault="00DA1BF5" w:rsidP="009C6EAF">
            <w:pPr>
              <w:pStyle w:val="Tablecontent"/>
            </w:pPr>
            <w:r>
              <w:t>AMOUNT</w:t>
            </w:r>
          </w:p>
        </w:tc>
        <w:tc>
          <w:tcPr>
            <w:tcW w:w="1491" w:type="dxa"/>
          </w:tcPr>
          <w:p w:rsidR="00DA1BF5" w:rsidRDefault="00DA1BF5" w:rsidP="009C6EAF">
            <w:pPr>
              <w:pStyle w:val="Tablecontent"/>
            </w:pPr>
            <w:r>
              <w:t>Amount</w:t>
            </w:r>
          </w:p>
        </w:tc>
        <w:tc>
          <w:tcPr>
            <w:tcW w:w="1334" w:type="dxa"/>
          </w:tcPr>
          <w:p w:rsidR="00DA1BF5" w:rsidRDefault="00DA1BF5" w:rsidP="009C6EAF">
            <w:pPr>
              <w:pStyle w:val="Tablecontent"/>
            </w:pPr>
            <w:r>
              <w:t>100</w:t>
            </w:r>
          </w:p>
        </w:tc>
        <w:tc>
          <w:tcPr>
            <w:tcW w:w="1256" w:type="dxa"/>
          </w:tcPr>
          <w:p w:rsidR="00DA1BF5" w:rsidRDefault="00DA1BF5" w:rsidP="009C6EAF">
            <w:pPr>
              <w:pStyle w:val="Tablecontent"/>
            </w:pPr>
            <w:r>
              <w:t>10</w:t>
            </w:r>
          </w:p>
        </w:tc>
        <w:tc>
          <w:tcPr>
            <w:tcW w:w="1177" w:type="dxa"/>
          </w:tcPr>
          <w:p w:rsidR="00DA1BF5" w:rsidRDefault="00DA1BF5" w:rsidP="009C6EAF">
            <w:pPr>
              <w:pStyle w:val="Tablecontent"/>
            </w:pPr>
            <w:r>
              <w:t>M</w:t>
            </w:r>
          </w:p>
        </w:tc>
        <w:tc>
          <w:tcPr>
            <w:tcW w:w="1805" w:type="dxa"/>
          </w:tcPr>
          <w:p w:rsidR="00DA1BF5" w:rsidRDefault="00DA1BF5" w:rsidP="009C6EAF">
            <w:pPr>
              <w:pStyle w:val="Tablecontent"/>
            </w:pPr>
            <w:r>
              <w:t>Numeric Only.</w:t>
            </w:r>
          </w:p>
          <w:p w:rsidR="00DA1BF5" w:rsidRDefault="00DA1BF5" w:rsidP="009C6EAF">
            <w:pPr>
              <w:pStyle w:val="Tablecontent"/>
            </w:pPr>
          </w:p>
        </w:tc>
      </w:tr>
      <w:tr w:rsidR="00DA1BF5" w:rsidTr="00BE11FD">
        <w:trPr>
          <w:trHeight w:val="722"/>
        </w:trPr>
        <w:tc>
          <w:tcPr>
            <w:tcW w:w="1334" w:type="dxa"/>
          </w:tcPr>
          <w:p w:rsidR="00DA1BF5" w:rsidRDefault="00DA1BF5" w:rsidP="009C6EAF">
            <w:pPr>
              <w:pStyle w:val="Tablecontent"/>
            </w:pPr>
            <w:r>
              <w:t>LANGUAGE1</w:t>
            </w:r>
          </w:p>
        </w:tc>
        <w:tc>
          <w:tcPr>
            <w:tcW w:w="1491" w:type="dxa"/>
          </w:tcPr>
          <w:p w:rsidR="00DA1BF5" w:rsidRDefault="00DA1BF5" w:rsidP="009C6EAF">
            <w:pPr>
              <w:pStyle w:val="Tablecontent"/>
            </w:pPr>
            <w:r>
              <w:t>Payer Language</w:t>
            </w:r>
          </w:p>
        </w:tc>
        <w:tc>
          <w:tcPr>
            <w:tcW w:w="1334" w:type="dxa"/>
          </w:tcPr>
          <w:p w:rsidR="00DA1BF5" w:rsidRDefault="00DA1BF5" w:rsidP="009C6EAF">
            <w:pPr>
              <w:pStyle w:val="Tablecontent"/>
            </w:pPr>
            <w:r>
              <w:t>0</w:t>
            </w:r>
          </w:p>
        </w:tc>
        <w:tc>
          <w:tcPr>
            <w:tcW w:w="1256" w:type="dxa"/>
          </w:tcPr>
          <w:p w:rsidR="00DA1BF5" w:rsidRDefault="00DA1BF5" w:rsidP="009C6EAF">
            <w:pPr>
              <w:pStyle w:val="Tablecontent"/>
            </w:pPr>
            <w:r>
              <w:t>1</w:t>
            </w:r>
          </w:p>
        </w:tc>
        <w:tc>
          <w:tcPr>
            <w:tcW w:w="1177" w:type="dxa"/>
          </w:tcPr>
          <w:p w:rsidR="00DA1BF5" w:rsidRDefault="00DA1BF5" w:rsidP="00814AA7">
            <w:pPr>
              <w:pStyle w:val="Tablecontent"/>
            </w:pPr>
            <w:r>
              <w:t xml:space="preserve">O </w:t>
            </w:r>
          </w:p>
        </w:tc>
        <w:tc>
          <w:tcPr>
            <w:tcW w:w="1805" w:type="dxa"/>
          </w:tcPr>
          <w:p w:rsidR="00DA1BF5" w:rsidRDefault="00DA1BF5" w:rsidP="009C6EAF">
            <w:pPr>
              <w:pStyle w:val="Tablecontent"/>
            </w:pPr>
            <w:r>
              <w:t>Numeric only Payer Language Code</w:t>
            </w:r>
          </w:p>
          <w:p w:rsidR="00DA1BF5" w:rsidRDefault="00DA1BF5" w:rsidP="009C6EAF">
            <w:pPr>
              <w:pStyle w:val="Tablecontent"/>
            </w:pPr>
            <w:r>
              <w:t xml:space="preserve">This code must be </w:t>
            </w:r>
            <w:r>
              <w:lastRenderedPageBreak/>
              <w:t>defined in PreTUPS system,</w:t>
            </w:r>
          </w:p>
          <w:p w:rsidR="00DA1BF5" w:rsidRDefault="00DA1BF5" w:rsidP="009C6EAF">
            <w:pPr>
              <w:pStyle w:val="Tablecontent"/>
            </w:pPr>
            <w:r>
              <w:t xml:space="preserve">Note: If different from default language, user default language will be updated with this language. </w:t>
            </w:r>
          </w:p>
        </w:tc>
      </w:tr>
      <w:tr w:rsidR="00DA1BF5" w:rsidTr="00BE11FD">
        <w:trPr>
          <w:trHeight w:val="722"/>
        </w:trPr>
        <w:tc>
          <w:tcPr>
            <w:tcW w:w="1334" w:type="dxa"/>
          </w:tcPr>
          <w:p w:rsidR="00DA1BF5" w:rsidRDefault="00DA1BF5" w:rsidP="009C6EAF">
            <w:pPr>
              <w:pStyle w:val="Tablecontent"/>
            </w:pPr>
            <w:r>
              <w:lastRenderedPageBreak/>
              <w:t>LANGUAGE2</w:t>
            </w:r>
          </w:p>
        </w:tc>
        <w:tc>
          <w:tcPr>
            <w:tcW w:w="1491" w:type="dxa"/>
          </w:tcPr>
          <w:p w:rsidR="00DA1BF5" w:rsidRDefault="00DA1BF5" w:rsidP="009C6EAF">
            <w:pPr>
              <w:pStyle w:val="Tablecontent"/>
            </w:pPr>
            <w:r>
              <w:t>Payee Language</w:t>
            </w:r>
          </w:p>
        </w:tc>
        <w:tc>
          <w:tcPr>
            <w:tcW w:w="1334" w:type="dxa"/>
          </w:tcPr>
          <w:p w:rsidR="00DA1BF5" w:rsidRDefault="00DA1BF5" w:rsidP="009C6EAF">
            <w:pPr>
              <w:pStyle w:val="Tablecontent"/>
            </w:pPr>
            <w:r>
              <w:t>1</w:t>
            </w:r>
          </w:p>
        </w:tc>
        <w:tc>
          <w:tcPr>
            <w:tcW w:w="1256" w:type="dxa"/>
          </w:tcPr>
          <w:p w:rsidR="00DA1BF5" w:rsidRDefault="00DA1BF5" w:rsidP="009C6EAF">
            <w:pPr>
              <w:pStyle w:val="Tablecontent"/>
            </w:pPr>
            <w:r>
              <w:t>1</w:t>
            </w:r>
          </w:p>
        </w:tc>
        <w:tc>
          <w:tcPr>
            <w:tcW w:w="1177" w:type="dxa"/>
          </w:tcPr>
          <w:p w:rsidR="00DA1BF5" w:rsidRDefault="00DA1BF5" w:rsidP="009C6EAF">
            <w:pPr>
              <w:pStyle w:val="Tablecontent"/>
            </w:pPr>
            <w:r>
              <w:t>M</w:t>
            </w:r>
          </w:p>
        </w:tc>
        <w:tc>
          <w:tcPr>
            <w:tcW w:w="1805" w:type="dxa"/>
          </w:tcPr>
          <w:p w:rsidR="00DA1BF5" w:rsidRDefault="00DA1BF5" w:rsidP="009C6EAF">
            <w:pPr>
              <w:pStyle w:val="Tablecontent"/>
            </w:pPr>
            <w:r>
              <w:t>Numeric only Payee Language Code</w:t>
            </w:r>
          </w:p>
          <w:p w:rsidR="00DA1BF5" w:rsidRDefault="00DA1BF5" w:rsidP="009C6EAF">
            <w:pPr>
              <w:pStyle w:val="Tablecontent"/>
            </w:pPr>
            <w:r>
              <w:t>This code must be defined in PreTUPS system</w:t>
            </w:r>
          </w:p>
        </w:tc>
      </w:tr>
      <w:tr w:rsidR="00B05BCD" w:rsidTr="001C0242">
        <w:trPr>
          <w:trHeight w:val="722"/>
        </w:trPr>
        <w:tc>
          <w:tcPr>
            <w:tcW w:w="1334" w:type="dxa"/>
          </w:tcPr>
          <w:p w:rsidR="00B05BCD" w:rsidRDefault="00B05BCD" w:rsidP="001C0242">
            <w:pPr>
              <w:pStyle w:val="Tablecontent"/>
            </w:pPr>
            <w:r>
              <w:t>SELECTOR</w:t>
            </w:r>
          </w:p>
        </w:tc>
        <w:tc>
          <w:tcPr>
            <w:tcW w:w="1491" w:type="dxa"/>
          </w:tcPr>
          <w:p w:rsidR="00B05BCD" w:rsidRDefault="00B05BCD" w:rsidP="001C0242">
            <w:pPr>
              <w:pStyle w:val="Tablecontent"/>
            </w:pPr>
            <w:r>
              <w:t>Selector</w:t>
            </w:r>
          </w:p>
        </w:tc>
        <w:tc>
          <w:tcPr>
            <w:tcW w:w="1334" w:type="dxa"/>
          </w:tcPr>
          <w:p w:rsidR="00B05BCD" w:rsidRDefault="00B05BCD" w:rsidP="001C0242">
            <w:pPr>
              <w:pStyle w:val="Tablecontent"/>
            </w:pPr>
            <w:r>
              <w:t>1</w:t>
            </w:r>
          </w:p>
        </w:tc>
        <w:tc>
          <w:tcPr>
            <w:tcW w:w="1256" w:type="dxa"/>
          </w:tcPr>
          <w:p w:rsidR="00B05BCD" w:rsidRDefault="00B05BCD" w:rsidP="001C0242">
            <w:pPr>
              <w:pStyle w:val="Tablecontent"/>
            </w:pPr>
            <w:r>
              <w:t>10</w:t>
            </w:r>
          </w:p>
        </w:tc>
        <w:tc>
          <w:tcPr>
            <w:tcW w:w="1177" w:type="dxa"/>
          </w:tcPr>
          <w:p w:rsidR="00B05BCD" w:rsidRDefault="00B05BCD" w:rsidP="001C0242">
            <w:pPr>
              <w:pStyle w:val="Tablecontent"/>
            </w:pPr>
            <w:r>
              <w:t>O (Tag is mandatory)</w:t>
            </w:r>
          </w:p>
        </w:tc>
        <w:tc>
          <w:tcPr>
            <w:tcW w:w="1805" w:type="dxa"/>
          </w:tcPr>
          <w:p w:rsidR="00B05BCD" w:rsidRDefault="00B05BCD" w:rsidP="001C0242">
            <w:pPr>
              <w:pStyle w:val="Tablecontent"/>
            </w:pPr>
            <w:r>
              <w:t xml:space="preserve">Selector should be numeric </w:t>
            </w:r>
          </w:p>
          <w:p w:rsidR="00B05BCD" w:rsidRDefault="00B05BCD" w:rsidP="001C0242">
            <w:pPr>
              <w:pStyle w:val="Tablecontent"/>
            </w:pPr>
            <w:r>
              <w:t>1 – CVG</w:t>
            </w:r>
          </w:p>
          <w:p w:rsidR="00B05BCD" w:rsidRDefault="00B05BCD" w:rsidP="001C0242">
            <w:pPr>
              <w:pStyle w:val="Tablecontent"/>
            </w:pPr>
            <w:r>
              <w:t>2- C</w:t>
            </w:r>
          </w:p>
          <w:p w:rsidR="00B05BCD" w:rsidRDefault="00B05BCD" w:rsidP="001C0242">
            <w:pPr>
              <w:pStyle w:val="Tablecontent"/>
            </w:pPr>
            <w:r>
              <w:t>3- VG</w:t>
            </w:r>
          </w:p>
        </w:tc>
      </w:tr>
      <w:tr w:rsidR="00DA1BF5" w:rsidTr="00BE11FD">
        <w:trPr>
          <w:trHeight w:val="722"/>
        </w:trPr>
        <w:tc>
          <w:tcPr>
            <w:tcW w:w="1334" w:type="dxa"/>
          </w:tcPr>
          <w:p w:rsidR="00DA1BF5" w:rsidRDefault="00B05BCD" w:rsidP="009C6EAF">
            <w:pPr>
              <w:pStyle w:val="Tablecontent"/>
            </w:pPr>
            <w:r>
              <w:t>INFO1</w:t>
            </w:r>
          </w:p>
        </w:tc>
        <w:tc>
          <w:tcPr>
            <w:tcW w:w="1491" w:type="dxa"/>
          </w:tcPr>
          <w:p w:rsidR="00DA1BF5" w:rsidRDefault="008203FB" w:rsidP="009C6EAF">
            <w:pPr>
              <w:pStyle w:val="Tablecontent"/>
            </w:pPr>
            <w:r>
              <w:t>INFORMATION</w:t>
            </w:r>
            <w:r w:rsidR="00127DC9">
              <w:t>1</w:t>
            </w:r>
          </w:p>
        </w:tc>
        <w:tc>
          <w:tcPr>
            <w:tcW w:w="1334" w:type="dxa"/>
          </w:tcPr>
          <w:p w:rsidR="00DA1BF5" w:rsidRDefault="00A22455" w:rsidP="009C6EAF">
            <w:pPr>
              <w:pStyle w:val="Tablecontent"/>
            </w:pPr>
            <w:r>
              <w:t>Hello1</w:t>
            </w:r>
          </w:p>
        </w:tc>
        <w:tc>
          <w:tcPr>
            <w:tcW w:w="1256" w:type="dxa"/>
          </w:tcPr>
          <w:p w:rsidR="00DA1BF5" w:rsidRDefault="00DA1BF5" w:rsidP="009C6EAF">
            <w:pPr>
              <w:pStyle w:val="Tablecontent"/>
            </w:pPr>
            <w:r>
              <w:t>10</w:t>
            </w:r>
            <w:r w:rsidR="00D3662C">
              <w:t>0</w:t>
            </w:r>
          </w:p>
        </w:tc>
        <w:tc>
          <w:tcPr>
            <w:tcW w:w="1177" w:type="dxa"/>
          </w:tcPr>
          <w:p w:rsidR="00DA1BF5" w:rsidRDefault="00AF25F5" w:rsidP="008203FB">
            <w:pPr>
              <w:pStyle w:val="Tablecontent"/>
            </w:pPr>
            <w:r>
              <w:t>O(Tag is optional)</w:t>
            </w:r>
          </w:p>
        </w:tc>
        <w:tc>
          <w:tcPr>
            <w:tcW w:w="1805" w:type="dxa"/>
          </w:tcPr>
          <w:p w:rsidR="00DA1BF5" w:rsidRDefault="00D3662C" w:rsidP="009C6EAF">
            <w:pPr>
              <w:pStyle w:val="Tablecontent"/>
            </w:pPr>
            <w:r>
              <w:t>Any information related to credit transfer</w:t>
            </w:r>
          </w:p>
        </w:tc>
      </w:tr>
      <w:tr w:rsidR="00B05BCD" w:rsidTr="001C0242">
        <w:trPr>
          <w:trHeight w:val="722"/>
        </w:trPr>
        <w:tc>
          <w:tcPr>
            <w:tcW w:w="1334" w:type="dxa"/>
          </w:tcPr>
          <w:p w:rsidR="00B05BCD" w:rsidRDefault="00B05BCD" w:rsidP="001C0242">
            <w:pPr>
              <w:pStyle w:val="Tablecontent"/>
            </w:pPr>
            <w:r>
              <w:t>INFO2</w:t>
            </w:r>
          </w:p>
        </w:tc>
        <w:tc>
          <w:tcPr>
            <w:tcW w:w="1491" w:type="dxa"/>
          </w:tcPr>
          <w:p w:rsidR="00B05BCD" w:rsidRDefault="008203FB" w:rsidP="001C0242">
            <w:pPr>
              <w:pStyle w:val="Tablecontent"/>
            </w:pPr>
            <w:r>
              <w:t>INFORMATION</w:t>
            </w:r>
            <w:r w:rsidR="00127DC9">
              <w:t>2</w:t>
            </w:r>
          </w:p>
        </w:tc>
        <w:tc>
          <w:tcPr>
            <w:tcW w:w="1334" w:type="dxa"/>
          </w:tcPr>
          <w:p w:rsidR="00B05BCD" w:rsidRDefault="00A22455" w:rsidP="001C0242">
            <w:pPr>
              <w:pStyle w:val="Tablecontent"/>
            </w:pPr>
            <w:r>
              <w:t>Hello2</w:t>
            </w:r>
          </w:p>
        </w:tc>
        <w:tc>
          <w:tcPr>
            <w:tcW w:w="1256" w:type="dxa"/>
          </w:tcPr>
          <w:p w:rsidR="00B05BCD" w:rsidRDefault="00B05BCD" w:rsidP="001C0242">
            <w:pPr>
              <w:pStyle w:val="Tablecontent"/>
            </w:pPr>
            <w:r>
              <w:t>10</w:t>
            </w:r>
            <w:r w:rsidR="00D3662C">
              <w:t>0</w:t>
            </w:r>
          </w:p>
        </w:tc>
        <w:tc>
          <w:tcPr>
            <w:tcW w:w="1177" w:type="dxa"/>
          </w:tcPr>
          <w:p w:rsidR="00B05BCD" w:rsidRDefault="00AF25F5" w:rsidP="008203FB">
            <w:pPr>
              <w:pStyle w:val="Tablecontent"/>
            </w:pPr>
            <w:r>
              <w:t>O(Tag is optional)</w:t>
            </w:r>
          </w:p>
        </w:tc>
        <w:tc>
          <w:tcPr>
            <w:tcW w:w="1805" w:type="dxa"/>
          </w:tcPr>
          <w:p w:rsidR="00B05BCD" w:rsidRDefault="00D3662C" w:rsidP="001C0242">
            <w:pPr>
              <w:pStyle w:val="Tablecontent"/>
            </w:pPr>
            <w:r>
              <w:t>Any information related to credit transfer</w:t>
            </w:r>
          </w:p>
        </w:tc>
      </w:tr>
      <w:tr w:rsidR="00B05BCD" w:rsidTr="001C0242">
        <w:trPr>
          <w:trHeight w:val="722"/>
        </w:trPr>
        <w:tc>
          <w:tcPr>
            <w:tcW w:w="1334" w:type="dxa"/>
          </w:tcPr>
          <w:p w:rsidR="00B05BCD" w:rsidRDefault="00B05BCD" w:rsidP="001C0242">
            <w:pPr>
              <w:pStyle w:val="Tablecontent"/>
            </w:pPr>
            <w:r>
              <w:t>INFO3</w:t>
            </w:r>
          </w:p>
        </w:tc>
        <w:tc>
          <w:tcPr>
            <w:tcW w:w="1491" w:type="dxa"/>
          </w:tcPr>
          <w:p w:rsidR="00B05BCD" w:rsidRDefault="008203FB" w:rsidP="001C0242">
            <w:pPr>
              <w:pStyle w:val="Tablecontent"/>
            </w:pPr>
            <w:r>
              <w:t>INFORMATION</w:t>
            </w:r>
            <w:r w:rsidR="00127DC9">
              <w:t>3</w:t>
            </w:r>
          </w:p>
        </w:tc>
        <w:tc>
          <w:tcPr>
            <w:tcW w:w="1334" w:type="dxa"/>
          </w:tcPr>
          <w:p w:rsidR="00B05BCD" w:rsidRDefault="00A22455" w:rsidP="001C0242">
            <w:pPr>
              <w:pStyle w:val="Tablecontent"/>
            </w:pPr>
            <w:r>
              <w:t>Hello3</w:t>
            </w:r>
          </w:p>
        </w:tc>
        <w:tc>
          <w:tcPr>
            <w:tcW w:w="1256" w:type="dxa"/>
          </w:tcPr>
          <w:p w:rsidR="00B05BCD" w:rsidRDefault="00B05BCD" w:rsidP="001C0242">
            <w:pPr>
              <w:pStyle w:val="Tablecontent"/>
            </w:pPr>
            <w:r>
              <w:t>10</w:t>
            </w:r>
            <w:r w:rsidR="00D3662C">
              <w:t>0</w:t>
            </w:r>
          </w:p>
        </w:tc>
        <w:tc>
          <w:tcPr>
            <w:tcW w:w="1177" w:type="dxa"/>
          </w:tcPr>
          <w:p w:rsidR="00B05BCD" w:rsidRDefault="00AF25F5" w:rsidP="001C0242">
            <w:pPr>
              <w:pStyle w:val="Tablecontent"/>
            </w:pPr>
            <w:r>
              <w:t>O(Tag is optional)</w:t>
            </w:r>
          </w:p>
        </w:tc>
        <w:tc>
          <w:tcPr>
            <w:tcW w:w="1805" w:type="dxa"/>
          </w:tcPr>
          <w:p w:rsidR="00B05BCD" w:rsidRDefault="00D3662C" w:rsidP="001C0242">
            <w:pPr>
              <w:pStyle w:val="Tablecontent"/>
            </w:pPr>
            <w:r>
              <w:t>Any information related to credit transfer</w:t>
            </w:r>
          </w:p>
        </w:tc>
      </w:tr>
      <w:tr w:rsidR="00B05BCD" w:rsidTr="001C0242">
        <w:trPr>
          <w:trHeight w:val="722"/>
        </w:trPr>
        <w:tc>
          <w:tcPr>
            <w:tcW w:w="1334" w:type="dxa"/>
          </w:tcPr>
          <w:p w:rsidR="00B05BCD" w:rsidRDefault="00B05BCD" w:rsidP="001C0242">
            <w:pPr>
              <w:pStyle w:val="Tablecontent"/>
            </w:pPr>
            <w:r>
              <w:t>INFO4</w:t>
            </w:r>
          </w:p>
        </w:tc>
        <w:tc>
          <w:tcPr>
            <w:tcW w:w="1491" w:type="dxa"/>
          </w:tcPr>
          <w:p w:rsidR="00B05BCD" w:rsidRDefault="008203FB" w:rsidP="001C0242">
            <w:pPr>
              <w:pStyle w:val="Tablecontent"/>
            </w:pPr>
            <w:r>
              <w:t>INFORMATION</w:t>
            </w:r>
            <w:r w:rsidR="00127DC9">
              <w:t>4</w:t>
            </w:r>
          </w:p>
        </w:tc>
        <w:tc>
          <w:tcPr>
            <w:tcW w:w="1334" w:type="dxa"/>
          </w:tcPr>
          <w:p w:rsidR="00B05BCD" w:rsidRDefault="00A22455" w:rsidP="001C0242">
            <w:pPr>
              <w:pStyle w:val="Tablecontent"/>
            </w:pPr>
            <w:r>
              <w:t>Hello4</w:t>
            </w:r>
          </w:p>
        </w:tc>
        <w:tc>
          <w:tcPr>
            <w:tcW w:w="1256" w:type="dxa"/>
          </w:tcPr>
          <w:p w:rsidR="00B05BCD" w:rsidRDefault="00B05BCD" w:rsidP="001C0242">
            <w:pPr>
              <w:pStyle w:val="Tablecontent"/>
            </w:pPr>
            <w:r>
              <w:t>10</w:t>
            </w:r>
            <w:r w:rsidR="00D3662C">
              <w:t>0</w:t>
            </w:r>
          </w:p>
        </w:tc>
        <w:tc>
          <w:tcPr>
            <w:tcW w:w="1177" w:type="dxa"/>
          </w:tcPr>
          <w:p w:rsidR="00B05BCD" w:rsidRDefault="00AF25F5" w:rsidP="001C0242">
            <w:pPr>
              <w:pStyle w:val="Tablecontent"/>
            </w:pPr>
            <w:r>
              <w:t>O(Tag is optional)</w:t>
            </w:r>
          </w:p>
        </w:tc>
        <w:tc>
          <w:tcPr>
            <w:tcW w:w="1805" w:type="dxa"/>
          </w:tcPr>
          <w:p w:rsidR="00B05BCD" w:rsidRDefault="00D3662C" w:rsidP="001C0242">
            <w:pPr>
              <w:pStyle w:val="Tablecontent"/>
            </w:pPr>
            <w:r>
              <w:t>Any information related to credit transfer</w:t>
            </w:r>
          </w:p>
        </w:tc>
      </w:tr>
      <w:tr w:rsidR="00B05BCD" w:rsidTr="001C0242">
        <w:trPr>
          <w:trHeight w:val="722"/>
        </w:trPr>
        <w:tc>
          <w:tcPr>
            <w:tcW w:w="1334" w:type="dxa"/>
          </w:tcPr>
          <w:p w:rsidR="00B05BCD" w:rsidRDefault="00B05BCD" w:rsidP="001C0242">
            <w:pPr>
              <w:pStyle w:val="Tablecontent"/>
            </w:pPr>
            <w:r>
              <w:t>INFO5</w:t>
            </w:r>
          </w:p>
        </w:tc>
        <w:tc>
          <w:tcPr>
            <w:tcW w:w="1491" w:type="dxa"/>
          </w:tcPr>
          <w:p w:rsidR="00B05BCD" w:rsidRDefault="008203FB" w:rsidP="001C0242">
            <w:pPr>
              <w:pStyle w:val="Tablecontent"/>
            </w:pPr>
            <w:r>
              <w:t>INFORMATION</w:t>
            </w:r>
            <w:r w:rsidR="00127DC9">
              <w:t>5</w:t>
            </w:r>
          </w:p>
        </w:tc>
        <w:tc>
          <w:tcPr>
            <w:tcW w:w="1334" w:type="dxa"/>
          </w:tcPr>
          <w:p w:rsidR="00B05BCD" w:rsidRDefault="00A22455" w:rsidP="001C0242">
            <w:pPr>
              <w:pStyle w:val="Tablecontent"/>
            </w:pPr>
            <w:r>
              <w:t>Hello5</w:t>
            </w:r>
          </w:p>
        </w:tc>
        <w:tc>
          <w:tcPr>
            <w:tcW w:w="1256" w:type="dxa"/>
          </w:tcPr>
          <w:p w:rsidR="00B05BCD" w:rsidRDefault="00B05BCD" w:rsidP="001C0242">
            <w:pPr>
              <w:pStyle w:val="Tablecontent"/>
            </w:pPr>
            <w:r>
              <w:t>10</w:t>
            </w:r>
            <w:r w:rsidR="00D3662C">
              <w:t>0</w:t>
            </w:r>
          </w:p>
        </w:tc>
        <w:tc>
          <w:tcPr>
            <w:tcW w:w="1177" w:type="dxa"/>
          </w:tcPr>
          <w:p w:rsidR="00B05BCD" w:rsidRDefault="00AF25F5" w:rsidP="001C0242">
            <w:pPr>
              <w:pStyle w:val="Tablecontent"/>
            </w:pPr>
            <w:r>
              <w:t>O(Tag is optional)</w:t>
            </w:r>
            <w:r w:rsidR="00154E5E">
              <w:t>s</w:t>
            </w:r>
          </w:p>
        </w:tc>
        <w:tc>
          <w:tcPr>
            <w:tcW w:w="1805" w:type="dxa"/>
          </w:tcPr>
          <w:p w:rsidR="00B05BCD" w:rsidRDefault="00D3662C" w:rsidP="001C0242">
            <w:pPr>
              <w:pStyle w:val="Tablecontent"/>
            </w:pPr>
            <w:r>
              <w:t>Any information related to credit transfer</w:t>
            </w:r>
          </w:p>
        </w:tc>
      </w:tr>
    </w:tbl>
    <w:p w:rsidR="00DA1BF5" w:rsidRDefault="00DA1BF5" w:rsidP="009C6EAF"/>
    <w:p w:rsidR="00DA1BF5" w:rsidRDefault="00DA1BF5" w:rsidP="00BE11FD">
      <w:pPr>
        <w:pStyle w:val="NoteHeading"/>
        <w:numPr>
          <w:ilvl w:val="0"/>
          <w:numId w:val="38"/>
        </w:numPr>
        <w:tabs>
          <w:tab w:val="left" w:pos="990"/>
        </w:tabs>
        <w:ind w:left="990" w:hanging="540"/>
        <w:jc w:val="left"/>
      </w:pPr>
      <w:r>
        <w:t>All tags are mandatory to be present in XML. If value is optional and tag must be present.</w:t>
      </w:r>
    </w:p>
    <w:p w:rsidR="00DA1BF5" w:rsidRDefault="00DA1BF5" w:rsidP="00BE11FD">
      <w:pPr>
        <w:pStyle w:val="NoteHeading"/>
        <w:numPr>
          <w:ilvl w:val="0"/>
          <w:numId w:val="38"/>
        </w:numPr>
        <w:tabs>
          <w:tab w:val="left" w:pos="990"/>
        </w:tabs>
        <w:ind w:left="990" w:hanging="540"/>
        <w:jc w:val="left"/>
      </w:pPr>
      <w:r>
        <w:t>The value for TYPE tag is fixed as mentioned in syntax.</w:t>
      </w:r>
    </w:p>
    <w:p w:rsidR="00DA1BF5" w:rsidRDefault="00DA1BF5" w:rsidP="009C6EAF"/>
    <w:p w:rsidR="00DA1BF5" w:rsidRDefault="00DA1BF5" w:rsidP="00BE11FD">
      <w:pPr>
        <w:pStyle w:val="Heading3"/>
        <w:numPr>
          <w:ilvl w:val="0"/>
          <w:numId w:val="0"/>
        </w:numPr>
        <w:tabs>
          <w:tab w:val="clear" w:pos="720"/>
          <w:tab w:val="clear" w:pos="900"/>
          <w:tab w:val="left" w:pos="1440"/>
        </w:tabs>
        <w:ind w:left="1080"/>
        <w:jc w:val="both"/>
      </w:pPr>
      <w:bookmarkStart w:id="635" w:name="_XML_Response_Syntax_2"/>
      <w:bookmarkStart w:id="636" w:name="_Toc158126191"/>
      <w:bookmarkStart w:id="637" w:name="_Toc284720065"/>
      <w:bookmarkStart w:id="638" w:name="_Toc329006774"/>
      <w:bookmarkStart w:id="639" w:name="_Toc427753119"/>
      <w:bookmarkEnd w:id="635"/>
      <w:r>
        <w:t>XML Response Syntax</w:t>
      </w:r>
      <w:bookmarkEnd w:id="636"/>
      <w:bookmarkEnd w:id="637"/>
      <w:bookmarkEnd w:id="638"/>
      <w:bookmarkEnd w:id="639"/>
    </w:p>
    <w:p w:rsidR="00DA1BF5" w:rsidRDefault="00DA1BF5" w:rsidP="00BE11FD">
      <w:pPr>
        <w:pStyle w:val="BodyText2"/>
        <w:numPr>
          <w:ilvl w:val="0"/>
          <w:numId w:val="72"/>
        </w:numPr>
      </w:pPr>
      <w:r>
        <w:t>PreTUPS send the acknowledgement to the External system about the transaction status. The acknowledgement will be in XML and send as response of the request. The XML response details are mentioned below.</w:t>
      </w:r>
    </w:p>
    <w:p w:rsidR="00DA1BF5" w:rsidRDefault="00DA1BF5" w:rsidP="00BE11FD">
      <w:pPr>
        <w:pStyle w:val="BodyText2"/>
        <w:numPr>
          <w:ilvl w:val="0"/>
          <w:numId w:val="72"/>
        </w:numPr>
      </w:pPr>
    </w:p>
    <w:p w:rsidR="00DA1BF5" w:rsidRDefault="00DA1BF5" w:rsidP="00BE11FD">
      <w:pPr>
        <w:pStyle w:val="BodyText2"/>
        <w:numPr>
          <w:ilvl w:val="0"/>
          <w:numId w:val="72"/>
        </w:numPr>
        <w:rPr>
          <w:b/>
          <w:bCs/>
          <w:u w:val="single"/>
        </w:rPr>
      </w:pPr>
      <w:r>
        <w:rPr>
          <w:b/>
          <w:bCs/>
          <w:u w:val="single"/>
        </w:rPr>
        <w:t>Response Syntax</w:t>
      </w:r>
    </w:p>
    <w:p w:rsidR="00DA1BF5" w:rsidRDefault="00DA1BF5" w:rsidP="00BE11FD">
      <w:pPr>
        <w:pStyle w:val="BodyText2"/>
        <w:numPr>
          <w:ilvl w:val="0"/>
          <w:numId w:val="72"/>
        </w:numPr>
        <w:ind w:left="720"/>
      </w:pPr>
      <w:r>
        <w:t>&lt;? xml version="1.0"?&gt;</w:t>
      </w:r>
    </w:p>
    <w:p w:rsidR="00DA1BF5" w:rsidRDefault="00DA1BF5" w:rsidP="00BE11FD">
      <w:pPr>
        <w:pStyle w:val="BodyText2"/>
        <w:numPr>
          <w:ilvl w:val="0"/>
          <w:numId w:val="72"/>
        </w:numPr>
        <w:ind w:left="720"/>
      </w:pPr>
      <w:r>
        <w:t>&lt;! DOCTYPE COMMAND PUBLIC "-//Ocam//DTD XML Command 1.0//EN" "xml/command.dtd"&gt;</w:t>
      </w:r>
    </w:p>
    <w:p w:rsidR="00DA1BF5" w:rsidRDefault="00DA1BF5" w:rsidP="00BE11FD">
      <w:pPr>
        <w:pStyle w:val="BodyText2"/>
        <w:numPr>
          <w:ilvl w:val="0"/>
          <w:numId w:val="72"/>
        </w:numPr>
        <w:ind w:left="720"/>
      </w:pPr>
      <w:r>
        <w:t>&lt;COMMAND&gt;</w:t>
      </w:r>
    </w:p>
    <w:p w:rsidR="00DA1BF5" w:rsidRDefault="00DA1BF5" w:rsidP="00BE11FD">
      <w:pPr>
        <w:pStyle w:val="BodyText2"/>
        <w:numPr>
          <w:ilvl w:val="0"/>
          <w:numId w:val="72"/>
        </w:numPr>
        <w:ind w:left="720"/>
      </w:pPr>
      <w:r>
        <w:lastRenderedPageBreak/>
        <w:t>&lt;TYPE&gt;</w:t>
      </w:r>
      <w:r w:rsidRPr="00627899">
        <w:t>CCTRFRESP</w:t>
      </w:r>
      <w:r>
        <w:t>&lt;/TYPE&gt;</w:t>
      </w:r>
      <w:r>
        <w:tab/>
      </w:r>
      <w:r>
        <w:tab/>
      </w:r>
    </w:p>
    <w:p w:rsidR="00DA1BF5" w:rsidRDefault="00DA1BF5" w:rsidP="00BE11FD">
      <w:pPr>
        <w:pStyle w:val="BodyText2"/>
        <w:numPr>
          <w:ilvl w:val="0"/>
          <w:numId w:val="72"/>
        </w:numPr>
        <w:ind w:left="720"/>
      </w:pPr>
      <w:r>
        <w:t>&lt;TXNID&gt;&lt;Transaction ID&gt;&lt;/TXNID&gt;</w:t>
      </w:r>
    </w:p>
    <w:p w:rsidR="00DA1BF5" w:rsidRDefault="00DA1BF5" w:rsidP="00BE11FD">
      <w:pPr>
        <w:pStyle w:val="BodyText2"/>
        <w:numPr>
          <w:ilvl w:val="0"/>
          <w:numId w:val="72"/>
        </w:numPr>
        <w:ind w:left="720"/>
      </w:pPr>
      <w:r>
        <w:t>&lt;TXNSTATUS&gt;&lt;Transaction Status&gt;&lt;/TXNSTATUS&gt;</w:t>
      </w:r>
    </w:p>
    <w:p w:rsidR="003727F0" w:rsidRDefault="003727F0" w:rsidP="00BE11FD">
      <w:pPr>
        <w:pStyle w:val="BodyText2"/>
        <w:numPr>
          <w:ilvl w:val="0"/>
          <w:numId w:val="72"/>
        </w:numPr>
        <w:ind w:left="720"/>
      </w:pPr>
      <w:r>
        <w:t>&lt;MESSAGE&gt;&lt;Transaction Message&gt;&lt;/MESSAGE&gt;</w:t>
      </w:r>
    </w:p>
    <w:p w:rsidR="00DA1BF5" w:rsidRDefault="00DA1BF5" w:rsidP="00BE11FD">
      <w:pPr>
        <w:pStyle w:val="BodyText2"/>
        <w:numPr>
          <w:ilvl w:val="0"/>
          <w:numId w:val="72"/>
        </w:numPr>
        <w:ind w:left="720"/>
      </w:pPr>
      <w:r>
        <w:t>&lt;/COMMAND&gt;</w:t>
      </w:r>
    </w:p>
    <w:p w:rsidR="00DA1BF5" w:rsidRDefault="00DA1BF5" w:rsidP="009C6EAF"/>
    <w:tbl>
      <w:tblPr>
        <w:tblW w:w="81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6"/>
        <w:gridCol w:w="1299"/>
        <w:gridCol w:w="1834"/>
        <w:gridCol w:w="1222"/>
        <w:gridCol w:w="1375"/>
        <w:gridCol w:w="1312"/>
      </w:tblGrid>
      <w:tr w:rsidR="00DA1BF5" w:rsidTr="00BE11FD">
        <w:trPr>
          <w:trHeight w:val="272"/>
          <w:tblHeader/>
        </w:trPr>
        <w:tc>
          <w:tcPr>
            <w:tcW w:w="1146" w:type="dxa"/>
            <w:shd w:val="clear" w:color="auto" w:fill="365F91"/>
          </w:tcPr>
          <w:p w:rsidR="00DA1BF5" w:rsidRDefault="00DA1BF5" w:rsidP="009C6EAF">
            <w:pPr>
              <w:pStyle w:val="TableColumnLabels"/>
              <w:rPr>
                <w:rFonts w:ascii="Arial" w:hAnsi="Arial" w:cs="Arial"/>
                <w:sz w:val="18"/>
              </w:rPr>
            </w:pPr>
            <w:r>
              <w:rPr>
                <w:rFonts w:ascii="Arial" w:hAnsi="Arial" w:cs="Arial"/>
                <w:sz w:val="18"/>
              </w:rPr>
              <w:t>TAG</w:t>
            </w:r>
          </w:p>
        </w:tc>
        <w:tc>
          <w:tcPr>
            <w:tcW w:w="1299" w:type="dxa"/>
            <w:shd w:val="clear" w:color="auto" w:fill="365F91"/>
          </w:tcPr>
          <w:p w:rsidR="00DA1BF5" w:rsidRDefault="00DA1BF5" w:rsidP="009C6EAF">
            <w:pPr>
              <w:pStyle w:val="TableColumnLabels"/>
              <w:rPr>
                <w:rFonts w:ascii="Arial" w:hAnsi="Arial" w:cs="Arial"/>
                <w:sz w:val="18"/>
              </w:rPr>
            </w:pPr>
            <w:r>
              <w:rPr>
                <w:rFonts w:ascii="Arial" w:hAnsi="Arial" w:cs="Arial"/>
                <w:sz w:val="18"/>
              </w:rPr>
              <w:t>Fields</w:t>
            </w:r>
          </w:p>
        </w:tc>
        <w:tc>
          <w:tcPr>
            <w:tcW w:w="1834" w:type="dxa"/>
            <w:shd w:val="clear" w:color="auto" w:fill="365F91"/>
          </w:tcPr>
          <w:p w:rsidR="00DA1BF5" w:rsidRDefault="00DA1BF5" w:rsidP="009C6EAF">
            <w:pPr>
              <w:pStyle w:val="TableColumnLabels"/>
              <w:rPr>
                <w:rFonts w:ascii="Arial" w:hAnsi="Arial" w:cs="Arial"/>
                <w:sz w:val="18"/>
              </w:rPr>
            </w:pPr>
            <w:r>
              <w:t>Example</w:t>
            </w:r>
          </w:p>
        </w:tc>
        <w:tc>
          <w:tcPr>
            <w:tcW w:w="1222" w:type="dxa"/>
            <w:shd w:val="clear" w:color="auto" w:fill="365F91"/>
          </w:tcPr>
          <w:p w:rsidR="00DA1BF5" w:rsidRDefault="00DA1BF5" w:rsidP="009C6EAF">
            <w:pPr>
              <w:pStyle w:val="TableColumnLabels"/>
              <w:rPr>
                <w:rFonts w:ascii="Arial" w:hAnsi="Arial" w:cs="Arial"/>
                <w:sz w:val="18"/>
              </w:rPr>
            </w:pPr>
            <w:r>
              <w:t>Max Length</w:t>
            </w:r>
          </w:p>
        </w:tc>
        <w:tc>
          <w:tcPr>
            <w:tcW w:w="1375" w:type="dxa"/>
            <w:shd w:val="clear" w:color="auto" w:fill="365F91"/>
          </w:tcPr>
          <w:p w:rsidR="00DA1BF5" w:rsidRDefault="00DA1BF5" w:rsidP="009C6EAF">
            <w:pPr>
              <w:pStyle w:val="TableColumnLabels"/>
              <w:rPr>
                <w:rFonts w:ascii="Arial" w:hAnsi="Arial" w:cs="Arial"/>
                <w:sz w:val="18"/>
              </w:rPr>
            </w:pPr>
            <w:r>
              <w:t>Optional/Mandatory</w:t>
            </w:r>
          </w:p>
        </w:tc>
        <w:tc>
          <w:tcPr>
            <w:tcW w:w="1312" w:type="dxa"/>
            <w:shd w:val="clear" w:color="auto" w:fill="365F91"/>
          </w:tcPr>
          <w:p w:rsidR="00DA1BF5" w:rsidRDefault="00DA1BF5" w:rsidP="009C6EAF">
            <w:pPr>
              <w:pStyle w:val="TableColumnLabels"/>
              <w:rPr>
                <w:rFonts w:ascii="Arial" w:hAnsi="Arial" w:cs="Arial"/>
                <w:sz w:val="18"/>
              </w:rPr>
            </w:pPr>
            <w:r>
              <w:t>Remarks</w:t>
            </w:r>
          </w:p>
        </w:tc>
      </w:tr>
      <w:tr w:rsidR="00DA1BF5" w:rsidTr="00BE11FD">
        <w:trPr>
          <w:trHeight w:val="272"/>
        </w:trPr>
        <w:tc>
          <w:tcPr>
            <w:tcW w:w="1146" w:type="dxa"/>
          </w:tcPr>
          <w:p w:rsidR="00DA1BF5" w:rsidRDefault="00DA1BF5" w:rsidP="009C6EAF">
            <w:pPr>
              <w:pStyle w:val="Tablecontent"/>
              <w:rPr>
                <w:lang w:val="fr-FR"/>
              </w:rPr>
            </w:pPr>
            <w:r>
              <w:rPr>
                <w:lang w:val="fr-FR"/>
              </w:rPr>
              <w:t>TYPE</w:t>
            </w:r>
          </w:p>
        </w:tc>
        <w:tc>
          <w:tcPr>
            <w:tcW w:w="1299" w:type="dxa"/>
          </w:tcPr>
          <w:p w:rsidR="00DA1BF5" w:rsidRDefault="00DA1BF5" w:rsidP="009C6EAF">
            <w:pPr>
              <w:pStyle w:val="Tablecontent"/>
              <w:rPr>
                <w:lang w:val="fr-FR"/>
              </w:rPr>
            </w:pPr>
            <w:r>
              <w:rPr>
                <w:lang w:val="fr-FR"/>
              </w:rPr>
              <w:t>CCTRFRESP</w:t>
            </w:r>
          </w:p>
        </w:tc>
        <w:tc>
          <w:tcPr>
            <w:tcW w:w="1834" w:type="dxa"/>
          </w:tcPr>
          <w:p w:rsidR="00DA1BF5" w:rsidRDefault="00DA1BF5" w:rsidP="009C6EAF">
            <w:pPr>
              <w:pStyle w:val="Tablecontent"/>
              <w:rPr>
                <w:lang w:val="fr-FR"/>
              </w:rPr>
            </w:pPr>
            <w:r>
              <w:rPr>
                <w:lang w:val="fr-FR"/>
              </w:rPr>
              <w:t>CCTRFRESP</w:t>
            </w:r>
          </w:p>
        </w:tc>
        <w:tc>
          <w:tcPr>
            <w:tcW w:w="1222" w:type="dxa"/>
          </w:tcPr>
          <w:p w:rsidR="00DA1BF5" w:rsidRDefault="00DA1BF5" w:rsidP="009C6EAF">
            <w:pPr>
              <w:pStyle w:val="Tablecontent"/>
            </w:pPr>
            <w:r>
              <w:t>10</w:t>
            </w:r>
          </w:p>
        </w:tc>
        <w:tc>
          <w:tcPr>
            <w:tcW w:w="1375" w:type="dxa"/>
          </w:tcPr>
          <w:p w:rsidR="00DA1BF5" w:rsidRDefault="00DA1BF5" w:rsidP="009C6EAF">
            <w:pPr>
              <w:pStyle w:val="Tablecontent"/>
            </w:pPr>
            <w:r>
              <w:t>M</w:t>
            </w:r>
          </w:p>
        </w:tc>
        <w:tc>
          <w:tcPr>
            <w:tcW w:w="1312" w:type="dxa"/>
          </w:tcPr>
          <w:p w:rsidR="00DA1BF5" w:rsidRDefault="00DA1BF5" w:rsidP="009C6EAF">
            <w:pPr>
              <w:pStyle w:val="Tablecontent"/>
            </w:pPr>
            <w:r>
              <w:t>Response Type</w:t>
            </w:r>
          </w:p>
        </w:tc>
      </w:tr>
      <w:tr w:rsidR="00DA1BF5" w:rsidTr="00BE11FD">
        <w:trPr>
          <w:trHeight w:val="272"/>
        </w:trPr>
        <w:tc>
          <w:tcPr>
            <w:tcW w:w="1146" w:type="dxa"/>
          </w:tcPr>
          <w:p w:rsidR="00DA1BF5" w:rsidRDefault="00DA1BF5" w:rsidP="009C6EAF">
            <w:pPr>
              <w:pStyle w:val="Tablecontent"/>
            </w:pPr>
            <w:r>
              <w:t>TXNID</w:t>
            </w:r>
          </w:p>
        </w:tc>
        <w:tc>
          <w:tcPr>
            <w:tcW w:w="1299" w:type="dxa"/>
          </w:tcPr>
          <w:p w:rsidR="00DA1BF5" w:rsidRDefault="00DA1BF5" w:rsidP="009C6EAF">
            <w:pPr>
              <w:pStyle w:val="Tablecontent"/>
            </w:pPr>
            <w:r>
              <w:t>Transaction ID</w:t>
            </w:r>
          </w:p>
        </w:tc>
        <w:tc>
          <w:tcPr>
            <w:tcW w:w="1834" w:type="dxa"/>
          </w:tcPr>
          <w:p w:rsidR="00DA1BF5" w:rsidRDefault="00DA1BF5" w:rsidP="009C6EAF">
            <w:pPr>
              <w:pStyle w:val="Tablecontent"/>
            </w:pPr>
            <w:r>
              <w:t>C070203.23.11.0001</w:t>
            </w:r>
          </w:p>
        </w:tc>
        <w:tc>
          <w:tcPr>
            <w:tcW w:w="1222" w:type="dxa"/>
          </w:tcPr>
          <w:p w:rsidR="00DA1BF5" w:rsidRDefault="00DA1BF5" w:rsidP="009C6EAF">
            <w:pPr>
              <w:pStyle w:val="Tablecontent"/>
            </w:pPr>
            <w:r>
              <w:t>20</w:t>
            </w:r>
          </w:p>
        </w:tc>
        <w:tc>
          <w:tcPr>
            <w:tcW w:w="1375" w:type="dxa"/>
          </w:tcPr>
          <w:p w:rsidR="00DA1BF5" w:rsidRDefault="00DA1BF5" w:rsidP="009C6EAF">
            <w:pPr>
              <w:pStyle w:val="Tablecontent"/>
            </w:pPr>
            <w:r>
              <w:t>M</w:t>
            </w:r>
          </w:p>
        </w:tc>
        <w:tc>
          <w:tcPr>
            <w:tcW w:w="1312" w:type="dxa"/>
          </w:tcPr>
          <w:p w:rsidR="00DA1BF5" w:rsidRDefault="00DA1BF5" w:rsidP="009C6EAF">
            <w:pPr>
              <w:pStyle w:val="Tablecontent"/>
            </w:pPr>
            <w:r>
              <w:t>Pretups Transaction ID for the Credit Transfer Transaction. Used for informative purpose. External system can log this Transaction ID in logs against subscriber request for future reference.</w:t>
            </w:r>
          </w:p>
        </w:tc>
      </w:tr>
      <w:tr w:rsidR="00DD11B6" w:rsidTr="001C0242">
        <w:trPr>
          <w:trHeight w:val="272"/>
        </w:trPr>
        <w:tc>
          <w:tcPr>
            <w:tcW w:w="1146" w:type="dxa"/>
          </w:tcPr>
          <w:p w:rsidR="00DD11B6" w:rsidRDefault="00DD11B6" w:rsidP="001C0242">
            <w:pPr>
              <w:pStyle w:val="Tablecontent"/>
            </w:pPr>
            <w:r>
              <w:t>TXNSTATUS</w:t>
            </w:r>
          </w:p>
        </w:tc>
        <w:tc>
          <w:tcPr>
            <w:tcW w:w="1299" w:type="dxa"/>
          </w:tcPr>
          <w:p w:rsidR="00DD11B6" w:rsidRDefault="00DD11B6" w:rsidP="001C0242">
            <w:pPr>
              <w:pStyle w:val="Tablecontent"/>
            </w:pPr>
            <w:r>
              <w:t>Transaction Status</w:t>
            </w:r>
          </w:p>
        </w:tc>
        <w:tc>
          <w:tcPr>
            <w:tcW w:w="1834" w:type="dxa"/>
          </w:tcPr>
          <w:p w:rsidR="00DD11B6" w:rsidRDefault="00DD11B6" w:rsidP="001C0242">
            <w:pPr>
              <w:pStyle w:val="Tablecontent"/>
            </w:pPr>
            <w:r>
              <w:t>200</w:t>
            </w:r>
          </w:p>
        </w:tc>
        <w:tc>
          <w:tcPr>
            <w:tcW w:w="1222" w:type="dxa"/>
          </w:tcPr>
          <w:p w:rsidR="00DD11B6" w:rsidRDefault="00DD11B6" w:rsidP="001C0242">
            <w:pPr>
              <w:pStyle w:val="Tablecontent"/>
            </w:pPr>
            <w:r>
              <w:t>5</w:t>
            </w:r>
          </w:p>
        </w:tc>
        <w:tc>
          <w:tcPr>
            <w:tcW w:w="1375" w:type="dxa"/>
          </w:tcPr>
          <w:p w:rsidR="00DD11B6" w:rsidRDefault="00DD11B6" w:rsidP="001C0242">
            <w:pPr>
              <w:pStyle w:val="Tablecontent"/>
            </w:pPr>
            <w:r>
              <w:t>M</w:t>
            </w:r>
          </w:p>
        </w:tc>
        <w:tc>
          <w:tcPr>
            <w:tcW w:w="1312" w:type="dxa"/>
          </w:tcPr>
          <w:p w:rsidR="00DD11B6" w:rsidRDefault="00DD11B6" w:rsidP="001C0242">
            <w:pPr>
              <w:pStyle w:val="Tablecontent"/>
            </w:pPr>
            <w:r>
              <w:t>Various transaction status Failed, Under process etc</w:t>
            </w:r>
          </w:p>
        </w:tc>
      </w:tr>
      <w:tr w:rsidR="00DA1BF5" w:rsidTr="00BE11FD">
        <w:trPr>
          <w:trHeight w:val="272"/>
        </w:trPr>
        <w:tc>
          <w:tcPr>
            <w:tcW w:w="1146" w:type="dxa"/>
          </w:tcPr>
          <w:p w:rsidR="00DA1BF5" w:rsidRDefault="00DD11B6" w:rsidP="009C6EAF">
            <w:pPr>
              <w:pStyle w:val="Tablecontent"/>
            </w:pPr>
            <w:r>
              <w:t>MESSAGE</w:t>
            </w:r>
          </w:p>
        </w:tc>
        <w:tc>
          <w:tcPr>
            <w:tcW w:w="1299" w:type="dxa"/>
          </w:tcPr>
          <w:p w:rsidR="00DA1BF5" w:rsidRDefault="004A5AF0" w:rsidP="009C6EAF">
            <w:pPr>
              <w:pStyle w:val="Tablecontent"/>
            </w:pPr>
            <w:r>
              <w:t>&lt;</w:t>
            </w:r>
            <w:r w:rsidR="00DD11B6">
              <w:t>Transaction Message</w:t>
            </w:r>
            <w:r>
              <w:t>&gt;</w:t>
            </w:r>
          </w:p>
        </w:tc>
        <w:tc>
          <w:tcPr>
            <w:tcW w:w="1834" w:type="dxa"/>
          </w:tcPr>
          <w:p w:rsidR="00DA1BF5" w:rsidRDefault="00DD11B6" w:rsidP="009C6EAF">
            <w:pPr>
              <w:pStyle w:val="Tablecontent"/>
            </w:pPr>
            <w:r w:rsidRPr="00DD11B6">
              <w:t>Transaction Success</w:t>
            </w:r>
          </w:p>
        </w:tc>
        <w:tc>
          <w:tcPr>
            <w:tcW w:w="1222" w:type="dxa"/>
          </w:tcPr>
          <w:p w:rsidR="00DA1BF5" w:rsidRDefault="00DD11B6" w:rsidP="009C6EAF">
            <w:pPr>
              <w:pStyle w:val="Tablecontent"/>
            </w:pPr>
            <w:r w:rsidRPr="00DD11B6">
              <w:t>A(500)</w:t>
            </w:r>
          </w:p>
        </w:tc>
        <w:tc>
          <w:tcPr>
            <w:tcW w:w="1375" w:type="dxa"/>
          </w:tcPr>
          <w:p w:rsidR="00DA1BF5" w:rsidRDefault="00DA1BF5" w:rsidP="009C6EAF">
            <w:pPr>
              <w:pStyle w:val="Tablecontent"/>
            </w:pPr>
            <w:r>
              <w:t>M</w:t>
            </w:r>
          </w:p>
        </w:tc>
        <w:tc>
          <w:tcPr>
            <w:tcW w:w="1312" w:type="dxa"/>
          </w:tcPr>
          <w:p w:rsidR="00DA1BF5" w:rsidRDefault="00DD11B6" w:rsidP="009C6EAF">
            <w:pPr>
              <w:pStyle w:val="Tablecontent"/>
            </w:pPr>
            <w:r w:rsidRPr="00DD11B6">
              <w:t>Success or Failure Reason</w:t>
            </w:r>
          </w:p>
        </w:tc>
      </w:tr>
    </w:tbl>
    <w:p w:rsidR="00DA1BF5" w:rsidRDefault="00DA1BF5" w:rsidP="009C6EAF"/>
    <w:p w:rsidR="00DA1BF5" w:rsidRDefault="00DA1BF5" w:rsidP="009C6EAF"/>
    <w:p w:rsidR="00DA1BF5" w:rsidRDefault="00DA1BF5" w:rsidP="00BE11FD">
      <w:pPr>
        <w:pStyle w:val="NoteHeading"/>
        <w:numPr>
          <w:ilvl w:val="0"/>
          <w:numId w:val="38"/>
        </w:numPr>
        <w:tabs>
          <w:tab w:val="left" w:pos="990"/>
        </w:tabs>
        <w:ind w:left="990" w:hanging="540"/>
        <w:jc w:val="left"/>
      </w:pPr>
      <w:r>
        <w:t xml:space="preserve">The Transaction status details explained in appendix. </w:t>
      </w:r>
    </w:p>
    <w:p w:rsidR="00DA1BF5" w:rsidRDefault="00DA1BF5" w:rsidP="00BE11FD">
      <w:pPr>
        <w:pStyle w:val="NoteHeading"/>
        <w:numPr>
          <w:ilvl w:val="0"/>
          <w:numId w:val="38"/>
        </w:numPr>
        <w:tabs>
          <w:tab w:val="left" w:pos="990"/>
        </w:tabs>
        <w:ind w:left="990" w:hanging="540"/>
        <w:jc w:val="left"/>
      </w:pPr>
      <w:r>
        <w:t>The value for TYPE tag is fixed as mentioned in syntax.</w:t>
      </w:r>
    </w:p>
    <w:p w:rsidR="00DA1BF5" w:rsidRDefault="00DA1BF5" w:rsidP="009C6EAF"/>
    <w:p w:rsidR="00DA1BF5" w:rsidRPr="008058A2" w:rsidRDefault="00DA1BF5" w:rsidP="00044F7F">
      <w:pPr>
        <w:pStyle w:val="Heading2"/>
        <w:keepNext/>
        <w:numPr>
          <w:ilvl w:val="1"/>
          <w:numId w:val="65"/>
        </w:numPr>
        <w:pBdr>
          <w:bottom w:val="single" w:sz="8" w:space="1" w:color="FF9900"/>
        </w:pBdr>
        <w:tabs>
          <w:tab w:val="clear" w:pos="720"/>
        </w:tabs>
        <w:spacing w:before="120"/>
      </w:pPr>
      <w:bookmarkStart w:id="640" w:name="_Set_PIN"/>
      <w:bookmarkStart w:id="641" w:name="_Toc284720066"/>
      <w:bookmarkStart w:id="642" w:name="_Toc329006775"/>
      <w:bookmarkStart w:id="643" w:name="_Toc427753120"/>
      <w:bookmarkEnd w:id="640"/>
      <w:r w:rsidRPr="008058A2">
        <w:t>Set PIN</w:t>
      </w:r>
      <w:bookmarkEnd w:id="641"/>
      <w:bookmarkEnd w:id="642"/>
      <w:bookmarkEnd w:id="643"/>
    </w:p>
    <w:p w:rsidR="00DA1BF5" w:rsidRDefault="00DA1BF5" w:rsidP="00BE11FD">
      <w:pPr>
        <w:pStyle w:val="BodyText2"/>
        <w:numPr>
          <w:ilvl w:val="0"/>
          <w:numId w:val="72"/>
        </w:numPr>
        <w:jc w:val="left"/>
      </w:pPr>
      <w:r>
        <w:t>External system can send the change PIN request to PreTUPS Once user is registered in PreTUPS.</w:t>
      </w:r>
    </w:p>
    <w:p w:rsidR="00DA1BF5" w:rsidRDefault="00DA1BF5" w:rsidP="009C6EAF">
      <w:pPr>
        <w:pStyle w:val="BodyText20"/>
        <w:rPr>
          <w:b w:val="0"/>
          <w:bCs w:val="0"/>
          <w:color w:val="auto"/>
        </w:rPr>
      </w:pPr>
    </w:p>
    <w:p w:rsidR="00DA1BF5" w:rsidRDefault="00DA1BF5" w:rsidP="00BE11FD">
      <w:pPr>
        <w:pStyle w:val="Heading3"/>
        <w:numPr>
          <w:ilvl w:val="0"/>
          <w:numId w:val="0"/>
        </w:numPr>
        <w:tabs>
          <w:tab w:val="clear" w:pos="720"/>
          <w:tab w:val="clear" w:pos="900"/>
          <w:tab w:val="left" w:pos="1440"/>
        </w:tabs>
        <w:ind w:left="1080"/>
        <w:jc w:val="both"/>
      </w:pPr>
      <w:bookmarkStart w:id="644" w:name="_XML_Request_Syntax_2"/>
      <w:bookmarkStart w:id="645" w:name="_Toc284720067"/>
      <w:bookmarkStart w:id="646" w:name="_Toc329006776"/>
      <w:bookmarkStart w:id="647" w:name="_Toc427753121"/>
      <w:bookmarkEnd w:id="644"/>
      <w:r>
        <w:t>XML Request Syntax</w:t>
      </w:r>
      <w:bookmarkEnd w:id="645"/>
      <w:bookmarkEnd w:id="646"/>
      <w:bookmarkEnd w:id="647"/>
    </w:p>
    <w:p w:rsidR="00DA1BF5" w:rsidRDefault="00DA1BF5" w:rsidP="00BE11FD">
      <w:pPr>
        <w:pStyle w:val="BodyText2"/>
        <w:numPr>
          <w:ilvl w:val="0"/>
          <w:numId w:val="72"/>
        </w:numPr>
        <w:jc w:val="left"/>
      </w:pPr>
      <w:r>
        <w:t>The External system will send the following request for Pin Request. The request format and details of request are mentioned below.</w:t>
      </w:r>
    </w:p>
    <w:p w:rsidR="00DA1BF5" w:rsidRDefault="00DA1BF5" w:rsidP="00BE11FD">
      <w:pPr>
        <w:pStyle w:val="BodyText2"/>
        <w:numPr>
          <w:ilvl w:val="0"/>
          <w:numId w:val="72"/>
        </w:numPr>
        <w:ind w:left="720"/>
      </w:pPr>
    </w:p>
    <w:p w:rsidR="00DA1BF5" w:rsidRDefault="00DA1BF5" w:rsidP="00BE11FD">
      <w:pPr>
        <w:pStyle w:val="BodyText2"/>
        <w:numPr>
          <w:ilvl w:val="0"/>
          <w:numId w:val="72"/>
        </w:numPr>
        <w:rPr>
          <w:b/>
          <w:bCs/>
          <w:u w:val="single"/>
        </w:rPr>
      </w:pPr>
      <w:r>
        <w:rPr>
          <w:b/>
          <w:bCs/>
          <w:u w:val="single"/>
        </w:rPr>
        <w:t>Request Syntax</w:t>
      </w:r>
    </w:p>
    <w:p w:rsidR="00DA1BF5" w:rsidRDefault="00DA1BF5" w:rsidP="00BE11FD">
      <w:pPr>
        <w:pStyle w:val="BodyText2"/>
        <w:numPr>
          <w:ilvl w:val="0"/>
          <w:numId w:val="72"/>
        </w:numPr>
        <w:ind w:left="720"/>
        <w:jc w:val="left"/>
      </w:pPr>
      <w:r>
        <w:lastRenderedPageBreak/>
        <w:t>&lt;? xml version="1.0"?&gt;</w:t>
      </w:r>
    </w:p>
    <w:p w:rsidR="00DA1BF5" w:rsidRDefault="00DA1BF5" w:rsidP="00BE11FD">
      <w:pPr>
        <w:pStyle w:val="BodyText2"/>
        <w:numPr>
          <w:ilvl w:val="0"/>
          <w:numId w:val="72"/>
        </w:numPr>
        <w:ind w:left="720"/>
        <w:jc w:val="left"/>
      </w:pPr>
      <w:r>
        <w:t>&lt;! DOCTYPE COMMAND PUBLIC "-//Ocam//DTD XML Command 1.0//EN" "xml/command.dtd"&gt;</w:t>
      </w:r>
    </w:p>
    <w:p w:rsidR="00DA1BF5" w:rsidRDefault="00DA1BF5" w:rsidP="00BE11FD">
      <w:pPr>
        <w:pStyle w:val="BodyText2"/>
        <w:numPr>
          <w:ilvl w:val="0"/>
          <w:numId w:val="72"/>
        </w:numPr>
        <w:ind w:left="720"/>
        <w:jc w:val="left"/>
      </w:pPr>
      <w:r>
        <w:t>&lt;COMMAND&gt;</w:t>
      </w:r>
    </w:p>
    <w:p w:rsidR="00DA1BF5" w:rsidRDefault="00DA1BF5" w:rsidP="00BE11FD">
      <w:pPr>
        <w:pStyle w:val="BodyText2"/>
        <w:numPr>
          <w:ilvl w:val="0"/>
          <w:numId w:val="72"/>
        </w:numPr>
        <w:ind w:left="720"/>
        <w:jc w:val="left"/>
      </w:pPr>
      <w:r>
        <w:t>&lt;TYPE&gt;</w:t>
      </w:r>
      <w:r w:rsidRPr="00627899">
        <w:t>CCPNREQ</w:t>
      </w:r>
      <w:r>
        <w:t>&lt;/TYPE&gt;</w:t>
      </w:r>
    </w:p>
    <w:p w:rsidR="00DA1BF5" w:rsidRDefault="00DA1BF5" w:rsidP="00BE11FD">
      <w:pPr>
        <w:pStyle w:val="BodyText2"/>
        <w:numPr>
          <w:ilvl w:val="0"/>
          <w:numId w:val="72"/>
        </w:numPr>
        <w:ind w:left="720"/>
        <w:jc w:val="left"/>
      </w:pPr>
      <w:r>
        <w:t>&lt;MSISDN1&gt;&lt;Payer MSISDN&gt;&lt;/MSISDN1&gt;</w:t>
      </w:r>
    </w:p>
    <w:p w:rsidR="00DA1BF5" w:rsidRDefault="00DA1BF5" w:rsidP="00BE11FD">
      <w:pPr>
        <w:pStyle w:val="BodyText2"/>
        <w:numPr>
          <w:ilvl w:val="0"/>
          <w:numId w:val="72"/>
        </w:numPr>
        <w:ind w:left="720"/>
        <w:jc w:val="left"/>
      </w:pPr>
      <w:r>
        <w:t>&lt;PIN&gt;&lt;Payer Old PIN&gt;&lt;/PIN&gt;</w:t>
      </w:r>
    </w:p>
    <w:p w:rsidR="00DA1BF5" w:rsidRDefault="00DA1BF5" w:rsidP="00BE11FD">
      <w:pPr>
        <w:pStyle w:val="BodyText2"/>
        <w:numPr>
          <w:ilvl w:val="0"/>
          <w:numId w:val="72"/>
        </w:numPr>
        <w:ind w:left="720"/>
        <w:jc w:val="left"/>
      </w:pPr>
      <w:r>
        <w:t>&lt;NEWPIN&gt;&lt; Payer New PIN&gt;&lt;/NEWPIN&gt;</w:t>
      </w:r>
    </w:p>
    <w:p w:rsidR="00DA1BF5" w:rsidRDefault="00DA1BF5" w:rsidP="00BE11FD">
      <w:pPr>
        <w:pStyle w:val="BodyText2"/>
        <w:numPr>
          <w:ilvl w:val="0"/>
          <w:numId w:val="72"/>
        </w:numPr>
        <w:ind w:left="720"/>
        <w:jc w:val="left"/>
      </w:pPr>
      <w:r>
        <w:t>&lt;CONFIRMPIN&gt;&lt; Payer Confirm PIN&gt;&lt;/CONFIRMPIN &gt;</w:t>
      </w:r>
    </w:p>
    <w:p w:rsidR="00DA1BF5" w:rsidRDefault="00DA1BF5" w:rsidP="00BE11FD">
      <w:pPr>
        <w:pStyle w:val="BodyText2"/>
        <w:numPr>
          <w:ilvl w:val="0"/>
          <w:numId w:val="72"/>
        </w:numPr>
        <w:ind w:left="720"/>
        <w:jc w:val="left"/>
      </w:pPr>
      <w:r>
        <w:t>&lt;LANGUAGE1&gt;&lt;Payer Language&gt;&lt;/LANGUAGE1&gt;</w:t>
      </w:r>
    </w:p>
    <w:p w:rsidR="00DA1BF5" w:rsidRDefault="00DA1BF5" w:rsidP="00BE11FD">
      <w:pPr>
        <w:pStyle w:val="BodyText2"/>
        <w:numPr>
          <w:ilvl w:val="0"/>
          <w:numId w:val="72"/>
        </w:numPr>
        <w:ind w:left="720"/>
        <w:jc w:val="left"/>
      </w:pPr>
      <w:r>
        <w:t>&lt;/COMMAND&gt;</w:t>
      </w:r>
    </w:p>
    <w:p w:rsidR="00DA1BF5" w:rsidRDefault="00DA1BF5" w:rsidP="009C6EAF"/>
    <w:p w:rsidR="00DA1BF5" w:rsidRDefault="00DA1BF5" w:rsidP="009C6EAF"/>
    <w:tbl>
      <w:tblPr>
        <w:tblW w:w="81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6"/>
        <w:gridCol w:w="1287"/>
        <w:gridCol w:w="1363"/>
        <w:gridCol w:w="1136"/>
        <w:gridCol w:w="908"/>
        <w:gridCol w:w="2285"/>
      </w:tblGrid>
      <w:tr w:rsidR="00DA1BF5" w:rsidTr="00BE11FD">
        <w:trPr>
          <w:trHeight w:val="153"/>
          <w:tblHeader/>
        </w:trPr>
        <w:tc>
          <w:tcPr>
            <w:tcW w:w="1136" w:type="dxa"/>
            <w:shd w:val="clear" w:color="auto" w:fill="365F91"/>
          </w:tcPr>
          <w:p w:rsidR="00DA1BF5" w:rsidRDefault="00DA1BF5" w:rsidP="009C6EAF">
            <w:pPr>
              <w:pStyle w:val="TableColumnLabels"/>
              <w:rPr>
                <w:rFonts w:ascii="Arial" w:hAnsi="Arial" w:cs="Arial"/>
                <w:sz w:val="18"/>
              </w:rPr>
            </w:pPr>
            <w:r>
              <w:rPr>
                <w:rFonts w:ascii="Arial" w:hAnsi="Arial" w:cs="Arial"/>
                <w:sz w:val="18"/>
              </w:rPr>
              <w:t>TAG</w:t>
            </w:r>
          </w:p>
        </w:tc>
        <w:tc>
          <w:tcPr>
            <w:tcW w:w="1287" w:type="dxa"/>
            <w:shd w:val="clear" w:color="auto" w:fill="365F91"/>
          </w:tcPr>
          <w:p w:rsidR="00DA1BF5" w:rsidRDefault="00DA1BF5" w:rsidP="009C6EAF">
            <w:pPr>
              <w:pStyle w:val="TableColumnLabels"/>
              <w:rPr>
                <w:rFonts w:ascii="Arial" w:hAnsi="Arial" w:cs="Arial"/>
                <w:sz w:val="18"/>
              </w:rPr>
            </w:pPr>
            <w:r>
              <w:rPr>
                <w:rFonts w:ascii="Arial" w:hAnsi="Arial" w:cs="Arial"/>
                <w:sz w:val="18"/>
              </w:rPr>
              <w:t>Fields</w:t>
            </w:r>
          </w:p>
        </w:tc>
        <w:tc>
          <w:tcPr>
            <w:tcW w:w="1363" w:type="dxa"/>
            <w:shd w:val="clear" w:color="auto" w:fill="365F91"/>
          </w:tcPr>
          <w:p w:rsidR="00DA1BF5" w:rsidRDefault="00DA1BF5" w:rsidP="009C6EAF">
            <w:pPr>
              <w:pStyle w:val="TableColumnLabels"/>
              <w:rPr>
                <w:rFonts w:ascii="Arial" w:hAnsi="Arial" w:cs="Arial"/>
                <w:sz w:val="18"/>
              </w:rPr>
            </w:pPr>
            <w:r>
              <w:t>Example</w:t>
            </w:r>
          </w:p>
        </w:tc>
        <w:tc>
          <w:tcPr>
            <w:tcW w:w="1136" w:type="dxa"/>
            <w:shd w:val="clear" w:color="auto" w:fill="365F91"/>
          </w:tcPr>
          <w:p w:rsidR="00DA1BF5" w:rsidRDefault="00DA1BF5" w:rsidP="009C6EAF">
            <w:pPr>
              <w:pStyle w:val="TableColumnLabels"/>
              <w:rPr>
                <w:rFonts w:ascii="Arial" w:hAnsi="Arial" w:cs="Arial"/>
                <w:sz w:val="18"/>
              </w:rPr>
            </w:pPr>
            <w:r>
              <w:t>Max Length</w:t>
            </w:r>
          </w:p>
        </w:tc>
        <w:tc>
          <w:tcPr>
            <w:tcW w:w="908" w:type="dxa"/>
            <w:shd w:val="clear" w:color="auto" w:fill="365F91"/>
          </w:tcPr>
          <w:p w:rsidR="00DA1BF5" w:rsidRDefault="00DA1BF5" w:rsidP="009C6EAF">
            <w:pPr>
              <w:pStyle w:val="TableColumnLabels"/>
              <w:rPr>
                <w:rFonts w:ascii="Arial" w:hAnsi="Arial" w:cs="Arial"/>
                <w:sz w:val="18"/>
              </w:rPr>
            </w:pPr>
            <w:r>
              <w:t>Optional/Mandatory</w:t>
            </w:r>
          </w:p>
        </w:tc>
        <w:tc>
          <w:tcPr>
            <w:tcW w:w="2285" w:type="dxa"/>
            <w:shd w:val="clear" w:color="auto" w:fill="365F91"/>
          </w:tcPr>
          <w:p w:rsidR="00DA1BF5" w:rsidRDefault="00DA1BF5" w:rsidP="009C6EAF">
            <w:pPr>
              <w:pStyle w:val="TableColumnLabels"/>
              <w:rPr>
                <w:rFonts w:ascii="Arial" w:hAnsi="Arial" w:cs="Arial"/>
                <w:sz w:val="18"/>
              </w:rPr>
            </w:pPr>
            <w:r>
              <w:t>Remarks</w:t>
            </w:r>
          </w:p>
        </w:tc>
      </w:tr>
      <w:tr w:rsidR="00DA1BF5" w:rsidTr="00BE11FD">
        <w:trPr>
          <w:trHeight w:val="153"/>
        </w:trPr>
        <w:tc>
          <w:tcPr>
            <w:tcW w:w="1136" w:type="dxa"/>
          </w:tcPr>
          <w:p w:rsidR="00DA1BF5" w:rsidRDefault="00DA1BF5" w:rsidP="009C6EAF">
            <w:pPr>
              <w:pStyle w:val="Tablecontent"/>
              <w:rPr>
                <w:lang w:val="fr-FR"/>
              </w:rPr>
            </w:pPr>
            <w:r>
              <w:rPr>
                <w:lang w:val="fr-FR"/>
              </w:rPr>
              <w:t>Type</w:t>
            </w:r>
          </w:p>
        </w:tc>
        <w:tc>
          <w:tcPr>
            <w:tcW w:w="1287" w:type="dxa"/>
          </w:tcPr>
          <w:p w:rsidR="00DA1BF5" w:rsidRDefault="00DA1BF5" w:rsidP="009C6EAF">
            <w:pPr>
              <w:pStyle w:val="Tablecontent"/>
              <w:rPr>
                <w:lang w:val="fr-FR"/>
              </w:rPr>
            </w:pPr>
            <w:r w:rsidRPr="00627899">
              <w:rPr>
                <w:lang w:val="fr-FR"/>
              </w:rPr>
              <w:t>CCPNREQ</w:t>
            </w:r>
          </w:p>
        </w:tc>
        <w:tc>
          <w:tcPr>
            <w:tcW w:w="1363" w:type="dxa"/>
          </w:tcPr>
          <w:p w:rsidR="00DA1BF5" w:rsidRDefault="00DA1BF5" w:rsidP="009C6EAF">
            <w:pPr>
              <w:pStyle w:val="Tablecontent"/>
              <w:rPr>
                <w:lang w:val="fr-FR"/>
              </w:rPr>
            </w:pPr>
            <w:r>
              <w:rPr>
                <w:lang w:val="fr-FR"/>
              </w:rPr>
              <w:t>CCPNREQ</w:t>
            </w:r>
          </w:p>
        </w:tc>
        <w:tc>
          <w:tcPr>
            <w:tcW w:w="1136" w:type="dxa"/>
          </w:tcPr>
          <w:p w:rsidR="00DA1BF5" w:rsidRDefault="00DA1BF5" w:rsidP="009C6EAF">
            <w:pPr>
              <w:pStyle w:val="Tablecontent"/>
            </w:pPr>
            <w:r>
              <w:t>10</w:t>
            </w:r>
          </w:p>
        </w:tc>
        <w:tc>
          <w:tcPr>
            <w:tcW w:w="908" w:type="dxa"/>
          </w:tcPr>
          <w:p w:rsidR="00DA1BF5" w:rsidRDefault="00DA1BF5" w:rsidP="009C6EAF">
            <w:pPr>
              <w:pStyle w:val="Tablecontent"/>
            </w:pPr>
            <w:r>
              <w:t>M</w:t>
            </w:r>
          </w:p>
        </w:tc>
        <w:tc>
          <w:tcPr>
            <w:tcW w:w="2285" w:type="dxa"/>
          </w:tcPr>
          <w:p w:rsidR="00DA1BF5" w:rsidRDefault="00DA1BF5" w:rsidP="009C6EAF">
            <w:pPr>
              <w:pStyle w:val="Tablecontent"/>
            </w:pPr>
            <w:r>
              <w:t>Request type</w:t>
            </w:r>
          </w:p>
        </w:tc>
      </w:tr>
      <w:tr w:rsidR="00DA1BF5" w:rsidTr="00BE11FD">
        <w:trPr>
          <w:trHeight w:val="153"/>
        </w:trPr>
        <w:tc>
          <w:tcPr>
            <w:tcW w:w="1136" w:type="dxa"/>
          </w:tcPr>
          <w:p w:rsidR="00DA1BF5" w:rsidRDefault="00DA1BF5" w:rsidP="009C6EAF">
            <w:pPr>
              <w:pStyle w:val="Tablecontent"/>
            </w:pPr>
            <w:r>
              <w:t>MSISDN1</w:t>
            </w:r>
          </w:p>
        </w:tc>
        <w:tc>
          <w:tcPr>
            <w:tcW w:w="1287" w:type="dxa"/>
          </w:tcPr>
          <w:p w:rsidR="00DA1BF5" w:rsidRDefault="00DA1BF5" w:rsidP="009C6EAF">
            <w:pPr>
              <w:pStyle w:val="Tablecontent"/>
            </w:pPr>
            <w:r>
              <w:t>&lt;Payer MSISDN&gt;</w:t>
            </w:r>
          </w:p>
        </w:tc>
        <w:tc>
          <w:tcPr>
            <w:tcW w:w="1363" w:type="dxa"/>
          </w:tcPr>
          <w:p w:rsidR="00DA1BF5" w:rsidRDefault="00DA1BF5" w:rsidP="009C6EAF">
            <w:pPr>
              <w:pStyle w:val="Tablecontent"/>
            </w:pPr>
            <w:r>
              <w:t>9942222</w:t>
            </w:r>
          </w:p>
        </w:tc>
        <w:tc>
          <w:tcPr>
            <w:tcW w:w="1136" w:type="dxa"/>
          </w:tcPr>
          <w:p w:rsidR="00DA1BF5" w:rsidRDefault="00DA1BF5" w:rsidP="009C6EAF">
            <w:pPr>
              <w:pStyle w:val="Tablecontent"/>
            </w:pPr>
            <w:r>
              <w:t>15</w:t>
            </w:r>
          </w:p>
        </w:tc>
        <w:tc>
          <w:tcPr>
            <w:tcW w:w="908" w:type="dxa"/>
          </w:tcPr>
          <w:p w:rsidR="00DA1BF5" w:rsidRDefault="00DA1BF5" w:rsidP="009C6EAF">
            <w:pPr>
              <w:pStyle w:val="Tablecontent"/>
            </w:pPr>
            <w:r>
              <w:t>M</w:t>
            </w:r>
          </w:p>
        </w:tc>
        <w:tc>
          <w:tcPr>
            <w:tcW w:w="2285" w:type="dxa"/>
          </w:tcPr>
          <w:p w:rsidR="00DA1BF5" w:rsidRDefault="00DA1BF5" w:rsidP="009C6EAF">
            <w:pPr>
              <w:pStyle w:val="Tablecontent"/>
            </w:pPr>
            <w:r>
              <w:t>All MSISDN should be without country code.</w:t>
            </w:r>
          </w:p>
          <w:p w:rsidR="00DA1BF5" w:rsidRDefault="00DA1BF5" w:rsidP="009C6EAF">
            <w:pPr>
              <w:pStyle w:val="Tablecontent"/>
            </w:pPr>
            <w:r>
              <w:t>(National dial format.)</w:t>
            </w:r>
          </w:p>
        </w:tc>
      </w:tr>
      <w:tr w:rsidR="00DA1BF5" w:rsidTr="00BE11FD">
        <w:trPr>
          <w:trHeight w:val="153"/>
        </w:trPr>
        <w:tc>
          <w:tcPr>
            <w:tcW w:w="1136" w:type="dxa"/>
          </w:tcPr>
          <w:p w:rsidR="00DA1BF5" w:rsidRDefault="00DA1BF5" w:rsidP="009C6EAF">
            <w:pPr>
              <w:pStyle w:val="Tablecontent"/>
            </w:pPr>
            <w:r>
              <w:t>PIN</w:t>
            </w:r>
          </w:p>
        </w:tc>
        <w:tc>
          <w:tcPr>
            <w:tcW w:w="1287" w:type="dxa"/>
          </w:tcPr>
          <w:p w:rsidR="00DA1BF5" w:rsidRDefault="00DA1BF5" w:rsidP="009C6EAF">
            <w:pPr>
              <w:pStyle w:val="Tablecontent"/>
            </w:pPr>
            <w:r>
              <w:t>&lt;Payer Old PIN&gt;</w:t>
            </w:r>
          </w:p>
        </w:tc>
        <w:tc>
          <w:tcPr>
            <w:tcW w:w="1363" w:type="dxa"/>
          </w:tcPr>
          <w:p w:rsidR="00DA1BF5" w:rsidRDefault="00DA1BF5" w:rsidP="009C6EAF">
            <w:pPr>
              <w:pStyle w:val="Tablecontent"/>
            </w:pPr>
            <w:r>
              <w:t>3946</w:t>
            </w:r>
          </w:p>
        </w:tc>
        <w:tc>
          <w:tcPr>
            <w:tcW w:w="1136" w:type="dxa"/>
          </w:tcPr>
          <w:p w:rsidR="00DA1BF5" w:rsidRDefault="00DA1BF5" w:rsidP="009C6EAF">
            <w:pPr>
              <w:pStyle w:val="Tablecontent"/>
            </w:pPr>
            <w:r>
              <w:t>4 to 6</w:t>
            </w:r>
          </w:p>
        </w:tc>
        <w:tc>
          <w:tcPr>
            <w:tcW w:w="908" w:type="dxa"/>
          </w:tcPr>
          <w:p w:rsidR="00DA1BF5" w:rsidRDefault="00AC05C1" w:rsidP="009C6EAF">
            <w:pPr>
              <w:pStyle w:val="Tablecontent"/>
            </w:pPr>
            <w:r>
              <w:t>O</w:t>
            </w:r>
            <w:r w:rsidR="00865AD0">
              <w:t>(Tag is man</w:t>
            </w:r>
            <w:r w:rsidR="000D311E">
              <w:t>datory)</w:t>
            </w:r>
          </w:p>
        </w:tc>
        <w:tc>
          <w:tcPr>
            <w:tcW w:w="2285" w:type="dxa"/>
          </w:tcPr>
          <w:p w:rsidR="00DA1BF5" w:rsidRDefault="00DA1BF5" w:rsidP="009C6EAF">
            <w:pPr>
              <w:pStyle w:val="Tablecontent"/>
            </w:pPr>
            <w:r>
              <w:t>Numeric Only.</w:t>
            </w:r>
          </w:p>
          <w:p w:rsidR="00DA1BF5" w:rsidRDefault="00DA1BF5" w:rsidP="009C6EAF">
            <w:pPr>
              <w:pStyle w:val="Tablecontent"/>
            </w:pPr>
            <w:r>
              <w:t>default  “0000” will be considered if not specified</w:t>
            </w:r>
          </w:p>
          <w:p w:rsidR="00DA1BF5" w:rsidRDefault="00DA1BF5" w:rsidP="009C6EAF">
            <w:pPr>
              <w:pStyle w:val="Tablecontent"/>
            </w:pPr>
          </w:p>
        </w:tc>
      </w:tr>
      <w:tr w:rsidR="00DA1BF5" w:rsidTr="00BE11FD">
        <w:trPr>
          <w:trHeight w:val="153"/>
        </w:trPr>
        <w:tc>
          <w:tcPr>
            <w:tcW w:w="1136" w:type="dxa"/>
          </w:tcPr>
          <w:p w:rsidR="00DA1BF5" w:rsidRDefault="00DA1BF5" w:rsidP="009C6EAF">
            <w:pPr>
              <w:pStyle w:val="Tablecontent"/>
            </w:pPr>
            <w:r>
              <w:t>NEWPIN</w:t>
            </w:r>
          </w:p>
        </w:tc>
        <w:tc>
          <w:tcPr>
            <w:tcW w:w="1287" w:type="dxa"/>
          </w:tcPr>
          <w:p w:rsidR="00DA1BF5" w:rsidRDefault="00DA1BF5" w:rsidP="009C6EAF">
            <w:pPr>
              <w:pStyle w:val="Tablecontent"/>
            </w:pPr>
            <w:r>
              <w:t>&lt;Payer New PIN&gt;</w:t>
            </w:r>
          </w:p>
        </w:tc>
        <w:tc>
          <w:tcPr>
            <w:tcW w:w="1363" w:type="dxa"/>
          </w:tcPr>
          <w:p w:rsidR="00DA1BF5" w:rsidRDefault="00DA1BF5" w:rsidP="009C6EAF">
            <w:pPr>
              <w:pStyle w:val="Tablecontent"/>
            </w:pPr>
            <w:r>
              <w:t>3946</w:t>
            </w:r>
          </w:p>
        </w:tc>
        <w:tc>
          <w:tcPr>
            <w:tcW w:w="1136" w:type="dxa"/>
          </w:tcPr>
          <w:p w:rsidR="00DA1BF5" w:rsidRDefault="00DA1BF5" w:rsidP="009C6EAF">
            <w:pPr>
              <w:pStyle w:val="Tablecontent"/>
            </w:pPr>
            <w:r>
              <w:t>4 to 6</w:t>
            </w:r>
          </w:p>
        </w:tc>
        <w:tc>
          <w:tcPr>
            <w:tcW w:w="908" w:type="dxa"/>
          </w:tcPr>
          <w:p w:rsidR="00DA1BF5" w:rsidRDefault="00DA1BF5" w:rsidP="009C6EAF">
            <w:pPr>
              <w:pStyle w:val="Tablecontent"/>
            </w:pPr>
            <w:r>
              <w:t>M</w:t>
            </w:r>
          </w:p>
        </w:tc>
        <w:tc>
          <w:tcPr>
            <w:tcW w:w="2285" w:type="dxa"/>
          </w:tcPr>
          <w:p w:rsidR="00DA1BF5" w:rsidRDefault="00DA1BF5" w:rsidP="009C6EAF">
            <w:pPr>
              <w:pStyle w:val="Tablecontent"/>
            </w:pPr>
            <w:r>
              <w:t>Numeric Only</w:t>
            </w:r>
          </w:p>
        </w:tc>
      </w:tr>
      <w:tr w:rsidR="00DA1BF5" w:rsidTr="00BE11FD">
        <w:trPr>
          <w:trHeight w:val="153"/>
        </w:trPr>
        <w:tc>
          <w:tcPr>
            <w:tcW w:w="1136" w:type="dxa"/>
          </w:tcPr>
          <w:p w:rsidR="00DA1BF5" w:rsidRDefault="00DA1BF5" w:rsidP="009C6EAF">
            <w:pPr>
              <w:pStyle w:val="Tablecontent"/>
            </w:pPr>
            <w:r>
              <w:t>CONFIRMPIN</w:t>
            </w:r>
          </w:p>
        </w:tc>
        <w:tc>
          <w:tcPr>
            <w:tcW w:w="1287" w:type="dxa"/>
          </w:tcPr>
          <w:p w:rsidR="00DA1BF5" w:rsidRDefault="00DA1BF5" w:rsidP="009C6EAF">
            <w:pPr>
              <w:pStyle w:val="Tablecontent"/>
            </w:pPr>
            <w:r>
              <w:t>&lt;Payer Confirm PIN&gt;</w:t>
            </w:r>
          </w:p>
        </w:tc>
        <w:tc>
          <w:tcPr>
            <w:tcW w:w="1363" w:type="dxa"/>
          </w:tcPr>
          <w:p w:rsidR="00DA1BF5" w:rsidRDefault="00DA1BF5" w:rsidP="009C6EAF">
            <w:pPr>
              <w:pStyle w:val="Tablecontent"/>
            </w:pPr>
            <w:r>
              <w:t>3946</w:t>
            </w:r>
          </w:p>
        </w:tc>
        <w:tc>
          <w:tcPr>
            <w:tcW w:w="1136" w:type="dxa"/>
          </w:tcPr>
          <w:p w:rsidR="00DA1BF5" w:rsidRDefault="00DA1BF5" w:rsidP="009C6EAF">
            <w:pPr>
              <w:pStyle w:val="Tablecontent"/>
            </w:pPr>
            <w:r>
              <w:t>4 to 6</w:t>
            </w:r>
          </w:p>
        </w:tc>
        <w:tc>
          <w:tcPr>
            <w:tcW w:w="908" w:type="dxa"/>
          </w:tcPr>
          <w:p w:rsidR="00DA1BF5" w:rsidRDefault="00DA1BF5" w:rsidP="009C6EAF">
            <w:pPr>
              <w:pStyle w:val="Tablecontent"/>
            </w:pPr>
            <w:r>
              <w:t>M</w:t>
            </w:r>
          </w:p>
        </w:tc>
        <w:tc>
          <w:tcPr>
            <w:tcW w:w="2285" w:type="dxa"/>
          </w:tcPr>
          <w:p w:rsidR="00DA1BF5" w:rsidRDefault="00DA1BF5" w:rsidP="009C6EAF">
            <w:pPr>
              <w:pStyle w:val="Tablecontent"/>
            </w:pPr>
            <w:r>
              <w:t>Numeric Only</w:t>
            </w:r>
          </w:p>
        </w:tc>
      </w:tr>
      <w:tr w:rsidR="00DA1BF5" w:rsidTr="00BE11FD">
        <w:trPr>
          <w:trHeight w:val="153"/>
        </w:trPr>
        <w:tc>
          <w:tcPr>
            <w:tcW w:w="1136" w:type="dxa"/>
          </w:tcPr>
          <w:p w:rsidR="00DA1BF5" w:rsidRDefault="00DA1BF5" w:rsidP="009C6EAF">
            <w:pPr>
              <w:pStyle w:val="Tablecontent"/>
            </w:pPr>
            <w:r>
              <w:t>LANGUAGE1</w:t>
            </w:r>
          </w:p>
        </w:tc>
        <w:tc>
          <w:tcPr>
            <w:tcW w:w="1287" w:type="dxa"/>
          </w:tcPr>
          <w:p w:rsidR="00DA1BF5" w:rsidRDefault="00DA1BF5" w:rsidP="009C6EAF">
            <w:pPr>
              <w:pStyle w:val="Tablecontent"/>
            </w:pPr>
            <w:r>
              <w:t>&lt;Payer Language&gt;</w:t>
            </w:r>
          </w:p>
        </w:tc>
        <w:tc>
          <w:tcPr>
            <w:tcW w:w="1363" w:type="dxa"/>
          </w:tcPr>
          <w:p w:rsidR="00DA1BF5" w:rsidRDefault="00DA1BF5" w:rsidP="009C6EAF">
            <w:pPr>
              <w:pStyle w:val="Tablecontent"/>
            </w:pPr>
            <w:r>
              <w:t>1</w:t>
            </w:r>
          </w:p>
        </w:tc>
        <w:tc>
          <w:tcPr>
            <w:tcW w:w="1136" w:type="dxa"/>
          </w:tcPr>
          <w:p w:rsidR="00DA1BF5" w:rsidRDefault="00DA1BF5" w:rsidP="009C6EAF">
            <w:pPr>
              <w:pStyle w:val="Tablecontent"/>
            </w:pPr>
            <w:r>
              <w:t>1</w:t>
            </w:r>
          </w:p>
        </w:tc>
        <w:tc>
          <w:tcPr>
            <w:tcW w:w="908" w:type="dxa"/>
          </w:tcPr>
          <w:p w:rsidR="00DA1BF5" w:rsidRDefault="00DA1BF5" w:rsidP="009C6EAF">
            <w:pPr>
              <w:pStyle w:val="Tablecontent"/>
            </w:pPr>
            <w:r>
              <w:t>O (Tag is mandatory)</w:t>
            </w:r>
          </w:p>
        </w:tc>
        <w:tc>
          <w:tcPr>
            <w:tcW w:w="2285" w:type="dxa"/>
          </w:tcPr>
          <w:p w:rsidR="00DA1BF5" w:rsidRDefault="00DA1BF5" w:rsidP="009C6EAF">
            <w:pPr>
              <w:pStyle w:val="Tablecontent"/>
            </w:pPr>
            <w:r>
              <w:t>Numeric only Payer Language Code</w:t>
            </w:r>
          </w:p>
          <w:p w:rsidR="00DA1BF5" w:rsidRDefault="00DA1BF5" w:rsidP="009C6EAF">
            <w:pPr>
              <w:pStyle w:val="Tablecontent"/>
            </w:pPr>
            <w:r>
              <w:t>This code must be defined in PreTUPS system. Note: If different from default language, payer default language will be updated with this language.</w:t>
            </w:r>
          </w:p>
          <w:p w:rsidR="00DA1BF5" w:rsidRDefault="00DA1BF5" w:rsidP="009C6EAF">
            <w:pPr>
              <w:pStyle w:val="Tablecontent"/>
            </w:pPr>
            <w:r>
              <w:t xml:space="preserve">Also if Payer is not already registered, he will get registered with this as default language. </w:t>
            </w:r>
          </w:p>
        </w:tc>
      </w:tr>
    </w:tbl>
    <w:p w:rsidR="00DA1BF5" w:rsidRDefault="00DA1BF5" w:rsidP="009C6EAF"/>
    <w:p w:rsidR="00DA1BF5" w:rsidRDefault="00DA1BF5" w:rsidP="009C6EAF"/>
    <w:p w:rsidR="00DA1BF5" w:rsidRDefault="00DA1BF5" w:rsidP="00BE11FD">
      <w:pPr>
        <w:pStyle w:val="NoteHeading"/>
        <w:numPr>
          <w:ilvl w:val="0"/>
          <w:numId w:val="38"/>
        </w:numPr>
        <w:tabs>
          <w:tab w:val="left" w:pos="990"/>
        </w:tabs>
        <w:ind w:left="990" w:hanging="540"/>
        <w:jc w:val="left"/>
      </w:pPr>
      <w:r>
        <w:t>All tags are mandatory to be present in XML. If value is optional and tag must be present.</w:t>
      </w:r>
    </w:p>
    <w:p w:rsidR="00DA1BF5" w:rsidRDefault="00DA1BF5" w:rsidP="00BE11FD">
      <w:pPr>
        <w:pStyle w:val="NoteHeading"/>
        <w:numPr>
          <w:ilvl w:val="0"/>
          <w:numId w:val="38"/>
        </w:numPr>
        <w:tabs>
          <w:tab w:val="left" w:pos="990"/>
        </w:tabs>
        <w:ind w:left="990" w:hanging="540"/>
        <w:jc w:val="left"/>
      </w:pPr>
      <w:r>
        <w:t>Old PIN should not be equal to New PIN.</w:t>
      </w:r>
    </w:p>
    <w:p w:rsidR="00DA1BF5" w:rsidRDefault="00DA1BF5" w:rsidP="009C6EAF"/>
    <w:p w:rsidR="00DA1BF5" w:rsidRDefault="00DA1BF5" w:rsidP="00BE11FD">
      <w:pPr>
        <w:pStyle w:val="Heading3"/>
        <w:numPr>
          <w:ilvl w:val="0"/>
          <w:numId w:val="0"/>
        </w:numPr>
        <w:tabs>
          <w:tab w:val="clear" w:pos="720"/>
          <w:tab w:val="clear" w:pos="900"/>
          <w:tab w:val="left" w:pos="1440"/>
        </w:tabs>
        <w:ind w:left="1080"/>
        <w:jc w:val="both"/>
      </w:pPr>
      <w:bookmarkStart w:id="648" w:name="_XML_Response_Syntax_3"/>
      <w:bookmarkStart w:id="649" w:name="_Toc284720068"/>
      <w:bookmarkStart w:id="650" w:name="_Toc329006777"/>
      <w:bookmarkStart w:id="651" w:name="_Toc427753122"/>
      <w:bookmarkEnd w:id="648"/>
      <w:r>
        <w:lastRenderedPageBreak/>
        <w:t>XML Response Syntax</w:t>
      </w:r>
      <w:bookmarkEnd w:id="649"/>
      <w:bookmarkEnd w:id="650"/>
      <w:bookmarkEnd w:id="651"/>
    </w:p>
    <w:p w:rsidR="00DA1BF5" w:rsidRDefault="00DA1BF5" w:rsidP="00BE11FD">
      <w:pPr>
        <w:pStyle w:val="BodyText2"/>
        <w:numPr>
          <w:ilvl w:val="0"/>
          <w:numId w:val="72"/>
        </w:numPr>
        <w:jc w:val="left"/>
      </w:pPr>
      <w:r>
        <w:t>PreTUPS send the acknowledgement to the External system about the transaction status. The acknowledgement will be in XML and send as response of the request. The XML response details are mentioned below</w:t>
      </w:r>
    </w:p>
    <w:p w:rsidR="00DA1BF5" w:rsidRDefault="00DA1BF5" w:rsidP="00BE11FD">
      <w:pPr>
        <w:pStyle w:val="BodyText2"/>
        <w:numPr>
          <w:ilvl w:val="0"/>
          <w:numId w:val="72"/>
        </w:numPr>
      </w:pPr>
    </w:p>
    <w:p w:rsidR="00DA1BF5" w:rsidRDefault="00DA1BF5" w:rsidP="00BE11FD">
      <w:pPr>
        <w:pStyle w:val="BodyText2"/>
        <w:numPr>
          <w:ilvl w:val="0"/>
          <w:numId w:val="72"/>
        </w:numPr>
        <w:rPr>
          <w:b/>
          <w:bCs/>
          <w:u w:val="single"/>
        </w:rPr>
      </w:pPr>
      <w:r>
        <w:rPr>
          <w:b/>
          <w:bCs/>
          <w:u w:val="single"/>
        </w:rPr>
        <w:t>Response Syntax</w:t>
      </w:r>
    </w:p>
    <w:p w:rsidR="00DA1BF5" w:rsidRDefault="00DA1BF5" w:rsidP="00BE11FD">
      <w:pPr>
        <w:pStyle w:val="BodyText2"/>
        <w:numPr>
          <w:ilvl w:val="0"/>
          <w:numId w:val="72"/>
        </w:numPr>
        <w:ind w:left="720"/>
        <w:jc w:val="left"/>
      </w:pPr>
      <w:r>
        <w:t>&lt;? Xml version="1.0"?&gt;</w:t>
      </w:r>
    </w:p>
    <w:p w:rsidR="00DA1BF5" w:rsidRDefault="00DA1BF5" w:rsidP="00BE11FD">
      <w:pPr>
        <w:pStyle w:val="BodyText2"/>
        <w:numPr>
          <w:ilvl w:val="0"/>
          <w:numId w:val="72"/>
        </w:numPr>
        <w:ind w:left="720"/>
        <w:jc w:val="left"/>
      </w:pPr>
      <w:r>
        <w:t>&lt;! DOCTYPE COMMAND PUBLIC "-//Ocam//DTD XML Command 1.0//EN" "xml/command.dtd"&gt;</w:t>
      </w:r>
    </w:p>
    <w:p w:rsidR="00DA1BF5" w:rsidRDefault="00DA1BF5" w:rsidP="00BE11FD">
      <w:pPr>
        <w:pStyle w:val="BodyText2"/>
        <w:numPr>
          <w:ilvl w:val="0"/>
          <w:numId w:val="72"/>
        </w:numPr>
        <w:ind w:left="720"/>
        <w:jc w:val="left"/>
      </w:pPr>
      <w:r>
        <w:t>&lt;COMMAND&gt;</w:t>
      </w:r>
    </w:p>
    <w:p w:rsidR="00DA1BF5" w:rsidRDefault="00DA1BF5" w:rsidP="00BE11FD">
      <w:pPr>
        <w:pStyle w:val="BodyText2"/>
        <w:numPr>
          <w:ilvl w:val="0"/>
          <w:numId w:val="72"/>
        </w:numPr>
        <w:ind w:left="720"/>
        <w:jc w:val="left"/>
      </w:pPr>
      <w:r>
        <w:t>&lt;TYPE&gt;</w:t>
      </w:r>
      <w:r w:rsidRPr="00627899">
        <w:t>CCPNRESP</w:t>
      </w:r>
      <w:r>
        <w:t>&lt;/TYPE&gt;</w:t>
      </w:r>
      <w:r>
        <w:tab/>
      </w:r>
      <w:r>
        <w:tab/>
      </w:r>
    </w:p>
    <w:p w:rsidR="00DA1BF5" w:rsidRDefault="00DA1BF5" w:rsidP="00BE11FD">
      <w:pPr>
        <w:pStyle w:val="BodyText2"/>
        <w:numPr>
          <w:ilvl w:val="0"/>
          <w:numId w:val="72"/>
        </w:numPr>
        <w:ind w:left="720"/>
        <w:jc w:val="left"/>
      </w:pPr>
      <w:r>
        <w:t>&lt;TXNSTATUS&gt;&lt;Transaction Status&gt;&lt;/TXNSTATUS &gt;</w:t>
      </w:r>
    </w:p>
    <w:p w:rsidR="00FD6660" w:rsidRDefault="00FD6660" w:rsidP="00BE11FD">
      <w:pPr>
        <w:pStyle w:val="BodyText2"/>
        <w:numPr>
          <w:ilvl w:val="0"/>
          <w:numId w:val="72"/>
        </w:numPr>
        <w:ind w:left="720"/>
        <w:jc w:val="left"/>
      </w:pPr>
      <w:r>
        <w:t>&lt;MESSAGE&gt;&lt;Transaction Message&gt;&lt;/MESSAGE&gt;</w:t>
      </w:r>
    </w:p>
    <w:p w:rsidR="00DA1BF5" w:rsidRDefault="00DA1BF5" w:rsidP="00BE11FD">
      <w:pPr>
        <w:pStyle w:val="BodyText2"/>
        <w:numPr>
          <w:ilvl w:val="0"/>
          <w:numId w:val="72"/>
        </w:numPr>
        <w:ind w:left="720"/>
        <w:jc w:val="left"/>
        <w:rPr>
          <w:b/>
          <w:bCs/>
          <w:lang w:val="fr-FR"/>
        </w:rPr>
      </w:pPr>
      <w:r>
        <w:t>&lt;/COMMAND&gt;</w:t>
      </w:r>
    </w:p>
    <w:p w:rsidR="00DA1BF5" w:rsidRDefault="00DA1BF5" w:rsidP="009C6EAF"/>
    <w:tbl>
      <w:tblPr>
        <w:tblW w:w="830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3"/>
        <w:gridCol w:w="1318"/>
        <w:gridCol w:w="1395"/>
        <w:gridCol w:w="1163"/>
        <w:gridCol w:w="1163"/>
        <w:gridCol w:w="2107"/>
      </w:tblGrid>
      <w:tr w:rsidR="00DA1BF5" w:rsidTr="00BE11FD">
        <w:trPr>
          <w:trHeight w:val="281"/>
          <w:tblHeader/>
        </w:trPr>
        <w:tc>
          <w:tcPr>
            <w:tcW w:w="1163" w:type="dxa"/>
            <w:shd w:val="clear" w:color="auto" w:fill="365F91"/>
          </w:tcPr>
          <w:p w:rsidR="00DA1BF5" w:rsidRDefault="00DA1BF5" w:rsidP="009C6EAF">
            <w:pPr>
              <w:pStyle w:val="TableColumnLabels"/>
              <w:rPr>
                <w:rFonts w:ascii="Arial" w:hAnsi="Arial" w:cs="Arial"/>
                <w:sz w:val="18"/>
              </w:rPr>
            </w:pPr>
            <w:r>
              <w:rPr>
                <w:rFonts w:ascii="Arial" w:hAnsi="Arial" w:cs="Arial"/>
                <w:sz w:val="18"/>
              </w:rPr>
              <w:t>TAG</w:t>
            </w:r>
          </w:p>
        </w:tc>
        <w:tc>
          <w:tcPr>
            <w:tcW w:w="1318" w:type="dxa"/>
            <w:shd w:val="clear" w:color="auto" w:fill="365F91"/>
          </w:tcPr>
          <w:p w:rsidR="00DA1BF5" w:rsidRDefault="00DA1BF5" w:rsidP="009C6EAF">
            <w:pPr>
              <w:pStyle w:val="TableColumnLabels"/>
              <w:rPr>
                <w:rFonts w:ascii="Arial" w:hAnsi="Arial" w:cs="Arial"/>
                <w:sz w:val="18"/>
              </w:rPr>
            </w:pPr>
            <w:r>
              <w:rPr>
                <w:rFonts w:ascii="Arial" w:hAnsi="Arial" w:cs="Arial"/>
                <w:sz w:val="18"/>
              </w:rPr>
              <w:t>Fields</w:t>
            </w:r>
          </w:p>
        </w:tc>
        <w:tc>
          <w:tcPr>
            <w:tcW w:w="1395" w:type="dxa"/>
            <w:shd w:val="clear" w:color="auto" w:fill="365F91"/>
          </w:tcPr>
          <w:p w:rsidR="00DA1BF5" w:rsidRDefault="00DA1BF5" w:rsidP="009C6EAF">
            <w:pPr>
              <w:pStyle w:val="TableColumnLabels"/>
              <w:rPr>
                <w:rFonts w:ascii="Arial" w:hAnsi="Arial" w:cs="Arial"/>
                <w:sz w:val="18"/>
              </w:rPr>
            </w:pPr>
            <w:r>
              <w:t>Example</w:t>
            </w:r>
          </w:p>
        </w:tc>
        <w:tc>
          <w:tcPr>
            <w:tcW w:w="1163" w:type="dxa"/>
            <w:shd w:val="clear" w:color="auto" w:fill="365F91"/>
          </w:tcPr>
          <w:p w:rsidR="00DA1BF5" w:rsidRDefault="00DA1BF5" w:rsidP="009C6EAF">
            <w:pPr>
              <w:pStyle w:val="TableColumnLabels"/>
              <w:rPr>
                <w:rFonts w:ascii="Arial" w:hAnsi="Arial" w:cs="Arial"/>
                <w:sz w:val="18"/>
              </w:rPr>
            </w:pPr>
            <w:r>
              <w:t>Max Length</w:t>
            </w:r>
          </w:p>
        </w:tc>
        <w:tc>
          <w:tcPr>
            <w:tcW w:w="1163" w:type="dxa"/>
            <w:shd w:val="clear" w:color="auto" w:fill="365F91"/>
          </w:tcPr>
          <w:p w:rsidR="00DA1BF5" w:rsidRDefault="00DA1BF5" w:rsidP="009C6EAF">
            <w:pPr>
              <w:pStyle w:val="TableColumnLabels"/>
              <w:rPr>
                <w:rFonts w:ascii="Arial" w:hAnsi="Arial" w:cs="Arial"/>
                <w:sz w:val="18"/>
              </w:rPr>
            </w:pPr>
            <w:r>
              <w:t>Optional/Mandatory</w:t>
            </w:r>
          </w:p>
        </w:tc>
        <w:tc>
          <w:tcPr>
            <w:tcW w:w="2107" w:type="dxa"/>
            <w:shd w:val="clear" w:color="auto" w:fill="365F91"/>
          </w:tcPr>
          <w:p w:rsidR="00DA1BF5" w:rsidRDefault="00DA1BF5" w:rsidP="009C6EAF">
            <w:pPr>
              <w:pStyle w:val="TableColumnLabels"/>
              <w:rPr>
                <w:rFonts w:ascii="Arial" w:hAnsi="Arial" w:cs="Arial"/>
                <w:sz w:val="18"/>
              </w:rPr>
            </w:pPr>
            <w:r>
              <w:t>Remarks</w:t>
            </w:r>
          </w:p>
        </w:tc>
      </w:tr>
      <w:tr w:rsidR="00DA1BF5" w:rsidTr="00BE11FD">
        <w:trPr>
          <w:trHeight w:val="281"/>
        </w:trPr>
        <w:tc>
          <w:tcPr>
            <w:tcW w:w="1163" w:type="dxa"/>
          </w:tcPr>
          <w:p w:rsidR="00DA1BF5" w:rsidRDefault="00DA1BF5" w:rsidP="009C6EAF">
            <w:pPr>
              <w:pStyle w:val="Tablecontent"/>
            </w:pPr>
            <w:r>
              <w:t>TYPE</w:t>
            </w:r>
          </w:p>
        </w:tc>
        <w:tc>
          <w:tcPr>
            <w:tcW w:w="1318" w:type="dxa"/>
          </w:tcPr>
          <w:p w:rsidR="00DA1BF5" w:rsidRDefault="00DA1BF5" w:rsidP="009C6EAF">
            <w:pPr>
              <w:pStyle w:val="Tablecontent"/>
            </w:pPr>
            <w:r>
              <w:t>CCPNRESP</w:t>
            </w:r>
          </w:p>
        </w:tc>
        <w:tc>
          <w:tcPr>
            <w:tcW w:w="1395" w:type="dxa"/>
          </w:tcPr>
          <w:p w:rsidR="00DA1BF5" w:rsidRDefault="00DA1BF5" w:rsidP="009C6EAF">
            <w:pPr>
              <w:pStyle w:val="Tablecontent"/>
            </w:pPr>
            <w:r>
              <w:t>CCPNRESP</w:t>
            </w:r>
          </w:p>
        </w:tc>
        <w:tc>
          <w:tcPr>
            <w:tcW w:w="1163" w:type="dxa"/>
          </w:tcPr>
          <w:p w:rsidR="00DA1BF5" w:rsidRDefault="00DA1BF5" w:rsidP="009C6EAF">
            <w:pPr>
              <w:pStyle w:val="Tablecontent"/>
            </w:pPr>
            <w:r>
              <w:t>10</w:t>
            </w:r>
          </w:p>
        </w:tc>
        <w:tc>
          <w:tcPr>
            <w:tcW w:w="1163" w:type="dxa"/>
          </w:tcPr>
          <w:p w:rsidR="00DA1BF5" w:rsidRDefault="00DA1BF5" w:rsidP="009C6EAF">
            <w:pPr>
              <w:pStyle w:val="Tablecontent"/>
            </w:pPr>
            <w:r>
              <w:t>M</w:t>
            </w:r>
          </w:p>
        </w:tc>
        <w:tc>
          <w:tcPr>
            <w:tcW w:w="2107" w:type="dxa"/>
          </w:tcPr>
          <w:p w:rsidR="00DA1BF5" w:rsidRDefault="00DA1BF5" w:rsidP="009C6EAF">
            <w:pPr>
              <w:pStyle w:val="Tablecontent"/>
            </w:pPr>
            <w:r>
              <w:t>Response Type</w:t>
            </w:r>
          </w:p>
        </w:tc>
      </w:tr>
      <w:tr w:rsidR="0060422C" w:rsidTr="001C0242">
        <w:trPr>
          <w:trHeight w:val="281"/>
        </w:trPr>
        <w:tc>
          <w:tcPr>
            <w:tcW w:w="1163" w:type="dxa"/>
          </w:tcPr>
          <w:p w:rsidR="0060422C" w:rsidRDefault="0060422C" w:rsidP="001C0242">
            <w:pPr>
              <w:pStyle w:val="Tablecontent"/>
            </w:pPr>
            <w:r>
              <w:t>TXNSTATUS</w:t>
            </w:r>
          </w:p>
        </w:tc>
        <w:tc>
          <w:tcPr>
            <w:tcW w:w="1318" w:type="dxa"/>
          </w:tcPr>
          <w:p w:rsidR="0060422C" w:rsidRDefault="0060422C" w:rsidP="001C0242">
            <w:pPr>
              <w:pStyle w:val="Tablecontent"/>
            </w:pPr>
            <w:r>
              <w:t>Transaction Status</w:t>
            </w:r>
          </w:p>
        </w:tc>
        <w:tc>
          <w:tcPr>
            <w:tcW w:w="1395" w:type="dxa"/>
          </w:tcPr>
          <w:p w:rsidR="0060422C" w:rsidRDefault="0060422C" w:rsidP="001C0242">
            <w:pPr>
              <w:pStyle w:val="Tablecontent"/>
            </w:pPr>
            <w:r>
              <w:t>200</w:t>
            </w:r>
          </w:p>
        </w:tc>
        <w:tc>
          <w:tcPr>
            <w:tcW w:w="1163" w:type="dxa"/>
          </w:tcPr>
          <w:p w:rsidR="0060422C" w:rsidRDefault="0060422C" w:rsidP="001C0242">
            <w:pPr>
              <w:pStyle w:val="Tablecontent"/>
            </w:pPr>
            <w:r>
              <w:t>5</w:t>
            </w:r>
          </w:p>
        </w:tc>
        <w:tc>
          <w:tcPr>
            <w:tcW w:w="1163" w:type="dxa"/>
          </w:tcPr>
          <w:p w:rsidR="0060422C" w:rsidRDefault="0060422C" w:rsidP="001C0242">
            <w:pPr>
              <w:pStyle w:val="Tablecontent"/>
            </w:pPr>
            <w:r>
              <w:t>M</w:t>
            </w:r>
          </w:p>
        </w:tc>
        <w:tc>
          <w:tcPr>
            <w:tcW w:w="2107" w:type="dxa"/>
          </w:tcPr>
          <w:p w:rsidR="0060422C" w:rsidRDefault="0060422C" w:rsidP="001C0242">
            <w:pPr>
              <w:pStyle w:val="Tablecontent"/>
            </w:pPr>
            <w:r>
              <w:t>Transaction Status i.e.</w:t>
            </w:r>
          </w:p>
          <w:p w:rsidR="0060422C" w:rsidRDefault="0060422C" w:rsidP="001C0242">
            <w:pPr>
              <w:pStyle w:val="Tablecontent"/>
            </w:pPr>
            <w:r>
              <w:t>Transaction OK (200), Failed and other status</w:t>
            </w:r>
          </w:p>
        </w:tc>
      </w:tr>
      <w:tr w:rsidR="00DA1BF5" w:rsidTr="00BE11FD">
        <w:trPr>
          <w:trHeight w:val="281"/>
        </w:trPr>
        <w:tc>
          <w:tcPr>
            <w:tcW w:w="1163" w:type="dxa"/>
          </w:tcPr>
          <w:p w:rsidR="00DA1BF5" w:rsidRDefault="0060422C" w:rsidP="009C6EAF">
            <w:pPr>
              <w:pStyle w:val="Tablecontent"/>
            </w:pPr>
            <w:r>
              <w:t>MESSAGE</w:t>
            </w:r>
          </w:p>
        </w:tc>
        <w:tc>
          <w:tcPr>
            <w:tcW w:w="1318" w:type="dxa"/>
          </w:tcPr>
          <w:p w:rsidR="00DA1BF5" w:rsidRDefault="007F45B9" w:rsidP="009C6EAF">
            <w:pPr>
              <w:pStyle w:val="Tablecontent"/>
            </w:pPr>
            <w:r>
              <w:t>&lt;</w:t>
            </w:r>
            <w:r w:rsidR="0060422C">
              <w:t>Transaction Message</w:t>
            </w:r>
            <w:r>
              <w:t>&gt;</w:t>
            </w:r>
          </w:p>
        </w:tc>
        <w:tc>
          <w:tcPr>
            <w:tcW w:w="1395" w:type="dxa"/>
          </w:tcPr>
          <w:p w:rsidR="00DA1BF5" w:rsidRDefault="0060422C" w:rsidP="009C6EAF">
            <w:pPr>
              <w:pStyle w:val="Tablecontent"/>
            </w:pPr>
            <w:r>
              <w:t>Transaction Success</w:t>
            </w:r>
          </w:p>
        </w:tc>
        <w:tc>
          <w:tcPr>
            <w:tcW w:w="1163" w:type="dxa"/>
          </w:tcPr>
          <w:p w:rsidR="00DA1BF5" w:rsidRDefault="0060422C" w:rsidP="009C6EAF">
            <w:pPr>
              <w:pStyle w:val="Tablecontent"/>
            </w:pPr>
            <w:r>
              <w:t>A(500)</w:t>
            </w:r>
          </w:p>
        </w:tc>
        <w:tc>
          <w:tcPr>
            <w:tcW w:w="1163" w:type="dxa"/>
          </w:tcPr>
          <w:p w:rsidR="00DA1BF5" w:rsidRDefault="00DA1BF5" w:rsidP="009C6EAF">
            <w:pPr>
              <w:pStyle w:val="Tablecontent"/>
            </w:pPr>
            <w:r>
              <w:t>M</w:t>
            </w:r>
          </w:p>
        </w:tc>
        <w:tc>
          <w:tcPr>
            <w:tcW w:w="2107" w:type="dxa"/>
          </w:tcPr>
          <w:p w:rsidR="00DA1BF5" w:rsidRDefault="0060422C" w:rsidP="009C6EAF">
            <w:pPr>
              <w:pStyle w:val="Tablecontent"/>
            </w:pPr>
            <w:r w:rsidRPr="0060422C">
              <w:t>Success or Failure Reason</w:t>
            </w:r>
          </w:p>
        </w:tc>
      </w:tr>
    </w:tbl>
    <w:p w:rsidR="00DA1BF5" w:rsidRDefault="00DA1BF5" w:rsidP="009C6EAF"/>
    <w:p w:rsidR="00DA1BF5" w:rsidRDefault="00DA1BF5" w:rsidP="00BE11FD">
      <w:pPr>
        <w:pStyle w:val="NoteHeading"/>
        <w:numPr>
          <w:ilvl w:val="0"/>
          <w:numId w:val="38"/>
        </w:numPr>
        <w:tabs>
          <w:tab w:val="left" w:pos="990"/>
        </w:tabs>
        <w:ind w:left="990" w:hanging="540"/>
        <w:jc w:val="left"/>
      </w:pPr>
      <w:r>
        <w:t xml:space="preserve">The Transaction status details explained in appendix. </w:t>
      </w:r>
    </w:p>
    <w:p w:rsidR="00DA1BF5" w:rsidRDefault="00DA1BF5" w:rsidP="00BE11FD">
      <w:pPr>
        <w:pStyle w:val="NoteHeading"/>
        <w:numPr>
          <w:ilvl w:val="0"/>
          <w:numId w:val="38"/>
        </w:numPr>
        <w:tabs>
          <w:tab w:val="left" w:pos="990"/>
        </w:tabs>
        <w:ind w:left="990" w:hanging="540"/>
        <w:jc w:val="left"/>
      </w:pPr>
      <w:r>
        <w:t>The value for TYPE tag is fixed as mentioned in syntax.</w:t>
      </w:r>
    </w:p>
    <w:p w:rsidR="00DA1BF5" w:rsidRDefault="00DA1BF5" w:rsidP="009C6EAF"/>
    <w:p w:rsidR="00DA1BF5" w:rsidRDefault="00DA1BF5" w:rsidP="00044F7F">
      <w:pPr>
        <w:pStyle w:val="Heading2"/>
        <w:keepNext/>
        <w:numPr>
          <w:ilvl w:val="1"/>
          <w:numId w:val="65"/>
        </w:numPr>
        <w:pBdr>
          <w:bottom w:val="single" w:sz="8" w:space="1" w:color="FF9900"/>
        </w:pBdr>
        <w:tabs>
          <w:tab w:val="clear" w:pos="720"/>
        </w:tabs>
        <w:spacing w:before="120"/>
      </w:pPr>
      <w:bookmarkStart w:id="652" w:name="_Set_Notification_Language"/>
      <w:bookmarkStart w:id="653" w:name="_Toc284720069"/>
      <w:bookmarkStart w:id="654" w:name="_Toc329006778"/>
      <w:bookmarkStart w:id="655" w:name="_Toc427753123"/>
      <w:bookmarkEnd w:id="652"/>
      <w:r>
        <w:t>Set Notification Language</w:t>
      </w:r>
      <w:bookmarkEnd w:id="653"/>
      <w:bookmarkEnd w:id="654"/>
      <w:bookmarkEnd w:id="655"/>
    </w:p>
    <w:p w:rsidR="00DA1BF5" w:rsidRDefault="00DA1BF5" w:rsidP="009C6EAF">
      <w:pPr>
        <w:pStyle w:val="BodyText20"/>
        <w:rPr>
          <w:rFonts w:ascii="Arial" w:hAnsi="Arial"/>
          <w:b w:val="0"/>
          <w:bCs w:val="0"/>
          <w:color w:val="auto"/>
          <w:sz w:val="20"/>
        </w:rPr>
      </w:pPr>
      <w:r>
        <w:rPr>
          <w:rFonts w:ascii="Arial" w:hAnsi="Arial"/>
          <w:b w:val="0"/>
          <w:bCs w:val="0"/>
          <w:color w:val="auto"/>
          <w:sz w:val="20"/>
        </w:rPr>
        <w:t>External system can send the request of changing the notification language.</w:t>
      </w:r>
    </w:p>
    <w:p w:rsidR="00DA1BF5" w:rsidRDefault="00DA1BF5" w:rsidP="009C6EAF">
      <w:pPr>
        <w:pStyle w:val="BodyText20"/>
        <w:rPr>
          <w:rFonts w:ascii="Arial" w:hAnsi="Arial"/>
          <w:b w:val="0"/>
          <w:bCs w:val="0"/>
          <w:color w:val="auto"/>
          <w:sz w:val="20"/>
        </w:rPr>
      </w:pPr>
    </w:p>
    <w:p w:rsidR="00DA1BF5" w:rsidRDefault="00DA1BF5" w:rsidP="00BE11FD">
      <w:pPr>
        <w:pStyle w:val="Heading3"/>
        <w:numPr>
          <w:ilvl w:val="0"/>
          <w:numId w:val="0"/>
        </w:numPr>
        <w:tabs>
          <w:tab w:val="clear" w:pos="720"/>
          <w:tab w:val="clear" w:pos="900"/>
          <w:tab w:val="left" w:pos="1440"/>
        </w:tabs>
        <w:ind w:left="1080"/>
        <w:jc w:val="both"/>
      </w:pPr>
      <w:bookmarkStart w:id="656" w:name="_XML_Request_Syntax_3"/>
      <w:bookmarkStart w:id="657" w:name="_Toc284720070"/>
      <w:bookmarkStart w:id="658" w:name="_Toc329006779"/>
      <w:bookmarkStart w:id="659" w:name="_Toc427753124"/>
      <w:bookmarkEnd w:id="656"/>
      <w:r>
        <w:t>XML Request Syntax</w:t>
      </w:r>
      <w:bookmarkEnd w:id="657"/>
      <w:bookmarkEnd w:id="658"/>
      <w:bookmarkEnd w:id="659"/>
    </w:p>
    <w:p w:rsidR="00DA1BF5" w:rsidRDefault="00DA1BF5" w:rsidP="00BE11FD">
      <w:pPr>
        <w:pStyle w:val="BodyText2"/>
        <w:numPr>
          <w:ilvl w:val="0"/>
          <w:numId w:val="72"/>
        </w:numPr>
      </w:pPr>
      <w:r>
        <w:t>The External system will send the following request for Notification language. The request format and details of request are mentioned below.</w:t>
      </w:r>
    </w:p>
    <w:p w:rsidR="00DA1BF5" w:rsidRDefault="00DA1BF5" w:rsidP="00BE11FD">
      <w:pPr>
        <w:pStyle w:val="BodyText2"/>
        <w:numPr>
          <w:ilvl w:val="0"/>
          <w:numId w:val="72"/>
        </w:numPr>
        <w:ind w:left="720"/>
      </w:pPr>
    </w:p>
    <w:p w:rsidR="00DA1BF5" w:rsidRDefault="00DA1BF5" w:rsidP="00BE11FD">
      <w:pPr>
        <w:pStyle w:val="BodyText2"/>
        <w:numPr>
          <w:ilvl w:val="0"/>
          <w:numId w:val="72"/>
        </w:numPr>
        <w:rPr>
          <w:b/>
          <w:bCs/>
          <w:u w:val="single"/>
        </w:rPr>
      </w:pPr>
      <w:r>
        <w:rPr>
          <w:b/>
          <w:bCs/>
          <w:u w:val="single"/>
        </w:rPr>
        <w:t>Request Syntax</w:t>
      </w:r>
    </w:p>
    <w:p w:rsidR="00DA1BF5" w:rsidRDefault="00DA1BF5" w:rsidP="00BE11FD">
      <w:pPr>
        <w:pStyle w:val="BodyText2"/>
        <w:numPr>
          <w:ilvl w:val="0"/>
          <w:numId w:val="72"/>
        </w:numPr>
        <w:ind w:left="720"/>
      </w:pPr>
      <w:r>
        <w:t>&lt;?xml version="1.0"?&gt;</w:t>
      </w:r>
    </w:p>
    <w:p w:rsidR="00DA1BF5" w:rsidRDefault="00DA1BF5" w:rsidP="00BE11FD">
      <w:pPr>
        <w:pStyle w:val="BodyText2"/>
        <w:numPr>
          <w:ilvl w:val="0"/>
          <w:numId w:val="72"/>
        </w:numPr>
        <w:ind w:left="720"/>
      </w:pPr>
      <w:r>
        <w:t>&lt;!DOCTYPE COMMAND PUBLIC "-//Ocam//DTD XML Command 1.0//EN" "xml/command.dtd"&gt;</w:t>
      </w:r>
    </w:p>
    <w:p w:rsidR="00DA1BF5" w:rsidRDefault="00DA1BF5" w:rsidP="00BE11FD">
      <w:pPr>
        <w:pStyle w:val="BodyText2"/>
        <w:numPr>
          <w:ilvl w:val="0"/>
          <w:numId w:val="72"/>
        </w:numPr>
        <w:ind w:left="720"/>
      </w:pPr>
      <w:r>
        <w:t>&lt;COMMAND&gt;</w:t>
      </w:r>
    </w:p>
    <w:p w:rsidR="00DA1BF5" w:rsidRDefault="00DA1BF5" w:rsidP="00BE11FD">
      <w:pPr>
        <w:pStyle w:val="BodyText2"/>
        <w:numPr>
          <w:ilvl w:val="0"/>
          <w:numId w:val="72"/>
        </w:numPr>
        <w:ind w:left="720"/>
      </w:pPr>
      <w:r>
        <w:t>&lt;TYPE&gt;</w:t>
      </w:r>
      <w:r w:rsidRPr="00627899">
        <w:t>CCLANGREQ</w:t>
      </w:r>
      <w:r>
        <w:t>&lt;/TYPE&gt;</w:t>
      </w:r>
    </w:p>
    <w:p w:rsidR="00DA1BF5" w:rsidRDefault="00DA1BF5" w:rsidP="00BE11FD">
      <w:pPr>
        <w:pStyle w:val="BodyText2"/>
        <w:numPr>
          <w:ilvl w:val="0"/>
          <w:numId w:val="72"/>
        </w:numPr>
        <w:ind w:left="720"/>
      </w:pPr>
      <w:r>
        <w:t>&lt;MSISDN1&gt;&lt;Payer MSISDN&gt;&lt;/MSISDN1&gt;</w:t>
      </w:r>
    </w:p>
    <w:p w:rsidR="00DA1BF5" w:rsidRDefault="00DA1BF5" w:rsidP="00BE11FD">
      <w:pPr>
        <w:pStyle w:val="BodyText2"/>
        <w:numPr>
          <w:ilvl w:val="0"/>
          <w:numId w:val="72"/>
        </w:numPr>
        <w:ind w:left="720"/>
      </w:pPr>
      <w:r>
        <w:t>&lt;PIN&gt;&lt;Payer  PIN&gt;&lt;/PIN&gt;</w:t>
      </w:r>
    </w:p>
    <w:p w:rsidR="00DA1BF5" w:rsidRDefault="00DA1BF5" w:rsidP="00BE11FD">
      <w:pPr>
        <w:pStyle w:val="BodyText2"/>
        <w:numPr>
          <w:ilvl w:val="0"/>
          <w:numId w:val="72"/>
        </w:numPr>
        <w:ind w:left="720"/>
      </w:pPr>
      <w:r>
        <w:t>&lt;LANGUAGE1&gt;&lt;Payer Language&gt;&lt;/LANGUAGE1&gt;</w:t>
      </w:r>
    </w:p>
    <w:p w:rsidR="00DA1BF5" w:rsidRDefault="00DA1BF5" w:rsidP="00BE11FD">
      <w:pPr>
        <w:pStyle w:val="BodyText2"/>
        <w:numPr>
          <w:ilvl w:val="0"/>
          <w:numId w:val="72"/>
        </w:numPr>
        <w:ind w:left="720"/>
        <w:rPr>
          <w:b/>
          <w:bCs/>
        </w:rPr>
      </w:pPr>
      <w:r>
        <w:t>&lt;/COMMAND&gt;</w:t>
      </w:r>
    </w:p>
    <w:p w:rsidR="00DA1BF5" w:rsidRDefault="00DA1BF5" w:rsidP="009C6EAF"/>
    <w:tbl>
      <w:tblPr>
        <w:tblW w:w="832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5"/>
        <w:gridCol w:w="1320"/>
        <w:gridCol w:w="1398"/>
        <w:gridCol w:w="1165"/>
        <w:gridCol w:w="1631"/>
        <w:gridCol w:w="1645"/>
      </w:tblGrid>
      <w:tr w:rsidR="00DA1BF5" w:rsidTr="00BE11FD">
        <w:trPr>
          <w:trHeight w:val="273"/>
          <w:tblHeader/>
        </w:trPr>
        <w:tc>
          <w:tcPr>
            <w:tcW w:w="1165" w:type="dxa"/>
            <w:shd w:val="clear" w:color="auto" w:fill="365F91"/>
          </w:tcPr>
          <w:p w:rsidR="00DA1BF5" w:rsidRDefault="00DA1BF5" w:rsidP="009C6EAF">
            <w:pPr>
              <w:pStyle w:val="TableColumnLabels"/>
              <w:rPr>
                <w:rFonts w:ascii="Arial" w:hAnsi="Arial" w:cs="Arial"/>
                <w:sz w:val="18"/>
              </w:rPr>
            </w:pPr>
            <w:r>
              <w:rPr>
                <w:rFonts w:ascii="Arial" w:hAnsi="Arial" w:cs="Arial"/>
                <w:sz w:val="18"/>
              </w:rPr>
              <w:t>TAG</w:t>
            </w:r>
          </w:p>
        </w:tc>
        <w:tc>
          <w:tcPr>
            <w:tcW w:w="1320" w:type="dxa"/>
            <w:shd w:val="clear" w:color="auto" w:fill="365F91"/>
          </w:tcPr>
          <w:p w:rsidR="00DA1BF5" w:rsidRDefault="00DA1BF5" w:rsidP="009C6EAF">
            <w:pPr>
              <w:pStyle w:val="TableColumnLabels"/>
              <w:rPr>
                <w:rFonts w:ascii="Arial" w:hAnsi="Arial" w:cs="Arial"/>
                <w:sz w:val="18"/>
              </w:rPr>
            </w:pPr>
            <w:r>
              <w:rPr>
                <w:rFonts w:ascii="Arial" w:hAnsi="Arial" w:cs="Arial"/>
                <w:sz w:val="18"/>
              </w:rPr>
              <w:t>Fields</w:t>
            </w:r>
          </w:p>
        </w:tc>
        <w:tc>
          <w:tcPr>
            <w:tcW w:w="1398" w:type="dxa"/>
            <w:shd w:val="clear" w:color="auto" w:fill="365F91"/>
          </w:tcPr>
          <w:p w:rsidR="00DA1BF5" w:rsidRDefault="00DA1BF5" w:rsidP="009C6EAF">
            <w:pPr>
              <w:pStyle w:val="TableColumnLabels"/>
              <w:rPr>
                <w:rFonts w:ascii="Arial" w:hAnsi="Arial" w:cs="Arial"/>
                <w:sz w:val="18"/>
              </w:rPr>
            </w:pPr>
            <w:r>
              <w:t>Example</w:t>
            </w:r>
          </w:p>
        </w:tc>
        <w:tc>
          <w:tcPr>
            <w:tcW w:w="1165" w:type="dxa"/>
            <w:shd w:val="clear" w:color="auto" w:fill="365F91"/>
          </w:tcPr>
          <w:p w:rsidR="00DA1BF5" w:rsidRDefault="00DA1BF5" w:rsidP="009C6EAF">
            <w:pPr>
              <w:pStyle w:val="TableColumnLabels"/>
              <w:rPr>
                <w:rFonts w:ascii="Arial" w:hAnsi="Arial" w:cs="Arial"/>
                <w:sz w:val="18"/>
              </w:rPr>
            </w:pPr>
            <w:r>
              <w:t>Max Length</w:t>
            </w:r>
          </w:p>
        </w:tc>
        <w:tc>
          <w:tcPr>
            <w:tcW w:w="1631" w:type="dxa"/>
            <w:shd w:val="clear" w:color="auto" w:fill="365F91"/>
          </w:tcPr>
          <w:p w:rsidR="00DA1BF5" w:rsidRDefault="00DA1BF5" w:rsidP="009C6EAF">
            <w:pPr>
              <w:pStyle w:val="TableColumnLabels"/>
              <w:rPr>
                <w:rFonts w:ascii="Arial" w:hAnsi="Arial" w:cs="Arial"/>
                <w:sz w:val="18"/>
              </w:rPr>
            </w:pPr>
            <w:r>
              <w:t>Optional/Mandatory</w:t>
            </w:r>
          </w:p>
        </w:tc>
        <w:tc>
          <w:tcPr>
            <w:tcW w:w="1645" w:type="dxa"/>
            <w:shd w:val="clear" w:color="auto" w:fill="365F91"/>
          </w:tcPr>
          <w:p w:rsidR="00DA1BF5" w:rsidRDefault="00DA1BF5" w:rsidP="009C6EAF">
            <w:pPr>
              <w:pStyle w:val="TableColumnLabels"/>
              <w:rPr>
                <w:rFonts w:ascii="Arial" w:hAnsi="Arial" w:cs="Arial"/>
                <w:sz w:val="18"/>
              </w:rPr>
            </w:pPr>
            <w:r>
              <w:t>Remarks</w:t>
            </w:r>
          </w:p>
        </w:tc>
      </w:tr>
      <w:tr w:rsidR="00DA1BF5" w:rsidTr="00BE11FD">
        <w:trPr>
          <w:trHeight w:val="273"/>
        </w:trPr>
        <w:tc>
          <w:tcPr>
            <w:tcW w:w="1165" w:type="dxa"/>
          </w:tcPr>
          <w:p w:rsidR="00DA1BF5" w:rsidRDefault="00DA1BF5" w:rsidP="009C6EAF">
            <w:pPr>
              <w:pStyle w:val="Tablecontent"/>
              <w:rPr>
                <w:lang w:val="fr-FR"/>
              </w:rPr>
            </w:pPr>
            <w:r>
              <w:rPr>
                <w:lang w:val="fr-FR"/>
              </w:rPr>
              <w:t>TYPE</w:t>
            </w:r>
          </w:p>
        </w:tc>
        <w:tc>
          <w:tcPr>
            <w:tcW w:w="1320" w:type="dxa"/>
          </w:tcPr>
          <w:p w:rsidR="00DA1BF5" w:rsidRDefault="00DA1BF5" w:rsidP="009C6EAF">
            <w:pPr>
              <w:pStyle w:val="Tablecontent"/>
              <w:rPr>
                <w:lang w:val="fr-FR"/>
              </w:rPr>
            </w:pPr>
            <w:r>
              <w:rPr>
                <w:lang w:val="fr-FR"/>
              </w:rPr>
              <w:t>CCLANGREQ</w:t>
            </w:r>
          </w:p>
        </w:tc>
        <w:tc>
          <w:tcPr>
            <w:tcW w:w="1398" w:type="dxa"/>
          </w:tcPr>
          <w:p w:rsidR="00DA1BF5" w:rsidRDefault="00DA1BF5" w:rsidP="009C6EAF">
            <w:pPr>
              <w:pStyle w:val="Tablecontent"/>
              <w:rPr>
                <w:lang w:val="fr-FR"/>
              </w:rPr>
            </w:pPr>
            <w:r>
              <w:rPr>
                <w:lang w:val="fr-FR"/>
              </w:rPr>
              <w:t>CCLANGREQ</w:t>
            </w:r>
          </w:p>
        </w:tc>
        <w:tc>
          <w:tcPr>
            <w:tcW w:w="1165" w:type="dxa"/>
          </w:tcPr>
          <w:p w:rsidR="00DA1BF5" w:rsidRDefault="00DA1BF5" w:rsidP="009C6EAF">
            <w:pPr>
              <w:pStyle w:val="Tablecontent"/>
            </w:pPr>
            <w:r>
              <w:t>10</w:t>
            </w:r>
          </w:p>
        </w:tc>
        <w:tc>
          <w:tcPr>
            <w:tcW w:w="1631" w:type="dxa"/>
          </w:tcPr>
          <w:p w:rsidR="00DA1BF5" w:rsidRDefault="00DA1BF5" w:rsidP="009C6EAF">
            <w:pPr>
              <w:pStyle w:val="Tablecontent"/>
            </w:pPr>
            <w:r>
              <w:t>M</w:t>
            </w:r>
          </w:p>
        </w:tc>
        <w:tc>
          <w:tcPr>
            <w:tcW w:w="1645" w:type="dxa"/>
          </w:tcPr>
          <w:p w:rsidR="00DA1BF5" w:rsidRDefault="00DA1BF5" w:rsidP="009C6EAF">
            <w:pPr>
              <w:pStyle w:val="Tablecontent"/>
            </w:pPr>
            <w:r>
              <w:t>Request type</w:t>
            </w:r>
          </w:p>
        </w:tc>
      </w:tr>
      <w:tr w:rsidR="00DA1BF5" w:rsidTr="00BE11FD">
        <w:trPr>
          <w:trHeight w:val="273"/>
        </w:trPr>
        <w:tc>
          <w:tcPr>
            <w:tcW w:w="1165" w:type="dxa"/>
          </w:tcPr>
          <w:p w:rsidR="00DA1BF5" w:rsidRDefault="00DA1BF5" w:rsidP="009C6EAF">
            <w:pPr>
              <w:pStyle w:val="Tablecontent"/>
            </w:pPr>
            <w:r>
              <w:t>MSISDN1</w:t>
            </w:r>
          </w:p>
        </w:tc>
        <w:tc>
          <w:tcPr>
            <w:tcW w:w="1320" w:type="dxa"/>
          </w:tcPr>
          <w:p w:rsidR="00DA1BF5" w:rsidRDefault="00DA1BF5" w:rsidP="009C6EAF">
            <w:pPr>
              <w:pStyle w:val="Tablecontent"/>
            </w:pPr>
            <w:r>
              <w:t>Payer MSISDN</w:t>
            </w:r>
          </w:p>
        </w:tc>
        <w:tc>
          <w:tcPr>
            <w:tcW w:w="1398" w:type="dxa"/>
          </w:tcPr>
          <w:p w:rsidR="00DA1BF5" w:rsidRDefault="00DA1BF5" w:rsidP="009C6EAF">
            <w:pPr>
              <w:pStyle w:val="Tablecontent"/>
            </w:pPr>
            <w:r>
              <w:t>9942222</w:t>
            </w:r>
          </w:p>
        </w:tc>
        <w:tc>
          <w:tcPr>
            <w:tcW w:w="1165" w:type="dxa"/>
          </w:tcPr>
          <w:p w:rsidR="00DA1BF5" w:rsidRDefault="00DA1BF5" w:rsidP="009C6EAF">
            <w:pPr>
              <w:pStyle w:val="Tablecontent"/>
            </w:pPr>
            <w:r>
              <w:t>15</w:t>
            </w:r>
          </w:p>
        </w:tc>
        <w:tc>
          <w:tcPr>
            <w:tcW w:w="1631" w:type="dxa"/>
          </w:tcPr>
          <w:p w:rsidR="00DA1BF5" w:rsidRDefault="00DA1BF5" w:rsidP="009C6EAF">
            <w:pPr>
              <w:pStyle w:val="Tablecontent"/>
            </w:pPr>
            <w:r>
              <w:t>M</w:t>
            </w:r>
          </w:p>
        </w:tc>
        <w:tc>
          <w:tcPr>
            <w:tcW w:w="1645" w:type="dxa"/>
          </w:tcPr>
          <w:p w:rsidR="00DA1BF5" w:rsidRDefault="00DA1BF5" w:rsidP="009C6EAF">
            <w:pPr>
              <w:pStyle w:val="Tablecontent"/>
            </w:pPr>
            <w:r>
              <w:t>All MSISDN should be without country code.</w:t>
            </w:r>
          </w:p>
          <w:p w:rsidR="00DA1BF5" w:rsidRDefault="00DA1BF5" w:rsidP="009C6EAF">
            <w:pPr>
              <w:pStyle w:val="Tablecontent"/>
            </w:pPr>
            <w:r>
              <w:t>(National dial format.)</w:t>
            </w:r>
          </w:p>
        </w:tc>
      </w:tr>
      <w:tr w:rsidR="00DA1BF5" w:rsidTr="00BE11FD">
        <w:trPr>
          <w:trHeight w:val="273"/>
        </w:trPr>
        <w:tc>
          <w:tcPr>
            <w:tcW w:w="1165" w:type="dxa"/>
          </w:tcPr>
          <w:p w:rsidR="00DA1BF5" w:rsidRDefault="00DA1BF5" w:rsidP="009C6EAF">
            <w:pPr>
              <w:pStyle w:val="Tablecontent"/>
            </w:pPr>
            <w:r>
              <w:t>PIN</w:t>
            </w:r>
          </w:p>
        </w:tc>
        <w:tc>
          <w:tcPr>
            <w:tcW w:w="1320" w:type="dxa"/>
          </w:tcPr>
          <w:p w:rsidR="00DA1BF5" w:rsidRDefault="00DA1BF5" w:rsidP="009C6EAF">
            <w:pPr>
              <w:pStyle w:val="Tablecontent"/>
            </w:pPr>
            <w:r>
              <w:t>Payer PIN</w:t>
            </w:r>
          </w:p>
        </w:tc>
        <w:tc>
          <w:tcPr>
            <w:tcW w:w="1398" w:type="dxa"/>
          </w:tcPr>
          <w:p w:rsidR="00DA1BF5" w:rsidRDefault="00DA1BF5" w:rsidP="009C6EAF">
            <w:pPr>
              <w:pStyle w:val="Tablecontent"/>
            </w:pPr>
            <w:r>
              <w:t>3946</w:t>
            </w:r>
          </w:p>
        </w:tc>
        <w:tc>
          <w:tcPr>
            <w:tcW w:w="1165" w:type="dxa"/>
          </w:tcPr>
          <w:p w:rsidR="00DA1BF5" w:rsidRDefault="00DA1BF5" w:rsidP="009C6EAF">
            <w:pPr>
              <w:pStyle w:val="Tablecontent"/>
            </w:pPr>
            <w:r>
              <w:t>4 to 6</w:t>
            </w:r>
          </w:p>
        </w:tc>
        <w:tc>
          <w:tcPr>
            <w:tcW w:w="1631" w:type="dxa"/>
          </w:tcPr>
          <w:p w:rsidR="00DA1BF5" w:rsidRDefault="00380D4C" w:rsidP="009C6EAF">
            <w:pPr>
              <w:pStyle w:val="Tablecontent"/>
            </w:pPr>
            <w:r>
              <w:t>O(Tag is mandatory)</w:t>
            </w:r>
          </w:p>
        </w:tc>
        <w:tc>
          <w:tcPr>
            <w:tcW w:w="1645" w:type="dxa"/>
          </w:tcPr>
          <w:p w:rsidR="00DA1BF5" w:rsidRDefault="00DA1BF5" w:rsidP="009C6EAF">
            <w:pPr>
              <w:pStyle w:val="Tablecontent"/>
            </w:pPr>
            <w:r>
              <w:t>Numeric Only. Default “0000” will be considered if not specified</w:t>
            </w:r>
          </w:p>
        </w:tc>
      </w:tr>
      <w:tr w:rsidR="00DA1BF5" w:rsidTr="00BE11FD">
        <w:trPr>
          <w:trHeight w:val="273"/>
        </w:trPr>
        <w:tc>
          <w:tcPr>
            <w:tcW w:w="1165" w:type="dxa"/>
          </w:tcPr>
          <w:p w:rsidR="00DA1BF5" w:rsidRDefault="00DA1BF5" w:rsidP="009C6EAF">
            <w:pPr>
              <w:pStyle w:val="Tablecontent"/>
            </w:pPr>
            <w:r>
              <w:t>LANGUAGE1</w:t>
            </w:r>
          </w:p>
        </w:tc>
        <w:tc>
          <w:tcPr>
            <w:tcW w:w="1320" w:type="dxa"/>
          </w:tcPr>
          <w:p w:rsidR="00DA1BF5" w:rsidRDefault="00DA1BF5" w:rsidP="009C6EAF">
            <w:pPr>
              <w:pStyle w:val="Tablecontent"/>
            </w:pPr>
            <w:r>
              <w:t>Payer Language</w:t>
            </w:r>
          </w:p>
        </w:tc>
        <w:tc>
          <w:tcPr>
            <w:tcW w:w="1398" w:type="dxa"/>
          </w:tcPr>
          <w:p w:rsidR="00DA1BF5" w:rsidRDefault="00DA1BF5" w:rsidP="009C6EAF">
            <w:pPr>
              <w:pStyle w:val="Tablecontent"/>
            </w:pPr>
            <w:r>
              <w:t>1</w:t>
            </w:r>
          </w:p>
        </w:tc>
        <w:tc>
          <w:tcPr>
            <w:tcW w:w="1165" w:type="dxa"/>
          </w:tcPr>
          <w:p w:rsidR="00DA1BF5" w:rsidRDefault="00DA1BF5" w:rsidP="009C6EAF">
            <w:pPr>
              <w:pStyle w:val="Tablecontent"/>
            </w:pPr>
            <w:r>
              <w:t>1</w:t>
            </w:r>
          </w:p>
        </w:tc>
        <w:tc>
          <w:tcPr>
            <w:tcW w:w="1631" w:type="dxa"/>
          </w:tcPr>
          <w:p w:rsidR="00DA1BF5" w:rsidRDefault="00DA1BF5" w:rsidP="009C6EAF">
            <w:pPr>
              <w:pStyle w:val="Tablecontent"/>
            </w:pPr>
            <w:r>
              <w:t>O (Tag is mandatory)</w:t>
            </w:r>
          </w:p>
        </w:tc>
        <w:tc>
          <w:tcPr>
            <w:tcW w:w="1645" w:type="dxa"/>
          </w:tcPr>
          <w:p w:rsidR="00DA1BF5" w:rsidRDefault="00DA1BF5" w:rsidP="009C6EAF">
            <w:pPr>
              <w:pStyle w:val="Tablecontent"/>
            </w:pPr>
            <w:r>
              <w:t>Numeric Only</w:t>
            </w:r>
          </w:p>
        </w:tc>
      </w:tr>
    </w:tbl>
    <w:p w:rsidR="00DA1BF5" w:rsidRDefault="00DA1BF5" w:rsidP="009C6EAF"/>
    <w:p w:rsidR="00DA1BF5" w:rsidRDefault="00DA1BF5" w:rsidP="009C6EAF"/>
    <w:p w:rsidR="00DA1BF5" w:rsidRDefault="00DA1BF5" w:rsidP="00BE11FD">
      <w:pPr>
        <w:pStyle w:val="NoteHeading"/>
        <w:numPr>
          <w:ilvl w:val="0"/>
          <w:numId w:val="38"/>
        </w:numPr>
        <w:tabs>
          <w:tab w:val="left" w:pos="990"/>
        </w:tabs>
        <w:ind w:left="990" w:hanging="540"/>
        <w:jc w:val="left"/>
      </w:pPr>
      <w:r>
        <w:t>All tags are mandatory to be present in XML. If value is optional and tag must be present.</w:t>
      </w:r>
    </w:p>
    <w:p w:rsidR="00DA1BF5" w:rsidRDefault="00DA1BF5" w:rsidP="00BE11FD">
      <w:pPr>
        <w:pStyle w:val="NoteHeading"/>
        <w:numPr>
          <w:ilvl w:val="0"/>
          <w:numId w:val="38"/>
        </w:numPr>
        <w:tabs>
          <w:tab w:val="left" w:pos="990"/>
        </w:tabs>
        <w:ind w:left="990" w:hanging="540"/>
        <w:jc w:val="left"/>
      </w:pPr>
      <w:r>
        <w:t>The value for TYPE tag is fixed as mentioned in syntax.</w:t>
      </w:r>
    </w:p>
    <w:p w:rsidR="00DA1BF5" w:rsidRPr="00821F7E" w:rsidRDefault="00DA1BF5" w:rsidP="00BE11FD">
      <w:pPr>
        <w:pStyle w:val="BodyText2"/>
        <w:numPr>
          <w:ilvl w:val="0"/>
          <w:numId w:val="72"/>
        </w:numPr>
      </w:pPr>
    </w:p>
    <w:p w:rsidR="00DA1BF5" w:rsidRDefault="00DA1BF5" w:rsidP="00BE11FD">
      <w:pPr>
        <w:pStyle w:val="Heading3"/>
        <w:numPr>
          <w:ilvl w:val="0"/>
          <w:numId w:val="0"/>
        </w:numPr>
        <w:tabs>
          <w:tab w:val="clear" w:pos="720"/>
          <w:tab w:val="clear" w:pos="900"/>
          <w:tab w:val="left" w:pos="1440"/>
        </w:tabs>
        <w:ind w:left="1080"/>
        <w:jc w:val="both"/>
      </w:pPr>
      <w:bookmarkStart w:id="660" w:name="_XML_Response_Syntax_4"/>
      <w:bookmarkStart w:id="661" w:name="_Toc284720071"/>
      <w:bookmarkStart w:id="662" w:name="_Toc329006780"/>
      <w:bookmarkStart w:id="663" w:name="_Toc427753125"/>
      <w:bookmarkEnd w:id="660"/>
      <w:r>
        <w:t>XML Response Syntax</w:t>
      </w:r>
      <w:bookmarkEnd w:id="661"/>
      <w:bookmarkEnd w:id="662"/>
      <w:bookmarkEnd w:id="663"/>
    </w:p>
    <w:p w:rsidR="00DA1BF5" w:rsidRDefault="00DA1BF5" w:rsidP="00BE11FD">
      <w:pPr>
        <w:pStyle w:val="BodyText2"/>
        <w:numPr>
          <w:ilvl w:val="0"/>
          <w:numId w:val="72"/>
        </w:numPr>
      </w:pPr>
      <w:r>
        <w:t>PreTUPS send the acknowledgement to the External system about the transaction status. The acknowledgement will be in XML and send as response of the request. The XML response details are mentioned below.</w:t>
      </w:r>
    </w:p>
    <w:p w:rsidR="00DA1BF5" w:rsidRDefault="00DA1BF5" w:rsidP="00BE11FD">
      <w:pPr>
        <w:pStyle w:val="BodyText2"/>
        <w:numPr>
          <w:ilvl w:val="0"/>
          <w:numId w:val="72"/>
        </w:numPr>
      </w:pPr>
    </w:p>
    <w:p w:rsidR="00DA1BF5" w:rsidRDefault="00DA1BF5" w:rsidP="00BE11FD">
      <w:pPr>
        <w:pStyle w:val="BodyText2"/>
        <w:numPr>
          <w:ilvl w:val="0"/>
          <w:numId w:val="72"/>
        </w:numPr>
        <w:rPr>
          <w:b/>
          <w:bCs/>
          <w:u w:val="single"/>
        </w:rPr>
      </w:pPr>
      <w:r>
        <w:rPr>
          <w:b/>
          <w:bCs/>
          <w:u w:val="single"/>
        </w:rPr>
        <w:t>Response Syntax</w:t>
      </w:r>
    </w:p>
    <w:p w:rsidR="00DA1BF5" w:rsidRDefault="00DA1BF5" w:rsidP="00BE11FD">
      <w:pPr>
        <w:pStyle w:val="BodyText2"/>
        <w:numPr>
          <w:ilvl w:val="0"/>
          <w:numId w:val="72"/>
        </w:numPr>
        <w:rPr>
          <w:b/>
          <w:bCs/>
          <w:u w:val="single"/>
        </w:rPr>
      </w:pPr>
    </w:p>
    <w:p w:rsidR="00DA1BF5" w:rsidRDefault="00DA1BF5" w:rsidP="00BE11FD">
      <w:pPr>
        <w:pStyle w:val="BodyText2"/>
        <w:numPr>
          <w:ilvl w:val="0"/>
          <w:numId w:val="72"/>
        </w:numPr>
        <w:ind w:left="720"/>
      </w:pPr>
      <w:r>
        <w:t>&lt;?xml version="1.0"?&gt;</w:t>
      </w:r>
    </w:p>
    <w:p w:rsidR="00DA1BF5" w:rsidRDefault="00DA1BF5" w:rsidP="00BE11FD">
      <w:pPr>
        <w:pStyle w:val="BodyText2"/>
        <w:numPr>
          <w:ilvl w:val="0"/>
          <w:numId w:val="72"/>
        </w:numPr>
        <w:ind w:left="720"/>
      </w:pPr>
      <w:r>
        <w:t>&lt;!DOCTYPE COMMAND PUBLIC "-//Ocam//DTD XML Command 1.0//EN" "xml/command.dtd"&gt;</w:t>
      </w:r>
    </w:p>
    <w:p w:rsidR="00DA1BF5" w:rsidRDefault="00DA1BF5" w:rsidP="00BE11FD">
      <w:pPr>
        <w:pStyle w:val="BodyText2"/>
        <w:numPr>
          <w:ilvl w:val="0"/>
          <w:numId w:val="72"/>
        </w:numPr>
        <w:ind w:left="720"/>
      </w:pPr>
      <w:r>
        <w:t>&lt;COMMAND&gt;</w:t>
      </w:r>
    </w:p>
    <w:p w:rsidR="00DA1BF5" w:rsidRDefault="00DA1BF5" w:rsidP="00BE11FD">
      <w:pPr>
        <w:pStyle w:val="BodyText2"/>
        <w:numPr>
          <w:ilvl w:val="0"/>
          <w:numId w:val="72"/>
        </w:numPr>
        <w:ind w:left="720"/>
      </w:pPr>
      <w:r>
        <w:t>&lt;TYPE&gt;CCLANGRESP&lt;/TYPE&gt;</w:t>
      </w:r>
      <w:r>
        <w:tab/>
      </w:r>
      <w:r>
        <w:tab/>
      </w:r>
    </w:p>
    <w:p w:rsidR="00DA1BF5" w:rsidRDefault="00DA1BF5" w:rsidP="00BE11FD">
      <w:pPr>
        <w:pStyle w:val="BodyText2"/>
        <w:numPr>
          <w:ilvl w:val="0"/>
          <w:numId w:val="72"/>
        </w:numPr>
        <w:ind w:left="720"/>
      </w:pPr>
      <w:r>
        <w:t>&lt;TXNSTATUS&gt;&lt;Transaction Status&gt;&lt;/TXNSTATUS&gt;</w:t>
      </w:r>
    </w:p>
    <w:p w:rsidR="00395855" w:rsidRDefault="00395855" w:rsidP="00BE11FD">
      <w:pPr>
        <w:pStyle w:val="BodyText2"/>
        <w:numPr>
          <w:ilvl w:val="0"/>
          <w:numId w:val="72"/>
        </w:numPr>
        <w:ind w:left="720"/>
      </w:pPr>
      <w:r>
        <w:t>&lt;MESSAGE&gt;&lt;Transaction Message&gt;&lt;/MESSAGE&gt;</w:t>
      </w:r>
    </w:p>
    <w:p w:rsidR="00DA1BF5" w:rsidRDefault="00DA1BF5" w:rsidP="00BE11FD">
      <w:pPr>
        <w:pStyle w:val="BodyText2"/>
        <w:numPr>
          <w:ilvl w:val="0"/>
          <w:numId w:val="72"/>
        </w:numPr>
        <w:ind w:left="720"/>
      </w:pPr>
      <w:r>
        <w:t>&lt;/COMMAND&gt;</w:t>
      </w:r>
    </w:p>
    <w:p w:rsidR="00DA1BF5" w:rsidRDefault="00DA1BF5" w:rsidP="009C6EAF"/>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260"/>
        <w:gridCol w:w="2536"/>
      </w:tblGrid>
      <w:tr w:rsidR="00DA1BF5" w:rsidTr="009C6EAF">
        <w:trPr>
          <w:trHeight w:val="281"/>
          <w:tblHeader/>
        </w:trPr>
        <w:tc>
          <w:tcPr>
            <w:tcW w:w="1350" w:type="dxa"/>
            <w:shd w:val="clear" w:color="auto" w:fill="365F91"/>
          </w:tcPr>
          <w:p w:rsidR="00DA1BF5" w:rsidRDefault="00DA1BF5" w:rsidP="009C6EAF">
            <w:pPr>
              <w:pStyle w:val="TableColumnLabels"/>
              <w:rPr>
                <w:rFonts w:ascii="Arial" w:hAnsi="Arial" w:cs="Arial"/>
                <w:sz w:val="18"/>
              </w:rPr>
            </w:pPr>
            <w:r>
              <w:rPr>
                <w:rFonts w:ascii="Arial" w:hAnsi="Arial" w:cs="Arial"/>
                <w:sz w:val="18"/>
              </w:rPr>
              <w:t>TAG</w:t>
            </w:r>
          </w:p>
        </w:tc>
        <w:tc>
          <w:tcPr>
            <w:tcW w:w="1530" w:type="dxa"/>
            <w:shd w:val="clear" w:color="auto" w:fill="365F91"/>
          </w:tcPr>
          <w:p w:rsidR="00DA1BF5" w:rsidRDefault="00DA1BF5" w:rsidP="009C6EAF">
            <w:pPr>
              <w:pStyle w:val="TableColumnLabels"/>
              <w:rPr>
                <w:rFonts w:ascii="Arial" w:hAnsi="Arial" w:cs="Arial"/>
                <w:sz w:val="18"/>
              </w:rPr>
            </w:pPr>
            <w:r>
              <w:rPr>
                <w:rFonts w:ascii="Arial" w:hAnsi="Arial" w:cs="Arial"/>
                <w:sz w:val="18"/>
              </w:rPr>
              <w:t>Fields</w:t>
            </w:r>
          </w:p>
        </w:tc>
        <w:tc>
          <w:tcPr>
            <w:tcW w:w="1620" w:type="dxa"/>
            <w:shd w:val="clear" w:color="auto" w:fill="365F91"/>
          </w:tcPr>
          <w:p w:rsidR="00DA1BF5" w:rsidRDefault="00DA1BF5" w:rsidP="009C6EAF">
            <w:pPr>
              <w:pStyle w:val="TableColumnLabels"/>
              <w:rPr>
                <w:rFonts w:ascii="Arial" w:hAnsi="Arial" w:cs="Arial"/>
                <w:sz w:val="18"/>
              </w:rPr>
            </w:pPr>
            <w:r>
              <w:t>Example</w:t>
            </w:r>
          </w:p>
        </w:tc>
        <w:tc>
          <w:tcPr>
            <w:tcW w:w="1350" w:type="dxa"/>
            <w:shd w:val="clear" w:color="auto" w:fill="365F91"/>
          </w:tcPr>
          <w:p w:rsidR="00DA1BF5" w:rsidRDefault="00DA1BF5" w:rsidP="009C6EAF">
            <w:pPr>
              <w:pStyle w:val="TableColumnLabels"/>
              <w:rPr>
                <w:rFonts w:ascii="Arial" w:hAnsi="Arial" w:cs="Arial"/>
                <w:sz w:val="18"/>
              </w:rPr>
            </w:pPr>
            <w:r>
              <w:t>Max Length</w:t>
            </w:r>
          </w:p>
        </w:tc>
        <w:tc>
          <w:tcPr>
            <w:tcW w:w="1260" w:type="dxa"/>
            <w:shd w:val="clear" w:color="auto" w:fill="365F91"/>
          </w:tcPr>
          <w:p w:rsidR="00DA1BF5" w:rsidRDefault="00DA1BF5" w:rsidP="009C6EAF">
            <w:pPr>
              <w:pStyle w:val="TableColumnLabels"/>
              <w:rPr>
                <w:rFonts w:ascii="Arial" w:hAnsi="Arial" w:cs="Arial"/>
                <w:sz w:val="18"/>
              </w:rPr>
            </w:pPr>
            <w:r>
              <w:t>Optional/Mandatory</w:t>
            </w:r>
          </w:p>
        </w:tc>
        <w:tc>
          <w:tcPr>
            <w:tcW w:w="2536" w:type="dxa"/>
            <w:shd w:val="clear" w:color="auto" w:fill="365F91"/>
          </w:tcPr>
          <w:p w:rsidR="00DA1BF5" w:rsidRDefault="00DA1BF5" w:rsidP="009C6EAF">
            <w:pPr>
              <w:pStyle w:val="TableColumnLabels"/>
              <w:rPr>
                <w:rFonts w:ascii="Arial" w:hAnsi="Arial" w:cs="Arial"/>
                <w:sz w:val="18"/>
              </w:rPr>
            </w:pPr>
            <w:r>
              <w:t>Remarks</w:t>
            </w:r>
          </w:p>
        </w:tc>
      </w:tr>
      <w:tr w:rsidR="00DA1BF5" w:rsidTr="009C6EAF">
        <w:trPr>
          <w:trHeight w:val="281"/>
        </w:trPr>
        <w:tc>
          <w:tcPr>
            <w:tcW w:w="1350" w:type="dxa"/>
          </w:tcPr>
          <w:p w:rsidR="00DA1BF5" w:rsidRDefault="00DA1BF5" w:rsidP="009C6EAF">
            <w:pPr>
              <w:pStyle w:val="Tablecontent"/>
            </w:pPr>
            <w:r>
              <w:t>TYPE</w:t>
            </w:r>
          </w:p>
        </w:tc>
        <w:tc>
          <w:tcPr>
            <w:tcW w:w="1530" w:type="dxa"/>
          </w:tcPr>
          <w:p w:rsidR="00DA1BF5" w:rsidRDefault="00DA1BF5" w:rsidP="009C6EAF">
            <w:pPr>
              <w:pStyle w:val="Tablecontent"/>
            </w:pPr>
            <w:r>
              <w:t>CCLANGRESP</w:t>
            </w:r>
          </w:p>
        </w:tc>
        <w:tc>
          <w:tcPr>
            <w:tcW w:w="1620" w:type="dxa"/>
          </w:tcPr>
          <w:p w:rsidR="00DA1BF5" w:rsidRDefault="00DA1BF5" w:rsidP="009C6EAF">
            <w:pPr>
              <w:pStyle w:val="Tablecontent"/>
              <w:rPr>
                <w:lang w:val="fr-FR"/>
              </w:rPr>
            </w:pPr>
            <w:r>
              <w:rPr>
                <w:lang w:val="fr-FR"/>
              </w:rPr>
              <w:t>CCLANGRESP</w:t>
            </w:r>
          </w:p>
        </w:tc>
        <w:tc>
          <w:tcPr>
            <w:tcW w:w="1350" w:type="dxa"/>
          </w:tcPr>
          <w:p w:rsidR="00DA1BF5" w:rsidRDefault="00DA1BF5" w:rsidP="009C6EAF">
            <w:pPr>
              <w:pStyle w:val="Tablecontent"/>
              <w:rPr>
                <w:lang w:val="fr-FR"/>
              </w:rPr>
            </w:pPr>
            <w:r>
              <w:rPr>
                <w:lang w:val="fr-FR"/>
              </w:rPr>
              <w:t>10</w:t>
            </w:r>
          </w:p>
        </w:tc>
        <w:tc>
          <w:tcPr>
            <w:tcW w:w="1260" w:type="dxa"/>
          </w:tcPr>
          <w:p w:rsidR="00DA1BF5" w:rsidRDefault="00DA1BF5" w:rsidP="009C6EAF">
            <w:pPr>
              <w:pStyle w:val="Tablecontent"/>
              <w:rPr>
                <w:lang w:val="fr-FR"/>
              </w:rPr>
            </w:pPr>
            <w:r>
              <w:rPr>
                <w:lang w:val="fr-FR"/>
              </w:rPr>
              <w:t>M</w:t>
            </w:r>
          </w:p>
        </w:tc>
        <w:tc>
          <w:tcPr>
            <w:tcW w:w="2536" w:type="dxa"/>
          </w:tcPr>
          <w:p w:rsidR="00DA1BF5" w:rsidRDefault="00DA1BF5" w:rsidP="009C6EAF">
            <w:pPr>
              <w:pStyle w:val="Tablecontent"/>
              <w:rPr>
                <w:lang w:val="fr-FR"/>
              </w:rPr>
            </w:pPr>
            <w:r>
              <w:rPr>
                <w:lang w:val="fr-FR"/>
              </w:rPr>
              <w:t>Response Type</w:t>
            </w:r>
          </w:p>
        </w:tc>
      </w:tr>
      <w:tr w:rsidR="00DA3BB8" w:rsidTr="001C0242">
        <w:trPr>
          <w:trHeight w:val="281"/>
        </w:trPr>
        <w:tc>
          <w:tcPr>
            <w:tcW w:w="1350" w:type="dxa"/>
          </w:tcPr>
          <w:p w:rsidR="00DA3BB8" w:rsidRDefault="00DA3BB8" w:rsidP="001C0242">
            <w:pPr>
              <w:pStyle w:val="Tablecontent"/>
            </w:pPr>
            <w:r>
              <w:t>TXNSTATUS</w:t>
            </w:r>
          </w:p>
        </w:tc>
        <w:tc>
          <w:tcPr>
            <w:tcW w:w="1530" w:type="dxa"/>
          </w:tcPr>
          <w:p w:rsidR="00DA3BB8" w:rsidRDefault="00DA3BB8" w:rsidP="001C0242">
            <w:pPr>
              <w:pStyle w:val="Tablecontent"/>
            </w:pPr>
            <w:r>
              <w:t>Transaction Status</w:t>
            </w:r>
          </w:p>
        </w:tc>
        <w:tc>
          <w:tcPr>
            <w:tcW w:w="1620" w:type="dxa"/>
          </w:tcPr>
          <w:p w:rsidR="00DA3BB8" w:rsidRDefault="00DA3BB8" w:rsidP="001C0242">
            <w:pPr>
              <w:pStyle w:val="Tablecontent"/>
            </w:pPr>
            <w:r>
              <w:t>200</w:t>
            </w:r>
          </w:p>
        </w:tc>
        <w:tc>
          <w:tcPr>
            <w:tcW w:w="1350" w:type="dxa"/>
          </w:tcPr>
          <w:p w:rsidR="00DA3BB8" w:rsidRDefault="00DA3BB8" w:rsidP="001C0242">
            <w:pPr>
              <w:pStyle w:val="Tablecontent"/>
            </w:pPr>
            <w:r>
              <w:t>5</w:t>
            </w:r>
          </w:p>
        </w:tc>
        <w:tc>
          <w:tcPr>
            <w:tcW w:w="1260" w:type="dxa"/>
          </w:tcPr>
          <w:p w:rsidR="00DA3BB8" w:rsidRDefault="00DA3BB8" w:rsidP="001C0242">
            <w:pPr>
              <w:pStyle w:val="Tablecontent"/>
            </w:pPr>
            <w:r>
              <w:t>M</w:t>
            </w:r>
          </w:p>
        </w:tc>
        <w:tc>
          <w:tcPr>
            <w:tcW w:w="2536" w:type="dxa"/>
          </w:tcPr>
          <w:p w:rsidR="00DA3BB8" w:rsidRDefault="00DA3BB8" w:rsidP="001C0242">
            <w:pPr>
              <w:pStyle w:val="Tablecontent"/>
            </w:pPr>
            <w:r>
              <w:t>Transaction Status i.e.</w:t>
            </w:r>
          </w:p>
          <w:p w:rsidR="00DA3BB8" w:rsidRDefault="00DA3BB8" w:rsidP="001C0242">
            <w:pPr>
              <w:pStyle w:val="Tablecontent"/>
            </w:pPr>
            <w:r>
              <w:t>Transaction OK (200), Failed and other status</w:t>
            </w:r>
          </w:p>
        </w:tc>
      </w:tr>
      <w:tr w:rsidR="00DA1BF5" w:rsidTr="009C6EAF">
        <w:trPr>
          <w:trHeight w:val="281"/>
        </w:trPr>
        <w:tc>
          <w:tcPr>
            <w:tcW w:w="1350" w:type="dxa"/>
          </w:tcPr>
          <w:p w:rsidR="00DA1BF5" w:rsidRDefault="00DA3BB8" w:rsidP="009C6EAF">
            <w:pPr>
              <w:pStyle w:val="Tablecontent"/>
            </w:pPr>
            <w:r>
              <w:t>MESSAGE</w:t>
            </w:r>
          </w:p>
        </w:tc>
        <w:tc>
          <w:tcPr>
            <w:tcW w:w="1530" w:type="dxa"/>
          </w:tcPr>
          <w:p w:rsidR="00DA1BF5" w:rsidRDefault="00783303" w:rsidP="00DA3BB8">
            <w:pPr>
              <w:pStyle w:val="Tablecontent"/>
            </w:pPr>
            <w:r>
              <w:t>&lt;</w:t>
            </w:r>
            <w:r w:rsidR="00DA1BF5">
              <w:t xml:space="preserve">Transaction </w:t>
            </w:r>
            <w:r w:rsidR="00DA3BB8">
              <w:t>Message</w:t>
            </w:r>
            <w:r>
              <w:t>&gt;</w:t>
            </w:r>
          </w:p>
        </w:tc>
        <w:tc>
          <w:tcPr>
            <w:tcW w:w="1620" w:type="dxa"/>
          </w:tcPr>
          <w:p w:rsidR="00DA1BF5" w:rsidRDefault="00DA3BB8" w:rsidP="009C6EAF">
            <w:pPr>
              <w:pStyle w:val="Tablecontent"/>
            </w:pPr>
            <w:r>
              <w:t>Transaction Success</w:t>
            </w:r>
          </w:p>
        </w:tc>
        <w:tc>
          <w:tcPr>
            <w:tcW w:w="1350" w:type="dxa"/>
          </w:tcPr>
          <w:p w:rsidR="00DA1BF5" w:rsidRDefault="00DA3BB8" w:rsidP="009C6EAF">
            <w:pPr>
              <w:pStyle w:val="Tablecontent"/>
            </w:pPr>
            <w:r>
              <w:t>A(500)</w:t>
            </w:r>
          </w:p>
        </w:tc>
        <w:tc>
          <w:tcPr>
            <w:tcW w:w="1260" w:type="dxa"/>
          </w:tcPr>
          <w:p w:rsidR="00DA1BF5" w:rsidRDefault="00DA1BF5" w:rsidP="009C6EAF">
            <w:pPr>
              <w:pStyle w:val="Tablecontent"/>
            </w:pPr>
            <w:r>
              <w:t>M</w:t>
            </w:r>
          </w:p>
        </w:tc>
        <w:tc>
          <w:tcPr>
            <w:tcW w:w="2536" w:type="dxa"/>
          </w:tcPr>
          <w:p w:rsidR="00DA1BF5" w:rsidRDefault="00DA3BB8" w:rsidP="009C6EAF">
            <w:pPr>
              <w:pStyle w:val="Tablecontent"/>
            </w:pPr>
            <w:r w:rsidRPr="00DA3BB8">
              <w:t>Success or Failure Reason</w:t>
            </w:r>
          </w:p>
        </w:tc>
      </w:tr>
    </w:tbl>
    <w:p w:rsidR="00DA1BF5" w:rsidRDefault="00DA1BF5" w:rsidP="009C6EAF"/>
    <w:p w:rsidR="00DA1BF5" w:rsidRDefault="00DA1BF5" w:rsidP="00BE11FD">
      <w:pPr>
        <w:pStyle w:val="NoteHeading"/>
        <w:numPr>
          <w:ilvl w:val="0"/>
          <w:numId w:val="38"/>
        </w:numPr>
        <w:tabs>
          <w:tab w:val="left" w:pos="990"/>
        </w:tabs>
        <w:ind w:left="990" w:hanging="540"/>
        <w:jc w:val="left"/>
      </w:pPr>
      <w:r>
        <w:lastRenderedPageBreak/>
        <w:t xml:space="preserve">The Transaction status details explained in appendix. </w:t>
      </w:r>
    </w:p>
    <w:p w:rsidR="00DA1BF5" w:rsidRDefault="00DA1BF5" w:rsidP="00BE11FD">
      <w:pPr>
        <w:pStyle w:val="NoteHeading"/>
        <w:numPr>
          <w:ilvl w:val="0"/>
          <w:numId w:val="38"/>
        </w:numPr>
        <w:tabs>
          <w:tab w:val="left" w:pos="990"/>
        </w:tabs>
        <w:ind w:left="990" w:hanging="540"/>
        <w:jc w:val="left"/>
      </w:pPr>
      <w:r>
        <w:t>The value for TYPE tag is fixed as mentioned in syntax.</w:t>
      </w:r>
    </w:p>
    <w:p w:rsidR="00DA1BF5" w:rsidRDefault="00DA1BF5" w:rsidP="009C6EAF"/>
    <w:p w:rsidR="00DA1BF5" w:rsidRDefault="00DA1BF5" w:rsidP="00044F7F">
      <w:pPr>
        <w:pStyle w:val="Heading2"/>
        <w:keepNext/>
        <w:numPr>
          <w:ilvl w:val="1"/>
          <w:numId w:val="65"/>
        </w:numPr>
        <w:pBdr>
          <w:bottom w:val="single" w:sz="8" w:space="1" w:color="FF9900"/>
        </w:pBdr>
        <w:tabs>
          <w:tab w:val="clear" w:pos="720"/>
        </w:tabs>
        <w:spacing w:before="120"/>
      </w:pPr>
      <w:bookmarkStart w:id="664" w:name="_History"/>
      <w:bookmarkStart w:id="665" w:name="_Toc284720072"/>
      <w:bookmarkStart w:id="666" w:name="_Toc329006781"/>
      <w:bookmarkStart w:id="667" w:name="_Toc427753126"/>
      <w:bookmarkEnd w:id="664"/>
      <w:r>
        <w:t>History</w:t>
      </w:r>
      <w:bookmarkEnd w:id="665"/>
      <w:bookmarkEnd w:id="666"/>
      <w:bookmarkEnd w:id="667"/>
    </w:p>
    <w:p w:rsidR="00DA1BF5" w:rsidRDefault="00DA1BF5" w:rsidP="009C6EAF">
      <w:pPr>
        <w:pStyle w:val="BodyText20"/>
        <w:rPr>
          <w:rFonts w:ascii="Arial" w:hAnsi="Arial"/>
          <w:b w:val="0"/>
          <w:bCs w:val="0"/>
          <w:color w:val="auto"/>
          <w:sz w:val="20"/>
        </w:rPr>
      </w:pPr>
      <w:r>
        <w:rPr>
          <w:rFonts w:ascii="Arial" w:hAnsi="Arial"/>
          <w:b w:val="0"/>
          <w:bCs w:val="0"/>
          <w:color w:val="auto"/>
          <w:sz w:val="20"/>
        </w:rPr>
        <w:t>External system will send Set History request to PreTUPS for a subscriber.</w:t>
      </w:r>
    </w:p>
    <w:p w:rsidR="00DA1BF5" w:rsidRDefault="00DA1BF5" w:rsidP="009C6EAF">
      <w:pPr>
        <w:pStyle w:val="BodyText20"/>
        <w:rPr>
          <w:b w:val="0"/>
          <w:bCs w:val="0"/>
          <w:color w:val="auto"/>
        </w:rPr>
      </w:pPr>
    </w:p>
    <w:p w:rsidR="00DA1BF5" w:rsidRDefault="00DA1BF5" w:rsidP="00BE11FD">
      <w:pPr>
        <w:pStyle w:val="Heading3"/>
        <w:numPr>
          <w:ilvl w:val="0"/>
          <w:numId w:val="0"/>
        </w:numPr>
        <w:tabs>
          <w:tab w:val="clear" w:pos="720"/>
          <w:tab w:val="clear" w:pos="900"/>
          <w:tab w:val="left" w:pos="1440"/>
        </w:tabs>
        <w:ind w:left="1080"/>
        <w:jc w:val="both"/>
      </w:pPr>
      <w:bookmarkStart w:id="668" w:name="_XML_Request_Syntax_4"/>
      <w:bookmarkStart w:id="669" w:name="_Toc284720073"/>
      <w:bookmarkStart w:id="670" w:name="_Toc329006782"/>
      <w:bookmarkStart w:id="671" w:name="_Toc427753127"/>
      <w:bookmarkEnd w:id="668"/>
      <w:r>
        <w:t>XML Request Syntax</w:t>
      </w:r>
      <w:bookmarkEnd w:id="669"/>
      <w:bookmarkEnd w:id="670"/>
      <w:bookmarkEnd w:id="671"/>
    </w:p>
    <w:p w:rsidR="00DA1BF5" w:rsidRDefault="00DA1BF5" w:rsidP="00BE11FD">
      <w:pPr>
        <w:pStyle w:val="BodyText2"/>
        <w:numPr>
          <w:ilvl w:val="0"/>
          <w:numId w:val="72"/>
        </w:numPr>
      </w:pPr>
      <w:r>
        <w:t>The External system will send the history request to PreTUPS. The request format and the details of request are mentioned below.</w:t>
      </w:r>
    </w:p>
    <w:p w:rsidR="00DA1BF5" w:rsidRDefault="00DA1BF5" w:rsidP="00BE11FD">
      <w:pPr>
        <w:pStyle w:val="BodyText2"/>
        <w:numPr>
          <w:ilvl w:val="0"/>
          <w:numId w:val="72"/>
        </w:numPr>
        <w:ind w:left="720"/>
      </w:pPr>
    </w:p>
    <w:p w:rsidR="00DA1BF5" w:rsidRDefault="00DA1BF5" w:rsidP="00BE11FD">
      <w:pPr>
        <w:pStyle w:val="BodyText2"/>
        <w:numPr>
          <w:ilvl w:val="0"/>
          <w:numId w:val="72"/>
        </w:numPr>
        <w:rPr>
          <w:b/>
          <w:bCs/>
          <w:u w:val="single"/>
        </w:rPr>
      </w:pPr>
      <w:r>
        <w:rPr>
          <w:b/>
          <w:bCs/>
          <w:u w:val="single"/>
        </w:rPr>
        <w:t>Request Syntax</w:t>
      </w:r>
    </w:p>
    <w:p w:rsidR="00DA1BF5" w:rsidRDefault="00DA1BF5" w:rsidP="00BE11FD">
      <w:pPr>
        <w:pStyle w:val="BodyText2"/>
        <w:numPr>
          <w:ilvl w:val="0"/>
          <w:numId w:val="72"/>
        </w:numPr>
        <w:ind w:left="720"/>
      </w:pPr>
      <w:r>
        <w:t>&lt;? xml version="1.0"?&gt;</w:t>
      </w:r>
    </w:p>
    <w:p w:rsidR="00DA1BF5" w:rsidRDefault="00DA1BF5" w:rsidP="00BE11FD">
      <w:pPr>
        <w:pStyle w:val="BodyText2"/>
        <w:numPr>
          <w:ilvl w:val="0"/>
          <w:numId w:val="72"/>
        </w:numPr>
        <w:ind w:left="720"/>
      </w:pPr>
      <w:r>
        <w:t>&lt;!DOCTYPE COMMAND PUBLIC "-//Ocam//DTD XML Command 1.0//EN" "xml/command.dtd"&gt;</w:t>
      </w:r>
    </w:p>
    <w:p w:rsidR="00DA1BF5" w:rsidRDefault="00DA1BF5" w:rsidP="00BE11FD">
      <w:pPr>
        <w:pStyle w:val="BodyText2"/>
        <w:numPr>
          <w:ilvl w:val="0"/>
          <w:numId w:val="72"/>
        </w:numPr>
        <w:ind w:left="720"/>
      </w:pPr>
      <w:r>
        <w:t>&lt;COMMAND&gt;</w:t>
      </w:r>
    </w:p>
    <w:p w:rsidR="00DA1BF5" w:rsidRDefault="00DA1BF5" w:rsidP="00BE11FD">
      <w:pPr>
        <w:pStyle w:val="BodyText2"/>
        <w:numPr>
          <w:ilvl w:val="0"/>
          <w:numId w:val="72"/>
        </w:numPr>
        <w:ind w:left="720"/>
      </w:pPr>
      <w:r>
        <w:t>&lt;TYPE&gt;CCHISREQ&lt;/TYPE&gt;</w:t>
      </w:r>
    </w:p>
    <w:p w:rsidR="00DA1BF5" w:rsidRDefault="00DA1BF5" w:rsidP="00BE11FD">
      <w:pPr>
        <w:pStyle w:val="BodyText2"/>
        <w:numPr>
          <w:ilvl w:val="0"/>
          <w:numId w:val="72"/>
        </w:numPr>
        <w:ind w:left="720"/>
      </w:pPr>
      <w:r>
        <w:t>&lt;MSISDN1&gt;&lt;Payer MSISDN&gt;&lt;/MSISDN1&gt;</w:t>
      </w:r>
    </w:p>
    <w:p w:rsidR="00DA1BF5" w:rsidRDefault="00DA1BF5" w:rsidP="00BE11FD">
      <w:pPr>
        <w:pStyle w:val="BodyText2"/>
        <w:numPr>
          <w:ilvl w:val="0"/>
          <w:numId w:val="72"/>
        </w:numPr>
        <w:ind w:left="720"/>
      </w:pPr>
      <w:r>
        <w:t>&lt;PIN&gt;&lt;Payer  PIN&gt;&lt;/PIN&gt;</w:t>
      </w:r>
    </w:p>
    <w:p w:rsidR="00DA1BF5" w:rsidRDefault="00DA1BF5" w:rsidP="00BE11FD">
      <w:pPr>
        <w:pStyle w:val="BodyText2"/>
        <w:numPr>
          <w:ilvl w:val="0"/>
          <w:numId w:val="72"/>
        </w:numPr>
        <w:ind w:left="720"/>
      </w:pPr>
      <w:r>
        <w:t>&lt;LANGUAGE1&gt;&lt;Payer Language&gt;&lt;/LANGUAGE1&gt;</w:t>
      </w:r>
    </w:p>
    <w:p w:rsidR="00DA1BF5" w:rsidRDefault="00DA1BF5" w:rsidP="00BE11FD">
      <w:pPr>
        <w:pStyle w:val="BodyText2"/>
        <w:numPr>
          <w:ilvl w:val="0"/>
          <w:numId w:val="72"/>
        </w:numPr>
        <w:ind w:left="720"/>
      </w:pPr>
      <w:r>
        <w:t>&lt;/COMMAND&gt;</w:t>
      </w:r>
    </w:p>
    <w:p w:rsidR="00DA1BF5" w:rsidRDefault="00DA1BF5" w:rsidP="009C6EAF"/>
    <w:p w:rsidR="00DA1BF5" w:rsidRDefault="00DA1BF5" w:rsidP="00BE11FD">
      <w:pPr>
        <w:pStyle w:val="BodyText2"/>
        <w:numPr>
          <w:ilvl w:val="0"/>
          <w:numId w:val="72"/>
        </w:numPr>
        <w:rPr>
          <w:b/>
          <w:bCs/>
          <w:sz w:val="24"/>
          <w:u w:val="single"/>
        </w:rPr>
      </w:pPr>
      <w:r>
        <w:rPr>
          <w:b/>
          <w:bCs/>
          <w:sz w:val="24"/>
          <w:u w:val="single"/>
        </w:rPr>
        <w:t>Fields Detail</w:t>
      </w:r>
    </w:p>
    <w:p w:rsidR="00DA1BF5" w:rsidRDefault="00DA1BF5" w:rsidP="009C6EAF"/>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260"/>
        <w:gridCol w:w="2536"/>
      </w:tblGrid>
      <w:tr w:rsidR="00DA1BF5" w:rsidTr="009C6EAF">
        <w:trPr>
          <w:trHeight w:val="281"/>
          <w:tblHeader/>
        </w:trPr>
        <w:tc>
          <w:tcPr>
            <w:tcW w:w="1350" w:type="dxa"/>
            <w:shd w:val="clear" w:color="auto" w:fill="365F91"/>
          </w:tcPr>
          <w:p w:rsidR="00DA1BF5" w:rsidRDefault="00DA1BF5" w:rsidP="009C6EAF">
            <w:pPr>
              <w:pStyle w:val="TableColumnLabels"/>
              <w:rPr>
                <w:rFonts w:ascii="Arial" w:hAnsi="Arial" w:cs="Arial"/>
                <w:sz w:val="18"/>
              </w:rPr>
            </w:pPr>
            <w:r>
              <w:rPr>
                <w:rFonts w:ascii="Arial" w:hAnsi="Arial" w:cs="Arial"/>
                <w:sz w:val="18"/>
              </w:rPr>
              <w:t>TAG</w:t>
            </w:r>
          </w:p>
        </w:tc>
        <w:tc>
          <w:tcPr>
            <w:tcW w:w="1530" w:type="dxa"/>
            <w:shd w:val="clear" w:color="auto" w:fill="365F91"/>
          </w:tcPr>
          <w:p w:rsidR="00DA1BF5" w:rsidRDefault="00DA1BF5" w:rsidP="009C6EAF">
            <w:pPr>
              <w:pStyle w:val="TableColumnLabels"/>
              <w:rPr>
                <w:rFonts w:ascii="Arial" w:hAnsi="Arial" w:cs="Arial"/>
                <w:sz w:val="18"/>
              </w:rPr>
            </w:pPr>
            <w:r>
              <w:rPr>
                <w:rFonts w:ascii="Arial" w:hAnsi="Arial" w:cs="Arial"/>
                <w:sz w:val="18"/>
              </w:rPr>
              <w:t>Fields</w:t>
            </w:r>
          </w:p>
        </w:tc>
        <w:tc>
          <w:tcPr>
            <w:tcW w:w="1620" w:type="dxa"/>
            <w:shd w:val="clear" w:color="auto" w:fill="365F91"/>
          </w:tcPr>
          <w:p w:rsidR="00DA1BF5" w:rsidRDefault="00DA1BF5" w:rsidP="009C6EAF">
            <w:pPr>
              <w:pStyle w:val="TableColumnLabels"/>
              <w:rPr>
                <w:rFonts w:ascii="Arial" w:hAnsi="Arial" w:cs="Arial"/>
                <w:sz w:val="18"/>
              </w:rPr>
            </w:pPr>
            <w:r>
              <w:t>Example</w:t>
            </w:r>
          </w:p>
        </w:tc>
        <w:tc>
          <w:tcPr>
            <w:tcW w:w="1350" w:type="dxa"/>
            <w:shd w:val="clear" w:color="auto" w:fill="365F91"/>
          </w:tcPr>
          <w:p w:rsidR="00DA1BF5" w:rsidRDefault="00DA1BF5" w:rsidP="009C6EAF">
            <w:pPr>
              <w:pStyle w:val="TableColumnLabels"/>
              <w:rPr>
                <w:rFonts w:ascii="Arial" w:hAnsi="Arial" w:cs="Arial"/>
                <w:sz w:val="18"/>
              </w:rPr>
            </w:pPr>
            <w:r>
              <w:t>Max Length</w:t>
            </w:r>
          </w:p>
        </w:tc>
        <w:tc>
          <w:tcPr>
            <w:tcW w:w="1260" w:type="dxa"/>
            <w:shd w:val="clear" w:color="auto" w:fill="365F91"/>
          </w:tcPr>
          <w:p w:rsidR="00DA1BF5" w:rsidRDefault="00DA1BF5" w:rsidP="009C6EAF">
            <w:pPr>
              <w:pStyle w:val="TableColumnLabels"/>
              <w:rPr>
                <w:rFonts w:ascii="Arial" w:hAnsi="Arial" w:cs="Arial"/>
                <w:sz w:val="18"/>
              </w:rPr>
            </w:pPr>
            <w:r>
              <w:t>Optional/Mandatory</w:t>
            </w:r>
          </w:p>
        </w:tc>
        <w:tc>
          <w:tcPr>
            <w:tcW w:w="2536" w:type="dxa"/>
            <w:shd w:val="clear" w:color="auto" w:fill="365F91"/>
          </w:tcPr>
          <w:p w:rsidR="00DA1BF5" w:rsidRDefault="00DA1BF5" w:rsidP="009C6EAF">
            <w:pPr>
              <w:pStyle w:val="TableColumnLabels"/>
              <w:rPr>
                <w:rFonts w:ascii="Arial" w:hAnsi="Arial" w:cs="Arial"/>
                <w:sz w:val="18"/>
              </w:rPr>
            </w:pPr>
            <w:r>
              <w:t>Remarks</w:t>
            </w:r>
          </w:p>
        </w:tc>
      </w:tr>
      <w:tr w:rsidR="00DA1BF5" w:rsidTr="009C6EAF">
        <w:trPr>
          <w:trHeight w:val="281"/>
        </w:trPr>
        <w:tc>
          <w:tcPr>
            <w:tcW w:w="1350" w:type="dxa"/>
          </w:tcPr>
          <w:p w:rsidR="00DA1BF5" w:rsidRDefault="00DA1BF5" w:rsidP="009C6EAF">
            <w:pPr>
              <w:pStyle w:val="Tablecontent"/>
              <w:rPr>
                <w:lang w:val="fr-FR"/>
              </w:rPr>
            </w:pPr>
            <w:r>
              <w:rPr>
                <w:lang w:val="fr-FR"/>
              </w:rPr>
              <w:t>TYPE</w:t>
            </w:r>
          </w:p>
        </w:tc>
        <w:tc>
          <w:tcPr>
            <w:tcW w:w="1530" w:type="dxa"/>
          </w:tcPr>
          <w:p w:rsidR="00DA1BF5" w:rsidRDefault="00DA1BF5" w:rsidP="009C6EAF">
            <w:pPr>
              <w:pStyle w:val="Tablecontent"/>
              <w:rPr>
                <w:lang w:val="fr-FR"/>
              </w:rPr>
            </w:pPr>
            <w:r>
              <w:rPr>
                <w:lang w:val="fr-FR"/>
              </w:rPr>
              <w:t>CCHISREQ</w:t>
            </w:r>
          </w:p>
        </w:tc>
        <w:tc>
          <w:tcPr>
            <w:tcW w:w="1620" w:type="dxa"/>
          </w:tcPr>
          <w:p w:rsidR="00DA1BF5" w:rsidRDefault="00DA1BF5" w:rsidP="009C6EAF">
            <w:pPr>
              <w:pStyle w:val="Tablecontent"/>
              <w:rPr>
                <w:lang w:val="fr-FR"/>
              </w:rPr>
            </w:pPr>
            <w:r>
              <w:rPr>
                <w:lang w:val="fr-FR"/>
              </w:rPr>
              <w:t>CCHISREQ</w:t>
            </w:r>
          </w:p>
        </w:tc>
        <w:tc>
          <w:tcPr>
            <w:tcW w:w="1350" w:type="dxa"/>
          </w:tcPr>
          <w:p w:rsidR="00DA1BF5" w:rsidRDefault="00DA1BF5" w:rsidP="009C6EAF">
            <w:pPr>
              <w:pStyle w:val="Tablecontent"/>
            </w:pPr>
            <w:r>
              <w:t>10</w:t>
            </w:r>
          </w:p>
        </w:tc>
        <w:tc>
          <w:tcPr>
            <w:tcW w:w="1260" w:type="dxa"/>
          </w:tcPr>
          <w:p w:rsidR="00DA1BF5" w:rsidRDefault="00DA1BF5" w:rsidP="009C6EAF">
            <w:pPr>
              <w:pStyle w:val="Tablecontent"/>
            </w:pPr>
            <w:r>
              <w:t>M</w:t>
            </w:r>
          </w:p>
        </w:tc>
        <w:tc>
          <w:tcPr>
            <w:tcW w:w="2536" w:type="dxa"/>
          </w:tcPr>
          <w:p w:rsidR="00DA1BF5" w:rsidRDefault="00DA1BF5" w:rsidP="009C6EAF">
            <w:pPr>
              <w:pStyle w:val="Tablecontent"/>
            </w:pPr>
            <w:r>
              <w:t>Request type</w:t>
            </w:r>
          </w:p>
        </w:tc>
      </w:tr>
      <w:tr w:rsidR="00DA1BF5" w:rsidTr="009C6EAF">
        <w:trPr>
          <w:trHeight w:val="281"/>
        </w:trPr>
        <w:tc>
          <w:tcPr>
            <w:tcW w:w="1350" w:type="dxa"/>
          </w:tcPr>
          <w:p w:rsidR="00DA1BF5" w:rsidRDefault="00DA1BF5" w:rsidP="009C6EAF">
            <w:pPr>
              <w:pStyle w:val="Tablecontent"/>
            </w:pPr>
            <w:r>
              <w:t>MSISDN1</w:t>
            </w:r>
          </w:p>
        </w:tc>
        <w:tc>
          <w:tcPr>
            <w:tcW w:w="1530" w:type="dxa"/>
          </w:tcPr>
          <w:p w:rsidR="00DA1BF5" w:rsidRDefault="00DA1BF5" w:rsidP="009C6EAF">
            <w:pPr>
              <w:pStyle w:val="Tablecontent"/>
            </w:pPr>
            <w:r>
              <w:t>Payer MSISDN</w:t>
            </w:r>
          </w:p>
        </w:tc>
        <w:tc>
          <w:tcPr>
            <w:tcW w:w="1620" w:type="dxa"/>
          </w:tcPr>
          <w:p w:rsidR="00DA1BF5" w:rsidRDefault="00DA1BF5" w:rsidP="009C6EAF">
            <w:pPr>
              <w:pStyle w:val="Tablecontent"/>
            </w:pPr>
            <w:r>
              <w:t>9942222</w:t>
            </w:r>
          </w:p>
        </w:tc>
        <w:tc>
          <w:tcPr>
            <w:tcW w:w="1350" w:type="dxa"/>
          </w:tcPr>
          <w:p w:rsidR="00DA1BF5" w:rsidRDefault="00DA1BF5" w:rsidP="009C6EAF">
            <w:pPr>
              <w:pStyle w:val="Tablecontent"/>
            </w:pPr>
            <w:r>
              <w:t>15</w:t>
            </w:r>
          </w:p>
        </w:tc>
        <w:tc>
          <w:tcPr>
            <w:tcW w:w="1260" w:type="dxa"/>
          </w:tcPr>
          <w:p w:rsidR="00DA1BF5" w:rsidRDefault="00DA1BF5" w:rsidP="009C6EAF">
            <w:pPr>
              <w:pStyle w:val="Tablecontent"/>
            </w:pPr>
            <w:r>
              <w:t>M</w:t>
            </w:r>
          </w:p>
        </w:tc>
        <w:tc>
          <w:tcPr>
            <w:tcW w:w="2536" w:type="dxa"/>
          </w:tcPr>
          <w:p w:rsidR="00DA1BF5" w:rsidRDefault="00DA1BF5" w:rsidP="009C6EAF">
            <w:pPr>
              <w:pStyle w:val="Tablecontent"/>
            </w:pPr>
            <w:r>
              <w:t>All MSISDN should be without country code.</w:t>
            </w:r>
          </w:p>
          <w:p w:rsidR="00DA1BF5" w:rsidRDefault="00DA1BF5" w:rsidP="009C6EAF">
            <w:pPr>
              <w:pStyle w:val="Tablecontent"/>
            </w:pPr>
            <w:r>
              <w:t>(National dial format.)</w:t>
            </w:r>
          </w:p>
        </w:tc>
      </w:tr>
      <w:tr w:rsidR="00DA1BF5" w:rsidTr="009C6EAF">
        <w:trPr>
          <w:trHeight w:val="281"/>
        </w:trPr>
        <w:tc>
          <w:tcPr>
            <w:tcW w:w="1350" w:type="dxa"/>
          </w:tcPr>
          <w:p w:rsidR="00DA1BF5" w:rsidRDefault="00DA1BF5" w:rsidP="009C6EAF">
            <w:pPr>
              <w:pStyle w:val="Tablecontent"/>
            </w:pPr>
            <w:r>
              <w:t>PIN</w:t>
            </w:r>
          </w:p>
        </w:tc>
        <w:tc>
          <w:tcPr>
            <w:tcW w:w="1530" w:type="dxa"/>
          </w:tcPr>
          <w:p w:rsidR="00DA1BF5" w:rsidRDefault="00DA1BF5" w:rsidP="009C6EAF">
            <w:pPr>
              <w:pStyle w:val="Tablecontent"/>
            </w:pPr>
            <w:r>
              <w:t>Payer PIN</w:t>
            </w:r>
          </w:p>
        </w:tc>
        <w:tc>
          <w:tcPr>
            <w:tcW w:w="1620" w:type="dxa"/>
          </w:tcPr>
          <w:p w:rsidR="00DA1BF5" w:rsidRDefault="00DA1BF5" w:rsidP="009C6EAF">
            <w:pPr>
              <w:pStyle w:val="Tablecontent"/>
            </w:pPr>
            <w:r>
              <w:t>3946</w:t>
            </w:r>
          </w:p>
        </w:tc>
        <w:tc>
          <w:tcPr>
            <w:tcW w:w="1350" w:type="dxa"/>
          </w:tcPr>
          <w:p w:rsidR="00DA1BF5" w:rsidRDefault="00DA1BF5" w:rsidP="009C6EAF">
            <w:pPr>
              <w:pStyle w:val="Tablecontent"/>
            </w:pPr>
            <w:r>
              <w:t>4 to 6</w:t>
            </w:r>
          </w:p>
        </w:tc>
        <w:tc>
          <w:tcPr>
            <w:tcW w:w="1260" w:type="dxa"/>
          </w:tcPr>
          <w:p w:rsidR="00DA1BF5" w:rsidRDefault="001642ED" w:rsidP="009C6EAF">
            <w:pPr>
              <w:pStyle w:val="Tablecontent"/>
            </w:pPr>
            <w:r>
              <w:t>O(Tag is mandatory)</w:t>
            </w:r>
          </w:p>
        </w:tc>
        <w:tc>
          <w:tcPr>
            <w:tcW w:w="2536" w:type="dxa"/>
          </w:tcPr>
          <w:p w:rsidR="00DA1BF5" w:rsidRDefault="00DA1BF5" w:rsidP="009C6EAF">
            <w:pPr>
              <w:pStyle w:val="Tablecontent"/>
            </w:pPr>
            <w:r>
              <w:t>Numeric Only. default “0000” will be considered if not specified</w:t>
            </w:r>
          </w:p>
        </w:tc>
      </w:tr>
      <w:tr w:rsidR="00DA1BF5" w:rsidTr="009C6EAF">
        <w:trPr>
          <w:trHeight w:val="281"/>
        </w:trPr>
        <w:tc>
          <w:tcPr>
            <w:tcW w:w="1350" w:type="dxa"/>
          </w:tcPr>
          <w:p w:rsidR="00DA1BF5" w:rsidRDefault="00DA1BF5" w:rsidP="009C6EAF">
            <w:pPr>
              <w:pStyle w:val="Tablecontent"/>
            </w:pPr>
            <w:r>
              <w:t>LANGUAGE1</w:t>
            </w:r>
          </w:p>
        </w:tc>
        <w:tc>
          <w:tcPr>
            <w:tcW w:w="1530" w:type="dxa"/>
          </w:tcPr>
          <w:p w:rsidR="00DA1BF5" w:rsidRDefault="00DA1BF5" w:rsidP="009C6EAF">
            <w:pPr>
              <w:pStyle w:val="Tablecontent"/>
            </w:pPr>
            <w:r>
              <w:t>Payer Language</w:t>
            </w:r>
          </w:p>
        </w:tc>
        <w:tc>
          <w:tcPr>
            <w:tcW w:w="1620" w:type="dxa"/>
          </w:tcPr>
          <w:p w:rsidR="00DA1BF5" w:rsidRDefault="00DA1BF5" w:rsidP="009C6EAF">
            <w:pPr>
              <w:pStyle w:val="Tablecontent"/>
            </w:pPr>
            <w:r>
              <w:t>1</w:t>
            </w:r>
          </w:p>
        </w:tc>
        <w:tc>
          <w:tcPr>
            <w:tcW w:w="1350" w:type="dxa"/>
          </w:tcPr>
          <w:p w:rsidR="00DA1BF5" w:rsidRDefault="00DA1BF5" w:rsidP="009C6EAF">
            <w:pPr>
              <w:pStyle w:val="Tablecontent"/>
            </w:pPr>
            <w:r>
              <w:t>1</w:t>
            </w:r>
          </w:p>
        </w:tc>
        <w:tc>
          <w:tcPr>
            <w:tcW w:w="1260" w:type="dxa"/>
          </w:tcPr>
          <w:p w:rsidR="00DA1BF5" w:rsidRDefault="00DA1BF5" w:rsidP="009C6EAF">
            <w:pPr>
              <w:pStyle w:val="Tablecontent"/>
            </w:pPr>
            <w:r>
              <w:t>O (Tag is mandatory)</w:t>
            </w:r>
          </w:p>
        </w:tc>
        <w:tc>
          <w:tcPr>
            <w:tcW w:w="2536" w:type="dxa"/>
          </w:tcPr>
          <w:p w:rsidR="00DA1BF5" w:rsidRDefault="00DA1BF5" w:rsidP="009C6EAF">
            <w:pPr>
              <w:pStyle w:val="Tablecontent"/>
            </w:pPr>
            <w:r>
              <w:t>Numeric Only</w:t>
            </w:r>
          </w:p>
        </w:tc>
      </w:tr>
    </w:tbl>
    <w:p w:rsidR="00DA1BF5" w:rsidRDefault="00DA1BF5" w:rsidP="009C6EAF"/>
    <w:p w:rsidR="00DA1BF5" w:rsidRDefault="00DA1BF5" w:rsidP="00BE11FD">
      <w:pPr>
        <w:pStyle w:val="NoteHeading"/>
        <w:numPr>
          <w:ilvl w:val="0"/>
          <w:numId w:val="38"/>
        </w:numPr>
        <w:tabs>
          <w:tab w:val="left" w:pos="990"/>
        </w:tabs>
        <w:ind w:left="990" w:hanging="540"/>
        <w:jc w:val="left"/>
      </w:pPr>
      <w:r>
        <w:t>All tags are mandatory to be present in XML. If value is optional and tag must be present.</w:t>
      </w:r>
    </w:p>
    <w:p w:rsidR="00DA1BF5" w:rsidRDefault="00DA1BF5" w:rsidP="00BE11FD">
      <w:pPr>
        <w:pStyle w:val="NoteHeading"/>
        <w:numPr>
          <w:ilvl w:val="0"/>
          <w:numId w:val="38"/>
        </w:numPr>
        <w:tabs>
          <w:tab w:val="left" w:pos="990"/>
        </w:tabs>
        <w:ind w:left="990" w:hanging="540"/>
        <w:jc w:val="left"/>
      </w:pPr>
      <w:r>
        <w:t>The value for TYPE tag is fixed as mentioned in syntax.</w:t>
      </w:r>
    </w:p>
    <w:p w:rsidR="00DA1BF5" w:rsidRDefault="00DA1BF5" w:rsidP="009C6EAF"/>
    <w:p w:rsidR="00DA1BF5" w:rsidRDefault="00DA1BF5" w:rsidP="00BE11FD">
      <w:pPr>
        <w:pStyle w:val="Heading3"/>
        <w:numPr>
          <w:ilvl w:val="0"/>
          <w:numId w:val="0"/>
        </w:numPr>
        <w:tabs>
          <w:tab w:val="clear" w:pos="720"/>
          <w:tab w:val="clear" w:pos="900"/>
          <w:tab w:val="left" w:pos="1440"/>
        </w:tabs>
        <w:ind w:left="1080"/>
        <w:jc w:val="both"/>
      </w:pPr>
      <w:bookmarkStart w:id="672" w:name="_XML_Response_Syntax_5"/>
      <w:bookmarkStart w:id="673" w:name="_Toc284720074"/>
      <w:bookmarkStart w:id="674" w:name="_Toc329006783"/>
      <w:bookmarkStart w:id="675" w:name="_Toc427753128"/>
      <w:bookmarkEnd w:id="672"/>
      <w:r>
        <w:t>XML Response Syntax</w:t>
      </w:r>
      <w:bookmarkEnd w:id="673"/>
      <w:bookmarkEnd w:id="674"/>
      <w:bookmarkEnd w:id="675"/>
    </w:p>
    <w:p w:rsidR="00DA1BF5" w:rsidRDefault="00DA1BF5" w:rsidP="00BE11FD">
      <w:pPr>
        <w:pStyle w:val="BodyText2"/>
        <w:numPr>
          <w:ilvl w:val="0"/>
          <w:numId w:val="72"/>
        </w:numPr>
        <w:jc w:val="left"/>
      </w:pPr>
      <w:r>
        <w:t>PreTUPS send the acknowledgement to the External system about the transaction status. The acknowledgement will be in XML and send as response of the request. The XML response details are mentioned below.</w:t>
      </w:r>
    </w:p>
    <w:p w:rsidR="00DA1BF5" w:rsidRDefault="00DA1BF5" w:rsidP="00BE11FD">
      <w:pPr>
        <w:pStyle w:val="BodyText2"/>
        <w:numPr>
          <w:ilvl w:val="0"/>
          <w:numId w:val="72"/>
        </w:numPr>
        <w:jc w:val="left"/>
      </w:pPr>
    </w:p>
    <w:p w:rsidR="00DA1BF5" w:rsidRDefault="00DA1BF5" w:rsidP="00BE11FD">
      <w:pPr>
        <w:pStyle w:val="BodyText2"/>
        <w:numPr>
          <w:ilvl w:val="0"/>
          <w:numId w:val="72"/>
        </w:numPr>
        <w:rPr>
          <w:b/>
          <w:bCs/>
          <w:u w:val="single"/>
        </w:rPr>
      </w:pPr>
      <w:r>
        <w:rPr>
          <w:b/>
          <w:bCs/>
          <w:u w:val="single"/>
        </w:rPr>
        <w:lastRenderedPageBreak/>
        <w:t>Response Syntax</w:t>
      </w:r>
    </w:p>
    <w:p w:rsidR="00DA1BF5" w:rsidRDefault="00DA1BF5" w:rsidP="00BE11FD">
      <w:pPr>
        <w:pStyle w:val="BodyText2"/>
        <w:numPr>
          <w:ilvl w:val="0"/>
          <w:numId w:val="72"/>
        </w:numPr>
        <w:ind w:left="720"/>
        <w:jc w:val="left"/>
      </w:pPr>
      <w:r>
        <w:t>&lt;? xml version="1.0"?&gt;</w:t>
      </w:r>
    </w:p>
    <w:p w:rsidR="00DA1BF5" w:rsidRDefault="00DA1BF5" w:rsidP="00BE11FD">
      <w:pPr>
        <w:pStyle w:val="BodyText2"/>
        <w:numPr>
          <w:ilvl w:val="0"/>
          <w:numId w:val="72"/>
        </w:numPr>
        <w:ind w:left="720"/>
        <w:jc w:val="left"/>
      </w:pPr>
      <w:r>
        <w:t>&lt;! DOCTYPE COMMAND PUBLIC "-//Ocam//DTD XML Command 1.0//EN" "xml/command.dtd"&gt;</w:t>
      </w:r>
    </w:p>
    <w:p w:rsidR="00DA1BF5" w:rsidRDefault="00DA1BF5" w:rsidP="00BE11FD">
      <w:pPr>
        <w:pStyle w:val="BodyText2"/>
        <w:numPr>
          <w:ilvl w:val="0"/>
          <w:numId w:val="72"/>
        </w:numPr>
        <w:ind w:left="720"/>
        <w:jc w:val="left"/>
      </w:pPr>
      <w:r>
        <w:t>&lt;COMMAND&gt;</w:t>
      </w:r>
    </w:p>
    <w:p w:rsidR="00DA1BF5" w:rsidRDefault="00DA1BF5" w:rsidP="00BE11FD">
      <w:pPr>
        <w:pStyle w:val="BodyText2"/>
        <w:numPr>
          <w:ilvl w:val="0"/>
          <w:numId w:val="72"/>
        </w:numPr>
        <w:ind w:left="720"/>
        <w:jc w:val="left"/>
      </w:pPr>
      <w:r>
        <w:t>&lt;TYPE&gt;CCHISRESP&lt;/TYPE&gt;</w:t>
      </w:r>
      <w:r>
        <w:tab/>
      </w:r>
      <w:r>
        <w:tab/>
      </w:r>
    </w:p>
    <w:p w:rsidR="00DA1BF5" w:rsidRDefault="00DA1BF5" w:rsidP="00BE11FD">
      <w:pPr>
        <w:pStyle w:val="BodyText2"/>
        <w:numPr>
          <w:ilvl w:val="0"/>
          <w:numId w:val="72"/>
        </w:numPr>
        <w:ind w:left="720"/>
        <w:jc w:val="left"/>
      </w:pPr>
      <w:r>
        <w:t>&lt;TXNSTATUS&gt;&lt;Transaction Status&gt;&lt;/TXNSTATUS&gt;</w:t>
      </w:r>
    </w:p>
    <w:p w:rsidR="00697856" w:rsidRDefault="00697856" w:rsidP="00BE11FD">
      <w:pPr>
        <w:pStyle w:val="BodyText2"/>
        <w:numPr>
          <w:ilvl w:val="0"/>
          <w:numId w:val="72"/>
        </w:numPr>
        <w:ind w:left="720"/>
        <w:jc w:val="left"/>
      </w:pPr>
      <w:r>
        <w:t>&lt;MESSAGE&gt;&lt;Transaction Message&gt;&lt;/MESSAGE&gt;</w:t>
      </w:r>
    </w:p>
    <w:p w:rsidR="00DA1BF5" w:rsidRDefault="00DA1BF5" w:rsidP="00BE11FD">
      <w:pPr>
        <w:pStyle w:val="BodyText2"/>
        <w:numPr>
          <w:ilvl w:val="0"/>
          <w:numId w:val="72"/>
        </w:numPr>
        <w:ind w:left="720"/>
        <w:jc w:val="left"/>
      </w:pPr>
      <w:r>
        <w:t>&lt;/COMMAND&gt;</w:t>
      </w:r>
    </w:p>
    <w:p w:rsidR="00DA1BF5" w:rsidRDefault="00DA1BF5" w:rsidP="00BE11FD">
      <w:pPr>
        <w:pStyle w:val="BodyText2"/>
        <w:numPr>
          <w:ilvl w:val="0"/>
          <w:numId w:val="72"/>
        </w:numPr>
        <w:ind w:left="720"/>
        <w:jc w:val="left"/>
        <w:rPr>
          <w:b/>
          <w:bCs/>
          <w:lang w:val="fr-FR"/>
        </w:rPr>
      </w:pPr>
    </w:p>
    <w:p w:rsidR="00DA1BF5" w:rsidRDefault="00DA1BF5" w:rsidP="00BE11FD">
      <w:pPr>
        <w:pStyle w:val="BodyText2"/>
        <w:numPr>
          <w:ilvl w:val="0"/>
          <w:numId w:val="72"/>
        </w:numPr>
        <w:ind w:left="720"/>
        <w:jc w:val="left"/>
        <w:rPr>
          <w:b/>
          <w:bCs/>
          <w:lang w:val="fr-FR"/>
        </w:rPr>
      </w:pPr>
    </w:p>
    <w:p w:rsidR="00DA1BF5" w:rsidRDefault="00DA1BF5" w:rsidP="00BE11FD">
      <w:pPr>
        <w:pStyle w:val="BodyText2"/>
        <w:numPr>
          <w:ilvl w:val="0"/>
          <w:numId w:val="72"/>
        </w:numPr>
        <w:rPr>
          <w:b/>
          <w:bCs/>
          <w:sz w:val="24"/>
          <w:u w:val="single"/>
        </w:rPr>
      </w:pPr>
      <w:r>
        <w:rPr>
          <w:b/>
          <w:bCs/>
          <w:sz w:val="24"/>
          <w:u w:val="single"/>
        </w:rPr>
        <w:t>Fields Detail</w:t>
      </w:r>
    </w:p>
    <w:p w:rsidR="00DA1BF5" w:rsidRDefault="00DA1BF5" w:rsidP="009C6EAF"/>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260"/>
        <w:gridCol w:w="2536"/>
      </w:tblGrid>
      <w:tr w:rsidR="00DA1BF5" w:rsidTr="009C6EAF">
        <w:trPr>
          <w:trHeight w:val="281"/>
          <w:tblHeader/>
        </w:trPr>
        <w:tc>
          <w:tcPr>
            <w:tcW w:w="1350" w:type="dxa"/>
            <w:shd w:val="clear" w:color="auto" w:fill="365F91"/>
          </w:tcPr>
          <w:p w:rsidR="00DA1BF5" w:rsidRDefault="00DA1BF5" w:rsidP="009C6EAF">
            <w:pPr>
              <w:pStyle w:val="TableColumnLabels"/>
              <w:rPr>
                <w:rFonts w:ascii="Arial" w:hAnsi="Arial" w:cs="Arial"/>
                <w:sz w:val="18"/>
              </w:rPr>
            </w:pPr>
            <w:r>
              <w:rPr>
                <w:rFonts w:ascii="Arial" w:hAnsi="Arial" w:cs="Arial"/>
                <w:sz w:val="18"/>
              </w:rPr>
              <w:t>TAG</w:t>
            </w:r>
          </w:p>
        </w:tc>
        <w:tc>
          <w:tcPr>
            <w:tcW w:w="1530" w:type="dxa"/>
            <w:shd w:val="clear" w:color="auto" w:fill="365F91"/>
          </w:tcPr>
          <w:p w:rsidR="00DA1BF5" w:rsidRDefault="00DA1BF5" w:rsidP="009C6EAF">
            <w:pPr>
              <w:pStyle w:val="TableColumnLabels"/>
              <w:rPr>
                <w:rFonts w:ascii="Arial" w:hAnsi="Arial" w:cs="Arial"/>
                <w:sz w:val="18"/>
              </w:rPr>
            </w:pPr>
            <w:r>
              <w:rPr>
                <w:rFonts w:ascii="Arial" w:hAnsi="Arial" w:cs="Arial"/>
                <w:sz w:val="18"/>
              </w:rPr>
              <w:t>Fields</w:t>
            </w:r>
          </w:p>
        </w:tc>
        <w:tc>
          <w:tcPr>
            <w:tcW w:w="1620" w:type="dxa"/>
            <w:shd w:val="clear" w:color="auto" w:fill="365F91"/>
          </w:tcPr>
          <w:p w:rsidR="00DA1BF5" w:rsidRDefault="00DA1BF5" w:rsidP="009C6EAF">
            <w:pPr>
              <w:pStyle w:val="TableColumnLabels"/>
              <w:rPr>
                <w:rFonts w:ascii="Arial" w:hAnsi="Arial" w:cs="Arial"/>
                <w:sz w:val="18"/>
              </w:rPr>
            </w:pPr>
            <w:r>
              <w:t>Example</w:t>
            </w:r>
          </w:p>
        </w:tc>
        <w:tc>
          <w:tcPr>
            <w:tcW w:w="1350" w:type="dxa"/>
            <w:shd w:val="clear" w:color="auto" w:fill="365F91"/>
          </w:tcPr>
          <w:p w:rsidR="00DA1BF5" w:rsidRDefault="00DA1BF5" w:rsidP="009C6EAF">
            <w:pPr>
              <w:pStyle w:val="TableColumnLabels"/>
              <w:rPr>
                <w:rFonts w:ascii="Arial" w:hAnsi="Arial" w:cs="Arial"/>
                <w:sz w:val="18"/>
              </w:rPr>
            </w:pPr>
            <w:r>
              <w:t>Max Length</w:t>
            </w:r>
          </w:p>
        </w:tc>
        <w:tc>
          <w:tcPr>
            <w:tcW w:w="1260" w:type="dxa"/>
            <w:shd w:val="clear" w:color="auto" w:fill="365F91"/>
          </w:tcPr>
          <w:p w:rsidR="00DA1BF5" w:rsidRDefault="00DA1BF5" w:rsidP="009C6EAF">
            <w:pPr>
              <w:pStyle w:val="TableColumnLabels"/>
              <w:rPr>
                <w:rFonts w:ascii="Arial" w:hAnsi="Arial" w:cs="Arial"/>
                <w:sz w:val="18"/>
              </w:rPr>
            </w:pPr>
            <w:r>
              <w:t>Optional/Mandatory</w:t>
            </w:r>
          </w:p>
        </w:tc>
        <w:tc>
          <w:tcPr>
            <w:tcW w:w="2536" w:type="dxa"/>
            <w:shd w:val="clear" w:color="auto" w:fill="365F91"/>
          </w:tcPr>
          <w:p w:rsidR="00DA1BF5" w:rsidRDefault="00DA1BF5" w:rsidP="009C6EAF">
            <w:pPr>
              <w:pStyle w:val="TableColumnLabels"/>
              <w:rPr>
                <w:rFonts w:ascii="Arial" w:hAnsi="Arial" w:cs="Arial"/>
                <w:sz w:val="18"/>
              </w:rPr>
            </w:pPr>
            <w:r>
              <w:t>Remarks</w:t>
            </w:r>
          </w:p>
        </w:tc>
      </w:tr>
      <w:tr w:rsidR="00DA1BF5" w:rsidTr="009C6EAF">
        <w:trPr>
          <w:trHeight w:val="281"/>
        </w:trPr>
        <w:tc>
          <w:tcPr>
            <w:tcW w:w="1350" w:type="dxa"/>
          </w:tcPr>
          <w:p w:rsidR="00DA1BF5" w:rsidRDefault="00DA1BF5" w:rsidP="009C6EAF">
            <w:pPr>
              <w:pStyle w:val="Tablecontent"/>
            </w:pPr>
            <w:r>
              <w:t>TYPE</w:t>
            </w:r>
          </w:p>
        </w:tc>
        <w:tc>
          <w:tcPr>
            <w:tcW w:w="1530" w:type="dxa"/>
          </w:tcPr>
          <w:p w:rsidR="00DA1BF5" w:rsidRDefault="00DA1BF5" w:rsidP="009C6EAF">
            <w:pPr>
              <w:pStyle w:val="Tablecontent"/>
            </w:pPr>
            <w:r>
              <w:t>CCHISRESP</w:t>
            </w:r>
          </w:p>
        </w:tc>
        <w:tc>
          <w:tcPr>
            <w:tcW w:w="1620" w:type="dxa"/>
          </w:tcPr>
          <w:p w:rsidR="00DA1BF5" w:rsidRDefault="00DA1BF5" w:rsidP="009C6EAF">
            <w:pPr>
              <w:pStyle w:val="Tablecontent"/>
            </w:pPr>
            <w:r>
              <w:t>CCHISRESP</w:t>
            </w:r>
          </w:p>
        </w:tc>
        <w:tc>
          <w:tcPr>
            <w:tcW w:w="1350" w:type="dxa"/>
          </w:tcPr>
          <w:p w:rsidR="00DA1BF5" w:rsidRDefault="00DA1BF5" w:rsidP="009C6EAF">
            <w:pPr>
              <w:pStyle w:val="Tablecontent"/>
            </w:pPr>
            <w:r>
              <w:t>10</w:t>
            </w:r>
          </w:p>
        </w:tc>
        <w:tc>
          <w:tcPr>
            <w:tcW w:w="1260" w:type="dxa"/>
          </w:tcPr>
          <w:p w:rsidR="00DA1BF5" w:rsidRDefault="00DA1BF5" w:rsidP="009C6EAF">
            <w:pPr>
              <w:pStyle w:val="Tablecontent"/>
            </w:pPr>
            <w:r>
              <w:t>M</w:t>
            </w:r>
          </w:p>
        </w:tc>
        <w:tc>
          <w:tcPr>
            <w:tcW w:w="2536" w:type="dxa"/>
          </w:tcPr>
          <w:p w:rsidR="00DA1BF5" w:rsidRDefault="00DA1BF5" w:rsidP="009C6EAF">
            <w:pPr>
              <w:pStyle w:val="Tablecontent"/>
            </w:pPr>
            <w:r>
              <w:t>Response Type</w:t>
            </w:r>
          </w:p>
        </w:tc>
      </w:tr>
      <w:tr w:rsidR="00DA1BF5" w:rsidTr="009C6EAF">
        <w:trPr>
          <w:trHeight w:val="281"/>
        </w:trPr>
        <w:tc>
          <w:tcPr>
            <w:tcW w:w="1350" w:type="dxa"/>
          </w:tcPr>
          <w:p w:rsidR="00DA1BF5" w:rsidRDefault="00DA1BF5" w:rsidP="009C6EAF">
            <w:pPr>
              <w:pStyle w:val="Tablecontent"/>
            </w:pPr>
            <w:r>
              <w:t>TXNSTATUS</w:t>
            </w:r>
          </w:p>
        </w:tc>
        <w:tc>
          <w:tcPr>
            <w:tcW w:w="1530" w:type="dxa"/>
          </w:tcPr>
          <w:p w:rsidR="00DA1BF5" w:rsidRDefault="00DA1BF5" w:rsidP="009C6EAF">
            <w:pPr>
              <w:pStyle w:val="Tablecontent"/>
            </w:pPr>
            <w:r>
              <w:t>Transaction Status</w:t>
            </w:r>
          </w:p>
        </w:tc>
        <w:tc>
          <w:tcPr>
            <w:tcW w:w="1620" w:type="dxa"/>
          </w:tcPr>
          <w:p w:rsidR="00DA1BF5" w:rsidRDefault="00DA1BF5" w:rsidP="009C6EAF">
            <w:pPr>
              <w:pStyle w:val="Tablecontent"/>
            </w:pPr>
            <w:r>
              <w:t>200</w:t>
            </w:r>
          </w:p>
        </w:tc>
        <w:tc>
          <w:tcPr>
            <w:tcW w:w="1350" w:type="dxa"/>
          </w:tcPr>
          <w:p w:rsidR="00DA1BF5" w:rsidRDefault="00DA1BF5" w:rsidP="009C6EAF">
            <w:pPr>
              <w:pStyle w:val="Tablecontent"/>
            </w:pPr>
            <w:r>
              <w:t>5</w:t>
            </w:r>
          </w:p>
        </w:tc>
        <w:tc>
          <w:tcPr>
            <w:tcW w:w="1260" w:type="dxa"/>
          </w:tcPr>
          <w:p w:rsidR="00DA1BF5" w:rsidRDefault="00DA1BF5" w:rsidP="009C6EAF">
            <w:pPr>
              <w:pStyle w:val="Tablecontent"/>
            </w:pPr>
            <w:r>
              <w:t>M</w:t>
            </w:r>
          </w:p>
        </w:tc>
        <w:tc>
          <w:tcPr>
            <w:tcW w:w="2536" w:type="dxa"/>
          </w:tcPr>
          <w:p w:rsidR="00DA1BF5" w:rsidRDefault="00DA1BF5" w:rsidP="009C6EAF">
            <w:pPr>
              <w:pStyle w:val="Tablecontent"/>
            </w:pPr>
            <w:r>
              <w:t>Transaction Status i.e.</w:t>
            </w:r>
          </w:p>
          <w:p w:rsidR="00DA1BF5" w:rsidRDefault="00DA1BF5" w:rsidP="009C6EAF">
            <w:pPr>
              <w:pStyle w:val="Tablecontent"/>
            </w:pPr>
            <w:r>
              <w:t>Transaction OK (200), failed other status</w:t>
            </w:r>
          </w:p>
        </w:tc>
      </w:tr>
      <w:tr w:rsidR="008165F5" w:rsidTr="001C0242">
        <w:trPr>
          <w:trHeight w:val="281"/>
        </w:trPr>
        <w:tc>
          <w:tcPr>
            <w:tcW w:w="1350" w:type="dxa"/>
          </w:tcPr>
          <w:p w:rsidR="008165F5" w:rsidRDefault="008165F5" w:rsidP="001C0242">
            <w:pPr>
              <w:pStyle w:val="Tablecontent"/>
            </w:pPr>
            <w:r>
              <w:t>MESSAGE</w:t>
            </w:r>
          </w:p>
        </w:tc>
        <w:tc>
          <w:tcPr>
            <w:tcW w:w="1530" w:type="dxa"/>
          </w:tcPr>
          <w:p w:rsidR="008165F5" w:rsidRDefault="006E0959" w:rsidP="001C0242">
            <w:pPr>
              <w:pStyle w:val="Tablecontent"/>
            </w:pPr>
            <w:r>
              <w:t>&lt;</w:t>
            </w:r>
            <w:r w:rsidR="008165F5">
              <w:t>Transaction Message</w:t>
            </w:r>
            <w:r>
              <w:t>&gt;</w:t>
            </w:r>
          </w:p>
        </w:tc>
        <w:tc>
          <w:tcPr>
            <w:tcW w:w="1620" w:type="dxa"/>
          </w:tcPr>
          <w:p w:rsidR="008165F5" w:rsidRDefault="008165F5" w:rsidP="001C0242">
            <w:pPr>
              <w:pStyle w:val="Tablecontent"/>
            </w:pPr>
            <w:r>
              <w:t>Transaction Message</w:t>
            </w:r>
          </w:p>
        </w:tc>
        <w:tc>
          <w:tcPr>
            <w:tcW w:w="1350" w:type="dxa"/>
          </w:tcPr>
          <w:p w:rsidR="008165F5" w:rsidRDefault="008165F5" w:rsidP="001C0242">
            <w:pPr>
              <w:pStyle w:val="Tablecontent"/>
            </w:pPr>
            <w:r>
              <w:t>A(500)</w:t>
            </w:r>
          </w:p>
        </w:tc>
        <w:tc>
          <w:tcPr>
            <w:tcW w:w="1260" w:type="dxa"/>
          </w:tcPr>
          <w:p w:rsidR="008165F5" w:rsidRDefault="008165F5" w:rsidP="001C0242">
            <w:pPr>
              <w:pStyle w:val="Tablecontent"/>
            </w:pPr>
            <w:r>
              <w:t>M</w:t>
            </w:r>
          </w:p>
        </w:tc>
        <w:tc>
          <w:tcPr>
            <w:tcW w:w="2536" w:type="dxa"/>
          </w:tcPr>
          <w:p w:rsidR="008165F5" w:rsidRDefault="008165F5" w:rsidP="001C0242">
            <w:pPr>
              <w:pStyle w:val="Tablecontent"/>
            </w:pPr>
            <w:r w:rsidRPr="008165F5">
              <w:t>Success or Failure Reason</w:t>
            </w:r>
          </w:p>
        </w:tc>
      </w:tr>
    </w:tbl>
    <w:p w:rsidR="00DA1BF5" w:rsidRDefault="00DA1BF5" w:rsidP="009C6EAF"/>
    <w:p w:rsidR="00DA1BF5" w:rsidRDefault="00DA1BF5" w:rsidP="00BE11FD">
      <w:pPr>
        <w:pStyle w:val="NoteHeading"/>
        <w:numPr>
          <w:ilvl w:val="0"/>
          <w:numId w:val="38"/>
        </w:numPr>
        <w:tabs>
          <w:tab w:val="left" w:pos="990"/>
        </w:tabs>
        <w:ind w:left="990" w:hanging="540"/>
        <w:jc w:val="left"/>
      </w:pPr>
      <w:r>
        <w:t xml:space="preserve">The Transaction status details explained in appendix. </w:t>
      </w:r>
    </w:p>
    <w:p w:rsidR="00DA1BF5" w:rsidRDefault="00DA1BF5" w:rsidP="00BE11FD">
      <w:pPr>
        <w:pStyle w:val="NoteHeading"/>
        <w:numPr>
          <w:ilvl w:val="0"/>
          <w:numId w:val="38"/>
        </w:numPr>
        <w:tabs>
          <w:tab w:val="left" w:pos="990"/>
        </w:tabs>
        <w:ind w:left="990" w:hanging="540"/>
        <w:jc w:val="left"/>
      </w:pPr>
      <w:r>
        <w:t>The value for TYPE tag is fixed as mentioned in syntax.</w:t>
      </w:r>
    </w:p>
    <w:p w:rsidR="00DA1BF5" w:rsidRDefault="00DA1BF5" w:rsidP="009C6EAF"/>
    <w:p w:rsidR="00DA1BF5" w:rsidRDefault="00DA1BF5" w:rsidP="00044F7F">
      <w:pPr>
        <w:pStyle w:val="Heading2"/>
        <w:keepNext/>
        <w:numPr>
          <w:ilvl w:val="1"/>
          <w:numId w:val="65"/>
        </w:numPr>
        <w:pBdr>
          <w:bottom w:val="single" w:sz="8" w:space="1" w:color="FF9900"/>
        </w:pBdr>
        <w:tabs>
          <w:tab w:val="clear" w:pos="720"/>
        </w:tabs>
        <w:spacing w:before="120"/>
      </w:pPr>
      <w:bookmarkStart w:id="676" w:name="_Credit_Recharge"/>
      <w:bookmarkStart w:id="677" w:name="_Toc284720075"/>
      <w:bookmarkStart w:id="678" w:name="_Toc329006784"/>
      <w:bookmarkStart w:id="679" w:name="_Toc427753129"/>
      <w:bookmarkEnd w:id="676"/>
      <w:r>
        <w:t>Credit Recharge</w:t>
      </w:r>
      <w:bookmarkEnd w:id="677"/>
      <w:bookmarkEnd w:id="678"/>
      <w:bookmarkEnd w:id="679"/>
    </w:p>
    <w:p w:rsidR="00DA1BF5" w:rsidRDefault="00DA1BF5" w:rsidP="00BE11FD">
      <w:pPr>
        <w:pStyle w:val="BodyText2"/>
        <w:numPr>
          <w:ilvl w:val="0"/>
          <w:numId w:val="72"/>
        </w:numPr>
      </w:pPr>
      <w:r>
        <w:t>External system will send Credit recharge request to PreTUPS for a subscriber.</w:t>
      </w:r>
    </w:p>
    <w:p w:rsidR="00DA1BF5" w:rsidRDefault="00DA1BF5" w:rsidP="00BE11FD">
      <w:pPr>
        <w:pStyle w:val="Heading3"/>
        <w:numPr>
          <w:ilvl w:val="0"/>
          <w:numId w:val="0"/>
        </w:numPr>
        <w:tabs>
          <w:tab w:val="clear" w:pos="720"/>
          <w:tab w:val="clear" w:pos="900"/>
          <w:tab w:val="left" w:pos="1440"/>
        </w:tabs>
        <w:ind w:left="1080"/>
        <w:jc w:val="both"/>
      </w:pPr>
      <w:bookmarkStart w:id="680" w:name="_XML_Request_Syntax_5"/>
      <w:bookmarkStart w:id="681" w:name="_Toc284720076"/>
      <w:bookmarkStart w:id="682" w:name="_Toc329006785"/>
      <w:bookmarkStart w:id="683" w:name="_Toc427753130"/>
      <w:bookmarkEnd w:id="680"/>
      <w:r>
        <w:t>XML Request Syntax</w:t>
      </w:r>
      <w:bookmarkEnd w:id="681"/>
      <w:bookmarkEnd w:id="682"/>
      <w:bookmarkEnd w:id="683"/>
    </w:p>
    <w:p w:rsidR="00DA1BF5" w:rsidRDefault="00DA1BF5" w:rsidP="00BE11FD">
      <w:pPr>
        <w:pStyle w:val="BodyText2"/>
        <w:numPr>
          <w:ilvl w:val="0"/>
          <w:numId w:val="72"/>
        </w:numPr>
      </w:pPr>
      <w:r>
        <w:t>The External system will send the credit recharge request to PreTUPS. The request format and details of request are mentioned below.</w:t>
      </w:r>
    </w:p>
    <w:p w:rsidR="00DA1BF5" w:rsidRDefault="00DA1BF5" w:rsidP="00BE11FD">
      <w:pPr>
        <w:pStyle w:val="BodyText2"/>
        <w:numPr>
          <w:ilvl w:val="0"/>
          <w:numId w:val="72"/>
        </w:numPr>
        <w:ind w:left="720"/>
      </w:pPr>
    </w:p>
    <w:p w:rsidR="00DA1BF5" w:rsidRDefault="00DA1BF5" w:rsidP="00BE11FD">
      <w:pPr>
        <w:pStyle w:val="BodyText2"/>
        <w:numPr>
          <w:ilvl w:val="0"/>
          <w:numId w:val="72"/>
        </w:numPr>
        <w:rPr>
          <w:b/>
          <w:bCs/>
          <w:u w:val="single"/>
        </w:rPr>
      </w:pPr>
      <w:r>
        <w:rPr>
          <w:b/>
          <w:bCs/>
          <w:u w:val="single"/>
        </w:rPr>
        <w:t>Request Syntax</w:t>
      </w:r>
    </w:p>
    <w:p w:rsidR="00DA1BF5" w:rsidRDefault="00DA1BF5" w:rsidP="00BE11FD">
      <w:pPr>
        <w:pStyle w:val="BodyText2"/>
        <w:numPr>
          <w:ilvl w:val="0"/>
          <w:numId w:val="72"/>
        </w:numPr>
        <w:ind w:left="720"/>
      </w:pPr>
      <w:r>
        <w:t>&lt;?xml version="1.0"?&gt;</w:t>
      </w:r>
    </w:p>
    <w:p w:rsidR="00DA1BF5" w:rsidRDefault="00DA1BF5" w:rsidP="00BE11FD">
      <w:pPr>
        <w:pStyle w:val="BodyText2"/>
        <w:numPr>
          <w:ilvl w:val="0"/>
          <w:numId w:val="72"/>
        </w:numPr>
        <w:ind w:left="720"/>
      </w:pPr>
      <w:r>
        <w:t>&lt;!DOCTYPE COMMAND PUBLIC "-//Ocam//DTD XML Command 1.0//EN" "xml/command.dtd"&gt;</w:t>
      </w:r>
    </w:p>
    <w:p w:rsidR="00DA1BF5" w:rsidRDefault="00DA1BF5" w:rsidP="00BE11FD">
      <w:pPr>
        <w:pStyle w:val="BodyText2"/>
        <w:numPr>
          <w:ilvl w:val="0"/>
          <w:numId w:val="72"/>
        </w:numPr>
        <w:ind w:left="720"/>
      </w:pPr>
      <w:r>
        <w:t>&lt;COMMAND&gt;</w:t>
      </w:r>
    </w:p>
    <w:p w:rsidR="00DA1BF5" w:rsidRDefault="00DA1BF5" w:rsidP="00BE11FD">
      <w:pPr>
        <w:pStyle w:val="BodyText2"/>
        <w:numPr>
          <w:ilvl w:val="0"/>
          <w:numId w:val="72"/>
        </w:numPr>
        <w:ind w:left="720"/>
      </w:pPr>
      <w:r>
        <w:t>&lt;TYPE&gt;</w:t>
      </w:r>
      <w:r w:rsidRPr="00627899">
        <w:t>CCRCREQ</w:t>
      </w:r>
      <w:r>
        <w:t>&lt;/TYPE&gt;</w:t>
      </w:r>
    </w:p>
    <w:p w:rsidR="00DA1BF5" w:rsidRDefault="00DA1BF5" w:rsidP="00BE11FD">
      <w:pPr>
        <w:pStyle w:val="BodyText2"/>
        <w:numPr>
          <w:ilvl w:val="0"/>
          <w:numId w:val="72"/>
        </w:numPr>
        <w:ind w:left="720"/>
      </w:pPr>
      <w:r>
        <w:t>&lt;MSISDN1&gt;&lt;Payer MSISDN&gt;&lt;/MSISDN1&gt;</w:t>
      </w:r>
    </w:p>
    <w:p w:rsidR="00DA1BF5" w:rsidRDefault="00DA1BF5" w:rsidP="00BE11FD">
      <w:pPr>
        <w:pStyle w:val="BodyText2"/>
        <w:numPr>
          <w:ilvl w:val="0"/>
          <w:numId w:val="72"/>
        </w:numPr>
        <w:ind w:left="720"/>
      </w:pPr>
      <w:r>
        <w:t>&lt;PIN&gt;&lt;Payer PIN&gt;&lt;/PIN&gt;</w:t>
      </w:r>
    </w:p>
    <w:p w:rsidR="00DA1BF5" w:rsidRDefault="00DA1BF5" w:rsidP="00BE11FD">
      <w:pPr>
        <w:pStyle w:val="BodyText2"/>
        <w:numPr>
          <w:ilvl w:val="0"/>
          <w:numId w:val="72"/>
        </w:numPr>
        <w:ind w:left="720"/>
      </w:pPr>
      <w:r>
        <w:t>&lt;MSISDN2&gt;&lt;Payee MSISDN&gt;&lt;/MSISDN2&gt;</w:t>
      </w:r>
    </w:p>
    <w:p w:rsidR="00DA1BF5" w:rsidRDefault="00DA1BF5" w:rsidP="00BE11FD">
      <w:pPr>
        <w:pStyle w:val="BodyText2"/>
        <w:numPr>
          <w:ilvl w:val="0"/>
          <w:numId w:val="72"/>
        </w:numPr>
        <w:ind w:left="720"/>
      </w:pPr>
      <w:r>
        <w:t>&lt;AMOUNT&gt;&lt;Amount&gt;&lt;/AMOUNT&gt;</w:t>
      </w:r>
    </w:p>
    <w:p w:rsidR="00DA1BF5" w:rsidRDefault="00DA1BF5" w:rsidP="00BE11FD">
      <w:pPr>
        <w:pStyle w:val="BodyText2"/>
        <w:numPr>
          <w:ilvl w:val="0"/>
          <w:numId w:val="72"/>
        </w:numPr>
        <w:ind w:left="720"/>
      </w:pPr>
      <w:r>
        <w:t>&lt;LANGUAGE1&gt;&lt;Payer Language&gt;&lt;/LANGUAGE1&gt;</w:t>
      </w:r>
    </w:p>
    <w:p w:rsidR="00DA1BF5" w:rsidRDefault="00DA1BF5" w:rsidP="00BE11FD">
      <w:pPr>
        <w:pStyle w:val="BodyText2"/>
        <w:numPr>
          <w:ilvl w:val="0"/>
          <w:numId w:val="72"/>
        </w:numPr>
        <w:ind w:left="720"/>
      </w:pPr>
      <w:r>
        <w:t>&lt;LANGUAGE2&gt;&lt;Payee Language&gt;&lt;/LANGUAGE2&gt;</w:t>
      </w:r>
    </w:p>
    <w:p w:rsidR="00DA1BF5" w:rsidRDefault="00DA1BF5" w:rsidP="00BE11FD">
      <w:pPr>
        <w:pStyle w:val="BodyText2"/>
        <w:numPr>
          <w:ilvl w:val="0"/>
          <w:numId w:val="72"/>
        </w:numPr>
        <w:ind w:left="720"/>
      </w:pPr>
      <w:r>
        <w:t>&lt;SELECTOR&gt;&lt;Selector&gt;&lt;/SELECTOR&gt;</w:t>
      </w:r>
    </w:p>
    <w:p w:rsidR="00DA1BF5" w:rsidRDefault="00DA1BF5" w:rsidP="00BE11FD">
      <w:pPr>
        <w:pStyle w:val="BodyText2"/>
        <w:numPr>
          <w:ilvl w:val="0"/>
          <w:numId w:val="72"/>
        </w:numPr>
        <w:ind w:left="720"/>
      </w:pPr>
      <w:r>
        <w:t>&lt;/COMMAND&gt;</w:t>
      </w:r>
    </w:p>
    <w:p w:rsidR="00DA1BF5" w:rsidRDefault="00DA1BF5" w:rsidP="009C6EAF"/>
    <w:p w:rsidR="00DA1BF5" w:rsidRDefault="00DA1BF5" w:rsidP="00BE11FD">
      <w:pPr>
        <w:pStyle w:val="BodyText2"/>
        <w:numPr>
          <w:ilvl w:val="0"/>
          <w:numId w:val="72"/>
        </w:numPr>
        <w:rPr>
          <w:b/>
          <w:bCs/>
          <w:sz w:val="24"/>
          <w:u w:val="single"/>
        </w:rPr>
      </w:pPr>
      <w:r>
        <w:rPr>
          <w:b/>
          <w:bCs/>
          <w:sz w:val="24"/>
          <w:u w:val="single"/>
        </w:rPr>
        <w:t>Fields Detail</w:t>
      </w:r>
    </w:p>
    <w:p w:rsidR="00DA1BF5" w:rsidRDefault="00DA1BF5" w:rsidP="009C6EAF"/>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900"/>
        <w:gridCol w:w="1260"/>
        <w:gridCol w:w="2986"/>
      </w:tblGrid>
      <w:tr w:rsidR="00DA1BF5" w:rsidTr="009C6EAF">
        <w:trPr>
          <w:trHeight w:val="281"/>
          <w:tblHeader/>
        </w:trPr>
        <w:tc>
          <w:tcPr>
            <w:tcW w:w="1350" w:type="dxa"/>
            <w:shd w:val="clear" w:color="auto" w:fill="365F91"/>
          </w:tcPr>
          <w:p w:rsidR="00DA1BF5" w:rsidRDefault="00DA1BF5" w:rsidP="009C6EAF">
            <w:pPr>
              <w:pStyle w:val="TableColumnLabels"/>
              <w:rPr>
                <w:rFonts w:ascii="Arial" w:hAnsi="Arial" w:cs="Arial"/>
                <w:sz w:val="18"/>
              </w:rPr>
            </w:pPr>
            <w:r>
              <w:rPr>
                <w:rFonts w:ascii="Arial" w:hAnsi="Arial" w:cs="Arial"/>
                <w:sz w:val="18"/>
              </w:rPr>
              <w:t>TAG</w:t>
            </w:r>
          </w:p>
        </w:tc>
        <w:tc>
          <w:tcPr>
            <w:tcW w:w="1530" w:type="dxa"/>
            <w:shd w:val="clear" w:color="auto" w:fill="365F91"/>
          </w:tcPr>
          <w:p w:rsidR="00DA1BF5" w:rsidRDefault="00DA1BF5" w:rsidP="009C6EAF">
            <w:pPr>
              <w:pStyle w:val="TableColumnLabels"/>
              <w:rPr>
                <w:rFonts w:ascii="Arial" w:hAnsi="Arial" w:cs="Arial"/>
                <w:sz w:val="18"/>
              </w:rPr>
            </w:pPr>
            <w:r>
              <w:rPr>
                <w:rFonts w:ascii="Arial" w:hAnsi="Arial" w:cs="Arial"/>
                <w:sz w:val="18"/>
              </w:rPr>
              <w:t>Fields</w:t>
            </w:r>
          </w:p>
        </w:tc>
        <w:tc>
          <w:tcPr>
            <w:tcW w:w="1620" w:type="dxa"/>
            <w:shd w:val="clear" w:color="auto" w:fill="365F91"/>
          </w:tcPr>
          <w:p w:rsidR="00DA1BF5" w:rsidRDefault="00DA1BF5" w:rsidP="009C6EAF">
            <w:pPr>
              <w:pStyle w:val="TableColumnLabels"/>
              <w:rPr>
                <w:rFonts w:ascii="Arial" w:hAnsi="Arial" w:cs="Arial"/>
                <w:sz w:val="18"/>
              </w:rPr>
            </w:pPr>
            <w:r>
              <w:t>Example</w:t>
            </w:r>
          </w:p>
        </w:tc>
        <w:tc>
          <w:tcPr>
            <w:tcW w:w="900" w:type="dxa"/>
            <w:shd w:val="clear" w:color="auto" w:fill="365F91"/>
          </w:tcPr>
          <w:p w:rsidR="00DA1BF5" w:rsidRDefault="00DA1BF5" w:rsidP="009C6EAF">
            <w:pPr>
              <w:pStyle w:val="TableColumnLabels"/>
              <w:rPr>
                <w:rFonts w:ascii="Arial" w:hAnsi="Arial" w:cs="Arial"/>
                <w:sz w:val="18"/>
              </w:rPr>
            </w:pPr>
            <w:r>
              <w:t>Max Length</w:t>
            </w:r>
          </w:p>
        </w:tc>
        <w:tc>
          <w:tcPr>
            <w:tcW w:w="1260" w:type="dxa"/>
            <w:shd w:val="clear" w:color="auto" w:fill="365F91"/>
          </w:tcPr>
          <w:p w:rsidR="00DA1BF5" w:rsidRDefault="00DA1BF5" w:rsidP="009C6EAF">
            <w:pPr>
              <w:pStyle w:val="TableColumnLabels"/>
              <w:rPr>
                <w:rFonts w:ascii="Arial" w:hAnsi="Arial" w:cs="Arial"/>
                <w:sz w:val="18"/>
              </w:rPr>
            </w:pPr>
            <w:r>
              <w:t>Optional / Mandatory</w:t>
            </w:r>
          </w:p>
        </w:tc>
        <w:tc>
          <w:tcPr>
            <w:tcW w:w="2986" w:type="dxa"/>
            <w:shd w:val="clear" w:color="auto" w:fill="365F91"/>
          </w:tcPr>
          <w:p w:rsidR="00DA1BF5" w:rsidRDefault="00DA1BF5" w:rsidP="009C6EAF">
            <w:pPr>
              <w:pStyle w:val="TableColumnLabels"/>
              <w:rPr>
                <w:rFonts w:ascii="Arial" w:hAnsi="Arial" w:cs="Arial"/>
                <w:sz w:val="18"/>
              </w:rPr>
            </w:pPr>
            <w:r>
              <w:t>Remarks</w:t>
            </w:r>
          </w:p>
        </w:tc>
      </w:tr>
      <w:tr w:rsidR="00DA1BF5" w:rsidTr="009C6EAF">
        <w:trPr>
          <w:trHeight w:val="281"/>
        </w:trPr>
        <w:tc>
          <w:tcPr>
            <w:tcW w:w="1350" w:type="dxa"/>
          </w:tcPr>
          <w:p w:rsidR="00DA1BF5" w:rsidRDefault="00DA1BF5" w:rsidP="009C6EAF">
            <w:pPr>
              <w:pStyle w:val="Tablecontent"/>
            </w:pPr>
            <w:r>
              <w:t>TYPE</w:t>
            </w:r>
          </w:p>
        </w:tc>
        <w:tc>
          <w:tcPr>
            <w:tcW w:w="1530" w:type="dxa"/>
          </w:tcPr>
          <w:p w:rsidR="00DA1BF5" w:rsidRDefault="00DA1BF5" w:rsidP="009C6EAF">
            <w:pPr>
              <w:pStyle w:val="Tablecontent"/>
            </w:pPr>
            <w:r>
              <w:t>CCRCREQ</w:t>
            </w:r>
          </w:p>
        </w:tc>
        <w:tc>
          <w:tcPr>
            <w:tcW w:w="1620" w:type="dxa"/>
          </w:tcPr>
          <w:p w:rsidR="00DA1BF5" w:rsidRDefault="00DA1BF5" w:rsidP="009C6EAF">
            <w:pPr>
              <w:pStyle w:val="Tablecontent"/>
            </w:pPr>
            <w:r>
              <w:t>CCRCREQ</w:t>
            </w:r>
          </w:p>
        </w:tc>
        <w:tc>
          <w:tcPr>
            <w:tcW w:w="900" w:type="dxa"/>
          </w:tcPr>
          <w:p w:rsidR="00DA1BF5" w:rsidRDefault="00DA1BF5" w:rsidP="009C6EAF">
            <w:pPr>
              <w:pStyle w:val="Tablecontent"/>
            </w:pPr>
            <w:r>
              <w:t>10</w:t>
            </w:r>
          </w:p>
        </w:tc>
        <w:tc>
          <w:tcPr>
            <w:tcW w:w="1260" w:type="dxa"/>
          </w:tcPr>
          <w:p w:rsidR="00DA1BF5" w:rsidRDefault="00DA1BF5" w:rsidP="009C6EAF">
            <w:pPr>
              <w:pStyle w:val="Tablecontent"/>
            </w:pPr>
            <w:r>
              <w:t>M</w:t>
            </w:r>
          </w:p>
        </w:tc>
        <w:tc>
          <w:tcPr>
            <w:tcW w:w="2986" w:type="dxa"/>
          </w:tcPr>
          <w:p w:rsidR="00DA1BF5" w:rsidRDefault="00DA1BF5" w:rsidP="009C6EAF">
            <w:pPr>
              <w:pStyle w:val="Tablecontent"/>
            </w:pPr>
            <w:r>
              <w:t>Request Type</w:t>
            </w:r>
          </w:p>
        </w:tc>
      </w:tr>
      <w:tr w:rsidR="00DA1BF5" w:rsidTr="009C6EAF">
        <w:trPr>
          <w:trHeight w:val="281"/>
        </w:trPr>
        <w:tc>
          <w:tcPr>
            <w:tcW w:w="1350" w:type="dxa"/>
          </w:tcPr>
          <w:p w:rsidR="00DA1BF5" w:rsidRDefault="00DA1BF5" w:rsidP="009C6EAF">
            <w:pPr>
              <w:pStyle w:val="Tablecontent"/>
            </w:pPr>
            <w:r>
              <w:t>MSISDN1</w:t>
            </w:r>
          </w:p>
        </w:tc>
        <w:tc>
          <w:tcPr>
            <w:tcW w:w="1530" w:type="dxa"/>
          </w:tcPr>
          <w:p w:rsidR="00DA1BF5" w:rsidRDefault="00DA1BF5" w:rsidP="009C6EAF">
            <w:pPr>
              <w:pStyle w:val="Tablecontent"/>
            </w:pPr>
            <w:r>
              <w:t>Payer MSISDN</w:t>
            </w:r>
          </w:p>
        </w:tc>
        <w:tc>
          <w:tcPr>
            <w:tcW w:w="1620" w:type="dxa"/>
          </w:tcPr>
          <w:p w:rsidR="00DA1BF5" w:rsidRDefault="00DA1BF5" w:rsidP="009C6EAF">
            <w:pPr>
              <w:pStyle w:val="Tablecontent"/>
            </w:pPr>
            <w:r>
              <w:t>9942222</w:t>
            </w:r>
          </w:p>
        </w:tc>
        <w:tc>
          <w:tcPr>
            <w:tcW w:w="900" w:type="dxa"/>
          </w:tcPr>
          <w:p w:rsidR="00DA1BF5" w:rsidRDefault="00DA1BF5" w:rsidP="009C6EAF">
            <w:pPr>
              <w:pStyle w:val="Tablecontent"/>
            </w:pPr>
            <w:r>
              <w:t>15</w:t>
            </w:r>
          </w:p>
        </w:tc>
        <w:tc>
          <w:tcPr>
            <w:tcW w:w="1260" w:type="dxa"/>
          </w:tcPr>
          <w:p w:rsidR="00DA1BF5" w:rsidRDefault="00DA1BF5" w:rsidP="009C6EAF">
            <w:pPr>
              <w:pStyle w:val="Tablecontent"/>
            </w:pPr>
            <w:r>
              <w:t>M</w:t>
            </w:r>
          </w:p>
        </w:tc>
        <w:tc>
          <w:tcPr>
            <w:tcW w:w="2986" w:type="dxa"/>
          </w:tcPr>
          <w:p w:rsidR="00DA1BF5" w:rsidRDefault="00DA1BF5" w:rsidP="009C6EAF">
            <w:pPr>
              <w:pStyle w:val="Tablecontent"/>
            </w:pPr>
            <w:r>
              <w:t>Payer MSISDN should be without country code ( National dial format )</w:t>
            </w:r>
          </w:p>
        </w:tc>
      </w:tr>
      <w:tr w:rsidR="00DA1BF5" w:rsidTr="009C6EAF">
        <w:trPr>
          <w:trHeight w:val="281"/>
        </w:trPr>
        <w:tc>
          <w:tcPr>
            <w:tcW w:w="1350" w:type="dxa"/>
          </w:tcPr>
          <w:p w:rsidR="00DA1BF5" w:rsidRDefault="00DA1BF5" w:rsidP="009C6EAF">
            <w:pPr>
              <w:pStyle w:val="Tablecontent"/>
            </w:pPr>
            <w:r>
              <w:t>PIN</w:t>
            </w:r>
          </w:p>
        </w:tc>
        <w:tc>
          <w:tcPr>
            <w:tcW w:w="1530" w:type="dxa"/>
          </w:tcPr>
          <w:p w:rsidR="00DA1BF5" w:rsidRDefault="00DA1BF5" w:rsidP="009C6EAF">
            <w:pPr>
              <w:pStyle w:val="Tablecontent"/>
            </w:pPr>
            <w:r>
              <w:t>Payer PIN</w:t>
            </w:r>
          </w:p>
        </w:tc>
        <w:tc>
          <w:tcPr>
            <w:tcW w:w="1620" w:type="dxa"/>
          </w:tcPr>
          <w:p w:rsidR="00DA1BF5" w:rsidRDefault="00DA1BF5" w:rsidP="009C6EAF">
            <w:pPr>
              <w:pStyle w:val="Tablecontent"/>
            </w:pPr>
            <w:r>
              <w:t>3946</w:t>
            </w:r>
          </w:p>
        </w:tc>
        <w:tc>
          <w:tcPr>
            <w:tcW w:w="900" w:type="dxa"/>
          </w:tcPr>
          <w:p w:rsidR="00DA1BF5" w:rsidRDefault="00DA1BF5" w:rsidP="009C6EAF">
            <w:pPr>
              <w:pStyle w:val="Tablecontent"/>
            </w:pPr>
            <w:r>
              <w:t>4 to 6</w:t>
            </w:r>
          </w:p>
        </w:tc>
        <w:tc>
          <w:tcPr>
            <w:tcW w:w="1260" w:type="dxa"/>
          </w:tcPr>
          <w:p w:rsidR="00DA1BF5" w:rsidRDefault="00DA1BF5" w:rsidP="009C6EAF">
            <w:pPr>
              <w:pStyle w:val="Tablecontent"/>
            </w:pPr>
            <w:r>
              <w:t>O (Tag is mandatory)</w:t>
            </w:r>
          </w:p>
        </w:tc>
        <w:tc>
          <w:tcPr>
            <w:tcW w:w="2986" w:type="dxa"/>
          </w:tcPr>
          <w:p w:rsidR="00DA1BF5" w:rsidRDefault="00DA1BF5" w:rsidP="009C6EAF">
            <w:pPr>
              <w:pStyle w:val="Tablecontent"/>
            </w:pPr>
            <w:r>
              <w:t>Numeric Only. default “1357” will be considered if user not changed his PIN after Registering in PreTUPS</w:t>
            </w:r>
          </w:p>
        </w:tc>
      </w:tr>
      <w:tr w:rsidR="00DA1BF5" w:rsidTr="009C6EAF">
        <w:trPr>
          <w:trHeight w:val="281"/>
        </w:trPr>
        <w:tc>
          <w:tcPr>
            <w:tcW w:w="1350" w:type="dxa"/>
          </w:tcPr>
          <w:p w:rsidR="00DA1BF5" w:rsidRDefault="00DA1BF5" w:rsidP="009C6EAF">
            <w:pPr>
              <w:pStyle w:val="Tablecontent"/>
            </w:pPr>
            <w:r>
              <w:t>MSISDN2</w:t>
            </w:r>
          </w:p>
        </w:tc>
        <w:tc>
          <w:tcPr>
            <w:tcW w:w="1530" w:type="dxa"/>
          </w:tcPr>
          <w:p w:rsidR="00DA1BF5" w:rsidRDefault="00DA1BF5" w:rsidP="009C6EAF">
            <w:pPr>
              <w:pStyle w:val="Tablecontent"/>
            </w:pPr>
            <w:r>
              <w:t>Payee MSISDN</w:t>
            </w:r>
          </w:p>
        </w:tc>
        <w:tc>
          <w:tcPr>
            <w:tcW w:w="1620" w:type="dxa"/>
          </w:tcPr>
          <w:p w:rsidR="00DA1BF5" w:rsidRDefault="00DA1BF5" w:rsidP="009C6EAF">
            <w:pPr>
              <w:pStyle w:val="Tablecontent"/>
            </w:pPr>
            <w:r>
              <w:t>9942223</w:t>
            </w:r>
          </w:p>
        </w:tc>
        <w:tc>
          <w:tcPr>
            <w:tcW w:w="900" w:type="dxa"/>
          </w:tcPr>
          <w:p w:rsidR="00DA1BF5" w:rsidRDefault="00DA1BF5" w:rsidP="009C6EAF">
            <w:pPr>
              <w:pStyle w:val="Tablecontent"/>
            </w:pPr>
            <w:r>
              <w:t>15</w:t>
            </w:r>
          </w:p>
        </w:tc>
        <w:tc>
          <w:tcPr>
            <w:tcW w:w="1260" w:type="dxa"/>
          </w:tcPr>
          <w:p w:rsidR="00DA1BF5" w:rsidRDefault="00DA1BF5" w:rsidP="009C6EAF">
            <w:pPr>
              <w:pStyle w:val="Tablecontent"/>
            </w:pPr>
            <w:r>
              <w:t>M</w:t>
            </w:r>
          </w:p>
        </w:tc>
        <w:tc>
          <w:tcPr>
            <w:tcW w:w="2986" w:type="dxa"/>
          </w:tcPr>
          <w:p w:rsidR="00DA1BF5" w:rsidRDefault="00DA1BF5" w:rsidP="009C6EAF">
            <w:pPr>
              <w:pStyle w:val="Tablecontent"/>
            </w:pPr>
            <w:r>
              <w:t xml:space="preserve">Numeric and without country code. </w:t>
            </w:r>
          </w:p>
        </w:tc>
      </w:tr>
      <w:tr w:rsidR="00DA1BF5" w:rsidTr="009C6EAF">
        <w:trPr>
          <w:trHeight w:val="281"/>
        </w:trPr>
        <w:tc>
          <w:tcPr>
            <w:tcW w:w="1350" w:type="dxa"/>
          </w:tcPr>
          <w:p w:rsidR="00DA1BF5" w:rsidRDefault="00DA1BF5" w:rsidP="009C6EAF">
            <w:pPr>
              <w:pStyle w:val="Tablecontent"/>
            </w:pPr>
            <w:r>
              <w:t>AMOUNT</w:t>
            </w:r>
          </w:p>
        </w:tc>
        <w:tc>
          <w:tcPr>
            <w:tcW w:w="1530" w:type="dxa"/>
          </w:tcPr>
          <w:p w:rsidR="00DA1BF5" w:rsidRDefault="00DA1BF5" w:rsidP="009C6EAF">
            <w:pPr>
              <w:pStyle w:val="Tablecontent"/>
            </w:pPr>
            <w:r>
              <w:t>Amount</w:t>
            </w:r>
          </w:p>
        </w:tc>
        <w:tc>
          <w:tcPr>
            <w:tcW w:w="1620" w:type="dxa"/>
          </w:tcPr>
          <w:p w:rsidR="00DA1BF5" w:rsidRDefault="00DA1BF5" w:rsidP="009C6EAF">
            <w:pPr>
              <w:pStyle w:val="Tablecontent"/>
            </w:pPr>
            <w:r>
              <w:t>100</w:t>
            </w:r>
          </w:p>
        </w:tc>
        <w:tc>
          <w:tcPr>
            <w:tcW w:w="900" w:type="dxa"/>
          </w:tcPr>
          <w:p w:rsidR="00DA1BF5" w:rsidRDefault="00DA1BF5" w:rsidP="009C6EAF">
            <w:pPr>
              <w:pStyle w:val="Tablecontent"/>
            </w:pPr>
            <w:r>
              <w:t>10</w:t>
            </w:r>
          </w:p>
        </w:tc>
        <w:tc>
          <w:tcPr>
            <w:tcW w:w="1260" w:type="dxa"/>
          </w:tcPr>
          <w:p w:rsidR="00DA1BF5" w:rsidRDefault="00DA1BF5" w:rsidP="009C6EAF">
            <w:pPr>
              <w:pStyle w:val="Tablecontent"/>
            </w:pPr>
            <w:r>
              <w:t>M</w:t>
            </w:r>
          </w:p>
        </w:tc>
        <w:tc>
          <w:tcPr>
            <w:tcW w:w="2986" w:type="dxa"/>
          </w:tcPr>
          <w:p w:rsidR="00DA1BF5" w:rsidRDefault="00DA1BF5" w:rsidP="009C6EAF">
            <w:pPr>
              <w:pStyle w:val="Tablecontent"/>
            </w:pPr>
            <w:r>
              <w:t>Numeric Only.</w:t>
            </w:r>
          </w:p>
          <w:p w:rsidR="00DA1BF5" w:rsidRDefault="00DA1BF5" w:rsidP="009C6EAF">
            <w:pPr>
              <w:pStyle w:val="Tablecontent"/>
            </w:pPr>
          </w:p>
        </w:tc>
      </w:tr>
      <w:tr w:rsidR="00DA1BF5" w:rsidTr="009C6EAF">
        <w:trPr>
          <w:trHeight w:val="281"/>
        </w:trPr>
        <w:tc>
          <w:tcPr>
            <w:tcW w:w="1350" w:type="dxa"/>
          </w:tcPr>
          <w:p w:rsidR="00DA1BF5" w:rsidRDefault="00DA1BF5" w:rsidP="009C6EAF">
            <w:pPr>
              <w:pStyle w:val="Tablecontent"/>
            </w:pPr>
            <w:r>
              <w:t>LANGUAGE1</w:t>
            </w:r>
          </w:p>
        </w:tc>
        <w:tc>
          <w:tcPr>
            <w:tcW w:w="1530" w:type="dxa"/>
          </w:tcPr>
          <w:p w:rsidR="00DA1BF5" w:rsidRDefault="00DA1BF5" w:rsidP="009C6EAF">
            <w:pPr>
              <w:pStyle w:val="Tablecontent"/>
            </w:pPr>
            <w:r>
              <w:t>Payer Language</w:t>
            </w:r>
          </w:p>
        </w:tc>
        <w:tc>
          <w:tcPr>
            <w:tcW w:w="1620" w:type="dxa"/>
          </w:tcPr>
          <w:p w:rsidR="00DA1BF5" w:rsidRDefault="00DA1BF5" w:rsidP="009C6EAF">
            <w:pPr>
              <w:pStyle w:val="Tablecontent"/>
            </w:pPr>
            <w:r>
              <w:t>0</w:t>
            </w:r>
          </w:p>
        </w:tc>
        <w:tc>
          <w:tcPr>
            <w:tcW w:w="900" w:type="dxa"/>
          </w:tcPr>
          <w:p w:rsidR="00DA1BF5" w:rsidRDefault="00DA1BF5" w:rsidP="009C6EAF">
            <w:pPr>
              <w:pStyle w:val="Tablecontent"/>
            </w:pPr>
            <w:r>
              <w:t>1</w:t>
            </w:r>
          </w:p>
        </w:tc>
        <w:tc>
          <w:tcPr>
            <w:tcW w:w="1260" w:type="dxa"/>
          </w:tcPr>
          <w:p w:rsidR="00DA1BF5" w:rsidRDefault="00DA1BF5" w:rsidP="009C6EAF">
            <w:pPr>
              <w:pStyle w:val="Tablecontent"/>
            </w:pPr>
            <w:r>
              <w:t>O (Tag is mandatory)</w:t>
            </w:r>
          </w:p>
        </w:tc>
        <w:tc>
          <w:tcPr>
            <w:tcW w:w="2986" w:type="dxa"/>
          </w:tcPr>
          <w:p w:rsidR="00DA1BF5" w:rsidRDefault="00DA1BF5" w:rsidP="009C6EAF">
            <w:pPr>
              <w:pStyle w:val="Tablecontent"/>
            </w:pPr>
            <w:r>
              <w:t>Numeric only Payer Language Code</w:t>
            </w:r>
          </w:p>
          <w:p w:rsidR="00DA1BF5" w:rsidRDefault="00DA1BF5" w:rsidP="009C6EAF">
            <w:pPr>
              <w:pStyle w:val="Tablecontent"/>
            </w:pPr>
            <w:r>
              <w:t>This code must be defined in PreTUPS system,</w:t>
            </w:r>
          </w:p>
          <w:p w:rsidR="00DA1BF5" w:rsidRDefault="00DA1BF5" w:rsidP="009C6EAF">
            <w:pPr>
              <w:pStyle w:val="Tablecontent"/>
            </w:pPr>
            <w:r>
              <w:t xml:space="preserve">Note: If different from default language, user default language will be updated with this language. </w:t>
            </w:r>
          </w:p>
        </w:tc>
      </w:tr>
      <w:tr w:rsidR="00DA1BF5" w:rsidTr="009C6EAF">
        <w:trPr>
          <w:trHeight w:val="281"/>
        </w:trPr>
        <w:tc>
          <w:tcPr>
            <w:tcW w:w="1350" w:type="dxa"/>
          </w:tcPr>
          <w:p w:rsidR="00DA1BF5" w:rsidRDefault="00DA1BF5" w:rsidP="009C6EAF">
            <w:pPr>
              <w:pStyle w:val="Tablecontent"/>
            </w:pPr>
            <w:r>
              <w:t>LANGUAGE2</w:t>
            </w:r>
          </w:p>
        </w:tc>
        <w:tc>
          <w:tcPr>
            <w:tcW w:w="1530" w:type="dxa"/>
          </w:tcPr>
          <w:p w:rsidR="00DA1BF5" w:rsidRDefault="00DA1BF5" w:rsidP="009C6EAF">
            <w:pPr>
              <w:pStyle w:val="Tablecontent"/>
            </w:pPr>
            <w:r>
              <w:t>Payee Language</w:t>
            </w:r>
          </w:p>
        </w:tc>
        <w:tc>
          <w:tcPr>
            <w:tcW w:w="1620" w:type="dxa"/>
          </w:tcPr>
          <w:p w:rsidR="00DA1BF5" w:rsidRDefault="00DA1BF5" w:rsidP="009C6EAF">
            <w:pPr>
              <w:pStyle w:val="Tablecontent"/>
            </w:pPr>
            <w:r>
              <w:t>1</w:t>
            </w:r>
          </w:p>
        </w:tc>
        <w:tc>
          <w:tcPr>
            <w:tcW w:w="900" w:type="dxa"/>
          </w:tcPr>
          <w:p w:rsidR="00DA1BF5" w:rsidRDefault="00DA1BF5" w:rsidP="009C6EAF">
            <w:pPr>
              <w:pStyle w:val="Tablecontent"/>
            </w:pPr>
            <w:r>
              <w:t>1</w:t>
            </w:r>
          </w:p>
        </w:tc>
        <w:tc>
          <w:tcPr>
            <w:tcW w:w="1260" w:type="dxa"/>
          </w:tcPr>
          <w:p w:rsidR="00DA1BF5" w:rsidRDefault="00DA1BF5" w:rsidP="009C6EAF">
            <w:pPr>
              <w:pStyle w:val="Tablecontent"/>
            </w:pPr>
            <w:r>
              <w:t>M</w:t>
            </w:r>
          </w:p>
          <w:p w:rsidR="00DA1BF5" w:rsidRDefault="00DA1BF5" w:rsidP="009C6EAF">
            <w:pPr>
              <w:pStyle w:val="Tablecontent"/>
            </w:pPr>
          </w:p>
        </w:tc>
        <w:tc>
          <w:tcPr>
            <w:tcW w:w="2986" w:type="dxa"/>
          </w:tcPr>
          <w:p w:rsidR="00DA1BF5" w:rsidRDefault="00DA1BF5" w:rsidP="009C6EAF">
            <w:pPr>
              <w:pStyle w:val="Tablecontent"/>
            </w:pPr>
            <w:r>
              <w:t>Numeric only Payee Language Code</w:t>
            </w:r>
          </w:p>
          <w:p w:rsidR="00DA1BF5" w:rsidRDefault="00DA1BF5" w:rsidP="009C6EAF">
            <w:pPr>
              <w:pStyle w:val="Tablecontent"/>
            </w:pPr>
            <w:r>
              <w:t>This code must be defined in PreTUPS system</w:t>
            </w:r>
          </w:p>
        </w:tc>
      </w:tr>
      <w:tr w:rsidR="00DA1BF5" w:rsidTr="009C6EAF">
        <w:trPr>
          <w:trHeight w:val="281"/>
        </w:trPr>
        <w:tc>
          <w:tcPr>
            <w:tcW w:w="1350" w:type="dxa"/>
          </w:tcPr>
          <w:p w:rsidR="00DA1BF5" w:rsidRDefault="00DA1BF5" w:rsidP="009C6EAF">
            <w:pPr>
              <w:pStyle w:val="Tablecontent"/>
            </w:pPr>
            <w:r>
              <w:t>SELECTOR</w:t>
            </w:r>
          </w:p>
        </w:tc>
        <w:tc>
          <w:tcPr>
            <w:tcW w:w="1530" w:type="dxa"/>
          </w:tcPr>
          <w:p w:rsidR="00DA1BF5" w:rsidRDefault="00DA1BF5" w:rsidP="009C6EAF">
            <w:pPr>
              <w:pStyle w:val="Tablecontent"/>
            </w:pPr>
            <w:r>
              <w:t>Selector</w:t>
            </w:r>
          </w:p>
        </w:tc>
        <w:tc>
          <w:tcPr>
            <w:tcW w:w="1620" w:type="dxa"/>
          </w:tcPr>
          <w:p w:rsidR="00DA1BF5" w:rsidRDefault="00DA1BF5" w:rsidP="009C6EAF">
            <w:pPr>
              <w:pStyle w:val="Tablecontent"/>
            </w:pPr>
            <w:r>
              <w:t>1</w:t>
            </w:r>
          </w:p>
        </w:tc>
        <w:tc>
          <w:tcPr>
            <w:tcW w:w="900" w:type="dxa"/>
          </w:tcPr>
          <w:p w:rsidR="00DA1BF5" w:rsidRDefault="00DA1BF5" w:rsidP="009C6EAF">
            <w:pPr>
              <w:pStyle w:val="Tablecontent"/>
            </w:pPr>
            <w:r>
              <w:t>10</w:t>
            </w:r>
          </w:p>
        </w:tc>
        <w:tc>
          <w:tcPr>
            <w:tcW w:w="1260" w:type="dxa"/>
          </w:tcPr>
          <w:p w:rsidR="00DA1BF5" w:rsidRDefault="00DA1BF5" w:rsidP="009C6EAF">
            <w:pPr>
              <w:pStyle w:val="Tablecontent"/>
            </w:pPr>
            <w:r>
              <w:t>O (Tag is mandatory)</w:t>
            </w:r>
          </w:p>
          <w:p w:rsidR="00DA1BF5" w:rsidRDefault="00DA1BF5" w:rsidP="009C6EAF">
            <w:pPr>
              <w:pStyle w:val="Tablecontent"/>
            </w:pPr>
          </w:p>
        </w:tc>
        <w:tc>
          <w:tcPr>
            <w:tcW w:w="2986" w:type="dxa"/>
          </w:tcPr>
          <w:p w:rsidR="00DA1BF5" w:rsidRDefault="00DA1BF5" w:rsidP="009C6EAF">
            <w:pPr>
              <w:pStyle w:val="Tablecontent"/>
            </w:pPr>
            <w:r>
              <w:t xml:space="preserve">Selector should be numeric </w:t>
            </w:r>
          </w:p>
          <w:p w:rsidR="00DA1BF5" w:rsidRDefault="00DA1BF5" w:rsidP="009C6EAF">
            <w:pPr>
              <w:pStyle w:val="Tablecontent"/>
            </w:pPr>
            <w:r>
              <w:t>1 – CVG</w:t>
            </w:r>
          </w:p>
          <w:p w:rsidR="00DA1BF5" w:rsidRDefault="00DA1BF5" w:rsidP="009C6EAF">
            <w:pPr>
              <w:pStyle w:val="Tablecontent"/>
            </w:pPr>
            <w:r>
              <w:t>2- C</w:t>
            </w:r>
          </w:p>
          <w:p w:rsidR="00DA1BF5" w:rsidRDefault="00DA1BF5" w:rsidP="009C6EAF">
            <w:pPr>
              <w:pStyle w:val="Tablecontent"/>
            </w:pPr>
            <w:r>
              <w:t>3- VG</w:t>
            </w:r>
          </w:p>
        </w:tc>
      </w:tr>
    </w:tbl>
    <w:p w:rsidR="00DA1BF5" w:rsidRDefault="00DA1BF5" w:rsidP="009C6EAF"/>
    <w:p w:rsidR="00DA1BF5" w:rsidRDefault="00DA1BF5" w:rsidP="00BE11FD">
      <w:pPr>
        <w:pStyle w:val="NoteHeading"/>
        <w:numPr>
          <w:ilvl w:val="0"/>
          <w:numId w:val="38"/>
        </w:numPr>
        <w:tabs>
          <w:tab w:val="left" w:pos="990"/>
        </w:tabs>
        <w:ind w:left="990" w:hanging="540"/>
        <w:jc w:val="left"/>
      </w:pPr>
      <w:r>
        <w:t>All tags are mandatory to be present in XML. If value is optional and tag must be present.</w:t>
      </w:r>
    </w:p>
    <w:p w:rsidR="00DA1BF5" w:rsidRDefault="00DA1BF5" w:rsidP="00BE11FD">
      <w:pPr>
        <w:pStyle w:val="NoteHeading"/>
        <w:numPr>
          <w:ilvl w:val="0"/>
          <w:numId w:val="38"/>
        </w:numPr>
        <w:tabs>
          <w:tab w:val="left" w:pos="990"/>
        </w:tabs>
        <w:ind w:left="990" w:hanging="540"/>
        <w:jc w:val="left"/>
      </w:pPr>
      <w:r>
        <w:t>The value for TYPE tag is fixed as mentioned in syntax.</w:t>
      </w:r>
    </w:p>
    <w:p w:rsidR="00DA1BF5" w:rsidRDefault="00DA1BF5" w:rsidP="009C6EAF"/>
    <w:p w:rsidR="00DA1BF5" w:rsidRDefault="00DA1BF5" w:rsidP="00BE11FD">
      <w:pPr>
        <w:pStyle w:val="Heading3"/>
        <w:numPr>
          <w:ilvl w:val="0"/>
          <w:numId w:val="0"/>
        </w:numPr>
        <w:tabs>
          <w:tab w:val="clear" w:pos="720"/>
          <w:tab w:val="clear" w:pos="900"/>
          <w:tab w:val="left" w:pos="1440"/>
        </w:tabs>
        <w:ind w:left="1080"/>
        <w:jc w:val="both"/>
      </w:pPr>
      <w:bookmarkStart w:id="684" w:name="_XML_Response_Syntax_6"/>
      <w:bookmarkStart w:id="685" w:name="_Toc284720077"/>
      <w:bookmarkStart w:id="686" w:name="_Toc329006786"/>
      <w:bookmarkStart w:id="687" w:name="_Toc427753131"/>
      <w:bookmarkEnd w:id="684"/>
      <w:r>
        <w:t>XML Response Syntax</w:t>
      </w:r>
      <w:bookmarkEnd w:id="685"/>
      <w:bookmarkEnd w:id="686"/>
      <w:bookmarkEnd w:id="687"/>
    </w:p>
    <w:p w:rsidR="00DA1BF5" w:rsidRDefault="00DA1BF5" w:rsidP="00BE11FD">
      <w:pPr>
        <w:pStyle w:val="BodyText2"/>
        <w:numPr>
          <w:ilvl w:val="0"/>
          <w:numId w:val="72"/>
        </w:numPr>
      </w:pPr>
      <w:r>
        <w:t>PreTUPS send the acknowledgement to the External system about the transaction status. The acknowledgement will be in XML and send as response of the request. The XML response details are mentioned below.</w:t>
      </w:r>
    </w:p>
    <w:p w:rsidR="00DA1BF5" w:rsidRDefault="00DA1BF5" w:rsidP="00BE11FD">
      <w:pPr>
        <w:pStyle w:val="BodyText2"/>
        <w:numPr>
          <w:ilvl w:val="0"/>
          <w:numId w:val="72"/>
        </w:numPr>
      </w:pPr>
    </w:p>
    <w:p w:rsidR="00DA1BF5" w:rsidRDefault="00DA1BF5" w:rsidP="00BE11FD">
      <w:pPr>
        <w:pStyle w:val="BodyText2"/>
        <w:numPr>
          <w:ilvl w:val="0"/>
          <w:numId w:val="72"/>
        </w:numPr>
        <w:rPr>
          <w:b/>
          <w:bCs/>
          <w:u w:val="single"/>
        </w:rPr>
      </w:pPr>
      <w:r>
        <w:rPr>
          <w:b/>
          <w:bCs/>
          <w:u w:val="single"/>
        </w:rPr>
        <w:t>Response Syntax</w:t>
      </w:r>
    </w:p>
    <w:p w:rsidR="00DA1BF5" w:rsidRDefault="00DA1BF5" w:rsidP="00BE11FD">
      <w:pPr>
        <w:pStyle w:val="BodyText2"/>
        <w:numPr>
          <w:ilvl w:val="0"/>
          <w:numId w:val="72"/>
        </w:numPr>
        <w:ind w:left="720"/>
      </w:pPr>
      <w:r>
        <w:t>&lt;?xml version="1.0"?&gt;</w:t>
      </w:r>
    </w:p>
    <w:p w:rsidR="00DA1BF5" w:rsidRDefault="00DA1BF5" w:rsidP="00BE11FD">
      <w:pPr>
        <w:pStyle w:val="BodyText2"/>
        <w:numPr>
          <w:ilvl w:val="0"/>
          <w:numId w:val="72"/>
        </w:numPr>
        <w:ind w:left="720"/>
      </w:pPr>
      <w:r>
        <w:t>&lt;!DOCTYPE COMMAND PUBLIC "-//Ocam//DTD XML Command 1.0//EN" "xml/command.dtd"&gt;</w:t>
      </w:r>
    </w:p>
    <w:p w:rsidR="00DA1BF5" w:rsidRDefault="00DA1BF5" w:rsidP="00BE11FD">
      <w:pPr>
        <w:pStyle w:val="BodyText2"/>
        <w:numPr>
          <w:ilvl w:val="0"/>
          <w:numId w:val="72"/>
        </w:numPr>
        <w:ind w:left="720"/>
      </w:pPr>
      <w:r>
        <w:t>&lt;COMMAND&gt;</w:t>
      </w:r>
    </w:p>
    <w:p w:rsidR="00DA1BF5" w:rsidRDefault="00DA1BF5" w:rsidP="00BE11FD">
      <w:pPr>
        <w:pStyle w:val="BodyText2"/>
        <w:numPr>
          <w:ilvl w:val="0"/>
          <w:numId w:val="72"/>
        </w:numPr>
        <w:ind w:left="720"/>
      </w:pPr>
      <w:r>
        <w:t>&lt;TYPE&gt; CCRCRESP &lt;/TYPE&gt;</w:t>
      </w:r>
      <w:r>
        <w:tab/>
      </w:r>
      <w:r>
        <w:tab/>
      </w:r>
    </w:p>
    <w:p w:rsidR="00DA1BF5" w:rsidRDefault="00DA1BF5" w:rsidP="00BE11FD">
      <w:pPr>
        <w:pStyle w:val="BodyText2"/>
        <w:numPr>
          <w:ilvl w:val="0"/>
          <w:numId w:val="72"/>
        </w:numPr>
        <w:ind w:left="720"/>
      </w:pPr>
      <w:r>
        <w:lastRenderedPageBreak/>
        <w:t>&lt;TXNID&gt;&lt;Transaction ID&gt;&lt;/TXNID&gt;</w:t>
      </w:r>
    </w:p>
    <w:p w:rsidR="00DA1BF5" w:rsidRDefault="00DA1BF5" w:rsidP="00BE11FD">
      <w:pPr>
        <w:pStyle w:val="BodyText2"/>
        <w:numPr>
          <w:ilvl w:val="0"/>
          <w:numId w:val="72"/>
        </w:numPr>
        <w:ind w:left="720"/>
      </w:pPr>
      <w:r>
        <w:t>&lt;TXNSTATUS&gt;&lt;Transaction Status&gt;&lt;/TXNSTATUS&gt;</w:t>
      </w:r>
    </w:p>
    <w:p w:rsidR="00D01522" w:rsidRDefault="00D01522" w:rsidP="00BE11FD">
      <w:pPr>
        <w:pStyle w:val="BodyText2"/>
        <w:numPr>
          <w:ilvl w:val="0"/>
          <w:numId w:val="72"/>
        </w:numPr>
        <w:ind w:left="720"/>
      </w:pPr>
      <w:r>
        <w:t>&lt;MESSAGE&gt;&lt;Transaction Message&gt;&lt;/MESSAGE&gt;</w:t>
      </w:r>
    </w:p>
    <w:p w:rsidR="00DA1BF5" w:rsidRDefault="00DA1BF5" w:rsidP="00BE11FD">
      <w:pPr>
        <w:pStyle w:val="BodyText2"/>
        <w:numPr>
          <w:ilvl w:val="0"/>
          <w:numId w:val="72"/>
        </w:numPr>
        <w:ind w:left="720"/>
      </w:pPr>
      <w:r>
        <w:t>&lt;/COMMAND&gt;</w:t>
      </w:r>
    </w:p>
    <w:p w:rsidR="00DA1BF5" w:rsidRDefault="00DA1BF5" w:rsidP="009C6EAF"/>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260"/>
        <w:gridCol w:w="2536"/>
      </w:tblGrid>
      <w:tr w:rsidR="00DA1BF5" w:rsidTr="009C6EAF">
        <w:trPr>
          <w:trHeight w:val="281"/>
          <w:tblHeader/>
        </w:trPr>
        <w:tc>
          <w:tcPr>
            <w:tcW w:w="1350" w:type="dxa"/>
            <w:shd w:val="clear" w:color="auto" w:fill="365F91"/>
          </w:tcPr>
          <w:p w:rsidR="00DA1BF5" w:rsidRDefault="00DA1BF5" w:rsidP="009C6EAF">
            <w:pPr>
              <w:pStyle w:val="TableColumnLabels"/>
              <w:rPr>
                <w:rFonts w:ascii="Arial" w:hAnsi="Arial" w:cs="Arial"/>
                <w:sz w:val="18"/>
              </w:rPr>
            </w:pPr>
            <w:r>
              <w:rPr>
                <w:rFonts w:ascii="Arial" w:hAnsi="Arial" w:cs="Arial"/>
                <w:sz w:val="18"/>
              </w:rPr>
              <w:t>TAG</w:t>
            </w:r>
          </w:p>
        </w:tc>
        <w:tc>
          <w:tcPr>
            <w:tcW w:w="1530" w:type="dxa"/>
            <w:shd w:val="clear" w:color="auto" w:fill="365F91"/>
          </w:tcPr>
          <w:p w:rsidR="00DA1BF5" w:rsidRDefault="00DA1BF5" w:rsidP="009C6EAF">
            <w:pPr>
              <w:pStyle w:val="TableColumnLabels"/>
              <w:rPr>
                <w:rFonts w:ascii="Arial" w:hAnsi="Arial" w:cs="Arial"/>
                <w:sz w:val="18"/>
              </w:rPr>
            </w:pPr>
            <w:r>
              <w:rPr>
                <w:rFonts w:ascii="Arial" w:hAnsi="Arial" w:cs="Arial"/>
                <w:sz w:val="18"/>
              </w:rPr>
              <w:t>Fields</w:t>
            </w:r>
          </w:p>
        </w:tc>
        <w:tc>
          <w:tcPr>
            <w:tcW w:w="1620" w:type="dxa"/>
            <w:shd w:val="clear" w:color="auto" w:fill="365F91"/>
          </w:tcPr>
          <w:p w:rsidR="00DA1BF5" w:rsidRDefault="00DA1BF5" w:rsidP="009C6EAF">
            <w:pPr>
              <w:pStyle w:val="TableColumnLabels"/>
              <w:rPr>
                <w:rFonts w:ascii="Arial" w:hAnsi="Arial" w:cs="Arial"/>
                <w:sz w:val="18"/>
              </w:rPr>
            </w:pPr>
            <w:r>
              <w:t>Example</w:t>
            </w:r>
          </w:p>
        </w:tc>
        <w:tc>
          <w:tcPr>
            <w:tcW w:w="1350" w:type="dxa"/>
            <w:shd w:val="clear" w:color="auto" w:fill="365F91"/>
          </w:tcPr>
          <w:p w:rsidR="00DA1BF5" w:rsidRDefault="00DA1BF5" w:rsidP="009C6EAF">
            <w:pPr>
              <w:pStyle w:val="TableColumnLabels"/>
              <w:rPr>
                <w:rFonts w:ascii="Arial" w:hAnsi="Arial" w:cs="Arial"/>
                <w:sz w:val="18"/>
              </w:rPr>
            </w:pPr>
            <w:r>
              <w:t>Max Length</w:t>
            </w:r>
          </w:p>
        </w:tc>
        <w:tc>
          <w:tcPr>
            <w:tcW w:w="1260" w:type="dxa"/>
            <w:shd w:val="clear" w:color="auto" w:fill="365F91"/>
          </w:tcPr>
          <w:p w:rsidR="00DA1BF5" w:rsidRDefault="00DA1BF5" w:rsidP="009C6EAF">
            <w:pPr>
              <w:pStyle w:val="TableColumnLabels"/>
              <w:rPr>
                <w:rFonts w:ascii="Arial" w:hAnsi="Arial" w:cs="Arial"/>
                <w:sz w:val="18"/>
              </w:rPr>
            </w:pPr>
            <w:r>
              <w:t>Optional/Mandatory</w:t>
            </w:r>
          </w:p>
        </w:tc>
        <w:tc>
          <w:tcPr>
            <w:tcW w:w="2536" w:type="dxa"/>
            <w:shd w:val="clear" w:color="auto" w:fill="365F91"/>
          </w:tcPr>
          <w:p w:rsidR="00DA1BF5" w:rsidRDefault="00DA1BF5" w:rsidP="009C6EAF">
            <w:pPr>
              <w:pStyle w:val="TableColumnLabels"/>
              <w:rPr>
                <w:rFonts w:ascii="Arial" w:hAnsi="Arial" w:cs="Arial"/>
                <w:sz w:val="18"/>
              </w:rPr>
            </w:pPr>
            <w:r>
              <w:t>Remarks</w:t>
            </w:r>
          </w:p>
        </w:tc>
      </w:tr>
      <w:tr w:rsidR="00DA1BF5" w:rsidTr="009C6EAF">
        <w:trPr>
          <w:trHeight w:val="281"/>
        </w:trPr>
        <w:tc>
          <w:tcPr>
            <w:tcW w:w="1350" w:type="dxa"/>
          </w:tcPr>
          <w:p w:rsidR="00DA1BF5" w:rsidRDefault="00DA1BF5" w:rsidP="009C6EAF">
            <w:pPr>
              <w:pStyle w:val="Tablecontent"/>
              <w:rPr>
                <w:lang w:val="fr-FR"/>
              </w:rPr>
            </w:pPr>
            <w:r>
              <w:rPr>
                <w:lang w:val="fr-FR"/>
              </w:rPr>
              <w:t>TYPE</w:t>
            </w:r>
          </w:p>
        </w:tc>
        <w:tc>
          <w:tcPr>
            <w:tcW w:w="1530" w:type="dxa"/>
          </w:tcPr>
          <w:p w:rsidR="00DA1BF5" w:rsidRDefault="00DA1BF5" w:rsidP="009C6EAF">
            <w:pPr>
              <w:pStyle w:val="Tablecontent"/>
              <w:rPr>
                <w:lang w:val="fr-FR"/>
              </w:rPr>
            </w:pPr>
            <w:r>
              <w:t>CCRCRESP</w:t>
            </w:r>
          </w:p>
        </w:tc>
        <w:tc>
          <w:tcPr>
            <w:tcW w:w="1620" w:type="dxa"/>
          </w:tcPr>
          <w:p w:rsidR="00DA1BF5" w:rsidRDefault="00DA1BF5" w:rsidP="009C6EAF">
            <w:pPr>
              <w:pStyle w:val="Tablecontent"/>
              <w:rPr>
                <w:lang w:val="fr-FR"/>
              </w:rPr>
            </w:pPr>
            <w:r>
              <w:t>CCRCRESP</w:t>
            </w:r>
          </w:p>
        </w:tc>
        <w:tc>
          <w:tcPr>
            <w:tcW w:w="1350" w:type="dxa"/>
          </w:tcPr>
          <w:p w:rsidR="00DA1BF5" w:rsidRDefault="00DA1BF5" w:rsidP="009C6EAF">
            <w:pPr>
              <w:pStyle w:val="Tablecontent"/>
            </w:pPr>
            <w:r>
              <w:t>10</w:t>
            </w:r>
          </w:p>
        </w:tc>
        <w:tc>
          <w:tcPr>
            <w:tcW w:w="1260" w:type="dxa"/>
          </w:tcPr>
          <w:p w:rsidR="00DA1BF5" w:rsidRDefault="00DA1BF5" w:rsidP="009C6EAF">
            <w:pPr>
              <w:pStyle w:val="Tablecontent"/>
            </w:pPr>
            <w:r>
              <w:t>M</w:t>
            </w:r>
          </w:p>
        </w:tc>
        <w:tc>
          <w:tcPr>
            <w:tcW w:w="2536" w:type="dxa"/>
          </w:tcPr>
          <w:p w:rsidR="00DA1BF5" w:rsidRDefault="00DA1BF5" w:rsidP="009C6EAF">
            <w:pPr>
              <w:pStyle w:val="Tablecontent"/>
            </w:pPr>
            <w:r>
              <w:t>Response Type</w:t>
            </w:r>
          </w:p>
        </w:tc>
      </w:tr>
      <w:tr w:rsidR="00DA1BF5" w:rsidTr="009C6EAF">
        <w:trPr>
          <w:trHeight w:val="281"/>
        </w:trPr>
        <w:tc>
          <w:tcPr>
            <w:tcW w:w="1350" w:type="dxa"/>
          </w:tcPr>
          <w:p w:rsidR="00DA1BF5" w:rsidRDefault="00DA1BF5" w:rsidP="009C6EAF">
            <w:pPr>
              <w:pStyle w:val="Tablecontent"/>
            </w:pPr>
            <w:r>
              <w:t>TXNID</w:t>
            </w:r>
          </w:p>
        </w:tc>
        <w:tc>
          <w:tcPr>
            <w:tcW w:w="1530" w:type="dxa"/>
          </w:tcPr>
          <w:p w:rsidR="00DA1BF5" w:rsidRDefault="00DA1BF5" w:rsidP="009C6EAF">
            <w:pPr>
              <w:pStyle w:val="Tablecontent"/>
            </w:pPr>
            <w:r>
              <w:t>Transaction ID</w:t>
            </w:r>
          </w:p>
        </w:tc>
        <w:tc>
          <w:tcPr>
            <w:tcW w:w="1620" w:type="dxa"/>
          </w:tcPr>
          <w:p w:rsidR="00DA1BF5" w:rsidRDefault="00DA1BF5" w:rsidP="009C6EAF">
            <w:pPr>
              <w:pStyle w:val="Tablecontent"/>
            </w:pPr>
            <w:r>
              <w:t>C070203.23.11.0001</w:t>
            </w:r>
          </w:p>
        </w:tc>
        <w:tc>
          <w:tcPr>
            <w:tcW w:w="1350" w:type="dxa"/>
          </w:tcPr>
          <w:p w:rsidR="00DA1BF5" w:rsidRDefault="00DA1BF5" w:rsidP="009C6EAF">
            <w:pPr>
              <w:pStyle w:val="Tablecontent"/>
            </w:pPr>
            <w:r>
              <w:t>20</w:t>
            </w:r>
          </w:p>
        </w:tc>
        <w:tc>
          <w:tcPr>
            <w:tcW w:w="1260" w:type="dxa"/>
          </w:tcPr>
          <w:p w:rsidR="00DA1BF5" w:rsidRDefault="00DA1BF5" w:rsidP="009C6EAF">
            <w:pPr>
              <w:pStyle w:val="Tablecontent"/>
            </w:pPr>
            <w:r>
              <w:t>M</w:t>
            </w:r>
          </w:p>
        </w:tc>
        <w:tc>
          <w:tcPr>
            <w:tcW w:w="2536" w:type="dxa"/>
          </w:tcPr>
          <w:p w:rsidR="00DA1BF5" w:rsidRDefault="00DA1BF5" w:rsidP="009C6EAF">
            <w:pPr>
              <w:pStyle w:val="Tablecontent"/>
            </w:pPr>
            <w:r>
              <w:t>Pretups Transaction ID for the Credit Transfer Transaction. Used for informative purpose. External system can log this Transaction ID in logs against subscriber request for future reference.</w:t>
            </w:r>
          </w:p>
        </w:tc>
      </w:tr>
      <w:tr w:rsidR="00DB4F49" w:rsidTr="001C0242">
        <w:trPr>
          <w:trHeight w:val="281"/>
        </w:trPr>
        <w:tc>
          <w:tcPr>
            <w:tcW w:w="1350" w:type="dxa"/>
          </w:tcPr>
          <w:p w:rsidR="00DB4F49" w:rsidRDefault="00DB4F49" w:rsidP="001C0242">
            <w:pPr>
              <w:pStyle w:val="Tablecontent"/>
            </w:pPr>
            <w:r>
              <w:t>TXNSTATUS</w:t>
            </w:r>
          </w:p>
        </w:tc>
        <w:tc>
          <w:tcPr>
            <w:tcW w:w="1530" w:type="dxa"/>
          </w:tcPr>
          <w:p w:rsidR="00DB4F49" w:rsidRDefault="00DB4F49" w:rsidP="001C0242">
            <w:pPr>
              <w:pStyle w:val="Tablecontent"/>
            </w:pPr>
            <w:r>
              <w:t>Transaction Status</w:t>
            </w:r>
          </w:p>
        </w:tc>
        <w:tc>
          <w:tcPr>
            <w:tcW w:w="1620" w:type="dxa"/>
          </w:tcPr>
          <w:p w:rsidR="00DB4F49" w:rsidRDefault="00DB4F49" w:rsidP="001C0242">
            <w:pPr>
              <w:pStyle w:val="Tablecontent"/>
            </w:pPr>
            <w:r>
              <w:t>200</w:t>
            </w:r>
          </w:p>
        </w:tc>
        <w:tc>
          <w:tcPr>
            <w:tcW w:w="1350" w:type="dxa"/>
          </w:tcPr>
          <w:p w:rsidR="00DB4F49" w:rsidRDefault="00DB4F49" w:rsidP="001C0242">
            <w:pPr>
              <w:pStyle w:val="Tablecontent"/>
            </w:pPr>
            <w:r>
              <w:t>5</w:t>
            </w:r>
          </w:p>
        </w:tc>
        <w:tc>
          <w:tcPr>
            <w:tcW w:w="1260" w:type="dxa"/>
          </w:tcPr>
          <w:p w:rsidR="00DB4F49" w:rsidRDefault="00DB4F49" w:rsidP="001C0242">
            <w:pPr>
              <w:pStyle w:val="Tablecontent"/>
            </w:pPr>
            <w:r>
              <w:t>M</w:t>
            </w:r>
          </w:p>
        </w:tc>
        <w:tc>
          <w:tcPr>
            <w:tcW w:w="2536" w:type="dxa"/>
          </w:tcPr>
          <w:p w:rsidR="00DB4F49" w:rsidRDefault="00DB4F49" w:rsidP="001C0242">
            <w:pPr>
              <w:pStyle w:val="Tablecontent"/>
            </w:pPr>
            <w:r>
              <w:t>Various transaction status Failed, Under process etc</w:t>
            </w:r>
          </w:p>
        </w:tc>
      </w:tr>
      <w:tr w:rsidR="00DA1BF5" w:rsidTr="009C6EAF">
        <w:trPr>
          <w:trHeight w:val="281"/>
        </w:trPr>
        <w:tc>
          <w:tcPr>
            <w:tcW w:w="1350" w:type="dxa"/>
          </w:tcPr>
          <w:p w:rsidR="00DA1BF5" w:rsidRDefault="00DB4F49" w:rsidP="009C6EAF">
            <w:pPr>
              <w:pStyle w:val="Tablecontent"/>
            </w:pPr>
            <w:r>
              <w:t>MESSAGE</w:t>
            </w:r>
          </w:p>
        </w:tc>
        <w:tc>
          <w:tcPr>
            <w:tcW w:w="1530" w:type="dxa"/>
          </w:tcPr>
          <w:p w:rsidR="00DA1BF5" w:rsidRDefault="00372ECB" w:rsidP="009C6EAF">
            <w:pPr>
              <w:pStyle w:val="Tablecontent"/>
            </w:pPr>
            <w:r>
              <w:t>&lt;</w:t>
            </w:r>
            <w:r w:rsidR="00DB4F49">
              <w:t>Transaction Message</w:t>
            </w:r>
            <w:r>
              <w:t>&gt;</w:t>
            </w:r>
          </w:p>
        </w:tc>
        <w:tc>
          <w:tcPr>
            <w:tcW w:w="1620" w:type="dxa"/>
          </w:tcPr>
          <w:p w:rsidR="00DA1BF5" w:rsidRDefault="00DB4F49" w:rsidP="009C6EAF">
            <w:pPr>
              <w:pStyle w:val="Tablecontent"/>
            </w:pPr>
            <w:r>
              <w:t>Transaction Success</w:t>
            </w:r>
          </w:p>
        </w:tc>
        <w:tc>
          <w:tcPr>
            <w:tcW w:w="1350" w:type="dxa"/>
          </w:tcPr>
          <w:p w:rsidR="00DA1BF5" w:rsidRDefault="00DB4F49" w:rsidP="009C6EAF">
            <w:pPr>
              <w:pStyle w:val="Tablecontent"/>
            </w:pPr>
            <w:r>
              <w:t>A(500)</w:t>
            </w:r>
          </w:p>
        </w:tc>
        <w:tc>
          <w:tcPr>
            <w:tcW w:w="1260" w:type="dxa"/>
          </w:tcPr>
          <w:p w:rsidR="00DA1BF5" w:rsidRDefault="00DA1BF5" w:rsidP="009C6EAF">
            <w:pPr>
              <w:pStyle w:val="Tablecontent"/>
            </w:pPr>
            <w:r>
              <w:t>M</w:t>
            </w:r>
          </w:p>
        </w:tc>
        <w:tc>
          <w:tcPr>
            <w:tcW w:w="2536" w:type="dxa"/>
          </w:tcPr>
          <w:p w:rsidR="00DA1BF5" w:rsidRDefault="00DB4F49" w:rsidP="009C6EAF">
            <w:pPr>
              <w:pStyle w:val="Tablecontent"/>
            </w:pPr>
            <w:r w:rsidRPr="00DB4F49">
              <w:t>Success or Failure Reason</w:t>
            </w:r>
          </w:p>
        </w:tc>
      </w:tr>
    </w:tbl>
    <w:p w:rsidR="00DA1BF5" w:rsidRDefault="00DA1BF5" w:rsidP="009C6EAF"/>
    <w:p w:rsidR="00DA1BF5" w:rsidRDefault="00DA1BF5" w:rsidP="00BE11FD">
      <w:pPr>
        <w:pStyle w:val="NoteHeading"/>
        <w:numPr>
          <w:ilvl w:val="0"/>
          <w:numId w:val="38"/>
        </w:numPr>
        <w:tabs>
          <w:tab w:val="left" w:pos="990"/>
        </w:tabs>
        <w:ind w:left="990" w:hanging="540"/>
        <w:jc w:val="left"/>
      </w:pPr>
      <w:r>
        <w:t xml:space="preserve">The Transaction status details explained in appendix. </w:t>
      </w:r>
    </w:p>
    <w:p w:rsidR="00DA1BF5" w:rsidRDefault="00DA1BF5" w:rsidP="00BE11FD">
      <w:pPr>
        <w:pStyle w:val="NoteHeading"/>
        <w:numPr>
          <w:ilvl w:val="0"/>
          <w:numId w:val="38"/>
        </w:numPr>
        <w:tabs>
          <w:tab w:val="left" w:pos="990"/>
        </w:tabs>
        <w:ind w:left="990" w:hanging="540"/>
        <w:jc w:val="left"/>
      </w:pPr>
      <w:r>
        <w:t>The value for TYPE tag is fixed as mentioned in syntax.</w:t>
      </w:r>
    </w:p>
    <w:p w:rsidR="00DA1BF5" w:rsidRDefault="00DA1BF5" w:rsidP="009C6EAF"/>
    <w:p w:rsidR="00DA1BF5" w:rsidRDefault="00DA1BF5" w:rsidP="00587683">
      <w:pPr>
        <w:pStyle w:val="Heading2"/>
        <w:keepNext/>
        <w:numPr>
          <w:ilvl w:val="1"/>
          <w:numId w:val="65"/>
        </w:numPr>
        <w:pBdr>
          <w:bottom w:val="single" w:sz="8" w:space="1" w:color="FF9900"/>
        </w:pBdr>
        <w:tabs>
          <w:tab w:val="clear" w:pos="720"/>
        </w:tabs>
        <w:spacing w:before="120"/>
      </w:pPr>
      <w:bookmarkStart w:id="688" w:name="_Last_Transfer_Status"/>
      <w:bookmarkStart w:id="689" w:name="_Toc329006787"/>
      <w:bookmarkStart w:id="690" w:name="_Toc427753132"/>
      <w:bookmarkEnd w:id="688"/>
      <w:r>
        <w:t>Last Transfer Status</w:t>
      </w:r>
      <w:bookmarkEnd w:id="689"/>
      <w:bookmarkEnd w:id="690"/>
    </w:p>
    <w:p w:rsidR="00DA1BF5" w:rsidRDefault="00DA1BF5" w:rsidP="009C6EAF">
      <w:pPr>
        <w:pStyle w:val="BodyText20"/>
        <w:rPr>
          <w:rFonts w:ascii="Arial" w:hAnsi="Arial"/>
          <w:b w:val="0"/>
          <w:bCs w:val="0"/>
          <w:color w:val="auto"/>
          <w:sz w:val="20"/>
        </w:rPr>
      </w:pPr>
      <w:r>
        <w:rPr>
          <w:rFonts w:ascii="Arial" w:hAnsi="Arial"/>
          <w:b w:val="0"/>
          <w:bCs w:val="0"/>
          <w:color w:val="auto"/>
          <w:sz w:val="20"/>
        </w:rPr>
        <w:t>External system will send last transfer status request to PreTUPS for a subscriber.</w:t>
      </w:r>
    </w:p>
    <w:p w:rsidR="00DA1BF5" w:rsidRDefault="00DA1BF5" w:rsidP="009C6EAF">
      <w:pPr>
        <w:pStyle w:val="BodyText20"/>
        <w:rPr>
          <w:b w:val="0"/>
          <w:bCs w:val="0"/>
          <w:color w:val="auto"/>
        </w:rPr>
      </w:pPr>
    </w:p>
    <w:p w:rsidR="00DA1BF5" w:rsidRDefault="00DA1BF5" w:rsidP="00BE11FD">
      <w:pPr>
        <w:pStyle w:val="Heading3"/>
        <w:numPr>
          <w:ilvl w:val="0"/>
          <w:numId w:val="0"/>
        </w:numPr>
        <w:tabs>
          <w:tab w:val="clear" w:pos="720"/>
          <w:tab w:val="clear" w:pos="900"/>
          <w:tab w:val="left" w:pos="1440"/>
        </w:tabs>
        <w:ind w:left="1080"/>
        <w:jc w:val="both"/>
      </w:pPr>
      <w:bookmarkStart w:id="691" w:name="_XML_Request_Syntax_6"/>
      <w:bookmarkStart w:id="692" w:name="_Toc284720079"/>
      <w:bookmarkStart w:id="693" w:name="_Toc329006788"/>
      <w:bookmarkStart w:id="694" w:name="_Toc427753133"/>
      <w:bookmarkEnd w:id="691"/>
      <w:r>
        <w:t>XML Request Syntax</w:t>
      </w:r>
      <w:bookmarkEnd w:id="692"/>
      <w:bookmarkEnd w:id="693"/>
      <w:bookmarkEnd w:id="694"/>
    </w:p>
    <w:p w:rsidR="00DA1BF5" w:rsidRDefault="00DA1BF5" w:rsidP="00BE11FD">
      <w:pPr>
        <w:pStyle w:val="BodyText2"/>
        <w:numPr>
          <w:ilvl w:val="0"/>
          <w:numId w:val="72"/>
        </w:numPr>
      </w:pPr>
      <w:r>
        <w:t>The External system will send the last transfer status request to PreTUPS. The request format and the details of request are mentioned below.</w:t>
      </w:r>
    </w:p>
    <w:p w:rsidR="00DA1BF5" w:rsidRDefault="00DA1BF5" w:rsidP="00BE11FD">
      <w:pPr>
        <w:pStyle w:val="BodyText2"/>
        <w:numPr>
          <w:ilvl w:val="0"/>
          <w:numId w:val="72"/>
        </w:numPr>
        <w:ind w:left="720"/>
      </w:pPr>
    </w:p>
    <w:p w:rsidR="00DA1BF5" w:rsidRDefault="00DA1BF5" w:rsidP="00BE11FD">
      <w:pPr>
        <w:pStyle w:val="BodyText2"/>
        <w:numPr>
          <w:ilvl w:val="0"/>
          <w:numId w:val="72"/>
        </w:numPr>
        <w:rPr>
          <w:b/>
          <w:bCs/>
          <w:u w:val="single"/>
        </w:rPr>
      </w:pPr>
      <w:r>
        <w:rPr>
          <w:b/>
          <w:bCs/>
          <w:u w:val="single"/>
        </w:rPr>
        <w:t>Request Syntax</w:t>
      </w:r>
    </w:p>
    <w:p w:rsidR="00DA1BF5" w:rsidRDefault="00DA1BF5" w:rsidP="00BE11FD">
      <w:pPr>
        <w:pStyle w:val="BodyText2"/>
        <w:numPr>
          <w:ilvl w:val="0"/>
          <w:numId w:val="72"/>
        </w:numPr>
        <w:ind w:left="720"/>
      </w:pPr>
      <w:r>
        <w:t>&lt;?xml version="1.0"?&gt;</w:t>
      </w:r>
    </w:p>
    <w:p w:rsidR="00DA1BF5" w:rsidRDefault="00DA1BF5" w:rsidP="00BE11FD">
      <w:pPr>
        <w:pStyle w:val="BodyText2"/>
        <w:numPr>
          <w:ilvl w:val="0"/>
          <w:numId w:val="72"/>
        </w:numPr>
        <w:ind w:left="720"/>
      </w:pPr>
      <w:r>
        <w:t>&lt;!DOCTYPE COMMAND PUBLIC "-//Ocam//DTD XML Command 1.0//EN" "xml/command.dtd"&gt;</w:t>
      </w:r>
    </w:p>
    <w:p w:rsidR="00DA1BF5" w:rsidRDefault="00DA1BF5" w:rsidP="00BE11FD">
      <w:pPr>
        <w:pStyle w:val="BodyText2"/>
        <w:numPr>
          <w:ilvl w:val="0"/>
          <w:numId w:val="72"/>
        </w:numPr>
        <w:ind w:left="720"/>
      </w:pPr>
      <w:r>
        <w:t>&lt;COMMAND&gt;</w:t>
      </w:r>
    </w:p>
    <w:p w:rsidR="00DA1BF5" w:rsidRDefault="00DA1BF5" w:rsidP="00BE11FD">
      <w:pPr>
        <w:pStyle w:val="BodyText2"/>
        <w:numPr>
          <w:ilvl w:val="0"/>
          <w:numId w:val="72"/>
        </w:numPr>
        <w:ind w:left="720"/>
      </w:pPr>
      <w:r>
        <w:t>&lt;TYPE&gt;PLTREQ&lt;/TYPE&gt;</w:t>
      </w:r>
    </w:p>
    <w:p w:rsidR="00DA1BF5" w:rsidRDefault="00DA1BF5" w:rsidP="00BE11FD">
      <w:pPr>
        <w:pStyle w:val="BodyText2"/>
        <w:numPr>
          <w:ilvl w:val="0"/>
          <w:numId w:val="72"/>
        </w:numPr>
        <w:ind w:left="720"/>
      </w:pPr>
      <w:r>
        <w:t>&lt;MSISDN1&gt;&lt;Sender MSISDN&gt;&lt;/MSISDN1&gt;</w:t>
      </w:r>
    </w:p>
    <w:p w:rsidR="00DA1BF5" w:rsidRDefault="00DA1BF5" w:rsidP="00BE11FD">
      <w:pPr>
        <w:pStyle w:val="BodyText2"/>
        <w:numPr>
          <w:ilvl w:val="0"/>
          <w:numId w:val="72"/>
        </w:numPr>
        <w:ind w:left="720"/>
      </w:pPr>
      <w:r>
        <w:t>&lt;PIN&gt;&lt; Sender PIN&gt;&lt;/PIN&gt;</w:t>
      </w:r>
    </w:p>
    <w:p w:rsidR="00DA1BF5" w:rsidRDefault="00DA1BF5" w:rsidP="00BE11FD">
      <w:pPr>
        <w:pStyle w:val="BodyText2"/>
        <w:numPr>
          <w:ilvl w:val="0"/>
          <w:numId w:val="72"/>
        </w:numPr>
        <w:ind w:left="720"/>
      </w:pPr>
      <w:r>
        <w:t>&lt;/COMMAND&gt;</w:t>
      </w:r>
    </w:p>
    <w:p w:rsidR="00DA1BF5" w:rsidRDefault="00DA1BF5" w:rsidP="00BE11FD">
      <w:pPr>
        <w:pStyle w:val="BodyText2"/>
        <w:numPr>
          <w:ilvl w:val="0"/>
          <w:numId w:val="72"/>
        </w:numPr>
        <w:ind w:left="720"/>
      </w:pPr>
    </w:p>
    <w:p w:rsidR="00DA1BF5" w:rsidRDefault="00DA1BF5" w:rsidP="00BE11FD">
      <w:pPr>
        <w:pStyle w:val="BodyText2"/>
        <w:numPr>
          <w:ilvl w:val="0"/>
          <w:numId w:val="72"/>
        </w:numPr>
        <w:rPr>
          <w:b/>
          <w:bCs/>
          <w:sz w:val="24"/>
          <w:u w:val="single"/>
        </w:rPr>
      </w:pPr>
      <w:r>
        <w:rPr>
          <w:b/>
          <w:bCs/>
          <w:sz w:val="24"/>
          <w:u w:val="single"/>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890"/>
        <w:gridCol w:w="1906"/>
      </w:tblGrid>
      <w:tr w:rsidR="00DA1BF5" w:rsidTr="009C6EAF">
        <w:trPr>
          <w:trHeight w:val="281"/>
          <w:tblHeader/>
        </w:trPr>
        <w:tc>
          <w:tcPr>
            <w:tcW w:w="1350" w:type="dxa"/>
            <w:shd w:val="clear" w:color="auto" w:fill="365F91"/>
          </w:tcPr>
          <w:p w:rsidR="00DA1BF5" w:rsidRDefault="00DA1BF5" w:rsidP="009C6EAF">
            <w:pPr>
              <w:pStyle w:val="TableColumnLabels"/>
              <w:rPr>
                <w:rFonts w:ascii="Arial" w:hAnsi="Arial" w:cs="Arial"/>
                <w:sz w:val="18"/>
              </w:rPr>
            </w:pPr>
            <w:r>
              <w:rPr>
                <w:rFonts w:ascii="Arial" w:hAnsi="Arial" w:cs="Arial"/>
                <w:sz w:val="18"/>
              </w:rPr>
              <w:t>TAG</w:t>
            </w:r>
          </w:p>
        </w:tc>
        <w:tc>
          <w:tcPr>
            <w:tcW w:w="1530" w:type="dxa"/>
            <w:shd w:val="clear" w:color="auto" w:fill="365F91"/>
          </w:tcPr>
          <w:p w:rsidR="00DA1BF5" w:rsidRDefault="00DA1BF5" w:rsidP="009C6EAF">
            <w:pPr>
              <w:pStyle w:val="TableColumnLabels"/>
              <w:rPr>
                <w:rFonts w:ascii="Arial" w:hAnsi="Arial" w:cs="Arial"/>
                <w:sz w:val="18"/>
              </w:rPr>
            </w:pPr>
            <w:r>
              <w:rPr>
                <w:rFonts w:ascii="Arial" w:hAnsi="Arial" w:cs="Arial"/>
                <w:sz w:val="18"/>
              </w:rPr>
              <w:t>Fields</w:t>
            </w:r>
          </w:p>
        </w:tc>
        <w:tc>
          <w:tcPr>
            <w:tcW w:w="1620" w:type="dxa"/>
            <w:shd w:val="clear" w:color="auto" w:fill="365F91"/>
          </w:tcPr>
          <w:p w:rsidR="00DA1BF5" w:rsidRDefault="00DA1BF5" w:rsidP="009C6EAF">
            <w:pPr>
              <w:pStyle w:val="TableColumnLabels"/>
              <w:rPr>
                <w:rFonts w:ascii="Arial" w:hAnsi="Arial" w:cs="Arial"/>
                <w:sz w:val="18"/>
              </w:rPr>
            </w:pPr>
            <w:r>
              <w:t>Example</w:t>
            </w:r>
          </w:p>
        </w:tc>
        <w:tc>
          <w:tcPr>
            <w:tcW w:w="1350" w:type="dxa"/>
            <w:shd w:val="clear" w:color="auto" w:fill="365F91"/>
          </w:tcPr>
          <w:p w:rsidR="00DA1BF5" w:rsidRDefault="00DA1BF5" w:rsidP="009C6EAF">
            <w:pPr>
              <w:pStyle w:val="TableColumnLabels"/>
              <w:rPr>
                <w:rFonts w:ascii="Arial" w:hAnsi="Arial" w:cs="Arial"/>
                <w:sz w:val="18"/>
              </w:rPr>
            </w:pPr>
            <w:r>
              <w:t>Max Length</w:t>
            </w:r>
          </w:p>
        </w:tc>
        <w:tc>
          <w:tcPr>
            <w:tcW w:w="1890" w:type="dxa"/>
            <w:shd w:val="clear" w:color="auto" w:fill="365F91"/>
          </w:tcPr>
          <w:p w:rsidR="00DA1BF5" w:rsidRDefault="00DA1BF5" w:rsidP="009C6EAF">
            <w:pPr>
              <w:pStyle w:val="TableColumnLabels"/>
              <w:rPr>
                <w:rFonts w:ascii="Arial" w:hAnsi="Arial" w:cs="Arial"/>
                <w:sz w:val="18"/>
              </w:rPr>
            </w:pPr>
            <w:r>
              <w:t>Optional/Mandatory</w:t>
            </w:r>
          </w:p>
        </w:tc>
        <w:tc>
          <w:tcPr>
            <w:tcW w:w="1906" w:type="dxa"/>
            <w:shd w:val="clear" w:color="auto" w:fill="365F91"/>
          </w:tcPr>
          <w:p w:rsidR="00DA1BF5" w:rsidRDefault="00DA1BF5" w:rsidP="009C6EAF">
            <w:pPr>
              <w:pStyle w:val="TableColumnLabels"/>
              <w:rPr>
                <w:rFonts w:ascii="Arial" w:hAnsi="Arial" w:cs="Arial"/>
                <w:sz w:val="18"/>
              </w:rPr>
            </w:pPr>
            <w:r>
              <w:t>Remarks</w:t>
            </w:r>
          </w:p>
        </w:tc>
      </w:tr>
      <w:tr w:rsidR="00DA1BF5" w:rsidTr="009C6EAF">
        <w:trPr>
          <w:trHeight w:val="281"/>
        </w:trPr>
        <w:tc>
          <w:tcPr>
            <w:tcW w:w="1350" w:type="dxa"/>
          </w:tcPr>
          <w:p w:rsidR="00DA1BF5" w:rsidRDefault="00DA1BF5" w:rsidP="009C6EAF">
            <w:pPr>
              <w:pStyle w:val="Tablecontent"/>
              <w:rPr>
                <w:lang w:val="fr-FR"/>
              </w:rPr>
            </w:pPr>
            <w:r>
              <w:rPr>
                <w:lang w:val="fr-FR"/>
              </w:rPr>
              <w:t>TYPE</w:t>
            </w:r>
          </w:p>
        </w:tc>
        <w:tc>
          <w:tcPr>
            <w:tcW w:w="1530" w:type="dxa"/>
          </w:tcPr>
          <w:p w:rsidR="00DA1BF5" w:rsidRDefault="00DA1BF5" w:rsidP="009C6EAF">
            <w:pPr>
              <w:pStyle w:val="Tablecontent"/>
              <w:rPr>
                <w:lang w:val="fr-FR"/>
              </w:rPr>
            </w:pPr>
            <w:r>
              <w:t>PLTREQ</w:t>
            </w:r>
          </w:p>
        </w:tc>
        <w:tc>
          <w:tcPr>
            <w:tcW w:w="1620" w:type="dxa"/>
          </w:tcPr>
          <w:p w:rsidR="00DA1BF5" w:rsidRDefault="00DA1BF5" w:rsidP="009C6EAF">
            <w:pPr>
              <w:pStyle w:val="Tablecontent"/>
              <w:rPr>
                <w:lang w:val="fr-FR"/>
              </w:rPr>
            </w:pPr>
            <w:r>
              <w:t>PLTREQ</w:t>
            </w:r>
          </w:p>
        </w:tc>
        <w:tc>
          <w:tcPr>
            <w:tcW w:w="1350" w:type="dxa"/>
          </w:tcPr>
          <w:p w:rsidR="00DA1BF5" w:rsidRDefault="00DA1BF5" w:rsidP="009C6EAF">
            <w:pPr>
              <w:pStyle w:val="Tablecontent"/>
            </w:pPr>
            <w:r>
              <w:t>10</w:t>
            </w:r>
          </w:p>
        </w:tc>
        <w:tc>
          <w:tcPr>
            <w:tcW w:w="1890" w:type="dxa"/>
          </w:tcPr>
          <w:p w:rsidR="00DA1BF5" w:rsidRDefault="00DA1BF5" w:rsidP="009C6EAF">
            <w:pPr>
              <w:pStyle w:val="Tablecontent"/>
            </w:pPr>
            <w:r>
              <w:t>M</w:t>
            </w:r>
          </w:p>
        </w:tc>
        <w:tc>
          <w:tcPr>
            <w:tcW w:w="1906" w:type="dxa"/>
          </w:tcPr>
          <w:p w:rsidR="00DA1BF5" w:rsidRDefault="00DA1BF5" w:rsidP="009C6EAF">
            <w:pPr>
              <w:pStyle w:val="Tablecontent"/>
            </w:pPr>
            <w:r>
              <w:t>Request type</w:t>
            </w:r>
          </w:p>
        </w:tc>
      </w:tr>
      <w:tr w:rsidR="00DA1BF5" w:rsidTr="009C6EAF">
        <w:trPr>
          <w:trHeight w:val="281"/>
        </w:trPr>
        <w:tc>
          <w:tcPr>
            <w:tcW w:w="1350" w:type="dxa"/>
          </w:tcPr>
          <w:p w:rsidR="00DA1BF5" w:rsidRDefault="00DA1BF5" w:rsidP="009C6EAF">
            <w:pPr>
              <w:pStyle w:val="Tablecontent"/>
            </w:pPr>
            <w:r>
              <w:t>MSISDN1</w:t>
            </w:r>
          </w:p>
        </w:tc>
        <w:tc>
          <w:tcPr>
            <w:tcW w:w="1530" w:type="dxa"/>
          </w:tcPr>
          <w:p w:rsidR="00DA1BF5" w:rsidRDefault="00DA1BF5" w:rsidP="009C6EAF">
            <w:pPr>
              <w:pStyle w:val="Tablecontent"/>
            </w:pPr>
            <w:r>
              <w:t>Sender MSISDN</w:t>
            </w:r>
          </w:p>
        </w:tc>
        <w:tc>
          <w:tcPr>
            <w:tcW w:w="1620" w:type="dxa"/>
          </w:tcPr>
          <w:p w:rsidR="00DA1BF5" w:rsidRDefault="00DA1BF5" w:rsidP="009C6EAF">
            <w:pPr>
              <w:pStyle w:val="Tablecontent"/>
            </w:pPr>
            <w:r>
              <w:t>9942222</w:t>
            </w:r>
          </w:p>
        </w:tc>
        <w:tc>
          <w:tcPr>
            <w:tcW w:w="1350" w:type="dxa"/>
          </w:tcPr>
          <w:p w:rsidR="00DA1BF5" w:rsidRDefault="00DA1BF5" w:rsidP="009C6EAF">
            <w:pPr>
              <w:pStyle w:val="Tablecontent"/>
            </w:pPr>
            <w:r>
              <w:t>15</w:t>
            </w:r>
          </w:p>
        </w:tc>
        <w:tc>
          <w:tcPr>
            <w:tcW w:w="1890" w:type="dxa"/>
          </w:tcPr>
          <w:p w:rsidR="00DA1BF5" w:rsidRDefault="00DA1BF5" w:rsidP="009C6EAF">
            <w:pPr>
              <w:pStyle w:val="Tablecontent"/>
            </w:pPr>
            <w:r>
              <w:t>M</w:t>
            </w:r>
          </w:p>
        </w:tc>
        <w:tc>
          <w:tcPr>
            <w:tcW w:w="1906" w:type="dxa"/>
          </w:tcPr>
          <w:p w:rsidR="00DA1BF5" w:rsidRDefault="00DA1BF5" w:rsidP="009C6EAF">
            <w:pPr>
              <w:pStyle w:val="Tablecontent"/>
            </w:pPr>
            <w:r>
              <w:t xml:space="preserve">All MSISDN should be without country </w:t>
            </w:r>
            <w:r>
              <w:lastRenderedPageBreak/>
              <w:t>code.</w:t>
            </w:r>
          </w:p>
          <w:p w:rsidR="00DA1BF5" w:rsidRDefault="00DA1BF5" w:rsidP="009C6EAF">
            <w:pPr>
              <w:pStyle w:val="Tablecontent"/>
            </w:pPr>
            <w:r>
              <w:t>(National dial format.)</w:t>
            </w:r>
          </w:p>
        </w:tc>
      </w:tr>
      <w:tr w:rsidR="00DA1BF5" w:rsidTr="009C6EAF">
        <w:trPr>
          <w:trHeight w:val="281"/>
        </w:trPr>
        <w:tc>
          <w:tcPr>
            <w:tcW w:w="1350" w:type="dxa"/>
          </w:tcPr>
          <w:p w:rsidR="00DA1BF5" w:rsidRDefault="00DA1BF5" w:rsidP="009C6EAF">
            <w:pPr>
              <w:pStyle w:val="Tablecontent"/>
            </w:pPr>
            <w:r>
              <w:lastRenderedPageBreak/>
              <w:t>PIN</w:t>
            </w:r>
          </w:p>
        </w:tc>
        <w:tc>
          <w:tcPr>
            <w:tcW w:w="1530" w:type="dxa"/>
          </w:tcPr>
          <w:p w:rsidR="00DA1BF5" w:rsidRDefault="00DA1BF5" w:rsidP="009C6EAF">
            <w:pPr>
              <w:pStyle w:val="Tablecontent"/>
            </w:pPr>
            <w:r>
              <w:t>Sender PIN</w:t>
            </w:r>
          </w:p>
        </w:tc>
        <w:tc>
          <w:tcPr>
            <w:tcW w:w="1620" w:type="dxa"/>
          </w:tcPr>
          <w:p w:rsidR="00DA1BF5" w:rsidRDefault="00DA1BF5" w:rsidP="009C6EAF">
            <w:pPr>
              <w:pStyle w:val="Tablecontent"/>
            </w:pPr>
            <w:r>
              <w:t>3946</w:t>
            </w:r>
          </w:p>
        </w:tc>
        <w:tc>
          <w:tcPr>
            <w:tcW w:w="1350" w:type="dxa"/>
          </w:tcPr>
          <w:p w:rsidR="00DA1BF5" w:rsidRDefault="00DA1BF5" w:rsidP="009C6EAF">
            <w:pPr>
              <w:pStyle w:val="Tablecontent"/>
            </w:pPr>
            <w:r>
              <w:t>4 to 6</w:t>
            </w:r>
          </w:p>
        </w:tc>
        <w:tc>
          <w:tcPr>
            <w:tcW w:w="1890" w:type="dxa"/>
          </w:tcPr>
          <w:p w:rsidR="00DA1BF5" w:rsidRDefault="00B126DD" w:rsidP="009C6EAF">
            <w:pPr>
              <w:pStyle w:val="Tablecontent"/>
            </w:pPr>
            <w:r>
              <w:t>O(Tag is mandatory)</w:t>
            </w:r>
          </w:p>
          <w:p w:rsidR="00DA1BF5" w:rsidRDefault="00DA1BF5" w:rsidP="009C6EAF">
            <w:pPr>
              <w:pStyle w:val="Tablecontent"/>
            </w:pPr>
          </w:p>
        </w:tc>
        <w:tc>
          <w:tcPr>
            <w:tcW w:w="1906" w:type="dxa"/>
          </w:tcPr>
          <w:p w:rsidR="00DA1BF5" w:rsidRDefault="00DA1BF5" w:rsidP="009C6EAF">
            <w:pPr>
              <w:pStyle w:val="Tablecontent"/>
            </w:pPr>
            <w:r>
              <w:t xml:space="preserve">Numeric Only. </w:t>
            </w:r>
          </w:p>
        </w:tc>
      </w:tr>
    </w:tbl>
    <w:p w:rsidR="00DA1BF5" w:rsidRDefault="00DA1BF5" w:rsidP="00BE11FD">
      <w:pPr>
        <w:pStyle w:val="NoteHeading"/>
        <w:numPr>
          <w:ilvl w:val="0"/>
          <w:numId w:val="38"/>
        </w:numPr>
        <w:tabs>
          <w:tab w:val="left" w:pos="990"/>
        </w:tabs>
        <w:ind w:left="990" w:hanging="540"/>
        <w:jc w:val="left"/>
      </w:pPr>
      <w:r>
        <w:t>All tags are mandatory to be present in XML. If value is optional and tag must be present.</w:t>
      </w:r>
    </w:p>
    <w:p w:rsidR="00DA1BF5" w:rsidRDefault="00DA1BF5" w:rsidP="00BE11FD">
      <w:pPr>
        <w:pStyle w:val="NoteHeading"/>
        <w:numPr>
          <w:ilvl w:val="0"/>
          <w:numId w:val="38"/>
        </w:numPr>
        <w:tabs>
          <w:tab w:val="left" w:pos="990"/>
        </w:tabs>
        <w:ind w:left="990" w:hanging="540"/>
        <w:jc w:val="left"/>
      </w:pPr>
      <w:r>
        <w:t>The value for TYPE tag is fixed as mentioned in syntax.</w:t>
      </w:r>
    </w:p>
    <w:p w:rsidR="00DA1BF5" w:rsidRDefault="00DA1BF5" w:rsidP="009C6EAF"/>
    <w:p w:rsidR="00DA1BF5" w:rsidRDefault="00DA1BF5" w:rsidP="00BE11FD">
      <w:pPr>
        <w:pStyle w:val="Heading3"/>
        <w:numPr>
          <w:ilvl w:val="0"/>
          <w:numId w:val="0"/>
        </w:numPr>
        <w:tabs>
          <w:tab w:val="clear" w:pos="720"/>
          <w:tab w:val="clear" w:pos="900"/>
          <w:tab w:val="left" w:pos="1440"/>
        </w:tabs>
        <w:ind w:left="1080"/>
        <w:jc w:val="both"/>
      </w:pPr>
      <w:bookmarkStart w:id="695" w:name="_XML_Response_Syntax_7"/>
      <w:bookmarkStart w:id="696" w:name="_Toc329006789"/>
      <w:bookmarkStart w:id="697" w:name="_Toc427753134"/>
      <w:bookmarkEnd w:id="695"/>
      <w:r>
        <w:t>XML Response Syntax</w:t>
      </w:r>
      <w:bookmarkEnd w:id="696"/>
      <w:bookmarkEnd w:id="697"/>
    </w:p>
    <w:p w:rsidR="00DA1BF5" w:rsidRDefault="00DA1BF5" w:rsidP="00BE11FD">
      <w:pPr>
        <w:pStyle w:val="BodyText2"/>
        <w:numPr>
          <w:ilvl w:val="0"/>
          <w:numId w:val="72"/>
        </w:numPr>
        <w:jc w:val="left"/>
      </w:pPr>
      <w:r>
        <w:t>PreTUPS send the acknowledgement to the External system about the transaction status. The acknowledgement will be in XML and send as response of the request. The XML response details are mentioned below.</w:t>
      </w:r>
    </w:p>
    <w:p w:rsidR="00DA1BF5" w:rsidRDefault="00DA1BF5" w:rsidP="00BE11FD">
      <w:pPr>
        <w:pStyle w:val="BodyText2"/>
        <w:numPr>
          <w:ilvl w:val="0"/>
          <w:numId w:val="72"/>
        </w:numPr>
        <w:rPr>
          <w:b/>
          <w:bCs/>
          <w:u w:val="single"/>
        </w:rPr>
      </w:pPr>
    </w:p>
    <w:p w:rsidR="00DA1BF5" w:rsidRDefault="00DA1BF5" w:rsidP="00BE11FD">
      <w:pPr>
        <w:pStyle w:val="BodyText2"/>
        <w:numPr>
          <w:ilvl w:val="0"/>
          <w:numId w:val="72"/>
        </w:numPr>
        <w:rPr>
          <w:b/>
          <w:bCs/>
          <w:u w:val="single"/>
        </w:rPr>
      </w:pPr>
      <w:r>
        <w:rPr>
          <w:b/>
          <w:bCs/>
          <w:u w:val="single"/>
        </w:rPr>
        <w:t>Response Syntax</w:t>
      </w:r>
    </w:p>
    <w:p w:rsidR="00DA1BF5" w:rsidRDefault="00DA1BF5" w:rsidP="00BE11FD">
      <w:pPr>
        <w:pStyle w:val="BodyText2"/>
        <w:numPr>
          <w:ilvl w:val="0"/>
          <w:numId w:val="72"/>
        </w:numPr>
        <w:ind w:left="720"/>
        <w:jc w:val="left"/>
      </w:pPr>
      <w:r>
        <w:t>&lt;?xml version="1.0"?&gt;</w:t>
      </w:r>
    </w:p>
    <w:p w:rsidR="00DA1BF5" w:rsidRDefault="00DA1BF5" w:rsidP="00BE11FD">
      <w:pPr>
        <w:pStyle w:val="BodyText2"/>
        <w:numPr>
          <w:ilvl w:val="0"/>
          <w:numId w:val="72"/>
        </w:numPr>
        <w:ind w:left="720"/>
        <w:jc w:val="left"/>
      </w:pPr>
      <w:r>
        <w:t>&lt;!DOCTYPE COMMAND PUBLIC "-//Ocam//DTD XML Command 1.0//EN" "xml/command.dtd"&gt;</w:t>
      </w:r>
    </w:p>
    <w:p w:rsidR="00DA1BF5" w:rsidRDefault="00DA1BF5" w:rsidP="00BE11FD">
      <w:pPr>
        <w:pStyle w:val="BodyText2"/>
        <w:numPr>
          <w:ilvl w:val="0"/>
          <w:numId w:val="72"/>
        </w:numPr>
        <w:ind w:left="720"/>
        <w:jc w:val="left"/>
      </w:pPr>
      <w:r>
        <w:t>&lt;COMMAND&gt;</w:t>
      </w:r>
    </w:p>
    <w:p w:rsidR="00DA1BF5" w:rsidRDefault="00DA1BF5" w:rsidP="00BE11FD">
      <w:pPr>
        <w:pStyle w:val="BodyText2"/>
        <w:numPr>
          <w:ilvl w:val="0"/>
          <w:numId w:val="72"/>
        </w:numPr>
        <w:ind w:left="720"/>
        <w:jc w:val="left"/>
      </w:pPr>
      <w:r>
        <w:t>&lt;TYPE&gt;PLTRESP&lt;/TYPE&gt;</w:t>
      </w:r>
      <w:r>
        <w:tab/>
      </w:r>
      <w:r>
        <w:tab/>
      </w:r>
    </w:p>
    <w:p w:rsidR="00DA1BF5" w:rsidRDefault="00DA1BF5" w:rsidP="00BE11FD">
      <w:pPr>
        <w:pStyle w:val="BodyText2"/>
        <w:numPr>
          <w:ilvl w:val="0"/>
          <w:numId w:val="72"/>
        </w:numPr>
        <w:ind w:left="720"/>
        <w:jc w:val="left"/>
      </w:pPr>
      <w:r>
        <w:t>&lt;TXNSTATUS&gt;&lt;Transaction Status&gt;&lt;/TXNSTATUS&gt;</w:t>
      </w:r>
    </w:p>
    <w:p w:rsidR="00325F6A" w:rsidRDefault="00325F6A" w:rsidP="00BE11FD">
      <w:pPr>
        <w:pStyle w:val="BodyText2"/>
        <w:numPr>
          <w:ilvl w:val="0"/>
          <w:numId w:val="72"/>
        </w:numPr>
        <w:ind w:left="720"/>
        <w:jc w:val="left"/>
      </w:pPr>
      <w:r>
        <w:t>&lt;MESSAGE&gt;&lt;Transaction Message&gt;&lt;/MESSAGE&gt;</w:t>
      </w:r>
    </w:p>
    <w:p w:rsidR="00DA1BF5" w:rsidRDefault="00DA1BF5" w:rsidP="00BE11FD">
      <w:pPr>
        <w:pStyle w:val="BodyText2"/>
        <w:numPr>
          <w:ilvl w:val="0"/>
          <w:numId w:val="72"/>
        </w:numPr>
        <w:ind w:left="720"/>
        <w:jc w:val="left"/>
      </w:pPr>
      <w:r>
        <w:t>&lt;/COMMAND&gt;</w:t>
      </w:r>
    </w:p>
    <w:p w:rsidR="00DA1BF5" w:rsidRDefault="00DA1BF5" w:rsidP="00BE11FD">
      <w:pPr>
        <w:pStyle w:val="BodyText2"/>
        <w:numPr>
          <w:ilvl w:val="0"/>
          <w:numId w:val="72"/>
        </w:numPr>
        <w:ind w:left="720"/>
        <w:jc w:val="left"/>
        <w:rPr>
          <w:b/>
          <w:bCs/>
          <w:lang w:val="fr-FR"/>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890"/>
        <w:gridCol w:w="1906"/>
      </w:tblGrid>
      <w:tr w:rsidR="00DA1BF5" w:rsidTr="009C6EAF">
        <w:trPr>
          <w:trHeight w:val="281"/>
          <w:tblHeader/>
        </w:trPr>
        <w:tc>
          <w:tcPr>
            <w:tcW w:w="1350" w:type="dxa"/>
            <w:shd w:val="clear" w:color="auto" w:fill="365F91"/>
          </w:tcPr>
          <w:p w:rsidR="00DA1BF5" w:rsidRDefault="00DA1BF5" w:rsidP="009C6EAF">
            <w:pPr>
              <w:pStyle w:val="TableColumnLabels"/>
              <w:rPr>
                <w:rFonts w:ascii="Arial" w:hAnsi="Arial" w:cs="Arial"/>
                <w:sz w:val="18"/>
              </w:rPr>
            </w:pPr>
            <w:r>
              <w:rPr>
                <w:rFonts w:ascii="Arial" w:hAnsi="Arial" w:cs="Arial"/>
                <w:sz w:val="18"/>
              </w:rPr>
              <w:t>TAG</w:t>
            </w:r>
          </w:p>
        </w:tc>
        <w:tc>
          <w:tcPr>
            <w:tcW w:w="1530" w:type="dxa"/>
            <w:shd w:val="clear" w:color="auto" w:fill="365F91"/>
          </w:tcPr>
          <w:p w:rsidR="00DA1BF5" w:rsidRDefault="00DA1BF5" w:rsidP="009C6EAF">
            <w:pPr>
              <w:pStyle w:val="TableColumnLabels"/>
              <w:rPr>
                <w:rFonts w:ascii="Arial" w:hAnsi="Arial" w:cs="Arial"/>
                <w:sz w:val="18"/>
              </w:rPr>
            </w:pPr>
            <w:r>
              <w:rPr>
                <w:rFonts w:ascii="Arial" w:hAnsi="Arial" w:cs="Arial"/>
                <w:sz w:val="18"/>
              </w:rPr>
              <w:t>Fields</w:t>
            </w:r>
          </w:p>
        </w:tc>
        <w:tc>
          <w:tcPr>
            <w:tcW w:w="1620" w:type="dxa"/>
            <w:shd w:val="clear" w:color="auto" w:fill="365F91"/>
          </w:tcPr>
          <w:p w:rsidR="00DA1BF5" w:rsidRDefault="00DA1BF5" w:rsidP="009C6EAF">
            <w:pPr>
              <w:pStyle w:val="TableColumnLabels"/>
              <w:rPr>
                <w:rFonts w:ascii="Arial" w:hAnsi="Arial" w:cs="Arial"/>
                <w:sz w:val="18"/>
              </w:rPr>
            </w:pPr>
            <w:r>
              <w:t>Example</w:t>
            </w:r>
          </w:p>
        </w:tc>
        <w:tc>
          <w:tcPr>
            <w:tcW w:w="1350" w:type="dxa"/>
            <w:shd w:val="clear" w:color="auto" w:fill="365F91"/>
          </w:tcPr>
          <w:p w:rsidR="00DA1BF5" w:rsidRDefault="00DA1BF5" w:rsidP="009C6EAF">
            <w:pPr>
              <w:pStyle w:val="TableColumnLabels"/>
              <w:rPr>
                <w:rFonts w:ascii="Arial" w:hAnsi="Arial" w:cs="Arial"/>
                <w:sz w:val="18"/>
              </w:rPr>
            </w:pPr>
            <w:r>
              <w:t>Max Length</w:t>
            </w:r>
          </w:p>
        </w:tc>
        <w:tc>
          <w:tcPr>
            <w:tcW w:w="1890" w:type="dxa"/>
            <w:shd w:val="clear" w:color="auto" w:fill="365F91"/>
          </w:tcPr>
          <w:p w:rsidR="00DA1BF5" w:rsidRDefault="00DA1BF5" w:rsidP="009C6EAF">
            <w:pPr>
              <w:pStyle w:val="TableColumnLabels"/>
              <w:rPr>
                <w:rFonts w:ascii="Arial" w:hAnsi="Arial" w:cs="Arial"/>
                <w:sz w:val="18"/>
              </w:rPr>
            </w:pPr>
            <w:r>
              <w:t>Optional/Mandatory</w:t>
            </w:r>
          </w:p>
        </w:tc>
        <w:tc>
          <w:tcPr>
            <w:tcW w:w="1906" w:type="dxa"/>
            <w:shd w:val="clear" w:color="auto" w:fill="365F91"/>
          </w:tcPr>
          <w:p w:rsidR="00DA1BF5" w:rsidRDefault="00DA1BF5" w:rsidP="009C6EAF">
            <w:pPr>
              <w:pStyle w:val="TableColumnLabels"/>
              <w:rPr>
                <w:rFonts w:ascii="Arial" w:hAnsi="Arial" w:cs="Arial"/>
                <w:sz w:val="18"/>
              </w:rPr>
            </w:pPr>
            <w:r>
              <w:t>Remarks</w:t>
            </w:r>
          </w:p>
        </w:tc>
      </w:tr>
      <w:tr w:rsidR="00DA1BF5" w:rsidTr="009C6EAF">
        <w:trPr>
          <w:trHeight w:val="281"/>
        </w:trPr>
        <w:tc>
          <w:tcPr>
            <w:tcW w:w="1350" w:type="dxa"/>
          </w:tcPr>
          <w:p w:rsidR="00DA1BF5" w:rsidRDefault="00DA1BF5" w:rsidP="009C6EAF">
            <w:pPr>
              <w:pStyle w:val="Tablecontent"/>
            </w:pPr>
            <w:r>
              <w:t>TYPE</w:t>
            </w:r>
          </w:p>
        </w:tc>
        <w:tc>
          <w:tcPr>
            <w:tcW w:w="1530" w:type="dxa"/>
          </w:tcPr>
          <w:p w:rsidR="00DA1BF5" w:rsidRDefault="00DA1BF5" w:rsidP="009C6EAF">
            <w:pPr>
              <w:pStyle w:val="Tablecontent"/>
            </w:pPr>
            <w:r>
              <w:t>PLTRESP</w:t>
            </w:r>
          </w:p>
        </w:tc>
        <w:tc>
          <w:tcPr>
            <w:tcW w:w="1620" w:type="dxa"/>
          </w:tcPr>
          <w:p w:rsidR="00DA1BF5" w:rsidRDefault="00DA1BF5" w:rsidP="009C6EAF">
            <w:pPr>
              <w:pStyle w:val="Tablecontent"/>
            </w:pPr>
            <w:r>
              <w:t>LSTBUDDYRESP</w:t>
            </w:r>
          </w:p>
        </w:tc>
        <w:tc>
          <w:tcPr>
            <w:tcW w:w="1350" w:type="dxa"/>
          </w:tcPr>
          <w:p w:rsidR="00DA1BF5" w:rsidRDefault="00DA1BF5" w:rsidP="009C6EAF">
            <w:pPr>
              <w:pStyle w:val="Tablecontent"/>
            </w:pPr>
            <w:r>
              <w:t>10</w:t>
            </w:r>
          </w:p>
        </w:tc>
        <w:tc>
          <w:tcPr>
            <w:tcW w:w="1890" w:type="dxa"/>
          </w:tcPr>
          <w:p w:rsidR="00DA1BF5" w:rsidRDefault="00DA1BF5" w:rsidP="009C6EAF">
            <w:pPr>
              <w:pStyle w:val="Tablecontent"/>
            </w:pPr>
            <w:r>
              <w:t>M</w:t>
            </w:r>
          </w:p>
        </w:tc>
        <w:tc>
          <w:tcPr>
            <w:tcW w:w="1906" w:type="dxa"/>
          </w:tcPr>
          <w:p w:rsidR="00DA1BF5" w:rsidRDefault="00DA1BF5" w:rsidP="009C6EAF">
            <w:pPr>
              <w:pStyle w:val="Tablecontent"/>
            </w:pPr>
            <w:r>
              <w:t>Response Type</w:t>
            </w:r>
          </w:p>
        </w:tc>
      </w:tr>
      <w:tr w:rsidR="008728A1" w:rsidTr="001C0242">
        <w:trPr>
          <w:trHeight w:val="281"/>
        </w:trPr>
        <w:tc>
          <w:tcPr>
            <w:tcW w:w="1350" w:type="dxa"/>
          </w:tcPr>
          <w:p w:rsidR="008728A1" w:rsidRDefault="008728A1" w:rsidP="001C0242">
            <w:pPr>
              <w:pStyle w:val="Tablecontent"/>
            </w:pPr>
            <w:r>
              <w:t>TXNSTATUS</w:t>
            </w:r>
          </w:p>
        </w:tc>
        <w:tc>
          <w:tcPr>
            <w:tcW w:w="1530" w:type="dxa"/>
          </w:tcPr>
          <w:p w:rsidR="008728A1" w:rsidRDefault="008728A1" w:rsidP="001C0242">
            <w:pPr>
              <w:pStyle w:val="Tablecontent"/>
            </w:pPr>
            <w:r>
              <w:t>Transaction Status</w:t>
            </w:r>
          </w:p>
        </w:tc>
        <w:tc>
          <w:tcPr>
            <w:tcW w:w="1620" w:type="dxa"/>
          </w:tcPr>
          <w:p w:rsidR="008728A1" w:rsidRDefault="008728A1" w:rsidP="001C0242">
            <w:pPr>
              <w:pStyle w:val="Tablecontent"/>
            </w:pPr>
            <w:r>
              <w:t>200</w:t>
            </w:r>
          </w:p>
        </w:tc>
        <w:tc>
          <w:tcPr>
            <w:tcW w:w="1350" w:type="dxa"/>
          </w:tcPr>
          <w:p w:rsidR="008728A1" w:rsidRDefault="008728A1" w:rsidP="001C0242">
            <w:pPr>
              <w:pStyle w:val="Tablecontent"/>
            </w:pPr>
            <w:r>
              <w:t>5</w:t>
            </w:r>
          </w:p>
        </w:tc>
        <w:tc>
          <w:tcPr>
            <w:tcW w:w="1890" w:type="dxa"/>
          </w:tcPr>
          <w:p w:rsidR="008728A1" w:rsidRDefault="008728A1" w:rsidP="001C0242">
            <w:pPr>
              <w:pStyle w:val="Tablecontent"/>
            </w:pPr>
            <w:r>
              <w:t>M</w:t>
            </w:r>
          </w:p>
        </w:tc>
        <w:tc>
          <w:tcPr>
            <w:tcW w:w="1906" w:type="dxa"/>
          </w:tcPr>
          <w:p w:rsidR="008728A1" w:rsidRDefault="008728A1" w:rsidP="001C0242">
            <w:pPr>
              <w:pStyle w:val="Tablecontent"/>
            </w:pPr>
            <w:r>
              <w:t>Transaction Status i.e.</w:t>
            </w:r>
          </w:p>
          <w:p w:rsidR="008728A1" w:rsidRDefault="008728A1" w:rsidP="001C0242">
            <w:pPr>
              <w:pStyle w:val="Tablecontent"/>
            </w:pPr>
            <w:r>
              <w:t>Transaction OK (200), failed other status</w:t>
            </w:r>
          </w:p>
        </w:tc>
      </w:tr>
      <w:tr w:rsidR="00DA1BF5" w:rsidTr="009C6EAF">
        <w:trPr>
          <w:trHeight w:val="281"/>
        </w:trPr>
        <w:tc>
          <w:tcPr>
            <w:tcW w:w="1350" w:type="dxa"/>
          </w:tcPr>
          <w:p w:rsidR="00DA1BF5" w:rsidRDefault="008728A1" w:rsidP="009C6EAF">
            <w:pPr>
              <w:pStyle w:val="Tablecontent"/>
            </w:pPr>
            <w:r>
              <w:t>MESSAGE</w:t>
            </w:r>
          </w:p>
        </w:tc>
        <w:tc>
          <w:tcPr>
            <w:tcW w:w="1530" w:type="dxa"/>
          </w:tcPr>
          <w:p w:rsidR="00DA1BF5" w:rsidRDefault="00B73298" w:rsidP="009C6EAF">
            <w:pPr>
              <w:pStyle w:val="Tablecontent"/>
            </w:pPr>
            <w:r>
              <w:t>&lt;</w:t>
            </w:r>
            <w:r w:rsidR="008728A1">
              <w:t>Transaction Message</w:t>
            </w:r>
            <w:r>
              <w:t>&gt;</w:t>
            </w:r>
          </w:p>
        </w:tc>
        <w:tc>
          <w:tcPr>
            <w:tcW w:w="1620" w:type="dxa"/>
          </w:tcPr>
          <w:p w:rsidR="00DA1BF5" w:rsidRDefault="008728A1" w:rsidP="009C6EAF">
            <w:pPr>
              <w:pStyle w:val="Tablecontent"/>
            </w:pPr>
            <w:r>
              <w:t>Transaction Success</w:t>
            </w:r>
          </w:p>
        </w:tc>
        <w:tc>
          <w:tcPr>
            <w:tcW w:w="1350" w:type="dxa"/>
          </w:tcPr>
          <w:p w:rsidR="00DA1BF5" w:rsidRDefault="008728A1" w:rsidP="009C6EAF">
            <w:pPr>
              <w:pStyle w:val="Tablecontent"/>
            </w:pPr>
            <w:r>
              <w:t>A(500)</w:t>
            </w:r>
          </w:p>
        </w:tc>
        <w:tc>
          <w:tcPr>
            <w:tcW w:w="1890" w:type="dxa"/>
          </w:tcPr>
          <w:p w:rsidR="00DA1BF5" w:rsidRDefault="00DA1BF5" w:rsidP="009C6EAF">
            <w:pPr>
              <w:pStyle w:val="Tablecontent"/>
            </w:pPr>
            <w:r>
              <w:t>M</w:t>
            </w:r>
          </w:p>
        </w:tc>
        <w:tc>
          <w:tcPr>
            <w:tcW w:w="1906" w:type="dxa"/>
          </w:tcPr>
          <w:p w:rsidR="00DA1BF5" w:rsidRDefault="008728A1" w:rsidP="009C6EAF">
            <w:pPr>
              <w:pStyle w:val="Tablecontent"/>
            </w:pPr>
            <w:r w:rsidRPr="008728A1">
              <w:t>Success or Failure Reason</w:t>
            </w:r>
          </w:p>
        </w:tc>
      </w:tr>
    </w:tbl>
    <w:p w:rsidR="00DA1BF5" w:rsidRDefault="00DA1BF5" w:rsidP="009C6EAF"/>
    <w:p w:rsidR="00DA1BF5" w:rsidRDefault="00DA1BF5" w:rsidP="00BE11FD">
      <w:pPr>
        <w:pStyle w:val="NoteHeading"/>
        <w:numPr>
          <w:ilvl w:val="0"/>
          <w:numId w:val="38"/>
        </w:numPr>
        <w:tabs>
          <w:tab w:val="left" w:pos="990"/>
        </w:tabs>
        <w:ind w:left="990" w:hanging="540"/>
        <w:jc w:val="left"/>
      </w:pPr>
      <w:r>
        <w:t xml:space="preserve">The Transaction status details explained in appendix. </w:t>
      </w:r>
    </w:p>
    <w:p w:rsidR="00DA1BF5" w:rsidRDefault="00DA1BF5" w:rsidP="00BE11FD">
      <w:pPr>
        <w:pStyle w:val="NoteHeading"/>
        <w:numPr>
          <w:ilvl w:val="0"/>
          <w:numId w:val="38"/>
        </w:numPr>
        <w:tabs>
          <w:tab w:val="left" w:pos="990"/>
        </w:tabs>
        <w:ind w:left="990" w:hanging="540"/>
        <w:jc w:val="left"/>
      </w:pPr>
      <w:r>
        <w:t>The value for TYPE tag is fixed as mentioned in syntax.</w:t>
      </w:r>
    </w:p>
    <w:p w:rsidR="00DA1BF5" w:rsidRDefault="00DA1BF5" w:rsidP="009C6EAF"/>
    <w:p w:rsidR="00DA1BF5" w:rsidRDefault="00DA1BF5" w:rsidP="006E6550">
      <w:pPr>
        <w:pStyle w:val="Heading2"/>
        <w:keepNext/>
        <w:numPr>
          <w:ilvl w:val="1"/>
          <w:numId w:val="65"/>
        </w:numPr>
        <w:pBdr>
          <w:bottom w:val="single" w:sz="8" w:space="1" w:color="FF9900"/>
        </w:pBdr>
        <w:tabs>
          <w:tab w:val="clear" w:pos="720"/>
        </w:tabs>
        <w:spacing w:before="120"/>
      </w:pPr>
      <w:bookmarkStart w:id="698" w:name="_De-Registration"/>
      <w:bookmarkStart w:id="699" w:name="_Toc284720093"/>
      <w:bookmarkStart w:id="700" w:name="_Toc329006802"/>
      <w:bookmarkStart w:id="701" w:name="_Toc427753147"/>
      <w:bookmarkEnd w:id="698"/>
      <w:r>
        <w:t>De-Registration</w:t>
      </w:r>
      <w:bookmarkEnd w:id="699"/>
      <w:bookmarkEnd w:id="700"/>
      <w:bookmarkEnd w:id="701"/>
    </w:p>
    <w:p w:rsidR="00DA1BF5" w:rsidRDefault="00DA1BF5" w:rsidP="009C6EAF">
      <w:pPr>
        <w:pStyle w:val="BodyText20"/>
        <w:rPr>
          <w:rFonts w:ascii="Arial" w:hAnsi="Arial"/>
          <w:b w:val="0"/>
          <w:bCs w:val="0"/>
          <w:color w:val="auto"/>
          <w:sz w:val="20"/>
        </w:rPr>
      </w:pPr>
      <w:r>
        <w:rPr>
          <w:rFonts w:ascii="Arial" w:hAnsi="Arial"/>
          <w:b w:val="0"/>
          <w:bCs w:val="0"/>
          <w:color w:val="auto"/>
          <w:sz w:val="20"/>
        </w:rPr>
        <w:t>External system will send de-registration request to PreTUPS for a subscriber.</w:t>
      </w:r>
    </w:p>
    <w:p w:rsidR="00DA1BF5" w:rsidRDefault="00DA1BF5" w:rsidP="00BE11FD">
      <w:pPr>
        <w:pStyle w:val="Heading3"/>
        <w:numPr>
          <w:ilvl w:val="0"/>
          <w:numId w:val="0"/>
        </w:numPr>
        <w:tabs>
          <w:tab w:val="clear" w:pos="720"/>
          <w:tab w:val="clear" w:pos="900"/>
          <w:tab w:val="left" w:pos="1440"/>
        </w:tabs>
        <w:ind w:left="1080"/>
        <w:jc w:val="both"/>
      </w:pPr>
      <w:bookmarkStart w:id="702" w:name="_XML_Request_Syntax_7"/>
      <w:bookmarkStart w:id="703" w:name="_Toc284720094"/>
      <w:bookmarkStart w:id="704" w:name="_Toc329006803"/>
      <w:bookmarkStart w:id="705" w:name="_Toc427753148"/>
      <w:bookmarkEnd w:id="702"/>
      <w:r>
        <w:lastRenderedPageBreak/>
        <w:t>XML Request Syntax</w:t>
      </w:r>
      <w:bookmarkEnd w:id="703"/>
      <w:bookmarkEnd w:id="704"/>
      <w:bookmarkEnd w:id="705"/>
    </w:p>
    <w:p w:rsidR="00DA1BF5" w:rsidRDefault="00DA1BF5" w:rsidP="00BE11FD">
      <w:pPr>
        <w:pStyle w:val="BodyText2"/>
        <w:numPr>
          <w:ilvl w:val="0"/>
          <w:numId w:val="72"/>
        </w:numPr>
      </w:pPr>
      <w:r>
        <w:t>The External system will send the de-registration request to PreTUPS. The request format and the details of request are mentioned below.</w:t>
      </w:r>
    </w:p>
    <w:p w:rsidR="00DA1BF5" w:rsidRDefault="00DA1BF5" w:rsidP="00BE11FD">
      <w:pPr>
        <w:pStyle w:val="BodyText2"/>
        <w:numPr>
          <w:ilvl w:val="0"/>
          <w:numId w:val="72"/>
        </w:numPr>
        <w:ind w:left="720"/>
      </w:pPr>
    </w:p>
    <w:p w:rsidR="00DA1BF5" w:rsidRDefault="00DA1BF5" w:rsidP="00BE11FD">
      <w:pPr>
        <w:pStyle w:val="BodyText2"/>
        <w:numPr>
          <w:ilvl w:val="0"/>
          <w:numId w:val="72"/>
        </w:numPr>
        <w:rPr>
          <w:b/>
          <w:bCs/>
          <w:u w:val="single"/>
        </w:rPr>
      </w:pPr>
      <w:r>
        <w:rPr>
          <w:b/>
          <w:bCs/>
          <w:u w:val="single"/>
        </w:rPr>
        <w:t>Request Syntax</w:t>
      </w:r>
    </w:p>
    <w:p w:rsidR="00DA1BF5" w:rsidRDefault="00DA1BF5" w:rsidP="00BE11FD">
      <w:pPr>
        <w:pStyle w:val="BodyText2"/>
        <w:numPr>
          <w:ilvl w:val="0"/>
          <w:numId w:val="72"/>
        </w:numPr>
        <w:ind w:left="720"/>
      </w:pPr>
      <w:r>
        <w:t>&lt;?xml version="1.0"?&gt;</w:t>
      </w:r>
    </w:p>
    <w:p w:rsidR="00DA1BF5" w:rsidRDefault="00DA1BF5" w:rsidP="00BE11FD">
      <w:pPr>
        <w:pStyle w:val="BodyText2"/>
        <w:numPr>
          <w:ilvl w:val="0"/>
          <w:numId w:val="72"/>
        </w:numPr>
        <w:ind w:left="720"/>
      </w:pPr>
      <w:r>
        <w:t>&lt;!DOCTYPE COMMAND PUBLIC "-//Ocam//DTD XML Command 1.0//EN" "xml/command.dtd"&gt;</w:t>
      </w:r>
    </w:p>
    <w:p w:rsidR="00DA1BF5" w:rsidRDefault="00DA1BF5" w:rsidP="00BE11FD">
      <w:pPr>
        <w:pStyle w:val="BodyText2"/>
        <w:numPr>
          <w:ilvl w:val="0"/>
          <w:numId w:val="72"/>
        </w:numPr>
        <w:ind w:left="720"/>
      </w:pPr>
      <w:r>
        <w:t>&lt;COMMAND&gt;</w:t>
      </w:r>
    </w:p>
    <w:p w:rsidR="00DA1BF5" w:rsidRDefault="00DA1BF5" w:rsidP="00BE11FD">
      <w:pPr>
        <w:pStyle w:val="BodyText2"/>
        <w:numPr>
          <w:ilvl w:val="0"/>
          <w:numId w:val="72"/>
        </w:numPr>
        <w:ind w:left="720"/>
      </w:pPr>
      <w:r>
        <w:t>&lt;TYPE&gt;DREGREQ&lt;/TYPE&gt;</w:t>
      </w:r>
    </w:p>
    <w:p w:rsidR="00DA1BF5" w:rsidRDefault="00DA1BF5" w:rsidP="00BE11FD">
      <w:pPr>
        <w:pStyle w:val="BodyText2"/>
        <w:numPr>
          <w:ilvl w:val="0"/>
          <w:numId w:val="72"/>
        </w:numPr>
        <w:ind w:left="720"/>
      </w:pPr>
      <w:r>
        <w:t>&lt;MSISDN1&gt;&lt;Sender MSISDN&gt;&lt;/MSISDN1&gt;</w:t>
      </w:r>
    </w:p>
    <w:p w:rsidR="00DA1BF5" w:rsidRDefault="00DA1BF5" w:rsidP="00BE11FD">
      <w:pPr>
        <w:pStyle w:val="BodyText2"/>
        <w:numPr>
          <w:ilvl w:val="0"/>
          <w:numId w:val="72"/>
        </w:numPr>
        <w:ind w:left="720"/>
      </w:pPr>
      <w:r>
        <w:t>&lt;PIN&gt;&lt; Sender PIN&gt;&lt;/PIN&gt;</w:t>
      </w:r>
    </w:p>
    <w:p w:rsidR="00DA1BF5" w:rsidRDefault="00DA1BF5" w:rsidP="00BE11FD">
      <w:pPr>
        <w:pStyle w:val="BodyText2"/>
        <w:numPr>
          <w:ilvl w:val="0"/>
          <w:numId w:val="72"/>
        </w:numPr>
        <w:ind w:left="720"/>
      </w:pPr>
      <w:r>
        <w:t>&lt;/COMMAND&gt;</w:t>
      </w:r>
    </w:p>
    <w:p w:rsidR="00DA1BF5" w:rsidRDefault="00DA1BF5" w:rsidP="00BE11FD">
      <w:pPr>
        <w:pStyle w:val="BodyText2"/>
        <w:numPr>
          <w:ilvl w:val="0"/>
          <w:numId w:val="72"/>
        </w:numPr>
        <w:ind w:left="720"/>
      </w:pPr>
    </w:p>
    <w:p w:rsidR="00DA1BF5" w:rsidRDefault="00DA1BF5" w:rsidP="00BE11FD">
      <w:pPr>
        <w:pStyle w:val="BodyText2"/>
        <w:numPr>
          <w:ilvl w:val="0"/>
          <w:numId w:val="72"/>
        </w:numPr>
        <w:rPr>
          <w:b/>
          <w:bCs/>
          <w:sz w:val="24"/>
          <w:u w:val="single"/>
        </w:rPr>
      </w:pPr>
      <w:r>
        <w:rPr>
          <w:b/>
          <w:bCs/>
          <w:sz w:val="24"/>
          <w:u w:val="single"/>
        </w:rPr>
        <w:t>Fields Detail</w:t>
      </w:r>
    </w:p>
    <w:p w:rsidR="00DA1BF5" w:rsidRDefault="00DA1BF5" w:rsidP="009C6EAF"/>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DA1BF5" w:rsidTr="009C6EAF">
        <w:trPr>
          <w:trHeight w:val="281"/>
          <w:tblHeader/>
        </w:trPr>
        <w:tc>
          <w:tcPr>
            <w:tcW w:w="1350" w:type="dxa"/>
            <w:shd w:val="clear" w:color="auto" w:fill="365F91"/>
          </w:tcPr>
          <w:p w:rsidR="00DA1BF5" w:rsidRDefault="00DA1BF5" w:rsidP="009C6EAF">
            <w:pPr>
              <w:pStyle w:val="TableColumnLabels"/>
              <w:rPr>
                <w:rFonts w:ascii="Arial" w:hAnsi="Arial" w:cs="Arial"/>
                <w:sz w:val="18"/>
              </w:rPr>
            </w:pPr>
            <w:r>
              <w:rPr>
                <w:rFonts w:ascii="Arial" w:hAnsi="Arial" w:cs="Arial"/>
                <w:sz w:val="18"/>
              </w:rPr>
              <w:t>TAG</w:t>
            </w:r>
          </w:p>
        </w:tc>
        <w:tc>
          <w:tcPr>
            <w:tcW w:w="1530" w:type="dxa"/>
            <w:shd w:val="clear" w:color="auto" w:fill="365F91"/>
          </w:tcPr>
          <w:p w:rsidR="00DA1BF5" w:rsidRDefault="00DA1BF5" w:rsidP="009C6EAF">
            <w:pPr>
              <w:pStyle w:val="TableColumnLabels"/>
              <w:rPr>
                <w:rFonts w:ascii="Arial" w:hAnsi="Arial" w:cs="Arial"/>
                <w:sz w:val="18"/>
              </w:rPr>
            </w:pPr>
            <w:r>
              <w:rPr>
                <w:rFonts w:ascii="Arial" w:hAnsi="Arial" w:cs="Arial"/>
                <w:sz w:val="18"/>
              </w:rPr>
              <w:t>Fields</w:t>
            </w:r>
          </w:p>
        </w:tc>
        <w:tc>
          <w:tcPr>
            <w:tcW w:w="1620" w:type="dxa"/>
            <w:shd w:val="clear" w:color="auto" w:fill="365F91"/>
          </w:tcPr>
          <w:p w:rsidR="00DA1BF5" w:rsidRDefault="00DA1BF5" w:rsidP="009C6EAF">
            <w:pPr>
              <w:pStyle w:val="TableColumnLabels"/>
              <w:rPr>
                <w:rFonts w:ascii="Arial" w:hAnsi="Arial" w:cs="Arial"/>
                <w:sz w:val="18"/>
              </w:rPr>
            </w:pPr>
            <w:r>
              <w:t>Example</w:t>
            </w:r>
          </w:p>
        </w:tc>
        <w:tc>
          <w:tcPr>
            <w:tcW w:w="1350" w:type="dxa"/>
            <w:shd w:val="clear" w:color="auto" w:fill="365F91"/>
          </w:tcPr>
          <w:p w:rsidR="00DA1BF5" w:rsidRDefault="00DA1BF5" w:rsidP="009C6EAF">
            <w:pPr>
              <w:pStyle w:val="TableColumnLabels"/>
              <w:rPr>
                <w:rFonts w:ascii="Arial" w:hAnsi="Arial" w:cs="Arial"/>
                <w:sz w:val="18"/>
              </w:rPr>
            </w:pPr>
            <w:r>
              <w:t>Max Length</w:t>
            </w:r>
          </w:p>
        </w:tc>
        <w:tc>
          <w:tcPr>
            <w:tcW w:w="1620" w:type="dxa"/>
            <w:shd w:val="clear" w:color="auto" w:fill="365F91"/>
          </w:tcPr>
          <w:p w:rsidR="00DA1BF5" w:rsidRDefault="00DA1BF5" w:rsidP="009C6EAF">
            <w:pPr>
              <w:pStyle w:val="TableColumnLabels"/>
              <w:rPr>
                <w:rFonts w:ascii="Arial" w:hAnsi="Arial" w:cs="Arial"/>
                <w:sz w:val="18"/>
              </w:rPr>
            </w:pPr>
            <w:r>
              <w:t>Optional/Mandatory</w:t>
            </w:r>
          </w:p>
        </w:tc>
        <w:tc>
          <w:tcPr>
            <w:tcW w:w="2176" w:type="dxa"/>
            <w:shd w:val="clear" w:color="auto" w:fill="365F91"/>
          </w:tcPr>
          <w:p w:rsidR="00DA1BF5" w:rsidRDefault="00DA1BF5" w:rsidP="009C6EAF">
            <w:pPr>
              <w:pStyle w:val="TableColumnLabels"/>
              <w:rPr>
                <w:rFonts w:ascii="Arial" w:hAnsi="Arial" w:cs="Arial"/>
                <w:sz w:val="18"/>
              </w:rPr>
            </w:pPr>
            <w:r>
              <w:t>Remarks</w:t>
            </w:r>
          </w:p>
        </w:tc>
      </w:tr>
      <w:tr w:rsidR="00DA1BF5" w:rsidTr="009C6EAF">
        <w:trPr>
          <w:trHeight w:val="281"/>
        </w:trPr>
        <w:tc>
          <w:tcPr>
            <w:tcW w:w="1350" w:type="dxa"/>
          </w:tcPr>
          <w:p w:rsidR="00DA1BF5" w:rsidRDefault="00DA1BF5" w:rsidP="009C6EAF">
            <w:pPr>
              <w:pStyle w:val="Tablecontent"/>
              <w:rPr>
                <w:lang w:val="fr-FR"/>
              </w:rPr>
            </w:pPr>
            <w:r>
              <w:rPr>
                <w:lang w:val="fr-FR"/>
              </w:rPr>
              <w:t>TYPE</w:t>
            </w:r>
          </w:p>
        </w:tc>
        <w:tc>
          <w:tcPr>
            <w:tcW w:w="1530" w:type="dxa"/>
          </w:tcPr>
          <w:p w:rsidR="00DA1BF5" w:rsidRDefault="00DA1BF5" w:rsidP="009C6EAF">
            <w:pPr>
              <w:pStyle w:val="Tablecontent"/>
              <w:rPr>
                <w:lang w:val="fr-FR"/>
              </w:rPr>
            </w:pPr>
            <w:r>
              <w:t>DREGREQ</w:t>
            </w:r>
          </w:p>
        </w:tc>
        <w:tc>
          <w:tcPr>
            <w:tcW w:w="1620" w:type="dxa"/>
          </w:tcPr>
          <w:p w:rsidR="00DA1BF5" w:rsidRDefault="00DA1BF5" w:rsidP="009C6EAF">
            <w:pPr>
              <w:pStyle w:val="Tablecontent"/>
              <w:rPr>
                <w:lang w:val="fr-FR"/>
              </w:rPr>
            </w:pPr>
            <w:r>
              <w:t>DREGREQ</w:t>
            </w:r>
          </w:p>
        </w:tc>
        <w:tc>
          <w:tcPr>
            <w:tcW w:w="1350" w:type="dxa"/>
          </w:tcPr>
          <w:p w:rsidR="00DA1BF5" w:rsidRDefault="00DA1BF5" w:rsidP="009C6EAF">
            <w:pPr>
              <w:pStyle w:val="Tablecontent"/>
            </w:pPr>
            <w:r>
              <w:t>10</w:t>
            </w:r>
          </w:p>
        </w:tc>
        <w:tc>
          <w:tcPr>
            <w:tcW w:w="1620" w:type="dxa"/>
          </w:tcPr>
          <w:p w:rsidR="00DA1BF5" w:rsidRDefault="00DA1BF5" w:rsidP="009C6EAF">
            <w:pPr>
              <w:pStyle w:val="Tablecontent"/>
            </w:pPr>
            <w:r>
              <w:t>M</w:t>
            </w:r>
          </w:p>
        </w:tc>
        <w:tc>
          <w:tcPr>
            <w:tcW w:w="2176" w:type="dxa"/>
          </w:tcPr>
          <w:p w:rsidR="00DA1BF5" w:rsidRDefault="00DA1BF5" w:rsidP="009C6EAF">
            <w:pPr>
              <w:pStyle w:val="Tablecontent"/>
            </w:pPr>
            <w:r>
              <w:t>Request type</w:t>
            </w:r>
          </w:p>
        </w:tc>
      </w:tr>
      <w:tr w:rsidR="00DA1BF5" w:rsidTr="009C6EAF">
        <w:trPr>
          <w:trHeight w:val="1268"/>
        </w:trPr>
        <w:tc>
          <w:tcPr>
            <w:tcW w:w="1350" w:type="dxa"/>
          </w:tcPr>
          <w:p w:rsidR="00DA1BF5" w:rsidRDefault="00DA1BF5" w:rsidP="009C6EAF">
            <w:pPr>
              <w:pStyle w:val="Tablecontent"/>
            </w:pPr>
            <w:r>
              <w:t>MSISDN1</w:t>
            </w:r>
          </w:p>
        </w:tc>
        <w:tc>
          <w:tcPr>
            <w:tcW w:w="1530" w:type="dxa"/>
          </w:tcPr>
          <w:p w:rsidR="00DA1BF5" w:rsidRDefault="00DA1BF5" w:rsidP="009C6EAF">
            <w:pPr>
              <w:pStyle w:val="Tablecontent"/>
            </w:pPr>
            <w:r>
              <w:t>Sender MSISDN</w:t>
            </w:r>
          </w:p>
        </w:tc>
        <w:tc>
          <w:tcPr>
            <w:tcW w:w="1620" w:type="dxa"/>
          </w:tcPr>
          <w:p w:rsidR="00DA1BF5" w:rsidRDefault="00DA1BF5" w:rsidP="009C6EAF">
            <w:pPr>
              <w:pStyle w:val="Tablecontent"/>
            </w:pPr>
            <w:r>
              <w:t>9942222</w:t>
            </w:r>
          </w:p>
        </w:tc>
        <w:tc>
          <w:tcPr>
            <w:tcW w:w="1350" w:type="dxa"/>
          </w:tcPr>
          <w:p w:rsidR="00DA1BF5" w:rsidRDefault="00DA1BF5" w:rsidP="009C6EAF">
            <w:pPr>
              <w:pStyle w:val="Tablecontent"/>
            </w:pPr>
            <w:r>
              <w:t>15</w:t>
            </w:r>
          </w:p>
        </w:tc>
        <w:tc>
          <w:tcPr>
            <w:tcW w:w="1620" w:type="dxa"/>
          </w:tcPr>
          <w:p w:rsidR="00DA1BF5" w:rsidRDefault="00DA1BF5" w:rsidP="009C6EAF">
            <w:pPr>
              <w:pStyle w:val="Tablecontent"/>
            </w:pPr>
            <w:r>
              <w:t>M</w:t>
            </w:r>
          </w:p>
        </w:tc>
        <w:tc>
          <w:tcPr>
            <w:tcW w:w="2176" w:type="dxa"/>
          </w:tcPr>
          <w:p w:rsidR="00DA1BF5" w:rsidRDefault="00DA1BF5" w:rsidP="009C6EAF">
            <w:pPr>
              <w:pStyle w:val="Tablecontent"/>
            </w:pPr>
            <w:r>
              <w:t>All MSISDN should be without country code.</w:t>
            </w:r>
          </w:p>
          <w:p w:rsidR="00DA1BF5" w:rsidRDefault="00DA1BF5" w:rsidP="009C6EAF">
            <w:pPr>
              <w:pStyle w:val="Tablecontent"/>
            </w:pPr>
            <w:r>
              <w:t>(National dial format.)</w:t>
            </w:r>
          </w:p>
        </w:tc>
      </w:tr>
      <w:tr w:rsidR="00DA1BF5" w:rsidTr="009C6EAF">
        <w:trPr>
          <w:trHeight w:val="1268"/>
        </w:trPr>
        <w:tc>
          <w:tcPr>
            <w:tcW w:w="1350" w:type="dxa"/>
          </w:tcPr>
          <w:p w:rsidR="00DA1BF5" w:rsidRDefault="00DA1BF5" w:rsidP="009C6EAF">
            <w:pPr>
              <w:pStyle w:val="Tablecontent"/>
            </w:pPr>
            <w:r>
              <w:t>PIN</w:t>
            </w:r>
          </w:p>
        </w:tc>
        <w:tc>
          <w:tcPr>
            <w:tcW w:w="1530" w:type="dxa"/>
          </w:tcPr>
          <w:p w:rsidR="00DA1BF5" w:rsidRDefault="00DA1BF5" w:rsidP="009C6EAF">
            <w:pPr>
              <w:pStyle w:val="Tablecontent"/>
            </w:pPr>
            <w:r>
              <w:t>Sender PIN</w:t>
            </w:r>
          </w:p>
        </w:tc>
        <w:tc>
          <w:tcPr>
            <w:tcW w:w="1620" w:type="dxa"/>
          </w:tcPr>
          <w:p w:rsidR="00DA1BF5" w:rsidRDefault="00DA1BF5" w:rsidP="009C6EAF">
            <w:pPr>
              <w:pStyle w:val="Tablecontent"/>
            </w:pPr>
            <w:r>
              <w:t>3946</w:t>
            </w:r>
          </w:p>
        </w:tc>
        <w:tc>
          <w:tcPr>
            <w:tcW w:w="1350" w:type="dxa"/>
          </w:tcPr>
          <w:p w:rsidR="00DA1BF5" w:rsidRDefault="00DA1BF5" w:rsidP="009C6EAF">
            <w:pPr>
              <w:pStyle w:val="Tablecontent"/>
            </w:pPr>
            <w:r>
              <w:t>4 to 6</w:t>
            </w:r>
          </w:p>
        </w:tc>
        <w:tc>
          <w:tcPr>
            <w:tcW w:w="1620" w:type="dxa"/>
          </w:tcPr>
          <w:p w:rsidR="00DA1BF5" w:rsidRDefault="00DA1BF5" w:rsidP="009C6EAF">
            <w:pPr>
              <w:pStyle w:val="Tablecontent"/>
            </w:pPr>
            <w:r>
              <w:t>M</w:t>
            </w:r>
          </w:p>
          <w:p w:rsidR="00DA1BF5" w:rsidRDefault="00DA1BF5" w:rsidP="009C6EAF">
            <w:pPr>
              <w:pStyle w:val="Tablecontent"/>
            </w:pPr>
          </w:p>
        </w:tc>
        <w:tc>
          <w:tcPr>
            <w:tcW w:w="2176" w:type="dxa"/>
          </w:tcPr>
          <w:p w:rsidR="00DA1BF5" w:rsidRDefault="00DA1BF5" w:rsidP="009C6EAF">
            <w:pPr>
              <w:pStyle w:val="Tablecontent"/>
            </w:pPr>
            <w:r>
              <w:t xml:space="preserve">Numeric Only. </w:t>
            </w:r>
          </w:p>
        </w:tc>
      </w:tr>
    </w:tbl>
    <w:p w:rsidR="00DA1BF5" w:rsidRDefault="00DA1BF5" w:rsidP="009C6EAF"/>
    <w:p w:rsidR="00DA1BF5" w:rsidRDefault="00DA1BF5" w:rsidP="00BE11FD">
      <w:pPr>
        <w:pStyle w:val="NoteHeading"/>
        <w:numPr>
          <w:ilvl w:val="0"/>
          <w:numId w:val="38"/>
        </w:numPr>
        <w:tabs>
          <w:tab w:val="left" w:pos="990"/>
        </w:tabs>
        <w:ind w:left="990" w:hanging="540"/>
        <w:jc w:val="left"/>
      </w:pPr>
      <w:r>
        <w:t>All tags are mandatory to be present in XML. If value is optional and tag must be present.</w:t>
      </w:r>
    </w:p>
    <w:p w:rsidR="00DA1BF5" w:rsidRDefault="00DA1BF5" w:rsidP="00BE11FD">
      <w:pPr>
        <w:pStyle w:val="NoteHeading"/>
        <w:numPr>
          <w:ilvl w:val="0"/>
          <w:numId w:val="38"/>
        </w:numPr>
        <w:tabs>
          <w:tab w:val="left" w:pos="990"/>
        </w:tabs>
        <w:ind w:left="990" w:hanging="540"/>
        <w:jc w:val="left"/>
      </w:pPr>
      <w:r>
        <w:t>The value for TYPE tag is fixed as mentioned in syntax.</w:t>
      </w:r>
    </w:p>
    <w:p w:rsidR="00DA1BF5" w:rsidRDefault="00DA1BF5" w:rsidP="009C6EAF"/>
    <w:p w:rsidR="00DA1BF5" w:rsidRDefault="00DA1BF5" w:rsidP="00BE11FD">
      <w:pPr>
        <w:pStyle w:val="Heading3"/>
        <w:numPr>
          <w:ilvl w:val="0"/>
          <w:numId w:val="0"/>
        </w:numPr>
        <w:tabs>
          <w:tab w:val="clear" w:pos="720"/>
          <w:tab w:val="clear" w:pos="900"/>
          <w:tab w:val="left" w:pos="1440"/>
        </w:tabs>
        <w:ind w:left="1080"/>
        <w:jc w:val="both"/>
      </w:pPr>
      <w:bookmarkStart w:id="706" w:name="_XML_Response_Syntax_8"/>
      <w:bookmarkStart w:id="707" w:name="_Toc284720095"/>
      <w:bookmarkStart w:id="708" w:name="_Toc329006804"/>
      <w:bookmarkStart w:id="709" w:name="_Toc427753149"/>
      <w:bookmarkEnd w:id="706"/>
      <w:r>
        <w:t>XML Response Syntax</w:t>
      </w:r>
      <w:bookmarkEnd w:id="707"/>
      <w:bookmarkEnd w:id="708"/>
      <w:bookmarkEnd w:id="709"/>
    </w:p>
    <w:p w:rsidR="00DA1BF5" w:rsidRDefault="00DA1BF5" w:rsidP="00BE11FD">
      <w:pPr>
        <w:pStyle w:val="BodyText2"/>
        <w:numPr>
          <w:ilvl w:val="0"/>
          <w:numId w:val="72"/>
        </w:numPr>
        <w:jc w:val="left"/>
      </w:pPr>
      <w:r>
        <w:t>PreTUPS send the acknowledgement to the External system about the transaction status. The acknowledgement will be in XML and send as response of the request. The XML response details are mentioned below.</w:t>
      </w:r>
    </w:p>
    <w:p w:rsidR="00DA1BF5" w:rsidRDefault="00DA1BF5" w:rsidP="00BE11FD">
      <w:pPr>
        <w:pStyle w:val="BodyText2"/>
        <w:numPr>
          <w:ilvl w:val="0"/>
          <w:numId w:val="72"/>
        </w:numPr>
      </w:pPr>
    </w:p>
    <w:p w:rsidR="00DA1BF5" w:rsidRDefault="00DA1BF5" w:rsidP="00BE11FD">
      <w:pPr>
        <w:pStyle w:val="BodyText2"/>
        <w:numPr>
          <w:ilvl w:val="0"/>
          <w:numId w:val="72"/>
        </w:numPr>
        <w:rPr>
          <w:b/>
          <w:bCs/>
          <w:u w:val="single"/>
        </w:rPr>
      </w:pPr>
      <w:r>
        <w:rPr>
          <w:b/>
          <w:bCs/>
          <w:u w:val="single"/>
        </w:rPr>
        <w:t>Response Syntax</w:t>
      </w:r>
    </w:p>
    <w:p w:rsidR="00DA1BF5" w:rsidRDefault="00DA1BF5" w:rsidP="00BE11FD">
      <w:pPr>
        <w:pStyle w:val="BodyText2"/>
        <w:numPr>
          <w:ilvl w:val="0"/>
          <w:numId w:val="72"/>
        </w:numPr>
        <w:ind w:left="720"/>
        <w:jc w:val="left"/>
      </w:pPr>
      <w:r>
        <w:t>&lt;?xml version="1.0"?&gt;</w:t>
      </w:r>
    </w:p>
    <w:p w:rsidR="00DA1BF5" w:rsidRDefault="00DA1BF5" w:rsidP="00BE11FD">
      <w:pPr>
        <w:pStyle w:val="BodyText2"/>
        <w:numPr>
          <w:ilvl w:val="0"/>
          <w:numId w:val="72"/>
        </w:numPr>
        <w:ind w:left="720"/>
        <w:jc w:val="left"/>
      </w:pPr>
      <w:r>
        <w:t>&lt;!DOCTYPE COMMAND PUBLIC "-//Ocam//DTD XML Command 1.0//EN" "xml/command.dtd"&gt;</w:t>
      </w:r>
    </w:p>
    <w:p w:rsidR="00DA1BF5" w:rsidRDefault="00DA1BF5" w:rsidP="00BE11FD">
      <w:pPr>
        <w:pStyle w:val="BodyText2"/>
        <w:numPr>
          <w:ilvl w:val="0"/>
          <w:numId w:val="72"/>
        </w:numPr>
        <w:ind w:left="720"/>
        <w:jc w:val="left"/>
      </w:pPr>
      <w:r>
        <w:t>&lt;COMMAND&gt;</w:t>
      </w:r>
    </w:p>
    <w:p w:rsidR="00DA1BF5" w:rsidRDefault="00DA1BF5" w:rsidP="00BE11FD">
      <w:pPr>
        <w:pStyle w:val="BodyText2"/>
        <w:numPr>
          <w:ilvl w:val="0"/>
          <w:numId w:val="72"/>
        </w:numPr>
        <w:ind w:left="720"/>
        <w:jc w:val="left"/>
      </w:pPr>
      <w:r>
        <w:t>&lt;TYPE&gt;DREGRESP&lt;/TYPE&gt;</w:t>
      </w:r>
    </w:p>
    <w:p w:rsidR="00DA1BF5" w:rsidRDefault="00DA1BF5" w:rsidP="00BE11FD">
      <w:pPr>
        <w:pStyle w:val="BodyText2"/>
        <w:numPr>
          <w:ilvl w:val="0"/>
          <w:numId w:val="72"/>
        </w:numPr>
        <w:ind w:left="720"/>
        <w:jc w:val="left"/>
      </w:pPr>
      <w:r>
        <w:t>&lt;TXNSTATUS&gt;&lt;Transaction Status&gt;&lt;/TXNSTATUS&gt;</w:t>
      </w:r>
    </w:p>
    <w:p w:rsidR="00B04DF0" w:rsidRDefault="00B04DF0" w:rsidP="00BE11FD">
      <w:pPr>
        <w:pStyle w:val="BodyText2"/>
        <w:numPr>
          <w:ilvl w:val="0"/>
          <w:numId w:val="72"/>
        </w:numPr>
        <w:ind w:left="720"/>
        <w:jc w:val="left"/>
      </w:pPr>
      <w:r>
        <w:t>&lt;MESSAGE&gt;&lt;Transaction Message&gt;&lt;/MESSAGE&gt;</w:t>
      </w:r>
    </w:p>
    <w:p w:rsidR="00DA1BF5" w:rsidRDefault="00DA1BF5" w:rsidP="00BE11FD">
      <w:pPr>
        <w:pStyle w:val="BodyText2"/>
        <w:numPr>
          <w:ilvl w:val="0"/>
          <w:numId w:val="72"/>
        </w:numPr>
        <w:ind w:left="720"/>
        <w:jc w:val="left"/>
      </w:pPr>
      <w:r>
        <w:t>&lt;/COMMAND&gt;</w:t>
      </w:r>
    </w:p>
    <w:p w:rsidR="00DA1BF5" w:rsidRDefault="00DA1BF5" w:rsidP="00BE11FD">
      <w:pPr>
        <w:pStyle w:val="BodyText2"/>
        <w:numPr>
          <w:ilvl w:val="0"/>
          <w:numId w:val="72"/>
        </w:numPr>
        <w:ind w:left="720"/>
        <w:jc w:val="left"/>
        <w:rPr>
          <w:b/>
          <w:bCs/>
          <w:lang w:val="fr-FR"/>
        </w:rPr>
      </w:pPr>
    </w:p>
    <w:p w:rsidR="00DA1BF5" w:rsidRDefault="00DA1BF5" w:rsidP="00BE11FD">
      <w:pPr>
        <w:pStyle w:val="BodyText2"/>
        <w:numPr>
          <w:ilvl w:val="0"/>
          <w:numId w:val="72"/>
        </w:numPr>
        <w:rPr>
          <w:b/>
          <w:bCs/>
          <w:u w:val="single"/>
        </w:rPr>
      </w:pPr>
      <w:r>
        <w:rPr>
          <w:b/>
          <w:bCs/>
          <w:u w:val="single"/>
        </w:rPr>
        <w:t>Fields Detail</w:t>
      </w:r>
    </w:p>
    <w:p w:rsidR="00DA1BF5" w:rsidRDefault="00DA1BF5" w:rsidP="00BE11FD">
      <w:pPr>
        <w:pStyle w:val="BodyText2"/>
        <w:numPr>
          <w:ilvl w:val="0"/>
          <w:numId w:val="72"/>
        </w:numPr>
        <w:rPr>
          <w:b/>
          <w:bCs/>
          <w:u w:val="single"/>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DA1BF5" w:rsidTr="009C6EAF">
        <w:trPr>
          <w:trHeight w:val="281"/>
          <w:tblHeader/>
        </w:trPr>
        <w:tc>
          <w:tcPr>
            <w:tcW w:w="1350" w:type="dxa"/>
            <w:shd w:val="clear" w:color="auto" w:fill="365F91"/>
          </w:tcPr>
          <w:p w:rsidR="00DA1BF5" w:rsidRDefault="00DA1BF5" w:rsidP="009C6EAF">
            <w:pPr>
              <w:pStyle w:val="TableColumnLabels"/>
              <w:rPr>
                <w:rFonts w:ascii="Arial" w:hAnsi="Arial" w:cs="Arial"/>
                <w:sz w:val="18"/>
              </w:rPr>
            </w:pPr>
            <w:r>
              <w:rPr>
                <w:rFonts w:ascii="Arial" w:hAnsi="Arial" w:cs="Arial"/>
                <w:sz w:val="18"/>
              </w:rPr>
              <w:t>TAG</w:t>
            </w:r>
          </w:p>
        </w:tc>
        <w:tc>
          <w:tcPr>
            <w:tcW w:w="1530" w:type="dxa"/>
            <w:shd w:val="clear" w:color="auto" w:fill="365F91"/>
          </w:tcPr>
          <w:p w:rsidR="00DA1BF5" w:rsidRDefault="00DA1BF5" w:rsidP="009C6EAF">
            <w:pPr>
              <w:pStyle w:val="TableColumnLabels"/>
              <w:rPr>
                <w:rFonts w:ascii="Arial" w:hAnsi="Arial" w:cs="Arial"/>
                <w:sz w:val="18"/>
              </w:rPr>
            </w:pPr>
            <w:r>
              <w:rPr>
                <w:rFonts w:ascii="Arial" w:hAnsi="Arial" w:cs="Arial"/>
                <w:sz w:val="18"/>
              </w:rPr>
              <w:t>Fields</w:t>
            </w:r>
          </w:p>
        </w:tc>
        <w:tc>
          <w:tcPr>
            <w:tcW w:w="1620" w:type="dxa"/>
            <w:shd w:val="clear" w:color="auto" w:fill="365F91"/>
          </w:tcPr>
          <w:p w:rsidR="00DA1BF5" w:rsidRDefault="00DA1BF5" w:rsidP="009C6EAF">
            <w:pPr>
              <w:pStyle w:val="TableColumnLabels"/>
              <w:rPr>
                <w:rFonts w:ascii="Arial" w:hAnsi="Arial" w:cs="Arial"/>
                <w:sz w:val="18"/>
              </w:rPr>
            </w:pPr>
            <w:r>
              <w:t>Example</w:t>
            </w:r>
          </w:p>
        </w:tc>
        <w:tc>
          <w:tcPr>
            <w:tcW w:w="1350" w:type="dxa"/>
            <w:shd w:val="clear" w:color="auto" w:fill="365F91"/>
          </w:tcPr>
          <w:p w:rsidR="00DA1BF5" w:rsidRDefault="00DA1BF5" w:rsidP="009C6EAF">
            <w:pPr>
              <w:pStyle w:val="TableColumnLabels"/>
              <w:rPr>
                <w:rFonts w:ascii="Arial" w:hAnsi="Arial" w:cs="Arial"/>
                <w:sz w:val="18"/>
              </w:rPr>
            </w:pPr>
            <w:r>
              <w:t>Max Length</w:t>
            </w:r>
          </w:p>
        </w:tc>
        <w:tc>
          <w:tcPr>
            <w:tcW w:w="1620" w:type="dxa"/>
            <w:shd w:val="clear" w:color="auto" w:fill="365F91"/>
          </w:tcPr>
          <w:p w:rsidR="00DA1BF5" w:rsidRDefault="00DA1BF5" w:rsidP="009C6EAF">
            <w:pPr>
              <w:pStyle w:val="TableColumnLabels"/>
              <w:rPr>
                <w:rFonts w:ascii="Arial" w:hAnsi="Arial" w:cs="Arial"/>
                <w:sz w:val="18"/>
              </w:rPr>
            </w:pPr>
            <w:r>
              <w:t>Optional/Mandatory</w:t>
            </w:r>
          </w:p>
        </w:tc>
        <w:tc>
          <w:tcPr>
            <w:tcW w:w="2176" w:type="dxa"/>
            <w:shd w:val="clear" w:color="auto" w:fill="365F91"/>
          </w:tcPr>
          <w:p w:rsidR="00DA1BF5" w:rsidRDefault="00DA1BF5" w:rsidP="009C6EAF">
            <w:pPr>
              <w:pStyle w:val="TableColumnLabels"/>
              <w:rPr>
                <w:rFonts w:ascii="Arial" w:hAnsi="Arial" w:cs="Arial"/>
                <w:sz w:val="18"/>
              </w:rPr>
            </w:pPr>
            <w:r>
              <w:t>Remarks</w:t>
            </w:r>
          </w:p>
        </w:tc>
      </w:tr>
      <w:tr w:rsidR="00DA1BF5" w:rsidTr="009C6EAF">
        <w:trPr>
          <w:trHeight w:val="281"/>
        </w:trPr>
        <w:tc>
          <w:tcPr>
            <w:tcW w:w="1350" w:type="dxa"/>
          </w:tcPr>
          <w:p w:rsidR="00DA1BF5" w:rsidRDefault="00DA1BF5" w:rsidP="009C6EAF">
            <w:pPr>
              <w:pStyle w:val="Tablecontent"/>
            </w:pPr>
            <w:r>
              <w:t>TYPE</w:t>
            </w:r>
          </w:p>
        </w:tc>
        <w:tc>
          <w:tcPr>
            <w:tcW w:w="1530" w:type="dxa"/>
          </w:tcPr>
          <w:p w:rsidR="00DA1BF5" w:rsidRDefault="00DA1BF5" w:rsidP="009C6EAF">
            <w:pPr>
              <w:pStyle w:val="Tablecontent"/>
            </w:pPr>
            <w:r>
              <w:t>DREGRESP</w:t>
            </w:r>
          </w:p>
        </w:tc>
        <w:tc>
          <w:tcPr>
            <w:tcW w:w="1620" w:type="dxa"/>
          </w:tcPr>
          <w:p w:rsidR="00DA1BF5" w:rsidRDefault="00DA1BF5" w:rsidP="009C6EAF">
            <w:pPr>
              <w:pStyle w:val="Tablecontent"/>
            </w:pPr>
            <w:r>
              <w:t>DREGRESP</w:t>
            </w:r>
          </w:p>
        </w:tc>
        <w:tc>
          <w:tcPr>
            <w:tcW w:w="1350" w:type="dxa"/>
          </w:tcPr>
          <w:p w:rsidR="00DA1BF5" w:rsidRDefault="00DA1BF5" w:rsidP="009C6EAF">
            <w:pPr>
              <w:pStyle w:val="Tablecontent"/>
            </w:pPr>
            <w:r>
              <w:t>10</w:t>
            </w:r>
          </w:p>
        </w:tc>
        <w:tc>
          <w:tcPr>
            <w:tcW w:w="1620" w:type="dxa"/>
          </w:tcPr>
          <w:p w:rsidR="00DA1BF5" w:rsidRDefault="00DA1BF5" w:rsidP="009C6EAF">
            <w:pPr>
              <w:pStyle w:val="Tablecontent"/>
            </w:pPr>
            <w:r>
              <w:t>M</w:t>
            </w:r>
          </w:p>
        </w:tc>
        <w:tc>
          <w:tcPr>
            <w:tcW w:w="2176" w:type="dxa"/>
          </w:tcPr>
          <w:p w:rsidR="00DA1BF5" w:rsidRDefault="00DA1BF5" w:rsidP="009C6EAF">
            <w:pPr>
              <w:pStyle w:val="Tablecontent"/>
            </w:pPr>
            <w:r>
              <w:t>Response Type</w:t>
            </w:r>
          </w:p>
        </w:tc>
      </w:tr>
      <w:tr w:rsidR="00DE1058" w:rsidTr="001C0242">
        <w:trPr>
          <w:trHeight w:val="1268"/>
        </w:trPr>
        <w:tc>
          <w:tcPr>
            <w:tcW w:w="1350" w:type="dxa"/>
          </w:tcPr>
          <w:p w:rsidR="00DE1058" w:rsidRDefault="00DE1058" w:rsidP="001C0242">
            <w:pPr>
              <w:pStyle w:val="Tablecontent"/>
            </w:pPr>
            <w:r>
              <w:t>TXNSTATUS</w:t>
            </w:r>
          </w:p>
        </w:tc>
        <w:tc>
          <w:tcPr>
            <w:tcW w:w="1530" w:type="dxa"/>
          </w:tcPr>
          <w:p w:rsidR="00DE1058" w:rsidRDefault="00DE1058" w:rsidP="001C0242">
            <w:pPr>
              <w:pStyle w:val="Tablecontent"/>
            </w:pPr>
            <w:r>
              <w:t>Transaction Status</w:t>
            </w:r>
          </w:p>
        </w:tc>
        <w:tc>
          <w:tcPr>
            <w:tcW w:w="1620" w:type="dxa"/>
          </w:tcPr>
          <w:p w:rsidR="00DE1058" w:rsidRDefault="00DE1058" w:rsidP="001C0242">
            <w:pPr>
              <w:pStyle w:val="Tablecontent"/>
            </w:pPr>
            <w:r>
              <w:t>200</w:t>
            </w:r>
          </w:p>
        </w:tc>
        <w:tc>
          <w:tcPr>
            <w:tcW w:w="1350" w:type="dxa"/>
          </w:tcPr>
          <w:p w:rsidR="00DE1058" w:rsidRDefault="00DE1058" w:rsidP="001C0242">
            <w:pPr>
              <w:pStyle w:val="Tablecontent"/>
            </w:pPr>
            <w:r>
              <w:t>5</w:t>
            </w:r>
          </w:p>
        </w:tc>
        <w:tc>
          <w:tcPr>
            <w:tcW w:w="1620" w:type="dxa"/>
          </w:tcPr>
          <w:p w:rsidR="00DE1058" w:rsidRDefault="00DE1058" w:rsidP="001C0242">
            <w:pPr>
              <w:pStyle w:val="Tablecontent"/>
            </w:pPr>
            <w:r>
              <w:t>M</w:t>
            </w:r>
          </w:p>
        </w:tc>
        <w:tc>
          <w:tcPr>
            <w:tcW w:w="2176" w:type="dxa"/>
          </w:tcPr>
          <w:p w:rsidR="00DE1058" w:rsidRDefault="00DE1058" w:rsidP="001C0242">
            <w:pPr>
              <w:pStyle w:val="Tablecontent"/>
            </w:pPr>
            <w:r>
              <w:t>Transaction Status i.e.</w:t>
            </w:r>
          </w:p>
          <w:p w:rsidR="00DE1058" w:rsidRDefault="00DE1058" w:rsidP="001C0242">
            <w:pPr>
              <w:pStyle w:val="Tablecontent"/>
            </w:pPr>
            <w:r>
              <w:t>Transaction OK (200), failed other status</w:t>
            </w:r>
          </w:p>
        </w:tc>
      </w:tr>
      <w:tr w:rsidR="00DA1BF5" w:rsidTr="009C6EAF">
        <w:trPr>
          <w:trHeight w:val="1268"/>
        </w:trPr>
        <w:tc>
          <w:tcPr>
            <w:tcW w:w="1350" w:type="dxa"/>
          </w:tcPr>
          <w:p w:rsidR="00DA1BF5" w:rsidRDefault="00DE1058" w:rsidP="009C6EAF">
            <w:pPr>
              <w:pStyle w:val="Tablecontent"/>
            </w:pPr>
            <w:r>
              <w:t>MESSAGE</w:t>
            </w:r>
          </w:p>
        </w:tc>
        <w:tc>
          <w:tcPr>
            <w:tcW w:w="1530" w:type="dxa"/>
          </w:tcPr>
          <w:p w:rsidR="00DA1BF5" w:rsidRDefault="000A05A8" w:rsidP="009C6EAF">
            <w:pPr>
              <w:pStyle w:val="Tablecontent"/>
            </w:pPr>
            <w:r>
              <w:t>&lt;</w:t>
            </w:r>
            <w:r w:rsidR="00DE1058">
              <w:t>Transaction Message</w:t>
            </w:r>
            <w:r>
              <w:t>&gt;</w:t>
            </w:r>
          </w:p>
        </w:tc>
        <w:tc>
          <w:tcPr>
            <w:tcW w:w="1620" w:type="dxa"/>
          </w:tcPr>
          <w:p w:rsidR="00DA1BF5" w:rsidRDefault="00DE1058" w:rsidP="009C6EAF">
            <w:pPr>
              <w:pStyle w:val="Tablecontent"/>
            </w:pPr>
            <w:r>
              <w:t>Transaction Success</w:t>
            </w:r>
          </w:p>
        </w:tc>
        <w:tc>
          <w:tcPr>
            <w:tcW w:w="1350" w:type="dxa"/>
          </w:tcPr>
          <w:p w:rsidR="00DA1BF5" w:rsidRDefault="00DE1058" w:rsidP="009C6EAF">
            <w:pPr>
              <w:pStyle w:val="Tablecontent"/>
            </w:pPr>
            <w:r>
              <w:t>A(500)</w:t>
            </w:r>
          </w:p>
        </w:tc>
        <w:tc>
          <w:tcPr>
            <w:tcW w:w="1620" w:type="dxa"/>
          </w:tcPr>
          <w:p w:rsidR="00DA1BF5" w:rsidRDefault="00DA1BF5" w:rsidP="009C6EAF">
            <w:pPr>
              <w:pStyle w:val="Tablecontent"/>
            </w:pPr>
            <w:r>
              <w:t>M</w:t>
            </w:r>
          </w:p>
        </w:tc>
        <w:tc>
          <w:tcPr>
            <w:tcW w:w="2176" w:type="dxa"/>
          </w:tcPr>
          <w:p w:rsidR="00DA1BF5" w:rsidRDefault="00DE1058" w:rsidP="009C6EAF">
            <w:pPr>
              <w:pStyle w:val="Tablecontent"/>
            </w:pPr>
            <w:r w:rsidRPr="00DE1058">
              <w:t>Success or Failure Reason</w:t>
            </w:r>
          </w:p>
        </w:tc>
      </w:tr>
    </w:tbl>
    <w:p w:rsidR="00DA1BF5" w:rsidRDefault="00DA1BF5" w:rsidP="00BE11FD">
      <w:pPr>
        <w:pStyle w:val="BodyText2"/>
        <w:numPr>
          <w:ilvl w:val="0"/>
          <w:numId w:val="72"/>
        </w:numPr>
      </w:pPr>
    </w:p>
    <w:p w:rsidR="00DA1BF5" w:rsidRDefault="00DA1BF5" w:rsidP="00BE11FD">
      <w:pPr>
        <w:pStyle w:val="NoteHeading"/>
        <w:numPr>
          <w:ilvl w:val="0"/>
          <w:numId w:val="38"/>
        </w:numPr>
        <w:tabs>
          <w:tab w:val="left" w:pos="990"/>
        </w:tabs>
        <w:ind w:left="990" w:hanging="540"/>
        <w:jc w:val="left"/>
      </w:pPr>
      <w:r>
        <w:t xml:space="preserve">The Transaction status details explained in appendix. </w:t>
      </w:r>
    </w:p>
    <w:p w:rsidR="00DA1BF5" w:rsidRDefault="00DA1BF5" w:rsidP="00BE11FD">
      <w:pPr>
        <w:pStyle w:val="NoteHeading"/>
        <w:numPr>
          <w:ilvl w:val="0"/>
          <w:numId w:val="38"/>
        </w:numPr>
        <w:tabs>
          <w:tab w:val="left" w:pos="990"/>
        </w:tabs>
        <w:ind w:left="990" w:hanging="540"/>
        <w:jc w:val="left"/>
      </w:pPr>
      <w:r>
        <w:t>The value for TYPE tag is fixed as mentioned in syntax.</w:t>
      </w:r>
    </w:p>
    <w:p w:rsidR="00DA1BF5" w:rsidRDefault="00DA1BF5" w:rsidP="009C6EAF"/>
    <w:p w:rsidR="00DA1BF5" w:rsidRDefault="00DA1BF5" w:rsidP="006149D3">
      <w:pPr>
        <w:pStyle w:val="Heading2"/>
        <w:keepNext/>
        <w:numPr>
          <w:ilvl w:val="1"/>
          <w:numId w:val="65"/>
        </w:numPr>
        <w:pBdr>
          <w:bottom w:val="single" w:sz="8" w:space="1" w:color="FF9900"/>
        </w:pBdr>
        <w:tabs>
          <w:tab w:val="clear" w:pos="720"/>
        </w:tabs>
        <w:spacing w:before="120"/>
      </w:pPr>
      <w:bookmarkStart w:id="710" w:name="_Self_Bar"/>
      <w:bookmarkStart w:id="711" w:name="_Toc284720102"/>
      <w:bookmarkStart w:id="712" w:name="_Toc329006811"/>
      <w:bookmarkStart w:id="713" w:name="_Toc427753156"/>
      <w:bookmarkEnd w:id="710"/>
      <w:r>
        <w:t>Self Bar</w:t>
      </w:r>
      <w:bookmarkEnd w:id="711"/>
      <w:bookmarkEnd w:id="712"/>
      <w:bookmarkEnd w:id="713"/>
    </w:p>
    <w:p w:rsidR="00DA1BF5" w:rsidRDefault="00DA1BF5" w:rsidP="009C6EAF">
      <w:pPr>
        <w:pStyle w:val="BodyText20"/>
        <w:rPr>
          <w:rFonts w:ascii="Arial" w:hAnsi="Arial"/>
          <w:b w:val="0"/>
          <w:bCs w:val="0"/>
          <w:color w:val="auto"/>
          <w:sz w:val="20"/>
        </w:rPr>
      </w:pPr>
      <w:r>
        <w:rPr>
          <w:rFonts w:ascii="Arial" w:hAnsi="Arial"/>
          <w:b w:val="0"/>
          <w:bCs w:val="0"/>
          <w:color w:val="auto"/>
          <w:sz w:val="20"/>
        </w:rPr>
        <w:t>External system will send self bar request to PreTUPS for a subscriber.</w:t>
      </w:r>
    </w:p>
    <w:p w:rsidR="00DA1BF5" w:rsidRDefault="00DA1BF5" w:rsidP="009C6EAF">
      <w:pPr>
        <w:pStyle w:val="BodyText20"/>
        <w:rPr>
          <w:b w:val="0"/>
          <w:bCs w:val="0"/>
          <w:color w:val="auto"/>
        </w:rPr>
      </w:pPr>
    </w:p>
    <w:p w:rsidR="00DA1BF5" w:rsidRDefault="00DA1BF5" w:rsidP="00BE11FD">
      <w:pPr>
        <w:pStyle w:val="Heading3"/>
        <w:numPr>
          <w:ilvl w:val="0"/>
          <w:numId w:val="0"/>
        </w:numPr>
        <w:tabs>
          <w:tab w:val="clear" w:pos="720"/>
          <w:tab w:val="clear" w:pos="900"/>
          <w:tab w:val="left" w:pos="1440"/>
        </w:tabs>
        <w:ind w:left="1080"/>
        <w:jc w:val="both"/>
      </w:pPr>
      <w:bookmarkStart w:id="714" w:name="_XML_Request_Syntax_8"/>
      <w:bookmarkStart w:id="715" w:name="_Toc284720103"/>
      <w:bookmarkStart w:id="716" w:name="_Toc329006812"/>
      <w:bookmarkStart w:id="717" w:name="_Toc427753157"/>
      <w:bookmarkEnd w:id="714"/>
      <w:r>
        <w:t>XML Request Syntax</w:t>
      </w:r>
      <w:bookmarkEnd w:id="715"/>
      <w:bookmarkEnd w:id="716"/>
      <w:bookmarkEnd w:id="717"/>
    </w:p>
    <w:p w:rsidR="00DA1BF5" w:rsidRDefault="00DA1BF5" w:rsidP="00BE11FD">
      <w:pPr>
        <w:pStyle w:val="BodyText2"/>
        <w:numPr>
          <w:ilvl w:val="0"/>
          <w:numId w:val="72"/>
        </w:numPr>
      </w:pPr>
      <w:r>
        <w:t>The External system will send the self bar request to PreTUPS. The request format and the details of request are mentioned below.</w:t>
      </w:r>
    </w:p>
    <w:p w:rsidR="00DA1BF5" w:rsidRDefault="00DA1BF5" w:rsidP="00BE11FD">
      <w:pPr>
        <w:pStyle w:val="BodyText2"/>
        <w:numPr>
          <w:ilvl w:val="0"/>
          <w:numId w:val="72"/>
        </w:numPr>
        <w:ind w:left="720"/>
      </w:pPr>
    </w:p>
    <w:p w:rsidR="00DA1BF5" w:rsidRDefault="00DA1BF5" w:rsidP="00BE11FD">
      <w:pPr>
        <w:pStyle w:val="BodyText2"/>
        <w:numPr>
          <w:ilvl w:val="0"/>
          <w:numId w:val="72"/>
        </w:numPr>
        <w:rPr>
          <w:b/>
          <w:bCs/>
          <w:u w:val="single"/>
        </w:rPr>
      </w:pPr>
      <w:r>
        <w:rPr>
          <w:b/>
          <w:bCs/>
          <w:u w:val="single"/>
        </w:rPr>
        <w:t>Request Syntax</w:t>
      </w:r>
    </w:p>
    <w:p w:rsidR="00DA1BF5" w:rsidRDefault="00DA1BF5" w:rsidP="00BE11FD">
      <w:pPr>
        <w:pStyle w:val="BodyText2"/>
        <w:numPr>
          <w:ilvl w:val="0"/>
          <w:numId w:val="72"/>
        </w:numPr>
        <w:ind w:left="720"/>
      </w:pPr>
      <w:r>
        <w:t>&lt;?xml version="1.0"?&gt;</w:t>
      </w:r>
    </w:p>
    <w:p w:rsidR="00DA1BF5" w:rsidRDefault="00DA1BF5" w:rsidP="00BE11FD">
      <w:pPr>
        <w:pStyle w:val="BodyText2"/>
        <w:numPr>
          <w:ilvl w:val="0"/>
          <w:numId w:val="72"/>
        </w:numPr>
        <w:ind w:left="720"/>
      </w:pPr>
      <w:r>
        <w:t>&lt;!DOCTYPE COMMAND PUBLIC "-//Ocam//DTD XML Command 1.0//EN" "xml/command.dtd"&gt;</w:t>
      </w:r>
    </w:p>
    <w:p w:rsidR="00DA1BF5" w:rsidRDefault="00DA1BF5" w:rsidP="00BE11FD">
      <w:pPr>
        <w:pStyle w:val="BodyText2"/>
        <w:numPr>
          <w:ilvl w:val="0"/>
          <w:numId w:val="72"/>
        </w:numPr>
        <w:ind w:left="720"/>
      </w:pPr>
      <w:r>
        <w:t>&lt;COMMAND&gt;</w:t>
      </w:r>
    </w:p>
    <w:p w:rsidR="00DA1BF5" w:rsidRDefault="00DA1BF5" w:rsidP="00BE11FD">
      <w:pPr>
        <w:pStyle w:val="BodyText2"/>
        <w:numPr>
          <w:ilvl w:val="0"/>
          <w:numId w:val="72"/>
        </w:numPr>
        <w:ind w:left="720"/>
      </w:pPr>
      <w:r>
        <w:t>&lt;TYPE&gt;BARREQ&lt;/TYPE&gt;</w:t>
      </w:r>
    </w:p>
    <w:p w:rsidR="00DA1BF5" w:rsidRDefault="00DA1BF5" w:rsidP="00BE11FD">
      <w:pPr>
        <w:pStyle w:val="BodyText2"/>
        <w:numPr>
          <w:ilvl w:val="0"/>
          <w:numId w:val="72"/>
        </w:numPr>
        <w:ind w:left="720"/>
      </w:pPr>
      <w:r>
        <w:t>&lt;MSISDN1&gt;&lt;Sender MSISDN&gt;&lt;/MSISDN1&gt;</w:t>
      </w:r>
    </w:p>
    <w:p w:rsidR="00DA1BF5" w:rsidRDefault="00DA1BF5" w:rsidP="00BE11FD">
      <w:pPr>
        <w:pStyle w:val="BodyText2"/>
        <w:numPr>
          <w:ilvl w:val="0"/>
          <w:numId w:val="72"/>
        </w:numPr>
        <w:ind w:left="720"/>
      </w:pPr>
      <w:r>
        <w:t>&lt;/COMMAND&gt;</w:t>
      </w:r>
    </w:p>
    <w:p w:rsidR="00DA1BF5" w:rsidRDefault="00DA1BF5" w:rsidP="00BE11FD">
      <w:pPr>
        <w:pStyle w:val="BodyText2"/>
        <w:numPr>
          <w:ilvl w:val="0"/>
          <w:numId w:val="72"/>
        </w:numPr>
        <w:ind w:left="720"/>
      </w:pPr>
    </w:p>
    <w:p w:rsidR="00DA1BF5" w:rsidRDefault="00DA1BF5" w:rsidP="00BE11FD">
      <w:pPr>
        <w:pStyle w:val="BodyText2"/>
        <w:numPr>
          <w:ilvl w:val="0"/>
          <w:numId w:val="72"/>
        </w:numPr>
        <w:rPr>
          <w:b/>
          <w:bCs/>
          <w:sz w:val="24"/>
          <w:u w:val="single"/>
        </w:rPr>
      </w:pPr>
      <w:r>
        <w:rPr>
          <w:b/>
          <w:bCs/>
          <w:sz w:val="24"/>
          <w:u w:val="single"/>
        </w:rPr>
        <w:t>Fields Detail</w:t>
      </w:r>
    </w:p>
    <w:p w:rsidR="00DA1BF5" w:rsidRDefault="00DA1BF5" w:rsidP="00BE11FD">
      <w:pPr>
        <w:pStyle w:val="BodyText2"/>
        <w:numPr>
          <w:ilvl w:val="0"/>
          <w:numId w:val="72"/>
        </w:numPr>
        <w:rPr>
          <w:b/>
          <w:bCs/>
          <w:sz w:val="24"/>
          <w:u w:val="single"/>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080"/>
        <w:gridCol w:w="1440"/>
        <w:gridCol w:w="2626"/>
      </w:tblGrid>
      <w:tr w:rsidR="00DA1BF5" w:rsidTr="009C6EAF">
        <w:trPr>
          <w:trHeight w:val="281"/>
          <w:tblHeader/>
        </w:trPr>
        <w:tc>
          <w:tcPr>
            <w:tcW w:w="1350" w:type="dxa"/>
            <w:shd w:val="clear" w:color="auto" w:fill="365F91"/>
          </w:tcPr>
          <w:p w:rsidR="00DA1BF5" w:rsidRDefault="00DA1BF5" w:rsidP="009C6EAF">
            <w:pPr>
              <w:pStyle w:val="TableColumnLabels"/>
              <w:rPr>
                <w:rFonts w:ascii="Arial" w:hAnsi="Arial" w:cs="Arial"/>
                <w:sz w:val="18"/>
              </w:rPr>
            </w:pPr>
            <w:r>
              <w:rPr>
                <w:rFonts w:ascii="Arial" w:hAnsi="Arial" w:cs="Arial"/>
                <w:sz w:val="18"/>
              </w:rPr>
              <w:t>TAG</w:t>
            </w:r>
          </w:p>
        </w:tc>
        <w:tc>
          <w:tcPr>
            <w:tcW w:w="1530" w:type="dxa"/>
            <w:shd w:val="clear" w:color="auto" w:fill="365F91"/>
          </w:tcPr>
          <w:p w:rsidR="00DA1BF5" w:rsidRDefault="00DA1BF5" w:rsidP="009C6EAF">
            <w:pPr>
              <w:pStyle w:val="TableColumnLabels"/>
              <w:rPr>
                <w:rFonts w:ascii="Arial" w:hAnsi="Arial" w:cs="Arial"/>
                <w:sz w:val="18"/>
              </w:rPr>
            </w:pPr>
            <w:r>
              <w:rPr>
                <w:rFonts w:ascii="Arial" w:hAnsi="Arial" w:cs="Arial"/>
                <w:sz w:val="18"/>
              </w:rPr>
              <w:t>Fields</w:t>
            </w:r>
          </w:p>
        </w:tc>
        <w:tc>
          <w:tcPr>
            <w:tcW w:w="1620" w:type="dxa"/>
            <w:shd w:val="clear" w:color="auto" w:fill="365F91"/>
          </w:tcPr>
          <w:p w:rsidR="00DA1BF5" w:rsidRDefault="00DA1BF5" w:rsidP="009C6EAF">
            <w:pPr>
              <w:pStyle w:val="TableColumnLabels"/>
              <w:rPr>
                <w:rFonts w:ascii="Arial" w:hAnsi="Arial" w:cs="Arial"/>
                <w:sz w:val="18"/>
              </w:rPr>
            </w:pPr>
            <w:r>
              <w:t>Example</w:t>
            </w:r>
          </w:p>
        </w:tc>
        <w:tc>
          <w:tcPr>
            <w:tcW w:w="1080" w:type="dxa"/>
            <w:shd w:val="clear" w:color="auto" w:fill="365F91"/>
          </w:tcPr>
          <w:p w:rsidR="00DA1BF5" w:rsidRDefault="00DA1BF5" w:rsidP="009C6EAF">
            <w:pPr>
              <w:pStyle w:val="TableColumnLabels"/>
              <w:rPr>
                <w:rFonts w:ascii="Arial" w:hAnsi="Arial" w:cs="Arial"/>
                <w:sz w:val="18"/>
              </w:rPr>
            </w:pPr>
            <w:r>
              <w:t>Max Length</w:t>
            </w:r>
          </w:p>
        </w:tc>
        <w:tc>
          <w:tcPr>
            <w:tcW w:w="1440" w:type="dxa"/>
            <w:shd w:val="clear" w:color="auto" w:fill="365F91"/>
          </w:tcPr>
          <w:p w:rsidR="00DA1BF5" w:rsidRDefault="00DA1BF5" w:rsidP="009C6EAF">
            <w:pPr>
              <w:pStyle w:val="TableColumnLabels"/>
              <w:rPr>
                <w:rFonts w:ascii="Arial" w:hAnsi="Arial" w:cs="Arial"/>
                <w:sz w:val="18"/>
              </w:rPr>
            </w:pPr>
            <w:r>
              <w:t>Optional/Mandatory</w:t>
            </w:r>
          </w:p>
        </w:tc>
        <w:tc>
          <w:tcPr>
            <w:tcW w:w="2626" w:type="dxa"/>
            <w:shd w:val="clear" w:color="auto" w:fill="365F91"/>
          </w:tcPr>
          <w:p w:rsidR="00DA1BF5" w:rsidRDefault="00DA1BF5" w:rsidP="009C6EAF">
            <w:pPr>
              <w:pStyle w:val="TableColumnLabels"/>
              <w:rPr>
                <w:rFonts w:ascii="Arial" w:hAnsi="Arial" w:cs="Arial"/>
                <w:sz w:val="18"/>
              </w:rPr>
            </w:pPr>
            <w:r>
              <w:t>Remarks</w:t>
            </w:r>
          </w:p>
        </w:tc>
      </w:tr>
      <w:tr w:rsidR="00DA1BF5" w:rsidTr="009C6EAF">
        <w:trPr>
          <w:trHeight w:val="281"/>
        </w:trPr>
        <w:tc>
          <w:tcPr>
            <w:tcW w:w="1350" w:type="dxa"/>
          </w:tcPr>
          <w:p w:rsidR="00DA1BF5" w:rsidRDefault="00DA1BF5" w:rsidP="009C6EAF">
            <w:pPr>
              <w:pStyle w:val="Tablecontent"/>
              <w:rPr>
                <w:lang w:val="fr-FR"/>
              </w:rPr>
            </w:pPr>
            <w:r>
              <w:rPr>
                <w:lang w:val="fr-FR"/>
              </w:rPr>
              <w:t>TYPE</w:t>
            </w:r>
          </w:p>
        </w:tc>
        <w:tc>
          <w:tcPr>
            <w:tcW w:w="1530" w:type="dxa"/>
          </w:tcPr>
          <w:p w:rsidR="00DA1BF5" w:rsidRDefault="00DA1BF5" w:rsidP="009C6EAF">
            <w:pPr>
              <w:pStyle w:val="Tablecontent"/>
              <w:rPr>
                <w:lang w:val="fr-FR"/>
              </w:rPr>
            </w:pPr>
            <w:r>
              <w:t>BARREQ</w:t>
            </w:r>
          </w:p>
        </w:tc>
        <w:tc>
          <w:tcPr>
            <w:tcW w:w="1620" w:type="dxa"/>
          </w:tcPr>
          <w:p w:rsidR="00DA1BF5" w:rsidRDefault="00DA1BF5" w:rsidP="009C6EAF">
            <w:pPr>
              <w:pStyle w:val="Tablecontent"/>
              <w:rPr>
                <w:lang w:val="fr-FR"/>
              </w:rPr>
            </w:pPr>
            <w:r>
              <w:t>BARREQ</w:t>
            </w:r>
          </w:p>
        </w:tc>
        <w:tc>
          <w:tcPr>
            <w:tcW w:w="1080" w:type="dxa"/>
          </w:tcPr>
          <w:p w:rsidR="00DA1BF5" w:rsidRDefault="00DA1BF5" w:rsidP="009C6EAF">
            <w:pPr>
              <w:pStyle w:val="Tablecontent"/>
            </w:pPr>
            <w:r>
              <w:t>10</w:t>
            </w:r>
          </w:p>
        </w:tc>
        <w:tc>
          <w:tcPr>
            <w:tcW w:w="1440" w:type="dxa"/>
          </w:tcPr>
          <w:p w:rsidR="00DA1BF5" w:rsidRDefault="00DA1BF5" w:rsidP="009C6EAF">
            <w:pPr>
              <w:pStyle w:val="Tablecontent"/>
            </w:pPr>
            <w:r>
              <w:t>M</w:t>
            </w:r>
          </w:p>
        </w:tc>
        <w:tc>
          <w:tcPr>
            <w:tcW w:w="2626" w:type="dxa"/>
          </w:tcPr>
          <w:p w:rsidR="00DA1BF5" w:rsidRDefault="00DA1BF5" w:rsidP="009C6EAF">
            <w:pPr>
              <w:pStyle w:val="Tablecontent"/>
            </w:pPr>
            <w:r>
              <w:t>Request type</w:t>
            </w:r>
          </w:p>
        </w:tc>
      </w:tr>
      <w:tr w:rsidR="00DA1BF5" w:rsidTr="009C6EAF">
        <w:trPr>
          <w:trHeight w:val="1268"/>
        </w:trPr>
        <w:tc>
          <w:tcPr>
            <w:tcW w:w="1350" w:type="dxa"/>
          </w:tcPr>
          <w:p w:rsidR="00DA1BF5" w:rsidRDefault="00DA1BF5" w:rsidP="009C6EAF">
            <w:pPr>
              <w:pStyle w:val="Tablecontent"/>
            </w:pPr>
            <w:r>
              <w:t>MSISDN1</w:t>
            </w:r>
          </w:p>
        </w:tc>
        <w:tc>
          <w:tcPr>
            <w:tcW w:w="1530" w:type="dxa"/>
          </w:tcPr>
          <w:p w:rsidR="00DA1BF5" w:rsidRDefault="00DA1BF5" w:rsidP="009C6EAF">
            <w:pPr>
              <w:pStyle w:val="Tablecontent"/>
            </w:pPr>
            <w:r>
              <w:t>Sender MSISDN</w:t>
            </w:r>
          </w:p>
        </w:tc>
        <w:tc>
          <w:tcPr>
            <w:tcW w:w="1620" w:type="dxa"/>
          </w:tcPr>
          <w:p w:rsidR="00DA1BF5" w:rsidRDefault="00DA1BF5" w:rsidP="009C6EAF">
            <w:pPr>
              <w:pStyle w:val="Tablecontent"/>
            </w:pPr>
            <w:r>
              <w:t>9942222</w:t>
            </w:r>
          </w:p>
        </w:tc>
        <w:tc>
          <w:tcPr>
            <w:tcW w:w="1080" w:type="dxa"/>
          </w:tcPr>
          <w:p w:rsidR="00DA1BF5" w:rsidRDefault="00DA1BF5" w:rsidP="009C6EAF">
            <w:pPr>
              <w:pStyle w:val="Tablecontent"/>
            </w:pPr>
            <w:r>
              <w:t>15</w:t>
            </w:r>
          </w:p>
        </w:tc>
        <w:tc>
          <w:tcPr>
            <w:tcW w:w="1440" w:type="dxa"/>
          </w:tcPr>
          <w:p w:rsidR="00DA1BF5" w:rsidRDefault="00DA1BF5" w:rsidP="009C6EAF">
            <w:pPr>
              <w:pStyle w:val="Tablecontent"/>
            </w:pPr>
            <w:r>
              <w:t>M</w:t>
            </w:r>
          </w:p>
        </w:tc>
        <w:tc>
          <w:tcPr>
            <w:tcW w:w="2626" w:type="dxa"/>
          </w:tcPr>
          <w:p w:rsidR="00DA1BF5" w:rsidRDefault="00DA1BF5" w:rsidP="009C6EAF">
            <w:pPr>
              <w:pStyle w:val="Tablecontent"/>
            </w:pPr>
            <w:r>
              <w:t>All MSISDN should be without country code.</w:t>
            </w:r>
          </w:p>
          <w:p w:rsidR="00DA1BF5" w:rsidRDefault="00DA1BF5" w:rsidP="009C6EAF">
            <w:pPr>
              <w:pStyle w:val="Tablecontent"/>
            </w:pPr>
            <w:r>
              <w:t>(National dial format.)</w:t>
            </w:r>
          </w:p>
        </w:tc>
      </w:tr>
    </w:tbl>
    <w:p w:rsidR="00DA1BF5" w:rsidRDefault="00DA1BF5" w:rsidP="00BE11FD">
      <w:pPr>
        <w:pStyle w:val="BodyText2"/>
        <w:numPr>
          <w:ilvl w:val="0"/>
          <w:numId w:val="72"/>
        </w:numPr>
        <w:rPr>
          <w:b/>
          <w:bCs/>
          <w:sz w:val="24"/>
          <w:u w:val="single"/>
        </w:rPr>
      </w:pPr>
    </w:p>
    <w:p w:rsidR="00DA1BF5" w:rsidRPr="00982881" w:rsidRDefault="00DA1BF5" w:rsidP="00BE11FD">
      <w:pPr>
        <w:pStyle w:val="NoteHeading"/>
        <w:numPr>
          <w:ilvl w:val="0"/>
          <w:numId w:val="38"/>
        </w:numPr>
        <w:tabs>
          <w:tab w:val="left" w:pos="990"/>
        </w:tabs>
        <w:ind w:left="990" w:hanging="540"/>
        <w:jc w:val="left"/>
      </w:pPr>
      <w:r w:rsidRPr="00982881">
        <w:t>All tags are mandatory to be present in XML. If value is optional and tag must be present.</w:t>
      </w:r>
    </w:p>
    <w:p w:rsidR="00DA1BF5" w:rsidRDefault="00DA1BF5" w:rsidP="00BE11FD">
      <w:pPr>
        <w:pStyle w:val="NoteHeading"/>
        <w:numPr>
          <w:ilvl w:val="0"/>
          <w:numId w:val="38"/>
        </w:numPr>
        <w:tabs>
          <w:tab w:val="left" w:pos="990"/>
        </w:tabs>
        <w:ind w:left="990" w:hanging="540"/>
        <w:jc w:val="left"/>
      </w:pPr>
      <w:r w:rsidRPr="00982881">
        <w:t>The value for TYPE tag is fixed as mentioned in syntax.</w:t>
      </w:r>
    </w:p>
    <w:p w:rsidR="00DA1BF5" w:rsidRDefault="00DA1BF5" w:rsidP="00BE11FD">
      <w:pPr>
        <w:pStyle w:val="BodyText2"/>
        <w:numPr>
          <w:ilvl w:val="0"/>
          <w:numId w:val="72"/>
        </w:numPr>
      </w:pPr>
    </w:p>
    <w:p w:rsidR="00DA1BF5" w:rsidRDefault="00DA1BF5" w:rsidP="00BE11FD">
      <w:pPr>
        <w:pStyle w:val="Heading3"/>
        <w:numPr>
          <w:ilvl w:val="0"/>
          <w:numId w:val="0"/>
        </w:numPr>
        <w:tabs>
          <w:tab w:val="clear" w:pos="720"/>
          <w:tab w:val="clear" w:pos="900"/>
          <w:tab w:val="left" w:pos="1440"/>
        </w:tabs>
        <w:ind w:left="1080"/>
        <w:jc w:val="both"/>
      </w:pPr>
      <w:bookmarkStart w:id="718" w:name="_XML_Response_Syntax_9"/>
      <w:bookmarkStart w:id="719" w:name="_Toc284720104"/>
      <w:bookmarkStart w:id="720" w:name="_Toc329006813"/>
      <w:bookmarkStart w:id="721" w:name="_Toc427753158"/>
      <w:bookmarkEnd w:id="718"/>
      <w:r>
        <w:t>XML Response Syntax</w:t>
      </w:r>
      <w:bookmarkEnd w:id="719"/>
      <w:bookmarkEnd w:id="720"/>
      <w:bookmarkEnd w:id="721"/>
    </w:p>
    <w:p w:rsidR="00DA1BF5" w:rsidRDefault="00DA1BF5" w:rsidP="00BE11FD">
      <w:pPr>
        <w:pStyle w:val="BodyText2"/>
        <w:numPr>
          <w:ilvl w:val="0"/>
          <w:numId w:val="72"/>
        </w:numPr>
        <w:jc w:val="left"/>
      </w:pPr>
      <w:r>
        <w:t>PreTUPS send the acknowledgement to the External system about the transaction status. The acknowledgement will be in XML and send as response of the request. The XML response details are mentioned below.</w:t>
      </w:r>
    </w:p>
    <w:p w:rsidR="00DA1BF5" w:rsidRDefault="00DA1BF5" w:rsidP="00BE11FD">
      <w:pPr>
        <w:pStyle w:val="BodyText2"/>
        <w:numPr>
          <w:ilvl w:val="0"/>
          <w:numId w:val="72"/>
        </w:numPr>
      </w:pPr>
    </w:p>
    <w:p w:rsidR="00DA1BF5" w:rsidRDefault="00DA1BF5" w:rsidP="00BE11FD">
      <w:pPr>
        <w:pStyle w:val="BodyText2"/>
        <w:numPr>
          <w:ilvl w:val="0"/>
          <w:numId w:val="72"/>
        </w:numPr>
        <w:rPr>
          <w:b/>
          <w:bCs/>
          <w:u w:val="single"/>
        </w:rPr>
      </w:pPr>
      <w:r>
        <w:rPr>
          <w:b/>
          <w:bCs/>
          <w:u w:val="single"/>
        </w:rPr>
        <w:t>Response Syntax</w:t>
      </w:r>
    </w:p>
    <w:p w:rsidR="00DA1BF5" w:rsidRDefault="00DA1BF5" w:rsidP="00BE11FD">
      <w:pPr>
        <w:pStyle w:val="BodyText2"/>
        <w:numPr>
          <w:ilvl w:val="0"/>
          <w:numId w:val="72"/>
        </w:numPr>
        <w:ind w:left="720"/>
        <w:jc w:val="left"/>
      </w:pPr>
      <w:r>
        <w:t>&lt;?xml version="1.0"?&gt;</w:t>
      </w:r>
    </w:p>
    <w:p w:rsidR="00DA1BF5" w:rsidRDefault="00DA1BF5" w:rsidP="00BE11FD">
      <w:pPr>
        <w:pStyle w:val="BodyText2"/>
        <w:numPr>
          <w:ilvl w:val="0"/>
          <w:numId w:val="72"/>
        </w:numPr>
        <w:ind w:left="720"/>
        <w:jc w:val="left"/>
      </w:pPr>
      <w:r>
        <w:t>&lt;!DOCTYPE COMMAND PUBLIC "-//Ocam//DTD XML Command 1.0//EN" "xml/command.dtd"&gt;</w:t>
      </w:r>
    </w:p>
    <w:p w:rsidR="00DA1BF5" w:rsidRDefault="00DA1BF5" w:rsidP="00BE11FD">
      <w:pPr>
        <w:pStyle w:val="BodyText2"/>
        <w:numPr>
          <w:ilvl w:val="0"/>
          <w:numId w:val="72"/>
        </w:numPr>
        <w:ind w:left="720"/>
        <w:jc w:val="left"/>
      </w:pPr>
      <w:r>
        <w:t>&lt;COMMAND&gt;</w:t>
      </w:r>
    </w:p>
    <w:p w:rsidR="00DA1BF5" w:rsidRDefault="00DA1BF5" w:rsidP="00BE11FD">
      <w:pPr>
        <w:pStyle w:val="BodyText2"/>
        <w:numPr>
          <w:ilvl w:val="0"/>
          <w:numId w:val="72"/>
        </w:numPr>
        <w:ind w:left="720"/>
        <w:jc w:val="left"/>
      </w:pPr>
      <w:r>
        <w:t>&lt;TYPE&gt;BARRESP&lt;/TYPE&gt;</w:t>
      </w:r>
    </w:p>
    <w:p w:rsidR="00DA1BF5" w:rsidRDefault="00DA1BF5" w:rsidP="00BE11FD">
      <w:pPr>
        <w:pStyle w:val="BodyText2"/>
        <w:numPr>
          <w:ilvl w:val="0"/>
          <w:numId w:val="72"/>
        </w:numPr>
        <w:ind w:left="720"/>
        <w:jc w:val="left"/>
      </w:pPr>
      <w:r>
        <w:t>&lt;TXNSTATUS&gt;&lt;Transaction Status&gt;&lt;/TXNSTATUS&gt;</w:t>
      </w:r>
    </w:p>
    <w:p w:rsidR="00912F8B" w:rsidRDefault="00912F8B" w:rsidP="00BE11FD">
      <w:pPr>
        <w:pStyle w:val="BodyText2"/>
        <w:numPr>
          <w:ilvl w:val="0"/>
          <w:numId w:val="72"/>
        </w:numPr>
        <w:ind w:left="720"/>
        <w:jc w:val="left"/>
      </w:pPr>
      <w:r>
        <w:t>&lt;MESSAGE&gt;&lt;Transaction Message&gt;&lt;/MESSAGE&gt;</w:t>
      </w:r>
    </w:p>
    <w:p w:rsidR="00DA1BF5" w:rsidRDefault="00DA1BF5" w:rsidP="00BE11FD">
      <w:pPr>
        <w:pStyle w:val="BodyText2"/>
        <w:numPr>
          <w:ilvl w:val="0"/>
          <w:numId w:val="72"/>
        </w:numPr>
        <w:ind w:left="720"/>
        <w:jc w:val="left"/>
      </w:pPr>
      <w:r>
        <w:t>&lt;/COMMAND&gt;</w:t>
      </w:r>
    </w:p>
    <w:p w:rsidR="00DA1BF5" w:rsidRDefault="00DA1BF5" w:rsidP="00BE11FD">
      <w:pPr>
        <w:pStyle w:val="BodyText2"/>
        <w:numPr>
          <w:ilvl w:val="0"/>
          <w:numId w:val="72"/>
        </w:numPr>
        <w:ind w:left="720"/>
        <w:jc w:val="left"/>
        <w:rPr>
          <w:b/>
          <w:bCs/>
          <w:lang w:val="fr-FR"/>
        </w:rPr>
      </w:pPr>
    </w:p>
    <w:p w:rsidR="00DA1BF5" w:rsidRDefault="00DA1BF5" w:rsidP="00BE11FD">
      <w:pPr>
        <w:pStyle w:val="BodyText2"/>
        <w:numPr>
          <w:ilvl w:val="0"/>
          <w:numId w:val="72"/>
        </w:numPr>
        <w:rPr>
          <w:b/>
          <w:bCs/>
          <w:u w:val="single"/>
        </w:rPr>
      </w:pPr>
      <w:r>
        <w:rPr>
          <w:b/>
          <w:bCs/>
          <w:u w:val="single"/>
        </w:rPr>
        <w:t>Fields Detail</w:t>
      </w:r>
    </w:p>
    <w:p w:rsidR="00DA1BF5" w:rsidRDefault="00DA1BF5" w:rsidP="00BE11FD">
      <w:pPr>
        <w:pStyle w:val="BodyText2"/>
        <w:numPr>
          <w:ilvl w:val="0"/>
          <w:numId w:val="72"/>
        </w:numPr>
        <w:rPr>
          <w:b/>
          <w:bCs/>
          <w:u w:val="single"/>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DA1BF5" w:rsidTr="009C6EAF">
        <w:trPr>
          <w:trHeight w:val="281"/>
          <w:tblHeader/>
        </w:trPr>
        <w:tc>
          <w:tcPr>
            <w:tcW w:w="1350" w:type="dxa"/>
            <w:shd w:val="clear" w:color="auto" w:fill="365F91"/>
          </w:tcPr>
          <w:p w:rsidR="00DA1BF5" w:rsidRDefault="00DA1BF5" w:rsidP="009C6EAF">
            <w:pPr>
              <w:pStyle w:val="TableColumnLabels"/>
              <w:rPr>
                <w:rFonts w:ascii="Arial" w:hAnsi="Arial" w:cs="Arial"/>
                <w:sz w:val="18"/>
              </w:rPr>
            </w:pPr>
            <w:r>
              <w:rPr>
                <w:rFonts w:ascii="Arial" w:hAnsi="Arial" w:cs="Arial"/>
                <w:sz w:val="18"/>
              </w:rPr>
              <w:t>TAG</w:t>
            </w:r>
          </w:p>
        </w:tc>
        <w:tc>
          <w:tcPr>
            <w:tcW w:w="1530" w:type="dxa"/>
            <w:shd w:val="clear" w:color="auto" w:fill="365F91"/>
          </w:tcPr>
          <w:p w:rsidR="00DA1BF5" w:rsidRDefault="00DA1BF5" w:rsidP="009C6EAF">
            <w:pPr>
              <w:pStyle w:val="TableColumnLabels"/>
              <w:rPr>
                <w:rFonts w:ascii="Arial" w:hAnsi="Arial" w:cs="Arial"/>
                <w:sz w:val="18"/>
              </w:rPr>
            </w:pPr>
            <w:r>
              <w:rPr>
                <w:rFonts w:ascii="Arial" w:hAnsi="Arial" w:cs="Arial"/>
                <w:sz w:val="18"/>
              </w:rPr>
              <w:t>Fields</w:t>
            </w:r>
          </w:p>
        </w:tc>
        <w:tc>
          <w:tcPr>
            <w:tcW w:w="1620" w:type="dxa"/>
            <w:shd w:val="clear" w:color="auto" w:fill="365F91"/>
          </w:tcPr>
          <w:p w:rsidR="00DA1BF5" w:rsidRDefault="00DA1BF5" w:rsidP="009C6EAF">
            <w:pPr>
              <w:pStyle w:val="TableColumnLabels"/>
              <w:rPr>
                <w:rFonts w:ascii="Arial" w:hAnsi="Arial" w:cs="Arial"/>
                <w:sz w:val="18"/>
              </w:rPr>
            </w:pPr>
            <w:r>
              <w:t>Example</w:t>
            </w:r>
          </w:p>
        </w:tc>
        <w:tc>
          <w:tcPr>
            <w:tcW w:w="1350" w:type="dxa"/>
            <w:shd w:val="clear" w:color="auto" w:fill="365F91"/>
          </w:tcPr>
          <w:p w:rsidR="00DA1BF5" w:rsidRDefault="00DA1BF5" w:rsidP="009C6EAF">
            <w:pPr>
              <w:pStyle w:val="TableColumnLabels"/>
              <w:rPr>
                <w:rFonts w:ascii="Arial" w:hAnsi="Arial" w:cs="Arial"/>
                <w:sz w:val="18"/>
              </w:rPr>
            </w:pPr>
            <w:r>
              <w:t>Max Length</w:t>
            </w:r>
          </w:p>
        </w:tc>
        <w:tc>
          <w:tcPr>
            <w:tcW w:w="1620" w:type="dxa"/>
            <w:shd w:val="clear" w:color="auto" w:fill="365F91"/>
          </w:tcPr>
          <w:p w:rsidR="00DA1BF5" w:rsidRDefault="00DA1BF5" w:rsidP="009C6EAF">
            <w:pPr>
              <w:pStyle w:val="TableColumnLabels"/>
              <w:rPr>
                <w:rFonts w:ascii="Arial" w:hAnsi="Arial" w:cs="Arial"/>
                <w:sz w:val="18"/>
              </w:rPr>
            </w:pPr>
            <w:r>
              <w:t>Optional/Mandatory</w:t>
            </w:r>
          </w:p>
        </w:tc>
        <w:tc>
          <w:tcPr>
            <w:tcW w:w="2176" w:type="dxa"/>
            <w:shd w:val="clear" w:color="auto" w:fill="365F91"/>
          </w:tcPr>
          <w:p w:rsidR="00DA1BF5" w:rsidRDefault="00DA1BF5" w:rsidP="009C6EAF">
            <w:pPr>
              <w:pStyle w:val="TableColumnLabels"/>
              <w:rPr>
                <w:rFonts w:ascii="Arial" w:hAnsi="Arial" w:cs="Arial"/>
                <w:sz w:val="18"/>
              </w:rPr>
            </w:pPr>
            <w:r>
              <w:t>Remarks</w:t>
            </w:r>
          </w:p>
        </w:tc>
      </w:tr>
      <w:tr w:rsidR="00DA1BF5" w:rsidTr="009C6EAF">
        <w:trPr>
          <w:trHeight w:val="281"/>
        </w:trPr>
        <w:tc>
          <w:tcPr>
            <w:tcW w:w="1350" w:type="dxa"/>
          </w:tcPr>
          <w:p w:rsidR="00DA1BF5" w:rsidRDefault="00DA1BF5" w:rsidP="009C6EAF">
            <w:pPr>
              <w:pStyle w:val="Tablecontent"/>
            </w:pPr>
            <w:r>
              <w:t>TYPE</w:t>
            </w:r>
          </w:p>
        </w:tc>
        <w:tc>
          <w:tcPr>
            <w:tcW w:w="1530" w:type="dxa"/>
          </w:tcPr>
          <w:p w:rsidR="00DA1BF5" w:rsidRDefault="00DA1BF5" w:rsidP="009C6EAF">
            <w:pPr>
              <w:pStyle w:val="Tablecontent"/>
            </w:pPr>
            <w:r>
              <w:t>BARRESP</w:t>
            </w:r>
          </w:p>
        </w:tc>
        <w:tc>
          <w:tcPr>
            <w:tcW w:w="1620" w:type="dxa"/>
          </w:tcPr>
          <w:p w:rsidR="00DA1BF5" w:rsidRDefault="00DA1BF5" w:rsidP="009C6EAF">
            <w:pPr>
              <w:pStyle w:val="Tablecontent"/>
            </w:pPr>
            <w:r>
              <w:t>BARRESP</w:t>
            </w:r>
          </w:p>
        </w:tc>
        <w:tc>
          <w:tcPr>
            <w:tcW w:w="1350" w:type="dxa"/>
          </w:tcPr>
          <w:p w:rsidR="00DA1BF5" w:rsidRDefault="00DA1BF5" w:rsidP="009C6EAF">
            <w:pPr>
              <w:pStyle w:val="Tablecontent"/>
            </w:pPr>
            <w:r>
              <w:t>10</w:t>
            </w:r>
          </w:p>
        </w:tc>
        <w:tc>
          <w:tcPr>
            <w:tcW w:w="1620" w:type="dxa"/>
          </w:tcPr>
          <w:p w:rsidR="00DA1BF5" w:rsidRDefault="00DA1BF5" w:rsidP="009C6EAF">
            <w:pPr>
              <w:pStyle w:val="Tablecontent"/>
            </w:pPr>
            <w:r>
              <w:t>M</w:t>
            </w:r>
          </w:p>
        </w:tc>
        <w:tc>
          <w:tcPr>
            <w:tcW w:w="2176" w:type="dxa"/>
          </w:tcPr>
          <w:p w:rsidR="00DA1BF5" w:rsidRDefault="00DA1BF5" w:rsidP="009C6EAF">
            <w:pPr>
              <w:pStyle w:val="Tablecontent"/>
            </w:pPr>
            <w:r>
              <w:t>Response Type</w:t>
            </w:r>
          </w:p>
        </w:tc>
      </w:tr>
      <w:tr w:rsidR="00191870" w:rsidTr="001C0242">
        <w:trPr>
          <w:trHeight w:val="1268"/>
        </w:trPr>
        <w:tc>
          <w:tcPr>
            <w:tcW w:w="1350" w:type="dxa"/>
          </w:tcPr>
          <w:p w:rsidR="00191870" w:rsidRDefault="00191870" w:rsidP="001C0242">
            <w:pPr>
              <w:pStyle w:val="Tablecontent"/>
            </w:pPr>
            <w:r>
              <w:t>TXNSTATUS</w:t>
            </w:r>
          </w:p>
        </w:tc>
        <w:tc>
          <w:tcPr>
            <w:tcW w:w="1530" w:type="dxa"/>
          </w:tcPr>
          <w:p w:rsidR="00191870" w:rsidRDefault="00191870" w:rsidP="001C0242">
            <w:pPr>
              <w:pStyle w:val="Tablecontent"/>
            </w:pPr>
            <w:r>
              <w:t>Transaction Status</w:t>
            </w:r>
          </w:p>
        </w:tc>
        <w:tc>
          <w:tcPr>
            <w:tcW w:w="1620" w:type="dxa"/>
          </w:tcPr>
          <w:p w:rsidR="00191870" w:rsidRDefault="00191870" w:rsidP="001C0242">
            <w:pPr>
              <w:pStyle w:val="Tablecontent"/>
            </w:pPr>
            <w:r>
              <w:t>200</w:t>
            </w:r>
          </w:p>
        </w:tc>
        <w:tc>
          <w:tcPr>
            <w:tcW w:w="1350" w:type="dxa"/>
          </w:tcPr>
          <w:p w:rsidR="00191870" w:rsidRDefault="00191870" w:rsidP="001C0242">
            <w:pPr>
              <w:pStyle w:val="Tablecontent"/>
            </w:pPr>
            <w:r>
              <w:t>5</w:t>
            </w:r>
          </w:p>
        </w:tc>
        <w:tc>
          <w:tcPr>
            <w:tcW w:w="1620" w:type="dxa"/>
          </w:tcPr>
          <w:p w:rsidR="00191870" w:rsidRDefault="00191870" w:rsidP="001C0242">
            <w:pPr>
              <w:pStyle w:val="Tablecontent"/>
            </w:pPr>
            <w:r>
              <w:t>M</w:t>
            </w:r>
          </w:p>
        </w:tc>
        <w:tc>
          <w:tcPr>
            <w:tcW w:w="2176" w:type="dxa"/>
          </w:tcPr>
          <w:p w:rsidR="00191870" w:rsidRDefault="00191870" w:rsidP="001C0242">
            <w:pPr>
              <w:pStyle w:val="Tablecontent"/>
            </w:pPr>
            <w:r>
              <w:t>Transaction Status i.e.</w:t>
            </w:r>
          </w:p>
          <w:p w:rsidR="00191870" w:rsidRDefault="00191870" w:rsidP="001C0242">
            <w:pPr>
              <w:pStyle w:val="Tablecontent"/>
            </w:pPr>
            <w:r>
              <w:t>Transaction OK (200), failed other status</w:t>
            </w:r>
          </w:p>
        </w:tc>
      </w:tr>
      <w:tr w:rsidR="00DA1BF5" w:rsidTr="009C6EAF">
        <w:trPr>
          <w:trHeight w:val="1268"/>
        </w:trPr>
        <w:tc>
          <w:tcPr>
            <w:tcW w:w="1350" w:type="dxa"/>
          </w:tcPr>
          <w:p w:rsidR="00DA1BF5" w:rsidRDefault="00191870" w:rsidP="009C6EAF">
            <w:pPr>
              <w:pStyle w:val="Tablecontent"/>
            </w:pPr>
            <w:r>
              <w:t>MESSAGE</w:t>
            </w:r>
          </w:p>
        </w:tc>
        <w:tc>
          <w:tcPr>
            <w:tcW w:w="1530" w:type="dxa"/>
          </w:tcPr>
          <w:p w:rsidR="00DA1BF5" w:rsidRDefault="0055185E" w:rsidP="009C6EAF">
            <w:pPr>
              <w:pStyle w:val="Tablecontent"/>
            </w:pPr>
            <w:r>
              <w:t>&lt;</w:t>
            </w:r>
            <w:r w:rsidR="00191870">
              <w:t>Transaction Message</w:t>
            </w:r>
            <w:r>
              <w:t>&gt;</w:t>
            </w:r>
          </w:p>
        </w:tc>
        <w:tc>
          <w:tcPr>
            <w:tcW w:w="1620" w:type="dxa"/>
          </w:tcPr>
          <w:p w:rsidR="00DA1BF5" w:rsidRDefault="00191870" w:rsidP="009C6EAF">
            <w:pPr>
              <w:pStyle w:val="Tablecontent"/>
            </w:pPr>
            <w:r>
              <w:t>Transaction Success</w:t>
            </w:r>
          </w:p>
        </w:tc>
        <w:tc>
          <w:tcPr>
            <w:tcW w:w="1350" w:type="dxa"/>
          </w:tcPr>
          <w:p w:rsidR="00DA1BF5" w:rsidRDefault="00191870" w:rsidP="009C6EAF">
            <w:pPr>
              <w:pStyle w:val="Tablecontent"/>
            </w:pPr>
            <w:r>
              <w:t>A(500)</w:t>
            </w:r>
          </w:p>
        </w:tc>
        <w:tc>
          <w:tcPr>
            <w:tcW w:w="1620" w:type="dxa"/>
          </w:tcPr>
          <w:p w:rsidR="00DA1BF5" w:rsidRDefault="00DA1BF5" w:rsidP="009C6EAF">
            <w:pPr>
              <w:pStyle w:val="Tablecontent"/>
            </w:pPr>
            <w:r>
              <w:t>M</w:t>
            </w:r>
          </w:p>
        </w:tc>
        <w:tc>
          <w:tcPr>
            <w:tcW w:w="2176" w:type="dxa"/>
          </w:tcPr>
          <w:p w:rsidR="00DA1BF5" w:rsidRDefault="00191870" w:rsidP="009C6EAF">
            <w:pPr>
              <w:pStyle w:val="Tablecontent"/>
            </w:pPr>
            <w:r w:rsidRPr="00191870">
              <w:t>Success or Failure Reason</w:t>
            </w:r>
          </w:p>
        </w:tc>
      </w:tr>
    </w:tbl>
    <w:p w:rsidR="00DA1BF5" w:rsidRDefault="00DA1BF5" w:rsidP="00BE11FD">
      <w:pPr>
        <w:pStyle w:val="BodyText2"/>
        <w:numPr>
          <w:ilvl w:val="0"/>
          <w:numId w:val="72"/>
        </w:numPr>
      </w:pPr>
    </w:p>
    <w:p w:rsidR="00DA1BF5" w:rsidRDefault="00DA1BF5" w:rsidP="00BE11FD">
      <w:pPr>
        <w:pStyle w:val="BodyText2"/>
        <w:numPr>
          <w:ilvl w:val="0"/>
          <w:numId w:val="72"/>
        </w:numPr>
      </w:pPr>
    </w:p>
    <w:p w:rsidR="00DA1BF5" w:rsidRPr="00982881" w:rsidRDefault="00DA1BF5" w:rsidP="00BE11FD">
      <w:pPr>
        <w:pStyle w:val="NoteHeading"/>
        <w:numPr>
          <w:ilvl w:val="0"/>
          <w:numId w:val="38"/>
        </w:numPr>
        <w:tabs>
          <w:tab w:val="left" w:pos="990"/>
        </w:tabs>
        <w:ind w:left="990" w:hanging="540"/>
        <w:jc w:val="left"/>
      </w:pPr>
      <w:r w:rsidRPr="00982881">
        <w:t xml:space="preserve">The Transaction status details explained in appendix. </w:t>
      </w:r>
    </w:p>
    <w:p w:rsidR="00DA1BF5" w:rsidRDefault="00DA1BF5" w:rsidP="00BE11FD">
      <w:pPr>
        <w:pStyle w:val="NoteHeading"/>
        <w:numPr>
          <w:ilvl w:val="0"/>
          <w:numId w:val="38"/>
        </w:numPr>
        <w:tabs>
          <w:tab w:val="left" w:pos="990"/>
        </w:tabs>
        <w:ind w:left="990" w:hanging="540"/>
        <w:jc w:val="left"/>
      </w:pPr>
      <w:r w:rsidRPr="00982881">
        <w:t>The value for TYPE tag is fixed as mentioned in syntax.</w:t>
      </w:r>
    </w:p>
    <w:p w:rsidR="00DA1BF5" w:rsidRDefault="00DA1BF5" w:rsidP="00BE11FD">
      <w:pPr>
        <w:pStyle w:val="BodyText2"/>
        <w:numPr>
          <w:ilvl w:val="0"/>
          <w:numId w:val="72"/>
        </w:numPr>
      </w:pPr>
    </w:p>
    <w:p w:rsidR="00DA1BF5" w:rsidRPr="00982881" w:rsidRDefault="00DA1BF5" w:rsidP="00BE11FD">
      <w:pPr>
        <w:pStyle w:val="BodyText2"/>
        <w:numPr>
          <w:ilvl w:val="0"/>
          <w:numId w:val="72"/>
        </w:numPr>
      </w:pPr>
    </w:p>
    <w:p w:rsidR="00DA1BF5" w:rsidRDefault="00DA1BF5" w:rsidP="00BE11FD">
      <w:pPr>
        <w:pStyle w:val="BodyText2"/>
        <w:numPr>
          <w:ilvl w:val="0"/>
          <w:numId w:val="72"/>
        </w:numPr>
      </w:pPr>
    </w:p>
    <w:p w:rsidR="00DA1BF5" w:rsidRDefault="00DA1BF5" w:rsidP="00BE11FD">
      <w:pPr>
        <w:pStyle w:val="BodyText2"/>
        <w:numPr>
          <w:ilvl w:val="0"/>
          <w:numId w:val="72"/>
        </w:numPr>
      </w:pPr>
    </w:p>
    <w:p w:rsidR="00DA1BF5" w:rsidRDefault="00DA1BF5" w:rsidP="009C6EAF">
      <w:pPr>
        <w:pStyle w:val="Heading1"/>
        <w:numPr>
          <w:ilvl w:val="0"/>
          <w:numId w:val="0"/>
        </w:numPr>
        <w:jc w:val="center"/>
      </w:pPr>
      <w:r>
        <w:lastRenderedPageBreak/>
        <w:br w:type="page"/>
      </w:r>
    </w:p>
    <w:p w:rsidR="00DA1BF5" w:rsidRDefault="00DA1BF5" w:rsidP="00BE11FD">
      <w:pPr>
        <w:pStyle w:val="BodyText2"/>
        <w:numPr>
          <w:ilvl w:val="0"/>
          <w:numId w:val="72"/>
        </w:numPr>
      </w:pPr>
    </w:p>
    <w:p w:rsidR="00DA1BF5" w:rsidRPr="00022961" w:rsidRDefault="00DA1BF5" w:rsidP="006149D3">
      <w:pPr>
        <w:pStyle w:val="Heading2"/>
        <w:keepNext/>
        <w:numPr>
          <w:ilvl w:val="1"/>
          <w:numId w:val="65"/>
        </w:numPr>
        <w:pBdr>
          <w:bottom w:val="single" w:sz="8" w:space="1" w:color="FF9900"/>
        </w:pBdr>
        <w:tabs>
          <w:tab w:val="clear" w:pos="720"/>
        </w:tabs>
        <w:spacing w:before="120"/>
      </w:pPr>
      <w:bookmarkStart w:id="722" w:name="_Private_Recharge"/>
      <w:bookmarkStart w:id="723" w:name="_Toc329006878"/>
      <w:bookmarkStart w:id="724" w:name="_Toc427753223"/>
      <w:bookmarkEnd w:id="722"/>
      <w:r>
        <w:t>Private Recharge</w:t>
      </w:r>
      <w:bookmarkEnd w:id="723"/>
      <w:bookmarkEnd w:id="724"/>
    </w:p>
    <w:p w:rsidR="00DA1BF5" w:rsidRDefault="00DA1BF5" w:rsidP="009C6EAF">
      <w:pPr>
        <w:pStyle w:val="BodyText"/>
      </w:pPr>
      <w:r>
        <w:t xml:space="preserve">Private recharge is required in the countries in which customer does not want to share or disclose his/her MSIDSN with any channel user for recharging. It is because of his/her personnel privacy. It mostly happens in Middle East countries where any woman would not like to share her MSISDN. </w:t>
      </w:r>
    </w:p>
    <w:p w:rsidR="00DA1BF5" w:rsidRDefault="00DA1BF5" w:rsidP="00BE11FD">
      <w:pPr>
        <w:pStyle w:val="Heading3"/>
        <w:numPr>
          <w:ilvl w:val="0"/>
          <w:numId w:val="0"/>
        </w:numPr>
        <w:tabs>
          <w:tab w:val="clear" w:pos="720"/>
          <w:tab w:val="clear" w:pos="900"/>
          <w:tab w:val="left" w:pos="1440"/>
        </w:tabs>
        <w:ind w:left="1080"/>
        <w:jc w:val="both"/>
      </w:pPr>
      <w:bookmarkStart w:id="725" w:name="_Private_recharge_registration/Modif"/>
      <w:bookmarkStart w:id="726" w:name="_Toc281316238"/>
      <w:bookmarkStart w:id="727" w:name="_Toc329006879"/>
      <w:bookmarkStart w:id="728" w:name="_Toc427753224"/>
      <w:bookmarkEnd w:id="725"/>
      <w:r>
        <w:t>Private recharge registration/Modification</w:t>
      </w:r>
      <w:bookmarkEnd w:id="726"/>
      <w:bookmarkEnd w:id="727"/>
      <w:bookmarkEnd w:id="728"/>
    </w:p>
    <w:p w:rsidR="00DA1BF5" w:rsidRDefault="00DA1BF5" w:rsidP="00BE11FD">
      <w:pPr>
        <w:pStyle w:val="BodyText2"/>
        <w:numPr>
          <w:ilvl w:val="0"/>
          <w:numId w:val="72"/>
        </w:numPr>
        <w:jc w:val="left"/>
      </w:pPr>
      <w:r>
        <w:t xml:space="preserve">Any subscribers who want to use private recharge service; they must be register in PreTUPS system with subscriber identification number (SID). For SID registration they can use this service </w:t>
      </w:r>
    </w:p>
    <w:p w:rsidR="00DA1BF5" w:rsidRDefault="00DA1BF5" w:rsidP="00BE11FD">
      <w:pPr>
        <w:pStyle w:val="Heading3"/>
        <w:numPr>
          <w:ilvl w:val="0"/>
          <w:numId w:val="0"/>
        </w:numPr>
        <w:tabs>
          <w:tab w:val="clear" w:pos="720"/>
          <w:tab w:val="clear" w:pos="900"/>
          <w:tab w:val="left" w:pos="1440"/>
        </w:tabs>
        <w:ind w:left="1080"/>
        <w:jc w:val="both"/>
      </w:pPr>
      <w:bookmarkStart w:id="729" w:name="_XML_Request_Syntax_9"/>
      <w:bookmarkStart w:id="730" w:name="_Toc329006880"/>
      <w:bookmarkStart w:id="731" w:name="_Toc427753225"/>
      <w:bookmarkEnd w:id="729"/>
      <w:r>
        <w:t>XML Request Syntax</w:t>
      </w:r>
      <w:bookmarkEnd w:id="730"/>
      <w:bookmarkEnd w:id="731"/>
    </w:p>
    <w:p w:rsidR="00DA1BF5" w:rsidRDefault="00DA1BF5" w:rsidP="00BE11FD">
      <w:pPr>
        <w:pStyle w:val="BodyText2"/>
        <w:numPr>
          <w:ilvl w:val="0"/>
          <w:numId w:val="72"/>
        </w:numPr>
        <w:ind w:left="720"/>
      </w:pPr>
    </w:p>
    <w:p w:rsidR="00DA1BF5" w:rsidRDefault="00DA1BF5" w:rsidP="00BE11FD">
      <w:pPr>
        <w:pStyle w:val="BodyText2"/>
        <w:numPr>
          <w:ilvl w:val="0"/>
          <w:numId w:val="72"/>
        </w:numPr>
        <w:rPr>
          <w:b/>
          <w:bCs/>
          <w:u w:val="single"/>
        </w:rPr>
      </w:pPr>
      <w:r>
        <w:rPr>
          <w:b/>
          <w:bCs/>
          <w:u w:val="single"/>
        </w:rPr>
        <w:t>Request Syntax</w:t>
      </w:r>
    </w:p>
    <w:p w:rsidR="00DA1BF5" w:rsidRDefault="00DA1BF5" w:rsidP="00BE11FD">
      <w:pPr>
        <w:pStyle w:val="BodyText2"/>
        <w:numPr>
          <w:ilvl w:val="0"/>
          <w:numId w:val="72"/>
        </w:numPr>
        <w:rPr>
          <w:b/>
          <w:bCs/>
          <w:u w:val="single"/>
        </w:rPr>
      </w:pPr>
    </w:p>
    <w:p w:rsidR="00DA1BF5" w:rsidRDefault="00DA1BF5" w:rsidP="00BE11FD">
      <w:pPr>
        <w:pStyle w:val="BodyText2"/>
        <w:numPr>
          <w:ilvl w:val="0"/>
          <w:numId w:val="72"/>
        </w:numPr>
        <w:ind w:left="720"/>
      </w:pPr>
      <w:r>
        <w:t>&lt;?xml version="1.0"?&gt;</w:t>
      </w:r>
    </w:p>
    <w:p w:rsidR="00DA1BF5" w:rsidRDefault="00DA1BF5" w:rsidP="00BE11FD">
      <w:pPr>
        <w:pStyle w:val="BodyText2"/>
        <w:numPr>
          <w:ilvl w:val="0"/>
          <w:numId w:val="72"/>
        </w:numPr>
        <w:ind w:left="720"/>
      </w:pPr>
      <w:r>
        <w:t>&lt;COMMAND&gt;</w:t>
      </w:r>
    </w:p>
    <w:p w:rsidR="00DA1BF5" w:rsidRDefault="00DA1BF5" w:rsidP="00BE11FD">
      <w:pPr>
        <w:pStyle w:val="BodyText2"/>
        <w:numPr>
          <w:ilvl w:val="0"/>
          <w:numId w:val="72"/>
        </w:numPr>
        <w:ind w:left="720"/>
      </w:pPr>
      <w:r>
        <w:t>&lt;TYPE&gt;SIDREQ&lt;/TYPE&gt;</w:t>
      </w:r>
    </w:p>
    <w:p w:rsidR="00DA1BF5" w:rsidRDefault="00DA1BF5" w:rsidP="00BE11FD">
      <w:pPr>
        <w:pStyle w:val="BodyText2"/>
        <w:numPr>
          <w:ilvl w:val="0"/>
          <w:numId w:val="72"/>
        </w:numPr>
        <w:ind w:left="720"/>
      </w:pPr>
      <w:r>
        <w:t>&lt;MSISDN&gt;&lt;Sender MSISDN&gt;&lt;/MSISDN&gt;</w:t>
      </w:r>
    </w:p>
    <w:p w:rsidR="00DA1BF5" w:rsidRDefault="00DA1BF5" w:rsidP="00BE11FD">
      <w:pPr>
        <w:pStyle w:val="BodyText2"/>
        <w:numPr>
          <w:ilvl w:val="0"/>
          <w:numId w:val="72"/>
        </w:numPr>
        <w:ind w:left="720"/>
      </w:pPr>
      <w:r>
        <w:t>&lt;SID&gt;&lt;UniqueSubscriber identification number &gt;&lt;/SID&gt;</w:t>
      </w:r>
    </w:p>
    <w:p w:rsidR="00DA1BF5" w:rsidRDefault="00DA1BF5" w:rsidP="00BE11FD">
      <w:pPr>
        <w:pStyle w:val="BodyText2"/>
        <w:numPr>
          <w:ilvl w:val="0"/>
          <w:numId w:val="72"/>
        </w:numPr>
        <w:ind w:left="720"/>
      </w:pPr>
      <w:r>
        <w:t>&lt;NEWSID&gt;&lt;UniqueSubscriber identification number &gt;&lt;/NEWSID&gt;</w:t>
      </w:r>
    </w:p>
    <w:p w:rsidR="00DA1BF5" w:rsidRDefault="00DA1BF5" w:rsidP="00BE11FD">
      <w:pPr>
        <w:pStyle w:val="BodyText2"/>
        <w:numPr>
          <w:ilvl w:val="0"/>
          <w:numId w:val="72"/>
        </w:numPr>
        <w:ind w:left="720"/>
      </w:pPr>
      <w:r>
        <w:rPr>
          <w:rFonts w:ascii="Segoe UI" w:hAnsi="Segoe UI" w:cs="Segoe UI"/>
          <w:color w:val="000000"/>
          <w:szCs w:val="20"/>
        </w:rPr>
        <w:t>&lt;LANGUAGE1&gt;0&lt;/LANGUAGE1&gt;</w:t>
      </w:r>
    </w:p>
    <w:p w:rsidR="00DA1BF5" w:rsidRDefault="00DA1BF5" w:rsidP="00BE11FD">
      <w:pPr>
        <w:pStyle w:val="BodyText2"/>
        <w:numPr>
          <w:ilvl w:val="0"/>
          <w:numId w:val="72"/>
        </w:numPr>
        <w:ind w:left="720"/>
      </w:pPr>
      <w:r>
        <w:t>&lt;/COMMAND&gt;</w:t>
      </w:r>
    </w:p>
    <w:p w:rsidR="00DA1BF5" w:rsidRDefault="00DA1BF5" w:rsidP="00BE11FD">
      <w:pPr>
        <w:pStyle w:val="BodyText2"/>
        <w:numPr>
          <w:ilvl w:val="0"/>
          <w:numId w:val="72"/>
        </w:numPr>
        <w:ind w:left="720"/>
      </w:pPr>
    </w:p>
    <w:p w:rsidR="00DA1BF5" w:rsidRDefault="00DA1BF5" w:rsidP="00BE11FD">
      <w:pPr>
        <w:pStyle w:val="BodyText2"/>
        <w:numPr>
          <w:ilvl w:val="0"/>
          <w:numId w:val="72"/>
        </w:numPr>
        <w:rPr>
          <w:b/>
          <w:bCs/>
          <w:sz w:val="24"/>
          <w:u w:val="single"/>
        </w:rPr>
      </w:pPr>
      <w:r>
        <w:rPr>
          <w:b/>
          <w:bCs/>
          <w:sz w:val="24"/>
          <w:u w:val="single"/>
        </w:rPr>
        <w:t>Fields Detail</w:t>
      </w:r>
    </w:p>
    <w:p w:rsidR="00DA1BF5" w:rsidRDefault="00DA1BF5" w:rsidP="00BE11FD">
      <w:pPr>
        <w:pStyle w:val="BodyText2"/>
        <w:numPr>
          <w:ilvl w:val="0"/>
          <w:numId w:val="72"/>
        </w:numPr>
        <w:rPr>
          <w:b/>
          <w:bCs/>
          <w:sz w:val="24"/>
          <w:u w:val="single"/>
        </w:rPr>
      </w:pPr>
    </w:p>
    <w:tbl>
      <w:tblPr>
        <w:tblW w:w="8230" w:type="dxa"/>
        <w:tblInd w:w="108" w:type="dxa"/>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Layout w:type="fixed"/>
        <w:tblLook w:val="0000" w:firstRow="0" w:lastRow="0" w:firstColumn="0" w:lastColumn="0" w:noHBand="0" w:noVBand="0"/>
      </w:tblPr>
      <w:tblGrid>
        <w:gridCol w:w="1363"/>
        <w:gridCol w:w="1533"/>
        <w:gridCol w:w="1363"/>
        <w:gridCol w:w="852"/>
        <w:gridCol w:w="1022"/>
        <w:gridCol w:w="2097"/>
      </w:tblGrid>
      <w:tr w:rsidR="00DA1BF5" w:rsidTr="00BE11FD">
        <w:trPr>
          <w:trHeight w:val="275"/>
          <w:tblHeader/>
        </w:trPr>
        <w:tc>
          <w:tcPr>
            <w:tcW w:w="1363" w:type="dxa"/>
            <w:shd w:val="clear" w:color="auto" w:fill="365F91"/>
          </w:tcPr>
          <w:p w:rsidR="00DA1BF5" w:rsidRDefault="00DA1BF5" w:rsidP="009C6EAF">
            <w:pPr>
              <w:pStyle w:val="TableColumnLabels"/>
            </w:pPr>
            <w:bookmarkStart w:id="732" w:name="_Toc165355212"/>
            <w:r>
              <w:t>TAG</w:t>
            </w:r>
          </w:p>
        </w:tc>
        <w:tc>
          <w:tcPr>
            <w:tcW w:w="1533" w:type="dxa"/>
            <w:shd w:val="clear" w:color="auto" w:fill="365F91"/>
          </w:tcPr>
          <w:p w:rsidR="00DA1BF5" w:rsidRDefault="00DA1BF5" w:rsidP="009C6EAF">
            <w:pPr>
              <w:pStyle w:val="TableColumnLabels"/>
            </w:pPr>
            <w:r>
              <w:t>Fields</w:t>
            </w:r>
          </w:p>
        </w:tc>
        <w:tc>
          <w:tcPr>
            <w:tcW w:w="1363" w:type="dxa"/>
            <w:shd w:val="clear" w:color="auto" w:fill="365F91"/>
          </w:tcPr>
          <w:p w:rsidR="00DA1BF5" w:rsidRDefault="00DA1BF5" w:rsidP="009C6EAF">
            <w:pPr>
              <w:pStyle w:val="TableColumnLabels"/>
            </w:pPr>
            <w:r>
              <w:t>Example</w:t>
            </w:r>
          </w:p>
        </w:tc>
        <w:tc>
          <w:tcPr>
            <w:tcW w:w="852" w:type="dxa"/>
            <w:shd w:val="clear" w:color="auto" w:fill="365F91"/>
          </w:tcPr>
          <w:p w:rsidR="00DA1BF5" w:rsidRDefault="00DA1BF5" w:rsidP="009C6EAF">
            <w:pPr>
              <w:pStyle w:val="TableColumnLabels"/>
            </w:pPr>
            <w:r>
              <w:t>Max Length</w:t>
            </w:r>
          </w:p>
        </w:tc>
        <w:tc>
          <w:tcPr>
            <w:tcW w:w="1022" w:type="dxa"/>
            <w:shd w:val="clear" w:color="auto" w:fill="365F91"/>
          </w:tcPr>
          <w:p w:rsidR="00DA1BF5" w:rsidRDefault="00DA1BF5" w:rsidP="009C6EAF">
            <w:pPr>
              <w:pStyle w:val="TableColumnLabels"/>
            </w:pPr>
            <w:r>
              <w:t>Optional/Mandatory</w:t>
            </w:r>
          </w:p>
        </w:tc>
        <w:tc>
          <w:tcPr>
            <w:tcW w:w="2097" w:type="dxa"/>
            <w:shd w:val="clear" w:color="auto" w:fill="365F91"/>
          </w:tcPr>
          <w:p w:rsidR="00DA1BF5" w:rsidRDefault="00DA1BF5" w:rsidP="009C6EAF">
            <w:pPr>
              <w:pStyle w:val="TableColumnLabels"/>
            </w:pPr>
            <w:r>
              <w:t>Remarks</w:t>
            </w:r>
          </w:p>
        </w:tc>
      </w:tr>
      <w:tr w:rsidR="00DA1BF5" w:rsidTr="00BE11FD">
        <w:trPr>
          <w:trHeight w:val="275"/>
        </w:trPr>
        <w:tc>
          <w:tcPr>
            <w:tcW w:w="1363" w:type="dxa"/>
            <w:shd w:val="clear" w:color="auto" w:fill="F3F3F3"/>
            <w:vAlign w:val="center"/>
          </w:tcPr>
          <w:p w:rsidR="00DA1BF5" w:rsidRDefault="00DA1BF5" w:rsidP="009C6EAF">
            <w:pPr>
              <w:pStyle w:val="Tablecontent"/>
            </w:pPr>
            <w:r>
              <w:t>TYPE</w:t>
            </w:r>
          </w:p>
        </w:tc>
        <w:tc>
          <w:tcPr>
            <w:tcW w:w="1533" w:type="dxa"/>
            <w:shd w:val="clear" w:color="auto" w:fill="F3F3F3"/>
            <w:vAlign w:val="center"/>
          </w:tcPr>
          <w:p w:rsidR="00DA1BF5" w:rsidRDefault="00DA1BF5" w:rsidP="009C6EAF">
            <w:pPr>
              <w:pStyle w:val="Tablecontent"/>
            </w:pPr>
            <w:r>
              <w:t>SIDREQ</w:t>
            </w:r>
          </w:p>
        </w:tc>
        <w:tc>
          <w:tcPr>
            <w:tcW w:w="1363" w:type="dxa"/>
            <w:shd w:val="clear" w:color="auto" w:fill="F3F3F3"/>
            <w:vAlign w:val="center"/>
          </w:tcPr>
          <w:p w:rsidR="00DA1BF5" w:rsidRPr="00296381" w:rsidRDefault="00DA1BF5" w:rsidP="009C6EAF">
            <w:pPr>
              <w:pStyle w:val="Tablecontent"/>
              <w:rPr>
                <w:bCs/>
                <w:caps/>
              </w:rPr>
            </w:pPr>
            <w:r>
              <w:t>SID</w:t>
            </w:r>
            <w:r w:rsidRPr="007D7208">
              <w:t>REQ</w:t>
            </w:r>
          </w:p>
        </w:tc>
        <w:tc>
          <w:tcPr>
            <w:tcW w:w="852" w:type="dxa"/>
            <w:shd w:val="clear" w:color="auto" w:fill="F3F3F3"/>
            <w:vAlign w:val="center"/>
          </w:tcPr>
          <w:p w:rsidR="00DA1BF5" w:rsidRDefault="00DA1BF5" w:rsidP="009C6EAF">
            <w:pPr>
              <w:rPr>
                <w:rFonts w:ascii="Arial" w:hAnsi="Arial"/>
                <w:sz w:val="18"/>
              </w:rPr>
            </w:pPr>
            <w:r>
              <w:rPr>
                <w:rFonts w:ascii="Arial" w:hAnsi="Arial"/>
                <w:sz w:val="18"/>
              </w:rPr>
              <w:t>15</w:t>
            </w:r>
          </w:p>
        </w:tc>
        <w:tc>
          <w:tcPr>
            <w:tcW w:w="1022" w:type="dxa"/>
            <w:shd w:val="clear" w:color="auto" w:fill="F3F3F3"/>
            <w:vAlign w:val="center"/>
          </w:tcPr>
          <w:p w:rsidR="00DA1BF5" w:rsidRDefault="00DA1BF5" w:rsidP="009C6EAF">
            <w:pPr>
              <w:rPr>
                <w:rFonts w:ascii="Arial" w:hAnsi="Arial"/>
                <w:sz w:val="18"/>
              </w:rPr>
            </w:pPr>
            <w:r>
              <w:rPr>
                <w:rFonts w:ascii="Arial" w:hAnsi="Arial"/>
                <w:sz w:val="18"/>
              </w:rPr>
              <w:t>M</w:t>
            </w:r>
          </w:p>
        </w:tc>
        <w:tc>
          <w:tcPr>
            <w:tcW w:w="2097" w:type="dxa"/>
            <w:shd w:val="clear" w:color="auto" w:fill="F3F3F3"/>
            <w:vAlign w:val="center"/>
          </w:tcPr>
          <w:p w:rsidR="00DA1BF5" w:rsidRDefault="00DA1BF5" w:rsidP="009C6EAF">
            <w:pPr>
              <w:rPr>
                <w:rFonts w:ascii="Arial" w:hAnsi="Arial"/>
                <w:sz w:val="18"/>
              </w:rPr>
            </w:pPr>
            <w:r>
              <w:rPr>
                <w:rFonts w:ascii="Arial" w:hAnsi="Arial"/>
                <w:sz w:val="18"/>
              </w:rPr>
              <w:t>Request Type</w:t>
            </w:r>
          </w:p>
        </w:tc>
      </w:tr>
      <w:tr w:rsidR="00DA1BF5" w:rsidTr="00BE11FD">
        <w:trPr>
          <w:trHeight w:val="275"/>
        </w:trPr>
        <w:tc>
          <w:tcPr>
            <w:tcW w:w="1363" w:type="dxa"/>
            <w:vAlign w:val="center"/>
          </w:tcPr>
          <w:p w:rsidR="00DA1BF5" w:rsidRDefault="00DA1BF5" w:rsidP="009C6EAF">
            <w:pPr>
              <w:pStyle w:val="Tablecontent"/>
            </w:pPr>
            <w:r>
              <w:t>MSISDN</w:t>
            </w:r>
          </w:p>
        </w:tc>
        <w:tc>
          <w:tcPr>
            <w:tcW w:w="1533" w:type="dxa"/>
            <w:vAlign w:val="center"/>
          </w:tcPr>
          <w:p w:rsidR="00DA1BF5" w:rsidRDefault="00DA1BF5" w:rsidP="009C6EAF">
            <w:pPr>
              <w:pStyle w:val="Tablecontent"/>
            </w:pPr>
            <w:r>
              <w:t>&lt; Sender MSISDN &gt;</w:t>
            </w:r>
          </w:p>
        </w:tc>
        <w:tc>
          <w:tcPr>
            <w:tcW w:w="1363" w:type="dxa"/>
            <w:vAlign w:val="center"/>
          </w:tcPr>
          <w:p w:rsidR="00DA1BF5" w:rsidRDefault="00DA1BF5" w:rsidP="009C6EAF">
            <w:pPr>
              <w:rPr>
                <w:rFonts w:ascii="Arial" w:hAnsi="Arial"/>
                <w:sz w:val="18"/>
              </w:rPr>
            </w:pPr>
            <w:r>
              <w:rPr>
                <w:rFonts w:ascii="Arial" w:hAnsi="Arial"/>
                <w:sz w:val="18"/>
              </w:rPr>
              <w:t>9810974621</w:t>
            </w:r>
          </w:p>
        </w:tc>
        <w:tc>
          <w:tcPr>
            <w:tcW w:w="852" w:type="dxa"/>
            <w:vAlign w:val="center"/>
          </w:tcPr>
          <w:p w:rsidR="00DA1BF5" w:rsidRDefault="00DA1BF5" w:rsidP="009C6EAF">
            <w:pPr>
              <w:rPr>
                <w:rFonts w:ascii="Arial" w:hAnsi="Arial"/>
                <w:sz w:val="18"/>
              </w:rPr>
            </w:pPr>
            <w:r>
              <w:rPr>
                <w:rFonts w:ascii="Arial" w:hAnsi="Arial"/>
                <w:sz w:val="18"/>
              </w:rPr>
              <w:t>15</w:t>
            </w:r>
          </w:p>
        </w:tc>
        <w:tc>
          <w:tcPr>
            <w:tcW w:w="1022" w:type="dxa"/>
            <w:vAlign w:val="center"/>
          </w:tcPr>
          <w:p w:rsidR="00DA1BF5" w:rsidRDefault="00DA1BF5" w:rsidP="009C6EAF">
            <w:pPr>
              <w:rPr>
                <w:rFonts w:ascii="Arial" w:hAnsi="Arial"/>
                <w:sz w:val="18"/>
              </w:rPr>
            </w:pPr>
            <w:r>
              <w:rPr>
                <w:rFonts w:ascii="Arial" w:hAnsi="Arial"/>
                <w:sz w:val="18"/>
              </w:rPr>
              <w:t>M</w:t>
            </w:r>
          </w:p>
        </w:tc>
        <w:tc>
          <w:tcPr>
            <w:tcW w:w="2097" w:type="dxa"/>
            <w:vAlign w:val="center"/>
          </w:tcPr>
          <w:p w:rsidR="00DA1BF5" w:rsidRDefault="00DA1BF5" w:rsidP="009C6EAF">
            <w:pPr>
              <w:rPr>
                <w:rFonts w:ascii="Arial" w:hAnsi="Arial"/>
                <w:sz w:val="18"/>
              </w:rPr>
            </w:pPr>
            <w:r>
              <w:rPr>
                <w:rFonts w:ascii="Arial" w:hAnsi="Arial"/>
                <w:sz w:val="18"/>
              </w:rPr>
              <w:t>Sender Mobile number</w:t>
            </w:r>
          </w:p>
        </w:tc>
      </w:tr>
      <w:tr w:rsidR="00DA1BF5" w:rsidTr="00BE11FD">
        <w:trPr>
          <w:trHeight w:val="275"/>
        </w:trPr>
        <w:tc>
          <w:tcPr>
            <w:tcW w:w="1363" w:type="dxa"/>
          </w:tcPr>
          <w:p w:rsidR="00DA1BF5" w:rsidRDefault="00DA1BF5" w:rsidP="009C6EAF">
            <w:pPr>
              <w:pStyle w:val="Tablecontent"/>
            </w:pPr>
            <w:r>
              <w:t>SID</w:t>
            </w:r>
          </w:p>
        </w:tc>
        <w:tc>
          <w:tcPr>
            <w:tcW w:w="1533" w:type="dxa"/>
          </w:tcPr>
          <w:p w:rsidR="00DA1BF5" w:rsidRDefault="00DA1BF5" w:rsidP="009C6EAF">
            <w:pPr>
              <w:pStyle w:val="Tablecontent"/>
            </w:pPr>
            <w:r>
              <w:t>UniqueSubscriber identification number</w:t>
            </w:r>
          </w:p>
        </w:tc>
        <w:tc>
          <w:tcPr>
            <w:tcW w:w="1363" w:type="dxa"/>
          </w:tcPr>
          <w:p w:rsidR="00DA1BF5" w:rsidRDefault="00DA1BF5" w:rsidP="009C6EAF">
            <w:pPr>
              <w:pStyle w:val="Tablecontent"/>
            </w:pPr>
            <w:r>
              <w:t>1111111</w:t>
            </w:r>
          </w:p>
        </w:tc>
        <w:tc>
          <w:tcPr>
            <w:tcW w:w="852" w:type="dxa"/>
          </w:tcPr>
          <w:p w:rsidR="00DA1BF5" w:rsidRDefault="00DA1BF5" w:rsidP="009C6EAF">
            <w:pPr>
              <w:pStyle w:val="Tablecontent"/>
            </w:pPr>
            <w:r>
              <w:t>15</w:t>
            </w:r>
          </w:p>
        </w:tc>
        <w:tc>
          <w:tcPr>
            <w:tcW w:w="1022" w:type="dxa"/>
          </w:tcPr>
          <w:p w:rsidR="00DA1BF5" w:rsidRDefault="007C7876" w:rsidP="009C6EAF">
            <w:pPr>
              <w:pStyle w:val="Tablecontent"/>
            </w:pPr>
            <w:ins w:id="733" w:author="yogesh.dixit" w:date="2018-07-14T13:44:00Z">
              <w:r>
                <w:t>M</w:t>
              </w:r>
            </w:ins>
            <w:del w:id="734" w:author="yogesh.dixit" w:date="2018-07-14T13:44:00Z">
              <w:r w:rsidR="00DA1BF5" w:rsidDel="007C7876">
                <w:delText>O</w:delText>
              </w:r>
            </w:del>
          </w:p>
        </w:tc>
        <w:tc>
          <w:tcPr>
            <w:tcW w:w="2097" w:type="dxa"/>
          </w:tcPr>
          <w:p w:rsidR="00DA1BF5" w:rsidRDefault="00DA1BF5" w:rsidP="009C6EAF">
            <w:pPr>
              <w:pStyle w:val="Tablecontent"/>
            </w:pPr>
            <w:r>
              <w:t>If subscriber put some value then it must be unique in PreTUPS system.</w:t>
            </w:r>
          </w:p>
          <w:p w:rsidR="00DA1BF5" w:rsidRDefault="00DA1BF5" w:rsidP="009C6EAF">
            <w:pPr>
              <w:pStyle w:val="Tablecontent"/>
            </w:pPr>
            <w:r>
              <w:t>If subscriber left blank then PreTUPS will generate unique SID and notify to subscriber.</w:t>
            </w:r>
          </w:p>
        </w:tc>
      </w:tr>
      <w:tr w:rsidR="00DA1BF5" w:rsidTr="00BE11FD">
        <w:trPr>
          <w:trHeight w:val="275"/>
        </w:trPr>
        <w:tc>
          <w:tcPr>
            <w:tcW w:w="1363" w:type="dxa"/>
          </w:tcPr>
          <w:p w:rsidR="00DA1BF5" w:rsidRDefault="00DA1BF5" w:rsidP="009C6EAF">
            <w:pPr>
              <w:pStyle w:val="Tablecontent"/>
            </w:pPr>
            <w:r>
              <w:t>NEWSID</w:t>
            </w:r>
          </w:p>
        </w:tc>
        <w:tc>
          <w:tcPr>
            <w:tcW w:w="1533" w:type="dxa"/>
          </w:tcPr>
          <w:p w:rsidR="00DA1BF5" w:rsidRDefault="00DA1BF5" w:rsidP="009C6EAF">
            <w:pPr>
              <w:pStyle w:val="Tablecontent"/>
            </w:pPr>
            <w:r>
              <w:t>UniqueSubscriber identification number</w:t>
            </w:r>
          </w:p>
        </w:tc>
        <w:tc>
          <w:tcPr>
            <w:tcW w:w="1363" w:type="dxa"/>
          </w:tcPr>
          <w:p w:rsidR="00DA1BF5" w:rsidRDefault="00DA1BF5" w:rsidP="009C6EAF">
            <w:pPr>
              <w:pStyle w:val="Tablecontent"/>
            </w:pPr>
            <w:r>
              <w:t>1111112</w:t>
            </w:r>
          </w:p>
        </w:tc>
        <w:tc>
          <w:tcPr>
            <w:tcW w:w="852" w:type="dxa"/>
          </w:tcPr>
          <w:p w:rsidR="00DA1BF5" w:rsidRDefault="00DA1BF5" w:rsidP="009C6EAF">
            <w:pPr>
              <w:pStyle w:val="Tablecontent"/>
            </w:pPr>
            <w:r>
              <w:t>15</w:t>
            </w:r>
          </w:p>
        </w:tc>
        <w:tc>
          <w:tcPr>
            <w:tcW w:w="1022" w:type="dxa"/>
          </w:tcPr>
          <w:p w:rsidR="00DA1BF5" w:rsidRDefault="00DA1BF5" w:rsidP="009C6EAF">
            <w:pPr>
              <w:pStyle w:val="Tablecontent"/>
            </w:pPr>
            <w:r>
              <w:t>O</w:t>
            </w:r>
          </w:p>
        </w:tc>
        <w:tc>
          <w:tcPr>
            <w:tcW w:w="2097" w:type="dxa"/>
          </w:tcPr>
          <w:p w:rsidR="00DA1BF5" w:rsidRDefault="00DA1BF5" w:rsidP="009C6EAF">
            <w:pPr>
              <w:pStyle w:val="Tablecontent"/>
            </w:pPr>
            <w:r>
              <w:t>If subscriber put some value then it must be unique in PreTUPS system.</w:t>
            </w:r>
          </w:p>
          <w:p w:rsidR="00DA1BF5" w:rsidRDefault="00DA1BF5" w:rsidP="009C6EAF">
            <w:pPr>
              <w:pStyle w:val="Tablecontent"/>
            </w:pPr>
            <w:r>
              <w:t xml:space="preserve">If subscriber left blank then PreTUPS will generate unique SID and notify to </w:t>
            </w:r>
            <w:r>
              <w:lastRenderedPageBreak/>
              <w:t>subscriber.</w:t>
            </w:r>
          </w:p>
        </w:tc>
      </w:tr>
      <w:tr w:rsidR="007C7876" w:rsidTr="00BE11FD">
        <w:trPr>
          <w:trHeight w:val="275"/>
          <w:ins w:id="735" w:author="yogesh.dixit" w:date="2018-07-14T13:42:00Z"/>
        </w:trPr>
        <w:tc>
          <w:tcPr>
            <w:tcW w:w="1363" w:type="dxa"/>
          </w:tcPr>
          <w:p w:rsidR="007C7876" w:rsidRDefault="007C7876" w:rsidP="009C6EAF">
            <w:pPr>
              <w:pStyle w:val="Tablecontent"/>
              <w:rPr>
                <w:ins w:id="736" w:author="yogesh.dixit" w:date="2018-07-14T13:42:00Z"/>
              </w:rPr>
            </w:pPr>
            <w:ins w:id="737" w:author="yogesh.dixit" w:date="2018-07-14T13:42:00Z">
              <w:r>
                <w:lastRenderedPageBreak/>
                <w:t>LANGUAG</w:t>
              </w:r>
            </w:ins>
            <w:ins w:id="738" w:author="yogesh.dixit" w:date="2018-07-14T13:43:00Z">
              <w:r>
                <w:t>E1</w:t>
              </w:r>
            </w:ins>
            <w:ins w:id="739" w:author="yogesh.dixit" w:date="2018-07-14T13:42:00Z">
              <w:r>
                <w:t xml:space="preserve"> </w:t>
              </w:r>
            </w:ins>
          </w:p>
        </w:tc>
        <w:tc>
          <w:tcPr>
            <w:tcW w:w="1533" w:type="dxa"/>
          </w:tcPr>
          <w:p w:rsidR="007C7876" w:rsidRDefault="007C7876" w:rsidP="009C6EAF">
            <w:pPr>
              <w:pStyle w:val="Tablecontent"/>
              <w:rPr>
                <w:ins w:id="740" w:author="yogesh.dixit" w:date="2018-07-14T13:42:00Z"/>
              </w:rPr>
            </w:pPr>
            <w:ins w:id="741" w:author="yogesh.dixit" w:date="2018-07-14T13:43:00Z">
              <w:r>
                <w:t>&lt;LANGUAGE</w:t>
              </w:r>
            </w:ins>
            <w:ins w:id="742" w:author="yogesh.dixit" w:date="2018-07-14T13:44:00Z">
              <w:r>
                <w:t>1</w:t>
              </w:r>
            </w:ins>
            <w:ins w:id="743" w:author="yogesh.dixit" w:date="2018-07-14T13:43:00Z">
              <w:r>
                <w:t>&gt;</w:t>
              </w:r>
            </w:ins>
          </w:p>
        </w:tc>
        <w:tc>
          <w:tcPr>
            <w:tcW w:w="1363" w:type="dxa"/>
          </w:tcPr>
          <w:p w:rsidR="007C7876" w:rsidRDefault="007C7876" w:rsidP="009C6EAF">
            <w:pPr>
              <w:pStyle w:val="Tablecontent"/>
              <w:rPr>
                <w:ins w:id="744" w:author="yogesh.dixit" w:date="2018-07-14T13:42:00Z"/>
              </w:rPr>
            </w:pPr>
            <w:ins w:id="745" w:author="yogesh.dixit" w:date="2018-07-14T13:43:00Z">
              <w:r>
                <w:t>0</w:t>
              </w:r>
            </w:ins>
          </w:p>
        </w:tc>
        <w:tc>
          <w:tcPr>
            <w:tcW w:w="852" w:type="dxa"/>
          </w:tcPr>
          <w:p w:rsidR="007C7876" w:rsidRDefault="007C7876" w:rsidP="009C6EAF">
            <w:pPr>
              <w:pStyle w:val="Tablecontent"/>
              <w:rPr>
                <w:ins w:id="746" w:author="yogesh.dixit" w:date="2018-07-14T13:42:00Z"/>
              </w:rPr>
            </w:pPr>
            <w:ins w:id="747" w:author="yogesh.dixit" w:date="2018-07-14T13:43:00Z">
              <w:r>
                <w:t>1</w:t>
              </w:r>
            </w:ins>
          </w:p>
        </w:tc>
        <w:tc>
          <w:tcPr>
            <w:tcW w:w="1022" w:type="dxa"/>
          </w:tcPr>
          <w:p w:rsidR="007C7876" w:rsidRDefault="007C7876" w:rsidP="009C6EAF">
            <w:pPr>
              <w:pStyle w:val="Tablecontent"/>
              <w:rPr>
                <w:ins w:id="748" w:author="yogesh.dixit" w:date="2018-07-14T13:42:00Z"/>
              </w:rPr>
            </w:pPr>
            <w:ins w:id="749" w:author="yogesh.dixit" w:date="2018-07-14T13:43:00Z">
              <w:r>
                <w:t>O</w:t>
              </w:r>
            </w:ins>
          </w:p>
        </w:tc>
        <w:tc>
          <w:tcPr>
            <w:tcW w:w="2097" w:type="dxa"/>
          </w:tcPr>
          <w:p w:rsidR="007C7876" w:rsidRDefault="007C7876" w:rsidP="009C6EAF">
            <w:pPr>
              <w:pStyle w:val="Tablecontent"/>
              <w:rPr>
                <w:ins w:id="750" w:author="yogesh.dixit" w:date="2018-07-14T13:42:00Z"/>
              </w:rPr>
            </w:pPr>
            <w:ins w:id="751" w:author="yogesh.dixit" w:date="2018-07-14T13:43:00Z">
              <w:r>
                <w:t>SUBSCRIBER LAN</w:t>
              </w:r>
            </w:ins>
            <w:ins w:id="752" w:author="yogesh.dixit" w:date="2018-07-14T13:44:00Z">
              <w:r>
                <w:t xml:space="preserve">GUAGE </w:t>
              </w:r>
            </w:ins>
          </w:p>
        </w:tc>
      </w:tr>
    </w:tbl>
    <w:p w:rsidR="00DA1BF5" w:rsidRPr="00622E71" w:rsidRDefault="00DA1BF5" w:rsidP="00BE11FD">
      <w:pPr>
        <w:pStyle w:val="NoteHeading"/>
        <w:numPr>
          <w:ilvl w:val="0"/>
          <w:numId w:val="38"/>
        </w:numPr>
        <w:tabs>
          <w:tab w:val="left" w:pos="990"/>
        </w:tabs>
        <w:ind w:left="990" w:hanging="540"/>
        <w:jc w:val="left"/>
      </w:pPr>
      <w:r w:rsidRPr="00622E71">
        <w:t>All tags are mandatory to be present in XML. If value is optional and tag must be present.</w:t>
      </w:r>
    </w:p>
    <w:p w:rsidR="00DA1BF5" w:rsidRPr="00622E71" w:rsidRDefault="00DA1BF5" w:rsidP="00BE11FD">
      <w:pPr>
        <w:pStyle w:val="NoteHeading"/>
        <w:numPr>
          <w:ilvl w:val="0"/>
          <w:numId w:val="38"/>
        </w:numPr>
        <w:tabs>
          <w:tab w:val="left" w:pos="990"/>
        </w:tabs>
        <w:ind w:left="990" w:hanging="540"/>
        <w:jc w:val="left"/>
      </w:pPr>
      <w:r w:rsidRPr="00622E71">
        <w:t>The value for TYPE tag is fixed as mentioned in syntax.</w:t>
      </w:r>
    </w:p>
    <w:p w:rsidR="00DA1BF5" w:rsidRDefault="00DA1BF5" w:rsidP="00BE11FD">
      <w:pPr>
        <w:pStyle w:val="BodyText2"/>
        <w:numPr>
          <w:ilvl w:val="0"/>
          <w:numId w:val="72"/>
        </w:numPr>
        <w:ind w:left="720"/>
        <w:rPr>
          <w:rFonts w:cs="Arial"/>
        </w:rPr>
      </w:pPr>
    </w:p>
    <w:p w:rsidR="00DA1BF5" w:rsidRDefault="00DA1BF5" w:rsidP="00BE11FD">
      <w:pPr>
        <w:pStyle w:val="Heading3"/>
        <w:numPr>
          <w:ilvl w:val="0"/>
          <w:numId w:val="0"/>
        </w:numPr>
        <w:tabs>
          <w:tab w:val="clear" w:pos="720"/>
          <w:tab w:val="clear" w:pos="900"/>
          <w:tab w:val="left" w:pos="1440"/>
        </w:tabs>
        <w:ind w:left="1080"/>
        <w:jc w:val="both"/>
      </w:pPr>
      <w:bookmarkStart w:id="753" w:name="_XML_Response_Syntax_10"/>
      <w:bookmarkStart w:id="754" w:name="_Toc329006881"/>
      <w:bookmarkStart w:id="755" w:name="_Toc427753226"/>
      <w:bookmarkEnd w:id="753"/>
      <w:r>
        <w:t>XML Response Syntax</w:t>
      </w:r>
      <w:bookmarkEnd w:id="754"/>
      <w:bookmarkEnd w:id="755"/>
    </w:p>
    <w:p w:rsidR="00DA1BF5" w:rsidRDefault="00DA1BF5" w:rsidP="00BE11FD">
      <w:pPr>
        <w:pStyle w:val="BodyText2"/>
        <w:numPr>
          <w:ilvl w:val="0"/>
          <w:numId w:val="72"/>
        </w:numPr>
      </w:pPr>
      <w:r>
        <w:t xml:space="preserve">PreTUPS send the acknowledgement to the USSD system about subscriber identification number (Private recharge code) of the subscriber with transaction status. </w:t>
      </w:r>
    </w:p>
    <w:p w:rsidR="00DA1BF5" w:rsidRPr="00706F0C" w:rsidRDefault="00DA1BF5" w:rsidP="00BE11FD">
      <w:pPr>
        <w:pStyle w:val="BodyText2"/>
        <w:numPr>
          <w:ilvl w:val="0"/>
          <w:numId w:val="72"/>
        </w:numPr>
      </w:pPr>
      <w:r>
        <w:t>The acknowledgement will be in XML and send as response of the request. The XML response details are mentioned below.</w:t>
      </w:r>
    </w:p>
    <w:p w:rsidR="00DA1BF5" w:rsidRDefault="00DA1BF5" w:rsidP="00BE11FD">
      <w:pPr>
        <w:pStyle w:val="BodyText2"/>
        <w:numPr>
          <w:ilvl w:val="0"/>
          <w:numId w:val="72"/>
        </w:numPr>
      </w:pPr>
    </w:p>
    <w:p w:rsidR="00DA1BF5" w:rsidRDefault="00DA1BF5" w:rsidP="00BE11FD">
      <w:pPr>
        <w:pStyle w:val="BodyText2"/>
        <w:numPr>
          <w:ilvl w:val="0"/>
          <w:numId w:val="72"/>
        </w:numPr>
        <w:rPr>
          <w:b/>
          <w:bCs/>
          <w:u w:val="single"/>
        </w:rPr>
      </w:pPr>
      <w:r>
        <w:rPr>
          <w:b/>
          <w:bCs/>
          <w:u w:val="single"/>
        </w:rPr>
        <w:t>Response Syntax</w:t>
      </w:r>
    </w:p>
    <w:p w:rsidR="00DA1BF5" w:rsidRDefault="00DA1BF5" w:rsidP="00BE11FD">
      <w:pPr>
        <w:pStyle w:val="BodyText2"/>
        <w:numPr>
          <w:ilvl w:val="0"/>
          <w:numId w:val="72"/>
        </w:numPr>
        <w:ind w:left="720"/>
      </w:pPr>
      <w:r>
        <w:t>&lt;?xml version="1.0"?&gt;</w:t>
      </w:r>
    </w:p>
    <w:p w:rsidR="00DA1BF5" w:rsidRDefault="00DA1BF5" w:rsidP="00BE11FD">
      <w:pPr>
        <w:pStyle w:val="BodyText2"/>
        <w:numPr>
          <w:ilvl w:val="0"/>
          <w:numId w:val="72"/>
        </w:numPr>
        <w:ind w:left="720"/>
      </w:pPr>
      <w:r>
        <w:t>&lt;COMMAND&gt;</w:t>
      </w:r>
    </w:p>
    <w:p w:rsidR="00DA1BF5" w:rsidRDefault="00DA1BF5" w:rsidP="00BE11FD">
      <w:pPr>
        <w:pStyle w:val="BodyText2"/>
        <w:numPr>
          <w:ilvl w:val="0"/>
          <w:numId w:val="72"/>
        </w:numPr>
        <w:ind w:left="720"/>
      </w:pPr>
      <w:r>
        <w:t>&lt;TYPE&gt;SIDRESP&lt;/TYPE&gt;</w:t>
      </w:r>
      <w:r>
        <w:tab/>
      </w:r>
      <w:r>
        <w:tab/>
      </w:r>
    </w:p>
    <w:p w:rsidR="00DA1BF5" w:rsidRDefault="00DA1BF5" w:rsidP="00BE11FD">
      <w:pPr>
        <w:pStyle w:val="BodyText2"/>
        <w:numPr>
          <w:ilvl w:val="0"/>
          <w:numId w:val="72"/>
        </w:numPr>
        <w:ind w:left="720"/>
        <w:jc w:val="left"/>
      </w:pPr>
      <w:r>
        <w:t>&lt;TXNSTATUS&gt;&lt;Transaction Status&gt;&lt;/TXNSTATUS&gt;</w:t>
      </w:r>
    </w:p>
    <w:p w:rsidR="00DA1BF5" w:rsidRDefault="00DA1BF5" w:rsidP="00BE11FD">
      <w:pPr>
        <w:pStyle w:val="BodyText2"/>
        <w:numPr>
          <w:ilvl w:val="0"/>
          <w:numId w:val="72"/>
        </w:numPr>
        <w:ind w:left="720"/>
        <w:jc w:val="left"/>
      </w:pPr>
      <w:r>
        <w:t>&lt;MESSAGE&gt;&lt;</w:t>
      </w:r>
      <w:r w:rsidRPr="00485E29">
        <w:t>Error Message</w:t>
      </w:r>
      <w:r>
        <w:t>&gt;&lt;/MESSAGE&gt;</w:t>
      </w:r>
    </w:p>
    <w:p w:rsidR="00DA1BF5" w:rsidRDefault="00DA1BF5" w:rsidP="00BE11FD">
      <w:pPr>
        <w:pStyle w:val="BodyText2"/>
        <w:numPr>
          <w:ilvl w:val="0"/>
          <w:numId w:val="72"/>
        </w:numPr>
        <w:ind w:left="720"/>
      </w:pPr>
      <w:r>
        <w:t>&lt;/COMMAND&gt;</w:t>
      </w:r>
    </w:p>
    <w:p w:rsidR="00DA1BF5" w:rsidRDefault="00DA1BF5" w:rsidP="00BE11FD">
      <w:pPr>
        <w:pStyle w:val="BodyText2"/>
        <w:numPr>
          <w:ilvl w:val="0"/>
          <w:numId w:val="72"/>
        </w:numPr>
        <w:ind w:left="720"/>
        <w:rPr>
          <w:rFonts w:cs="Arial"/>
        </w:rPr>
      </w:pPr>
    </w:p>
    <w:p w:rsidR="00DA1BF5" w:rsidRDefault="00DA1BF5" w:rsidP="00BE11FD">
      <w:pPr>
        <w:pStyle w:val="BodyText2"/>
        <w:numPr>
          <w:ilvl w:val="0"/>
          <w:numId w:val="72"/>
        </w:numPr>
      </w:pPr>
      <w:r>
        <w:rPr>
          <w:b/>
          <w:bCs/>
          <w:u w:val="single"/>
        </w:rPr>
        <w:t>Fields Detail</w:t>
      </w:r>
    </w:p>
    <w:p w:rsidR="00DA1BF5" w:rsidRDefault="00DA1BF5" w:rsidP="00BE11FD">
      <w:pPr>
        <w:pStyle w:val="BodyText2"/>
        <w:numPr>
          <w:ilvl w:val="0"/>
          <w:numId w:val="72"/>
        </w:numPr>
        <w:ind w:left="720"/>
        <w:rPr>
          <w:rFonts w:cs="Arial"/>
        </w:rPr>
      </w:pPr>
    </w:p>
    <w:tbl>
      <w:tblPr>
        <w:tblW w:w="9180" w:type="dxa"/>
        <w:tblInd w:w="108" w:type="dxa"/>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Layout w:type="fixed"/>
        <w:tblLook w:val="0000" w:firstRow="0" w:lastRow="0" w:firstColumn="0" w:lastColumn="0" w:noHBand="0" w:noVBand="0"/>
      </w:tblPr>
      <w:tblGrid>
        <w:gridCol w:w="1620"/>
        <w:gridCol w:w="1980"/>
        <w:gridCol w:w="1620"/>
        <w:gridCol w:w="1080"/>
        <w:gridCol w:w="1080"/>
        <w:gridCol w:w="1800"/>
      </w:tblGrid>
      <w:tr w:rsidR="00DA1BF5" w:rsidTr="009C6EAF">
        <w:trPr>
          <w:trHeight w:val="277"/>
          <w:tblHeader/>
        </w:trPr>
        <w:tc>
          <w:tcPr>
            <w:tcW w:w="1620" w:type="dxa"/>
            <w:shd w:val="clear" w:color="auto" w:fill="365F91"/>
          </w:tcPr>
          <w:p w:rsidR="00DA1BF5" w:rsidRDefault="00DA1BF5" w:rsidP="009C6EAF">
            <w:pPr>
              <w:pStyle w:val="TableColumnLabels"/>
            </w:pPr>
            <w:r>
              <w:t>TAG</w:t>
            </w:r>
          </w:p>
        </w:tc>
        <w:tc>
          <w:tcPr>
            <w:tcW w:w="1980" w:type="dxa"/>
            <w:shd w:val="clear" w:color="auto" w:fill="365F91"/>
          </w:tcPr>
          <w:p w:rsidR="00DA1BF5" w:rsidRDefault="00DA1BF5" w:rsidP="009C6EAF">
            <w:pPr>
              <w:pStyle w:val="TableColumnLabels"/>
            </w:pPr>
            <w:r>
              <w:t>Fields</w:t>
            </w:r>
          </w:p>
        </w:tc>
        <w:tc>
          <w:tcPr>
            <w:tcW w:w="1620" w:type="dxa"/>
            <w:shd w:val="clear" w:color="auto" w:fill="365F91"/>
          </w:tcPr>
          <w:p w:rsidR="00DA1BF5" w:rsidRDefault="00DA1BF5" w:rsidP="009C6EAF">
            <w:pPr>
              <w:pStyle w:val="TableColumnLabels"/>
            </w:pPr>
            <w:r>
              <w:t>Example</w:t>
            </w:r>
          </w:p>
        </w:tc>
        <w:tc>
          <w:tcPr>
            <w:tcW w:w="1080" w:type="dxa"/>
            <w:shd w:val="clear" w:color="auto" w:fill="365F91"/>
          </w:tcPr>
          <w:p w:rsidR="00DA1BF5" w:rsidRDefault="00DA1BF5" w:rsidP="009C6EAF">
            <w:pPr>
              <w:pStyle w:val="TableColumnLabels"/>
            </w:pPr>
            <w:r>
              <w:t>Max Length</w:t>
            </w:r>
          </w:p>
        </w:tc>
        <w:tc>
          <w:tcPr>
            <w:tcW w:w="1080" w:type="dxa"/>
            <w:shd w:val="clear" w:color="auto" w:fill="365F91"/>
          </w:tcPr>
          <w:p w:rsidR="00DA1BF5" w:rsidRDefault="00DA1BF5" w:rsidP="009C6EAF">
            <w:pPr>
              <w:pStyle w:val="TableColumnLabels"/>
            </w:pPr>
            <w:r>
              <w:t>Optional/Mandatory</w:t>
            </w:r>
          </w:p>
        </w:tc>
        <w:tc>
          <w:tcPr>
            <w:tcW w:w="1800" w:type="dxa"/>
            <w:shd w:val="clear" w:color="auto" w:fill="365F91"/>
          </w:tcPr>
          <w:p w:rsidR="00DA1BF5" w:rsidRDefault="00DA1BF5" w:rsidP="009C6EAF">
            <w:pPr>
              <w:pStyle w:val="TableColumnLabels"/>
            </w:pPr>
            <w:r>
              <w:t>Remarks</w:t>
            </w:r>
          </w:p>
        </w:tc>
      </w:tr>
      <w:tr w:rsidR="00DA1BF5" w:rsidTr="009C6EAF">
        <w:tblPrEx>
          <w:tblCellMar>
            <w:left w:w="70" w:type="dxa"/>
            <w:right w:w="70" w:type="dxa"/>
          </w:tblCellMar>
        </w:tblPrEx>
        <w:tc>
          <w:tcPr>
            <w:tcW w:w="1620" w:type="dxa"/>
            <w:shd w:val="clear" w:color="auto" w:fill="F3F3F3"/>
          </w:tcPr>
          <w:p w:rsidR="00DA1BF5" w:rsidRDefault="00DA1BF5" w:rsidP="009C6EAF">
            <w:pPr>
              <w:pStyle w:val="Tablecontent"/>
            </w:pPr>
            <w:r>
              <w:t>TYPE</w:t>
            </w:r>
          </w:p>
        </w:tc>
        <w:tc>
          <w:tcPr>
            <w:tcW w:w="1980" w:type="dxa"/>
            <w:shd w:val="clear" w:color="auto" w:fill="F3F3F3"/>
          </w:tcPr>
          <w:p w:rsidR="00DA1BF5" w:rsidRDefault="00DA1BF5" w:rsidP="009C6EAF">
            <w:pPr>
              <w:pStyle w:val="Tablecontent"/>
            </w:pPr>
            <w:r>
              <w:t>SIDRESP</w:t>
            </w:r>
          </w:p>
        </w:tc>
        <w:tc>
          <w:tcPr>
            <w:tcW w:w="1620" w:type="dxa"/>
            <w:shd w:val="clear" w:color="auto" w:fill="F3F3F3"/>
          </w:tcPr>
          <w:p w:rsidR="00DA1BF5" w:rsidRDefault="00DA1BF5" w:rsidP="009C6EAF">
            <w:pPr>
              <w:pStyle w:val="Tablecontent"/>
            </w:pPr>
            <w:r>
              <w:t>SIDRESP</w:t>
            </w:r>
          </w:p>
        </w:tc>
        <w:tc>
          <w:tcPr>
            <w:tcW w:w="1080" w:type="dxa"/>
            <w:shd w:val="clear" w:color="auto" w:fill="F3F3F3"/>
          </w:tcPr>
          <w:p w:rsidR="00DA1BF5" w:rsidRDefault="00DA1BF5" w:rsidP="009C6EAF">
            <w:pPr>
              <w:pStyle w:val="Tablecontent"/>
            </w:pPr>
            <w:r>
              <w:t>15</w:t>
            </w:r>
          </w:p>
        </w:tc>
        <w:tc>
          <w:tcPr>
            <w:tcW w:w="1080" w:type="dxa"/>
            <w:shd w:val="clear" w:color="auto" w:fill="F3F3F3"/>
          </w:tcPr>
          <w:p w:rsidR="00DA1BF5" w:rsidRDefault="00DA1BF5" w:rsidP="009C6EAF">
            <w:pPr>
              <w:pStyle w:val="Tablecontent"/>
            </w:pPr>
            <w:r>
              <w:t>M</w:t>
            </w:r>
          </w:p>
        </w:tc>
        <w:tc>
          <w:tcPr>
            <w:tcW w:w="1800" w:type="dxa"/>
            <w:shd w:val="clear" w:color="auto" w:fill="F3F3F3"/>
          </w:tcPr>
          <w:p w:rsidR="00DA1BF5" w:rsidRDefault="00DA1BF5" w:rsidP="009C6EAF">
            <w:pPr>
              <w:pStyle w:val="Tablecontent"/>
            </w:pPr>
            <w:r>
              <w:t>Response Type</w:t>
            </w:r>
          </w:p>
        </w:tc>
      </w:tr>
      <w:tr w:rsidR="00DA1BF5" w:rsidTr="009C6EAF">
        <w:tblPrEx>
          <w:tblCellMar>
            <w:left w:w="70" w:type="dxa"/>
            <w:right w:w="70" w:type="dxa"/>
          </w:tblCellMar>
        </w:tblPrEx>
        <w:tc>
          <w:tcPr>
            <w:tcW w:w="1620" w:type="dxa"/>
          </w:tcPr>
          <w:p w:rsidR="00DA1BF5" w:rsidRDefault="00DA1BF5" w:rsidP="009C6EAF">
            <w:pPr>
              <w:pStyle w:val="Tablecontent"/>
            </w:pPr>
            <w:r>
              <w:t>TXNSTATUS</w:t>
            </w:r>
          </w:p>
        </w:tc>
        <w:tc>
          <w:tcPr>
            <w:tcW w:w="1980" w:type="dxa"/>
          </w:tcPr>
          <w:p w:rsidR="00DA1BF5" w:rsidRDefault="00DA1BF5" w:rsidP="009C6EAF">
            <w:pPr>
              <w:pStyle w:val="Tablecontent"/>
            </w:pPr>
            <w:r>
              <w:t>&lt;Transaction Status&gt;</w:t>
            </w:r>
          </w:p>
        </w:tc>
        <w:tc>
          <w:tcPr>
            <w:tcW w:w="1620" w:type="dxa"/>
          </w:tcPr>
          <w:p w:rsidR="00DA1BF5" w:rsidRDefault="00DA1BF5" w:rsidP="009C6EAF">
            <w:pPr>
              <w:pStyle w:val="Tablecontent"/>
            </w:pPr>
            <w:r>
              <w:t>200</w:t>
            </w:r>
          </w:p>
        </w:tc>
        <w:tc>
          <w:tcPr>
            <w:tcW w:w="1080" w:type="dxa"/>
          </w:tcPr>
          <w:p w:rsidR="00DA1BF5" w:rsidRDefault="00DA1BF5" w:rsidP="009C6EAF">
            <w:pPr>
              <w:pStyle w:val="Tablecontent"/>
            </w:pPr>
            <w:r>
              <w:t>5</w:t>
            </w:r>
          </w:p>
        </w:tc>
        <w:tc>
          <w:tcPr>
            <w:tcW w:w="1080" w:type="dxa"/>
          </w:tcPr>
          <w:p w:rsidR="00DA1BF5" w:rsidRDefault="00DA1BF5" w:rsidP="009C6EAF">
            <w:pPr>
              <w:pStyle w:val="Tablecontent"/>
            </w:pPr>
            <w:r>
              <w:t>M</w:t>
            </w:r>
          </w:p>
        </w:tc>
        <w:tc>
          <w:tcPr>
            <w:tcW w:w="1800" w:type="dxa"/>
          </w:tcPr>
          <w:p w:rsidR="00DA1BF5" w:rsidRDefault="00DA1BF5" w:rsidP="009C6EAF">
            <w:pPr>
              <w:pStyle w:val="Tablecontent"/>
            </w:pPr>
            <w:r>
              <w:t>Transaction Status i.e.</w:t>
            </w:r>
          </w:p>
          <w:p w:rsidR="00DA1BF5" w:rsidRDefault="00DA1BF5" w:rsidP="009C6EAF">
            <w:pPr>
              <w:pStyle w:val="Tablecontent"/>
            </w:pPr>
            <w:r>
              <w:t>Transaction OK (200), failed other status</w:t>
            </w:r>
          </w:p>
        </w:tc>
      </w:tr>
      <w:tr w:rsidR="00DA1BF5" w:rsidTr="009C6EAF">
        <w:tblPrEx>
          <w:tblCellMar>
            <w:left w:w="70" w:type="dxa"/>
            <w:right w:w="70" w:type="dxa"/>
          </w:tblCellMar>
        </w:tblPrEx>
        <w:tc>
          <w:tcPr>
            <w:tcW w:w="1620" w:type="dxa"/>
          </w:tcPr>
          <w:p w:rsidR="00DA1BF5" w:rsidRDefault="00DA1BF5" w:rsidP="009C6EAF">
            <w:pPr>
              <w:pStyle w:val="Tablecontent"/>
            </w:pPr>
            <w:r>
              <w:t>MESSAGE</w:t>
            </w:r>
          </w:p>
        </w:tc>
        <w:tc>
          <w:tcPr>
            <w:tcW w:w="1980" w:type="dxa"/>
          </w:tcPr>
          <w:p w:rsidR="00DA1BF5" w:rsidRDefault="00DA1BF5" w:rsidP="009C6EAF">
            <w:pPr>
              <w:pStyle w:val="Tablecontent"/>
            </w:pPr>
            <w:r>
              <w:t>&lt;</w:t>
            </w:r>
            <w:r w:rsidRPr="00485E29">
              <w:t>Error Message</w:t>
            </w:r>
            <w:r>
              <w:t>&gt;</w:t>
            </w:r>
          </w:p>
        </w:tc>
        <w:tc>
          <w:tcPr>
            <w:tcW w:w="1620" w:type="dxa"/>
          </w:tcPr>
          <w:p w:rsidR="00DA1BF5" w:rsidRDefault="00DA1BF5" w:rsidP="009C6EAF">
            <w:pPr>
              <w:pStyle w:val="Tablecontent"/>
            </w:pPr>
            <w:r>
              <w:t>Success</w:t>
            </w:r>
          </w:p>
        </w:tc>
        <w:tc>
          <w:tcPr>
            <w:tcW w:w="1080" w:type="dxa"/>
          </w:tcPr>
          <w:p w:rsidR="00DA1BF5" w:rsidRDefault="00DA1BF5" w:rsidP="009C6EAF">
            <w:pPr>
              <w:pStyle w:val="Tablecontent"/>
            </w:pPr>
            <w:r>
              <w:t>250</w:t>
            </w:r>
          </w:p>
        </w:tc>
        <w:tc>
          <w:tcPr>
            <w:tcW w:w="1080" w:type="dxa"/>
          </w:tcPr>
          <w:p w:rsidR="00DA1BF5" w:rsidRDefault="00DA1BF5" w:rsidP="009C6EAF">
            <w:pPr>
              <w:pStyle w:val="Tablecontent"/>
            </w:pPr>
            <w:r>
              <w:t>O</w:t>
            </w:r>
          </w:p>
        </w:tc>
        <w:tc>
          <w:tcPr>
            <w:tcW w:w="1800" w:type="dxa"/>
          </w:tcPr>
          <w:p w:rsidR="00DA1BF5" w:rsidRDefault="00DA1BF5" w:rsidP="009C6EAF">
            <w:pPr>
              <w:pStyle w:val="Tablecontent"/>
            </w:pPr>
            <w:r>
              <w:t xml:space="preserve">Transaction Status descriptions </w:t>
            </w:r>
          </w:p>
        </w:tc>
      </w:tr>
    </w:tbl>
    <w:p w:rsidR="00DA1BF5" w:rsidRDefault="00DA1BF5" w:rsidP="00BE11FD">
      <w:pPr>
        <w:pStyle w:val="BodyText2"/>
        <w:numPr>
          <w:ilvl w:val="0"/>
          <w:numId w:val="72"/>
        </w:numPr>
        <w:ind w:left="720"/>
        <w:rPr>
          <w:rFonts w:cs="Arial"/>
        </w:rPr>
      </w:pPr>
    </w:p>
    <w:p w:rsidR="00DA1BF5" w:rsidRPr="00622E71" w:rsidRDefault="00DA1BF5" w:rsidP="00BE11FD">
      <w:pPr>
        <w:pStyle w:val="NoteHeading"/>
        <w:numPr>
          <w:ilvl w:val="0"/>
          <w:numId w:val="38"/>
        </w:numPr>
        <w:tabs>
          <w:tab w:val="left" w:pos="990"/>
        </w:tabs>
        <w:ind w:left="990" w:hanging="540"/>
        <w:jc w:val="left"/>
      </w:pPr>
      <w:r w:rsidRPr="00622E71">
        <w:t xml:space="preserve">The Transaction status details explained in appendix. </w:t>
      </w:r>
    </w:p>
    <w:p w:rsidR="00DA1BF5" w:rsidRDefault="00DA1BF5" w:rsidP="00BE11FD">
      <w:pPr>
        <w:pStyle w:val="NoteHeading"/>
        <w:numPr>
          <w:ilvl w:val="0"/>
          <w:numId w:val="38"/>
        </w:numPr>
        <w:tabs>
          <w:tab w:val="left" w:pos="990"/>
        </w:tabs>
        <w:ind w:left="990" w:hanging="540"/>
        <w:jc w:val="left"/>
      </w:pPr>
      <w:r w:rsidRPr="00622E71">
        <w:t>The value for TYPE tag is fixed as mentioned in syntax</w:t>
      </w:r>
      <w:r>
        <w:rPr>
          <w:sz w:val="22"/>
        </w:rPr>
        <w:t>.</w:t>
      </w:r>
    </w:p>
    <w:p w:rsidR="00DA1BF5" w:rsidRDefault="00DA1BF5" w:rsidP="00BE11FD">
      <w:pPr>
        <w:pStyle w:val="BodyText2"/>
        <w:numPr>
          <w:ilvl w:val="0"/>
          <w:numId w:val="72"/>
        </w:numPr>
        <w:ind w:left="720"/>
        <w:rPr>
          <w:rFonts w:cs="Arial"/>
        </w:rPr>
      </w:pPr>
    </w:p>
    <w:p w:rsidR="00DA1BF5" w:rsidRDefault="00DA1BF5" w:rsidP="00BE11FD">
      <w:pPr>
        <w:pStyle w:val="BodyText2"/>
        <w:numPr>
          <w:ilvl w:val="0"/>
          <w:numId w:val="72"/>
        </w:numPr>
        <w:ind w:left="720"/>
        <w:rPr>
          <w:rFonts w:cs="Arial"/>
        </w:rPr>
      </w:pPr>
    </w:p>
    <w:p w:rsidR="00DA1BF5" w:rsidRDefault="00382F46" w:rsidP="00BE11FD">
      <w:pPr>
        <w:pStyle w:val="Heading2"/>
      </w:pPr>
      <w:bookmarkStart w:id="756" w:name="_2.64_Subscriber_identification"/>
      <w:bookmarkEnd w:id="756"/>
      <w:r>
        <w:t xml:space="preserve">2.64 </w:t>
      </w:r>
      <w:bookmarkStart w:id="757" w:name="_Toc281316248"/>
      <w:bookmarkStart w:id="758" w:name="_Toc329006885"/>
      <w:bookmarkStart w:id="759" w:name="_Toc427753230"/>
      <w:r w:rsidR="00DA1BF5">
        <w:t>Subscriber identification number (SID) enquiry</w:t>
      </w:r>
      <w:bookmarkEnd w:id="757"/>
      <w:bookmarkEnd w:id="758"/>
      <w:bookmarkEnd w:id="759"/>
    </w:p>
    <w:p w:rsidR="00DA1BF5" w:rsidRDefault="00DA1BF5" w:rsidP="00BE11FD">
      <w:pPr>
        <w:pStyle w:val="BodyText2"/>
        <w:numPr>
          <w:ilvl w:val="0"/>
          <w:numId w:val="72"/>
        </w:numPr>
      </w:pPr>
      <w:r>
        <w:t>Subscribers could get SID fr</w:t>
      </w:r>
      <w:r w:rsidR="00E46017">
        <w:t>om PreTUPS system by using EXTGW</w:t>
      </w:r>
    </w:p>
    <w:p w:rsidR="00DA1BF5" w:rsidRDefault="00DA1BF5" w:rsidP="00BE11FD">
      <w:pPr>
        <w:pStyle w:val="BodyText2"/>
        <w:numPr>
          <w:ilvl w:val="0"/>
          <w:numId w:val="72"/>
        </w:numPr>
        <w:ind w:left="720"/>
        <w:rPr>
          <w:rFonts w:cs="Arial"/>
        </w:rPr>
      </w:pPr>
    </w:p>
    <w:p w:rsidR="00DA1BF5" w:rsidRDefault="00DA1BF5" w:rsidP="00BE11FD">
      <w:pPr>
        <w:pStyle w:val="Heading3"/>
        <w:numPr>
          <w:ilvl w:val="0"/>
          <w:numId w:val="0"/>
        </w:numPr>
        <w:tabs>
          <w:tab w:val="clear" w:pos="720"/>
          <w:tab w:val="clear" w:pos="900"/>
          <w:tab w:val="left" w:pos="1440"/>
        </w:tabs>
        <w:ind w:left="1080"/>
        <w:jc w:val="both"/>
      </w:pPr>
      <w:bookmarkStart w:id="760" w:name="_XML_Request_Syntax_10"/>
      <w:bookmarkStart w:id="761" w:name="_Toc329006886"/>
      <w:bookmarkStart w:id="762" w:name="_Toc427753231"/>
      <w:bookmarkEnd w:id="760"/>
      <w:r>
        <w:t>XML Request Syntax</w:t>
      </w:r>
      <w:bookmarkEnd w:id="761"/>
      <w:bookmarkEnd w:id="762"/>
    </w:p>
    <w:p w:rsidR="00DA1BF5" w:rsidRDefault="00DA1BF5" w:rsidP="00BE11FD">
      <w:pPr>
        <w:pStyle w:val="BodyText2"/>
        <w:numPr>
          <w:ilvl w:val="0"/>
          <w:numId w:val="72"/>
        </w:numPr>
        <w:rPr>
          <w:rFonts w:cs="Arial"/>
        </w:rPr>
      </w:pPr>
      <w:r>
        <w:t>The request format and details of request are mentioned below</w:t>
      </w:r>
    </w:p>
    <w:p w:rsidR="00DA1BF5" w:rsidRDefault="00DA1BF5" w:rsidP="00BE11FD">
      <w:pPr>
        <w:pStyle w:val="BodyText2"/>
        <w:numPr>
          <w:ilvl w:val="0"/>
          <w:numId w:val="72"/>
        </w:numPr>
        <w:ind w:left="720"/>
        <w:rPr>
          <w:rFonts w:cs="Arial"/>
        </w:rPr>
      </w:pPr>
    </w:p>
    <w:p w:rsidR="00DA1BF5" w:rsidRDefault="00DA1BF5" w:rsidP="00BE11FD">
      <w:pPr>
        <w:pStyle w:val="BodyText2"/>
        <w:numPr>
          <w:ilvl w:val="0"/>
          <w:numId w:val="72"/>
        </w:numPr>
        <w:rPr>
          <w:b/>
          <w:bCs/>
          <w:u w:val="single"/>
        </w:rPr>
      </w:pPr>
      <w:r>
        <w:rPr>
          <w:b/>
          <w:bCs/>
          <w:u w:val="single"/>
        </w:rPr>
        <w:t>Request Syntax</w:t>
      </w:r>
    </w:p>
    <w:p w:rsidR="00DA1BF5" w:rsidRDefault="00DA1BF5" w:rsidP="00BE11FD">
      <w:pPr>
        <w:pStyle w:val="BodyText2"/>
        <w:numPr>
          <w:ilvl w:val="0"/>
          <w:numId w:val="72"/>
        </w:numPr>
        <w:rPr>
          <w:b/>
          <w:bCs/>
          <w:u w:val="single"/>
        </w:rPr>
      </w:pPr>
    </w:p>
    <w:p w:rsidR="00DA1BF5" w:rsidRDefault="00DA1BF5" w:rsidP="00BE11FD">
      <w:pPr>
        <w:pStyle w:val="BodyText2"/>
        <w:numPr>
          <w:ilvl w:val="0"/>
          <w:numId w:val="72"/>
        </w:numPr>
        <w:ind w:left="720"/>
      </w:pPr>
      <w:r>
        <w:t>&lt;?xml version="1.0"?&gt;</w:t>
      </w:r>
    </w:p>
    <w:p w:rsidR="00DA1BF5" w:rsidRDefault="00DA1BF5" w:rsidP="00BE11FD">
      <w:pPr>
        <w:pStyle w:val="BodyText2"/>
        <w:numPr>
          <w:ilvl w:val="0"/>
          <w:numId w:val="72"/>
        </w:numPr>
        <w:ind w:left="720"/>
      </w:pPr>
      <w:r>
        <w:t>&lt;COMMAND&gt;</w:t>
      </w:r>
    </w:p>
    <w:p w:rsidR="00DA1BF5" w:rsidRDefault="00DA1BF5" w:rsidP="00BE11FD">
      <w:pPr>
        <w:pStyle w:val="BodyText2"/>
        <w:numPr>
          <w:ilvl w:val="0"/>
          <w:numId w:val="72"/>
        </w:numPr>
        <w:ind w:left="720"/>
      </w:pPr>
      <w:r>
        <w:t>&lt;TYPE&gt;ENQSID&lt;/TYPE&gt;</w:t>
      </w:r>
    </w:p>
    <w:p w:rsidR="00DA1BF5" w:rsidRDefault="00DA1BF5" w:rsidP="00BE11FD">
      <w:pPr>
        <w:pStyle w:val="BodyText2"/>
        <w:numPr>
          <w:ilvl w:val="0"/>
          <w:numId w:val="72"/>
        </w:numPr>
        <w:ind w:left="720"/>
      </w:pPr>
      <w:r>
        <w:t>&lt;MSISDN&gt;&lt;Subscriber MSISDN&gt;&lt;/MSISDN&gt;</w:t>
      </w:r>
    </w:p>
    <w:p w:rsidR="00DA1BF5" w:rsidRDefault="00DA1BF5" w:rsidP="00BE11FD">
      <w:pPr>
        <w:pStyle w:val="BodyText2"/>
        <w:numPr>
          <w:ilvl w:val="0"/>
          <w:numId w:val="72"/>
        </w:numPr>
        <w:ind w:left="720"/>
      </w:pPr>
      <w:r>
        <w:t>&lt;/COMMAND&gt;</w:t>
      </w:r>
    </w:p>
    <w:p w:rsidR="00DA1BF5" w:rsidRDefault="00DA1BF5" w:rsidP="00BE11FD">
      <w:pPr>
        <w:pStyle w:val="BodyText2"/>
        <w:numPr>
          <w:ilvl w:val="0"/>
          <w:numId w:val="72"/>
        </w:numPr>
        <w:ind w:left="720"/>
        <w:rPr>
          <w:rFonts w:cs="Arial"/>
        </w:rPr>
      </w:pPr>
    </w:p>
    <w:p w:rsidR="00DA1BF5" w:rsidRPr="00F92A22" w:rsidRDefault="00DA1BF5" w:rsidP="00BE11FD">
      <w:pPr>
        <w:pStyle w:val="BodyText2"/>
        <w:numPr>
          <w:ilvl w:val="0"/>
          <w:numId w:val="72"/>
        </w:numPr>
        <w:rPr>
          <w:b/>
          <w:bCs/>
          <w:szCs w:val="20"/>
          <w:u w:val="single"/>
        </w:rPr>
      </w:pPr>
      <w:r w:rsidRPr="00F92A22">
        <w:rPr>
          <w:b/>
          <w:bCs/>
          <w:szCs w:val="20"/>
          <w:u w:val="single"/>
        </w:rPr>
        <w:t>Fields Detail</w:t>
      </w:r>
    </w:p>
    <w:p w:rsidR="00DA1BF5" w:rsidRDefault="00DA1BF5" w:rsidP="00BE11FD">
      <w:pPr>
        <w:pStyle w:val="BodyText2"/>
        <w:numPr>
          <w:ilvl w:val="0"/>
          <w:numId w:val="72"/>
        </w:numPr>
        <w:ind w:left="720"/>
        <w:rPr>
          <w:rFonts w:cs="Arial"/>
        </w:rPr>
      </w:pPr>
    </w:p>
    <w:tbl>
      <w:tblPr>
        <w:tblW w:w="8696" w:type="dxa"/>
        <w:tblInd w:w="108" w:type="dxa"/>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Layout w:type="fixed"/>
        <w:tblLook w:val="0000" w:firstRow="0" w:lastRow="0" w:firstColumn="0" w:lastColumn="0" w:noHBand="0" w:noVBand="0"/>
      </w:tblPr>
      <w:tblGrid>
        <w:gridCol w:w="1440"/>
        <w:gridCol w:w="1620"/>
        <w:gridCol w:w="1440"/>
        <w:gridCol w:w="900"/>
        <w:gridCol w:w="1080"/>
        <w:gridCol w:w="2216"/>
      </w:tblGrid>
      <w:tr w:rsidR="00DA1BF5" w:rsidTr="009C6EAF">
        <w:trPr>
          <w:trHeight w:val="277"/>
          <w:tblHeader/>
        </w:trPr>
        <w:tc>
          <w:tcPr>
            <w:tcW w:w="1440" w:type="dxa"/>
            <w:shd w:val="clear" w:color="auto" w:fill="365F91"/>
          </w:tcPr>
          <w:p w:rsidR="00DA1BF5" w:rsidRDefault="00DA1BF5" w:rsidP="009C6EAF">
            <w:pPr>
              <w:pStyle w:val="TableColumnLabels"/>
            </w:pPr>
            <w:r>
              <w:t>TAG</w:t>
            </w:r>
          </w:p>
        </w:tc>
        <w:tc>
          <w:tcPr>
            <w:tcW w:w="1620" w:type="dxa"/>
            <w:shd w:val="clear" w:color="auto" w:fill="365F91"/>
          </w:tcPr>
          <w:p w:rsidR="00DA1BF5" w:rsidRDefault="00DA1BF5" w:rsidP="009C6EAF">
            <w:pPr>
              <w:pStyle w:val="TableColumnLabels"/>
            </w:pPr>
            <w:r>
              <w:t>Fields</w:t>
            </w:r>
          </w:p>
        </w:tc>
        <w:tc>
          <w:tcPr>
            <w:tcW w:w="1440" w:type="dxa"/>
            <w:shd w:val="clear" w:color="auto" w:fill="365F91"/>
          </w:tcPr>
          <w:p w:rsidR="00DA1BF5" w:rsidRDefault="00DA1BF5" w:rsidP="009C6EAF">
            <w:pPr>
              <w:pStyle w:val="TableColumnLabels"/>
            </w:pPr>
            <w:r>
              <w:t>Example</w:t>
            </w:r>
          </w:p>
        </w:tc>
        <w:tc>
          <w:tcPr>
            <w:tcW w:w="900" w:type="dxa"/>
            <w:shd w:val="clear" w:color="auto" w:fill="365F91"/>
          </w:tcPr>
          <w:p w:rsidR="00DA1BF5" w:rsidRDefault="00DA1BF5" w:rsidP="009C6EAF">
            <w:pPr>
              <w:pStyle w:val="TableColumnLabels"/>
            </w:pPr>
            <w:r>
              <w:t>Max Length</w:t>
            </w:r>
          </w:p>
        </w:tc>
        <w:tc>
          <w:tcPr>
            <w:tcW w:w="1080" w:type="dxa"/>
            <w:shd w:val="clear" w:color="auto" w:fill="365F91"/>
          </w:tcPr>
          <w:p w:rsidR="00DA1BF5" w:rsidRDefault="00DA1BF5" w:rsidP="009C6EAF">
            <w:pPr>
              <w:pStyle w:val="TableColumnLabels"/>
            </w:pPr>
            <w:r>
              <w:t>Optional/Mandatory</w:t>
            </w:r>
          </w:p>
        </w:tc>
        <w:tc>
          <w:tcPr>
            <w:tcW w:w="2216" w:type="dxa"/>
            <w:shd w:val="clear" w:color="auto" w:fill="365F91"/>
          </w:tcPr>
          <w:p w:rsidR="00DA1BF5" w:rsidRDefault="00DA1BF5" w:rsidP="009C6EAF">
            <w:pPr>
              <w:pStyle w:val="TableColumnLabels"/>
            </w:pPr>
            <w:r>
              <w:t>Remarks</w:t>
            </w:r>
          </w:p>
        </w:tc>
      </w:tr>
      <w:tr w:rsidR="00DA1BF5" w:rsidTr="009C6EAF">
        <w:trPr>
          <w:trHeight w:val="277"/>
        </w:trPr>
        <w:tc>
          <w:tcPr>
            <w:tcW w:w="1440" w:type="dxa"/>
            <w:shd w:val="clear" w:color="auto" w:fill="F3F3F3"/>
            <w:vAlign w:val="center"/>
          </w:tcPr>
          <w:p w:rsidR="00DA1BF5" w:rsidRDefault="00DA1BF5" w:rsidP="009C6EAF">
            <w:pPr>
              <w:pStyle w:val="Tablecontent"/>
            </w:pPr>
            <w:r>
              <w:t>TYPE</w:t>
            </w:r>
          </w:p>
        </w:tc>
        <w:tc>
          <w:tcPr>
            <w:tcW w:w="1620" w:type="dxa"/>
            <w:shd w:val="clear" w:color="auto" w:fill="F3F3F3"/>
            <w:vAlign w:val="center"/>
          </w:tcPr>
          <w:p w:rsidR="00DA1BF5" w:rsidRDefault="00DA1BF5" w:rsidP="009C6EAF">
            <w:pPr>
              <w:pStyle w:val="Tablecontent"/>
            </w:pPr>
            <w:r>
              <w:t xml:space="preserve">ENQSID </w:t>
            </w:r>
          </w:p>
        </w:tc>
        <w:tc>
          <w:tcPr>
            <w:tcW w:w="1440" w:type="dxa"/>
            <w:shd w:val="clear" w:color="auto" w:fill="F3F3F3"/>
            <w:vAlign w:val="center"/>
          </w:tcPr>
          <w:p w:rsidR="00DA1BF5" w:rsidRPr="00296381" w:rsidRDefault="00DA1BF5" w:rsidP="009C6EAF">
            <w:pPr>
              <w:pStyle w:val="Tablecontent"/>
              <w:rPr>
                <w:bCs/>
                <w:caps/>
              </w:rPr>
            </w:pPr>
            <w:r>
              <w:t xml:space="preserve">ENQSID </w:t>
            </w:r>
          </w:p>
        </w:tc>
        <w:tc>
          <w:tcPr>
            <w:tcW w:w="900" w:type="dxa"/>
            <w:shd w:val="clear" w:color="auto" w:fill="F3F3F3"/>
            <w:vAlign w:val="center"/>
          </w:tcPr>
          <w:p w:rsidR="00DA1BF5" w:rsidRDefault="00DA1BF5" w:rsidP="009C6EAF">
            <w:pPr>
              <w:rPr>
                <w:rFonts w:ascii="Arial" w:hAnsi="Arial"/>
                <w:sz w:val="18"/>
              </w:rPr>
            </w:pPr>
            <w:r>
              <w:rPr>
                <w:rFonts w:ascii="Arial" w:hAnsi="Arial"/>
                <w:sz w:val="18"/>
              </w:rPr>
              <w:t>15</w:t>
            </w:r>
          </w:p>
        </w:tc>
        <w:tc>
          <w:tcPr>
            <w:tcW w:w="1080" w:type="dxa"/>
            <w:shd w:val="clear" w:color="auto" w:fill="F3F3F3"/>
            <w:vAlign w:val="center"/>
          </w:tcPr>
          <w:p w:rsidR="00DA1BF5" w:rsidRDefault="00DA1BF5" w:rsidP="009C6EAF">
            <w:pPr>
              <w:rPr>
                <w:rFonts w:ascii="Arial" w:hAnsi="Arial"/>
                <w:sz w:val="18"/>
              </w:rPr>
            </w:pPr>
            <w:r>
              <w:rPr>
                <w:rFonts w:ascii="Arial" w:hAnsi="Arial"/>
                <w:sz w:val="18"/>
              </w:rPr>
              <w:t>M</w:t>
            </w:r>
          </w:p>
        </w:tc>
        <w:tc>
          <w:tcPr>
            <w:tcW w:w="2216" w:type="dxa"/>
            <w:shd w:val="clear" w:color="auto" w:fill="F3F3F3"/>
            <w:vAlign w:val="center"/>
          </w:tcPr>
          <w:p w:rsidR="00DA1BF5" w:rsidRDefault="00DA1BF5" w:rsidP="009C6EAF">
            <w:pPr>
              <w:rPr>
                <w:rFonts w:ascii="Arial" w:hAnsi="Arial"/>
                <w:sz w:val="18"/>
              </w:rPr>
            </w:pPr>
            <w:r>
              <w:rPr>
                <w:rFonts w:ascii="Arial" w:hAnsi="Arial"/>
                <w:sz w:val="18"/>
              </w:rPr>
              <w:t>Request Type</w:t>
            </w:r>
          </w:p>
        </w:tc>
      </w:tr>
      <w:tr w:rsidR="00DA1BF5" w:rsidTr="009C6EAF">
        <w:trPr>
          <w:trHeight w:val="277"/>
        </w:trPr>
        <w:tc>
          <w:tcPr>
            <w:tcW w:w="1440" w:type="dxa"/>
            <w:vAlign w:val="center"/>
          </w:tcPr>
          <w:p w:rsidR="00DA1BF5" w:rsidRDefault="00DA1BF5" w:rsidP="009C6EAF">
            <w:pPr>
              <w:pStyle w:val="Tablecontent"/>
            </w:pPr>
            <w:r>
              <w:t>MSISDN</w:t>
            </w:r>
          </w:p>
        </w:tc>
        <w:tc>
          <w:tcPr>
            <w:tcW w:w="1620" w:type="dxa"/>
            <w:vAlign w:val="center"/>
          </w:tcPr>
          <w:p w:rsidR="00DA1BF5" w:rsidRDefault="00DA1BF5" w:rsidP="009C6EAF">
            <w:pPr>
              <w:pStyle w:val="Tablecontent"/>
            </w:pPr>
            <w:r>
              <w:t>&lt; Subscriber MSISDN &gt;</w:t>
            </w:r>
          </w:p>
        </w:tc>
        <w:tc>
          <w:tcPr>
            <w:tcW w:w="1440" w:type="dxa"/>
            <w:vAlign w:val="center"/>
          </w:tcPr>
          <w:p w:rsidR="00DA1BF5" w:rsidRDefault="00DA1BF5" w:rsidP="009C6EAF">
            <w:pPr>
              <w:rPr>
                <w:rFonts w:ascii="Arial" w:hAnsi="Arial"/>
                <w:sz w:val="18"/>
              </w:rPr>
            </w:pPr>
            <w:r>
              <w:rPr>
                <w:rFonts w:ascii="Arial" w:hAnsi="Arial"/>
                <w:sz w:val="18"/>
              </w:rPr>
              <w:t>9810974622</w:t>
            </w:r>
          </w:p>
        </w:tc>
        <w:tc>
          <w:tcPr>
            <w:tcW w:w="900" w:type="dxa"/>
            <w:vAlign w:val="center"/>
          </w:tcPr>
          <w:p w:rsidR="00DA1BF5" w:rsidRDefault="00DA1BF5" w:rsidP="009C6EAF">
            <w:pPr>
              <w:rPr>
                <w:rFonts w:ascii="Arial" w:hAnsi="Arial"/>
                <w:sz w:val="18"/>
              </w:rPr>
            </w:pPr>
            <w:r>
              <w:rPr>
                <w:rFonts w:ascii="Arial" w:hAnsi="Arial"/>
                <w:sz w:val="18"/>
              </w:rPr>
              <w:t>15</w:t>
            </w:r>
          </w:p>
        </w:tc>
        <w:tc>
          <w:tcPr>
            <w:tcW w:w="1080" w:type="dxa"/>
            <w:vAlign w:val="center"/>
          </w:tcPr>
          <w:p w:rsidR="00DA1BF5" w:rsidRDefault="00DA1BF5" w:rsidP="009C6EAF">
            <w:pPr>
              <w:rPr>
                <w:rFonts w:ascii="Arial" w:hAnsi="Arial"/>
                <w:sz w:val="18"/>
              </w:rPr>
            </w:pPr>
            <w:r>
              <w:rPr>
                <w:rFonts w:ascii="Arial" w:hAnsi="Arial"/>
                <w:sz w:val="18"/>
              </w:rPr>
              <w:t>M</w:t>
            </w:r>
          </w:p>
        </w:tc>
        <w:tc>
          <w:tcPr>
            <w:tcW w:w="2216" w:type="dxa"/>
            <w:vAlign w:val="center"/>
          </w:tcPr>
          <w:p w:rsidR="00DA1BF5" w:rsidRDefault="00DA1BF5" w:rsidP="009C6EAF">
            <w:pPr>
              <w:rPr>
                <w:rFonts w:ascii="Arial" w:hAnsi="Arial"/>
                <w:sz w:val="18"/>
              </w:rPr>
            </w:pPr>
            <w:r w:rsidRPr="00050AE9">
              <w:rPr>
                <w:rFonts w:ascii="Arial" w:hAnsi="Arial"/>
                <w:sz w:val="18"/>
              </w:rPr>
              <w:t xml:space="preserve">Subscriber </w:t>
            </w:r>
            <w:r>
              <w:rPr>
                <w:rFonts w:ascii="Arial" w:hAnsi="Arial"/>
                <w:sz w:val="18"/>
              </w:rPr>
              <w:t>Mobile number</w:t>
            </w:r>
          </w:p>
        </w:tc>
      </w:tr>
    </w:tbl>
    <w:p w:rsidR="00DA1BF5" w:rsidRDefault="00DA1BF5" w:rsidP="00BE11FD">
      <w:pPr>
        <w:pStyle w:val="BodyText2"/>
        <w:numPr>
          <w:ilvl w:val="0"/>
          <w:numId w:val="72"/>
        </w:numPr>
        <w:ind w:left="720"/>
        <w:rPr>
          <w:rFonts w:cs="Arial"/>
        </w:rPr>
      </w:pPr>
    </w:p>
    <w:p w:rsidR="00DA1BF5" w:rsidRPr="00622E71" w:rsidRDefault="00DA1BF5" w:rsidP="00BE11FD">
      <w:pPr>
        <w:pStyle w:val="NoteHeading"/>
        <w:numPr>
          <w:ilvl w:val="0"/>
          <w:numId w:val="38"/>
        </w:numPr>
        <w:tabs>
          <w:tab w:val="left" w:pos="990"/>
        </w:tabs>
        <w:ind w:left="990" w:hanging="540"/>
        <w:jc w:val="left"/>
      </w:pPr>
      <w:r w:rsidRPr="00622E71">
        <w:t>All tags are mandatory to be present in XML. If value is optional and tag must be present.</w:t>
      </w:r>
    </w:p>
    <w:p w:rsidR="00DA1BF5" w:rsidRPr="00622E71" w:rsidRDefault="00DA1BF5" w:rsidP="00BE11FD">
      <w:pPr>
        <w:pStyle w:val="NoteHeading"/>
        <w:numPr>
          <w:ilvl w:val="0"/>
          <w:numId w:val="38"/>
        </w:numPr>
        <w:tabs>
          <w:tab w:val="left" w:pos="990"/>
        </w:tabs>
        <w:ind w:left="990" w:hanging="540"/>
        <w:jc w:val="left"/>
      </w:pPr>
      <w:r w:rsidRPr="00622E71">
        <w:t>The value for TYPE tag is fixed as mentioned in syntax.</w:t>
      </w:r>
    </w:p>
    <w:p w:rsidR="00DA1BF5" w:rsidRDefault="00DA1BF5" w:rsidP="00BE11FD">
      <w:pPr>
        <w:pStyle w:val="BodyText2"/>
        <w:numPr>
          <w:ilvl w:val="0"/>
          <w:numId w:val="72"/>
        </w:numPr>
        <w:ind w:left="720"/>
        <w:rPr>
          <w:rFonts w:cs="Arial"/>
        </w:rPr>
      </w:pPr>
    </w:p>
    <w:p w:rsidR="00DA1BF5" w:rsidRDefault="00DA1BF5" w:rsidP="00BE11FD">
      <w:pPr>
        <w:pStyle w:val="Heading3"/>
        <w:numPr>
          <w:ilvl w:val="0"/>
          <w:numId w:val="0"/>
        </w:numPr>
        <w:tabs>
          <w:tab w:val="clear" w:pos="720"/>
          <w:tab w:val="clear" w:pos="900"/>
          <w:tab w:val="left" w:pos="1440"/>
        </w:tabs>
        <w:ind w:left="1080"/>
        <w:jc w:val="both"/>
      </w:pPr>
      <w:bookmarkStart w:id="763" w:name="_XML_Response_Syntax_11"/>
      <w:bookmarkStart w:id="764" w:name="_Toc329006887"/>
      <w:bookmarkStart w:id="765" w:name="_Toc427753232"/>
      <w:bookmarkEnd w:id="763"/>
      <w:r>
        <w:t>XML Response Syntax</w:t>
      </w:r>
      <w:bookmarkEnd w:id="764"/>
      <w:bookmarkEnd w:id="765"/>
    </w:p>
    <w:p w:rsidR="00DA1BF5" w:rsidRDefault="00DA1BF5" w:rsidP="00BE11FD">
      <w:pPr>
        <w:pStyle w:val="BodyText2"/>
        <w:numPr>
          <w:ilvl w:val="0"/>
          <w:numId w:val="72"/>
        </w:numPr>
      </w:pPr>
      <w:r>
        <w:t xml:space="preserve">PreTUPS send the acknowledgement to the USSD system for subscriber with transaction status. </w:t>
      </w:r>
    </w:p>
    <w:p w:rsidR="00DA1BF5" w:rsidRDefault="00DA1BF5" w:rsidP="00BE11FD">
      <w:pPr>
        <w:pStyle w:val="BodyText2"/>
        <w:numPr>
          <w:ilvl w:val="0"/>
          <w:numId w:val="72"/>
        </w:numPr>
      </w:pPr>
      <w:r>
        <w:t>The acknowledgement will be in XML and send as response of the request. The XML response details are mentioned below.</w:t>
      </w:r>
    </w:p>
    <w:p w:rsidR="00DA1BF5" w:rsidRDefault="00DA1BF5" w:rsidP="00BE11FD">
      <w:pPr>
        <w:pStyle w:val="BodyText2"/>
        <w:numPr>
          <w:ilvl w:val="0"/>
          <w:numId w:val="72"/>
        </w:numPr>
      </w:pPr>
    </w:p>
    <w:p w:rsidR="00DA1BF5" w:rsidRDefault="00DA1BF5" w:rsidP="00BE11FD">
      <w:pPr>
        <w:pStyle w:val="BodyText2"/>
        <w:numPr>
          <w:ilvl w:val="0"/>
          <w:numId w:val="72"/>
        </w:numPr>
        <w:rPr>
          <w:b/>
          <w:bCs/>
          <w:u w:val="single"/>
        </w:rPr>
      </w:pPr>
      <w:r>
        <w:rPr>
          <w:b/>
          <w:bCs/>
          <w:u w:val="single"/>
        </w:rPr>
        <w:t>Response Syntax</w:t>
      </w:r>
    </w:p>
    <w:p w:rsidR="00DA1BF5" w:rsidRDefault="00DA1BF5" w:rsidP="00BE11FD">
      <w:pPr>
        <w:pStyle w:val="BodyText2"/>
        <w:numPr>
          <w:ilvl w:val="0"/>
          <w:numId w:val="72"/>
        </w:numPr>
        <w:rPr>
          <w:b/>
          <w:bCs/>
          <w:u w:val="single"/>
        </w:rPr>
      </w:pPr>
    </w:p>
    <w:p w:rsidR="00DA1BF5" w:rsidRDefault="00DA1BF5" w:rsidP="00BE11FD">
      <w:pPr>
        <w:pStyle w:val="BodyText2"/>
        <w:numPr>
          <w:ilvl w:val="0"/>
          <w:numId w:val="72"/>
        </w:numPr>
        <w:ind w:left="720"/>
      </w:pPr>
      <w:r>
        <w:t>&lt;?xml version="1.0"?&gt;</w:t>
      </w:r>
    </w:p>
    <w:p w:rsidR="00DA1BF5" w:rsidRDefault="00DA1BF5" w:rsidP="00BE11FD">
      <w:pPr>
        <w:pStyle w:val="BodyText2"/>
        <w:numPr>
          <w:ilvl w:val="0"/>
          <w:numId w:val="72"/>
        </w:numPr>
        <w:ind w:left="720"/>
      </w:pPr>
      <w:r>
        <w:t>&lt;COMMAND&gt;</w:t>
      </w:r>
    </w:p>
    <w:p w:rsidR="00DA1BF5" w:rsidRDefault="00DA1BF5" w:rsidP="00BE11FD">
      <w:pPr>
        <w:pStyle w:val="BodyText2"/>
        <w:numPr>
          <w:ilvl w:val="0"/>
          <w:numId w:val="72"/>
        </w:numPr>
        <w:ind w:left="720"/>
      </w:pPr>
      <w:r>
        <w:t>&lt;TYPE&gt;SIDENQRESP&lt;/TYPE&gt;</w:t>
      </w:r>
      <w:r>
        <w:tab/>
      </w:r>
      <w:r>
        <w:tab/>
      </w:r>
    </w:p>
    <w:p w:rsidR="00DA1BF5" w:rsidRDefault="00DA1BF5" w:rsidP="00BE11FD">
      <w:pPr>
        <w:pStyle w:val="BodyText2"/>
        <w:numPr>
          <w:ilvl w:val="0"/>
          <w:numId w:val="72"/>
        </w:numPr>
        <w:ind w:left="720"/>
        <w:jc w:val="left"/>
      </w:pPr>
      <w:r>
        <w:t>&lt;TXNSTATUS&gt;&lt;Transaction Status&gt;&lt;/TXNSTATUS&gt;</w:t>
      </w:r>
    </w:p>
    <w:p w:rsidR="00DA1BF5" w:rsidRDefault="00DA1BF5" w:rsidP="00BE11FD">
      <w:pPr>
        <w:pStyle w:val="BodyText2"/>
        <w:numPr>
          <w:ilvl w:val="0"/>
          <w:numId w:val="72"/>
        </w:numPr>
        <w:ind w:left="720"/>
        <w:jc w:val="left"/>
      </w:pPr>
      <w:r>
        <w:t>&lt;SID&gt;Subscriber Alias&lt;/SID&gt;</w:t>
      </w:r>
    </w:p>
    <w:p w:rsidR="00DA1BF5" w:rsidRPr="00E0388C" w:rsidRDefault="00DA1BF5" w:rsidP="00BE11FD">
      <w:pPr>
        <w:pStyle w:val="BodyText2"/>
        <w:numPr>
          <w:ilvl w:val="0"/>
          <w:numId w:val="72"/>
        </w:numPr>
        <w:ind w:left="720"/>
        <w:rPr>
          <w:rFonts w:cs="Arial"/>
        </w:rPr>
      </w:pPr>
      <w:r>
        <w:t>&lt;MESSAGE&gt;Error Message&lt;/MESSAGE&gt;</w:t>
      </w:r>
    </w:p>
    <w:p w:rsidR="00DA1BF5" w:rsidRDefault="00DA1BF5" w:rsidP="00BE11FD">
      <w:pPr>
        <w:pStyle w:val="BodyText2"/>
        <w:numPr>
          <w:ilvl w:val="0"/>
          <w:numId w:val="72"/>
        </w:numPr>
        <w:ind w:left="720"/>
        <w:rPr>
          <w:rFonts w:cs="Arial"/>
        </w:rPr>
      </w:pPr>
      <w:r>
        <w:t>&lt;/COMMAND&gt;</w:t>
      </w:r>
    </w:p>
    <w:p w:rsidR="00DA1BF5" w:rsidRDefault="00DA1BF5" w:rsidP="00BE11FD">
      <w:pPr>
        <w:pStyle w:val="BodyText2"/>
        <w:numPr>
          <w:ilvl w:val="0"/>
          <w:numId w:val="72"/>
        </w:numPr>
      </w:pPr>
    </w:p>
    <w:p w:rsidR="00DA1BF5" w:rsidRDefault="00DA1BF5" w:rsidP="00BE11FD">
      <w:pPr>
        <w:pStyle w:val="BodyText2"/>
        <w:numPr>
          <w:ilvl w:val="0"/>
          <w:numId w:val="72"/>
        </w:numPr>
      </w:pPr>
      <w:r>
        <w:rPr>
          <w:b/>
          <w:bCs/>
          <w:u w:val="single"/>
        </w:rPr>
        <w:t>Fields Detail</w:t>
      </w:r>
    </w:p>
    <w:p w:rsidR="00DA1BF5" w:rsidRDefault="00DA1BF5" w:rsidP="00BE11FD">
      <w:pPr>
        <w:pStyle w:val="BodyText2"/>
        <w:numPr>
          <w:ilvl w:val="0"/>
          <w:numId w:val="72"/>
        </w:numPr>
        <w:ind w:left="720"/>
        <w:rPr>
          <w:rFonts w:cs="Arial"/>
        </w:rPr>
      </w:pPr>
    </w:p>
    <w:tbl>
      <w:tblPr>
        <w:tblW w:w="8160" w:type="dxa"/>
        <w:tblInd w:w="108" w:type="dxa"/>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Layout w:type="fixed"/>
        <w:tblLook w:val="0000" w:firstRow="0" w:lastRow="0" w:firstColumn="0" w:lastColumn="0" w:noHBand="0" w:noVBand="0"/>
      </w:tblPr>
      <w:tblGrid>
        <w:gridCol w:w="1440"/>
        <w:gridCol w:w="1760"/>
        <w:gridCol w:w="1440"/>
        <w:gridCol w:w="960"/>
        <w:gridCol w:w="960"/>
        <w:gridCol w:w="1600"/>
      </w:tblGrid>
      <w:tr w:rsidR="00DA1BF5" w:rsidTr="00BE11FD">
        <w:trPr>
          <w:trHeight w:val="268"/>
          <w:tblHeader/>
        </w:trPr>
        <w:tc>
          <w:tcPr>
            <w:tcW w:w="1440" w:type="dxa"/>
            <w:shd w:val="clear" w:color="auto" w:fill="365F91"/>
          </w:tcPr>
          <w:p w:rsidR="00DA1BF5" w:rsidRDefault="00DA1BF5" w:rsidP="009C6EAF">
            <w:pPr>
              <w:pStyle w:val="TableColumnLabels"/>
            </w:pPr>
            <w:r>
              <w:lastRenderedPageBreak/>
              <w:t>TAG</w:t>
            </w:r>
          </w:p>
        </w:tc>
        <w:tc>
          <w:tcPr>
            <w:tcW w:w="1760" w:type="dxa"/>
            <w:shd w:val="clear" w:color="auto" w:fill="365F91"/>
          </w:tcPr>
          <w:p w:rsidR="00DA1BF5" w:rsidRDefault="00DA1BF5" w:rsidP="009C6EAF">
            <w:pPr>
              <w:pStyle w:val="TableColumnLabels"/>
            </w:pPr>
            <w:r>
              <w:t>Fields</w:t>
            </w:r>
          </w:p>
        </w:tc>
        <w:tc>
          <w:tcPr>
            <w:tcW w:w="1440" w:type="dxa"/>
            <w:shd w:val="clear" w:color="auto" w:fill="365F91"/>
          </w:tcPr>
          <w:p w:rsidR="00DA1BF5" w:rsidRDefault="00DA1BF5" w:rsidP="009C6EAF">
            <w:pPr>
              <w:pStyle w:val="TableColumnLabels"/>
            </w:pPr>
            <w:r>
              <w:t>Example</w:t>
            </w:r>
          </w:p>
        </w:tc>
        <w:tc>
          <w:tcPr>
            <w:tcW w:w="960" w:type="dxa"/>
            <w:shd w:val="clear" w:color="auto" w:fill="365F91"/>
          </w:tcPr>
          <w:p w:rsidR="00DA1BF5" w:rsidRDefault="00DA1BF5" w:rsidP="009C6EAF">
            <w:pPr>
              <w:pStyle w:val="TableColumnLabels"/>
            </w:pPr>
            <w:r>
              <w:t>Max Length</w:t>
            </w:r>
          </w:p>
        </w:tc>
        <w:tc>
          <w:tcPr>
            <w:tcW w:w="960" w:type="dxa"/>
            <w:shd w:val="clear" w:color="auto" w:fill="365F91"/>
          </w:tcPr>
          <w:p w:rsidR="00DA1BF5" w:rsidRDefault="00DA1BF5" w:rsidP="009C6EAF">
            <w:pPr>
              <w:pStyle w:val="TableColumnLabels"/>
            </w:pPr>
            <w:r>
              <w:t>Optional/Mandatory</w:t>
            </w:r>
          </w:p>
        </w:tc>
        <w:tc>
          <w:tcPr>
            <w:tcW w:w="1600" w:type="dxa"/>
            <w:shd w:val="clear" w:color="auto" w:fill="365F91"/>
          </w:tcPr>
          <w:p w:rsidR="00DA1BF5" w:rsidRDefault="00DA1BF5" w:rsidP="009C6EAF">
            <w:pPr>
              <w:pStyle w:val="TableColumnLabels"/>
            </w:pPr>
            <w:r>
              <w:t>Remarks</w:t>
            </w:r>
          </w:p>
        </w:tc>
      </w:tr>
      <w:tr w:rsidR="00DA1BF5" w:rsidTr="00BE11FD">
        <w:tblPrEx>
          <w:tblCellMar>
            <w:left w:w="70" w:type="dxa"/>
            <w:right w:w="70" w:type="dxa"/>
          </w:tblCellMar>
        </w:tblPrEx>
        <w:trPr>
          <w:trHeight w:val="319"/>
        </w:trPr>
        <w:tc>
          <w:tcPr>
            <w:tcW w:w="1440" w:type="dxa"/>
            <w:shd w:val="clear" w:color="auto" w:fill="F3F3F3"/>
          </w:tcPr>
          <w:p w:rsidR="00DA1BF5" w:rsidRDefault="00DA1BF5" w:rsidP="009C6EAF">
            <w:pPr>
              <w:pStyle w:val="Tablecontent"/>
            </w:pPr>
            <w:r>
              <w:t>TYPE</w:t>
            </w:r>
          </w:p>
        </w:tc>
        <w:tc>
          <w:tcPr>
            <w:tcW w:w="1760" w:type="dxa"/>
            <w:shd w:val="clear" w:color="auto" w:fill="F3F3F3"/>
          </w:tcPr>
          <w:p w:rsidR="00DA1BF5" w:rsidRDefault="00DA1BF5" w:rsidP="009C6EAF">
            <w:pPr>
              <w:pStyle w:val="Tablecontent"/>
            </w:pPr>
            <w:r>
              <w:t>SIDENQRESP</w:t>
            </w:r>
          </w:p>
        </w:tc>
        <w:tc>
          <w:tcPr>
            <w:tcW w:w="1440" w:type="dxa"/>
            <w:shd w:val="clear" w:color="auto" w:fill="F3F3F3"/>
          </w:tcPr>
          <w:p w:rsidR="00DA1BF5" w:rsidRDefault="00DA1BF5" w:rsidP="009C6EAF">
            <w:pPr>
              <w:pStyle w:val="Tablecontent"/>
            </w:pPr>
            <w:r>
              <w:t>SIDENQRESP</w:t>
            </w:r>
          </w:p>
        </w:tc>
        <w:tc>
          <w:tcPr>
            <w:tcW w:w="960" w:type="dxa"/>
            <w:shd w:val="clear" w:color="auto" w:fill="F3F3F3"/>
          </w:tcPr>
          <w:p w:rsidR="00DA1BF5" w:rsidRDefault="00DA1BF5" w:rsidP="009C6EAF">
            <w:pPr>
              <w:pStyle w:val="Tablecontent"/>
            </w:pPr>
            <w:r>
              <w:t>15</w:t>
            </w:r>
          </w:p>
        </w:tc>
        <w:tc>
          <w:tcPr>
            <w:tcW w:w="960" w:type="dxa"/>
            <w:shd w:val="clear" w:color="auto" w:fill="F3F3F3"/>
          </w:tcPr>
          <w:p w:rsidR="00DA1BF5" w:rsidRDefault="00DA1BF5" w:rsidP="009C6EAF">
            <w:pPr>
              <w:pStyle w:val="Tablecontent"/>
            </w:pPr>
            <w:r>
              <w:t>M</w:t>
            </w:r>
          </w:p>
        </w:tc>
        <w:tc>
          <w:tcPr>
            <w:tcW w:w="1600" w:type="dxa"/>
            <w:shd w:val="clear" w:color="auto" w:fill="F3F3F3"/>
          </w:tcPr>
          <w:p w:rsidR="00DA1BF5" w:rsidRDefault="00DA1BF5" w:rsidP="009C6EAF">
            <w:pPr>
              <w:pStyle w:val="Tablecontent"/>
            </w:pPr>
            <w:r>
              <w:t>Response Type</w:t>
            </w:r>
          </w:p>
        </w:tc>
      </w:tr>
      <w:tr w:rsidR="00DA1BF5" w:rsidTr="00BE11FD">
        <w:tblPrEx>
          <w:tblCellMar>
            <w:left w:w="70" w:type="dxa"/>
            <w:right w:w="70" w:type="dxa"/>
          </w:tblCellMar>
        </w:tblPrEx>
        <w:trPr>
          <w:trHeight w:val="1234"/>
        </w:trPr>
        <w:tc>
          <w:tcPr>
            <w:tcW w:w="1440" w:type="dxa"/>
          </w:tcPr>
          <w:p w:rsidR="00DA1BF5" w:rsidRDefault="00DA1BF5" w:rsidP="009C6EAF">
            <w:pPr>
              <w:pStyle w:val="Tablecontent"/>
            </w:pPr>
            <w:r>
              <w:t>TXNSTATUS</w:t>
            </w:r>
          </w:p>
        </w:tc>
        <w:tc>
          <w:tcPr>
            <w:tcW w:w="1760" w:type="dxa"/>
          </w:tcPr>
          <w:p w:rsidR="00DA1BF5" w:rsidRDefault="00DA1BF5" w:rsidP="009C6EAF">
            <w:pPr>
              <w:pStyle w:val="Tablecontent"/>
            </w:pPr>
            <w:r>
              <w:t>&lt;Transaction Status&gt;</w:t>
            </w:r>
          </w:p>
        </w:tc>
        <w:tc>
          <w:tcPr>
            <w:tcW w:w="1440" w:type="dxa"/>
          </w:tcPr>
          <w:p w:rsidR="00DA1BF5" w:rsidRDefault="00DA1BF5" w:rsidP="009C6EAF">
            <w:pPr>
              <w:pStyle w:val="Tablecontent"/>
            </w:pPr>
            <w:r>
              <w:t>200</w:t>
            </w:r>
          </w:p>
        </w:tc>
        <w:tc>
          <w:tcPr>
            <w:tcW w:w="960" w:type="dxa"/>
          </w:tcPr>
          <w:p w:rsidR="00DA1BF5" w:rsidRDefault="00DA1BF5" w:rsidP="009C6EAF">
            <w:pPr>
              <w:pStyle w:val="Tablecontent"/>
            </w:pPr>
            <w:r>
              <w:t>5</w:t>
            </w:r>
          </w:p>
        </w:tc>
        <w:tc>
          <w:tcPr>
            <w:tcW w:w="960" w:type="dxa"/>
          </w:tcPr>
          <w:p w:rsidR="00DA1BF5" w:rsidRDefault="00DA1BF5" w:rsidP="009C6EAF">
            <w:pPr>
              <w:pStyle w:val="Tablecontent"/>
            </w:pPr>
            <w:r>
              <w:t>M</w:t>
            </w:r>
          </w:p>
        </w:tc>
        <w:tc>
          <w:tcPr>
            <w:tcW w:w="1600" w:type="dxa"/>
          </w:tcPr>
          <w:p w:rsidR="00DA1BF5" w:rsidRDefault="00DA1BF5" w:rsidP="009C6EAF">
            <w:pPr>
              <w:pStyle w:val="Tablecontent"/>
            </w:pPr>
            <w:r>
              <w:t>Transaction Status i.e.</w:t>
            </w:r>
          </w:p>
          <w:p w:rsidR="00DA1BF5" w:rsidRDefault="00DA1BF5" w:rsidP="009C6EAF">
            <w:pPr>
              <w:pStyle w:val="Tablecontent"/>
            </w:pPr>
            <w:r>
              <w:t>Transaction OK (200), failed other status</w:t>
            </w:r>
          </w:p>
        </w:tc>
      </w:tr>
      <w:tr w:rsidR="00DA1BF5" w:rsidTr="00BE11FD">
        <w:tblPrEx>
          <w:tblCellMar>
            <w:left w:w="70" w:type="dxa"/>
            <w:right w:w="70" w:type="dxa"/>
          </w:tblCellMar>
        </w:tblPrEx>
        <w:trPr>
          <w:trHeight w:val="319"/>
        </w:trPr>
        <w:tc>
          <w:tcPr>
            <w:tcW w:w="1440" w:type="dxa"/>
          </w:tcPr>
          <w:p w:rsidR="00DA1BF5" w:rsidRDefault="00DA1BF5" w:rsidP="009C6EAF">
            <w:pPr>
              <w:pStyle w:val="Tablecontent"/>
            </w:pPr>
            <w:r>
              <w:t>MESSAGE</w:t>
            </w:r>
          </w:p>
        </w:tc>
        <w:tc>
          <w:tcPr>
            <w:tcW w:w="1760" w:type="dxa"/>
          </w:tcPr>
          <w:p w:rsidR="00DA1BF5" w:rsidRDefault="00DA1BF5" w:rsidP="009C6EAF">
            <w:pPr>
              <w:pStyle w:val="Tablecontent"/>
            </w:pPr>
            <w:r>
              <w:t>&lt;</w:t>
            </w:r>
            <w:r w:rsidRPr="00485E29">
              <w:t>Error Message</w:t>
            </w:r>
            <w:r>
              <w:t>&gt;</w:t>
            </w:r>
          </w:p>
        </w:tc>
        <w:tc>
          <w:tcPr>
            <w:tcW w:w="1440" w:type="dxa"/>
          </w:tcPr>
          <w:p w:rsidR="00DA1BF5" w:rsidRDefault="00DA1BF5" w:rsidP="009C6EAF">
            <w:pPr>
              <w:pStyle w:val="Tablecontent"/>
            </w:pPr>
            <w:r>
              <w:t>Success</w:t>
            </w:r>
          </w:p>
        </w:tc>
        <w:tc>
          <w:tcPr>
            <w:tcW w:w="960" w:type="dxa"/>
          </w:tcPr>
          <w:p w:rsidR="00DA1BF5" w:rsidRDefault="00DA1BF5" w:rsidP="009C6EAF">
            <w:pPr>
              <w:pStyle w:val="Tablecontent"/>
            </w:pPr>
            <w:r>
              <w:t>250</w:t>
            </w:r>
          </w:p>
        </w:tc>
        <w:tc>
          <w:tcPr>
            <w:tcW w:w="960" w:type="dxa"/>
          </w:tcPr>
          <w:p w:rsidR="00DA1BF5" w:rsidRDefault="00DA1BF5" w:rsidP="009C6EAF">
            <w:pPr>
              <w:pStyle w:val="Tablecontent"/>
            </w:pPr>
            <w:r>
              <w:t>O</w:t>
            </w:r>
          </w:p>
        </w:tc>
        <w:tc>
          <w:tcPr>
            <w:tcW w:w="1600" w:type="dxa"/>
          </w:tcPr>
          <w:p w:rsidR="00DA1BF5" w:rsidRDefault="00DA1BF5" w:rsidP="009C6EAF">
            <w:pPr>
              <w:pStyle w:val="Tablecontent"/>
            </w:pPr>
            <w:r>
              <w:t xml:space="preserve">Transaction Status descriptions </w:t>
            </w:r>
          </w:p>
        </w:tc>
      </w:tr>
    </w:tbl>
    <w:p w:rsidR="00DA1BF5" w:rsidRDefault="00DA1BF5" w:rsidP="00BE11FD">
      <w:pPr>
        <w:pStyle w:val="BodyText2"/>
        <w:numPr>
          <w:ilvl w:val="0"/>
          <w:numId w:val="72"/>
        </w:numPr>
        <w:ind w:left="720"/>
        <w:rPr>
          <w:rFonts w:cs="Arial"/>
        </w:rPr>
      </w:pPr>
    </w:p>
    <w:p w:rsidR="00DA1BF5" w:rsidRPr="00622E71" w:rsidRDefault="00DA1BF5" w:rsidP="00BE11FD">
      <w:pPr>
        <w:pStyle w:val="NoteHeading"/>
        <w:numPr>
          <w:ilvl w:val="0"/>
          <w:numId w:val="38"/>
        </w:numPr>
        <w:tabs>
          <w:tab w:val="left" w:pos="990"/>
        </w:tabs>
        <w:ind w:left="990" w:hanging="540"/>
        <w:jc w:val="left"/>
      </w:pPr>
      <w:r w:rsidRPr="00622E71">
        <w:t xml:space="preserve">The Transaction status details explained in appendix. </w:t>
      </w:r>
    </w:p>
    <w:p w:rsidR="00DA1BF5" w:rsidRDefault="00DA1BF5" w:rsidP="00BE11FD">
      <w:pPr>
        <w:pStyle w:val="NoteHeading"/>
        <w:numPr>
          <w:ilvl w:val="0"/>
          <w:numId w:val="38"/>
        </w:numPr>
        <w:tabs>
          <w:tab w:val="left" w:pos="990"/>
        </w:tabs>
        <w:ind w:left="990" w:hanging="540"/>
        <w:jc w:val="left"/>
      </w:pPr>
      <w:r w:rsidRPr="00622E71">
        <w:t>The value for TYPE tag is fixed as mentioned in syntax</w:t>
      </w:r>
      <w:r>
        <w:rPr>
          <w:sz w:val="22"/>
        </w:rPr>
        <w:t>.</w:t>
      </w:r>
    </w:p>
    <w:p w:rsidR="00DA1BF5" w:rsidRDefault="00DA1BF5" w:rsidP="00BE11FD">
      <w:pPr>
        <w:pStyle w:val="BodyText2"/>
        <w:rPr>
          <w:rFonts w:cs="Arial"/>
        </w:rPr>
      </w:pPr>
    </w:p>
    <w:p w:rsidR="00432008" w:rsidRDefault="00432008" w:rsidP="00BE11FD">
      <w:pPr>
        <w:pStyle w:val="BodyText2"/>
        <w:rPr>
          <w:rFonts w:cs="Arial"/>
        </w:rPr>
      </w:pPr>
    </w:p>
    <w:p w:rsidR="00432008" w:rsidRDefault="00382F46" w:rsidP="00F926FE">
      <w:pPr>
        <w:pStyle w:val="Heading2"/>
      </w:pPr>
      <w:bookmarkStart w:id="766" w:name="_2.65_Voucher_Consumption"/>
      <w:bookmarkEnd w:id="766"/>
      <w:r>
        <w:t xml:space="preserve">2.65 </w:t>
      </w:r>
      <w:r w:rsidR="00432008">
        <w:t>Voucher Consumption</w:t>
      </w:r>
    </w:p>
    <w:p w:rsidR="00432008" w:rsidRDefault="00B6542F" w:rsidP="00432008">
      <w:pPr>
        <w:pStyle w:val="BodyText2"/>
        <w:numPr>
          <w:ilvl w:val="0"/>
          <w:numId w:val="72"/>
        </w:numPr>
      </w:pPr>
      <w:r>
        <w:t>Voucher Consumption Request is used for consuming voucher either by self or others. The voucher Code must be present in the system under enable state.</w:t>
      </w:r>
    </w:p>
    <w:p w:rsidR="00432008" w:rsidRDefault="00432008" w:rsidP="00432008">
      <w:pPr>
        <w:pStyle w:val="BodyText2"/>
        <w:numPr>
          <w:ilvl w:val="0"/>
          <w:numId w:val="72"/>
        </w:numPr>
        <w:ind w:left="720"/>
        <w:rPr>
          <w:rFonts w:cs="Arial"/>
        </w:rPr>
      </w:pPr>
    </w:p>
    <w:p w:rsidR="00432008" w:rsidRDefault="00432008" w:rsidP="00F926FE">
      <w:pPr>
        <w:pStyle w:val="Heading3"/>
        <w:numPr>
          <w:ilvl w:val="0"/>
          <w:numId w:val="0"/>
        </w:numPr>
        <w:tabs>
          <w:tab w:val="clear" w:pos="720"/>
          <w:tab w:val="clear" w:pos="900"/>
          <w:tab w:val="left" w:pos="1440"/>
        </w:tabs>
        <w:ind w:left="1080"/>
        <w:jc w:val="both"/>
      </w:pPr>
      <w:bookmarkStart w:id="767" w:name="_XML_Request_Syntax_11"/>
      <w:bookmarkEnd w:id="767"/>
      <w:r>
        <w:t>XML Request Syntax</w:t>
      </w:r>
    </w:p>
    <w:p w:rsidR="00432008" w:rsidRDefault="00432008" w:rsidP="00432008">
      <w:pPr>
        <w:pStyle w:val="BodyText2"/>
        <w:numPr>
          <w:ilvl w:val="0"/>
          <w:numId w:val="72"/>
        </w:numPr>
        <w:rPr>
          <w:rFonts w:cs="Arial"/>
        </w:rPr>
      </w:pPr>
      <w:r>
        <w:t>The request format and details of request are mentioned below</w:t>
      </w:r>
    </w:p>
    <w:p w:rsidR="00432008" w:rsidRDefault="00432008" w:rsidP="00432008">
      <w:pPr>
        <w:pStyle w:val="BodyText2"/>
        <w:numPr>
          <w:ilvl w:val="0"/>
          <w:numId w:val="72"/>
        </w:numPr>
        <w:ind w:left="720"/>
        <w:rPr>
          <w:rFonts w:cs="Arial"/>
        </w:rPr>
      </w:pPr>
    </w:p>
    <w:p w:rsidR="00432008" w:rsidRDefault="00432008" w:rsidP="00432008">
      <w:pPr>
        <w:pStyle w:val="BodyText2"/>
        <w:numPr>
          <w:ilvl w:val="0"/>
          <w:numId w:val="72"/>
        </w:numPr>
        <w:rPr>
          <w:b/>
          <w:bCs/>
          <w:u w:val="single"/>
        </w:rPr>
      </w:pPr>
      <w:r>
        <w:rPr>
          <w:b/>
          <w:bCs/>
          <w:u w:val="single"/>
        </w:rPr>
        <w:t>Request Syntax</w:t>
      </w:r>
    </w:p>
    <w:p w:rsidR="00432008" w:rsidRDefault="00432008" w:rsidP="00432008">
      <w:pPr>
        <w:pStyle w:val="BodyText2"/>
        <w:numPr>
          <w:ilvl w:val="0"/>
          <w:numId w:val="72"/>
        </w:numPr>
        <w:rPr>
          <w:b/>
          <w:bCs/>
          <w:u w:val="single"/>
        </w:rPr>
      </w:pPr>
    </w:p>
    <w:p w:rsidR="00CF4EB8" w:rsidRDefault="00432008" w:rsidP="00432008">
      <w:pPr>
        <w:pStyle w:val="BodyText2"/>
      </w:pPr>
      <w:r w:rsidRPr="00432008">
        <w:t>&lt;?x</w:t>
      </w:r>
      <w:r>
        <w:t>ml version="1.0"?&gt;</w:t>
      </w:r>
      <w:r w:rsidR="00F90DFF">
        <w:tab/>
      </w:r>
    </w:p>
    <w:p w:rsidR="00CF4EB8" w:rsidRDefault="00432008" w:rsidP="00432008">
      <w:pPr>
        <w:pStyle w:val="BodyText2"/>
      </w:pPr>
      <w:r w:rsidRPr="00432008">
        <w:t>&lt;COMMAND&gt;</w:t>
      </w:r>
    </w:p>
    <w:p w:rsidR="00CF4EB8" w:rsidRDefault="00432008" w:rsidP="00432008">
      <w:pPr>
        <w:pStyle w:val="BodyText2"/>
      </w:pPr>
      <w:r w:rsidRPr="00432008">
        <w:t>&lt;TYPE&gt;VOMSCONSREQ&lt;/TYPE&gt;</w:t>
      </w:r>
    </w:p>
    <w:p w:rsidR="00CF4EB8" w:rsidRDefault="00432008" w:rsidP="00432008">
      <w:pPr>
        <w:pStyle w:val="BodyText2"/>
      </w:pPr>
      <w:r w:rsidRPr="00432008">
        <w:t>&lt;DATE&gt;1397/04/01&lt;/DATE&gt;</w:t>
      </w:r>
    </w:p>
    <w:p w:rsidR="00CF4EB8" w:rsidRDefault="00B6542F" w:rsidP="00432008">
      <w:pPr>
        <w:pStyle w:val="BodyText2"/>
      </w:pPr>
      <w:r>
        <w:t>&lt;EXTNWCODE&gt;&lt;External Network Code&gt;</w:t>
      </w:r>
      <w:r w:rsidR="00432008" w:rsidRPr="00432008">
        <w:t>&lt;/EXTNWCODE&gt;</w:t>
      </w:r>
    </w:p>
    <w:p w:rsidR="00CF4EB8" w:rsidRDefault="00432008" w:rsidP="00432008">
      <w:pPr>
        <w:pStyle w:val="BodyText2"/>
      </w:pPr>
      <w:r w:rsidRPr="00432008">
        <w:t>&lt;MSISDN&gt;</w:t>
      </w:r>
      <w:r w:rsidR="00B6542F">
        <w:t>&lt;Initiator Msisdn(Self Recharge)&gt;</w:t>
      </w:r>
      <w:r w:rsidRPr="00432008">
        <w:t>&lt;/MSISDN&gt;</w:t>
      </w:r>
    </w:p>
    <w:p w:rsidR="00CF4EB8" w:rsidRDefault="00432008" w:rsidP="00432008">
      <w:pPr>
        <w:pStyle w:val="BodyText2"/>
      </w:pPr>
      <w:r w:rsidRPr="00432008">
        <w:t>&lt;PIN&gt;&lt;/PIN&gt;</w:t>
      </w:r>
    </w:p>
    <w:p w:rsidR="00CF4EB8" w:rsidRDefault="00432008" w:rsidP="00432008">
      <w:pPr>
        <w:pStyle w:val="BodyText2"/>
      </w:pPr>
      <w:r w:rsidRPr="00432008">
        <w:t>&lt;MSISDN2&gt;</w:t>
      </w:r>
      <w:r w:rsidR="00B6542F">
        <w:t>&lt;End Subscriber Msisdn&gt;</w:t>
      </w:r>
      <w:r w:rsidRPr="00432008">
        <w:t>&lt;/MSISDN2&gt;</w:t>
      </w:r>
    </w:p>
    <w:p w:rsidR="00CF4EB8" w:rsidRDefault="00432008" w:rsidP="00432008">
      <w:pPr>
        <w:pStyle w:val="BodyText2"/>
      </w:pPr>
      <w:r w:rsidRPr="00432008">
        <w:t>&lt;AMOUNT&gt;&lt;/AMOUNT&gt;</w:t>
      </w:r>
    </w:p>
    <w:p w:rsidR="00CF4EB8" w:rsidRDefault="00432008" w:rsidP="00432008">
      <w:pPr>
        <w:pStyle w:val="BodyText2"/>
      </w:pPr>
      <w:r w:rsidRPr="00432008">
        <w:t>&lt;EXTCODE&gt;&lt;/EXTCODE&gt;</w:t>
      </w:r>
    </w:p>
    <w:p w:rsidR="00CF4EB8" w:rsidRDefault="00432008" w:rsidP="00432008">
      <w:pPr>
        <w:pStyle w:val="BodyText2"/>
      </w:pPr>
      <w:r w:rsidRPr="00432008">
        <w:t>&lt;EXTREFNUM&gt;</w:t>
      </w:r>
      <w:r w:rsidR="00B6542F">
        <w:t>&lt;Unique External Reference NO&gt;</w:t>
      </w:r>
      <w:r w:rsidRPr="00432008">
        <w:t>&lt;/EXTREFNUM&gt;</w:t>
      </w:r>
    </w:p>
    <w:p w:rsidR="00CF4EB8" w:rsidRDefault="00432008" w:rsidP="00432008">
      <w:pPr>
        <w:pStyle w:val="BodyText2"/>
      </w:pPr>
      <w:r w:rsidRPr="00432008">
        <w:t>&lt;VOUCHERCODE&gt;</w:t>
      </w:r>
      <w:r w:rsidR="00B6542F">
        <w:t>&lt;Voucher PIN&gt;</w:t>
      </w:r>
      <w:r w:rsidRPr="00432008">
        <w:t>&lt;/VOUCHERCODE&gt;</w:t>
      </w:r>
    </w:p>
    <w:p w:rsidR="00CF4EB8" w:rsidRDefault="00432008" w:rsidP="00432008">
      <w:pPr>
        <w:pStyle w:val="BodyText2"/>
      </w:pPr>
      <w:r w:rsidRPr="00432008">
        <w:t>&lt;SERIALNUMBER&gt;</w:t>
      </w:r>
      <w:r w:rsidR="00B6542F">
        <w:t>&lt;Voucher Serial No&gt;</w:t>
      </w:r>
      <w:r w:rsidRPr="00432008">
        <w:t>&lt;/SERIALNUMBER&gt;</w:t>
      </w:r>
    </w:p>
    <w:p w:rsidR="00CF4EB8" w:rsidRDefault="00432008" w:rsidP="00432008">
      <w:pPr>
        <w:pStyle w:val="BodyText2"/>
      </w:pPr>
      <w:r w:rsidRPr="00432008">
        <w:t>&lt;LANGUAGE1&gt;1&lt;/LANGUAGE1&gt;</w:t>
      </w:r>
    </w:p>
    <w:p w:rsidR="00CF4EB8" w:rsidRDefault="00432008" w:rsidP="00432008">
      <w:pPr>
        <w:pStyle w:val="BodyText2"/>
      </w:pPr>
      <w:r w:rsidRPr="00432008">
        <w:t>&lt;LANGUAGE2&gt;&lt;/LANGUAGE2&gt;</w:t>
      </w:r>
    </w:p>
    <w:p w:rsidR="00CF4EB8" w:rsidRDefault="00432008" w:rsidP="00432008">
      <w:pPr>
        <w:pStyle w:val="BodyText2"/>
      </w:pPr>
      <w:r w:rsidRPr="00432008">
        <w:t>&lt;SELECTOR&gt;&lt;/SELECTOR&gt;</w:t>
      </w:r>
    </w:p>
    <w:p w:rsidR="00CF4EB8" w:rsidRDefault="00432008" w:rsidP="00432008">
      <w:pPr>
        <w:pStyle w:val="BodyText2"/>
      </w:pPr>
      <w:r w:rsidRPr="00432008">
        <w:t>&lt;INFO1&gt;Voucher&lt;/INFO1&gt;</w:t>
      </w:r>
    </w:p>
    <w:p w:rsidR="00CF4EB8" w:rsidRDefault="00432008" w:rsidP="00432008">
      <w:pPr>
        <w:pStyle w:val="BodyText2"/>
      </w:pPr>
      <w:r w:rsidRPr="00432008">
        <w:t>&lt;INFO2&gt;REcharge&lt;/INFO2&gt;</w:t>
      </w:r>
    </w:p>
    <w:p w:rsidR="00CF4EB8" w:rsidRDefault="00432008" w:rsidP="00432008">
      <w:pPr>
        <w:pStyle w:val="BodyText2"/>
      </w:pPr>
      <w:r w:rsidRPr="00432008">
        <w:t>&lt;INFO3&gt;Fraud&lt;/INFO3&gt;</w:t>
      </w:r>
    </w:p>
    <w:p w:rsidR="00CF4EB8" w:rsidRDefault="00432008" w:rsidP="00432008">
      <w:pPr>
        <w:pStyle w:val="BodyText2"/>
      </w:pPr>
      <w:r w:rsidRPr="00432008">
        <w:t>&lt;INFO4&gt;TEST&lt;/INFO4&gt;</w:t>
      </w:r>
    </w:p>
    <w:p w:rsidR="00CF4EB8" w:rsidRDefault="00432008" w:rsidP="00432008">
      <w:pPr>
        <w:pStyle w:val="BodyText2"/>
      </w:pPr>
      <w:r w:rsidRPr="00432008">
        <w:lastRenderedPageBreak/>
        <w:t>&lt;INFO5&gt;Rightel&lt;/INFO5&gt;</w:t>
      </w:r>
    </w:p>
    <w:p w:rsidR="00432008" w:rsidRDefault="00432008" w:rsidP="00432008">
      <w:pPr>
        <w:pStyle w:val="BodyText2"/>
        <w:rPr>
          <w:rFonts w:cs="Arial"/>
        </w:rPr>
      </w:pPr>
      <w:r w:rsidRPr="00432008">
        <w:t>&lt;/COMMAND&gt;</w:t>
      </w:r>
    </w:p>
    <w:p w:rsidR="00432008" w:rsidRPr="00F92A22" w:rsidRDefault="00432008" w:rsidP="00432008">
      <w:pPr>
        <w:pStyle w:val="BodyText2"/>
        <w:numPr>
          <w:ilvl w:val="0"/>
          <w:numId w:val="72"/>
        </w:numPr>
        <w:rPr>
          <w:b/>
          <w:bCs/>
          <w:szCs w:val="20"/>
          <w:u w:val="single"/>
        </w:rPr>
      </w:pPr>
      <w:r w:rsidRPr="00F92A22">
        <w:rPr>
          <w:b/>
          <w:bCs/>
          <w:szCs w:val="20"/>
          <w:u w:val="single"/>
        </w:rPr>
        <w:t>Fields Detail</w:t>
      </w:r>
    </w:p>
    <w:p w:rsidR="00432008" w:rsidRDefault="00432008" w:rsidP="00432008">
      <w:pPr>
        <w:pStyle w:val="BodyText2"/>
        <w:numPr>
          <w:ilvl w:val="0"/>
          <w:numId w:val="72"/>
        </w:numPr>
        <w:ind w:left="720"/>
        <w:rPr>
          <w:rFonts w:cs="Arial"/>
        </w:rPr>
      </w:pPr>
    </w:p>
    <w:tbl>
      <w:tblPr>
        <w:tblW w:w="8696" w:type="dxa"/>
        <w:tblInd w:w="108" w:type="dxa"/>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Layout w:type="fixed"/>
        <w:tblLook w:val="0000" w:firstRow="0" w:lastRow="0" w:firstColumn="0" w:lastColumn="0" w:noHBand="0" w:noVBand="0"/>
      </w:tblPr>
      <w:tblGrid>
        <w:gridCol w:w="1843"/>
        <w:gridCol w:w="1217"/>
        <w:gridCol w:w="1440"/>
        <w:gridCol w:w="900"/>
        <w:gridCol w:w="1080"/>
        <w:gridCol w:w="2216"/>
      </w:tblGrid>
      <w:tr w:rsidR="00432008" w:rsidTr="00BE11FD">
        <w:trPr>
          <w:trHeight w:val="277"/>
          <w:tblHeader/>
        </w:trPr>
        <w:tc>
          <w:tcPr>
            <w:tcW w:w="1843" w:type="dxa"/>
            <w:shd w:val="clear" w:color="auto" w:fill="365F91"/>
          </w:tcPr>
          <w:p w:rsidR="00432008" w:rsidRDefault="00432008" w:rsidP="001C0242">
            <w:pPr>
              <w:pStyle w:val="TableColumnLabels"/>
            </w:pPr>
            <w:r>
              <w:t>TAG</w:t>
            </w:r>
          </w:p>
        </w:tc>
        <w:tc>
          <w:tcPr>
            <w:tcW w:w="1217" w:type="dxa"/>
            <w:shd w:val="clear" w:color="auto" w:fill="365F91"/>
          </w:tcPr>
          <w:p w:rsidR="00432008" w:rsidRDefault="00432008" w:rsidP="001C0242">
            <w:pPr>
              <w:pStyle w:val="TableColumnLabels"/>
            </w:pPr>
            <w:r>
              <w:t>Fields</w:t>
            </w:r>
          </w:p>
        </w:tc>
        <w:tc>
          <w:tcPr>
            <w:tcW w:w="1440" w:type="dxa"/>
            <w:shd w:val="clear" w:color="auto" w:fill="365F91"/>
          </w:tcPr>
          <w:p w:rsidR="00432008" w:rsidRDefault="00432008" w:rsidP="001C0242">
            <w:pPr>
              <w:pStyle w:val="TableColumnLabels"/>
            </w:pPr>
            <w:r>
              <w:t>Example</w:t>
            </w:r>
          </w:p>
        </w:tc>
        <w:tc>
          <w:tcPr>
            <w:tcW w:w="900" w:type="dxa"/>
            <w:shd w:val="clear" w:color="auto" w:fill="365F91"/>
          </w:tcPr>
          <w:p w:rsidR="00432008" w:rsidRDefault="00432008" w:rsidP="001C0242">
            <w:pPr>
              <w:pStyle w:val="TableColumnLabels"/>
            </w:pPr>
            <w:r>
              <w:t>Max Length</w:t>
            </w:r>
          </w:p>
        </w:tc>
        <w:tc>
          <w:tcPr>
            <w:tcW w:w="1080" w:type="dxa"/>
            <w:shd w:val="clear" w:color="auto" w:fill="365F91"/>
          </w:tcPr>
          <w:p w:rsidR="00432008" w:rsidRDefault="00432008" w:rsidP="001C0242">
            <w:pPr>
              <w:pStyle w:val="TableColumnLabels"/>
            </w:pPr>
            <w:r>
              <w:t>Optional/Mandatory</w:t>
            </w:r>
          </w:p>
        </w:tc>
        <w:tc>
          <w:tcPr>
            <w:tcW w:w="2216" w:type="dxa"/>
            <w:shd w:val="clear" w:color="auto" w:fill="365F91"/>
          </w:tcPr>
          <w:p w:rsidR="00432008" w:rsidRDefault="00432008" w:rsidP="001C0242">
            <w:pPr>
              <w:pStyle w:val="TableColumnLabels"/>
            </w:pPr>
            <w:r>
              <w:t>Remarks</w:t>
            </w:r>
          </w:p>
        </w:tc>
      </w:tr>
      <w:tr w:rsidR="00432008" w:rsidTr="00BE11FD">
        <w:trPr>
          <w:trHeight w:val="277"/>
        </w:trPr>
        <w:tc>
          <w:tcPr>
            <w:tcW w:w="1843" w:type="dxa"/>
            <w:shd w:val="clear" w:color="auto" w:fill="F3F3F3"/>
            <w:vAlign w:val="center"/>
          </w:tcPr>
          <w:p w:rsidR="00432008" w:rsidRDefault="00432008" w:rsidP="001C0242">
            <w:pPr>
              <w:pStyle w:val="Tablecontent"/>
            </w:pPr>
            <w:r>
              <w:t>TYPE</w:t>
            </w:r>
          </w:p>
        </w:tc>
        <w:tc>
          <w:tcPr>
            <w:tcW w:w="1217" w:type="dxa"/>
            <w:shd w:val="clear" w:color="auto" w:fill="F3F3F3"/>
            <w:vAlign w:val="center"/>
          </w:tcPr>
          <w:p w:rsidR="00432008" w:rsidRDefault="00092DD3" w:rsidP="001C0242">
            <w:pPr>
              <w:pStyle w:val="Tablecontent"/>
            </w:pPr>
            <w:r w:rsidRPr="00432008">
              <w:t>VOMSCONSREQ</w:t>
            </w:r>
          </w:p>
        </w:tc>
        <w:tc>
          <w:tcPr>
            <w:tcW w:w="1440" w:type="dxa"/>
            <w:shd w:val="clear" w:color="auto" w:fill="F3F3F3"/>
            <w:vAlign w:val="center"/>
          </w:tcPr>
          <w:p w:rsidR="00432008" w:rsidRPr="00296381" w:rsidRDefault="00092DD3" w:rsidP="001C0242">
            <w:pPr>
              <w:pStyle w:val="Tablecontent"/>
              <w:rPr>
                <w:bCs/>
                <w:caps/>
              </w:rPr>
            </w:pPr>
            <w:r w:rsidRPr="00432008">
              <w:t>VOMSCONSREQ</w:t>
            </w:r>
          </w:p>
        </w:tc>
        <w:tc>
          <w:tcPr>
            <w:tcW w:w="900" w:type="dxa"/>
            <w:shd w:val="clear" w:color="auto" w:fill="F3F3F3"/>
            <w:vAlign w:val="center"/>
          </w:tcPr>
          <w:p w:rsidR="00432008" w:rsidRDefault="00432008" w:rsidP="001C0242">
            <w:pPr>
              <w:rPr>
                <w:rFonts w:ascii="Arial" w:hAnsi="Arial"/>
                <w:sz w:val="18"/>
              </w:rPr>
            </w:pPr>
            <w:r>
              <w:rPr>
                <w:rFonts w:ascii="Arial" w:hAnsi="Arial"/>
                <w:sz w:val="18"/>
              </w:rPr>
              <w:t>15</w:t>
            </w:r>
          </w:p>
        </w:tc>
        <w:tc>
          <w:tcPr>
            <w:tcW w:w="1080" w:type="dxa"/>
            <w:shd w:val="clear" w:color="auto" w:fill="F3F3F3"/>
            <w:vAlign w:val="center"/>
          </w:tcPr>
          <w:p w:rsidR="00432008" w:rsidRDefault="00432008" w:rsidP="001C0242">
            <w:pPr>
              <w:rPr>
                <w:rFonts w:ascii="Arial" w:hAnsi="Arial"/>
                <w:sz w:val="18"/>
              </w:rPr>
            </w:pPr>
            <w:r>
              <w:rPr>
                <w:rFonts w:ascii="Arial" w:hAnsi="Arial"/>
                <w:sz w:val="18"/>
              </w:rPr>
              <w:t>M</w:t>
            </w:r>
          </w:p>
        </w:tc>
        <w:tc>
          <w:tcPr>
            <w:tcW w:w="2216" w:type="dxa"/>
            <w:shd w:val="clear" w:color="auto" w:fill="F3F3F3"/>
            <w:vAlign w:val="center"/>
          </w:tcPr>
          <w:p w:rsidR="00432008" w:rsidRDefault="00432008" w:rsidP="001C0242">
            <w:pPr>
              <w:rPr>
                <w:rFonts w:ascii="Arial" w:hAnsi="Arial"/>
                <w:sz w:val="18"/>
              </w:rPr>
            </w:pPr>
            <w:r>
              <w:rPr>
                <w:rFonts w:ascii="Arial" w:hAnsi="Arial"/>
                <w:sz w:val="18"/>
              </w:rPr>
              <w:t>Request Type</w:t>
            </w:r>
          </w:p>
        </w:tc>
      </w:tr>
      <w:tr w:rsidR="00432008" w:rsidTr="00BE11FD">
        <w:trPr>
          <w:trHeight w:val="277"/>
        </w:trPr>
        <w:tc>
          <w:tcPr>
            <w:tcW w:w="1843" w:type="dxa"/>
            <w:vAlign w:val="center"/>
          </w:tcPr>
          <w:p w:rsidR="00432008" w:rsidRDefault="00643E6E" w:rsidP="001C0242">
            <w:pPr>
              <w:pStyle w:val="Tablecontent"/>
            </w:pPr>
            <w:r>
              <w:t>DATE</w:t>
            </w:r>
          </w:p>
        </w:tc>
        <w:tc>
          <w:tcPr>
            <w:tcW w:w="1217" w:type="dxa"/>
            <w:vAlign w:val="center"/>
          </w:tcPr>
          <w:p w:rsidR="00432008" w:rsidRDefault="00643E6E" w:rsidP="001C0242">
            <w:pPr>
              <w:pStyle w:val="Tablecontent"/>
            </w:pPr>
            <w:r>
              <w:t>&lt;DATE&gt;</w:t>
            </w:r>
          </w:p>
        </w:tc>
        <w:tc>
          <w:tcPr>
            <w:tcW w:w="1440" w:type="dxa"/>
            <w:vAlign w:val="center"/>
          </w:tcPr>
          <w:p w:rsidR="00432008" w:rsidRDefault="00092DD3" w:rsidP="001C0242">
            <w:pPr>
              <w:rPr>
                <w:rFonts w:ascii="Arial" w:hAnsi="Arial"/>
                <w:sz w:val="18"/>
              </w:rPr>
            </w:pPr>
            <w:r>
              <w:rPr>
                <w:rFonts w:ascii="Arial" w:hAnsi="Arial"/>
                <w:sz w:val="18"/>
              </w:rPr>
              <w:t>12/25/65</w:t>
            </w:r>
          </w:p>
        </w:tc>
        <w:tc>
          <w:tcPr>
            <w:tcW w:w="900" w:type="dxa"/>
            <w:vAlign w:val="center"/>
          </w:tcPr>
          <w:p w:rsidR="00432008" w:rsidRDefault="00432008" w:rsidP="001C0242">
            <w:pPr>
              <w:rPr>
                <w:rFonts w:ascii="Arial" w:hAnsi="Arial"/>
                <w:sz w:val="18"/>
              </w:rPr>
            </w:pPr>
            <w:r>
              <w:rPr>
                <w:rFonts w:ascii="Arial" w:hAnsi="Arial"/>
                <w:sz w:val="18"/>
              </w:rPr>
              <w:t>15</w:t>
            </w:r>
          </w:p>
        </w:tc>
        <w:tc>
          <w:tcPr>
            <w:tcW w:w="1080" w:type="dxa"/>
            <w:vAlign w:val="center"/>
          </w:tcPr>
          <w:p w:rsidR="00432008" w:rsidRDefault="00B06F5B" w:rsidP="001C0242">
            <w:pPr>
              <w:rPr>
                <w:rFonts w:ascii="Arial" w:hAnsi="Arial"/>
                <w:sz w:val="18"/>
              </w:rPr>
            </w:pPr>
            <w:r>
              <w:rPr>
                <w:rFonts w:ascii="Arial" w:hAnsi="Arial"/>
                <w:sz w:val="18"/>
              </w:rPr>
              <w:t>O</w:t>
            </w:r>
          </w:p>
        </w:tc>
        <w:tc>
          <w:tcPr>
            <w:tcW w:w="2216" w:type="dxa"/>
            <w:vAlign w:val="center"/>
          </w:tcPr>
          <w:p w:rsidR="00432008" w:rsidRDefault="00AB4142" w:rsidP="001C0242">
            <w:pPr>
              <w:rPr>
                <w:rFonts w:ascii="Arial" w:hAnsi="Arial"/>
                <w:sz w:val="18"/>
              </w:rPr>
            </w:pPr>
            <w:r>
              <w:rPr>
                <w:rFonts w:ascii="Arial" w:hAnsi="Arial"/>
                <w:sz w:val="18"/>
              </w:rPr>
              <w:t>DATE</w:t>
            </w:r>
          </w:p>
        </w:tc>
      </w:tr>
      <w:tr w:rsidR="00643E6E" w:rsidTr="00BE11FD">
        <w:trPr>
          <w:trHeight w:val="277"/>
        </w:trPr>
        <w:tc>
          <w:tcPr>
            <w:tcW w:w="1843" w:type="dxa"/>
            <w:vAlign w:val="center"/>
          </w:tcPr>
          <w:p w:rsidR="00643E6E" w:rsidRDefault="0068391A" w:rsidP="001C0242">
            <w:pPr>
              <w:pStyle w:val="Tablecontent"/>
            </w:pPr>
            <w:r>
              <w:t>EXTNWCODE</w:t>
            </w:r>
          </w:p>
        </w:tc>
        <w:tc>
          <w:tcPr>
            <w:tcW w:w="1217" w:type="dxa"/>
            <w:vAlign w:val="center"/>
          </w:tcPr>
          <w:p w:rsidR="00643E6E" w:rsidRDefault="0068391A" w:rsidP="001C0242">
            <w:pPr>
              <w:pStyle w:val="Tablecontent"/>
            </w:pPr>
            <w:r>
              <w:t>&lt;</w:t>
            </w:r>
            <w:r w:rsidR="00A82CAA">
              <w:t>EXTERNAL NETWORK CODE&gt;</w:t>
            </w:r>
          </w:p>
        </w:tc>
        <w:tc>
          <w:tcPr>
            <w:tcW w:w="1440" w:type="dxa"/>
            <w:vAlign w:val="center"/>
          </w:tcPr>
          <w:p w:rsidR="00643E6E" w:rsidRDefault="00A82CAA" w:rsidP="001C0242">
            <w:pPr>
              <w:rPr>
                <w:rFonts w:ascii="Arial" w:hAnsi="Arial"/>
                <w:sz w:val="18"/>
              </w:rPr>
            </w:pPr>
            <w:r>
              <w:rPr>
                <w:rFonts w:ascii="Arial" w:hAnsi="Arial"/>
                <w:sz w:val="18"/>
              </w:rPr>
              <w:t>NG</w:t>
            </w:r>
          </w:p>
        </w:tc>
        <w:tc>
          <w:tcPr>
            <w:tcW w:w="900" w:type="dxa"/>
            <w:vAlign w:val="center"/>
          </w:tcPr>
          <w:p w:rsidR="00643E6E" w:rsidRDefault="001C0242" w:rsidP="001C0242">
            <w:pPr>
              <w:rPr>
                <w:rFonts w:ascii="Arial" w:hAnsi="Arial"/>
                <w:sz w:val="18"/>
              </w:rPr>
            </w:pPr>
            <w:r>
              <w:rPr>
                <w:rFonts w:ascii="Arial" w:hAnsi="Arial"/>
                <w:sz w:val="18"/>
              </w:rPr>
              <w:t>2</w:t>
            </w:r>
          </w:p>
        </w:tc>
        <w:tc>
          <w:tcPr>
            <w:tcW w:w="1080" w:type="dxa"/>
            <w:vAlign w:val="center"/>
          </w:tcPr>
          <w:p w:rsidR="00643E6E" w:rsidRDefault="001C0242" w:rsidP="001C0242">
            <w:pPr>
              <w:rPr>
                <w:rFonts w:ascii="Arial" w:hAnsi="Arial"/>
                <w:sz w:val="18"/>
              </w:rPr>
            </w:pPr>
            <w:r>
              <w:rPr>
                <w:rFonts w:ascii="Arial" w:hAnsi="Arial"/>
                <w:sz w:val="18"/>
              </w:rPr>
              <w:t>M</w:t>
            </w:r>
          </w:p>
        </w:tc>
        <w:tc>
          <w:tcPr>
            <w:tcW w:w="2216" w:type="dxa"/>
            <w:vAlign w:val="center"/>
          </w:tcPr>
          <w:p w:rsidR="00643E6E" w:rsidRPr="00050AE9" w:rsidRDefault="001C0242" w:rsidP="001C0242">
            <w:pPr>
              <w:rPr>
                <w:rFonts w:ascii="Arial" w:hAnsi="Arial"/>
                <w:sz w:val="18"/>
              </w:rPr>
            </w:pPr>
            <w:r>
              <w:rPr>
                <w:rFonts w:ascii="Arial" w:hAnsi="Arial"/>
                <w:sz w:val="18"/>
              </w:rPr>
              <w:t>External Network Code</w:t>
            </w:r>
          </w:p>
        </w:tc>
      </w:tr>
      <w:tr w:rsidR="001C0242" w:rsidTr="00BE11FD">
        <w:trPr>
          <w:trHeight w:val="277"/>
        </w:trPr>
        <w:tc>
          <w:tcPr>
            <w:tcW w:w="1843" w:type="dxa"/>
            <w:vAlign w:val="center"/>
          </w:tcPr>
          <w:p w:rsidR="001C0242" w:rsidRDefault="001C0242" w:rsidP="001C0242">
            <w:pPr>
              <w:pStyle w:val="Tablecontent"/>
            </w:pPr>
            <w:r>
              <w:t>MSISDN</w:t>
            </w:r>
          </w:p>
        </w:tc>
        <w:tc>
          <w:tcPr>
            <w:tcW w:w="1217" w:type="dxa"/>
            <w:vAlign w:val="center"/>
          </w:tcPr>
          <w:p w:rsidR="001C0242" w:rsidRDefault="001C0242" w:rsidP="001C0242">
            <w:pPr>
              <w:pStyle w:val="Tablecontent"/>
            </w:pPr>
            <w:r>
              <w:t>&lt;MOBILE NUMBER&gt;</w:t>
            </w:r>
          </w:p>
        </w:tc>
        <w:tc>
          <w:tcPr>
            <w:tcW w:w="1440" w:type="dxa"/>
            <w:vAlign w:val="center"/>
          </w:tcPr>
          <w:p w:rsidR="001C0242" w:rsidRDefault="001C0242" w:rsidP="001C0242">
            <w:pPr>
              <w:rPr>
                <w:rFonts w:ascii="Arial" w:hAnsi="Arial"/>
                <w:sz w:val="18"/>
              </w:rPr>
            </w:pPr>
            <w:r>
              <w:rPr>
                <w:rFonts w:ascii="Arial" w:hAnsi="Arial"/>
                <w:sz w:val="18"/>
              </w:rPr>
              <w:t>7254546544</w:t>
            </w:r>
          </w:p>
        </w:tc>
        <w:tc>
          <w:tcPr>
            <w:tcW w:w="900" w:type="dxa"/>
            <w:vAlign w:val="center"/>
          </w:tcPr>
          <w:p w:rsidR="001C0242" w:rsidRDefault="001C0242" w:rsidP="001C0242">
            <w:pPr>
              <w:rPr>
                <w:rFonts w:ascii="Arial" w:hAnsi="Arial"/>
                <w:sz w:val="18"/>
              </w:rPr>
            </w:pPr>
            <w:r>
              <w:rPr>
                <w:rFonts w:ascii="Arial" w:hAnsi="Arial"/>
                <w:sz w:val="18"/>
              </w:rPr>
              <w:t>15</w:t>
            </w:r>
          </w:p>
        </w:tc>
        <w:tc>
          <w:tcPr>
            <w:tcW w:w="1080" w:type="dxa"/>
            <w:vAlign w:val="center"/>
          </w:tcPr>
          <w:p w:rsidR="001C0242" w:rsidRDefault="001C0242" w:rsidP="001C0242">
            <w:pPr>
              <w:rPr>
                <w:rFonts w:ascii="Arial" w:hAnsi="Arial"/>
                <w:sz w:val="18"/>
              </w:rPr>
            </w:pPr>
            <w:r>
              <w:rPr>
                <w:rFonts w:ascii="Arial" w:hAnsi="Arial"/>
                <w:sz w:val="18"/>
              </w:rPr>
              <w:t>M</w:t>
            </w:r>
          </w:p>
        </w:tc>
        <w:tc>
          <w:tcPr>
            <w:tcW w:w="2216" w:type="dxa"/>
            <w:vAlign w:val="center"/>
          </w:tcPr>
          <w:p w:rsidR="001C0242" w:rsidRPr="00050AE9" w:rsidRDefault="001C0242" w:rsidP="001C0242">
            <w:pPr>
              <w:rPr>
                <w:rFonts w:ascii="Arial" w:hAnsi="Arial"/>
                <w:sz w:val="18"/>
              </w:rPr>
            </w:pPr>
            <w:r>
              <w:rPr>
                <w:rFonts w:ascii="Arial" w:hAnsi="Arial"/>
                <w:sz w:val="18"/>
              </w:rPr>
              <w:t>InitiatorMobile number</w:t>
            </w:r>
          </w:p>
        </w:tc>
      </w:tr>
      <w:tr w:rsidR="001C0242" w:rsidTr="00BE11FD">
        <w:trPr>
          <w:trHeight w:val="277"/>
        </w:trPr>
        <w:tc>
          <w:tcPr>
            <w:tcW w:w="1843" w:type="dxa"/>
            <w:vAlign w:val="center"/>
          </w:tcPr>
          <w:p w:rsidR="001C0242" w:rsidRDefault="001C0242" w:rsidP="001C0242">
            <w:pPr>
              <w:pStyle w:val="Tablecontent"/>
            </w:pPr>
            <w:r>
              <w:t>PIN</w:t>
            </w:r>
          </w:p>
        </w:tc>
        <w:tc>
          <w:tcPr>
            <w:tcW w:w="1217" w:type="dxa"/>
            <w:vAlign w:val="center"/>
          </w:tcPr>
          <w:p w:rsidR="001C0242" w:rsidRDefault="001C0242" w:rsidP="001C0242">
            <w:pPr>
              <w:pStyle w:val="Tablecontent"/>
            </w:pPr>
            <w:r>
              <w:t>&lt;PIN&gt;</w:t>
            </w:r>
          </w:p>
        </w:tc>
        <w:tc>
          <w:tcPr>
            <w:tcW w:w="1440" w:type="dxa"/>
            <w:vAlign w:val="center"/>
          </w:tcPr>
          <w:p w:rsidR="001C0242" w:rsidRDefault="001C0242" w:rsidP="001C0242">
            <w:pPr>
              <w:rPr>
                <w:rFonts w:ascii="Arial" w:hAnsi="Arial"/>
                <w:sz w:val="18"/>
              </w:rPr>
            </w:pPr>
            <w:r>
              <w:rPr>
                <w:rFonts w:ascii="Arial" w:hAnsi="Arial"/>
                <w:sz w:val="18"/>
              </w:rPr>
              <w:t>1325</w:t>
            </w:r>
          </w:p>
        </w:tc>
        <w:tc>
          <w:tcPr>
            <w:tcW w:w="900" w:type="dxa"/>
            <w:vAlign w:val="center"/>
          </w:tcPr>
          <w:p w:rsidR="001C0242" w:rsidRDefault="001C0242" w:rsidP="001C0242">
            <w:pPr>
              <w:rPr>
                <w:rFonts w:ascii="Arial" w:hAnsi="Arial"/>
                <w:sz w:val="18"/>
              </w:rPr>
            </w:pPr>
          </w:p>
        </w:tc>
        <w:tc>
          <w:tcPr>
            <w:tcW w:w="1080" w:type="dxa"/>
            <w:vAlign w:val="center"/>
          </w:tcPr>
          <w:p w:rsidR="001C0242" w:rsidRDefault="00432CC0" w:rsidP="001C0242">
            <w:pPr>
              <w:rPr>
                <w:rFonts w:ascii="Arial" w:hAnsi="Arial"/>
                <w:sz w:val="18"/>
              </w:rPr>
            </w:pPr>
            <w:r>
              <w:rPr>
                <w:rFonts w:ascii="Arial" w:hAnsi="Arial"/>
                <w:sz w:val="18"/>
              </w:rPr>
              <w:t>O</w:t>
            </w:r>
          </w:p>
        </w:tc>
        <w:tc>
          <w:tcPr>
            <w:tcW w:w="2216" w:type="dxa"/>
            <w:vAlign w:val="center"/>
          </w:tcPr>
          <w:p w:rsidR="001C0242" w:rsidRPr="00050AE9" w:rsidRDefault="00432CC0" w:rsidP="001C0242">
            <w:pPr>
              <w:rPr>
                <w:rFonts w:ascii="Arial" w:hAnsi="Arial"/>
                <w:sz w:val="18"/>
              </w:rPr>
            </w:pPr>
            <w:r>
              <w:rPr>
                <w:rFonts w:ascii="Arial" w:hAnsi="Arial"/>
                <w:sz w:val="18"/>
              </w:rPr>
              <w:t>InitiatorMobile number PIN</w:t>
            </w:r>
          </w:p>
        </w:tc>
      </w:tr>
      <w:tr w:rsidR="001C0242" w:rsidTr="00BE11FD">
        <w:trPr>
          <w:trHeight w:val="277"/>
        </w:trPr>
        <w:tc>
          <w:tcPr>
            <w:tcW w:w="1843" w:type="dxa"/>
            <w:vAlign w:val="center"/>
          </w:tcPr>
          <w:p w:rsidR="001C0242" w:rsidRDefault="001C0242" w:rsidP="001C0242">
            <w:pPr>
              <w:pStyle w:val="Tablecontent"/>
            </w:pPr>
            <w:r>
              <w:t>MSISDN2</w:t>
            </w:r>
          </w:p>
        </w:tc>
        <w:tc>
          <w:tcPr>
            <w:tcW w:w="1217" w:type="dxa"/>
            <w:vAlign w:val="center"/>
          </w:tcPr>
          <w:p w:rsidR="001C0242" w:rsidRDefault="001C0242" w:rsidP="001C0242">
            <w:pPr>
              <w:pStyle w:val="Tablecontent"/>
            </w:pPr>
            <w:r>
              <w:t>&lt;MOBILE NUMBER&gt;</w:t>
            </w:r>
          </w:p>
        </w:tc>
        <w:tc>
          <w:tcPr>
            <w:tcW w:w="1440" w:type="dxa"/>
            <w:vAlign w:val="center"/>
          </w:tcPr>
          <w:p w:rsidR="001C0242" w:rsidRDefault="001C0242" w:rsidP="001C0242">
            <w:pPr>
              <w:rPr>
                <w:rFonts w:ascii="Arial" w:hAnsi="Arial"/>
                <w:sz w:val="18"/>
              </w:rPr>
            </w:pPr>
            <w:r>
              <w:rPr>
                <w:rFonts w:ascii="Arial" w:hAnsi="Arial"/>
                <w:sz w:val="18"/>
              </w:rPr>
              <w:t>7254546544</w:t>
            </w:r>
          </w:p>
        </w:tc>
        <w:tc>
          <w:tcPr>
            <w:tcW w:w="900" w:type="dxa"/>
            <w:vAlign w:val="center"/>
          </w:tcPr>
          <w:p w:rsidR="001C0242" w:rsidRDefault="001C0242" w:rsidP="001C0242">
            <w:pPr>
              <w:rPr>
                <w:rFonts w:ascii="Arial" w:hAnsi="Arial"/>
                <w:sz w:val="18"/>
              </w:rPr>
            </w:pPr>
            <w:r>
              <w:rPr>
                <w:rFonts w:ascii="Arial" w:hAnsi="Arial"/>
                <w:sz w:val="18"/>
              </w:rPr>
              <w:t>15</w:t>
            </w:r>
          </w:p>
        </w:tc>
        <w:tc>
          <w:tcPr>
            <w:tcW w:w="1080" w:type="dxa"/>
            <w:vAlign w:val="center"/>
          </w:tcPr>
          <w:p w:rsidR="001C0242" w:rsidRDefault="001C0242" w:rsidP="001C0242">
            <w:pPr>
              <w:rPr>
                <w:rFonts w:ascii="Arial" w:hAnsi="Arial"/>
                <w:sz w:val="18"/>
              </w:rPr>
            </w:pPr>
            <w:r>
              <w:rPr>
                <w:rFonts w:ascii="Arial" w:hAnsi="Arial"/>
                <w:sz w:val="18"/>
              </w:rPr>
              <w:t>O</w:t>
            </w:r>
          </w:p>
        </w:tc>
        <w:tc>
          <w:tcPr>
            <w:tcW w:w="2216" w:type="dxa"/>
            <w:vAlign w:val="center"/>
          </w:tcPr>
          <w:p w:rsidR="001C0242" w:rsidRPr="00050AE9" w:rsidRDefault="001C0242" w:rsidP="001C0242">
            <w:pPr>
              <w:rPr>
                <w:rFonts w:ascii="Arial" w:hAnsi="Arial"/>
                <w:sz w:val="18"/>
              </w:rPr>
            </w:pPr>
            <w:r>
              <w:rPr>
                <w:rFonts w:ascii="Arial" w:hAnsi="Arial"/>
                <w:sz w:val="18"/>
              </w:rPr>
              <w:t xml:space="preserve">End </w:t>
            </w:r>
            <w:r w:rsidRPr="00050AE9">
              <w:rPr>
                <w:rFonts w:ascii="Arial" w:hAnsi="Arial"/>
                <w:sz w:val="18"/>
              </w:rPr>
              <w:t xml:space="preserve">Subscriber </w:t>
            </w:r>
            <w:r>
              <w:rPr>
                <w:rFonts w:ascii="Arial" w:hAnsi="Arial"/>
                <w:sz w:val="18"/>
              </w:rPr>
              <w:t>Mobile number</w:t>
            </w:r>
          </w:p>
        </w:tc>
      </w:tr>
      <w:tr w:rsidR="001C0242" w:rsidTr="00BE11FD">
        <w:trPr>
          <w:trHeight w:val="277"/>
        </w:trPr>
        <w:tc>
          <w:tcPr>
            <w:tcW w:w="1843" w:type="dxa"/>
            <w:vAlign w:val="center"/>
          </w:tcPr>
          <w:p w:rsidR="001C0242" w:rsidRDefault="001C0242" w:rsidP="001C0242">
            <w:pPr>
              <w:pStyle w:val="Tablecontent"/>
            </w:pPr>
            <w:r w:rsidRPr="00432008">
              <w:t>AMOUNT</w:t>
            </w:r>
          </w:p>
        </w:tc>
        <w:tc>
          <w:tcPr>
            <w:tcW w:w="1217" w:type="dxa"/>
            <w:vAlign w:val="center"/>
          </w:tcPr>
          <w:p w:rsidR="001C0242" w:rsidRDefault="001C0242" w:rsidP="001C0242">
            <w:pPr>
              <w:pStyle w:val="Tablecontent"/>
            </w:pPr>
            <w:r>
              <w:t>&lt;AMOUNT&gt;</w:t>
            </w:r>
          </w:p>
        </w:tc>
        <w:tc>
          <w:tcPr>
            <w:tcW w:w="1440" w:type="dxa"/>
            <w:vAlign w:val="center"/>
          </w:tcPr>
          <w:p w:rsidR="001C0242" w:rsidRDefault="001C0242" w:rsidP="001C0242">
            <w:pPr>
              <w:rPr>
                <w:rFonts w:ascii="Arial" w:hAnsi="Arial"/>
                <w:sz w:val="18"/>
              </w:rPr>
            </w:pPr>
            <w:r>
              <w:rPr>
                <w:rFonts w:ascii="Arial" w:hAnsi="Arial"/>
                <w:sz w:val="18"/>
              </w:rPr>
              <w:t>10</w:t>
            </w:r>
          </w:p>
        </w:tc>
        <w:tc>
          <w:tcPr>
            <w:tcW w:w="900" w:type="dxa"/>
            <w:vAlign w:val="center"/>
          </w:tcPr>
          <w:p w:rsidR="001C0242" w:rsidRDefault="001C0242" w:rsidP="001C0242">
            <w:pPr>
              <w:rPr>
                <w:rFonts w:ascii="Arial" w:hAnsi="Arial"/>
                <w:sz w:val="18"/>
              </w:rPr>
            </w:pPr>
            <w:r>
              <w:rPr>
                <w:rFonts w:ascii="Arial" w:hAnsi="Arial"/>
                <w:sz w:val="18"/>
              </w:rPr>
              <w:t>15</w:t>
            </w:r>
          </w:p>
        </w:tc>
        <w:tc>
          <w:tcPr>
            <w:tcW w:w="1080" w:type="dxa"/>
            <w:vAlign w:val="center"/>
          </w:tcPr>
          <w:p w:rsidR="001C0242" w:rsidRDefault="001C0242" w:rsidP="001C0242">
            <w:pPr>
              <w:rPr>
                <w:rFonts w:ascii="Arial" w:hAnsi="Arial"/>
                <w:sz w:val="18"/>
              </w:rPr>
            </w:pPr>
            <w:r>
              <w:rPr>
                <w:rFonts w:ascii="Arial" w:hAnsi="Arial"/>
                <w:sz w:val="18"/>
              </w:rPr>
              <w:t>O</w:t>
            </w:r>
          </w:p>
        </w:tc>
        <w:tc>
          <w:tcPr>
            <w:tcW w:w="2216" w:type="dxa"/>
            <w:vAlign w:val="center"/>
          </w:tcPr>
          <w:p w:rsidR="001C0242" w:rsidRPr="00050AE9" w:rsidRDefault="001C0242" w:rsidP="001C0242">
            <w:pPr>
              <w:rPr>
                <w:rFonts w:ascii="Arial" w:hAnsi="Arial"/>
                <w:sz w:val="18"/>
              </w:rPr>
            </w:pPr>
            <w:r>
              <w:rPr>
                <w:rFonts w:ascii="Arial" w:hAnsi="Arial"/>
                <w:sz w:val="18"/>
              </w:rPr>
              <w:t>Amount</w:t>
            </w:r>
          </w:p>
        </w:tc>
      </w:tr>
      <w:tr w:rsidR="001C0242" w:rsidTr="00BE11FD">
        <w:trPr>
          <w:trHeight w:val="277"/>
        </w:trPr>
        <w:tc>
          <w:tcPr>
            <w:tcW w:w="1843" w:type="dxa"/>
            <w:vAlign w:val="center"/>
          </w:tcPr>
          <w:p w:rsidR="001C0242" w:rsidRPr="00432008" w:rsidRDefault="001C0242" w:rsidP="001C0242">
            <w:pPr>
              <w:pStyle w:val="Tablecontent"/>
            </w:pPr>
            <w:r>
              <w:t>EXTCODE</w:t>
            </w:r>
          </w:p>
        </w:tc>
        <w:tc>
          <w:tcPr>
            <w:tcW w:w="1217" w:type="dxa"/>
          </w:tcPr>
          <w:p w:rsidR="001C0242" w:rsidRDefault="001C0242" w:rsidP="001C0242">
            <w:pPr>
              <w:pStyle w:val="Tablecontent"/>
            </w:pPr>
            <w:r>
              <w:rPr>
                <w:lang w:val="en-IN"/>
              </w:rPr>
              <w:t>External code</w:t>
            </w:r>
          </w:p>
        </w:tc>
        <w:tc>
          <w:tcPr>
            <w:tcW w:w="1440" w:type="dxa"/>
          </w:tcPr>
          <w:p w:rsidR="001C0242" w:rsidRDefault="001C0242" w:rsidP="001C0242">
            <w:pPr>
              <w:rPr>
                <w:rFonts w:ascii="Arial" w:hAnsi="Arial"/>
                <w:sz w:val="18"/>
              </w:rPr>
            </w:pPr>
            <w:r>
              <w:rPr>
                <w:lang w:val="en-IN"/>
              </w:rPr>
              <w:t>2324343</w:t>
            </w:r>
          </w:p>
        </w:tc>
        <w:tc>
          <w:tcPr>
            <w:tcW w:w="900" w:type="dxa"/>
          </w:tcPr>
          <w:p w:rsidR="001C0242" w:rsidRDefault="001C0242" w:rsidP="001C0242">
            <w:pPr>
              <w:rPr>
                <w:rFonts w:ascii="Arial" w:hAnsi="Arial"/>
                <w:sz w:val="18"/>
              </w:rPr>
            </w:pPr>
            <w:r>
              <w:rPr>
                <w:lang w:val="en-IN"/>
              </w:rPr>
              <w:t>20</w:t>
            </w:r>
          </w:p>
        </w:tc>
        <w:tc>
          <w:tcPr>
            <w:tcW w:w="1080" w:type="dxa"/>
          </w:tcPr>
          <w:p w:rsidR="001C0242" w:rsidRDefault="001C0242" w:rsidP="001C0242">
            <w:pPr>
              <w:rPr>
                <w:rFonts w:ascii="Arial" w:hAnsi="Arial"/>
                <w:sz w:val="18"/>
              </w:rPr>
            </w:pPr>
            <w:r>
              <w:rPr>
                <w:lang w:val="en-IN"/>
              </w:rPr>
              <w:t>O</w:t>
            </w:r>
          </w:p>
        </w:tc>
        <w:tc>
          <w:tcPr>
            <w:tcW w:w="2216" w:type="dxa"/>
            <w:vAlign w:val="center"/>
          </w:tcPr>
          <w:p w:rsidR="00092DD3" w:rsidRPr="00425C8F" w:rsidRDefault="00092DD3" w:rsidP="00092DD3">
            <w:pPr>
              <w:pStyle w:val="Tablecontent"/>
              <w:rPr>
                <w:lang w:val="en-IN"/>
              </w:rPr>
            </w:pPr>
            <w:r w:rsidRPr="00425C8F">
              <w:rPr>
                <w:lang w:val="en-IN"/>
              </w:rPr>
              <w:t>Unique external code of the Channel user defined in PreTUPS.</w:t>
            </w:r>
          </w:p>
          <w:p w:rsidR="001C0242" w:rsidRPr="00050AE9" w:rsidRDefault="001C0242" w:rsidP="001C0242">
            <w:pPr>
              <w:rPr>
                <w:rFonts w:ascii="Arial" w:hAnsi="Arial"/>
                <w:sz w:val="18"/>
              </w:rPr>
            </w:pPr>
          </w:p>
        </w:tc>
      </w:tr>
      <w:tr w:rsidR="001C0242" w:rsidTr="00BE11FD">
        <w:trPr>
          <w:trHeight w:val="277"/>
        </w:trPr>
        <w:tc>
          <w:tcPr>
            <w:tcW w:w="1843" w:type="dxa"/>
          </w:tcPr>
          <w:p w:rsidR="001C0242" w:rsidRPr="00432008" w:rsidRDefault="001C0242" w:rsidP="001C0242">
            <w:pPr>
              <w:pStyle w:val="Tablecontent"/>
            </w:pPr>
            <w:r w:rsidRPr="00425C8F">
              <w:rPr>
                <w:lang w:val="en-IN"/>
              </w:rPr>
              <w:t>EXTREFNUM</w:t>
            </w:r>
          </w:p>
        </w:tc>
        <w:tc>
          <w:tcPr>
            <w:tcW w:w="1217" w:type="dxa"/>
          </w:tcPr>
          <w:p w:rsidR="001C0242" w:rsidRDefault="001C0242" w:rsidP="001C0242">
            <w:pPr>
              <w:pStyle w:val="Tablecontent"/>
            </w:pPr>
            <w:r w:rsidRPr="00425C8F">
              <w:rPr>
                <w:lang w:val="en-IN"/>
              </w:rPr>
              <w:t>External Reference number</w:t>
            </w:r>
          </w:p>
        </w:tc>
        <w:tc>
          <w:tcPr>
            <w:tcW w:w="1440" w:type="dxa"/>
          </w:tcPr>
          <w:p w:rsidR="001C0242" w:rsidRDefault="001C0242" w:rsidP="001C0242">
            <w:pPr>
              <w:rPr>
                <w:rFonts w:ascii="Arial" w:hAnsi="Arial"/>
                <w:sz w:val="18"/>
              </w:rPr>
            </w:pPr>
            <w:r w:rsidRPr="00425C8F">
              <w:rPr>
                <w:lang w:val="en-IN"/>
              </w:rPr>
              <w:t>12345</w:t>
            </w:r>
          </w:p>
        </w:tc>
        <w:tc>
          <w:tcPr>
            <w:tcW w:w="900" w:type="dxa"/>
          </w:tcPr>
          <w:p w:rsidR="001C0242" w:rsidRDefault="001C0242" w:rsidP="001C0242">
            <w:pPr>
              <w:rPr>
                <w:rFonts w:ascii="Arial" w:hAnsi="Arial"/>
                <w:sz w:val="18"/>
              </w:rPr>
            </w:pPr>
            <w:r w:rsidRPr="00425C8F">
              <w:rPr>
                <w:lang w:val="en-IN"/>
              </w:rPr>
              <w:t>A (20)</w:t>
            </w:r>
          </w:p>
        </w:tc>
        <w:tc>
          <w:tcPr>
            <w:tcW w:w="1080" w:type="dxa"/>
          </w:tcPr>
          <w:p w:rsidR="001C0242" w:rsidRDefault="001C0242" w:rsidP="001C0242">
            <w:pPr>
              <w:rPr>
                <w:rFonts w:ascii="Arial" w:hAnsi="Arial"/>
                <w:sz w:val="18"/>
              </w:rPr>
            </w:pPr>
            <w:r>
              <w:rPr>
                <w:rFonts w:ascii="Arial" w:hAnsi="Arial"/>
                <w:sz w:val="18"/>
              </w:rPr>
              <w:t>O</w:t>
            </w:r>
          </w:p>
        </w:tc>
        <w:tc>
          <w:tcPr>
            <w:tcW w:w="2216" w:type="dxa"/>
          </w:tcPr>
          <w:p w:rsidR="001C0242" w:rsidRPr="00425C8F" w:rsidRDefault="001C0242" w:rsidP="001C0242">
            <w:pPr>
              <w:pStyle w:val="Tablecontent"/>
              <w:rPr>
                <w:lang w:val="en-IN"/>
              </w:rPr>
            </w:pPr>
            <w:r w:rsidRPr="00425C8F">
              <w:rPr>
                <w:lang w:val="en-IN"/>
              </w:rPr>
              <w:t>Unique Reference number in the external system.</w:t>
            </w:r>
          </w:p>
          <w:p w:rsidR="001C0242" w:rsidRPr="00050AE9" w:rsidRDefault="001C0242" w:rsidP="001C0242">
            <w:pPr>
              <w:rPr>
                <w:rFonts w:ascii="Arial" w:hAnsi="Arial"/>
                <w:sz w:val="18"/>
              </w:rPr>
            </w:pPr>
            <w:r w:rsidRPr="00425C8F">
              <w:rPr>
                <w:highlight w:val="yellow"/>
                <w:lang w:val="en-IN"/>
              </w:rPr>
              <w:t>PreTUPS will not check uniqueness</w:t>
            </w:r>
          </w:p>
        </w:tc>
      </w:tr>
      <w:tr w:rsidR="001C0242" w:rsidTr="00BE11FD">
        <w:trPr>
          <w:trHeight w:val="277"/>
        </w:trPr>
        <w:tc>
          <w:tcPr>
            <w:tcW w:w="1843" w:type="dxa"/>
            <w:vAlign w:val="center"/>
          </w:tcPr>
          <w:p w:rsidR="001C0242" w:rsidRPr="00432008" w:rsidRDefault="001C0242" w:rsidP="001C0242">
            <w:pPr>
              <w:pStyle w:val="Tablecontent"/>
            </w:pPr>
            <w:r w:rsidRPr="00432008">
              <w:t>VOUCHERCODE</w:t>
            </w:r>
          </w:p>
        </w:tc>
        <w:tc>
          <w:tcPr>
            <w:tcW w:w="1217" w:type="dxa"/>
            <w:vAlign w:val="center"/>
          </w:tcPr>
          <w:p w:rsidR="001C0242" w:rsidRDefault="001C0242" w:rsidP="001C0242">
            <w:pPr>
              <w:pStyle w:val="Tablecontent"/>
            </w:pPr>
            <w:r>
              <w:t>Voucher Pin</w:t>
            </w:r>
          </w:p>
        </w:tc>
        <w:tc>
          <w:tcPr>
            <w:tcW w:w="1440" w:type="dxa"/>
            <w:vAlign w:val="center"/>
          </w:tcPr>
          <w:p w:rsidR="001C0242" w:rsidRDefault="001C0242" w:rsidP="001C0242">
            <w:pPr>
              <w:rPr>
                <w:rFonts w:ascii="Arial" w:hAnsi="Arial"/>
                <w:sz w:val="18"/>
              </w:rPr>
            </w:pPr>
            <w:r>
              <w:rPr>
                <w:rFonts w:ascii="Arial" w:hAnsi="Arial"/>
                <w:sz w:val="18"/>
              </w:rPr>
              <w:t>01052256523</w:t>
            </w:r>
          </w:p>
        </w:tc>
        <w:tc>
          <w:tcPr>
            <w:tcW w:w="900" w:type="dxa"/>
            <w:vAlign w:val="center"/>
          </w:tcPr>
          <w:p w:rsidR="001C0242" w:rsidRDefault="001C0242" w:rsidP="001C0242">
            <w:pPr>
              <w:rPr>
                <w:rFonts w:ascii="Arial" w:hAnsi="Arial"/>
                <w:sz w:val="18"/>
              </w:rPr>
            </w:pPr>
            <w:r>
              <w:rPr>
                <w:rFonts w:ascii="Arial" w:hAnsi="Arial"/>
                <w:sz w:val="18"/>
              </w:rPr>
              <w:t>15</w:t>
            </w:r>
          </w:p>
        </w:tc>
        <w:tc>
          <w:tcPr>
            <w:tcW w:w="1080" w:type="dxa"/>
            <w:vAlign w:val="center"/>
          </w:tcPr>
          <w:p w:rsidR="001C0242" w:rsidRDefault="001C0242" w:rsidP="001C0242">
            <w:pPr>
              <w:rPr>
                <w:rFonts w:ascii="Arial" w:hAnsi="Arial"/>
                <w:sz w:val="18"/>
              </w:rPr>
            </w:pPr>
            <w:r>
              <w:rPr>
                <w:rFonts w:ascii="Arial" w:hAnsi="Arial"/>
                <w:sz w:val="18"/>
              </w:rPr>
              <w:t>M</w:t>
            </w:r>
          </w:p>
        </w:tc>
        <w:tc>
          <w:tcPr>
            <w:tcW w:w="2216" w:type="dxa"/>
            <w:vAlign w:val="center"/>
          </w:tcPr>
          <w:p w:rsidR="001C0242" w:rsidRPr="00050AE9" w:rsidRDefault="001C0242" w:rsidP="001C0242">
            <w:pPr>
              <w:rPr>
                <w:rFonts w:ascii="Arial" w:hAnsi="Arial"/>
                <w:sz w:val="18"/>
              </w:rPr>
            </w:pPr>
            <w:r>
              <w:rPr>
                <w:rFonts w:ascii="Arial" w:hAnsi="Arial"/>
                <w:sz w:val="18"/>
              </w:rPr>
              <w:t>Voucher Pin Of Voucher</w:t>
            </w:r>
          </w:p>
        </w:tc>
      </w:tr>
      <w:tr w:rsidR="001C0242" w:rsidTr="00BE11FD">
        <w:trPr>
          <w:trHeight w:val="277"/>
        </w:trPr>
        <w:tc>
          <w:tcPr>
            <w:tcW w:w="1843" w:type="dxa"/>
            <w:vAlign w:val="center"/>
          </w:tcPr>
          <w:p w:rsidR="001C0242" w:rsidRDefault="001C0242" w:rsidP="001C0242">
            <w:pPr>
              <w:pStyle w:val="Tablecontent"/>
            </w:pPr>
            <w:r w:rsidRPr="00432008">
              <w:t>SERIALNUMBER</w:t>
            </w:r>
          </w:p>
        </w:tc>
        <w:tc>
          <w:tcPr>
            <w:tcW w:w="1217" w:type="dxa"/>
            <w:vAlign w:val="center"/>
          </w:tcPr>
          <w:p w:rsidR="001C0242" w:rsidRDefault="001C0242" w:rsidP="001C0242">
            <w:pPr>
              <w:pStyle w:val="Tablecontent"/>
            </w:pPr>
            <w:r>
              <w:t>Serial No</w:t>
            </w:r>
          </w:p>
        </w:tc>
        <w:tc>
          <w:tcPr>
            <w:tcW w:w="1440" w:type="dxa"/>
            <w:vAlign w:val="center"/>
          </w:tcPr>
          <w:p w:rsidR="001C0242" w:rsidRDefault="001C0242" w:rsidP="001C0242">
            <w:pPr>
              <w:rPr>
                <w:rFonts w:ascii="Arial" w:hAnsi="Arial"/>
                <w:sz w:val="18"/>
              </w:rPr>
            </w:pPr>
            <w:r>
              <w:rPr>
                <w:rFonts w:ascii="Arial" w:hAnsi="Arial"/>
                <w:sz w:val="18"/>
              </w:rPr>
              <w:t>7253692583695452</w:t>
            </w:r>
          </w:p>
        </w:tc>
        <w:tc>
          <w:tcPr>
            <w:tcW w:w="900" w:type="dxa"/>
            <w:vAlign w:val="center"/>
          </w:tcPr>
          <w:p w:rsidR="001C0242" w:rsidRDefault="001C0242" w:rsidP="001C0242">
            <w:pPr>
              <w:rPr>
                <w:rFonts w:ascii="Arial" w:hAnsi="Arial"/>
                <w:sz w:val="18"/>
              </w:rPr>
            </w:pPr>
            <w:r>
              <w:rPr>
                <w:rFonts w:ascii="Arial" w:hAnsi="Arial"/>
                <w:sz w:val="18"/>
              </w:rPr>
              <w:t>15</w:t>
            </w:r>
          </w:p>
        </w:tc>
        <w:tc>
          <w:tcPr>
            <w:tcW w:w="1080" w:type="dxa"/>
            <w:vAlign w:val="center"/>
          </w:tcPr>
          <w:p w:rsidR="001C0242" w:rsidRDefault="006F58A6" w:rsidP="001C0242">
            <w:pPr>
              <w:rPr>
                <w:rFonts w:ascii="Arial" w:hAnsi="Arial"/>
                <w:sz w:val="18"/>
              </w:rPr>
            </w:pPr>
            <w:r>
              <w:rPr>
                <w:rFonts w:ascii="Arial" w:hAnsi="Arial"/>
                <w:sz w:val="18"/>
              </w:rPr>
              <w:t>O</w:t>
            </w:r>
          </w:p>
        </w:tc>
        <w:tc>
          <w:tcPr>
            <w:tcW w:w="2216" w:type="dxa"/>
            <w:vAlign w:val="center"/>
          </w:tcPr>
          <w:p w:rsidR="001C0242" w:rsidRPr="00050AE9" w:rsidRDefault="001C0242" w:rsidP="001C0242">
            <w:pPr>
              <w:rPr>
                <w:rFonts w:ascii="Arial" w:hAnsi="Arial"/>
                <w:sz w:val="18"/>
              </w:rPr>
            </w:pPr>
            <w:r>
              <w:rPr>
                <w:rFonts w:ascii="Arial" w:hAnsi="Arial"/>
                <w:sz w:val="18"/>
              </w:rPr>
              <w:t>Serial No of Voucher</w:t>
            </w:r>
          </w:p>
        </w:tc>
      </w:tr>
      <w:tr w:rsidR="00A05F87" w:rsidTr="00BE11FD">
        <w:trPr>
          <w:trHeight w:val="277"/>
        </w:trPr>
        <w:tc>
          <w:tcPr>
            <w:tcW w:w="1843" w:type="dxa"/>
          </w:tcPr>
          <w:p w:rsidR="00A05F87" w:rsidRPr="00432008" w:rsidRDefault="00A05F87" w:rsidP="001C0242">
            <w:pPr>
              <w:pStyle w:val="Tablecontent"/>
            </w:pPr>
            <w:r>
              <w:t>LANGUAGE1</w:t>
            </w:r>
          </w:p>
        </w:tc>
        <w:tc>
          <w:tcPr>
            <w:tcW w:w="1217" w:type="dxa"/>
          </w:tcPr>
          <w:p w:rsidR="00A05F87" w:rsidRDefault="00A05F87" w:rsidP="001C0242">
            <w:pPr>
              <w:pStyle w:val="Tablecontent"/>
            </w:pPr>
            <w:r>
              <w:t>Payer Language</w:t>
            </w:r>
          </w:p>
        </w:tc>
        <w:tc>
          <w:tcPr>
            <w:tcW w:w="1440" w:type="dxa"/>
          </w:tcPr>
          <w:p w:rsidR="00A05F87" w:rsidRDefault="00A05F87" w:rsidP="001C0242">
            <w:pPr>
              <w:rPr>
                <w:rFonts w:ascii="Arial" w:hAnsi="Arial"/>
                <w:sz w:val="18"/>
              </w:rPr>
            </w:pPr>
            <w:r>
              <w:t>0</w:t>
            </w:r>
          </w:p>
        </w:tc>
        <w:tc>
          <w:tcPr>
            <w:tcW w:w="900" w:type="dxa"/>
          </w:tcPr>
          <w:p w:rsidR="00A05F87" w:rsidRDefault="00A05F87" w:rsidP="001C0242">
            <w:pPr>
              <w:rPr>
                <w:rFonts w:ascii="Arial" w:hAnsi="Arial"/>
                <w:sz w:val="18"/>
              </w:rPr>
            </w:pPr>
            <w:r>
              <w:t>1</w:t>
            </w:r>
          </w:p>
        </w:tc>
        <w:tc>
          <w:tcPr>
            <w:tcW w:w="1080" w:type="dxa"/>
          </w:tcPr>
          <w:p w:rsidR="00A05F87" w:rsidRDefault="00A05F87" w:rsidP="001C0242">
            <w:pPr>
              <w:rPr>
                <w:rFonts w:ascii="Arial" w:hAnsi="Arial"/>
                <w:sz w:val="18"/>
              </w:rPr>
            </w:pPr>
            <w:r>
              <w:t>O (Tag is mandatory)</w:t>
            </w:r>
          </w:p>
        </w:tc>
        <w:tc>
          <w:tcPr>
            <w:tcW w:w="2216" w:type="dxa"/>
          </w:tcPr>
          <w:p w:rsidR="00A05F87" w:rsidRDefault="00A05F87" w:rsidP="0013419C">
            <w:pPr>
              <w:pStyle w:val="Tablecontent"/>
            </w:pPr>
            <w:r>
              <w:t>Numeric only Payer Language Code</w:t>
            </w:r>
          </w:p>
          <w:p w:rsidR="00A05F87" w:rsidRDefault="00A05F87" w:rsidP="0013419C">
            <w:pPr>
              <w:pStyle w:val="Tablecontent"/>
            </w:pPr>
            <w:r>
              <w:t>This code must be defined in PreTUPS system,</w:t>
            </w:r>
          </w:p>
          <w:p w:rsidR="00A05F87" w:rsidRPr="00050AE9" w:rsidRDefault="00A05F87" w:rsidP="001C0242">
            <w:pPr>
              <w:rPr>
                <w:rFonts w:ascii="Arial" w:hAnsi="Arial"/>
                <w:sz w:val="18"/>
              </w:rPr>
            </w:pPr>
            <w:r>
              <w:t xml:space="preserve">Note: If different from default language, user default language will be updated with this language. </w:t>
            </w:r>
          </w:p>
        </w:tc>
      </w:tr>
      <w:tr w:rsidR="00A05F87" w:rsidTr="00BE11FD">
        <w:trPr>
          <w:trHeight w:val="277"/>
        </w:trPr>
        <w:tc>
          <w:tcPr>
            <w:tcW w:w="1843" w:type="dxa"/>
          </w:tcPr>
          <w:p w:rsidR="00A05F87" w:rsidRDefault="00A05F87" w:rsidP="001C0242">
            <w:pPr>
              <w:pStyle w:val="Tablecontent"/>
            </w:pPr>
            <w:r>
              <w:t>LANGUAGE2</w:t>
            </w:r>
          </w:p>
        </w:tc>
        <w:tc>
          <w:tcPr>
            <w:tcW w:w="1217" w:type="dxa"/>
          </w:tcPr>
          <w:p w:rsidR="00A05F87" w:rsidRDefault="00A05F87" w:rsidP="001C0242">
            <w:pPr>
              <w:pStyle w:val="Tablecontent"/>
            </w:pPr>
            <w:r>
              <w:t>Payee Language</w:t>
            </w:r>
          </w:p>
        </w:tc>
        <w:tc>
          <w:tcPr>
            <w:tcW w:w="1440" w:type="dxa"/>
          </w:tcPr>
          <w:p w:rsidR="00A05F87" w:rsidRDefault="00A05F87" w:rsidP="001C0242">
            <w:pPr>
              <w:rPr>
                <w:rFonts w:ascii="Arial" w:hAnsi="Arial"/>
                <w:sz w:val="18"/>
              </w:rPr>
            </w:pPr>
            <w:r>
              <w:t>1</w:t>
            </w:r>
          </w:p>
        </w:tc>
        <w:tc>
          <w:tcPr>
            <w:tcW w:w="900" w:type="dxa"/>
          </w:tcPr>
          <w:p w:rsidR="00A05F87" w:rsidRDefault="00A05F87" w:rsidP="001C0242">
            <w:pPr>
              <w:rPr>
                <w:rFonts w:ascii="Arial" w:hAnsi="Arial"/>
                <w:sz w:val="18"/>
              </w:rPr>
            </w:pPr>
            <w:r>
              <w:t>1</w:t>
            </w:r>
          </w:p>
        </w:tc>
        <w:tc>
          <w:tcPr>
            <w:tcW w:w="1080" w:type="dxa"/>
          </w:tcPr>
          <w:p w:rsidR="00A05F87" w:rsidRDefault="00A05F87" w:rsidP="0013419C">
            <w:pPr>
              <w:pStyle w:val="Tablecontent"/>
            </w:pPr>
            <w:r>
              <w:t>M</w:t>
            </w:r>
          </w:p>
          <w:p w:rsidR="00A05F87" w:rsidRDefault="00A05F87" w:rsidP="001C0242">
            <w:pPr>
              <w:rPr>
                <w:rFonts w:ascii="Arial" w:hAnsi="Arial"/>
                <w:sz w:val="18"/>
              </w:rPr>
            </w:pPr>
          </w:p>
        </w:tc>
        <w:tc>
          <w:tcPr>
            <w:tcW w:w="2216" w:type="dxa"/>
          </w:tcPr>
          <w:p w:rsidR="00A05F87" w:rsidRDefault="00A05F87" w:rsidP="0013419C">
            <w:pPr>
              <w:pStyle w:val="Tablecontent"/>
            </w:pPr>
            <w:r>
              <w:t>Numeric only Payee Language Code</w:t>
            </w:r>
          </w:p>
          <w:p w:rsidR="00A05F87" w:rsidRPr="00050AE9" w:rsidRDefault="00A05F87" w:rsidP="001C0242">
            <w:pPr>
              <w:rPr>
                <w:rFonts w:ascii="Arial" w:hAnsi="Arial"/>
                <w:sz w:val="18"/>
              </w:rPr>
            </w:pPr>
            <w:r>
              <w:t>This code must be defined in PreTUPS system</w:t>
            </w:r>
          </w:p>
        </w:tc>
      </w:tr>
      <w:tr w:rsidR="00092DD3" w:rsidTr="0013419C">
        <w:trPr>
          <w:trHeight w:val="277"/>
        </w:trPr>
        <w:tc>
          <w:tcPr>
            <w:tcW w:w="1843" w:type="dxa"/>
          </w:tcPr>
          <w:p w:rsidR="00092DD3" w:rsidRDefault="002D65D7" w:rsidP="001C0242">
            <w:pPr>
              <w:pStyle w:val="Tablecontent"/>
            </w:pPr>
            <w:r>
              <w:t>INFO1</w:t>
            </w:r>
          </w:p>
        </w:tc>
        <w:tc>
          <w:tcPr>
            <w:tcW w:w="1217" w:type="dxa"/>
          </w:tcPr>
          <w:p w:rsidR="00092DD3" w:rsidRDefault="00D16C42" w:rsidP="001C0242">
            <w:pPr>
              <w:pStyle w:val="Tablecontent"/>
            </w:pPr>
            <w:r>
              <w:t>INFORMATION1</w:t>
            </w:r>
          </w:p>
        </w:tc>
        <w:tc>
          <w:tcPr>
            <w:tcW w:w="1440" w:type="dxa"/>
          </w:tcPr>
          <w:p w:rsidR="00092DD3" w:rsidRPr="00BE11FD" w:rsidRDefault="00B62B80" w:rsidP="001C0242">
            <w:pPr>
              <w:rPr>
                <w:rFonts w:ascii="Arial" w:hAnsi="Arial" w:cs="Arial"/>
                <w:sz w:val="18"/>
                <w:szCs w:val="18"/>
              </w:rPr>
            </w:pPr>
            <w:r w:rsidRPr="00BE11FD">
              <w:rPr>
                <w:rFonts w:ascii="Arial" w:hAnsi="Arial" w:cs="Arial"/>
                <w:sz w:val="18"/>
                <w:szCs w:val="18"/>
              </w:rPr>
              <w:t>Hello1</w:t>
            </w:r>
          </w:p>
        </w:tc>
        <w:tc>
          <w:tcPr>
            <w:tcW w:w="900" w:type="dxa"/>
          </w:tcPr>
          <w:p w:rsidR="00092DD3" w:rsidRDefault="00FE4F85" w:rsidP="001C0242">
            <w:r>
              <w:t>A(100)</w:t>
            </w:r>
          </w:p>
        </w:tc>
        <w:tc>
          <w:tcPr>
            <w:tcW w:w="1080" w:type="dxa"/>
          </w:tcPr>
          <w:p w:rsidR="00092DD3" w:rsidRDefault="00E56158" w:rsidP="0013419C">
            <w:pPr>
              <w:pStyle w:val="Tablecontent"/>
            </w:pPr>
            <w:r>
              <w:t>O(Tag is optional)</w:t>
            </w:r>
          </w:p>
        </w:tc>
        <w:tc>
          <w:tcPr>
            <w:tcW w:w="2216" w:type="dxa"/>
          </w:tcPr>
          <w:p w:rsidR="00092DD3" w:rsidRDefault="002B52D6" w:rsidP="0013419C">
            <w:pPr>
              <w:pStyle w:val="Tablecontent"/>
            </w:pPr>
            <w:r>
              <w:t xml:space="preserve">Any information related to Voucher Consumption can be entered </w:t>
            </w:r>
          </w:p>
        </w:tc>
      </w:tr>
      <w:tr w:rsidR="00092DD3" w:rsidTr="0013419C">
        <w:trPr>
          <w:trHeight w:val="277"/>
        </w:trPr>
        <w:tc>
          <w:tcPr>
            <w:tcW w:w="1843" w:type="dxa"/>
          </w:tcPr>
          <w:p w:rsidR="00092DD3" w:rsidRDefault="002D65D7" w:rsidP="001C0242">
            <w:pPr>
              <w:pStyle w:val="Tablecontent"/>
            </w:pPr>
            <w:r>
              <w:lastRenderedPageBreak/>
              <w:t>INFO2</w:t>
            </w:r>
          </w:p>
        </w:tc>
        <w:tc>
          <w:tcPr>
            <w:tcW w:w="1217" w:type="dxa"/>
          </w:tcPr>
          <w:p w:rsidR="00092DD3" w:rsidRDefault="00D16C42" w:rsidP="001C0242">
            <w:pPr>
              <w:pStyle w:val="Tablecontent"/>
            </w:pPr>
            <w:r>
              <w:t>INFORMATION2</w:t>
            </w:r>
          </w:p>
        </w:tc>
        <w:tc>
          <w:tcPr>
            <w:tcW w:w="1440" w:type="dxa"/>
          </w:tcPr>
          <w:p w:rsidR="00092DD3" w:rsidRPr="00BE11FD" w:rsidRDefault="00B62B80" w:rsidP="001C0242">
            <w:pPr>
              <w:rPr>
                <w:rFonts w:ascii="Arial" w:hAnsi="Arial" w:cs="Arial"/>
                <w:sz w:val="18"/>
                <w:szCs w:val="18"/>
              </w:rPr>
            </w:pPr>
            <w:r w:rsidRPr="00BE11FD">
              <w:rPr>
                <w:rFonts w:ascii="Arial" w:hAnsi="Arial" w:cs="Arial"/>
                <w:sz w:val="18"/>
                <w:szCs w:val="18"/>
              </w:rPr>
              <w:t>Hello2</w:t>
            </w:r>
          </w:p>
        </w:tc>
        <w:tc>
          <w:tcPr>
            <w:tcW w:w="900" w:type="dxa"/>
          </w:tcPr>
          <w:p w:rsidR="00092DD3" w:rsidRDefault="00FE4F85" w:rsidP="001C0242">
            <w:r>
              <w:t>A(100)</w:t>
            </w:r>
          </w:p>
        </w:tc>
        <w:tc>
          <w:tcPr>
            <w:tcW w:w="1080" w:type="dxa"/>
          </w:tcPr>
          <w:p w:rsidR="00092DD3" w:rsidRDefault="00E56158" w:rsidP="0013419C">
            <w:pPr>
              <w:pStyle w:val="Tablecontent"/>
            </w:pPr>
            <w:r>
              <w:t>O(Tag is optional)</w:t>
            </w:r>
          </w:p>
        </w:tc>
        <w:tc>
          <w:tcPr>
            <w:tcW w:w="2216" w:type="dxa"/>
          </w:tcPr>
          <w:p w:rsidR="00092DD3" w:rsidRDefault="002B52D6" w:rsidP="0013419C">
            <w:pPr>
              <w:pStyle w:val="Tablecontent"/>
            </w:pPr>
            <w:r>
              <w:t>Any information related to Voucher Consumption can be entered</w:t>
            </w:r>
          </w:p>
        </w:tc>
      </w:tr>
      <w:tr w:rsidR="00092DD3" w:rsidTr="0013419C">
        <w:trPr>
          <w:trHeight w:val="277"/>
        </w:trPr>
        <w:tc>
          <w:tcPr>
            <w:tcW w:w="1843" w:type="dxa"/>
          </w:tcPr>
          <w:p w:rsidR="00092DD3" w:rsidRDefault="002D65D7" w:rsidP="001C0242">
            <w:pPr>
              <w:pStyle w:val="Tablecontent"/>
            </w:pPr>
            <w:r>
              <w:t>INFO3</w:t>
            </w:r>
          </w:p>
        </w:tc>
        <w:tc>
          <w:tcPr>
            <w:tcW w:w="1217" w:type="dxa"/>
          </w:tcPr>
          <w:p w:rsidR="00092DD3" w:rsidRDefault="00D16C42" w:rsidP="001C0242">
            <w:pPr>
              <w:pStyle w:val="Tablecontent"/>
            </w:pPr>
            <w:r>
              <w:t>INFORMATION3</w:t>
            </w:r>
          </w:p>
        </w:tc>
        <w:tc>
          <w:tcPr>
            <w:tcW w:w="1440" w:type="dxa"/>
          </w:tcPr>
          <w:p w:rsidR="00092DD3" w:rsidRPr="00BE11FD" w:rsidRDefault="00B62B80" w:rsidP="001C0242">
            <w:pPr>
              <w:rPr>
                <w:rFonts w:ascii="Arial" w:hAnsi="Arial" w:cs="Arial"/>
                <w:sz w:val="20"/>
                <w:szCs w:val="20"/>
              </w:rPr>
            </w:pPr>
            <w:r w:rsidRPr="00BE11FD">
              <w:rPr>
                <w:rFonts w:ascii="Arial" w:hAnsi="Arial" w:cs="Arial"/>
                <w:sz w:val="20"/>
                <w:szCs w:val="20"/>
              </w:rPr>
              <w:t>Hello3</w:t>
            </w:r>
          </w:p>
        </w:tc>
        <w:tc>
          <w:tcPr>
            <w:tcW w:w="900" w:type="dxa"/>
          </w:tcPr>
          <w:p w:rsidR="00092DD3" w:rsidRDefault="00FE4F85" w:rsidP="001C0242">
            <w:r>
              <w:t>A(100)</w:t>
            </w:r>
          </w:p>
        </w:tc>
        <w:tc>
          <w:tcPr>
            <w:tcW w:w="1080" w:type="dxa"/>
          </w:tcPr>
          <w:p w:rsidR="00092DD3" w:rsidRDefault="00E56158" w:rsidP="0013419C">
            <w:pPr>
              <w:pStyle w:val="Tablecontent"/>
            </w:pPr>
            <w:r>
              <w:t>O(Tag is optional)</w:t>
            </w:r>
          </w:p>
        </w:tc>
        <w:tc>
          <w:tcPr>
            <w:tcW w:w="2216" w:type="dxa"/>
          </w:tcPr>
          <w:p w:rsidR="00092DD3" w:rsidRDefault="002B52D6" w:rsidP="0013419C">
            <w:pPr>
              <w:pStyle w:val="Tablecontent"/>
            </w:pPr>
            <w:r>
              <w:t>Any information related to Voucher Consumption can be entered</w:t>
            </w:r>
          </w:p>
        </w:tc>
      </w:tr>
      <w:tr w:rsidR="00092DD3" w:rsidTr="0013419C">
        <w:trPr>
          <w:trHeight w:val="277"/>
        </w:trPr>
        <w:tc>
          <w:tcPr>
            <w:tcW w:w="1843" w:type="dxa"/>
          </w:tcPr>
          <w:p w:rsidR="00092DD3" w:rsidRDefault="002D65D7" w:rsidP="001C0242">
            <w:pPr>
              <w:pStyle w:val="Tablecontent"/>
            </w:pPr>
            <w:r>
              <w:t>INFO4</w:t>
            </w:r>
          </w:p>
        </w:tc>
        <w:tc>
          <w:tcPr>
            <w:tcW w:w="1217" w:type="dxa"/>
          </w:tcPr>
          <w:p w:rsidR="00092DD3" w:rsidRDefault="00D16C42" w:rsidP="001C0242">
            <w:pPr>
              <w:pStyle w:val="Tablecontent"/>
            </w:pPr>
            <w:r>
              <w:t>INFORMATION4</w:t>
            </w:r>
          </w:p>
        </w:tc>
        <w:tc>
          <w:tcPr>
            <w:tcW w:w="1440" w:type="dxa"/>
          </w:tcPr>
          <w:p w:rsidR="00092DD3" w:rsidRPr="00BE11FD" w:rsidRDefault="00B62B80" w:rsidP="001C0242">
            <w:pPr>
              <w:rPr>
                <w:rFonts w:ascii="Arial" w:hAnsi="Arial" w:cs="Arial"/>
                <w:sz w:val="20"/>
                <w:szCs w:val="20"/>
              </w:rPr>
            </w:pPr>
            <w:r w:rsidRPr="00BE11FD">
              <w:rPr>
                <w:rFonts w:ascii="Arial" w:hAnsi="Arial" w:cs="Arial"/>
                <w:sz w:val="20"/>
                <w:szCs w:val="20"/>
              </w:rPr>
              <w:t>Hello4</w:t>
            </w:r>
          </w:p>
        </w:tc>
        <w:tc>
          <w:tcPr>
            <w:tcW w:w="900" w:type="dxa"/>
          </w:tcPr>
          <w:p w:rsidR="00092DD3" w:rsidRDefault="00FE4F85" w:rsidP="001C0242">
            <w:r>
              <w:t>A(100)</w:t>
            </w:r>
          </w:p>
        </w:tc>
        <w:tc>
          <w:tcPr>
            <w:tcW w:w="1080" w:type="dxa"/>
          </w:tcPr>
          <w:p w:rsidR="00092DD3" w:rsidRDefault="00E56158" w:rsidP="0013419C">
            <w:pPr>
              <w:pStyle w:val="Tablecontent"/>
            </w:pPr>
            <w:r>
              <w:t>O(Tag is optional)</w:t>
            </w:r>
          </w:p>
        </w:tc>
        <w:tc>
          <w:tcPr>
            <w:tcW w:w="2216" w:type="dxa"/>
          </w:tcPr>
          <w:p w:rsidR="00092DD3" w:rsidRDefault="002B52D6" w:rsidP="0013419C">
            <w:pPr>
              <w:pStyle w:val="Tablecontent"/>
            </w:pPr>
            <w:r>
              <w:t>Any information related to Voucher Consumption can be entered</w:t>
            </w:r>
          </w:p>
        </w:tc>
      </w:tr>
      <w:tr w:rsidR="002D65D7" w:rsidTr="0013419C">
        <w:trPr>
          <w:trHeight w:val="277"/>
        </w:trPr>
        <w:tc>
          <w:tcPr>
            <w:tcW w:w="1843" w:type="dxa"/>
          </w:tcPr>
          <w:p w:rsidR="002D65D7" w:rsidRDefault="002D65D7" w:rsidP="001C0242">
            <w:pPr>
              <w:pStyle w:val="Tablecontent"/>
            </w:pPr>
            <w:r>
              <w:t>INFO5</w:t>
            </w:r>
          </w:p>
        </w:tc>
        <w:tc>
          <w:tcPr>
            <w:tcW w:w="1217" w:type="dxa"/>
          </w:tcPr>
          <w:p w:rsidR="002D65D7" w:rsidRDefault="00D16C42" w:rsidP="001C0242">
            <w:pPr>
              <w:pStyle w:val="Tablecontent"/>
            </w:pPr>
            <w:r>
              <w:t>INFORMATION5</w:t>
            </w:r>
          </w:p>
        </w:tc>
        <w:tc>
          <w:tcPr>
            <w:tcW w:w="1440" w:type="dxa"/>
          </w:tcPr>
          <w:p w:rsidR="002D65D7" w:rsidRPr="00BE11FD" w:rsidRDefault="00B62B80" w:rsidP="001C0242">
            <w:pPr>
              <w:rPr>
                <w:rFonts w:ascii="Arial" w:hAnsi="Arial" w:cs="Arial"/>
                <w:sz w:val="20"/>
                <w:szCs w:val="20"/>
              </w:rPr>
            </w:pPr>
            <w:r w:rsidRPr="00BE11FD">
              <w:rPr>
                <w:rFonts w:ascii="Arial" w:hAnsi="Arial" w:cs="Arial"/>
                <w:sz w:val="20"/>
                <w:szCs w:val="20"/>
              </w:rPr>
              <w:t>Hello5</w:t>
            </w:r>
          </w:p>
        </w:tc>
        <w:tc>
          <w:tcPr>
            <w:tcW w:w="900" w:type="dxa"/>
          </w:tcPr>
          <w:p w:rsidR="002D65D7" w:rsidRDefault="00FE4F85" w:rsidP="001C0242">
            <w:r>
              <w:t>A(100)</w:t>
            </w:r>
          </w:p>
        </w:tc>
        <w:tc>
          <w:tcPr>
            <w:tcW w:w="1080" w:type="dxa"/>
          </w:tcPr>
          <w:p w:rsidR="002D65D7" w:rsidRDefault="00E56158" w:rsidP="0013419C">
            <w:pPr>
              <w:pStyle w:val="Tablecontent"/>
            </w:pPr>
            <w:r>
              <w:t>O(Tag is optional)</w:t>
            </w:r>
          </w:p>
        </w:tc>
        <w:tc>
          <w:tcPr>
            <w:tcW w:w="2216" w:type="dxa"/>
          </w:tcPr>
          <w:p w:rsidR="002D65D7" w:rsidRDefault="002B52D6" w:rsidP="0013419C">
            <w:pPr>
              <w:pStyle w:val="Tablecontent"/>
            </w:pPr>
            <w:r>
              <w:t>Any information related to Voucher Consumption can be entered</w:t>
            </w:r>
          </w:p>
        </w:tc>
      </w:tr>
    </w:tbl>
    <w:p w:rsidR="00432008" w:rsidRDefault="00432008" w:rsidP="00432008">
      <w:pPr>
        <w:pStyle w:val="BodyText2"/>
        <w:numPr>
          <w:ilvl w:val="0"/>
          <w:numId w:val="72"/>
        </w:numPr>
        <w:ind w:left="720"/>
        <w:rPr>
          <w:rFonts w:cs="Arial"/>
        </w:rPr>
      </w:pPr>
    </w:p>
    <w:p w:rsidR="00432008" w:rsidRPr="00622E71" w:rsidRDefault="00432008" w:rsidP="00432008">
      <w:pPr>
        <w:pStyle w:val="NoteHeading"/>
        <w:numPr>
          <w:ilvl w:val="0"/>
          <w:numId w:val="38"/>
        </w:numPr>
        <w:tabs>
          <w:tab w:val="left" w:pos="990"/>
        </w:tabs>
        <w:ind w:left="990" w:hanging="540"/>
        <w:jc w:val="left"/>
      </w:pPr>
      <w:r w:rsidRPr="00622E71">
        <w:t>All tags are mandatory to be present in XML. If value is optional and tag must be present.</w:t>
      </w:r>
    </w:p>
    <w:p w:rsidR="00432008" w:rsidRPr="00622E71" w:rsidRDefault="00432008" w:rsidP="00432008">
      <w:pPr>
        <w:pStyle w:val="NoteHeading"/>
        <w:numPr>
          <w:ilvl w:val="0"/>
          <w:numId w:val="38"/>
        </w:numPr>
        <w:tabs>
          <w:tab w:val="left" w:pos="990"/>
        </w:tabs>
        <w:ind w:left="990" w:hanging="540"/>
        <w:jc w:val="left"/>
      </w:pPr>
      <w:r w:rsidRPr="00622E71">
        <w:t>The value for TYPE tag is fixed as mentioned in syntax.</w:t>
      </w:r>
    </w:p>
    <w:p w:rsidR="00432008" w:rsidRDefault="00432008" w:rsidP="00432008">
      <w:pPr>
        <w:pStyle w:val="BodyText2"/>
        <w:numPr>
          <w:ilvl w:val="0"/>
          <w:numId w:val="72"/>
        </w:numPr>
        <w:ind w:left="720"/>
        <w:rPr>
          <w:rFonts w:cs="Arial"/>
        </w:rPr>
      </w:pPr>
    </w:p>
    <w:p w:rsidR="00432008" w:rsidRDefault="00432008" w:rsidP="00BE11FD">
      <w:pPr>
        <w:pStyle w:val="Heading3"/>
        <w:numPr>
          <w:ilvl w:val="0"/>
          <w:numId w:val="0"/>
        </w:numPr>
        <w:tabs>
          <w:tab w:val="clear" w:pos="720"/>
          <w:tab w:val="clear" w:pos="900"/>
          <w:tab w:val="left" w:pos="1440"/>
        </w:tabs>
        <w:ind w:left="1080"/>
        <w:jc w:val="both"/>
      </w:pPr>
      <w:bookmarkStart w:id="768" w:name="_XML_Response_Syntax_12"/>
      <w:bookmarkEnd w:id="768"/>
      <w:r>
        <w:t>XML Response Syntax</w:t>
      </w:r>
    </w:p>
    <w:p w:rsidR="00432008" w:rsidRDefault="00432008" w:rsidP="00432008">
      <w:pPr>
        <w:pStyle w:val="BodyText2"/>
        <w:numPr>
          <w:ilvl w:val="0"/>
          <w:numId w:val="72"/>
        </w:numPr>
      </w:pPr>
      <w:r>
        <w:t xml:space="preserve">PreTUPS send the acknowledgement to the </w:t>
      </w:r>
      <w:r w:rsidR="007B015B">
        <w:t>EXTGW</w:t>
      </w:r>
      <w:r>
        <w:t xml:space="preserve"> system for subscriber with transaction status. </w:t>
      </w:r>
    </w:p>
    <w:p w:rsidR="00432008" w:rsidRDefault="00432008" w:rsidP="00432008">
      <w:pPr>
        <w:pStyle w:val="BodyText2"/>
        <w:numPr>
          <w:ilvl w:val="0"/>
          <w:numId w:val="72"/>
        </w:numPr>
      </w:pPr>
      <w:r>
        <w:t>The acknowledgement will be in XML and send as response of the request. The XML response details are mentioned below.</w:t>
      </w:r>
    </w:p>
    <w:p w:rsidR="00432008" w:rsidRDefault="00432008" w:rsidP="00432008">
      <w:pPr>
        <w:pStyle w:val="BodyText2"/>
        <w:numPr>
          <w:ilvl w:val="0"/>
          <w:numId w:val="72"/>
        </w:numPr>
      </w:pPr>
    </w:p>
    <w:p w:rsidR="00432008" w:rsidRDefault="00432008" w:rsidP="00432008">
      <w:pPr>
        <w:pStyle w:val="BodyText2"/>
        <w:numPr>
          <w:ilvl w:val="0"/>
          <w:numId w:val="72"/>
        </w:numPr>
        <w:rPr>
          <w:b/>
          <w:bCs/>
          <w:u w:val="single"/>
        </w:rPr>
      </w:pPr>
      <w:r>
        <w:rPr>
          <w:b/>
          <w:bCs/>
          <w:u w:val="single"/>
        </w:rPr>
        <w:t>Response Syntax</w:t>
      </w:r>
    </w:p>
    <w:p w:rsidR="00432008" w:rsidRDefault="00432008" w:rsidP="00432008">
      <w:pPr>
        <w:pStyle w:val="BodyText2"/>
        <w:numPr>
          <w:ilvl w:val="0"/>
          <w:numId w:val="72"/>
        </w:numPr>
        <w:rPr>
          <w:b/>
          <w:bCs/>
          <w:u w:val="single"/>
        </w:rPr>
      </w:pPr>
    </w:p>
    <w:p w:rsidR="00E80660" w:rsidRDefault="007B015B" w:rsidP="007B015B">
      <w:pPr>
        <w:pStyle w:val="BodyText2"/>
      </w:pPr>
      <w:r w:rsidRPr="007B015B">
        <w:t>&lt;?xml version="1.0"?&gt;</w:t>
      </w:r>
    </w:p>
    <w:p w:rsidR="00E80660" w:rsidRDefault="007B015B" w:rsidP="007B015B">
      <w:pPr>
        <w:pStyle w:val="BodyText2"/>
      </w:pPr>
      <w:r w:rsidRPr="007B015B">
        <w:t>&lt;COMMAND&gt;&lt;TYPE&gt;VOMSCONSRES&lt;/TYPE&gt;</w:t>
      </w:r>
    </w:p>
    <w:p w:rsidR="00E80660" w:rsidRDefault="007B015B" w:rsidP="007B015B">
      <w:pPr>
        <w:pStyle w:val="BodyText2"/>
      </w:pPr>
      <w:r w:rsidRPr="007B015B">
        <w:t>&lt;TXNSTATUS&gt;200&lt;/TXNSTATUS&gt;</w:t>
      </w:r>
    </w:p>
    <w:p w:rsidR="00E80660" w:rsidRDefault="007B015B" w:rsidP="007B015B">
      <w:pPr>
        <w:pStyle w:val="BodyText2"/>
      </w:pPr>
      <w:r w:rsidRPr="007B015B">
        <w:t>&lt;DATE&gt;18/04/97&lt;/DATE&gt;</w:t>
      </w:r>
    </w:p>
    <w:p w:rsidR="00E80660" w:rsidRDefault="007B015B" w:rsidP="007B015B">
      <w:pPr>
        <w:pStyle w:val="BodyText2"/>
      </w:pPr>
      <w:r w:rsidRPr="007B015B">
        <w:t>&lt;EXTREFNUM&gt;236443423454&lt;/EXTREFNUM&gt;</w:t>
      </w:r>
    </w:p>
    <w:p w:rsidR="00E80660" w:rsidRDefault="007B015B" w:rsidP="007B015B">
      <w:pPr>
        <w:pStyle w:val="BodyText2"/>
      </w:pPr>
      <w:r w:rsidRPr="007B015B">
        <w:t>&lt;TXNID&gt;C970418.1454.150001&lt;/TXNID&gt;</w:t>
      </w:r>
    </w:p>
    <w:p w:rsidR="00E80660" w:rsidRDefault="007B015B" w:rsidP="007B015B">
      <w:pPr>
        <w:pStyle w:val="BodyText2"/>
      </w:pPr>
      <w:r w:rsidRPr="007B015B">
        <w:t>&lt;MESSAGE&gt;Transaction Number C970418.1454.150001 to recharge 439.21 to 720000000007 is successful against Voucher Code 010600053250.&lt;/MESSAGE&gt;</w:t>
      </w:r>
    </w:p>
    <w:p w:rsidR="00432008" w:rsidRDefault="007B015B" w:rsidP="007B015B">
      <w:pPr>
        <w:pStyle w:val="BodyText2"/>
      </w:pPr>
      <w:r w:rsidRPr="007B015B">
        <w:t>&lt;/COMMAND&gt;</w:t>
      </w:r>
    </w:p>
    <w:p w:rsidR="00432008" w:rsidRDefault="00432008" w:rsidP="00432008">
      <w:pPr>
        <w:pStyle w:val="BodyText2"/>
        <w:numPr>
          <w:ilvl w:val="0"/>
          <w:numId w:val="72"/>
        </w:numPr>
      </w:pPr>
      <w:r>
        <w:rPr>
          <w:b/>
          <w:bCs/>
          <w:u w:val="single"/>
        </w:rPr>
        <w:t>Fields Detail</w:t>
      </w:r>
    </w:p>
    <w:p w:rsidR="00432008" w:rsidRDefault="00432008" w:rsidP="00432008">
      <w:pPr>
        <w:pStyle w:val="BodyText2"/>
        <w:numPr>
          <w:ilvl w:val="0"/>
          <w:numId w:val="72"/>
        </w:numPr>
        <w:ind w:left="720"/>
        <w:rPr>
          <w:rFonts w:cs="Arial"/>
        </w:rPr>
      </w:pPr>
    </w:p>
    <w:tbl>
      <w:tblPr>
        <w:tblW w:w="8160" w:type="dxa"/>
        <w:tblInd w:w="108" w:type="dxa"/>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Layout w:type="fixed"/>
        <w:tblLook w:val="0000" w:firstRow="0" w:lastRow="0" w:firstColumn="0" w:lastColumn="0" w:noHBand="0" w:noVBand="0"/>
      </w:tblPr>
      <w:tblGrid>
        <w:gridCol w:w="1440"/>
        <w:gridCol w:w="1760"/>
        <w:gridCol w:w="1440"/>
        <w:gridCol w:w="960"/>
        <w:gridCol w:w="960"/>
        <w:gridCol w:w="1600"/>
      </w:tblGrid>
      <w:tr w:rsidR="00432008" w:rsidTr="001C0242">
        <w:trPr>
          <w:trHeight w:val="268"/>
          <w:tblHeader/>
        </w:trPr>
        <w:tc>
          <w:tcPr>
            <w:tcW w:w="1440" w:type="dxa"/>
            <w:shd w:val="clear" w:color="auto" w:fill="365F91"/>
          </w:tcPr>
          <w:p w:rsidR="00432008" w:rsidRDefault="00432008" w:rsidP="001C0242">
            <w:pPr>
              <w:pStyle w:val="TableColumnLabels"/>
            </w:pPr>
            <w:r>
              <w:t>TAG</w:t>
            </w:r>
          </w:p>
        </w:tc>
        <w:tc>
          <w:tcPr>
            <w:tcW w:w="1760" w:type="dxa"/>
            <w:shd w:val="clear" w:color="auto" w:fill="365F91"/>
          </w:tcPr>
          <w:p w:rsidR="00432008" w:rsidRDefault="00432008" w:rsidP="001C0242">
            <w:pPr>
              <w:pStyle w:val="TableColumnLabels"/>
            </w:pPr>
            <w:r>
              <w:t>Fields</w:t>
            </w:r>
          </w:p>
        </w:tc>
        <w:tc>
          <w:tcPr>
            <w:tcW w:w="1440" w:type="dxa"/>
            <w:shd w:val="clear" w:color="auto" w:fill="365F91"/>
          </w:tcPr>
          <w:p w:rsidR="00432008" w:rsidRDefault="00432008" w:rsidP="001C0242">
            <w:pPr>
              <w:pStyle w:val="TableColumnLabels"/>
            </w:pPr>
            <w:r>
              <w:t>Example</w:t>
            </w:r>
          </w:p>
        </w:tc>
        <w:tc>
          <w:tcPr>
            <w:tcW w:w="960" w:type="dxa"/>
            <w:shd w:val="clear" w:color="auto" w:fill="365F91"/>
          </w:tcPr>
          <w:p w:rsidR="00432008" w:rsidRDefault="00432008" w:rsidP="001C0242">
            <w:pPr>
              <w:pStyle w:val="TableColumnLabels"/>
            </w:pPr>
            <w:r>
              <w:t>Max Length</w:t>
            </w:r>
          </w:p>
        </w:tc>
        <w:tc>
          <w:tcPr>
            <w:tcW w:w="960" w:type="dxa"/>
            <w:shd w:val="clear" w:color="auto" w:fill="365F91"/>
          </w:tcPr>
          <w:p w:rsidR="00432008" w:rsidRDefault="00432008" w:rsidP="001C0242">
            <w:pPr>
              <w:pStyle w:val="TableColumnLabels"/>
            </w:pPr>
            <w:r>
              <w:t>Optional/Mandatory</w:t>
            </w:r>
          </w:p>
        </w:tc>
        <w:tc>
          <w:tcPr>
            <w:tcW w:w="1600" w:type="dxa"/>
            <w:shd w:val="clear" w:color="auto" w:fill="365F91"/>
          </w:tcPr>
          <w:p w:rsidR="00432008" w:rsidRDefault="00432008" w:rsidP="001C0242">
            <w:pPr>
              <w:pStyle w:val="TableColumnLabels"/>
            </w:pPr>
            <w:r>
              <w:t>Remarks</w:t>
            </w:r>
          </w:p>
        </w:tc>
      </w:tr>
      <w:tr w:rsidR="00432008" w:rsidTr="001C0242">
        <w:tblPrEx>
          <w:tblCellMar>
            <w:left w:w="70" w:type="dxa"/>
            <w:right w:w="70" w:type="dxa"/>
          </w:tblCellMar>
        </w:tblPrEx>
        <w:trPr>
          <w:trHeight w:val="319"/>
        </w:trPr>
        <w:tc>
          <w:tcPr>
            <w:tcW w:w="1440" w:type="dxa"/>
            <w:shd w:val="clear" w:color="auto" w:fill="F3F3F3"/>
          </w:tcPr>
          <w:p w:rsidR="00432008" w:rsidRDefault="00432008" w:rsidP="001C0242">
            <w:pPr>
              <w:pStyle w:val="Tablecontent"/>
            </w:pPr>
            <w:r>
              <w:t>TYPE</w:t>
            </w:r>
          </w:p>
        </w:tc>
        <w:tc>
          <w:tcPr>
            <w:tcW w:w="1760" w:type="dxa"/>
            <w:shd w:val="clear" w:color="auto" w:fill="F3F3F3"/>
          </w:tcPr>
          <w:p w:rsidR="00432008" w:rsidRDefault="007B015B" w:rsidP="001C0242">
            <w:pPr>
              <w:pStyle w:val="Tablecontent"/>
            </w:pPr>
            <w:r w:rsidRPr="007B015B">
              <w:t>VOMSCONSRES</w:t>
            </w:r>
          </w:p>
        </w:tc>
        <w:tc>
          <w:tcPr>
            <w:tcW w:w="1440" w:type="dxa"/>
            <w:shd w:val="clear" w:color="auto" w:fill="F3F3F3"/>
          </w:tcPr>
          <w:p w:rsidR="00432008" w:rsidRDefault="007B015B" w:rsidP="001C0242">
            <w:pPr>
              <w:pStyle w:val="Tablecontent"/>
            </w:pPr>
            <w:r w:rsidRPr="007B015B">
              <w:t>VOMSCONSRES</w:t>
            </w:r>
          </w:p>
        </w:tc>
        <w:tc>
          <w:tcPr>
            <w:tcW w:w="960" w:type="dxa"/>
            <w:shd w:val="clear" w:color="auto" w:fill="F3F3F3"/>
          </w:tcPr>
          <w:p w:rsidR="00432008" w:rsidRDefault="00432008" w:rsidP="001C0242">
            <w:pPr>
              <w:pStyle w:val="Tablecontent"/>
            </w:pPr>
            <w:r>
              <w:t>15</w:t>
            </w:r>
          </w:p>
        </w:tc>
        <w:tc>
          <w:tcPr>
            <w:tcW w:w="960" w:type="dxa"/>
            <w:shd w:val="clear" w:color="auto" w:fill="F3F3F3"/>
          </w:tcPr>
          <w:p w:rsidR="00432008" w:rsidRDefault="00432008" w:rsidP="001C0242">
            <w:pPr>
              <w:pStyle w:val="Tablecontent"/>
            </w:pPr>
            <w:r>
              <w:t>M</w:t>
            </w:r>
          </w:p>
        </w:tc>
        <w:tc>
          <w:tcPr>
            <w:tcW w:w="1600" w:type="dxa"/>
            <w:shd w:val="clear" w:color="auto" w:fill="F3F3F3"/>
          </w:tcPr>
          <w:p w:rsidR="00432008" w:rsidRDefault="00432008" w:rsidP="001C0242">
            <w:pPr>
              <w:pStyle w:val="Tablecontent"/>
            </w:pPr>
            <w:r>
              <w:t>Response Type</w:t>
            </w:r>
          </w:p>
        </w:tc>
      </w:tr>
      <w:tr w:rsidR="00432008" w:rsidTr="001C0242">
        <w:tblPrEx>
          <w:tblCellMar>
            <w:left w:w="70" w:type="dxa"/>
            <w:right w:w="70" w:type="dxa"/>
          </w:tblCellMar>
        </w:tblPrEx>
        <w:trPr>
          <w:trHeight w:val="1234"/>
        </w:trPr>
        <w:tc>
          <w:tcPr>
            <w:tcW w:w="1440" w:type="dxa"/>
          </w:tcPr>
          <w:p w:rsidR="00432008" w:rsidRDefault="00432008" w:rsidP="001C0242">
            <w:pPr>
              <w:pStyle w:val="Tablecontent"/>
            </w:pPr>
            <w:r>
              <w:t>TXNSTATUS</w:t>
            </w:r>
          </w:p>
        </w:tc>
        <w:tc>
          <w:tcPr>
            <w:tcW w:w="1760" w:type="dxa"/>
          </w:tcPr>
          <w:p w:rsidR="00432008" w:rsidRDefault="00432008" w:rsidP="001C0242">
            <w:pPr>
              <w:pStyle w:val="Tablecontent"/>
            </w:pPr>
            <w:r>
              <w:t>&lt;Transaction Status&gt;</w:t>
            </w:r>
          </w:p>
        </w:tc>
        <w:tc>
          <w:tcPr>
            <w:tcW w:w="1440" w:type="dxa"/>
          </w:tcPr>
          <w:p w:rsidR="00432008" w:rsidRDefault="00432008" w:rsidP="001C0242">
            <w:pPr>
              <w:pStyle w:val="Tablecontent"/>
            </w:pPr>
            <w:r>
              <w:t>200</w:t>
            </w:r>
          </w:p>
        </w:tc>
        <w:tc>
          <w:tcPr>
            <w:tcW w:w="960" w:type="dxa"/>
          </w:tcPr>
          <w:p w:rsidR="00432008" w:rsidRDefault="00432008" w:rsidP="001C0242">
            <w:pPr>
              <w:pStyle w:val="Tablecontent"/>
            </w:pPr>
            <w:r>
              <w:t>5</w:t>
            </w:r>
          </w:p>
        </w:tc>
        <w:tc>
          <w:tcPr>
            <w:tcW w:w="960" w:type="dxa"/>
          </w:tcPr>
          <w:p w:rsidR="00432008" w:rsidRDefault="00432008" w:rsidP="001C0242">
            <w:pPr>
              <w:pStyle w:val="Tablecontent"/>
            </w:pPr>
            <w:r>
              <w:t>M</w:t>
            </w:r>
          </w:p>
        </w:tc>
        <w:tc>
          <w:tcPr>
            <w:tcW w:w="1600" w:type="dxa"/>
          </w:tcPr>
          <w:p w:rsidR="00432008" w:rsidRDefault="00432008" w:rsidP="001C0242">
            <w:pPr>
              <w:pStyle w:val="Tablecontent"/>
            </w:pPr>
            <w:r>
              <w:t>Transaction Status i.e.</w:t>
            </w:r>
          </w:p>
          <w:p w:rsidR="00432008" w:rsidRDefault="00432008" w:rsidP="001C0242">
            <w:pPr>
              <w:pStyle w:val="Tablecontent"/>
            </w:pPr>
            <w:r>
              <w:t>Transaction OK (200), failed other status</w:t>
            </w:r>
          </w:p>
        </w:tc>
      </w:tr>
      <w:tr w:rsidR="00432008" w:rsidTr="001C0242">
        <w:tblPrEx>
          <w:tblCellMar>
            <w:left w:w="70" w:type="dxa"/>
            <w:right w:w="70" w:type="dxa"/>
          </w:tblCellMar>
        </w:tblPrEx>
        <w:trPr>
          <w:trHeight w:val="319"/>
        </w:trPr>
        <w:tc>
          <w:tcPr>
            <w:tcW w:w="1440" w:type="dxa"/>
          </w:tcPr>
          <w:p w:rsidR="00432008" w:rsidRDefault="00432008" w:rsidP="001C0242">
            <w:pPr>
              <w:pStyle w:val="Tablecontent"/>
            </w:pPr>
            <w:r>
              <w:lastRenderedPageBreak/>
              <w:t>MESSAGE</w:t>
            </w:r>
          </w:p>
        </w:tc>
        <w:tc>
          <w:tcPr>
            <w:tcW w:w="1760" w:type="dxa"/>
          </w:tcPr>
          <w:p w:rsidR="00432008" w:rsidRDefault="00432008" w:rsidP="001C0242">
            <w:pPr>
              <w:pStyle w:val="Tablecontent"/>
            </w:pPr>
            <w:r>
              <w:t>&lt;</w:t>
            </w:r>
            <w:r w:rsidRPr="00485E29">
              <w:t>Error Message</w:t>
            </w:r>
            <w:r>
              <w:t>&gt;</w:t>
            </w:r>
          </w:p>
        </w:tc>
        <w:tc>
          <w:tcPr>
            <w:tcW w:w="1440" w:type="dxa"/>
          </w:tcPr>
          <w:p w:rsidR="00432008" w:rsidRDefault="00432008" w:rsidP="001C0242">
            <w:pPr>
              <w:pStyle w:val="Tablecontent"/>
            </w:pPr>
            <w:r>
              <w:t>Success</w:t>
            </w:r>
          </w:p>
        </w:tc>
        <w:tc>
          <w:tcPr>
            <w:tcW w:w="960" w:type="dxa"/>
          </w:tcPr>
          <w:p w:rsidR="00432008" w:rsidRDefault="00432008" w:rsidP="001C0242">
            <w:pPr>
              <w:pStyle w:val="Tablecontent"/>
            </w:pPr>
            <w:r>
              <w:t>250</w:t>
            </w:r>
          </w:p>
        </w:tc>
        <w:tc>
          <w:tcPr>
            <w:tcW w:w="960" w:type="dxa"/>
          </w:tcPr>
          <w:p w:rsidR="00432008" w:rsidRDefault="00432008" w:rsidP="001C0242">
            <w:pPr>
              <w:pStyle w:val="Tablecontent"/>
            </w:pPr>
            <w:r>
              <w:t>O</w:t>
            </w:r>
          </w:p>
        </w:tc>
        <w:tc>
          <w:tcPr>
            <w:tcW w:w="1600" w:type="dxa"/>
          </w:tcPr>
          <w:p w:rsidR="00432008" w:rsidRDefault="00432008" w:rsidP="001C0242">
            <w:pPr>
              <w:pStyle w:val="Tablecontent"/>
            </w:pPr>
            <w:r>
              <w:t xml:space="preserve">Transaction Status descriptions </w:t>
            </w:r>
          </w:p>
        </w:tc>
      </w:tr>
      <w:tr w:rsidR="00092DD3" w:rsidTr="001C0242">
        <w:tblPrEx>
          <w:tblCellMar>
            <w:left w:w="70" w:type="dxa"/>
            <w:right w:w="70" w:type="dxa"/>
          </w:tblCellMar>
        </w:tblPrEx>
        <w:trPr>
          <w:trHeight w:val="319"/>
        </w:trPr>
        <w:tc>
          <w:tcPr>
            <w:tcW w:w="1440" w:type="dxa"/>
          </w:tcPr>
          <w:p w:rsidR="00092DD3" w:rsidRDefault="00092DD3" w:rsidP="001C0242">
            <w:pPr>
              <w:pStyle w:val="Tablecontent"/>
            </w:pPr>
            <w:r>
              <w:t>DATE</w:t>
            </w:r>
          </w:p>
        </w:tc>
        <w:tc>
          <w:tcPr>
            <w:tcW w:w="1760" w:type="dxa"/>
          </w:tcPr>
          <w:p w:rsidR="00092DD3" w:rsidRDefault="00092DD3" w:rsidP="001C0242">
            <w:pPr>
              <w:pStyle w:val="Tablecontent"/>
            </w:pPr>
            <w:r>
              <w:t>Date</w:t>
            </w:r>
          </w:p>
        </w:tc>
        <w:tc>
          <w:tcPr>
            <w:tcW w:w="1440" w:type="dxa"/>
          </w:tcPr>
          <w:p w:rsidR="00092DD3" w:rsidRDefault="00092DD3" w:rsidP="001C0242">
            <w:pPr>
              <w:pStyle w:val="Tablecontent"/>
            </w:pPr>
            <w:r>
              <w:t>12/04/18</w:t>
            </w:r>
          </w:p>
        </w:tc>
        <w:tc>
          <w:tcPr>
            <w:tcW w:w="960" w:type="dxa"/>
          </w:tcPr>
          <w:p w:rsidR="00092DD3" w:rsidRDefault="00092DD3" w:rsidP="001C0242">
            <w:pPr>
              <w:pStyle w:val="Tablecontent"/>
            </w:pPr>
            <w:r>
              <w:t>10</w:t>
            </w:r>
          </w:p>
        </w:tc>
        <w:tc>
          <w:tcPr>
            <w:tcW w:w="960" w:type="dxa"/>
          </w:tcPr>
          <w:p w:rsidR="00092DD3" w:rsidRDefault="00092DD3" w:rsidP="001C0242">
            <w:pPr>
              <w:pStyle w:val="Tablecontent"/>
            </w:pPr>
            <w:r>
              <w:t>M</w:t>
            </w:r>
          </w:p>
        </w:tc>
        <w:tc>
          <w:tcPr>
            <w:tcW w:w="1600" w:type="dxa"/>
          </w:tcPr>
          <w:p w:rsidR="00092DD3" w:rsidRDefault="00092DD3" w:rsidP="001C0242">
            <w:pPr>
              <w:pStyle w:val="Tablecontent"/>
            </w:pPr>
            <w:r>
              <w:t>Current Date</w:t>
            </w:r>
          </w:p>
        </w:tc>
      </w:tr>
      <w:tr w:rsidR="007B015B" w:rsidTr="001C0242">
        <w:tblPrEx>
          <w:tblCellMar>
            <w:left w:w="70" w:type="dxa"/>
            <w:right w:w="70" w:type="dxa"/>
          </w:tblCellMar>
        </w:tblPrEx>
        <w:trPr>
          <w:trHeight w:val="319"/>
        </w:trPr>
        <w:tc>
          <w:tcPr>
            <w:tcW w:w="1440" w:type="dxa"/>
          </w:tcPr>
          <w:p w:rsidR="007B015B" w:rsidRPr="007B015B" w:rsidRDefault="007B015B" w:rsidP="007B015B">
            <w:pPr>
              <w:pStyle w:val="Tablecontent"/>
            </w:pPr>
            <w:r w:rsidRPr="00425C8F">
              <w:rPr>
                <w:lang w:val="en-IN"/>
              </w:rPr>
              <w:t>EXTREFNUM</w:t>
            </w:r>
          </w:p>
        </w:tc>
        <w:tc>
          <w:tcPr>
            <w:tcW w:w="1760" w:type="dxa"/>
          </w:tcPr>
          <w:p w:rsidR="007B015B" w:rsidRDefault="007B015B" w:rsidP="001C0242">
            <w:pPr>
              <w:pStyle w:val="Tablecontent"/>
            </w:pPr>
            <w:r w:rsidRPr="00425C8F">
              <w:rPr>
                <w:lang w:val="en-IN"/>
              </w:rPr>
              <w:t>External Reference number</w:t>
            </w:r>
          </w:p>
        </w:tc>
        <w:tc>
          <w:tcPr>
            <w:tcW w:w="1440" w:type="dxa"/>
          </w:tcPr>
          <w:p w:rsidR="007B015B" w:rsidRDefault="007B015B" w:rsidP="001C0242">
            <w:pPr>
              <w:pStyle w:val="Tablecontent"/>
            </w:pPr>
            <w:r w:rsidRPr="00425C8F">
              <w:rPr>
                <w:lang w:val="en-IN"/>
              </w:rPr>
              <w:t>12345</w:t>
            </w:r>
          </w:p>
        </w:tc>
        <w:tc>
          <w:tcPr>
            <w:tcW w:w="960" w:type="dxa"/>
          </w:tcPr>
          <w:p w:rsidR="007B015B" w:rsidRDefault="007B015B" w:rsidP="001C0242">
            <w:pPr>
              <w:pStyle w:val="Tablecontent"/>
            </w:pPr>
            <w:r w:rsidRPr="00425C8F">
              <w:rPr>
                <w:lang w:val="en-IN"/>
              </w:rPr>
              <w:t>A (20)</w:t>
            </w:r>
          </w:p>
        </w:tc>
        <w:tc>
          <w:tcPr>
            <w:tcW w:w="960" w:type="dxa"/>
          </w:tcPr>
          <w:p w:rsidR="007B015B" w:rsidRDefault="007B015B" w:rsidP="001C0242">
            <w:pPr>
              <w:pStyle w:val="Tablecontent"/>
            </w:pPr>
            <w:r>
              <w:t>O</w:t>
            </w:r>
          </w:p>
        </w:tc>
        <w:tc>
          <w:tcPr>
            <w:tcW w:w="1600" w:type="dxa"/>
          </w:tcPr>
          <w:p w:rsidR="007B015B" w:rsidRPr="00425C8F" w:rsidRDefault="007B015B" w:rsidP="0013419C">
            <w:pPr>
              <w:pStyle w:val="Tablecontent"/>
              <w:rPr>
                <w:lang w:val="en-IN"/>
              </w:rPr>
            </w:pPr>
            <w:r w:rsidRPr="00425C8F">
              <w:rPr>
                <w:lang w:val="en-IN"/>
              </w:rPr>
              <w:t>Unique Reference number in the external system.</w:t>
            </w:r>
          </w:p>
          <w:p w:rsidR="007B015B" w:rsidRDefault="007B015B" w:rsidP="001C0242">
            <w:pPr>
              <w:pStyle w:val="Tablecontent"/>
            </w:pPr>
            <w:r w:rsidRPr="00425C8F">
              <w:rPr>
                <w:highlight w:val="yellow"/>
                <w:lang w:val="en-IN"/>
              </w:rPr>
              <w:t>PreTUPS will not check uniqueness</w:t>
            </w:r>
          </w:p>
        </w:tc>
      </w:tr>
      <w:tr w:rsidR="007B015B" w:rsidTr="001C0242">
        <w:tblPrEx>
          <w:tblCellMar>
            <w:left w:w="70" w:type="dxa"/>
            <w:right w:w="70" w:type="dxa"/>
          </w:tblCellMar>
        </w:tblPrEx>
        <w:trPr>
          <w:trHeight w:val="319"/>
        </w:trPr>
        <w:tc>
          <w:tcPr>
            <w:tcW w:w="1440" w:type="dxa"/>
          </w:tcPr>
          <w:p w:rsidR="007B015B" w:rsidRPr="00425C8F" w:rsidRDefault="007B015B" w:rsidP="007B015B">
            <w:pPr>
              <w:pStyle w:val="Tablecontent"/>
              <w:rPr>
                <w:lang w:val="en-IN"/>
              </w:rPr>
            </w:pPr>
            <w:r>
              <w:rPr>
                <w:lang w:val="en-IN"/>
              </w:rPr>
              <w:t>TXNID</w:t>
            </w:r>
          </w:p>
        </w:tc>
        <w:tc>
          <w:tcPr>
            <w:tcW w:w="1760" w:type="dxa"/>
          </w:tcPr>
          <w:p w:rsidR="007B015B" w:rsidRPr="00425C8F" w:rsidRDefault="007B015B" w:rsidP="001C0242">
            <w:pPr>
              <w:pStyle w:val="Tablecontent"/>
              <w:rPr>
                <w:lang w:val="en-IN"/>
              </w:rPr>
            </w:pPr>
            <w:r>
              <w:rPr>
                <w:lang w:val="en-IN"/>
              </w:rPr>
              <w:t>Transaction Id</w:t>
            </w:r>
          </w:p>
        </w:tc>
        <w:tc>
          <w:tcPr>
            <w:tcW w:w="1440" w:type="dxa"/>
          </w:tcPr>
          <w:p w:rsidR="007B015B" w:rsidRPr="00425C8F" w:rsidRDefault="007B015B" w:rsidP="001C0242">
            <w:pPr>
              <w:pStyle w:val="Tablecontent"/>
              <w:rPr>
                <w:lang w:val="en-IN"/>
              </w:rPr>
            </w:pPr>
            <w:r w:rsidRPr="007B015B">
              <w:t>C970418.1454.150001</w:t>
            </w:r>
          </w:p>
        </w:tc>
        <w:tc>
          <w:tcPr>
            <w:tcW w:w="960" w:type="dxa"/>
          </w:tcPr>
          <w:p w:rsidR="007B015B" w:rsidRPr="00425C8F" w:rsidRDefault="0020146D" w:rsidP="001C0242">
            <w:pPr>
              <w:pStyle w:val="Tablecontent"/>
              <w:rPr>
                <w:lang w:val="en-IN"/>
              </w:rPr>
            </w:pPr>
            <w:r>
              <w:t>20</w:t>
            </w:r>
          </w:p>
        </w:tc>
        <w:tc>
          <w:tcPr>
            <w:tcW w:w="960" w:type="dxa"/>
          </w:tcPr>
          <w:p w:rsidR="007B015B" w:rsidRDefault="007B015B" w:rsidP="001C0242">
            <w:pPr>
              <w:pStyle w:val="Tablecontent"/>
            </w:pPr>
            <w:r>
              <w:t>M</w:t>
            </w:r>
          </w:p>
        </w:tc>
        <w:tc>
          <w:tcPr>
            <w:tcW w:w="1600" w:type="dxa"/>
          </w:tcPr>
          <w:p w:rsidR="007B015B" w:rsidRPr="00425C8F" w:rsidRDefault="007B015B" w:rsidP="0013419C">
            <w:pPr>
              <w:pStyle w:val="Tablecontent"/>
              <w:rPr>
                <w:lang w:val="en-IN"/>
              </w:rPr>
            </w:pPr>
            <w:r>
              <w:rPr>
                <w:lang w:val="en-IN"/>
              </w:rPr>
              <w:t>Transaction Id of recharge</w:t>
            </w:r>
          </w:p>
        </w:tc>
      </w:tr>
    </w:tbl>
    <w:p w:rsidR="00432008" w:rsidRDefault="00432008" w:rsidP="00432008">
      <w:pPr>
        <w:pStyle w:val="BodyText2"/>
        <w:numPr>
          <w:ilvl w:val="0"/>
          <w:numId w:val="72"/>
        </w:numPr>
        <w:ind w:left="720"/>
        <w:rPr>
          <w:rFonts w:cs="Arial"/>
        </w:rPr>
      </w:pPr>
    </w:p>
    <w:p w:rsidR="00432008" w:rsidRPr="00622E71" w:rsidRDefault="00432008" w:rsidP="00432008">
      <w:pPr>
        <w:pStyle w:val="NoteHeading"/>
        <w:numPr>
          <w:ilvl w:val="0"/>
          <w:numId w:val="38"/>
        </w:numPr>
        <w:tabs>
          <w:tab w:val="left" w:pos="990"/>
        </w:tabs>
        <w:ind w:left="990" w:hanging="540"/>
        <w:jc w:val="left"/>
      </w:pPr>
      <w:r w:rsidRPr="00622E71">
        <w:t xml:space="preserve">The Transaction status details explained in appendix. </w:t>
      </w:r>
    </w:p>
    <w:p w:rsidR="00432008" w:rsidRDefault="00432008" w:rsidP="00432008">
      <w:pPr>
        <w:pStyle w:val="NoteHeading"/>
        <w:numPr>
          <w:ilvl w:val="0"/>
          <w:numId w:val="38"/>
        </w:numPr>
        <w:tabs>
          <w:tab w:val="left" w:pos="990"/>
        </w:tabs>
        <w:ind w:left="990" w:hanging="540"/>
        <w:jc w:val="left"/>
      </w:pPr>
      <w:r w:rsidRPr="00622E71">
        <w:t>The value for TYPE tag is fixed as mentioned in syntax</w:t>
      </w:r>
      <w:r>
        <w:rPr>
          <w:sz w:val="22"/>
        </w:rPr>
        <w:t>.</w:t>
      </w:r>
    </w:p>
    <w:p w:rsidR="00432008" w:rsidRDefault="00432008" w:rsidP="00BE11FD">
      <w:pPr>
        <w:pStyle w:val="BodyText2"/>
        <w:rPr>
          <w:rFonts w:cs="Arial"/>
        </w:rPr>
      </w:pPr>
    </w:p>
    <w:p w:rsidR="006F58A6" w:rsidRDefault="00382F46" w:rsidP="00CA5254">
      <w:pPr>
        <w:pStyle w:val="Heading2"/>
      </w:pPr>
      <w:bookmarkStart w:id="769" w:name="_2.66_Damaged_Voucher"/>
      <w:bookmarkEnd w:id="732"/>
      <w:bookmarkEnd w:id="769"/>
      <w:r>
        <w:t xml:space="preserve">2.66 </w:t>
      </w:r>
      <w:r w:rsidR="006F58A6">
        <w:t>Damaged Voucher Consumption</w:t>
      </w:r>
    </w:p>
    <w:p w:rsidR="006F58A6" w:rsidRDefault="00152CD7" w:rsidP="006F58A6">
      <w:pPr>
        <w:pStyle w:val="BodyText2"/>
        <w:numPr>
          <w:ilvl w:val="0"/>
          <w:numId w:val="72"/>
        </w:numPr>
      </w:pPr>
      <w:r>
        <w:t xml:space="preserve">Damaged Voucher with few missing voucher Code numbers can be consumed with the help of damaged voucher Consumption request. </w:t>
      </w:r>
    </w:p>
    <w:p w:rsidR="006F58A6" w:rsidRDefault="006F58A6" w:rsidP="006F58A6">
      <w:pPr>
        <w:pStyle w:val="BodyText2"/>
        <w:numPr>
          <w:ilvl w:val="0"/>
          <w:numId w:val="72"/>
        </w:numPr>
        <w:ind w:left="720"/>
        <w:rPr>
          <w:rFonts w:cs="Arial"/>
        </w:rPr>
      </w:pPr>
    </w:p>
    <w:p w:rsidR="006F58A6" w:rsidRDefault="006F58A6" w:rsidP="00CA5254">
      <w:pPr>
        <w:pStyle w:val="Heading3"/>
        <w:numPr>
          <w:ilvl w:val="0"/>
          <w:numId w:val="0"/>
        </w:numPr>
        <w:tabs>
          <w:tab w:val="clear" w:pos="720"/>
          <w:tab w:val="clear" w:pos="900"/>
          <w:tab w:val="left" w:pos="1440"/>
        </w:tabs>
        <w:ind w:left="1080"/>
        <w:jc w:val="both"/>
      </w:pPr>
      <w:bookmarkStart w:id="770" w:name="_XML_Request_Syntax_12"/>
      <w:bookmarkEnd w:id="770"/>
      <w:r>
        <w:t>XML Request Syntax</w:t>
      </w:r>
    </w:p>
    <w:p w:rsidR="006F58A6" w:rsidRDefault="006F58A6" w:rsidP="006F58A6">
      <w:pPr>
        <w:pStyle w:val="BodyText2"/>
        <w:numPr>
          <w:ilvl w:val="0"/>
          <w:numId w:val="72"/>
        </w:numPr>
        <w:rPr>
          <w:rFonts w:cs="Arial"/>
        </w:rPr>
      </w:pPr>
      <w:r>
        <w:t>The request format and details of request are mentioned below</w:t>
      </w:r>
    </w:p>
    <w:p w:rsidR="006F58A6" w:rsidRDefault="006F58A6" w:rsidP="006F58A6">
      <w:pPr>
        <w:pStyle w:val="BodyText2"/>
        <w:numPr>
          <w:ilvl w:val="0"/>
          <w:numId w:val="72"/>
        </w:numPr>
        <w:ind w:left="720"/>
        <w:rPr>
          <w:rFonts w:cs="Arial"/>
        </w:rPr>
      </w:pPr>
    </w:p>
    <w:p w:rsidR="006F58A6" w:rsidRDefault="006F58A6" w:rsidP="006F58A6">
      <w:pPr>
        <w:pStyle w:val="BodyText2"/>
        <w:numPr>
          <w:ilvl w:val="0"/>
          <w:numId w:val="72"/>
        </w:numPr>
        <w:rPr>
          <w:b/>
          <w:bCs/>
          <w:u w:val="single"/>
        </w:rPr>
      </w:pPr>
      <w:r>
        <w:rPr>
          <w:b/>
          <w:bCs/>
          <w:u w:val="single"/>
        </w:rPr>
        <w:t>Request Syntax</w:t>
      </w:r>
    </w:p>
    <w:p w:rsidR="006F58A6" w:rsidRDefault="006F58A6" w:rsidP="006F58A6">
      <w:pPr>
        <w:pStyle w:val="BodyText2"/>
        <w:numPr>
          <w:ilvl w:val="0"/>
          <w:numId w:val="72"/>
        </w:numPr>
        <w:rPr>
          <w:b/>
          <w:bCs/>
          <w:u w:val="single"/>
        </w:rPr>
      </w:pPr>
    </w:p>
    <w:p w:rsidR="006F58A6" w:rsidRDefault="006F58A6" w:rsidP="006F58A6">
      <w:pPr>
        <w:pStyle w:val="BodyText2"/>
      </w:pPr>
      <w:r w:rsidRPr="00432008">
        <w:t>&lt;?x</w:t>
      </w:r>
      <w:r>
        <w:t>ml version="1.0"?&gt;</w:t>
      </w:r>
    </w:p>
    <w:p w:rsidR="006F58A6" w:rsidRDefault="006F58A6" w:rsidP="006F58A6">
      <w:pPr>
        <w:pStyle w:val="BodyText2"/>
      </w:pPr>
      <w:r w:rsidRPr="00432008">
        <w:t>&lt;COMMAND&gt;</w:t>
      </w:r>
    </w:p>
    <w:p w:rsidR="006F58A6" w:rsidRDefault="006F58A6" w:rsidP="006F58A6">
      <w:pPr>
        <w:pStyle w:val="BodyText2"/>
      </w:pPr>
      <w:r w:rsidRPr="00432008">
        <w:t>&lt;TYPE&gt;VOMSCONSREQ&lt;/TYPE&gt;</w:t>
      </w:r>
    </w:p>
    <w:p w:rsidR="006F58A6" w:rsidRDefault="006F58A6" w:rsidP="006F58A6">
      <w:pPr>
        <w:pStyle w:val="BodyText2"/>
      </w:pPr>
      <w:r w:rsidRPr="00432008">
        <w:t>&lt;DATE&gt;1397/04/01&lt;/DATE&gt;</w:t>
      </w:r>
    </w:p>
    <w:p w:rsidR="006F58A6" w:rsidRDefault="006F58A6" w:rsidP="006F58A6">
      <w:pPr>
        <w:pStyle w:val="BodyText2"/>
      </w:pPr>
      <w:r>
        <w:t>&lt;EXTNWCODE&gt;&lt;External Network Code&gt;</w:t>
      </w:r>
      <w:r w:rsidRPr="00432008">
        <w:t>&lt;/EXTNWCODE&gt;</w:t>
      </w:r>
    </w:p>
    <w:p w:rsidR="006F58A6" w:rsidRDefault="006F58A6" w:rsidP="006F58A6">
      <w:pPr>
        <w:pStyle w:val="BodyText2"/>
      </w:pPr>
      <w:r w:rsidRPr="00432008">
        <w:t>&lt;MSISDN&gt;</w:t>
      </w:r>
      <w:r>
        <w:t>&lt;Initiator Msisdn(Self Recharge)&gt;</w:t>
      </w:r>
      <w:r w:rsidRPr="00432008">
        <w:t>&lt;/MSISDN&gt;</w:t>
      </w:r>
    </w:p>
    <w:p w:rsidR="006F58A6" w:rsidRDefault="006F58A6" w:rsidP="006F58A6">
      <w:pPr>
        <w:pStyle w:val="BodyText2"/>
      </w:pPr>
      <w:r w:rsidRPr="00432008">
        <w:t>&lt;PIN&gt;&lt;/PIN&gt;</w:t>
      </w:r>
    </w:p>
    <w:p w:rsidR="006F58A6" w:rsidRDefault="006F58A6" w:rsidP="006F58A6">
      <w:pPr>
        <w:pStyle w:val="BodyText2"/>
      </w:pPr>
      <w:r w:rsidRPr="00432008">
        <w:t>&lt;MSISDN2&gt;</w:t>
      </w:r>
      <w:r>
        <w:t>&lt;End Subscriber Msisdn&gt;</w:t>
      </w:r>
      <w:r w:rsidRPr="00432008">
        <w:t>&lt;/MSISDN2&gt;</w:t>
      </w:r>
    </w:p>
    <w:p w:rsidR="006F58A6" w:rsidRDefault="006F58A6" w:rsidP="006F58A6">
      <w:pPr>
        <w:pStyle w:val="BodyText2"/>
      </w:pPr>
      <w:r w:rsidRPr="00432008">
        <w:t>&lt;AMOUNT&gt;&lt;/AMOUNT&gt;</w:t>
      </w:r>
    </w:p>
    <w:p w:rsidR="006F58A6" w:rsidRDefault="006F58A6" w:rsidP="006F58A6">
      <w:pPr>
        <w:pStyle w:val="BodyText2"/>
      </w:pPr>
      <w:r w:rsidRPr="00432008">
        <w:t>&lt;EXTCODE&gt;&lt;/EXTCODE&gt;</w:t>
      </w:r>
    </w:p>
    <w:p w:rsidR="006F58A6" w:rsidRDefault="006F58A6" w:rsidP="006F58A6">
      <w:pPr>
        <w:pStyle w:val="BodyText2"/>
      </w:pPr>
      <w:r w:rsidRPr="00432008">
        <w:t>&lt;EXTREFNUM&gt;</w:t>
      </w:r>
      <w:r>
        <w:t>&lt;Unique External Reference NO&gt;</w:t>
      </w:r>
      <w:r w:rsidRPr="00432008">
        <w:t>&lt;/EXTREFNUM&gt;</w:t>
      </w:r>
    </w:p>
    <w:p w:rsidR="006F58A6" w:rsidRDefault="006F58A6" w:rsidP="006F58A6">
      <w:pPr>
        <w:pStyle w:val="BodyText2"/>
      </w:pPr>
      <w:r w:rsidRPr="00432008">
        <w:t>&lt;VOUCHERCODE&gt;</w:t>
      </w:r>
      <w:r>
        <w:t>&lt;Damaged Voucher Code&gt;</w:t>
      </w:r>
      <w:r w:rsidRPr="00432008">
        <w:t>&lt;/VOUCHERCODE&gt;</w:t>
      </w:r>
    </w:p>
    <w:p w:rsidR="006F58A6" w:rsidRDefault="006F58A6" w:rsidP="006F58A6">
      <w:pPr>
        <w:pStyle w:val="BodyText2"/>
      </w:pPr>
      <w:r w:rsidRPr="00432008">
        <w:t>&lt;SERIALNUMBER&gt;</w:t>
      </w:r>
      <w:r>
        <w:t>&lt;Voucher Serial No&gt;</w:t>
      </w:r>
      <w:r w:rsidRPr="00432008">
        <w:t>&lt;/SERIALNUMBER&gt;</w:t>
      </w:r>
    </w:p>
    <w:p w:rsidR="006F58A6" w:rsidRDefault="006F58A6" w:rsidP="006F58A6">
      <w:pPr>
        <w:pStyle w:val="BodyText2"/>
      </w:pPr>
      <w:r w:rsidRPr="00432008">
        <w:t>&lt;LANGUAGE1&gt;1&lt;/LANGUAGE1&gt;</w:t>
      </w:r>
    </w:p>
    <w:p w:rsidR="006F58A6" w:rsidRDefault="006F58A6" w:rsidP="006F58A6">
      <w:pPr>
        <w:pStyle w:val="BodyText2"/>
      </w:pPr>
      <w:r w:rsidRPr="00432008">
        <w:t>&lt;LANGUAGE2&gt;&lt;/LANGUAGE2&gt;</w:t>
      </w:r>
    </w:p>
    <w:p w:rsidR="006F58A6" w:rsidRDefault="006F58A6" w:rsidP="006F58A6">
      <w:pPr>
        <w:pStyle w:val="BodyText2"/>
      </w:pPr>
      <w:r w:rsidRPr="00432008">
        <w:t>&lt;SELECTOR&gt;&lt;/SELECTOR&gt;</w:t>
      </w:r>
    </w:p>
    <w:p w:rsidR="006F58A6" w:rsidRDefault="006F58A6" w:rsidP="006F58A6">
      <w:pPr>
        <w:pStyle w:val="BodyText2"/>
      </w:pPr>
      <w:r w:rsidRPr="00432008">
        <w:t>&lt;INFO1&gt;</w:t>
      </w:r>
      <w:r w:rsidR="00022717">
        <w:t>&lt;INFORMATION1&gt;</w:t>
      </w:r>
      <w:r w:rsidRPr="00432008">
        <w:t>&lt;/INFO1&gt;</w:t>
      </w:r>
    </w:p>
    <w:p w:rsidR="006F58A6" w:rsidRDefault="00022717" w:rsidP="006F58A6">
      <w:pPr>
        <w:pStyle w:val="BodyText2"/>
      </w:pPr>
      <w:r>
        <w:t>&lt;INFO2&gt;&lt;INFORMATION2&gt;</w:t>
      </w:r>
      <w:r w:rsidR="006F58A6" w:rsidRPr="00432008">
        <w:t>&lt;/INFO2&gt;</w:t>
      </w:r>
    </w:p>
    <w:p w:rsidR="006F58A6" w:rsidRDefault="00022717" w:rsidP="006F58A6">
      <w:pPr>
        <w:pStyle w:val="BodyText2"/>
      </w:pPr>
      <w:r>
        <w:t>&lt;INFO3&gt;&lt;INFORMATION3&gt;</w:t>
      </w:r>
      <w:r w:rsidR="006F58A6" w:rsidRPr="00432008">
        <w:t>&lt;/INFO3&gt;</w:t>
      </w:r>
    </w:p>
    <w:p w:rsidR="006F58A6" w:rsidRDefault="00022717" w:rsidP="006F58A6">
      <w:pPr>
        <w:pStyle w:val="BodyText2"/>
      </w:pPr>
      <w:r>
        <w:lastRenderedPageBreak/>
        <w:t>&lt;INFO4&gt;&lt;INFORMATION4&gt;</w:t>
      </w:r>
      <w:r w:rsidR="006F58A6" w:rsidRPr="00432008">
        <w:t>&lt;/INFO4&gt;</w:t>
      </w:r>
    </w:p>
    <w:p w:rsidR="006F58A6" w:rsidRDefault="00B40AB1" w:rsidP="006F58A6">
      <w:pPr>
        <w:pStyle w:val="BodyText2"/>
      </w:pPr>
      <w:r>
        <w:t>&lt;INFO5&gt;&lt;INFORMATON5&gt;</w:t>
      </w:r>
      <w:r w:rsidR="006F58A6" w:rsidRPr="00432008">
        <w:t>&lt;/INFO5&gt;</w:t>
      </w:r>
    </w:p>
    <w:p w:rsidR="006F58A6" w:rsidRDefault="006F58A6" w:rsidP="006F58A6">
      <w:pPr>
        <w:pStyle w:val="BodyText2"/>
        <w:rPr>
          <w:rFonts w:cs="Arial"/>
        </w:rPr>
      </w:pPr>
      <w:r w:rsidRPr="00432008">
        <w:t>&lt;/COMMAND&gt;</w:t>
      </w:r>
    </w:p>
    <w:p w:rsidR="006F58A6" w:rsidRPr="00F92A22" w:rsidRDefault="006F58A6" w:rsidP="006F58A6">
      <w:pPr>
        <w:pStyle w:val="BodyText2"/>
        <w:numPr>
          <w:ilvl w:val="0"/>
          <w:numId w:val="72"/>
        </w:numPr>
        <w:rPr>
          <w:b/>
          <w:bCs/>
          <w:szCs w:val="20"/>
          <w:u w:val="single"/>
        </w:rPr>
      </w:pPr>
      <w:r w:rsidRPr="00F92A22">
        <w:rPr>
          <w:b/>
          <w:bCs/>
          <w:szCs w:val="20"/>
          <w:u w:val="single"/>
        </w:rPr>
        <w:t>Fields Detail</w:t>
      </w:r>
    </w:p>
    <w:p w:rsidR="006F58A6" w:rsidRDefault="006F58A6" w:rsidP="006F58A6">
      <w:pPr>
        <w:pStyle w:val="BodyText2"/>
        <w:numPr>
          <w:ilvl w:val="0"/>
          <w:numId w:val="72"/>
        </w:numPr>
        <w:ind w:left="720"/>
        <w:rPr>
          <w:rFonts w:cs="Arial"/>
        </w:rPr>
      </w:pPr>
    </w:p>
    <w:tbl>
      <w:tblPr>
        <w:tblW w:w="8696" w:type="dxa"/>
        <w:tblInd w:w="108" w:type="dxa"/>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Layout w:type="fixed"/>
        <w:tblLook w:val="0000" w:firstRow="0" w:lastRow="0" w:firstColumn="0" w:lastColumn="0" w:noHBand="0" w:noVBand="0"/>
      </w:tblPr>
      <w:tblGrid>
        <w:gridCol w:w="1843"/>
        <w:gridCol w:w="1217"/>
        <w:gridCol w:w="1440"/>
        <w:gridCol w:w="900"/>
        <w:gridCol w:w="1080"/>
        <w:gridCol w:w="2216"/>
      </w:tblGrid>
      <w:tr w:rsidR="006F58A6" w:rsidTr="0013419C">
        <w:trPr>
          <w:trHeight w:val="277"/>
          <w:tblHeader/>
        </w:trPr>
        <w:tc>
          <w:tcPr>
            <w:tcW w:w="1843" w:type="dxa"/>
            <w:shd w:val="clear" w:color="auto" w:fill="365F91"/>
          </w:tcPr>
          <w:p w:rsidR="006F58A6" w:rsidRDefault="006F58A6" w:rsidP="0013419C">
            <w:pPr>
              <w:pStyle w:val="TableColumnLabels"/>
            </w:pPr>
            <w:r>
              <w:t>TAG</w:t>
            </w:r>
          </w:p>
        </w:tc>
        <w:tc>
          <w:tcPr>
            <w:tcW w:w="1217" w:type="dxa"/>
            <w:shd w:val="clear" w:color="auto" w:fill="365F91"/>
          </w:tcPr>
          <w:p w:rsidR="006F58A6" w:rsidRDefault="006F58A6" w:rsidP="0013419C">
            <w:pPr>
              <w:pStyle w:val="TableColumnLabels"/>
            </w:pPr>
            <w:r>
              <w:t>Fields</w:t>
            </w:r>
          </w:p>
        </w:tc>
        <w:tc>
          <w:tcPr>
            <w:tcW w:w="1440" w:type="dxa"/>
            <w:shd w:val="clear" w:color="auto" w:fill="365F91"/>
          </w:tcPr>
          <w:p w:rsidR="006F58A6" w:rsidRDefault="006F58A6" w:rsidP="0013419C">
            <w:pPr>
              <w:pStyle w:val="TableColumnLabels"/>
            </w:pPr>
            <w:r>
              <w:t>Example</w:t>
            </w:r>
          </w:p>
        </w:tc>
        <w:tc>
          <w:tcPr>
            <w:tcW w:w="900" w:type="dxa"/>
            <w:shd w:val="clear" w:color="auto" w:fill="365F91"/>
          </w:tcPr>
          <w:p w:rsidR="006F58A6" w:rsidRDefault="006F58A6" w:rsidP="0013419C">
            <w:pPr>
              <w:pStyle w:val="TableColumnLabels"/>
            </w:pPr>
            <w:r>
              <w:t>Max Length</w:t>
            </w:r>
          </w:p>
        </w:tc>
        <w:tc>
          <w:tcPr>
            <w:tcW w:w="1080" w:type="dxa"/>
            <w:shd w:val="clear" w:color="auto" w:fill="365F91"/>
          </w:tcPr>
          <w:p w:rsidR="006F58A6" w:rsidRDefault="006F58A6" w:rsidP="0013419C">
            <w:pPr>
              <w:pStyle w:val="TableColumnLabels"/>
            </w:pPr>
            <w:r>
              <w:t>Optional/Mandatory</w:t>
            </w:r>
          </w:p>
        </w:tc>
        <w:tc>
          <w:tcPr>
            <w:tcW w:w="2216" w:type="dxa"/>
            <w:shd w:val="clear" w:color="auto" w:fill="365F91"/>
          </w:tcPr>
          <w:p w:rsidR="006F58A6" w:rsidRDefault="006F58A6" w:rsidP="0013419C">
            <w:pPr>
              <w:pStyle w:val="TableColumnLabels"/>
            </w:pPr>
            <w:r>
              <w:t>Remarks</w:t>
            </w:r>
          </w:p>
        </w:tc>
      </w:tr>
      <w:tr w:rsidR="006F58A6" w:rsidTr="0013419C">
        <w:trPr>
          <w:trHeight w:val="277"/>
        </w:trPr>
        <w:tc>
          <w:tcPr>
            <w:tcW w:w="1843" w:type="dxa"/>
            <w:shd w:val="clear" w:color="auto" w:fill="F3F3F3"/>
            <w:vAlign w:val="center"/>
          </w:tcPr>
          <w:p w:rsidR="006F58A6" w:rsidRDefault="006F58A6" w:rsidP="0013419C">
            <w:pPr>
              <w:pStyle w:val="Tablecontent"/>
            </w:pPr>
            <w:r>
              <w:t>TYPE</w:t>
            </w:r>
          </w:p>
        </w:tc>
        <w:tc>
          <w:tcPr>
            <w:tcW w:w="1217" w:type="dxa"/>
            <w:shd w:val="clear" w:color="auto" w:fill="F3F3F3"/>
            <w:vAlign w:val="center"/>
          </w:tcPr>
          <w:p w:rsidR="006F58A6" w:rsidRDefault="006F58A6" w:rsidP="0013419C">
            <w:pPr>
              <w:pStyle w:val="Tablecontent"/>
            </w:pPr>
            <w:r w:rsidRPr="00432008">
              <w:t>VOMSCONSREQ</w:t>
            </w:r>
          </w:p>
        </w:tc>
        <w:tc>
          <w:tcPr>
            <w:tcW w:w="1440" w:type="dxa"/>
            <w:shd w:val="clear" w:color="auto" w:fill="F3F3F3"/>
            <w:vAlign w:val="center"/>
          </w:tcPr>
          <w:p w:rsidR="006F58A6" w:rsidRPr="00296381" w:rsidRDefault="006F58A6" w:rsidP="0013419C">
            <w:pPr>
              <w:pStyle w:val="Tablecontent"/>
              <w:rPr>
                <w:bCs/>
                <w:caps/>
              </w:rPr>
            </w:pPr>
            <w:r w:rsidRPr="00432008">
              <w:t>VOMSCONSREQ</w:t>
            </w:r>
          </w:p>
        </w:tc>
        <w:tc>
          <w:tcPr>
            <w:tcW w:w="900" w:type="dxa"/>
            <w:shd w:val="clear" w:color="auto" w:fill="F3F3F3"/>
            <w:vAlign w:val="center"/>
          </w:tcPr>
          <w:p w:rsidR="006F58A6" w:rsidRDefault="006F58A6" w:rsidP="0013419C">
            <w:pPr>
              <w:rPr>
                <w:rFonts w:ascii="Arial" w:hAnsi="Arial"/>
                <w:sz w:val="18"/>
              </w:rPr>
            </w:pPr>
            <w:r>
              <w:rPr>
                <w:rFonts w:ascii="Arial" w:hAnsi="Arial"/>
                <w:sz w:val="18"/>
              </w:rPr>
              <w:t>15</w:t>
            </w:r>
          </w:p>
        </w:tc>
        <w:tc>
          <w:tcPr>
            <w:tcW w:w="1080" w:type="dxa"/>
            <w:shd w:val="clear" w:color="auto" w:fill="F3F3F3"/>
            <w:vAlign w:val="center"/>
          </w:tcPr>
          <w:p w:rsidR="006F58A6" w:rsidRDefault="006F58A6" w:rsidP="0013419C">
            <w:pPr>
              <w:rPr>
                <w:rFonts w:ascii="Arial" w:hAnsi="Arial"/>
                <w:sz w:val="18"/>
              </w:rPr>
            </w:pPr>
            <w:r>
              <w:rPr>
                <w:rFonts w:ascii="Arial" w:hAnsi="Arial"/>
                <w:sz w:val="18"/>
              </w:rPr>
              <w:t>M</w:t>
            </w:r>
          </w:p>
        </w:tc>
        <w:tc>
          <w:tcPr>
            <w:tcW w:w="2216" w:type="dxa"/>
            <w:shd w:val="clear" w:color="auto" w:fill="F3F3F3"/>
            <w:vAlign w:val="center"/>
          </w:tcPr>
          <w:p w:rsidR="006F58A6" w:rsidRDefault="006F58A6" w:rsidP="0013419C">
            <w:pPr>
              <w:rPr>
                <w:rFonts w:ascii="Arial" w:hAnsi="Arial"/>
                <w:sz w:val="18"/>
              </w:rPr>
            </w:pPr>
            <w:r>
              <w:rPr>
                <w:rFonts w:ascii="Arial" w:hAnsi="Arial"/>
                <w:sz w:val="18"/>
              </w:rPr>
              <w:t>Request Type</w:t>
            </w:r>
          </w:p>
        </w:tc>
      </w:tr>
      <w:tr w:rsidR="006F58A6" w:rsidTr="0013419C">
        <w:trPr>
          <w:trHeight w:val="277"/>
        </w:trPr>
        <w:tc>
          <w:tcPr>
            <w:tcW w:w="1843" w:type="dxa"/>
            <w:vAlign w:val="center"/>
          </w:tcPr>
          <w:p w:rsidR="006F58A6" w:rsidRDefault="006F58A6" w:rsidP="0013419C">
            <w:pPr>
              <w:pStyle w:val="Tablecontent"/>
            </w:pPr>
            <w:r>
              <w:t>DATE</w:t>
            </w:r>
          </w:p>
        </w:tc>
        <w:tc>
          <w:tcPr>
            <w:tcW w:w="1217" w:type="dxa"/>
            <w:vAlign w:val="center"/>
          </w:tcPr>
          <w:p w:rsidR="006F58A6" w:rsidRDefault="006F58A6" w:rsidP="0013419C">
            <w:pPr>
              <w:pStyle w:val="Tablecontent"/>
            </w:pPr>
            <w:r>
              <w:t>&lt;DATE&gt;</w:t>
            </w:r>
          </w:p>
        </w:tc>
        <w:tc>
          <w:tcPr>
            <w:tcW w:w="1440" w:type="dxa"/>
            <w:vAlign w:val="center"/>
          </w:tcPr>
          <w:p w:rsidR="006F58A6" w:rsidRDefault="006F58A6" w:rsidP="0013419C">
            <w:pPr>
              <w:rPr>
                <w:rFonts w:ascii="Arial" w:hAnsi="Arial"/>
                <w:sz w:val="18"/>
              </w:rPr>
            </w:pPr>
            <w:r>
              <w:rPr>
                <w:rFonts w:ascii="Arial" w:hAnsi="Arial"/>
                <w:sz w:val="18"/>
              </w:rPr>
              <w:t>12/25/65</w:t>
            </w:r>
          </w:p>
        </w:tc>
        <w:tc>
          <w:tcPr>
            <w:tcW w:w="900" w:type="dxa"/>
            <w:vAlign w:val="center"/>
          </w:tcPr>
          <w:p w:rsidR="006F58A6" w:rsidRDefault="006F58A6" w:rsidP="0013419C">
            <w:pPr>
              <w:rPr>
                <w:rFonts w:ascii="Arial" w:hAnsi="Arial"/>
                <w:sz w:val="18"/>
              </w:rPr>
            </w:pPr>
            <w:r>
              <w:rPr>
                <w:rFonts w:ascii="Arial" w:hAnsi="Arial"/>
                <w:sz w:val="18"/>
              </w:rPr>
              <w:t>15</w:t>
            </w:r>
          </w:p>
        </w:tc>
        <w:tc>
          <w:tcPr>
            <w:tcW w:w="1080" w:type="dxa"/>
            <w:vAlign w:val="center"/>
          </w:tcPr>
          <w:p w:rsidR="006F58A6" w:rsidRDefault="00301402" w:rsidP="0013419C">
            <w:pPr>
              <w:rPr>
                <w:rFonts w:ascii="Arial" w:hAnsi="Arial"/>
                <w:sz w:val="18"/>
              </w:rPr>
            </w:pPr>
            <w:r>
              <w:rPr>
                <w:rFonts w:ascii="Arial" w:hAnsi="Arial"/>
                <w:sz w:val="18"/>
              </w:rPr>
              <w:t>O</w:t>
            </w:r>
          </w:p>
        </w:tc>
        <w:tc>
          <w:tcPr>
            <w:tcW w:w="2216" w:type="dxa"/>
            <w:vAlign w:val="center"/>
          </w:tcPr>
          <w:p w:rsidR="006F58A6" w:rsidRDefault="006F58A6" w:rsidP="0013419C">
            <w:pPr>
              <w:rPr>
                <w:rFonts w:ascii="Arial" w:hAnsi="Arial"/>
                <w:sz w:val="18"/>
              </w:rPr>
            </w:pPr>
            <w:r>
              <w:rPr>
                <w:rFonts w:ascii="Arial" w:hAnsi="Arial"/>
                <w:sz w:val="18"/>
              </w:rPr>
              <w:t>DATE</w:t>
            </w:r>
          </w:p>
        </w:tc>
      </w:tr>
      <w:tr w:rsidR="006F58A6" w:rsidTr="0013419C">
        <w:trPr>
          <w:trHeight w:val="277"/>
        </w:trPr>
        <w:tc>
          <w:tcPr>
            <w:tcW w:w="1843" w:type="dxa"/>
            <w:vAlign w:val="center"/>
          </w:tcPr>
          <w:p w:rsidR="006F58A6" w:rsidRDefault="006F58A6" w:rsidP="0013419C">
            <w:pPr>
              <w:pStyle w:val="Tablecontent"/>
            </w:pPr>
            <w:r>
              <w:t>EXTNWCODE</w:t>
            </w:r>
          </w:p>
        </w:tc>
        <w:tc>
          <w:tcPr>
            <w:tcW w:w="1217" w:type="dxa"/>
            <w:vAlign w:val="center"/>
          </w:tcPr>
          <w:p w:rsidR="006F58A6" w:rsidRDefault="006F58A6" w:rsidP="0013419C">
            <w:pPr>
              <w:pStyle w:val="Tablecontent"/>
            </w:pPr>
            <w:r>
              <w:t>&lt;EXTERNAL NETWORK CODE&gt;</w:t>
            </w:r>
          </w:p>
        </w:tc>
        <w:tc>
          <w:tcPr>
            <w:tcW w:w="1440" w:type="dxa"/>
            <w:vAlign w:val="center"/>
          </w:tcPr>
          <w:p w:rsidR="006F58A6" w:rsidRDefault="006F58A6" w:rsidP="0013419C">
            <w:pPr>
              <w:rPr>
                <w:rFonts w:ascii="Arial" w:hAnsi="Arial"/>
                <w:sz w:val="18"/>
              </w:rPr>
            </w:pPr>
            <w:r>
              <w:rPr>
                <w:rFonts w:ascii="Arial" w:hAnsi="Arial"/>
                <w:sz w:val="18"/>
              </w:rPr>
              <w:t>NG</w:t>
            </w:r>
          </w:p>
        </w:tc>
        <w:tc>
          <w:tcPr>
            <w:tcW w:w="900" w:type="dxa"/>
            <w:vAlign w:val="center"/>
          </w:tcPr>
          <w:p w:rsidR="006F58A6" w:rsidRDefault="006F58A6" w:rsidP="0013419C">
            <w:pPr>
              <w:rPr>
                <w:rFonts w:ascii="Arial" w:hAnsi="Arial"/>
                <w:sz w:val="18"/>
              </w:rPr>
            </w:pPr>
            <w:r>
              <w:rPr>
                <w:rFonts w:ascii="Arial" w:hAnsi="Arial"/>
                <w:sz w:val="18"/>
              </w:rPr>
              <w:t>2</w:t>
            </w:r>
          </w:p>
        </w:tc>
        <w:tc>
          <w:tcPr>
            <w:tcW w:w="1080" w:type="dxa"/>
            <w:vAlign w:val="center"/>
          </w:tcPr>
          <w:p w:rsidR="006F58A6" w:rsidRDefault="006F58A6" w:rsidP="0013419C">
            <w:pPr>
              <w:rPr>
                <w:rFonts w:ascii="Arial" w:hAnsi="Arial"/>
                <w:sz w:val="18"/>
              </w:rPr>
            </w:pPr>
            <w:r>
              <w:rPr>
                <w:rFonts w:ascii="Arial" w:hAnsi="Arial"/>
                <w:sz w:val="18"/>
              </w:rPr>
              <w:t>M</w:t>
            </w:r>
          </w:p>
        </w:tc>
        <w:tc>
          <w:tcPr>
            <w:tcW w:w="2216" w:type="dxa"/>
            <w:vAlign w:val="center"/>
          </w:tcPr>
          <w:p w:rsidR="006F58A6" w:rsidRPr="00050AE9" w:rsidRDefault="006F58A6" w:rsidP="0013419C">
            <w:pPr>
              <w:rPr>
                <w:rFonts w:ascii="Arial" w:hAnsi="Arial"/>
                <w:sz w:val="18"/>
              </w:rPr>
            </w:pPr>
            <w:r>
              <w:rPr>
                <w:rFonts w:ascii="Arial" w:hAnsi="Arial"/>
                <w:sz w:val="18"/>
              </w:rPr>
              <w:t>External Network Code</w:t>
            </w:r>
          </w:p>
        </w:tc>
      </w:tr>
      <w:tr w:rsidR="006F58A6" w:rsidTr="0013419C">
        <w:trPr>
          <w:trHeight w:val="277"/>
        </w:trPr>
        <w:tc>
          <w:tcPr>
            <w:tcW w:w="1843" w:type="dxa"/>
            <w:vAlign w:val="center"/>
          </w:tcPr>
          <w:p w:rsidR="006F58A6" w:rsidRDefault="006F58A6" w:rsidP="0013419C">
            <w:pPr>
              <w:pStyle w:val="Tablecontent"/>
            </w:pPr>
            <w:r>
              <w:t>MSISDN</w:t>
            </w:r>
          </w:p>
        </w:tc>
        <w:tc>
          <w:tcPr>
            <w:tcW w:w="1217" w:type="dxa"/>
            <w:vAlign w:val="center"/>
          </w:tcPr>
          <w:p w:rsidR="006F58A6" w:rsidRDefault="006F58A6" w:rsidP="0013419C">
            <w:pPr>
              <w:pStyle w:val="Tablecontent"/>
            </w:pPr>
            <w:r>
              <w:t>&lt;MOBILE NUMBER&gt;</w:t>
            </w:r>
          </w:p>
        </w:tc>
        <w:tc>
          <w:tcPr>
            <w:tcW w:w="1440" w:type="dxa"/>
            <w:vAlign w:val="center"/>
          </w:tcPr>
          <w:p w:rsidR="006F58A6" w:rsidRDefault="006F58A6" w:rsidP="0013419C">
            <w:pPr>
              <w:rPr>
                <w:rFonts w:ascii="Arial" w:hAnsi="Arial"/>
                <w:sz w:val="18"/>
              </w:rPr>
            </w:pPr>
            <w:r>
              <w:rPr>
                <w:rFonts w:ascii="Arial" w:hAnsi="Arial"/>
                <w:sz w:val="18"/>
              </w:rPr>
              <w:t>7254546544</w:t>
            </w:r>
          </w:p>
        </w:tc>
        <w:tc>
          <w:tcPr>
            <w:tcW w:w="900" w:type="dxa"/>
            <w:vAlign w:val="center"/>
          </w:tcPr>
          <w:p w:rsidR="006F58A6" w:rsidRDefault="006F58A6" w:rsidP="0013419C">
            <w:pPr>
              <w:rPr>
                <w:rFonts w:ascii="Arial" w:hAnsi="Arial"/>
                <w:sz w:val="18"/>
              </w:rPr>
            </w:pPr>
            <w:r>
              <w:rPr>
                <w:rFonts w:ascii="Arial" w:hAnsi="Arial"/>
                <w:sz w:val="18"/>
              </w:rPr>
              <w:t>15</w:t>
            </w:r>
          </w:p>
        </w:tc>
        <w:tc>
          <w:tcPr>
            <w:tcW w:w="1080" w:type="dxa"/>
            <w:vAlign w:val="center"/>
          </w:tcPr>
          <w:p w:rsidR="006F58A6" w:rsidRDefault="006F58A6" w:rsidP="0013419C">
            <w:pPr>
              <w:rPr>
                <w:rFonts w:ascii="Arial" w:hAnsi="Arial"/>
                <w:sz w:val="18"/>
              </w:rPr>
            </w:pPr>
            <w:r>
              <w:rPr>
                <w:rFonts w:ascii="Arial" w:hAnsi="Arial"/>
                <w:sz w:val="18"/>
              </w:rPr>
              <w:t>M</w:t>
            </w:r>
          </w:p>
        </w:tc>
        <w:tc>
          <w:tcPr>
            <w:tcW w:w="2216" w:type="dxa"/>
            <w:vAlign w:val="center"/>
          </w:tcPr>
          <w:p w:rsidR="006F58A6" w:rsidRPr="00050AE9" w:rsidRDefault="006F58A6" w:rsidP="0013419C">
            <w:pPr>
              <w:rPr>
                <w:rFonts w:ascii="Arial" w:hAnsi="Arial"/>
                <w:sz w:val="18"/>
              </w:rPr>
            </w:pPr>
            <w:r>
              <w:rPr>
                <w:rFonts w:ascii="Arial" w:hAnsi="Arial"/>
                <w:sz w:val="18"/>
              </w:rPr>
              <w:t>InitiatorMobile number</w:t>
            </w:r>
          </w:p>
        </w:tc>
      </w:tr>
      <w:tr w:rsidR="006F58A6" w:rsidTr="0013419C">
        <w:trPr>
          <w:trHeight w:val="277"/>
        </w:trPr>
        <w:tc>
          <w:tcPr>
            <w:tcW w:w="1843" w:type="dxa"/>
            <w:vAlign w:val="center"/>
          </w:tcPr>
          <w:p w:rsidR="006F58A6" w:rsidRDefault="006F58A6" w:rsidP="0013419C">
            <w:pPr>
              <w:pStyle w:val="Tablecontent"/>
            </w:pPr>
            <w:r>
              <w:t>PIN</w:t>
            </w:r>
          </w:p>
        </w:tc>
        <w:tc>
          <w:tcPr>
            <w:tcW w:w="1217" w:type="dxa"/>
            <w:vAlign w:val="center"/>
          </w:tcPr>
          <w:p w:rsidR="006F58A6" w:rsidRDefault="006F58A6" w:rsidP="0013419C">
            <w:pPr>
              <w:pStyle w:val="Tablecontent"/>
            </w:pPr>
            <w:r>
              <w:t>&lt;PIN&gt;</w:t>
            </w:r>
          </w:p>
        </w:tc>
        <w:tc>
          <w:tcPr>
            <w:tcW w:w="1440" w:type="dxa"/>
            <w:vAlign w:val="center"/>
          </w:tcPr>
          <w:p w:rsidR="006F58A6" w:rsidRDefault="006F58A6" w:rsidP="0013419C">
            <w:pPr>
              <w:rPr>
                <w:rFonts w:ascii="Arial" w:hAnsi="Arial"/>
                <w:sz w:val="18"/>
              </w:rPr>
            </w:pPr>
            <w:r>
              <w:rPr>
                <w:rFonts w:ascii="Arial" w:hAnsi="Arial"/>
                <w:sz w:val="18"/>
              </w:rPr>
              <w:t>1325</w:t>
            </w:r>
          </w:p>
        </w:tc>
        <w:tc>
          <w:tcPr>
            <w:tcW w:w="900" w:type="dxa"/>
            <w:vAlign w:val="center"/>
          </w:tcPr>
          <w:p w:rsidR="006F58A6" w:rsidRDefault="00F1056F" w:rsidP="0013419C">
            <w:pPr>
              <w:rPr>
                <w:rFonts w:ascii="Arial" w:hAnsi="Arial"/>
                <w:sz w:val="18"/>
              </w:rPr>
            </w:pPr>
            <w:r>
              <w:rPr>
                <w:rFonts w:ascii="Arial" w:hAnsi="Arial"/>
                <w:sz w:val="18"/>
              </w:rPr>
              <w:t>4</w:t>
            </w:r>
          </w:p>
        </w:tc>
        <w:tc>
          <w:tcPr>
            <w:tcW w:w="1080" w:type="dxa"/>
            <w:vAlign w:val="center"/>
          </w:tcPr>
          <w:p w:rsidR="006F58A6" w:rsidRDefault="00F1056F" w:rsidP="0013419C">
            <w:pPr>
              <w:rPr>
                <w:rFonts w:ascii="Arial" w:hAnsi="Arial"/>
                <w:sz w:val="18"/>
              </w:rPr>
            </w:pPr>
            <w:r>
              <w:rPr>
                <w:rFonts w:ascii="Arial" w:hAnsi="Arial"/>
                <w:sz w:val="18"/>
              </w:rPr>
              <w:t>O</w:t>
            </w:r>
          </w:p>
        </w:tc>
        <w:tc>
          <w:tcPr>
            <w:tcW w:w="2216" w:type="dxa"/>
            <w:vAlign w:val="center"/>
          </w:tcPr>
          <w:p w:rsidR="006F58A6" w:rsidRPr="00050AE9" w:rsidRDefault="00F1056F" w:rsidP="0013419C">
            <w:pPr>
              <w:rPr>
                <w:rFonts w:ascii="Arial" w:hAnsi="Arial"/>
                <w:sz w:val="18"/>
              </w:rPr>
            </w:pPr>
            <w:r>
              <w:rPr>
                <w:rFonts w:ascii="Arial" w:hAnsi="Arial"/>
                <w:sz w:val="18"/>
              </w:rPr>
              <w:t>InitiatorMobile number</w:t>
            </w:r>
            <w:r w:rsidR="00502E93">
              <w:rPr>
                <w:rFonts w:ascii="Arial" w:hAnsi="Arial"/>
                <w:sz w:val="18"/>
              </w:rPr>
              <w:t xml:space="preserve"> PIN</w:t>
            </w:r>
          </w:p>
        </w:tc>
      </w:tr>
      <w:tr w:rsidR="006F58A6" w:rsidTr="0013419C">
        <w:trPr>
          <w:trHeight w:val="277"/>
        </w:trPr>
        <w:tc>
          <w:tcPr>
            <w:tcW w:w="1843" w:type="dxa"/>
            <w:vAlign w:val="center"/>
          </w:tcPr>
          <w:p w:rsidR="006F58A6" w:rsidRDefault="006F58A6" w:rsidP="0013419C">
            <w:pPr>
              <w:pStyle w:val="Tablecontent"/>
            </w:pPr>
            <w:r>
              <w:t>MSISDN2</w:t>
            </w:r>
          </w:p>
        </w:tc>
        <w:tc>
          <w:tcPr>
            <w:tcW w:w="1217" w:type="dxa"/>
            <w:vAlign w:val="center"/>
          </w:tcPr>
          <w:p w:rsidR="006F58A6" w:rsidRDefault="006F58A6" w:rsidP="0013419C">
            <w:pPr>
              <w:pStyle w:val="Tablecontent"/>
            </w:pPr>
            <w:r>
              <w:t>&lt;MOBILE NUMBER&gt;</w:t>
            </w:r>
          </w:p>
        </w:tc>
        <w:tc>
          <w:tcPr>
            <w:tcW w:w="1440" w:type="dxa"/>
            <w:vAlign w:val="center"/>
          </w:tcPr>
          <w:p w:rsidR="006F58A6" w:rsidRDefault="006F58A6" w:rsidP="0013419C">
            <w:pPr>
              <w:rPr>
                <w:rFonts w:ascii="Arial" w:hAnsi="Arial"/>
                <w:sz w:val="18"/>
              </w:rPr>
            </w:pPr>
            <w:r>
              <w:rPr>
                <w:rFonts w:ascii="Arial" w:hAnsi="Arial"/>
                <w:sz w:val="18"/>
              </w:rPr>
              <w:t>7254546544</w:t>
            </w:r>
          </w:p>
        </w:tc>
        <w:tc>
          <w:tcPr>
            <w:tcW w:w="900" w:type="dxa"/>
            <w:vAlign w:val="center"/>
          </w:tcPr>
          <w:p w:rsidR="006F58A6" w:rsidRDefault="006F58A6" w:rsidP="0013419C">
            <w:pPr>
              <w:rPr>
                <w:rFonts w:ascii="Arial" w:hAnsi="Arial"/>
                <w:sz w:val="18"/>
              </w:rPr>
            </w:pPr>
            <w:r>
              <w:rPr>
                <w:rFonts w:ascii="Arial" w:hAnsi="Arial"/>
                <w:sz w:val="18"/>
              </w:rPr>
              <w:t>15</w:t>
            </w:r>
          </w:p>
        </w:tc>
        <w:tc>
          <w:tcPr>
            <w:tcW w:w="1080" w:type="dxa"/>
            <w:vAlign w:val="center"/>
          </w:tcPr>
          <w:p w:rsidR="006F58A6" w:rsidRDefault="006F58A6" w:rsidP="0013419C">
            <w:pPr>
              <w:rPr>
                <w:rFonts w:ascii="Arial" w:hAnsi="Arial"/>
                <w:sz w:val="18"/>
              </w:rPr>
            </w:pPr>
            <w:r>
              <w:rPr>
                <w:rFonts w:ascii="Arial" w:hAnsi="Arial"/>
                <w:sz w:val="18"/>
              </w:rPr>
              <w:t>O</w:t>
            </w:r>
          </w:p>
        </w:tc>
        <w:tc>
          <w:tcPr>
            <w:tcW w:w="2216" w:type="dxa"/>
            <w:vAlign w:val="center"/>
          </w:tcPr>
          <w:p w:rsidR="006F58A6" w:rsidRPr="00050AE9" w:rsidRDefault="006F58A6" w:rsidP="0013419C">
            <w:pPr>
              <w:rPr>
                <w:rFonts w:ascii="Arial" w:hAnsi="Arial"/>
                <w:sz w:val="18"/>
              </w:rPr>
            </w:pPr>
            <w:r>
              <w:rPr>
                <w:rFonts w:ascii="Arial" w:hAnsi="Arial"/>
                <w:sz w:val="18"/>
              </w:rPr>
              <w:t xml:space="preserve">End </w:t>
            </w:r>
            <w:r w:rsidRPr="00050AE9">
              <w:rPr>
                <w:rFonts w:ascii="Arial" w:hAnsi="Arial"/>
                <w:sz w:val="18"/>
              </w:rPr>
              <w:t xml:space="preserve">Subscriber </w:t>
            </w:r>
            <w:r>
              <w:rPr>
                <w:rFonts w:ascii="Arial" w:hAnsi="Arial"/>
                <w:sz w:val="18"/>
              </w:rPr>
              <w:t>Mobile number</w:t>
            </w:r>
          </w:p>
        </w:tc>
      </w:tr>
      <w:tr w:rsidR="006F58A6" w:rsidTr="0013419C">
        <w:trPr>
          <w:trHeight w:val="277"/>
        </w:trPr>
        <w:tc>
          <w:tcPr>
            <w:tcW w:w="1843" w:type="dxa"/>
            <w:vAlign w:val="center"/>
          </w:tcPr>
          <w:p w:rsidR="006F58A6" w:rsidRDefault="006F58A6" w:rsidP="0013419C">
            <w:pPr>
              <w:pStyle w:val="Tablecontent"/>
            </w:pPr>
            <w:r w:rsidRPr="00432008">
              <w:t>AMOUNT</w:t>
            </w:r>
          </w:p>
        </w:tc>
        <w:tc>
          <w:tcPr>
            <w:tcW w:w="1217" w:type="dxa"/>
            <w:vAlign w:val="center"/>
          </w:tcPr>
          <w:p w:rsidR="006F58A6" w:rsidRDefault="006F58A6" w:rsidP="0013419C">
            <w:pPr>
              <w:pStyle w:val="Tablecontent"/>
            </w:pPr>
            <w:r>
              <w:t>&lt;AMOUNT&gt;</w:t>
            </w:r>
          </w:p>
        </w:tc>
        <w:tc>
          <w:tcPr>
            <w:tcW w:w="1440" w:type="dxa"/>
            <w:vAlign w:val="center"/>
          </w:tcPr>
          <w:p w:rsidR="006F58A6" w:rsidRDefault="006F58A6" w:rsidP="0013419C">
            <w:pPr>
              <w:rPr>
                <w:rFonts w:ascii="Arial" w:hAnsi="Arial"/>
                <w:sz w:val="18"/>
              </w:rPr>
            </w:pPr>
            <w:r>
              <w:rPr>
                <w:rFonts w:ascii="Arial" w:hAnsi="Arial"/>
                <w:sz w:val="18"/>
              </w:rPr>
              <w:t>10</w:t>
            </w:r>
          </w:p>
        </w:tc>
        <w:tc>
          <w:tcPr>
            <w:tcW w:w="900" w:type="dxa"/>
            <w:vAlign w:val="center"/>
          </w:tcPr>
          <w:p w:rsidR="006F58A6" w:rsidRDefault="006F58A6" w:rsidP="0013419C">
            <w:pPr>
              <w:rPr>
                <w:rFonts w:ascii="Arial" w:hAnsi="Arial"/>
                <w:sz w:val="18"/>
              </w:rPr>
            </w:pPr>
            <w:r>
              <w:rPr>
                <w:rFonts w:ascii="Arial" w:hAnsi="Arial"/>
                <w:sz w:val="18"/>
              </w:rPr>
              <w:t>15</w:t>
            </w:r>
          </w:p>
        </w:tc>
        <w:tc>
          <w:tcPr>
            <w:tcW w:w="1080" w:type="dxa"/>
            <w:vAlign w:val="center"/>
          </w:tcPr>
          <w:p w:rsidR="006F58A6" w:rsidRDefault="006F58A6" w:rsidP="0013419C">
            <w:pPr>
              <w:rPr>
                <w:rFonts w:ascii="Arial" w:hAnsi="Arial"/>
                <w:sz w:val="18"/>
              </w:rPr>
            </w:pPr>
            <w:r>
              <w:rPr>
                <w:rFonts w:ascii="Arial" w:hAnsi="Arial"/>
                <w:sz w:val="18"/>
              </w:rPr>
              <w:t>O</w:t>
            </w:r>
          </w:p>
        </w:tc>
        <w:tc>
          <w:tcPr>
            <w:tcW w:w="2216" w:type="dxa"/>
            <w:vAlign w:val="center"/>
          </w:tcPr>
          <w:p w:rsidR="006F58A6" w:rsidRPr="00050AE9" w:rsidRDefault="006F58A6" w:rsidP="0013419C">
            <w:pPr>
              <w:rPr>
                <w:rFonts w:ascii="Arial" w:hAnsi="Arial"/>
                <w:sz w:val="18"/>
              </w:rPr>
            </w:pPr>
            <w:r>
              <w:rPr>
                <w:rFonts w:ascii="Arial" w:hAnsi="Arial"/>
                <w:sz w:val="18"/>
              </w:rPr>
              <w:t>Amount</w:t>
            </w:r>
          </w:p>
        </w:tc>
      </w:tr>
      <w:tr w:rsidR="006F58A6" w:rsidTr="0013419C">
        <w:trPr>
          <w:trHeight w:val="277"/>
        </w:trPr>
        <w:tc>
          <w:tcPr>
            <w:tcW w:w="1843" w:type="dxa"/>
            <w:vAlign w:val="center"/>
          </w:tcPr>
          <w:p w:rsidR="006F58A6" w:rsidRPr="00432008" w:rsidRDefault="006F58A6" w:rsidP="0013419C">
            <w:pPr>
              <w:pStyle w:val="Tablecontent"/>
            </w:pPr>
            <w:r>
              <w:t>EXTCODE</w:t>
            </w:r>
          </w:p>
        </w:tc>
        <w:tc>
          <w:tcPr>
            <w:tcW w:w="1217" w:type="dxa"/>
          </w:tcPr>
          <w:p w:rsidR="006F58A6" w:rsidRDefault="006F58A6" w:rsidP="0013419C">
            <w:pPr>
              <w:pStyle w:val="Tablecontent"/>
            </w:pPr>
            <w:r>
              <w:rPr>
                <w:lang w:val="en-IN"/>
              </w:rPr>
              <w:t>External code</w:t>
            </w:r>
          </w:p>
        </w:tc>
        <w:tc>
          <w:tcPr>
            <w:tcW w:w="1440" w:type="dxa"/>
          </w:tcPr>
          <w:p w:rsidR="006F58A6" w:rsidRDefault="006F58A6" w:rsidP="0013419C">
            <w:pPr>
              <w:rPr>
                <w:rFonts w:ascii="Arial" w:hAnsi="Arial"/>
                <w:sz w:val="18"/>
              </w:rPr>
            </w:pPr>
            <w:r>
              <w:rPr>
                <w:lang w:val="en-IN"/>
              </w:rPr>
              <w:t>2324343</w:t>
            </w:r>
          </w:p>
        </w:tc>
        <w:tc>
          <w:tcPr>
            <w:tcW w:w="900" w:type="dxa"/>
          </w:tcPr>
          <w:p w:rsidR="006F58A6" w:rsidRDefault="006F58A6" w:rsidP="0013419C">
            <w:pPr>
              <w:rPr>
                <w:rFonts w:ascii="Arial" w:hAnsi="Arial"/>
                <w:sz w:val="18"/>
              </w:rPr>
            </w:pPr>
            <w:r>
              <w:rPr>
                <w:lang w:val="en-IN"/>
              </w:rPr>
              <w:t>20</w:t>
            </w:r>
          </w:p>
        </w:tc>
        <w:tc>
          <w:tcPr>
            <w:tcW w:w="1080" w:type="dxa"/>
          </w:tcPr>
          <w:p w:rsidR="006F58A6" w:rsidRDefault="006F58A6" w:rsidP="0013419C">
            <w:pPr>
              <w:rPr>
                <w:rFonts w:ascii="Arial" w:hAnsi="Arial"/>
                <w:sz w:val="18"/>
              </w:rPr>
            </w:pPr>
            <w:r>
              <w:rPr>
                <w:lang w:val="en-IN"/>
              </w:rPr>
              <w:t>O</w:t>
            </w:r>
          </w:p>
        </w:tc>
        <w:tc>
          <w:tcPr>
            <w:tcW w:w="2216" w:type="dxa"/>
            <w:vAlign w:val="center"/>
          </w:tcPr>
          <w:p w:rsidR="006F58A6" w:rsidRPr="00425C8F" w:rsidRDefault="006F58A6" w:rsidP="0013419C">
            <w:pPr>
              <w:pStyle w:val="Tablecontent"/>
              <w:rPr>
                <w:lang w:val="en-IN"/>
              </w:rPr>
            </w:pPr>
            <w:r w:rsidRPr="00425C8F">
              <w:rPr>
                <w:lang w:val="en-IN"/>
              </w:rPr>
              <w:t>Unique external code of the Channel user defined in PreTUPS.</w:t>
            </w:r>
          </w:p>
          <w:p w:rsidR="006F58A6" w:rsidRPr="00050AE9" w:rsidRDefault="006F58A6" w:rsidP="0013419C">
            <w:pPr>
              <w:rPr>
                <w:rFonts w:ascii="Arial" w:hAnsi="Arial"/>
                <w:sz w:val="18"/>
              </w:rPr>
            </w:pPr>
          </w:p>
        </w:tc>
      </w:tr>
      <w:tr w:rsidR="006F58A6" w:rsidTr="0013419C">
        <w:trPr>
          <w:trHeight w:val="277"/>
        </w:trPr>
        <w:tc>
          <w:tcPr>
            <w:tcW w:w="1843" w:type="dxa"/>
          </w:tcPr>
          <w:p w:rsidR="006F58A6" w:rsidRPr="00432008" w:rsidRDefault="006F58A6" w:rsidP="0013419C">
            <w:pPr>
              <w:pStyle w:val="Tablecontent"/>
            </w:pPr>
            <w:r w:rsidRPr="00425C8F">
              <w:rPr>
                <w:lang w:val="en-IN"/>
              </w:rPr>
              <w:t>EXTREFNUM</w:t>
            </w:r>
          </w:p>
        </w:tc>
        <w:tc>
          <w:tcPr>
            <w:tcW w:w="1217" w:type="dxa"/>
          </w:tcPr>
          <w:p w:rsidR="006F58A6" w:rsidRDefault="006F58A6" w:rsidP="0013419C">
            <w:pPr>
              <w:pStyle w:val="Tablecontent"/>
            </w:pPr>
            <w:r w:rsidRPr="00425C8F">
              <w:rPr>
                <w:lang w:val="en-IN"/>
              </w:rPr>
              <w:t>External Reference number</w:t>
            </w:r>
          </w:p>
        </w:tc>
        <w:tc>
          <w:tcPr>
            <w:tcW w:w="1440" w:type="dxa"/>
          </w:tcPr>
          <w:p w:rsidR="006F58A6" w:rsidRDefault="006F58A6" w:rsidP="0013419C">
            <w:pPr>
              <w:rPr>
                <w:rFonts w:ascii="Arial" w:hAnsi="Arial"/>
                <w:sz w:val="18"/>
              </w:rPr>
            </w:pPr>
            <w:r w:rsidRPr="00425C8F">
              <w:rPr>
                <w:lang w:val="en-IN"/>
              </w:rPr>
              <w:t>12345</w:t>
            </w:r>
          </w:p>
        </w:tc>
        <w:tc>
          <w:tcPr>
            <w:tcW w:w="900" w:type="dxa"/>
          </w:tcPr>
          <w:p w:rsidR="006F58A6" w:rsidRDefault="006F58A6" w:rsidP="0013419C">
            <w:pPr>
              <w:rPr>
                <w:rFonts w:ascii="Arial" w:hAnsi="Arial"/>
                <w:sz w:val="18"/>
              </w:rPr>
            </w:pPr>
            <w:r w:rsidRPr="00425C8F">
              <w:rPr>
                <w:lang w:val="en-IN"/>
              </w:rPr>
              <w:t>A (20)</w:t>
            </w:r>
          </w:p>
        </w:tc>
        <w:tc>
          <w:tcPr>
            <w:tcW w:w="1080" w:type="dxa"/>
          </w:tcPr>
          <w:p w:rsidR="006F58A6" w:rsidRDefault="006F58A6" w:rsidP="0013419C">
            <w:pPr>
              <w:rPr>
                <w:rFonts w:ascii="Arial" w:hAnsi="Arial"/>
                <w:sz w:val="18"/>
              </w:rPr>
            </w:pPr>
            <w:r>
              <w:rPr>
                <w:rFonts w:ascii="Arial" w:hAnsi="Arial"/>
                <w:sz w:val="18"/>
              </w:rPr>
              <w:t>O</w:t>
            </w:r>
          </w:p>
        </w:tc>
        <w:tc>
          <w:tcPr>
            <w:tcW w:w="2216" w:type="dxa"/>
          </w:tcPr>
          <w:p w:rsidR="006F58A6" w:rsidRPr="00425C8F" w:rsidRDefault="006F58A6" w:rsidP="0013419C">
            <w:pPr>
              <w:pStyle w:val="Tablecontent"/>
              <w:rPr>
                <w:lang w:val="en-IN"/>
              </w:rPr>
            </w:pPr>
            <w:r w:rsidRPr="00425C8F">
              <w:rPr>
                <w:lang w:val="en-IN"/>
              </w:rPr>
              <w:t>Unique Reference number in the external system.</w:t>
            </w:r>
          </w:p>
          <w:p w:rsidR="006F58A6" w:rsidRPr="00050AE9" w:rsidRDefault="006F58A6" w:rsidP="0013419C">
            <w:pPr>
              <w:rPr>
                <w:rFonts w:ascii="Arial" w:hAnsi="Arial"/>
                <w:sz w:val="18"/>
              </w:rPr>
            </w:pPr>
            <w:r w:rsidRPr="00425C8F">
              <w:rPr>
                <w:highlight w:val="yellow"/>
                <w:lang w:val="en-IN"/>
              </w:rPr>
              <w:t>PreTUPS will not check uniqueness</w:t>
            </w:r>
          </w:p>
        </w:tc>
      </w:tr>
      <w:tr w:rsidR="006F58A6" w:rsidTr="0013419C">
        <w:trPr>
          <w:trHeight w:val="277"/>
        </w:trPr>
        <w:tc>
          <w:tcPr>
            <w:tcW w:w="1843" w:type="dxa"/>
            <w:vAlign w:val="center"/>
          </w:tcPr>
          <w:p w:rsidR="006F58A6" w:rsidRPr="00432008" w:rsidRDefault="006F58A6" w:rsidP="0013419C">
            <w:pPr>
              <w:pStyle w:val="Tablecontent"/>
            </w:pPr>
            <w:r w:rsidRPr="00432008">
              <w:t>VOUCHERCODE</w:t>
            </w:r>
          </w:p>
        </w:tc>
        <w:tc>
          <w:tcPr>
            <w:tcW w:w="1217" w:type="dxa"/>
            <w:vAlign w:val="center"/>
          </w:tcPr>
          <w:p w:rsidR="006F58A6" w:rsidRDefault="006F58A6" w:rsidP="0013419C">
            <w:pPr>
              <w:pStyle w:val="Tablecontent"/>
            </w:pPr>
            <w:r>
              <w:t>Voucher Pin</w:t>
            </w:r>
          </w:p>
        </w:tc>
        <w:tc>
          <w:tcPr>
            <w:tcW w:w="1440" w:type="dxa"/>
            <w:vAlign w:val="center"/>
          </w:tcPr>
          <w:p w:rsidR="006F58A6" w:rsidRDefault="006F58A6" w:rsidP="0013419C">
            <w:pPr>
              <w:rPr>
                <w:rFonts w:ascii="Arial" w:hAnsi="Arial"/>
                <w:sz w:val="18"/>
              </w:rPr>
            </w:pPr>
            <w:r>
              <w:rPr>
                <w:rFonts w:ascii="Arial" w:hAnsi="Arial"/>
                <w:sz w:val="18"/>
              </w:rPr>
              <w:t>01052256523</w:t>
            </w:r>
          </w:p>
        </w:tc>
        <w:tc>
          <w:tcPr>
            <w:tcW w:w="900" w:type="dxa"/>
            <w:vAlign w:val="center"/>
          </w:tcPr>
          <w:p w:rsidR="006F58A6" w:rsidRDefault="006F58A6" w:rsidP="0013419C">
            <w:pPr>
              <w:rPr>
                <w:rFonts w:ascii="Arial" w:hAnsi="Arial"/>
                <w:sz w:val="18"/>
              </w:rPr>
            </w:pPr>
            <w:r>
              <w:rPr>
                <w:rFonts w:ascii="Arial" w:hAnsi="Arial"/>
                <w:sz w:val="18"/>
              </w:rPr>
              <w:t>15</w:t>
            </w:r>
          </w:p>
        </w:tc>
        <w:tc>
          <w:tcPr>
            <w:tcW w:w="1080" w:type="dxa"/>
            <w:vAlign w:val="center"/>
          </w:tcPr>
          <w:p w:rsidR="006F58A6" w:rsidRDefault="006F58A6" w:rsidP="0013419C">
            <w:pPr>
              <w:rPr>
                <w:rFonts w:ascii="Arial" w:hAnsi="Arial"/>
                <w:sz w:val="18"/>
              </w:rPr>
            </w:pPr>
            <w:r>
              <w:rPr>
                <w:rFonts w:ascii="Arial" w:hAnsi="Arial"/>
                <w:sz w:val="18"/>
              </w:rPr>
              <w:t>M</w:t>
            </w:r>
          </w:p>
        </w:tc>
        <w:tc>
          <w:tcPr>
            <w:tcW w:w="2216" w:type="dxa"/>
            <w:vAlign w:val="center"/>
          </w:tcPr>
          <w:p w:rsidR="006F58A6" w:rsidRPr="00050AE9" w:rsidRDefault="006F58A6" w:rsidP="0013419C">
            <w:pPr>
              <w:rPr>
                <w:rFonts w:ascii="Arial" w:hAnsi="Arial"/>
                <w:sz w:val="18"/>
              </w:rPr>
            </w:pPr>
            <w:r>
              <w:rPr>
                <w:rFonts w:ascii="Arial" w:hAnsi="Arial"/>
                <w:sz w:val="18"/>
              </w:rPr>
              <w:t>Voucher Pin Of Voucher</w:t>
            </w:r>
          </w:p>
        </w:tc>
      </w:tr>
      <w:tr w:rsidR="006F58A6" w:rsidTr="0013419C">
        <w:trPr>
          <w:trHeight w:val="277"/>
        </w:trPr>
        <w:tc>
          <w:tcPr>
            <w:tcW w:w="1843" w:type="dxa"/>
            <w:vAlign w:val="center"/>
          </w:tcPr>
          <w:p w:rsidR="006F58A6" w:rsidRDefault="006F58A6" w:rsidP="0013419C">
            <w:pPr>
              <w:pStyle w:val="Tablecontent"/>
            </w:pPr>
            <w:r w:rsidRPr="00432008">
              <w:t>SERIALNUMBER</w:t>
            </w:r>
          </w:p>
        </w:tc>
        <w:tc>
          <w:tcPr>
            <w:tcW w:w="1217" w:type="dxa"/>
            <w:vAlign w:val="center"/>
          </w:tcPr>
          <w:p w:rsidR="006F58A6" w:rsidRDefault="006F58A6" w:rsidP="0013419C">
            <w:pPr>
              <w:pStyle w:val="Tablecontent"/>
            </w:pPr>
            <w:r>
              <w:t>Serial No</w:t>
            </w:r>
          </w:p>
        </w:tc>
        <w:tc>
          <w:tcPr>
            <w:tcW w:w="1440" w:type="dxa"/>
            <w:vAlign w:val="center"/>
          </w:tcPr>
          <w:p w:rsidR="006F58A6" w:rsidRDefault="006F58A6" w:rsidP="0013419C">
            <w:pPr>
              <w:rPr>
                <w:rFonts w:ascii="Arial" w:hAnsi="Arial"/>
                <w:sz w:val="18"/>
              </w:rPr>
            </w:pPr>
            <w:r>
              <w:rPr>
                <w:rFonts w:ascii="Arial" w:hAnsi="Arial"/>
                <w:sz w:val="18"/>
              </w:rPr>
              <w:t>7253692583695452</w:t>
            </w:r>
          </w:p>
        </w:tc>
        <w:tc>
          <w:tcPr>
            <w:tcW w:w="900" w:type="dxa"/>
            <w:vAlign w:val="center"/>
          </w:tcPr>
          <w:p w:rsidR="006F58A6" w:rsidRDefault="006F58A6" w:rsidP="0013419C">
            <w:pPr>
              <w:rPr>
                <w:rFonts w:ascii="Arial" w:hAnsi="Arial"/>
                <w:sz w:val="18"/>
              </w:rPr>
            </w:pPr>
            <w:r>
              <w:rPr>
                <w:rFonts w:ascii="Arial" w:hAnsi="Arial"/>
                <w:sz w:val="18"/>
              </w:rPr>
              <w:t>15</w:t>
            </w:r>
          </w:p>
        </w:tc>
        <w:tc>
          <w:tcPr>
            <w:tcW w:w="1080" w:type="dxa"/>
            <w:vAlign w:val="center"/>
          </w:tcPr>
          <w:p w:rsidR="006F58A6" w:rsidRDefault="006F58A6" w:rsidP="0013419C">
            <w:pPr>
              <w:rPr>
                <w:rFonts w:ascii="Arial" w:hAnsi="Arial"/>
                <w:sz w:val="18"/>
              </w:rPr>
            </w:pPr>
            <w:r>
              <w:rPr>
                <w:rFonts w:ascii="Arial" w:hAnsi="Arial"/>
                <w:sz w:val="18"/>
              </w:rPr>
              <w:t>M</w:t>
            </w:r>
          </w:p>
        </w:tc>
        <w:tc>
          <w:tcPr>
            <w:tcW w:w="2216" w:type="dxa"/>
            <w:vAlign w:val="center"/>
          </w:tcPr>
          <w:p w:rsidR="006F58A6" w:rsidRPr="00050AE9" w:rsidRDefault="006F58A6" w:rsidP="0013419C">
            <w:pPr>
              <w:rPr>
                <w:rFonts w:ascii="Arial" w:hAnsi="Arial"/>
                <w:sz w:val="18"/>
              </w:rPr>
            </w:pPr>
            <w:r>
              <w:rPr>
                <w:rFonts w:ascii="Arial" w:hAnsi="Arial"/>
                <w:sz w:val="18"/>
              </w:rPr>
              <w:t>Serial No of Voucher</w:t>
            </w:r>
          </w:p>
        </w:tc>
      </w:tr>
      <w:tr w:rsidR="006F58A6" w:rsidTr="0013419C">
        <w:trPr>
          <w:trHeight w:val="277"/>
        </w:trPr>
        <w:tc>
          <w:tcPr>
            <w:tcW w:w="1843" w:type="dxa"/>
          </w:tcPr>
          <w:p w:rsidR="006F58A6" w:rsidRPr="00432008" w:rsidRDefault="006F58A6" w:rsidP="0013419C">
            <w:pPr>
              <w:pStyle w:val="Tablecontent"/>
            </w:pPr>
            <w:r>
              <w:t>LANGUAGE1</w:t>
            </w:r>
          </w:p>
        </w:tc>
        <w:tc>
          <w:tcPr>
            <w:tcW w:w="1217" w:type="dxa"/>
          </w:tcPr>
          <w:p w:rsidR="006F58A6" w:rsidRDefault="006F58A6" w:rsidP="0013419C">
            <w:pPr>
              <w:pStyle w:val="Tablecontent"/>
            </w:pPr>
            <w:r>
              <w:t>Payer Language</w:t>
            </w:r>
          </w:p>
        </w:tc>
        <w:tc>
          <w:tcPr>
            <w:tcW w:w="1440" w:type="dxa"/>
          </w:tcPr>
          <w:p w:rsidR="006F58A6" w:rsidRDefault="006F58A6" w:rsidP="0013419C">
            <w:pPr>
              <w:rPr>
                <w:rFonts w:ascii="Arial" w:hAnsi="Arial"/>
                <w:sz w:val="18"/>
              </w:rPr>
            </w:pPr>
            <w:r>
              <w:t>0</w:t>
            </w:r>
          </w:p>
        </w:tc>
        <w:tc>
          <w:tcPr>
            <w:tcW w:w="900" w:type="dxa"/>
          </w:tcPr>
          <w:p w:rsidR="006F58A6" w:rsidRDefault="006F58A6" w:rsidP="0013419C">
            <w:pPr>
              <w:rPr>
                <w:rFonts w:ascii="Arial" w:hAnsi="Arial"/>
                <w:sz w:val="18"/>
              </w:rPr>
            </w:pPr>
            <w:r>
              <w:t>1</w:t>
            </w:r>
          </w:p>
        </w:tc>
        <w:tc>
          <w:tcPr>
            <w:tcW w:w="1080" w:type="dxa"/>
          </w:tcPr>
          <w:p w:rsidR="006F58A6" w:rsidRDefault="006F58A6" w:rsidP="0013419C">
            <w:pPr>
              <w:rPr>
                <w:rFonts w:ascii="Arial" w:hAnsi="Arial"/>
                <w:sz w:val="18"/>
              </w:rPr>
            </w:pPr>
            <w:r>
              <w:t>O (Tag is mandatory)</w:t>
            </w:r>
          </w:p>
        </w:tc>
        <w:tc>
          <w:tcPr>
            <w:tcW w:w="2216" w:type="dxa"/>
          </w:tcPr>
          <w:p w:rsidR="006F58A6" w:rsidRDefault="006F58A6" w:rsidP="0013419C">
            <w:pPr>
              <w:pStyle w:val="Tablecontent"/>
            </w:pPr>
            <w:r>
              <w:t>Numeric only Payer Language Code</w:t>
            </w:r>
          </w:p>
          <w:p w:rsidR="006F58A6" w:rsidRDefault="006F58A6" w:rsidP="0013419C">
            <w:pPr>
              <w:pStyle w:val="Tablecontent"/>
            </w:pPr>
            <w:r>
              <w:t>This code must be defined in PreTUPS system,</w:t>
            </w:r>
          </w:p>
          <w:p w:rsidR="006F58A6" w:rsidRPr="00050AE9" w:rsidRDefault="006F58A6" w:rsidP="0013419C">
            <w:pPr>
              <w:rPr>
                <w:rFonts w:ascii="Arial" w:hAnsi="Arial"/>
                <w:sz w:val="18"/>
              </w:rPr>
            </w:pPr>
            <w:r>
              <w:t xml:space="preserve">Note: If different from default language, user default language will be updated with this language. </w:t>
            </w:r>
          </w:p>
        </w:tc>
      </w:tr>
      <w:tr w:rsidR="006F58A6" w:rsidTr="0013419C">
        <w:trPr>
          <w:trHeight w:val="277"/>
        </w:trPr>
        <w:tc>
          <w:tcPr>
            <w:tcW w:w="1843" w:type="dxa"/>
          </w:tcPr>
          <w:p w:rsidR="006F58A6" w:rsidRDefault="006F58A6" w:rsidP="0013419C">
            <w:pPr>
              <w:pStyle w:val="Tablecontent"/>
            </w:pPr>
            <w:r>
              <w:t>LANGUAGE2</w:t>
            </w:r>
          </w:p>
        </w:tc>
        <w:tc>
          <w:tcPr>
            <w:tcW w:w="1217" w:type="dxa"/>
          </w:tcPr>
          <w:p w:rsidR="006F58A6" w:rsidRDefault="006F58A6" w:rsidP="0013419C">
            <w:pPr>
              <w:pStyle w:val="Tablecontent"/>
            </w:pPr>
            <w:r>
              <w:t>Payee Language</w:t>
            </w:r>
          </w:p>
        </w:tc>
        <w:tc>
          <w:tcPr>
            <w:tcW w:w="1440" w:type="dxa"/>
          </w:tcPr>
          <w:p w:rsidR="006F58A6" w:rsidRDefault="006F58A6" w:rsidP="0013419C">
            <w:pPr>
              <w:rPr>
                <w:rFonts w:ascii="Arial" w:hAnsi="Arial"/>
                <w:sz w:val="18"/>
              </w:rPr>
            </w:pPr>
            <w:r>
              <w:t>1</w:t>
            </w:r>
          </w:p>
        </w:tc>
        <w:tc>
          <w:tcPr>
            <w:tcW w:w="900" w:type="dxa"/>
          </w:tcPr>
          <w:p w:rsidR="006F58A6" w:rsidRDefault="006F58A6" w:rsidP="0013419C">
            <w:pPr>
              <w:rPr>
                <w:rFonts w:ascii="Arial" w:hAnsi="Arial"/>
                <w:sz w:val="18"/>
              </w:rPr>
            </w:pPr>
            <w:r>
              <w:t>1</w:t>
            </w:r>
          </w:p>
        </w:tc>
        <w:tc>
          <w:tcPr>
            <w:tcW w:w="1080" w:type="dxa"/>
          </w:tcPr>
          <w:p w:rsidR="006F58A6" w:rsidRDefault="006F58A6" w:rsidP="0013419C">
            <w:pPr>
              <w:pStyle w:val="Tablecontent"/>
            </w:pPr>
            <w:r>
              <w:t>M</w:t>
            </w:r>
          </w:p>
          <w:p w:rsidR="006F58A6" w:rsidRDefault="006F58A6" w:rsidP="0013419C">
            <w:pPr>
              <w:rPr>
                <w:rFonts w:ascii="Arial" w:hAnsi="Arial"/>
                <w:sz w:val="18"/>
              </w:rPr>
            </w:pPr>
          </w:p>
        </w:tc>
        <w:tc>
          <w:tcPr>
            <w:tcW w:w="2216" w:type="dxa"/>
          </w:tcPr>
          <w:p w:rsidR="006F58A6" w:rsidRDefault="006F58A6" w:rsidP="0013419C">
            <w:pPr>
              <w:pStyle w:val="Tablecontent"/>
            </w:pPr>
            <w:r>
              <w:t>Numeric only Payee Language Code</w:t>
            </w:r>
          </w:p>
          <w:p w:rsidR="006F58A6" w:rsidRPr="00050AE9" w:rsidRDefault="006F58A6" w:rsidP="0013419C">
            <w:pPr>
              <w:rPr>
                <w:rFonts w:ascii="Arial" w:hAnsi="Arial"/>
                <w:sz w:val="18"/>
              </w:rPr>
            </w:pPr>
            <w:r>
              <w:t>This code must be defined in PreTUPS system</w:t>
            </w:r>
          </w:p>
        </w:tc>
      </w:tr>
      <w:tr w:rsidR="006F58A6" w:rsidTr="0013419C">
        <w:trPr>
          <w:trHeight w:val="277"/>
        </w:trPr>
        <w:tc>
          <w:tcPr>
            <w:tcW w:w="1843" w:type="dxa"/>
          </w:tcPr>
          <w:p w:rsidR="006F58A6" w:rsidRDefault="006F58A6" w:rsidP="0013419C">
            <w:pPr>
              <w:pStyle w:val="Tablecontent"/>
            </w:pPr>
            <w:r>
              <w:t>INFO1</w:t>
            </w:r>
          </w:p>
        </w:tc>
        <w:tc>
          <w:tcPr>
            <w:tcW w:w="1217" w:type="dxa"/>
          </w:tcPr>
          <w:p w:rsidR="006F58A6" w:rsidRDefault="006F58A6" w:rsidP="0013419C">
            <w:pPr>
              <w:pStyle w:val="Tablecontent"/>
            </w:pPr>
            <w:r>
              <w:t>INFORMATION1</w:t>
            </w:r>
          </w:p>
        </w:tc>
        <w:tc>
          <w:tcPr>
            <w:tcW w:w="1440" w:type="dxa"/>
          </w:tcPr>
          <w:p w:rsidR="006F58A6" w:rsidRPr="008A463B" w:rsidRDefault="006F58A6" w:rsidP="0013419C">
            <w:pPr>
              <w:rPr>
                <w:rFonts w:ascii="Arial" w:hAnsi="Arial" w:cs="Arial"/>
                <w:sz w:val="18"/>
                <w:szCs w:val="18"/>
              </w:rPr>
            </w:pPr>
            <w:r w:rsidRPr="008A463B">
              <w:rPr>
                <w:rFonts w:ascii="Arial" w:hAnsi="Arial" w:cs="Arial"/>
                <w:sz w:val="18"/>
                <w:szCs w:val="18"/>
              </w:rPr>
              <w:t>Hello1</w:t>
            </w:r>
          </w:p>
        </w:tc>
        <w:tc>
          <w:tcPr>
            <w:tcW w:w="900" w:type="dxa"/>
          </w:tcPr>
          <w:p w:rsidR="006F58A6" w:rsidRDefault="006F58A6" w:rsidP="0013419C">
            <w:r>
              <w:t>A(100)</w:t>
            </w:r>
          </w:p>
        </w:tc>
        <w:tc>
          <w:tcPr>
            <w:tcW w:w="1080" w:type="dxa"/>
          </w:tcPr>
          <w:p w:rsidR="006F58A6" w:rsidRDefault="006F58A6" w:rsidP="0013419C">
            <w:pPr>
              <w:pStyle w:val="Tablecontent"/>
            </w:pPr>
            <w:r>
              <w:t>O(Tag is optional)</w:t>
            </w:r>
          </w:p>
        </w:tc>
        <w:tc>
          <w:tcPr>
            <w:tcW w:w="2216" w:type="dxa"/>
          </w:tcPr>
          <w:p w:rsidR="006F58A6" w:rsidRDefault="006F58A6" w:rsidP="0013419C">
            <w:pPr>
              <w:pStyle w:val="Tablecontent"/>
            </w:pPr>
            <w:r>
              <w:t xml:space="preserve">Any information related to Voucher Consumption </w:t>
            </w:r>
            <w:r>
              <w:lastRenderedPageBreak/>
              <w:t xml:space="preserve">can be entered </w:t>
            </w:r>
          </w:p>
        </w:tc>
      </w:tr>
      <w:tr w:rsidR="006F58A6" w:rsidTr="0013419C">
        <w:trPr>
          <w:trHeight w:val="277"/>
        </w:trPr>
        <w:tc>
          <w:tcPr>
            <w:tcW w:w="1843" w:type="dxa"/>
          </w:tcPr>
          <w:p w:rsidR="006F58A6" w:rsidRDefault="006F58A6" w:rsidP="0013419C">
            <w:pPr>
              <w:pStyle w:val="Tablecontent"/>
            </w:pPr>
            <w:r>
              <w:lastRenderedPageBreak/>
              <w:t>INFO2</w:t>
            </w:r>
          </w:p>
        </w:tc>
        <w:tc>
          <w:tcPr>
            <w:tcW w:w="1217" w:type="dxa"/>
          </w:tcPr>
          <w:p w:rsidR="006F58A6" w:rsidRDefault="006F58A6" w:rsidP="0013419C">
            <w:pPr>
              <w:pStyle w:val="Tablecontent"/>
            </w:pPr>
            <w:r>
              <w:t>INFORMATION2</w:t>
            </w:r>
          </w:p>
        </w:tc>
        <w:tc>
          <w:tcPr>
            <w:tcW w:w="1440" w:type="dxa"/>
          </w:tcPr>
          <w:p w:rsidR="006F58A6" w:rsidRPr="008A463B" w:rsidRDefault="006F58A6" w:rsidP="0013419C">
            <w:pPr>
              <w:rPr>
                <w:rFonts w:ascii="Arial" w:hAnsi="Arial" w:cs="Arial"/>
                <w:sz w:val="18"/>
                <w:szCs w:val="18"/>
              </w:rPr>
            </w:pPr>
            <w:r w:rsidRPr="008A463B">
              <w:rPr>
                <w:rFonts w:ascii="Arial" w:hAnsi="Arial" w:cs="Arial"/>
                <w:sz w:val="18"/>
                <w:szCs w:val="18"/>
              </w:rPr>
              <w:t>Hello2</w:t>
            </w:r>
          </w:p>
        </w:tc>
        <w:tc>
          <w:tcPr>
            <w:tcW w:w="900" w:type="dxa"/>
          </w:tcPr>
          <w:p w:rsidR="006F58A6" w:rsidRDefault="006F58A6" w:rsidP="0013419C">
            <w:r>
              <w:t>A(100)</w:t>
            </w:r>
          </w:p>
        </w:tc>
        <w:tc>
          <w:tcPr>
            <w:tcW w:w="1080" w:type="dxa"/>
          </w:tcPr>
          <w:p w:rsidR="006F58A6" w:rsidRDefault="006F58A6" w:rsidP="0013419C">
            <w:pPr>
              <w:pStyle w:val="Tablecontent"/>
            </w:pPr>
            <w:r>
              <w:t>O(Tag is optional)</w:t>
            </w:r>
          </w:p>
        </w:tc>
        <w:tc>
          <w:tcPr>
            <w:tcW w:w="2216" w:type="dxa"/>
          </w:tcPr>
          <w:p w:rsidR="006F58A6" w:rsidRDefault="006F58A6" w:rsidP="0013419C">
            <w:pPr>
              <w:pStyle w:val="Tablecontent"/>
            </w:pPr>
            <w:r>
              <w:t>Any information related to Voucher Consumption can be entered</w:t>
            </w:r>
          </w:p>
        </w:tc>
      </w:tr>
      <w:tr w:rsidR="006F58A6" w:rsidTr="0013419C">
        <w:trPr>
          <w:trHeight w:val="277"/>
        </w:trPr>
        <w:tc>
          <w:tcPr>
            <w:tcW w:w="1843" w:type="dxa"/>
          </w:tcPr>
          <w:p w:rsidR="006F58A6" w:rsidRDefault="006F58A6" w:rsidP="0013419C">
            <w:pPr>
              <w:pStyle w:val="Tablecontent"/>
            </w:pPr>
            <w:r>
              <w:t>INFO3</w:t>
            </w:r>
          </w:p>
        </w:tc>
        <w:tc>
          <w:tcPr>
            <w:tcW w:w="1217" w:type="dxa"/>
          </w:tcPr>
          <w:p w:rsidR="006F58A6" w:rsidRDefault="006F58A6" w:rsidP="0013419C">
            <w:pPr>
              <w:pStyle w:val="Tablecontent"/>
            </w:pPr>
            <w:r>
              <w:t>INFORMATION3</w:t>
            </w:r>
          </w:p>
        </w:tc>
        <w:tc>
          <w:tcPr>
            <w:tcW w:w="1440" w:type="dxa"/>
          </w:tcPr>
          <w:p w:rsidR="006F58A6" w:rsidRPr="008A463B" w:rsidRDefault="006F58A6" w:rsidP="0013419C">
            <w:pPr>
              <w:rPr>
                <w:rFonts w:ascii="Arial" w:hAnsi="Arial" w:cs="Arial"/>
                <w:sz w:val="20"/>
                <w:szCs w:val="20"/>
              </w:rPr>
            </w:pPr>
            <w:r w:rsidRPr="008A463B">
              <w:rPr>
                <w:rFonts w:ascii="Arial" w:hAnsi="Arial" w:cs="Arial"/>
                <w:sz w:val="20"/>
                <w:szCs w:val="20"/>
              </w:rPr>
              <w:t>Hello3</w:t>
            </w:r>
          </w:p>
        </w:tc>
        <w:tc>
          <w:tcPr>
            <w:tcW w:w="900" w:type="dxa"/>
          </w:tcPr>
          <w:p w:rsidR="006F58A6" w:rsidRDefault="006F58A6" w:rsidP="0013419C">
            <w:r>
              <w:t>A(100)</w:t>
            </w:r>
          </w:p>
        </w:tc>
        <w:tc>
          <w:tcPr>
            <w:tcW w:w="1080" w:type="dxa"/>
          </w:tcPr>
          <w:p w:rsidR="006F58A6" w:rsidRDefault="006F58A6" w:rsidP="0013419C">
            <w:pPr>
              <w:pStyle w:val="Tablecontent"/>
            </w:pPr>
            <w:r>
              <w:t>O(Tag is optional)</w:t>
            </w:r>
          </w:p>
        </w:tc>
        <w:tc>
          <w:tcPr>
            <w:tcW w:w="2216" w:type="dxa"/>
          </w:tcPr>
          <w:p w:rsidR="006F58A6" w:rsidRDefault="006F58A6" w:rsidP="0013419C">
            <w:pPr>
              <w:pStyle w:val="Tablecontent"/>
            </w:pPr>
            <w:r>
              <w:t>Any information related to Voucher Consumption can be entered</w:t>
            </w:r>
          </w:p>
        </w:tc>
      </w:tr>
      <w:tr w:rsidR="006F58A6" w:rsidTr="0013419C">
        <w:trPr>
          <w:trHeight w:val="277"/>
        </w:trPr>
        <w:tc>
          <w:tcPr>
            <w:tcW w:w="1843" w:type="dxa"/>
          </w:tcPr>
          <w:p w:rsidR="006F58A6" w:rsidRDefault="006F58A6" w:rsidP="0013419C">
            <w:pPr>
              <w:pStyle w:val="Tablecontent"/>
            </w:pPr>
            <w:r>
              <w:t>INFO4</w:t>
            </w:r>
          </w:p>
        </w:tc>
        <w:tc>
          <w:tcPr>
            <w:tcW w:w="1217" w:type="dxa"/>
          </w:tcPr>
          <w:p w:rsidR="006F58A6" w:rsidRDefault="006F58A6" w:rsidP="0013419C">
            <w:pPr>
              <w:pStyle w:val="Tablecontent"/>
            </w:pPr>
            <w:r>
              <w:t>INFORMATION4</w:t>
            </w:r>
          </w:p>
        </w:tc>
        <w:tc>
          <w:tcPr>
            <w:tcW w:w="1440" w:type="dxa"/>
          </w:tcPr>
          <w:p w:rsidR="006F58A6" w:rsidRPr="008A463B" w:rsidRDefault="006F58A6" w:rsidP="0013419C">
            <w:pPr>
              <w:rPr>
                <w:rFonts w:ascii="Arial" w:hAnsi="Arial" w:cs="Arial"/>
                <w:sz w:val="20"/>
                <w:szCs w:val="20"/>
              </w:rPr>
            </w:pPr>
            <w:r w:rsidRPr="008A463B">
              <w:rPr>
                <w:rFonts w:ascii="Arial" w:hAnsi="Arial" w:cs="Arial"/>
                <w:sz w:val="20"/>
                <w:szCs w:val="20"/>
              </w:rPr>
              <w:t>Hello4</w:t>
            </w:r>
          </w:p>
        </w:tc>
        <w:tc>
          <w:tcPr>
            <w:tcW w:w="900" w:type="dxa"/>
          </w:tcPr>
          <w:p w:rsidR="006F58A6" w:rsidRDefault="006F58A6" w:rsidP="0013419C">
            <w:r>
              <w:t>A(100)</w:t>
            </w:r>
          </w:p>
        </w:tc>
        <w:tc>
          <w:tcPr>
            <w:tcW w:w="1080" w:type="dxa"/>
          </w:tcPr>
          <w:p w:rsidR="006F58A6" w:rsidRDefault="006F58A6" w:rsidP="0013419C">
            <w:pPr>
              <w:pStyle w:val="Tablecontent"/>
            </w:pPr>
            <w:r>
              <w:t>O(Tag is optional)</w:t>
            </w:r>
          </w:p>
        </w:tc>
        <w:tc>
          <w:tcPr>
            <w:tcW w:w="2216" w:type="dxa"/>
          </w:tcPr>
          <w:p w:rsidR="006F58A6" w:rsidRDefault="006F58A6" w:rsidP="0013419C">
            <w:pPr>
              <w:pStyle w:val="Tablecontent"/>
            </w:pPr>
            <w:r>
              <w:t>Any information related to Voucher Consumption can be entered</w:t>
            </w:r>
          </w:p>
        </w:tc>
      </w:tr>
      <w:tr w:rsidR="006F58A6" w:rsidTr="0013419C">
        <w:trPr>
          <w:trHeight w:val="277"/>
        </w:trPr>
        <w:tc>
          <w:tcPr>
            <w:tcW w:w="1843" w:type="dxa"/>
          </w:tcPr>
          <w:p w:rsidR="006F58A6" w:rsidRDefault="006F58A6" w:rsidP="0013419C">
            <w:pPr>
              <w:pStyle w:val="Tablecontent"/>
            </w:pPr>
            <w:r>
              <w:t>INFO5</w:t>
            </w:r>
          </w:p>
        </w:tc>
        <w:tc>
          <w:tcPr>
            <w:tcW w:w="1217" w:type="dxa"/>
          </w:tcPr>
          <w:p w:rsidR="006F58A6" w:rsidRDefault="006F58A6" w:rsidP="0013419C">
            <w:pPr>
              <w:pStyle w:val="Tablecontent"/>
            </w:pPr>
            <w:r>
              <w:t>INFORMATION5</w:t>
            </w:r>
          </w:p>
        </w:tc>
        <w:tc>
          <w:tcPr>
            <w:tcW w:w="1440" w:type="dxa"/>
          </w:tcPr>
          <w:p w:rsidR="006F58A6" w:rsidRPr="008A463B" w:rsidRDefault="006F58A6" w:rsidP="0013419C">
            <w:pPr>
              <w:rPr>
                <w:rFonts w:ascii="Arial" w:hAnsi="Arial" w:cs="Arial"/>
                <w:sz w:val="20"/>
                <w:szCs w:val="20"/>
              </w:rPr>
            </w:pPr>
            <w:r w:rsidRPr="008A463B">
              <w:rPr>
                <w:rFonts w:ascii="Arial" w:hAnsi="Arial" w:cs="Arial"/>
                <w:sz w:val="20"/>
                <w:szCs w:val="20"/>
              </w:rPr>
              <w:t>Hello5</w:t>
            </w:r>
          </w:p>
        </w:tc>
        <w:tc>
          <w:tcPr>
            <w:tcW w:w="900" w:type="dxa"/>
          </w:tcPr>
          <w:p w:rsidR="006F58A6" w:rsidRDefault="006F58A6" w:rsidP="0013419C">
            <w:r>
              <w:t>A(100)</w:t>
            </w:r>
          </w:p>
        </w:tc>
        <w:tc>
          <w:tcPr>
            <w:tcW w:w="1080" w:type="dxa"/>
          </w:tcPr>
          <w:p w:rsidR="006F58A6" w:rsidRDefault="006F58A6" w:rsidP="0013419C">
            <w:pPr>
              <w:pStyle w:val="Tablecontent"/>
            </w:pPr>
            <w:r>
              <w:t>O(Tag is optional)</w:t>
            </w:r>
          </w:p>
        </w:tc>
        <w:tc>
          <w:tcPr>
            <w:tcW w:w="2216" w:type="dxa"/>
          </w:tcPr>
          <w:p w:rsidR="006F58A6" w:rsidRDefault="006F58A6" w:rsidP="0013419C">
            <w:pPr>
              <w:pStyle w:val="Tablecontent"/>
            </w:pPr>
            <w:r>
              <w:t>Any information related to Voucher Consumption can be entered</w:t>
            </w:r>
          </w:p>
        </w:tc>
      </w:tr>
    </w:tbl>
    <w:p w:rsidR="006F58A6" w:rsidRDefault="006F58A6" w:rsidP="006F58A6">
      <w:pPr>
        <w:pStyle w:val="BodyText2"/>
        <w:numPr>
          <w:ilvl w:val="0"/>
          <w:numId w:val="72"/>
        </w:numPr>
        <w:ind w:left="720"/>
        <w:rPr>
          <w:rFonts w:cs="Arial"/>
        </w:rPr>
      </w:pPr>
    </w:p>
    <w:p w:rsidR="006F58A6" w:rsidRPr="00622E71" w:rsidRDefault="006F58A6" w:rsidP="006F58A6">
      <w:pPr>
        <w:pStyle w:val="NoteHeading"/>
        <w:numPr>
          <w:ilvl w:val="0"/>
          <w:numId w:val="38"/>
        </w:numPr>
        <w:tabs>
          <w:tab w:val="left" w:pos="990"/>
        </w:tabs>
        <w:ind w:left="990" w:hanging="540"/>
        <w:jc w:val="left"/>
      </w:pPr>
      <w:r w:rsidRPr="00622E71">
        <w:t>All tags are mandatory to be present in XML. If value is optional and tag must be present.</w:t>
      </w:r>
    </w:p>
    <w:p w:rsidR="006F58A6" w:rsidRPr="00622E71" w:rsidRDefault="006F58A6" w:rsidP="006F58A6">
      <w:pPr>
        <w:pStyle w:val="NoteHeading"/>
        <w:numPr>
          <w:ilvl w:val="0"/>
          <w:numId w:val="38"/>
        </w:numPr>
        <w:tabs>
          <w:tab w:val="left" w:pos="990"/>
        </w:tabs>
        <w:ind w:left="990" w:hanging="540"/>
        <w:jc w:val="left"/>
      </w:pPr>
      <w:r w:rsidRPr="00622E71">
        <w:t>The value for TYPE tag is fixed as mentioned in syntax.</w:t>
      </w:r>
    </w:p>
    <w:p w:rsidR="006F58A6" w:rsidRDefault="006F58A6" w:rsidP="006F58A6">
      <w:pPr>
        <w:pStyle w:val="BodyText2"/>
        <w:numPr>
          <w:ilvl w:val="0"/>
          <w:numId w:val="72"/>
        </w:numPr>
        <w:ind w:left="720"/>
        <w:rPr>
          <w:rFonts w:cs="Arial"/>
        </w:rPr>
      </w:pPr>
    </w:p>
    <w:p w:rsidR="006F58A6" w:rsidRDefault="006F58A6" w:rsidP="00BE11FD">
      <w:pPr>
        <w:pStyle w:val="Heading3"/>
        <w:numPr>
          <w:ilvl w:val="0"/>
          <w:numId w:val="0"/>
        </w:numPr>
        <w:tabs>
          <w:tab w:val="clear" w:pos="720"/>
          <w:tab w:val="clear" w:pos="900"/>
          <w:tab w:val="left" w:pos="1440"/>
        </w:tabs>
        <w:ind w:left="1080"/>
        <w:jc w:val="both"/>
      </w:pPr>
      <w:bookmarkStart w:id="771" w:name="_XML_Response_Syntax_13"/>
      <w:bookmarkEnd w:id="771"/>
      <w:r>
        <w:t>XML Response Syntax</w:t>
      </w:r>
    </w:p>
    <w:p w:rsidR="006F58A6" w:rsidRDefault="006F58A6" w:rsidP="006F58A6">
      <w:pPr>
        <w:pStyle w:val="BodyText2"/>
        <w:numPr>
          <w:ilvl w:val="0"/>
          <w:numId w:val="72"/>
        </w:numPr>
      </w:pPr>
      <w:r>
        <w:t xml:space="preserve">PreTUPS send the acknowledgement to the EXTGW system for subscriber with transaction status. </w:t>
      </w:r>
    </w:p>
    <w:p w:rsidR="006F58A6" w:rsidRDefault="006F58A6" w:rsidP="006F58A6">
      <w:pPr>
        <w:pStyle w:val="BodyText2"/>
        <w:numPr>
          <w:ilvl w:val="0"/>
          <w:numId w:val="72"/>
        </w:numPr>
      </w:pPr>
      <w:r>
        <w:t>The acknowledgement will be in XML and send as response of the request. The XML response details are mentioned below.</w:t>
      </w:r>
    </w:p>
    <w:p w:rsidR="006F58A6" w:rsidRDefault="006F58A6" w:rsidP="006F58A6">
      <w:pPr>
        <w:pStyle w:val="BodyText2"/>
        <w:numPr>
          <w:ilvl w:val="0"/>
          <w:numId w:val="72"/>
        </w:numPr>
      </w:pPr>
    </w:p>
    <w:p w:rsidR="006F58A6" w:rsidRDefault="006F58A6" w:rsidP="006F58A6">
      <w:pPr>
        <w:pStyle w:val="BodyText2"/>
        <w:numPr>
          <w:ilvl w:val="0"/>
          <w:numId w:val="72"/>
        </w:numPr>
        <w:rPr>
          <w:b/>
          <w:bCs/>
          <w:u w:val="single"/>
        </w:rPr>
      </w:pPr>
      <w:r>
        <w:rPr>
          <w:b/>
          <w:bCs/>
          <w:u w:val="single"/>
        </w:rPr>
        <w:t>Response Syntax</w:t>
      </w:r>
    </w:p>
    <w:p w:rsidR="006F58A6" w:rsidRDefault="006F58A6" w:rsidP="006F58A6">
      <w:pPr>
        <w:pStyle w:val="BodyText2"/>
        <w:numPr>
          <w:ilvl w:val="0"/>
          <w:numId w:val="72"/>
        </w:numPr>
        <w:rPr>
          <w:b/>
          <w:bCs/>
          <w:u w:val="single"/>
        </w:rPr>
      </w:pPr>
    </w:p>
    <w:p w:rsidR="006F58A6" w:rsidRDefault="006F58A6" w:rsidP="006F58A6">
      <w:pPr>
        <w:pStyle w:val="BodyText2"/>
      </w:pPr>
      <w:r w:rsidRPr="007B015B">
        <w:t>&lt;?xml version="1.0"?&gt;</w:t>
      </w:r>
    </w:p>
    <w:p w:rsidR="006F58A6" w:rsidRDefault="006F58A6" w:rsidP="006F58A6">
      <w:pPr>
        <w:pStyle w:val="BodyText2"/>
      </w:pPr>
      <w:r w:rsidRPr="007B015B">
        <w:t>&lt;COMMAND&gt;&lt;TYPE&gt;VOMSCONSRES&lt;/TYPE&gt;</w:t>
      </w:r>
    </w:p>
    <w:p w:rsidR="006F58A6" w:rsidRDefault="006F58A6" w:rsidP="006F58A6">
      <w:pPr>
        <w:pStyle w:val="BodyText2"/>
      </w:pPr>
      <w:r w:rsidRPr="007B015B">
        <w:t>&lt;TXNSTATUS&gt;200&lt;/TXNSTATUS&gt;</w:t>
      </w:r>
    </w:p>
    <w:p w:rsidR="006F58A6" w:rsidRDefault="006F58A6" w:rsidP="006F58A6">
      <w:pPr>
        <w:pStyle w:val="BodyText2"/>
      </w:pPr>
      <w:r w:rsidRPr="007B015B">
        <w:t>&lt;DATE&gt;18/04/97&lt;/DATE&gt;</w:t>
      </w:r>
    </w:p>
    <w:p w:rsidR="006F58A6" w:rsidRDefault="006F58A6" w:rsidP="006F58A6">
      <w:pPr>
        <w:pStyle w:val="BodyText2"/>
      </w:pPr>
      <w:r w:rsidRPr="007B015B">
        <w:t>&lt;EXTREFNUM&gt;236443423454&lt;/EXTREFNUM&gt;</w:t>
      </w:r>
    </w:p>
    <w:p w:rsidR="006F58A6" w:rsidRDefault="006F58A6" w:rsidP="006F58A6">
      <w:pPr>
        <w:pStyle w:val="BodyText2"/>
      </w:pPr>
      <w:r w:rsidRPr="007B015B">
        <w:t>&lt;TXNID&gt;C970418.1454.150001&lt;/TXNID&gt;</w:t>
      </w:r>
    </w:p>
    <w:p w:rsidR="006F58A6" w:rsidRDefault="006F58A6" w:rsidP="006F58A6">
      <w:pPr>
        <w:pStyle w:val="BodyText2"/>
      </w:pPr>
      <w:r w:rsidRPr="007B015B">
        <w:t>&lt;MESSAGE&gt;Transaction Number C970418.1454.150001 to recharge 439.21 to 720000000007 is successful against Voucher Code 010600053250.&lt;/MESSAGE&gt;</w:t>
      </w:r>
    </w:p>
    <w:p w:rsidR="006F58A6" w:rsidRDefault="006F58A6" w:rsidP="006F58A6">
      <w:pPr>
        <w:pStyle w:val="BodyText2"/>
      </w:pPr>
      <w:r w:rsidRPr="007B015B">
        <w:t>&lt;/COMMAND&gt;</w:t>
      </w:r>
    </w:p>
    <w:p w:rsidR="006F58A6" w:rsidRDefault="006F58A6" w:rsidP="006F58A6">
      <w:pPr>
        <w:pStyle w:val="BodyText2"/>
        <w:numPr>
          <w:ilvl w:val="0"/>
          <w:numId w:val="72"/>
        </w:numPr>
      </w:pPr>
      <w:r>
        <w:rPr>
          <w:b/>
          <w:bCs/>
          <w:u w:val="single"/>
        </w:rPr>
        <w:t>Fields Detail</w:t>
      </w:r>
    </w:p>
    <w:p w:rsidR="006F58A6" w:rsidRDefault="006F58A6" w:rsidP="006F58A6">
      <w:pPr>
        <w:pStyle w:val="BodyText2"/>
        <w:numPr>
          <w:ilvl w:val="0"/>
          <w:numId w:val="72"/>
        </w:numPr>
        <w:ind w:left="720"/>
        <w:rPr>
          <w:rFonts w:cs="Arial"/>
        </w:rPr>
      </w:pPr>
    </w:p>
    <w:tbl>
      <w:tblPr>
        <w:tblW w:w="8160" w:type="dxa"/>
        <w:tblInd w:w="108" w:type="dxa"/>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Layout w:type="fixed"/>
        <w:tblLook w:val="0000" w:firstRow="0" w:lastRow="0" w:firstColumn="0" w:lastColumn="0" w:noHBand="0" w:noVBand="0"/>
      </w:tblPr>
      <w:tblGrid>
        <w:gridCol w:w="1440"/>
        <w:gridCol w:w="1760"/>
        <w:gridCol w:w="1440"/>
        <w:gridCol w:w="960"/>
        <w:gridCol w:w="960"/>
        <w:gridCol w:w="1600"/>
      </w:tblGrid>
      <w:tr w:rsidR="006F58A6" w:rsidTr="0013419C">
        <w:trPr>
          <w:trHeight w:val="268"/>
          <w:tblHeader/>
        </w:trPr>
        <w:tc>
          <w:tcPr>
            <w:tcW w:w="1440" w:type="dxa"/>
            <w:shd w:val="clear" w:color="auto" w:fill="365F91"/>
          </w:tcPr>
          <w:p w:rsidR="006F58A6" w:rsidRDefault="006F58A6" w:rsidP="0013419C">
            <w:pPr>
              <w:pStyle w:val="TableColumnLabels"/>
            </w:pPr>
            <w:r>
              <w:t>TAG</w:t>
            </w:r>
          </w:p>
        </w:tc>
        <w:tc>
          <w:tcPr>
            <w:tcW w:w="1760" w:type="dxa"/>
            <w:shd w:val="clear" w:color="auto" w:fill="365F91"/>
          </w:tcPr>
          <w:p w:rsidR="006F58A6" w:rsidRDefault="006F58A6" w:rsidP="0013419C">
            <w:pPr>
              <w:pStyle w:val="TableColumnLabels"/>
            </w:pPr>
            <w:r>
              <w:t>Fields</w:t>
            </w:r>
          </w:p>
        </w:tc>
        <w:tc>
          <w:tcPr>
            <w:tcW w:w="1440" w:type="dxa"/>
            <w:shd w:val="clear" w:color="auto" w:fill="365F91"/>
          </w:tcPr>
          <w:p w:rsidR="006F58A6" w:rsidRDefault="006F58A6" w:rsidP="0013419C">
            <w:pPr>
              <w:pStyle w:val="TableColumnLabels"/>
            </w:pPr>
            <w:r>
              <w:t>Example</w:t>
            </w:r>
          </w:p>
        </w:tc>
        <w:tc>
          <w:tcPr>
            <w:tcW w:w="960" w:type="dxa"/>
            <w:shd w:val="clear" w:color="auto" w:fill="365F91"/>
          </w:tcPr>
          <w:p w:rsidR="006F58A6" w:rsidRDefault="006F58A6" w:rsidP="0013419C">
            <w:pPr>
              <w:pStyle w:val="TableColumnLabels"/>
            </w:pPr>
            <w:r>
              <w:t>Max Length</w:t>
            </w:r>
          </w:p>
        </w:tc>
        <w:tc>
          <w:tcPr>
            <w:tcW w:w="960" w:type="dxa"/>
            <w:shd w:val="clear" w:color="auto" w:fill="365F91"/>
          </w:tcPr>
          <w:p w:rsidR="006F58A6" w:rsidRDefault="006F58A6" w:rsidP="0013419C">
            <w:pPr>
              <w:pStyle w:val="TableColumnLabels"/>
            </w:pPr>
            <w:r>
              <w:t>Optional/Mandatory</w:t>
            </w:r>
          </w:p>
        </w:tc>
        <w:tc>
          <w:tcPr>
            <w:tcW w:w="1600" w:type="dxa"/>
            <w:shd w:val="clear" w:color="auto" w:fill="365F91"/>
          </w:tcPr>
          <w:p w:rsidR="006F58A6" w:rsidRDefault="006F58A6" w:rsidP="0013419C">
            <w:pPr>
              <w:pStyle w:val="TableColumnLabels"/>
            </w:pPr>
            <w:r>
              <w:t>Remarks</w:t>
            </w:r>
          </w:p>
        </w:tc>
      </w:tr>
      <w:tr w:rsidR="006F58A6" w:rsidTr="0013419C">
        <w:tblPrEx>
          <w:tblCellMar>
            <w:left w:w="70" w:type="dxa"/>
            <w:right w:w="70" w:type="dxa"/>
          </w:tblCellMar>
        </w:tblPrEx>
        <w:trPr>
          <w:trHeight w:val="319"/>
        </w:trPr>
        <w:tc>
          <w:tcPr>
            <w:tcW w:w="1440" w:type="dxa"/>
            <w:shd w:val="clear" w:color="auto" w:fill="F3F3F3"/>
          </w:tcPr>
          <w:p w:rsidR="006F58A6" w:rsidRDefault="006F58A6" w:rsidP="0013419C">
            <w:pPr>
              <w:pStyle w:val="Tablecontent"/>
            </w:pPr>
            <w:r>
              <w:t>TYPE</w:t>
            </w:r>
          </w:p>
        </w:tc>
        <w:tc>
          <w:tcPr>
            <w:tcW w:w="1760" w:type="dxa"/>
            <w:shd w:val="clear" w:color="auto" w:fill="F3F3F3"/>
          </w:tcPr>
          <w:p w:rsidR="006F58A6" w:rsidRDefault="006F58A6" w:rsidP="0013419C">
            <w:pPr>
              <w:pStyle w:val="Tablecontent"/>
            </w:pPr>
            <w:r w:rsidRPr="007B015B">
              <w:t>VOMSCONSRES</w:t>
            </w:r>
          </w:p>
        </w:tc>
        <w:tc>
          <w:tcPr>
            <w:tcW w:w="1440" w:type="dxa"/>
            <w:shd w:val="clear" w:color="auto" w:fill="F3F3F3"/>
          </w:tcPr>
          <w:p w:rsidR="006F58A6" w:rsidRDefault="006F58A6" w:rsidP="0013419C">
            <w:pPr>
              <w:pStyle w:val="Tablecontent"/>
            </w:pPr>
            <w:r w:rsidRPr="007B015B">
              <w:t>VOMSCONSRES</w:t>
            </w:r>
          </w:p>
        </w:tc>
        <w:tc>
          <w:tcPr>
            <w:tcW w:w="960" w:type="dxa"/>
            <w:shd w:val="clear" w:color="auto" w:fill="F3F3F3"/>
          </w:tcPr>
          <w:p w:rsidR="006F58A6" w:rsidRDefault="006F58A6" w:rsidP="0013419C">
            <w:pPr>
              <w:pStyle w:val="Tablecontent"/>
            </w:pPr>
            <w:r>
              <w:t>15</w:t>
            </w:r>
          </w:p>
        </w:tc>
        <w:tc>
          <w:tcPr>
            <w:tcW w:w="960" w:type="dxa"/>
            <w:shd w:val="clear" w:color="auto" w:fill="F3F3F3"/>
          </w:tcPr>
          <w:p w:rsidR="006F58A6" w:rsidRDefault="006F58A6" w:rsidP="0013419C">
            <w:pPr>
              <w:pStyle w:val="Tablecontent"/>
            </w:pPr>
            <w:r>
              <w:t>M</w:t>
            </w:r>
          </w:p>
        </w:tc>
        <w:tc>
          <w:tcPr>
            <w:tcW w:w="1600" w:type="dxa"/>
            <w:shd w:val="clear" w:color="auto" w:fill="F3F3F3"/>
          </w:tcPr>
          <w:p w:rsidR="006F58A6" w:rsidRDefault="006F58A6" w:rsidP="0013419C">
            <w:pPr>
              <w:pStyle w:val="Tablecontent"/>
            </w:pPr>
            <w:r>
              <w:t>Response Type</w:t>
            </w:r>
          </w:p>
        </w:tc>
      </w:tr>
      <w:tr w:rsidR="006F58A6" w:rsidTr="0013419C">
        <w:tblPrEx>
          <w:tblCellMar>
            <w:left w:w="70" w:type="dxa"/>
            <w:right w:w="70" w:type="dxa"/>
          </w:tblCellMar>
        </w:tblPrEx>
        <w:trPr>
          <w:trHeight w:val="1234"/>
        </w:trPr>
        <w:tc>
          <w:tcPr>
            <w:tcW w:w="1440" w:type="dxa"/>
          </w:tcPr>
          <w:p w:rsidR="006F58A6" w:rsidRDefault="006F58A6" w:rsidP="0013419C">
            <w:pPr>
              <w:pStyle w:val="Tablecontent"/>
            </w:pPr>
            <w:r>
              <w:lastRenderedPageBreak/>
              <w:t>TXNSTATUS</w:t>
            </w:r>
          </w:p>
        </w:tc>
        <w:tc>
          <w:tcPr>
            <w:tcW w:w="1760" w:type="dxa"/>
          </w:tcPr>
          <w:p w:rsidR="006F58A6" w:rsidRDefault="006F58A6" w:rsidP="0013419C">
            <w:pPr>
              <w:pStyle w:val="Tablecontent"/>
            </w:pPr>
            <w:r>
              <w:t>&lt;Transaction Status&gt;</w:t>
            </w:r>
          </w:p>
        </w:tc>
        <w:tc>
          <w:tcPr>
            <w:tcW w:w="1440" w:type="dxa"/>
          </w:tcPr>
          <w:p w:rsidR="006F58A6" w:rsidRDefault="006F58A6" w:rsidP="0013419C">
            <w:pPr>
              <w:pStyle w:val="Tablecontent"/>
            </w:pPr>
            <w:r>
              <w:t>200</w:t>
            </w:r>
          </w:p>
        </w:tc>
        <w:tc>
          <w:tcPr>
            <w:tcW w:w="960" w:type="dxa"/>
          </w:tcPr>
          <w:p w:rsidR="006F58A6" w:rsidRDefault="006F58A6" w:rsidP="0013419C">
            <w:pPr>
              <w:pStyle w:val="Tablecontent"/>
            </w:pPr>
            <w:r>
              <w:t>5</w:t>
            </w:r>
          </w:p>
        </w:tc>
        <w:tc>
          <w:tcPr>
            <w:tcW w:w="960" w:type="dxa"/>
          </w:tcPr>
          <w:p w:rsidR="006F58A6" w:rsidRDefault="006F58A6" w:rsidP="0013419C">
            <w:pPr>
              <w:pStyle w:val="Tablecontent"/>
            </w:pPr>
            <w:r>
              <w:t>M</w:t>
            </w:r>
          </w:p>
        </w:tc>
        <w:tc>
          <w:tcPr>
            <w:tcW w:w="1600" w:type="dxa"/>
          </w:tcPr>
          <w:p w:rsidR="006F58A6" w:rsidRDefault="006F58A6" w:rsidP="0013419C">
            <w:pPr>
              <w:pStyle w:val="Tablecontent"/>
            </w:pPr>
            <w:r>
              <w:t>Transaction Status i.e.</w:t>
            </w:r>
          </w:p>
          <w:p w:rsidR="006F58A6" w:rsidRDefault="006F58A6" w:rsidP="0013419C">
            <w:pPr>
              <w:pStyle w:val="Tablecontent"/>
            </w:pPr>
            <w:r>
              <w:t>Transaction OK (200), failed other status</w:t>
            </w:r>
          </w:p>
        </w:tc>
      </w:tr>
      <w:tr w:rsidR="006F58A6" w:rsidTr="0013419C">
        <w:tblPrEx>
          <w:tblCellMar>
            <w:left w:w="70" w:type="dxa"/>
            <w:right w:w="70" w:type="dxa"/>
          </w:tblCellMar>
        </w:tblPrEx>
        <w:trPr>
          <w:trHeight w:val="319"/>
        </w:trPr>
        <w:tc>
          <w:tcPr>
            <w:tcW w:w="1440" w:type="dxa"/>
          </w:tcPr>
          <w:p w:rsidR="006F58A6" w:rsidRDefault="006F58A6" w:rsidP="0013419C">
            <w:pPr>
              <w:pStyle w:val="Tablecontent"/>
            </w:pPr>
            <w:r>
              <w:t>MESSAGE</w:t>
            </w:r>
          </w:p>
        </w:tc>
        <w:tc>
          <w:tcPr>
            <w:tcW w:w="1760" w:type="dxa"/>
          </w:tcPr>
          <w:p w:rsidR="006F58A6" w:rsidRDefault="006F58A6" w:rsidP="0013419C">
            <w:pPr>
              <w:pStyle w:val="Tablecontent"/>
            </w:pPr>
            <w:r>
              <w:t>&lt;</w:t>
            </w:r>
            <w:r w:rsidRPr="00485E29">
              <w:t>Error Message</w:t>
            </w:r>
            <w:r>
              <w:t>&gt;</w:t>
            </w:r>
          </w:p>
        </w:tc>
        <w:tc>
          <w:tcPr>
            <w:tcW w:w="1440" w:type="dxa"/>
          </w:tcPr>
          <w:p w:rsidR="006F58A6" w:rsidRDefault="006F58A6" w:rsidP="0013419C">
            <w:pPr>
              <w:pStyle w:val="Tablecontent"/>
            </w:pPr>
            <w:r>
              <w:t>Success</w:t>
            </w:r>
          </w:p>
        </w:tc>
        <w:tc>
          <w:tcPr>
            <w:tcW w:w="960" w:type="dxa"/>
          </w:tcPr>
          <w:p w:rsidR="006F58A6" w:rsidRDefault="006F58A6" w:rsidP="0013419C">
            <w:pPr>
              <w:pStyle w:val="Tablecontent"/>
            </w:pPr>
            <w:r>
              <w:t>250</w:t>
            </w:r>
          </w:p>
        </w:tc>
        <w:tc>
          <w:tcPr>
            <w:tcW w:w="960" w:type="dxa"/>
          </w:tcPr>
          <w:p w:rsidR="006F58A6" w:rsidRDefault="006F58A6" w:rsidP="0013419C">
            <w:pPr>
              <w:pStyle w:val="Tablecontent"/>
            </w:pPr>
            <w:r>
              <w:t>O</w:t>
            </w:r>
          </w:p>
        </w:tc>
        <w:tc>
          <w:tcPr>
            <w:tcW w:w="1600" w:type="dxa"/>
          </w:tcPr>
          <w:p w:rsidR="006F58A6" w:rsidRDefault="006F58A6" w:rsidP="0013419C">
            <w:pPr>
              <w:pStyle w:val="Tablecontent"/>
            </w:pPr>
            <w:r>
              <w:t xml:space="preserve">Transaction Status descriptions </w:t>
            </w:r>
          </w:p>
        </w:tc>
      </w:tr>
      <w:tr w:rsidR="006F58A6" w:rsidTr="0013419C">
        <w:tblPrEx>
          <w:tblCellMar>
            <w:left w:w="70" w:type="dxa"/>
            <w:right w:w="70" w:type="dxa"/>
          </w:tblCellMar>
        </w:tblPrEx>
        <w:trPr>
          <w:trHeight w:val="319"/>
        </w:trPr>
        <w:tc>
          <w:tcPr>
            <w:tcW w:w="1440" w:type="dxa"/>
          </w:tcPr>
          <w:p w:rsidR="006F58A6" w:rsidRDefault="006F58A6" w:rsidP="0013419C">
            <w:pPr>
              <w:pStyle w:val="Tablecontent"/>
            </w:pPr>
            <w:r>
              <w:t>DATE</w:t>
            </w:r>
          </w:p>
        </w:tc>
        <w:tc>
          <w:tcPr>
            <w:tcW w:w="1760" w:type="dxa"/>
          </w:tcPr>
          <w:p w:rsidR="006F58A6" w:rsidRDefault="006F58A6" w:rsidP="0013419C">
            <w:pPr>
              <w:pStyle w:val="Tablecontent"/>
            </w:pPr>
            <w:r>
              <w:t>Date</w:t>
            </w:r>
          </w:p>
        </w:tc>
        <w:tc>
          <w:tcPr>
            <w:tcW w:w="1440" w:type="dxa"/>
          </w:tcPr>
          <w:p w:rsidR="006F58A6" w:rsidRDefault="006F58A6" w:rsidP="0013419C">
            <w:pPr>
              <w:pStyle w:val="Tablecontent"/>
            </w:pPr>
            <w:r>
              <w:t>12/04/18</w:t>
            </w:r>
          </w:p>
        </w:tc>
        <w:tc>
          <w:tcPr>
            <w:tcW w:w="960" w:type="dxa"/>
          </w:tcPr>
          <w:p w:rsidR="006F58A6" w:rsidRDefault="006F58A6" w:rsidP="0013419C">
            <w:pPr>
              <w:pStyle w:val="Tablecontent"/>
            </w:pPr>
            <w:r>
              <w:t>10</w:t>
            </w:r>
          </w:p>
        </w:tc>
        <w:tc>
          <w:tcPr>
            <w:tcW w:w="960" w:type="dxa"/>
          </w:tcPr>
          <w:p w:rsidR="006F58A6" w:rsidRDefault="006F58A6" w:rsidP="0013419C">
            <w:pPr>
              <w:pStyle w:val="Tablecontent"/>
            </w:pPr>
            <w:r>
              <w:t>M</w:t>
            </w:r>
          </w:p>
        </w:tc>
        <w:tc>
          <w:tcPr>
            <w:tcW w:w="1600" w:type="dxa"/>
          </w:tcPr>
          <w:p w:rsidR="006F58A6" w:rsidRDefault="006F58A6" w:rsidP="0013419C">
            <w:pPr>
              <w:pStyle w:val="Tablecontent"/>
            </w:pPr>
            <w:r>
              <w:t>Current Date</w:t>
            </w:r>
          </w:p>
        </w:tc>
      </w:tr>
      <w:tr w:rsidR="006F58A6" w:rsidTr="0013419C">
        <w:tblPrEx>
          <w:tblCellMar>
            <w:left w:w="70" w:type="dxa"/>
            <w:right w:w="70" w:type="dxa"/>
          </w:tblCellMar>
        </w:tblPrEx>
        <w:trPr>
          <w:trHeight w:val="319"/>
        </w:trPr>
        <w:tc>
          <w:tcPr>
            <w:tcW w:w="1440" w:type="dxa"/>
          </w:tcPr>
          <w:p w:rsidR="006F58A6" w:rsidRPr="007B015B" w:rsidRDefault="006F58A6" w:rsidP="0013419C">
            <w:pPr>
              <w:pStyle w:val="Tablecontent"/>
            </w:pPr>
            <w:r w:rsidRPr="00425C8F">
              <w:rPr>
                <w:lang w:val="en-IN"/>
              </w:rPr>
              <w:t>EXTREFNUM</w:t>
            </w:r>
          </w:p>
        </w:tc>
        <w:tc>
          <w:tcPr>
            <w:tcW w:w="1760" w:type="dxa"/>
          </w:tcPr>
          <w:p w:rsidR="006F58A6" w:rsidRDefault="006F58A6" w:rsidP="0013419C">
            <w:pPr>
              <w:pStyle w:val="Tablecontent"/>
            </w:pPr>
            <w:r w:rsidRPr="00425C8F">
              <w:rPr>
                <w:lang w:val="en-IN"/>
              </w:rPr>
              <w:t>External Reference number</w:t>
            </w:r>
          </w:p>
        </w:tc>
        <w:tc>
          <w:tcPr>
            <w:tcW w:w="1440" w:type="dxa"/>
          </w:tcPr>
          <w:p w:rsidR="006F58A6" w:rsidRDefault="006F58A6" w:rsidP="0013419C">
            <w:pPr>
              <w:pStyle w:val="Tablecontent"/>
            </w:pPr>
            <w:r w:rsidRPr="00425C8F">
              <w:rPr>
                <w:lang w:val="en-IN"/>
              </w:rPr>
              <w:t>12345</w:t>
            </w:r>
          </w:p>
        </w:tc>
        <w:tc>
          <w:tcPr>
            <w:tcW w:w="960" w:type="dxa"/>
          </w:tcPr>
          <w:p w:rsidR="006F58A6" w:rsidRDefault="006F58A6" w:rsidP="0013419C">
            <w:pPr>
              <w:pStyle w:val="Tablecontent"/>
            </w:pPr>
            <w:r w:rsidRPr="00425C8F">
              <w:rPr>
                <w:lang w:val="en-IN"/>
              </w:rPr>
              <w:t>A (20)</w:t>
            </w:r>
          </w:p>
        </w:tc>
        <w:tc>
          <w:tcPr>
            <w:tcW w:w="960" w:type="dxa"/>
          </w:tcPr>
          <w:p w:rsidR="006F58A6" w:rsidRDefault="006F58A6" w:rsidP="0013419C">
            <w:pPr>
              <w:pStyle w:val="Tablecontent"/>
            </w:pPr>
            <w:r>
              <w:t>O</w:t>
            </w:r>
          </w:p>
        </w:tc>
        <w:tc>
          <w:tcPr>
            <w:tcW w:w="1600" w:type="dxa"/>
          </w:tcPr>
          <w:p w:rsidR="006F58A6" w:rsidRPr="00425C8F" w:rsidRDefault="006F58A6" w:rsidP="0013419C">
            <w:pPr>
              <w:pStyle w:val="Tablecontent"/>
              <w:rPr>
                <w:lang w:val="en-IN"/>
              </w:rPr>
            </w:pPr>
            <w:r w:rsidRPr="00425C8F">
              <w:rPr>
                <w:lang w:val="en-IN"/>
              </w:rPr>
              <w:t>Unique Reference number in the external system.</w:t>
            </w:r>
          </w:p>
          <w:p w:rsidR="006F58A6" w:rsidRDefault="006F58A6" w:rsidP="0013419C">
            <w:pPr>
              <w:pStyle w:val="Tablecontent"/>
            </w:pPr>
            <w:r w:rsidRPr="00425C8F">
              <w:rPr>
                <w:highlight w:val="yellow"/>
                <w:lang w:val="en-IN"/>
              </w:rPr>
              <w:t>PreTUPS will not check uniqueness</w:t>
            </w:r>
          </w:p>
        </w:tc>
      </w:tr>
      <w:tr w:rsidR="006F58A6" w:rsidTr="0013419C">
        <w:tblPrEx>
          <w:tblCellMar>
            <w:left w:w="70" w:type="dxa"/>
            <w:right w:w="70" w:type="dxa"/>
          </w:tblCellMar>
        </w:tblPrEx>
        <w:trPr>
          <w:trHeight w:val="319"/>
        </w:trPr>
        <w:tc>
          <w:tcPr>
            <w:tcW w:w="1440" w:type="dxa"/>
          </w:tcPr>
          <w:p w:rsidR="006F58A6" w:rsidRPr="00425C8F" w:rsidRDefault="006F58A6" w:rsidP="0013419C">
            <w:pPr>
              <w:pStyle w:val="Tablecontent"/>
              <w:rPr>
                <w:lang w:val="en-IN"/>
              </w:rPr>
            </w:pPr>
            <w:r>
              <w:rPr>
                <w:lang w:val="en-IN"/>
              </w:rPr>
              <w:t>TXNID</w:t>
            </w:r>
          </w:p>
        </w:tc>
        <w:tc>
          <w:tcPr>
            <w:tcW w:w="1760" w:type="dxa"/>
          </w:tcPr>
          <w:p w:rsidR="006F58A6" w:rsidRPr="00425C8F" w:rsidRDefault="006F58A6" w:rsidP="0013419C">
            <w:pPr>
              <w:pStyle w:val="Tablecontent"/>
              <w:rPr>
                <w:lang w:val="en-IN"/>
              </w:rPr>
            </w:pPr>
            <w:r>
              <w:rPr>
                <w:lang w:val="en-IN"/>
              </w:rPr>
              <w:t>Transaction Id</w:t>
            </w:r>
          </w:p>
        </w:tc>
        <w:tc>
          <w:tcPr>
            <w:tcW w:w="1440" w:type="dxa"/>
          </w:tcPr>
          <w:p w:rsidR="006F58A6" w:rsidRPr="00425C8F" w:rsidRDefault="006F58A6" w:rsidP="0013419C">
            <w:pPr>
              <w:pStyle w:val="Tablecontent"/>
              <w:rPr>
                <w:lang w:val="en-IN"/>
              </w:rPr>
            </w:pPr>
            <w:r w:rsidRPr="007B015B">
              <w:t>C970418.1454.150001</w:t>
            </w:r>
          </w:p>
        </w:tc>
        <w:tc>
          <w:tcPr>
            <w:tcW w:w="960" w:type="dxa"/>
          </w:tcPr>
          <w:p w:rsidR="006F58A6" w:rsidRPr="00425C8F" w:rsidRDefault="006F58A6" w:rsidP="0013419C">
            <w:pPr>
              <w:pStyle w:val="Tablecontent"/>
              <w:rPr>
                <w:lang w:val="en-IN"/>
              </w:rPr>
            </w:pPr>
            <w:r>
              <w:t>20</w:t>
            </w:r>
          </w:p>
        </w:tc>
        <w:tc>
          <w:tcPr>
            <w:tcW w:w="960" w:type="dxa"/>
          </w:tcPr>
          <w:p w:rsidR="006F58A6" w:rsidRDefault="006F58A6" w:rsidP="0013419C">
            <w:pPr>
              <w:pStyle w:val="Tablecontent"/>
            </w:pPr>
            <w:r>
              <w:t>M</w:t>
            </w:r>
          </w:p>
        </w:tc>
        <w:tc>
          <w:tcPr>
            <w:tcW w:w="1600" w:type="dxa"/>
          </w:tcPr>
          <w:p w:rsidR="006F58A6" w:rsidRPr="00425C8F" w:rsidRDefault="006F58A6" w:rsidP="0013419C">
            <w:pPr>
              <w:pStyle w:val="Tablecontent"/>
              <w:rPr>
                <w:lang w:val="en-IN"/>
              </w:rPr>
            </w:pPr>
            <w:r>
              <w:rPr>
                <w:lang w:val="en-IN"/>
              </w:rPr>
              <w:t>Transaction Id of recharge</w:t>
            </w:r>
          </w:p>
        </w:tc>
      </w:tr>
    </w:tbl>
    <w:p w:rsidR="006F58A6" w:rsidRDefault="006F58A6" w:rsidP="006F58A6">
      <w:pPr>
        <w:pStyle w:val="BodyText2"/>
        <w:numPr>
          <w:ilvl w:val="0"/>
          <w:numId w:val="72"/>
        </w:numPr>
        <w:ind w:left="720"/>
        <w:rPr>
          <w:rFonts w:cs="Arial"/>
        </w:rPr>
      </w:pPr>
    </w:p>
    <w:p w:rsidR="006F58A6" w:rsidRPr="00622E71" w:rsidRDefault="006F58A6" w:rsidP="006F58A6">
      <w:pPr>
        <w:pStyle w:val="NoteHeading"/>
        <w:numPr>
          <w:ilvl w:val="0"/>
          <w:numId w:val="38"/>
        </w:numPr>
        <w:tabs>
          <w:tab w:val="left" w:pos="990"/>
        </w:tabs>
        <w:ind w:left="990" w:hanging="540"/>
        <w:jc w:val="left"/>
      </w:pPr>
      <w:r w:rsidRPr="00622E71">
        <w:t xml:space="preserve">The Transaction status details explained in appendix. </w:t>
      </w:r>
    </w:p>
    <w:p w:rsidR="006F58A6" w:rsidRDefault="006F58A6" w:rsidP="006F58A6">
      <w:pPr>
        <w:pStyle w:val="NoteHeading"/>
        <w:numPr>
          <w:ilvl w:val="0"/>
          <w:numId w:val="38"/>
        </w:numPr>
        <w:tabs>
          <w:tab w:val="left" w:pos="990"/>
        </w:tabs>
        <w:ind w:left="990" w:hanging="540"/>
        <w:jc w:val="left"/>
        <w:rPr>
          <w:sz w:val="22"/>
        </w:rPr>
      </w:pPr>
      <w:r w:rsidRPr="00622E71">
        <w:t>The value for TYPE tag is fixed as mentioned in syntax</w:t>
      </w:r>
      <w:r>
        <w:rPr>
          <w:sz w:val="22"/>
        </w:rPr>
        <w:t>.</w:t>
      </w:r>
    </w:p>
    <w:p w:rsidR="00F668E6" w:rsidRDefault="00F668E6" w:rsidP="00F668E6">
      <w:pPr>
        <w:pStyle w:val="BodyText2"/>
      </w:pPr>
    </w:p>
    <w:p w:rsidR="00F668E6" w:rsidRPr="00F668E6" w:rsidRDefault="00F668E6" w:rsidP="00F668E6">
      <w:pPr>
        <w:pStyle w:val="BodyText2"/>
      </w:pPr>
    </w:p>
    <w:p w:rsidR="00F668E6" w:rsidRPr="00804A48" w:rsidRDefault="00F668E6" w:rsidP="00F668E6">
      <w:pPr>
        <w:pStyle w:val="Heading2"/>
        <w:ind w:left="0"/>
        <w:rPr>
          <w:lang w:val="en-IN"/>
        </w:rPr>
      </w:pPr>
      <w:bookmarkStart w:id="772" w:name="_2.67_GIVE_ME"/>
      <w:bookmarkEnd w:id="772"/>
      <w:r>
        <w:rPr>
          <w:lang w:val="en-IN"/>
        </w:rPr>
        <w:t>2.67 GIVE ME BALANCE</w:t>
      </w:r>
    </w:p>
    <w:p w:rsidR="00F668E6" w:rsidRDefault="00F668E6" w:rsidP="00F668E6">
      <w:pPr>
        <w:pStyle w:val="BodyText20"/>
        <w:rPr>
          <w:rFonts w:ascii="Arial" w:hAnsi="Arial"/>
          <w:b w:val="0"/>
          <w:bCs w:val="0"/>
          <w:color w:val="auto"/>
          <w:sz w:val="20"/>
        </w:rPr>
      </w:pPr>
      <w:r>
        <w:rPr>
          <w:rFonts w:ascii="Arial" w:hAnsi="Arial"/>
          <w:b w:val="0"/>
          <w:bCs w:val="0"/>
          <w:color w:val="auto"/>
          <w:sz w:val="20"/>
        </w:rPr>
        <w:t>EXTGW system can send the Give me Balance request to a subscriber</w:t>
      </w:r>
    </w:p>
    <w:p w:rsidR="00F668E6" w:rsidRDefault="00F668E6" w:rsidP="00F668E6">
      <w:pPr>
        <w:pStyle w:val="Heading3"/>
        <w:keepNext w:val="0"/>
        <w:numPr>
          <w:ilvl w:val="0"/>
          <w:numId w:val="0"/>
        </w:numPr>
        <w:pBdr>
          <w:bottom w:val="single" w:sz="8" w:space="1" w:color="E31837"/>
        </w:pBdr>
        <w:tabs>
          <w:tab w:val="clear" w:pos="900"/>
        </w:tabs>
      </w:pPr>
      <w:bookmarkStart w:id="773" w:name="_XML_Request_Syntax_13"/>
      <w:bookmarkEnd w:id="773"/>
      <w:r>
        <w:t>XML Request Syntax</w:t>
      </w:r>
    </w:p>
    <w:p w:rsidR="00F668E6" w:rsidRDefault="00F668E6" w:rsidP="00F668E6">
      <w:pPr>
        <w:pStyle w:val="BodyText2"/>
        <w:numPr>
          <w:ilvl w:val="0"/>
          <w:numId w:val="72"/>
        </w:numPr>
      </w:pPr>
      <w:r>
        <w:t xml:space="preserve">The </w:t>
      </w:r>
      <w:r w:rsidR="00E638C6">
        <w:t>EXTGW</w:t>
      </w:r>
      <w:r>
        <w:t xml:space="preserve"> system will send the following request for GiveMe Balance Request . The request format and details of request are mentioned below.</w:t>
      </w:r>
    </w:p>
    <w:p w:rsidR="00F668E6" w:rsidRDefault="00F668E6" w:rsidP="00F668E6">
      <w:pPr>
        <w:pStyle w:val="BodyText2"/>
        <w:numPr>
          <w:ilvl w:val="0"/>
          <w:numId w:val="72"/>
        </w:numPr>
      </w:pPr>
    </w:p>
    <w:p w:rsidR="00F668E6" w:rsidRDefault="00F668E6" w:rsidP="00F668E6">
      <w:pPr>
        <w:pStyle w:val="BodyText2"/>
        <w:numPr>
          <w:ilvl w:val="0"/>
          <w:numId w:val="72"/>
        </w:numPr>
        <w:rPr>
          <w:b/>
          <w:bCs/>
          <w:u w:val="single"/>
        </w:rPr>
      </w:pPr>
      <w:r>
        <w:rPr>
          <w:b/>
          <w:bCs/>
          <w:u w:val="single"/>
        </w:rPr>
        <w:t>Request Syntax</w:t>
      </w:r>
    </w:p>
    <w:p w:rsidR="00F668E6" w:rsidRDefault="00F668E6" w:rsidP="00F668E6">
      <w:pPr>
        <w:pStyle w:val="BodyText20"/>
        <w:rPr>
          <w:b w:val="0"/>
          <w:bCs w:val="0"/>
          <w:color w:val="auto"/>
        </w:rPr>
      </w:pPr>
    </w:p>
    <w:p w:rsidR="00F668E6" w:rsidRDefault="00F668E6" w:rsidP="00F668E6">
      <w:pPr>
        <w:pStyle w:val="BodyText2"/>
        <w:numPr>
          <w:ilvl w:val="0"/>
          <w:numId w:val="72"/>
        </w:numPr>
        <w:rPr>
          <w:lang w:val="en-IN"/>
        </w:rPr>
      </w:pPr>
      <w:r>
        <w:rPr>
          <w:lang w:val="en-IN"/>
        </w:rPr>
        <w:t>&lt;?xml version="1.0"?&gt;</w:t>
      </w:r>
    </w:p>
    <w:p w:rsidR="00F668E6" w:rsidRDefault="00F668E6" w:rsidP="00F668E6">
      <w:pPr>
        <w:pStyle w:val="BodyText2"/>
        <w:numPr>
          <w:ilvl w:val="0"/>
          <w:numId w:val="72"/>
        </w:numPr>
        <w:rPr>
          <w:lang w:val="en-IN"/>
        </w:rPr>
      </w:pPr>
      <w:r>
        <w:rPr>
          <w:lang w:val="en-IN"/>
        </w:rPr>
        <w:t>&lt;! DOCTYPE COMMAND PUBLIC "-//Ocam//DTD XML Command 1.0//EN" "xml/command.dtd"&gt;</w:t>
      </w:r>
    </w:p>
    <w:p w:rsidR="00F668E6" w:rsidRDefault="00F668E6" w:rsidP="00F668E6">
      <w:pPr>
        <w:pStyle w:val="BodyText2"/>
        <w:numPr>
          <w:ilvl w:val="0"/>
          <w:numId w:val="72"/>
        </w:numPr>
        <w:rPr>
          <w:lang w:val="en-IN"/>
        </w:rPr>
      </w:pPr>
      <w:r>
        <w:rPr>
          <w:lang w:val="en-IN"/>
        </w:rPr>
        <w:t>&lt;COMMAND&gt;</w:t>
      </w:r>
    </w:p>
    <w:p w:rsidR="00F668E6" w:rsidRDefault="00F668E6" w:rsidP="00F668E6">
      <w:pPr>
        <w:pStyle w:val="BodyText2"/>
        <w:numPr>
          <w:ilvl w:val="0"/>
          <w:numId w:val="72"/>
        </w:numPr>
        <w:rPr>
          <w:lang w:val="en-IN"/>
        </w:rPr>
      </w:pPr>
      <w:r>
        <w:rPr>
          <w:lang w:val="en-IN"/>
        </w:rPr>
        <w:t>&lt;TYPE&gt;CGMBALREQ&lt;/TYPE&gt;</w:t>
      </w:r>
    </w:p>
    <w:p w:rsidR="00F668E6" w:rsidRDefault="00F668E6" w:rsidP="00F668E6">
      <w:pPr>
        <w:pStyle w:val="BodyText2"/>
        <w:numPr>
          <w:ilvl w:val="0"/>
          <w:numId w:val="72"/>
        </w:numPr>
        <w:rPr>
          <w:lang w:val="en-IN"/>
        </w:rPr>
      </w:pPr>
      <w:r>
        <w:rPr>
          <w:lang w:val="en-IN"/>
        </w:rPr>
        <w:t>&lt;MSISDN1&gt;&lt;Msisdn1&gt;&lt;/MSISDN1&gt;</w:t>
      </w:r>
    </w:p>
    <w:p w:rsidR="00F668E6" w:rsidRDefault="00F668E6" w:rsidP="00F668E6">
      <w:pPr>
        <w:pStyle w:val="BodyText2"/>
        <w:numPr>
          <w:ilvl w:val="0"/>
          <w:numId w:val="72"/>
        </w:numPr>
        <w:rPr>
          <w:lang w:val="en-IN"/>
        </w:rPr>
      </w:pPr>
      <w:r>
        <w:rPr>
          <w:lang w:val="en-IN"/>
        </w:rPr>
        <w:t>&lt;MSISDN2&gt;&lt;Msisdn2&gt;&lt;/MSISDN2&gt;</w:t>
      </w:r>
    </w:p>
    <w:p w:rsidR="00F668E6" w:rsidRDefault="00F668E6" w:rsidP="00F668E6">
      <w:pPr>
        <w:pStyle w:val="BodyText2"/>
        <w:numPr>
          <w:ilvl w:val="0"/>
          <w:numId w:val="72"/>
        </w:numPr>
        <w:rPr>
          <w:lang w:val="en-IN"/>
        </w:rPr>
      </w:pPr>
      <w:r>
        <w:rPr>
          <w:lang w:val="en-IN"/>
        </w:rPr>
        <w:t>&lt;AMOUNT&gt;&lt;Amount&gt;&lt;/AMOUNT&gt;</w:t>
      </w:r>
    </w:p>
    <w:p w:rsidR="00F668E6" w:rsidRDefault="00F668E6" w:rsidP="00F668E6">
      <w:pPr>
        <w:pStyle w:val="BodyText2"/>
        <w:numPr>
          <w:ilvl w:val="0"/>
          <w:numId w:val="72"/>
        </w:numPr>
        <w:rPr>
          <w:lang w:val="en-IN"/>
        </w:rPr>
      </w:pPr>
      <w:r>
        <w:rPr>
          <w:lang w:val="en-IN"/>
        </w:rPr>
        <w:t>&lt;LANGUAGE1&gt;&lt;Language 1&gt;&lt;/LANGUAGE1&gt;</w:t>
      </w:r>
    </w:p>
    <w:p w:rsidR="00F668E6" w:rsidRDefault="00F668E6" w:rsidP="00F668E6">
      <w:pPr>
        <w:pStyle w:val="BodyText2"/>
        <w:numPr>
          <w:ilvl w:val="0"/>
          <w:numId w:val="72"/>
        </w:numPr>
        <w:rPr>
          <w:lang w:val="en-IN"/>
        </w:rPr>
      </w:pPr>
      <w:r>
        <w:rPr>
          <w:lang w:val="en-IN"/>
        </w:rPr>
        <w:t>&lt;LANGUAGE2&gt;&lt;Language 2&gt;&lt;/LANGUAGE2&gt;</w:t>
      </w:r>
    </w:p>
    <w:p w:rsidR="00F668E6" w:rsidRDefault="00F668E6" w:rsidP="00F668E6">
      <w:pPr>
        <w:pStyle w:val="BodyText2"/>
        <w:numPr>
          <w:ilvl w:val="0"/>
          <w:numId w:val="72"/>
        </w:numPr>
        <w:rPr>
          <w:lang w:val="en-IN"/>
        </w:rPr>
      </w:pPr>
      <w:r>
        <w:rPr>
          <w:lang w:val="en-IN"/>
        </w:rPr>
        <w:t>&lt;/COMMAND&gt;</w:t>
      </w:r>
    </w:p>
    <w:p w:rsidR="00F668E6" w:rsidRDefault="00F668E6" w:rsidP="00F668E6">
      <w:pPr>
        <w:pStyle w:val="BodyText2"/>
        <w:numPr>
          <w:ilvl w:val="0"/>
          <w:numId w:val="72"/>
        </w:numPr>
        <w:ind w:left="720"/>
      </w:pPr>
    </w:p>
    <w:p w:rsidR="00F668E6" w:rsidRDefault="00F668E6" w:rsidP="00F668E6">
      <w:pPr>
        <w:pStyle w:val="BodyText2"/>
        <w:numPr>
          <w:ilvl w:val="0"/>
          <w:numId w:val="72"/>
        </w:numPr>
        <w:ind w:left="720"/>
      </w:pPr>
    </w:p>
    <w:p w:rsidR="00F668E6" w:rsidRDefault="00F668E6" w:rsidP="00F668E6">
      <w:pPr>
        <w:pStyle w:val="BodyText2"/>
        <w:numPr>
          <w:ilvl w:val="0"/>
          <w:numId w:val="72"/>
        </w:numPr>
        <w:rPr>
          <w:b/>
          <w:bCs/>
          <w:sz w:val="24"/>
          <w:u w:val="single"/>
        </w:rPr>
      </w:pPr>
      <w:r>
        <w:rPr>
          <w:b/>
          <w:bCs/>
          <w:sz w:val="24"/>
          <w:u w:val="single"/>
        </w:rPr>
        <w:t>Fields Detail</w:t>
      </w:r>
    </w:p>
    <w:p w:rsidR="00F668E6" w:rsidRPr="00982881" w:rsidRDefault="00F668E6" w:rsidP="00F668E6">
      <w:pPr>
        <w:pStyle w:val="BodyText2"/>
        <w:numPr>
          <w:ilvl w:val="0"/>
          <w:numId w:val="72"/>
        </w:num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440"/>
        <w:gridCol w:w="2356"/>
      </w:tblGrid>
      <w:tr w:rsidR="00F668E6" w:rsidTr="008A463B">
        <w:trPr>
          <w:trHeight w:val="281"/>
          <w:tblHeader/>
        </w:trPr>
        <w:tc>
          <w:tcPr>
            <w:tcW w:w="1350" w:type="dxa"/>
            <w:shd w:val="clear" w:color="auto" w:fill="E31837"/>
          </w:tcPr>
          <w:p w:rsidR="00F668E6" w:rsidRDefault="00F668E6" w:rsidP="008A463B">
            <w:pPr>
              <w:pStyle w:val="TableColumnLabels"/>
              <w:rPr>
                <w:rFonts w:ascii="Arial" w:hAnsi="Arial" w:cs="Arial"/>
                <w:sz w:val="18"/>
              </w:rPr>
            </w:pPr>
            <w:r>
              <w:rPr>
                <w:rFonts w:ascii="Arial" w:hAnsi="Arial" w:cs="Arial"/>
                <w:sz w:val="18"/>
              </w:rPr>
              <w:t>TAG</w:t>
            </w:r>
          </w:p>
        </w:tc>
        <w:tc>
          <w:tcPr>
            <w:tcW w:w="1530" w:type="dxa"/>
            <w:shd w:val="clear" w:color="auto" w:fill="E31837"/>
          </w:tcPr>
          <w:p w:rsidR="00F668E6" w:rsidRDefault="00F668E6" w:rsidP="008A463B">
            <w:pPr>
              <w:pStyle w:val="TableColumnLabels"/>
              <w:rPr>
                <w:rFonts w:ascii="Arial" w:hAnsi="Arial" w:cs="Arial"/>
                <w:sz w:val="18"/>
              </w:rPr>
            </w:pPr>
            <w:r>
              <w:rPr>
                <w:rFonts w:ascii="Arial" w:hAnsi="Arial" w:cs="Arial"/>
                <w:sz w:val="18"/>
              </w:rPr>
              <w:t>Fields</w:t>
            </w:r>
          </w:p>
        </w:tc>
        <w:tc>
          <w:tcPr>
            <w:tcW w:w="1620" w:type="dxa"/>
            <w:shd w:val="clear" w:color="auto" w:fill="E31837"/>
          </w:tcPr>
          <w:p w:rsidR="00F668E6" w:rsidRDefault="00F668E6" w:rsidP="008A463B">
            <w:pPr>
              <w:pStyle w:val="TableColumnLabels"/>
              <w:rPr>
                <w:rFonts w:ascii="Arial" w:hAnsi="Arial" w:cs="Arial"/>
                <w:sz w:val="18"/>
              </w:rPr>
            </w:pPr>
            <w:r>
              <w:t>Example</w:t>
            </w:r>
          </w:p>
        </w:tc>
        <w:tc>
          <w:tcPr>
            <w:tcW w:w="1350" w:type="dxa"/>
            <w:shd w:val="clear" w:color="auto" w:fill="E31837"/>
          </w:tcPr>
          <w:p w:rsidR="00F668E6" w:rsidRDefault="00F668E6" w:rsidP="008A463B">
            <w:pPr>
              <w:pStyle w:val="TableColumnLabels"/>
              <w:rPr>
                <w:rFonts w:ascii="Arial" w:hAnsi="Arial" w:cs="Arial"/>
                <w:sz w:val="18"/>
              </w:rPr>
            </w:pPr>
            <w:r>
              <w:t>Max Length</w:t>
            </w:r>
          </w:p>
        </w:tc>
        <w:tc>
          <w:tcPr>
            <w:tcW w:w="1440" w:type="dxa"/>
            <w:shd w:val="clear" w:color="auto" w:fill="E31837"/>
          </w:tcPr>
          <w:p w:rsidR="00F668E6" w:rsidRDefault="00F668E6" w:rsidP="008A463B">
            <w:pPr>
              <w:pStyle w:val="TableColumnLabels"/>
              <w:rPr>
                <w:rFonts w:ascii="Arial" w:hAnsi="Arial" w:cs="Arial"/>
                <w:sz w:val="18"/>
              </w:rPr>
            </w:pPr>
            <w:r>
              <w:t>Optional/ Mandatory</w:t>
            </w:r>
          </w:p>
        </w:tc>
        <w:tc>
          <w:tcPr>
            <w:tcW w:w="2356" w:type="dxa"/>
            <w:shd w:val="clear" w:color="auto" w:fill="E31837"/>
          </w:tcPr>
          <w:p w:rsidR="00F668E6" w:rsidRDefault="00F668E6" w:rsidP="008A463B">
            <w:pPr>
              <w:pStyle w:val="TableColumnLabels"/>
              <w:rPr>
                <w:rFonts w:ascii="Arial" w:hAnsi="Arial" w:cs="Arial"/>
                <w:sz w:val="18"/>
              </w:rPr>
            </w:pPr>
            <w:r>
              <w:t>Remarks</w:t>
            </w:r>
          </w:p>
        </w:tc>
      </w:tr>
      <w:tr w:rsidR="00F668E6" w:rsidTr="008A463B">
        <w:trPr>
          <w:trHeight w:val="281"/>
        </w:trPr>
        <w:tc>
          <w:tcPr>
            <w:tcW w:w="1350" w:type="dxa"/>
          </w:tcPr>
          <w:p w:rsidR="00F668E6" w:rsidRDefault="00F668E6" w:rsidP="008A463B">
            <w:pPr>
              <w:pStyle w:val="Tablecontent"/>
            </w:pPr>
            <w:r>
              <w:t>Type</w:t>
            </w:r>
          </w:p>
        </w:tc>
        <w:tc>
          <w:tcPr>
            <w:tcW w:w="1530" w:type="dxa"/>
          </w:tcPr>
          <w:p w:rsidR="00F668E6" w:rsidRDefault="00F668E6" w:rsidP="008A463B">
            <w:pPr>
              <w:pStyle w:val="Tablecontent"/>
            </w:pPr>
            <w:r>
              <w:rPr>
                <w:lang w:val="en-IN"/>
              </w:rPr>
              <w:t>CGMBALREQ</w:t>
            </w:r>
          </w:p>
        </w:tc>
        <w:tc>
          <w:tcPr>
            <w:tcW w:w="1620" w:type="dxa"/>
          </w:tcPr>
          <w:p w:rsidR="00F668E6" w:rsidRDefault="00F668E6" w:rsidP="008A463B">
            <w:pPr>
              <w:pStyle w:val="Tablecontent"/>
            </w:pPr>
            <w:r>
              <w:rPr>
                <w:lang w:val="en-IN"/>
              </w:rPr>
              <w:t>CGMBALREQ</w:t>
            </w:r>
          </w:p>
        </w:tc>
        <w:tc>
          <w:tcPr>
            <w:tcW w:w="1350" w:type="dxa"/>
          </w:tcPr>
          <w:p w:rsidR="00F668E6" w:rsidRDefault="00F668E6" w:rsidP="008A463B">
            <w:pPr>
              <w:pStyle w:val="Tablecontent"/>
            </w:pPr>
            <w:r>
              <w:t>10</w:t>
            </w:r>
          </w:p>
        </w:tc>
        <w:tc>
          <w:tcPr>
            <w:tcW w:w="1440" w:type="dxa"/>
          </w:tcPr>
          <w:p w:rsidR="00F668E6" w:rsidRDefault="00F668E6" w:rsidP="008A463B">
            <w:pPr>
              <w:pStyle w:val="Tablecontent"/>
            </w:pPr>
            <w:r>
              <w:t>M</w:t>
            </w:r>
          </w:p>
        </w:tc>
        <w:tc>
          <w:tcPr>
            <w:tcW w:w="2356" w:type="dxa"/>
          </w:tcPr>
          <w:p w:rsidR="00F668E6" w:rsidRDefault="00F668E6" w:rsidP="008A463B">
            <w:pPr>
              <w:pStyle w:val="Tablecontent"/>
            </w:pPr>
            <w:r>
              <w:t>Request Type</w:t>
            </w:r>
          </w:p>
        </w:tc>
      </w:tr>
      <w:tr w:rsidR="00F668E6" w:rsidTr="008A463B">
        <w:trPr>
          <w:trHeight w:val="872"/>
        </w:trPr>
        <w:tc>
          <w:tcPr>
            <w:tcW w:w="1350" w:type="dxa"/>
          </w:tcPr>
          <w:p w:rsidR="00F668E6" w:rsidRDefault="00F668E6" w:rsidP="008A463B">
            <w:pPr>
              <w:pStyle w:val="Tablecontent"/>
            </w:pPr>
            <w:r>
              <w:t>MSISDN1</w:t>
            </w:r>
          </w:p>
        </w:tc>
        <w:tc>
          <w:tcPr>
            <w:tcW w:w="1530" w:type="dxa"/>
          </w:tcPr>
          <w:p w:rsidR="00F668E6" w:rsidRDefault="00F668E6" w:rsidP="008A463B">
            <w:pPr>
              <w:pStyle w:val="Tablecontent"/>
            </w:pPr>
            <w:r>
              <w:t>Sender MSISDN</w:t>
            </w:r>
          </w:p>
        </w:tc>
        <w:tc>
          <w:tcPr>
            <w:tcW w:w="1620" w:type="dxa"/>
          </w:tcPr>
          <w:p w:rsidR="00F668E6" w:rsidRDefault="00F668E6" w:rsidP="008A463B">
            <w:pPr>
              <w:pStyle w:val="Tablecontent"/>
            </w:pPr>
            <w:r>
              <w:t>9942222</w:t>
            </w:r>
          </w:p>
        </w:tc>
        <w:tc>
          <w:tcPr>
            <w:tcW w:w="1350" w:type="dxa"/>
          </w:tcPr>
          <w:p w:rsidR="00F668E6" w:rsidRDefault="00F668E6" w:rsidP="008A463B">
            <w:pPr>
              <w:pStyle w:val="Tablecontent"/>
            </w:pPr>
            <w:r>
              <w:t>15</w:t>
            </w:r>
          </w:p>
        </w:tc>
        <w:tc>
          <w:tcPr>
            <w:tcW w:w="1440" w:type="dxa"/>
          </w:tcPr>
          <w:p w:rsidR="00F668E6" w:rsidRDefault="00F668E6" w:rsidP="008A463B">
            <w:pPr>
              <w:pStyle w:val="Tablecontent"/>
            </w:pPr>
            <w:r>
              <w:t>M</w:t>
            </w:r>
          </w:p>
        </w:tc>
        <w:tc>
          <w:tcPr>
            <w:tcW w:w="2356" w:type="dxa"/>
          </w:tcPr>
          <w:p w:rsidR="00F668E6" w:rsidRDefault="00F668E6" w:rsidP="008A463B">
            <w:pPr>
              <w:pStyle w:val="Tablecontent"/>
            </w:pPr>
            <w:r>
              <w:t>All MSISDN should be without country code.</w:t>
            </w:r>
          </w:p>
          <w:p w:rsidR="00F668E6" w:rsidRDefault="00F668E6" w:rsidP="008A463B">
            <w:pPr>
              <w:pStyle w:val="Tablecontent"/>
            </w:pPr>
            <w:r>
              <w:t>(National dial format)</w:t>
            </w:r>
          </w:p>
        </w:tc>
      </w:tr>
      <w:tr w:rsidR="00F668E6" w:rsidTr="008A463B">
        <w:trPr>
          <w:trHeight w:val="575"/>
        </w:trPr>
        <w:tc>
          <w:tcPr>
            <w:tcW w:w="1350" w:type="dxa"/>
          </w:tcPr>
          <w:p w:rsidR="00F668E6" w:rsidRDefault="00F668E6" w:rsidP="008A463B">
            <w:pPr>
              <w:pStyle w:val="Tablecontent"/>
            </w:pPr>
            <w:r>
              <w:t>MSISDN2</w:t>
            </w:r>
          </w:p>
        </w:tc>
        <w:tc>
          <w:tcPr>
            <w:tcW w:w="1530" w:type="dxa"/>
          </w:tcPr>
          <w:p w:rsidR="00F668E6" w:rsidRDefault="00F668E6" w:rsidP="008A463B">
            <w:pPr>
              <w:pStyle w:val="Tablecontent"/>
            </w:pPr>
            <w:r>
              <w:t>Reciever MSISDN</w:t>
            </w:r>
          </w:p>
        </w:tc>
        <w:tc>
          <w:tcPr>
            <w:tcW w:w="1620" w:type="dxa"/>
          </w:tcPr>
          <w:p w:rsidR="00F668E6" w:rsidRDefault="00F668E6" w:rsidP="008A463B">
            <w:pPr>
              <w:pStyle w:val="Tablecontent"/>
            </w:pPr>
            <w:r>
              <w:t>9942223</w:t>
            </w:r>
          </w:p>
        </w:tc>
        <w:tc>
          <w:tcPr>
            <w:tcW w:w="1350" w:type="dxa"/>
          </w:tcPr>
          <w:p w:rsidR="00F668E6" w:rsidRDefault="00F668E6" w:rsidP="008A463B">
            <w:pPr>
              <w:pStyle w:val="Tablecontent"/>
            </w:pPr>
            <w:r>
              <w:t>15</w:t>
            </w:r>
          </w:p>
        </w:tc>
        <w:tc>
          <w:tcPr>
            <w:tcW w:w="1440" w:type="dxa"/>
          </w:tcPr>
          <w:p w:rsidR="00F668E6" w:rsidRDefault="00F668E6" w:rsidP="008A463B">
            <w:pPr>
              <w:pStyle w:val="Tablecontent"/>
            </w:pPr>
            <w:r>
              <w:t>M</w:t>
            </w:r>
          </w:p>
        </w:tc>
        <w:tc>
          <w:tcPr>
            <w:tcW w:w="2356" w:type="dxa"/>
          </w:tcPr>
          <w:p w:rsidR="00F668E6" w:rsidRDefault="00F668E6" w:rsidP="008A463B">
            <w:pPr>
              <w:pStyle w:val="Tablecontent"/>
            </w:pPr>
            <w:r>
              <w:t xml:space="preserve">Numeric and without country code. </w:t>
            </w:r>
          </w:p>
        </w:tc>
      </w:tr>
      <w:tr w:rsidR="00F668E6" w:rsidTr="008A463B">
        <w:trPr>
          <w:trHeight w:val="305"/>
        </w:trPr>
        <w:tc>
          <w:tcPr>
            <w:tcW w:w="1350" w:type="dxa"/>
          </w:tcPr>
          <w:p w:rsidR="00F668E6" w:rsidRDefault="00F668E6" w:rsidP="008A463B">
            <w:pPr>
              <w:pStyle w:val="Tablecontent"/>
            </w:pPr>
            <w:r>
              <w:t>AMOUNT</w:t>
            </w:r>
          </w:p>
        </w:tc>
        <w:tc>
          <w:tcPr>
            <w:tcW w:w="1530" w:type="dxa"/>
          </w:tcPr>
          <w:p w:rsidR="00F668E6" w:rsidRDefault="00F668E6" w:rsidP="008A463B">
            <w:pPr>
              <w:pStyle w:val="Tablecontent"/>
            </w:pPr>
            <w:r>
              <w:t>Amount</w:t>
            </w:r>
          </w:p>
        </w:tc>
        <w:tc>
          <w:tcPr>
            <w:tcW w:w="1620" w:type="dxa"/>
          </w:tcPr>
          <w:p w:rsidR="00F668E6" w:rsidRDefault="00F668E6" w:rsidP="008A463B">
            <w:pPr>
              <w:pStyle w:val="Tablecontent"/>
            </w:pPr>
            <w:r>
              <w:t>100</w:t>
            </w:r>
          </w:p>
        </w:tc>
        <w:tc>
          <w:tcPr>
            <w:tcW w:w="1350" w:type="dxa"/>
          </w:tcPr>
          <w:p w:rsidR="00F668E6" w:rsidRDefault="00F668E6" w:rsidP="008A463B">
            <w:pPr>
              <w:pStyle w:val="Tablecontent"/>
            </w:pPr>
            <w:r>
              <w:t>10</w:t>
            </w:r>
          </w:p>
        </w:tc>
        <w:tc>
          <w:tcPr>
            <w:tcW w:w="1440" w:type="dxa"/>
          </w:tcPr>
          <w:p w:rsidR="00F668E6" w:rsidRDefault="00F668E6" w:rsidP="008A463B">
            <w:pPr>
              <w:pStyle w:val="Tablecontent"/>
            </w:pPr>
            <w:r>
              <w:t>M</w:t>
            </w:r>
          </w:p>
        </w:tc>
        <w:tc>
          <w:tcPr>
            <w:tcW w:w="2356" w:type="dxa"/>
          </w:tcPr>
          <w:p w:rsidR="00F668E6" w:rsidRDefault="00F668E6" w:rsidP="008A463B">
            <w:pPr>
              <w:pStyle w:val="Tablecontent"/>
            </w:pPr>
            <w:r>
              <w:t>Numeric Only.</w:t>
            </w:r>
          </w:p>
        </w:tc>
      </w:tr>
      <w:tr w:rsidR="00F668E6" w:rsidTr="008A463B">
        <w:trPr>
          <w:trHeight w:val="1043"/>
        </w:trPr>
        <w:tc>
          <w:tcPr>
            <w:tcW w:w="1350" w:type="dxa"/>
          </w:tcPr>
          <w:p w:rsidR="00F668E6" w:rsidRDefault="00F668E6" w:rsidP="008A463B">
            <w:pPr>
              <w:pStyle w:val="Tablecontent"/>
            </w:pPr>
            <w:r>
              <w:t>LANGUAGE1</w:t>
            </w:r>
          </w:p>
        </w:tc>
        <w:tc>
          <w:tcPr>
            <w:tcW w:w="1530" w:type="dxa"/>
          </w:tcPr>
          <w:p w:rsidR="00F668E6" w:rsidRDefault="00F668E6" w:rsidP="008A463B">
            <w:pPr>
              <w:pStyle w:val="Tablecontent"/>
            </w:pPr>
            <w:r>
              <w:t>Retailer Language</w:t>
            </w:r>
          </w:p>
        </w:tc>
        <w:tc>
          <w:tcPr>
            <w:tcW w:w="1620" w:type="dxa"/>
          </w:tcPr>
          <w:p w:rsidR="00F668E6" w:rsidRDefault="00F668E6" w:rsidP="008A463B">
            <w:pPr>
              <w:pStyle w:val="Tablecontent"/>
            </w:pPr>
            <w:r>
              <w:t>1</w:t>
            </w:r>
          </w:p>
        </w:tc>
        <w:tc>
          <w:tcPr>
            <w:tcW w:w="1350" w:type="dxa"/>
          </w:tcPr>
          <w:p w:rsidR="00F668E6" w:rsidRDefault="00F668E6" w:rsidP="008A463B">
            <w:pPr>
              <w:pStyle w:val="Tablecontent"/>
            </w:pPr>
            <w:r>
              <w:t>1</w:t>
            </w:r>
          </w:p>
        </w:tc>
        <w:tc>
          <w:tcPr>
            <w:tcW w:w="1440" w:type="dxa"/>
          </w:tcPr>
          <w:p w:rsidR="00F668E6" w:rsidRDefault="00F668E6" w:rsidP="008A463B">
            <w:pPr>
              <w:pStyle w:val="Tablecontent"/>
            </w:pPr>
            <w:r>
              <w:t>O</w:t>
            </w:r>
          </w:p>
        </w:tc>
        <w:tc>
          <w:tcPr>
            <w:tcW w:w="2356" w:type="dxa"/>
          </w:tcPr>
          <w:p w:rsidR="00F668E6" w:rsidRDefault="00F668E6" w:rsidP="008A463B">
            <w:pPr>
              <w:pStyle w:val="Tablecontent"/>
            </w:pPr>
            <w:r>
              <w:t>Numeric only, Retailer Language Code</w:t>
            </w:r>
          </w:p>
          <w:p w:rsidR="00F668E6" w:rsidRDefault="00F668E6" w:rsidP="008A463B">
            <w:pPr>
              <w:pStyle w:val="Tablecontent"/>
            </w:pPr>
            <w:r>
              <w:t>This code must be defined in PreTUPS system.</w:t>
            </w:r>
          </w:p>
        </w:tc>
      </w:tr>
      <w:tr w:rsidR="00F668E6" w:rsidTr="008A463B">
        <w:trPr>
          <w:trHeight w:val="1043"/>
        </w:trPr>
        <w:tc>
          <w:tcPr>
            <w:tcW w:w="1350" w:type="dxa"/>
          </w:tcPr>
          <w:p w:rsidR="00F668E6" w:rsidRDefault="00F668E6" w:rsidP="008A463B">
            <w:pPr>
              <w:pStyle w:val="Tablecontent"/>
            </w:pPr>
            <w:r>
              <w:t>LANGUAGE2</w:t>
            </w:r>
          </w:p>
        </w:tc>
        <w:tc>
          <w:tcPr>
            <w:tcW w:w="1530" w:type="dxa"/>
          </w:tcPr>
          <w:p w:rsidR="00F668E6" w:rsidRDefault="00F668E6" w:rsidP="008A463B">
            <w:pPr>
              <w:pStyle w:val="Tablecontent"/>
            </w:pPr>
            <w:r>
              <w:t xml:space="preserve"> Payee Language</w:t>
            </w:r>
          </w:p>
        </w:tc>
        <w:tc>
          <w:tcPr>
            <w:tcW w:w="1620" w:type="dxa"/>
          </w:tcPr>
          <w:p w:rsidR="00F668E6" w:rsidRDefault="00F668E6" w:rsidP="008A463B">
            <w:pPr>
              <w:pStyle w:val="Tablecontent"/>
            </w:pPr>
            <w:r>
              <w:t>1</w:t>
            </w:r>
          </w:p>
        </w:tc>
        <w:tc>
          <w:tcPr>
            <w:tcW w:w="1350" w:type="dxa"/>
          </w:tcPr>
          <w:p w:rsidR="00F668E6" w:rsidRDefault="00F668E6" w:rsidP="008A463B">
            <w:pPr>
              <w:pStyle w:val="Tablecontent"/>
            </w:pPr>
            <w:r>
              <w:t>1</w:t>
            </w:r>
          </w:p>
        </w:tc>
        <w:tc>
          <w:tcPr>
            <w:tcW w:w="1440" w:type="dxa"/>
          </w:tcPr>
          <w:p w:rsidR="00F668E6" w:rsidRDefault="00F668E6" w:rsidP="008A463B">
            <w:pPr>
              <w:pStyle w:val="Tablecontent"/>
            </w:pPr>
            <w:r>
              <w:t>O</w:t>
            </w:r>
          </w:p>
        </w:tc>
        <w:tc>
          <w:tcPr>
            <w:tcW w:w="2356" w:type="dxa"/>
          </w:tcPr>
          <w:p w:rsidR="00F668E6" w:rsidRDefault="00F668E6" w:rsidP="008A463B">
            <w:pPr>
              <w:pStyle w:val="Tablecontent"/>
            </w:pPr>
            <w:r>
              <w:t>Numeric only, Payee Language Code</w:t>
            </w:r>
          </w:p>
          <w:p w:rsidR="00F668E6" w:rsidRDefault="00F668E6" w:rsidP="008A463B">
            <w:pPr>
              <w:pStyle w:val="Tablecontent"/>
            </w:pPr>
            <w:r>
              <w:t>This code must be defined in PreTUPS system.</w:t>
            </w:r>
          </w:p>
        </w:tc>
      </w:tr>
    </w:tbl>
    <w:p w:rsidR="00F668E6" w:rsidRPr="0096673A" w:rsidRDefault="00F668E6" w:rsidP="00F668E6">
      <w:pPr>
        <w:pStyle w:val="NoteHeading"/>
        <w:numPr>
          <w:ilvl w:val="0"/>
          <w:numId w:val="38"/>
        </w:numPr>
        <w:tabs>
          <w:tab w:val="left" w:pos="990"/>
        </w:tabs>
        <w:ind w:left="990" w:hanging="540"/>
        <w:jc w:val="left"/>
      </w:pPr>
      <w:r w:rsidRPr="0096673A">
        <w:t>All tags are mandatory to be present in XML. If value is optional and tag must be present.</w:t>
      </w:r>
    </w:p>
    <w:p w:rsidR="00F668E6" w:rsidRDefault="00F668E6" w:rsidP="00F668E6">
      <w:pPr>
        <w:pStyle w:val="NoteHeading"/>
        <w:numPr>
          <w:ilvl w:val="0"/>
          <w:numId w:val="38"/>
        </w:numPr>
        <w:tabs>
          <w:tab w:val="left" w:pos="990"/>
        </w:tabs>
        <w:ind w:left="990" w:hanging="540"/>
        <w:jc w:val="left"/>
      </w:pPr>
      <w:r w:rsidRPr="0096673A">
        <w:t>The value for TYPE tag is fixed as mentioned in syntax.</w:t>
      </w:r>
    </w:p>
    <w:p w:rsidR="00F668E6" w:rsidRDefault="00F668E6" w:rsidP="00F668E6">
      <w:pPr>
        <w:pStyle w:val="BodyText2"/>
        <w:numPr>
          <w:ilvl w:val="0"/>
          <w:numId w:val="72"/>
        </w:numPr>
      </w:pPr>
    </w:p>
    <w:p w:rsidR="00F668E6" w:rsidRDefault="00F668E6" w:rsidP="00F668E6">
      <w:pPr>
        <w:pStyle w:val="Heading3"/>
        <w:keepNext w:val="0"/>
        <w:numPr>
          <w:ilvl w:val="0"/>
          <w:numId w:val="0"/>
        </w:numPr>
        <w:pBdr>
          <w:bottom w:val="single" w:sz="8" w:space="1" w:color="E31837"/>
        </w:pBdr>
        <w:tabs>
          <w:tab w:val="clear" w:pos="900"/>
        </w:tabs>
      </w:pPr>
      <w:bookmarkStart w:id="774" w:name="_XML_Response_Syntax_14"/>
      <w:bookmarkEnd w:id="774"/>
      <w:r>
        <w:t>XML Response Syntax</w:t>
      </w:r>
    </w:p>
    <w:p w:rsidR="00F668E6" w:rsidRDefault="00F668E6" w:rsidP="00F668E6">
      <w:pPr>
        <w:pStyle w:val="BodyText2"/>
        <w:numPr>
          <w:ilvl w:val="0"/>
          <w:numId w:val="72"/>
        </w:numPr>
      </w:pPr>
      <w:r>
        <w:t xml:space="preserve">PreTUPS will send following response (acknowledgement) to </w:t>
      </w:r>
      <w:r w:rsidR="00BC0FD7">
        <w:t>EXTGW</w:t>
      </w:r>
      <w:r>
        <w:t xml:space="preserve"> system for Give Me Balance Request. The XML response details are mentioned below.</w:t>
      </w:r>
    </w:p>
    <w:p w:rsidR="00F668E6" w:rsidRDefault="00F668E6" w:rsidP="00F668E6">
      <w:pPr>
        <w:pStyle w:val="BodyText2"/>
        <w:numPr>
          <w:ilvl w:val="0"/>
          <w:numId w:val="72"/>
        </w:numPr>
        <w:jc w:val="left"/>
      </w:pPr>
    </w:p>
    <w:p w:rsidR="00F668E6" w:rsidRDefault="00F668E6" w:rsidP="00F668E6">
      <w:pPr>
        <w:pStyle w:val="BodyText2"/>
        <w:numPr>
          <w:ilvl w:val="0"/>
          <w:numId w:val="72"/>
        </w:numPr>
        <w:rPr>
          <w:b/>
          <w:bCs/>
          <w:u w:val="single"/>
        </w:rPr>
      </w:pPr>
      <w:r>
        <w:rPr>
          <w:b/>
          <w:bCs/>
          <w:u w:val="single"/>
        </w:rPr>
        <w:t>Response Syntax</w:t>
      </w:r>
    </w:p>
    <w:p w:rsidR="00F668E6" w:rsidRDefault="00F668E6" w:rsidP="00F668E6">
      <w:pPr>
        <w:pStyle w:val="BodyText2"/>
        <w:numPr>
          <w:ilvl w:val="0"/>
          <w:numId w:val="72"/>
        </w:numPr>
        <w:jc w:val="left"/>
      </w:pPr>
      <w:r>
        <w:t>&lt;?xml version="1.0"?&gt;</w:t>
      </w:r>
    </w:p>
    <w:p w:rsidR="00F668E6" w:rsidRDefault="00F668E6" w:rsidP="00F668E6">
      <w:pPr>
        <w:pStyle w:val="BodyText2"/>
        <w:numPr>
          <w:ilvl w:val="0"/>
          <w:numId w:val="72"/>
        </w:numPr>
        <w:jc w:val="left"/>
      </w:pPr>
      <w:r>
        <w:t>&lt;!DOCTYPE COMMAND PUBLIC "-//Ocam//DTD XML Command 1.0//EN" "xml/command.dtd"&gt;</w:t>
      </w:r>
    </w:p>
    <w:p w:rsidR="00F668E6" w:rsidRDefault="00F668E6" w:rsidP="00F668E6">
      <w:pPr>
        <w:pStyle w:val="BodyText2"/>
        <w:numPr>
          <w:ilvl w:val="0"/>
          <w:numId w:val="72"/>
        </w:numPr>
        <w:jc w:val="left"/>
      </w:pPr>
      <w:r>
        <w:t>&lt;COMMAND&gt;</w:t>
      </w:r>
    </w:p>
    <w:p w:rsidR="00F668E6" w:rsidRDefault="00F668E6" w:rsidP="00F668E6">
      <w:pPr>
        <w:pStyle w:val="BodyText2"/>
        <w:numPr>
          <w:ilvl w:val="0"/>
          <w:numId w:val="72"/>
        </w:numPr>
        <w:jc w:val="left"/>
      </w:pPr>
      <w:r>
        <w:t>&lt;TYPE&gt;</w:t>
      </w:r>
      <w:r w:rsidRPr="00FA5495">
        <w:t xml:space="preserve"> CGMBALRESP </w:t>
      </w:r>
      <w:r>
        <w:t>&lt;/TYPE&gt;</w:t>
      </w:r>
      <w:r>
        <w:tab/>
      </w:r>
    </w:p>
    <w:p w:rsidR="00F668E6" w:rsidRDefault="00F668E6" w:rsidP="00F668E6">
      <w:pPr>
        <w:pStyle w:val="BodyText2"/>
        <w:numPr>
          <w:ilvl w:val="0"/>
          <w:numId w:val="72"/>
        </w:numPr>
        <w:jc w:val="left"/>
      </w:pPr>
      <w:r>
        <w:t>&lt;TXNSTATUS&gt;&lt;Transaction Status&gt;&lt;/TXNSTATUS&gt;</w:t>
      </w:r>
    </w:p>
    <w:p w:rsidR="00B52E16" w:rsidRDefault="00B52E16" w:rsidP="00F668E6">
      <w:pPr>
        <w:pStyle w:val="BodyText2"/>
        <w:numPr>
          <w:ilvl w:val="0"/>
          <w:numId w:val="72"/>
        </w:numPr>
        <w:jc w:val="left"/>
      </w:pPr>
      <w:r>
        <w:t>&lt;MESSAGE&gt;&lt;Transaction Message&gt;&lt;/MESSAGE&gt;</w:t>
      </w:r>
    </w:p>
    <w:p w:rsidR="00F668E6" w:rsidRDefault="00F668E6" w:rsidP="00F668E6">
      <w:pPr>
        <w:pStyle w:val="BodyText2"/>
        <w:numPr>
          <w:ilvl w:val="0"/>
          <w:numId w:val="72"/>
        </w:numPr>
        <w:jc w:val="left"/>
      </w:pPr>
      <w:r>
        <w:t>&lt;/COMMAND&gt;</w:t>
      </w:r>
    </w:p>
    <w:p w:rsidR="00F668E6" w:rsidRDefault="00F668E6" w:rsidP="00F668E6">
      <w:pPr>
        <w:pStyle w:val="BodyText2"/>
        <w:numPr>
          <w:ilvl w:val="0"/>
          <w:numId w:val="72"/>
        </w:numPr>
        <w:jc w:val="left"/>
      </w:pPr>
    </w:p>
    <w:p w:rsidR="00F668E6" w:rsidRDefault="00F668E6" w:rsidP="00F668E6">
      <w:pPr>
        <w:pStyle w:val="BodyText2"/>
        <w:numPr>
          <w:ilvl w:val="0"/>
          <w:numId w:val="72"/>
        </w:numPr>
      </w:pPr>
      <w:r>
        <w:rPr>
          <w:b/>
          <w:bCs/>
          <w:u w:val="single"/>
        </w:rPr>
        <w:t>Fields Detail</w:t>
      </w:r>
    </w:p>
    <w:p w:rsidR="00F668E6" w:rsidRDefault="00F668E6" w:rsidP="00F668E6">
      <w:pPr>
        <w:pStyle w:val="BodyText2"/>
        <w:numPr>
          <w:ilvl w:val="0"/>
          <w:numId w:val="72"/>
        </w:num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F668E6" w:rsidTr="008A463B">
        <w:trPr>
          <w:trHeight w:val="281"/>
          <w:tblHeader/>
        </w:trPr>
        <w:tc>
          <w:tcPr>
            <w:tcW w:w="1350" w:type="dxa"/>
            <w:shd w:val="clear" w:color="auto" w:fill="E31837"/>
          </w:tcPr>
          <w:p w:rsidR="00F668E6" w:rsidRDefault="00F668E6" w:rsidP="008A463B">
            <w:pPr>
              <w:pStyle w:val="TableColumnLabels"/>
              <w:rPr>
                <w:rFonts w:ascii="Arial" w:hAnsi="Arial" w:cs="Arial"/>
                <w:sz w:val="18"/>
              </w:rPr>
            </w:pPr>
            <w:r>
              <w:rPr>
                <w:rFonts w:ascii="Arial" w:hAnsi="Arial" w:cs="Arial"/>
                <w:sz w:val="18"/>
              </w:rPr>
              <w:t>TAG</w:t>
            </w:r>
          </w:p>
        </w:tc>
        <w:tc>
          <w:tcPr>
            <w:tcW w:w="1530" w:type="dxa"/>
            <w:shd w:val="clear" w:color="auto" w:fill="E31837"/>
          </w:tcPr>
          <w:p w:rsidR="00F668E6" w:rsidRDefault="00F668E6" w:rsidP="008A463B">
            <w:pPr>
              <w:pStyle w:val="TableColumnLabels"/>
              <w:rPr>
                <w:rFonts w:ascii="Arial" w:hAnsi="Arial" w:cs="Arial"/>
                <w:sz w:val="18"/>
              </w:rPr>
            </w:pPr>
            <w:r>
              <w:rPr>
                <w:rFonts w:ascii="Arial" w:hAnsi="Arial" w:cs="Arial"/>
                <w:sz w:val="18"/>
              </w:rPr>
              <w:t>Fields</w:t>
            </w:r>
          </w:p>
        </w:tc>
        <w:tc>
          <w:tcPr>
            <w:tcW w:w="1620" w:type="dxa"/>
            <w:shd w:val="clear" w:color="auto" w:fill="E31837"/>
          </w:tcPr>
          <w:p w:rsidR="00F668E6" w:rsidRDefault="00F668E6" w:rsidP="008A463B">
            <w:pPr>
              <w:pStyle w:val="TableColumnLabels"/>
              <w:rPr>
                <w:rFonts w:ascii="Arial" w:hAnsi="Arial" w:cs="Arial"/>
                <w:sz w:val="18"/>
              </w:rPr>
            </w:pPr>
            <w:r>
              <w:t>Example</w:t>
            </w:r>
          </w:p>
        </w:tc>
        <w:tc>
          <w:tcPr>
            <w:tcW w:w="1350" w:type="dxa"/>
            <w:shd w:val="clear" w:color="auto" w:fill="E31837"/>
          </w:tcPr>
          <w:p w:rsidR="00F668E6" w:rsidRDefault="00F668E6" w:rsidP="008A463B">
            <w:pPr>
              <w:pStyle w:val="TableColumnLabels"/>
              <w:rPr>
                <w:rFonts w:ascii="Arial" w:hAnsi="Arial" w:cs="Arial"/>
                <w:sz w:val="18"/>
              </w:rPr>
            </w:pPr>
            <w:r>
              <w:t>Max Length</w:t>
            </w:r>
          </w:p>
        </w:tc>
        <w:tc>
          <w:tcPr>
            <w:tcW w:w="1620" w:type="dxa"/>
            <w:shd w:val="clear" w:color="auto" w:fill="E31837"/>
          </w:tcPr>
          <w:p w:rsidR="00F668E6" w:rsidRDefault="00F668E6" w:rsidP="008A463B">
            <w:pPr>
              <w:pStyle w:val="TableColumnLabels"/>
              <w:rPr>
                <w:rFonts w:ascii="Arial" w:hAnsi="Arial" w:cs="Arial"/>
                <w:sz w:val="18"/>
              </w:rPr>
            </w:pPr>
            <w:r>
              <w:t>Optional/Mandatory</w:t>
            </w:r>
          </w:p>
        </w:tc>
        <w:tc>
          <w:tcPr>
            <w:tcW w:w="2176" w:type="dxa"/>
            <w:shd w:val="clear" w:color="auto" w:fill="E31837"/>
          </w:tcPr>
          <w:p w:rsidR="00F668E6" w:rsidRDefault="00F668E6" w:rsidP="008A463B">
            <w:pPr>
              <w:pStyle w:val="TableColumnLabels"/>
              <w:rPr>
                <w:rFonts w:ascii="Arial" w:hAnsi="Arial" w:cs="Arial"/>
                <w:sz w:val="18"/>
              </w:rPr>
            </w:pPr>
            <w:r>
              <w:t>Remarks</w:t>
            </w:r>
          </w:p>
        </w:tc>
      </w:tr>
      <w:tr w:rsidR="00F668E6" w:rsidTr="008A463B">
        <w:trPr>
          <w:trHeight w:val="281"/>
        </w:trPr>
        <w:tc>
          <w:tcPr>
            <w:tcW w:w="1350" w:type="dxa"/>
          </w:tcPr>
          <w:p w:rsidR="00F668E6" w:rsidRDefault="00F668E6" w:rsidP="008A463B">
            <w:pPr>
              <w:pStyle w:val="Tablecontent"/>
              <w:rPr>
                <w:lang w:val="fr-FR"/>
              </w:rPr>
            </w:pPr>
            <w:r>
              <w:rPr>
                <w:lang w:val="fr-FR"/>
              </w:rPr>
              <w:t>Type</w:t>
            </w:r>
          </w:p>
        </w:tc>
        <w:tc>
          <w:tcPr>
            <w:tcW w:w="1530" w:type="dxa"/>
          </w:tcPr>
          <w:p w:rsidR="00F668E6" w:rsidRDefault="00F668E6" w:rsidP="008A463B">
            <w:pPr>
              <w:pStyle w:val="Tablecontent"/>
              <w:rPr>
                <w:lang w:val="fr-FR"/>
              </w:rPr>
            </w:pPr>
            <w:r w:rsidRPr="00FA5495">
              <w:rPr>
                <w:lang w:val="fr-FR"/>
              </w:rPr>
              <w:t>CGMBALRESP</w:t>
            </w:r>
          </w:p>
        </w:tc>
        <w:tc>
          <w:tcPr>
            <w:tcW w:w="1620" w:type="dxa"/>
          </w:tcPr>
          <w:p w:rsidR="00F668E6" w:rsidRDefault="00F668E6" w:rsidP="008A463B">
            <w:pPr>
              <w:pStyle w:val="Tablecontent"/>
              <w:rPr>
                <w:lang w:val="fr-FR"/>
              </w:rPr>
            </w:pPr>
            <w:r w:rsidRPr="00CE2B16">
              <w:rPr>
                <w:lang w:val="fr-FR"/>
              </w:rPr>
              <w:t>CGMBALRESP</w:t>
            </w:r>
          </w:p>
        </w:tc>
        <w:tc>
          <w:tcPr>
            <w:tcW w:w="1350" w:type="dxa"/>
          </w:tcPr>
          <w:p w:rsidR="00F668E6" w:rsidRDefault="00F668E6" w:rsidP="008A463B">
            <w:pPr>
              <w:pStyle w:val="Tablecontent"/>
            </w:pPr>
            <w:r>
              <w:t>10</w:t>
            </w:r>
          </w:p>
        </w:tc>
        <w:tc>
          <w:tcPr>
            <w:tcW w:w="1620" w:type="dxa"/>
          </w:tcPr>
          <w:p w:rsidR="00F668E6" w:rsidRDefault="00F668E6" w:rsidP="008A463B">
            <w:pPr>
              <w:pStyle w:val="Tablecontent"/>
            </w:pPr>
            <w:r>
              <w:t>M</w:t>
            </w:r>
          </w:p>
        </w:tc>
        <w:tc>
          <w:tcPr>
            <w:tcW w:w="2176" w:type="dxa"/>
          </w:tcPr>
          <w:p w:rsidR="00F668E6" w:rsidRDefault="00F668E6" w:rsidP="008A463B">
            <w:pPr>
              <w:pStyle w:val="Tablecontent"/>
            </w:pPr>
            <w:r>
              <w:t>Response Type</w:t>
            </w:r>
          </w:p>
        </w:tc>
      </w:tr>
      <w:tr w:rsidR="009D2608" w:rsidTr="008A463B">
        <w:trPr>
          <w:trHeight w:val="980"/>
        </w:trPr>
        <w:tc>
          <w:tcPr>
            <w:tcW w:w="1350" w:type="dxa"/>
          </w:tcPr>
          <w:p w:rsidR="009D2608" w:rsidRDefault="009D2608" w:rsidP="008A463B">
            <w:pPr>
              <w:pStyle w:val="Tablecontent"/>
            </w:pPr>
            <w:r>
              <w:t>TXNSTATUS</w:t>
            </w:r>
          </w:p>
        </w:tc>
        <w:tc>
          <w:tcPr>
            <w:tcW w:w="1530" w:type="dxa"/>
          </w:tcPr>
          <w:p w:rsidR="009D2608" w:rsidRDefault="009D2608" w:rsidP="008A463B">
            <w:pPr>
              <w:pStyle w:val="Tablecontent"/>
            </w:pPr>
            <w:r>
              <w:t>Transaction Status</w:t>
            </w:r>
          </w:p>
        </w:tc>
        <w:tc>
          <w:tcPr>
            <w:tcW w:w="1620" w:type="dxa"/>
          </w:tcPr>
          <w:p w:rsidR="009D2608" w:rsidRDefault="009D2608" w:rsidP="008A463B">
            <w:pPr>
              <w:pStyle w:val="Tablecontent"/>
            </w:pPr>
            <w:r>
              <w:t>200</w:t>
            </w:r>
          </w:p>
        </w:tc>
        <w:tc>
          <w:tcPr>
            <w:tcW w:w="1350" w:type="dxa"/>
          </w:tcPr>
          <w:p w:rsidR="009D2608" w:rsidRDefault="009D2608" w:rsidP="008A463B">
            <w:pPr>
              <w:pStyle w:val="Tablecontent"/>
            </w:pPr>
            <w:r>
              <w:t>5</w:t>
            </w:r>
          </w:p>
        </w:tc>
        <w:tc>
          <w:tcPr>
            <w:tcW w:w="1620" w:type="dxa"/>
          </w:tcPr>
          <w:p w:rsidR="009D2608" w:rsidRDefault="009D2608" w:rsidP="008A463B">
            <w:pPr>
              <w:pStyle w:val="Tablecontent"/>
            </w:pPr>
            <w:r>
              <w:t>M</w:t>
            </w:r>
          </w:p>
        </w:tc>
        <w:tc>
          <w:tcPr>
            <w:tcW w:w="2176" w:type="dxa"/>
          </w:tcPr>
          <w:p w:rsidR="009D2608" w:rsidRDefault="009D2608" w:rsidP="008A463B">
            <w:pPr>
              <w:pStyle w:val="Tablecontent"/>
            </w:pPr>
            <w:r w:rsidRPr="00F11D34">
              <w:t>Intermediate transaction Status. Final status would be send over the SMS notification.</w:t>
            </w:r>
          </w:p>
        </w:tc>
      </w:tr>
      <w:tr w:rsidR="00F668E6" w:rsidTr="008A463B">
        <w:trPr>
          <w:trHeight w:val="980"/>
        </w:trPr>
        <w:tc>
          <w:tcPr>
            <w:tcW w:w="1350" w:type="dxa"/>
          </w:tcPr>
          <w:p w:rsidR="00F668E6" w:rsidRDefault="009D2608" w:rsidP="008A463B">
            <w:pPr>
              <w:pStyle w:val="Tablecontent"/>
            </w:pPr>
            <w:r>
              <w:lastRenderedPageBreak/>
              <w:t>MESSAGE</w:t>
            </w:r>
          </w:p>
        </w:tc>
        <w:tc>
          <w:tcPr>
            <w:tcW w:w="1530" w:type="dxa"/>
          </w:tcPr>
          <w:p w:rsidR="00F668E6" w:rsidRDefault="009D2608" w:rsidP="008A463B">
            <w:pPr>
              <w:pStyle w:val="Tablecontent"/>
            </w:pPr>
            <w:r>
              <w:t>Transaction Message</w:t>
            </w:r>
          </w:p>
        </w:tc>
        <w:tc>
          <w:tcPr>
            <w:tcW w:w="1620" w:type="dxa"/>
          </w:tcPr>
          <w:p w:rsidR="00F668E6" w:rsidRDefault="00E03036" w:rsidP="008A463B">
            <w:pPr>
              <w:pStyle w:val="Tablecontent"/>
            </w:pPr>
            <w:r>
              <w:t>Success/Failure Message</w:t>
            </w:r>
          </w:p>
        </w:tc>
        <w:tc>
          <w:tcPr>
            <w:tcW w:w="1350" w:type="dxa"/>
          </w:tcPr>
          <w:p w:rsidR="00F668E6" w:rsidRDefault="0041270F" w:rsidP="008A463B">
            <w:pPr>
              <w:pStyle w:val="Tablecontent"/>
            </w:pPr>
            <w:r>
              <w:t>A(500)</w:t>
            </w:r>
          </w:p>
        </w:tc>
        <w:tc>
          <w:tcPr>
            <w:tcW w:w="1620" w:type="dxa"/>
          </w:tcPr>
          <w:p w:rsidR="00F668E6" w:rsidRDefault="00F668E6" w:rsidP="008A463B">
            <w:pPr>
              <w:pStyle w:val="Tablecontent"/>
            </w:pPr>
            <w:r>
              <w:t>M</w:t>
            </w:r>
          </w:p>
        </w:tc>
        <w:tc>
          <w:tcPr>
            <w:tcW w:w="2176" w:type="dxa"/>
          </w:tcPr>
          <w:p w:rsidR="00F668E6" w:rsidRDefault="00CB07C3" w:rsidP="008A463B">
            <w:pPr>
              <w:pStyle w:val="Tablecontent"/>
            </w:pPr>
            <w:r>
              <w:t>Success or failure reason</w:t>
            </w:r>
          </w:p>
        </w:tc>
      </w:tr>
    </w:tbl>
    <w:p w:rsidR="00F668E6" w:rsidRDefault="00F668E6" w:rsidP="00F668E6">
      <w:pPr>
        <w:pStyle w:val="NoteHeading"/>
        <w:numPr>
          <w:ilvl w:val="0"/>
          <w:numId w:val="38"/>
        </w:numPr>
        <w:tabs>
          <w:tab w:val="left" w:pos="990"/>
        </w:tabs>
        <w:ind w:left="990" w:hanging="540"/>
        <w:jc w:val="left"/>
      </w:pPr>
      <w:r>
        <w:t>The value for TYPE tag is fixed as mentioned in syntax.</w:t>
      </w:r>
    </w:p>
    <w:p w:rsidR="00F668E6" w:rsidRPr="00F668E6" w:rsidRDefault="00F668E6" w:rsidP="00F668E6">
      <w:pPr>
        <w:pStyle w:val="BodyText2"/>
        <w:rPr>
          <w:lang w:val="en-IN"/>
        </w:rPr>
      </w:pPr>
    </w:p>
    <w:p w:rsidR="00B32AB8" w:rsidRPr="00425C8F" w:rsidRDefault="00B32AB8" w:rsidP="000E7BEC">
      <w:pPr>
        <w:pStyle w:val="ChapterName"/>
        <w:rPr>
          <w:color w:val="auto"/>
          <w:lang w:val="en-IN"/>
        </w:rPr>
      </w:pPr>
      <w:bookmarkStart w:id="775" w:name="_Toc485139753"/>
      <w:r w:rsidRPr="00425C8F">
        <w:rPr>
          <w:color w:val="auto"/>
          <w:lang w:val="en-IN"/>
        </w:rPr>
        <w:t>Contact Us</w:t>
      </w:r>
      <w:bookmarkEnd w:id="333"/>
      <w:bookmarkEnd w:id="775"/>
    </w:p>
    <w:p w:rsidR="00495AB6" w:rsidRPr="00425C8F" w:rsidRDefault="00495AB6" w:rsidP="00495AB6">
      <w:pPr>
        <w:pStyle w:val="BodyText2"/>
        <w:rPr>
          <w:lang w:val="en-IN"/>
        </w:rPr>
      </w:pPr>
      <w:r w:rsidRPr="00425C8F">
        <w:rPr>
          <w:lang w:val="en-IN"/>
        </w:rPr>
        <w:t>Delhi Headquarters</w:t>
      </w:r>
    </w:p>
    <w:p w:rsidR="00495AB6" w:rsidRPr="00425C8F" w:rsidRDefault="00495AB6" w:rsidP="00495AB6">
      <w:pPr>
        <w:pStyle w:val="BodyText2"/>
        <w:rPr>
          <w:lang w:val="en-IN"/>
        </w:rPr>
      </w:pPr>
      <w:r w:rsidRPr="00425C8F">
        <w:rPr>
          <w:lang w:val="en-IN"/>
        </w:rPr>
        <w:t>Comviva Technologies Limited</w:t>
      </w:r>
    </w:p>
    <w:p w:rsidR="00495AB6" w:rsidRPr="00425C8F" w:rsidRDefault="00495AB6" w:rsidP="00495AB6">
      <w:pPr>
        <w:pStyle w:val="BodyText2"/>
        <w:rPr>
          <w:lang w:val="en-IN"/>
        </w:rPr>
      </w:pPr>
      <w:r w:rsidRPr="00425C8F">
        <w:rPr>
          <w:lang w:val="en-IN"/>
        </w:rPr>
        <w:t>A-26, Info City</w:t>
      </w:r>
    </w:p>
    <w:p w:rsidR="00495AB6" w:rsidRPr="00425C8F" w:rsidRDefault="00495AB6" w:rsidP="00495AB6">
      <w:pPr>
        <w:pStyle w:val="BodyText2"/>
        <w:rPr>
          <w:lang w:val="en-IN"/>
        </w:rPr>
      </w:pPr>
      <w:r w:rsidRPr="00425C8F">
        <w:rPr>
          <w:lang w:val="en-IN"/>
        </w:rPr>
        <w:t>Sector 34</w:t>
      </w:r>
    </w:p>
    <w:p w:rsidR="00495AB6" w:rsidRPr="00425C8F" w:rsidRDefault="00495AB6" w:rsidP="00495AB6">
      <w:pPr>
        <w:pStyle w:val="BodyText2"/>
        <w:rPr>
          <w:lang w:val="en-IN"/>
        </w:rPr>
      </w:pPr>
      <w:r w:rsidRPr="00425C8F">
        <w:rPr>
          <w:lang w:val="en-IN"/>
        </w:rPr>
        <w:t>Gurgaon   122022</w:t>
      </w:r>
    </w:p>
    <w:p w:rsidR="00495AB6" w:rsidRPr="00425C8F" w:rsidRDefault="00495AB6" w:rsidP="00495AB6">
      <w:pPr>
        <w:pStyle w:val="BodyText2"/>
        <w:rPr>
          <w:lang w:val="en-IN"/>
        </w:rPr>
      </w:pPr>
      <w:r w:rsidRPr="00425C8F">
        <w:rPr>
          <w:lang w:val="en-IN"/>
        </w:rPr>
        <w:t>Haryana, India</w:t>
      </w:r>
    </w:p>
    <w:p w:rsidR="00495AB6" w:rsidRPr="00425C8F" w:rsidRDefault="00495AB6" w:rsidP="00495AB6">
      <w:pPr>
        <w:pStyle w:val="BodyText2"/>
        <w:rPr>
          <w:lang w:val="en-IN"/>
        </w:rPr>
      </w:pPr>
      <w:r w:rsidRPr="00425C8F">
        <w:rPr>
          <w:lang w:val="en-IN"/>
        </w:rPr>
        <w:t>T: +91-124-4819000</w:t>
      </w:r>
    </w:p>
    <w:p w:rsidR="00495AB6" w:rsidRPr="00425C8F" w:rsidRDefault="00495AB6" w:rsidP="00495AB6">
      <w:pPr>
        <w:pStyle w:val="BodyText2"/>
        <w:rPr>
          <w:lang w:val="en-IN"/>
        </w:rPr>
      </w:pPr>
      <w:r w:rsidRPr="00425C8F">
        <w:rPr>
          <w:lang w:val="en-IN"/>
        </w:rPr>
        <w:t>F: +91-124-4819777</w:t>
      </w:r>
    </w:p>
    <w:p w:rsidR="00495AB6" w:rsidRPr="00425C8F" w:rsidRDefault="00495AB6" w:rsidP="00495AB6">
      <w:pPr>
        <w:pStyle w:val="BodyText2"/>
        <w:rPr>
          <w:lang w:val="en-IN"/>
        </w:rPr>
      </w:pPr>
    </w:p>
    <w:p w:rsidR="00495AB6" w:rsidRPr="00425C8F" w:rsidRDefault="00495AB6" w:rsidP="00495AB6">
      <w:pPr>
        <w:pStyle w:val="BodyText2"/>
        <w:rPr>
          <w:lang w:val="en-IN"/>
        </w:rPr>
      </w:pPr>
      <w:r w:rsidRPr="00425C8F">
        <w:rPr>
          <w:lang w:val="en-IN"/>
        </w:rPr>
        <w:t>Bangalore Office</w:t>
      </w:r>
    </w:p>
    <w:p w:rsidR="00495AB6" w:rsidRPr="00425C8F" w:rsidRDefault="00495AB6" w:rsidP="00495AB6">
      <w:pPr>
        <w:pStyle w:val="BodyText2"/>
        <w:rPr>
          <w:b/>
          <w:bCs/>
          <w:lang w:val="en-IN"/>
        </w:rPr>
      </w:pPr>
      <w:r w:rsidRPr="00425C8F">
        <w:rPr>
          <w:lang w:val="en-IN"/>
        </w:rPr>
        <w:t>Comviva Technologies Limited</w:t>
      </w:r>
    </w:p>
    <w:p w:rsidR="00495AB6" w:rsidRPr="00425C8F" w:rsidRDefault="00495AB6" w:rsidP="00495AB6">
      <w:pPr>
        <w:pStyle w:val="BodyText2"/>
        <w:rPr>
          <w:lang w:val="en-IN"/>
        </w:rPr>
      </w:pPr>
      <w:r w:rsidRPr="00425C8F">
        <w:rPr>
          <w:lang w:val="en-IN"/>
        </w:rPr>
        <w:t>4, 12th Km Stone</w:t>
      </w:r>
    </w:p>
    <w:p w:rsidR="00495AB6" w:rsidRPr="00425C8F" w:rsidRDefault="00495AB6" w:rsidP="00495AB6">
      <w:pPr>
        <w:pStyle w:val="BodyText2"/>
        <w:rPr>
          <w:lang w:val="en-IN"/>
        </w:rPr>
      </w:pPr>
      <w:r w:rsidRPr="00425C8F">
        <w:rPr>
          <w:lang w:val="en-IN"/>
        </w:rPr>
        <w:t>Bellary Road, Jakkur</w:t>
      </w:r>
    </w:p>
    <w:p w:rsidR="00495AB6" w:rsidRPr="00425C8F" w:rsidRDefault="00495AB6" w:rsidP="00495AB6">
      <w:pPr>
        <w:pStyle w:val="BodyText2"/>
        <w:rPr>
          <w:lang w:val="en-IN"/>
        </w:rPr>
      </w:pPr>
      <w:r w:rsidRPr="00425C8F">
        <w:rPr>
          <w:lang w:val="en-IN"/>
        </w:rPr>
        <w:t>Bangalore  560064</w:t>
      </w:r>
    </w:p>
    <w:p w:rsidR="00495AB6" w:rsidRPr="00425C8F" w:rsidRDefault="00495AB6" w:rsidP="00495AB6">
      <w:pPr>
        <w:pStyle w:val="BodyText2"/>
        <w:rPr>
          <w:lang w:val="en-IN"/>
        </w:rPr>
      </w:pPr>
      <w:r w:rsidRPr="00425C8F">
        <w:rPr>
          <w:lang w:val="en-IN"/>
        </w:rPr>
        <w:t>India</w:t>
      </w:r>
    </w:p>
    <w:p w:rsidR="00495AB6" w:rsidRPr="00425C8F" w:rsidRDefault="00495AB6" w:rsidP="00495AB6">
      <w:pPr>
        <w:pStyle w:val="BodyText2"/>
        <w:rPr>
          <w:lang w:val="en-IN"/>
        </w:rPr>
      </w:pPr>
      <w:r w:rsidRPr="00425C8F">
        <w:rPr>
          <w:lang w:val="en-IN"/>
        </w:rPr>
        <w:t xml:space="preserve">T: +91-80-28565852/ 53/ 08/ 09 </w:t>
      </w:r>
    </w:p>
    <w:p w:rsidR="00495AB6" w:rsidRPr="00425C8F" w:rsidRDefault="00495AB6" w:rsidP="00495AB6">
      <w:pPr>
        <w:pStyle w:val="BodyText2"/>
        <w:rPr>
          <w:lang w:val="en-IN"/>
        </w:rPr>
      </w:pPr>
      <w:r w:rsidRPr="00425C8F">
        <w:rPr>
          <w:lang w:val="en-IN"/>
        </w:rPr>
        <w:t>F: +91-80-28565854</w:t>
      </w:r>
    </w:p>
    <w:p w:rsidR="00495AB6" w:rsidRPr="00425C8F" w:rsidRDefault="00495AB6" w:rsidP="00495AB6">
      <w:pPr>
        <w:rPr>
          <w:rFonts w:ascii="Arial" w:hAnsi="Arial" w:cs="Arial"/>
          <w:sz w:val="18"/>
          <w:lang w:val="en-IN"/>
        </w:rPr>
      </w:pPr>
    </w:p>
    <w:p w:rsidR="00495AB6" w:rsidRPr="00425C8F" w:rsidRDefault="00495AB6" w:rsidP="00495AB6">
      <w:pPr>
        <w:pStyle w:val="BodyText2"/>
        <w:rPr>
          <w:lang w:val="en-IN"/>
        </w:rPr>
      </w:pPr>
    </w:p>
    <w:p w:rsidR="00495AB6" w:rsidRPr="00425C8F" w:rsidRDefault="00495AB6" w:rsidP="00495AB6">
      <w:pPr>
        <w:pStyle w:val="BodyText2"/>
        <w:rPr>
          <w:lang w:val="en-IN"/>
        </w:rPr>
      </w:pPr>
      <w:r w:rsidRPr="00425C8F">
        <w:rPr>
          <w:lang w:val="en-IN"/>
        </w:rPr>
        <w:t>Mumbai Office</w:t>
      </w:r>
    </w:p>
    <w:p w:rsidR="00495AB6" w:rsidRPr="00425C8F" w:rsidRDefault="00495AB6" w:rsidP="00495AB6">
      <w:pPr>
        <w:pStyle w:val="BodyText2"/>
        <w:rPr>
          <w:lang w:val="en-IN"/>
        </w:rPr>
      </w:pPr>
      <w:r w:rsidRPr="00425C8F">
        <w:rPr>
          <w:lang w:val="en-IN"/>
        </w:rPr>
        <w:t>Comviva Technologies Limited</w:t>
      </w:r>
    </w:p>
    <w:p w:rsidR="00495AB6" w:rsidRPr="00425C8F" w:rsidRDefault="00495AB6" w:rsidP="00495AB6">
      <w:pPr>
        <w:pStyle w:val="BodyText2"/>
        <w:rPr>
          <w:lang w:val="en-IN"/>
        </w:rPr>
      </w:pPr>
      <w:r w:rsidRPr="00425C8F">
        <w:rPr>
          <w:lang w:val="en-IN"/>
        </w:rPr>
        <w:t>Unit 1-4, 1st Floor, Paradigm Tower</w:t>
      </w:r>
    </w:p>
    <w:p w:rsidR="00495AB6" w:rsidRPr="00425C8F" w:rsidRDefault="00495AB6" w:rsidP="00495AB6">
      <w:pPr>
        <w:pStyle w:val="BodyText2"/>
        <w:rPr>
          <w:lang w:val="en-IN"/>
        </w:rPr>
      </w:pPr>
      <w:r w:rsidRPr="00425C8F">
        <w:rPr>
          <w:lang w:val="en-IN"/>
        </w:rPr>
        <w:t>Tower B, Mindspace</w:t>
      </w:r>
    </w:p>
    <w:p w:rsidR="00495AB6" w:rsidRPr="00425C8F" w:rsidRDefault="00495AB6" w:rsidP="00495AB6">
      <w:pPr>
        <w:pStyle w:val="BodyText2"/>
        <w:rPr>
          <w:lang w:val="en-IN"/>
        </w:rPr>
      </w:pPr>
      <w:r w:rsidRPr="00425C8F">
        <w:rPr>
          <w:lang w:val="en-IN"/>
        </w:rPr>
        <w:t>Malad(W), Mumbai 400064, India</w:t>
      </w:r>
    </w:p>
    <w:p w:rsidR="00495AB6" w:rsidRPr="00425C8F" w:rsidRDefault="00495AB6" w:rsidP="00495AB6">
      <w:pPr>
        <w:pStyle w:val="BodyText2"/>
        <w:rPr>
          <w:lang w:val="en-IN"/>
        </w:rPr>
      </w:pPr>
      <w:r w:rsidRPr="00425C8F">
        <w:rPr>
          <w:lang w:val="en-IN"/>
        </w:rPr>
        <w:t>T: +91-22-40774300</w:t>
      </w:r>
    </w:p>
    <w:p w:rsidR="00495AB6" w:rsidRPr="00425C8F" w:rsidRDefault="00495AB6" w:rsidP="00495AB6">
      <w:pPr>
        <w:pStyle w:val="BodyText2"/>
        <w:rPr>
          <w:lang w:val="en-IN"/>
        </w:rPr>
      </w:pPr>
      <w:r w:rsidRPr="00425C8F">
        <w:rPr>
          <w:lang w:val="en-IN"/>
        </w:rPr>
        <w:t>F: +91-22-40774333</w:t>
      </w: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pPr>
    </w:p>
    <w:p w:rsidR="007F3F88" w:rsidRPr="00425C8F" w:rsidRDefault="007F3F88" w:rsidP="001E6309">
      <w:pPr>
        <w:pStyle w:val="Heading"/>
        <w:rPr>
          <w:color w:val="auto"/>
        </w:rPr>
      </w:pPr>
      <w:r w:rsidRPr="00425C8F">
        <w:rPr>
          <w:color w:val="auto"/>
        </w:rPr>
        <w:t xml:space="preserve">Disclaimer </w:t>
      </w:r>
    </w:p>
    <w:p w:rsidR="007F3F88" w:rsidRPr="00425C8F" w:rsidRDefault="007F3F88" w:rsidP="007F3F88">
      <w:pPr>
        <w:pStyle w:val="BodyText2"/>
        <w:rPr>
          <w:lang w:val="en-IN"/>
        </w:rPr>
      </w:pPr>
      <w:r w:rsidRPr="00425C8F">
        <w:rPr>
          <w:lang w:val="en-IN"/>
        </w:rPr>
        <w:t xml:space="preserve">Copyright © 2013:  Comviva Technologies Ltd, Registered Office at A-26, Info City, Sector 34, Gurgaon-122001, Haryana, India. </w:t>
      </w:r>
    </w:p>
    <w:p w:rsidR="007F3F88" w:rsidRPr="00425C8F" w:rsidRDefault="007F3F88" w:rsidP="007F3F88">
      <w:pPr>
        <w:pStyle w:val="BodyText2"/>
        <w:rPr>
          <w:lang w:val="en-IN"/>
        </w:rPr>
      </w:pPr>
      <w:r w:rsidRPr="00425C8F">
        <w:rPr>
          <w:lang w:val="en-IN"/>
        </w:rPr>
        <w:t xml:space="preserve">All rights about this document are reserved and  shall not be , in whole or in part, copied, photocopied, reproduced, translated, or reduced to any manner including but not limited to </w:t>
      </w:r>
      <w:r w:rsidRPr="00425C8F">
        <w:rPr>
          <w:lang w:val="en-IN"/>
        </w:rPr>
        <w:lastRenderedPageBreak/>
        <w:t xml:space="preserve">electronic, mechanical, machine readable ,photographic, optic recording or otherwise without prior consent, in writing, of Comviva Technologies Ltd  (the Company). </w:t>
      </w:r>
    </w:p>
    <w:p w:rsidR="007F3F88" w:rsidRPr="00425C8F" w:rsidRDefault="007F3F88" w:rsidP="007F3F88">
      <w:pPr>
        <w:pStyle w:val="BodyText2"/>
        <w:rPr>
          <w:lang w:val="en-IN"/>
        </w:rPr>
      </w:pPr>
      <w:r w:rsidRPr="00425C8F">
        <w:rPr>
          <w:lang w:val="en-IN"/>
        </w:rPr>
        <w:t xml:space="preserve">The information in this document is subject to changes without notice. This describes only the product defined in the introduction of this documentation. This document is intended for the use of prospective customers of the Company  Products Solutions and or Services for the sole purpose of the transaction for which the document is submitted. No part of it may be reproduced or transmitted in any form or manner whatsoever without the prior written permission of the company. The Customer, who/which assumes full responsibility for using the document appropriately. The Company welcomes customer comments as part of the process of continuous development and improvement. </w:t>
      </w:r>
    </w:p>
    <w:p w:rsidR="007F3F88" w:rsidRPr="00425C8F" w:rsidRDefault="007F3F88" w:rsidP="007F3F88">
      <w:pPr>
        <w:pStyle w:val="BodyText2"/>
        <w:rPr>
          <w:lang w:val="en-IN"/>
        </w:rPr>
      </w:pPr>
      <w:r w:rsidRPr="00425C8F">
        <w:rPr>
          <w:lang w:val="en-IN"/>
        </w:rPr>
        <w:t xml:space="preserve">The Company, has made all reasonable efforts to ensure that the information contained in the document are adequate, sufficient and free of material errors and omissions. The Company will, if necessary, explain issues, which may not be covered by the document. However, the Company does not assume any liability of whatsoever nature , for any errors in the document except the responsibility to provide correct information when any such error is brought to company’s knowledge. The Company will not be responsible, in any event, for errors in this document or for any damages, incidental or consequential, including monetary losses that might arise from the use of this document or of the information contained in it.       </w:t>
      </w:r>
    </w:p>
    <w:p w:rsidR="007F3F88" w:rsidRPr="00425C8F" w:rsidRDefault="007F3F88" w:rsidP="007F3F88">
      <w:pPr>
        <w:pStyle w:val="BodyText2"/>
        <w:rPr>
          <w:lang w:val="en-IN"/>
        </w:rPr>
      </w:pPr>
      <w:r w:rsidRPr="00425C8F">
        <w:rPr>
          <w:lang w:val="en-IN"/>
        </w:rPr>
        <w:t>This document and the Products, Solutions and Services it describes are intellectual property of the Company and/or of the respective owners thereof, whether such IPR is registered, registrable, pending for registration, applied for registration or not.</w:t>
      </w:r>
    </w:p>
    <w:p w:rsidR="007F3F88" w:rsidRPr="00425C8F" w:rsidRDefault="007F3F88" w:rsidP="007F3F88">
      <w:pPr>
        <w:pStyle w:val="BodyText2"/>
        <w:rPr>
          <w:lang w:val="en-IN"/>
        </w:rPr>
      </w:pPr>
      <w:r w:rsidRPr="00425C8F">
        <w:rPr>
          <w:lang w:val="en-IN"/>
        </w:rPr>
        <w:t>The only warranties for the Company Products, Solutions and Services are set forth in the express warranty statements accompanying its products and services. Nothing herein should be construed as constituting an additional warranty. The Company shall not be liable for technical or editorial errors or omissions contained herein.</w:t>
      </w:r>
    </w:p>
    <w:p w:rsidR="007F3F88" w:rsidRPr="00425C8F" w:rsidRDefault="007F3F88" w:rsidP="007F3F88">
      <w:pPr>
        <w:pStyle w:val="BodyText2"/>
        <w:rPr>
          <w:lang w:val="en-IN"/>
        </w:rPr>
      </w:pPr>
    </w:p>
    <w:p w:rsidR="007F3F88" w:rsidRPr="00425C8F" w:rsidRDefault="007F3F88" w:rsidP="007F3F88">
      <w:pPr>
        <w:pStyle w:val="BodyText2"/>
        <w:rPr>
          <w:lang w:val="en-IN"/>
        </w:rPr>
      </w:pPr>
      <w:r w:rsidRPr="00425C8F">
        <w:rPr>
          <w:lang w:val="en-IN"/>
        </w:rPr>
        <w:t>The Company logo is a trademark of the Company. Other products, names, logos  mentioned in this document , if any , may be trademarks of their respective owners.</w:t>
      </w:r>
    </w:p>
    <w:p w:rsidR="007F3F88" w:rsidRPr="00425C8F" w:rsidRDefault="007F3F88" w:rsidP="007F3F88">
      <w:pPr>
        <w:pStyle w:val="BodyText2"/>
        <w:rPr>
          <w:lang w:val="en-IN"/>
        </w:rPr>
      </w:pPr>
    </w:p>
    <w:p w:rsidR="007F3F88" w:rsidRPr="00425C8F" w:rsidRDefault="007F3F88" w:rsidP="007F3F88">
      <w:pPr>
        <w:pStyle w:val="BodyText2"/>
        <w:rPr>
          <w:lang w:val="en-IN"/>
        </w:rPr>
      </w:pPr>
      <w:r w:rsidRPr="00425C8F">
        <w:rPr>
          <w:lang w:val="en-IN"/>
        </w:rPr>
        <w:t>Copyright © 2013:  Comviva Technologies Limited. All rights reserved.</w:t>
      </w:r>
    </w:p>
    <w:p w:rsidR="007F3F88" w:rsidRPr="00425C8F" w:rsidRDefault="007F3F88" w:rsidP="007F3F88">
      <w:pPr>
        <w:rPr>
          <w:lang w:val="en-IN"/>
        </w:rPr>
      </w:pPr>
    </w:p>
    <w:p w:rsidR="007F3F88" w:rsidRPr="00425C8F" w:rsidRDefault="007F3F88" w:rsidP="007F3F88">
      <w:pPr>
        <w:rPr>
          <w:lang w:val="en-IN"/>
        </w:rPr>
      </w:pPr>
    </w:p>
    <w:p w:rsidR="007F3F88" w:rsidRPr="00425C8F" w:rsidRDefault="0011096C" w:rsidP="0011096C">
      <w:pPr>
        <w:rPr>
          <w:lang w:val="en-IN"/>
        </w:rPr>
      </w:pPr>
      <w:r w:rsidRPr="00425C8F">
        <w:rPr>
          <w:lang w:val="en-IN"/>
        </w:rPr>
        <w:br w:type="column"/>
      </w:r>
    </w:p>
    <w:p w:rsidR="007F3F88" w:rsidRPr="00425C8F" w:rsidRDefault="007F3F88" w:rsidP="007F3F88">
      <w:pPr>
        <w:pStyle w:val="BodyText2"/>
        <w:rPr>
          <w:lang w:val="en-IN"/>
        </w:rPr>
      </w:pPr>
    </w:p>
    <w:p w:rsidR="007F3F88" w:rsidRPr="00425C8F" w:rsidRDefault="007F3F88" w:rsidP="007F3F88">
      <w:pPr>
        <w:pStyle w:val="BodyText2"/>
        <w:rPr>
          <w:lang w:val="en-IN"/>
        </w:rPr>
      </w:pPr>
    </w:p>
    <w:p w:rsidR="007F3F88" w:rsidRPr="00425C8F" w:rsidRDefault="007F3F88" w:rsidP="007F3F88">
      <w:pPr>
        <w:pStyle w:val="BodyText2"/>
        <w:rPr>
          <w:sz w:val="14"/>
          <w:lang w:val="en-IN"/>
        </w:rPr>
      </w:pPr>
      <w:r w:rsidRPr="00425C8F">
        <w:rPr>
          <w:sz w:val="14"/>
          <w:lang w:val="en-IN"/>
        </w:rPr>
        <w:t>.</w:t>
      </w:r>
    </w:p>
    <w:p w:rsidR="007F3F88" w:rsidRPr="00425C8F" w:rsidRDefault="007F3F88" w:rsidP="007F3F88">
      <w:pPr>
        <w:pStyle w:val="BodyText2"/>
        <w:rPr>
          <w:sz w:val="14"/>
          <w:lang w:val="en-IN"/>
        </w:rPr>
      </w:pPr>
    </w:p>
    <w:p w:rsidR="007F3F88" w:rsidRPr="00425C8F" w:rsidRDefault="007F3F88" w:rsidP="007F3F88">
      <w:pPr>
        <w:pStyle w:val="BodyText2"/>
        <w:rPr>
          <w:sz w:val="14"/>
          <w:lang w:val="en-IN"/>
        </w:rPr>
      </w:pPr>
    </w:p>
    <w:p w:rsidR="007F3F88" w:rsidRPr="00425C8F" w:rsidRDefault="007F3F88" w:rsidP="007F3F88">
      <w:pPr>
        <w:pStyle w:val="Heading1"/>
        <w:numPr>
          <w:ilvl w:val="0"/>
          <w:numId w:val="0"/>
        </w:numPr>
        <w:jc w:val="both"/>
        <w:rPr>
          <w:rFonts w:ascii="Arial" w:eastAsia="Calibri" w:hAnsi="Arial"/>
          <w:noProof/>
          <w:color w:val="auto"/>
          <w:sz w:val="64"/>
          <w:szCs w:val="64"/>
          <w:lang w:val="en-IN"/>
        </w:rPr>
      </w:pPr>
    </w:p>
    <w:p w:rsidR="007F3F88" w:rsidRPr="00425C8F" w:rsidRDefault="007F3F88" w:rsidP="007F3F88">
      <w:pPr>
        <w:pStyle w:val="BodyText2"/>
        <w:rPr>
          <w:sz w:val="64"/>
          <w:szCs w:val="64"/>
          <w:lang w:val="en-IN"/>
        </w:rPr>
      </w:pPr>
    </w:p>
    <w:p w:rsidR="007F3F88" w:rsidRPr="00425C8F" w:rsidRDefault="007F3F88" w:rsidP="007F3F88">
      <w:pPr>
        <w:pStyle w:val="BodyText2"/>
        <w:rPr>
          <w:b/>
          <w:sz w:val="16"/>
          <w:szCs w:val="16"/>
          <w:lang w:val="en-IN"/>
        </w:rPr>
      </w:pPr>
      <w:r w:rsidRPr="00425C8F">
        <w:rPr>
          <w:b/>
          <w:sz w:val="64"/>
          <w:szCs w:val="64"/>
          <w:lang w:val="en-IN"/>
        </w:rPr>
        <w:t>Thank You</w:t>
      </w:r>
    </w:p>
    <w:p w:rsidR="007F3F88" w:rsidRPr="00425C8F" w:rsidRDefault="007F3F88" w:rsidP="007F3F88">
      <w:pPr>
        <w:pStyle w:val="Subtitle"/>
        <w:keepNext w:val="0"/>
        <w:pBdr>
          <w:bottom w:val="none" w:sz="0" w:space="0" w:color="auto"/>
        </w:pBdr>
        <w:spacing w:before="0" w:after="0" w:line="240" w:lineRule="auto"/>
        <w:jc w:val="both"/>
        <w:rPr>
          <w:rFonts w:ascii="Arial" w:eastAsia="Calibri" w:hAnsi="Arial" w:cs="Arial"/>
          <w:b w:val="0"/>
          <w:caps w:val="0"/>
          <w:noProof/>
          <w:color w:val="auto"/>
          <w:spacing w:val="0"/>
          <w:kern w:val="0"/>
          <w:sz w:val="36"/>
          <w:szCs w:val="36"/>
          <w:lang w:val="en-IN"/>
        </w:rPr>
      </w:pPr>
      <w:r w:rsidRPr="00425C8F">
        <w:rPr>
          <w:rFonts w:ascii="Arial" w:eastAsia="Calibri" w:hAnsi="Arial" w:cs="Arial"/>
          <w:b w:val="0"/>
          <w:caps w:val="0"/>
          <w:noProof/>
          <w:color w:val="auto"/>
          <w:spacing w:val="0"/>
          <w:kern w:val="0"/>
          <w:sz w:val="36"/>
          <w:szCs w:val="36"/>
          <w:lang w:val="en-IN"/>
        </w:rPr>
        <w:t>Visit us at mahindracomviva.com</w:t>
      </w:r>
    </w:p>
    <w:p w:rsidR="007F3F88" w:rsidRPr="00425C8F" w:rsidRDefault="007F3F88" w:rsidP="007F3F88">
      <w:pPr>
        <w:pStyle w:val="Bodytextforrestriction"/>
        <w:rPr>
          <w:lang w:val="en-IN"/>
        </w:rPr>
      </w:pPr>
    </w:p>
    <w:p w:rsidR="007F3F88" w:rsidRPr="00425C8F" w:rsidRDefault="007F3F88" w:rsidP="007F3F88">
      <w:pPr>
        <w:pStyle w:val="Bodytextforrestriction"/>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pStyle w:val="BodyText2"/>
        <w:rPr>
          <w:lang w:val="en-IN"/>
        </w:rPr>
      </w:pPr>
    </w:p>
    <w:p w:rsidR="00B32AB8" w:rsidRPr="00425C8F" w:rsidRDefault="00B32AB8">
      <w:pPr>
        <w:pStyle w:val="BodyText2"/>
        <w:rPr>
          <w:lang w:val="en-IN"/>
        </w:rPr>
      </w:pPr>
    </w:p>
    <w:p w:rsidR="00B32AB8" w:rsidRPr="00425C8F" w:rsidRDefault="00B32AB8">
      <w:pPr>
        <w:pStyle w:val="BodyText2"/>
        <w:rPr>
          <w:lang w:val="en-IN"/>
        </w:rPr>
      </w:pPr>
    </w:p>
    <w:p w:rsidR="00B32AB8" w:rsidRPr="00425C8F" w:rsidRDefault="00B32AB8">
      <w:pPr>
        <w:pStyle w:val="BodyText2"/>
        <w:rPr>
          <w:lang w:val="en-IN"/>
        </w:rPr>
      </w:pPr>
    </w:p>
    <w:p w:rsidR="00B32AB8" w:rsidRPr="00425C8F" w:rsidRDefault="00B32AB8">
      <w:pPr>
        <w:pStyle w:val="BodyText2"/>
        <w:rPr>
          <w:lang w:val="en-IN"/>
        </w:rPr>
      </w:pPr>
    </w:p>
    <w:p w:rsidR="00B32AB8" w:rsidRPr="00425C8F" w:rsidRDefault="00B32AB8">
      <w:pPr>
        <w:pStyle w:val="BodyText2"/>
        <w:rPr>
          <w:lang w:val="en-IN"/>
        </w:rPr>
      </w:pPr>
    </w:p>
    <w:p w:rsidR="00B32AB8" w:rsidRPr="00425C8F" w:rsidRDefault="00B32AB8">
      <w:pPr>
        <w:pStyle w:val="BodyText2"/>
        <w:rPr>
          <w:sz w:val="14"/>
          <w:lang w:val="en-IN"/>
        </w:rPr>
      </w:pPr>
      <w:r w:rsidRPr="00425C8F">
        <w:rPr>
          <w:sz w:val="14"/>
          <w:lang w:val="en-IN"/>
        </w:rPr>
        <w:t>.</w:t>
      </w:r>
    </w:p>
    <w:p w:rsidR="00B32AB8" w:rsidRPr="00425C8F" w:rsidRDefault="00B32AB8">
      <w:pPr>
        <w:pStyle w:val="Bodytextforrestriction"/>
        <w:rPr>
          <w:lang w:val="en-IN"/>
        </w:rPr>
      </w:pPr>
    </w:p>
    <w:sectPr w:rsidR="00B32AB8" w:rsidRPr="00425C8F" w:rsidSect="000A4EDC">
      <w:headerReference w:type="default" r:id="rId17"/>
      <w:headerReference w:type="first" r:id="rId18"/>
      <w:footerReference w:type="first" r:id="rId19"/>
      <w:pgSz w:w="11907" w:h="16839"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911" w:rsidRDefault="00403911">
      <w:r>
        <w:separator/>
      </w:r>
    </w:p>
  </w:endnote>
  <w:endnote w:type="continuationSeparator" w:id="0">
    <w:p w:rsidR="00403911" w:rsidRDefault="00403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S Outlook">
    <w:panose1 w:val="0501010001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44B" w:rsidRPr="005829BF" w:rsidRDefault="00403911" w:rsidP="00F06885">
    <w:pPr>
      <w:pStyle w:val="Footer"/>
      <w:tabs>
        <w:tab w:val="clear" w:pos="8640"/>
        <w:tab w:val="right" w:pos="8280"/>
      </w:tabs>
      <w:jc w:val="center"/>
    </w:pPr>
    <w:r>
      <w:rPr>
        <w:rFonts w:ascii="Tahoma" w:hAnsi="Tahoma"/>
        <w:b/>
        <w:noProof/>
        <w:sz w:val="20"/>
        <w:lang w:val="en-IN" w:eastAsia="en-IN"/>
      </w:rPr>
      <w:pict>
        <v:shapetype id="_x0000_t202" coordsize="21600,21600" o:spt="202" path="m,l,21600r21600,l21600,xe">
          <v:stroke joinstyle="miter"/>
          <v:path gradientshapeok="t" o:connecttype="rect"/>
        </v:shapetype>
        <v:shape id="expertsource_Rsetting_footer" o:spid="_x0000_s2049" type="#_x0000_t202" style="position:absolute;left:0;text-align:left;margin-left:-108.45pt;margin-top:.45pt;width:198.45pt;height:20pt;z-index:251677696;mso-wrap-style:none;mso-position-horizontal-relative:right-margin-area" stroked="f">
          <v:textbox style="mso-next-textbox:#expertsource_Rsetting_footer">
            <w:txbxContent>
              <w:p w:rsidR="00C7344B" w:rsidRPr="00E432A3" w:rsidRDefault="00C7344B">
                <w:pPr>
                  <w:rPr>
                    <w:rFonts w:ascii="Tahoma" w:hAnsi="Tahoma" w:cs="Tahoma"/>
                    <w:color w:val="000000"/>
                    <w:sz w:val="16"/>
                  </w:rPr>
                </w:pPr>
                <w:r w:rsidRPr="00E432A3">
                  <w:rPr>
                    <w:rFonts w:ascii="Tahoma" w:hAnsi="Tahoma" w:cs="Tahoma"/>
                    <w:color w:val="000000"/>
                    <w:sz w:val="16"/>
                  </w:rPr>
                  <w:t>Comviva Internal</w:t>
                </w:r>
              </w:p>
            </w:txbxContent>
          </v:textbox>
          <w10:wrap type="square" anchorx="page"/>
        </v:shape>
      </w:pict>
    </w:r>
    <w:r w:rsidR="00C7344B">
      <w:rPr>
        <w:rStyle w:val="PageNumber"/>
      </w:rPr>
      <w:t>PreTUPS – 7.x</w:t>
    </w:r>
    <w:r w:rsidR="00C7344B">
      <w:rPr>
        <w:rStyle w:val="PageNumber"/>
      </w:rPr>
      <w:tab/>
    </w:r>
    <w:r w:rsidR="00C7344B">
      <w:rPr>
        <w:rStyle w:val="PageNumber"/>
      </w:rPr>
      <w:tab/>
    </w:r>
    <w:r w:rsidR="00EA0021">
      <w:rPr>
        <w:rStyle w:val="PageNumber"/>
      </w:rPr>
      <w:fldChar w:fldCharType="begin"/>
    </w:r>
    <w:r w:rsidR="00C7344B">
      <w:rPr>
        <w:rStyle w:val="PageNumber"/>
      </w:rPr>
      <w:instrText xml:space="preserve"> PAGE </w:instrText>
    </w:r>
    <w:r w:rsidR="00EA0021">
      <w:rPr>
        <w:rStyle w:val="PageNumber"/>
      </w:rPr>
      <w:fldChar w:fldCharType="separate"/>
    </w:r>
    <w:r w:rsidR="00D52CBB">
      <w:rPr>
        <w:rStyle w:val="PageNumber"/>
        <w:noProof/>
      </w:rPr>
      <w:t>30</w:t>
    </w:r>
    <w:r w:rsidR="00EA0021">
      <w:rPr>
        <w:rStyle w:val="PageNumber"/>
      </w:rPr>
      <w:fldChar w:fldCharType="end"/>
    </w:r>
  </w:p>
  <w:p w:rsidR="00C7344B" w:rsidRDefault="00C734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44B" w:rsidRDefault="00C7344B">
    <w:pPr>
      <w:pStyle w:val="Footer"/>
      <w:tabs>
        <w:tab w:val="clear" w:pos="8640"/>
        <w:tab w:val="right" w:pos="8280"/>
      </w:tabs>
      <w:jc w:val="center"/>
    </w:pPr>
    <w:r>
      <w:rPr>
        <w:rStyle w:val="PageNumber"/>
      </w:rPr>
      <w:t>PreTUPS – 7.x</w:t>
    </w:r>
    <w:r>
      <w:rPr>
        <w:rStyle w:val="PageNumber"/>
      </w:rPr>
      <w:tab/>
    </w:r>
    <w:r>
      <w:rPr>
        <w:rStyle w:val="PageNumber"/>
      </w:rPr>
      <w:tab/>
    </w:r>
    <w:r w:rsidR="00EA0021">
      <w:rPr>
        <w:rStyle w:val="PageNumber"/>
      </w:rPr>
      <w:fldChar w:fldCharType="begin"/>
    </w:r>
    <w:r>
      <w:rPr>
        <w:rStyle w:val="PageNumber"/>
      </w:rPr>
      <w:instrText xml:space="preserve"> PAGE </w:instrText>
    </w:r>
    <w:r w:rsidR="00EA0021">
      <w:rPr>
        <w:rStyle w:val="PageNumber"/>
      </w:rPr>
      <w:fldChar w:fldCharType="separate"/>
    </w:r>
    <w:r w:rsidR="00D52CBB">
      <w:rPr>
        <w:rStyle w:val="PageNumber"/>
        <w:noProof/>
      </w:rPr>
      <w:t>8</w:t>
    </w:r>
    <w:r w:rsidR="00EA0021">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911" w:rsidRDefault="00403911">
      <w:r>
        <w:separator/>
      </w:r>
    </w:p>
  </w:footnote>
  <w:footnote w:type="continuationSeparator" w:id="0">
    <w:p w:rsidR="00403911" w:rsidRDefault="004039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44B" w:rsidRDefault="00403911" w:rsidP="00FD2A02">
    <w:pPr>
      <w:pStyle w:val="Header"/>
    </w:pPr>
    <w:r>
      <w:rPr>
        <w:noProof/>
        <w:sz w:val="18"/>
        <w:szCs w:val="18"/>
        <w:lang w:val="en-IN" w:eastAsia="en-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expertsource_watermark" o:spid="_x0000_s2050" type="#_x0000_t136" style="position:absolute;margin-left:0;margin-top:0;width:406.1pt;height:45.1pt;rotation:315;z-index:251678720;mso-position-horizontal:center;mso-position-horizontal-relative:margin;mso-position-vertical:center;mso-position-vertical-relative:margin" fillcolor="silver" stroked="f">
          <v:fill opacity=".5"/>
          <v:stroke r:id="rId1" o:title=""/>
          <v:shadow color="#868686"/>
          <v:textpath style="font-family:&quot;Times New Roman&quot;;font-size:1pt;v-text-kern:t" trim="t" fitpath="t" string=" Comviva Internal"/>
          <o:lock v:ext="edit" aspectratio="t"/>
          <w10:wrap anchorx="margin" anchory="margin"/>
        </v:shape>
      </w:pict>
    </w:r>
    <w:r w:rsidR="00C7344B" w:rsidRPr="007375AC">
      <w:rPr>
        <w:noProof/>
        <w:sz w:val="18"/>
        <w:szCs w:val="18"/>
        <w:lang w:val="en-IN" w:eastAsia="en-IN"/>
      </w:rPr>
      <w:drawing>
        <wp:anchor distT="0" distB="0" distL="114300" distR="114300" simplePos="0" relativeHeight="251665408" behindDoc="1" locked="0" layoutInCell="1" allowOverlap="1" wp14:anchorId="1A28BF53" wp14:editId="284083DC">
          <wp:simplePos x="0" y="0"/>
          <wp:positionH relativeFrom="column">
            <wp:posOffset>-923925</wp:posOffset>
          </wp:positionH>
          <wp:positionV relativeFrom="paragraph">
            <wp:posOffset>-438785</wp:posOffset>
          </wp:positionV>
          <wp:extent cx="2600325" cy="942975"/>
          <wp:effectExtent l="19050" t="0" r="9525" b="0"/>
          <wp:wrapNone/>
          <wp:docPr id="14"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2"/>
                  <a:stretch>
                    <a:fillRect/>
                  </a:stretch>
                </pic:blipFill>
                <pic:spPr bwMode="ltGray">
                  <a:xfrm>
                    <a:off x="0" y="0"/>
                    <a:ext cx="2600325" cy="942975"/>
                  </a:xfrm>
                  <a:prstGeom prst="rect">
                    <a:avLst/>
                  </a:prstGeom>
                </pic:spPr>
              </pic:pic>
            </a:graphicData>
          </a:graphic>
        </wp:anchor>
      </w:drawing>
    </w:r>
    <w:r w:rsidR="00C7344B">
      <w:rPr>
        <w:noProof/>
        <w:sz w:val="18"/>
        <w:szCs w:val="18"/>
        <w:lang w:val="en-IN" w:eastAsia="en-IN"/>
      </w:rPr>
      <w:drawing>
        <wp:anchor distT="0" distB="0" distL="114300" distR="114300" simplePos="0" relativeHeight="251664384" behindDoc="0" locked="0" layoutInCell="1" allowOverlap="1" wp14:anchorId="4E0F44F2" wp14:editId="3AD4D055">
          <wp:simplePos x="0" y="0"/>
          <wp:positionH relativeFrom="column">
            <wp:posOffset>4505325</wp:posOffset>
          </wp:positionH>
          <wp:positionV relativeFrom="paragraph">
            <wp:posOffset>-219710</wp:posOffset>
          </wp:positionV>
          <wp:extent cx="1847850" cy="438150"/>
          <wp:effectExtent l="19050" t="0" r="0" b="0"/>
          <wp:wrapNone/>
          <wp:docPr id="15"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3" cstate="print"/>
                  <a:srcRect/>
                  <a:stretch>
                    <a:fillRect/>
                  </a:stretch>
                </pic:blipFill>
                <pic:spPr bwMode="auto">
                  <a:xfrm>
                    <a:off x="0" y="0"/>
                    <a:ext cx="1847850" cy="438150"/>
                  </a:xfrm>
                  <a:prstGeom prst="rect">
                    <a:avLst/>
                  </a:prstGeom>
                  <a:noFill/>
                  <a:ln w="9525">
                    <a:noFill/>
                    <a:miter lim="800000"/>
                    <a:headEnd/>
                    <a:tailEnd/>
                  </a:ln>
                </pic:spPr>
              </pic:pic>
            </a:graphicData>
          </a:graphic>
        </wp:anchor>
      </w:drawing>
    </w:r>
    <w:r w:rsidR="00C7344B">
      <w:rPr>
        <w:sz w:val="18"/>
        <w:szCs w:val="18"/>
      </w:rPr>
      <w:t>PreTUPS 7.</w:t>
    </w:r>
    <w:ins w:id="13" w:author="Rahul Arya" w:date="2018-07-16T13:23:00Z">
      <w:r w:rsidR="00B22052">
        <w:rPr>
          <w:sz w:val="18"/>
          <w:szCs w:val="18"/>
        </w:rPr>
        <w:t>3</w:t>
      </w:r>
    </w:ins>
    <w:del w:id="14" w:author="Rahul Arya" w:date="2018-07-16T13:23:00Z">
      <w:r w:rsidR="00C7344B" w:rsidDel="00B22052">
        <w:rPr>
          <w:sz w:val="18"/>
          <w:szCs w:val="18"/>
        </w:rPr>
        <w:delText>0</w:delText>
      </w:r>
    </w:del>
    <w:r w:rsidR="00C7344B">
      <w:rPr>
        <w:sz w:val="18"/>
        <w:szCs w:val="18"/>
      </w:rPr>
      <w:t>.0 External Gateway XML APIs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44B" w:rsidRPr="00C3638B" w:rsidRDefault="00C7344B" w:rsidP="00C3638B">
    <w:pPr>
      <w:pStyle w:val="Header"/>
    </w:pPr>
    <w:r w:rsidRPr="00C3638B">
      <w:rPr>
        <w:noProof/>
        <w:lang w:val="en-IN" w:eastAsia="en-IN"/>
      </w:rPr>
      <w:drawing>
        <wp:anchor distT="0" distB="0" distL="114300" distR="114300" simplePos="0" relativeHeight="251676672" behindDoc="1" locked="0" layoutInCell="1" allowOverlap="1">
          <wp:simplePos x="0" y="0"/>
          <wp:positionH relativeFrom="column">
            <wp:posOffset>-914400</wp:posOffset>
          </wp:positionH>
          <wp:positionV relativeFrom="paragraph">
            <wp:posOffset>-448310</wp:posOffset>
          </wp:positionV>
          <wp:extent cx="3976370" cy="1447800"/>
          <wp:effectExtent l="19050" t="0" r="5080" b="0"/>
          <wp:wrapNone/>
          <wp:docPr id="16"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1"/>
                  <a:stretch>
                    <a:fillRect/>
                  </a:stretch>
                </pic:blipFill>
                <pic:spPr bwMode="ltGray">
                  <a:xfrm>
                    <a:off x="0" y="0"/>
                    <a:ext cx="3976370" cy="1445895"/>
                  </a:xfrm>
                  <a:prstGeom prst="rect">
                    <a:avLst/>
                  </a:prstGeom>
                </pic:spPr>
              </pic:pic>
            </a:graphicData>
          </a:graphic>
        </wp:anchor>
      </w:drawing>
    </w:r>
    <w:r w:rsidRPr="00C3638B">
      <w:rPr>
        <w:noProof/>
        <w:lang w:val="en-IN" w:eastAsia="en-IN"/>
      </w:rPr>
      <w:drawing>
        <wp:anchor distT="0" distB="0" distL="114300" distR="114300" simplePos="0" relativeHeight="251674624" behindDoc="0" locked="0" layoutInCell="1" allowOverlap="1">
          <wp:simplePos x="0" y="0"/>
          <wp:positionH relativeFrom="column">
            <wp:posOffset>3390900</wp:posOffset>
          </wp:positionH>
          <wp:positionV relativeFrom="paragraph">
            <wp:posOffset>66040</wp:posOffset>
          </wp:positionV>
          <wp:extent cx="2838450" cy="666750"/>
          <wp:effectExtent l="19050" t="0" r="0" b="0"/>
          <wp:wrapNone/>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2" cstate="print"/>
                  <a:srcRect/>
                  <a:stretch>
                    <a:fillRect/>
                  </a:stretch>
                </pic:blipFill>
                <pic:spPr bwMode="auto">
                  <a:xfrm>
                    <a:off x="0" y="0"/>
                    <a:ext cx="2838450" cy="66675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44B" w:rsidRDefault="00C7344B" w:rsidP="00FD2A02">
    <w:pPr>
      <w:pStyle w:val="Header"/>
    </w:pPr>
    <w:r>
      <w:rPr>
        <w:noProof/>
        <w:sz w:val="18"/>
        <w:szCs w:val="18"/>
        <w:lang w:val="en-IN" w:eastAsia="en-IN"/>
      </w:rPr>
      <w:drawing>
        <wp:anchor distT="0" distB="0" distL="114300" distR="114300" simplePos="0" relativeHeight="251671552" behindDoc="0" locked="0" layoutInCell="1" allowOverlap="1">
          <wp:simplePos x="0" y="0"/>
          <wp:positionH relativeFrom="column">
            <wp:posOffset>4143375</wp:posOffset>
          </wp:positionH>
          <wp:positionV relativeFrom="paragraph">
            <wp:posOffset>-219075</wp:posOffset>
          </wp:positionV>
          <wp:extent cx="1847850" cy="438150"/>
          <wp:effectExtent l="19050" t="0" r="0" b="0"/>
          <wp:wrapNone/>
          <wp:docPr id="18"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1" cstate="print"/>
                  <a:srcRect/>
                  <a:stretch>
                    <a:fillRect/>
                  </a:stretch>
                </pic:blipFill>
                <pic:spPr bwMode="auto">
                  <a:xfrm>
                    <a:off x="0" y="0"/>
                    <a:ext cx="1847850" cy="438150"/>
                  </a:xfrm>
                  <a:prstGeom prst="rect">
                    <a:avLst/>
                  </a:prstGeom>
                  <a:noFill/>
                  <a:ln w="9525">
                    <a:noFill/>
                    <a:miter lim="800000"/>
                    <a:headEnd/>
                    <a:tailEnd/>
                  </a:ln>
                </pic:spPr>
              </pic:pic>
            </a:graphicData>
          </a:graphic>
        </wp:anchor>
      </w:drawing>
    </w:r>
    <w:r w:rsidRPr="007375AC">
      <w:rPr>
        <w:noProof/>
        <w:sz w:val="18"/>
        <w:szCs w:val="18"/>
        <w:lang w:val="en-IN" w:eastAsia="en-IN"/>
      </w:rPr>
      <w:drawing>
        <wp:anchor distT="0" distB="0" distL="114300" distR="114300" simplePos="0" relativeHeight="251672576" behindDoc="1" locked="0" layoutInCell="1" allowOverlap="1">
          <wp:simplePos x="0" y="0"/>
          <wp:positionH relativeFrom="column">
            <wp:posOffset>-1143000</wp:posOffset>
          </wp:positionH>
          <wp:positionV relativeFrom="paragraph">
            <wp:posOffset>-457200</wp:posOffset>
          </wp:positionV>
          <wp:extent cx="2600325" cy="942975"/>
          <wp:effectExtent l="19050" t="0" r="9525" b="0"/>
          <wp:wrapNone/>
          <wp:docPr id="17"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2"/>
                  <a:stretch>
                    <a:fillRect/>
                  </a:stretch>
                </pic:blipFill>
                <pic:spPr bwMode="ltGray">
                  <a:xfrm>
                    <a:off x="0" y="0"/>
                    <a:ext cx="2600325" cy="942975"/>
                  </a:xfrm>
                  <a:prstGeom prst="rect">
                    <a:avLst/>
                  </a:prstGeom>
                </pic:spPr>
              </pic:pic>
            </a:graphicData>
          </a:graphic>
        </wp:anchor>
      </w:drawing>
    </w:r>
    <w:r>
      <w:rPr>
        <w:sz w:val="18"/>
        <w:szCs w:val="18"/>
      </w:rPr>
      <w:t>PreTUPS External Gateway XML APIs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44B" w:rsidRDefault="00C7344B" w:rsidP="00C3638B">
    <w:pPr>
      <w:pStyle w:val="Header"/>
    </w:pPr>
    <w:r>
      <w:rPr>
        <w:noProof/>
        <w:sz w:val="18"/>
        <w:szCs w:val="18"/>
        <w:lang w:val="en-IN" w:eastAsia="en-IN"/>
      </w:rPr>
      <w:drawing>
        <wp:anchor distT="0" distB="0" distL="114300" distR="114300" simplePos="0" relativeHeight="251667456" behindDoc="0" locked="0" layoutInCell="1" allowOverlap="1">
          <wp:simplePos x="0" y="0"/>
          <wp:positionH relativeFrom="column">
            <wp:posOffset>4276725</wp:posOffset>
          </wp:positionH>
          <wp:positionV relativeFrom="paragraph">
            <wp:posOffset>-180975</wp:posOffset>
          </wp:positionV>
          <wp:extent cx="1847850" cy="438150"/>
          <wp:effectExtent l="19050" t="0" r="0" b="0"/>
          <wp:wrapNone/>
          <wp:docPr id="10"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1" cstate="print"/>
                  <a:srcRect/>
                  <a:stretch>
                    <a:fillRect/>
                  </a:stretch>
                </pic:blipFill>
                <pic:spPr bwMode="auto">
                  <a:xfrm>
                    <a:off x="0" y="0"/>
                    <a:ext cx="1847850" cy="438150"/>
                  </a:xfrm>
                  <a:prstGeom prst="rect">
                    <a:avLst/>
                  </a:prstGeom>
                  <a:noFill/>
                  <a:ln w="9525">
                    <a:noFill/>
                    <a:miter lim="800000"/>
                    <a:headEnd/>
                    <a:tailEnd/>
                  </a:ln>
                </pic:spPr>
              </pic:pic>
            </a:graphicData>
          </a:graphic>
        </wp:anchor>
      </w:drawing>
    </w:r>
    <w:r>
      <w:rPr>
        <w:noProof/>
        <w:sz w:val="18"/>
        <w:szCs w:val="18"/>
        <w:lang w:val="en-IN" w:eastAsia="en-IN"/>
      </w:rPr>
      <w:drawing>
        <wp:anchor distT="0" distB="0" distL="114300" distR="114300" simplePos="0" relativeHeight="251669504" behindDoc="1" locked="0" layoutInCell="1" allowOverlap="1">
          <wp:simplePos x="0" y="0"/>
          <wp:positionH relativeFrom="column">
            <wp:posOffset>-1143000</wp:posOffset>
          </wp:positionH>
          <wp:positionV relativeFrom="paragraph">
            <wp:posOffset>-457200</wp:posOffset>
          </wp:positionV>
          <wp:extent cx="2600325" cy="942975"/>
          <wp:effectExtent l="19050" t="0" r="9525" b="0"/>
          <wp:wrapNone/>
          <wp:docPr id="11"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2"/>
                  <a:stretch>
                    <a:fillRect/>
                  </a:stretch>
                </pic:blipFill>
                <pic:spPr bwMode="ltGray">
                  <a:xfrm>
                    <a:off x="0" y="0"/>
                    <a:ext cx="2600325" cy="942975"/>
                  </a:xfrm>
                  <a:prstGeom prst="rect">
                    <a:avLst/>
                  </a:prstGeom>
                </pic:spPr>
              </pic:pic>
            </a:graphicData>
          </a:graphic>
        </wp:anchor>
      </w:drawing>
    </w:r>
    <w:r>
      <w:rPr>
        <w:sz w:val="18"/>
        <w:szCs w:val="18"/>
      </w:rPr>
      <w:t>PreTUPS External Gateway XML APIs</w:t>
    </w:r>
  </w:p>
  <w:p w:rsidR="00C7344B" w:rsidRPr="00C3638B" w:rsidRDefault="00C7344B" w:rsidP="00C363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7A0A3CB2"/>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8EFE3EA6"/>
    <w:lvl w:ilvl="0">
      <w:start w:val="1"/>
      <w:numFmt w:val="lowerRoman"/>
      <w:pStyle w:val="ListNumber3"/>
      <w:lvlText w:val="%1."/>
      <w:lvlJc w:val="right"/>
      <w:pPr>
        <w:tabs>
          <w:tab w:val="num" w:pos="2232"/>
        </w:tabs>
        <w:ind w:left="2232" w:hanging="259"/>
      </w:pPr>
      <w:rPr>
        <w:rFonts w:hint="default"/>
      </w:rPr>
    </w:lvl>
  </w:abstractNum>
  <w:abstractNum w:abstractNumId="2">
    <w:nsid w:val="FFFFFF7F"/>
    <w:multiLevelType w:val="singleLevel"/>
    <w:tmpl w:val="F4589872"/>
    <w:lvl w:ilvl="0">
      <w:start w:val="1"/>
      <w:numFmt w:val="lowerLetter"/>
      <w:pStyle w:val="ListNumber2"/>
      <w:lvlText w:val="%1)"/>
      <w:lvlJc w:val="left"/>
      <w:pPr>
        <w:tabs>
          <w:tab w:val="num" w:pos="1872"/>
        </w:tabs>
        <w:ind w:left="1872" w:hanging="432"/>
      </w:pPr>
      <w:rPr>
        <w:rFonts w:hint="default"/>
      </w:rPr>
    </w:lvl>
  </w:abstractNum>
  <w:abstractNum w:abstractNumId="3">
    <w:nsid w:val="FFFFFF83"/>
    <w:multiLevelType w:val="singleLevel"/>
    <w:tmpl w:val="0F0EFEF0"/>
    <w:lvl w:ilvl="0">
      <w:start w:val="1"/>
      <w:numFmt w:val="bullet"/>
      <w:pStyle w:val="ListBullet2"/>
      <w:lvlText w:val=""/>
      <w:lvlJc w:val="left"/>
      <w:pPr>
        <w:tabs>
          <w:tab w:val="num" w:pos="1440"/>
        </w:tabs>
        <w:ind w:left="1440" w:hanging="360"/>
      </w:pPr>
      <w:rPr>
        <w:rFonts w:ascii="Wingdings 3" w:hAnsi="Wingdings 3" w:hint="default"/>
        <w:sz w:val="20"/>
      </w:rPr>
    </w:lvl>
  </w:abstractNum>
  <w:abstractNum w:abstractNumId="4">
    <w:nsid w:val="FFFFFF88"/>
    <w:multiLevelType w:val="singleLevel"/>
    <w:tmpl w:val="04C40B58"/>
    <w:lvl w:ilvl="0">
      <w:start w:val="1"/>
      <w:numFmt w:val="decimal"/>
      <w:pStyle w:val="TableListNumber1"/>
      <w:lvlText w:val="%1."/>
      <w:lvlJc w:val="left"/>
      <w:pPr>
        <w:tabs>
          <w:tab w:val="num" w:pos="360"/>
        </w:tabs>
        <w:ind w:left="360" w:hanging="360"/>
      </w:pPr>
      <w:rPr>
        <w:rFonts w:hint="default"/>
      </w:rPr>
    </w:lvl>
  </w:abstractNum>
  <w:abstractNum w:abstractNumId="5">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6">
    <w:nsid w:val="016C3099"/>
    <w:multiLevelType w:val="hybridMultilevel"/>
    <w:tmpl w:val="4E78A3F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907E88"/>
    <w:multiLevelType w:val="hybridMultilevel"/>
    <w:tmpl w:val="E6609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8833A8B"/>
    <w:multiLevelType w:val="hybridMultilevel"/>
    <w:tmpl w:val="49747D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E296C9B"/>
    <w:multiLevelType w:val="hybridMultilevel"/>
    <w:tmpl w:val="B32EA324"/>
    <w:lvl w:ilvl="0" w:tplc="CAFCA472">
      <w:start w:val="1"/>
      <w:numFmt w:val="bullet"/>
      <w:pStyle w:val="ChapterList"/>
      <w:lvlText w:val=""/>
      <w:lvlJc w:val="left"/>
      <w:pPr>
        <w:tabs>
          <w:tab w:val="num" w:pos="1872"/>
        </w:tabs>
        <w:ind w:left="1872" w:hanging="648"/>
      </w:pPr>
      <w:rPr>
        <w:rFonts w:ascii="Wingdings" w:hAnsi="Wingdings" w:hint="default"/>
        <w:sz w:val="3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0026060"/>
    <w:multiLevelType w:val="singleLevel"/>
    <w:tmpl w:val="D2F0FA68"/>
    <w:lvl w:ilvl="0">
      <w:start w:val="1"/>
      <w:numFmt w:val="bullet"/>
      <w:pStyle w:val="HSPuce1"/>
      <w:lvlText w:val=""/>
      <w:lvlJc w:val="left"/>
      <w:pPr>
        <w:tabs>
          <w:tab w:val="num" w:pos="567"/>
        </w:tabs>
        <w:ind w:left="567" w:hanging="567"/>
      </w:pPr>
      <w:rPr>
        <w:rFonts w:ascii="Wingdings" w:hAnsi="Wingdings" w:hint="default"/>
        <w:position w:val="-6"/>
        <w:sz w:val="40"/>
      </w:rPr>
    </w:lvl>
  </w:abstractNum>
  <w:abstractNum w:abstractNumId="11">
    <w:nsid w:val="13537825"/>
    <w:multiLevelType w:val="hybridMultilevel"/>
    <w:tmpl w:val="C9EC0D4E"/>
    <w:lvl w:ilvl="0" w:tplc="5FF0D7FA">
      <w:start w:val="1"/>
      <w:numFmt w:val="bullet"/>
      <w:pStyle w:val="Warning"/>
      <w:lvlText w:val=""/>
      <w:lvlJc w:val="left"/>
      <w:pPr>
        <w:tabs>
          <w:tab w:val="num" w:pos="1080"/>
        </w:tabs>
        <w:ind w:left="1080" w:hanging="504"/>
      </w:pPr>
      <w:rPr>
        <w:rFonts w:ascii="Webdings" w:hAnsi="Webdings" w:hint="default"/>
        <w:b w:val="0"/>
        <w:i w:val="0"/>
        <w:color w:val="FF0000"/>
        <w:sz w:val="4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15C022B8"/>
    <w:multiLevelType w:val="hybridMultilevel"/>
    <w:tmpl w:val="BE1A6664"/>
    <w:lvl w:ilvl="0" w:tplc="CAFCA472">
      <w:start w:val="1"/>
      <w:numFmt w:val="bullet"/>
      <w:lvlText w:val=""/>
      <w:lvlJc w:val="left"/>
      <w:pPr>
        <w:tabs>
          <w:tab w:val="num" w:pos="1080"/>
        </w:tabs>
        <w:ind w:left="1080" w:hanging="504"/>
      </w:pPr>
      <w:rPr>
        <w:rFonts w:ascii="Webdings" w:hAnsi="Webdings" w:hint="default"/>
        <w:b/>
        <w:i w:val="0"/>
        <w:color w:val="0F1177"/>
        <w:sz w:val="4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9271CA2"/>
    <w:multiLevelType w:val="multilevel"/>
    <w:tmpl w:val="5450ED96"/>
    <w:lvl w:ilvl="0">
      <w:start w:val="1"/>
      <w:numFmt w:val="upperLetter"/>
      <w:lvlText w:val="%1"/>
      <w:lvlJc w:val="left"/>
      <w:pPr>
        <w:tabs>
          <w:tab w:val="num" w:pos="1685"/>
        </w:tabs>
        <w:ind w:left="1685" w:hanging="432"/>
      </w:pPr>
      <w:rPr>
        <w:rFonts w:hint="default"/>
        <w:caps w:val="0"/>
        <w:strike w:val="0"/>
        <w:dstrike w:val="0"/>
        <w:vanish/>
        <w:vertAlign w:val="baseline"/>
      </w:rPr>
    </w:lvl>
    <w:lvl w:ilvl="1">
      <w:start w:val="1"/>
      <w:numFmt w:val="decimal"/>
      <w:pStyle w:val="app2"/>
      <w:lvlText w:val="%1.%2"/>
      <w:lvlJc w:val="left"/>
      <w:pPr>
        <w:tabs>
          <w:tab w:val="num" w:pos="1973"/>
        </w:tabs>
        <w:ind w:left="1973" w:hanging="720"/>
      </w:pPr>
      <w:rPr>
        <w:rFonts w:hint="default"/>
      </w:rPr>
    </w:lvl>
    <w:lvl w:ilvl="2">
      <w:start w:val="1"/>
      <w:numFmt w:val="decimal"/>
      <w:lvlText w:val="%1.%2.%3"/>
      <w:lvlJc w:val="left"/>
      <w:pPr>
        <w:tabs>
          <w:tab w:val="num" w:pos="2333"/>
        </w:tabs>
        <w:ind w:left="1973" w:hanging="720"/>
      </w:pPr>
      <w:rPr>
        <w:rFonts w:hint="default"/>
      </w:rPr>
    </w:lvl>
    <w:lvl w:ilvl="3">
      <w:start w:val="1"/>
      <w:numFmt w:val="decimal"/>
      <w:lvlText w:val="%1.%2.%3.%4"/>
      <w:lvlJc w:val="left"/>
      <w:pPr>
        <w:tabs>
          <w:tab w:val="num" w:pos="2693"/>
        </w:tabs>
        <w:ind w:left="1973" w:hanging="720"/>
      </w:pPr>
      <w:rPr>
        <w:rFonts w:hint="default"/>
      </w:rPr>
    </w:lvl>
    <w:lvl w:ilvl="4">
      <w:start w:val="1"/>
      <w:numFmt w:val="decimal"/>
      <w:lvlText w:val="%1.%2.%3.%4.%5"/>
      <w:lvlJc w:val="left"/>
      <w:pPr>
        <w:tabs>
          <w:tab w:val="num" w:pos="2261"/>
        </w:tabs>
        <w:ind w:left="2261" w:hanging="1008"/>
      </w:pPr>
      <w:rPr>
        <w:rFonts w:hint="default"/>
      </w:rPr>
    </w:lvl>
    <w:lvl w:ilvl="5">
      <w:start w:val="1"/>
      <w:numFmt w:val="decimal"/>
      <w:lvlText w:val="%1.%2.%3.%4.%5.%6"/>
      <w:lvlJc w:val="left"/>
      <w:pPr>
        <w:tabs>
          <w:tab w:val="num" w:pos="2405"/>
        </w:tabs>
        <w:ind w:left="2405" w:hanging="1152"/>
      </w:pPr>
      <w:rPr>
        <w:rFonts w:hint="default"/>
      </w:rPr>
    </w:lvl>
    <w:lvl w:ilvl="6">
      <w:start w:val="1"/>
      <w:numFmt w:val="decimal"/>
      <w:lvlText w:val="%1.%2.%3.%4.%5.%6.%7"/>
      <w:lvlJc w:val="left"/>
      <w:pPr>
        <w:tabs>
          <w:tab w:val="num" w:pos="2549"/>
        </w:tabs>
        <w:ind w:left="2549" w:hanging="1296"/>
      </w:pPr>
      <w:rPr>
        <w:rFonts w:hint="default"/>
      </w:rPr>
    </w:lvl>
    <w:lvl w:ilvl="7">
      <w:start w:val="1"/>
      <w:numFmt w:val="decimal"/>
      <w:lvlText w:val="%1.%2.%3.%4.%5.%6.%7.%8"/>
      <w:lvlJc w:val="left"/>
      <w:pPr>
        <w:tabs>
          <w:tab w:val="num" w:pos="2693"/>
        </w:tabs>
        <w:ind w:left="2693" w:hanging="1440"/>
      </w:pPr>
      <w:rPr>
        <w:rFonts w:hint="default"/>
      </w:rPr>
    </w:lvl>
    <w:lvl w:ilvl="8">
      <w:start w:val="1"/>
      <w:numFmt w:val="decimal"/>
      <w:lvlText w:val="%1.%2.%3.%4.%5.%6.%7.%8.%9"/>
      <w:lvlJc w:val="left"/>
      <w:pPr>
        <w:tabs>
          <w:tab w:val="num" w:pos="2837"/>
        </w:tabs>
        <w:ind w:left="2837" w:hanging="1584"/>
      </w:pPr>
      <w:rPr>
        <w:rFonts w:hint="default"/>
      </w:rPr>
    </w:lvl>
  </w:abstractNum>
  <w:abstractNum w:abstractNumId="14">
    <w:nsid w:val="1DDC2FED"/>
    <w:multiLevelType w:val="hybridMultilevel"/>
    <w:tmpl w:val="9B1CFA10"/>
    <w:lvl w:ilvl="0" w:tplc="0C9CF69C">
      <w:start w:val="1"/>
      <w:numFmt w:val="bullet"/>
      <w:lvlText w:val=""/>
      <w:lvlJc w:val="left"/>
      <w:pPr>
        <w:ind w:left="720" w:hanging="360"/>
      </w:pPr>
      <w:rPr>
        <w:rFonts w:ascii="Symbol" w:hAnsi="Symbol" w:hint="default"/>
      </w:rPr>
    </w:lvl>
    <w:lvl w:ilvl="1" w:tplc="51D492C0">
      <w:start w:val="1"/>
      <w:numFmt w:val="bullet"/>
      <w:lvlText w:val="o"/>
      <w:lvlJc w:val="left"/>
      <w:pPr>
        <w:ind w:left="1440" w:hanging="360"/>
      </w:pPr>
      <w:rPr>
        <w:rFonts w:ascii="Courier New" w:hAnsi="Courier New" w:cs="Courier New" w:hint="default"/>
      </w:rPr>
    </w:lvl>
    <w:lvl w:ilvl="2" w:tplc="7504B88C" w:tentative="1">
      <w:start w:val="1"/>
      <w:numFmt w:val="bullet"/>
      <w:lvlText w:val=""/>
      <w:lvlJc w:val="left"/>
      <w:pPr>
        <w:ind w:left="2160" w:hanging="360"/>
      </w:pPr>
      <w:rPr>
        <w:rFonts w:ascii="Wingdings" w:hAnsi="Wingdings" w:hint="default"/>
      </w:rPr>
    </w:lvl>
    <w:lvl w:ilvl="3" w:tplc="8C3AF7D0" w:tentative="1">
      <w:start w:val="1"/>
      <w:numFmt w:val="bullet"/>
      <w:lvlText w:val=""/>
      <w:lvlJc w:val="left"/>
      <w:pPr>
        <w:ind w:left="2880" w:hanging="360"/>
      </w:pPr>
      <w:rPr>
        <w:rFonts w:ascii="Symbol" w:hAnsi="Symbol" w:hint="default"/>
      </w:rPr>
    </w:lvl>
    <w:lvl w:ilvl="4" w:tplc="99BA210C" w:tentative="1">
      <w:start w:val="1"/>
      <w:numFmt w:val="bullet"/>
      <w:lvlText w:val="o"/>
      <w:lvlJc w:val="left"/>
      <w:pPr>
        <w:ind w:left="3600" w:hanging="360"/>
      </w:pPr>
      <w:rPr>
        <w:rFonts w:ascii="Courier New" w:hAnsi="Courier New" w:cs="Courier New" w:hint="default"/>
      </w:rPr>
    </w:lvl>
    <w:lvl w:ilvl="5" w:tplc="19BCB038" w:tentative="1">
      <w:start w:val="1"/>
      <w:numFmt w:val="bullet"/>
      <w:lvlText w:val=""/>
      <w:lvlJc w:val="left"/>
      <w:pPr>
        <w:ind w:left="4320" w:hanging="360"/>
      </w:pPr>
      <w:rPr>
        <w:rFonts w:ascii="Wingdings" w:hAnsi="Wingdings" w:hint="default"/>
      </w:rPr>
    </w:lvl>
    <w:lvl w:ilvl="6" w:tplc="F8B4CB54" w:tentative="1">
      <w:start w:val="1"/>
      <w:numFmt w:val="bullet"/>
      <w:lvlText w:val=""/>
      <w:lvlJc w:val="left"/>
      <w:pPr>
        <w:ind w:left="5040" w:hanging="360"/>
      </w:pPr>
      <w:rPr>
        <w:rFonts w:ascii="Symbol" w:hAnsi="Symbol" w:hint="default"/>
      </w:rPr>
    </w:lvl>
    <w:lvl w:ilvl="7" w:tplc="DC2E5D7C" w:tentative="1">
      <w:start w:val="1"/>
      <w:numFmt w:val="bullet"/>
      <w:lvlText w:val="o"/>
      <w:lvlJc w:val="left"/>
      <w:pPr>
        <w:ind w:left="5760" w:hanging="360"/>
      </w:pPr>
      <w:rPr>
        <w:rFonts w:ascii="Courier New" w:hAnsi="Courier New" w:cs="Courier New" w:hint="default"/>
      </w:rPr>
    </w:lvl>
    <w:lvl w:ilvl="8" w:tplc="F028AF8C" w:tentative="1">
      <w:start w:val="1"/>
      <w:numFmt w:val="bullet"/>
      <w:lvlText w:val=""/>
      <w:lvlJc w:val="left"/>
      <w:pPr>
        <w:ind w:left="6480" w:hanging="360"/>
      </w:pPr>
      <w:rPr>
        <w:rFonts w:ascii="Wingdings" w:hAnsi="Wingdings" w:hint="default"/>
      </w:rPr>
    </w:lvl>
  </w:abstractNum>
  <w:abstractNum w:abstractNumId="15">
    <w:nsid w:val="20604086"/>
    <w:multiLevelType w:val="hybridMultilevel"/>
    <w:tmpl w:val="0E0A0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180657"/>
    <w:multiLevelType w:val="hybridMultilevel"/>
    <w:tmpl w:val="01C40070"/>
    <w:lvl w:ilvl="0" w:tplc="40090001">
      <w:start w:val="1"/>
      <w:numFmt w:val="decimal"/>
      <w:pStyle w:val="ListNumber"/>
      <w:lvlText w:val="%1."/>
      <w:lvlJc w:val="left"/>
      <w:pPr>
        <w:tabs>
          <w:tab w:val="num" w:pos="1512"/>
        </w:tabs>
        <w:ind w:left="1512" w:hanging="360"/>
      </w:pPr>
      <w:rPr>
        <w:rFonts w:hint="default"/>
      </w:rPr>
    </w:lvl>
    <w:lvl w:ilvl="1" w:tplc="40090003">
      <w:start w:val="1"/>
      <w:numFmt w:val="bullet"/>
      <w:lvlText w:val=""/>
      <w:lvlJc w:val="left"/>
      <w:pPr>
        <w:tabs>
          <w:tab w:val="num" w:pos="1440"/>
        </w:tabs>
        <w:ind w:left="1440" w:hanging="360"/>
      </w:pPr>
      <w:rPr>
        <w:rFonts w:ascii="MS Outlook" w:hAnsi="MS Outlook" w:hint="default"/>
        <w:sz w:val="36"/>
      </w:rPr>
    </w:lvl>
    <w:lvl w:ilvl="2" w:tplc="40090005">
      <w:start w:val="1"/>
      <w:numFmt w:val="bullet"/>
      <w:lvlText w:val=""/>
      <w:lvlJc w:val="left"/>
      <w:pPr>
        <w:tabs>
          <w:tab w:val="num" w:pos="2088"/>
        </w:tabs>
        <w:ind w:left="2088" w:hanging="1008"/>
      </w:pPr>
      <w:rPr>
        <w:rFonts w:ascii="MS Outlook" w:hAnsi="MS Outlook" w:hint="default"/>
        <w:sz w:val="36"/>
      </w:rPr>
    </w:lvl>
    <w:lvl w:ilvl="3" w:tplc="40090001" w:tentative="1">
      <w:start w:val="1"/>
      <w:numFmt w:val="decimal"/>
      <w:lvlText w:val="%4."/>
      <w:lvlJc w:val="left"/>
      <w:pPr>
        <w:tabs>
          <w:tab w:val="num" w:pos="2880"/>
        </w:tabs>
        <w:ind w:left="2880" w:hanging="360"/>
      </w:pPr>
    </w:lvl>
    <w:lvl w:ilvl="4" w:tplc="40090003" w:tentative="1">
      <w:start w:val="1"/>
      <w:numFmt w:val="lowerLetter"/>
      <w:lvlText w:val="%5."/>
      <w:lvlJc w:val="left"/>
      <w:pPr>
        <w:tabs>
          <w:tab w:val="num" w:pos="3600"/>
        </w:tabs>
        <w:ind w:left="3600" w:hanging="360"/>
      </w:pPr>
    </w:lvl>
    <w:lvl w:ilvl="5" w:tplc="40090005" w:tentative="1">
      <w:start w:val="1"/>
      <w:numFmt w:val="lowerRoman"/>
      <w:lvlText w:val="%6."/>
      <w:lvlJc w:val="right"/>
      <w:pPr>
        <w:tabs>
          <w:tab w:val="num" w:pos="4320"/>
        </w:tabs>
        <w:ind w:left="4320" w:hanging="180"/>
      </w:pPr>
    </w:lvl>
    <w:lvl w:ilvl="6" w:tplc="40090001" w:tentative="1">
      <w:start w:val="1"/>
      <w:numFmt w:val="decimal"/>
      <w:lvlText w:val="%7."/>
      <w:lvlJc w:val="left"/>
      <w:pPr>
        <w:tabs>
          <w:tab w:val="num" w:pos="5040"/>
        </w:tabs>
        <w:ind w:left="5040" w:hanging="360"/>
      </w:pPr>
    </w:lvl>
    <w:lvl w:ilvl="7" w:tplc="40090003" w:tentative="1">
      <w:start w:val="1"/>
      <w:numFmt w:val="lowerLetter"/>
      <w:lvlText w:val="%8."/>
      <w:lvlJc w:val="left"/>
      <w:pPr>
        <w:tabs>
          <w:tab w:val="num" w:pos="5760"/>
        </w:tabs>
        <w:ind w:left="5760" w:hanging="360"/>
      </w:pPr>
    </w:lvl>
    <w:lvl w:ilvl="8" w:tplc="40090005" w:tentative="1">
      <w:start w:val="1"/>
      <w:numFmt w:val="lowerRoman"/>
      <w:lvlText w:val="%9."/>
      <w:lvlJc w:val="right"/>
      <w:pPr>
        <w:tabs>
          <w:tab w:val="num" w:pos="6480"/>
        </w:tabs>
        <w:ind w:left="6480" w:hanging="180"/>
      </w:pPr>
    </w:lvl>
  </w:abstractNum>
  <w:abstractNum w:abstractNumId="17">
    <w:nsid w:val="23744751"/>
    <w:multiLevelType w:val="hybridMultilevel"/>
    <w:tmpl w:val="DF625B32"/>
    <w:lvl w:ilvl="0" w:tplc="04090001">
      <w:start w:val="1"/>
      <w:numFmt w:val="decimal"/>
      <w:pStyle w:val="HSBR2"/>
      <w:lvlText w:val="BR %1."/>
      <w:lvlJc w:val="left"/>
      <w:pPr>
        <w:tabs>
          <w:tab w:val="num" w:pos="2340"/>
        </w:tabs>
        <w:ind w:left="1980" w:hanging="360"/>
      </w:pPr>
      <w:rPr>
        <w:rFonts w:hint="default"/>
        <w:b w:val="0"/>
        <w:bCs w:val="0"/>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left"/>
      <w:pPr>
        <w:tabs>
          <w:tab w:val="num" w:pos="4860"/>
        </w:tabs>
        <w:ind w:left="4860" w:hanging="720"/>
      </w:pPr>
      <w:rPr>
        <w:rFonts w:hint="default"/>
      </w:r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24D37540"/>
    <w:multiLevelType w:val="multilevel"/>
    <w:tmpl w:val="D5C80A88"/>
    <w:lvl w:ilvl="0">
      <w:start w:val="1"/>
      <w:numFmt w:val="none"/>
      <w:lvlText w:val="%1"/>
      <w:lvlJc w:val="left"/>
      <w:pPr>
        <w:tabs>
          <w:tab w:val="num" w:pos="0"/>
        </w:tabs>
        <w:ind w:left="0" w:firstLine="0"/>
      </w:pPr>
      <w:rPr>
        <w:rFonts w:hint="default"/>
      </w:rPr>
    </w:lvl>
    <w:lvl w:ilvl="1">
      <w:start w:val="1"/>
      <w:numFmt w:val="decimal"/>
      <w:lvlText w:val="%2."/>
      <w:lvlJc w:val="left"/>
      <w:pPr>
        <w:tabs>
          <w:tab w:val="num" w:pos="1008"/>
        </w:tabs>
        <w:ind w:left="1008" w:hanging="360"/>
      </w:pPr>
      <w:rPr>
        <w:rFonts w:hint="default"/>
      </w:rPr>
    </w:lvl>
    <w:lvl w:ilvl="2">
      <w:start w:val="1"/>
      <w:numFmt w:val="lowerLetter"/>
      <w:lvlText w:val="%3."/>
      <w:lvlJc w:val="left"/>
      <w:pPr>
        <w:tabs>
          <w:tab w:val="num" w:pos="1440"/>
        </w:tabs>
        <w:ind w:left="1440" w:hanging="360"/>
      </w:pPr>
      <w:rPr>
        <w:rFonts w:hint="default"/>
      </w:rPr>
    </w:lvl>
    <w:lvl w:ilvl="3">
      <w:start w:val="1"/>
      <w:numFmt w:val="lowerRoman"/>
      <w:lvlText w:val="%4."/>
      <w:lvlJc w:val="left"/>
      <w:pPr>
        <w:ind w:left="2232"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tabs>
          <w:tab w:val="num" w:pos="1008"/>
        </w:tabs>
        <w:ind w:left="1008" w:hanging="360"/>
      </w:pPr>
      <w:rPr>
        <w:rFonts w:hint="default"/>
      </w:rPr>
    </w:lvl>
    <w:lvl w:ilvl="7">
      <w:start w:val="1"/>
      <w:numFmt w:val="lowerLetter"/>
      <w:lvlText w:val="%8."/>
      <w:lvlJc w:val="left"/>
      <w:pPr>
        <w:tabs>
          <w:tab w:val="num" w:pos="1440"/>
        </w:tabs>
        <w:ind w:left="1440" w:hanging="360"/>
      </w:pPr>
      <w:rPr>
        <w:rFonts w:hint="default"/>
      </w:rPr>
    </w:lvl>
    <w:lvl w:ilvl="8">
      <w:start w:val="1"/>
      <w:numFmt w:val="lowerRoman"/>
      <w:lvlText w:val="%9."/>
      <w:lvlJc w:val="left"/>
      <w:pPr>
        <w:ind w:left="3240" w:hanging="360"/>
      </w:pPr>
      <w:rPr>
        <w:rFonts w:hint="default"/>
      </w:rPr>
    </w:lvl>
  </w:abstractNum>
  <w:abstractNum w:abstractNumId="19">
    <w:nsid w:val="26222B41"/>
    <w:multiLevelType w:val="multilevel"/>
    <w:tmpl w:val="AB2AFAA6"/>
    <w:lvl w:ilvl="0">
      <w:start w:val="1"/>
      <w:numFmt w:val="decimal"/>
      <w:suff w:val="space"/>
      <w:lvlText w:val="%1"/>
      <w:lvlJc w:val="left"/>
      <w:pPr>
        <w:ind w:left="0" w:firstLine="0"/>
      </w:pPr>
      <w:rPr>
        <w:rFonts w:hint="default"/>
      </w:rPr>
    </w:lvl>
    <w:lvl w:ilvl="1">
      <w:start w:val="1"/>
      <w:numFmt w:val="decimal"/>
      <w:lvlText w:val="%1.%2"/>
      <w:lvlJc w:val="left"/>
      <w:pPr>
        <w:tabs>
          <w:tab w:val="num" w:pos="2160"/>
        </w:tabs>
        <w:ind w:left="0" w:firstLine="0"/>
      </w:pPr>
      <w:rPr>
        <w:rFonts w:hint="default"/>
      </w:rPr>
    </w:lvl>
    <w:lvl w:ilvl="2">
      <w:start w:val="1"/>
      <w:numFmt w:val="decimal"/>
      <w:lvlText w:val="%1.%2.%3"/>
      <w:lvlJc w:val="left"/>
      <w:pPr>
        <w:tabs>
          <w:tab w:val="num" w:pos="3600"/>
        </w:tabs>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268D23A8"/>
    <w:multiLevelType w:val="hybridMultilevel"/>
    <w:tmpl w:val="0F6E3CA0"/>
    <w:lvl w:ilvl="0" w:tplc="469EAE82">
      <w:start w:val="1"/>
      <w:numFmt w:val="bullet"/>
      <w:lvlText w:val=""/>
      <w:lvlJc w:val="left"/>
      <w:pPr>
        <w:ind w:left="2610" w:hanging="360"/>
      </w:pPr>
      <w:rPr>
        <w:rFonts w:ascii="Wingdings" w:hAnsi="Wingdings" w:hint="default"/>
        <w:b w:val="0"/>
        <w:i w:val="0"/>
        <w:color w:val="auto"/>
        <w:sz w:val="36"/>
        <w:szCs w:val="36"/>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1">
    <w:nsid w:val="2B342D8E"/>
    <w:multiLevelType w:val="hybridMultilevel"/>
    <w:tmpl w:val="B2FA97DA"/>
    <w:lvl w:ilvl="0" w:tplc="04090001">
      <w:start w:val="1"/>
      <w:numFmt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start w:val="1"/>
      <w:numFmt w:val="bullet"/>
      <w:lvlText w:val=""/>
      <w:lvlJc w:val="left"/>
      <w:pPr>
        <w:tabs>
          <w:tab w:val="num" w:pos="5400"/>
        </w:tabs>
        <w:ind w:left="5400" w:hanging="360"/>
      </w:pPr>
      <w:rPr>
        <w:rFonts w:ascii="Symbol" w:hAnsi="Symbol" w:hint="default"/>
      </w:rPr>
    </w:lvl>
    <w:lvl w:ilvl="4" w:tplc="04090003">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2">
    <w:nsid w:val="2F504CA1"/>
    <w:multiLevelType w:val="hybridMultilevel"/>
    <w:tmpl w:val="E1C621CC"/>
    <w:lvl w:ilvl="0" w:tplc="C81A1AF2">
      <w:start w:val="1"/>
      <w:numFmt w:val="bullet"/>
      <w:pStyle w:val="ListBullet3"/>
      <w:lvlText w:val=""/>
      <w:lvlJc w:val="left"/>
      <w:pPr>
        <w:tabs>
          <w:tab w:val="num" w:pos="2232"/>
        </w:tabs>
        <w:ind w:left="2232" w:hanging="360"/>
      </w:pPr>
      <w:rPr>
        <w:rFonts w:ascii="Wingdings" w:hAnsi="Wingdings" w:cs="Wingdings" w:hint="default"/>
        <w:b/>
        <w:i w:val="0"/>
        <w:sz w:val="28"/>
      </w:rPr>
    </w:lvl>
    <w:lvl w:ilvl="1" w:tplc="06C04102">
      <w:start w:val="1"/>
      <w:numFmt w:val="bullet"/>
      <w:lvlText w:val="o"/>
      <w:lvlJc w:val="left"/>
      <w:pPr>
        <w:tabs>
          <w:tab w:val="num" w:pos="1440"/>
        </w:tabs>
        <w:ind w:left="1440" w:hanging="360"/>
      </w:pPr>
      <w:rPr>
        <w:rFonts w:ascii="Courier New" w:hAnsi="Courier New" w:hint="default"/>
      </w:rPr>
    </w:lvl>
    <w:lvl w:ilvl="2" w:tplc="3B84B150">
      <w:start w:val="1"/>
      <w:numFmt w:val="bullet"/>
      <w:lvlText w:val=""/>
      <w:lvlJc w:val="left"/>
      <w:pPr>
        <w:tabs>
          <w:tab w:val="num" w:pos="2160"/>
        </w:tabs>
        <w:ind w:left="2160" w:hanging="360"/>
      </w:pPr>
      <w:rPr>
        <w:rFonts w:ascii="Wingdings" w:hAnsi="Wingdings" w:hint="default"/>
      </w:rPr>
    </w:lvl>
    <w:lvl w:ilvl="3" w:tplc="F5240C34">
      <w:start w:val="1"/>
      <w:numFmt w:val="bullet"/>
      <w:lvlText w:val=""/>
      <w:lvlJc w:val="left"/>
      <w:pPr>
        <w:tabs>
          <w:tab w:val="num" w:pos="2880"/>
        </w:tabs>
        <w:ind w:left="2880" w:hanging="360"/>
      </w:pPr>
      <w:rPr>
        <w:rFonts w:ascii="Symbol" w:hAnsi="Symbol" w:hint="default"/>
      </w:rPr>
    </w:lvl>
    <w:lvl w:ilvl="4" w:tplc="A142F950" w:tentative="1">
      <w:start w:val="1"/>
      <w:numFmt w:val="bullet"/>
      <w:lvlText w:val="o"/>
      <w:lvlJc w:val="left"/>
      <w:pPr>
        <w:tabs>
          <w:tab w:val="num" w:pos="3600"/>
        </w:tabs>
        <w:ind w:left="3600" w:hanging="360"/>
      </w:pPr>
      <w:rPr>
        <w:rFonts w:ascii="Courier New" w:hAnsi="Courier New" w:hint="default"/>
      </w:rPr>
    </w:lvl>
    <w:lvl w:ilvl="5" w:tplc="14045854" w:tentative="1">
      <w:start w:val="1"/>
      <w:numFmt w:val="bullet"/>
      <w:lvlText w:val=""/>
      <w:lvlJc w:val="left"/>
      <w:pPr>
        <w:tabs>
          <w:tab w:val="num" w:pos="4320"/>
        </w:tabs>
        <w:ind w:left="4320" w:hanging="360"/>
      </w:pPr>
      <w:rPr>
        <w:rFonts w:ascii="Wingdings" w:hAnsi="Wingdings" w:hint="default"/>
      </w:rPr>
    </w:lvl>
    <w:lvl w:ilvl="6" w:tplc="20BAE400" w:tentative="1">
      <w:start w:val="1"/>
      <w:numFmt w:val="bullet"/>
      <w:lvlText w:val=""/>
      <w:lvlJc w:val="left"/>
      <w:pPr>
        <w:tabs>
          <w:tab w:val="num" w:pos="5040"/>
        </w:tabs>
        <w:ind w:left="5040" w:hanging="360"/>
      </w:pPr>
      <w:rPr>
        <w:rFonts w:ascii="Symbol" w:hAnsi="Symbol" w:hint="default"/>
      </w:rPr>
    </w:lvl>
    <w:lvl w:ilvl="7" w:tplc="8D58FF96" w:tentative="1">
      <w:start w:val="1"/>
      <w:numFmt w:val="bullet"/>
      <w:lvlText w:val="o"/>
      <w:lvlJc w:val="left"/>
      <w:pPr>
        <w:tabs>
          <w:tab w:val="num" w:pos="5760"/>
        </w:tabs>
        <w:ind w:left="5760" w:hanging="360"/>
      </w:pPr>
      <w:rPr>
        <w:rFonts w:ascii="Courier New" w:hAnsi="Courier New" w:hint="default"/>
      </w:rPr>
    </w:lvl>
    <w:lvl w:ilvl="8" w:tplc="DF5084B0" w:tentative="1">
      <w:start w:val="1"/>
      <w:numFmt w:val="bullet"/>
      <w:lvlText w:val=""/>
      <w:lvlJc w:val="left"/>
      <w:pPr>
        <w:tabs>
          <w:tab w:val="num" w:pos="6480"/>
        </w:tabs>
        <w:ind w:left="6480" w:hanging="360"/>
      </w:pPr>
      <w:rPr>
        <w:rFonts w:ascii="Wingdings" w:hAnsi="Wingdings" w:hint="default"/>
      </w:rPr>
    </w:lvl>
  </w:abstractNum>
  <w:abstractNum w:abstractNumId="23">
    <w:nsid w:val="30350F0B"/>
    <w:multiLevelType w:val="hybridMultilevel"/>
    <w:tmpl w:val="7AF8F288"/>
    <w:lvl w:ilvl="0" w:tplc="1D0472CC">
      <w:start w:val="1"/>
      <w:numFmt w:val="bullet"/>
      <w:pStyle w:val="BRStyle"/>
      <w:lvlText w:val=""/>
      <w:lvlJc w:val="left"/>
      <w:pPr>
        <w:ind w:left="720" w:hanging="360"/>
      </w:pPr>
      <w:rPr>
        <w:rFonts w:ascii="Wingdings" w:hAnsi="Wingdings" w:hint="default"/>
      </w:rPr>
    </w:lvl>
    <w:lvl w:ilvl="1" w:tplc="87CACEEE" w:tentative="1">
      <w:start w:val="1"/>
      <w:numFmt w:val="bullet"/>
      <w:lvlText w:val="o"/>
      <w:lvlJc w:val="left"/>
      <w:pPr>
        <w:ind w:left="1440" w:hanging="360"/>
      </w:pPr>
      <w:rPr>
        <w:rFonts w:ascii="Courier New" w:hAnsi="Courier New" w:cs="Courier New" w:hint="default"/>
      </w:rPr>
    </w:lvl>
    <w:lvl w:ilvl="2" w:tplc="244CDCDE" w:tentative="1">
      <w:start w:val="1"/>
      <w:numFmt w:val="bullet"/>
      <w:lvlText w:val=""/>
      <w:lvlJc w:val="left"/>
      <w:pPr>
        <w:ind w:left="2160" w:hanging="360"/>
      </w:pPr>
      <w:rPr>
        <w:rFonts w:ascii="Wingdings" w:hAnsi="Wingdings" w:hint="default"/>
      </w:rPr>
    </w:lvl>
    <w:lvl w:ilvl="3" w:tplc="B14C4302" w:tentative="1">
      <w:start w:val="1"/>
      <w:numFmt w:val="bullet"/>
      <w:lvlText w:val=""/>
      <w:lvlJc w:val="left"/>
      <w:pPr>
        <w:ind w:left="2880" w:hanging="360"/>
      </w:pPr>
      <w:rPr>
        <w:rFonts w:ascii="Symbol" w:hAnsi="Symbol" w:hint="default"/>
      </w:rPr>
    </w:lvl>
    <w:lvl w:ilvl="4" w:tplc="070E0EE0" w:tentative="1">
      <w:start w:val="1"/>
      <w:numFmt w:val="bullet"/>
      <w:lvlText w:val="o"/>
      <w:lvlJc w:val="left"/>
      <w:pPr>
        <w:ind w:left="3600" w:hanging="360"/>
      </w:pPr>
      <w:rPr>
        <w:rFonts w:ascii="Courier New" w:hAnsi="Courier New" w:cs="Courier New" w:hint="default"/>
      </w:rPr>
    </w:lvl>
    <w:lvl w:ilvl="5" w:tplc="F1DAF7C4" w:tentative="1">
      <w:start w:val="1"/>
      <w:numFmt w:val="bullet"/>
      <w:lvlText w:val=""/>
      <w:lvlJc w:val="left"/>
      <w:pPr>
        <w:ind w:left="4320" w:hanging="360"/>
      </w:pPr>
      <w:rPr>
        <w:rFonts w:ascii="Wingdings" w:hAnsi="Wingdings" w:hint="default"/>
      </w:rPr>
    </w:lvl>
    <w:lvl w:ilvl="6" w:tplc="C3588302" w:tentative="1">
      <w:start w:val="1"/>
      <w:numFmt w:val="bullet"/>
      <w:lvlText w:val=""/>
      <w:lvlJc w:val="left"/>
      <w:pPr>
        <w:ind w:left="5040" w:hanging="360"/>
      </w:pPr>
      <w:rPr>
        <w:rFonts w:ascii="Symbol" w:hAnsi="Symbol" w:hint="default"/>
      </w:rPr>
    </w:lvl>
    <w:lvl w:ilvl="7" w:tplc="540A6EEA" w:tentative="1">
      <w:start w:val="1"/>
      <w:numFmt w:val="bullet"/>
      <w:lvlText w:val="o"/>
      <w:lvlJc w:val="left"/>
      <w:pPr>
        <w:ind w:left="5760" w:hanging="360"/>
      </w:pPr>
      <w:rPr>
        <w:rFonts w:ascii="Courier New" w:hAnsi="Courier New" w:cs="Courier New" w:hint="default"/>
      </w:rPr>
    </w:lvl>
    <w:lvl w:ilvl="8" w:tplc="955C6F58" w:tentative="1">
      <w:start w:val="1"/>
      <w:numFmt w:val="bullet"/>
      <w:lvlText w:val=""/>
      <w:lvlJc w:val="left"/>
      <w:pPr>
        <w:ind w:left="6480" w:hanging="360"/>
      </w:pPr>
      <w:rPr>
        <w:rFonts w:ascii="Wingdings" w:hAnsi="Wingdings" w:hint="default"/>
      </w:rPr>
    </w:lvl>
  </w:abstractNum>
  <w:abstractNum w:abstractNumId="24">
    <w:nsid w:val="31152A6C"/>
    <w:multiLevelType w:val="multilevel"/>
    <w:tmpl w:val="CC7EBB58"/>
    <w:lvl w:ilvl="0">
      <w:start w:val="1"/>
      <w:numFmt w:val="upperLetter"/>
      <w:lvlText w:val="%1"/>
      <w:lvlJc w:val="left"/>
      <w:pPr>
        <w:tabs>
          <w:tab w:val="num" w:pos="1282"/>
        </w:tabs>
        <w:ind w:left="1282" w:hanging="432"/>
      </w:pPr>
      <w:rPr>
        <w:rFonts w:hint="default"/>
        <w:strike w:val="0"/>
        <w:dstrike w:val="0"/>
        <w:vanish/>
        <w:vertAlign w:val="baseline"/>
      </w:rPr>
    </w:lvl>
    <w:lvl w:ilvl="1">
      <w:start w:val="1"/>
      <w:numFmt w:val="decimal"/>
      <w:pStyle w:val="A"/>
      <w:lvlText w:val="%1.%2"/>
      <w:lvlJc w:val="left"/>
      <w:pPr>
        <w:tabs>
          <w:tab w:val="num" w:pos="1570"/>
        </w:tabs>
        <w:ind w:left="1426" w:hanging="576"/>
      </w:pPr>
      <w:rPr>
        <w:rFonts w:hint="default"/>
      </w:rPr>
    </w:lvl>
    <w:lvl w:ilvl="2">
      <w:start w:val="1"/>
      <w:numFmt w:val="decimal"/>
      <w:lvlText w:val="%1.%2.%3"/>
      <w:lvlJc w:val="left"/>
      <w:pPr>
        <w:tabs>
          <w:tab w:val="num" w:pos="2290"/>
        </w:tabs>
        <w:ind w:left="1570" w:hanging="720"/>
      </w:pPr>
      <w:rPr>
        <w:rFonts w:hint="default"/>
      </w:rPr>
    </w:lvl>
    <w:lvl w:ilvl="3">
      <w:start w:val="1"/>
      <w:numFmt w:val="decimal"/>
      <w:lvlText w:val="%1.%2.%3.%4"/>
      <w:lvlJc w:val="left"/>
      <w:pPr>
        <w:tabs>
          <w:tab w:val="num" w:pos="1714"/>
        </w:tabs>
        <w:ind w:left="1714" w:hanging="864"/>
      </w:pPr>
      <w:rPr>
        <w:rFonts w:hint="default"/>
      </w:rPr>
    </w:lvl>
    <w:lvl w:ilvl="4">
      <w:start w:val="1"/>
      <w:numFmt w:val="decimal"/>
      <w:lvlText w:val="%1.%2.%3.%4.%5"/>
      <w:lvlJc w:val="left"/>
      <w:pPr>
        <w:tabs>
          <w:tab w:val="num" w:pos="1858"/>
        </w:tabs>
        <w:ind w:left="1858" w:hanging="1008"/>
      </w:pPr>
      <w:rPr>
        <w:rFonts w:hint="default"/>
      </w:rPr>
    </w:lvl>
    <w:lvl w:ilvl="5">
      <w:start w:val="1"/>
      <w:numFmt w:val="decimal"/>
      <w:lvlText w:val="%1.%2.%3.%4.%5.%6"/>
      <w:lvlJc w:val="left"/>
      <w:pPr>
        <w:tabs>
          <w:tab w:val="num" w:pos="2002"/>
        </w:tabs>
        <w:ind w:left="2002" w:hanging="1152"/>
      </w:pPr>
      <w:rPr>
        <w:rFonts w:hint="default"/>
      </w:rPr>
    </w:lvl>
    <w:lvl w:ilvl="6">
      <w:start w:val="1"/>
      <w:numFmt w:val="decimal"/>
      <w:lvlText w:val="%1.%2.%3.%4.%5.%6.%7"/>
      <w:lvlJc w:val="left"/>
      <w:pPr>
        <w:tabs>
          <w:tab w:val="num" w:pos="2146"/>
        </w:tabs>
        <w:ind w:left="2146" w:hanging="1296"/>
      </w:pPr>
      <w:rPr>
        <w:rFonts w:hint="default"/>
      </w:rPr>
    </w:lvl>
    <w:lvl w:ilvl="7">
      <w:start w:val="1"/>
      <w:numFmt w:val="decimal"/>
      <w:lvlText w:val="%1.%2.%3.%4.%5.%6.%7.%8"/>
      <w:lvlJc w:val="left"/>
      <w:pPr>
        <w:tabs>
          <w:tab w:val="num" w:pos="2290"/>
        </w:tabs>
        <w:ind w:left="2290" w:hanging="1440"/>
      </w:pPr>
      <w:rPr>
        <w:rFonts w:hint="default"/>
      </w:rPr>
    </w:lvl>
    <w:lvl w:ilvl="8">
      <w:start w:val="1"/>
      <w:numFmt w:val="decimal"/>
      <w:lvlText w:val="%1.%2.%3.%4.%5.%6.%7.%8.%9"/>
      <w:lvlJc w:val="left"/>
      <w:pPr>
        <w:tabs>
          <w:tab w:val="num" w:pos="2434"/>
        </w:tabs>
        <w:ind w:left="2434" w:hanging="1584"/>
      </w:pPr>
      <w:rPr>
        <w:rFonts w:hint="default"/>
      </w:rPr>
    </w:lvl>
  </w:abstractNum>
  <w:abstractNum w:abstractNumId="25">
    <w:nsid w:val="31EE24E2"/>
    <w:multiLevelType w:val="multilevel"/>
    <w:tmpl w:val="C4B4D6CC"/>
    <w:lvl w:ilvl="0">
      <w:start w:val="1"/>
      <w:numFmt w:val="decimal"/>
      <w:lvlText w:val="%1"/>
      <w:lvlJc w:val="left"/>
      <w:pPr>
        <w:tabs>
          <w:tab w:val="num" w:pos="432"/>
        </w:tabs>
        <w:ind w:left="432" w:hanging="432"/>
      </w:pPr>
      <w:rPr>
        <w:rFonts w:hint="default"/>
        <w:vanish w:val="0"/>
      </w:rPr>
    </w:lvl>
    <w:lvl w:ilvl="1">
      <w:start w:val="1"/>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576" w:hanging="576"/>
      </w:pPr>
      <w:rPr>
        <w:rFonts w:hint="default"/>
      </w:rPr>
    </w:lvl>
    <w:lvl w:ilvl="3">
      <w:start w:val="1"/>
      <w:numFmt w:val="decimal"/>
      <w:lvlText w:val="%1.%2.%3.%4"/>
      <w:lvlJc w:val="left"/>
      <w:pPr>
        <w:tabs>
          <w:tab w:val="num" w:pos="1440"/>
        </w:tabs>
        <w:ind w:left="1080" w:hanging="1080"/>
      </w:pPr>
      <w:rPr>
        <w:rFonts w:hint="default"/>
      </w:rPr>
    </w:lvl>
    <w:lvl w:ilvl="4">
      <w:start w:val="1"/>
      <w:numFmt w:val="decimal"/>
      <w:lvlText w:val="%1.%2.%3.%4.%5"/>
      <w:lvlJc w:val="left"/>
      <w:pPr>
        <w:tabs>
          <w:tab w:val="num" w:pos="23040"/>
        </w:tabs>
        <w:ind w:left="23040" w:hanging="2304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35CE6B71"/>
    <w:multiLevelType w:val="hybridMultilevel"/>
    <w:tmpl w:val="354620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6A30D6"/>
    <w:multiLevelType w:val="multilevel"/>
    <w:tmpl w:val="4094FEF8"/>
    <w:lvl w:ilvl="0">
      <w:start w:val="1"/>
      <w:numFmt w:val="upperRoman"/>
      <w:pStyle w:val="Apendixsection"/>
      <w:lvlText w:val="A-%1"/>
      <w:lvlJc w:val="left"/>
      <w:pPr>
        <w:tabs>
          <w:tab w:val="num" w:pos="1080"/>
        </w:tabs>
        <w:ind w:left="360" w:hanging="360"/>
      </w:pPr>
      <w:rPr>
        <w:rFonts w:hint="default"/>
      </w:rPr>
    </w:lvl>
    <w:lvl w:ilvl="1">
      <w:start w:val="1"/>
      <w:numFmt w:val="upperRoman"/>
      <w:lvlText w:val="%1-%2"/>
      <w:lvlJc w:val="left"/>
      <w:pPr>
        <w:tabs>
          <w:tab w:val="num" w:pos="144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nsid w:val="37980B63"/>
    <w:multiLevelType w:val="hybridMultilevel"/>
    <w:tmpl w:val="FC84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8CA69A9"/>
    <w:multiLevelType w:val="hybridMultilevel"/>
    <w:tmpl w:val="8F80CCC8"/>
    <w:lvl w:ilvl="0" w:tplc="C0C863BC">
      <w:start w:val="1"/>
      <w:numFmt w:val="bullet"/>
      <w:lvlText w:val=""/>
      <w:lvlJc w:val="left"/>
      <w:pPr>
        <w:tabs>
          <w:tab w:val="num" w:pos="1080"/>
        </w:tabs>
        <w:ind w:left="1080" w:hanging="504"/>
      </w:pPr>
      <w:rPr>
        <w:rFonts w:ascii="Wingdings" w:hAnsi="Wingdings" w:hint="default"/>
        <w:b/>
        <w:i w:val="0"/>
        <w:color w:val="0F1177"/>
        <w:sz w:val="40"/>
      </w:rPr>
    </w:lvl>
    <w:lvl w:ilvl="1" w:tplc="B4ACA24E">
      <w:start w:val="1"/>
      <w:numFmt w:val="bullet"/>
      <w:lvlText w:val="o"/>
      <w:lvlJc w:val="left"/>
      <w:pPr>
        <w:tabs>
          <w:tab w:val="num" w:pos="1440"/>
        </w:tabs>
        <w:ind w:left="1440" w:hanging="360"/>
      </w:pPr>
      <w:rPr>
        <w:rFonts w:ascii="Courier New" w:hAnsi="Courier New" w:hint="default"/>
      </w:rPr>
    </w:lvl>
    <w:lvl w:ilvl="2" w:tplc="1360D07C" w:tentative="1">
      <w:start w:val="1"/>
      <w:numFmt w:val="bullet"/>
      <w:lvlText w:val=""/>
      <w:lvlJc w:val="left"/>
      <w:pPr>
        <w:tabs>
          <w:tab w:val="num" w:pos="2160"/>
        </w:tabs>
        <w:ind w:left="2160" w:hanging="360"/>
      </w:pPr>
      <w:rPr>
        <w:rFonts w:ascii="Wingdings" w:hAnsi="Wingdings" w:hint="default"/>
      </w:rPr>
    </w:lvl>
    <w:lvl w:ilvl="3" w:tplc="B240E27E" w:tentative="1">
      <w:start w:val="1"/>
      <w:numFmt w:val="bullet"/>
      <w:lvlText w:val=""/>
      <w:lvlJc w:val="left"/>
      <w:pPr>
        <w:tabs>
          <w:tab w:val="num" w:pos="2880"/>
        </w:tabs>
        <w:ind w:left="2880" w:hanging="360"/>
      </w:pPr>
      <w:rPr>
        <w:rFonts w:ascii="Symbol" w:hAnsi="Symbol" w:hint="default"/>
      </w:rPr>
    </w:lvl>
    <w:lvl w:ilvl="4" w:tplc="97F87F94" w:tentative="1">
      <w:start w:val="1"/>
      <w:numFmt w:val="bullet"/>
      <w:lvlText w:val="o"/>
      <w:lvlJc w:val="left"/>
      <w:pPr>
        <w:tabs>
          <w:tab w:val="num" w:pos="3600"/>
        </w:tabs>
        <w:ind w:left="3600" w:hanging="360"/>
      </w:pPr>
      <w:rPr>
        <w:rFonts w:ascii="Courier New" w:hAnsi="Courier New" w:hint="default"/>
      </w:rPr>
    </w:lvl>
    <w:lvl w:ilvl="5" w:tplc="C1C8A404" w:tentative="1">
      <w:start w:val="1"/>
      <w:numFmt w:val="bullet"/>
      <w:lvlText w:val=""/>
      <w:lvlJc w:val="left"/>
      <w:pPr>
        <w:tabs>
          <w:tab w:val="num" w:pos="4320"/>
        </w:tabs>
        <w:ind w:left="4320" w:hanging="360"/>
      </w:pPr>
      <w:rPr>
        <w:rFonts w:ascii="Wingdings" w:hAnsi="Wingdings" w:hint="default"/>
      </w:rPr>
    </w:lvl>
    <w:lvl w:ilvl="6" w:tplc="B1EEA2FC" w:tentative="1">
      <w:start w:val="1"/>
      <w:numFmt w:val="bullet"/>
      <w:lvlText w:val=""/>
      <w:lvlJc w:val="left"/>
      <w:pPr>
        <w:tabs>
          <w:tab w:val="num" w:pos="5040"/>
        </w:tabs>
        <w:ind w:left="5040" w:hanging="360"/>
      </w:pPr>
      <w:rPr>
        <w:rFonts w:ascii="Symbol" w:hAnsi="Symbol" w:hint="default"/>
      </w:rPr>
    </w:lvl>
    <w:lvl w:ilvl="7" w:tplc="06624E28" w:tentative="1">
      <w:start w:val="1"/>
      <w:numFmt w:val="bullet"/>
      <w:lvlText w:val="o"/>
      <w:lvlJc w:val="left"/>
      <w:pPr>
        <w:tabs>
          <w:tab w:val="num" w:pos="5760"/>
        </w:tabs>
        <w:ind w:left="5760" w:hanging="360"/>
      </w:pPr>
      <w:rPr>
        <w:rFonts w:ascii="Courier New" w:hAnsi="Courier New" w:hint="default"/>
      </w:rPr>
    </w:lvl>
    <w:lvl w:ilvl="8" w:tplc="A25C2108" w:tentative="1">
      <w:start w:val="1"/>
      <w:numFmt w:val="bullet"/>
      <w:lvlText w:val=""/>
      <w:lvlJc w:val="left"/>
      <w:pPr>
        <w:tabs>
          <w:tab w:val="num" w:pos="6480"/>
        </w:tabs>
        <w:ind w:left="6480" w:hanging="360"/>
      </w:pPr>
      <w:rPr>
        <w:rFonts w:ascii="Wingdings" w:hAnsi="Wingdings" w:hint="default"/>
      </w:rPr>
    </w:lvl>
  </w:abstractNum>
  <w:abstractNum w:abstractNumId="30">
    <w:nsid w:val="394E1499"/>
    <w:multiLevelType w:val="hybridMultilevel"/>
    <w:tmpl w:val="C4628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B76637B"/>
    <w:multiLevelType w:val="hybridMultilevel"/>
    <w:tmpl w:val="541C33E8"/>
    <w:lvl w:ilvl="0" w:tplc="04090005">
      <w:start w:val="1"/>
      <w:numFmt w:val="bullet"/>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2">
    <w:nsid w:val="3BA73854"/>
    <w:multiLevelType w:val="hybridMultilevel"/>
    <w:tmpl w:val="590A4042"/>
    <w:lvl w:ilvl="0" w:tplc="04090005">
      <w:start w:val="1"/>
      <w:numFmt w:val="bullet"/>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3">
    <w:nsid w:val="3C584528"/>
    <w:multiLevelType w:val="hybridMultilevel"/>
    <w:tmpl w:val="5462C35A"/>
    <w:lvl w:ilvl="0" w:tplc="7C2AC05A">
      <w:start w:val="1"/>
      <w:numFmt w:val="bullet"/>
      <w:pStyle w:val="NoteHeading"/>
      <w:lvlText w:val=""/>
      <w:lvlJc w:val="left"/>
      <w:pPr>
        <w:ind w:left="1296" w:hanging="360"/>
      </w:pPr>
      <w:rPr>
        <w:rFonts w:ascii="Wingdings" w:hAnsi="Wingdings" w:hint="default"/>
        <w:color w:val="auto"/>
        <w:sz w:val="32"/>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nsid w:val="3DC029E3"/>
    <w:multiLevelType w:val="hybridMultilevel"/>
    <w:tmpl w:val="AC04C61C"/>
    <w:lvl w:ilvl="0" w:tplc="7C2AC05A">
      <w:start w:val="1"/>
      <w:numFmt w:val="decimal"/>
      <w:lvlText w:val="%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35">
    <w:nsid w:val="3F28281C"/>
    <w:multiLevelType w:val="hybridMultilevel"/>
    <w:tmpl w:val="E28CD934"/>
    <w:lvl w:ilvl="0" w:tplc="7C2AC05A">
      <w:start w:val="1"/>
      <w:numFmt w:val="bullet"/>
      <w:lvlText w:val=""/>
      <w:lvlJc w:val="left"/>
      <w:pPr>
        <w:ind w:left="720" w:hanging="360"/>
      </w:pPr>
      <w:rPr>
        <w:rFonts w:ascii="Symbol" w:hAnsi="Symbol"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rPr>
        <w:rFonts w:hint="default"/>
      </w:rPr>
    </w:lvl>
    <w:lvl w:ilvl="4" w:tplc="04090003">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6">
    <w:nsid w:val="46F6153B"/>
    <w:multiLevelType w:val="hybridMultilevel"/>
    <w:tmpl w:val="5902373E"/>
    <w:lvl w:ilvl="0" w:tplc="FFFFFFFF">
      <w:start w:val="1"/>
      <w:numFmt w:val="bullet"/>
      <w:pStyle w:val="HSTitre4"/>
      <w:lvlText w:val=""/>
      <w:lvlJc w:val="left"/>
      <w:pPr>
        <w:tabs>
          <w:tab w:val="num" w:pos="2664"/>
        </w:tabs>
        <w:ind w:left="2664" w:hanging="504"/>
      </w:pPr>
      <w:rPr>
        <w:rFonts w:ascii="Webdings" w:hAnsi="Webdings" w:hint="default"/>
        <w:sz w:val="36"/>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7">
    <w:nsid w:val="48745518"/>
    <w:multiLevelType w:val="singleLevel"/>
    <w:tmpl w:val="A476AAAC"/>
    <w:lvl w:ilvl="0">
      <w:start w:val="1"/>
      <w:numFmt w:val="bullet"/>
      <w:pStyle w:val="HSPuce4"/>
      <w:lvlText w:val=""/>
      <w:lvlJc w:val="left"/>
      <w:pPr>
        <w:tabs>
          <w:tab w:val="num" w:pos="360"/>
        </w:tabs>
        <w:ind w:left="360" w:hanging="360"/>
      </w:pPr>
      <w:rPr>
        <w:rFonts w:ascii="Wingdings" w:hAnsi="Wingdings" w:hint="default"/>
      </w:rPr>
    </w:lvl>
  </w:abstractNum>
  <w:abstractNum w:abstractNumId="38">
    <w:nsid w:val="4A1A1D57"/>
    <w:multiLevelType w:val="hybridMultilevel"/>
    <w:tmpl w:val="33803CC0"/>
    <w:lvl w:ilvl="0" w:tplc="F4FE55D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4B4E423C"/>
    <w:multiLevelType w:val="hybridMultilevel"/>
    <w:tmpl w:val="65527422"/>
    <w:lvl w:ilvl="0" w:tplc="FFFFFFFF">
      <w:start w:val="1"/>
      <w:numFmt w:val="bullet"/>
      <w:pStyle w:val="ContentList"/>
      <w:lvlText w:val=""/>
      <w:lvlJc w:val="left"/>
      <w:pPr>
        <w:tabs>
          <w:tab w:val="num" w:pos="576"/>
        </w:tabs>
        <w:ind w:left="576" w:hanging="360"/>
      </w:pPr>
      <w:rPr>
        <w:rFonts w:ascii="Wingdings" w:hAnsi="Wingdings" w:hint="default"/>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nsid w:val="4E6426EB"/>
    <w:multiLevelType w:val="hybridMultilevel"/>
    <w:tmpl w:val="696E1394"/>
    <w:lvl w:ilvl="0" w:tplc="7C2AC05A">
      <w:start w:val="1"/>
      <w:numFmt w:val="bullet"/>
      <w:lvlText w:val=""/>
      <w:lvlJc w:val="left"/>
      <w:pPr>
        <w:ind w:left="720" w:hanging="360"/>
      </w:pPr>
      <w:rPr>
        <w:rFonts w:ascii="Symbol" w:hAnsi="Symbol" w:hint="default"/>
      </w:rPr>
    </w:lvl>
    <w:lvl w:ilvl="1" w:tplc="04090005"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1">
    <w:nsid w:val="515A351B"/>
    <w:multiLevelType w:val="hybridMultilevel"/>
    <w:tmpl w:val="F5100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2BA714F"/>
    <w:multiLevelType w:val="hybridMultilevel"/>
    <w:tmpl w:val="8EBC5066"/>
    <w:lvl w:ilvl="0" w:tplc="FFFFFFFF">
      <w:start w:val="1"/>
      <w:numFmt w:val="bullet"/>
      <w:pStyle w:val="l"/>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nsid w:val="54E2183D"/>
    <w:multiLevelType w:val="hybridMultilevel"/>
    <w:tmpl w:val="929C15DA"/>
    <w:lvl w:ilvl="0" w:tplc="1B865CEA">
      <w:start w:val="1"/>
      <w:numFmt w:val="bullet"/>
      <w:lvlText w:val=""/>
      <w:lvlJc w:val="left"/>
      <w:pPr>
        <w:ind w:left="1368" w:hanging="360"/>
      </w:pPr>
      <w:rPr>
        <w:rFonts w:ascii="Wingdings" w:hAnsi="Wingdings" w:hint="default"/>
      </w:rPr>
    </w:lvl>
    <w:lvl w:ilvl="1" w:tplc="D09A5E1E" w:tentative="1">
      <w:start w:val="1"/>
      <w:numFmt w:val="bullet"/>
      <w:lvlText w:val="o"/>
      <w:lvlJc w:val="left"/>
      <w:pPr>
        <w:ind w:left="2088" w:hanging="360"/>
      </w:pPr>
      <w:rPr>
        <w:rFonts w:ascii="Courier New" w:hAnsi="Courier New" w:cs="Courier New" w:hint="default"/>
      </w:rPr>
    </w:lvl>
    <w:lvl w:ilvl="2" w:tplc="1EDC1E6A" w:tentative="1">
      <w:start w:val="1"/>
      <w:numFmt w:val="bullet"/>
      <w:lvlText w:val=""/>
      <w:lvlJc w:val="left"/>
      <w:pPr>
        <w:ind w:left="2808" w:hanging="360"/>
      </w:pPr>
      <w:rPr>
        <w:rFonts w:ascii="Wingdings" w:hAnsi="Wingdings" w:hint="default"/>
      </w:rPr>
    </w:lvl>
    <w:lvl w:ilvl="3" w:tplc="4BFED5CA" w:tentative="1">
      <w:start w:val="1"/>
      <w:numFmt w:val="bullet"/>
      <w:lvlText w:val=""/>
      <w:lvlJc w:val="left"/>
      <w:pPr>
        <w:ind w:left="3528" w:hanging="360"/>
      </w:pPr>
      <w:rPr>
        <w:rFonts w:ascii="Symbol" w:hAnsi="Symbol" w:hint="default"/>
      </w:rPr>
    </w:lvl>
    <w:lvl w:ilvl="4" w:tplc="382E8FFC" w:tentative="1">
      <w:start w:val="1"/>
      <w:numFmt w:val="bullet"/>
      <w:lvlText w:val="o"/>
      <w:lvlJc w:val="left"/>
      <w:pPr>
        <w:ind w:left="4248" w:hanging="360"/>
      </w:pPr>
      <w:rPr>
        <w:rFonts w:ascii="Courier New" w:hAnsi="Courier New" w:cs="Courier New" w:hint="default"/>
      </w:rPr>
    </w:lvl>
    <w:lvl w:ilvl="5" w:tplc="3F202914" w:tentative="1">
      <w:start w:val="1"/>
      <w:numFmt w:val="bullet"/>
      <w:lvlText w:val=""/>
      <w:lvlJc w:val="left"/>
      <w:pPr>
        <w:ind w:left="4968" w:hanging="360"/>
      </w:pPr>
      <w:rPr>
        <w:rFonts w:ascii="Wingdings" w:hAnsi="Wingdings" w:hint="default"/>
      </w:rPr>
    </w:lvl>
    <w:lvl w:ilvl="6" w:tplc="36920180" w:tentative="1">
      <w:start w:val="1"/>
      <w:numFmt w:val="bullet"/>
      <w:lvlText w:val=""/>
      <w:lvlJc w:val="left"/>
      <w:pPr>
        <w:ind w:left="5688" w:hanging="360"/>
      </w:pPr>
      <w:rPr>
        <w:rFonts w:ascii="Symbol" w:hAnsi="Symbol" w:hint="default"/>
      </w:rPr>
    </w:lvl>
    <w:lvl w:ilvl="7" w:tplc="E25A3FB4" w:tentative="1">
      <w:start w:val="1"/>
      <w:numFmt w:val="bullet"/>
      <w:lvlText w:val="o"/>
      <w:lvlJc w:val="left"/>
      <w:pPr>
        <w:ind w:left="6408" w:hanging="360"/>
      </w:pPr>
      <w:rPr>
        <w:rFonts w:ascii="Courier New" w:hAnsi="Courier New" w:cs="Courier New" w:hint="default"/>
      </w:rPr>
    </w:lvl>
    <w:lvl w:ilvl="8" w:tplc="4E601EB2" w:tentative="1">
      <w:start w:val="1"/>
      <w:numFmt w:val="bullet"/>
      <w:lvlText w:val=""/>
      <w:lvlJc w:val="left"/>
      <w:pPr>
        <w:ind w:left="7128" w:hanging="360"/>
      </w:pPr>
      <w:rPr>
        <w:rFonts w:ascii="Wingdings" w:hAnsi="Wingdings" w:hint="default"/>
      </w:rPr>
    </w:lvl>
  </w:abstractNum>
  <w:abstractNum w:abstractNumId="44">
    <w:nsid w:val="57371061"/>
    <w:multiLevelType w:val="multilevel"/>
    <w:tmpl w:val="04466EA2"/>
    <w:lvl w:ilvl="0">
      <w:start w:val="1"/>
      <w:numFmt w:val="decimal"/>
      <w:lvlText w:val="%1."/>
      <w:lvlJc w:val="left"/>
      <w:pPr>
        <w:ind w:left="1080" w:hanging="360"/>
      </w:pPr>
      <w:rPr>
        <w:rFonts w:hint="default"/>
      </w:rPr>
    </w:lvl>
    <w:lvl w:ilvl="1">
      <w:start w:val="51"/>
      <w:numFmt w:val="decimal"/>
      <w:isLgl/>
      <w:lvlText w:val="%1.%2"/>
      <w:lvlJc w:val="left"/>
      <w:pPr>
        <w:ind w:left="2166" w:hanging="720"/>
      </w:pPr>
      <w:rPr>
        <w:rFonts w:hint="default"/>
      </w:rPr>
    </w:lvl>
    <w:lvl w:ilvl="2">
      <w:start w:val="1"/>
      <w:numFmt w:val="decimal"/>
      <w:isLgl/>
      <w:lvlText w:val="%1.%2.%3"/>
      <w:lvlJc w:val="left"/>
      <w:pPr>
        <w:ind w:left="2892" w:hanging="720"/>
      </w:pPr>
      <w:rPr>
        <w:rFonts w:hint="default"/>
      </w:rPr>
    </w:lvl>
    <w:lvl w:ilvl="3">
      <w:start w:val="1"/>
      <w:numFmt w:val="decimal"/>
      <w:isLgl/>
      <w:lvlText w:val="%1.%2.%3.%4"/>
      <w:lvlJc w:val="left"/>
      <w:pPr>
        <w:ind w:left="3978" w:hanging="1080"/>
      </w:pPr>
      <w:rPr>
        <w:rFonts w:hint="default"/>
      </w:rPr>
    </w:lvl>
    <w:lvl w:ilvl="4">
      <w:start w:val="1"/>
      <w:numFmt w:val="decimal"/>
      <w:isLgl/>
      <w:lvlText w:val="%1.%2.%3.%4.%5"/>
      <w:lvlJc w:val="left"/>
      <w:pPr>
        <w:ind w:left="5064" w:hanging="1440"/>
      </w:pPr>
      <w:rPr>
        <w:rFonts w:hint="default"/>
      </w:rPr>
    </w:lvl>
    <w:lvl w:ilvl="5">
      <w:start w:val="1"/>
      <w:numFmt w:val="decimal"/>
      <w:isLgl/>
      <w:lvlText w:val="%1.%2.%3.%4.%5.%6"/>
      <w:lvlJc w:val="left"/>
      <w:pPr>
        <w:ind w:left="6150" w:hanging="1800"/>
      </w:pPr>
      <w:rPr>
        <w:rFonts w:hint="default"/>
      </w:rPr>
    </w:lvl>
    <w:lvl w:ilvl="6">
      <w:start w:val="1"/>
      <w:numFmt w:val="decimal"/>
      <w:isLgl/>
      <w:lvlText w:val="%1.%2.%3.%4.%5.%6.%7"/>
      <w:lvlJc w:val="left"/>
      <w:pPr>
        <w:ind w:left="6876" w:hanging="1800"/>
      </w:pPr>
      <w:rPr>
        <w:rFonts w:hint="default"/>
      </w:rPr>
    </w:lvl>
    <w:lvl w:ilvl="7">
      <w:start w:val="1"/>
      <w:numFmt w:val="decimal"/>
      <w:isLgl/>
      <w:lvlText w:val="%1.%2.%3.%4.%5.%6.%7.%8"/>
      <w:lvlJc w:val="left"/>
      <w:pPr>
        <w:ind w:left="7962" w:hanging="2160"/>
      </w:pPr>
      <w:rPr>
        <w:rFonts w:hint="default"/>
      </w:rPr>
    </w:lvl>
    <w:lvl w:ilvl="8">
      <w:start w:val="1"/>
      <w:numFmt w:val="decimal"/>
      <w:isLgl/>
      <w:lvlText w:val="%1.%2.%3.%4.%5.%6.%7.%8.%9"/>
      <w:lvlJc w:val="left"/>
      <w:pPr>
        <w:ind w:left="9048" w:hanging="2520"/>
      </w:pPr>
      <w:rPr>
        <w:rFonts w:hint="default"/>
      </w:rPr>
    </w:lvl>
  </w:abstractNum>
  <w:abstractNum w:abstractNumId="45">
    <w:nsid w:val="593930B0"/>
    <w:multiLevelType w:val="hybridMultilevel"/>
    <w:tmpl w:val="F056A6F6"/>
    <w:lvl w:ilvl="0" w:tplc="04090001">
      <w:start w:val="1"/>
      <w:numFmt w:val="bullet"/>
      <w:lvlText w:val=""/>
      <w:lvlJc w:val="left"/>
      <w:pPr>
        <w:tabs>
          <w:tab w:val="num" w:pos="360"/>
        </w:tabs>
        <w:ind w:left="360" w:hanging="360"/>
      </w:pPr>
      <w:rPr>
        <w:rFonts w:ascii="Symbol" w:hAnsi="Symbol" w:hint="default"/>
        <w:sz w:val="24"/>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6">
    <w:nsid w:val="5A2C1083"/>
    <w:multiLevelType w:val="hybridMultilevel"/>
    <w:tmpl w:val="66CAE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B673B4F"/>
    <w:multiLevelType w:val="singleLevel"/>
    <w:tmpl w:val="30F0BCD4"/>
    <w:lvl w:ilvl="0">
      <w:start w:val="1"/>
      <w:numFmt w:val="bullet"/>
      <w:pStyle w:val="HSPuce2"/>
      <w:lvlText w:val=""/>
      <w:lvlJc w:val="left"/>
      <w:pPr>
        <w:tabs>
          <w:tab w:val="num" w:pos="360"/>
        </w:tabs>
        <w:ind w:left="360" w:hanging="360"/>
      </w:pPr>
      <w:rPr>
        <w:rFonts w:ascii="Wingdings" w:hAnsi="Wingdings" w:hint="default"/>
      </w:rPr>
    </w:lvl>
  </w:abstractNum>
  <w:abstractNum w:abstractNumId="48">
    <w:nsid w:val="5CD06B3E"/>
    <w:multiLevelType w:val="hybridMultilevel"/>
    <w:tmpl w:val="E5DA6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110662F"/>
    <w:multiLevelType w:val="multilevel"/>
    <w:tmpl w:val="4530D68C"/>
    <w:lvl w:ilvl="0">
      <w:start w:val="1"/>
      <w:numFmt w:val="decimal"/>
      <w:lvlText w:val="%1."/>
      <w:lvlJc w:val="left"/>
      <w:pPr>
        <w:ind w:left="720" w:hanging="360"/>
      </w:pPr>
      <w:rPr>
        <w:rFonts w:hint="default"/>
      </w:rPr>
    </w:lvl>
    <w:lvl w:ilvl="1">
      <w:start w:val="54"/>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0">
    <w:nsid w:val="62506B65"/>
    <w:multiLevelType w:val="hybridMultilevel"/>
    <w:tmpl w:val="F196A928"/>
    <w:lvl w:ilvl="0" w:tplc="40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63601601"/>
    <w:multiLevelType w:val="hybridMultilevel"/>
    <w:tmpl w:val="593E12B8"/>
    <w:lvl w:ilvl="0" w:tplc="0D2EF52A">
      <w:start w:val="1"/>
      <w:numFmt w:val="bullet"/>
      <w:lvlText w:val=""/>
      <w:lvlJc w:val="left"/>
      <w:pPr>
        <w:ind w:left="1080" w:hanging="360"/>
      </w:pPr>
      <w:rPr>
        <w:rFonts w:ascii="Wingdings" w:hAnsi="Wingdings" w:hint="default"/>
        <w:color w:val="E31837"/>
        <w:sz w:val="24"/>
        <w:szCs w:val="24"/>
      </w:rPr>
    </w:lvl>
    <w:lvl w:ilvl="1" w:tplc="E5EA05FA" w:tentative="1">
      <w:start w:val="1"/>
      <w:numFmt w:val="bullet"/>
      <w:lvlText w:val="o"/>
      <w:lvlJc w:val="left"/>
      <w:pPr>
        <w:ind w:left="1800" w:hanging="360"/>
      </w:pPr>
      <w:rPr>
        <w:rFonts w:ascii="Courier New" w:hAnsi="Courier New" w:cs="Courier New" w:hint="default"/>
      </w:rPr>
    </w:lvl>
    <w:lvl w:ilvl="2" w:tplc="9F88A7D6" w:tentative="1">
      <w:start w:val="1"/>
      <w:numFmt w:val="bullet"/>
      <w:lvlText w:val=""/>
      <w:lvlJc w:val="left"/>
      <w:pPr>
        <w:ind w:left="2520" w:hanging="360"/>
      </w:pPr>
      <w:rPr>
        <w:rFonts w:ascii="Wingdings" w:hAnsi="Wingdings" w:hint="default"/>
      </w:rPr>
    </w:lvl>
    <w:lvl w:ilvl="3" w:tplc="70C472D2" w:tentative="1">
      <w:start w:val="1"/>
      <w:numFmt w:val="bullet"/>
      <w:lvlText w:val=""/>
      <w:lvlJc w:val="left"/>
      <w:pPr>
        <w:ind w:left="3240" w:hanging="360"/>
      </w:pPr>
      <w:rPr>
        <w:rFonts w:ascii="Symbol" w:hAnsi="Symbol" w:hint="default"/>
      </w:rPr>
    </w:lvl>
    <w:lvl w:ilvl="4" w:tplc="81982E84" w:tentative="1">
      <w:start w:val="1"/>
      <w:numFmt w:val="bullet"/>
      <w:lvlText w:val="o"/>
      <w:lvlJc w:val="left"/>
      <w:pPr>
        <w:ind w:left="3960" w:hanging="360"/>
      </w:pPr>
      <w:rPr>
        <w:rFonts w:ascii="Courier New" w:hAnsi="Courier New" w:cs="Courier New" w:hint="default"/>
      </w:rPr>
    </w:lvl>
    <w:lvl w:ilvl="5" w:tplc="E160DF6E" w:tentative="1">
      <w:start w:val="1"/>
      <w:numFmt w:val="bullet"/>
      <w:lvlText w:val=""/>
      <w:lvlJc w:val="left"/>
      <w:pPr>
        <w:ind w:left="4680" w:hanging="360"/>
      </w:pPr>
      <w:rPr>
        <w:rFonts w:ascii="Wingdings" w:hAnsi="Wingdings" w:hint="default"/>
      </w:rPr>
    </w:lvl>
    <w:lvl w:ilvl="6" w:tplc="F9DC3514" w:tentative="1">
      <w:start w:val="1"/>
      <w:numFmt w:val="bullet"/>
      <w:lvlText w:val=""/>
      <w:lvlJc w:val="left"/>
      <w:pPr>
        <w:ind w:left="5400" w:hanging="360"/>
      </w:pPr>
      <w:rPr>
        <w:rFonts w:ascii="Symbol" w:hAnsi="Symbol" w:hint="default"/>
      </w:rPr>
    </w:lvl>
    <w:lvl w:ilvl="7" w:tplc="AD0C208E" w:tentative="1">
      <w:start w:val="1"/>
      <w:numFmt w:val="bullet"/>
      <w:lvlText w:val="o"/>
      <w:lvlJc w:val="left"/>
      <w:pPr>
        <w:ind w:left="6120" w:hanging="360"/>
      </w:pPr>
      <w:rPr>
        <w:rFonts w:ascii="Courier New" w:hAnsi="Courier New" w:cs="Courier New" w:hint="default"/>
      </w:rPr>
    </w:lvl>
    <w:lvl w:ilvl="8" w:tplc="36082C6A" w:tentative="1">
      <w:start w:val="1"/>
      <w:numFmt w:val="bullet"/>
      <w:lvlText w:val=""/>
      <w:lvlJc w:val="left"/>
      <w:pPr>
        <w:ind w:left="6840" w:hanging="360"/>
      </w:pPr>
      <w:rPr>
        <w:rFonts w:ascii="Wingdings" w:hAnsi="Wingdings" w:hint="default"/>
      </w:rPr>
    </w:lvl>
  </w:abstractNum>
  <w:abstractNum w:abstractNumId="52">
    <w:nsid w:val="63987C38"/>
    <w:multiLevelType w:val="hybridMultilevel"/>
    <w:tmpl w:val="8EC6E602"/>
    <w:lvl w:ilvl="0" w:tplc="BF98D58E">
      <w:start w:val="1"/>
      <w:numFmt w:val="bullet"/>
      <w:lvlText w:val=""/>
      <w:lvlJc w:val="left"/>
      <w:pPr>
        <w:ind w:left="360" w:hanging="360"/>
      </w:pPr>
      <w:rPr>
        <w:rFonts w:ascii="Symbol" w:hAnsi="Symbol" w:hint="default"/>
      </w:rPr>
    </w:lvl>
    <w:lvl w:ilvl="1" w:tplc="4F3057A2" w:tentative="1">
      <w:start w:val="1"/>
      <w:numFmt w:val="bullet"/>
      <w:lvlText w:val="o"/>
      <w:lvlJc w:val="left"/>
      <w:pPr>
        <w:ind w:left="1080" w:hanging="360"/>
      </w:pPr>
      <w:rPr>
        <w:rFonts w:ascii="Courier New" w:hAnsi="Courier New" w:cs="Courier New" w:hint="default"/>
      </w:rPr>
    </w:lvl>
    <w:lvl w:ilvl="2" w:tplc="40BA9BA6" w:tentative="1">
      <w:start w:val="1"/>
      <w:numFmt w:val="bullet"/>
      <w:lvlText w:val=""/>
      <w:lvlJc w:val="left"/>
      <w:pPr>
        <w:ind w:left="1800" w:hanging="360"/>
      </w:pPr>
      <w:rPr>
        <w:rFonts w:ascii="Wingdings" w:hAnsi="Wingdings" w:hint="default"/>
      </w:rPr>
    </w:lvl>
    <w:lvl w:ilvl="3" w:tplc="C102F14E" w:tentative="1">
      <w:start w:val="1"/>
      <w:numFmt w:val="bullet"/>
      <w:lvlText w:val=""/>
      <w:lvlJc w:val="left"/>
      <w:pPr>
        <w:ind w:left="2520" w:hanging="360"/>
      </w:pPr>
      <w:rPr>
        <w:rFonts w:ascii="Symbol" w:hAnsi="Symbol" w:hint="default"/>
      </w:rPr>
    </w:lvl>
    <w:lvl w:ilvl="4" w:tplc="DBC219A0" w:tentative="1">
      <w:start w:val="1"/>
      <w:numFmt w:val="bullet"/>
      <w:lvlText w:val="o"/>
      <w:lvlJc w:val="left"/>
      <w:pPr>
        <w:ind w:left="3240" w:hanging="360"/>
      </w:pPr>
      <w:rPr>
        <w:rFonts w:ascii="Courier New" w:hAnsi="Courier New" w:cs="Courier New" w:hint="default"/>
      </w:rPr>
    </w:lvl>
    <w:lvl w:ilvl="5" w:tplc="6E70247A" w:tentative="1">
      <w:start w:val="1"/>
      <w:numFmt w:val="bullet"/>
      <w:lvlText w:val=""/>
      <w:lvlJc w:val="left"/>
      <w:pPr>
        <w:ind w:left="3960" w:hanging="360"/>
      </w:pPr>
      <w:rPr>
        <w:rFonts w:ascii="Wingdings" w:hAnsi="Wingdings" w:hint="default"/>
      </w:rPr>
    </w:lvl>
    <w:lvl w:ilvl="6" w:tplc="D898D022" w:tentative="1">
      <w:start w:val="1"/>
      <w:numFmt w:val="bullet"/>
      <w:lvlText w:val=""/>
      <w:lvlJc w:val="left"/>
      <w:pPr>
        <w:ind w:left="4680" w:hanging="360"/>
      </w:pPr>
      <w:rPr>
        <w:rFonts w:ascii="Symbol" w:hAnsi="Symbol" w:hint="default"/>
      </w:rPr>
    </w:lvl>
    <w:lvl w:ilvl="7" w:tplc="4C28FADA" w:tentative="1">
      <w:start w:val="1"/>
      <w:numFmt w:val="bullet"/>
      <w:lvlText w:val="o"/>
      <w:lvlJc w:val="left"/>
      <w:pPr>
        <w:ind w:left="5400" w:hanging="360"/>
      </w:pPr>
      <w:rPr>
        <w:rFonts w:ascii="Courier New" w:hAnsi="Courier New" w:cs="Courier New" w:hint="default"/>
      </w:rPr>
    </w:lvl>
    <w:lvl w:ilvl="8" w:tplc="388A5FA8" w:tentative="1">
      <w:start w:val="1"/>
      <w:numFmt w:val="bullet"/>
      <w:lvlText w:val=""/>
      <w:lvlJc w:val="left"/>
      <w:pPr>
        <w:ind w:left="6120" w:hanging="360"/>
      </w:pPr>
      <w:rPr>
        <w:rFonts w:ascii="Wingdings" w:hAnsi="Wingdings" w:hint="default"/>
      </w:rPr>
    </w:lvl>
  </w:abstractNum>
  <w:abstractNum w:abstractNumId="53">
    <w:nsid w:val="64057257"/>
    <w:multiLevelType w:val="multilevel"/>
    <w:tmpl w:val="E96685A2"/>
    <w:lvl w:ilvl="0">
      <w:start w:val="1"/>
      <w:numFmt w:val="decimal"/>
      <w:lvlText w:val="%1."/>
      <w:lvlJc w:val="left"/>
      <w:pPr>
        <w:ind w:left="720" w:hanging="360"/>
      </w:pPr>
    </w:lvl>
    <w:lvl w:ilvl="1">
      <w:start w:val="52"/>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nsid w:val="663D0950"/>
    <w:multiLevelType w:val="hybridMultilevel"/>
    <w:tmpl w:val="FA202152"/>
    <w:lvl w:ilvl="0" w:tplc="C6C89E06">
      <w:start w:val="1"/>
      <w:numFmt w:val="bullet"/>
      <w:pStyle w:val="QMSHead1"/>
      <w:lvlText w:val=""/>
      <w:lvlJc w:val="left"/>
      <w:pPr>
        <w:tabs>
          <w:tab w:val="num" w:pos="720"/>
        </w:tabs>
        <w:ind w:left="720" w:hanging="360"/>
      </w:pPr>
      <w:rPr>
        <w:rFonts w:ascii="Symbol" w:hAnsi="Symbol" w:hint="default"/>
        <w:color w:val="999999"/>
        <w:u w:color="999999"/>
      </w:rPr>
    </w:lvl>
    <w:lvl w:ilvl="1" w:tplc="C0146AAC">
      <w:start w:val="1"/>
      <w:numFmt w:val="bullet"/>
      <w:lvlText w:val="o"/>
      <w:lvlJc w:val="left"/>
      <w:pPr>
        <w:tabs>
          <w:tab w:val="num" w:pos="1440"/>
        </w:tabs>
        <w:ind w:left="1440" w:hanging="360"/>
      </w:pPr>
      <w:rPr>
        <w:rFonts w:ascii="Courier New" w:hAnsi="Courier New" w:hint="default"/>
      </w:rPr>
    </w:lvl>
    <w:lvl w:ilvl="2" w:tplc="D30C0AC0" w:tentative="1">
      <w:start w:val="1"/>
      <w:numFmt w:val="bullet"/>
      <w:lvlText w:val=""/>
      <w:lvlJc w:val="left"/>
      <w:pPr>
        <w:tabs>
          <w:tab w:val="num" w:pos="2160"/>
        </w:tabs>
        <w:ind w:left="2160" w:hanging="360"/>
      </w:pPr>
      <w:rPr>
        <w:rFonts w:ascii="Wingdings" w:hAnsi="Wingdings" w:hint="default"/>
      </w:rPr>
    </w:lvl>
    <w:lvl w:ilvl="3" w:tplc="AC560F80" w:tentative="1">
      <w:start w:val="1"/>
      <w:numFmt w:val="bullet"/>
      <w:lvlText w:val=""/>
      <w:lvlJc w:val="left"/>
      <w:pPr>
        <w:tabs>
          <w:tab w:val="num" w:pos="2880"/>
        </w:tabs>
        <w:ind w:left="2880" w:hanging="360"/>
      </w:pPr>
      <w:rPr>
        <w:rFonts w:ascii="Symbol" w:hAnsi="Symbol" w:hint="default"/>
      </w:rPr>
    </w:lvl>
    <w:lvl w:ilvl="4" w:tplc="E0C4717E" w:tentative="1">
      <w:start w:val="1"/>
      <w:numFmt w:val="bullet"/>
      <w:lvlText w:val="o"/>
      <w:lvlJc w:val="left"/>
      <w:pPr>
        <w:tabs>
          <w:tab w:val="num" w:pos="3600"/>
        </w:tabs>
        <w:ind w:left="3600" w:hanging="360"/>
      </w:pPr>
      <w:rPr>
        <w:rFonts w:ascii="Courier New" w:hAnsi="Courier New" w:hint="default"/>
      </w:rPr>
    </w:lvl>
    <w:lvl w:ilvl="5" w:tplc="82FA1CA0" w:tentative="1">
      <w:start w:val="1"/>
      <w:numFmt w:val="bullet"/>
      <w:lvlText w:val=""/>
      <w:lvlJc w:val="left"/>
      <w:pPr>
        <w:tabs>
          <w:tab w:val="num" w:pos="4320"/>
        </w:tabs>
        <w:ind w:left="4320" w:hanging="360"/>
      </w:pPr>
      <w:rPr>
        <w:rFonts w:ascii="Wingdings" w:hAnsi="Wingdings" w:hint="default"/>
      </w:rPr>
    </w:lvl>
    <w:lvl w:ilvl="6" w:tplc="72906D74" w:tentative="1">
      <w:start w:val="1"/>
      <w:numFmt w:val="bullet"/>
      <w:lvlText w:val=""/>
      <w:lvlJc w:val="left"/>
      <w:pPr>
        <w:tabs>
          <w:tab w:val="num" w:pos="5040"/>
        </w:tabs>
        <w:ind w:left="5040" w:hanging="360"/>
      </w:pPr>
      <w:rPr>
        <w:rFonts w:ascii="Symbol" w:hAnsi="Symbol" w:hint="default"/>
      </w:rPr>
    </w:lvl>
    <w:lvl w:ilvl="7" w:tplc="7AD01A8A" w:tentative="1">
      <w:start w:val="1"/>
      <w:numFmt w:val="bullet"/>
      <w:lvlText w:val="o"/>
      <w:lvlJc w:val="left"/>
      <w:pPr>
        <w:tabs>
          <w:tab w:val="num" w:pos="5760"/>
        </w:tabs>
        <w:ind w:left="5760" w:hanging="360"/>
      </w:pPr>
      <w:rPr>
        <w:rFonts w:ascii="Courier New" w:hAnsi="Courier New" w:hint="default"/>
      </w:rPr>
    </w:lvl>
    <w:lvl w:ilvl="8" w:tplc="84508A80" w:tentative="1">
      <w:start w:val="1"/>
      <w:numFmt w:val="bullet"/>
      <w:lvlText w:val=""/>
      <w:lvlJc w:val="left"/>
      <w:pPr>
        <w:tabs>
          <w:tab w:val="num" w:pos="6480"/>
        </w:tabs>
        <w:ind w:left="6480" w:hanging="360"/>
      </w:pPr>
      <w:rPr>
        <w:rFonts w:ascii="Wingdings" w:hAnsi="Wingdings" w:hint="default"/>
      </w:rPr>
    </w:lvl>
  </w:abstractNum>
  <w:abstractNum w:abstractNumId="55">
    <w:nsid w:val="6C6067B3"/>
    <w:multiLevelType w:val="hybridMultilevel"/>
    <w:tmpl w:val="3BA6CCEC"/>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FDC29FB"/>
    <w:multiLevelType w:val="multilevel"/>
    <w:tmpl w:val="4CCC888E"/>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46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7">
    <w:nsid w:val="74A05C26"/>
    <w:multiLevelType w:val="hybridMultilevel"/>
    <w:tmpl w:val="FCCA564A"/>
    <w:lvl w:ilvl="0" w:tplc="71F2E0E4">
      <w:start w:val="1"/>
      <w:numFmt w:val="bullet"/>
      <w:pStyle w:val="ListBullet1"/>
      <w:lvlText w:val=""/>
      <w:lvlJc w:val="left"/>
      <w:pPr>
        <w:tabs>
          <w:tab w:val="num" w:pos="1008"/>
        </w:tabs>
        <w:ind w:left="1008" w:hanging="360"/>
      </w:pPr>
      <w:rPr>
        <w:rFonts w:ascii="Wingdings" w:hAnsi="Wingdings" w:hint="default"/>
        <w:sz w:val="24"/>
      </w:rPr>
    </w:lvl>
    <w:lvl w:ilvl="1" w:tplc="0562C7CA">
      <w:start w:val="1"/>
      <w:numFmt w:val="bullet"/>
      <w:lvlText w:val="o"/>
      <w:lvlJc w:val="left"/>
      <w:pPr>
        <w:tabs>
          <w:tab w:val="num" w:pos="1440"/>
        </w:tabs>
        <w:ind w:left="1440" w:hanging="360"/>
      </w:pPr>
      <w:rPr>
        <w:rFonts w:ascii="Courier New" w:hAnsi="Courier New" w:hint="default"/>
      </w:rPr>
    </w:lvl>
    <w:lvl w:ilvl="2" w:tplc="479A3812">
      <w:start w:val="1"/>
      <w:numFmt w:val="bullet"/>
      <w:lvlText w:val=""/>
      <w:lvlJc w:val="left"/>
      <w:pPr>
        <w:tabs>
          <w:tab w:val="num" w:pos="2160"/>
        </w:tabs>
        <w:ind w:left="2160" w:hanging="360"/>
      </w:pPr>
      <w:rPr>
        <w:rFonts w:ascii="Wingdings" w:hAnsi="Wingdings" w:hint="default"/>
      </w:rPr>
    </w:lvl>
    <w:lvl w:ilvl="3" w:tplc="682A9322">
      <w:start w:val="2"/>
      <w:numFmt w:val="bullet"/>
      <w:lvlText w:val="-"/>
      <w:lvlJc w:val="left"/>
      <w:pPr>
        <w:tabs>
          <w:tab w:val="num" w:pos="2880"/>
        </w:tabs>
        <w:ind w:left="2880" w:hanging="360"/>
      </w:pPr>
      <w:rPr>
        <w:rFonts w:ascii="Times New Roman" w:eastAsia="Times New Roman" w:hAnsi="Times New Roman" w:cs="Times New Roman" w:hint="default"/>
      </w:rPr>
    </w:lvl>
    <w:lvl w:ilvl="4" w:tplc="0D223C84" w:tentative="1">
      <w:start w:val="1"/>
      <w:numFmt w:val="bullet"/>
      <w:lvlText w:val="o"/>
      <w:lvlJc w:val="left"/>
      <w:pPr>
        <w:tabs>
          <w:tab w:val="num" w:pos="3600"/>
        </w:tabs>
        <w:ind w:left="3600" w:hanging="360"/>
      </w:pPr>
      <w:rPr>
        <w:rFonts w:ascii="Courier New" w:hAnsi="Courier New" w:hint="default"/>
      </w:rPr>
    </w:lvl>
    <w:lvl w:ilvl="5" w:tplc="E2E29EE6" w:tentative="1">
      <w:start w:val="1"/>
      <w:numFmt w:val="bullet"/>
      <w:lvlText w:val=""/>
      <w:lvlJc w:val="left"/>
      <w:pPr>
        <w:tabs>
          <w:tab w:val="num" w:pos="4320"/>
        </w:tabs>
        <w:ind w:left="4320" w:hanging="360"/>
      </w:pPr>
      <w:rPr>
        <w:rFonts w:ascii="Wingdings" w:hAnsi="Wingdings" w:hint="default"/>
      </w:rPr>
    </w:lvl>
    <w:lvl w:ilvl="6" w:tplc="7C566A7A" w:tentative="1">
      <w:start w:val="1"/>
      <w:numFmt w:val="bullet"/>
      <w:lvlText w:val=""/>
      <w:lvlJc w:val="left"/>
      <w:pPr>
        <w:tabs>
          <w:tab w:val="num" w:pos="5040"/>
        </w:tabs>
        <w:ind w:left="5040" w:hanging="360"/>
      </w:pPr>
      <w:rPr>
        <w:rFonts w:ascii="Symbol" w:hAnsi="Symbol" w:hint="default"/>
      </w:rPr>
    </w:lvl>
    <w:lvl w:ilvl="7" w:tplc="22AA60EC" w:tentative="1">
      <w:start w:val="1"/>
      <w:numFmt w:val="bullet"/>
      <w:lvlText w:val="o"/>
      <w:lvlJc w:val="left"/>
      <w:pPr>
        <w:tabs>
          <w:tab w:val="num" w:pos="5760"/>
        </w:tabs>
        <w:ind w:left="5760" w:hanging="360"/>
      </w:pPr>
      <w:rPr>
        <w:rFonts w:ascii="Courier New" w:hAnsi="Courier New" w:hint="default"/>
      </w:rPr>
    </w:lvl>
    <w:lvl w:ilvl="8" w:tplc="DCB0D948" w:tentative="1">
      <w:start w:val="1"/>
      <w:numFmt w:val="bullet"/>
      <w:lvlText w:val=""/>
      <w:lvlJc w:val="left"/>
      <w:pPr>
        <w:tabs>
          <w:tab w:val="num" w:pos="6480"/>
        </w:tabs>
        <w:ind w:left="6480" w:hanging="360"/>
      </w:pPr>
      <w:rPr>
        <w:rFonts w:ascii="Wingdings" w:hAnsi="Wingdings" w:hint="default"/>
      </w:rPr>
    </w:lvl>
  </w:abstractNum>
  <w:abstractNum w:abstractNumId="58">
    <w:nsid w:val="756208AF"/>
    <w:multiLevelType w:val="hybridMultilevel"/>
    <w:tmpl w:val="EF96F6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76282B98"/>
    <w:multiLevelType w:val="multilevel"/>
    <w:tmpl w:val="AEBAA250"/>
    <w:lvl w:ilvl="0">
      <w:start w:val="1"/>
      <w:numFmt w:val="decimal"/>
      <w:lvlText w:val="%1"/>
      <w:lvlJc w:val="left"/>
      <w:pPr>
        <w:tabs>
          <w:tab w:val="num" w:pos="567"/>
        </w:tabs>
        <w:ind w:left="567" w:hanging="567"/>
      </w:pPr>
    </w:lvl>
    <w:lvl w:ilvl="1">
      <w:start w:val="1"/>
      <w:numFmt w:val="decimal"/>
      <w:lvlText w:val="%1.%2"/>
      <w:lvlJc w:val="left"/>
      <w:pPr>
        <w:tabs>
          <w:tab w:val="num" w:pos="1588"/>
        </w:tabs>
        <w:ind w:left="1588" w:hanging="1021"/>
      </w:pPr>
    </w:lvl>
    <w:lvl w:ilvl="2">
      <w:start w:val="1"/>
      <w:numFmt w:val="decimal"/>
      <w:pStyle w:val="HSTitre3"/>
      <w:isLgl/>
      <w:lvlText w:val="%1.%2.%3"/>
      <w:lvlJc w:val="left"/>
      <w:pPr>
        <w:tabs>
          <w:tab w:val="num" w:pos="2381"/>
        </w:tabs>
        <w:ind w:left="2381" w:hanging="1247"/>
      </w:pPr>
    </w:lvl>
    <w:lvl w:ilvl="3">
      <w:start w:val="1"/>
      <w:numFmt w:val="decimal"/>
      <w:isLgl/>
      <w:lvlText w:val="%1.%2.%3.%4"/>
      <w:lvlJc w:val="left"/>
      <w:pPr>
        <w:tabs>
          <w:tab w:val="num" w:pos="2948"/>
        </w:tabs>
        <w:ind w:left="2948" w:hanging="1247"/>
      </w:pPr>
    </w:lvl>
    <w:lvl w:ilvl="4">
      <w:start w:val="1"/>
      <w:numFmt w:val="decimal"/>
      <w:isLgl/>
      <w:lvlText w:val="%1.%2.%3.%4.%5"/>
      <w:lvlJc w:val="left"/>
      <w:pPr>
        <w:tabs>
          <w:tab w:val="num" w:pos="3629"/>
        </w:tabs>
        <w:ind w:left="3629" w:hanging="1361"/>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0">
    <w:nsid w:val="76A26810"/>
    <w:multiLevelType w:val="hybridMultilevel"/>
    <w:tmpl w:val="72942BF8"/>
    <w:lvl w:ilvl="0" w:tplc="A7362CAA">
      <w:start w:val="1"/>
      <w:numFmt w:val="bullet"/>
      <w:pStyle w:val="appbullet"/>
      <w:lvlText w:val=""/>
      <w:lvlJc w:val="left"/>
      <w:pPr>
        <w:tabs>
          <w:tab w:val="num" w:pos="720"/>
        </w:tabs>
        <w:ind w:left="720" w:hanging="360"/>
      </w:pPr>
      <w:rPr>
        <w:rFonts w:ascii="Symbol" w:hAnsi="Symbol" w:hint="default"/>
        <w:color w:val="999999"/>
        <w:u w:color="999999"/>
      </w:rPr>
    </w:lvl>
    <w:lvl w:ilvl="1" w:tplc="E8489D76" w:tentative="1">
      <w:start w:val="1"/>
      <w:numFmt w:val="bullet"/>
      <w:lvlText w:val="o"/>
      <w:lvlJc w:val="left"/>
      <w:pPr>
        <w:tabs>
          <w:tab w:val="num" w:pos="1440"/>
        </w:tabs>
        <w:ind w:left="1440" w:hanging="360"/>
      </w:pPr>
      <w:rPr>
        <w:rFonts w:ascii="Courier New" w:hAnsi="Courier New" w:hint="default"/>
      </w:rPr>
    </w:lvl>
    <w:lvl w:ilvl="2" w:tplc="5EFEC1F6" w:tentative="1">
      <w:start w:val="1"/>
      <w:numFmt w:val="bullet"/>
      <w:lvlText w:val=""/>
      <w:lvlJc w:val="left"/>
      <w:pPr>
        <w:tabs>
          <w:tab w:val="num" w:pos="2160"/>
        </w:tabs>
        <w:ind w:left="2160" w:hanging="360"/>
      </w:pPr>
      <w:rPr>
        <w:rFonts w:ascii="Wingdings" w:hAnsi="Wingdings" w:hint="default"/>
      </w:rPr>
    </w:lvl>
    <w:lvl w:ilvl="3" w:tplc="7A5EC830" w:tentative="1">
      <w:start w:val="1"/>
      <w:numFmt w:val="bullet"/>
      <w:lvlText w:val=""/>
      <w:lvlJc w:val="left"/>
      <w:pPr>
        <w:tabs>
          <w:tab w:val="num" w:pos="2880"/>
        </w:tabs>
        <w:ind w:left="2880" w:hanging="360"/>
      </w:pPr>
      <w:rPr>
        <w:rFonts w:ascii="Symbol" w:hAnsi="Symbol" w:hint="default"/>
      </w:rPr>
    </w:lvl>
    <w:lvl w:ilvl="4" w:tplc="810E55B8" w:tentative="1">
      <w:start w:val="1"/>
      <w:numFmt w:val="bullet"/>
      <w:lvlText w:val="o"/>
      <w:lvlJc w:val="left"/>
      <w:pPr>
        <w:tabs>
          <w:tab w:val="num" w:pos="3600"/>
        </w:tabs>
        <w:ind w:left="3600" w:hanging="360"/>
      </w:pPr>
      <w:rPr>
        <w:rFonts w:ascii="Courier New" w:hAnsi="Courier New" w:hint="default"/>
      </w:rPr>
    </w:lvl>
    <w:lvl w:ilvl="5" w:tplc="E0EA0F74" w:tentative="1">
      <w:start w:val="1"/>
      <w:numFmt w:val="bullet"/>
      <w:lvlText w:val=""/>
      <w:lvlJc w:val="left"/>
      <w:pPr>
        <w:tabs>
          <w:tab w:val="num" w:pos="4320"/>
        </w:tabs>
        <w:ind w:left="4320" w:hanging="360"/>
      </w:pPr>
      <w:rPr>
        <w:rFonts w:ascii="Wingdings" w:hAnsi="Wingdings" w:hint="default"/>
      </w:rPr>
    </w:lvl>
    <w:lvl w:ilvl="6" w:tplc="3E107E1A" w:tentative="1">
      <w:start w:val="1"/>
      <w:numFmt w:val="bullet"/>
      <w:lvlText w:val=""/>
      <w:lvlJc w:val="left"/>
      <w:pPr>
        <w:tabs>
          <w:tab w:val="num" w:pos="5040"/>
        </w:tabs>
        <w:ind w:left="5040" w:hanging="360"/>
      </w:pPr>
      <w:rPr>
        <w:rFonts w:ascii="Symbol" w:hAnsi="Symbol" w:hint="default"/>
      </w:rPr>
    </w:lvl>
    <w:lvl w:ilvl="7" w:tplc="299E0B62" w:tentative="1">
      <w:start w:val="1"/>
      <w:numFmt w:val="bullet"/>
      <w:lvlText w:val="o"/>
      <w:lvlJc w:val="left"/>
      <w:pPr>
        <w:tabs>
          <w:tab w:val="num" w:pos="5760"/>
        </w:tabs>
        <w:ind w:left="5760" w:hanging="360"/>
      </w:pPr>
      <w:rPr>
        <w:rFonts w:ascii="Courier New" w:hAnsi="Courier New" w:hint="default"/>
      </w:rPr>
    </w:lvl>
    <w:lvl w:ilvl="8" w:tplc="0F023274" w:tentative="1">
      <w:start w:val="1"/>
      <w:numFmt w:val="bullet"/>
      <w:lvlText w:val=""/>
      <w:lvlJc w:val="left"/>
      <w:pPr>
        <w:tabs>
          <w:tab w:val="num" w:pos="6480"/>
        </w:tabs>
        <w:ind w:left="6480" w:hanging="360"/>
      </w:pPr>
      <w:rPr>
        <w:rFonts w:ascii="Wingdings" w:hAnsi="Wingdings" w:hint="default"/>
      </w:rPr>
    </w:lvl>
  </w:abstractNum>
  <w:abstractNum w:abstractNumId="61">
    <w:nsid w:val="7B070F64"/>
    <w:multiLevelType w:val="hybridMultilevel"/>
    <w:tmpl w:val="26DE776E"/>
    <w:lvl w:ilvl="0" w:tplc="A71699F0">
      <w:start w:val="1"/>
      <w:numFmt w:val="bullet"/>
      <w:lvlText w:val=""/>
      <w:lvlJc w:val="left"/>
      <w:pPr>
        <w:tabs>
          <w:tab w:val="num" w:pos="720"/>
        </w:tabs>
        <w:ind w:left="720" w:hanging="360"/>
      </w:pPr>
      <w:rPr>
        <w:rFonts w:ascii="Symbol" w:hAnsi="Symbol" w:hint="default"/>
      </w:rPr>
    </w:lvl>
    <w:lvl w:ilvl="1" w:tplc="112AFCBC" w:tentative="1">
      <w:start w:val="1"/>
      <w:numFmt w:val="bullet"/>
      <w:lvlText w:val="o"/>
      <w:lvlJc w:val="left"/>
      <w:pPr>
        <w:tabs>
          <w:tab w:val="num" w:pos="1440"/>
        </w:tabs>
        <w:ind w:left="1440" w:hanging="360"/>
      </w:pPr>
      <w:rPr>
        <w:rFonts w:ascii="Courier New" w:hAnsi="Courier New" w:hint="default"/>
      </w:rPr>
    </w:lvl>
    <w:lvl w:ilvl="2" w:tplc="674C6164" w:tentative="1">
      <w:start w:val="1"/>
      <w:numFmt w:val="bullet"/>
      <w:lvlText w:val=""/>
      <w:lvlJc w:val="left"/>
      <w:pPr>
        <w:tabs>
          <w:tab w:val="num" w:pos="2160"/>
        </w:tabs>
        <w:ind w:left="2160" w:hanging="360"/>
      </w:pPr>
      <w:rPr>
        <w:rFonts w:ascii="Wingdings" w:hAnsi="Wingdings" w:hint="default"/>
      </w:rPr>
    </w:lvl>
    <w:lvl w:ilvl="3" w:tplc="B2A05668" w:tentative="1">
      <w:start w:val="1"/>
      <w:numFmt w:val="bullet"/>
      <w:lvlText w:val=""/>
      <w:lvlJc w:val="left"/>
      <w:pPr>
        <w:tabs>
          <w:tab w:val="num" w:pos="2880"/>
        </w:tabs>
        <w:ind w:left="2880" w:hanging="360"/>
      </w:pPr>
      <w:rPr>
        <w:rFonts w:ascii="Symbol" w:hAnsi="Symbol" w:hint="default"/>
      </w:rPr>
    </w:lvl>
    <w:lvl w:ilvl="4" w:tplc="62C46288" w:tentative="1">
      <w:start w:val="1"/>
      <w:numFmt w:val="bullet"/>
      <w:lvlText w:val="o"/>
      <w:lvlJc w:val="left"/>
      <w:pPr>
        <w:tabs>
          <w:tab w:val="num" w:pos="3600"/>
        </w:tabs>
        <w:ind w:left="3600" w:hanging="360"/>
      </w:pPr>
      <w:rPr>
        <w:rFonts w:ascii="Courier New" w:hAnsi="Courier New" w:hint="default"/>
      </w:rPr>
    </w:lvl>
    <w:lvl w:ilvl="5" w:tplc="8C8C43B4" w:tentative="1">
      <w:start w:val="1"/>
      <w:numFmt w:val="bullet"/>
      <w:lvlText w:val=""/>
      <w:lvlJc w:val="left"/>
      <w:pPr>
        <w:tabs>
          <w:tab w:val="num" w:pos="4320"/>
        </w:tabs>
        <w:ind w:left="4320" w:hanging="360"/>
      </w:pPr>
      <w:rPr>
        <w:rFonts w:ascii="Wingdings" w:hAnsi="Wingdings" w:hint="default"/>
      </w:rPr>
    </w:lvl>
    <w:lvl w:ilvl="6" w:tplc="AB8A4E6E" w:tentative="1">
      <w:start w:val="1"/>
      <w:numFmt w:val="bullet"/>
      <w:lvlText w:val=""/>
      <w:lvlJc w:val="left"/>
      <w:pPr>
        <w:tabs>
          <w:tab w:val="num" w:pos="5040"/>
        </w:tabs>
        <w:ind w:left="5040" w:hanging="360"/>
      </w:pPr>
      <w:rPr>
        <w:rFonts w:ascii="Symbol" w:hAnsi="Symbol" w:hint="default"/>
      </w:rPr>
    </w:lvl>
    <w:lvl w:ilvl="7" w:tplc="5E7AEE5E" w:tentative="1">
      <w:start w:val="1"/>
      <w:numFmt w:val="bullet"/>
      <w:lvlText w:val="o"/>
      <w:lvlJc w:val="left"/>
      <w:pPr>
        <w:tabs>
          <w:tab w:val="num" w:pos="5760"/>
        </w:tabs>
        <w:ind w:left="5760" w:hanging="360"/>
      </w:pPr>
      <w:rPr>
        <w:rFonts w:ascii="Courier New" w:hAnsi="Courier New" w:hint="default"/>
      </w:rPr>
    </w:lvl>
    <w:lvl w:ilvl="8" w:tplc="2910A79A" w:tentative="1">
      <w:start w:val="1"/>
      <w:numFmt w:val="bullet"/>
      <w:lvlText w:val=""/>
      <w:lvlJc w:val="left"/>
      <w:pPr>
        <w:tabs>
          <w:tab w:val="num" w:pos="6480"/>
        </w:tabs>
        <w:ind w:left="6480" w:hanging="360"/>
      </w:pPr>
      <w:rPr>
        <w:rFonts w:ascii="Wingdings" w:hAnsi="Wingdings" w:hint="default"/>
      </w:rPr>
    </w:lvl>
  </w:abstractNum>
  <w:abstractNum w:abstractNumId="62">
    <w:nsid w:val="7C5B11E6"/>
    <w:multiLevelType w:val="hybridMultilevel"/>
    <w:tmpl w:val="9B7C8468"/>
    <w:lvl w:ilvl="0" w:tplc="A6489156">
      <w:start w:val="1"/>
      <w:numFmt w:val="bullet"/>
      <w:lvlText w:val=""/>
      <w:lvlJc w:val="left"/>
      <w:pPr>
        <w:ind w:left="1440" w:hanging="360"/>
      </w:pPr>
      <w:rPr>
        <w:rFonts w:ascii="Wingdings" w:hAnsi="Wingdings" w:hint="default"/>
        <w:b/>
        <w:i w:val="0"/>
        <w:outline w:val="0"/>
        <w:shadow/>
        <w:emboss w:val="0"/>
        <w:imprint w:val="0"/>
        <w:color w:val="0F1177"/>
        <w:sz w:val="40"/>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63">
    <w:nsid w:val="7CA9251A"/>
    <w:multiLevelType w:val="hybridMultilevel"/>
    <w:tmpl w:val="1778A4C4"/>
    <w:lvl w:ilvl="0" w:tplc="04090001">
      <w:start w:val="1"/>
      <w:numFmt w:val="lowerLetter"/>
      <w:lvlText w:val="%1."/>
      <w:lvlJc w:val="left"/>
      <w:pPr>
        <w:ind w:left="1800" w:hanging="360"/>
      </w:p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num w:numId="1">
    <w:abstractNumId w:val="1"/>
  </w:num>
  <w:num w:numId="2">
    <w:abstractNumId w:val="45"/>
  </w:num>
  <w:num w:numId="3">
    <w:abstractNumId w:val="3"/>
  </w:num>
  <w:num w:numId="4">
    <w:abstractNumId w:val="4"/>
  </w:num>
  <w:num w:numId="5">
    <w:abstractNumId w:val="57"/>
  </w:num>
  <w:num w:numId="6">
    <w:abstractNumId w:val="27"/>
  </w:num>
  <w:num w:numId="7">
    <w:abstractNumId w:val="39"/>
  </w:num>
  <w:num w:numId="8">
    <w:abstractNumId w:val="9"/>
  </w:num>
  <w:num w:numId="9">
    <w:abstractNumId w:val="2"/>
  </w:num>
  <w:num w:numId="10">
    <w:abstractNumId w:val="24"/>
  </w:num>
  <w:num w:numId="11">
    <w:abstractNumId w:val="60"/>
  </w:num>
  <w:num w:numId="12">
    <w:abstractNumId w:val="13"/>
  </w:num>
  <w:num w:numId="13">
    <w:abstractNumId w:val="54"/>
  </w:num>
  <w:num w:numId="14">
    <w:abstractNumId w:val="16"/>
  </w:num>
  <w:num w:numId="15">
    <w:abstractNumId w:val="17"/>
  </w:num>
  <w:num w:numId="16">
    <w:abstractNumId w:val="22"/>
  </w:num>
  <w:num w:numId="17">
    <w:abstractNumId w:val="56"/>
  </w:num>
  <w:num w:numId="18">
    <w:abstractNumId w:val="33"/>
  </w:num>
  <w:num w:numId="19">
    <w:abstractNumId w:val="43"/>
  </w:num>
  <w:num w:numId="20">
    <w:abstractNumId w:val="36"/>
  </w:num>
  <w:num w:numId="21">
    <w:abstractNumId w:val="47"/>
  </w:num>
  <w:num w:numId="22">
    <w:abstractNumId w:val="42"/>
  </w:num>
  <w:num w:numId="23">
    <w:abstractNumId w:val="10"/>
  </w:num>
  <w:num w:numId="24">
    <w:abstractNumId w:val="59"/>
  </w:num>
  <w:num w:numId="25">
    <w:abstractNumId w:val="37"/>
  </w:num>
  <w:num w:numId="26">
    <w:abstractNumId w:val="4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1"/>
  </w:num>
  <w:num w:numId="28">
    <w:abstractNumId w:val="52"/>
  </w:num>
  <w:num w:numId="29">
    <w:abstractNumId w:val="28"/>
  </w:num>
  <w:num w:numId="30">
    <w:abstractNumId w:val="7"/>
  </w:num>
  <w:num w:numId="31">
    <w:abstractNumId w:val="40"/>
  </w:num>
  <w:num w:numId="32">
    <w:abstractNumId w:val="35"/>
  </w:num>
  <w:num w:numId="33">
    <w:abstractNumId w:val="63"/>
  </w:num>
  <w:num w:numId="34">
    <w:abstractNumId w:val="26"/>
  </w:num>
  <w:num w:numId="35">
    <w:abstractNumId w:val="53"/>
  </w:num>
  <w:num w:numId="36">
    <w:abstractNumId w:val="44"/>
  </w:num>
  <w:num w:numId="37">
    <w:abstractNumId w:val="11"/>
  </w:num>
  <w:num w:numId="38">
    <w:abstractNumId w:val="20"/>
  </w:num>
  <w:num w:numId="39">
    <w:abstractNumId w:val="55"/>
  </w:num>
  <w:num w:numId="40">
    <w:abstractNumId w:val="31"/>
  </w:num>
  <w:num w:numId="41">
    <w:abstractNumId w:val="32"/>
  </w:num>
  <w:num w:numId="42">
    <w:abstractNumId w:val="46"/>
  </w:num>
  <w:num w:numId="43">
    <w:abstractNumId w:val="41"/>
  </w:num>
  <w:num w:numId="44">
    <w:abstractNumId w:val="23"/>
  </w:num>
  <w:num w:numId="45">
    <w:abstractNumId w:val="56"/>
  </w:num>
  <w:num w:numId="46">
    <w:abstractNumId w:val="56"/>
  </w:num>
  <w:num w:numId="47">
    <w:abstractNumId w:val="21"/>
  </w:num>
  <w:num w:numId="48">
    <w:abstractNumId w:val="50"/>
  </w:num>
  <w:num w:numId="49">
    <w:abstractNumId w:val="6"/>
  </w:num>
  <w:num w:numId="50">
    <w:abstractNumId w:val="56"/>
  </w:num>
  <w:num w:numId="51">
    <w:abstractNumId w:val="58"/>
  </w:num>
  <w:num w:numId="52">
    <w:abstractNumId w:val="56"/>
  </w:num>
  <w:num w:numId="53">
    <w:abstractNumId w:val="29"/>
  </w:num>
  <w:num w:numId="54">
    <w:abstractNumId w:val="48"/>
  </w:num>
  <w:num w:numId="55">
    <w:abstractNumId w:val="56"/>
  </w:num>
  <w:num w:numId="56">
    <w:abstractNumId w:val="56"/>
    <w:lvlOverride w:ilvl="0">
      <w:startOverride w:val="2"/>
    </w:lvlOverride>
    <w:lvlOverride w:ilvl="1">
      <w:startOverride w:val="34"/>
    </w:lvlOverride>
  </w:num>
  <w:num w:numId="57">
    <w:abstractNumId w:val="56"/>
    <w:lvlOverride w:ilvl="0">
      <w:startOverride w:val="2"/>
    </w:lvlOverride>
    <w:lvlOverride w:ilvl="1">
      <w:startOverride w:val="26"/>
    </w:lvlOverride>
  </w:num>
  <w:num w:numId="58">
    <w:abstractNumId w:val="56"/>
    <w:lvlOverride w:ilvl="0">
      <w:startOverride w:val="2"/>
    </w:lvlOverride>
    <w:lvlOverride w:ilvl="1">
      <w:startOverride w:val="25"/>
    </w:lvlOverride>
  </w:num>
  <w:num w:numId="59">
    <w:abstractNumId w:val="56"/>
  </w:num>
  <w:num w:numId="60">
    <w:abstractNumId w:val="56"/>
  </w:num>
  <w:num w:numId="61">
    <w:abstractNumId w:val="56"/>
  </w:num>
  <w:num w:numId="62">
    <w:abstractNumId w:val="3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6"/>
  </w:num>
  <w:num w:numId="65">
    <w:abstractNumId w:val="49"/>
  </w:num>
  <w:num w:numId="66">
    <w:abstractNumId w:val="38"/>
  </w:num>
  <w:num w:numId="67">
    <w:abstractNumId w:val="30"/>
  </w:num>
  <w:num w:numId="68">
    <w:abstractNumId w:val="25"/>
  </w:num>
  <w:num w:numId="69">
    <w:abstractNumId w:val="19"/>
  </w:num>
  <w:num w:numId="70">
    <w:abstractNumId w:val="12"/>
  </w:num>
  <w:num w:numId="71">
    <w:abstractNumId w:val="0"/>
  </w:num>
  <w:num w:numId="72">
    <w:abstractNumId w:val="18"/>
  </w:num>
  <w:num w:numId="7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1"/>
  </w:num>
  <w:num w:numId="75">
    <w:abstractNumId w:val="34"/>
  </w:num>
  <w:num w:numId="76">
    <w:abstractNumId w:val="2"/>
    <w:lvlOverride w:ilvl="0">
      <w:startOverride w:val="1"/>
    </w:lvlOverride>
  </w:num>
  <w:num w:numId="77">
    <w:abstractNumId w:val="8"/>
  </w:num>
  <w:num w:numId="78">
    <w:abstractNumId w:val="62"/>
  </w:num>
  <w:num w:numId="79">
    <w:abstractNumId w:val="14"/>
  </w:num>
  <w:num w:numId="80">
    <w:abstractNumId w:val="19"/>
    <w:lvlOverride w:ilvl="0">
      <w:startOverride w:val="3"/>
    </w:lvlOverride>
    <w:lvlOverride w:ilvl="1">
      <w:startOverride w:val="47"/>
    </w:lvlOverride>
  </w:num>
  <w:num w:numId="81">
    <w:abstractNumId w:val="19"/>
    <w:lvlOverride w:ilvl="0">
      <w:startOverride w:val="3"/>
    </w:lvlOverride>
    <w:lvlOverride w:ilvl="1">
      <w:startOverride w:val="47"/>
    </w:lvlOverride>
    <w:lvlOverride w:ilvl="2">
      <w:startOverride w:val="1"/>
    </w:lvlOverride>
  </w:num>
  <w:num w:numId="82">
    <w:abstractNumId w:val="19"/>
    <w:lvlOverride w:ilvl="0">
      <w:startOverride w:val="3"/>
    </w:lvlOverride>
    <w:lvlOverride w:ilvl="1">
      <w:startOverride w:val="47"/>
    </w:lvlOverride>
    <w:lvlOverride w:ilvl="2">
      <w:startOverride w:val="1"/>
    </w:lvlOverride>
  </w:num>
  <w:num w:numId="83">
    <w:abstractNumId w:val="19"/>
    <w:lvlOverride w:ilvl="0">
      <w:startOverride w:val="3"/>
    </w:lvlOverride>
    <w:lvlOverride w:ilvl="1">
      <w:startOverride w:val="47"/>
    </w:lvlOverride>
    <w:lvlOverride w:ilvl="2">
      <w:startOverride w:val="2"/>
    </w:lvlOverride>
  </w:num>
  <w:num w:numId="84">
    <w:abstractNumId w:val="15"/>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IN" w:vendorID="64" w:dllVersion="131078" w:nlCheck="1" w:checkStyle="1"/>
  <w:attachedTemplate r:id="rId1"/>
  <w:trackRevisions/>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17EAF"/>
    <w:rsid w:val="0000231E"/>
    <w:rsid w:val="000059F9"/>
    <w:rsid w:val="00005B93"/>
    <w:rsid w:val="00006F7E"/>
    <w:rsid w:val="0000768E"/>
    <w:rsid w:val="000104F0"/>
    <w:rsid w:val="00011AEE"/>
    <w:rsid w:val="00013D5B"/>
    <w:rsid w:val="00013EDC"/>
    <w:rsid w:val="00014AFF"/>
    <w:rsid w:val="00014D44"/>
    <w:rsid w:val="00014FAE"/>
    <w:rsid w:val="0001654A"/>
    <w:rsid w:val="00017D35"/>
    <w:rsid w:val="00017EAF"/>
    <w:rsid w:val="0002002B"/>
    <w:rsid w:val="00022717"/>
    <w:rsid w:val="00022AB0"/>
    <w:rsid w:val="000267E7"/>
    <w:rsid w:val="0002794F"/>
    <w:rsid w:val="00031463"/>
    <w:rsid w:val="000351B2"/>
    <w:rsid w:val="00036848"/>
    <w:rsid w:val="000376F3"/>
    <w:rsid w:val="000378C9"/>
    <w:rsid w:val="0004023F"/>
    <w:rsid w:val="00041F0F"/>
    <w:rsid w:val="00042C4E"/>
    <w:rsid w:val="00042F60"/>
    <w:rsid w:val="00044F7F"/>
    <w:rsid w:val="000473E5"/>
    <w:rsid w:val="00047BA8"/>
    <w:rsid w:val="00047BC3"/>
    <w:rsid w:val="00050C0F"/>
    <w:rsid w:val="000523DD"/>
    <w:rsid w:val="000534BE"/>
    <w:rsid w:val="00055EB7"/>
    <w:rsid w:val="00056734"/>
    <w:rsid w:val="00056931"/>
    <w:rsid w:val="00057556"/>
    <w:rsid w:val="00057D1C"/>
    <w:rsid w:val="00060AA1"/>
    <w:rsid w:val="00062E71"/>
    <w:rsid w:val="000635AD"/>
    <w:rsid w:val="000636E0"/>
    <w:rsid w:val="00064A34"/>
    <w:rsid w:val="00064CDF"/>
    <w:rsid w:val="0006590F"/>
    <w:rsid w:val="00065AD7"/>
    <w:rsid w:val="00066280"/>
    <w:rsid w:val="000666AA"/>
    <w:rsid w:val="00066BB0"/>
    <w:rsid w:val="00066FA9"/>
    <w:rsid w:val="00071B25"/>
    <w:rsid w:val="000741DF"/>
    <w:rsid w:val="000767DD"/>
    <w:rsid w:val="000773D3"/>
    <w:rsid w:val="00077486"/>
    <w:rsid w:val="000776B4"/>
    <w:rsid w:val="0007771B"/>
    <w:rsid w:val="00077CF1"/>
    <w:rsid w:val="00082FC1"/>
    <w:rsid w:val="00084897"/>
    <w:rsid w:val="00086E52"/>
    <w:rsid w:val="00087B82"/>
    <w:rsid w:val="000900B1"/>
    <w:rsid w:val="00090A82"/>
    <w:rsid w:val="0009179F"/>
    <w:rsid w:val="00091B17"/>
    <w:rsid w:val="00091B84"/>
    <w:rsid w:val="00091CCD"/>
    <w:rsid w:val="00092DD3"/>
    <w:rsid w:val="00092DD9"/>
    <w:rsid w:val="0009319B"/>
    <w:rsid w:val="00093675"/>
    <w:rsid w:val="00096208"/>
    <w:rsid w:val="00097685"/>
    <w:rsid w:val="000A05A8"/>
    <w:rsid w:val="000A3890"/>
    <w:rsid w:val="000A397E"/>
    <w:rsid w:val="000A3B8B"/>
    <w:rsid w:val="000A4EDC"/>
    <w:rsid w:val="000A7CC4"/>
    <w:rsid w:val="000B0E4B"/>
    <w:rsid w:val="000B26BA"/>
    <w:rsid w:val="000B3968"/>
    <w:rsid w:val="000B4390"/>
    <w:rsid w:val="000B49D3"/>
    <w:rsid w:val="000B5E65"/>
    <w:rsid w:val="000B6B5B"/>
    <w:rsid w:val="000C1D7B"/>
    <w:rsid w:val="000C2066"/>
    <w:rsid w:val="000C36EB"/>
    <w:rsid w:val="000C3A3D"/>
    <w:rsid w:val="000C42AD"/>
    <w:rsid w:val="000C6A1C"/>
    <w:rsid w:val="000D0A10"/>
    <w:rsid w:val="000D0F4A"/>
    <w:rsid w:val="000D14F8"/>
    <w:rsid w:val="000D1B69"/>
    <w:rsid w:val="000D1F83"/>
    <w:rsid w:val="000D311E"/>
    <w:rsid w:val="000D340D"/>
    <w:rsid w:val="000D52D7"/>
    <w:rsid w:val="000D7A22"/>
    <w:rsid w:val="000E0492"/>
    <w:rsid w:val="000E0721"/>
    <w:rsid w:val="000E173A"/>
    <w:rsid w:val="000E1AD4"/>
    <w:rsid w:val="000E205A"/>
    <w:rsid w:val="000E341B"/>
    <w:rsid w:val="000E4DDA"/>
    <w:rsid w:val="000E5999"/>
    <w:rsid w:val="000E5C30"/>
    <w:rsid w:val="000E6AE9"/>
    <w:rsid w:val="000E76E6"/>
    <w:rsid w:val="000E7BEC"/>
    <w:rsid w:val="000F1C12"/>
    <w:rsid w:val="000F1D52"/>
    <w:rsid w:val="000F2227"/>
    <w:rsid w:val="000F235D"/>
    <w:rsid w:val="000F3CCF"/>
    <w:rsid w:val="000F4111"/>
    <w:rsid w:val="000F4C78"/>
    <w:rsid w:val="000F7FD7"/>
    <w:rsid w:val="00100610"/>
    <w:rsid w:val="00100F25"/>
    <w:rsid w:val="00101505"/>
    <w:rsid w:val="00101EA0"/>
    <w:rsid w:val="00103664"/>
    <w:rsid w:val="00103BDA"/>
    <w:rsid w:val="00103DF0"/>
    <w:rsid w:val="00104E16"/>
    <w:rsid w:val="00105AAF"/>
    <w:rsid w:val="001067EE"/>
    <w:rsid w:val="00106CD3"/>
    <w:rsid w:val="0011096C"/>
    <w:rsid w:val="00110E9A"/>
    <w:rsid w:val="001114A7"/>
    <w:rsid w:val="001132BD"/>
    <w:rsid w:val="001138EE"/>
    <w:rsid w:val="00116529"/>
    <w:rsid w:val="00117210"/>
    <w:rsid w:val="001177D9"/>
    <w:rsid w:val="0012086F"/>
    <w:rsid w:val="00121F71"/>
    <w:rsid w:val="001223E8"/>
    <w:rsid w:val="0012446F"/>
    <w:rsid w:val="001256F1"/>
    <w:rsid w:val="001257B3"/>
    <w:rsid w:val="001261D1"/>
    <w:rsid w:val="00126515"/>
    <w:rsid w:val="00127DC9"/>
    <w:rsid w:val="0013021B"/>
    <w:rsid w:val="00131326"/>
    <w:rsid w:val="00132725"/>
    <w:rsid w:val="0013419C"/>
    <w:rsid w:val="0013462A"/>
    <w:rsid w:val="001362B1"/>
    <w:rsid w:val="00137F78"/>
    <w:rsid w:val="001412ED"/>
    <w:rsid w:val="00144598"/>
    <w:rsid w:val="0014459C"/>
    <w:rsid w:val="00144829"/>
    <w:rsid w:val="0014542F"/>
    <w:rsid w:val="00147BA3"/>
    <w:rsid w:val="00152A43"/>
    <w:rsid w:val="00152CD7"/>
    <w:rsid w:val="00154560"/>
    <w:rsid w:val="00154B4A"/>
    <w:rsid w:val="00154E5E"/>
    <w:rsid w:val="00156D78"/>
    <w:rsid w:val="00160D7A"/>
    <w:rsid w:val="00160D97"/>
    <w:rsid w:val="00160F64"/>
    <w:rsid w:val="001642ED"/>
    <w:rsid w:val="001659DE"/>
    <w:rsid w:val="00165BF3"/>
    <w:rsid w:val="001669C1"/>
    <w:rsid w:val="00170B70"/>
    <w:rsid w:val="00171736"/>
    <w:rsid w:val="00171A48"/>
    <w:rsid w:val="001727FE"/>
    <w:rsid w:val="00173DD5"/>
    <w:rsid w:val="0017411D"/>
    <w:rsid w:val="0017455C"/>
    <w:rsid w:val="00175D4D"/>
    <w:rsid w:val="00177264"/>
    <w:rsid w:val="00177486"/>
    <w:rsid w:val="00181B34"/>
    <w:rsid w:val="00183696"/>
    <w:rsid w:val="0018401C"/>
    <w:rsid w:val="00184168"/>
    <w:rsid w:val="001841A9"/>
    <w:rsid w:val="00184E2D"/>
    <w:rsid w:val="00185BD7"/>
    <w:rsid w:val="00187D84"/>
    <w:rsid w:val="00187FD4"/>
    <w:rsid w:val="00191870"/>
    <w:rsid w:val="00191CD8"/>
    <w:rsid w:val="00194931"/>
    <w:rsid w:val="00195B83"/>
    <w:rsid w:val="00197E0F"/>
    <w:rsid w:val="001A0745"/>
    <w:rsid w:val="001A3B9B"/>
    <w:rsid w:val="001A3F6E"/>
    <w:rsid w:val="001A40D3"/>
    <w:rsid w:val="001A49EC"/>
    <w:rsid w:val="001A5A1E"/>
    <w:rsid w:val="001A68E7"/>
    <w:rsid w:val="001A6DBF"/>
    <w:rsid w:val="001B11DF"/>
    <w:rsid w:val="001B2FAA"/>
    <w:rsid w:val="001B3E3F"/>
    <w:rsid w:val="001B4377"/>
    <w:rsid w:val="001B4DCF"/>
    <w:rsid w:val="001B55C5"/>
    <w:rsid w:val="001B5CDE"/>
    <w:rsid w:val="001B6758"/>
    <w:rsid w:val="001B7A6C"/>
    <w:rsid w:val="001B7BF1"/>
    <w:rsid w:val="001C0242"/>
    <w:rsid w:val="001C0F71"/>
    <w:rsid w:val="001C223D"/>
    <w:rsid w:val="001C3211"/>
    <w:rsid w:val="001C3D86"/>
    <w:rsid w:val="001C451E"/>
    <w:rsid w:val="001C4CE9"/>
    <w:rsid w:val="001C52FA"/>
    <w:rsid w:val="001C55A5"/>
    <w:rsid w:val="001D07C0"/>
    <w:rsid w:val="001D3882"/>
    <w:rsid w:val="001D45DD"/>
    <w:rsid w:val="001D65C9"/>
    <w:rsid w:val="001D6F77"/>
    <w:rsid w:val="001E09BC"/>
    <w:rsid w:val="001E1BE6"/>
    <w:rsid w:val="001E28AC"/>
    <w:rsid w:val="001E6309"/>
    <w:rsid w:val="001E6979"/>
    <w:rsid w:val="001F1CAD"/>
    <w:rsid w:val="001F1E95"/>
    <w:rsid w:val="001F22DB"/>
    <w:rsid w:val="001F3866"/>
    <w:rsid w:val="001F3DC0"/>
    <w:rsid w:val="001F61BA"/>
    <w:rsid w:val="001F7DE1"/>
    <w:rsid w:val="00200F99"/>
    <w:rsid w:val="0020146D"/>
    <w:rsid w:val="00201697"/>
    <w:rsid w:val="002023F8"/>
    <w:rsid w:val="00204CD7"/>
    <w:rsid w:val="00204D46"/>
    <w:rsid w:val="00206698"/>
    <w:rsid w:val="00210A5D"/>
    <w:rsid w:val="00210E36"/>
    <w:rsid w:val="00210E5A"/>
    <w:rsid w:val="00211112"/>
    <w:rsid w:val="002124A0"/>
    <w:rsid w:val="00212858"/>
    <w:rsid w:val="00213468"/>
    <w:rsid w:val="002157E6"/>
    <w:rsid w:val="00220010"/>
    <w:rsid w:val="00221D1A"/>
    <w:rsid w:val="00221F99"/>
    <w:rsid w:val="00222540"/>
    <w:rsid w:val="00223A1A"/>
    <w:rsid w:val="002245B0"/>
    <w:rsid w:val="00224977"/>
    <w:rsid w:val="00225367"/>
    <w:rsid w:val="00225A6C"/>
    <w:rsid w:val="00227EBC"/>
    <w:rsid w:val="002301FC"/>
    <w:rsid w:val="00234AB1"/>
    <w:rsid w:val="00235C6A"/>
    <w:rsid w:val="0024079A"/>
    <w:rsid w:val="002418FB"/>
    <w:rsid w:val="00241AC7"/>
    <w:rsid w:val="002420DB"/>
    <w:rsid w:val="002457D1"/>
    <w:rsid w:val="00245E29"/>
    <w:rsid w:val="00246CD0"/>
    <w:rsid w:val="00250D41"/>
    <w:rsid w:val="002531E4"/>
    <w:rsid w:val="0025345A"/>
    <w:rsid w:val="002534DD"/>
    <w:rsid w:val="0025395F"/>
    <w:rsid w:val="0025440D"/>
    <w:rsid w:val="00255207"/>
    <w:rsid w:val="00260152"/>
    <w:rsid w:val="00260952"/>
    <w:rsid w:val="00261974"/>
    <w:rsid w:val="0026486F"/>
    <w:rsid w:val="00266928"/>
    <w:rsid w:val="002671BA"/>
    <w:rsid w:val="00267C91"/>
    <w:rsid w:val="00271B32"/>
    <w:rsid w:val="00272CC0"/>
    <w:rsid w:val="00274854"/>
    <w:rsid w:val="00280824"/>
    <w:rsid w:val="002821B5"/>
    <w:rsid w:val="00285017"/>
    <w:rsid w:val="002865B8"/>
    <w:rsid w:val="0028705E"/>
    <w:rsid w:val="002872AF"/>
    <w:rsid w:val="002876FD"/>
    <w:rsid w:val="00287DF6"/>
    <w:rsid w:val="0029095B"/>
    <w:rsid w:val="0029217F"/>
    <w:rsid w:val="002938EF"/>
    <w:rsid w:val="0029572B"/>
    <w:rsid w:val="002960A8"/>
    <w:rsid w:val="00296513"/>
    <w:rsid w:val="002A0A34"/>
    <w:rsid w:val="002A114C"/>
    <w:rsid w:val="002A164E"/>
    <w:rsid w:val="002A34DB"/>
    <w:rsid w:val="002A6EE5"/>
    <w:rsid w:val="002B017B"/>
    <w:rsid w:val="002B289D"/>
    <w:rsid w:val="002B4FBC"/>
    <w:rsid w:val="002B52D6"/>
    <w:rsid w:val="002B70B0"/>
    <w:rsid w:val="002B7970"/>
    <w:rsid w:val="002C1605"/>
    <w:rsid w:val="002C28ED"/>
    <w:rsid w:val="002C3F3C"/>
    <w:rsid w:val="002C40B9"/>
    <w:rsid w:val="002C42F5"/>
    <w:rsid w:val="002C5DD2"/>
    <w:rsid w:val="002D0ED3"/>
    <w:rsid w:val="002D100D"/>
    <w:rsid w:val="002D25CF"/>
    <w:rsid w:val="002D2A70"/>
    <w:rsid w:val="002D38A5"/>
    <w:rsid w:val="002D65D7"/>
    <w:rsid w:val="002E075E"/>
    <w:rsid w:val="002E1697"/>
    <w:rsid w:val="002E1C99"/>
    <w:rsid w:val="002E1F47"/>
    <w:rsid w:val="002E2107"/>
    <w:rsid w:val="002E3D2D"/>
    <w:rsid w:val="002E3E49"/>
    <w:rsid w:val="002E4AFF"/>
    <w:rsid w:val="002E5B7F"/>
    <w:rsid w:val="002E61D1"/>
    <w:rsid w:val="002E6AA4"/>
    <w:rsid w:val="002E771C"/>
    <w:rsid w:val="002F17B8"/>
    <w:rsid w:val="002F1B34"/>
    <w:rsid w:val="002F480C"/>
    <w:rsid w:val="002F572B"/>
    <w:rsid w:val="002F5CC1"/>
    <w:rsid w:val="003002B1"/>
    <w:rsid w:val="00301402"/>
    <w:rsid w:val="00306438"/>
    <w:rsid w:val="00306FEA"/>
    <w:rsid w:val="0030744B"/>
    <w:rsid w:val="00307A93"/>
    <w:rsid w:val="00307E45"/>
    <w:rsid w:val="0031081F"/>
    <w:rsid w:val="0031086B"/>
    <w:rsid w:val="003121F9"/>
    <w:rsid w:val="0031257B"/>
    <w:rsid w:val="00312C89"/>
    <w:rsid w:val="003130D7"/>
    <w:rsid w:val="00313389"/>
    <w:rsid w:val="003142AC"/>
    <w:rsid w:val="00323E19"/>
    <w:rsid w:val="00325595"/>
    <w:rsid w:val="00325F6A"/>
    <w:rsid w:val="00327078"/>
    <w:rsid w:val="00327A7A"/>
    <w:rsid w:val="0033022C"/>
    <w:rsid w:val="00331B59"/>
    <w:rsid w:val="00335D56"/>
    <w:rsid w:val="0033624A"/>
    <w:rsid w:val="00336D5C"/>
    <w:rsid w:val="00337049"/>
    <w:rsid w:val="00337388"/>
    <w:rsid w:val="003446CF"/>
    <w:rsid w:val="00346917"/>
    <w:rsid w:val="003476EA"/>
    <w:rsid w:val="0035219D"/>
    <w:rsid w:val="0035352A"/>
    <w:rsid w:val="00353BE4"/>
    <w:rsid w:val="003546E2"/>
    <w:rsid w:val="00355CCC"/>
    <w:rsid w:val="00355E50"/>
    <w:rsid w:val="00355EE0"/>
    <w:rsid w:val="00356D9C"/>
    <w:rsid w:val="0036134C"/>
    <w:rsid w:val="00362156"/>
    <w:rsid w:val="00362333"/>
    <w:rsid w:val="00364911"/>
    <w:rsid w:val="00364927"/>
    <w:rsid w:val="003654E4"/>
    <w:rsid w:val="003655AF"/>
    <w:rsid w:val="00365607"/>
    <w:rsid w:val="0036772D"/>
    <w:rsid w:val="00367DAE"/>
    <w:rsid w:val="003727F0"/>
    <w:rsid w:val="00372ECB"/>
    <w:rsid w:val="003747C5"/>
    <w:rsid w:val="00375495"/>
    <w:rsid w:val="003754CB"/>
    <w:rsid w:val="00376851"/>
    <w:rsid w:val="00377E01"/>
    <w:rsid w:val="00380D4C"/>
    <w:rsid w:val="003819DF"/>
    <w:rsid w:val="00381F3E"/>
    <w:rsid w:val="003827F1"/>
    <w:rsid w:val="00382F46"/>
    <w:rsid w:val="00383D85"/>
    <w:rsid w:val="0038495C"/>
    <w:rsid w:val="00385D14"/>
    <w:rsid w:val="0038621B"/>
    <w:rsid w:val="00386620"/>
    <w:rsid w:val="00386781"/>
    <w:rsid w:val="00387D7E"/>
    <w:rsid w:val="00387D99"/>
    <w:rsid w:val="00390AD2"/>
    <w:rsid w:val="00392905"/>
    <w:rsid w:val="00395855"/>
    <w:rsid w:val="003965AC"/>
    <w:rsid w:val="003A1E29"/>
    <w:rsid w:val="003A2964"/>
    <w:rsid w:val="003A2C9C"/>
    <w:rsid w:val="003A4B48"/>
    <w:rsid w:val="003A4D99"/>
    <w:rsid w:val="003A5261"/>
    <w:rsid w:val="003A66EF"/>
    <w:rsid w:val="003B1DCF"/>
    <w:rsid w:val="003B69E0"/>
    <w:rsid w:val="003B6AE2"/>
    <w:rsid w:val="003B7A43"/>
    <w:rsid w:val="003C2F28"/>
    <w:rsid w:val="003C5D25"/>
    <w:rsid w:val="003C5FCE"/>
    <w:rsid w:val="003C68B1"/>
    <w:rsid w:val="003D005A"/>
    <w:rsid w:val="003D13CD"/>
    <w:rsid w:val="003D1777"/>
    <w:rsid w:val="003D41ED"/>
    <w:rsid w:val="003D6BCD"/>
    <w:rsid w:val="003D75C5"/>
    <w:rsid w:val="003D7D21"/>
    <w:rsid w:val="003E0637"/>
    <w:rsid w:val="003E0BBA"/>
    <w:rsid w:val="003E0F0F"/>
    <w:rsid w:val="003E1FDF"/>
    <w:rsid w:val="003E21EA"/>
    <w:rsid w:val="003E3763"/>
    <w:rsid w:val="003E50C7"/>
    <w:rsid w:val="003E5752"/>
    <w:rsid w:val="003E7239"/>
    <w:rsid w:val="003F03D3"/>
    <w:rsid w:val="003F04B5"/>
    <w:rsid w:val="003F27B0"/>
    <w:rsid w:val="003F2AC0"/>
    <w:rsid w:val="00401738"/>
    <w:rsid w:val="004017BB"/>
    <w:rsid w:val="00402AA3"/>
    <w:rsid w:val="00403021"/>
    <w:rsid w:val="00403911"/>
    <w:rsid w:val="00403F27"/>
    <w:rsid w:val="0040410B"/>
    <w:rsid w:val="0040579B"/>
    <w:rsid w:val="00406BE8"/>
    <w:rsid w:val="00406CCA"/>
    <w:rsid w:val="00411B2A"/>
    <w:rsid w:val="004126DF"/>
    <w:rsid w:val="0041270F"/>
    <w:rsid w:val="0041374C"/>
    <w:rsid w:val="00413EE2"/>
    <w:rsid w:val="004147BD"/>
    <w:rsid w:val="004153F0"/>
    <w:rsid w:val="00416651"/>
    <w:rsid w:val="00416C3D"/>
    <w:rsid w:val="00417604"/>
    <w:rsid w:val="004179DF"/>
    <w:rsid w:val="00420234"/>
    <w:rsid w:val="0042147A"/>
    <w:rsid w:val="00421D27"/>
    <w:rsid w:val="004229A6"/>
    <w:rsid w:val="004231EA"/>
    <w:rsid w:val="00425C8F"/>
    <w:rsid w:val="00430C6E"/>
    <w:rsid w:val="0043157F"/>
    <w:rsid w:val="00432008"/>
    <w:rsid w:val="00432CC0"/>
    <w:rsid w:val="00433DC8"/>
    <w:rsid w:val="00436535"/>
    <w:rsid w:val="0043670D"/>
    <w:rsid w:val="004367F9"/>
    <w:rsid w:val="00436B46"/>
    <w:rsid w:val="00437F22"/>
    <w:rsid w:val="00440FB7"/>
    <w:rsid w:val="00441A21"/>
    <w:rsid w:val="004441D1"/>
    <w:rsid w:val="00444596"/>
    <w:rsid w:val="0044464F"/>
    <w:rsid w:val="00445D14"/>
    <w:rsid w:val="00446274"/>
    <w:rsid w:val="004501EC"/>
    <w:rsid w:val="00451D3D"/>
    <w:rsid w:val="00452557"/>
    <w:rsid w:val="00452565"/>
    <w:rsid w:val="00453D0E"/>
    <w:rsid w:val="004540E4"/>
    <w:rsid w:val="00455FCF"/>
    <w:rsid w:val="00455FFB"/>
    <w:rsid w:val="00460023"/>
    <w:rsid w:val="00460E9D"/>
    <w:rsid w:val="00463223"/>
    <w:rsid w:val="00465CA1"/>
    <w:rsid w:val="0046643C"/>
    <w:rsid w:val="0046664A"/>
    <w:rsid w:val="00470957"/>
    <w:rsid w:val="00471BA7"/>
    <w:rsid w:val="0047313C"/>
    <w:rsid w:val="00476208"/>
    <w:rsid w:val="004771D5"/>
    <w:rsid w:val="004805D2"/>
    <w:rsid w:val="0048524B"/>
    <w:rsid w:val="00486253"/>
    <w:rsid w:val="004877AF"/>
    <w:rsid w:val="00487A1B"/>
    <w:rsid w:val="004905B6"/>
    <w:rsid w:val="004916FF"/>
    <w:rsid w:val="00494205"/>
    <w:rsid w:val="004949EA"/>
    <w:rsid w:val="00494DCF"/>
    <w:rsid w:val="00495AB6"/>
    <w:rsid w:val="00496D5B"/>
    <w:rsid w:val="004A3010"/>
    <w:rsid w:val="004A5AF0"/>
    <w:rsid w:val="004A66B7"/>
    <w:rsid w:val="004A6C1F"/>
    <w:rsid w:val="004A7615"/>
    <w:rsid w:val="004A7A27"/>
    <w:rsid w:val="004B1981"/>
    <w:rsid w:val="004B4233"/>
    <w:rsid w:val="004B4A66"/>
    <w:rsid w:val="004B7C00"/>
    <w:rsid w:val="004C10C5"/>
    <w:rsid w:val="004C2AB0"/>
    <w:rsid w:val="004C48FA"/>
    <w:rsid w:val="004C4BCE"/>
    <w:rsid w:val="004C5552"/>
    <w:rsid w:val="004C7A44"/>
    <w:rsid w:val="004D06B3"/>
    <w:rsid w:val="004D0839"/>
    <w:rsid w:val="004D2310"/>
    <w:rsid w:val="004D37AB"/>
    <w:rsid w:val="004D38CC"/>
    <w:rsid w:val="004D5581"/>
    <w:rsid w:val="004D570B"/>
    <w:rsid w:val="004D75EF"/>
    <w:rsid w:val="004E0937"/>
    <w:rsid w:val="004E14D9"/>
    <w:rsid w:val="004E2FD2"/>
    <w:rsid w:val="004E3A79"/>
    <w:rsid w:val="004E5A1A"/>
    <w:rsid w:val="004F0733"/>
    <w:rsid w:val="004F2B61"/>
    <w:rsid w:val="004F3124"/>
    <w:rsid w:val="004F5097"/>
    <w:rsid w:val="004F5924"/>
    <w:rsid w:val="004F655C"/>
    <w:rsid w:val="00500047"/>
    <w:rsid w:val="00500FF3"/>
    <w:rsid w:val="00501BC3"/>
    <w:rsid w:val="005021BA"/>
    <w:rsid w:val="00502E93"/>
    <w:rsid w:val="0050353B"/>
    <w:rsid w:val="005054B3"/>
    <w:rsid w:val="00506FAA"/>
    <w:rsid w:val="0050773C"/>
    <w:rsid w:val="005107EA"/>
    <w:rsid w:val="005110C5"/>
    <w:rsid w:val="005150E9"/>
    <w:rsid w:val="00517307"/>
    <w:rsid w:val="00517494"/>
    <w:rsid w:val="00517EC8"/>
    <w:rsid w:val="0052067E"/>
    <w:rsid w:val="005213A0"/>
    <w:rsid w:val="00521D31"/>
    <w:rsid w:val="005245BA"/>
    <w:rsid w:val="005276A9"/>
    <w:rsid w:val="00527CCA"/>
    <w:rsid w:val="00527D74"/>
    <w:rsid w:val="00531ACA"/>
    <w:rsid w:val="00531C0C"/>
    <w:rsid w:val="00540647"/>
    <w:rsid w:val="00540C68"/>
    <w:rsid w:val="00542256"/>
    <w:rsid w:val="00542E4C"/>
    <w:rsid w:val="0054387A"/>
    <w:rsid w:val="00545A25"/>
    <w:rsid w:val="005460F6"/>
    <w:rsid w:val="00546697"/>
    <w:rsid w:val="0055014D"/>
    <w:rsid w:val="0055028D"/>
    <w:rsid w:val="0055185E"/>
    <w:rsid w:val="005538F5"/>
    <w:rsid w:val="0055416E"/>
    <w:rsid w:val="0055440B"/>
    <w:rsid w:val="00554C60"/>
    <w:rsid w:val="00557508"/>
    <w:rsid w:val="00557970"/>
    <w:rsid w:val="00561650"/>
    <w:rsid w:val="00563F96"/>
    <w:rsid w:val="00564EB2"/>
    <w:rsid w:val="00570F28"/>
    <w:rsid w:val="00573037"/>
    <w:rsid w:val="00573521"/>
    <w:rsid w:val="00573A9A"/>
    <w:rsid w:val="005772C1"/>
    <w:rsid w:val="005774CC"/>
    <w:rsid w:val="00580D5B"/>
    <w:rsid w:val="005811CD"/>
    <w:rsid w:val="005829BF"/>
    <w:rsid w:val="0058641F"/>
    <w:rsid w:val="005873B8"/>
    <w:rsid w:val="00587683"/>
    <w:rsid w:val="00587A67"/>
    <w:rsid w:val="00587EC9"/>
    <w:rsid w:val="00587EEF"/>
    <w:rsid w:val="00590C7F"/>
    <w:rsid w:val="00591410"/>
    <w:rsid w:val="00591B35"/>
    <w:rsid w:val="00593EA7"/>
    <w:rsid w:val="00594703"/>
    <w:rsid w:val="00596207"/>
    <w:rsid w:val="00596800"/>
    <w:rsid w:val="00596EEA"/>
    <w:rsid w:val="00597FE8"/>
    <w:rsid w:val="005A150F"/>
    <w:rsid w:val="005A2C3D"/>
    <w:rsid w:val="005A4C42"/>
    <w:rsid w:val="005A55A5"/>
    <w:rsid w:val="005A66E5"/>
    <w:rsid w:val="005A6FCB"/>
    <w:rsid w:val="005B045E"/>
    <w:rsid w:val="005B0AB3"/>
    <w:rsid w:val="005B16B1"/>
    <w:rsid w:val="005B29CF"/>
    <w:rsid w:val="005B2DF0"/>
    <w:rsid w:val="005B384E"/>
    <w:rsid w:val="005B5B70"/>
    <w:rsid w:val="005B72D2"/>
    <w:rsid w:val="005C2F70"/>
    <w:rsid w:val="005C3E20"/>
    <w:rsid w:val="005C49B2"/>
    <w:rsid w:val="005C4B78"/>
    <w:rsid w:val="005C6B8F"/>
    <w:rsid w:val="005D2708"/>
    <w:rsid w:val="005D4F8A"/>
    <w:rsid w:val="005D5B93"/>
    <w:rsid w:val="005D5DC1"/>
    <w:rsid w:val="005D6B3E"/>
    <w:rsid w:val="005D6CCA"/>
    <w:rsid w:val="005E07E9"/>
    <w:rsid w:val="005E0825"/>
    <w:rsid w:val="005E1CDB"/>
    <w:rsid w:val="005E2414"/>
    <w:rsid w:val="005E2B6C"/>
    <w:rsid w:val="005E30D9"/>
    <w:rsid w:val="005E3825"/>
    <w:rsid w:val="005E53C0"/>
    <w:rsid w:val="005E53FA"/>
    <w:rsid w:val="005E75E9"/>
    <w:rsid w:val="005E7C8A"/>
    <w:rsid w:val="005E7F45"/>
    <w:rsid w:val="005F3E40"/>
    <w:rsid w:val="005F5B41"/>
    <w:rsid w:val="005F6763"/>
    <w:rsid w:val="00600AF9"/>
    <w:rsid w:val="0060422C"/>
    <w:rsid w:val="00606CB9"/>
    <w:rsid w:val="00607AD7"/>
    <w:rsid w:val="00610EC5"/>
    <w:rsid w:val="00611031"/>
    <w:rsid w:val="00611D32"/>
    <w:rsid w:val="00611E2D"/>
    <w:rsid w:val="00613EE3"/>
    <w:rsid w:val="00613FC0"/>
    <w:rsid w:val="006141A2"/>
    <w:rsid w:val="006149D3"/>
    <w:rsid w:val="00615949"/>
    <w:rsid w:val="006171F5"/>
    <w:rsid w:val="006178C5"/>
    <w:rsid w:val="00617C93"/>
    <w:rsid w:val="00622D39"/>
    <w:rsid w:val="00623356"/>
    <w:rsid w:val="00623439"/>
    <w:rsid w:val="0062371F"/>
    <w:rsid w:val="00623AA8"/>
    <w:rsid w:val="0062402F"/>
    <w:rsid w:val="00624240"/>
    <w:rsid w:val="00626BAE"/>
    <w:rsid w:val="0062725B"/>
    <w:rsid w:val="006318CF"/>
    <w:rsid w:val="00631BFF"/>
    <w:rsid w:val="00633175"/>
    <w:rsid w:val="00633A2E"/>
    <w:rsid w:val="00633B5A"/>
    <w:rsid w:val="00635DFD"/>
    <w:rsid w:val="0063622C"/>
    <w:rsid w:val="0064011B"/>
    <w:rsid w:val="006403F9"/>
    <w:rsid w:val="006410A5"/>
    <w:rsid w:val="00642296"/>
    <w:rsid w:val="0064262B"/>
    <w:rsid w:val="00642703"/>
    <w:rsid w:val="0064304A"/>
    <w:rsid w:val="00643A72"/>
    <w:rsid w:val="00643B52"/>
    <w:rsid w:val="00643E6E"/>
    <w:rsid w:val="006446C8"/>
    <w:rsid w:val="006451BD"/>
    <w:rsid w:val="00646596"/>
    <w:rsid w:val="00650AE7"/>
    <w:rsid w:val="006522D6"/>
    <w:rsid w:val="00655B15"/>
    <w:rsid w:val="00655DD5"/>
    <w:rsid w:val="0065655A"/>
    <w:rsid w:val="006568DF"/>
    <w:rsid w:val="006614F2"/>
    <w:rsid w:val="00661F0F"/>
    <w:rsid w:val="006625E7"/>
    <w:rsid w:val="00662E04"/>
    <w:rsid w:val="00662F9E"/>
    <w:rsid w:val="006645EB"/>
    <w:rsid w:val="006679D0"/>
    <w:rsid w:val="0067058D"/>
    <w:rsid w:val="00671E47"/>
    <w:rsid w:val="00672CA0"/>
    <w:rsid w:val="00673FF7"/>
    <w:rsid w:val="0067428D"/>
    <w:rsid w:val="00674AD0"/>
    <w:rsid w:val="00676836"/>
    <w:rsid w:val="0067772C"/>
    <w:rsid w:val="00677B82"/>
    <w:rsid w:val="00682883"/>
    <w:rsid w:val="00682D2A"/>
    <w:rsid w:val="0068391A"/>
    <w:rsid w:val="006841B5"/>
    <w:rsid w:val="006851BE"/>
    <w:rsid w:val="00686E71"/>
    <w:rsid w:val="006873F5"/>
    <w:rsid w:val="00687DD4"/>
    <w:rsid w:val="00690186"/>
    <w:rsid w:val="006903A4"/>
    <w:rsid w:val="0069112E"/>
    <w:rsid w:val="006919F1"/>
    <w:rsid w:val="006942A9"/>
    <w:rsid w:val="00694BF2"/>
    <w:rsid w:val="0069503D"/>
    <w:rsid w:val="00696771"/>
    <w:rsid w:val="00697856"/>
    <w:rsid w:val="00697D23"/>
    <w:rsid w:val="00697D4A"/>
    <w:rsid w:val="006A07DB"/>
    <w:rsid w:val="006A18A2"/>
    <w:rsid w:val="006B0FA0"/>
    <w:rsid w:val="006B355C"/>
    <w:rsid w:val="006B71D7"/>
    <w:rsid w:val="006B731C"/>
    <w:rsid w:val="006C08F3"/>
    <w:rsid w:val="006C1A55"/>
    <w:rsid w:val="006C2021"/>
    <w:rsid w:val="006C2F6F"/>
    <w:rsid w:val="006C3B03"/>
    <w:rsid w:val="006C3BF8"/>
    <w:rsid w:val="006C6094"/>
    <w:rsid w:val="006C6709"/>
    <w:rsid w:val="006C7D8C"/>
    <w:rsid w:val="006D07C7"/>
    <w:rsid w:val="006D0A48"/>
    <w:rsid w:val="006D1CD0"/>
    <w:rsid w:val="006D20F5"/>
    <w:rsid w:val="006D326A"/>
    <w:rsid w:val="006D5593"/>
    <w:rsid w:val="006D58E0"/>
    <w:rsid w:val="006D7707"/>
    <w:rsid w:val="006E0422"/>
    <w:rsid w:val="006E07DC"/>
    <w:rsid w:val="006E0959"/>
    <w:rsid w:val="006E0BAF"/>
    <w:rsid w:val="006E1CAF"/>
    <w:rsid w:val="006E22C0"/>
    <w:rsid w:val="006E4071"/>
    <w:rsid w:val="006E5818"/>
    <w:rsid w:val="006E6550"/>
    <w:rsid w:val="006E7D9F"/>
    <w:rsid w:val="006F0228"/>
    <w:rsid w:val="006F1279"/>
    <w:rsid w:val="006F1D7F"/>
    <w:rsid w:val="006F1DD0"/>
    <w:rsid w:val="006F30FC"/>
    <w:rsid w:val="006F311B"/>
    <w:rsid w:val="006F58A6"/>
    <w:rsid w:val="00701E59"/>
    <w:rsid w:val="00702326"/>
    <w:rsid w:val="00702AE4"/>
    <w:rsid w:val="00702CA0"/>
    <w:rsid w:val="007047B6"/>
    <w:rsid w:val="00704FC3"/>
    <w:rsid w:val="00706464"/>
    <w:rsid w:val="007111CE"/>
    <w:rsid w:val="007118AD"/>
    <w:rsid w:val="00711C2D"/>
    <w:rsid w:val="00714885"/>
    <w:rsid w:val="007149F4"/>
    <w:rsid w:val="00715A2E"/>
    <w:rsid w:val="0071613F"/>
    <w:rsid w:val="007163A5"/>
    <w:rsid w:val="007175EC"/>
    <w:rsid w:val="00720FB5"/>
    <w:rsid w:val="00721C05"/>
    <w:rsid w:val="007262B9"/>
    <w:rsid w:val="00726BC7"/>
    <w:rsid w:val="007312C6"/>
    <w:rsid w:val="00731648"/>
    <w:rsid w:val="00733E5D"/>
    <w:rsid w:val="00735117"/>
    <w:rsid w:val="00735939"/>
    <w:rsid w:val="00736656"/>
    <w:rsid w:val="00737CCC"/>
    <w:rsid w:val="0074152C"/>
    <w:rsid w:val="007427AB"/>
    <w:rsid w:val="0074574C"/>
    <w:rsid w:val="007506DE"/>
    <w:rsid w:val="00750EB8"/>
    <w:rsid w:val="007512D3"/>
    <w:rsid w:val="00751D4E"/>
    <w:rsid w:val="00753FF0"/>
    <w:rsid w:val="00755675"/>
    <w:rsid w:val="00757FBD"/>
    <w:rsid w:val="00760AE8"/>
    <w:rsid w:val="00762089"/>
    <w:rsid w:val="00763BE1"/>
    <w:rsid w:val="00764AF5"/>
    <w:rsid w:val="00767459"/>
    <w:rsid w:val="007706F4"/>
    <w:rsid w:val="0077136F"/>
    <w:rsid w:val="00771AD3"/>
    <w:rsid w:val="007721BF"/>
    <w:rsid w:val="00773AA0"/>
    <w:rsid w:val="0077464C"/>
    <w:rsid w:val="0077646A"/>
    <w:rsid w:val="0077713F"/>
    <w:rsid w:val="00783303"/>
    <w:rsid w:val="007861DE"/>
    <w:rsid w:val="007863A3"/>
    <w:rsid w:val="00792D89"/>
    <w:rsid w:val="00793B02"/>
    <w:rsid w:val="00794043"/>
    <w:rsid w:val="00795842"/>
    <w:rsid w:val="007A05AE"/>
    <w:rsid w:val="007A07B1"/>
    <w:rsid w:val="007A59E2"/>
    <w:rsid w:val="007A718E"/>
    <w:rsid w:val="007A770C"/>
    <w:rsid w:val="007A7CF5"/>
    <w:rsid w:val="007B015B"/>
    <w:rsid w:val="007B0A0E"/>
    <w:rsid w:val="007B36EE"/>
    <w:rsid w:val="007B4D4D"/>
    <w:rsid w:val="007B5338"/>
    <w:rsid w:val="007B649B"/>
    <w:rsid w:val="007B6769"/>
    <w:rsid w:val="007C0946"/>
    <w:rsid w:val="007C0F89"/>
    <w:rsid w:val="007C1899"/>
    <w:rsid w:val="007C1F9F"/>
    <w:rsid w:val="007C479A"/>
    <w:rsid w:val="007C49C5"/>
    <w:rsid w:val="007C4D61"/>
    <w:rsid w:val="007C5F71"/>
    <w:rsid w:val="007C7876"/>
    <w:rsid w:val="007D0DCF"/>
    <w:rsid w:val="007D1132"/>
    <w:rsid w:val="007D295E"/>
    <w:rsid w:val="007D392A"/>
    <w:rsid w:val="007D459D"/>
    <w:rsid w:val="007E07F4"/>
    <w:rsid w:val="007E3D38"/>
    <w:rsid w:val="007E65AD"/>
    <w:rsid w:val="007F29A4"/>
    <w:rsid w:val="007F2F90"/>
    <w:rsid w:val="007F3CA1"/>
    <w:rsid w:val="007F3F88"/>
    <w:rsid w:val="007F45B9"/>
    <w:rsid w:val="007F4E14"/>
    <w:rsid w:val="0080163E"/>
    <w:rsid w:val="00802A76"/>
    <w:rsid w:val="00803715"/>
    <w:rsid w:val="00803BFF"/>
    <w:rsid w:val="00803C15"/>
    <w:rsid w:val="008066ED"/>
    <w:rsid w:val="00811A75"/>
    <w:rsid w:val="00811AA2"/>
    <w:rsid w:val="00811AFC"/>
    <w:rsid w:val="008139BC"/>
    <w:rsid w:val="00814AA7"/>
    <w:rsid w:val="008165F5"/>
    <w:rsid w:val="00816CAA"/>
    <w:rsid w:val="0081736F"/>
    <w:rsid w:val="008203FB"/>
    <w:rsid w:val="00821D1C"/>
    <w:rsid w:val="008254BE"/>
    <w:rsid w:val="00825C68"/>
    <w:rsid w:val="00827EEC"/>
    <w:rsid w:val="008314E1"/>
    <w:rsid w:val="008322E3"/>
    <w:rsid w:val="00832888"/>
    <w:rsid w:val="00832A32"/>
    <w:rsid w:val="00832FB0"/>
    <w:rsid w:val="00837BA6"/>
    <w:rsid w:val="00837D2B"/>
    <w:rsid w:val="00840679"/>
    <w:rsid w:val="00841B19"/>
    <w:rsid w:val="00843F3A"/>
    <w:rsid w:val="00844401"/>
    <w:rsid w:val="00846371"/>
    <w:rsid w:val="00851AB7"/>
    <w:rsid w:val="00853690"/>
    <w:rsid w:val="00854DFA"/>
    <w:rsid w:val="00854E66"/>
    <w:rsid w:val="008561C3"/>
    <w:rsid w:val="008562F1"/>
    <w:rsid w:val="008576C2"/>
    <w:rsid w:val="00857B5D"/>
    <w:rsid w:val="0086082F"/>
    <w:rsid w:val="00860A7C"/>
    <w:rsid w:val="0086115E"/>
    <w:rsid w:val="0086199C"/>
    <w:rsid w:val="00862DBB"/>
    <w:rsid w:val="008650A4"/>
    <w:rsid w:val="008658DA"/>
    <w:rsid w:val="00865AD0"/>
    <w:rsid w:val="00865D3E"/>
    <w:rsid w:val="008664BC"/>
    <w:rsid w:val="00866ED9"/>
    <w:rsid w:val="00867BC3"/>
    <w:rsid w:val="008700BF"/>
    <w:rsid w:val="00870A1A"/>
    <w:rsid w:val="008719D2"/>
    <w:rsid w:val="008728A1"/>
    <w:rsid w:val="00873A9B"/>
    <w:rsid w:val="00873EC7"/>
    <w:rsid w:val="00874ACA"/>
    <w:rsid w:val="00877B85"/>
    <w:rsid w:val="00880473"/>
    <w:rsid w:val="00881111"/>
    <w:rsid w:val="00882B16"/>
    <w:rsid w:val="00883541"/>
    <w:rsid w:val="0088549A"/>
    <w:rsid w:val="00886809"/>
    <w:rsid w:val="0088742C"/>
    <w:rsid w:val="00887ACA"/>
    <w:rsid w:val="00890914"/>
    <w:rsid w:val="008934B1"/>
    <w:rsid w:val="00893F71"/>
    <w:rsid w:val="008954BC"/>
    <w:rsid w:val="00895CC1"/>
    <w:rsid w:val="00897D53"/>
    <w:rsid w:val="008A15E3"/>
    <w:rsid w:val="008A52BA"/>
    <w:rsid w:val="008A577C"/>
    <w:rsid w:val="008A6FF2"/>
    <w:rsid w:val="008B218A"/>
    <w:rsid w:val="008B3006"/>
    <w:rsid w:val="008B41B5"/>
    <w:rsid w:val="008C7356"/>
    <w:rsid w:val="008D36FD"/>
    <w:rsid w:val="008D45BE"/>
    <w:rsid w:val="008E0A62"/>
    <w:rsid w:val="008E0C2B"/>
    <w:rsid w:val="008E1B0B"/>
    <w:rsid w:val="008E2D7B"/>
    <w:rsid w:val="008E3141"/>
    <w:rsid w:val="008E3ACB"/>
    <w:rsid w:val="008E6987"/>
    <w:rsid w:val="008E6E5F"/>
    <w:rsid w:val="008E7D45"/>
    <w:rsid w:val="008F2E6F"/>
    <w:rsid w:val="008F3330"/>
    <w:rsid w:val="008F5818"/>
    <w:rsid w:val="008F6C4F"/>
    <w:rsid w:val="008F6C6C"/>
    <w:rsid w:val="00902D6C"/>
    <w:rsid w:val="00903C4A"/>
    <w:rsid w:val="009041AF"/>
    <w:rsid w:val="009050EE"/>
    <w:rsid w:val="00906450"/>
    <w:rsid w:val="0090686F"/>
    <w:rsid w:val="009070A6"/>
    <w:rsid w:val="00907982"/>
    <w:rsid w:val="00912F8B"/>
    <w:rsid w:val="00913B58"/>
    <w:rsid w:val="0091540E"/>
    <w:rsid w:val="009159A1"/>
    <w:rsid w:val="00917813"/>
    <w:rsid w:val="0091791A"/>
    <w:rsid w:val="009203FC"/>
    <w:rsid w:val="00920F5E"/>
    <w:rsid w:val="00921E83"/>
    <w:rsid w:val="00921F01"/>
    <w:rsid w:val="009240DB"/>
    <w:rsid w:val="00924AD0"/>
    <w:rsid w:val="00933543"/>
    <w:rsid w:val="009339F6"/>
    <w:rsid w:val="009341C3"/>
    <w:rsid w:val="00935049"/>
    <w:rsid w:val="00940B20"/>
    <w:rsid w:val="00940F84"/>
    <w:rsid w:val="009415C9"/>
    <w:rsid w:val="00942BA7"/>
    <w:rsid w:val="00943141"/>
    <w:rsid w:val="009434F1"/>
    <w:rsid w:val="00944652"/>
    <w:rsid w:val="00944DD8"/>
    <w:rsid w:val="00950311"/>
    <w:rsid w:val="00950CA2"/>
    <w:rsid w:val="009519F0"/>
    <w:rsid w:val="00951F21"/>
    <w:rsid w:val="0095292A"/>
    <w:rsid w:val="009534F6"/>
    <w:rsid w:val="00954943"/>
    <w:rsid w:val="00957A6F"/>
    <w:rsid w:val="00960598"/>
    <w:rsid w:val="00961228"/>
    <w:rsid w:val="009619BD"/>
    <w:rsid w:val="00962632"/>
    <w:rsid w:val="009643BD"/>
    <w:rsid w:val="0096658A"/>
    <w:rsid w:val="00967675"/>
    <w:rsid w:val="00967F20"/>
    <w:rsid w:val="00970D2B"/>
    <w:rsid w:val="00976B92"/>
    <w:rsid w:val="00977414"/>
    <w:rsid w:val="00984288"/>
    <w:rsid w:val="00984606"/>
    <w:rsid w:val="00986082"/>
    <w:rsid w:val="0098641D"/>
    <w:rsid w:val="00990D8D"/>
    <w:rsid w:val="00992184"/>
    <w:rsid w:val="00993AE5"/>
    <w:rsid w:val="00996AD2"/>
    <w:rsid w:val="0099704D"/>
    <w:rsid w:val="009A0143"/>
    <w:rsid w:val="009A27CC"/>
    <w:rsid w:val="009A513E"/>
    <w:rsid w:val="009A52A0"/>
    <w:rsid w:val="009A5A16"/>
    <w:rsid w:val="009B1567"/>
    <w:rsid w:val="009B2ADE"/>
    <w:rsid w:val="009B2D2C"/>
    <w:rsid w:val="009B5FE6"/>
    <w:rsid w:val="009B7927"/>
    <w:rsid w:val="009B7F44"/>
    <w:rsid w:val="009C05CA"/>
    <w:rsid w:val="009C1454"/>
    <w:rsid w:val="009C20F0"/>
    <w:rsid w:val="009C3A17"/>
    <w:rsid w:val="009C67E5"/>
    <w:rsid w:val="009C68C3"/>
    <w:rsid w:val="009C6D4E"/>
    <w:rsid w:val="009C6EAF"/>
    <w:rsid w:val="009C6EFA"/>
    <w:rsid w:val="009C7422"/>
    <w:rsid w:val="009C7A3A"/>
    <w:rsid w:val="009C7BC9"/>
    <w:rsid w:val="009D1941"/>
    <w:rsid w:val="009D2608"/>
    <w:rsid w:val="009D3045"/>
    <w:rsid w:val="009D47E5"/>
    <w:rsid w:val="009E138D"/>
    <w:rsid w:val="009E27B3"/>
    <w:rsid w:val="009E3ECA"/>
    <w:rsid w:val="009F0A7F"/>
    <w:rsid w:val="009F219D"/>
    <w:rsid w:val="009F2E1C"/>
    <w:rsid w:val="009F41E7"/>
    <w:rsid w:val="009F5C5F"/>
    <w:rsid w:val="009F7CFC"/>
    <w:rsid w:val="00A00E71"/>
    <w:rsid w:val="00A00E8B"/>
    <w:rsid w:val="00A05F87"/>
    <w:rsid w:val="00A116BE"/>
    <w:rsid w:val="00A11C52"/>
    <w:rsid w:val="00A12CC8"/>
    <w:rsid w:val="00A12FE3"/>
    <w:rsid w:val="00A1357C"/>
    <w:rsid w:val="00A14347"/>
    <w:rsid w:val="00A157D9"/>
    <w:rsid w:val="00A1675B"/>
    <w:rsid w:val="00A16B16"/>
    <w:rsid w:val="00A17017"/>
    <w:rsid w:val="00A176FF"/>
    <w:rsid w:val="00A1771C"/>
    <w:rsid w:val="00A17C46"/>
    <w:rsid w:val="00A21E45"/>
    <w:rsid w:val="00A22455"/>
    <w:rsid w:val="00A22557"/>
    <w:rsid w:val="00A24892"/>
    <w:rsid w:val="00A25E30"/>
    <w:rsid w:val="00A3202D"/>
    <w:rsid w:val="00A32E10"/>
    <w:rsid w:val="00A36F7B"/>
    <w:rsid w:val="00A37FC9"/>
    <w:rsid w:val="00A45187"/>
    <w:rsid w:val="00A457D1"/>
    <w:rsid w:val="00A46339"/>
    <w:rsid w:val="00A46B44"/>
    <w:rsid w:val="00A519D4"/>
    <w:rsid w:val="00A529CC"/>
    <w:rsid w:val="00A5386C"/>
    <w:rsid w:val="00A545DE"/>
    <w:rsid w:val="00A54675"/>
    <w:rsid w:val="00A5496A"/>
    <w:rsid w:val="00A56CB3"/>
    <w:rsid w:val="00A60602"/>
    <w:rsid w:val="00A60CDF"/>
    <w:rsid w:val="00A61697"/>
    <w:rsid w:val="00A619C0"/>
    <w:rsid w:val="00A66F04"/>
    <w:rsid w:val="00A703AB"/>
    <w:rsid w:val="00A725E5"/>
    <w:rsid w:val="00A77739"/>
    <w:rsid w:val="00A82CAA"/>
    <w:rsid w:val="00A8332D"/>
    <w:rsid w:val="00A83883"/>
    <w:rsid w:val="00A86295"/>
    <w:rsid w:val="00A86DAD"/>
    <w:rsid w:val="00A86EE4"/>
    <w:rsid w:val="00A90000"/>
    <w:rsid w:val="00A908FC"/>
    <w:rsid w:val="00A90DF4"/>
    <w:rsid w:val="00A96DAB"/>
    <w:rsid w:val="00A97DC3"/>
    <w:rsid w:val="00AA0025"/>
    <w:rsid w:val="00AA4952"/>
    <w:rsid w:val="00AA67CC"/>
    <w:rsid w:val="00AB1280"/>
    <w:rsid w:val="00AB1604"/>
    <w:rsid w:val="00AB3309"/>
    <w:rsid w:val="00AB3EA9"/>
    <w:rsid w:val="00AB4142"/>
    <w:rsid w:val="00AB523E"/>
    <w:rsid w:val="00AB58F0"/>
    <w:rsid w:val="00AB74A7"/>
    <w:rsid w:val="00AB75CB"/>
    <w:rsid w:val="00AC055E"/>
    <w:rsid w:val="00AC05C1"/>
    <w:rsid w:val="00AC0784"/>
    <w:rsid w:val="00AC1095"/>
    <w:rsid w:val="00AC3310"/>
    <w:rsid w:val="00AC3C75"/>
    <w:rsid w:val="00AC3DCE"/>
    <w:rsid w:val="00AC5828"/>
    <w:rsid w:val="00AC5867"/>
    <w:rsid w:val="00AC6C5C"/>
    <w:rsid w:val="00AD086B"/>
    <w:rsid w:val="00AD1960"/>
    <w:rsid w:val="00AD28D1"/>
    <w:rsid w:val="00AD5C81"/>
    <w:rsid w:val="00AD7608"/>
    <w:rsid w:val="00AE0446"/>
    <w:rsid w:val="00AE088E"/>
    <w:rsid w:val="00AE147F"/>
    <w:rsid w:val="00AE150A"/>
    <w:rsid w:val="00AE1555"/>
    <w:rsid w:val="00AE1748"/>
    <w:rsid w:val="00AE3A85"/>
    <w:rsid w:val="00AE4A1D"/>
    <w:rsid w:val="00AE5EAD"/>
    <w:rsid w:val="00AE68DB"/>
    <w:rsid w:val="00AE7D1B"/>
    <w:rsid w:val="00AE7E6B"/>
    <w:rsid w:val="00AF1A36"/>
    <w:rsid w:val="00AF1DA2"/>
    <w:rsid w:val="00AF25F5"/>
    <w:rsid w:val="00AF3CB8"/>
    <w:rsid w:val="00AF4095"/>
    <w:rsid w:val="00AF64F5"/>
    <w:rsid w:val="00AF6A11"/>
    <w:rsid w:val="00B0095C"/>
    <w:rsid w:val="00B019FD"/>
    <w:rsid w:val="00B04DF0"/>
    <w:rsid w:val="00B05054"/>
    <w:rsid w:val="00B05BCD"/>
    <w:rsid w:val="00B06F5B"/>
    <w:rsid w:val="00B10120"/>
    <w:rsid w:val="00B10E43"/>
    <w:rsid w:val="00B11995"/>
    <w:rsid w:val="00B126DD"/>
    <w:rsid w:val="00B146A4"/>
    <w:rsid w:val="00B14D40"/>
    <w:rsid w:val="00B1722A"/>
    <w:rsid w:val="00B20CD1"/>
    <w:rsid w:val="00B21792"/>
    <w:rsid w:val="00B22052"/>
    <w:rsid w:val="00B239D2"/>
    <w:rsid w:val="00B24035"/>
    <w:rsid w:val="00B2413F"/>
    <w:rsid w:val="00B24E6E"/>
    <w:rsid w:val="00B25428"/>
    <w:rsid w:val="00B25F36"/>
    <w:rsid w:val="00B264D6"/>
    <w:rsid w:val="00B30900"/>
    <w:rsid w:val="00B31247"/>
    <w:rsid w:val="00B31865"/>
    <w:rsid w:val="00B328FE"/>
    <w:rsid w:val="00B32AB8"/>
    <w:rsid w:val="00B34287"/>
    <w:rsid w:val="00B34F11"/>
    <w:rsid w:val="00B35323"/>
    <w:rsid w:val="00B358D1"/>
    <w:rsid w:val="00B37AF5"/>
    <w:rsid w:val="00B400F9"/>
    <w:rsid w:val="00B40AB1"/>
    <w:rsid w:val="00B41D2B"/>
    <w:rsid w:val="00B426DA"/>
    <w:rsid w:val="00B4362E"/>
    <w:rsid w:val="00B448B7"/>
    <w:rsid w:val="00B45779"/>
    <w:rsid w:val="00B4693B"/>
    <w:rsid w:val="00B46D11"/>
    <w:rsid w:val="00B46F4A"/>
    <w:rsid w:val="00B5028A"/>
    <w:rsid w:val="00B52E16"/>
    <w:rsid w:val="00B53D6A"/>
    <w:rsid w:val="00B54493"/>
    <w:rsid w:val="00B55841"/>
    <w:rsid w:val="00B55AE9"/>
    <w:rsid w:val="00B62B80"/>
    <w:rsid w:val="00B62CB8"/>
    <w:rsid w:val="00B6379B"/>
    <w:rsid w:val="00B64FB2"/>
    <w:rsid w:val="00B6542F"/>
    <w:rsid w:val="00B67A12"/>
    <w:rsid w:val="00B67DD1"/>
    <w:rsid w:val="00B70FE4"/>
    <w:rsid w:val="00B71BB8"/>
    <w:rsid w:val="00B72036"/>
    <w:rsid w:val="00B73298"/>
    <w:rsid w:val="00B74115"/>
    <w:rsid w:val="00B74DB6"/>
    <w:rsid w:val="00B7636C"/>
    <w:rsid w:val="00B77007"/>
    <w:rsid w:val="00B77354"/>
    <w:rsid w:val="00B80F7D"/>
    <w:rsid w:val="00B8103C"/>
    <w:rsid w:val="00B81EAC"/>
    <w:rsid w:val="00B82941"/>
    <w:rsid w:val="00B83A5D"/>
    <w:rsid w:val="00B86275"/>
    <w:rsid w:val="00B86349"/>
    <w:rsid w:val="00B91FEB"/>
    <w:rsid w:val="00B928E1"/>
    <w:rsid w:val="00B93026"/>
    <w:rsid w:val="00B941FE"/>
    <w:rsid w:val="00B952AB"/>
    <w:rsid w:val="00B95398"/>
    <w:rsid w:val="00B962CC"/>
    <w:rsid w:val="00B9716F"/>
    <w:rsid w:val="00BA01B3"/>
    <w:rsid w:val="00BA09F0"/>
    <w:rsid w:val="00BA160C"/>
    <w:rsid w:val="00BA36A2"/>
    <w:rsid w:val="00BA38CB"/>
    <w:rsid w:val="00BA5E3C"/>
    <w:rsid w:val="00BA63B4"/>
    <w:rsid w:val="00BA66AD"/>
    <w:rsid w:val="00BB043E"/>
    <w:rsid w:val="00BB3C26"/>
    <w:rsid w:val="00BB436C"/>
    <w:rsid w:val="00BB773F"/>
    <w:rsid w:val="00BC0FD7"/>
    <w:rsid w:val="00BC2539"/>
    <w:rsid w:val="00BC57A6"/>
    <w:rsid w:val="00BC741F"/>
    <w:rsid w:val="00BD0C8E"/>
    <w:rsid w:val="00BD2D60"/>
    <w:rsid w:val="00BD36B5"/>
    <w:rsid w:val="00BD3DE4"/>
    <w:rsid w:val="00BD4A12"/>
    <w:rsid w:val="00BD5647"/>
    <w:rsid w:val="00BD5E8D"/>
    <w:rsid w:val="00BD6399"/>
    <w:rsid w:val="00BD6ABE"/>
    <w:rsid w:val="00BE013B"/>
    <w:rsid w:val="00BE099E"/>
    <w:rsid w:val="00BE11FD"/>
    <w:rsid w:val="00BE22D1"/>
    <w:rsid w:val="00BE25E1"/>
    <w:rsid w:val="00BE4ADF"/>
    <w:rsid w:val="00BE53C3"/>
    <w:rsid w:val="00BE5592"/>
    <w:rsid w:val="00BE62C5"/>
    <w:rsid w:val="00BF18B1"/>
    <w:rsid w:val="00BF25FF"/>
    <w:rsid w:val="00BF3541"/>
    <w:rsid w:val="00BF3EF1"/>
    <w:rsid w:val="00BF5666"/>
    <w:rsid w:val="00BF5D9E"/>
    <w:rsid w:val="00BF6AA9"/>
    <w:rsid w:val="00BF6CDE"/>
    <w:rsid w:val="00C0399E"/>
    <w:rsid w:val="00C042A3"/>
    <w:rsid w:val="00C04D88"/>
    <w:rsid w:val="00C0568B"/>
    <w:rsid w:val="00C07BB2"/>
    <w:rsid w:val="00C1076F"/>
    <w:rsid w:val="00C10A24"/>
    <w:rsid w:val="00C10CA1"/>
    <w:rsid w:val="00C1147D"/>
    <w:rsid w:val="00C1179C"/>
    <w:rsid w:val="00C12B2E"/>
    <w:rsid w:val="00C13DAD"/>
    <w:rsid w:val="00C15369"/>
    <w:rsid w:val="00C1537B"/>
    <w:rsid w:val="00C161C4"/>
    <w:rsid w:val="00C172AE"/>
    <w:rsid w:val="00C20AA5"/>
    <w:rsid w:val="00C236D2"/>
    <w:rsid w:val="00C2375F"/>
    <w:rsid w:val="00C23921"/>
    <w:rsid w:val="00C239EC"/>
    <w:rsid w:val="00C24F66"/>
    <w:rsid w:val="00C252D0"/>
    <w:rsid w:val="00C26DA7"/>
    <w:rsid w:val="00C27436"/>
    <w:rsid w:val="00C27D7F"/>
    <w:rsid w:val="00C33429"/>
    <w:rsid w:val="00C3353F"/>
    <w:rsid w:val="00C336C6"/>
    <w:rsid w:val="00C3557D"/>
    <w:rsid w:val="00C35C9E"/>
    <w:rsid w:val="00C3638B"/>
    <w:rsid w:val="00C36EF1"/>
    <w:rsid w:val="00C37208"/>
    <w:rsid w:val="00C37A4C"/>
    <w:rsid w:val="00C453FF"/>
    <w:rsid w:val="00C459A5"/>
    <w:rsid w:val="00C4737A"/>
    <w:rsid w:val="00C47CB8"/>
    <w:rsid w:val="00C47FC4"/>
    <w:rsid w:val="00C5075C"/>
    <w:rsid w:val="00C565CC"/>
    <w:rsid w:val="00C56A3C"/>
    <w:rsid w:val="00C57A30"/>
    <w:rsid w:val="00C57BE5"/>
    <w:rsid w:val="00C57E5F"/>
    <w:rsid w:val="00C60BDF"/>
    <w:rsid w:val="00C6126A"/>
    <w:rsid w:val="00C615C2"/>
    <w:rsid w:val="00C63B6E"/>
    <w:rsid w:val="00C66034"/>
    <w:rsid w:val="00C67B75"/>
    <w:rsid w:val="00C707DD"/>
    <w:rsid w:val="00C70854"/>
    <w:rsid w:val="00C70D26"/>
    <w:rsid w:val="00C70EB0"/>
    <w:rsid w:val="00C71AEB"/>
    <w:rsid w:val="00C72007"/>
    <w:rsid w:val="00C724A5"/>
    <w:rsid w:val="00C728BD"/>
    <w:rsid w:val="00C7344B"/>
    <w:rsid w:val="00C73A11"/>
    <w:rsid w:val="00C750BA"/>
    <w:rsid w:val="00C752BC"/>
    <w:rsid w:val="00C757E3"/>
    <w:rsid w:val="00C76151"/>
    <w:rsid w:val="00C81E20"/>
    <w:rsid w:val="00C81EF8"/>
    <w:rsid w:val="00C83868"/>
    <w:rsid w:val="00C8609D"/>
    <w:rsid w:val="00C91C83"/>
    <w:rsid w:val="00C95C79"/>
    <w:rsid w:val="00C96227"/>
    <w:rsid w:val="00CA2D62"/>
    <w:rsid w:val="00CA384E"/>
    <w:rsid w:val="00CA3B83"/>
    <w:rsid w:val="00CA512B"/>
    <w:rsid w:val="00CA5254"/>
    <w:rsid w:val="00CB07C3"/>
    <w:rsid w:val="00CB3E53"/>
    <w:rsid w:val="00CB42F5"/>
    <w:rsid w:val="00CB4511"/>
    <w:rsid w:val="00CB768C"/>
    <w:rsid w:val="00CC1DB3"/>
    <w:rsid w:val="00CC3088"/>
    <w:rsid w:val="00CC52E1"/>
    <w:rsid w:val="00CC5BEE"/>
    <w:rsid w:val="00CC6598"/>
    <w:rsid w:val="00CD29EB"/>
    <w:rsid w:val="00CD3081"/>
    <w:rsid w:val="00CD33BA"/>
    <w:rsid w:val="00CD3FC8"/>
    <w:rsid w:val="00CD480A"/>
    <w:rsid w:val="00CD5C68"/>
    <w:rsid w:val="00CE1A9B"/>
    <w:rsid w:val="00CE2087"/>
    <w:rsid w:val="00CE2A86"/>
    <w:rsid w:val="00CE2DC9"/>
    <w:rsid w:val="00CE484F"/>
    <w:rsid w:val="00CF181A"/>
    <w:rsid w:val="00CF4A34"/>
    <w:rsid w:val="00CF4EB8"/>
    <w:rsid w:val="00CF6B89"/>
    <w:rsid w:val="00CF7CFE"/>
    <w:rsid w:val="00D01522"/>
    <w:rsid w:val="00D06CB5"/>
    <w:rsid w:val="00D10183"/>
    <w:rsid w:val="00D10746"/>
    <w:rsid w:val="00D13276"/>
    <w:rsid w:val="00D16179"/>
    <w:rsid w:val="00D16C42"/>
    <w:rsid w:val="00D170B5"/>
    <w:rsid w:val="00D17794"/>
    <w:rsid w:val="00D205B2"/>
    <w:rsid w:val="00D251E3"/>
    <w:rsid w:val="00D25B05"/>
    <w:rsid w:val="00D30ACD"/>
    <w:rsid w:val="00D33E03"/>
    <w:rsid w:val="00D340E5"/>
    <w:rsid w:val="00D343A0"/>
    <w:rsid w:val="00D354A0"/>
    <w:rsid w:val="00D356F4"/>
    <w:rsid w:val="00D35B5D"/>
    <w:rsid w:val="00D36017"/>
    <w:rsid w:val="00D36237"/>
    <w:rsid w:val="00D3662C"/>
    <w:rsid w:val="00D36C73"/>
    <w:rsid w:val="00D37F37"/>
    <w:rsid w:val="00D4011C"/>
    <w:rsid w:val="00D40728"/>
    <w:rsid w:val="00D40968"/>
    <w:rsid w:val="00D427ED"/>
    <w:rsid w:val="00D43475"/>
    <w:rsid w:val="00D4591A"/>
    <w:rsid w:val="00D47802"/>
    <w:rsid w:val="00D51B44"/>
    <w:rsid w:val="00D52A3F"/>
    <w:rsid w:val="00D52AED"/>
    <w:rsid w:val="00D52CBB"/>
    <w:rsid w:val="00D53168"/>
    <w:rsid w:val="00D55940"/>
    <w:rsid w:val="00D560A8"/>
    <w:rsid w:val="00D56760"/>
    <w:rsid w:val="00D56E25"/>
    <w:rsid w:val="00D57D6B"/>
    <w:rsid w:val="00D614FC"/>
    <w:rsid w:val="00D632B7"/>
    <w:rsid w:val="00D64F31"/>
    <w:rsid w:val="00D655EA"/>
    <w:rsid w:val="00D66C4F"/>
    <w:rsid w:val="00D7293B"/>
    <w:rsid w:val="00D7634E"/>
    <w:rsid w:val="00D80A9A"/>
    <w:rsid w:val="00D8124A"/>
    <w:rsid w:val="00D8296B"/>
    <w:rsid w:val="00D82C3E"/>
    <w:rsid w:val="00D8555E"/>
    <w:rsid w:val="00D85ABD"/>
    <w:rsid w:val="00D85CCE"/>
    <w:rsid w:val="00D86C90"/>
    <w:rsid w:val="00D9111F"/>
    <w:rsid w:val="00D96994"/>
    <w:rsid w:val="00DA164F"/>
    <w:rsid w:val="00DA1890"/>
    <w:rsid w:val="00DA1BF5"/>
    <w:rsid w:val="00DA2E7B"/>
    <w:rsid w:val="00DA3BB8"/>
    <w:rsid w:val="00DA452A"/>
    <w:rsid w:val="00DA7203"/>
    <w:rsid w:val="00DA77CC"/>
    <w:rsid w:val="00DA7A8A"/>
    <w:rsid w:val="00DB0D69"/>
    <w:rsid w:val="00DB2CC9"/>
    <w:rsid w:val="00DB4E70"/>
    <w:rsid w:val="00DB4F49"/>
    <w:rsid w:val="00DB6155"/>
    <w:rsid w:val="00DC1458"/>
    <w:rsid w:val="00DC273C"/>
    <w:rsid w:val="00DC4A15"/>
    <w:rsid w:val="00DC5344"/>
    <w:rsid w:val="00DC71D2"/>
    <w:rsid w:val="00DD11B6"/>
    <w:rsid w:val="00DD37EE"/>
    <w:rsid w:val="00DE0B59"/>
    <w:rsid w:val="00DE1058"/>
    <w:rsid w:val="00DE10A0"/>
    <w:rsid w:val="00DE10B3"/>
    <w:rsid w:val="00DE12AD"/>
    <w:rsid w:val="00DE1E24"/>
    <w:rsid w:val="00DE269B"/>
    <w:rsid w:val="00DE36B9"/>
    <w:rsid w:val="00DE4AF9"/>
    <w:rsid w:val="00DE531F"/>
    <w:rsid w:val="00DE653D"/>
    <w:rsid w:val="00DE6E77"/>
    <w:rsid w:val="00DE70F4"/>
    <w:rsid w:val="00DE7BC4"/>
    <w:rsid w:val="00DF03DE"/>
    <w:rsid w:val="00DF0927"/>
    <w:rsid w:val="00DF0A75"/>
    <w:rsid w:val="00DF2618"/>
    <w:rsid w:val="00DF2A0A"/>
    <w:rsid w:val="00DF2FF9"/>
    <w:rsid w:val="00DF32DB"/>
    <w:rsid w:val="00DF3315"/>
    <w:rsid w:val="00DF38F9"/>
    <w:rsid w:val="00DF5103"/>
    <w:rsid w:val="00DF54EE"/>
    <w:rsid w:val="00DF5BEF"/>
    <w:rsid w:val="00DF5D5B"/>
    <w:rsid w:val="00DF7DFE"/>
    <w:rsid w:val="00E015FE"/>
    <w:rsid w:val="00E021B1"/>
    <w:rsid w:val="00E03036"/>
    <w:rsid w:val="00E03BDC"/>
    <w:rsid w:val="00E053A0"/>
    <w:rsid w:val="00E0587A"/>
    <w:rsid w:val="00E06C04"/>
    <w:rsid w:val="00E07789"/>
    <w:rsid w:val="00E12583"/>
    <w:rsid w:val="00E12CCA"/>
    <w:rsid w:val="00E13144"/>
    <w:rsid w:val="00E132A6"/>
    <w:rsid w:val="00E14490"/>
    <w:rsid w:val="00E144B8"/>
    <w:rsid w:val="00E15CDD"/>
    <w:rsid w:val="00E170B4"/>
    <w:rsid w:val="00E17D72"/>
    <w:rsid w:val="00E2019C"/>
    <w:rsid w:val="00E21375"/>
    <w:rsid w:val="00E21697"/>
    <w:rsid w:val="00E22BF6"/>
    <w:rsid w:val="00E24679"/>
    <w:rsid w:val="00E24CF6"/>
    <w:rsid w:val="00E273E5"/>
    <w:rsid w:val="00E27ADA"/>
    <w:rsid w:val="00E3234A"/>
    <w:rsid w:val="00E33D37"/>
    <w:rsid w:val="00E34ABD"/>
    <w:rsid w:val="00E4102C"/>
    <w:rsid w:val="00E432A3"/>
    <w:rsid w:val="00E45025"/>
    <w:rsid w:val="00E45E40"/>
    <w:rsid w:val="00E46017"/>
    <w:rsid w:val="00E47D0E"/>
    <w:rsid w:val="00E524F2"/>
    <w:rsid w:val="00E52FB1"/>
    <w:rsid w:val="00E5341D"/>
    <w:rsid w:val="00E53432"/>
    <w:rsid w:val="00E555F3"/>
    <w:rsid w:val="00E56158"/>
    <w:rsid w:val="00E56645"/>
    <w:rsid w:val="00E56B55"/>
    <w:rsid w:val="00E56BF4"/>
    <w:rsid w:val="00E579B8"/>
    <w:rsid w:val="00E608CA"/>
    <w:rsid w:val="00E636B3"/>
    <w:rsid w:val="00E638C6"/>
    <w:rsid w:val="00E65249"/>
    <w:rsid w:val="00E66231"/>
    <w:rsid w:val="00E705D7"/>
    <w:rsid w:val="00E71AFB"/>
    <w:rsid w:val="00E72604"/>
    <w:rsid w:val="00E72E46"/>
    <w:rsid w:val="00E76946"/>
    <w:rsid w:val="00E76E4D"/>
    <w:rsid w:val="00E7757A"/>
    <w:rsid w:val="00E80660"/>
    <w:rsid w:val="00E84FAC"/>
    <w:rsid w:val="00E857AA"/>
    <w:rsid w:val="00E87138"/>
    <w:rsid w:val="00E87144"/>
    <w:rsid w:val="00E91634"/>
    <w:rsid w:val="00E94889"/>
    <w:rsid w:val="00E94C39"/>
    <w:rsid w:val="00E94DD7"/>
    <w:rsid w:val="00E964BC"/>
    <w:rsid w:val="00E97905"/>
    <w:rsid w:val="00EA0021"/>
    <w:rsid w:val="00EA092D"/>
    <w:rsid w:val="00EA2160"/>
    <w:rsid w:val="00EA4BF3"/>
    <w:rsid w:val="00EA524D"/>
    <w:rsid w:val="00EA5769"/>
    <w:rsid w:val="00EA5E28"/>
    <w:rsid w:val="00EA60AE"/>
    <w:rsid w:val="00EA67EE"/>
    <w:rsid w:val="00EA7D0F"/>
    <w:rsid w:val="00EB08F5"/>
    <w:rsid w:val="00EB0B31"/>
    <w:rsid w:val="00EB63C2"/>
    <w:rsid w:val="00EC003B"/>
    <w:rsid w:val="00EC2CA4"/>
    <w:rsid w:val="00EC2EB3"/>
    <w:rsid w:val="00EC453F"/>
    <w:rsid w:val="00EC4FA4"/>
    <w:rsid w:val="00EC5E79"/>
    <w:rsid w:val="00EC6F22"/>
    <w:rsid w:val="00ED4653"/>
    <w:rsid w:val="00ED522F"/>
    <w:rsid w:val="00ED72EA"/>
    <w:rsid w:val="00EE07EC"/>
    <w:rsid w:val="00EE12B1"/>
    <w:rsid w:val="00EE271B"/>
    <w:rsid w:val="00EE27C2"/>
    <w:rsid w:val="00EE304B"/>
    <w:rsid w:val="00EE42DC"/>
    <w:rsid w:val="00EE5B00"/>
    <w:rsid w:val="00EE7079"/>
    <w:rsid w:val="00EF0084"/>
    <w:rsid w:val="00EF05F5"/>
    <w:rsid w:val="00EF08B1"/>
    <w:rsid w:val="00EF0FDA"/>
    <w:rsid w:val="00EF2EBA"/>
    <w:rsid w:val="00EF6B60"/>
    <w:rsid w:val="00F00474"/>
    <w:rsid w:val="00F0063B"/>
    <w:rsid w:val="00F014CD"/>
    <w:rsid w:val="00F02FBE"/>
    <w:rsid w:val="00F04A9B"/>
    <w:rsid w:val="00F04B69"/>
    <w:rsid w:val="00F0503C"/>
    <w:rsid w:val="00F0552B"/>
    <w:rsid w:val="00F05D8D"/>
    <w:rsid w:val="00F06885"/>
    <w:rsid w:val="00F06E6E"/>
    <w:rsid w:val="00F06FFA"/>
    <w:rsid w:val="00F07198"/>
    <w:rsid w:val="00F1056F"/>
    <w:rsid w:val="00F1327E"/>
    <w:rsid w:val="00F1498A"/>
    <w:rsid w:val="00F200DA"/>
    <w:rsid w:val="00F20517"/>
    <w:rsid w:val="00F216F5"/>
    <w:rsid w:val="00F222B4"/>
    <w:rsid w:val="00F22CFF"/>
    <w:rsid w:val="00F22D4D"/>
    <w:rsid w:val="00F23AE0"/>
    <w:rsid w:val="00F23FF4"/>
    <w:rsid w:val="00F2449E"/>
    <w:rsid w:val="00F24C9A"/>
    <w:rsid w:val="00F259E1"/>
    <w:rsid w:val="00F25B5D"/>
    <w:rsid w:val="00F26E9F"/>
    <w:rsid w:val="00F3035D"/>
    <w:rsid w:val="00F3260E"/>
    <w:rsid w:val="00F34AF9"/>
    <w:rsid w:val="00F34B83"/>
    <w:rsid w:val="00F35E59"/>
    <w:rsid w:val="00F364D5"/>
    <w:rsid w:val="00F4020E"/>
    <w:rsid w:val="00F40831"/>
    <w:rsid w:val="00F41346"/>
    <w:rsid w:val="00F4253D"/>
    <w:rsid w:val="00F432D3"/>
    <w:rsid w:val="00F4496C"/>
    <w:rsid w:val="00F477A0"/>
    <w:rsid w:val="00F516AE"/>
    <w:rsid w:val="00F51889"/>
    <w:rsid w:val="00F5305C"/>
    <w:rsid w:val="00F531D2"/>
    <w:rsid w:val="00F53B43"/>
    <w:rsid w:val="00F53B81"/>
    <w:rsid w:val="00F56094"/>
    <w:rsid w:val="00F569C0"/>
    <w:rsid w:val="00F56F84"/>
    <w:rsid w:val="00F57D0D"/>
    <w:rsid w:val="00F6178C"/>
    <w:rsid w:val="00F618DF"/>
    <w:rsid w:val="00F61FBB"/>
    <w:rsid w:val="00F62297"/>
    <w:rsid w:val="00F6237C"/>
    <w:rsid w:val="00F64621"/>
    <w:rsid w:val="00F64663"/>
    <w:rsid w:val="00F651FB"/>
    <w:rsid w:val="00F668E6"/>
    <w:rsid w:val="00F66E32"/>
    <w:rsid w:val="00F673C2"/>
    <w:rsid w:val="00F67D16"/>
    <w:rsid w:val="00F70861"/>
    <w:rsid w:val="00F71157"/>
    <w:rsid w:val="00F72B07"/>
    <w:rsid w:val="00F80C72"/>
    <w:rsid w:val="00F87246"/>
    <w:rsid w:val="00F902E2"/>
    <w:rsid w:val="00F90DFF"/>
    <w:rsid w:val="00F92402"/>
    <w:rsid w:val="00F92544"/>
    <w:rsid w:val="00F926FE"/>
    <w:rsid w:val="00F92845"/>
    <w:rsid w:val="00F9320A"/>
    <w:rsid w:val="00F9438C"/>
    <w:rsid w:val="00F95623"/>
    <w:rsid w:val="00F95670"/>
    <w:rsid w:val="00FA0EB2"/>
    <w:rsid w:val="00FB0661"/>
    <w:rsid w:val="00FB178B"/>
    <w:rsid w:val="00FB1BCE"/>
    <w:rsid w:val="00FB28B3"/>
    <w:rsid w:val="00FB3A2D"/>
    <w:rsid w:val="00FB3B18"/>
    <w:rsid w:val="00FB3C0E"/>
    <w:rsid w:val="00FB41D2"/>
    <w:rsid w:val="00FB5872"/>
    <w:rsid w:val="00FB5A7F"/>
    <w:rsid w:val="00FB66E8"/>
    <w:rsid w:val="00FB7534"/>
    <w:rsid w:val="00FB7DCB"/>
    <w:rsid w:val="00FC1EA5"/>
    <w:rsid w:val="00FC5251"/>
    <w:rsid w:val="00FD13DC"/>
    <w:rsid w:val="00FD2A02"/>
    <w:rsid w:val="00FD3834"/>
    <w:rsid w:val="00FD429F"/>
    <w:rsid w:val="00FD4ADC"/>
    <w:rsid w:val="00FD565D"/>
    <w:rsid w:val="00FD64C4"/>
    <w:rsid w:val="00FD6660"/>
    <w:rsid w:val="00FD6B9B"/>
    <w:rsid w:val="00FE2D8D"/>
    <w:rsid w:val="00FE4E0C"/>
    <w:rsid w:val="00FE4F85"/>
    <w:rsid w:val="00FE6DDC"/>
    <w:rsid w:val="00FF13CF"/>
    <w:rsid w:val="00FF2467"/>
    <w:rsid w:val="00FF2CB2"/>
    <w:rsid w:val="00FF59C2"/>
    <w:rsid w:val="00FF7B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annotation reference" w:uiPriority="0"/>
    <w:lsdException w:name="page number" w:uiPriority="0"/>
    <w:lsdException w:name="table of authorities" w:uiPriority="0"/>
    <w:lsdException w:name="toa heading" w:uiPriority="0"/>
    <w:lsdException w:name="List Number" w:uiPriority="0"/>
    <w:lsdException w:name="List Bullet 2" w:uiPriority="0"/>
    <w:lsdException w:name="List Bullet 3" w:uiPriority="0"/>
    <w:lsdException w:name="List Number 2" w:uiPriority="0"/>
    <w:lsdException w:name="List Number 3" w:uiPriority="0"/>
    <w:lsdException w:name="Title" w:semiHidden="0" w:uiPriority="0" w:unhideWhenUsed="0" w:qFormat="1"/>
    <w:lsdException w:name="Signature" w:uiPriority="0"/>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HTML Typewriter"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EDC"/>
    <w:rPr>
      <w:sz w:val="24"/>
      <w:szCs w:val="24"/>
    </w:rPr>
  </w:style>
  <w:style w:type="paragraph" w:styleId="Heading1">
    <w:name w:val="heading 1"/>
    <w:aliases w:val="h1,H1,Deepa1,1,Header 1,II+,I,ChapterTitle,No numbers,69%,Attribute Heading 1,Para1,h11,h12,L1,Head1,Heading apps,R1,H11,Numbered,Section Heading,1 ghost,g,ghost,MainHeader,Main heading,Heading 10,tchead,Test Plan,chapternumber,Qc1,h,l1,Titre§"/>
    <w:basedOn w:val="Normal"/>
    <w:next w:val="Normal"/>
    <w:link w:val="Heading1Char"/>
    <w:uiPriority w:val="9"/>
    <w:qFormat/>
    <w:rsid w:val="000E7BEC"/>
    <w:pPr>
      <w:keepNext/>
      <w:numPr>
        <w:numId w:val="55"/>
      </w:numPr>
      <w:spacing w:before="120" w:after="60"/>
      <w:jc w:val="right"/>
      <w:outlineLvl w:val="0"/>
    </w:pPr>
    <w:rPr>
      <w:rFonts w:ascii="Comic Sans MS" w:hAnsi="Comic Sans MS" w:cs="Arial"/>
      <w:b/>
      <w:bCs/>
      <w:color w:val="E31837"/>
      <w:kern w:val="32"/>
      <w:sz w:val="96"/>
      <w:szCs w:val="32"/>
    </w:rPr>
  </w:style>
  <w:style w:type="paragraph" w:styleId="Heading2">
    <w:name w:val="heading 2"/>
    <w:aliases w:val="h2,H2,HD2,head2,Heading 2 Hidden,Titre3,ClassHeading,2nd level,2,Module Name,OCS Heading 2,Chapter,1.Seite,Heading 2rh,H2-Heading 2,Header 2,l2,Header2,22,heading2,list2,H21,HeadB,Reset numbering,Small Chapter),Heading2,h21,Major,B.2 Heading 2"/>
    <w:basedOn w:val="Heading1"/>
    <w:next w:val="BodyText2"/>
    <w:link w:val="Heading2Char"/>
    <w:autoRedefine/>
    <w:qFormat/>
    <w:rsid w:val="00337049"/>
    <w:pPr>
      <w:keepNext w:val="0"/>
      <w:numPr>
        <w:numId w:val="0"/>
      </w:numPr>
      <w:pBdr>
        <w:bottom w:val="single" w:sz="8" w:space="1" w:color="E31837"/>
      </w:pBdr>
      <w:tabs>
        <w:tab w:val="left" w:pos="720"/>
      </w:tabs>
      <w:spacing w:before="0" w:after="120"/>
      <w:ind w:left="576"/>
      <w:jc w:val="both"/>
      <w:outlineLvl w:val="1"/>
    </w:pPr>
    <w:rPr>
      <w:rFonts w:ascii="Arial Narrow" w:hAnsi="Arial Narrow"/>
      <w:iCs/>
      <w:spacing w:val="20"/>
      <w:sz w:val="40"/>
      <w:szCs w:val="40"/>
    </w:rPr>
  </w:style>
  <w:style w:type="paragraph" w:styleId="Heading3">
    <w:name w:val="heading 3"/>
    <w:aliases w:val="h3 sub heading,h3,l3,Heading 3 - old,H3,SubSect,h31,h32,h33,h34,h35,h36,h37,h38,h39,h310,h311,h321,h331,h341,h351,h361,h371,h381,h312,h322,h332,h342,h352,h362,h372,h382,h313,h323,h333,h343,h353,h363,h373,h383,h314,h324,h334,h344,h354,h364,h374"/>
    <w:basedOn w:val="Heading2"/>
    <w:next w:val="BodyText2"/>
    <w:link w:val="Heading3Char"/>
    <w:autoRedefine/>
    <w:qFormat/>
    <w:rsid w:val="00816CAA"/>
    <w:pPr>
      <w:keepNext/>
      <w:numPr>
        <w:ilvl w:val="2"/>
      </w:numPr>
      <w:pBdr>
        <w:bottom w:val="single" w:sz="8" w:space="0" w:color="FF9900"/>
      </w:pBdr>
      <w:tabs>
        <w:tab w:val="left" w:pos="900"/>
        <w:tab w:val="num" w:pos="1080"/>
      </w:tabs>
      <w:spacing w:before="240"/>
      <w:ind w:left="576"/>
      <w:jc w:val="left"/>
      <w:outlineLvl w:val="2"/>
    </w:pPr>
    <w:rPr>
      <w:sz w:val="28"/>
      <w:szCs w:val="26"/>
    </w:rPr>
  </w:style>
  <w:style w:type="paragraph" w:styleId="Heading4">
    <w:name w:val="heading 4"/>
    <w:aliases w:val="Table Text Numbered,h4,l4+toc4,I4,l4,Level 2 - a,Level 2 - (a),PA Micro Section,Sub-Minor,GE Heading 4,(Alt+4),H41,(Alt+4)1,H42,(Alt+4)2,H43,(Alt+4)3,H44,(Alt+4)4,H45,(Alt+4)5,H411,(Alt+4)11,H421,(Alt+4)21,H431,(Alt+4)31,H46,(Alt+4)6,H412,4,a."/>
    <w:basedOn w:val="Heading3"/>
    <w:next w:val="BodyText20"/>
    <w:link w:val="Heading4Char"/>
    <w:autoRedefine/>
    <w:qFormat/>
    <w:rsid w:val="00D86C90"/>
    <w:pPr>
      <w:numPr>
        <w:ilvl w:val="3"/>
      </w:numPr>
      <w:pBdr>
        <w:bottom w:val="single" w:sz="4" w:space="1" w:color="auto"/>
      </w:pBdr>
      <w:tabs>
        <w:tab w:val="num" w:pos="851"/>
        <w:tab w:val="num" w:pos="1080"/>
      </w:tabs>
      <w:ind w:left="576"/>
      <w:outlineLvl w:val="3"/>
    </w:pPr>
    <w:rPr>
      <w:bCs w:val="0"/>
      <w:sz w:val="26"/>
      <w:szCs w:val="28"/>
    </w:rPr>
  </w:style>
  <w:style w:type="paragraph" w:styleId="Heading5">
    <w:name w:val="heading 5"/>
    <w:aliases w:val="h5,Roman list,l5,hm,Table label,mh2,Module heading 2,Head 5,list 5,5,H5,Para5,h51,h52,L5,Level 3 - i,PA Pico Section,Masthead Text Box,lowest level provided,Block Label,Bullet point,Don't Use!,Appendix A to X,Heading 5   Appendix A to X,sb"/>
    <w:basedOn w:val="Heading4"/>
    <w:next w:val="BodyText2"/>
    <w:link w:val="Heading5Char"/>
    <w:qFormat/>
    <w:rsid w:val="000A4EDC"/>
    <w:pPr>
      <w:numPr>
        <w:ilvl w:val="4"/>
      </w:numPr>
      <w:tabs>
        <w:tab w:val="num" w:pos="851"/>
        <w:tab w:val="left" w:pos="1152"/>
      </w:tabs>
      <w:ind w:left="576"/>
      <w:outlineLvl w:val="4"/>
    </w:pPr>
    <w:rPr>
      <w:bCs/>
      <w:iCs w:val="0"/>
      <w:szCs w:val="26"/>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link w:val="Heading6Char"/>
    <w:qFormat/>
    <w:rsid w:val="000A4EDC"/>
    <w:pPr>
      <w:numPr>
        <w:ilvl w:val="5"/>
        <w:numId w:val="55"/>
      </w:numPr>
      <w:spacing w:before="240" w:after="60"/>
      <w:outlineLvl w:val="5"/>
    </w:pPr>
    <w:rPr>
      <w:b/>
      <w:bCs/>
      <w:sz w:val="22"/>
      <w:szCs w:val="22"/>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link w:val="Heading7Char"/>
    <w:qFormat/>
    <w:rsid w:val="000A4EDC"/>
    <w:pPr>
      <w:numPr>
        <w:ilvl w:val="6"/>
        <w:numId w:val="55"/>
      </w:numPr>
      <w:spacing w:before="240" w:after="60"/>
      <w:outlineLvl w:val="6"/>
    </w:pPr>
  </w:style>
  <w:style w:type="paragraph" w:styleId="Heading8">
    <w:name w:val="heading 8"/>
    <w:aliases w:val="Appendix1,Legal Level 1.1.1.,PA Appendix Minor,ft,figure title,Center Bold,Annex,L1 Heading 8,Level 1.1.1,No num/gap,H8,12 Heading 8,Aztec Heading 8,avoid use, avoid use,No num/gap1,12 Heading 81,8"/>
    <w:basedOn w:val="Normal"/>
    <w:next w:val="Normal"/>
    <w:link w:val="Heading8Char"/>
    <w:qFormat/>
    <w:rsid w:val="000A4EDC"/>
    <w:pPr>
      <w:numPr>
        <w:ilvl w:val="7"/>
        <w:numId w:val="55"/>
      </w:numPr>
      <w:spacing w:before="240" w:after="60"/>
      <w:outlineLvl w:val="7"/>
    </w:pPr>
    <w:rPr>
      <w:i/>
      <w:iCs/>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ChapterNo"/>
    <w:next w:val="BodyText"/>
    <w:link w:val="Heading9Char"/>
    <w:qFormat/>
    <w:rsid w:val="000A4EDC"/>
    <w:pPr>
      <w:numPr>
        <w:ilvl w:val="8"/>
        <w:numId w:val="55"/>
      </w:numPr>
      <w:spacing w:before="240"/>
      <w:outlineLvl w:val="8"/>
    </w:pPr>
    <w:rPr>
      <w:rFonts w:cs="Arial"/>
      <w:imprint/>
      <w:sz w:val="5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2">
    <w:name w:val="BodyText2"/>
    <w:basedOn w:val="BodyText"/>
    <w:link w:val="BodyText2Char2"/>
    <w:qFormat/>
    <w:rsid w:val="000A4EDC"/>
  </w:style>
  <w:style w:type="paragraph" w:styleId="BodyText">
    <w:name w:val="Body Text"/>
    <w:aliases w:val="bt,body text,BODY TEXT, ändrad,ändreading 6ad,Body3,Remarks,ändrad,Body Text Char,body indent,t,Bodytext,AvtalBrödtext,Compliance,AvtalBrodtext,andrad,EHPT,Body Text2,Body Text ,Body Text level 1,à¹×éÍàÃ×èÍ§,Requirements,compact,- TF,ändrad1"/>
    <w:basedOn w:val="Normal"/>
    <w:next w:val="BodyText2"/>
    <w:link w:val="BodyTextChar1"/>
    <w:rsid w:val="000A4EDC"/>
    <w:pPr>
      <w:spacing w:before="60" w:after="60"/>
      <w:jc w:val="both"/>
    </w:pPr>
    <w:rPr>
      <w:rFonts w:ascii="Arial" w:hAnsi="Arial"/>
      <w:sz w:val="20"/>
    </w:rPr>
  </w:style>
  <w:style w:type="paragraph" w:customStyle="1" w:styleId="ChapterNo">
    <w:name w:val="Chapter No"/>
    <w:basedOn w:val="BodyText"/>
    <w:rsid w:val="000A4EDC"/>
    <w:pPr>
      <w:jc w:val="center"/>
    </w:pPr>
    <w:rPr>
      <w:rFonts w:ascii="Comic Sans MS" w:hAnsi="Comic Sans MS" w:cs="Tahoma"/>
      <w:b/>
      <w:bCs/>
      <w:color w:val="000000"/>
      <w:sz w:val="96"/>
    </w:rPr>
  </w:style>
  <w:style w:type="paragraph" w:styleId="TOC1">
    <w:name w:val="toc 1"/>
    <w:basedOn w:val="BodyText"/>
    <w:next w:val="Normal"/>
    <w:autoRedefine/>
    <w:uiPriority w:val="39"/>
    <w:qFormat/>
    <w:rsid w:val="000A4EDC"/>
    <w:pPr>
      <w:tabs>
        <w:tab w:val="right" w:leader="dot" w:pos="9350"/>
      </w:tabs>
      <w:spacing w:before="360" w:after="120"/>
      <w:ind w:left="-144"/>
      <w:jc w:val="left"/>
    </w:pPr>
    <w:rPr>
      <w:rFonts w:ascii="Arial Narrow" w:hAnsi="Arial Narrow"/>
      <w:b/>
      <w:bCs/>
      <w:noProof/>
      <w:color w:val="333333"/>
      <w:sz w:val="24"/>
      <w:szCs w:val="72"/>
    </w:rPr>
  </w:style>
  <w:style w:type="paragraph" w:styleId="Header">
    <w:name w:val="header"/>
    <w:aliases w:val="index,ho,header odd,page-header,ph"/>
    <w:basedOn w:val="Normal"/>
    <w:link w:val="HeaderChar"/>
    <w:rsid w:val="000A4EDC"/>
    <w:pPr>
      <w:tabs>
        <w:tab w:val="center" w:pos="4320"/>
        <w:tab w:val="right" w:pos="8640"/>
      </w:tabs>
      <w:spacing w:after="120"/>
    </w:pPr>
    <w:rPr>
      <w:rFonts w:ascii="Tahoma" w:hAnsi="Tahoma"/>
      <w:b/>
      <w:sz w:val="20"/>
    </w:rPr>
  </w:style>
  <w:style w:type="paragraph" w:customStyle="1" w:styleId="ChapterName">
    <w:name w:val="Chapter Name"/>
    <w:basedOn w:val="Normal"/>
    <w:next w:val="BodyText"/>
    <w:autoRedefine/>
    <w:rsid w:val="000E7BEC"/>
    <w:pPr>
      <w:pBdr>
        <w:bottom w:val="single" w:sz="12" w:space="1" w:color="E31837"/>
      </w:pBdr>
      <w:spacing w:before="120"/>
    </w:pPr>
    <w:rPr>
      <w:rFonts w:ascii="Arial Narrow" w:hAnsi="Arial Narrow"/>
      <w:b/>
      <w:color w:val="E31837"/>
      <w:spacing w:val="38"/>
      <w:position w:val="6"/>
      <w:sz w:val="44"/>
    </w:rPr>
  </w:style>
  <w:style w:type="paragraph" w:customStyle="1" w:styleId="ListBullet1">
    <w:name w:val="List Bullet 1"/>
    <w:basedOn w:val="BodyText2"/>
    <w:qFormat/>
    <w:rsid w:val="000A4EDC"/>
    <w:pPr>
      <w:numPr>
        <w:numId w:val="5"/>
      </w:numPr>
    </w:pPr>
  </w:style>
  <w:style w:type="paragraph" w:styleId="ListBullet2">
    <w:name w:val="List Bullet 2"/>
    <w:basedOn w:val="ListBullet1"/>
    <w:autoRedefine/>
    <w:rsid w:val="000A4EDC"/>
    <w:pPr>
      <w:numPr>
        <w:numId w:val="3"/>
      </w:numPr>
    </w:pPr>
  </w:style>
  <w:style w:type="paragraph" w:styleId="ListBullet3">
    <w:name w:val="List Bullet 3"/>
    <w:basedOn w:val="ListBullet2"/>
    <w:rsid w:val="0054387A"/>
    <w:pPr>
      <w:numPr>
        <w:numId w:val="16"/>
      </w:numPr>
    </w:pPr>
    <w:rPr>
      <w:b/>
      <w:bCs/>
      <w:sz w:val="18"/>
      <w:szCs w:val="18"/>
    </w:rPr>
  </w:style>
  <w:style w:type="paragraph" w:styleId="ListNumber2">
    <w:name w:val="List Number 2"/>
    <w:basedOn w:val="ListNumber"/>
    <w:semiHidden/>
    <w:rsid w:val="000A4EDC"/>
    <w:pPr>
      <w:numPr>
        <w:numId w:val="9"/>
      </w:numPr>
    </w:pPr>
  </w:style>
  <w:style w:type="paragraph" w:styleId="ListNumber">
    <w:name w:val="List Number"/>
    <w:basedOn w:val="ListBullet1"/>
    <w:autoRedefine/>
    <w:semiHidden/>
    <w:rsid w:val="000A4EDC"/>
    <w:pPr>
      <w:numPr>
        <w:numId w:val="14"/>
      </w:numPr>
    </w:pPr>
  </w:style>
  <w:style w:type="paragraph" w:styleId="ListNumber3">
    <w:name w:val="List Number 3"/>
    <w:basedOn w:val="ListNumber2"/>
    <w:semiHidden/>
    <w:rsid w:val="000A4EDC"/>
    <w:pPr>
      <w:numPr>
        <w:numId w:val="1"/>
      </w:numPr>
    </w:pPr>
  </w:style>
  <w:style w:type="paragraph" w:styleId="TOC2">
    <w:name w:val="toc 2"/>
    <w:basedOn w:val="TOC1"/>
    <w:next w:val="Normal"/>
    <w:autoRedefine/>
    <w:uiPriority w:val="39"/>
    <w:qFormat/>
    <w:rsid w:val="000A4EDC"/>
    <w:pPr>
      <w:spacing w:before="240"/>
      <w:ind w:left="0"/>
    </w:pPr>
    <w:rPr>
      <w:caps/>
      <w:color w:val="000000"/>
      <w:sz w:val="22"/>
      <w:szCs w:val="32"/>
    </w:rPr>
  </w:style>
  <w:style w:type="paragraph" w:styleId="TOC3">
    <w:name w:val="toc 3"/>
    <w:basedOn w:val="TOC2"/>
    <w:next w:val="Normal"/>
    <w:uiPriority w:val="39"/>
    <w:qFormat/>
    <w:rsid w:val="000A4EDC"/>
    <w:pPr>
      <w:spacing w:before="0"/>
      <w:ind w:left="240"/>
    </w:pPr>
    <w:rPr>
      <w:b w:val="0"/>
      <w:bCs w:val="0"/>
    </w:rPr>
  </w:style>
  <w:style w:type="paragraph" w:styleId="TOC4">
    <w:name w:val="toc 4"/>
    <w:basedOn w:val="TOC3"/>
    <w:next w:val="BodyText"/>
    <w:uiPriority w:val="39"/>
    <w:rsid w:val="000A4EDC"/>
    <w:pPr>
      <w:ind w:left="480"/>
    </w:pPr>
  </w:style>
  <w:style w:type="paragraph" w:styleId="TOC5">
    <w:name w:val="toc 5"/>
    <w:basedOn w:val="TOC4"/>
    <w:next w:val="Normal"/>
    <w:autoRedefine/>
    <w:uiPriority w:val="39"/>
    <w:rsid w:val="000A4EDC"/>
    <w:pPr>
      <w:ind w:left="720"/>
    </w:pPr>
  </w:style>
  <w:style w:type="paragraph" w:styleId="TOC6">
    <w:name w:val="toc 6"/>
    <w:basedOn w:val="Normal"/>
    <w:next w:val="Normal"/>
    <w:autoRedefine/>
    <w:uiPriority w:val="39"/>
    <w:rsid w:val="000A4EDC"/>
    <w:pPr>
      <w:ind w:left="960"/>
    </w:pPr>
  </w:style>
  <w:style w:type="paragraph" w:styleId="TOC7">
    <w:name w:val="toc 7"/>
    <w:basedOn w:val="Normal"/>
    <w:next w:val="Normal"/>
    <w:autoRedefine/>
    <w:uiPriority w:val="39"/>
    <w:rsid w:val="000A4EDC"/>
    <w:pPr>
      <w:ind w:left="1200"/>
    </w:pPr>
  </w:style>
  <w:style w:type="paragraph" w:styleId="TOC8">
    <w:name w:val="toc 8"/>
    <w:basedOn w:val="Normal"/>
    <w:next w:val="Normal"/>
    <w:autoRedefine/>
    <w:uiPriority w:val="39"/>
    <w:rsid w:val="000A4EDC"/>
    <w:pPr>
      <w:ind w:left="1440"/>
    </w:pPr>
  </w:style>
  <w:style w:type="paragraph" w:styleId="TOC9">
    <w:name w:val="toc 9"/>
    <w:basedOn w:val="Normal"/>
    <w:next w:val="Normal"/>
    <w:autoRedefine/>
    <w:uiPriority w:val="39"/>
    <w:rsid w:val="000A4EDC"/>
    <w:pPr>
      <w:ind w:left="1680"/>
    </w:pPr>
  </w:style>
  <w:style w:type="character" w:styleId="Hyperlink">
    <w:name w:val="Hyperlink"/>
    <w:basedOn w:val="DefaultParagraphFont"/>
    <w:uiPriority w:val="99"/>
    <w:rsid w:val="000A4EDC"/>
    <w:rPr>
      <w:color w:val="0000FF"/>
      <w:u w:val="single"/>
    </w:rPr>
  </w:style>
  <w:style w:type="paragraph" w:customStyle="1" w:styleId="FigureCaption">
    <w:name w:val="Figure Caption"/>
    <w:basedOn w:val="BodyText"/>
    <w:link w:val="FigureCaptionChar1"/>
    <w:autoRedefine/>
    <w:rsid w:val="000A4EDC"/>
    <w:pPr>
      <w:jc w:val="center"/>
    </w:pPr>
    <w:rPr>
      <w:rFonts w:ascii="Arial Bold" w:hAnsi="Arial Bold"/>
      <w:b/>
      <w:bCs/>
      <w:color w:val="000000"/>
      <w:sz w:val="16"/>
      <w:szCs w:val="20"/>
      <w:u w:val="single"/>
    </w:rPr>
  </w:style>
  <w:style w:type="paragraph" w:styleId="NoteHeading">
    <w:name w:val="Note Heading"/>
    <w:basedOn w:val="Normal"/>
    <w:next w:val="BodyText2"/>
    <w:link w:val="NoteHeadingChar"/>
    <w:autoRedefine/>
    <w:uiPriority w:val="99"/>
    <w:rsid w:val="00B24035"/>
    <w:pPr>
      <w:numPr>
        <w:numId w:val="18"/>
      </w:numPr>
      <w:jc w:val="both"/>
    </w:pPr>
    <w:rPr>
      <w:rFonts w:ascii="Arial-BoldMT" w:eastAsia="Arial Unicode MS" w:hAnsi="Arial-BoldMT"/>
      <w:b/>
      <w:color w:val="000000"/>
      <w:sz w:val="18"/>
      <w:szCs w:val="18"/>
    </w:rPr>
  </w:style>
  <w:style w:type="paragraph" w:customStyle="1" w:styleId="SectionHead">
    <w:name w:val="SectionHead"/>
    <w:basedOn w:val="Heading1"/>
    <w:next w:val="BodyText"/>
    <w:autoRedefine/>
    <w:rsid w:val="00C3638B"/>
    <w:pPr>
      <w:numPr>
        <w:numId w:val="0"/>
      </w:numPr>
      <w:pBdr>
        <w:bottom w:val="single" w:sz="12" w:space="1" w:color="E31837"/>
      </w:pBdr>
      <w:tabs>
        <w:tab w:val="right" w:leader="dot" w:pos="8630"/>
      </w:tabs>
      <w:jc w:val="both"/>
    </w:pPr>
    <w:rPr>
      <w:rFonts w:ascii="Arial Bold" w:hAnsi="Arial Bold"/>
      <w:spacing w:val="28"/>
      <w:position w:val="6"/>
      <w:sz w:val="44"/>
    </w:rPr>
  </w:style>
  <w:style w:type="paragraph" w:customStyle="1" w:styleId="Doctrltext">
    <w:name w:val="Doctrl_text"/>
    <w:basedOn w:val="Normal"/>
    <w:rsid w:val="000A4EDC"/>
    <w:pPr>
      <w:keepLines/>
      <w:jc w:val="both"/>
    </w:pPr>
    <w:rPr>
      <w:szCs w:val="20"/>
    </w:rPr>
  </w:style>
  <w:style w:type="paragraph" w:customStyle="1" w:styleId="Image">
    <w:name w:val="Image"/>
    <w:basedOn w:val="BodyText"/>
    <w:next w:val="BodyText"/>
    <w:rsid w:val="000A4EDC"/>
    <w:pPr>
      <w:spacing w:before="120" w:after="120"/>
      <w:jc w:val="center"/>
    </w:pPr>
  </w:style>
  <w:style w:type="paragraph" w:styleId="Caption">
    <w:name w:val="caption"/>
    <w:basedOn w:val="FigureCaption"/>
    <w:next w:val="Normal"/>
    <w:qFormat/>
    <w:rsid w:val="000A4EDC"/>
    <w:pPr>
      <w:spacing w:before="120" w:after="120"/>
    </w:pPr>
    <w:rPr>
      <w:bCs w:val="0"/>
    </w:rPr>
  </w:style>
  <w:style w:type="paragraph" w:styleId="TableofFigures">
    <w:name w:val="table of figures"/>
    <w:basedOn w:val="Normal"/>
    <w:next w:val="Normal"/>
    <w:autoRedefine/>
    <w:rsid w:val="000A4EDC"/>
    <w:rPr>
      <w:rFonts w:ascii="Arial Bold" w:hAnsi="Arial Bold"/>
      <w:b/>
      <w:iCs/>
      <w:sz w:val="20"/>
    </w:rPr>
  </w:style>
  <w:style w:type="paragraph" w:styleId="Footer">
    <w:name w:val="footer"/>
    <w:basedOn w:val="Normal"/>
    <w:link w:val="FooterChar"/>
    <w:rsid w:val="000A4EDC"/>
    <w:pPr>
      <w:tabs>
        <w:tab w:val="center" w:pos="4320"/>
        <w:tab w:val="right" w:pos="8640"/>
      </w:tabs>
    </w:pPr>
  </w:style>
  <w:style w:type="paragraph" w:customStyle="1" w:styleId="TableColumnLabels">
    <w:name w:val="Table Column Labels"/>
    <w:basedOn w:val="BodyText"/>
    <w:link w:val="TableColumnLabelsChar"/>
    <w:rsid w:val="000A4EDC"/>
    <w:rPr>
      <w:rFonts w:ascii="Arial Bold" w:hAnsi="Arial Bold"/>
      <w:b/>
      <w:bCs/>
      <w:color w:val="FFFFFF"/>
    </w:rPr>
  </w:style>
  <w:style w:type="paragraph" w:customStyle="1" w:styleId="Tablecontent">
    <w:name w:val="Table content"/>
    <w:basedOn w:val="BodyText"/>
    <w:link w:val="TablecontentChar"/>
    <w:qFormat/>
    <w:rsid w:val="000A4EDC"/>
    <w:pPr>
      <w:spacing w:before="120" w:after="0"/>
      <w:jc w:val="left"/>
    </w:pPr>
    <w:rPr>
      <w:sz w:val="18"/>
    </w:rPr>
  </w:style>
  <w:style w:type="paragraph" w:customStyle="1" w:styleId="TableListNumber1">
    <w:name w:val="Table List Number 1"/>
    <w:basedOn w:val="ListNumber"/>
    <w:rsid w:val="000A4EDC"/>
    <w:pPr>
      <w:numPr>
        <w:numId w:val="4"/>
      </w:numPr>
      <w:tabs>
        <w:tab w:val="left" w:pos="432"/>
      </w:tabs>
      <w:spacing w:before="120" w:after="0"/>
      <w:jc w:val="left"/>
    </w:pPr>
    <w:rPr>
      <w:sz w:val="18"/>
    </w:rPr>
  </w:style>
  <w:style w:type="paragraph" w:customStyle="1" w:styleId="TableListBullet1">
    <w:name w:val="Table List Bullet 1"/>
    <w:basedOn w:val="ListBullet1"/>
    <w:rsid w:val="000A4EDC"/>
    <w:pPr>
      <w:numPr>
        <w:numId w:val="0"/>
      </w:numPr>
      <w:spacing w:before="120" w:after="0"/>
    </w:pPr>
    <w:rPr>
      <w:sz w:val="18"/>
    </w:rPr>
  </w:style>
  <w:style w:type="character" w:styleId="PageNumber">
    <w:name w:val="page number"/>
    <w:basedOn w:val="DefaultParagraphFont"/>
    <w:rsid w:val="000A4EDC"/>
    <w:rPr>
      <w:rFonts w:ascii="Tahoma" w:hAnsi="Tahoma"/>
      <w:b/>
      <w:sz w:val="20"/>
      <w:bdr w:val="none" w:sz="0" w:space="0" w:color="auto"/>
      <w:shd w:val="clear" w:color="auto" w:fill="000000"/>
    </w:rPr>
  </w:style>
  <w:style w:type="paragraph" w:styleId="Index1">
    <w:name w:val="index 1"/>
    <w:basedOn w:val="Normal"/>
    <w:next w:val="Normal"/>
    <w:autoRedefine/>
    <w:rsid w:val="000A4EDC"/>
    <w:pPr>
      <w:ind w:left="240" w:hanging="240"/>
    </w:pPr>
    <w:rPr>
      <w:rFonts w:ascii="Arial" w:hAnsi="Arial"/>
      <w:szCs w:val="21"/>
    </w:rPr>
  </w:style>
  <w:style w:type="paragraph" w:customStyle="1" w:styleId="Apendixsection">
    <w:name w:val="Apendix section"/>
    <w:basedOn w:val="BodyText"/>
    <w:next w:val="BodyText"/>
    <w:rsid w:val="000A4EDC"/>
    <w:pPr>
      <w:numPr>
        <w:numId w:val="6"/>
      </w:numPr>
    </w:pPr>
    <w:rPr>
      <w:rFonts w:ascii="Trebuchet MS" w:hAnsi="Trebuchet MS"/>
      <w:b/>
      <w:sz w:val="32"/>
    </w:rPr>
  </w:style>
  <w:style w:type="paragraph" w:customStyle="1" w:styleId="Code">
    <w:name w:val="Code"/>
    <w:basedOn w:val="BodyText"/>
    <w:rsid w:val="000A4EDC"/>
    <w:pPr>
      <w:ind w:left="1080"/>
    </w:pPr>
    <w:rPr>
      <w:rFonts w:ascii="Courier New" w:hAnsi="Courier New"/>
    </w:rPr>
  </w:style>
  <w:style w:type="paragraph" w:styleId="Index2">
    <w:name w:val="index 2"/>
    <w:basedOn w:val="Normal"/>
    <w:next w:val="Normal"/>
    <w:autoRedefine/>
    <w:rsid w:val="000A4EDC"/>
    <w:pPr>
      <w:ind w:left="480" w:hanging="240"/>
    </w:pPr>
    <w:rPr>
      <w:rFonts w:ascii="Arial" w:hAnsi="Arial"/>
      <w:szCs w:val="21"/>
    </w:rPr>
  </w:style>
  <w:style w:type="paragraph" w:styleId="Index3">
    <w:name w:val="index 3"/>
    <w:basedOn w:val="Normal"/>
    <w:next w:val="Normal"/>
    <w:autoRedefine/>
    <w:rsid w:val="000A4EDC"/>
    <w:pPr>
      <w:ind w:left="720" w:hanging="240"/>
    </w:pPr>
    <w:rPr>
      <w:szCs w:val="21"/>
    </w:rPr>
  </w:style>
  <w:style w:type="paragraph" w:styleId="Index4">
    <w:name w:val="index 4"/>
    <w:basedOn w:val="Normal"/>
    <w:next w:val="Normal"/>
    <w:autoRedefine/>
    <w:rsid w:val="000A4EDC"/>
    <w:pPr>
      <w:ind w:left="960" w:hanging="240"/>
    </w:pPr>
    <w:rPr>
      <w:szCs w:val="21"/>
    </w:rPr>
  </w:style>
  <w:style w:type="paragraph" w:styleId="Index5">
    <w:name w:val="index 5"/>
    <w:basedOn w:val="Normal"/>
    <w:next w:val="Normal"/>
    <w:autoRedefine/>
    <w:rsid w:val="000A4EDC"/>
    <w:pPr>
      <w:ind w:left="1200" w:hanging="240"/>
    </w:pPr>
    <w:rPr>
      <w:szCs w:val="21"/>
    </w:rPr>
  </w:style>
  <w:style w:type="paragraph" w:styleId="Index6">
    <w:name w:val="index 6"/>
    <w:basedOn w:val="Normal"/>
    <w:next w:val="Normal"/>
    <w:autoRedefine/>
    <w:rsid w:val="000A4EDC"/>
    <w:pPr>
      <w:ind w:left="1440" w:hanging="240"/>
    </w:pPr>
    <w:rPr>
      <w:szCs w:val="21"/>
    </w:rPr>
  </w:style>
  <w:style w:type="paragraph" w:styleId="Index7">
    <w:name w:val="index 7"/>
    <w:basedOn w:val="Normal"/>
    <w:next w:val="Normal"/>
    <w:autoRedefine/>
    <w:rsid w:val="000A4EDC"/>
    <w:pPr>
      <w:ind w:left="1680" w:hanging="240"/>
    </w:pPr>
    <w:rPr>
      <w:szCs w:val="21"/>
    </w:rPr>
  </w:style>
  <w:style w:type="paragraph" w:styleId="Index8">
    <w:name w:val="index 8"/>
    <w:basedOn w:val="Normal"/>
    <w:next w:val="Normal"/>
    <w:autoRedefine/>
    <w:rsid w:val="000A4EDC"/>
    <w:pPr>
      <w:ind w:left="1920" w:hanging="240"/>
    </w:pPr>
    <w:rPr>
      <w:szCs w:val="21"/>
    </w:rPr>
  </w:style>
  <w:style w:type="paragraph" w:styleId="Index9">
    <w:name w:val="index 9"/>
    <w:basedOn w:val="Normal"/>
    <w:next w:val="Normal"/>
    <w:autoRedefine/>
    <w:rsid w:val="000A4EDC"/>
    <w:pPr>
      <w:ind w:left="2160" w:hanging="240"/>
    </w:pPr>
    <w:rPr>
      <w:szCs w:val="21"/>
    </w:rPr>
  </w:style>
  <w:style w:type="paragraph" w:customStyle="1" w:styleId="ManualName">
    <w:name w:val="Manual Name"/>
    <w:basedOn w:val="BodyText"/>
    <w:autoRedefine/>
    <w:rsid w:val="00633175"/>
    <w:pPr>
      <w:spacing w:before="0" w:after="100" w:afterAutospacing="1"/>
      <w:jc w:val="left"/>
    </w:pPr>
    <w:rPr>
      <w:rFonts w:ascii="Arial Bold" w:hAnsi="Arial Bold"/>
      <w:b/>
      <w:color w:val="E31837"/>
      <w:sz w:val="34"/>
      <w:szCs w:val="28"/>
    </w:rPr>
  </w:style>
  <w:style w:type="paragraph" w:customStyle="1" w:styleId="TableNames">
    <w:name w:val="Table Names"/>
    <w:basedOn w:val="SectionHead"/>
    <w:autoRedefine/>
    <w:rsid w:val="00C3638B"/>
    <w:pPr>
      <w:pBdr>
        <w:bottom w:val="single" w:sz="4" w:space="1" w:color="E31837"/>
      </w:pBdr>
      <w:ind w:left="-432"/>
    </w:pPr>
  </w:style>
  <w:style w:type="paragraph" w:customStyle="1" w:styleId="version">
    <w:name w:val="version"/>
    <w:basedOn w:val="BodyText"/>
    <w:rsid w:val="000A4EDC"/>
    <w:pPr>
      <w:spacing w:before="120" w:after="120"/>
      <w:ind w:left="1440"/>
      <w:jc w:val="center"/>
    </w:pPr>
    <w:rPr>
      <w:rFonts w:ascii="Trebuchet MS" w:hAnsi="Trebuchet MS"/>
      <w:b/>
      <w:color w:val="000000"/>
      <w:sz w:val="36"/>
    </w:rPr>
  </w:style>
  <w:style w:type="paragraph" w:customStyle="1" w:styleId="Head">
    <w:name w:val="Head"/>
    <w:basedOn w:val="Normal"/>
    <w:rsid w:val="000A4EDC"/>
    <w:rPr>
      <w:rFonts w:ascii="Arial" w:hAnsi="Arial"/>
      <w:b/>
      <w:bCs/>
      <w:spacing w:val="-5"/>
      <w:sz w:val="20"/>
      <w:szCs w:val="20"/>
    </w:rPr>
  </w:style>
  <w:style w:type="paragraph" w:styleId="Title">
    <w:name w:val="Title"/>
    <w:basedOn w:val="Normal"/>
    <w:link w:val="TitleChar"/>
    <w:qFormat/>
    <w:rsid w:val="000A4EDC"/>
    <w:pPr>
      <w:spacing w:after="1920"/>
      <w:jc w:val="center"/>
    </w:pPr>
    <w:rPr>
      <w:rFonts w:ascii="Arial Black" w:hAnsi="Arial Black" w:cs="Arial"/>
      <w:b/>
      <w:bCs/>
      <w:color w:val="808080"/>
      <w:sz w:val="48"/>
      <w:u w:val="single"/>
    </w:rPr>
  </w:style>
  <w:style w:type="paragraph" w:customStyle="1" w:styleId="app1">
    <w:name w:val="app1"/>
    <w:basedOn w:val="Normal"/>
    <w:rsid w:val="000A4EDC"/>
    <w:pPr>
      <w:tabs>
        <w:tab w:val="num" w:pos="1685"/>
      </w:tabs>
      <w:spacing w:after="500"/>
      <w:ind w:left="1685" w:hanging="432"/>
      <w:jc w:val="right"/>
    </w:pPr>
    <w:rPr>
      <w:rFonts w:ascii="Verdana" w:hAnsi="Verdana"/>
      <w:b/>
      <w:sz w:val="36"/>
    </w:rPr>
  </w:style>
  <w:style w:type="paragraph" w:customStyle="1" w:styleId="ReturnAddress">
    <w:name w:val="Return Address"/>
    <w:basedOn w:val="Normal"/>
    <w:rsid w:val="000A4EDC"/>
    <w:pPr>
      <w:jc w:val="center"/>
    </w:pPr>
    <w:rPr>
      <w:rFonts w:ascii="Arial Narrow" w:hAnsi="Arial Narrow"/>
      <w:spacing w:val="-3"/>
      <w:sz w:val="20"/>
      <w:szCs w:val="20"/>
    </w:rPr>
  </w:style>
  <w:style w:type="paragraph" w:styleId="Subtitle">
    <w:name w:val="Subtitle"/>
    <w:basedOn w:val="Title"/>
    <w:next w:val="BodyText"/>
    <w:link w:val="SubtitleChar"/>
    <w:qFormat/>
    <w:rsid w:val="000A4EDC"/>
    <w:pPr>
      <w:keepNext/>
      <w:pBdr>
        <w:bottom w:val="single" w:sz="6" w:space="14" w:color="808080"/>
      </w:pBdr>
      <w:spacing w:before="1940" w:line="200" w:lineRule="atLeast"/>
    </w:pPr>
    <w:rPr>
      <w:rFonts w:ascii="Garamond" w:hAnsi="Garamond" w:cs="Times New Roman"/>
      <w:bCs w:val="0"/>
      <w:caps/>
      <w:spacing w:val="30"/>
      <w:kern w:val="28"/>
      <w:sz w:val="18"/>
      <w:szCs w:val="20"/>
      <w:u w:val="none"/>
    </w:rPr>
  </w:style>
  <w:style w:type="character" w:styleId="FollowedHyperlink">
    <w:name w:val="FollowedHyperlink"/>
    <w:basedOn w:val="DefaultParagraphFont"/>
    <w:rsid w:val="000A4EDC"/>
    <w:rPr>
      <w:color w:val="800080"/>
      <w:u w:val="single"/>
    </w:rPr>
  </w:style>
  <w:style w:type="paragraph" w:customStyle="1" w:styleId="ContentList">
    <w:name w:val="Content List"/>
    <w:basedOn w:val="BodyText"/>
    <w:rsid w:val="000A4EDC"/>
    <w:pPr>
      <w:numPr>
        <w:numId w:val="7"/>
      </w:numPr>
      <w:jc w:val="left"/>
    </w:pPr>
  </w:style>
  <w:style w:type="paragraph" w:customStyle="1" w:styleId="ChapterList">
    <w:name w:val="Chapter List"/>
    <w:basedOn w:val="BodyText2"/>
    <w:rsid w:val="000A4EDC"/>
    <w:pPr>
      <w:numPr>
        <w:numId w:val="8"/>
      </w:numPr>
    </w:pPr>
  </w:style>
  <w:style w:type="paragraph" w:styleId="BodyText3">
    <w:name w:val="Body Text 3"/>
    <w:basedOn w:val="Normal"/>
    <w:link w:val="BodyText3Char"/>
    <w:uiPriority w:val="99"/>
    <w:rsid w:val="000A4EDC"/>
    <w:pPr>
      <w:jc w:val="both"/>
    </w:pPr>
    <w:rPr>
      <w:rFonts w:ascii="Book Antiqua" w:hAnsi="Book Antiqua" w:cs="Tahoma"/>
      <w:bCs/>
      <w:sz w:val="22"/>
    </w:rPr>
  </w:style>
  <w:style w:type="paragraph" w:customStyle="1" w:styleId="ProductName">
    <w:name w:val="Product Name"/>
    <w:basedOn w:val="ManualName"/>
    <w:autoRedefine/>
    <w:rsid w:val="000A4EDC"/>
    <w:pPr>
      <w:spacing w:before="120" w:after="120" w:afterAutospacing="0"/>
    </w:pPr>
    <w:rPr>
      <w:sz w:val="40"/>
    </w:rPr>
  </w:style>
  <w:style w:type="paragraph" w:customStyle="1" w:styleId="QMSBodyText">
    <w:name w:val="QMS Body Text"/>
    <w:basedOn w:val="Normal"/>
    <w:autoRedefine/>
    <w:rsid w:val="000A4EDC"/>
    <w:pPr>
      <w:ind w:left="720"/>
      <w:jc w:val="both"/>
    </w:pPr>
    <w:rPr>
      <w:b/>
      <w:bCs/>
      <w:szCs w:val="20"/>
    </w:rPr>
  </w:style>
  <w:style w:type="paragraph" w:customStyle="1" w:styleId="QMSHead1">
    <w:name w:val="QMS Head 1"/>
    <w:basedOn w:val="Heading1"/>
    <w:next w:val="QMSBodyText"/>
    <w:autoRedefine/>
    <w:rsid w:val="000A4EDC"/>
    <w:pPr>
      <w:pageBreakBefore/>
      <w:numPr>
        <w:numId w:val="13"/>
      </w:numPr>
      <w:tabs>
        <w:tab w:val="left" w:pos="540"/>
        <w:tab w:val="left" w:pos="720"/>
        <w:tab w:val="left" w:pos="1080"/>
      </w:tabs>
      <w:spacing w:before="240"/>
      <w:jc w:val="left"/>
    </w:pPr>
    <w:rPr>
      <w:rFonts w:ascii="Arial" w:hAnsi="Arial" w:cs="Times New Roman"/>
      <w:b w:val="0"/>
      <w:bCs w:val="0"/>
      <w:caps/>
      <w:sz w:val="32"/>
      <w:szCs w:val="20"/>
    </w:rPr>
  </w:style>
  <w:style w:type="paragraph" w:customStyle="1" w:styleId="QMSHead2">
    <w:name w:val="QMS Head 2"/>
    <w:basedOn w:val="Heading2"/>
    <w:next w:val="QMSBodyText"/>
    <w:autoRedefine/>
    <w:rsid w:val="000A4EDC"/>
    <w:pPr>
      <w:pBdr>
        <w:bottom w:val="none" w:sz="0" w:space="0" w:color="auto"/>
      </w:pBdr>
      <w:tabs>
        <w:tab w:val="num" w:pos="720"/>
      </w:tabs>
      <w:spacing w:before="240"/>
      <w:ind w:left="720" w:hanging="360"/>
      <w:jc w:val="left"/>
    </w:pPr>
    <w:rPr>
      <w:rFonts w:ascii="Arial" w:hAnsi="Arial"/>
      <w:b w:val="0"/>
      <w:iCs w:val="0"/>
      <w:color w:val="auto"/>
      <w:spacing w:val="0"/>
      <w:sz w:val="28"/>
      <w:szCs w:val="20"/>
    </w:rPr>
  </w:style>
  <w:style w:type="paragraph" w:customStyle="1" w:styleId="QMSHead3">
    <w:name w:val="QMS Head 3"/>
    <w:basedOn w:val="Heading3"/>
    <w:next w:val="QMSBodyText"/>
    <w:autoRedefine/>
    <w:rsid w:val="000A4EDC"/>
    <w:pPr>
      <w:numPr>
        <w:ilvl w:val="0"/>
      </w:numPr>
      <w:pBdr>
        <w:bottom w:val="none" w:sz="0" w:space="0" w:color="auto"/>
      </w:pBdr>
      <w:tabs>
        <w:tab w:val="num" w:pos="1080"/>
      </w:tabs>
      <w:ind w:left="576"/>
    </w:pPr>
    <w:rPr>
      <w:rFonts w:ascii="Arial" w:hAnsi="Arial"/>
      <w:iCs w:val="0"/>
      <w:caps/>
      <w:color w:val="auto"/>
      <w:spacing w:val="0"/>
      <w:sz w:val="24"/>
      <w:szCs w:val="20"/>
    </w:rPr>
  </w:style>
  <w:style w:type="paragraph" w:customStyle="1" w:styleId="Productversion">
    <w:name w:val="Productversion"/>
    <w:basedOn w:val="version"/>
    <w:rsid w:val="000A4EDC"/>
    <w:pPr>
      <w:jc w:val="right"/>
    </w:pPr>
  </w:style>
  <w:style w:type="paragraph" w:styleId="IndexHeading">
    <w:name w:val="index heading"/>
    <w:basedOn w:val="Normal"/>
    <w:next w:val="Index1"/>
    <w:rsid w:val="000A4EDC"/>
    <w:pPr>
      <w:pBdr>
        <w:top w:val="single" w:sz="12" w:space="0" w:color="auto"/>
      </w:pBdr>
      <w:spacing w:before="360" w:after="240"/>
    </w:pPr>
    <w:rPr>
      <w:rFonts w:ascii="Arial Bold" w:hAnsi="Arial Bold"/>
      <w:b/>
      <w:bCs/>
      <w:i/>
      <w:iCs/>
      <w:szCs w:val="31"/>
    </w:rPr>
  </w:style>
  <w:style w:type="paragraph" w:customStyle="1" w:styleId="Style1">
    <w:name w:val="Style1"/>
    <w:basedOn w:val="Normal"/>
    <w:rsid w:val="000A4EDC"/>
    <w:rPr>
      <w:rFonts w:ascii="Arial" w:hAnsi="Arial"/>
      <w:b/>
      <w:color w:val="FFFFFF"/>
      <w:sz w:val="28"/>
    </w:rPr>
  </w:style>
  <w:style w:type="paragraph" w:customStyle="1" w:styleId="Response">
    <w:name w:val="Response"/>
    <w:basedOn w:val="Normal"/>
    <w:rsid w:val="000A4EDC"/>
    <w:rPr>
      <w:rFonts w:ascii="Arial" w:hAnsi="Arial"/>
      <w:color w:val="000080"/>
      <w:sz w:val="20"/>
      <w:lang w:val="en-GB"/>
    </w:rPr>
  </w:style>
  <w:style w:type="paragraph" w:customStyle="1" w:styleId="Style2">
    <w:name w:val="Style2"/>
    <w:basedOn w:val="Normal"/>
    <w:rsid w:val="000A4EDC"/>
    <w:rPr>
      <w:rFonts w:ascii="Impact" w:hAnsi="Impact"/>
      <w:b/>
      <w:sz w:val="40"/>
    </w:rPr>
  </w:style>
  <w:style w:type="paragraph" w:customStyle="1" w:styleId="A">
    <w:name w:val="A"/>
    <w:basedOn w:val="Normal"/>
    <w:next w:val="Normal"/>
    <w:rsid w:val="000A4EDC"/>
    <w:pPr>
      <w:numPr>
        <w:ilvl w:val="1"/>
        <w:numId w:val="10"/>
      </w:numPr>
      <w:tabs>
        <w:tab w:val="left" w:pos="1728"/>
      </w:tabs>
      <w:spacing w:before="360" w:after="240"/>
    </w:pPr>
    <w:rPr>
      <w:rFonts w:ascii="Verdana" w:hAnsi="Verdana"/>
      <w:b/>
      <w:sz w:val="36"/>
    </w:rPr>
  </w:style>
  <w:style w:type="paragraph" w:customStyle="1" w:styleId="appbullet">
    <w:name w:val="app bullet"/>
    <w:basedOn w:val="Normal"/>
    <w:rsid w:val="000A4EDC"/>
    <w:pPr>
      <w:numPr>
        <w:numId w:val="11"/>
      </w:numPr>
      <w:spacing w:before="240" w:after="120"/>
      <w:ind w:left="2246" w:hanging="446"/>
    </w:pPr>
    <w:rPr>
      <w:rFonts w:ascii="Arial" w:hAnsi="Arial" w:cs="Arial"/>
      <w:b/>
      <w:bCs/>
      <w:sz w:val="20"/>
    </w:rPr>
  </w:style>
  <w:style w:type="paragraph" w:customStyle="1" w:styleId="app2">
    <w:name w:val="app2"/>
    <w:basedOn w:val="Normal"/>
    <w:rsid w:val="000A4EDC"/>
    <w:pPr>
      <w:numPr>
        <w:ilvl w:val="1"/>
        <w:numId w:val="12"/>
      </w:numPr>
      <w:spacing w:before="360" w:after="240"/>
    </w:pPr>
    <w:rPr>
      <w:rFonts w:ascii="Arial" w:hAnsi="Arial"/>
      <w:b/>
      <w:sz w:val="36"/>
    </w:rPr>
  </w:style>
  <w:style w:type="paragraph" w:customStyle="1" w:styleId="content">
    <w:name w:val="content"/>
    <w:basedOn w:val="Normal"/>
    <w:rsid w:val="000A4EDC"/>
    <w:pPr>
      <w:jc w:val="center"/>
    </w:pPr>
    <w:rPr>
      <w:rFonts w:ascii="Arial Black" w:hAnsi="Arial Black"/>
      <w:color w:val="808080"/>
      <w:sz w:val="48"/>
      <w:szCs w:val="20"/>
    </w:rPr>
  </w:style>
  <w:style w:type="paragraph" w:customStyle="1" w:styleId="TitleCover">
    <w:name w:val="Title Cover"/>
    <w:basedOn w:val="Normal"/>
    <w:next w:val="Normal"/>
    <w:rsid w:val="000A4EDC"/>
    <w:pPr>
      <w:pBdr>
        <w:top w:val="single" w:sz="6" w:space="31" w:color="FFFFFF"/>
        <w:left w:val="single" w:sz="6" w:space="31" w:color="FFFFFF"/>
        <w:bottom w:val="single" w:sz="6" w:space="31" w:color="FFFFFF"/>
        <w:right w:val="single" w:sz="6" w:space="31" w:color="FFFFFF"/>
      </w:pBdr>
      <w:shd w:val="pct10" w:color="auto" w:fill="auto"/>
      <w:ind w:left="601" w:right="601"/>
    </w:pPr>
    <w:rPr>
      <w:rFonts w:ascii="Arial Black" w:hAnsi="Arial Black"/>
      <w:spacing w:val="-70"/>
      <w:kern w:val="28"/>
      <w:sz w:val="80"/>
      <w:szCs w:val="20"/>
    </w:rPr>
  </w:style>
  <w:style w:type="paragraph" w:customStyle="1" w:styleId="command">
    <w:name w:val="command"/>
    <w:basedOn w:val="Normal"/>
    <w:rsid w:val="000A4EDC"/>
    <w:pPr>
      <w:ind w:left="2592"/>
    </w:pPr>
    <w:rPr>
      <w:rFonts w:ascii="Courier New" w:hAnsi="Courier New"/>
      <w:b/>
      <w:sz w:val="20"/>
    </w:rPr>
  </w:style>
  <w:style w:type="paragraph" w:customStyle="1" w:styleId="Heading">
    <w:name w:val="Heading"/>
    <w:basedOn w:val="BodyText2"/>
    <w:next w:val="BodyText2"/>
    <w:autoRedefine/>
    <w:qFormat/>
    <w:rsid w:val="001E6309"/>
    <w:pPr>
      <w:spacing w:before="120" w:line="360" w:lineRule="auto"/>
    </w:pPr>
    <w:rPr>
      <w:rFonts w:ascii="Arial Narrow" w:hAnsi="Arial Narrow" w:cs="Tahoma"/>
      <w:b/>
      <w:color w:val="E31837"/>
      <w:sz w:val="24"/>
      <w:u w:val="single" w:color="E31837"/>
      <w:lang w:val="en-IN"/>
    </w:rPr>
  </w:style>
  <w:style w:type="paragraph" w:customStyle="1" w:styleId="tablecontents">
    <w:name w:val="table_contents"/>
    <w:basedOn w:val="Normal"/>
    <w:rsid w:val="000A4EDC"/>
    <w:rPr>
      <w:rFonts w:ascii="Arial" w:hAnsi="Arial"/>
      <w:sz w:val="22"/>
      <w:szCs w:val="20"/>
      <w:lang w:val="en-GB"/>
    </w:rPr>
  </w:style>
  <w:style w:type="paragraph" w:customStyle="1" w:styleId="Bodytextforrestriction">
    <w:name w:val="Body text for restriction"/>
    <w:basedOn w:val="Normal"/>
    <w:next w:val="Normal"/>
    <w:rsid w:val="000A4EDC"/>
    <w:pPr>
      <w:spacing w:line="360" w:lineRule="auto"/>
    </w:pPr>
    <w:rPr>
      <w:rFonts w:ascii="Arial" w:hAnsi="Arial"/>
      <w:sz w:val="18"/>
    </w:rPr>
  </w:style>
  <w:style w:type="paragraph" w:customStyle="1" w:styleId="Preface">
    <w:name w:val="Preface"/>
    <w:basedOn w:val="Normal"/>
    <w:rsid w:val="000A4EDC"/>
    <w:pPr>
      <w:spacing w:before="120" w:after="240"/>
    </w:pPr>
    <w:rPr>
      <w:rFonts w:ascii="Arial Narrow" w:hAnsi="Arial Narrow" w:cs="Arial"/>
      <w:b/>
      <w:bCs/>
      <w:sz w:val="40"/>
    </w:rPr>
  </w:style>
  <w:style w:type="paragraph" w:customStyle="1" w:styleId="TableHeader">
    <w:name w:val="Table Header"/>
    <w:basedOn w:val="Normal"/>
    <w:rsid w:val="000A4EDC"/>
    <w:pPr>
      <w:spacing w:before="60"/>
      <w:jc w:val="center"/>
    </w:pPr>
    <w:rPr>
      <w:rFonts w:ascii="Arial" w:hAnsi="Arial"/>
      <w:b/>
      <w:spacing w:val="-5"/>
      <w:sz w:val="22"/>
      <w:szCs w:val="20"/>
    </w:rPr>
  </w:style>
  <w:style w:type="paragraph" w:customStyle="1" w:styleId="contactus">
    <w:name w:val="contact us"/>
    <w:basedOn w:val="Normal"/>
    <w:next w:val="Normal"/>
    <w:rsid w:val="000A4EDC"/>
    <w:pPr>
      <w:pBdr>
        <w:bottom w:val="single" w:sz="4" w:space="1" w:color="auto"/>
      </w:pBdr>
    </w:pPr>
    <w:rPr>
      <w:rFonts w:ascii="Arial Narrow" w:hAnsi="Arial Narrow"/>
      <w:sz w:val="48"/>
    </w:rPr>
  </w:style>
  <w:style w:type="paragraph" w:styleId="BodyText20">
    <w:name w:val="Body Text 2"/>
    <w:basedOn w:val="Normal"/>
    <w:link w:val="BodyText2Char"/>
    <w:rsid w:val="000A4EDC"/>
    <w:rPr>
      <w:rFonts w:ascii="Arial Narrow" w:hAnsi="Arial Narrow"/>
      <w:b/>
      <w:bCs/>
      <w:color w:val="FFFFFF"/>
    </w:rPr>
  </w:style>
  <w:style w:type="paragraph" w:styleId="BodyTextIndent2">
    <w:name w:val="Body Text Indent 2"/>
    <w:aliases w:val="Body Text Indent 2 Char"/>
    <w:basedOn w:val="Normal"/>
    <w:rsid w:val="000A4EDC"/>
    <w:pPr>
      <w:spacing w:before="120" w:after="120" w:line="480" w:lineRule="auto"/>
      <w:ind w:left="360"/>
    </w:pPr>
    <w:rPr>
      <w:rFonts w:ascii="Arial" w:hAnsi="Arial"/>
      <w:sz w:val="18"/>
    </w:rPr>
  </w:style>
  <w:style w:type="paragraph" w:styleId="TableofAuthorities">
    <w:name w:val="table of authorities"/>
    <w:basedOn w:val="Normal"/>
    <w:next w:val="Normal"/>
    <w:rsid w:val="000A4EDC"/>
    <w:pPr>
      <w:spacing w:before="120" w:after="120"/>
      <w:jc w:val="center"/>
    </w:pPr>
    <w:rPr>
      <w:rFonts w:ascii="Arial" w:hAnsi="Arial" w:cs="Arial"/>
      <w:b/>
      <w:sz w:val="16"/>
      <w:szCs w:val="14"/>
    </w:rPr>
  </w:style>
  <w:style w:type="paragraph" w:styleId="Signature">
    <w:name w:val="Signature"/>
    <w:basedOn w:val="Normal"/>
    <w:link w:val="SignatureChar"/>
    <w:rsid w:val="000A4EDC"/>
    <w:pPr>
      <w:spacing w:before="60" w:after="60"/>
      <w:jc w:val="right"/>
    </w:pPr>
    <w:rPr>
      <w:rFonts w:ascii="Arial" w:hAnsi="Arial" w:cs="Arial"/>
      <w:bCs/>
      <w:i/>
      <w:sz w:val="15"/>
      <w:szCs w:val="16"/>
    </w:rPr>
  </w:style>
  <w:style w:type="paragraph" w:styleId="CommentText">
    <w:name w:val="annotation text"/>
    <w:basedOn w:val="Normal"/>
    <w:link w:val="CommentTextChar"/>
    <w:rsid w:val="000A4EDC"/>
    <w:pPr>
      <w:jc w:val="both"/>
    </w:pPr>
    <w:rPr>
      <w:rFonts w:ascii="Arial" w:hAnsi="Arial" w:cs="Arial"/>
      <w:sz w:val="20"/>
      <w:szCs w:val="20"/>
    </w:rPr>
  </w:style>
  <w:style w:type="character" w:styleId="CommentReference">
    <w:name w:val="annotation reference"/>
    <w:basedOn w:val="DefaultParagraphFont"/>
    <w:rsid w:val="000A4EDC"/>
    <w:rPr>
      <w:sz w:val="16"/>
      <w:szCs w:val="16"/>
    </w:rPr>
  </w:style>
  <w:style w:type="paragraph" w:customStyle="1" w:styleId="HSBR2">
    <w:name w:val="HS BR 2"/>
    <w:basedOn w:val="Normal"/>
    <w:rsid w:val="000A4EDC"/>
    <w:pPr>
      <w:numPr>
        <w:numId w:val="15"/>
      </w:numPr>
      <w:spacing w:before="120" w:line="340" w:lineRule="atLeast"/>
      <w:jc w:val="both"/>
    </w:pPr>
    <w:rPr>
      <w:rFonts w:ascii="Arial" w:hAnsi="Arial"/>
      <w:sz w:val="22"/>
      <w:szCs w:val="20"/>
      <w:lang w:eastAsia="fr-FR"/>
    </w:rPr>
  </w:style>
  <w:style w:type="paragraph" w:styleId="TOAHeading">
    <w:name w:val="toa heading"/>
    <w:basedOn w:val="Normal"/>
    <w:next w:val="Normal"/>
    <w:rsid w:val="000A4EDC"/>
    <w:pPr>
      <w:spacing w:before="120"/>
    </w:pPr>
    <w:rPr>
      <w:rFonts w:ascii="Arial" w:hAnsi="Arial" w:cs="Arial"/>
      <w:b/>
      <w:bCs/>
    </w:rPr>
  </w:style>
  <w:style w:type="paragraph" w:customStyle="1" w:styleId="xl24">
    <w:name w:val="xl24"/>
    <w:basedOn w:val="Normal"/>
    <w:rsid w:val="000A4EDC"/>
    <w:pPr>
      <w:shd w:val="clear" w:color="auto" w:fill="FFFFFF"/>
      <w:spacing w:before="100" w:beforeAutospacing="1" w:after="100" w:afterAutospacing="1"/>
    </w:pPr>
    <w:rPr>
      <w:rFonts w:ascii="Arial Unicode MS" w:eastAsia="Arial Unicode MS" w:hAnsi="Arial Unicode MS" w:cs="Arial Unicode MS"/>
    </w:rPr>
  </w:style>
  <w:style w:type="paragraph" w:customStyle="1" w:styleId="xl25">
    <w:name w:val="xl25"/>
    <w:basedOn w:val="Normal"/>
    <w:rsid w:val="000A4EDC"/>
    <w:pPr>
      <w:shd w:val="clear" w:color="auto" w:fill="FFFFFF"/>
      <w:spacing w:before="100" w:beforeAutospacing="1" w:after="100" w:afterAutospacing="1"/>
    </w:pPr>
    <w:rPr>
      <w:rFonts w:ascii="Arial" w:eastAsia="Arial Unicode MS" w:hAnsi="Arial" w:cs="Arial"/>
      <w:b/>
      <w:bCs/>
    </w:rPr>
  </w:style>
  <w:style w:type="paragraph" w:customStyle="1" w:styleId="xl26">
    <w:name w:val="xl26"/>
    <w:basedOn w:val="Normal"/>
    <w:rsid w:val="000A4EDC"/>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jc w:val="center"/>
    </w:pPr>
    <w:rPr>
      <w:rFonts w:ascii="Arial Unicode MS" w:eastAsia="Arial Unicode MS" w:hAnsi="Arial Unicode MS" w:cs="Arial Unicode MS"/>
    </w:rPr>
  </w:style>
  <w:style w:type="paragraph" w:customStyle="1" w:styleId="xl27">
    <w:name w:val="xl27"/>
    <w:basedOn w:val="Normal"/>
    <w:rsid w:val="000A4EDC"/>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28">
    <w:name w:val="xl28"/>
    <w:basedOn w:val="Normal"/>
    <w:rsid w:val="000A4EDC"/>
    <w:pPr>
      <w:pBdr>
        <w:top w:val="single" w:sz="8" w:space="0" w:color="auto"/>
        <w:left w:val="single" w:sz="8"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rPr>
  </w:style>
  <w:style w:type="paragraph" w:customStyle="1" w:styleId="xl29">
    <w:name w:val="xl29"/>
    <w:basedOn w:val="Normal"/>
    <w:rsid w:val="000A4EDC"/>
    <w:pPr>
      <w:pBdr>
        <w:left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rPr>
  </w:style>
  <w:style w:type="paragraph" w:customStyle="1" w:styleId="xl30">
    <w:name w:val="xl30"/>
    <w:basedOn w:val="Normal"/>
    <w:rsid w:val="000A4EDC"/>
    <w:pPr>
      <w:shd w:val="clear" w:color="auto" w:fill="FFFF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31">
    <w:name w:val="xl31"/>
    <w:basedOn w:val="Normal"/>
    <w:rsid w:val="000A4EDC"/>
    <w:pPr>
      <w:shd w:val="clear" w:color="auto" w:fill="FFFFFF"/>
      <w:spacing w:before="100" w:beforeAutospacing="1" w:after="100" w:afterAutospacing="1"/>
      <w:jc w:val="center"/>
    </w:pPr>
    <w:rPr>
      <w:rFonts w:ascii="Arial" w:eastAsia="Arial Unicode MS" w:hAnsi="Arial" w:cs="Arial"/>
      <w:b/>
      <w:bCs/>
    </w:rPr>
  </w:style>
  <w:style w:type="paragraph" w:styleId="BalloonText">
    <w:name w:val="Balloon Text"/>
    <w:basedOn w:val="Normal"/>
    <w:uiPriority w:val="99"/>
    <w:unhideWhenUsed/>
    <w:rsid w:val="000A4EDC"/>
    <w:rPr>
      <w:rFonts w:ascii="Tahoma" w:hAnsi="Tahoma" w:cs="Tahoma"/>
      <w:sz w:val="16"/>
      <w:szCs w:val="16"/>
    </w:rPr>
  </w:style>
  <w:style w:type="character" w:customStyle="1" w:styleId="BalloonTextChar">
    <w:name w:val="Balloon Text Char"/>
    <w:basedOn w:val="DefaultParagraphFont"/>
    <w:uiPriority w:val="99"/>
    <w:rsid w:val="000A4EDC"/>
    <w:rPr>
      <w:rFonts w:ascii="Tahoma" w:hAnsi="Tahoma" w:cs="Tahoma"/>
      <w:sz w:val="16"/>
      <w:szCs w:val="16"/>
    </w:rPr>
  </w:style>
  <w:style w:type="paragraph" w:customStyle="1" w:styleId="font0">
    <w:name w:val="font0"/>
    <w:basedOn w:val="Normal"/>
    <w:rsid w:val="000A4EDC"/>
    <w:pPr>
      <w:spacing w:before="100" w:beforeAutospacing="1" w:after="100" w:afterAutospacing="1"/>
    </w:pPr>
    <w:rPr>
      <w:rFonts w:ascii="Arial" w:eastAsia="Arial Unicode MS" w:hAnsi="Arial" w:cs="Arial"/>
      <w:sz w:val="20"/>
      <w:szCs w:val="20"/>
    </w:rPr>
  </w:style>
  <w:style w:type="table" w:styleId="TableGrid">
    <w:name w:val="Table Grid"/>
    <w:aliases w:val="Mahindra Table"/>
    <w:basedOn w:val="TableNormal"/>
    <w:uiPriority w:val="59"/>
    <w:rsid w:val="005B5B7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semiHidden/>
    <w:rsid w:val="00B81EAC"/>
    <w:pPr>
      <w:jc w:val="left"/>
    </w:pPr>
    <w:rPr>
      <w:rFonts w:ascii="Times New Roman" w:hAnsi="Times New Roman" w:cs="Times New Roman"/>
      <w:b/>
      <w:bCs/>
    </w:rPr>
  </w:style>
  <w:style w:type="paragraph" w:styleId="ListParagraph">
    <w:name w:val="List Paragraph"/>
    <w:basedOn w:val="Normal"/>
    <w:uiPriority w:val="34"/>
    <w:qFormat/>
    <w:rsid w:val="0054387A"/>
    <w:pPr>
      <w:ind w:left="720"/>
    </w:pPr>
    <w:rPr>
      <w:rFonts w:ascii="Calibri" w:eastAsia="Calibri" w:hAnsi="Calibri"/>
      <w:sz w:val="22"/>
      <w:szCs w:val="22"/>
    </w:rPr>
  </w:style>
  <w:style w:type="paragraph" w:customStyle="1" w:styleId="Note">
    <w:name w:val="Note"/>
    <w:basedOn w:val="ListBullet3"/>
    <w:qFormat/>
    <w:rsid w:val="00594703"/>
    <w:pPr>
      <w:tabs>
        <w:tab w:val="clear" w:pos="2232"/>
        <w:tab w:val="left" w:pos="720"/>
        <w:tab w:val="num" w:pos="1080"/>
      </w:tabs>
      <w:spacing w:after="0" w:line="360" w:lineRule="auto"/>
      <w:ind w:left="1080"/>
      <w:jc w:val="left"/>
    </w:pPr>
    <w:rPr>
      <w:bCs w:val="0"/>
      <w:lang w:val="en-GB"/>
    </w:rPr>
  </w:style>
  <w:style w:type="paragraph" w:customStyle="1" w:styleId="Tabelcontent">
    <w:name w:val="Tabel content"/>
    <w:basedOn w:val="List"/>
    <w:qFormat/>
    <w:rsid w:val="00EE7079"/>
    <w:pPr>
      <w:spacing w:before="100" w:beforeAutospacing="1" w:after="100" w:afterAutospacing="1" w:line="288" w:lineRule="auto"/>
      <w:ind w:left="0" w:firstLine="0"/>
      <w:contextualSpacing w:val="0"/>
    </w:pPr>
    <w:rPr>
      <w:rFonts w:ascii="Arial Bold" w:hAnsi="Arial Bold"/>
      <w:b/>
      <w:sz w:val="16"/>
    </w:rPr>
  </w:style>
  <w:style w:type="character" w:customStyle="1" w:styleId="NoteHeadingChar">
    <w:name w:val="Note Heading Char"/>
    <w:basedOn w:val="DefaultParagraphFont"/>
    <w:link w:val="NoteHeading"/>
    <w:uiPriority w:val="99"/>
    <w:rsid w:val="00B24035"/>
    <w:rPr>
      <w:rFonts w:ascii="Arial-BoldMT" w:eastAsia="Arial Unicode MS" w:hAnsi="Arial-BoldMT"/>
      <w:b/>
      <w:color w:val="000000"/>
      <w:sz w:val="18"/>
      <w:szCs w:val="18"/>
    </w:rPr>
  </w:style>
  <w:style w:type="paragraph" w:styleId="PlainText">
    <w:name w:val="Plain Text"/>
    <w:basedOn w:val="Normal"/>
    <w:link w:val="PlainTextChar"/>
    <w:uiPriority w:val="99"/>
    <w:semiHidden/>
    <w:unhideWhenUsed/>
    <w:rsid w:val="00EE7079"/>
    <w:rPr>
      <w:rFonts w:ascii="Consolas" w:eastAsia="Calibri" w:hAnsi="Consolas"/>
      <w:sz w:val="21"/>
      <w:szCs w:val="21"/>
    </w:rPr>
  </w:style>
  <w:style w:type="character" w:customStyle="1" w:styleId="PlainTextChar">
    <w:name w:val="Plain Text Char"/>
    <w:basedOn w:val="DefaultParagraphFont"/>
    <w:link w:val="PlainText"/>
    <w:uiPriority w:val="99"/>
    <w:semiHidden/>
    <w:rsid w:val="00EE7079"/>
    <w:rPr>
      <w:rFonts w:ascii="Consolas" w:eastAsia="Calibri" w:hAnsi="Consolas"/>
      <w:sz w:val="21"/>
      <w:szCs w:val="21"/>
    </w:rPr>
  </w:style>
  <w:style w:type="character" w:customStyle="1" w:styleId="FooterChar">
    <w:name w:val="Footer Char"/>
    <w:basedOn w:val="DefaultParagraphFont"/>
    <w:link w:val="Footer"/>
    <w:rsid w:val="00EE7079"/>
    <w:rPr>
      <w:sz w:val="24"/>
      <w:szCs w:val="24"/>
    </w:rPr>
  </w:style>
  <w:style w:type="paragraph" w:styleId="List">
    <w:name w:val="List"/>
    <w:basedOn w:val="Normal"/>
    <w:uiPriority w:val="99"/>
    <w:semiHidden/>
    <w:unhideWhenUsed/>
    <w:rsid w:val="00EE7079"/>
    <w:pPr>
      <w:ind w:left="360" w:hanging="360"/>
      <w:contextualSpacing/>
    </w:pPr>
  </w:style>
  <w:style w:type="paragraph" w:customStyle="1" w:styleId="Paragraph2">
    <w:name w:val="Paragraph2"/>
    <w:basedOn w:val="Normal"/>
    <w:rsid w:val="00CC5BEE"/>
    <w:pPr>
      <w:widowControl w:val="0"/>
      <w:overflowPunct w:val="0"/>
      <w:autoSpaceDE w:val="0"/>
      <w:autoSpaceDN w:val="0"/>
      <w:adjustRightInd w:val="0"/>
      <w:spacing w:before="80" w:line="240" w:lineRule="atLeast"/>
      <w:ind w:left="720"/>
      <w:jc w:val="both"/>
      <w:textAlignment w:val="baseline"/>
    </w:pPr>
    <w:rPr>
      <w:color w:val="000000"/>
      <w:sz w:val="20"/>
      <w:szCs w:val="20"/>
    </w:rPr>
  </w:style>
  <w:style w:type="character" w:customStyle="1" w:styleId="apple-style-span">
    <w:name w:val="apple-style-span"/>
    <w:basedOn w:val="DefaultParagraphFont"/>
    <w:rsid w:val="00FF13CF"/>
  </w:style>
  <w:style w:type="character" w:styleId="Emphasis">
    <w:name w:val="Emphasis"/>
    <w:basedOn w:val="DefaultParagraphFont"/>
    <w:uiPriority w:val="20"/>
    <w:qFormat/>
    <w:rsid w:val="00D4011C"/>
    <w:rPr>
      <w:i/>
      <w:iCs/>
    </w:rPr>
  </w:style>
  <w:style w:type="paragraph" w:customStyle="1" w:styleId="Default">
    <w:name w:val="Default"/>
    <w:rsid w:val="008E3141"/>
    <w:pPr>
      <w:autoSpaceDE w:val="0"/>
      <w:autoSpaceDN w:val="0"/>
      <w:adjustRightInd w:val="0"/>
    </w:pPr>
    <w:rPr>
      <w:rFonts w:ascii="Arial" w:hAnsi="Arial" w:cs="Arial"/>
      <w:color w:val="000000"/>
      <w:sz w:val="24"/>
      <w:szCs w:val="24"/>
    </w:rPr>
  </w:style>
  <w:style w:type="paragraph" w:customStyle="1" w:styleId="CorpsdetexteTab">
    <w:name w:val="Corps de texte Tab"/>
    <w:basedOn w:val="Normal"/>
    <w:rsid w:val="002F480C"/>
    <w:pPr>
      <w:overflowPunct w:val="0"/>
      <w:autoSpaceDE w:val="0"/>
      <w:autoSpaceDN w:val="0"/>
      <w:adjustRightInd w:val="0"/>
      <w:textAlignment w:val="baseline"/>
    </w:pPr>
    <w:rPr>
      <w:rFonts w:ascii="Arial" w:hAnsi="Arial" w:cs="Arial"/>
      <w:spacing w:val="-5"/>
      <w:sz w:val="20"/>
      <w:szCs w:val="20"/>
      <w:lang w:val="en-GB" w:eastAsia="fr-FR"/>
    </w:rPr>
  </w:style>
  <w:style w:type="character" w:customStyle="1" w:styleId="BodyText2Char2">
    <w:name w:val="BodyText2 Char2"/>
    <w:basedOn w:val="DefaultParagraphFont"/>
    <w:link w:val="BodyText2"/>
    <w:locked/>
    <w:rsid w:val="00C3638B"/>
    <w:rPr>
      <w:rFonts w:ascii="Arial" w:hAnsi="Arial"/>
      <w:szCs w:val="24"/>
    </w:rPr>
  </w:style>
  <w:style w:type="character" w:customStyle="1" w:styleId="SubtitleChar">
    <w:name w:val="Subtitle Char"/>
    <w:basedOn w:val="DefaultParagraphFont"/>
    <w:link w:val="Subtitle"/>
    <w:rsid w:val="007F3F88"/>
    <w:rPr>
      <w:rFonts w:ascii="Garamond" w:hAnsi="Garamond"/>
      <w:b/>
      <w:caps/>
      <w:color w:val="808080"/>
      <w:spacing w:val="30"/>
      <w:kern w:val="28"/>
      <w:sz w:val="18"/>
    </w:rPr>
  </w:style>
  <w:style w:type="paragraph" w:customStyle="1" w:styleId="code0">
    <w:name w:val="code"/>
    <w:basedOn w:val="Normal"/>
    <w:rsid w:val="00527CCA"/>
    <w:pPr>
      <w:spacing w:before="100" w:beforeAutospacing="1" w:after="100" w:afterAutospacing="1"/>
    </w:pPr>
    <w:rPr>
      <w:rFonts w:ascii="Arial Unicode MS" w:eastAsia="Arial Unicode MS" w:hAnsi="Arial Unicode MS" w:cs="Arial Unicode MS"/>
    </w:rPr>
  </w:style>
  <w:style w:type="character" w:styleId="Strong">
    <w:name w:val="Strong"/>
    <w:basedOn w:val="DefaultParagraphFont"/>
    <w:qFormat/>
    <w:rsid w:val="00527CCA"/>
    <w:rPr>
      <w:b/>
      <w:bCs/>
    </w:rPr>
  </w:style>
  <w:style w:type="paragraph" w:customStyle="1" w:styleId="HSTitre4">
    <w:name w:val="HS Titre 4"/>
    <w:basedOn w:val="Normal"/>
    <w:next w:val="Normal"/>
    <w:rsid w:val="00092DD9"/>
    <w:pPr>
      <w:keepNext/>
      <w:numPr>
        <w:numId w:val="20"/>
      </w:numPr>
      <w:tabs>
        <w:tab w:val="clear" w:pos="2664"/>
        <w:tab w:val="left" w:pos="900"/>
        <w:tab w:val="num" w:pos="2880"/>
      </w:tabs>
      <w:spacing w:before="240" w:after="120" w:line="340" w:lineRule="atLeast"/>
      <w:ind w:left="2880" w:hanging="360"/>
      <w:outlineLvl w:val="2"/>
    </w:pPr>
    <w:rPr>
      <w:rFonts w:ascii="Arial" w:hAnsi="Arial"/>
      <w:i/>
      <w:iCs/>
      <w:szCs w:val="20"/>
      <w:lang w:val="en-GB" w:eastAsia="fr-FR"/>
    </w:rPr>
  </w:style>
  <w:style w:type="paragraph" w:customStyle="1" w:styleId="WarningMessage">
    <w:name w:val="Warning Message"/>
    <w:basedOn w:val="NoteHeading"/>
    <w:next w:val="BodyText2"/>
    <w:autoRedefine/>
    <w:rsid w:val="00CD5C68"/>
    <w:pPr>
      <w:numPr>
        <w:numId w:val="0"/>
      </w:numPr>
      <w:pBdr>
        <w:top w:val="single" w:sz="12" w:space="1" w:color="FF6600"/>
        <w:left w:val="single" w:sz="12" w:space="4" w:color="FF6600"/>
        <w:bottom w:val="single" w:sz="12" w:space="1" w:color="FF6600"/>
        <w:right w:val="single" w:sz="12" w:space="4" w:color="FF6600"/>
      </w:pBdr>
      <w:tabs>
        <w:tab w:val="num" w:pos="2664"/>
      </w:tabs>
      <w:ind w:left="2808" w:hanging="504"/>
      <w:jc w:val="left"/>
    </w:pPr>
    <w:rPr>
      <w:rFonts w:ascii="Arial Unicode MS" w:hAnsi="Arial Unicode MS"/>
      <w:sz w:val="20"/>
      <w:szCs w:val="20"/>
    </w:rPr>
  </w:style>
  <w:style w:type="paragraph" w:styleId="NoSpacing">
    <w:name w:val="No Spacing"/>
    <w:uiPriority w:val="1"/>
    <w:qFormat/>
    <w:rsid w:val="00CD5C68"/>
    <w:rPr>
      <w:sz w:val="24"/>
      <w:szCs w:val="24"/>
    </w:rPr>
  </w:style>
  <w:style w:type="paragraph" w:customStyle="1" w:styleId="QMSHeading4">
    <w:name w:val="QMS Heading 4"/>
    <w:basedOn w:val="Heading4"/>
    <w:next w:val="Normal"/>
    <w:autoRedefine/>
    <w:rsid w:val="00CD5C68"/>
    <w:pPr>
      <w:numPr>
        <w:ilvl w:val="0"/>
      </w:numPr>
      <w:pBdr>
        <w:bottom w:val="none" w:sz="0" w:space="0" w:color="auto"/>
      </w:pBdr>
      <w:tabs>
        <w:tab w:val="num" w:pos="851"/>
      </w:tabs>
      <w:spacing w:before="120" w:after="60"/>
      <w:ind w:left="576"/>
    </w:pPr>
    <w:rPr>
      <w:rFonts w:ascii="Arial" w:hAnsi="Arial" w:cs="Times New Roman"/>
      <w:b w:val="0"/>
      <w:bCs/>
      <w:iCs w:val="0"/>
      <w:caps/>
      <w:color w:val="auto"/>
      <w:spacing w:val="0"/>
      <w:kern w:val="0"/>
      <w:sz w:val="20"/>
      <w:u w:val="words"/>
    </w:rPr>
  </w:style>
  <w:style w:type="paragraph" w:customStyle="1" w:styleId="Asaisirtableaux">
    <w:name w:val="A saisir (tableaux)"/>
    <w:basedOn w:val="Normal"/>
    <w:rsid w:val="00CD5C68"/>
    <w:pPr>
      <w:keepNext/>
      <w:keepLines/>
      <w:widowControl w:val="0"/>
      <w:shd w:val="pct10" w:color="auto" w:fill="auto"/>
    </w:pPr>
    <w:rPr>
      <w:rFonts w:ascii="Arial" w:hAnsi="Arial" w:cs="Arial"/>
      <w:sz w:val="18"/>
      <w:szCs w:val="18"/>
      <w:lang w:val="en-GB" w:eastAsia="fr-FR"/>
    </w:rPr>
  </w:style>
  <w:style w:type="paragraph" w:customStyle="1" w:styleId="LibellColonne">
    <w:name w:val="LibelléColonne"/>
    <w:basedOn w:val="Normal"/>
    <w:rsid w:val="00CD5C68"/>
    <w:pPr>
      <w:jc w:val="center"/>
    </w:pPr>
    <w:rPr>
      <w:rFonts w:ascii="Arial" w:hAnsi="Arial" w:cs="Arial"/>
      <w:b/>
      <w:bCs/>
      <w:sz w:val="20"/>
      <w:szCs w:val="20"/>
      <w:lang w:val="en-GB" w:eastAsia="fr-FR"/>
    </w:rPr>
  </w:style>
  <w:style w:type="paragraph" w:customStyle="1" w:styleId="SyntheseLegendTableau">
    <w:name w:val="SyntheseLegendTableau"/>
    <w:basedOn w:val="Normal"/>
    <w:rsid w:val="00CD5C68"/>
    <w:pPr>
      <w:jc w:val="center"/>
    </w:pPr>
    <w:rPr>
      <w:rFonts w:ascii="Arial" w:hAnsi="Arial" w:cs="Arial"/>
      <w:b/>
      <w:bCs/>
      <w:sz w:val="28"/>
      <w:szCs w:val="28"/>
      <w:lang w:val="en-GB" w:eastAsia="fr-FR"/>
    </w:rPr>
  </w:style>
  <w:style w:type="paragraph" w:customStyle="1" w:styleId="b">
    <w:name w:val="b"/>
    <w:basedOn w:val="Footer"/>
    <w:rsid w:val="00CD5C68"/>
    <w:pPr>
      <w:tabs>
        <w:tab w:val="clear" w:pos="4320"/>
        <w:tab w:val="clear" w:pos="8640"/>
      </w:tabs>
    </w:pPr>
    <w:rPr>
      <w:b/>
      <w:bCs/>
      <w:u w:val="single"/>
    </w:rPr>
  </w:style>
  <w:style w:type="paragraph" w:styleId="BodyTextIndent3">
    <w:name w:val="Body Text Indent 3"/>
    <w:basedOn w:val="Normal"/>
    <w:link w:val="BodyTextIndent3Char"/>
    <w:semiHidden/>
    <w:rsid w:val="00CD5C68"/>
    <w:pPr>
      <w:ind w:left="1440"/>
    </w:pPr>
    <w:rPr>
      <w:rFonts w:ascii="Arial" w:hAnsi="Arial" w:cs="Arial"/>
      <w:i/>
      <w:iCs/>
      <w:color w:val="0000FF"/>
      <w:sz w:val="20"/>
      <w:szCs w:val="20"/>
    </w:rPr>
  </w:style>
  <w:style w:type="character" w:customStyle="1" w:styleId="BodyTextIndent3Char">
    <w:name w:val="Body Text Indent 3 Char"/>
    <w:basedOn w:val="DefaultParagraphFont"/>
    <w:link w:val="BodyTextIndent3"/>
    <w:semiHidden/>
    <w:rsid w:val="00CD5C68"/>
    <w:rPr>
      <w:rFonts w:ascii="Arial" w:hAnsi="Arial" w:cs="Arial"/>
      <w:i/>
      <w:iCs/>
      <w:color w:val="0000FF"/>
    </w:rPr>
  </w:style>
  <w:style w:type="paragraph" w:customStyle="1" w:styleId="HSPuce2">
    <w:name w:val="HS Puce 2"/>
    <w:basedOn w:val="Normal"/>
    <w:rsid w:val="00CD5C68"/>
    <w:pPr>
      <w:numPr>
        <w:numId w:val="21"/>
      </w:numPr>
      <w:tabs>
        <w:tab w:val="clear" w:pos="360"/>
        <w:tab w:val="num" w:pos="1701"/>
      </w:tabs>
      <w:spacing w:before="120" w:line="340" w:lineRule="atLeast"/>
      <w:ind w:left="1701" w:hanging="425"/>
      <w:jc w:val="both"/>
    </w:pPr>
    <w:rPr>
      <w:rFonts w:ascii="Arial" w:hAnsi="Arial"/>
      <w:sz w:val="22"/>
      <w:szCs w:val="20"/>
      <w:lang w:val="en-GB" w:eastAsia="fr-FR"/>
    </w:rPr>
  </w:style>
  <w:style w:type="paragraph" w:customStyle="1" w:styleId="l">
    <w:name w:val="l"/>
    <w:basedOn w:val="BodyText2"/>
    <w:rsid w:val="00CD5C68"/>
    <w:pPr>
      <w:numPr>
        <w:numId w:val="22"/>
      </w:numPr>
      <w:jc w:val="left"/>
    </w:pPr>
  </w:style>
  <w:style w:type="paragraph" w:customStyle="1" w:styleId="Style4new">
    <w:name w:val="Style4_new"/>
    <w:basedOn w:val="Heading3"/>
    <w:autoRedefine/>
    <w:rsid w:val="00CD5C68"/>
    <w:pPr>
      <w:numPr>
        <w:ilvl w:val="0"/>
      </w:numPr>
      <w:tabs>
        <w:tab w:val="num" w:pos="1080"/>
      </w:tabs>
      <w:ind w:left="576"/>
    </w:pPr>
    <w:rPr>
      <w:color w:val="000000"/>
      <w:kern w:val="0"/>
      <w:sz w:val="26"/>
    </w:rPr>
  </w:style>
  <w:style w:type="paragraph" w:customStyle="1" w:styleId="Information">
    <w:name w:val="Information"/>
    <w:basedOn w:val="BodyText"/>
    <w:next w:val="BodyText2"/>
    <w:autoRedefine/>
    <w:rsid w:val="00CD5C68"/>
    <w:pPr>
      <w:keepLines/>
      <w:pBdr>
        <w:top w:val="threeDEmboss" w:sz="6" w:space="1" w:color="0F1177"/>
        <w:left w:val="threeDEmboss" w:sz="6" w:space="4" w:color="0F1177"/>
        <w:bottom w:val="threeDEmboss" w:sz="6" w:space="1" w:color="0F1177"/>
        <w:right w:val="threeDEngrave" w:sz="6" w:space="4" w:color="0F1177"/>
      </w:pBdr>
      <w:tabs>
        <w:tab w:val="num" w:pos="2664"/>
      </w:tabs>
      <w:spacing w:before="0" w:after="160"/>
      <w:ind w:left="2664" w:hanging="360"/>
    </w:pPr>
    <w:rPr>
      <w:rFonts w:ascii="Arial Unicode MS" w:eastAsia="Arial Unicode MS" w:hAnsi="Arial Unicode MS"/>
      <w:szCs w:val="20"/>
    </w:rPr>
  </w:style>
  <w:style w:type="paragraph" w:customStyle="1" w:styleId="HSPuce1">
    <w:name w:val="HS Puce 1"/>
    <w:basedOn w:val="Normal"/>
    <w:rsid w:val="00CD5C68"/>
    <w:pPr>
      <w:numPr>
        <w:numId w:val="23"/>
      </w:numPr>
      <w:spacing w:before="120" w:line="340" w:lineRule="atLeast"/>
      <w:jc w:val="both"/>
    </w:pPr>
    <w:rPr>
      <w:rFonts w:ascii="Arial" w:hAnsi="Arial"/>
      <w:sz w:val="22"/>
      <w:szCs w:val="20"/>
      <w:lang w:eastAsia="fr-FR"/>
    </w:rPr>
  </w:style>
  <w:style w:type="paragraph" w:customStyle="1" w:styleId="HS1">
    <w:name w:val="HS 1"/>
    <w:basedOn w:val="Normal"/>
    <w:rsid w:val="00CD5C68"/>
    <w:pPr>
      <w:spacing w:before="240" w:after="120" w:line="340" w:lineRule="atLeast"/>
      <w:jc w:val="both"/>
    </w:pPr>
    <w:rPr>
      <w:rFonts w:ascii="Arial" w:hAnsi="Arial"/>
      <w:sz w:val="22"/>
      <w:szCs w:val="20"/>
      <w:lang w:eastAsia="fr-FR"/>
    </w:rPr>
  </w:style>
  <w:style w:type="paragraph" w:customStyle="1" w:styleId="HS2">
    <w:name w:val="HS 2"/>
    <w:basedOn w:val="Normal"/>
    <w:rsid w:val="00CD5C68"/>
    <w:pPr>
      <w:spacing w:before="120" w:line="340" w:lineRule="atLeast"/>
      <w:ind w:left="567"/>
      <w:jc w:val="both"/>
    </w:pPr>
    <w:rPr>
      <w:rFonts w:ascii="Arial" w:hAnsi="Arial"/>
      <w:sz w:val="22"/>
      <w:szCs w:val="20"/>
      <w:lang w:eastAsia="fr-FR"/>
    </w:rPr>
  </w:style>
  <w:style w:type="paragraph" w:customStyle="1" w:styleId="HSTitre3">
    <w:name w:val="HS Titre 3"/>
    <w:basedOn w:val="Heading3"/>
    <w:next w:val="Normal"/>
    <w:rsid w:val="00CD5C68"/>
    <w:pPr>
      <w:numPr>
        <w:numId w:val="24"/>
      </w:numPr>
      <w:pBdr>
        <w:bottom w:val="none" w:sz="0" w:space="0" w:color="auto"/>
      </w:pBdr>
      <w:spacing w:line="340" w:lineRule="atLeast"/>
    </w:pPr>
    <w:rPr>
      <w:rFonts w:ascii="Arial" w:hAnsi="Arial" w:cs="Times New Roman"/>
      <w:i/>
      <w:color w:val="auto"/>
      <w:spacing w:val="0"/>
      <w:kern w:val="0"/>
      <w:sz w:val="24"/>
      <w:szCs w:val="20"/>
      <w:lang w:val="en-GB" w:eastAsia="fr-FR"/>
    </w:rPr>
  </w:style>
  <w:style w:type="paragraph" w:customStyle="1" w:styleId="HSPuce4">
    <w:name w:val="HS Puce 4"/>
    <w:basedOn w:val="Normal"/>
    <w:rsid w:val="00CD5C68"/>
    <w:pPr>
      <w:numPr>
        <w:numId w:val="25"/>
      </w:numPr>
      <w:tabs>
        <w:tab w:val="clear" w:pos="360"/>
        <w:tab w:val="num" w:pos="2268"/>
      </w:tabs>
      <w:spacing w:before="60" w:line="340" w:lineRule="atLeast"/>
      <w:ind w:left="2268" w:hanging="567"/>
    </w:pPr>
    <w:rPr>
      <w:rFonts w:ascii="Arial" w:hAnsi="Arial"/>
      <w:sz w:val="22"/>
      <w:szCs w:val="20"/>
      <w:lang w:eastAsia="fr-FR"/>
    </w:rPr>
  </w:style>
  <w:style w:type="paragraph" w:customStyle="1" w:styleId="HSTitre2">
    <w:name w:val="HS Titre 2"/>
    <w:basedOn w:val="Heading2"/>
    <w:next w:val="HS2"/>
    <w:rsid w:val="00CD5C68"/>
    <w:pPr>
      <w:keepNext/>
      <w:pBdr>
        <w:bottom w:val="none" w:sz="0" w:space="0" w:color="auto"/>
      </w:pBdr>
      <w:tabs>
        <w:tab w:val="num" w:pos="567"/>
      </w:tabs>
      <w:spacing w:before="240" w:line="340" w:lineRule="atLeast"/>
      <w:ind w:left="1080" w:hanging="360"/>
      <w:jc w:val="left"/>
    </w:pPr>
    <w:rPr>
      <w:rFonts w:ascii="Arial" w:hAnsi="Arial" w:cs="Times New Roman"/>
      <w:i/>
      <w:color w:val="auto"/>
      <w:spacing w:val="0"/>
      <w:kern w:val="0"/>
      <w:sz w:val="28"/>
      <w:szCs w:val="20"/>
      <w:lang w:val="en-GB" w:eastAsia="fr-FR"/>
    </w:rPr>
  </w:style>
  <w:style w:type="paragraph" w:styleId="BodyTextIndent">
    <w:name w:val="Body Text Indent"/>
    <w:basedOn w:val="Normal"/>
    <w:link w:val="BodyTextIndentChar"/>
    <w:semiHidden/>
    <w:rsid w:val="00CD5C68"/>
    <w:pPr>
      <w:ind w:left="720"/>
    </w:pPr>
    <w:rPr>
      <w:lang w:val="fr-FR"/>
    </w:rPr>
  </w:style>
  <w:style w:type="character" w:customStyle="1" w:styleId="BodyTextIndentChar">
    <w:name w:val="Body Text Indent Char"/>
    <w:basedOn w:val="DefaultParagraphFont"/>
    <w:link w:val="BodyTextIndent"/>
    <w:semiHidden/>
    <w:rsid w:val="00CD5C68"/>
    <w:rPr>
      <w:sz w:val="24"/>
      <w:szCs w:val="24"/>
      <w:lang w:val="fr-FR"/>
    </w:rPr>
  </w:style>
  <w:style w:type="character" w:customStyle="1" w:styleId="BodyText3Char">
    <w:name w:val="Body Text 3 Char"/>
    <w:basedOn w:val="DefaultParagraphFont"/>
    <w:link w:val="BodyText3"/>
    <w:uiPriority w:val="99"/>
    <w:rsid w:val="00CD5C68"/>
    <w:rPr>
      <w:rFonts w:ascii="Book Antiqua" w:hAnsi="Book Antiqua" w:cs="Tahoma"/>
      <w:bCs/>
      <w:sz w:val="22"/>
      <w:szCs w:val="24"/>
    </w:rPr>
  </w:style>
  <w:style w:type="paragraph" w:customStyle="1" w:styleId="IndentedList">
    <w:name w:val="IndentedList"/>
    <w:basedOn w:val="Normal"/>
    <w:rsid w:val="00CD5C68"/>
    <w:pPr>
      <w:tabs>
        <w:tab w:val="left" w:pos="3240"/>
      </w:tabs>
      <w:overflowPunct w:val="0"/>
      <w:autoSpaceDE w:val="0"/>
      <w:autoSpaceDN w:val="0"/>
      <w:adjustRightInd w:val="0"/>
      <w:spacing w:line="240" w:lineRule="atLeast"/>
      <w:ind w:left="3600" w:hanging="720"/>
    </w:pPr>
    <w:rPr>
      <w:rFonts w:ascii="Helvetica" w:hAnsi="Helvetica"/>
      <w:sz w:val="20"/>
      <w:szCs w:val="20"/>
    </w:rPr>
  </w:style>
  <w:style w:type="paragraph" w:customStyle="1" w:styleId="Style4ved">
    <w:name w:val="Style4_ved"/>
    <w:basedOn w:val="Heading4"/>
    <w:next w:val="BodyText2"/>
    <w:link w:val="Style4vedChar"/>
    <w:qFormat/>
    <w:rsid w:val="00CD5C68"/>
    <w:pPr>
      <w:numPr>
        <w:ilvl w:val="0"/>
      </w:numPr>
      <w:pBdr>
        <w:bottom w:val="single" w:sz="4" w:space="1" w:color="F79646"/>
      </w:pBdr>
      <w:tabs>
        <w:tab w:val="num" w:pos="851"/>
      </w:tabs>
      <w:ind w:left="864" w:hanging="864"/>
    </w:pPr>
    <w:rPr>
      <w:color w:val="000000"/>
      <w:sz w:val="24"/>
      <w:szCs w:val="24"/>
    </w:rPr>
  </w:style>
  <w:style w:type="character" w:customStyle="1" w:styleId="Style4vedChar">
    <w:name w:val="Style4_ved Char"/>
    <w:basedOn w:val="DefaultParagraphFont"/>
    <w:link w:val="Style4ved"/>
    <w:rsid w:val="00CD5C68"/>
    <w:rPr>
      <w:rFonts w:ascii="Arial Narrow" w:hAnsi="Arial Narrow" w:cs="Arial"/>
      <w:b/>
      <w:iCs/>
      <w:color w:val="000000"/>
      <w:spacing w:val="20"/>
      <w:kern w:val="32"/>
      <w:sz w:val="24"/>
      <w:szCs w:val="24"/>
    </w:rPr>
  </w:style>
  <w:style w:type="character" w:customStyle="1" w:styleId="Heading3Char">
    <w:name w:val="Heading 3 Char"/>
    <w:aliases w:val="h3 sub heading Char,h3 Char,l3 Char,Heading 3 - old Char,H3 Char,SubSect Char,h31 Char,h32 Char,h33 Char,h34 Char,h35 Char,h36 Char,h37 Char,h38 Char,h39 Char,h310 Char,h311 Char,h321 Char,h331 Char,h341 Char,h351 Char,h361 Char,h371 Char"/>
    <w:basedOn w:val="DefaultParagraphFont"/>
    <w:link w:val="Heading3"/>
    <w:rsid w:val="00816CAA"/>
    <w:rPr>
      <w:rFonts w:ascii="Arial Narrow" w:hAnsi="Arial Narrow" w:cs="Arial"/>
      <w:b/>
      <w:bCs/>
      <w:iCs/>
      <w:color w:val="E31837"/>
      <w:spacing w:val="20"/>
      <w:kern w:val="32"/>
      <w:sz w:val="28"/>
      <w:szCs w:val="26"/>
    </w:rPr>
  </w:style>
  <w:style w:type="character" w:customStyle="1" w:styleId="Heading1Char">
    <w:name w:val="Heading 1 Char"/>
    <w:aliases w:val="h1 Char,H1 Char,Deepa1 Char,1 Char,Header 1 Char,II+ Char,I Char,ChapterTitle Char,No numbers Char,69% Char,Attribute Heading 1 Char,Para1 Char,h11 Char,h12 Char,L1 Char,Head1 Char,Heading apps Char,R1 Char,H11 Char,Numbered Char,g Char"/>
    <w:basedOn w:val="DefaultParagraphFont"/>
    <w:link w:val="Heading1"/>
    <w:uiPriority w:val="9"/>
    <w:rsid w:val="00CD5C68"/>
    <w:rPr>
      <w:rFonts w:ascii="Comic Sans MS" w:hAnsi="Comic Sans MS" w:cs="Arial"/>
      <w:b/>
      <w:bCs/>
      <w:color w:val="E31837"/>
      <w:kern w:val="32"/>
      <w:sz w:val="96"/>
      <w:szCs w:val="32"/>
    </w:rPr>
  </w:style>
  <w:style w:type="character" w:customStyle="1" w:styleId="Heading2Char">
    <w:name w:val="Heading 2 Char"/>
    <w:aliases w:val="h2 Char,H2 Char,HD2 Char,head2 Char,Heading 2 Hidden Char,Titre3 Char,ClassHeading Char,2nd level Char,2 Char,Module Name Char,OCS Heading 2 Char,Chapter Char,1.Seite Char,Heading 2rh Char,H2-Heading 2 Char,Header 2 Char,l2 Char,22 Char"/>
    <w:basedOn w:val="DefaultParagraphFont"/>
    <w:link w:val="Heading2"/>
    <w:rsid w:val="00337049"/>
    <w:rPr>
      <w:rFonts w:ascii="Arial Narrow" w:hAnsi="Arial Narrow" w:cs="Arial"/>
      <w:b/>
      <w:bCs/>
      <w:iCs/>
      <w:color w:val="E31837"/>
      <w:spacing w:val="20"/>
      <w:kern w:val="32"/>
      <w:sz w:val="40"/>
      <w:szCs w:val="40"/>
    </w:rPr>
  </w:style>
  <w:style w:type="paragraph" w:styleId="DocumentMap">
    <w:name w:val="Document Map"/>
    <w:basedOn w:val="Normal"/>
    <w:link w:val="DocumentMapChar"/>
    <w:uiPriority w:val="99"/>
    <w:rsid w:val="00CD5C68"/>
    <w:pPr>
      <w:shd w:val="clear" w:color="auto" w:fill="000080"/>
    </w:pPr>
    <w:rPr>
      <w:rFonts w:ascii="Tahoma" w:hAnsi="Tahoma" w:cs="Tahoma"/>
    </w:rPr>
  </w:style>
  <w:style w:type="character" w:customStyle="1" w:styleId="DocumentMapChar">
    <w:name w:val="Document Map Char"/>
    <w:basedOn w:val="DefaultParagraphFont"/>
    <w:link w:val="DocumentMap"/>
    <w:uiPriority w:val="99"/>
    <w:rsid w:val="00CD5C68"/>
    <w:rPr>
      <w:rFonts w:ascii="Tahoma" w:hAnsi="Tahoma" w:cs="Tahoma"/>
      <w:sz w:val="24"/>
      <w:szCs w:val="24"/>
      <w:shd w:val="clear" w:color="auto" w:fill="000080"/>
    </w:rPr>
  </w:style>
  <w:style w:type="paragraph" w:customStyle="1" w:styleId="bodytextforlistnumber">
    <w:name w:val="body text for list number"/>
    <w:basedOn w:val="Normal"/>
    <w:rsid w:val="00C37208"/>
    <w:pPr>
      <w:ind w:left="1480"/>
      <w:jc w:val="both"/>
    </w:pPr>
    <w:rPr>
      <w:rFonts w:ascii="Arial" w:hAnsi="Arial"/>
      <w:sz w:val="20"/>
    </w:rPr>
  </w:style>
  <w:style w:type="paragraph" w:customStyle="1" w:styleId="Warning">
    <w:name w:val="Warning"/>
    <w:basedOn w:val="BodyText2"/>
    <w:rsid w:val="00C37208"/>
    <w:pPr>
      <w:numPr>
        <w:numId w:val="37"/>
      </w:numPr>
      <w:pBdr>
        <w:top w:val="single" w:sz="8" w:space="1" w:color="FF6600"/>
        <w:bottom w:val="single" w:sz="8" w:space="1" w:color="FF6600"/>
      </w:pBdr>
    </w:pPr>
    <w:rPr>
      <w:rFonts w:ascii="Arial Narrow" w:hAnsi="Arial Narrow"/>
    </w:rPr>
  </w:style>
  <w:style w:type="paragraph" w:customStyle="1" w:styleId="bodytextlistbullet2">
    <w:name w:val="body text list bullet 2"/>
    <w:basedOn w:val="ListBullet2"/>
    <w:rsid w:val="00C37208"/>
    <w:pPr>
      <w:numPr>
        <w:numId w:val="0"/>
      </w:numPr>
      <w:tabs>
        <w:tab w:val="left" w:pos="1440"/>
      </w:tabs>
      <w:ind w:left="1440"/>
    </w:pPr>
  </w:style>
  <w:style w:type="paragraph" w:customStyle="1" w:styleId="bodytextlistbullet3">
    <w:name w:val="body text list bullet 3"/>
    <w:basedOn w:val="ListBullet3"/>
    <w:rsid w:val="00C37208"/>
    <w:pPr>
      <w:numPr>
        <w:numId w:val="0"/>
      </w:numPr>
      <w:ind w:left="2200"/>
    </w:pPr>
    <w:rPr>
      <w:b w:val="0"/>
      <w:bCs w:val="0"/>
      <w:sz w:val="20"/>
      <w:szCs w:val="24"/>
    </w:rPr>
  </w:style>
  <w:style w:type="paragraph" w:customStyle="1" w:styleId="bodytextlistbullet1">
    <w:name w:val="body text list bullet1"/>
    <w:basedOn w:val="BodyText2"/>
    <w:rsid w:val="00C37208"/>
    <w:pPr>
      <w:tabs>
        <w:tab w:val="left" w:pos="1008"/>
      </w:tabs>
      <w:ind w:left="980"/>
    </w:pPr>
  </w:style>
  <w:style w:type="paragraph" w:customStyle="1" w:styleId="Reference">
    <w:name w:val="Reference"/>
    <w:basedOn w:val="ManualName"/>
    <w:rsid w:val="00C37208"/>
    <w:pPr>
      <w:ind w:left="864" w:hanging="864"/>
    </w:pPr>
    <w:rPr>
      <w:rFonts w:ascii="Arial" w:hAnsi="Arial"/>
      <w:b w:val="0"/>
      <w:sz w:val="16"/>
      <w:szCs w:val="24"/>
    </w:rPr>
  </w:style>
  <w:style w:type="paragraph" w:customStyle="1" w:styleId="CoverPage">
    <w:name w:val="Cover Page"/>
    <w:basedOn w:val="Normal"/>
    <w:rsid w:val="00C37208"/>
    <w:pPr>
      <w:spacing w:before="240" w:after="240"/>
    </w:pPr>
    <w:rPr>
      <w:rFonts w:ascii="Arial" w:hAnsi="Arial"/>
      <w:lang w:val="en-GB"/>
    </w:rPr>
  </w:style>
  <w:style w:type="character" w:styleId="HTMLTypewriter">
    <w:name w:val="HTML Typewriter"/>
    <w:basedOn w:val="DefaultParagraphFont"/>
    <w:rsid w:val="00C37208"/>
    <w:rPr>
      <w:rFonts w:ascii="Courier New" w:eastAsia="Courier New" w:hAnsi="Courier New" w:cs="Courier New"/>
      <w:sz w:val="20"/>
      <w:szCs w:val="20"/>
    </w:rPr>
  </w:style>
  <w:style w:type="paragraph" w:customStyle="1" w:styleId="CarCarCharCharCarCarCharCharCarCarCharChar">
    <w:name w:val="Car Car Char Char Car Car Char Char Car Car Char Char"/>
    <w:basedOn w:val="Normal"/>
    <w:autoRedefine/>
    <w:semiHidden/>
    <w:rsid w:val="00C37208"/>
    <w:pPr>
      <w:spacing w:after="160" w:line="240" w:lineRule="exact"/>
      <w:jc w:val="both"/>
    </w:pPr>
    <w:rPr>
      <w:rFonts w:ascii="Verdana" w:hAnsi="Verdana"/>
      <w:sz w:val="20"/>
      <w:szCs w:val="20"/>
      <w:lang w:val="pt-PT"/>
    </w:rPr>
  </w:style>
  <w:style w:type="paragraph" w:customStyle="1" w:styleId="BRStyle">
    <w:name w:val="BR Style"/>
    <w:basedOn w:val="HSBR2"/>
    <w:semiHidden/>
    <w:qFormat/>
    <w:rsid w:val="00633175"/>
    <w:pPr>
      <w:numPr>
        <w:numId w:val="44"/>
      </w:numPr>
      <w:tabs>
        <w:tab w:val="left" w:pos="720"/>
        <w:tab w:val="num" w:pos="2340"/>
        <w:tab w:val="num" w:pos="2610"/>
      </w:tabs>
      <w:ind w:hanging="720"/>
    </w:pPr>
  </w:style>
  <w:style w:type="character" w:customStyle="1" w:styleId="BodyText2Char">
    <w:name w:val="Body Text 2 Char"/>
    <w:basedOn w:val="DefaultParagraphFont"/>
    <w:link w:val="BodyText20"/>
    <w:rsid w:val="004D2310"/>
    <w:rPr>
      <w:rFonts w:ascii="Arial Narrow" w:hAnsi="Arial Narrow"/>
      <w:b/>
      <w:bCs/>
      <w:color w:val="FFFFFF"/>
      <w:sz w:val="24"/>
      <w:szCs w:val="24"/>
    </w:rPr>
  </w:style>
  <w:style w:type="character" w:customStyle="1" w:styleId="TablecontentChar">
    <w:name w:val="Table content Char"/>
    <w:basedOn w:val="DefaultParagraphFont"/>
    <w:link w:val="Tablecontent"/>
    <w:rsid w:val="00D53168"/>
    <w:rPr>
      <w:rFonts w:ascii="Arial" w:hAnsi="Arial"/>
      <w:sz w:val="18"/>
      <w:szCs w:val="24"/>
    </w:rPr>
  </w:style>
  <w:style w:type="character" w:customStyle="1" w:styleId="BodyTextChar1">
    <w:name w:val="Body Text Char1"/>
    <w:aliases w:val="bt Char,body text Char,BODY TEXT Char, ändrad Char,ändreading 6ad Char,Body3 Char,Remarks Char,ändrad Char,Body Text Char Char,body indent Char,t Char,Bodytext Char,AvtalBrödtext Char,Compliance Char,AvtalBrodtext Char,andrad Char"/>
    <w:basedOn w:val="DefaultParagraphFont"/>
    <w:link w:val="BodyText"/>
    <w:rsid w:val="00E24CF6"/>
    <w:rPr>
      <w:rFonts w:ascii="Arial" w:hAnsi="Arial"/>
      <w:szCs w:val="24"/>
    </w:rPr>
  </w:style>
  <w:style w:type="character" w:customStyle="1" w:styleId="CommentTextChar">
    <w:name w:val="Comment Text Char"/>
    <w:basedOn w:val="DefaultParagraphFont"/>
    <w:link w:val="CommentText"/>
    <w:rsid w:val="00E24CF6"/>
    <w:rPr>
      <w:rFonts w:ascii="Arial" w:hAnsi="Arial" w:cs="Arial"/>
    </w:rPr>
  </w:style>
  <w:style w:type="paragraph" w:customStyle="1" w:styleId="Number1">
    <w:name w:val="Number1"/>
    <w:basedOn w:val="BodyText2"/>
    <w:qFormat/>
    <w:rsid w:val="00E24CF6"/>
    <w:pPr>
      <w:tabs>
        <w:tab w:val="num" w:pos="1008"/>
      </w:tabs>
      <w:ind w:left="1008" w:hanging="360"/>
    </w:pPr>
  </w:style>
  <w:style w:type="paragraph" w:customStyle="1" w:styleId="Number2">
    <w:name w:val="Number2"/>
    <w:basedOn w:val="BodyText2"/>
    <w:qFormat/>
    <w:rsid w:val="00E24CF6"/>
    <w:pPr>
      <w:tabs>
        <w:tab w:val="num" w:pos="1440"/>
      </w:tabs>
      <w:ind w:left="1440" w:hanging="360"/>
    </w:pPr>
  </w:style>
  <w:style w:type="paragraph" w:customStyle="1" w:styleId="Number3">
    <w:name w:val="Number3"/>
    <w:basedOn w:val="BodyText2"/>
    <w:qFormat/>
    <w:rsid w:val="00E24CF6"/>
    <w:pPr>
      <w:ind w:left="2232" w:hanging="360"/>
    </w:pPr>
  </w:style>
  <w:style w:type="character" w:styleId="FootnoteReference">
    <w:name w:val="footnote reference"/>
    <w:basedOn w:val="DefaultParagraphFont"/>
    <w:uiPriority w:val="99"/>
    <w:rsid w:val="00E24CF6"/>
    <w:rPr>
      <w:vertAlign w:val="superscript"/>
    </w:rPr>
  </w:style>
  <w:style w:type="character" w:customStyle="1" w:styleId="TableColumnLabelsChar">
    <w:name w:val="Table Column Labels Char"/>
    <w:basedOn w:val="DefaultParagraphFont"/>
    <w:link w:val="TableColumnLabels"/>
    <w:rsid w:val="00E24CF6"/>
    <w:rPr>
      <w:rFonts w:ascii="Arial Bold" w:hAnsi="Arial Bold"/>
      <w:b/>
      <w:bCs/>
      <w:color w:val="FFFFFF"/>
      <w:szCs w:val="24"/>
    </w:rPr>
  </w:style>
  <w:style w:type="paragraph" w:styleId="ListNumber4">
    <w:name w:val="List Number 4"/>
    <w:basedOn w:val="Normal"/>
    <w:uiPriority w:val="99"/>
    <w:semiHidden/>
    <w:rsid w:val="00E24CF6"/>
    <w:pPr>
      <w:numPr>
        <w:numId w:val="71"/>
      </w:numPr>
      <w:contextualSpacing/>
    </w:pPr>
  </w:style>
  <w:style w:type="character" w:customStyle="1" w:styleId="BodyText2Char0">
    <w:name w:val="BodyText2 Char"/>
    <w:basedOn w:val="DefaultParagraphFont"/>
    <w:rsid w:val="00E24CF6"/>
    <w:rPr>
      <w:rFonts w:ascii="Arial" w:hAnsi="Arial"/>
      <w:szCs w:val="24"/>
    </w:rPr>
  </w:style>
  <w:style w:type="character" w:customStyle="1" w:styleId="FigureCaptionChar1">
    <w:name w:val="Figure Caption Char1"/>
    <w:basedOn w:val="DefaultParagraphFont"/>
    <w:link w:val="FigureCaption"/>
    <w:rsid w:val="00E24CF6"/>
    <w:rPr>
      <w:rFonts w:ascii="Arial Bold" w:hAnsi="Arial Bold"/>
      <w:b/>
      <w:bCs/>
      <w:color w:val="000000"/>
      <w:sz w:val="16"/>
      <w:u w:val="single"/>
    </w:rPr>
  </w:style>
  <w:style w:type="character" w:customStyle="1" w:styleId="HeaderChar">
    <w:name w:val="Header Char"/>
    <w:aliases w:val="index Char,ho Char,header odd Char,page-header Char,ph Char"/>
    <w:basedOn w:val="DefaultParagraphFont"/>
    <w:link w:val="Header"/>
    <w:rsid w:val="00E24CF6"/>
    <w:rPr>
      <w:rFonts w:ascii="Tahoma" w:hAnsi="Tahoma"/>
      <w:b/>
      <w:szCs w:val="24"/>
    </w:rPr>
  </w:style>
  <w:style w:type="paragraph" w:customStyle="1" w:styleId="Example">
    <w:name w:val="Example"/>
    <w:basedOn w:val="Header"/>
    <w:qFormat/>
    <w:rsid w:val="00E24CF6"/>
    <w:pPr>
      <w:shd w:val="clear" w:color="auto" w:fill="F2F2F2"/>
    </w:pPr>
    <w:rPr>
      <w:rFonts w:ascii="Courier New" w:eastAsia="Calibri" w:hAnsi="Courier New" w:cs="Courier New"/>
      <w:b w:val="0"/>
    </w:rPr>
  </w:style>
  <w:style w:type="paragraph" w:customStyle="1" w:styleId="SampleOutput">
    <w:name w:val="Sample Output"/>
    <w:basedOn w:val="Code"/>
    <w:qFormat/>
    <w:rsid w:val="00E24CF6"/>
    <w:pPr>
      <w:shd w:val="clear" w:color="auto" w:fill="F2F2F2"/>
      <w:ind w:left="353"/>
      <w:jc w:val="left"/>
    </w:pPr>
  </w:style>
  <w:style w:type="paragraph" w:customStyle="1" w:styleId="MahindraSubheading">
    <w:name w:val="Mahindra Subheading"/>
    <w:basedOn w:val="Normal"/>
    <w:next w:val="Heading2"/>
    <w:link w:val="MahindraSubheadingChar"/>
    <w:qFormat/>
    <w:rsid w:val="00E24CF6"/>
    <w:pPr>
      <w:spacing w:after="200" w:line="276" w:lineRule="auto"/>
    </w:pPr>
    <w:rPr>
      <w:rFonts w:asciiTheme="majorHAnsi" w:eastAsia="Calibri" w:hAnsiTheme="majorHAnsi"/>
      <w:b/>
      <w:color w:val="EEECE1" w:themeColor="background2"/>
      <w:sz w:val="28"/>
      <w:szCs w:val="28"/>
    </w:rPr>
  </w:style>
  <w:style w:type="character" w:customStyle="1" w:styleId="MahindraSubheadingChar">
    <w:name w:val="Mahindra Subheading Char"/>
    <w:basedOn w:val="DefaultParagraphFont"/>
    <w:link w:val="MahindraSubheading"/>
    <w:rsid w:val="00E24CF6"/>
    <w:rPr>
      <w:rFonts w:asciiTheme="majorHAnsi" w:eastAsia="Calibri" w:hAnsiTheme="majorHAnsi"/>
      <w:b/>
      <w:color w:val="EEECE1" w:themeColor="background2"/>
      <w:sz w:val="28"/>
      <w:szCs w:val="28"/>
    </w:rPr>
  </w:style>
  <w:style w:type="table" w:styleId="MediumList2-Accent1">
    <w:name w:val="Medium List 2 Accent 1"/>
    <w:basedOn w:val="TableNormal"/>
    <w:uiPriority w:val="66"/>
    <w:rsid w:val="00E24CF6"/>
    <w:rPr>
      <w:rFonts w:asciiTheme="majorHAnsi" w:eastAsiaTheme="majorEastAsia" w:hAnsiTheme="majorHAnsi" w:cstheme="majorBidi"/>
      <w:color w:val="000000" w:themeColor="text1"/>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List1">
    <w:name w:val="Light List1"/>
    <w:basedOn w:val="TableNormal"/>
    <w:uiPriority w:val="61"/>
    <w:rsid w:val="00E24CF6"/>
    <w:rPr>
      <w:rFonts w:asciiTheme="minorHAnsi" w:eastAsiaTheme="minorEastAsia" w:hAnsiTheme="minorHAnsi" w:cstheme="minorBidi"/>
      <w:sz w:val="22"/>
      <w:szCs w:val="22"/>
      <w:lang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3">
    <w:name w:val="Medium Shading 1 Accent 3"/>
    <w:basedOn w:val="TableNormal"/>
    <w:uiPriority w:val="63"/>
    <w:rsid w:val="00E24CF6"/>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E24CF6"/>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styleId="MediumList1-Accent4">
    <w:name w:val="Medium List 1 Accent 4"/>
    <w:basedOn w:val="TableNormal"/>
    <w:uiPriority w:val="65"/>
    <w:rsid w:val="00E24CF6"/>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ColorfulList-Accent4">
    <w:name w:val="Colorful List Accent 4"/>
    <w:basedOn w:val="TableNormal"/>
    <w:uiPriority w:val="72"/>
    <w:rsid w:val="00E24CF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paragraph" w:styleId="ListContinue">
    <w:name w:val="List Continue"/>
    <w:basedOn w:val="Normal"/>
    <w:uiPriority w:val="99"/>
    <w:rsid w:val="00E24CF6"/>
    <w:pPr>
      <w:spacing w:after="120"/>
      <w:ind w:left="360"/>
      <w:contextualSpacing/>
    </w:pPr>
  </w:style>
  <w:style w:type="paragraph" w:styleId="ListContinue2">
    <w:name w:val="List Continue 2"/>
    <w:basedOn w:val="Normal"/>
    <w:uiPriority w:val="99"/>
    <w:rsid w:val="00E24CF6"/>
    <w:pPr>
      <w:spacing w:after="120"/>
      <w:ind w:left="720"/>
      <w:contextualSpacing/>
    </w:pPr>
  </w:style>
  <w:style w:type="paragraph" w:styleId="ListContinue3">
    <w:name w:val="List Continue 3"/>
    <w:basedOn w:val="Normal"/>
    <w:uiPriority w:val="99"/>
    <w:rsid w:val="00E24CF6"/>
    <w:pPr>
      <w:spacing w:after="120"/>
      <w:ind w:left="1080"/>
      <w:contextualSpacing/>
    </w:pPr>
  </w:style>
  <w:style w:type="character" w:customStyle="1" w:styleId="Heading4Char">
    <w:name w:val="Heading 4 Char"/>
    <w:aliases w:val="Table Text Numbered Char,h4 Char,l4+toc4 Char,I4 Char,l4 Char,Level 2 - a Char,Level 2 - (a) Char,PA Micro Section Char,Sub-Minor Char,GE Heading 4 Char,(Alt+4) Char,H41 Char,(Alt+4)1 Char,H42 Char,(Alt+4)2 Char,H43 Char,(Alt+4)3 Char"/>
    <w:basedOn w:val="DefaultParagraphFont"/>
    <w:link w:val="Heading4"/>
    <w:rsid w:val="00DA1BF5"/>
    <w:rPr>
      <w:rFonts w:ascii="Arial Narrow" w:hAnsi="Arial Narrow" w:cs="Arial"/>
      <w:b/>
      <w:iCs/>
      <w:color w:val="E31837"/>
      <w:spacing w:val="20"/>
      <w:kern w:val="32"/>
      <w:sz w:val="26"/>
      <w:szCs w:val="28"/>
    </w:rPr>
  </w:style>
  <w:style w:type="character" w:customStyle="1" w:styleId="Heading5Char">
    <w:name w:val="Heading 5 Char"/>
    <w:aliases w:val="h5 Char,Roman list Char,l5 Char,hm Char,Table label Char,mh2 Char,Module heading 2 Char,Head 5 Char,list 5 Char,5 Char,H5 Char,Para5 Char,h51 Char,h52 Char,L5 Char,Level 3 - i Char,PA Pico Section Char,Masthead Text Box Char,sb Char"/>
    <w:basedOn w:val="DefaultParagraphFont"/>
    <w:link w:val="Heading5"/>
    <w:rsid w:val="00DA1BF5"/>
    <w:rPr>
      <w:rFonts w:ascii="Arial Narrow" w:hAnsi="Arial Narrow" w:cs="Arial"/>
      <w:b/>
      <w:bCs/>
      <w:color w:val="E31837"/>
      <w:spacing w:val="20"/>
      <w:kern w:val="32"/>
      <w:sz w:val="26"/>
      <w:szCs w:val="26"/>
    </w:rPr>
  </w:style>
  <w:style w:type="character" w:customStyle="1" w:styleId="Heading6Char">
    <w:name w:val="Heading 6 Char"/>
    <w:aliases w:val="Legal Level 1. Char,h6 Char,PA Appendix Char,GE Heading 6 Char,Sub-bullet point Char,H6 Char,Third Subheading Char,cnp Char,Caption number (page-wide) Char,Tables Char,T1 Char,sub-dash Char,sd Char,51 Char,L1 Heading 6 Char,heading6 Char"/>
    <w:basedOn w:val="DefaultParagraphFont"/>
    <w:link w:val="Heading6"/>
    <w:rsid w:val="00DA1BF5"/>
    <w:rPr>
      <w:b/>
      <w:bCs/>
      <w:sz w:val="22"/>
      <w:szCs w:val="22"/>
    </w:rPr>
  </w:style>
  <w:style w:type="character" w:customStyle="1" w:styleId="Heading7Char">
    <w:name w:val="Heading 7 Char"/>
    <w:aliases w:val="Legal Level 1.1. Char,PA Appendix Major Char,Appendix-L2 Char,Appendix-L21 Char,Appendix-L22 Char,Appendix-L23 Char,Appendix-L24 Char,Appendix-L211 Char,Appendix-L221 Char,Appendix-L25 Char,Appendix-L26 Char,Appendix-L212 Char,h7 Char"/>
    <w:basedOn w:val="DefaultParagraphFont"/>
    <w:link w:val="Heading7"/>
    <w:rsid w:val="00DA1BF5"/>
    <w:rPr>
      <w:sz w:val="24"/>
      <w:szCs w:val="24"/>
    </w:rPr>
  </w:style>
  <w:style w:type="character" w:customStyle="1" w:styleId="Heading8Char">
    <w:name w:val="Heading 8 Char"/>
    <w:aliases w:val="Appendix1 Char,Legal Level 1.1.1. Char,PA Appendix Minor Char,ft Char,figure title Char,Center Bold Char,Annex Char,L1 Heading 8 Char,Level 1.1.1 Char,No num/gap Char,H8 Char,12 Heading 8 Char,Aztec Heading 8 Char,avoid use Char,8 Char"/>
    <w:basedOn w:val="DefaultParagraphFont"/>
    <w:link w:val="Heading8"/>
    <w:rsid w:val="00DA1BF5"/>
    <w:rPr>
      <w:i/>
      <w:iCs/>
      <w:sz w:val="24"/>
      <w:szCs w:val="24"/>
    </w:rPr>
  </w:style>
  <w:style w:type="character" w:customStyle="1" w:styleId="Heading9Char">
    <w:name w:val="Heading 9 Char"/>
    <w:aliases w:val="Legal Level 1.1.1.1. Char,Appendix Char,HelpTable Char,表号 Char,tt Char,table title Char,App1 Char,Figure Heading Char,FH Char,Appendix2 Char,Titre 10 Char,Annex1 Char,Appen 1 Char,L1 Heading 9 Char,Level (a) Char,Code eg's Char,H9 Char"/>
    <w:basedOn w:val="DefaultParagraphFont"/>
    <w:link w:val="Heading9"/>
    <w:rsid w:val="00DA1BF5"/>
    <w:rPr>
      <w:rFonts w:ascii="Comic Sans MS" w:hAnsi="Comic Sans MS" w:cs="Arial"/>
      <w:b/>
      <w:bCs/>
      <w:imprint/>
      <w:color w:val="000000"/>
      <w:sz w:val="56"/>
      <w:szCs w:val="22"/>
    </w:rPr>
  </w:style>
  <w:style w:type="character" w:customStyle="1" w:styleId="TitleChar">
    <w:name w:val="Title Char"/>
    <w:basedOn w:val="DefaultParagraphFont"/>
    <w:link w:val="Title"/>
    <w:rsid w:val="00DA1BF5"/>
    <w:rPr>
      <w:rFonts w:ascii="Arial Black" w:hAnsi="Arial Black" w:cs="Arial"/>
      <w:b/>
      <w:bCs/>
      <w:color w:val="808080"/>
      <w:sz w:val="48"/>
      <w:szCs w:val="24"/>
      <w:u w:val="single"/>
    </w:rPr>
  </w:style>
  <w:style w:type="character" w:customStyle="1" w:styleId="SignatureChar">
    <w:name w:val="Signature Char"/>
    <w:basedOn w:val="DefaultParagraphFont"/>
    <w:link w:val="Signature"/>
    <w:rsid w:val="00DA1BF5"/>
    <w:rPr>
      <w:rFonts w:ascii="Arial" w:hAnsi="Arial" w:cs="Arial"/>
      <w:bCs/>
      <w:i/>
      <w:sz w:val="15"/>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annotation reference" w:uiPriority="0"/>
    <w:lsdException w:name="page number" w:uiPriority="0"/>
    <w:lsdException w:name="table of authorities" w:uiPriority="0"/>
    <w:lsdException w:name="toa heading" w:uiPriority="0"/>
    <w:lsdException w:name="List Number" w:uiPriority="0"/>
    <w:lsdException w:name="List Bullet 2" w:uiPriority="0"/>
    <w:lsdException w:name="List Bullet 3" w:uiPriority="0"/>
    <w:lsdException w:name="List Number 2" w:uiPriority="0"/>
    <w:lsdException w:name="List Number 3" w:uiPriority="0"/>
    <w:lsdException w:name="Title" w:semiHidden="0" w:uiPriority="0" w:unhideWhenUsed="0" w:qFormat="1"/>
    <w:lsdException w:name="Signature" w:uiPriority="0"/>
    <w:lsdException w:name="Default Paragraph Font" w:uiPriority="1"/>
    <w:lsdException w:name="Body Text" w:uiPriority="0"/>
    <w:lsdException w:name="Body Text Indent" w:uiPriority="0"/>
    <w:lsdException w:name="Subtitle" w:semiHidden="0" w:uiPriority="11"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EDC"/>
    <w:rPr>
      <w:sz w:val="24"/>
      <w:szCs w:val="24"/>
    </w:rPr>
  </w:style>
  <w:style w:type="paragraph" w:styleId="Heading1">
    <w:name w:val="heading 1"/>
    <w:aliases w:val="h1,H1,Deepa1,1,Header 1,II+,I,ChapterTitle,No numbers,69%,Attribute Heading 1,Para1,h11,h12,L1,Head1,Heading apps,R1,H11,Numbered,Section Heading,1 ghost,g,ghost,MainHeader,Main heading,Heading 10,tchead,Test Plan,chapternumber"/>
    <w:basedOn w:val="Normal"/>
    <w:next w:val="Normal"/>
    <w:link w:val="Heading1Char"/>
    <w:qFormat/>
    <w:rsid w:val="000E7BEC"/>
    <w:pPr>
      <w:keepNext/>
      <w:numPr>
        <w:numId w:val="17"/>
      </w:numPr>
      <w:spacing w:before="120" w:after="60"/>
      <w:jc w:val="right"/>
      <w:outlineLvl w:val="0"/>
    </w:pPr>
    <w:rPr>
      <w:rFonts w:ascii="Comic Sans MS" w:hAnsi="Comic Sans MS" w:cs="Arial"/>
      <w:b/>
      <w:bCs/>
      <w:color w:val="E31837"/>
      <w:kern w:val="32"/>
      <w:sz w:val="96"/>
      <w:szCs w:val="32"/>
    </w:rPr>
  </w:style>
  <w:style w:type="paragraph" w:styleId="Heading2">
    <w:name w:val="heading 2"/>
    <w:aliases w:val="h2,H2,HD2,head2,Heading 2 Hidden,Titre3,ClassHeading,2nd level,2,Module Name,OCS Heading 2,Chapter,1.Seite,Heading 2rh,H2-Heading 2,Header 2,l2,Header2,22,heading2,list2,H21,HeadB,Reset numbering,Small Chapter),Heading2,h21,Major,B.2 Heading 2"/>
    <w:basedOn w:val="Heading1"/>
    <w:next w:val="BodyText2"/>
    <w:link w:val="Heading2Char"/>
    <w:autoRedefine/>
    <w:qFormat/>
    <w:rsid w:val="000E7BEC"/>
    <w:pPr>
      <w:keepNext w:val="0"/>
      <w:numPr>
        <w:numId w:val="0"/>
      </w:numPr>
      <w:pBdr>
        <w:bottom w:val="single" w:sz="8" w:space="1" w:color="E31837"/>
      </w:pBdr>
      <w:tabs>
        <w:tab w:val="num" w:pos="846"/>
      </w:tabs>
      <w:spacing w:before="0" w:after="120"/>
      <w:ind w:left="846" w:hanging="576"/>
      <w:jc w:val="both"/>
      <w:outlineLvl w:val="1"/>
    </w:pPr>
    <w:rPr>
      <w:rFonts w:ascii="Arial Narrow" w:hAnsi="Arial Narrow"/>
      <w:bCs w:val="0"/>
      <w:iCs/>
      <w:spacing w:val="20"/>
      <w:sz w:val="32"/>
      <w:szCs w:val="28"/>
    </w:rPr>
  </w:style>
  <w:style w:type="paragraph" w:styleId="Heading3">
    <w:name w:val="heading 3"/>
    <w:aliases w:val="h3 sub heading,h3,l3,Heading 3 - old,H3,SubSect,h31,h32,h33,h34,h35,h36,h37,h38,h39,h310,h311,h321,h331,h341,h351,h361,h371,h381,h312,h322,h332,h342,h352,h362,h372,h382,h313,h323,h333,h343,h353,h363,h373,h383,h314,h324,h334,h344,h354,h364,h374"/>
    <w:basedOn w:val="Heading2"/>
    <w:next w:val="BodyText2"/>
    <w:link w:val="Heading3Char"/>
    <w:autoRedefine/>
    <w:qFormat/>
    <w:rsid w:val="00816CAA"/>
    <w:pPr>
      <w:keepNext/>
      <w:numPr>
        <w:ilvl w:val="2"/>
      </w:numPr>
      <w:pBdr>
        <w:bottom w:val="single" w:sz="8" w:space="0" w:color="FF9900"/>
      </w:pBdr>
      <w:tabs>
        <w:tab w:val="left" w:pos="720"/>
        <w:tab w:val="num" w:pos="846"/>
        <w:tab w:val="left" w:pos="900"/>
        <w:tab w:val="num" w:pos="1080"/>
      </w:tabs>
      <w:spacing w:before="240"/>
      <w:ind w:left="846" w:hanging="576"/>
      <w:jc w:val="left"/>
      <w:outlineLvl w:val="2"/>
    </w:pPr>
    <w:rPr>
      <w:bCs/>
      <w:sz w:val="28"/>
      <w:szCs w:val="26"/>
    </w:rPr>
  </w:style>
  <w:style w:type="paragraph" w:styleId="Heading4">
    <w:name w:val="heading 4"/>
    <w:aliases w:val="Table Text Numbered,h4,l4+toc4,I4,l4,Level 2 - a,Level 2 - (a),PA Micro Section,Sub-Minor,GE Heading 4,(Alt+4),H41,(Alt+4)1,H42,(Alt+4)2,H43,(Alt+4)3,H44,(Alt+4)4,H45,(Alt+4)5,H411,(Alt+4)11,H421,(Alt+4)21,H431,(Alt+4)31,H46,(Alt+4)6,H412,4,a."/>
    <w:basedOn w:val="Heading3"/>
    <w:next w:val="BodyText20"/>
    <w:autoRedefine/>
    <w:qFormat/>
    <w:rsid w:val="00D86C90"/>
    <w:pPr>
      <w:numPr>
        <w:ilvl w:val="3"/>
      </w:numPr>
      <w:pBdr>
        <w:bottom w:val="single" w:sz="4" w:space="1" w:color="auto"/>
      </w:pBdr>
      <w:tabs>
        <w:tab w:val="num" w:pos="851"/>
      </w:tabs>
      <w:ind w:left="846" w:hanging="576"/>
      <w:outlineLvl w:val="3"/>
    </w:pPr>
    <w:rPr>
      <w:bCs w:val="0"/>
      <w:sz w:val="26"/>
      <w:szCs w:val="28"/>
    </w:rPr>
  </w:style>
  <w:style w:type="paragraph" w:styleId="Heading5">
    <w:name w:val="heading 5"/>
    <w:aliases w:val="h5,Roman list,l5,hm,Table label,mh2,Module heading 2,Head 5,list 5,5,H5,Para5,h51,h52,L5,Level 3 - i,PA Pico Section,Masthead Text Box,lowest level provided,Block Label,Bullet point,Don't Use!,Appendix A to X,Heading 5   Appendix A to X,sb"/>
    <w:basedOn w:val="Heading4"/>
    <w:next w:val="BodyText2"/>
    <w:qFormat/>
    <w:rsid w:val="000A4EDC"/>
    <w:pPr>
      <w:numPr>
        <w:ilvl w:val="4"/>
      </w:numPr>
      <w:tabs>
        <w:tab w:val="num" w:pos="851"/>
        <w:tab w:val="left" w:pos="1152"/>
      </w:tabs>
      <w:ind w:left="846" w:hanging="576"/>
      <w:outlineLvl w:val="4"/>
    </w:pPr>
    <w:rPr>
      <w:bCs/>
      <w:iCs w:val="0"/>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qFormat/>
    <w:rsid w:val="000A4EDC"/>
    <w:pPr>
      <w:numPr>
        <w:ilvl w:val="5"/>
        <w:numId w:val="17"/>
      </w:numPr>
      <w:spacing w:before="240" w:after="60"/>
      <w:outlineLvl w:val="5"/>
    </w:pPr>
    <w:rPr>
      <w:b/>
      <w:bCs/>
      <w:sz w:val="22"/>
      <w:szCs w:val="22"/>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qFormat/>
    <w:rsid w:val="000A4EDC"/>
    <w:pPr>
      <w:numPr>
        <w:ilvl w:val="6"/>
        <w:numId w:val="17"/>
      </w:numPr>
      <w:spacing w:before="240" w:after="60"/>
      <w:outlineLvl w:val="6"/>
    </w:pPr>
  </w:style>
  <w:style w:type="paragraph" w:styleId="Heading8">
    <w:name w:val="heading 8"/>
    <w:aliases w:val="Appendix1,Legal Level 1.1.1.,PA Appendix Minor,ft,figure title,Center Bold,Annex,L1 Heading 8,Level 1.1.1,No num/gap,H8,12 Heading 8,Aztec Heading 8,avoid use, avoid use,No num/gap1,12 Heading 81,8"/>
    <w:basedOn w:val="Normal"/>
    <w:next w:val="Normal"/>
    <w:qFormat/>
    <w:rsid w:val="000A4EDC"/>
    <w:pPr>
      <w:numPr>
        <w:ilvl w:val="7"/>
        <w:numId w:val="17"/>
      </w:numPr>
      <w:spacing w:before="240" w:after="60"/>
      <w:outlineLvl w:val="7"/>
    </w:pPr>
    <w:rPr>
      <w:i/>
      <w:iCs/>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ChapterNo"/>
    <w:next w:val="BodyText"/>
    <w:qFormat/>
    <w:rsid w:val="000A4EDC"/>
    <w:pPr>
      <w:numPr>
        <w:ilvl w:val="8"/>
        <w:numId w:val="17"/>
      </w:numPr>
      <w:spacing w:before="240"/>
      <w:outlineLvl w:val="8"/>
    </w:pPr>
    <w:rPr>
      <w:rFonts w:cs="Arial"/>
      <w:imprint/>
      <w:sz w:val="56"/>
      <w:szCs w:val="22"/>
      <w14:shadow w14:blurRad="0" w14:dist="0" w14:dir="0" w14:sx="0" w14:sy="0" w14:kx="0" w14:ky="0" w14:algn="none">
        <w14:srgbClr w14:val="000000"/>
      </w14:shadow>
      <w14:textOutline w14:w="0" w14:cap="rnd"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2">
    <w:name w:val="BodyText2"/>
    <w:basedOn w:val="BodyText"/>
    <w:link w:val="BodyText2Char2"/>
    <w:qFormat/>
    <w:rsid w:val="000A4EDC"/>
  </w:style>
  <w:style w:type="paragraph" w:styleId="BodyText">
    <w:name w:val="Body Text"/>
    <w:aliases w:val="bt,body text,BODY TEXT, ändrad,ändreading 6ad,Body3,Remarks,ändrad,Body Text Char,body indent,t,Bodytext,AvtalBrödtext,Compliance,AvtalBrodtext,andrad,EHPT,Body Text2,Body Text ,Body Text level 1,à¹×éÍàÃ×èÍ§,Requirements,compact,- TF,ändrad1"/>
    <w:basedOn w:val="Normal"/>
    <w:next w:val="BodyText2"/>
    <w:rsid w:val="000A4EDC"/>
    <w:pPr>
      <w:spacing w:before="60" w:after="60"/>
      <w:jc w:val="both"/>
    </w:pPr>
    <w:rPr>
      <w:rFonts w:ascii="Arial" w:hAnsi="Arial"/>
      <w:sz w:val="20"/>
    </w:rPr>
  </w:style>
  <w:style w:type="paragraph" w:customStyle="1" w:styleId="ChapterNo">
    <w:name w:val="Chapter No"/>
    <w:basedOn w:val="BodyText"/>
    <w:rsid w:val="000A4EDC"/>
    <w:pPr>
      <w:jc w:val="center"/>
    </w:pPr>
    <w:rPr>
      <w:rFonts w:ascii="Comic Sans MS" w:hAnsi="Comic Sans MS" w:cs="Tahoma"/>
      <w:b/>
      <w:bCs/>
      <w:color w:val="000000"/>
      <w:sz w:val="9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TOC1">
    <w:name w:val="toc 1"/>
    <w:basedOn w:val="BodyText"/>
    <w:next w:val="Normal"/>
    <w:autoRedefine/>
    <w:uiPriority w:val="39"/>
    <w:rsid w:val="000A4EDC"/>
    <w:pPr>
      <w:tabs>
        <w:tab w:val="right" w:leader="dot" w:pos="9350"/>
      </w:tabs>
      <w:spacing w:before="360" w:after="120"/>
      <w:ind w:left="-144"/>
      <w:jc w:val="left"/>
    </w:pPr>
    <w:rPr>
      <w:rFonts w:ascii="Arial Narrow" w:hAnsi="Arial Narrow"/>
      <w:b/>
      <w:bCs/>
      <w:noProof/>
      <w:color w:val="333333"/>
      <w:sz w:val="24"/>
      <w:szCs w:val="72"/>
    </w:rPr>
  </w:style>
  <w:style w:type="paragraph" w:styleId="Header">
    <w:name w:val="header"/>
    <w:aliases w:val="index,ho,header odd"/>
    <w:basedOn w:val="Normal"/>
    <w:semiHidden/>
    <w:rsid w:val="000A4EDC"/>
    <w:pPr>
      <w:tabs>
        <w:tab w:val="center" w:pos="4320"/>
        <w:tab w:val="right" w:pos="8640"/>
      </w:tabs>
      <w:spacing w:after="120"/>
    </w:pPr>
    <w:rPr>
      <w:rFonts w:ascii="Tahoma" w:hAnsi="Tahoma"/>
      <w:b/>
      <w:sz w:val="20"/>
    </w:rPr>
  </w:style>
  <w:style w:type="paragraph" w:customStyle="1" w:styleId="ChapterName">
    <w:name w:val="Chapter Name"/>
    <w:basedOn w:val="Normal"/>
    <w:next w:val="BodyText"/>
    <w:autoRedefine/>
    <w:rsid w:val="000E7BEC"/>
    <w:pPr>
      <w:pBdr>
        <w:bottom w:val="single" w:sz="12" w:space="1" w:color="E31837"/>
      </w:pBdr>
      <w:spacing w:before="120"/>
    </w:pPr>
    <w:rPr>
      <w:rFonts w:ascii="Arial Narrow" w:hAnsi="Arial Narrow"/>
      <w:b/>
      <w:color w:val="E31837"/>
      <w:spacing w:val="38"/>
      <w:position w:val="6"/>
      <w:sz w:val="44"/>
    </w:rPr>
  </w:style>
  <w:style w:type="paragraph" w:customStyle="1" w:styleId="ListBullet1">
    <w:name w:val="List Bullet 1"/>
    <w:basedOn w:val="BodyText2"/>
    <w:qFormat/>
    <w:rsid w:val="000A4EDC"/>
    <w:pPr>
      <w:numPr>
        <w:numId w:val="5"/>
      </w:numPr>
    </w:pPr>
  </w:style>
  <w:style w:type="paragraph" w:styleId="ListBullet2">
    <w:name w:val="List Bullet 2"/>
    <w:basedOn w:val="ListBullet1"/>
    <w:autoRedefine/>
    <w:semiHidden/>
    <w:rsid w:val="000A4EDC"/>
    <w:pPr>
      <w:numPr>
        <w:numId w:val="3"/>
      </w:numPr>
    </w:pPr>
  </w:style>
  <w:style w:type="paragraph" w:styleId="ListBullet3">
    <w:name w:val="List Bullet 3"/>
    <w:basedOn w:val="ListBullet2"/>
    <w:semiHidden/>
    <w:rsid w:val="0054387A"/>
    <w:pPr>
      <w:numPr>
        <w:numId w:val="16"/>
      </w:numPr>
    </w:pPr>
    <w:rPr>
      <w:b/>
      <w:bCs/>
      <w:sz w:val="18"/>
      <w:szCs w:val="18"/>
    </w:rPr>
  </w:style>
  <w:style w:type="paragraph" w:styleId="ListNumber2">
    <w:name w:val="List Number 2"/>
    <w:basedOn w:val="ListNumber"/>
    <w:semiHidden/>
    <w:rsid w:val="000A4EDC"/>
    <w:pPr>
      <w:numPr>
        <w:numId w:val="9"/>
      </w:numPr>
    </w:pPr>
  </w:style>
  <w:style w:type="paragraph" w:styleId="ListNumber">
    <w:name w:val="List Number"/>
    <w:basedOn w:val="ListBullet1"/>
    <w:autoRedefine/>
    <w:semiHidden/>
    <w:rsid w:val="000A4EDC"/>
    <w:pPr>
      <w:numPr>
        <w:numId w:val="14"/>
      </w:numPr>
    </w:pPr>
  </w:style>
  <w:style w:type="paragraph" w:styleId="ListNumber3">
    <w:name w:val="List Number 3"/>
    <w:basedOn w:val="ListNumber2"/>
    <w:semiHidden/>
    <w:rsid w:val="000A4EDC"/>
    <w:pPr>
      <w:numPr>
        <w:numId w:val="1"/>
      </w:numPr>
    </w:pPr>
  </w:style>
  <w:style w:type="paragraph" w:styleId="TOC2">
    <w:name w:val="toc 2"/>
    <w:basedOn w:val="TOC1"/>
    <w:next w:val="Normal"/>
    <w:autoRedefine/>
    <w:uiPriority w:val="39"/>
    <w:rsid w:val="000A4EDC"/>
    <w:pPr>
      <w:spacing w:before="240"/>
      <w:ind w:left="0"/>
    </w:pPr>
    <w:rPr>
      <w:caps/>
      <w:color w:val="000000"/>
      <w:sz w:val="22"/>
      <w:szCs w:val="32"/>
    </w:rPr>
  </w:style>
  <w:style w:type="paragraph" w:styleId="TOC3">
    <w:name w:val="toc 3"/>
    <w:basedOn w:val="TOC2"/>
    <w:next w:val="Normal"/>
    <w:uiPriority w:val="39"/>
    <w:rsid w:val="000A4EDC"/>
    <w:pPr>
      <w:spacing w:before="0"/>
      <w:ind w:left="240"/>
    </w:pPr>
    <w:rPr>
      <w:b w:val="0"/>
      <w:bCs w:val="0"/>
    </w:rPr>
  </w:style>
  <w:style w:type="paragraph" w:styleId="TOC4">
    <w:name w:val="toc 4"/>
    <w:basedOn w:val="TOC3"/>
    <w:next w:val="BodyText"/>
    <w:uiPriority w:val="39"/>
    <w:rsid w:val="000A4EDC"/>
    <w:pPr>
      <w:ind w:left="480"/>
    </w:pPr>
  </w:style>
  <w:style w:type="paragraph" w:styleId="TOC5">
    <w:name w:val="toc 5"/>
    <w:basedOn w:val="TOC4"/>
    <w:next w:val="Normal"/>
    <w:autoRedefine/>
    <w:uiPriority w:val="39"/>
    <w:rsid w:val="000A4EDC"/>
    <w:pPr>
      <w:ind w:left="720"/>
    </w:pPr>
  </w:style>
  <w:style w:type="paragraph" w:styleId="TOC6">
    <w:name w:val="toc 6"/>
    <w:basedOn w:val="Normal"/>
    <w:next w:val="Normal"/>
    <w:autoRedefine/>
    <w:uiPriority w:val="39"/>
    <w:rsid w:val="000A4EDC"/>
    <w:pPr>
      <w:ind w:left="960"/>
    </w:pPr>
  </w:style>
  <w:style w:type="paragraph" w:styleId="TOC7">
    <w:name w:val="toc 7"/>
    <w:basedOn w:val="Normal"/>
    <w:next w:val="Normal"/>
    <w:autoRedefine/>
    <w:uiPriority w:val="39"/>
    <w:rsid w:val="000A4EDC"/>
    <w:pPr>
      <w:ind w:left="1200"/>
    </w:pPr>
  </w:style>
  <w:style w:type="paragraph" w:styleId="TOC8">
    <w:name w:val="toc 8"/>
    <w:basedOn w:val="Normal"/>
    <w:next w:val="Normal"/>
    <w:autoRedefine/>
    <w:uiPriority w:val="39"/>
    <w:rsid w:val="000A4EDC"/>
    <w:pPr>
      <w:ind w:left="1440"/>
    </w:pPr>
  </w:style>
  <w:style w:type="paragraph" w:styleId="TOC9">
    <w:name w:val="toc 9"/>
    <w:basedOn w:val="Normal"/>
    <w:next w:val="Normal"/>
    <w:autoRedefine/>
    <w:uiPriority w:val="39"/>
    <w:rsid w:val="000A4EDC"/>
    <w:pPr>
      <w:ind w:left="1680"/>
    </w:pPr>
  </w:style>
  <w:style w:type="character" w:styleId="Hyperlink">
    <w:name w:val="Hyperlink"/>
    <w:basedOn w:val="DefaultParagraphFont"/>
    <w:uiPriority w:val="99"/>
    <w:rsid w:val="000A4EDC"/>
    <w:rPr>
      <w:color w:val="0000FF"/>
      <w:u w:val="single"/>
    </w:rPr>
  </w:style>
  <w:style w:type="paragraph" w:customStyle="1" w:styleId="FigureCaption">
    <w:name w:val="Figure Caption"/>
    <w:basedOn w:val="BodyText"/>
    <w:autoRedefine/>
    <w:rsid w:val="000A4EDC"/>
    <w:pPr>
      <w:jc w:val="center"/>
    </w:pPr>
    <w:rPr>
      <w:rFonts w:ascii="Arial Bold" w:hAnsi="Arial Bold"/>
      <w:b/>
      <w:bCs/>
      <w:color w:val="000000"/>
      <w:sz w:val="16"/>
      <w:szCs w:val="20"/>
      <w:u w:val="single"/>
    </w:rPr>
  </w:style>
  <w:style w:type="paragraph" w:styleId="NoteHeading">
    <w:name w:val="Note Heading"/>
    <w:basedOn w:val="Normal"/>
    <w:next w:val="BodyText2"/>
    <w:link w:val="NoteHeadingChar"/>
    <w:autoRedefine/>
    <w:rsid w:val="00B24035"/>
    <w:pPr>
      <w:numPr>
        <w:numId w:val="18"/>
      </w:numPr>
      <w:jc w:val="both"/>
    </w:pPr>
    <w:rPr>
      <w:rFonts w:ascii="Arial-BoldMT" w:eastAsia="Arial Unicode MS" w:hAnsi="Arial-BoldMT"/>
      <w:b/>
      <w:color w:val="000000"/>
      <w:sz w:val="18"/>
      <w:szCs w:val="18"/>
    </w:rPr>
  </w:style>
  <w:style w:type="paragraph" w:customStyle="1" w:styleId="SectionHead">
    <w:name w:val="SectionHead"/>
    <w:basedOn w:val="Heading1"/>
    <w:next w:val="BodyText"/>
    <w:autoRedefine/>
    <w:rsid w:val="00C3638B"/>
    <w:pPr>
      <w:numPr>
        <w:numId w:val="0"/>
      </w:numPr>
      <w:pBdr>
        <w:bottom w:val="single" w:sz="12" w:space="1" w:color="E31837"/>
      </w:pBdr>
      <w:tabs>
        <w:tab w:val="right" w:leader="dot" w:pos="8630"/>
      </w:tabs>
      <w:jc w:val="both"/>
    </w:pPr>
    <w:rPr>
      <w:rFonts w:ascii="Arial Bold" w:hAnsi="Arial Bold"/>
      <w:spacing w:val="28"/>
      <w:position w:val="6"/>
      <w:sz w:val="44"/>
    </w:rPr>
  </w:style>
  <w:style w:type="paragraph" w:customStyle="1" w:styleId="Doctrltext">
    <w:name w:val="Doctrl_text"/>
    <w:basedOn w:val="Normal"/>
    <w:rsid w:val="000A4EDC"/>
    <w:pPr>
      <w:keepLines/>
      <w:jc w:val="both"/>
    </w:pPr>
    <w:rPr>
      <w:szCs w:val="20"/>
    </w:rPr>
  </w:style>
  <w:style w:type="paragraph" w:customStyle="1" w:styleId="Image">
    <w:name w:val="Image"/>
    <w:basedOn w:val="BodyText"/>
    <w:next w:val="BodyText"/>
    <w:rsid w:val="000A4EDC"/>
    <w:pPr>
      <w:spacing w:before="120" w:after="120"/>
      <w:jc w:val="center"/>
    </w:pPr>
  </w:style>
  <w:style w:type="paragraph" w:styleId="Caption">
    <w:name w:val="caption"/>
    <w:basedOn w:val="FigureCaption"/>
    <w:next w:val="Normal"/>
    <w:qFormat/>
    <w:rsid w:val="000A4EDC"/>
    <w:pPr>
      <w:spacing w:before="120" w:after="120"/>
    </w:pPr>
    <w:rPr>
      <w:bCs w:val="0"/>
    </w:rPr>
  </w:style>
  <w:style w:type="paragraph" w:styleId="TableofFigures">
    <w:name w:val="table of figures"/>
    <w:basedOn w:val="Normal"/>
    <w:next w:val="Normal"/>
    <w:autoRedefine/>
    <w:semiHidden/>
    <w:rsid w:val="000A4EDC"/>
    <w:rPr>
      <w:rFonts w:ascii="Arial Bold" w:hAnsi="Arial Bold"/>
      <w:b/>
      <w:iCs/>
      <w:sz w:val="20"/>
    </w:rPr>
  </w:style>
  <w:style w:type="paragraph" w:styleId="Footer">
    <w:name w:val="footer"/>
    <w:basedOn w:val="Normal"/>
    <w:link w:val="FooterChar"/>
    <w:rsid w:val="000A4EDC"/>
    <w:pPr>
      <w:tabs>
        <w:tab w:val="center" w:pos="4320"/>
        <w:tab w:val="right" w:pos="8640"/>
      </w:tabs>
    </w:pPr>
  </w:style>
  <w:style w:type="paragraph" w:customStyle="1" w:styleId="TableColumnLabels">
    <w:name w:val="Table Column Labels"/>
    <w:basedOn w:val="BodyText"/>
    <w:rsid w:val="000A4EDC"/>
    <w:rPr>
      <w:rFonts w:ascii="Arial Bold" w:hAnsi="Arial Bold"/>
      <w:b/>
      <w:bCs/>
      <w:color w:val="FFFFFF"/>
    </w:rPr>
  </w:style>
  <w:style w:type="paragraph" w:customStyle="1" w:styleId="Tablecontent">
    <w:name w:val="Table content"/>
    <w:basedOn w:val="BodyText"/>
    <w:rsid w:val="000A4EDC"/>
    <w:pPr>
      <w:spacing w:before="120" w:after="0"/>
      <w:jc w:val="left"/>
    </w:pPr>
    <w:rPr>
      <w:sz w:val="18"/>
    </w:rPr>
  </w:style>
  <w:style w:type="paragraph" w:customStyle="1" w:styleId="TableListNumber1">
    <w:name w:val="Table List Number 1"/>
    <w:basedOn w:val="ListNumber"/>
    <w:rsid w:val="000A4EDC"/>
    <w:pPr>
      <w:numPr>
        <w:numId w:val="4"/>
      </w:numPr>
      <w:tabs>
        <w:tab w:val="left" w:pos="432"/>
      </w:tabs>
      <w:spacing w:before="120" w:after="0"/>
      <w:jc w:val="left"/>
    </w:pPr>
    <w:rPr>
      <w:sz w:val="18"/>
    </w:rPr>
  </w:style>
  <w:style w:type="paragraph" w:customStyle="1" w:styleId="TableListBullet1">
    <w:name w:val="Table List Bullet 1"/>
    <w:basedOn w:val="ListBullet1"/>
    <w:rsid w:val="000A4EDC"/>
    <w:pPr>
      <w:numPr>
        <w:numId w:val="0"/>
      </w:numPr>
      <w:tabs>
        <w:tab w:val="num" w:pos="360"/>
      </w:tabs>
      <w:spacing w:before="120" w:after="0"/>
      <w:ind w:left="360" w:hanging="360"/>
    </w:pPr>
    <w:rPr>
      <w:sz w:val="18"/>
    </w:rPr>
  </w:style>
  <w:style w:type="character" w:styleId="PageNumber">
    <w:name w:val="page number"/>
    <w:basedOn w:val="DefaultParagraphFont"/>
    <w:semiHidden/>
    <w:rsid w:val="000A4EDC"/>
    <w:rPr>
      <w:rFonts w:ascii="Tahoma" w:hAnsi="Tahoma"/>
      <w:b/>
      <w:sz w:val="20"/>
      <w:bdr w:val="none" w:sz="0" w:space="0" w:color="auto"/>
      <w:shd w:val="clear" w:color="auto" w:fill="000000"/>
    </w:rPr>
  </w:style>
  <w:style w:type="paragraph" w:styleId="Index1">
    <w:name w:val="index 1"/>
    <w:basedOn w:val="Normal"/>
    <w:next w:val="Normal"/>
    <w:autoRedefine/>
    <w:semiHidden/>
    <w:rsid w:val="000A4EDC"/>
    <w:pPr>
      <w:ind w:left="240" w:hanging="240"/>
    </w:pPr>
    <w:rPr>
      <w:rFonts w:ascii="Arial" w:hAnsi="Arial"/>
      <w:szCs w:val="21"/>
    </w:rPr>
  </w:style>
  <w:style w:type="paragraph" w:customStyle="1" w:styleId="Apendixsection">
    <w:name w:val="Apendix section"/>
    <w:basedOn w:val="BodyText"/>
    <w:next w:val="BodyText"/>
    <w:rsid w:val="000A4EDC"/>
    <w:pPr>
      <w:numPr>
        <w:numId w:val="6"/>
      </w:numPr>
    </w:pPr>
    <w:rPr>
      <w:rFonts w:ascii="Trebuchet MS" w:hAnsi="Trebuchet MS"/>
      <w:b/>
      <w:sz w:val="32"/>
    </w:rPr>
  </w:style>
  <w:style w:type="paragraph" w:customStyle="1" w:styleId="Code">
    <w:name w:val="Code"/>
    <w:basedOn w:val="BodyText"/>
    <w:rsid w:val="000A4EDC"/>
    <w:pPr>
      <w:ind w:left="1080"/>
    </w:pPr>
    <w:rPr>
      <w:rFonts w:ascii="Courier New" w:hAnsi="Courier New"/>
    </w:rPr>
  </w:style>
  <w:style w:type="paragraph" w:styleId="Index2">
    <w:name w:val="index 2"/>
    <w:basedOn w:val="Normal"/>
    <w:next w:val="Normal"/>
    <w:autoRedefine/>
    <w:semiHidden/>
    <w:rsid w:val="000A4EDC"/>
    <w:pPr>
      <w:ind w:left="480" w:hanging="240"/>
    </w:pPr>
    <w:rPr>
      <w:rFonts w:ascii="Arial" w:hAnsi="Arial"/>
      <w:szCs w:val="21"/>
    </w:rPr>
  </w:style>
  <w:style w:type="paragraph" w:styleId="Index3">
    <w:name w:val="index 3"/>
    <w:basedOn w:val="Normal"/>
    <w:next w:val="Normal"/>
    <w:autoRedefine/>
    <w:semiHidden/>
    <w:rsid w:val="000A4EDC"/>
    <w:pPr>
      <w:ind w:left="720" w:hanging="240"/>
    </w:pPr>
    <w:rPr>
      <w:szCs w:val="21"/>
    </w:rPr>
  </w:style>
  <w:style w:type="paragraph" w:styleId="Index4">
    <w:name w:val="index 4"/>
    <w:basedOn w:val="Normal"/>
    <w:next w:val="Normal"/>
    <w:autoRedefine/>
    <w:semiHidden/>
    <w:rsid w:val="000A4EDC"/>
    <w:pPr>
      <w:ind w:left="960" w:hanging="240"/>
    </w:pPr>
    <w:rPr>
      <w:szCs w:val="21"/>
    </w:rPr>
  </w:style>
  <w:style w:type="paragraph" w:styleId="Index5">
    <w:name w:val="index 5"/>
    <w:basedOn w:val="Normal"/>
    <w:next w:val="Normal"/>
    <w:autoRedefine/>
    <w:semiHidden/>
    <w:rsid w:val="000A4EDC"/>
    <w:pPr>
      <w:ind w:left="1200" w:hanging="240"/>
    </w:pPr>
    <w:rPr>
      <w:szCs w:val="21"/>
    </w:rPr>
  </w:style>
  <w:style w:type="paragraph" w:styleId="Index6">
    <w:name w:val="index 6"/>
    <w:basedOn w:val="Normal"/>
    <w:next w:val="Normal"/>
    <w:autoRedefine/>
    <w:semiHidden/>
    <w:rsid w:val="000A4EDC"/>
    <w:pPr>
      <w:ind w:left="1440" w:hanging="240"/>
    </w:pPr>
    <w:rPr>
      <w:szCs w:val="21"/>
    </w:rPr>
  </w:style>
  <w:style w:type="paragraph" w:styleId="Index7">
    <w:name w:val="index 7"/>
    <w:basedOn w:val="Normal"/>
    <w:next w:val="Normal"/>
    <w:autoRedefine/>
    <w:semiHidden/>
    <w:rsid w:val="000A4EDC"/>
    <w:pPr>
      <w:ind w:left="1680" w:hanging="240"/>
    </w:pPr>
    <w:rPr>
      <w:szCs w:val="21"/>
    </w:rPr>
  </w:style>
  <w:style w:type="paragraph" w:styleId="Index8">
    <w:name w:val="index 8"/>
    <w:basedOn w:val="Normal"/>
    <w:next w:val="Normal"/>
    <w:autoRedefine/>
    <w:semiHidden/>
    <w:rsid w:val="000A4EDC"/>
    <w:pPr>
      <w:ind w:left="1920" w:hanging="240"/>
    </w:pPr>
    <w:rPr>
      <w:szCs w:val="21"/>
    </w:rPr>
  </w:style>
  <w:style w:type="paragraph" w:styleId="Index9">
    <w:name w:val="index 9"/>
    <w:basedOn w:val="Normal"/>
    <w:next w:val="Normal"/>
    <w:autoRedefine/>
    <w:semiHidden/>
    <w:rsid w:val="000A4EDC"/>
    <w:pPr>
      <w:ind w:left="2160" w:hanging="240"/>
    </w:pPr>
    <w:rPr>
      <w:szCs w:val="21"/>
    </w:rPr>
  </w:style>
  <w:style w:type="paragraph" w:customStyle="1" w:styleId="ManualName">
    <w:name w:val="Manual Name"/>
    <w:basedOn w:val="BodyText"/>
    <w:autoRedefine/>
    <w:rsid w:val="00633175"/>
    <w:pPr>
      <w:spacing w:before="0" w:after="100" w:afterAutospacing="1"/>
      <w:jc w:val="left"/>
    </w:pPr>
    <w:rPr>
      <w:rFonts w:ascii="Arial Bold" w:hAnsi="Arial Bold"/>
      <w:b/>
      <w:color w:val="E31837"/>
      <w:sz w:val="34"/>
      <w:szCs w:val="28"/>
    </w:rPr>
  </w:style>
  <w:style w:type="paragraph" w:customStyle="1" w:styleId="TableNames">
    <w:name w:val="Table Names"/>
    <w:basedOn w:val="SectionHead"/>
    <w:autoRedefine/>
    <w:rsid w:val="00C3638B"/>
    <w:pPr>
      <w:pBdr>
        <w:bottom w:val="single" w:sz="4" w:space="1" w:color="E31837"/>
      </w:pBdr>
      <w:ind w:left="-432"/>
    </w:pPr>
  </w:style>
  <w:style w:type="paragraph" w:customStyle="1" w:styleId="version">
    <w:name w:val="version"/>
    <w:basedOn w:val="BodyText"/>
    <w:rsid w:val="000A4EDC"/>
    <w:pPr>
      <w:spacing w:before="120" w:after="120"/>
      <w:ind w:left="1440"/>
      <w:jc w:val="center"/>
    </w:pPr>
    <w:rPr>
      <w:rFonts w:ascii="Trebuchet MS" w:hAnsi="Trebuchet MS"/>
      <w:b/>
      <w:color w:val="000000"/>
      <w:sz w:val="36"/>
    </w:rPr>
  </w:style>
  <w:style w:type="paragraph" w:customStyle="1" w:styleId="Head">
    <w:name w:val="Head"/>
    <w:basedOn w:val="Normal"/>
    <w:rsid w:val="000A4EDC"/>
    <w:rPr>
      <w:rFonts w:ascii="Arial" w:hAnsi="Arial"/>
      <w:b/>
      <w:bCs/>
      <w:spacing w:val="-5"/>
      <w:sz w:val="20"/>
      <w:szCs w:val="20"/>
    </w:rPr>
  </w:style>
  <w:style w:type="paragraph" w:styleId="Title">
    <w:name w:val="Title"/>
    <w:basedOn w:val="Normal"/>
    <w:qFormat/>
    <w:rsid w:val="000A4EDC"/>
    <w:pPr>
      <w:spacing w:after="1920"/>
      <w:jc w:val="center"/>
    </w:pPr>
    <w:rPr>
      <w:rFonts w:ascii="Arial Black" w:hAnsi="Arial Black" w:cs="Arial"/>
      <w:b/>
      <w:bCs/>
      <w:color w:val="808080"/>
      <w:sz w:val="48"/>
      <w:u w:val="single"/>
    </w:rPr>
  </w:style>
  <w:style w:type="paragraph" w:customStyle="1" w:styleId="app1">
    <w:name w:val="app1"/>
    <w:basedOn w:val="Normal"/>
    <w:rsid w:val="000A4EDC"/>
    <w:pPr>
      <w:tabs>
        <w:tab w:val="num" w:pos="1685"/>
      </w:tabs>
      <w:spacing w:after="500"/>
      <w:ind w:left="1685" w:hanging="432"/>
      <w:jc w:val="right"/>
    </w:pPr>
    <w:rPr>
      <w:rFonts w:ascii="Verdana" w:hAnsi="Verdana"/>
      <w:b/>
      <w:sz w:val="36"/>
    </w:rPr>
  </w:style>
  <w:style w:type="paragraph" w:customStyle="1" w:styleId="ReturnAddress">
    <w:name w:val="Return Address"/>
    <w:basedOn w:val="Normal"/>
    <w:rsid w:val="000A4EDC"/>
    <w:pPr>
      <w:jc w:val="center"/>
    </w:pPr>
    <w:rPr>
      <w:rFonts w:ascii="Arial Narrow" w:hAnsi="Arial Narrow"/>
      <w:spacing w:val="-3"/>
      <w:sz w:val="20"/>
      <w:szCs w:val="20"/>
    </w:rPr>
  </w:style>
  <w:style w:type="paragraph" w:styleId="Subtitle">
    <w:name w:val="Subtitle"/>
    <w:basedOn w:val="Title"/>
    <w:next w:val="BodyText"/>
    <w:link w:val="SubtitleChar"/>
    <w:uiPriority w:val="11"/>
    <w:qFormat/>
    <w:rsid w:val="000A4EDC"/>
    <w:pPr>
      <w:keepNext/>
      <w:pBdr>
        <w:bottom w:val="single" w:sz="6" w:space="14" w:color="808080"/>
      </w:pBdr>
      <w:spacing w:before="1940" w:line="200" w:lineRule="atLeast"/>
    </w:pPr>
    <w:rPr>
      <w:rFonts w:ascii="Garamond" w:hAnsi="Garamond" w:cs="Times New Roman"/>
      <w:bCs w:val="0"/>
      <w:caps/>
      <w:spacing w:val="30"/>
      <w:kern w:val="28"/>
      <w:sz w:val="18"/>
      <w:szCs w:val="20"/>
      <w:u w:val="none"/>
    </w:rPr>
  </w:style>
  <w:style w:type="character" w:styleId="FollowedHyperlink">
    <w:name w:val="FollowedHyperlink"/>
    <w:basedOn w:val="DefaultParagraphFont"/>
    <w:semiHidden/>
    <w:rsid w:val="000A4EDC"/>
    <w:rPr>
      <w:color w:val="800080"/>
      <w:u w:val="single"/>
    </w:rPr>
  </w:style>
  <w:style w:type="paragraph" w:customStyle="1" w:styleId="ContentList">
    <w:name w:val="Content List"/>
    <w:basedOn w:val="BodyText"/>
    <w:rsid w:val="000A4EDC"/>
    <w:pPr>
      <w:numPr>
        <w:numId w:val="7"/>
      </w:numPr>
      <w:jc w:val="left"/>
    </w:pPr>
  </w:style>
  <w:style w:type="paragraph" w:customStyle="1" w:styleId="ChapterList">
    <w:name w:val="Chapter List"/>
    <w:basedOn w:val="BodyText2"/>
    <w:rsid w:val="000A4EDC"/>
    <w:pPr>
      <w:numPr>
        <w:numId w:val="8"/>
      </w:numPr>
    </w:pPr>
  </w:style>
  <w:style w:type="paragraph" w:styleId="BodyText3">
    <w:name w:val="Body Text 3"/>
    <w:basedOn w:val="Normal"/>
    <w:link w:val="BodyText3Char"/>
    <w:semiHidden/>
    <w:rsid w:val="000A4EDC"/>
    <w:pPr>
      <w:jc w:val="both"/>
    </w:pPr>
    <w:rPr>
      <w:rFonts w:ascii="Book Antiqua" w:hAnsi="Book Antiqua" w:cs="Tahoma"/>
      <w:bCs/>
      <w:sz w:val="22"/>
    </w:rPr>
  </w:style>
  <w:style w:type="paragraph" w:customStyle="1" w:styleId="ProductName">
    <w:name w:val="Product Name"/>
    <w:basedOn w:val="ManualName"/>
    <w:autoRedefine/>
    <w:rsid w:val="000A4EDC"/>
    <w:pPr>
      <w:spacing w:before="120" w:after="120" w:afterAutospacing="0"/>
    </w:pPr>
    <w:rPr>
      <w:sz w:val="40"/>
    </w:rPr>
  </w:style>
  <w:style w:type="paragraph" w:customStyle="1" w:styleId="QMSBodyText">
    <w:name w:val="QMS Body Text"/>
    <w:basedOn w:val="Normal"/>
    <w:autoRedefine/>
    <w:rsid w:val="000A4EDC"/>
    <w:pPr>
      <w:ind w:left="720"/>
      <w:jc w:val="both"/>
    </w:pPr>
    <w:rPr>
      <w:b/>
      <w:bCs/>
      <w:szCs w:val="20"/>
    </w:rPr>
  </w:style>
  <w:style w:type="paragraph" w:customStyle="1" w:styleId="QMSHead1">
    <w:name w:val="QMS Head 1"/>
    <w:basedOn w:val="Heading1"/>
    <w:next w:val="QMSBodyText"/>
    <w:autoRedefine/>
    <w:rsid w:val="000A4EDC"/>
    <w:pPr>
      <w:pageBreakBefore/>
      <w:numPr>
        <w:numId w:val="13"/>
      </w:numPr>
      <w:tabs>
        <w:tab w:val="left" w:pos="540"/>
        <w:tab w:val="left" w:pos="720"/>
        <w:tab w:val="left" w:pos="1080"/>
      </w:tabs>
      <w:spacing w:before="240"/>
      <w:jc w:val="left"/>
    </w:pPr>
    <w:rPr>
      <w:rFonts w:ascii="Arial" w:hAnsi="Arial" w:cs="Times New Roman"/>
      <w:b w:val="0"/>
      <w:bCs w:val="0"/>
      <w:caps/>
      <w:sz w:val="32"/>
      <w:szCs w:val="2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QMSHead2">
    <w:name w:val="QMS Head 2"/>
    <w:basedOn w:val="Heading2"/>
    <w:next w:val="QMSBodyText"/>
    <w:autoRedefine/>
    <w:rsid w:val="000A4EDC"/>
    <w:pPr>
      <w:pBdr>
        <w:bottom w:val="none" w:sz="0" w:space="0" w:color="auto"/>
      </w:pBdr>
      <w:tabs>
        <w:tab w:val="clear" w:pos="846"/>
        <w:tab w:val="num" w:pos="720"/>
      </w:tabs>
      <w:spacing w:before="240"/>
      <w:ind w:left="720" w:hanging="360"/>
      <w:jc w:val="left"/>
    </w:pPr>
    <w:rPr>
      <w:rFonts w:ascii="Arial" w:hAnsi="Arial"/>
      <w:b w:val="0"/>
      <w:bCs/>
      <w:iCs w:val="0"/>
      <w:color w:val="auto"/>
      <w:spacing w:val="0"/>
      <w:sz w:val="28"/>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QMSHead3">
    <w:name w:val="QMS Head 3"/>
    <w:basedOn w:val="Heading3"/>
    <w:next w:val="QMSBodyText"/>
    <w:autoRedefine/>
    <w:rsid w:val="000A4EDC"/>
    <w:pPr>
      <w:numPr>
        <w:ilvl w:val="0"/>
      </w:numPr>
      <w:pBdr>
        <w:bottom w:val="none" w:sz="0" w:space="0" w:color="auto"/>
      </w:pBdr>
      <w:tabs>
        <w:tab w:val="num" w:pos="846"/>
      </w:tabs>
      <w:ind w:left="846" w:hanging="576"/>
    </w:pPr>
    <w:rPr>
      <w:rFonts w:ascii="Arial" w:hAnsi="Arial"/>
      <w:iCs w:val="0"/>
      <w:caps/>
      <w:color w:val="auto"/>
      <w:spacing w:val="0"/>
      <w:sz w:val="24"/>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Productversion">
    <w:name w:val="Productversion"/>
    <w:basedOn w:val="version"/>
    <w:rsid w:val="000A4EDC"/>
    <w:pPr>
      <w:jc w:val="right"/>
    </w:pPr>
  </w:style>
  <w:style w:type="paragraph" w:styleId="IndexHeading">
    <w:name w:val="index heading"/>
    <w:basedOn w:val="Normal"/>
    <w:next w:val="Index1"/>
    <w:semiHidden/>
    <w:rsid w:val="000A4EDC"/>
    <w:pPr>
      <w:pBdr>
        <w:top w:val="single" w:sz="12" w:space="0" w:color="auto"/>
      </w:pBdr>
      <w:spacing w:before="360" w:after="240"/>
    </w:pPr>
    <w:rPr>
      <w:rFonts w:ascii="Arial Bold" w:hAnsi="Arial Bold"/>
      <w:b/>
      <w:bCs/>
      <w:i/>
      <w:iCs/>
      <w:szCs w:val="31"/>
    </w:rPr>
  </w:style>
  <w:style w:type="paragraph" w:customStyle="1" w:styleId="Style1">
    <w:name w:val="Style1"/>
    <w:basedOn w:val="Normal"/>
    <w:rsid w:val="000A4EDC"/>
    <w:rPr>
      <w:rFonts w:ascii="Arial" w:hAnsi="Arial"/>
      <w:b/>
      <w:color w:val="FFFFFF"/>
      <w:sz w:val="28"/>
    </w:rPr>
  </w:style>
  <w:style w:type="paragraph" w:customStyle="1" w:styleId="Response">
    <w:name w:val="Response"/>
    <w:basedOn w:val="Normal"/>
    <w:rsid w:val="000A4EDC"/>
    <w:rPr>
      <w:rFonts w:ascii="Arial" w:hAnsi="Arial"/>
      <w:color w:val="000080"/>
      <w:sz w:val="20"/>
      <w:lang w:val="en-GB"/>
    </w:rPr>
  </w:style>
  <w:style w:type="paragraph" w:customStyle="1" w:styleId="Style2">
    <w:name w:val="Style2"/>
    <w:basedOn w:val="Normal"/>
    <w:rsid w:val="000A4EDC"/>
    <w:rPr>
      <w:rFonts w:ascii="Impact" w:hAnsi="Impact"/>
      <w:b/>
      <w:sz w:val="40"/>
    </w:rPr>
  </w:style>
  <w:style w:type="paragraph" w:customStyle="1" w:styleId="A">
    <w:name w:val="A"/>
    <w:basedOn w:val="Normal"/>
    <w:next w:val="Normal"/>
    <w:rsid w:val="000A4EDC"/>
    <w:pPr>
      <w:numPr>
        <w:ilvl w:val="1"/>
        <w:numId w:val="10"/>
      </w:numPr>
      <w:tabs>
        <w:tab w:val="left" w:pos="1728"/>
      </w:tabs>
      <w:spacing w:before="360" w:after="240"/>
    </w:pPr>
    <w:rPr>
      <w:rFonts w:ascii="Verdana" w:hAnsi="Verdana"/>
      <w:b/>
      <w:sz w:val="36"/>
    </w:rPr>
  </w:style>
  <w:style w:type="paragraph" w:customStyle="1" w:styleId="appbullet">
    <w:name w:val="app bullet"/>
    <w:basedOn w:val="Normal"/>
    <w:rsid w:val="000A4EDC"/>
    <w:pPr>
      <w:numPr>
        <w:numId w:val="11"/>
      </w:numPr>
      <w:spacing w:before="240" w:after="120"/>
      <w:ind w:left="2246" w:hanging="446"/>
    </w:pPr>
    <w:rPr>
      <w:rFonts w:ascii="Arial" w:hAnsi="Arial" w:cs="Arial"/>
      <w:b/>
      <w:bCs/>
      <w:sz w:val="20"/>
    </w:rPr>
  </w:style>
  <w:style w:type="paragraph" w:customStyle="1" w:styleId="app2">
    <w:name w:val="app2"/>
    <w:basedOn w:val="Normal"/>
    <w:rsid w:val="000A4EDC"/>
    <w:pPr>
      <w:numPr>
        <w:ilvl w:val="1"/>
        <w:numId w:val="12"/>
      </w:numPr>
      <w:spacing w:before="360" w:after="240"/>
    </w:pPr>
    <w:rPr>
      <w:rFonts w:ascii="Arial" w:hAnsi="Arial"/>
      <w:b/>
      <w:sz w:val="36"/>
    </w:rPr>
  </w:style>
  <w:style w:type="paragraph" w:customStyle="1" w:styleId="content">
    <w:name w:val="content"/>
    <w:basedOn w:val="Normal"/>
    <w:rsid w:val="000A4EDC"/>
    <w:pPr>
      <w:jc w:val="center"/>
    </w:pPr>
    <w:rPr>
      <w:rFonts w:ascii="Arial Black" w:hAnsi="Arial Black"/>
      <w:color w:val="808080"/>
      <w:sz w:val="48"/>
      <w:szCs w:val="20"/>
    </w:rPr>
  </w:style>
  <w:style w:type="paragraph" w:customStyle="1" w:styleId="TitleCover">
    <w:name w:val="Title Cover"/>
    <w:basedOn w:val="Normal"/>
    <w:next w:val="Normal"/>
    <w:rsid w:val="000A4EDC"/>
    <w:pPr>
      <w:pBdr>
        <w:top w:val="single" w:sz="6" w:space="31" w:color="FFFFFF"/>
        <w:left w:val="single" w:sz="6" w:space="31" w:color="FFFFFF"/>
        <w:bottom w:val="single" w:sz="6" w:space="31" w:color="FFFFFF"/>
        <w:right w:val="single" w:sz="6" w:space="31" w:color="FFFFFF"/>
      </w:pBdr>
      <w:shd w:val="pct10" w:color="auto" w:fill="auto"/>
      <w:ind w:left="601" w:right="601"/>
    </w:pPr>
    <w:rPr>
      <w:rFonts w:ascii="Arial Black" w:hAnsi="Arial Black"/>
      <w:spacing w:val="-70"/>
      <w:kern w:val="28"/>
      <w:sz w:val="80"/>
      <w:szCs w:val="20"/>
    </w:rPr>
  </w:style>
  <w:style w:type="paragraph" w:customStyle="1" w:styleId="command">
    <w:name w:val="command"/>
    <w:basedOn w:val="Normal"/>
    <w:rsid w:val="000A4EDC"/>
    <w:pPr>
      <w:ind w:left="2592"/>
    </w:pPr>
    <w:rPr>
      <w:rFonts w:ascii="Courier New" w:hAnsi="Courier New"/>
      <w:b/>
      <w:sz w:val="20"/>
    </w:rPr>
  </w:style>
  <w:style w:type="paragraph" w:customStyle="1" w:styleId="Heading">
    <w:name w:val="Heading"/>
    <w:basedOn w:val="BodyText2"/>
    <w:next w:val="BodyText2"/>
    <w:autoRedefine/>
    <w:rsid w:val="001E6309"/>
    <w:pPr>
      <w:spacing w:before="120" w:line="360" w:lineRule="auto"/>
    </w:pPr>
    <w:rPr>
      <w:rFonts w:ascii="Arial Narrow" w:hAnsi="Arial Narrow" w:cs="Tahoma"/>
      <w:b/>
      <w:color w:val="E31837"/>
      <w:sz w:val="24"/>
      <w:u w:val="single" w:color="E31837"/>
      <w:lang w:val="en-IN"/>
    </w:rPr>
  </w:style>
  <w:style w:type="paragraph" w:customStyle="1" w:styleId="tablecontents">
    <w:name w:val="table_contents"/>
    <w:basedOn w:val="Normal"/>
    <w:rsid w:val="000A4EDC"/>
    <w:rPr>
      <w:rFonts w:ascii="Arial" w:hAnsi="Arial"/>
      <w:sz w:val="22"/>
      <w:szCs w:val="20"/>
      <w:lang w:val="en-GB"/>
    </w:rPr>
  </w:style>
  <w:style w:type="paragraph" w:customStyle="1" w:styleId="Bodytextforrestriction">
    <w:name w:val="Body text for restriction"/>
    <w:basedOn w:val="Normal"/>
    <w:next w:val="Normal"/>
    <w:rsid w:val="000A4EDC"/>
    <w:pPr>
      <w:spacing w:line="360" w:lineRule="auto"/>
    </w:pPr>
    <w:rPr>
      <w:rFonts w:ascii="Arial" w:hAnsi="Arial"/>
      <w:sz w:val="18"/>
    </w:rPr>
  </w:style>
  <w:style w:type="paragraph" w:customStyle="1" w:styleId="Preface">
    <w:name w:val="Preface"/>
    <w:basedOn w:val="Normal"/>
    <w:rsid w:val="000A4EDC"/>
    <w:pPr>
      <w:spacing w:before="120" w:after="240"/>
    </w:pPr>
    <w:rPr>
      <w:rFonts w:ascii="Arial Narrow" w:hAnsi="Arial Narrow" w:cs="Arial"/>
      <w:b/>
      <w:bCs/>
      <w:sz w:val="40"/>
    </w:rPr>
  </w:style>
  <w:style w:type="paragraph" w:customStyle="1" w:styleId="TableHeader">
    <w:name w:val="Table Header"/>
    <w:basedOn w:val="Normal"/>
    <w:rsid w:val="000A4EDC"/>
    <w:pPr>
      <w:spacing w:before="60"/>
      <w:jc w:val="center"/>
    </w:pPr>
    <w:rPr>
      <w:rFonts w:ascii="Arial" w:hAnsi="Arial"/>
      <w:b/>
      <w:spacing w:val="-5"/>
      <w:sz w:val="22"/>
      <w:szCs w:val="20"/>
    </w:rPr>
  </w:style>
  <w:style w:type="paragraph" w:customStyle="1" w:styleId="contactus">
    <w:name w:val="contact us"/>
    <w:basedOn w:val="Normal"/>
    <w:next w:val="Normal"/>
    <w:rsid w:val="000A4EDC"/>
    <w:pPr>
      <w:pBdr>
        <w:bottom w:val="single" w:sz="4" w:space="1" w:color="auto"/>
      </w:pBdr>
    </w:pPr>
    <w:rPr>
      <w:rFonts w:ascii="Arial Narrow" w:hAnsi="Arial Narrow"/>
      <w:sz w:val="48"/>
    </w:rPr>
  </w:style>
  <w:style w:type="paragraph" w:styleId="BodyText20">
    <w:name w:val="Body Text 2"/>
    <w:basedOn w:val="Normal"/>
    <w:semiHidden/>
    <w:rsid w:val="000A4EDC"/>
    <w:rPr>
      <w:rFonts w:ascii="Arial Narrow" w:hAnsi="Arial Narrow"/>
      <w:b/>
      <w:bCs/>
      <w:color w:val="FFFFFF"/>
    </w:rPr>
  </w:style>
  <w:style w:type="paragraph" w:styleId="BodyTextIndent2">
    <w:name w:val="Body Text Indent 2"/>
    <w:aliases w:val="Body Text Indent 2 Char"/>
    <w:basedOn w:val="Normal"/>
    <w:semiHidden/>
    <w:rsid w:val="000A4EDC"/>
    <w:pPr>
      <w:spacing w:before="120" w:after="120" w:line="480" w:lineRule="auto"/>
      <w:ind w:left="360"/>
    </w:pPr>
    <w:rPr>
      <w:rFonts w:ascii="Arial" w:hAnsi="Arial"/>
      <w:sz w:val="18"/>
    </w:rPr>
  </w:style>
  <w:style w:type="paragraph" w:styleId="TableofAuthorities">
    <w:name w:val="table of authorities"/>
    <w:basedOn w:val="Normal"/>
    <w:next w:val="Normal"/>
    <w:semiHidden/>
    <w:rsid w:val="000A4EDC"/>
    <w:pPr>
      <w:spacing w:before="120" w:after="120"/>
      <w:jc w:val="center"/>
    </w:pPr>
    <w:rPr>
      <w:rFonts w:ascii="Arial" w:hAnsi="Arial" w:cs="Arial"/>
      <w:b/>
      <w:sz w:val="16"/>
      <w:szCs w:val="14"/>
    </w:rPr>
  </w:style>
  <w:style w:type="paragraph" w:styleId="Signature">
    <w:name w:val="Signature"/>
    <w:basedOn w:val="Normal"/>
    <w:semiHidden/>
    <w:rsid w:val="000A4EDC"/>
    <w:pPr>
      <w:spacing w:before="60" w:after="60"/>
      <w:jc w:val="right"/>
    </w:pPr>
    <w:rPr>
      <w:rFonts w:ascii="Arial" w:hAnsi="Arial" w:cs="Arial"/>
      <w:bCs/>
      <w:i/>
      <w:sz w:val="15"/>
      <w:szCs w:val="16"/>
    </w:rPr>
  </w:style>
  <w:style w:type="paragraph" w:styleId="CommentText">
    <w:name w:val="annotation text"/>
    <w:basedOn w:val="Normal"/>
    <w:semiHidden/>
    <w:rsid w:val="000A4EDC"/>
    <w:pPr>
      <w:jc w:val="both"/>
    </w:pPr>
    <w:rPr>
      <w:rFonts w:ascii="Arial" w:hAnsi="Arial" w:cs="Arial"/>
      <w:sz w:val="20"/>
      <w:szCs w:val="20"/>
    </w:rPr>
  </w:style>
  <w:style w:type="character" w:styleId="CommentReference">
    <w:name w:val="annotation reference"/>
    <w:basedOn w:val="DefaultParagraphFont"/>
    <w:semiHidden/>
    <w:rsid w:val="000A4EDC"/>
    <w:rPr>
      <w:sz w:val="16"/>
      <w:szCs w:val="16"/>
    </w:rPr>
  </w:style>
  <w:style w:type="paragraph" w:customStyle="1" w:styleId="HSBR2">
    <w:name w:val="HS BR 2"/>
    <w:basedOn w:val="Normal"/>
    <w:rsid w:val="000A4EDC"/>
    <w:pPr>
      <w:numPr>
        <w:numId w:val="15"/>
      </w:numPr>
      <w:spacing w:before="120" w:line="340" w:lineRule="atLeast"/>
      <w:jc w:val="both"/>
    </w:pPr>
    <w:rPr>
      <w:rFonts w:ascii="Arial" w:hAnsi="Arial"/>
      <w:sz w:val="22"/>
      <w:szCs w:val="20"/>
      <w:lang w:eastAsia="fr-FR"/>
    </w:rPr>
  </w:style>
  <w:style w:type="paragraph" w:styleId="TOAHeading">
    <w:name w:val="toa heading"/>
    <w:basedOn w:val="Normal"/>
    <w:next w:val="Normal"/>
    <w:semiHidden/>
    <w:rsid w:val="000A4EDC"/>
    <w:pPr>
      <w:spacing w:before="120"/>
    </w:pPr>
    <w:rPr>
      <w:rFonts w:ascii="Arial" w:hAnsi="Arial" w:cs="Arial"/>
      <w:b/>
      <w:bCs/>
    </w:rPr>
  </w:style>
  <w:style w:type="paragraph" w:customStyle="1" w:styleId="xl24">
    <w:name w:val="xl24"/>
    <w:basedOn w:val="Normal"/>
    <w:rsid w:val="000A4EDC"/>
    <w:pPr>
      <w:shd w:val="clear" w:color="auto" w:fill="FFFFFF"/>
      <w:spacing w:before="100" w:beforeAutospacing="1" w:after="100" w:afterAutospacing="1"/>
    </w:pPr>
    <w:rPr>
      <w:rFonts w:ascii="Arial Unicode MS" w:eastAsia="Arial Unicode MS" w:hAnsi="Arial Unicode MS" w:cs="Arial Unicode MS"/>
    </w:rPr>
  </w:style>
  <w:style w:type="paragraph" w:customStyle="1" w:styleId="xl25">
    <w:name w:val="xl25"/>
    <w:basedOn w:val="Normal"/>
    <w:rsid w:val="000A4EDC"/>
    <w:pPr>
      <w:shd w:val="clear" w:color="auto" w:fill="FFFFFF"/>
      <w:spacing w:before="100" w:beforeAutospacing="1" w:after="100" w:afterAutospacing="1"/>
    </w:pPr>
    <w:rPr>
      <w:rFonts w:ascii="Arial" w:eastAsia="Arial Unicode MS" w:hAnsi="Arial" w:cs="Arial"/>
      <w:b/>
      <w:bCs/>
    </w:rPr>
  </w:style>
  <w:style w:type="paragraph" w:customStyle="1" w:styleId="xl26">
    <w:name w:val="xl26"/>
    <w:basedOn w:val="Normal"/>
    <w:rsid w:val="000A4EDC"/>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jc w:val="center"/>
    </w:pPr>
    <w:rPr>
      <w:rFonts w:ascii="Arial Unicode MS" w:eastAsia="Arial Unicode MS" w:hAnsi="Arial Unicode MS" w:cs="Arial Unicode MS"/>
    </w:rPr>
  </w:style>
  <w:style w:type="paragraph" w:customStyle="1" w:styleId="xl27">
    <w:name w:val="xl27"/>
    <w:basedOn w:val="Normal"/>
    <w:rsid w:val="000A4EDC"/>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28">
    <w:name w:val="xl28"/>
    <w:basedOn w:val="Normal"/>
    <w:rsid w:val="000A4EDC"/>
    <w:pPr>
      <w:pBdr>
        <w:top w:val="single" w:sz="8" w:space="0" w:color="auto"/>
        <w:left w:val="single" w:sz="8"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rPr>
  </w:style>
  <w:style w:type="paragraph" w:customStyle="1" w:styleId="xl29">
    <w:name w:val="xl29"/>
    <w:basedOn w:val="Normal"/>
    <w:rsid w:val="000A4EDC"/>
    <w:pPr>
      <w:pBdr>
        <w:left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rPr>
  </w:style>
  <w:style w:type="paragraph" w:customStyle="1" w:styleId="xl30">
    <w:name w:val="xl30"/>
    <w:basedOn w:val="Normal"/>
    <w:rsid w:val="000A4EDC"/>
    <w:pPr>
      <w:shd w:val="clear" w:color="auto" w:fill="FFFF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31">
    <w:name w:val="xl31"/>
    <w:basedOn w:val="Normal"/>
    <w:rsid w:val="000A4EDC"/>
    <w:pPr>
      <w:shd w:val="clear" w:color="auto" w:fill="FFFFFF"/>
      <w:spacing w:before="100" w:beforeAutospacing="1" w:after="100" w:afterAutospacing="1"/>
      <w:jc w:val="center"/>
    </w:pPr>
    <w:rPr>
      <w:rFonts w:ascii="Arial" w:eastAsia="Arial Unicode MS" w:hAnsi="Arial" w:cs="Arial"/>
      <w:b/>
      <w:bCs/>
    </w:rPr>
  </w:style>
  <w:style w:type="paragraph" w:styleId="BalloonText">
    <w:name w:val="Balloon Text"/>
    <w:basedOn w:val="Normal"/>
    <w:semiHidden/>
    <w:unhideWhenUsed/>
    <w:rsid w:val="000A4EDC"/>
    <w:rPr>
      <w:rFonts w:ascii="Tahoma" w:hAnsi="Tahoma" w:cs="Tahoma"/>
      <w:sz w:val="16"/>
      <w:szCs w:val="16"/>
    </w:rPr>
  </w:style>
  <w:style w:type="character" w:customStyle="1" w:styleId="BalloonTextChar">
    <w:name w:val="Balloon Text Char"/>
    <w:basedOn w:val="DefaultParagraphFont"/>
    <w:semiHidden/>
    <w:rsid w:val="000A4EDC"/>
    <w:rPr>
      <w:rFonts w:ascii="Tahoma" w:hAnsi="Tahoma" w:cs="Tahoma"/>
      <w:sz w:val="16"/>
      <w:szCs w:val="16"/>
    </w:rPr>
  </w:style>
  <w:style w:type="paragraph" w:customStyle="1" w:styleId="font0">
    <w:name w:val="font0"/>
    <w:basedOn w:val="Normal"/>
    <w:rsid w:val="000A4EDC"/>
    <w:pPr>
      <w:spacing w:before="100" w:beforeAutospacing="1" w:after="100" w:afterAutospacing="1"/>
    </w:pPr>
    <w:rPr>
      <w:rFonts w:ascii="Arial" w:eastAsia="Arial Unicode MS" w:hAnsi="Arial" w:cs="Arial"/>
      <w:sz w:val="20"/>
      <w:szCs w:val="20"/>
    </w:rPr>
  </w:style>
  <w:style w:type="table" w:styleId="TableGrid">
    <w:name w:val="Table Grid"/>
    <w:basedOn w:val="TableNormal"/>
    <w:uiPriority w:val="59"/>
    <w:rsid w:val="005B5B7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semiHidden/>
    <w:rsid w:val="00B81EAC"/>
    <w:pPr>
      <w:jc w:val="left"/>
    </w:pPr>
    <w:rPr>
      <w:rFonts w:ascii="Times New Roman" w:hAnsi="Times New Roman" w:cs="Times New Roman"/>
      <w:b/>
      <w:bCs/>
    </w:rPr>
  </w:style>
  <w:style w:type="paragraph" w:styleId="ListParagraph">
    <w:name w:val="List Paragraph"/>
    <w:basedOn w:val="Normal"/>
    <w:uiPriority w:val="34"/>
    <w:qFormat/>
    <w:rsid w:val="0054387A"/>
    <w:pPr>
      <w:ind w:left="720"/>
    </w:pPr>
    <w:rPr>
      <w:rFonts w:ascii="Calibri" w:eastAsia="Calibri" w:hAnsi="Calibri"/>
      <w:sz w:val="22"/>
      <w:szCs w:val="22"/>
    </w:rPr>
  </w:style>
  <w:style w:type="paragraph" w:customStyle="1" w:styleId="Note">
    <w:name w:val="Note"/>
    <w:basedOn w:val="ListBullet3"/>
    <w:qFormat/>
    <w:rsid w:val="00594703"/>
    <w:pPr>
      <w:tabs>
        <w:tab w:val="clear" w:pos="2232"/>
        <w:tab w:val="left" w:pos="720"/>
        <w:tab w:val="num" w:pos="1080"/>
      </w:tabs>
      <w:spacing w:after="0" w:line="360" w:lineRule="auto"/>
      <w:ind w:left="1080"/>
      <w:jc w:val="left"/>
    </w:pPr>
    <w:rPr>
      <w:bCs w:val="0"/>
      <w:lang w:val="en-GB"/>
    </w:rPr>
  </w:style>
  <w:style w:type="paragraph" w:customStyle="1" w:styleId="Tabelcontent">
    <w:name w:val="Tabel content"/>
    <w:basedOn w:val="List"/>
    <w:qFormat/>
    <w:rsid w:val="00EE7079"/>
    <w:pPr>
      <w:spacing w:before="100" w:beforeAutospacing="1" w:after="100" w:afterAutospacing="1" w:line="288" w:lineRule="auto"/>
      <w:ind w:left="0" w:firstLine="0"/>
      <w:contextualSpacing w:val="0"/>
    </w:pPr>
    <w:rPr>
      <w:rFonts w:ascii="Arial Bold" w:hAnsi="Arial Bold"/>
      <w:b/>
      <w:sz w:val="16"/>
    </w:rPr>
  </w:style>
  <w:style w:type="character" w:customStyle="1" w:styleId="NoteHeadingChar">
    <w:name w:val="Note Heading Char"/>
    <w:basedOn w:val="DefaultParagraphFont"/>
    <w:link w:val="NoteHeading"/>
    <w:rsid w:val="00B24035"/>
    <w:rPr>
      <w:rFonts w:ascii="Arial-BoldMT" w:eastAsia="Arial Unicode MS" w:hAnsi="Arial-BoldMT"/>
      <w:b/>
      <w:color w:val="000000"/>
      <w:sz w:val="18"/>
      <w:szCs w:val="18"/>
    </w:rPr>
  </w:style>
  <w:style w:type="paragraph" w:styleId="PlainText">
    <w:name w:val="Plain Text"/>
    <w:basedOn w:val="Normal"/>
    <w:link w:val="PlainTextChar"/>
    <w:uiPriority w:val="99"/>
    <w:semiHidden/>
    <w:unhideWhenUsed/>
    <w:rsid w:val="00EE7079"/>
    <w:rPr>
      <w:rFonts w:ascii="Consolas" w:eastAsia="Calibri" w:hAnsi="Consolas"/>
      <w:sz w:val="21"/>
      <w:szCs w:val="21"/>
    </w:rPr>
  </w:style>
  <w:style w:type="character" w:customStyle="1" w:styleId="PlainTextChar">
    <w:name w:val="Plain Text Char"/>
    <w:basedOn w:val="DefaultParagraphFont"/>
    <w:link w:val="PlainText"/>
    <w:uiPriority w:val="99"/>
    <w:semiHidden/>
    <w:rsid w:val="00EE7079"/>
    <w:rPr>
      <w:rFonts w:ascii="Consolas" w:eastAsia="Calibri" w:hAnsi="Consolas"/>
      <w:sz w:val="21"/>
      <w:szCs w:val="21"/>
    </w:rPr>
  </w:style>
  <w:style w:type="character" w:customStyle="1" w:styleId="FooterChar">
    <w:name w:val="Footer Char"/>
    <w:basedOn w:val="DefaultParagraphFont"/>
    <w:link w:val="Footer"/>
    <w:rsid w:val="00EE7079"/>
    <w:rPr>
      <w:sz w:val="24"/>
      <w:szCs w:val="24"/>
    </w:rPr>
  </w:style>
  <w:style w:type="paragraph" w:styleId="List">
    <w:name w:val="List"/>
    <w:basedOn w:val="Normal"/>
    <w:uiPriority w:val="99"/>
    <w:semiHidden/>
    <w:unhideWhenUsed/>
    <w:rsid w:val="00EE7079"/>
    <w:pPr>
      <w:ind w:left="360" w:hanging="360"/>
      <w:contextualSpacing/>
    </w:pPr>
  </w:style>
  <w:style w:type="paragraph" w:customStyle="1" w:styleId="Paragraph2">
    <w:name w:val="Paragraph2"/>
    <w:basedOn w:val="Normal"/>
    <w:rsid w:val="00CC5BEE"/>
    <w:pPr>
      <w:widowControl w:val="0"/>
      <w:overflowPunct w:val="0"/>
      <w:autoSpaceDE w:val="0"/>
      <w:autoSpaceDN w:val="0"/>
      <w:adjustRightInd w:val="0"/>
      <w:spacing w:before="80" w:line="240" w:lineRule="atLeast"/>
      <w:ind w:left="720"/>
      <w:jc w:val="both"/>
      <w:textAlignment w:val="baseline"/>
    </w:pPr>
    <w:rPr>
      <w:color w:val="000000"/>
      <w:sz w:val="20"/>
      <w:szCs w:val="20"/>
    </w:rPr>
  </w:style>
  <w:style w:type="character" w:customStyle="1" w:styleId="apple-style-span">
    <w:name w:val="apple-style-span"/>
    <w:basedOn w:val="DefaultParagraphFont"/>
    <w:rsid w:val="00FF13CF"/>
  </w:style>
  <w:style w:type="character" w:styleId="Emphasis">
    <w:name w:val="Emphasis"/>
    <w:basedOn w:val="DefaultParagraphFont"/>
    <w:uiPriority w:val="20"/>
    <w:qFormat/>
    <w:rsid w:val="00D4011C"/>
    <w:rPr>
      <w:i/>
      <w:iCs/>
    </w:rPr>
  </w:style>
  <w:style w:type="paragraph" w:customStyle="1" w:styleId="Default">
    <w:name w:val="Default"/>
    <w:rsid w:val="008E3141"/>
    <w:pPr>
      <w:autoSpaceDE w:val="0"/>
      <w:autoSpaceDN w:val="0"/>
      <w:adjustRightInd w:val="0"/>
    </w:pPr>
    <w:rPr>
      <w:rFonts w:ascii="Arial" w:hAnsi="Arial" w:cs="Arial"/>
      <w:color w:val="000000"/>
      <w:sz w:val="24"/>
      <w:szCs w:val="24"/>
    </w:rPr>
  </w:style>
  <w:style w:type="paragraph" w:customStyle="1" w:styleId="CorpsdetexteTab">
    <w:name w:val="Corps de texte Tab"/>
    <w:basedOn w:val="Normal"/>
    <w:rsid w:val="002F480C"/>
    <w:pPr>
      <w:overflowPunct w:val="0"/>
      <w:autoSpaceDE w:val="0"/>
      <w:autoSpaceDN w:val="0"/>
      <w:adjustRightInd w:val="0"/>
      <w:textAlignment w:val="baseline"/>
    </w:pPr>
    <w:rPr>
      <w:rFonts w:ascii="Arial" w:hAnsi="Arial" w:cs="Arial"/>
      <w:spacing w:val="-5"/>
      <w:sz w:val="20"/>
      <w:szCs w:val="20"/>
      <w:lang w:val="en-GB" w:eastAsia="fr-FR"/>
    </w:rPr>
  </w:style>
  <w:style w:type="character" w:customStyle="1" w:styleId="BodyText2Char2">
    <w:name w:val="BodyText2 Char2"/>
    <w:basedOn w:val="DefaultParagraphFont"/>
    <w:link w:val="BodyText2"/>
    <w:locked/>
    <w:rsid w:val="00C3638B"/>
    <w:rPr>
      <w:rFonts w:ascii="Arial" w:hAnsi="Arial"/>
      <w:szCs w:val="24"/>
    </w:rPr>
  </w:style>
  <w:style w:type="character" w:customStyle="1" w:styleId="SubtitleChar">
    <w:name w:val="Subtitle Char"/>
    <w:basedOn w:val="DefaultParagraphFont"/>
    <w:link w:val="Subtitle"/>
    <w:uiPriority w:val="11"/>
    <w:rsid w:val="007F3F88"/>
    <w:rPr>
      <w:rFonts w:ascii="Garamond" w:hAnsi="Garamond"/>
      <w:b/>
      <w:caps/>
      <w:color w:val="808080"/>
      <w:spacing w:val="30"/>
      <w:kern w:val="28"/>
      <w:sz w:val="18"/>
    </w:rPr>
  </w:style>
  <w:style w:type="paragraph" w:customStyle="1" w:styleId="code0">
    <w:name w:val="code"/>
    <w:basedOn w:val="Normal"/>
    <w:rsid w:val="00527CCA"/>
    <w:pPr>
      <w:spacing w:before="100" w:beforeAutospacing="1" w:after="100" w:afterAutospacing="1"/>
    </w:pPr>
    <w:rPr>
      <w:rFonts w:ascii="Arial Unicode MS" w:eastAsia="Arial Unicode MS" w:hAnsi="Arial Unicode MS" w:cs="Arial Unicode MS"/>
    </w:rPr>
  </w:style>
  <w:style w:type="character" w:styleId="Strong">
    <w:name w:val="Strong"/>
    <w:basedOn w:val="DefaultParagraphFont"/>
    <w:qFormat/>
    <w:rsid w:val="00527CCA"/>
    <w:rPr>
      <w:b/>
      <w:bCs/>
    </w:rPr>
  </w:style>
  <w:style w:type="paragraph" w:customStyle="1" w:styleId="HSTitre4">
    <w:name w:val="HS Titre 4"/>
    <w:basedOn w:val="Normal"/>
    <w:next w:val="Normal"/>
    <w:rsid w:val="00092DD9"/>
    <w:pPr>
      <w:keepNext/>
      <w:numPr>
        <w:numId w:val="20"/>
      </w:numPr>
      <w:tabs>
        <w:tab w:val="clear" w:pos="2664"/>
        <w:tab w:val="left" w:pos="900"/>
        <w:tab w:val="num" w:pos="2880"/>
      </w:tabs>
      <w:spacing w:before="240" w:after="120" w:line="340" w:lineRule="atLeast"/>
      <w:ind w:left="2880" w:hanging="360"/>
      <w:outlineLvl w:val="2"/>
    </w:pPr>
    <w:rPr>
      <w:rFonts w:ascii="Arial" w:hAnsi="Arial"/>
      <w:i/>
      <w:iCs/>
      <w:szCs w:val="20"/>
      <w:lang w:val="en-GB" w:eastAsia="fr-FR"/>
      <w14:shadow w14:blurRad="50800" w14:dist="38100" w14:dir="2700000" w14:sx="100000" w14:sy="100000" w14:kx="0" w14:ky="0" w14:algn="tl">
        <w14:srgbClr w14:val="000000">
          <w14:alpha w14:val="60000"/>
        </w14:srgbClr>
      </w14:shadow>
    </w:rPr>
  </w:style>
  <w:style w:type="paragraph" w:customStyle="1" w:styleId="WarningMessage">
    <w:name w:val="Warning Message"/>
    <w:basedOn w:val="NoteHeading"/>
    <w:next w:val="BodyText2"/>
    <w:autoRedefine/>
    <w:rsid w:val="00CD5C68"/>
    <w:pPr>
      <w:numPr>
        <w:numId w:val="0"/>
      </w:numPr>
      <w:pBdr>
        <w:top w:val="single" w:sz="12" w:space="1" w:color="FF6600"/>
        <w:left w:val="single" w:sz="12" w:space="4" w:color="FF6600"/>
        <w:bottom w:val="single" w:sz="12" w:space="1" w:color="FF6600"/>
        <w:right w:val="single" w:sz="12" w:space="4" w:color="FF6600"/>
      </w:pBdr>
      <w:tabs>
        <w:tab w:val="num" w:pos="2664"/>
      </w:tabs>
      <w:ind w:left="2808" w:hanging="504"/>
      <w:jc w:val="left"/>
    </w:pPr>
    <w:rPr>
      <w:rFonts w:ascii="Arial Unicode MS" w:hAnsi="Arial Unicode MS"/>
      <w:sz w:val="20"/>
      <w:szCs w:val="20"/>
    </w:rPr>
  </w:style>
  <w:style w:type="paragraph" w:styleId="NoSpacing">
    <w:name w:val="No Spacing"/>
    <w:uiPriority w:val="1"/>
    <w:qFormat/>
    <w:rsid w:val="00CD5C68"/>
    <w:rPr>
      <w:sz w:val="24"/>
      <w:szCs w:val="24"/>
    </w:rPr>
  </w:style>
  <w:style w:type="paragraph" w:customStyle="1" w:styleId="QMSHeading4">
    <w:name w:val="QMS Heading 4"/>
    <w:basedOn w:val="Heading4"/>
    <w:next w:val="Normal"/>
    <w:autoRedefine/>
    <w:rsid w:val="00CD5C68"/>
    <w:pPr>
      <w:numPr>
        <w:ilvl w:val="0"/>
      </w:numPr>
      <w:pBdr>
        <w:bottom w:val="none" w:sz="0" w:space="0" w:color="auto"/>
      </w:pBdr>
      <w:tabs>
        <w:tab w:val="num" w:pos="851"/>
      </w:tabs>
      <w:spacing w:before="120" w:after="60"/>
      <w:ind w:left="846" w:hanging="576"/>
    </w:pPr>
    <w:rPr>
      <w:rFonts w:ascii="Arial" w:hAnsi="Arial" w:cs="Times New Roman"/>
      <w:b w:val="0"/>
      <w:bCs/>
      <w:iCs w:val="0"/>
      <w:caps/>
      <w:color w:val="auto"/>
      <w:spacing w:val="0"/>
      <w:kern w:val="0"/>
      <w:sz w:val="20"/>
      <w:u w:val="words"/>
    </w:rPr>
  </w:style>
  <w:style w:type="paragraph" w:customStyle="1" w:styleId="Asaisirtableaux">
    <w:name w:val="A saisir (tableaux)"/>
    <w:basedOn w:val="Normal"/>
    <w:rsid w:val="00CD5C68"/>
    <w:pPr>
      <w:keepNext/>
      <w:keepLines/>
      <w:widowControl w:val="0"/>
      <w:shd w:val="pct10" w:color="auto" w:fill="auto"/>
    </w:pPr>
    <w:rPr>
      <w:rFonts w:ascii="Arial" w:hAnsi="Arial" w:cs="Arial"/>
      <w:sz w:val="18"/>
      <w:szCs w:val="18"/>
      <w:lang w:val="en-GB" w:eastAsia="fr-FR"/>
    </w:rPr>
  </w:style>
  <w:style w:type="paragraph" w:customStyle="1" w:styleId="LibellColonne">
    <w:name w:val="LibelléColonne"/>
    <w:basedOn w:val="Normal"/>
    <w:rsid w:val="00CD5C68"/>
    <w:pPr>
      <w:jc w:val="center"/>
    </w:pPr>
    <w:rPr>
      <w:rFonts w:ascii="Arial" w:hAnsi="Arial" w:cs="Arial"/>
      <w:b/>
      <w:bCs/>
      <w:sz w:val="20"/>
      <w:szCs w:val="20"/>
      <w:lang w:val="en-GB" w:eastAsia="fr-FR"/>
    </w:rPr>
  </w:style>
  <w:style w:type="paragraph" w:customStyle="1" w:styleId="SyntheseLegendTableau">
    <w:name w:val="SyntheseLegendTableau"/>
    <w:basedOn w:val="Normal"/>
    <w:rsid w:val="00CD5C68"/>
    <w:pPr>
      <w:jc w:val="center"/>
    </w:pPr>
    <w:rPr>
      <w:rFonts w:ascii="Arial" w:hAnsi="Arial" w:cs="Arial"/>
      <w:b/>
      <w:bCs/>
      <w:sz w:val="28"/>
      <w:szCs w:val="28"/>
      <w:lang w:val="en-GB" w:eastAsia="fr-FR"/>
    </w:rPr>
  </w:style>
  <w:style w:type="paragraph" w:customStyle="1" w:styleId="b">
    <w:name w:val="b"/>
    <w:basedOn w:val="Footer"/>
    <w:rsid w:val="00CD5C68"/>
    <w:pPr>
      <w:tabs>
        <w:tab w:val="clear" w:pos="4320"/>
        <w:tab w:val="clear" w:pos="8640"/>
      </w:tabs>
    </w:pPr>
    <w:rPr>
      <w:b/>
      <w:bCs/>
      <w:u w:val="single"/>
    </w:rPr>
  </w:style>
  <w:style w:type="paragraph" w:styleId="BodyTextIndent3">
    <w:name w:val="Body Text Indent 3"/>
    <w:basedOn w:val="Normal"/>
    <w:link w:val="BodyTextIndent3Char"/>
    <w:semiHidden/>
    <w:rsid w:val="00CD5C68"/>
    <w:pPr>
      <w:ind w:left="1440"/>
    </w:pPr>
    <w:rPr>
      <w:rFonts w:ascii="Arial" w:hAnsi="Arial" w:cs="Arial"/>
      <w:i/>
      <w:iCs/>
      <w:color w:val="0000FF"/>
      <w:sz w:val="20"/>
      <w:szCs w:val="20"/>
    </w:rPr>
  </w:style>
  <w:style w:type="character" w:customStyle="1" w:styleId="BodyTextIndent3Char">
    <w:name w:val="Body Text Indent 3 Char"/>
    <w:basedOn w:val="DefaultParagraphFont"/>
    <w:link w:val="BodyTextIndent3"/>
    <w:semiHidden/>
    <w:rsid w:val="00CD5C68"/>
    <w:rPr>
      <w:rFonts w:ascii="Arial" w:hAnsi="Arial" w:cs="Arial"/>
      <w:i/>
      <w:iCs/>
      <w:color w:val="0000FF"/>
    </w:rPr>
  </w:style>
  <w:style w:type="paragraph" w:customStyle="1" w:styleId="HSPuce2">
    <w:name w:val="HS Puce 2"/>
    <w:basedOn w:val="Normal"/>
    <w:rsid w:val="00CD5C68"/>
    <w:pPr>
      <w:numPr>
        <w:numId w:val="21"/>
      </w:numPr>
      <w:tabs>
        <w:tab w:val="clear" w:pos="360"/>
        <w:tab w:val="num" w:pos="1701"/>
      </w:tabs>
      <w:spacing w:before="120" w:line="340" w:lineRule="atLeast"/>
      <w:ind w:left="1701" w:hanging="425"/>
      <w:jc w:val="both"/>
    </w:pPr>
    <w:rPr>
      <w:rFonts w:ascii="Arial" w:hAnsi="Arial"/>
      <w:sz w:val="22"/>
      <w:szCs w:val="20"/>
      <w:lang w:val="en-GB" w:eastAsia="fr-FR"/>
    </w:rPr>
  </w:style>
  <w:style w:type="paragraph" w:customStyle="1" w:styleId="l">
    <w:name w:val="l"/>
    <w:basedOn w:val="BodyText2"/>
    <w:rsid w:val="00CD5C68"/>
    <w:pPr>
      <w:numPr>
        <w:numId w:val="22"/>
      </w:numPr>
      <w:jc w:val="left"/>
    </w:pPr>
  </w:style>
  <w:style w:type="paragraph" w:customStyle="1" w:styleId="Style4new">
    <w:name w:val="Style4_new"/>
    <w:basedOn w:val="Heading3"/>
    <w:autoRedefine/>
    <w:rsid w:val="00CD5C68"/>
    <w:pPr>
      <w:numPr>
        <w:ilvl w:val="0"/>
      </w:numPr>
      <w:tabs>
        <w:tab w:val="num" w:pos="846"/>
      </w:tabs>
      <w:ind w:left="846" w:hanging="576"/>
    </w:pPr>
    <w:rPr>
      <w:color w:val="000000"/>
      <w:kern w:val="0"/>
      <w:sz w:val="26"/>
    </w:rPr>
  </w:style>
  <w:style w:type="paragraph" w:customStyle="1" w:styleId="Information">
    <w:name w:val="Information"/>
    <w:basedOn w:val="BodyText"/>
    <w:next w:val="BodyText2"/>
    <w:autoRedefine/>
    <w:rsid w:val="00CD5C68"/>
    <w:pPr>
      <w:keepLines/>
      <w:pBdr>
        <w:top w:val="threeDEmboss" w:sz="6" w:space="1" w:color="0F1177"/>
        <w:left w:val="threeDEmboss" w:sz="6" w:space="4" w:color="0F1177"/>
        <w:bottom w:val="threeDEmboss" w:sz="6" w:space="1" w:color="0F1177"/>
        <w:right w:val="threeDEngrave" w:sz="6" w:space="4" w:color="0F1177"/>
      </w:pBdr>
      <w:tabs>
        <w:tab w:val="num" w:pos="2664"/>
      </w:tabs>
      <w:spacing w:before="0" w:after="160"/>
      <w:ind w:left="2664" w:hanging="360"/>
    </w:pPr>
    <w:rPr>
      <w:rFonts w:ascii="Arial Unicode MS" w:eastAsia="Arial Unicode MS" w:hAnsi="Arial Unicode MS"/>
      <w:szCs w:val="20"/>
    </w:rPr>
  </w:style>
  <w:style w:type="paragraph" w:customStyle="1" w:styleId="HSPuce1">
    <w:name w:val="HS Puce 1"/>
    <w:basedOn w:val="Normal"/>
    <w:rsid w:val="00CD5C68"/>
    <w:pPr>
      <w:numPr>
        <w:numId w:val="23"/>
      </w:numPr>
      <w:spacing w:before="120" w:line="340" w:lineRule="atLeast"/>
      <w:jc w:val="both"/>
    </w:pPr>
    <w:rPr>
      <w:rFonts w:ascii="Arial" w:hAnsi="Arial"/>
      <w:sz w:val="22"/>
      <w:szCs w:val="20"/>
      <w:lang w:eastAsia="fr-FR"/>
    </w:rPr>
  </w:style>
  <w:style w:type="paragraph" w:customStyle="1" w:styleId="HS1">
    <w:name w:val="HS 1"/>
    <w:basedOn w:val="Normal"/>
    <w:rsid w:val="00CD5C68"/>
    <w:pPr>
      <w:spacing w:before="240" w:after="120" w:line="340" w:lineRule="atLeast"/>
      <w:jc w:val="both"/>
    </w:pPr>
    <w:rPr>
      <w:rFonts w:ascii="Arial" w:hAnsi="Arial"/>
      <w:sz w:val="22"/>
      <w:szCs w:val="20"/>
      <w:lang w:eastAsia="fr-FR"/>
    </w:rPr>
  </w:style>
  <w:style w:type="paragraph" w:customStyle="1" w:styleId="HS2">
    <w:name w:val="HS 2"/>
    <w:basedOn w:val="Normal"/>
    <w:rsid w:val="00CD5C68"/>
    <w:pPr>
      <w:spacing w:before="120" w:line="340" w:lineRule="atLeast"/>
      <w:ind w:left="567"/>
      <w:jc w:val="both"/>
    </w:pPr>
    <w:rPr>
      <w:rFonts w:ascii="Arial" w:hAnsi="Arial"/>
      <w:sz w:val="22"/>
      <w:szCs w:val="20"/>
      <w:lang w:eastAsia="fr-FR"/>
    </w:rPr>
  </w:style>
  <w:style w:type="paragraph" w:customStyle="1" w:styleId="HSTitre3">
    <w:name w:val="HS Titre 3"/>
    <w:basedOn w:val="Heading3"/>
    <w:next w:val="Normal"/>
    <w:rsid w:val="00CD5C68"/>
    <w:pPr>
      <w:numPr>
        <w:numId w:val="24"/>
      </w:numPr>
      <w:pBdr>
        <w:bottom w:val="none" w:sz="0" w:space="0" w:color="auto"/>
      </w:pBdr>
      <w:spacing w:line="340" w:lineRule="atLeast"/>
    </w:pPr>
    <w:rPr>
      <w:rFonts w:ascii="Arial" w:hAnsi="Arial" w:cs="Times New Roman"/>
      <w:i/>
      <w:color w:val="auto"/>
      <w:spacing w:val="0"/>
      <w:kern w:val="0"/>
      <w:sz w:val="24"/>
      <w:szCs w:val="20"/>
      <w:lang w:val="en-GB" w:eastAsia="fr-FR"/>
      <w14:shadow w14:blurRad="50800" w14:dist="38100" w14:dir="2700000" w14:sx="100000" w14:sy="100000" w14:kx="0" w14:ky="0" w14:algn="tl">
        <w14:srgbClr w14:val="000000">
          <w14:alpha w14:val="60000"/>
        </w14:srgbClr>
      </w14:shadow>
    </w:rPr>
  </w:style>
  <w:style w:type="paragraph" w:customStyle="1" w:styleId="HSPuce4">
    <w:name w:val="HS Puce 4"/>
    <w:basedOn w:val="Normal"/>
    <w:rsid w:val="00CD5C68"/>
    <w:pPr>
      <w:numPr>
        <w:numId w:val="25"/>
      </w:numPr>
      <w:tabs>
        <w:tab w:val="clear" w:pos="360"/>
        <w:tab w:val="num" w:pos="2268"/>
      </w:tabs>
      <w:spacing w:before="60" w:line="340" w:lineRule="atLeast"/>
      <w:ind w:left="2268" w:hanging="567"/>
    </w:pPr>
    <w:rPr>
      <w:rFonts w:ascii="Arial" w:hAnsi="Arial"/>
      <w:sz w:val="22"/>
      <w:szCs w:val="20"/>
      <w:lang w:eastAsia="fr-FR"/>
    </w:rPr>
  </w:style>
  <w:style w:type="paragraph" w:customStyle="1" w:styleId="HSTitre2">
    <w:name w:val="HS Titre 2"/>
    <w:basedOn w:val="Heading2"/>
    <w:next w:val="HS2"/>
    <w:rsid w:val="00CD5C68"/>
    <w:pPr>
      <w:keepNext/>
      <w:pBdr>
        <w:bottom w:val="none" w:sz="0" w:space="0" w:color="auto"/>
      </w:pBdr>
      <w:tabs>
        <w:tab w:val="clear" w:pos="846"/>
        <w:tab w:val="num" w:pos="567"/>
      </w:tabs>
      <w:spacing w:before="240" w:line="340" w:lineRule="atLeast"/>
      <w:ind w:left="1080" w:hanging="360"/>
      <w:jc w:val="left"/>
    </w:pPr>
    <w:rPr>
      <w:rFonts w:ascii="Arial" w:hAnsi="Arial" w:cs="Times New Roman"/>
      <w:bCs/>
      <w:i/>
      <w:color w:val="auto"/>
      <w:spacing w:val="0"/>
      <w:kern w:val="0"/>
      <w:sz w:val="28"/>
      <w:szCs w:val="20"/>
      <w:lang w:val="en-GB" w:eastAsia="fr-FR"/>
      <w14:shadow w14:blurRad="50800" w14:dist="38100" w14:dir="2700000" w14:sx="100000" w14:sy="100000" w14:kx="0" w14:ky="0" w14:algn="tl">
        <w14:srgbClr w14:val="000000">
          <w14:alpha w14:val="60000"/>
        </w14:srgbClr>
      </w14:shadow>
    </w:rPr>
  </w:style>
  <w:style w:type="paragraph" w:styleId="BodyTextIndent">
    <w:name w:val="Body Text Indent"/>
    <w:basedOn w:val="Normal"/>
    <w:link w:val="BodyTextIndentChar"/>
    <w:semiHidden/>
    <w:rsid w:val="00CD5C68"/>
    <w:pPr>
      <w:ind w:left="720"/>
    </w:pPr>
    <w:rPr>
      <w:lang w:val="fr-FR"/>
    </w:rPr>
  </w:style>
  <w:style w:type="character" w:customStyle="1" w:styleId="BodyTextIndentChar">
    <w:name w:val="Body Text Indent Char"/>
    <w:basedOn w:val="DefaultParagraphFont"/>
    <w:link w:val="BodyTextIndent"/>
    <w:semiHidden/>
    <w:rsid w:val="00CD5C68"/>
    <w:rPr>
      <w:sz w:val="24"/>
      <w:szCs w:val="24"/>
      <w:lang w:val="fr-FR"/>
    </w:rPr>
  </w:style>
  <w:style w:type="character" w:customStyle="1" w:styleId="BodyText3Char">
    <w:name w:val="Body Text 3 Char"/>
    <w:basedOn w:val="DefaultParagraphFont"/>
    <w:link w:val="BodyText3"/>
    <w:uiPriority w:val="99"/>
    <w:semiHidden/>
    <w:rsid w:val="00CD5C68"/>
    <w:rPr>
      <w:rFonts w:ascii="Book Antiqua" w:hAnsi="Book Antiqua" w:cs="Tahoma"/>
      <w:bCs/>
      <w:sz w:val="22"/>
      <w:szCs w:val="24"/>
    </w:rPr>
  </w:style>
  <w:style w:type="paragraph" w:customStyle="1" w:styleId="IndentedList">
    <w:name w:val="IndentedList"/>
    <w:basedOn w:val="Normal"/>
    <w:rsid w:val="00CD5C68"/>
    <w:pPr>
      <w:tabs>
        <w:tab w:val="left" w:pos="3240"/>
      </w:tabs>
      <w:overflowPunct w:val="0"/>
      <w:autoSpaceDE w:val="0"/>
      <w:autoSpaceDN w:val="0"/>
      <w:adjustRightInd w:val="0"/>
      <w:spacing w:line="240" w:lineRule="atLeast"/>
      <w:ind w:left="3600" w:hanging="720"/>
    </w:pPr>
    <w:rPr>
      <w:rFonts w:ascii="Helvetica" w:hAnsi="Helvetica"/>
      <w:sz w:val="20"/>
      <w:szCs w:val="20"/>
    </w:rPr>
  </w:style>
  <w:style w:type="paragraph" w:customStyle="1" w:styleId="Style4ved">
    <w:name w:val="Style4_ved"/>
    <w:basedOn w:val="Heading4"/>
    <w:next w:val="BodyText2"/>
    <w:link w:val="Style4vedChar"/>
    <w:qFormat/>
    <w:rsid w:val="00CD5C68"/>
    <w:pPr>
      <w:numPr>
        <w:ilvl w:val="0"/>
      </w:numPr>
      <w:pBdr>
        <w:bottom w:val="single" w:sz="4" w:space="1" w:color="F79646"/>
      </w:pBdr>
      <w:tabs>
        <w:tab w:val="num" w:pos="851"/>
      </w:tabs>
      <w:ind w:left="864" w:hanging="864"/>
    </w:pPr>
    <w:rPr>
      <w:color w:val="000000"/>
      <w:sz w:val="24"/>
      <w:szCs w:val="24"/>
    </w:rPr>
  </w:style>
  <w:style w:type="character" w:customStyle="1" w:styleId="Style4vedChar">
    <w:name w:val="Style4_ved Char"/>
    <w:basedOn w:val="DefaultParagraphFont"/>
    <w:link w:val="Style4ved"/>
    <w:rsid w:val="00CD5C68"/>
    <w:rPr>
      <w:rFonts w:ascii="Arial Narrow" w:hAnsi="Arial Narrow" w:cs="Arial"/>
      <w:b/>
      <w:iCs/>
      <w:color w:val="000000"/>
      <w:spacing w:val="20"/>
      <w:kern w:val="32"/>
      <w:sz w:val="24"/>
      <w:szCs w:val="24"/>
    </w:rPr>
  </w:style>
  <w:style w:type="character" w:customStyle="1" w:styleId="Heading3Char">
    <w:name w:val="Heading 3 Char"/>
    <w:aliases w:val="h3 sub heading Char,h3 Char,l3 Char,Heading 3 - old Char,H3 Char,SubSect Char,h31 Char,h32 Char,h33 Char,h34 Char,h35 Char,h36 Char,h37 Char,h38 Char,h39 Char,h310 Char,h311 Char,h321 Char,h331 Char,h341 Char,h351 Char,h361 Char,h371 Char"/>
    <w:basedOn w:val="DefaultParagraphFont"/>
    <w:link w:val="Heading3"/>
    <w:rsid w:val="00816CAA"/>
    <w:rPr>
      <w:rFonts w:ascii="Arial Narrow" w:hAnsi="Arial Narrow" w:cs="Arial"/>
      <w:b/>
      <w:bCs/>
      <w:iCs/>
      <w:color w:val="E31837"/>
      <w:spacing w:val="20"/>
      <w:kern w:val="32"/>
      <w:sz w:val="28"/>
      <w:szCs w:val="26"/>
    </w:rPr>
  </w:style>
  <w:style w:type="character" w:customStyle="1" w:styleId="Heading1Char">
    <w:name w:val="Heading 1 Char"/>
    <w:aliases w:val="h1 Char,H1 Char,Deepa1 Char,1 Char,Header 1 Char,II+ Char,I Char,ChapterTitle Char,No numbers Char,69% Char,Attribute Heading 1 Char,Para1 Char,h11 Char,h12 Char,L1 Char,Head1 Char,Heading apps Char,R1 Char,H11 Char,Numbered Char,g Char"/>
    <w:basedOn w:val="DefaultParagraphFont"/>
    <w:link w:val="Heading1"/>
    <w:uiPriority w:val="9"/>
    <w:rsid w:val="00CD5C68"/>
    <w:rPr>
      <w:rFonts w:ascii="Comic Sans MS" w:hAnsi="Comic Sans MS" w:cs="Arial"/>
      <w:b/>
      <w:bCs/>
      <w:color w:val="E31837"/>
      <w:kern w:val="32"/>
      <w:sz w:val="96"/>
      <w:szCs w:val="32"/>
    </w:rPr>
  </w:style>
  <w:style w:type="character" w:customStyle="1" w:styleId="Heading2Char">
    <w:name w:val="Heading 2 Char"/>
    <w:aliases w:val="h2 Char,H2 Char,HD2 Char,head2 Char,Heading 2 Hidden Char,Titre3 Char,ClassHeading Char,2nd level Char,2 Char,Module Name Char,OCS Heading 2 Char,Chapter Char,1.Seite Char,Heading 2rh Char,H2-Heading 2 Char,Header 2 Char,l2 Char,22 Char"/>
    <w:basedOn w:val="DefaultParagraphFont"/>
    <w:link w:val="Heading2"/>
    <w:rsid w:val="00CD5C68"/>
    <w:rPr>
      <w:rFonts w:ascii="Arial Narrow" w:hAnsi="Arial Narrow" w:cs="Arial"/>
      <w:b/>
      <w:iCs/>
      <w:color w:val="E31837"/>
      <w:spacing w:val="20"/>
      <w:kern w:val="32"/>
      <w:sz w:val="32"/>
      <w:szCs w:val="28"/>
    </w:rPr>
  </w:style>
  <w:style w:type="paragraph" w:styleId="DocumentMap">
    <w:name w:val="Document Map"/>
    <w:basedOn w:val="Normal"/>
    <w:link w:val="DocumentMapChar"/>
    <w:semiHidden/>
    <w:rsid w:val="00CD5C68"/>
    <w:pPr>
      <w:shd w:val="clear" w:color="auto" w:fill="000080"/>
    </w:pPr>
    <w:rPr>
      <w:rFonts w:ascii="Tahoma" w:hAnsi="Tahoma" w:cs="Tahoma"/>
    </w:rPr>
  </w:style>
  <w:style w:type="character" w:customStyle="1" w:styleId="DocumentMapChar">
    <w:name w:val="Document Map Char"/>
    <w:basedOn w:val="DefaultParagraphFont"/>
    <w:link w:val="DocumentMap"/>
    <w:semiHidden/>
    <w:rsid w:val="00CD5C68"/>
    <w:rPr>
      <w:rFonts w:ascii="Tahoma" w:hAnsi="Tahoma" w:cs="Tahoma"/>
      <w:sz w:val="24"/>
      <w:szCs w:val="24"/>
      <w:shd w:val="clear" w:color="auto" w:fill="000080"/>
    </w:rPr>
  </w:style>
  <w:style w:type="paragraph" w:customStyle="1" w:styleId="bodytextforlistnumber">
    <w:name w:val="body text for list number"/>
    <w:basedOn w:val="Normal"/>
    <w:rsid w:val="00C37208"/>
    <w:pPr>
      <w:ind w:left="1480"/>
      <w:jc w:val="both"/>
    </w:pPr>
    <w:rPr>
      <w:rFonts w:ascii="Arial" w:hAnsi="Arial"/>
      <w:sz w:val="20"/>
    </w:rPr>
  </w:style>
  <w:style w:type="paragraph" w:customStyle="1" w:styleId="Warning">
    <w:name w:val="Warning"/>
    <w:basedOn w:val="BodyText2"/>
    <w:rsid w:val="00C37208"/>
    <w:pPr>
      <w:numPr>
        <w:numId w:val="37"/>
      </w:numPr>
      <w:pBdr>
        <w:top w:val="single" w:sz="8" w:space="1" w:color="FF6600"/>
        <w:bottom w:val="single" w:sz="8" w:space="1" w:color="FF6600"/>
      </w:pBdr>
    </w:pPr>
    <w:rPr>
      <w:rFonts w:ascii="Arial Narrow" w:hAnsi="Arial Narrow"/>
    </w:rPr>
  </w:style>
  <w:style w:type="paragraph" w:customStyle="1" w:styleId="bodytextlistbullet2">
    <w:name w:val="body text list bullet 2"/>
    <w:basedOn w:val="ListBullet2"/>
    <w:rsid w:val="00C37208"/>
    <w:pPr>
      <w:numPr>
        <w:numId w:val="0"/>
      </w:numPr>
      <w:tabs>
        <w:tab w:val="left" w:pos="1440"/>
      </w:tabs>
      <w:ind w:left="1440"/>
    </w:pPr>
  </w:style>
  <w:style w:type="paragraph" w:customStyle="1" w:styleId="bodytextlistbullet3">
    <w:name w:val="body text list bullet 3"/>
    <w:basedOn w:val="ListBullet3"/>
    <w:rsid w:val="00C37208"/>
    <w:pPr>
      <w:numPr>
        <w:numId w:val="0"/>
      </w:numPr>
      <w:ind w:left="2200"/>
    </w:pPr>
    <w:rPr>
      <w:b w:val="0"/>
      <w:bCs w:val="0"/>
      <w:sz w:val="20"/>
      <w:szCs w:val="24"/>
    </w:rPr>
  </w:style>
  <w:style w:type="paragraph" w:customStyle="1" w:styleId="bodytextlistbullet1">
    <w:name w:val="body text list bullet1"/>
    <w:basedOn w:val="BodyText2"/>
    <w:rsid w:val="00C37208"/>
    <w:pPr>
      <w:tabs>
        <w:tab w:val="left" w:pos="1008"/>
      </w:tabs>
      <w:ind w:left="980"/>
    </w:pPr>
  </w:style>
  <w:style w:type="paragraph" w:customStyle="1" w:styleId="Reference">
    <w:name w:val="Reference"/>
    <w:basedOn w:val="ManualName"/>
    <w:rsid w:val="00C37208"/>
    <w:pPr>
      <w:ind w:left="864" w:hanging="864"/>
    </w:pPr>
    <w:rPr>
      <w:rFonts w:ascii="Arial" w:hAnsi="Arial"/>
      <w:b w:val="0"/>
      <w:sz w:val="16"/>
      <w:szCs w:val="24"/>
      <w14:shadow w14:blurRad="50800" w14:dist="38100" w14:dir="2700000" w14:sx="100000" w14:sy="100000" w14:kx="0" w14:ky="0" w14:algn="tl">
        <w14:srgbClr w14:val="000000">
          <w14:alpha w14:val="60000"/>
        </w14:srgbClr>
      </w14:shadow>
    </w:rPr>
  </w:style>
  <w:style w:type="paragraph" w:customStyle="1" w:styleId="CoverPage">
    <w:name w:val="Cover Page"/>
    <w:basedOn w:val="Normal"/>
    <w:rsid w:val="00C37208"/>
    <w:pPr>
      <w:spacing w:before="240" w:after="240"/>
    </w:pPr>
    <w:rPr>
      <w:rFonts w:ascii="Arial" w:hAnsi="Arial"/>
      <w:lang w:val="en-GB"/>
    </w:rPr>
  </w:style>
  <w:style w:type="character" w:styleId="HTMLTypewriter">
    <w:name w:val="HTML Typewriter"/>
    <w:basedOn w:val="DefaultParagraphFont"/>
    <w:semiHidden/>
    <w:rsid w:val="00C37208"/>
    <w:rPr>
      <w:rFonts w:ascii="Courier New" w:eastAsia="Courier New" w:hAnsi="Courier New" w:cs="Courier New"/>
      <w:sz w:val="20"/>
      <w:szCs w:val="20"/>
    </w:rPr>
  </w:style>
  <w:style w:type="paragraph" w:customStyle="1" w:styleId="CarCarCharCharCarCarCharCharCarCarCharChar">
    <w:name w:val="Car Car Char Char Car Car Char Char Car Car Char Char"/>
    <w:basedOn w:val="Normal"/>
    <w:autoRedefine/>
    <w:semiHidden/>
    <w:rsid w:val="00C37208"/>
    <w:pPr>
      <w:spacing w:after="160" w:line="240" w:lineRule="exact"/>
      <w:jc w:val="both"/>
    </w:pPr>
    <w:rPr>
      <w:rFonts w:ascii="Verdana" w:hAnsi="Verdana"/>
      <w:sz w:val="20"/>
      <w:szCs w:val="20"/>
      <w:lang w:val="pt-PT"/>
    </w:rPr>
  </w:style>
  <w:style w:type="paragraph" w:customStyle="1" w:styleId="BRStyle">
    <w:name w:val="BR Style"/>
    <w:basedOn w:val="HSBR2"/>
    <w:semiHidden/>
    <w:qFormat/>
    <w:rsid w:val="00633175"/>
    <w:pPr>
      <w:numPr>
        <w:numId w:val="44"/>
      </w:numPr>
      <w:tabs>
        <w:tab w:val="left" w:pos="720"/>
        <w:tab w:val="num" w:pos="2340"/>
        <w:tab w:val="num" w:pos="2610"/>
      </w:tabs>
      <w:ind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5120">
      <w:bodyDiv w:val="1"/>
      <w:marLeft w:val="0"/>
      <w:marRight w:val="0"/>
      <w:marTop w:val="0"/>
      <w:marBottom w:val="0"/>
      <w:divBdr>
        <w:top w:val="none" w:sz="0" w:space="0" w:color="auto"/>
        <w:left w:val="none" w:sz="0" w:space="0" w:color="auto"/>
        <w:bottom w:val="none" w:sz="0" w:space="0" w:color="auto"/>
        <w:right w:val="none" w:sz="0" w:space="0" w:color="auto"/>
      </w:divBdr>
    </w:div>
    <w:div w:id="137572274">
      <w:bodyDiv w:val="1"/>
      <w:marLeft w:val="0"/>
      <w:marRight w:val="0"/>
      <w:marTop w:val="0"/>
      <w:marBottom w:val="0"/>
      <w:divBdr>
        <w:top w:val="none" w:sz="0" w:space="0" w:color="auto"/>
        <w:left w:val="none" w:sz="0" w:space="0" w:color="auto"/>
        <w:bottom w:val="none" w:sz="0" w:space="0" w:color="auto"/>
        <w:right w:val="none" w:sz="0" w:space="0" w:color="auto"/>
      </w:divBdr>
    </w:div>
    <w:div w:id="286663802">
      <w:bodyDiv w:val="1"/>
      <w:marLeft w:val="0"/>
      <w:marRight w:val="0"/>
      <w:marTop w:val="0"/>
      <w:marBottom w:val="0"/>
      <w:divBdr>
        <w:top w:val="none" w:sz="0" w:space="0" w:color="auto"/>
        <w:left w:val="none" w:sz="0" w:space="0" w:color="auto"/>
        <w:bottom w:val="none" w:sz="0" w:space="0" w:color="auto"/>
        <w:right w:val="none" w:sz="0" w:space="0" w:color="auto"/>
      </w:divBdr>
    </w:div>
    <w:div w:id="322899795">
      <w:bodyDiv w:val="1"/>
      <w:marLeft w:val="0"/>
      <w:marRight w:val="0"/>
      <w:marTop w:val="0"/>
      <w:marBottom w:val="0"/>
      <w:divBdr>
        <w:top w:val="none" w:sz="0" w:space="0" w:color="auto"/>
        <w:left w:val="none" w:sz="0" w:space="0" w:color="auto"/>
        <w:bottom w:val="none" w:sz="0" w:space="0" w:color="auto"/>
        <w:right w:val="none" w:sz="0" w:space="0" w:color="auto"/>
      </w:divBdr>
    </w:div>
    <w:div w:id="545920404">
      <w:bodyDiv w:val="1"/>
      <w:marLeft w:val="0"/>
      <w:marRight w:val="0"/>
      <w:marTop w:val="0"/>
      <w:marBottom w:val="0"/>
      <w:divBdr>
        <w:top w:val="none" w:sz="0" w:space="0" w:color="auto"/>
        <w:left w:val="none" w:sz="0" w:space="0" w:color="auto"/>
        <w:bottom w:val="none" w:sz="0" w:space="0" w:color="auto"/>
        <w:right w:val="none" w:sz="0" w:space="0" w:color="auto"/>
      </w:divBdr>
    </w:div>
    <w:div w:id="876046122">
      <w:bodyDiv w:val="1"/>
      <w:marLeft w:val="0"/>
      <w:marRight w:val="0"/>
      <w:marTop w:val="0"/>
      <w:marBottom w:val="0"/>
      <w:divBdr>
        <w:top w:val="none" w:sz="0" w:space="0" w:color="auto"/>
        <w:left w:val="none" w:sz="0" w:space="0" w:color="auto"/>
        <w:bottom w:val="none" w:sz="0" w:space="0" w:color="auto"/>
        <w:right w:val="none" w:sz="0" w:space="0" w:color="auto"/>
      </w:divBdr>
    </w:div>
    <w:div w:id="939020852">
      <w:bodyDiv w:val="1"/>
      <w:marLeft w:val="0"/>
      <w:marRight w:val="0"/>
      <w:marTop w:val="0"/>
      <w:marBottom w:val="0"/>
      <w:divBdr>
        <w:top w:val="none" w:sz="0" w:space="0" w:color="auto"/>
        <w:left w:val="none" w:sz="0" w:space="0" w:color="auto"/>
        <w:bottom w:val="none" w:sz="0" w:space="0" w:color="auto"/>
        <w:right w:val="none" w:sz="0" w:space="0" w:color="auto"/>
      </w:divBdr>
    </w:div>
    <w:div w:id="960569505">
      <w:bodyDiv w:val="1"/>
      <w:marLeft w:val="0"/>
      <w:marRight w:val="0"/>
      <w:marTop w:val="0"/>
      <w:marBottom w:val="0"/>
      <w:divBdr>
        <w:top w:val="none" w:sz="0" w:space="0" w:color="auto"/>
        <w:left w:val="none" w:sz="0" w:space="0" w:color="auto"/>
        <w:bottom w:val="none" w:sz="0" w:space="0" w:color="auto"/>
        <w:right w:val="none" w:sz="0" w:space="0" w:color="auto"/>
      </w:divBdr>
    </w:div>
    <w:div w:id="1091195895">
      <w:bodyDiv w:val="1"/>
      <w:marLeft w:val="0"/>
      <w:marRight w:val="0"/>
      <w:marTop w:val="0"/>
      <w:marBottom w:val="0"/>
      <w:divBdr>
        <w:top w:val="none" w:sz="0" w:space="0" w:color="auto"/>
        <w:left w:val="none" w:sz="0" w:space="0" w:color="auto"/>
        <w:bottom w:val="none" w:sz="0" w:space="0" w:color="auto"/>
        <w:right w:val="none" w:sz="0" w:space="0" w:color="auto"/>
      </w:divBdr>
    </w:div>
    <w:div w:id="1110584001">
      <w:bodyDiv w:val="1"/>
      <w:marLeft w:val="0"/>
      <w:marRight w:val="0"/>
      <w:marTop w:val="0"/>
      <w:marBottom w:val="0"/>
      <w:divBdr>
        <w:top w:val="none" w:sz="0" w:space="0" w:color="auto"/>
        <w:left w:val="none" w:sz="0" w:space="0" w:color="auto"/>
        <w:bottom w:val="none" w:sz="0" w:space="0" w:color="auto"/>
        <w:right w:val="none" w:sz="0" w:space="0" w:color="auto"/>
      </w:divBdr>
    </w:div>
    <w:div w:id="1180699296">
      <w:bodyDiv w:val="1"/>
      <w:marLeft w:val="0"/>
      <w:marRight w:val="0"/>
      <w:marTop w:val="0"/>
      <w:marBottom w:val="0"/>
      <w:divBdr>
        <w:top w:val="none" w:sz="0" w:space="0" w:color="auto"/>
        <w:left w:val="none" w:sz="0" w:space="0" w:color="auto"/>
        <w:bottom w:val="none" w:sz="0" w:space="0" w:color="auto"/>
        <w:right w:val="none" w:sz="0" w:space="0" w:color="auto"/>
      </w:divBdr>
    </w:div>
    <w:div w:id="1305816729">
      <w:bodyDiv w:val="1"/>
      <w:marLeft w:val="0"/>
      <w:marRight w:val="0"/>
      <w:marTop w:val="0"/>
      <w:marBottom w:val="0"/>
      <w:divBdr>
        <w:top w:val="none" w:sz="0" w:space="0" w:color="auto"/>
        <w:left w:val="none" w:sz="0" w:space="0" w:color="auto"/>
        <w:bottom w:val="none" w:sz="0" w:space="0" w:color="auto"/>
        <w:right w:val="none" w:sz="0" w:space="0" w:color="auto"/>
      </w:divBdr>
    </w:div>
    <w:div w:id="1331325417">
      <w:bodyDiv w:val="1"/>
      <w:marLeft w:val="0"/>
      <w:marRight w:val="0"/>
      <w:marTop w:val="0"/>
      <w:marBottom w:val="0"/>
      <w:divBdr>
        <w:top w:val="none" w:sz="0" w:space="0" w:color="auto"/>
        <w:left w:val="none" w:sz="0" w:space="0" w:color="auto"/>
        <w:bottom w:val="none" w:sz="0" w:space="0" w:color="auto"/>
        <w:right w:val="none" w:sz="0" w:space="0" w:color="auto"/>
      </w:divBdr>
    </w:div>
    <w:div w:id="1405301186">
      <w:bodyDiv w:val="1"/>
      <w:marLeft w:val="0"/>
      <w:marRight w:val="0"/>
      <w:marTop w:val="0"/>
      <w:marBottom w:val="0"/>
      <w:divBdr>
        <w:top w:val="none" w:sz="0" w:space="0" w:color="auto"/>
        <w:left w:val="none" w:sz="0" w:space="0" w:color="auto"/>
        <w:bottom w:val="none" w:sz="0" w:space="0" w:color="auto"/>
        <w:right w:val="none" w:sz="0" w:space="0" w:color="auto"/>
      </w:divBdr>
    </w:div>
    <w:div w:id="1439565643">
      <w:bodyDiv w:val="1"/>
      <w:marLeft w:val="0"/>
      <w:marRight w:val="0"/>
      <w:marTop w:val="0"/>
      <w:marBottom w:val="0"/>
      <w:divBdr>
        <w:top w:val="none" w:sz="0" w:space="0" w:color="auto"/>
        <w:left w:val="none" w:sz="0" w:space="0" w:color="auto"/>
        <w:bottom w:val="none" w:sz="0" w:space="0" w:color="auto"/>
        <w:right w:val="none" w:sz="0" w:space="0" w:color="auto"/>
      </w:divBdr>
    </w:div>
    <w:div w:id="1501577936">
      <w:bodyDiv w:val="1"/>
      <w:marLeft w:val="0"/>
      <w:marRight w:val="0"/>
      <w:marTop w:val="0"/>
      <w:marBottom w:val="0"/>
      <w:divBdr>
        <w:top w:val="none" w:sz="0" w:space="0" w:color="auto"/>
        <w:left w:val="none" w:sz="0" w:space="0" w:color="auto"/>
        <w:bottom w:val="none" w:sz="0" w:space="0" w:color="auto"/>
        <w:right w:val="none" w:sz="0" w:space="0" w:color="auto"/>
      </w:divBdr>
    </w:div>
    <w:div w:id="1533836610">
      <w:bodyDiv w:val="1"/>
      <w:marLeft w:val="0"/>
      <w:marRight w:val="0"/>
      <w:marTop w:val="0"/>
      <w:marBottom w:val="0"/>
      <w:divBdr>
        <w:top w:val="none" w:sz="0" w:space="0" w:color="auto"/>
        <w:left w:val="none" w:sz="0" w:space="0" w:color="auto"/>
        <w:bottom w:val="none" w:sz="0" w:space="0" w:color="auto"/>
        <w:right w:val="none" w:sz="0" w:space="0" w:color="auto"/>
      </w:divBdr>
    </w:div>
    <w:div w:id="1693922852">
      <w:bodyDiv w:val="1"/>
      <w:marLeft w:val="0"/>
      <w:marRight w:val="0"/>
      <w:marTop w:val="0"/>
      <w:marBottom w:val="0"/>
      <w:divBdr>
        <w:top w:val="none" w:sz="0" w:space="0" w:color="auto"/>
        <w:left w:val="none" w:sz="0" w:space="0" w:color="auto"/>
        <w:bottom w:val="none" w:sz="0" w:space="0" w:color="auto"/>
        <w:right w:val="none" w:sz="0" w:space="0" w:color="auto"/>
      </w:divBdr>
    </w:div>
    <w:div w:id="1698463090">
      <w:bodyDiv w:val="1"/>
      <w:marLeft w:val="0"/>
      <w:marRight w:val="0"/>
      <w:marTop w:val="0"/>
      <w:marBottom w:val="0"/>
      <w:divBdr>
        <w:top w:val="none" w:sz="0" w:space="0" w:color="auto"/>
        <w:left w:val="none" w:sz="0" w:space="0" w:color="auto"/>
        <w:bottom w:val="none" w:sz="0" w:space="0" w:color="auto"/>
        <w:right w:val="none" w:sz="0" w:space="0" w:color="auto"/>
      </w:divBdr>
    </w:div>
    <w:div w:id="1729569346">
      <w:bodyDiv w:val="1"/>
      <w:marLeft w:val="0"/>
      <w:marRight w:val="0"/>
      <w:marTop w:val="0"/>
      <w:marBottom w:val="0"/>
      <w:divBdr>
        <w:top w:val="none" w:sz="0" w:space="0" w:color="auto"/>
        <w:left w:val="none" w:sz="0" w:space="0" w:color="auto"/>
        <w:bottom w:val="none" w:sz="0" w:space="0" w:color="auto"/>
        <w:right w:val="none" w:sz="0" w:space="0" w:color="auto"/>
      </w:divBdr>
      <w:divsChild>
        <w:div w:id="1020930340">
          <w:marLeft w:val="0"/>
          <w:marRight w:val="0"/>
          <w:marTop w:val="0"/>
          <w:marBottom w:val="0"/>
          <w:divBdr>
            <w:top w:val="none" w:sz="0" w:space="0" w:color="auto"/>
            <w:left w:val="none" w:sz="0" w:space="0" w:color="auto"/>
            <w:bottom w:val="none" w:sz="0" w:space="0" w:color="auto"/>
            <w:right w:val="none" w:sz="0" w:space="0" w:color="auto"/>
          </w:divBdr>
        </w:div>
      </w:divsChild>
    </w:div>
    <w:div w:id="1764910015">
      <w:bodyDiv w:val="1"/>
      <w:marLeft w:val="0"/>
      <w:marRight w:val="0"/>
      <w:marTop w:val="0"/>
      <w:marBottom w:val="0"/>
      <w:divBdr>
        <w:top w:val="none" w:sz="0" w:space="0" w:color="auto"/>
        <w:left w:val="none" w:sz="0" w:space="0" w:color="auto"/>
        <w:bottom w:val="none" w:sz="0" w:space="0" w:color="auto"/>
        <w:right w:val="none" w:sz="0" w:space="0" w:color="auto"/>
      </w:divBdr>
    </w:div>
    <w:div w:id="1809937899">
      <w:bodyDiv w:val="1"/>
      <w:marLeft w:val="0"/>
      <w:marRight w:val="0"/>
      <w:marTop w:val="0"/>
      <w:marBottom w:val="0"/>
      <w:divBdr>
        <w:top w:val="none" w:sz="0" w:space="0" w:color="auto"/>
        <w:left w:val="none" w:sz="0" w:space="0" w:color="auto"/>
        <w:bottom w:val="none" w:sz="0" w:space="0" w:color="auto"/>
        <w:right w:val="none" w:sz="0" w:space="0" w:color="auto"/>
      </w:divBdr>
    </w:div>
    <w:div w:id="1867215443">
      <w:bodyDiv w:val="1"/>
      <w:marLeft w:val="0"/>
      <w:marRight w:val="0"/>
      <w:marTop w:val="0"/>
      <w:marBottom w:val="0"/>
      <w:divBdr>
        <w:top w:val="none" w:sz="0" w:space="0" w:color="auto"/>
        <w:left w:val="none" w:sz="0" w:space="0" w:color="auto"/>
        <w:bottom w:val="none" w:sz="0" w:space="0" w:color="auto"/>
        <w:right w:val="none" w:sz="0" w:space="0" w:color="auto"/>
      </w:divBdr>
    </w:div>
    <w:div w:id="1869879272">
      <w:bodyDiv w:val="1"/>
      <w:marLeft w:val="0"/>
      <w:marRight w:val="0"/>
      <w:marTop w:val="0"/>
      <w:marBottom w:val="0"/>
      <w:divBdr>
        <w:top w:val="none" w:sz="0" w:space="0" w:color="auto"/>
        <w:left w:val="none" w:sz="0" w:space="0" w:color="auto"/>
        <w:bottom w:val="none" w:sz="0" w:space="0" w:color="auto"/>
        <w:right w:val="none" w:sz="0" w:space="0" w:color="auto"/>
      </w:divBdr>
    </w:div>
    <w:div w:id="1943679364">
      <w:bodyDiv w:val="1"/>
      <w:marLeft w:val="0"/>
      <w:marRight w:val="0"/>
      <w:marTop w:val="0"/>
      <w:marBottom w:val="0"/>
      <w:divBdr>
        <w:top w:val="none" w:sz="0" w:space="0" w:color="auto"/>
        <w:left w:val="none" w:sz="0" w:space="0" w:color="auto"/>
        <w:bottom w:val="none" w:sz="0" w:space="0" w:color="auto"/>
        <w:right w:val="none" w:sz="0" w:space="0" w:color="auto"/>
      </w:divBdr>
      <w:divsChild>
        <w:div w:id="629358639">
          <w:marLeft w:val="0"/>
          <w:marRight w:val="0"/>
          <w:marTop w:val="0"/>
          <w:marBottom w:val="0"/>
          <w:divBdr>
            <w:top w:val="none" w:sz="0" w:space="0" w:color="auto"/>
            <w:left w:val="none" w:sz="0" w:space="0" w:color="auto"/>
            <w:bottom w:val="none" w:sz="0" w:space="0" w:color="auto"/>
            <w:right w:val="none" w:sz="0" w:space="0" w:color="auto"/>
          </w:divBdr>
        </w:div>
      </w:divsChild>
    </w:div>
    <w:div w:id="214469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wmf"/><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PreTUPShost/C2SReceiv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PreTUPShost/OPTReceiver" TargetMode="Externa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Pretupshost/PretupsReceiever?LOGIN=%3cLogin%3e&amp;Password=%3cPassword%3e&amp;Request_Gateway_Code=%3cRequestGatewayCode%3e&amp;Request_Gateway_Type=%3cRequestGatewayType%3e&amp;Service_Port=%3cServicePort%3e&amp;Source_Type=%3cSourceType"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utapa.baidya\Desktop\TelesoftUser&amp;%20OAM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Klassify>
  <SNO>1</SNO>
  <KDate>2017-04-10 16:43:04</KDate>
  <Classification> Comviva Internal</Classification>
  <HostName>MCGD-4532-T</HostName>
  <Domain_User>COMVIVA/akanksha</Domain_User>
  <IPAdd>172.30.16.10</IPAdd>
  <FilePath>C:\660 trunk\Work\Others\Mahindra_Comviva_PreTUPS_690_EXTGW_API  - Copy.docx</FilePath>
  <KID>D8CB8A68DE0B636274393840842036</KID>
</Klassify>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920E60A-04CD-4C05-806D-9D10EB2B293E}">
  <ds:schemaRefs/>
</ds:datastoreItem>
</file>

<file path=customXml/itemProps2.xml><?xml version="1.0" encoding="utf-8"?>
<ds:datastoreItem xmlns:ds="http://schemas.openxmlformats.org/officeDocument/2006/customXml" ds:itemID="{888CCC26-CA14-486D-9883-6A4FF7AFB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TelesoftUser&amp; OAMManual</Template>
  <TotalTime>4341</TotalTime>
  <Pages>184</Pages>
  <Words>40585</Words>
  <Characters>231338</Characters>
  <Application>Microsoft Office Word</Application>
  <DocSecurity>0</DocSecurity>
  <Lines>1927</Lines>
  <Paragraphs>542</Paragraphs>
  <ScaleCrop>false</ScaleCrop>
  <HeadingPairs>
    <vt:vector size="2" baseType="variant">
      <vt:variant>
        <vt:lpstr>Title</vt:lpstr>
      </vt:variant>
      <vt:variant>
        <vt:i4>1</vt:i4>
      </vt:variant>
    </vt:vector>
  </HeadingPairs>
  <TitlesOfParts>
    <vt:vector size="1" baseType="lpstr">
      <vt:lpstr>Chapter Name</vt:lpstr>
    </vt:vector>
  </TitlesOfParts>
  <Company>btsl</Company>
  <LinksUpToDate>false</LinksUpToDate>
  <CharactersWithSpaces>271381</CharactersWithSpaces>
  <SharedDoc>false</SharedDoc>
  <HLinks>
    <vt:vector size="102" baseType="variant">
      <vt:variant>
        <vt:i4>1703991</vt:i4>
      </vt:variant>
      <vt:variant>
        <vt:i4>98</vt:i4>
      </vt:variant>
      <vt:variant>
        <vt:i4>0</vt:i4>
      </vt:variant>
      <vt:variant>
        <vt:i4>5</vt:i4>
      </vt:variant>
      <vt:variant>
        <vt:lpwstr/>
      </vt:variant>
      <vt:variant>
        <vt:lpwstr>_Toc306873560</vt:lpwstr>
      </vt:variant>
      <vt:variant>
        <vt:i4>1638455</vt:i4>
      </vt:variant>
      <vt:variant>
        <vt:i4>92</vt:i4>
      </vt:variant>
      <vt:variant>
        <vt:i4>0</vt:i4>
      </vt:variant>
      <vt:variant>
        <vt:i4>5</vt:i4>
      </vt:variant>
      <vt:variant>
        <vt:lpwstr/>
      </vt:variant>
      <vt:variant>
        <vt:lpwstr>_Toc306873559</vt:lpwstr>
      </vt:variant>
      <vt:variant>
        <vt:i4>1638455</vt:i4>
      </vt:variant>
      <vt:variant>
        <vt:i4>86</vt:i4>
      </vt:variant>
      <vt:variant>
        <vt:i4>0</vt:i4>
      </vt:variant>
      <vt:variant>
        <vt:i4>5</vt:i4>
      </vt:variant>
      <vt:variant>
        <vt:lpwstr/>
      </vt:variant>
      <vt:variant>
        <vt:lpwstr>_Toc306873558</vt:lpwstr>
      </vt:variant>
      <vt:variant>
        <vt:i4>1638455</vt:i4>
      </vt:variant>
      <vt:variant>
        <vt:i4>80</vt:i4>
      </vt:variant>
      <vt:variant>
        <vt:i4>0</vt:i4>
      </vt:variant>
      <vt:variant>
        <vt:i4>5</vt:i4>
      </vt:variant>
      <vt:variant>
        <vt:lpwstr/>
      </vt:variant>
      <vt:variant>
        <vt:lpwstr>_Toc306873557</vt:lpwstr>
      </vt:variant>
      <vt:variant>
        <vt:i4>1638455</vt:i4>
      </vt:variant>
      <vt:variant>
        <vt:i4>74</vt:i4>
      </vt:variant>
      <vt:variant>
        <vt:i4>0</vt:i4>
      </vt:variant>
      <vt:variant>
        <vt:i4>5</vt:i4>
      </vt:variant>
      <vt:variant>
        <vt:lpwstr/>
      </vt:variant>
      <vt:variant>
        <vt:lpwstr>_Toc306873556</vt:lpwstr>
      </vt:variant>
      <vt:variant>
        <vt:i4>1638455</vt:i4>
      </vt:variant>
      <vt:variant>
        <vt:i4>68</vt:i4>
      </vt:variant>
      <vt:variant>
        <vt:i4>0</vt:i4>
      </vt:variant>
      <vt:variant>
        <vt:i4>5</vt:i4>
      </vt:variant>
      <vt:variant>
        <vt:lpwstr/>
      </vt:variant>
      <vt:variant>
        <vt:lpwstr>_Toc306873555</vt:lpwstr>
      </vt:variant>
      <vt:variant>
        <vt:i4>1638455</vt:i4>
      </vt:variant>
      <vt:variant>
        <vt:i4>62</vt:i4>
      </vt:variant>
      <vt:variant>
        <vt:i4>0</vt:i4>
      </vt:variant>
      <vt:variant>
        <vt:i4>5</vt:i4>
      </vt:variant>
      <vt:variant>
        <vt:lpwstr/>
      </vt:variant>
      <vt:variant>
        <vt:lpwstr>_Toc306873554</vt:lpwstr>
      </vt:variant>
      <vt:variant>
        <vt:i4>1638455</vt:i4>
      </vt:variant>
      <vt:variant>
        <vt:i4>56</vt:i4>
      </vt:variant>
      <vt:variant>
        <vt:i4>0</vt:i4>
      </vt:variant>
      <vt:variant>
        <vt:i4>5</vt:i4>
      </vt:variant>
      <vt:variant>
        <vt:lpwstr/>
      </vt:variant>
      <vt:variant>
        <vt:lpwstr>_Toc306873553</vt:lpwstr>
      </vt:variant>
      <vt:variant>
        <vt:i4>1638455</vt:i4>
      </vt:variant>
      <vt:variant>
        <vt:i4>50</vt:i4>
      </vt:variant>
      <vt:variant>
        <vt:i4>0</vt:i4>
      </vt:variant>
      <vt:variant>
        <vt:i4>5</vt:i4>
      </vt:variant>
      <vt:variant>
        <vt:lpwstr/>
      </vt:variant>
      <vt:variant>
        <vt:lpwstr>_Toc306873552</vt:lpwstr>
      </vt:variant>
      <vt:variant>
        <vt:i4>1638455</vt:i4>
      </vt:variant>
      <vt:variant>
        <vt:i4>44</vt:i4>
      </vt:variant>
      <vt:variant>
        <vt:i4>0</vt:i4>
      </vt:variant>
      <vt:variant>
        <vt:i4>5</vt:i4>
      </vt:variant>
      <vt:variant>
        <vt:lpwstr/>
      </vt:variant>
      <vt:variant>
        <vt:lpwstr>_Toc306873551</vt:lpwstr>
      </vt:variant>
      <vt:variant>
        <vt:i4>1638455</vt:i4>
      </vt:variant>
      <vt:variant>
        <vt:i4>38</vt:i4>
      </vt:variant>
      <vt:variant>
        <vt:i4>0</vt:i4>
      </vt:variant>
      <vt:variant>
        <vt:i4>5</vt:i4>
      </vt:variant>
      <vt:variant>
        <vt:lpwstr/>
      </vt:variant>
      <vt:variant>
        <vt:lpwstr>_Toc306873550</vt:lpwstr>
      </vt:variant>
      <vt:variant>
        <vt:i4>1572919</vt:i4>
      </vt:variant>
      <vt:variant>
        <vt:i4>32</vt:i4>
      </vt:variant>
      <vt:variant>
        <vt:i4>0</vt:i4>
      </vt:variant>
      <vt:variant>
        <vt:i4>5</vt:i4>
      </vt:variant>
      <vt:variant>
        <vt:lpwstr/>
      </vt:variant>
      <vt:variant>
        <vt:lpwstr>_Toc306873549</vt:lpwstr>
      </vt:variant>
      <vt:variant>
        <vt:i4>1572919</vt:i4>
      </vt:variant>
      <vt:variant>
        <vt:i4>26</vt:i4>
      </vt:variant>
      <vt:variant>
        <vt:i4>0</vt:i4>
      </vt:variant>
      <vt:variant>
        <vt:i4>5</vt:i4>
      </vt:variant>
      <vt:variant>
        <vt:lpwstr/>
      </vt:variant>
      <vt:variant>
        <vt:lpwstr>_Toc306873548</vt:lpwstr>
      </vt:variant>
      <vt:variant>
        <vt:i4>1572919</vt:i4>
      </vt:variant>
      <vt:variant>
        <vt:i4>20</vt:i4>
      </vt:variant>
      <vt:variant>
        <vt:i4>0</vt:i4>
      </vt:variant>
      <vt:variant>
        <vt:i4>5</vt:i4>
      </vt:variant>
      <vt:variant>
        <vt:lpwstr/>
      </vt:variant>
      <vt:variant>
        <vt:lpwstr>_Toc306873547</vt:lpwstr>
      </vt:variant>
      <vt:variant>
        <vt:i4>1572919</vt:i4>
      </vt:variant>
      <vt:variant>
        <vt:i4>14</vt:i4>
      </vt:variant>
      <vt:variant>
        <vt:i4>0</vt:i4>
      </vt:variant>
      <vt:variant>
        <vt:i4>5</vt:i4>
      </vt:variant>
      <vt:variant>
        <vt:lpwstr/>
      </vt:variant>
      <vt:variant>
        <vt:lpwstr>_Toc306873546</vt:lpwstr>
      </vt:variant>
      <vt:variant>
        <vt:i4>1572919</vt:i4>
      </vt:variant>
      <vt:variant>
        <vt:i4>8</vt:i4>
      </vt:variant>
      <vt:variant>
        <vt:i4>0</vt:i4>
      </vt:variant>
      <vt:variant>
        <vt:i4>5</vt:i4>
      </vt:variant>
      <vt:variant>
        <vt:lpwstr/>
      </vt:variant>
      <vt:variant>
        <vt:lpwstr>_Toc306873545</vt:lpwstr>
      </vt:variant>
      <vt:variant>
        <vt:i4>1572919</vt:i4>
      </vt:variant>
      <vt:variant>
        <vt:i4>2</vt:i4>
      </vt:variant>
      <vt:variant>
        <vt:i4>0</vt:i4>
      </vt:variant>
      <vt:variant>
        <vt:i4>5</vt:i4>
      </vt:variant>
      <vt:variant>
        <vt:lpwstr/>
      </vt:variant>
      <vt:variant>
        <vt:lpwstr>_Toc306873544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Name</dc:title>
  <dc:creator>sutapa.baidya</dc:creator>
  <cp:lastModifiedBy>Rahul Arya</cp:lastModifiedBy>
  <cp:revision>368</cp:revision>
  <cp:lastPrinted>2015-12-18T14:39:00Z</cp:lastPrinted>
  <dcterms:created xsi:type="dcterms:W3CDTF">2016-06-24T05:54:00Z</dcterms:created>
  <dcterms:modified xsi:type="dcterms:W3CDTF">2018-07-18T11:20:00Z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 Comviva Internal</vt:lpwstr>
  </property>
</Properties>
</file>