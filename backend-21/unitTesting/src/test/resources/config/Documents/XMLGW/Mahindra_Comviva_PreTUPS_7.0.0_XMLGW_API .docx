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38B" w:rsidRPr="00425C8F" w:rsidRDefault="00C3638B" w:rsidP="00C3638B">
      <w:pPr>
        <w:pStyle w:val="BodyText"/>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r w:rsidRPr="00425C8F">
        <w:rPr>
          <w:lang w:val="en-IN"/>
        </w:rPr>
        <w:t xml:space="preserve"> </w:t>
      </w: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4A44B1" w:rsidP="00C3638B">
      <w:pPr>
        <w:pStyle w:val="BodyText2"/>
        <w:rPr>
          <w:lang w:val="en-IN"/>
        </w:rPr>
      </w:pPr>
      <w:r>
        <w:rPr>
          <w:noProof/>
        </w:rPr>
        <w:pict>
          <v:shapetype id="_x0000_t202" coordsize="21600,21600" o:spt="202" path="m,l,21600r21600,l21600,xe">
            <v:stroke joinstyle="miter"/>
            <v:path gradientshapeok="t" o:connecttype="rect"/>
          </v:shapetype>
          <v:shape id="Text Box 28" o:spid="_x0000_s1026" type="#_x0000_t202" style="position:absolute;left:0;text-align:left;margin-left:.75pt;margin-top:183.75pt;width:420pt;height:175.1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" stroked="f">
            <v:textbox>
              <w:txbxContent>
                <w:p w:rsidR="00361413" w:rsidRPr="00633175" w:rsidRDefault="00361413" w:rsidP="00633175">
                  <w:pPr>
                    <w:pStyle w:val="ManualName"/>
                  </w:pPr>
                  <w:r w:rsidRPr="00633175">
                    <w:t>External Interface</w:t>
                  </w:r>
                  <w:r>
                    <w:t xml:space="preserve">/Public </w:t>
                  </w:r>
                  <w:r w:rsidRPr="00633175">
                    <w:t>API Document</w:t>
                  </w:r>
                </w:p>
                <w:p w:rsidR="00361413" w:rsidRPr="00633175" w:rsidRDefault="00361413" w:rsidP="00633175">
                  <w:pPr>
                    <w:pStyle w:val="ManualName"/>
                    <w:rPr>
                      <w:color w:val="000000" w:themeColor="text1"/>
                    </w:rPr>
                  </w:pPr>
                  <w:r>
                    <w:rPr>
                      <w:color w:val="000000" w:themeColor="text1"/>
                    </w:rPr>
                    <w:t>PreTUPS 6.5.0</w:t>
                  </w:r>
                </w:p>
                <w:p w:rsidR="00361413" w:rsidRPr="00633175" w:rsidRDefault="00361413" w:rsidP="00633175">
                  <w:pPr>
                    <w:pStyle w:val="ManualName"/>
                    <w:rPr>
                      <w:color w:val="000000" w:themeColor="text1"/>
                    </w:rPr>
                  </w:pPr>
                  <w:r>
                    <w:rPr>
                      <w:color w:val="000000" w:themeColor="text1"/>
                    </w:rPr>
                    <w:t>Version: 1.0</w:t>
                  </w:r>
                </w:p>
                <w:p w:rsidR="00361413" w:rsidRPr="00633175" w:rsidRDefault="00361413" w:rsidP="00633175">
                  <w:pPr>
                    <w:pStyle w:val="ManualName"/>
                    <w:rPr>
                      <w:color w:val="000000" w:themeColor="text1"/>
                    </w:rPr>
                  </w:pPr>
                  <w:r w:rsidRPr="00633175">
                    <w:rPr>
                      <w:color w:val="000000" w:themeColor="text1"/>
                    </w:rPr>
                    <w:t xml:space="preserve">Date: </w:t>
                  </w:r>
                  <w:r>
                    <w:rPr>
                      <w:color w:val="000000" w:themeColor="text1"/>
                    </w:rPr>
                    <w:t>26-05-2016</w:t>
                  </w:r>
                </w:p>
                <w:p w:rsidR="00361413" w:rsidRPr="00DA7A8A" w:rsidRDefault="00361413" w:rsidP="00633175">
                  <w:pPr>
                    <w:pStyle w:val="ManualName"/>
                  </w:pPr>
                </w:p>
                <w:p w:rsidR="00361413" w:rsidRDefault="00361413" w:rsidP="00633175">
                  <w:pPr>
                    <w:pStyle w:val="ManualName"/>
                  </w:pPr>
                </w:p>
              </w:txbxContent>
            </v:textbox>
          </v:shape>
        </w:pict>
      </w:r>
    </w:p>
    <w:p w:rsidR="00C3638B" w:rsidRPr="00425C8F" w:rsidRDefault="00C3638B" w:rsidP="00C3638B">
      <w:pPr>
        <w:pStyle w:val="BodyText2"/>
        <w:rPr>
          <w:lang w:val="en-IN"/>
        </w:rPr>
      </w:pPr>
      <w:r w:rsidRPr="00425C8F">
        <w:rPr>
          <w:lang w:val="en-IN"/>
        </w:rPr>
        <w:t xml:space="preserve"> </w:t>
      </w: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5829BF" w:rsidRPr="00425C8F" w:rsidRDefault="005829BF" w:rsidP="005829BF">
      <w:pPr>
        <w:pStyle w:val="BodyText2"/>
        <w:rPr>
          <w:lang w:val="en-IN"/>
        </w:rPr>
      </w:pPr>
    </w:p>
    <w:p w:rsidR="00B32AB8" w:rsidRPr="00425C8F" w:rsidRDefault="00B32AB8">
      <w:pPr>
        <w:pStyle w:val="BodyText"/>
        <w:rPr>
          <w:lang w:val="en-IN"/>
        </w:rPr>
      </w:pPr>
    </w:p>
    <w:p w:rsidR="00C3638B" w:rsidRPr="00425C8F" w:rsidRDefault="00BA09F0" w:rsidP="00C3638B">
      <w:pPr>
        <w:pStyle w:val="BodyText2"/>
        <w:rPr>
          <w:lang w:val="en-IN"/>
        </w:rPr>
      </w:pPr>
      <w:r w:rsidRPr="00425C8F">
        <w:rPr>
          <w:lang w:val="en-IN"/>
        </w:rPr>
        <w:br w:type="page"/>
      </w:r>
      <w:bookmarkStart w:id="0" w:name="_Toc305154862"/>
      <w:bookmarkStart w:id="1" w:name="_Toc325459074"/>
    </w:p>
    <w:p w:rsidR="00C3638B" w:rsidRPr="00425C8F" w:rsidRDefault="00C3638B" w:rsidP="000E7BEC">
      <w:pPr>
        <w:pStyle w:val="TableNames"/>
        <w:rPr>
          <w:color w:val="auto"/>
          <w:lang w:val="en-IN"/>
        </w:rPr>
      </w:pPr>
      <w:r w:rsidRPr="00425C8F">
        <w:rPr>
          <w:color w:val="auto"/>
          <w:lang w:val="en-IN"/>
        </w:rPr>
        <w:lastRenderedPageBreak/>
        <w:t>Contents</w:t>
      </w:r>
    </w:p>
    <w:p w:rsidR="007511F8" w:rsidRDefault="00A86054">
      <w:pPr>
        <w:pStyle w:val="TOC1"/>
        <w:rPr>
          <w:ins w:id="2" w:author="hargovind.karki" w:date="2016-10-13T15:43:00Z"/>
          <w:rFonts w:asciiTheme="minorHAnsi" w:eastAsiaTheme="minorEastAsia" w:hAnsiTheme="minorHAnsi" w:cstheme="minorBidi"/>
          <w:b w:val="0"/>
          <w:bCs w:val="0"/>
          <w:color w:val="auto"/>
          <w:sz w:val="22"/>
          <w:szCs w:val="22"/>
        </w:rPr>
      </w:pPr>
      <w:r w:rsidRPr="00425C8F">
        <w:rPr>
          <w:color w:val="auto"/>
          <w:lang w:val="en-IN"/>
        </w:rPr>
        <w:fldChar w:fldCharType="begin"/>
      </w:r>
      <w:r w:rsidR="00C3638B" w:rsidRPr="00425C8F">
        <w:rPr>
          <w:color w:val="auto"/>
          <w:lang w:val="en-IN"/>
        </w:rPr>
        <w:instrText xml:space="preserve"> TOC \h \z \t "Heading 2,2,Heading 3,3,Chapter Name,1,SectionHead,1" </w:instrText>
      </w:r>
      <w:r w:rsidRPr="00425C8F">
        <w:rPr>
          <w:color w:val="auto"/>
          <w:lang w:val="en-IN"/>
        </w:rPr>
        <w:fldChar w:fldCharType="separate"/>
      </w:r>
      <w:ins w:id="3" w:author="hargovind.karki" w:date="2016-10-13T15:43:00Z">
        <w:r w:rsidR="007511F8" w:rsidRPr="0046769D">
          <w:rPr>
            <w:rStyle w:val="Hyperlink"/>
          </w:rPr>
          <w:fldChar w:fldCharType="begin"/>
        </w:r>
        <w:r w:rsidR="007511F8" w:rsidRPr="0046769D">
          <w:rPr>
            <w:rStyle w:val="Hyperlink"/>
          </w:rPr>
          <w:instrText xml:space="preserve"> </w:instrText>
        </w:r>
        <w:r w:rsidR="007511F8">
          <w:instrText>HYPERLINK \l "_Toc464136730"</w:instrText>
        </w:r>
        <w:r w:rsidR="007511F8" w:rsidRPr="0046769D">
          <w:rPr>
            <w:rStyle w:val="Hyperlink"/>
          </w:rPr>
          <w:instrText xml:space="preserve"> </w:instrText>
        </w:r>
        <w:r w:rsidR="007511F8" w:rsidRPr="0046769D">
          <w:rPr>
            <w:rStyle w:val="Hyperlink"/>
          </w:rPr>
          <w:fldChar w:fldCharType="separate"/>
        </w:r>
        <w:r w:rsidR="007511F8" w:rsidRPr="0046769D">
          <w:rPr>
            <w:rStyle w:val="Hyperlink"/>
            <w:lang w:val="en-IN"/>
          </w:rPr>
          <w:t>Document History</w:t>
        </w:r>
        <w:r w:rsidR="007511F8">
          <w:rPr>
            <w:webHidden/>
          </w:rPr>
          <w:tab/>
        </w:r>
        <w:r w:rsidR="007511F8">
          <w:rPr>
            <w:webHidden/>
          </w:rPr>
          <w:fldChar w:fldCharType="begin"/>
        </w:r>
        <w:r w:rsidR="007511F8">
          <w:rPr>
            <w:webHidden/>
          </w:rPr>
          <w:instrText xml:space="preserve"> PAGEREF _Toc464136730 \h </w:instrText>
        </w:r>
      </w:ins>
      <w:r w:rsidR="007511F8">
        <w:rPr>
          <w:webHidden/>
        </w:rPr>
      </w:r>
      <w:r w:rsidR="007511F8">
        <w:rPr>
          <w:webHidden/>
        </w:rPr>
        <w:fldChar w:fldCharType="separate"/>
      </w:r>
      <w:ins w:id="4" w:author="hargovind.karki" w:date="2016-10-13T15:43:00Z">
        <w:r w:rsidR="007511F8">
          <w:rPr>
            <w:webHidden/>
          </w:rPr>
          <w:t>iv</w:t>
        </w:r>
        <w:r w:rsidR="007511F8">
          <w:rPr>
            <w:webHidden/>
          </w:rPr>
          <w:fldChar w:fldCharType="end"/>
        </w:r>
        <w:r w:rsidR="007511F8" w:rsidRPr="0046769D">
          <w:rPr>
            <w:rStyle w:val="Hyperlink"/>
          </w:rPr>
          <w:fldChar w:fldCharType="end"/>
        </w:r>
      </w:ins>
    </w:p>
    <w:p w:rsidR="007511F8" w:rsidRDefault="007511F8">
      <w:pPr>
        <w:pStyle w:val="TOC1"/>
        <w:rPr>
          <w:ins w:id="5" w:author="hargovind.karki" w:date="2016-10-13T15:43:00Z"/>
          <w:rFonts w:asciiTheme="minorHAnsi" w:eastAsiaTheme="minorEastAsia" w:hAnsiTheme="minorHAnsi" w:cstheme="minorBidi"/>
          <w:b w:val="0"/>
          <w:bCs w:val="0"/>
          <w:color w:val="auto"/>
          <w:sz w:val="22"/>
          <w:szCs w:val="22"/>
        </w:rPr>
      </w:pPr>
      <w:ins w:id="6" w:author="hargovind.karki" w:date="2016-10-13T15:43:00Z">
        <w:r w:rsidRPr="0046769D">
          <w:rPr>
            <w:rStyle w:val="Hyperlink"/>
          </w:rPr>
          <w:fldChar w:fldCharType="begin"/>
        </w:r>
        <w:r w:rsidRPr="0046769D">
          <w:rPr>
            <w:rStyle w:val="Hyperlink"/>
          </w:rPr>
          <w:instrText xml:space="preserve"> </w:instrText>
        </w:r>
        <w:r>
          <w:instrText>HYPERLINK \l "_Toc464136731"</w:instrText>
        </w:r>
        <w:r w:rsidRPr="0046769D">
          <w:rPr>
            <w:rStyle w:val="Hyperlink"/>
          </w:rPr>
          <w:instrText xml:space="preserve"> </w:instrText>
        </w:r>
        <w:r w:rsidRPr="0046769D">
          <w:rPr>
            <w:rStyle w:val="Hyperlink"/>
          </w:rPr>
          <w:fldChar w:fldCharType="separate"/>
        </w:r>
        <w:r w:rsidRPr="0046769D">
          <w:rPr>
            <w:rStyle w:val="Hyperlink"/>
            <w:lang w:val="en-IN"/>
          </w:rPr>
          <w:t>Document Information</w:t>
        </w:r>
        <w:r>
          <w:rPr>
            <w:webHidden/>
          </w:rPr>
          <w:tab/>
        </w:r>
        <w:r>
          <w:rPr>
            <w:webHidden/>
          </w:rPr>
          <w:fldChar w:fldCharType="begin"/>
        </w:r>
        <w:r>
          <w:rPr>
            <w:webHidden/>
          </w:rPr>
          <w:instrText xml:space="preserve"> PAGEREF _Toc464136731 \h </w:instrText>
        </w:r>
      </w:ins>
      <w:r>
        <w:rPr>
          <w:webHidden/>
        </w:rPr>
      </w:r>
      <w:r>
        <w:rPr>
          <w:webHidden/>
        </w:rPr>
        <w:fldChar w:fldCharType="separate"/>
      </w:r>
      <w:ins w:id="7" w:author="hargovind.karki" w:date="2016-10-13T15:43:00Z">
        <w:r>
          <w:rPr>
            <w:webHidden/>
          </w:rPr>
          <w:t>5</w:t>
        </w:r>
        <w:r>
          <w:rPr>
            <w:webHidden/>
          </w:rPr>
          <w:fldChar w:fldCharType="end"/>
        </w:r>
        <w:r w:rsidRPr="0046769D">
          <w:rPr>
            <w:rStyle w:val="Hyperlink"/>
          </w:rPr>
          <w:fldChar w:fldCharType="end"/>
        </w:r>
      </w:ins>
    </w:p>
    <w:p w:rsidR="007511F8" w:rsidRDefault="007511F8">
      <w:pPr>
        <w:pStyle w:val="TOC2"/>
        <w:tabs>
          <w:tab w:val="left" w:pos="480"/>
        </w:tabs>
        <w:rPr>
          <w:ins w:id="8" w:author="hargovind.karki" w:date="2016-10-13T15:43:00Z"/>
          <w:rFonts w:asciiTheme="minorHAnsi" w:eastAsiaTheme="minorEastAsia" w:hAnsiTheme="minorHAnsi" w:cstheme="minorBidi"/>
          <w:b w:val="0"/>
          <w:bCs w:val="0"/>
          <w:caps w:val="0"/>
          <w:color w:val="auto"/>
          <w:szCs w:val="22"/>
        </w:rPr>
      </w:pPr>
      <w:ins w:id="9" w:author="hargovind.karki" w:date="2016-10-13T15:43:00Z">
        <w:r w:rsidRPr="0046769D">
          <w:rPr>
            <w:rStyle w:val="Hyperlink"/>
          </w:rPr>
          <w:fldChar w:fldCharType="begin"/>
        </w:r>
        <w:r w:rsidRPr="0046769D">
          <w:rPr>
            <w:rStyle w:val="Hyperlink"/>
          </w:rPr>
          <w:instrText xml:space="preserve"> </w:instrText>
        </w:r>
        <w:r>
          <w:instrText>HYPERLINK \l "_Toc464136732"</w:instrText>
        </w:r>
        <w:r w:rsidRPr="0046769D">
          <w:rPr>
            <w:rStyle w:val="Hyperlink"/>
          </w:rPr>
          <w:instrText xml:space="preserve"> </w:instrText>
        </w:r>
        <w:r w:rsidRPr="0046769D">
          <w:rPr>
            <w:rStyle w:val="Hyperlink"/>
          </w:rPr>
          <w:fldChar w:fldCharType="separate"/>
        </w:r>
        <w:r w:rsidRPr="0046769D">
          <w:rPr>
            <w:rStyle w:val="Hyperlink"/>
            <w:lang w:val="en-IN"/>
          </w:rPr>
          <w:t>1.1</w:t>
        </w:r>
        <w:r>
          <w:rPr>
            <w:rFonts w:asciiTheme="minorHAnsi" w:eastAsiaTheme="minorEastAsia" w:hAnsiTheme="minorHAnsi" w:cstheme="minorBidi"/>
            <w:b w:val="0"/>
            <w:bCs w:val="0"/>
            <w:caps w:val="0"/>
            <w:color w:val="auto"/>
            <w:szCs w:val="22"/>
          </w:rPr>
          <w:tab/>
        </w:r>
        <w:r w:rsidRPr="0046769D">
          <w:rPr>
            <w:rStyle w:val="Hyperlink"/>
            <w:lang w:val="en-IN"/>
          </w:rPr>
          <w:t>Purpose &amp; Scope of this document</w:t>
        </w:r>
        <w:r>
          <w:rPr>
            <w:webHidden/>
          </w:rPr>
          <w:tab/>
        </w:r>
        <w:r>
          <w:rPr>
            <w:webHidden/>
          </w:rPr>
          <w:fldChar w:fldCharType="begin"/>
        </w:r>
        <w:r>
          <w:rPr>
            <w:webHidden/>
          </w:rPr>
          <w:instrText xml:space="preserve"> PAGEREF _Toc464136732 \h </w:instrText>
        </w:r>
      </w:ins>
      <w:r>
        <w:rPr>
          <w:webHidden/>
        </w:rPr>
      </w:r>
      <w:r>
        <w:rPr>
          <w:webHidden/>
        </w:rPr>
        <w:fldChar w:fldCharType="separate"/>
      </w:r>
      <w:ins w:id="10" w:author="hargovind.karki" w:date="2016-10-13T15:43:00Z">
        <w:r>
          <w:rPr>
            <w:webHidden/>
          </w:rPr>
          <w:t>5</w:t>
        </w:r>
        <w:r>
          <w:rPr>
            <w:webHidden/>
          </w:rPr>
          <w:fldChar w:fldCharType="end"/>
        </w:r>
        <w:r w:rsidRPr="0046769D">
          <w:rPr>
            <w:rStyle w:val="Hyperlink"/>
          </w:rPr>
          <w:fldChar w:fldCharType="end"/>
        </w:r>
      </w:ins>
    </w:p>
    <w:p w:rsidR="007511F8" w:rsidRDefault="007511F8">
      <w:pPr>
        <w:pStyle w:val="TOC2"/>
        <w:tabs>
          <w:tab w:val="left" w:pos="480"/>
        </w:tabs>
        <w:rPr>
          <w:ins w:id="11" w:author="hargovind.karki" w:date="2016-10-13T15:43:00Z"/>
          <w:rFonts w:asciiTheme="minorHAnsi" w:eastAsiaTheme="minorEastAsia" w:hAnsiTheme="minorHAnsi" w:cstheme="minorBidi"/>
          <w:b w:val="0"/>
          <w:bCs w:val="0"/>
          <w:caps w:val="0"/>
          <w:color w:val="auto"/>
          <w:szCs w:val="22"/>
        </w:rPr>
      </w:pPr>
      <w:ins w:id="12" w:author="hargovind.karki" w:date="2016-10-13T15:43:00Z">
        <w:r w:rsidRPr="0046769D">
          <w:rPr>
            <w:rStyle w:val="Hyperlink"/>
          </w:rPr>
          <w:fldChar w:fldCharType="begin"/>
        </w:r>
        <w:r w:rsidRPr="0046769D">
          <w:rPr>
            <w:rStyle w:val="Hyperlink"/>
          </w:rPr>
          <w:instrText xml:space="preserve"> </w:instrText>
        </w:r>
        <w:r>
          <w:instrText>HYPERLINK \l "_Toc464136733"</w:instrText>
        </w:r>
        <w:r w:rsidRPr="0046769D">
          <w:rPr>
            <w:rStyle w:val="Hyperlink"/>
          </w:rPr>
          <w:instrText xml:space="preserve"> </w:instrText>
        </w:r>
        <w:r w:rsidRPr="0046769D">
          <w:rPr>
            <w:rStyle w:val="Hyperlink"/>
          </w:rPr>
          <w:fldChar w:fldCharType="separate"/>
        </w:r>
        <w:r w:rsidRPr="0046769D">
          <w:rPr>
            <w:rStyle w:val="Hyperlink"/>
            <w:lang w:val="en-IN"/>
          </w:rPr>
          <w:t>1.2</w:t>
        </w:r>
        <w:r>
          <w:rPr>
            <w:rFonts w:asciiTheme="minorHAnsi" w:eastAsiaTheme="minorEastAsia" w:hAnsiTheme="minorHAnsi" w:cstheme="minorBidi"/>
            <w:b w:val="0"/>
            <w:bCs w:val="0"/>
            <w:caps w:val="0"/>
            <w:color w:val="auto"/>
            <w:szCs w:val="22"/>
          </w:rPr>
          <w:tab/>
        </w:r>
        <w:r w:rsidRPr="0046769D">
          <w:rPr>
            <w:rStyle w:val="Hyperlink"/>
            <w:lang w:val="en-IN"/>
          </w:rPr>
          <w:t>Definitions, Acronyms and Abbreviations</w:t>
        </w:r>
        <w:r>
          <w:rPr>
            <w:webHidden/>
          </w:rPr>
          <w:tab/>
        </w:r>
        <w:r>
          <w:rPr>
            <w:webHidden/>
          </w:rPr>
          <w:fldChar w:fldCharType="begin"/>
        </w:r>
        <w:r>
          <w:rPr>
            <w:webHidden/>
          </w:rPr>
          <w:instrText xml:space="preserve"> PAGEREF _Toc464136733 \h </w:instrText>
        </w:r>
      </w:ins>
      <w:r>
        <w:rPr>
          <w:webHidden/>
        </w:rPr>
      </w:r>
      <w:r>
        <w:rPr>
          <w:webHidden/>
        </w:rPr>
        <w:fldChar w:fldCharType="separate"/>
      </w:r>
      <w:ins w:id="13" w:author="hargovind.karki" w:date="2016-10-13T15:43:00Z">
        <w:r>
          <w:rPr>
            <w:webHidden/>
          </w:rPr>
          <w:t>5</w:t>
        </w:r>
        <w:r>
          <w:rPr>
            <w:webHidden/>
          </w:rPr>
          <w:fldChar w:fldCharType="end"/>
        </w:r>
        <w:r w:rsidRPr="0046769D">
          <w:rPr>
            <w:rStyle w:val="Hyperlink"/>
          </w:rPr>
          <w:fldChar w:fldCharType="end"/>
        </w:r>
      </w:ins>
    </w:p>
    <w:p w:rsidR="007511F8" w:rsidRDefault="007511F8">
      <w:pPr>
        <w:pStyle w:val="TOC2"/>
        <w:tabs>
          <w:tab w:val="left" w:pos="480"/>
        </w:tabs>
        <w:rPr>
          <w:ins w:id="14" w:author="hargovind.karki" w:date="2016-10-13T15:43:00Z"/>
          <w:rFonts w:asciiTheme="minorHAnsi" w:eastAsiaTheme="minorEastAsia" w:hAnsiTheme="minorHAnsi" w:cstheme="minorBidi"/>
          <w:b w:val="0"/>
          <w:bCs w:val="0"/>
          <w:caps w:val="0"/>
          <w:color w:val="auto"/>
          <w:szCs w:val="22"/>
        </w:rPr>
      </w:pPr>
      <w:ins w:id="15" w:author="hargovind.karki" w:date="2016-10-13T15:43:00Z">
        <w:r w:rsidRPr="0046769D">
          <w:rPr>
            <w:rStyle w:val="Hyperlink"/>
          </w:rPr>
          <w:fldChar w:fldCharType="begin"/>
        </w:r>
        <w:r w:rsidRPr="0046769D">
          <w:rPr>
            <w:rStyle w:val="Hyperlink"/>
          </w:rPr>
          <w:instrText xml:space="preserve"> </w:instrText>
        </w:r>
        <w:r>
          <w:instrText>HYPERLINK \l "_Toc464136734"</w:instrText>
        </w:r>
        <w:r w:rsidRPr="0046769D">
          <w:rPr>
            <w:rStyle w:val="Hyperlink"/>
          </w:rPr>
          <w:instrText xml:space="preserve"> </w:instrText>
        </w:r>
        <w:r w:rsidRPr="0046769D">
          <w:rPr>
            <w:rStyle w:val="Hyperlink"/>
          </w:rPr>
          <w:fldChar w:fldCharType="separate"/>
        </w:r>
        <w:r w:rsidRPr="0046769D">
          <w:rPr>
            <w:rStyle w:val="Hyperlink"/>
            <w:lang w:val="en-IN"/>
          </w:rPr>
          <w:t>1.3</w:t>
        </w:r>
        <w:r>
          <w:rPr>
            <w:rFonts w:asciiTheme="minorHAnsi" w:eastAsiaTheme="minorEastAsia" w:hAnsiTheme="minorHAnsi" w:cstheme="minorBidi"/>
            <w:b w:val="0"/>
            <w:bCs w:val="0"/>
            <w:caps w:val="0"/>
            <w:color w:val="auto"/>
            <w:szCs w:val="22"/>
          </w:rPr>
          <w:tab/>
        </w:r>
        <w:r w:rsidRPr="0046769D">
          <w:rPr>
            <w:rStyle w:val="Hyperlink"/>
            <w:lang w:val="en-IN"/>
          </w:rPr>
          <w:t>Audience</w:t>
        </w:r>
        <w:r>
          <w:rPr>
            <w:webHidden/>
          </w:rPr>
          <w:tab/>
        </w:r>
        <w:r>
          <w:rPr>
            <w:webHidden/>
          </w:rPr>
          <w:fldChar w:fldCharType="begin"/>
        </w:r>
        <w:r>
          <w:rPr>
            <w:webHidden/>
          </w:rPr>
          <w:instrText xml:space="preserve"> PAGEREF _Toc464136734 \h </w:instrText>
        </w:r>
      </w:ins>
      <w:r>
        <w:rPr>
          <w:webHidden/>
        </w:rPr>
      </w:r>
      <w:r>
        <w:rPr>
          <w:webHidden/>
        </w:rPr>
        <w:fldChar w:fldCharType="separate"/>
      </w:r>
      <w:ins w:id="16" w:author="hargovind.karki" w:date="2016-10-13T15:43:00Z">
        <w:r>
          <w:rPr>
            <w:webHidden/>
          </w:rPr>
          <w:t>5</w:t>
        </w:r>
        <w:r>
          <w:rPr>
            <w:webHidden/>
          </w:rPr>
          <w:fldChar w:fldCharType="end"/>
        </w:r>
        <w:r w:rsidRPr="0046769D">
          <w:rPr>
            <w:rStyle w:val="Hyperlink"/>
          </w:rPr>
          <w:fldChar w:fldCharType="end"/>
        </w:r>
      </w:ins>
    </w:p>
    <w:p w:rsidR="007511F8" w:rsidRDefault="007511F8">
      <w:pPr>
        <w:pStyle w:val="TOC2"/>
        <w:tabs>
          <w:tab w:val="left" w:pos="480"/>
        </w:tabs>
        <w:rPr>
          <w:ins w:id="17" w:author="hargovind.karki" w:date="2016-10-13T15:43:00Z"/>
          <w:rFonts w:asciiTheme="minorHAnsi" w:eastAsiaTheme="minorEastAsia" w:hAnsiTheme="minorHAnsi" w:cstheme="minorBidi"/>
          <w:b w:val="0"/>
          <w:bCs w:val="0"/>
          <w:caps w:val="0"/>
          <w:color w:val="auto"/>
          <w:szCs w:val="22"/>
        </w:rPr>
      </w:pPr>
      <w:ins w:id="18" w:author="hargovind.karki" w:date="2016-10-13T15:43:00Z">
        <w:r w:rsidRPr="0046769D">
          <w:rPr>
            <w:rStyle w:val="Hyperlink"/>
          </w:rPr>
          <w:fldChar w:fldCharType="begin"/>
        </w:r>
        <w:r w:rsidRPr="0046769D">
          <w:rPr>
            <w:rStyle w:val="Hyperlink"/>
          </w:rPr>
          <w:instrText xml:space="preserve"> </w:instrText>
        </w:r>
        <w:r>
          <w:instrText>HYPERLINK \l "_Toc464136735"</w:instrText>
        </w:r>
        <w:r w:rsidRPr="0046769D">
          <w:rPr>
            <w:rStyle w:val="Hyperlink"/>
          </w:rPr>
          <w:instrText xml:space="preserve"> </w:instrText>
        </w:r>
        <w:r w:rsidRPr="0046769D">
          <w:rPr>
            <w:rStyle w:val="Hyperlink"/>
          </w:rPr>
          <w:fldChar w:fldCharType="separate"/>
        </w:r>
        <w:r w:rsidRPr="0046769D">
          <w:rPr>
            <w:rStyle w:val="Hyperlink"/>
            <w:lang w:val="en-IN"/>
          </w:rPr>
          <w:t>1.4</w:t>
        </w:r>
        <w:r>
          <w:rPr>
            <w:rFonts w:asciiTheme="minorHAnsi" w:eastAsiaTheme="minorEastAsia" w:hAnsiTheme="minorHAnsi" w:cstheme="minorBidi"/>
            <w:b w:val="0"/>
            <w:bCs w:val="0"/>
            <w:caps w:val="0"/>
            <w:color w:val="auto"/>
            <w:szCs w:val="22"/>
          </w:rPr>
          <w:tab/>
        </w:r>
        <w:r w:rsidRPr="0046769D">
          <w:rPr>
            <w:rStyle w:val="Hyperlink"/>
            <w:lang w:val="en-IN"/>
          </w:rPr>
          <w:t>References</w:t>
        </w:r>
        <w:r>
          <w:rPr>
            <w:webHidden/>
          </w:rPr>
          <w:tab/>
        </w:r>
        <w:r>
          <w:rPr>
            <w:webHidden/>
          </w:rPr>
          <w:fldChar w:fldCharType="begin"/>
        </w:r>
        <w:r>
          <w:rPr>
            <w:webHidden/>
          </w:rPr>
          <w:instrText xml:space="preserve"> PAGEREF _Toc464136735 \h </w:instrText>
        </w:r>
      </w:ins>
      <w:r>
        <w:rPr>
          <w:webHidden/>
        </w:rPr>
      </w:r>
      <w:r>
        <w:rPr>
          <w:webHidden/>
        </w:rPr>
        <w:fldChar w:fldCharType="separate"/>
      </w:r>
      <w:ins w:id="19" w:author="hargovind.karki" w:date="2016-10-13T15:43:00Z">
        <w:r>
          <w:rPr>
            <w:webHidden/>
          </w:rPr>
          <w:t>5</w:t>
        </w:r>
        <w:r>
          <w:rPr>
            <w:webHidden/>
          </w:rPr>
          <w:fldChar w:fldCharType="end"/>
        </w:r>
        <w:r w:rsidRPr="0046769D">
          <w:rPr>
            <w:rStyle w:val="Hyperlink"/>
          </w:rPr>
          <w:fldChar w:fldCharType="end"/>
        </w:r>
      </w:ins>
    </w:p>
    <w:p w:rsidR="007511F8" w:rsidRDefault="007511F8">
      <w:pPr>
        <w:pStyle w:val="TOC1"/>
        <w:rPr>
          <w:ins w:id="20" w:author="hargovind.karki" w:date="2016-10-13T15:43:00Z"/>
          <w:rFonts w:asciiTheme="minorHAnsi" w:eastAsiaTheme="minorEastAsia" w:hAnsiTheme="minorHAnsi" w:cstheme="minorBidi"/>
          <w:b w:val="0"/>
          <w:bCs w:val="0"/>
          <w:color w:val="auto"/>
          <w:sz w:val="22"/>
          <w:szCs w:val="22"/>
        </w:rPr>
      </w:pPr>
      <w:ins w:id="21" w:author="hargovind.karki" w:date="2016-10-13T15:43:00Z">
        <w:r w:rsidRPr="0046769D">
          <w:rPr>
            <w:rStyle w:val="Hyperlink"/>
          </w:rPr>
          <w:fldChar w:fldCharType="begin"/>
        </w:r>
        <w:r w:rsidRPr="0046769D">
          <w:rPr>
            <w:rStyle w:val="Hyperlink"/>
          </w:rPr>
          <w:instrText xml:space="preserve"> </w:instrText>
        </w:r>
        <w:r>
          <w:instrText>HYPERLINK \l "_Toc464136736"</w:instrText>
        </w:r>
        <w:r w:rsidRPr="0046769D">
          <w:rPr>
            <w:rStyle w:val="Hyperlink"/>
          </w:rPr>
          <w:instrText xml:space="preserve"> </w:instrText>
        </w:r>
        <w:r w:rsidRPr="0046769D">
          <w:rPr>
            <w:rStyle w:val="Hyperlink"/>
          </w:rPr>
          <w:fldChar w:fldCharType="separate"/>
        </w:r>
        <w:r w:rsidRPr="0046769D">
          <w:rPr>
            <w:rStyle w:val="Hyperlink"/>
            <w:lang w:val="en-IN"/>
          </w:rPr>
          <w:t>External Gateway (3</w:t>
        </w:r>
        <w:r w:rsidRPr="0046769D">
          <w:rPr>
            <w:rStyle w:val="Hyperlink"/>
            <w:vertAlign w:val="superscript"/>
            <w:lang w:val="en-IN"/>
          </w:rPr>
          <w:t>rd</w:t>
        </w:r>
        <w:r w:rsidRPr="0046769D">
          <w:rPr>
            <w:rStyle w:val="Hyperlink"/>
            <w:lang w:val="en-IN"/>
          </w:rPr>
          <w:t xml:space="preserve"> Party/Public) API</w:t>
        </w:r>
        <w:r>
          <w:rPr>
            <w:webHidden/>
          </w:rPr>
          <w:tab/>
        </w:r>
        <w:r>
          <w:rPr>
            <w:webHidden/>
          </w:rPr>
          <w:fldChar w:fldCharType="begin"/>
        </w:r>
        <w:r>
          <w:rPr>
            <w:webHidden/>
          </w:rPr>
          <w:instrText xml:space="preserve"> PAGEREF _Toc464136736 \h </w:instrText>
        </w:r>
      </w:ins>
      <w:r>
        <w:rPr>
          <w:webHidden/>
        </w:rPr>
      </w:r>
      <w:r>
        <w:rPr>
          <w:webHidden/>
        </w:rPr>
        <w:fldChar w:fldCharType="separate"/>
      </w:r>
      <w:ins w:id="22" w:author="hargovind.karki" w:date="2016-10-13T15:43:00Z">
        <w:r>
          <w:rPr>
            <w:webHidden/>
          </w:rPr>
          <w:t>6</w:t>
        </w:r>
        <w:r>
          <w:rPr>
            <w:webHidden/>
          </w:rPr>
          <w:fldChar w:fldCharType="end"/>
        </w:r>
        <w:r w:rsidRPr="0046769D">
          <w:rPr>
            <w:rStyle w:val="Hyperlink"/>
          </w:rPr>
          <w:fldChar w:fldCharType="end"/>
        </w:r>
      </w:ins>
    </w:p>
    <w:p w:rsidR="007511F8" w:rsidRDefault="007511F8">
      <w:pPr>
        <w:pStyle w:val="TOC2"/>
        <w:tabs>
          <w:tab w:val="left" w:pos="480"/>
        </w:tabs>
        <w:rPr>
          <w:ins w:id="23" w:author="hargovind.karki" w:date="2016-10-13T15:43:00Z"/>
          <w:rFonts w:asciiTheme="minorHAnsi" w:eastAsiaTheme="minorEastAsia" w:hAnsiTheme="minorHAnsi" w:cstheme="minorBidi"/>
          <w:b w:val="0"/>
          <w:bCs w:val="0"/>
          <w:caps w:val="0"/>
          <w:color w:val="auto"/>
          <w:szCs w:val="22"/>
        </w:rPr>
      </w:pPr>
      <w:ins w:id="24" w:author="hargovind.karki" w:date="2016-10-13T15:43:00Z">
        <w:r w:rsidRPr="0046769D">
          <w:rPr>
            <w:rStyle w:val="Hyperlink"/>
          </w:rPr>
          <w:fldChar w:fldCharType="begin"/>
        </w:r>
        <w:r w:rsidRPr="0046769D">
          <w:rPr>
            <w:rStyle w:val="Hyperlink"/>
          </w:rPr>
          <w:instrText xml:space="preserve"> </w:instrText>
        </w:r>
        <w:r>
          <w:instrText>HYPERLINK \l "_Toc464136737"</w:instrText>
        </w:r>
        <w:r w:rsidRPr="0046769D">
          <w:rPr>
            <w:rStyle w:val="Hyperlink"/>
          </w:rPr>
          <w:instrText xml:space="preserve"> </w:instrText>
        </w:r>
        <w:r w:rsidRPr="0046769D">
          <w:rPr>
            <w:rStyle w:val="Hyperlink"/>
          </w:rPr>
          <w:fldChar w:fldCharType="separate"/>
        </w:r>
        <w:r w:rsidRPr="0046769D">
          <w:rPr>
            <w:rStyle w:val="Hyperlink"/>
            <w:lang w:val="en-IN"/>
          </w:rPr>
          <w:t>2.1</w:t>
        </w:r>
        <w:r>
          <w:rPr>
            <w:rFonts w:asciiTheme="minorHAnsi" w:eastAsiaTheme="minorEastAsia" w:hAnsiTheme="minorHAnsi" w:cstheme="minorBidi"/>
            <w:b w:val="0"/>
            <w:bCs w:val="0"/>
            <w:caps w:val="0"/>
            <w:color w:val="auto"/>
            <w:szCs w:val="22"/>
          </w:rPr>
          <w:tab/>
        </w:r>
        <w:r w:rsidRPr="0046769D">
          <w:rPr>
            <w:rStyle w:val="Hyperlink"/>
            <w:lang w:val="en-IN"/>
          </w:rPr>
          <w:t>Architecture</w:t>
        </w:r>
        <w:r>
          <w:rPr>
            <w:webHidden/>
          </w:rPr>
          <w:tab/>
        </w:r>
        <w:r>
          <w:rPr>
            <w:webHidden/>
          </w:rPr>
          <w:fldChar w:fldCharType="begin"/>
        </w:r>
        <w:r>
          <w:rPr>
            <w:webHidden/>
          </w:rPr>
          <w:instrText xml:space="preserve"> PAGEREF _Toc464136737 \h </w:instrText>
        </w:r>
      </w:ins>
      <w:r>
        <w:rPr>
          <w:webHidden/>
        </w:rPr>
      </w:r>
      <w:r>
        <w:rPr>
          <w:webHidden/>
        </w:rPr>
        <w:fldChar w:fldCharType="separate"/>
      </w:r>
      <w:ins w:id="25" w:author="hargovind.karki" w:date="2016-10-13T15:43:00Z">
        <w:r>
          <w:rPr>
            <w:webHidden/>
          </w:rPr>
          <w:t>6</w:t>
        </w:r>
        <w:r>
          <w:rPr>
            <w:webHidden/>
          </w:rPr>
          <w:fldChar w:fldCharType="end"/>
        </w:r>
        <w:r w:rsidRPr="0046769D">
          <w:rPr>
            <w:rStyle w:val="Hyperlink"/>
          </w:rPr>
          <w:fldChar w:fldCharType="end"/>
        </w:r>
      </w:ins>
    </w:p>
    <w:p w:rsidR="007511F8" w:rsidRDefault="007511F8">
      <w:pPr>
        <w:pStyle w:val="TOC2"/>
        <w:tabs>
          <w:tab w:val="left" w:pos="480"/>
        </w:tabs>
        <w:rPr>
          <w:ins w:id="26" w:author="hargovind.karki" w:date="2016-10-13T15:43:00Z"/>
          <w:rFonts w:asciiTheme="minorHAnsi" w:eastAsiaTheme="minorEastAsia" w:hAnsiTheme="minorHAnsi" w:cstheme="minorBidi"/>
          <w:b w:val="0"/>
          <w:bCs w:val="0"/>
          <w:caps w:val="0"/>
          <w:color w:val="auto"/>
          <w:szCs w:val="22"/>
        </w:rPr>
      </w:pPr>
      <w:ins w:id="27" w:author="hargovind.karki" w:date="2016-10-13T15:43:00Z">
        <w:r w:rsidRPr="0046769D">
          <w:rPr>
            <w:rStyle w:val="Hyperlink"/>
          </w:rPr>
          <w:fldChar w:fldCharType="begin"/>
        </w:r>
        <w:r w:rsidRPr="0046769D">
          <w:rPr>
            <w:rStyle w:val="Hyperlink"/>
          </w:rPr>
          <w:instrText xml:space="preserve"> </w:instrText>
        </w:r>
        <w:r>
          <w:instrText>HYPERLINK \l "_Toc464136738"</w:instrText>
        </w:r>
        <w:r w:rsidRPr="0046769D">
          <w:rPr>
            <w:rStyle w:val="Hyperlink"/>
          </w:rPr>
          <w:instrText xml:space="preserve"> </w:instrText>
        </w:r>
        <w:r w:rsidRPr="0046769D">
          <w:rPr>
            <w:rStyle w:val="Hyperlink"/>
          </w:rPr>
          <w:fldChar w:fldCharType="separate"/>
        </w:r>
        <w:r w:rsidRPr="0046769D">
          <w:rPr>
            <w:rStyle w:val="Hyperlink"/>
            <w:lang w:val="en-IN"/>
          </w:rPr>
          <w:t>2.2</w:t>
        </w:r>
        <w:r>
          <w:rPr>
            <w:rFonts w:asciiTheme="minorHAnsi" w:eastAsiaTheme="minorEastAsia" w:hAnsiTheme="minorHAnsi" w:cstheme="minorBidi"/>
            <w:b w:val="0"/>
            <w:bCs w:val="0"/>
            <w:caps w:val="0"/>
            <w:color w:val="auto"/>
            <w:szCs w:val="22"/>
          </w:rPr>
          <w:tab/>
        </w:r>
        <w:r w:rsidRPr="0046769D">
          <w:rPr>
            <w:rStyle w:val="Hyperlink"/>
            <w:lang w:val="en-IN"/>
          </w:rPr>
          <w:t>Communication</w:t>
        </w:r>
        <w:r>
          <w:rPr>
            <w:webHidden/>
          </w:rPr>
          <w:tab/>
        </w:r>
        <w:r>
          <w:rPr>
            <w:webHidden/>
          </w:rPr>
          <w:fldChar w:fldCharType="begin"/>
        </w:r>
        <w:r>
          <w:rPr>
            <w:webHidden/>
          </w:rPr>
          <w:instrText xml:space="preserve"> PAGEREF _Toc464136738 \h </w:instrText>
        </w:r>
      </w:ins>
      <w:r>
        <w:rPr>
          <w:webHidden/>
        </w:rPr>
      </w:r>
      <w:r>
        <w:rPr>
          <w:webHidden/>
        </w:rPr>
        <w:fldChar w:fldCharType="separate"/>
      </w:r>
      <w:ins w:id="28" w:author="hargovind.karki" w:date="2016-10-13T15:43:00Z">
        <w:r>
          <w:rPr>
            <w:webHidden/>
          </w:rPr>
          <w:t>6</w:t>
        </w:r>
        <w:r>
          <w:rPr>
            <w:webHidden/>
          </w:rPr>
          <w:fldChar w:fldCharType="end"/>
        </w:r>
        <w:r w:rsidRPr="0046769D">
          <w:rPr>
            <w:rStyle w:val="Hyperlink"/>
          </w:rPr>
          <w:fldChar w:fldCharType="end"/>
        </w:r>
      </w:ins>
    </w:p>
    <w:p w:rsidR="007511F8" w:rsidRDefault="007511F8">
      <w:pPr>
        <w:pStyle w:val="TOC2"/>
        <w:tabs>
          <w:tab w:val="left" w:pos="480"/>
        </w:tabs>
        <w:rPr>
          <w:ins w:id="29" w:author="hargovind.karki" w:date="2016-10-13T15:43:00Z"/>
          <w:rFonts w:asciiTheme="minorHAnsi" w:eastAsiaTheme="minorEastAsia" w:hAnsiTheme="minorHAnsi" w:cstheme="minorBidi"/>
          <w:b w:val="0"/>
          <w:bCs w:val="0"/>
          <w:caps w:val="0"/>
          <w:color w:val="auto"/>
          <w:szCs w:val="22"/>
        </w:rPr>
      </w:pPr>
      <w:ins w:id="30" w:author="hargovind.karki" w:date="2016-10-13T15:43:00Z">
        <w:r w:rsidRPr="0046769D">
          <w:rPr>
            <w:rStyle w:val="Hyperlink"/>
          </w:rPr>
          <w:fldChar w:fldCharType="begin"/>
        </w:r>
        <w:r w:rsidRPr="0046769D">
          <w:rPr>
            <w:rStyle w:val="Hyperlink"/>
          </w:rPr>
          <w:instrText xml:space="preserve"> </w:instrText>
        </w:r>
        <w:r>
          <w:instrText>HYPERLINK \l "_Toc464136739"</w:instrText>
        </w:r>
        <w:r w:rsidRPr="0046769D">
          <w:rPr>
            <w:rStyle w:val="Hyperlink"/>
          </w:rPr>
          <w:instrText xml:space="preserve"> </w:instrText>
        </w:r>
        <w:r w:rsidRPr="0046769D">
          <w:rPr>
            <w:rStyle w:val="Hyperlink"/>
          </w:rPr>
          <w:fldChar w:fldCharType="separate"/>
        </w:r>
        <w:r w:rsidRPr="0046769D">
          <w:rPr>
            <w:rStyle w:val="Hyperlink"/>
            <w:lang w:val="en-IN"/>
          </w:rPr>
          <w:t>2.3</w:t>
        </w:r>
        <w:r>
          <w:rPr>
            <w:rFonts w:asciiTheme="minorHAnsi" w:eastAsiaTheme="minorEastAsia" w:hAnsiTheme="minorHAnsi" w:cstheme="minorBidi"/>
            <w:b w:val="0"/>
            <w:bCs w:val="0"/>
            <w:caps w:val="0"/>
            <w:color w:val="auto"/>
            <w:szCs w:val="22"/>
          </w:rPr>
          <w:tab/>
        </w:r>
        <w:r w:rsidRPr="0046769D">
          <w:rPr>
            <w:rStyle w:val="Hyperlink"/>
            <w:lang w:val="en-IN"/>
          </w:rPr>
          <w:t>Authentication</w:t>
        </w:r>
        <w:r>
          <w:rPr>
            <w:webHidden/>
          </w:rPr>
          <w:tab/>
        </w:r>
        <w:r>
          <w:rPr>
            <w:webHidden/>
          </w:rPr>
          <w:fldChar w:fldCharType="begin"/>
        </w:r>
        <w:r>
          <w:rPr>
            <w:webHidden/>
          </w:rPr>
          <w:instrText xml:space="preserve"> PAGEREF _Toc464136739 \h </w:instrText>
        </w:r>
      </w:ins>
      <w:r>
        <w:rPr>
          <w:webHidden/>
        </w:rPr>
      </w:r>
      <w:r>
        <w:rPr>
          <w:webHidden/>
        </w:rPr>
        <w:fldChar w:fldCharType="separate"/>
      </w:r>
      <w:ins w:id="31" w:author="hargovind.karki" w:date="2016-10-13T15:43:00Z">
        <w:r>
          <w:rPr>
            <w:webHidden/>
          </w:rPr>
          <w:t>6</w:t>
        </w:r>
        <w:r>
          <w:rPr>
            <w:webHidden/>
          </w:rPr>
          <w:fldChar w:fldCharType="end"/>
        </w:r>
        <w:r w:rsidRPr="0046769D">
          <w:rPr>
            <w:rStyle w:val="Hyperlink"/>
          </w:rPr>
          <w:fldChar w:fldCharType="end"/>
        </w:r>
      </w:ins>
    </w:p>
    <w:p w:rsidR="007511F8" w:rsidRDefault="007511F8">
      <w:pPr>
        <w:pStyle w:val="TOC2"/>
        <w:tabs>
          <w:tab w:val="left" w:pos="480"/>
        </w:tabs>
        <w:rPr>
          <w:ins w:id="32" w:author="hargovind.karki" w:date="2016-10-13T15:43:00Z"/>
          <w:rFonts w:asciiTheme="minorHAnsi" w:eastAsiaTheme="minorEastAsia" w:hAnsiTheme="minorHAnsi" w:cstheme="minorBidi"/>
          <w:b w:val="0"/>
          <w:bCs w:val="0"/>
          <w:caps w:val="0"/>
          <w:color w:val="auto"/>
          <w:szCs w:val="22"/>
        </w:rPr>
      </w:pPr>
      <w:ins w:id="33" w:author="hargovind.karki" w:date="2016-10-13T15:43:00Z">
        <w:r w:rsidRPr="0046769D">
          <w:rPr>
            <w:rStyle w:val="Hyperlink"/>
          </w:rPr>
          <w:fldChar w:fldCharType="begin"/>
        </w:r>
        <w:r w:rsidRPr="0046769D">
          <w:rPr>
            <w:rStyle w:val="Hyperlink"/>
          </w:rPr>
          <w:instrText xml:space="preserve"> </w:instrText>
        </w:r>
        <w:r>
          <w:instrText>HYPERLINK \l "_Toc464136740"</w:instrText>
        </w:r>
        <w:r w:rsidRPr="0046769D">
          <w:rPr>
            <w:rStyle w:val="Hyperlink"/>
          </w:rPr>
          <w:instrText xml:space="preserve"> </w:instrText>
        </w:r>
        <w:r w:rsidRPr="0046769D">
          <w:rPr>
            <w:rStyle w:val="Hyperlink"/>
          </w:rPr>
          <w:fldChar w:fldCharType="separate"/>
        </w:r>
        <w:r w:rsidRPr="0046769D">
          <w:rPr>
            <w:rStyle w:val="Hyperlink"/>
            <w:lang w:val="en-IN"/>
          </w:rPr>
          <w:t>2.4</w:t>
        </w:r>
        <w:r>
          <w:rPr>
            <w:rFonts w:asciiTheme="minorHAnsi" w:eastAsiaTheme="minorEastAsia" w:hAnsiTheme="minorHAnsi" w:cstheme="minorBidi"/>
            <w:b w:val="0"/>
            <w:bCs w:val="0"/>
            <w:caps w:val="0"/>
            <w:color w:val="auto"/>
            <w:szCs w:val="22"/>
          </w:rPr>
          <w:tab/>
        </w:r>
        <w:r w:rsidRPr="0046769D">
          <w:rPr>
            <w:rStyle w:val="Hyperlink"/>
            <w:lang w:val="en-IN"/>
          </w:rPr>
          <w:t>Connection Procedure</w:t>
        </w:r>
        <w:r>
          <w:rPr>
            <w:webHidden/>
          </w:rPr>
          <w:tab/>
        </w:r>
        <w:r>
          <w:rPr>
            <w:webHidden/>
          </w:rPr>
          <w:fldChar w:fldCharType="begin"/>
        </w:r>
        <w:r>
          <w:rPr>
            <w:webHidden/>
          </w:rPr>
          <w:instrText xml:space="preserve"> PAGEREF _Toc464136740 \h </w:instrText>
        </w:r>
      </w:ins>
      <w:r>
        <w:rPr>
          <w:webHidden/>
        </w:rPr>
      </w:r>
      <w:r>
        <w:rPr>
          <w:webHidden/>
        </w:rPr>
        <w:fldChar w:fldCharType="separate"/>
      </w:r>
      <w:ins w:id="34" w:author="hargovind.karki" w:date="2016-10-13T15:43:00Z">
        <w:r>
          <w:rPr>
            <w:webHidden/>
          </w:rPr>
          <w:t>7</w:t>
        </w:r>
        <w:r>
          <w:rPr>
            <w:webHidden/>
          </w:rPr>
          <w:fldChar w:fldCharType="end"/>
        </w:r>
        <w:r w:rsidRPr="0046769D">
          <w:rPr>
            <w:rStyle w:val="Hyperlink"/>
          </w:rPr>
          <w:fldChar w:fldCharType="end"/>
        </w:r>
      </w:ins>
    </w:p>
    <w:p w:rsidR="007511F8" w:rsidRDefault="007511F8">
      <w:pPr>
        <w:pStyle w:val="TOC2"/>
        <w:tabs>
          <w:tab w:val="left" w:pos="480"/>
        </w:tabs>
        <w:rPr>
          <w:ins w:id="35" w:author="hargovind.karki" w:date="2016-10-13T15:43:00Z"/>
          <w:rFonts w:asciiTheme="minorHAnsi" w:eastAsiaTheme="minorEastAsia" w:hAnsiTheme="minorHAnsi" w:cstheme="minorBidi"/>
          <w:b w:val="0"/>
          <w:bCs w:val="0"/>
          <w:caps w:val="0"/>
          <w:color w:val="auto"/>
          <w:szCs w:val="22"/>
        </w:rPr>
      </w:pPr>
      <w:ins w:id="36" w:author="hargovind.karki" w:date="2016-10-13T15:43:00Z">
        <w:r w:rsidRPr="0046769D">
          <w:rPr>
            <w:rStyle w:val="Hyperlink"/>
          </w:rPr>
          <w:fldChar w:fldCharType="begin"/>
        </w:r>
        <w:r w:rsidRPr="0046769D">
          <w:rPr>
            <w:rStyle w:val="Hyperlink"/>
          </w:rPr>
          <w:instrText xml:space="preserve"> </w:instrText>
        </w:r>
        <w:r>
          <w:instrText>HYPERLINK \l "_Toc464136741"</w:instrText>
        </w:r>
        <w:r w:rsidRPr="0046769D">
          <w:rPr>
            <w:rStyle w:val="Hyperlink"/>
          </w:rPr>
          <w:instrText xml:space="preserve"> </w:instrText>
        </w:r>
        <w:r w:rsidRPr="0046769D">
          <w:rPr>
            <w:rStyle w:val="Hyperlink"/>
          </w:rPr>
          <w:fldChar w:fldCharType="separate"/>
        </w:r>
        <w:r w:rsidRPr="0046769D">
          <w:rPr>
            <w:rStyle w:val="Hyperlink"/>
            <w:lang w:val="en-IN"/>
          </w:rPr>
          <w:t>2.5</w:t>
        </w:r>
        <w:r>
          <w:rPr>
            <w:rFonts w:asciiTheme="minorHAnsi" w:eastAsiaTheme="minorEastAsia" w:hAnsiTheme="minorHAnsi" w:cstheme="minorBidi"/>
            <w:b w:val="0"/>
            <w:bCs w:val="0"/>
            <w:caps w:val="0"/>
            <w:color w:val="auto"/>
            <w:szCs w:val="22"/>
          </w:rPr>
          <w:tab/>
        </w:r>
        <w:r w:rsidRPr="0046769D">
          <w:rPr>
            <w:rStyle w:val="Hyperlink"/>
            <w:lang w:val="en-IN"/>
          </w:rPr>
          <w:t>Transaction Enquiry</w:t>
        </w:r>
        <w:r>
          <w:rPr>
            <w:webHidden/>
          </w:rPr>
          <w:tab/>
        </w:r>
        <w:r>
          <w:rPr>
            <w:webHidden/>
          </w:rPr>
          <w:fldChar w:fldCharType="begin"/>
        </w:r>
        <w:r>
          <w:rPr>
            <w:webHidden/>
          </w:rPr>
          <w:instrText xml:space="preserve"> PAGEREF _Toc464136741 \h </w:instrText>
        </w:r>
      </w:ins>
      <w:r>
        <w:rPr>
          <w:webHidden/>
        </w:rPr>
      </w:r>
      <w:r>
        <w:rPr>
          <w:webHidden/>
        </w:rPr>
        <w:fldChar w:fldCharType="separate"/>
      </w:r>
      <w:ins w:id="37" w:author="hargovind.karki" w:date="2016-10-13T15:43:00Z">
        <w:r>
          <w:rPr>
            <w:webHidden/>
          </w:rPr>
          <w:t>8</w:t>
        </w:r>
        <w:r>
          <w:rPr>
            <w:webHidden/>
          </w:rPr>
          <w:fldChar w:fldCharType="end"/>
        </w:r>
        <w:r w:rsidRPr="0046769D">
          <w:rPr>
            <w:rStyle w:val="Hyperlink"/>
          </w:rPr>
          <w:fldChar w:fldCharType="end"/>
        </w:r>
      </w:ins>
    </w:p>
    <w:p w:rsidR="007511F8" w:rsidRDefault="007511F8">
      <w:pPr>
        <w:pStyle w:val="TOC2"/>
        <w:tabs>
          <w:tab w:val="left" w:pos="480"/>
        </w:tabs>
        <w:rPr>
          <w:ins w:id="38" w:author="hargovind.karki" w:date="2016-10-13T15:43:00Z"/>
          <w:rFonts w:asciiTheme="minorHAnsi" w:eastAsiaTheme="minorEastAsia" w:hAnsiTheme="minorHAnsi" w:cstheme="minorBidi"/>
          <w:b w:val="0"/>
          <w:bCs w:val="0"/>
          <w:caps w:val="0"/>
          <w:color w:val="auto"/>
          <w:szCs w:val="22"/>
        </w:rPr>
      </w:pPr>
      <w:ins w:id="39" w:author="hargovind.karki" w:date="2016-10-13T15:43:00Z">
        <w:r w:rsidRPr="0046769D">
          <w:rPr>
            <w:rStyle w:val="Hyperlink"/>
          </w:rPr>
          <w:fldChar w:fldCharType="begin"/>
        </w:r>
        <w:r w:rsidRPr="0046769D">
          <w:rPr>
            <w:rStyle w:val="Hyperlink"/>
          </w:rPr>
          <w:instrText xml:space="preserve"> </w:instrText>
        </w:r>
        <w:r>
          <w:instrText>HYPERLINK \l "_Toc464136742"</w:instrText>
        </w:r>
        <w:r w:rsidRPr="0046769D">
          <w:rPr>
            <w:rStyle w:val="Hyperlink"/>
          </w:rPr>
          <w:instrText xml:space="preserve"> </w:instrText>
        </w:r>
        <w:r w:rsidRPr="0046769D">
          <w:rPr>
            <w:rStyle w:val="Hyperlink"/>
          </w:rPr>
          <w:fldChar w:fldCharType="separate"/>
        </w:r>
        <w:r w:rsidRPr="0046769D">
          <w:rPr>
            <w:rStyle w:val="Hyperlink"/>
            <w:lang w:val="en-IN"/>
          </w:rPr>
          <w:t>2.6</w:t>
        </w:r>
        <w:r>
          <w:rPr>
            <w:rFonts w:asciiTheme="minorHAnsi" w:eastAsiaTheme="minorEastAsia" w:hAnsiTheme="minorHAnsi" w:cstheme="minorBidi"/>
            <w:b w:val="0"/>
            <w:bCs w:val="0"/>
            <w:caps w:val="0"/>
            <w:color w:val="auto"/>
            <w:szCs w:val="22"/>
          </w:rPr>
          <w:tab/>
        </w:r>
        <w:r w:rsidRPr="0046769D">
          <w:rPr>
            <w:rStyle w:val="Hyperlink"/>
            <w:lang w:val="en-IN"/>
          </w:rPr>
          <w:t>ICCID re-association</w:t>
        </w:r>
        <w:r>
          <w:rPr>
            <w:webHidden/>
          </w:rPr>
          <w:tab/>
        </w:r>
        <w:r>
          <w:rPr>
            <w:webHidden/>
          </w:rPr>
          <w:fldChar w:fldCharType="begin"/>
        </w:r>
        <w:r>
          <w:rPr>
            <w:webHidden/>
          </w:rPr>
          <w:instrText xml:space="preserve"> PAGEREF _Toc464136742 \h </w:instrText>
        </w:r>
      </w:ins>
      <w:r>
        <w:rPr>
          <w:webHidden/>
        </w:rPr>
      </w:r>
      <w:r>
        <w:rPr>
          <w:webHidden/>
        </w:rPr>
        <w:fldChar w:fldCharType="separate"/>
      </w:r>
      <w:ins w:id="40" w:author="hargovind.karki" w:date="2016-10-13T15:43:00Z">
        <w:r>
          <w:rPr>
            <w:webHidden/>
          </w:rPr>
          <w:t>27</w:t>
        </w:r>
        <w:r>
          <w:rPr>
            <w:webHidden/>
          </w:rPr>
          <w:fldChar w:fldCharType="end"/>
        </w:r>
        <w:r w:rsidRPr="0046769D">
          <w:rPr>
            <w:rStyle w:val="Hyperlink"/>
          </w:rPr>
          <w:fldChar w:fldCharType="end"/>
        </w:r>
      </w:ins>
    </w:p>
    <w:p w:rsidR="007511F8" w:rsidRDefault="007511F8">
      <w:pPr>
        <w:pStyle w:val="TOC2"/>
        <w:tabs>
          <w:tab w:val="left" w:pos="480"/>
        </w:tabs>
        <w:rPr>
          <w:ins w:id="41" w:author="hargovind.karki" w:date="2016-10-13T15:43:00Z"/>
          <w:rFonts w:asciiTheme="minorHAnsi" w:eastAsiaTheme="minorEastAsia" w:hAnsiTheme="minorHAnsi" w:cstheme="minorBidi"/>
          <w:b w:val="0"/>
          <w:bCs w:val="0"/>
          <w:caps w:val="0"/>
          <w:color w:val="auto"/>
          <w:szCs w:val="22"/>
        </w:rPr>
      </w:pPr>
      <w:ins w:id="42" w:author="hargovind.karki" w:date="2016-10-13T15:43:00Z">
        <w:r w:rsidRPr="0046769D">
          <w:rPr>
            <w:rStyle w:val="Hyperlink"/>
          </w:rPr>
          <w:fldChar w:fldCharType="begin"/>
        </w:r>
        <w:r w:rsidRPr="0046769D">
          <w:rPr>
            <w:rStyle w:val="Hyperlink"/>
          </w:rPr>
          <w:instrText xml:space="preserve"> </w:instrText>
        </w:r>
        <w:r>
          <w:instrText>HYPERLINK \l "_Toc464136743"</w:instrText>
        </w:r>
        <w:r w:rsidRPr="0046769D">
          <w:rPr>
            <w:rStyle w:val="Hyperlink"/>
          </w:rPr>
          <w:instrText xml:space="preserve"> </w:instrText>
        </w:r>
        <w:r w:rsidRPr="0046769D">
          <w:rPr>
            <w:rStyle w:val="Hyperlink"/>
          </w:rPr>
          <w:fldChar w:fldCharType="separate"/>
        </w:r>
        <w:r w:rsidRPr="0046769D">
          <w:rPr>
            <w:rStyle w:val="Hyperlink"/>
          </w:rPr>
          <w:t>2.7</w:t>
        </w:r>
        <w:r>
          <w:rPr>
            <w:rFonts w:asciiTheme="minorHAnsi" w:eastAsiaTheme="minorEastAsia" w:hAnsiTheme="minorHAnsi" w:cstheme="minorBidi"/>
            <w:b w:val="0"/>
            <w:bCs w:val="0"/>
            <w:caps w:val="0"/>
            <w:color w:val="auto"/>
            <w:szCs w:val="22"/>
          </w:rPr>
          <w:tab/>
        </w:r>
        <w:r w:rsidRPr="0046769D">
          <w:rPr>
            <w:rStyle w:val="Hyperlink"/>
          </w:rPr>
          <w:t>Bar User XML API</w:t>
        </w:r>
        <w:r>
          <w:rPr>
            <w:webHidden/>
          </w:rPr>
          <w:tab/>
        </w:r>
        <w:r>
          <w:rPr>
            <w:webHidden/>
          </w:rPr>
          <w:fldChar w:fldCharType="begin"/>
        </w:r>
        <w:r>
          <w:rPr>
            <w:webHidden/>
          </w:rPr>
          <w:instrText xml:space="preserve"> PAGEREF _Toc464136743 \h </w:instrText>
        </w:r>
      </w:ins>
      <w:r>
        <w:rPr>
          <w:webHidden/>
        </w:rPr>
      </w:r>
      <w:r>
        <w:rPr>
          <w:webHidden/>
        </w:rPr>
        <w:fldChar w:fldCharType="separate"/>
      </w:r>
      <w:ins w:id="43" w:author="hargovind.karki" w:date="2016-10-13T15:43:00Z">
        <w:r>
          <w:rPr>
            <w:webHidden/>
          </w:rPr>
          <w:t>30</w:t>
        </w:r>
        <w:r>
          <w:rPr>
            <w:webHidden/>
          </w:rPr>
          <w:fldChar w:fldCharType="end"/>
        </w:r>
        <w:r w:rsidRPr="0046769D">
          <w:rPr>
            <w:rStyle w:val="Hyperlink"/>
          </w:rPr>
          <w:fldChar w:fldCharType="end"/>
        </w:r>
      </w:ins>
    </w:p>
    <w:p w:rsidR="007511F8" w:rsidRDefault="007511F8">
      <w:pPr>
        <w:pStyle w:val="TOC2"/>
        <w:rPr>
          <w:ins w:id="44" w:author="hargovind.karki" w:date="2016-10-13T15:43:00Z"/>
          <w:rFonts w:asciiTheme="minorHAnsi" w:eastAsiaTheme="minorEastAsia" w:hAnsiTheme="minorHAnsi" w:cstheme="minorBidi"/>
          <w:b w:val="0"/>
          <w:bCs w:val="0"/>
          <w:caps w:val="0"/>
          <w:color w:val="auto"/>
          <w:szCs w:val="22"/>
        </w:rPr>
      </w:pPr>
      <w:ins w:id="45" w:author="hargovind.karki" w:date="2016-10-13T15:43:00Z">
        <w:r w:rsidRPr="0046769D">
          <w:rPr>
            <w:rStyle w:val="Hyperlink"/>
          </w:rPr>
          <w:fldChar w:fldCharType="begin"/>
        </w:r>
        <w:r w:rsidRPr="0046769D">
          <w:rPr>
            <w:rStyle w:val="Hyperlink"/>
          </w:rPr>
          <w:instrText xml:space="preserve"> </w:instrText>
        </w:r>
        <w:r>
          <w:instrText>HYPERLINK \l "_Toc464136744"</w:instrText>
        </w:r>
        <w:r w:rsidRPr="0046769D">
          <w:rPr>
            <w:rStyle w:val="Hyperlink"/>
          </w:rPr>
          <w:instrText xml:space="preserve"> </w:instrText>
        </w:r>
        <w:r w:rsidRPr="0046769D">
          <w:rPr>
            <w:rStyle w:val="Hyperlink"/>
          </w:rPr>
          <w:fldChar w:fldCharType="separate"/>
        </w:r>
        <w:r w:rsidRPr="0046769D">
          <w:rPr>
            <w:rStyle w:val="Hyperlink"/>
          </w:rPr>
          <w:t>2.8 View User XML API</w:t>
        </w:r>
        <w:r>
          <w:rPr>
            <w:webHidden/>
          </w:rPr>
          <w:tab/>
        </w:r>
        <w:r>
          <w:rPr>
            <w:webHidden/>
          </w:rPr>
          <w:fldChar w:fldCharType="begin"/>
        </w:r>
        <w:r>
          <w:rPr>
            <w:webHidden/>
          </w:rPr>
          <w:instrText xml:space="preserve"> PAGEREF _Toc464136744 \h </w:instrText>
        </w:r>
      </w:ins>
      <w:r>
        <w:rPr>
          <w:webHidden/>
        </w:rPr>
      </w:r>
      <w:r>
        <w:rPr>
          <w:webHidden/>
        </w:rPr>
        <w:fldChar w:fldCharType="separate"/>
      </w:r>
      <w:ins w:id="46" w:author="hargovind.karki" w:date="2016-10-13T15:43:00Z">
        <w:r>
          <w:rPr>
            <w:webHidden/>
          </w:rPr>
          <w:t>33</w:t>
        </w:r>
        <w:r>
          <w:rPr>
            <w:webHidden/>
          </w:rPr>
          <w:fldChar w:fldCharType="end"/>
        </w:r>
        <w:r w:rsidRPr="0046769D">
          <w:rPr>
            <w:rStyle w:val="Hyperlink"/>
          </w:rPr>
          <w:fldChar w:fldCharType="end"/>
        </w:r>
      </w:ins>
    </w:p>
    <w:p w:rsidR="007511F8" w:rsidRDefault="007511F8">
      <w:pPr>
        <w:pStyle w:val="TOC2"/>
        <w:tabs>
          <w:tab w:val="left" w:pos="480"/>
        </w:tabs>
        <w:rPr>
          <w:ins w:id="47" w:author="hargovind.karki" w:date="2016-10-13T15:43:00Z"/>
          <w:rFonts w:asciiTheme="minorHAnsi" w:eastAsiaTheme="minorEastAsia" w:hAnsiTheme="minorHAnsi" w:cstheme="minorBidi"/>
          <w:b w:val="0"/>
          <w:bCs w:val="0"/>
          <w:caps w:val="0"/>
          <w:color w:val="auto"/>
          <w:szCs w:val="22"/>
        </w:rPr>
      </w:pPr>
      <w:ins w:id="48" w:author="hargovind.karki" w:date="2016-10-13T15:43:00Z">
        <w:r w:rsidRPr="0046769D">
          <w:rPr>
            <w:rStyle w:val="Hyperlink"/>
          </w:rPr>
          <w:fldChar w:fldCharType="begin"/>
        </w:r>
        <w:r w:rsidRPr="0046769D">
          <w:rPr>
            <w:rStyle w:val="Hyperlink"/>
          </w:rPr>
          <w:instrText xml:space="preserve"> </w:instrText>
        </w:r>
        <w:r>
          <w:instrText>HYPERLINK \l "_Toc464136745"</w:instrText>
        </w:r>
        <w:r w:rsidRPr="0046769D">
          <w:rPr>
            <w:rStyle w:val="Hyperlink"/>
          </w:rPr>
          <w:instrText xml:space="preserve"> </w:instrText>
        </w:r>
        <w:r w:rsidRPr="0046769D">
          <w:rPr>
            <w:rStyle w:val="Hyperlink"/>
          </w:rPr>
          <w:fldChar w:fldCharType="separate"/>
        </w:r>
        <w:r w:rsidRPr="0046769D">
          <w:rPr>
            <w:rStyle w:val="Hyperlink"/>
          </w:rPr>
          <w:t>2.9</w:t>
        </w:r>
        <w:r>
          <w:rPr>
            <w:rFonts w:asciiTheme="minorHAnsi" w:eastAsiaTheme="minorEastAsia" w:hAnsiTheme="minorHAnsi" w:cstheme="minorBidi"/>
            <w:b w:val="0"/>
            <w:bCs w:val="0"/>
            <w:caps w:val="0"/>
            <w:color w:val="auto"/>
            <w:szCs w:val="22"/>
          </w:rPr>
          <w:tab/>
        </w:r>
        <w:r w:rsidRPr="0046769D">
          <w:rPr>
            <w:rStyle w:val="Hyperlink"/>
          </w:rPr>
          <w:t>Channel User Movement XML API</w:t>
        </w:r>
        <w:r>
          <w:rPr>
            <w:webHidden/>
          </w:rPr>
          <w:tab/>
        </w:r>
        <w:r>
          <w:rPr>
            <w:webHidden/>
          </w:rPr>
          <w:fldChar w:fldCharType="begin"/>
        </w:r>
        <w:r>
          <w:rPr>
            <w:webHidden/>
          </w:rPr>
          <w:instrText xml:space="preserve"> PAGEREF _Toc464136745 \h </w:instrText>
        </w:r>
      </w:ins>
      <w:r>
        <w:rPr>
          <w:webHidden/>
        </w:rPr>
      </w:r>
      <w:r>
        <w:rPr>
          <w:webHidden/>
        </w:rPr>
        <w:fldChar w:fldCharType="separate"/>
      </w:r>
      <w:ins w:id="49" w:author="hargovind.karki" w:date="2016-10-13T15:43:00Z">
        <w:r>
          <w:rPr>
            <w:webHidden/>
          </w:rPr>
          <w:t>36</w:t>
        </w:r>
        <w:r>
          <w:rPr>
            <w:webHidden/>
          </w:rPr>
          <w:fldChar w:fldCharType="end"/>
        </w:r>
        <w:r w:rsidRPr="0046769D">
          <w:rPr>
            <w:rStyle w:val="Hyperlink"/>
          </w:rPr>
          <w:fldChar w:fldCharType="end"/>
        </w:r>
      </w:ins>
    </w:p>
    <w:p w:rsidR="007511F8" w:rsidRDefault="007511F8">
      <w:pPr>
        <w:pStyle w:val="TOC1"/>
        <w:rPr>
          <w:ins w:id="50" w:author="hargovind.karki" w:date="2016-10-13T15:43:00Z"/>
          <w:rFonts w:asciiTheme="minorHAnsi" w:eastAsiaTheme="minorEastAsia" w:hAnsiTheme="minorHAnsi" w:cstheme="minorBidi"/>
          <w:b w:val="0"/>
          <w:bCs w:val="0"/>
          <w:color w:val="auto"/>
          <w:sz w:val="22"/>
          <w:szCs w:val="22"/>
        </w:rPr>
      </w:pPr>
      <w:ins w:id="51" w:author="hargovind.karki" w:date="2016-10-13T15:43:00Z">
        <w:r w:rsidRPr="0046769D">
          <w:rPr>
            <w:rStyle w:val="Hyperlink"/>
          </w:rPr>
          <w:fldChar w:fldCharType="begin"/>
        </w:r>
        <w:r w:rsidRPr="0046769D">
          <w:rPr>
            <w:rStyle w:val="Hyperlink"/>
          </w:rPr>
          <w:instrText xml:space="preserve"> </w:instrText>
        </w:r>
        <w:r>
          <w:instrText>HYPERLINK \l "_Toc464136746"</w:instrText>
        </w:r>
        <w:r w:rsidRPr="0046769D">
          <w:rPr>
            <w:rStyle w:val="Hyperlink"/>
          </w:rPr>
          <w:instrText xml:space="preserve"> </w:instrText>
        </w:r>
        <w:r w:rsidRPr="0046769D">
          <w:rPr>
            <w:rStyle w:val="Hyperlink"/>
          </w:rPr>
          <w:fldChar w:fldCharType="separate"/>
        </w:r>
        <w:r w:rsidRPr="0046769D">
          <w:rPr>
            <w:rStyle w:val="Hyperlink"/>
            <w:lang w:val="en-IN"/>
          </w:rPr>
          <w:t>Contact Us</w:t>
        </w:r>
        <w:r>
          <w:rPr>
            <w:webHidden/>
          </w:rPr>
          <w:tab/>
        </w:r>
        <w:r>
          <w:rPr>
            <w:webHidden/>
          </w:rPr>
          <w:fldChar w:fldCharType="begin"/>
        </w:r>
        <w:r>
          <w:rPr>
            <w:webHidden/>
          </w:rPr>
          <w:instrText xml:space="preserve"> PAGEREF _Toc464136746 \h </w:instrText>
        </w:r>
      </w:ins>
      <w:r>
        <w:rPr>
          <w:webHidden/>
        </w:rPr>
      </w:r>
      <w:r>
        <w:rPr>
          <w:webHidden/>
        </w:rPr>
        <w:fldChar w:fldCharType="separate"/>
      </w:r>
      <w:ins w:id="52" w:author="hargovind.karki" w:date="2016-10-13T15:43:00Z">
        <w:r>
          <w:rPr>
            <w:webHidden/>
          </w:rPr>
          <w:t>41</w:t>
        </w:r>
        <w:r>
          <w:rPr>
            <w:webHidden/>
          </w:rPr>
          <w:fldChar w:fldCharType="end"/>
        </w:r>
        <w:r w:rsidRPr="0046769D">
          <w:rPr>
            <w:rStyle w:val="Hyperlink"/>
          </w:rPr>
          <w:fldChar w:fldCharType="end"/>
        </w:r>
      </w:ins>
    </w:p>
    <w:p w:rsidR="0070311D" w:rsidDel="007511F8" w:rsidRDefault="0070311D">
      <w:pPr>
        <w:pStyle w:val="TOC1"/>
        <w:rPr>
          <w:del w:id="53" w:author="hargovind.karki" w:date="2016-10-13T15:43:00Z"/>
          <w:rFonts w:asciiTheme="minorHAnsi" w:eastAsiaTheme="minorEastAsia" w:hAnsiTheme="minorHAnsi" w:cstheme="minorBidi"/>
          <w:b w:val="0"/>
          <w:bCs w:val="0"/>
          <w:color w:val="auto"/>
          <w:sz w:val="22"/>
          <w:szCs w:val="22"/>
        </w:rPr>
      </w:pPr>
      <w:del w:id="54" w:author="hargovind.karki" w:date="2016-10-13T15:43:00Z">
        <w:r w:rsidRPr="007511F8" w:rsidDel="007511F8">
          <w:rPr>
            <w:rStyle w:val="Hyperlink"/>
            <w:lang w:val="en-IN"/>
          </w:rPr>
          <w:delText>Document History</w:delText>
        </w:r>
        <w:r w:rsidDel="007511F8">
          <w:rPr>
            <w:webHidden/>
          </w:rPr>
          <w:tab/>
          <w:delText>iv</w:delText>
        </w:r>
      </w:del>
    </w:p>
    <w:p w:rsidR="0070311D" w:rsidDel="007511F8" w:rsidRDefault="0070311D">
      <w:pPr>
        <w:pStyle w:val="TOC1"/>
        <w:rPr>
          <w:del w:id="55" w:author="hargovind.karki" w:date="2016-10-13T15:43:00Z"/>
          <w:rFonts w:asciiTheme="minorHAnsi" w:eastAsiaTheme="minorEastAsia" w:hAnsiTheme="minorHAnsi" w:cstheme="minorBidi"/>
          <w:b w:val="0"/>
          <w:bCs w:val="0"/>
          <w:color w:val="auto"/>
          <w:sz w:val="22"/>
          <w:szCs w:val="22"/>
        </w:rPr>
      </w:pPr>
      <w:del w:id="56" w:author="hargovind.karki" w:date="2016-10-13T15:43:00Z">
        <w:r w:rsidRPr="007511F8" w:rsidDel="007511F8">
          <w:rPr>
            <w:rStyle w:val="Hyperlink"/>
            <w:lang w:val="en-IN"/>
          </w:rPr>
          <w:delText>Document Information</w:delText>
        </w:r>
        <w:r w:rsidDel="007511F8">
          <w:rPr>
            <w:webHidden/>
          </w:rPr>
          <w:tab/>
          <w:delText>5</w:delText>
        </w:r>
      </w:del>
    </w:p>
    <w:p w:rsidR="0070311D" w:rsidDel="007511F8" w:rsidRDefault="0070311D">
      <w:pPr>
        <w:pStyle w:val="TOC2"/>
        <w:tabs>
          <w:tab w:val="left" w:pos="480"/>
        </w:tabs>
        <w:rPr>
          <w:del w:id="57" w:author="hargovind.karki" w:date="2016-10-13T15:43:00Z"/>
          <w:rFonts w:asciiTheme="minorHAnsi" w:eastAsiaTheme="minorEastAsia" w:hAnsiTheme="minorHAnsi" w:cstheme="minorBidi"/>
          <w:b w:val="0"/>
          <w:bCs w:val="0"/>
          <w:caps w:val="0"/>
          <w:color w:val="auto"/>
          <w:szCs w:val="22"/>
        </w:rPr>
      </w:pPr>
      <w:del w:id="58" w:author="hargovind.karki" w:date="2016-10-13T15:43:00Z">
        <w:r w:rsidRPr="007511F8" w:rsidDel="007511F8">
          <w:rPr>
            <w:rStyle w:val="Hyperlink"/>
            <w:lang w:val="en-IN"/>
          </w:rPr>
          <w:delText>1.1</w:delText>
        </w:r>
        <w:r w:rsidDel="007511F8">
          <w:rPr>
            <w:rFonts w:asciiTheme="minorHAnsi" w:eastAsiaTheme="minorEastAsia" w:hAnsiTheme="minorHAnsi" w:cstheme="minorBidi"/>
            <w:b w:val="0"/>
            <w:bCs w:val="0"/>
            <w:caps w:val="0"/>
            <w:color w:val="auto"/>
            <w:szCs w:val="22"/>
          </w:rPr>
          <w:tab/>
        </w:r>
        <w:r w:rsidRPr="007511F8" w:rsidDel="007511F8">
          <w:rPr>
            <w:rStyle w:val="Hyperlink"/>
            <w:lang w:val="en-IN"/>
          </w:rPr>
          <w:delText>Purpose &amp; Scope of this document</w:delText>
        </w:r>
        <w:r w:rsidDel="007511F8">
          <w:rPr>
            <w:webHidden/>
          </w:rPr>
          <w:tab/>
          <w:delText>5</w:delText>
        </w:r>
      </w:del>
    </w:p>
    <w:p w:rsidR="0070311D" w:rsidDel="007511F8" w:rsidRDefault="0070311D">
      <w:pPr>
        <w:pStyle w:val="TOC2"/>
        <w:tabs>
          <w:tab w:val="left" w:pos="480"/>
        </w:tabs>
        <w:rPr>
          <w:del w:id="59" w:author="hargovind.karki" w:date="2016-10-13T15:43:00Z"/>
          <w:rFonts w:asciiTheme="minorHAnsi" w:eastAsiaTheme="minorEastAsia" w:hAnsiTheme="minorHAnsi" w:cstheme="minorBidi"/>
          <w:b w:val="0"/>
          <w:bCs w:val="0"/>
          <w:caps w:val="0"/>
          <w:color w:val="auto"/>
          <w:szCs w:val="22"/>
        </w:rPr>
      </w:pPr>
      <w:del w:id="60" w:author="hargovind.karki" w:date="2016-10-13T15:43:00Z">
        <w:r w:rsidRPr="007511F8" w:rsidDel="007511F8">
          <w:rPr>
            <w:rStyle w:val="Hyperlink"/>
            <w:lang w:val="en-IN"/>
          </w:rPr>
          <w:delText>1.2</w:delText>
        </w:r>
        <w:r w:rsidDel="007511F8">
          <w:rPr>
            <w:rFonts w:asciiTheme="minorHAnsi" w:eastAsiaTheme="minorEastAsia" w:hAnsiTheme="minorHAnsi" w:cstheme="minorBidi"/>
            <w:b w:val="0"/>
            <w:bCs w:val="0"/>
            <w:caps w:val="0"/>
            <w:color w:val="auto"/>
            <w:szCs w:val="22"/>
          </w:rPr>
          <w:tab/>
        </w:r>
        <w:r w:rsidRPr="007511F8" w:rsidDel="007511F8">
          <w:rPr>
            <w:rStyle w:val="Hyperlink"/>
            <w:lang w:val="en-IN"/>
          </w:rPr>
          <w:delText>Definitions, Acronyms and Abbreviations</w:delText>
        </w:r>
        <w:r w:rsidDel="007511F8">
          <w:rPr>
            <w:webHidden/>
          </w:rPr>
          <w:tab/>
          <w:delText>5</w:delText>
        </w:r>
      </w:del>
    </w:p>
    <w:p w:rsidR="0070311D" w:rsidDel="007511F8" w:rsidRDefault="0070311D">
      <w:pPr>
        <w:pStyle w:val="TOC2"/>
        <w:tabs>
          <w:tab w:val="left" w:pos="480"/>
        </w:tabs>
        <w:rPr>
          <w:del w:id="61" w:author="hargovind.karki" w:date="2016-10-13T15:43:00Z"/>
          <w:rFonts w:asciiTheme="minorHAnsi" w:eastAsiaTheme="minorEastAsia" w:hAnsiTheme="minorHAnsi" w:cstheme="minorBidi"/>
          <w:b w:val="0"/>
          <w:bCs w:val="0"/>
          <w:caps w:val="0"/>
          <w:color w:val="auto"/>
          <w:szCs w:val="22"/>
        </w:rPr>
      </w:pPr>
      <w:del w:id="62" w:author="hargovind.karki" w:date="2016-10-13T15:43:00Z">
        <w:r w:rsidRPr="007511F8" w:rsidDel="007511F8">
          <w:rPr>
            <w:rStyle w:val="Hyperlink"/>
            <w:lang w:val="en-IN"/>
          </w:rPr>
          <w:delText>1.3</w:delText>
        </w:r>
        <w:r w:rsidDel="007511F8">
          <w:rPr>
            <w:rFonts w:asciiTheme="minorHAnsi" w:eastAsiaTheme="minorEastAsia" w:hAnsiTheme="minorHAnsi" w:cstheme="minorBidi"/>
            <w:b w:val="0"/>
            <w:bCs w:val="0"/>
            <w:caps w:val="0"/>
            <w:color w:val="auto"/>
            <w:szCs w:val="22"/>
          </w:rPr>
          <w:tab/>
        </w:r>
        <w:r w:rsidRPr="007511F8" w:rsidDel="007511F8">
          <w:rPr>
            <w:rStyle w:val="Hyperlink"/>
            <w:lang w:val="en-IN"/>
          </w:rPr>
          <w:delText>Audience</w:delText>
        </w:r>
        <w:r w:rsidDel="007511F8">
          <w:rPr>
            <w:webHidden/>
          </w:rPr>
          <w:tab/>
          <w:delText>5</w:delText>
        </w:r>
      </w:del>
    </w:p>
    <w:p w:rsidR="0070311D" w:rsidDel="007511F8" w:rsidRDefault="0070311D">
      <w:pPr>
        <w:pStyle w:val="TOC2"/>
        <w:tabs>
          <w:tab w:val="left" w:pos="480"/>
        </w:tabs>
        <w:rPr>
          <w:del w:id="63" w:author="hargovind.karki" w:date="2016-10-13T15:43:00Z"/>
          <w:rFonts w:asciiTheme="minorHAnsi" w:eastAsiaTheme="minorEastAsia" w:hAnsiTheme="minorHAnsi" w:cstheme="minorBidi"/>
          <w:b w:val="0"/>
          <w:bCs w:val="0"/>
          <w:caps w:val="0"/>
          <w:color w:val="auto"/>
          <w:szCs w:val="22"/>
        </w:rPr>
      </w:pPr>
      <w:del w:id="64" w:author="hargovind.karki" w:date="2016-10-13T15:43:00Z">
        <w:r w:rsidRPr="007511F8" w:rsidDel="007511F8">
          <w:rPr>
            <w:rStyle w:val="Hyperlink"/>
            <w:lang w:val="en-IN"/>
          </w:rPr>
          <w:delText>1.4</w:delText>
        </w:r>
        <w:r w:rsidDel="007511F8">
          <w:rPr>
            <w:rFonts w:asciiTheme="minorHAnsi" w:eastAsiaTheme="minorEastAsia" w:hAnsiTheme="minorHAnsi" w:cstheme="minorBidi"/>
            <w:b w:val="0"/>
            <w:bCs w:val="0"/>
            <w:caps w:val="0"/>
            <w:color w:val="auto"/>
            <w:szCs w:val="22"/>
          </w:rPr>
          <w:tab/>
        </w:r>
        <w:r w:rsidRPr="007511F8" w:rsidDel="007511F8">
          <w:rPr>
            <w:rStyle w:val="Hyperlink"/>
            <w:lang w:val="en-IN"/>
          </w:rPr>
          <w:delText>References</w:delText>
        </w:r>
        <w:r w:rsidDel="007511F8">
          <w:rPr>
            <w:webHidden/>
          </w:rPr>
          <w:tab/>
          <w:delText>5</w:delText>
        </w:r>
      </w:del>
    </w:p>
    <w:p w:rsidR="0070311D" w:rsidDel="007511F8" w:rsidRDefault="0070311D">
      <w:pPr>
        <w:pStyle w:val="TOC1"/>
        <w:rPr>
          <w:del w:id="65" w:author="hargovind.karki" w:date="2016-10-13T15:43:00Z"/>
          <w:rFonts w:asciiTheme="minorHAnsi" w:eastAsiaTheme="minorEastAsia" w:hAnsiTheme="minorHAnsi" w:cstheme="minorBidi"/>
          <w:b w:val="0"/>
          <w:bCs w:val="0"/>
          <w:color w:val="auto"/>
          <w:sz w:val="22"/>
          <w:szCs w:val="22"/>
        </w:rPr>
      </w:pPr>
      <w:del w:id="66" w:author="hargovind.karki" w:date="2016-10-13T15:43:00Z">
        <w:r w:rsidRPr="007511F8" w:rsidDel="007511F8">
          <w:rPr>
            <w:rStyle w:val="Hyperlink"/>
            <w:lang w:val="en-IN"/>
          </w:rPr>
          <w:delText>External Gateway (3</w:delText>
        </w:r>
        <w:r w:rsidRPr="007511F8" w:rsidDel="007511F8">
          <w:rPr>
            <w:rStyle w:val="Hyperlink"/>
            <w:vertAlign w:val="superscript"/>
            <w:lang w:val="en-IN"/>
          </w:rPr>
          <w:delText>rd</w:delText>
        </w:r>
        <w:r w:rsidRPr="007511F8" w:rsidDel="007511F8">
          <w:rPr>
            <w:rStyle w:val="Hyperlink"/>
            <w:lang w:val="en-IN"/>
          </w:rPr>
          <w:delText xml:space="preserve"> Party/Public) API</w:delText>
        </w:r>
        <w:r w:rsidDel="007511F8">
          <w:rPr>
            <w:webHidden/>
          </w:rPr>
          <w:tab/>
          <w:delText>6</w:delText>
        </w:r>
      </w:del>
    </w:p>
    <w:p w:rsidR="0070311D" w:rsidDel="007511F8" w:rsidRDefault="0070311D">
      <w:pPr>
        <w:pStyle w:val="TOC2"/>
        <w:tabs>
          <w:tab w:val="left" w:pos="480"/>
        </w:tabs>
        <w:rPr>
          <w:del w:id="67" w:author="hargovind.karki" w:date="2016-10-13T15:43:00Z"/>
          <w:rFonts w:asciiTheme="minorHAnsi" w:eastAsiaTheme="minorEastAsia" w:hAnsiTheme="minorHAnsi" w:cstheme="minorBidi"/>
          <w:b w:val="0"/>
          <w:bCs w:val="0"/>
          <w:caps w:val="0"/>
          <w:color w:val="auto"/>
          <w:szCs w:val="22"/>
        </w:rPr>
      </w:pPr>
      <w:del w:id="68" w:author="hargovind.karki" w:date="2016-10-13T15:43:00Z">
        <w:r w:rsidRPr="007511F8" w:rsidDel="007511F8">
          <w:rPr>
            <w:rStyle w:val="Hyperlink"/>
            <w:lang w:val="en-IN"/>
          </w:rPr>
          <w:delText>2.1</w:delText>
        </w:r>
        <w:r w:rsidDel="007511F8">
          <w:rPr>
            <w:rFonts w:asciiTheme="minorHAnsi" w:eastAsiaTheme="minorEastAsia" w:hAnsiTheme="minorHAnsi" w:cstheme="minorBidi"/>
            <w:b w:val="0"/>
            <w:bCs w:val="0"/>
            <w:caps w:val="0"/>
            <w:color w:val="auto"/>
            <w:szCs w:val="22"/>
          </w:rPr>
          <w:tab/>
        </w:r>
        <w:r w:rsidRPr="007511F8" w:rsidDel="007511F8">
          <w:rPr>
            <w:rStyle w:val="Hyperlink"/>
            <w:lang w:val="en-IN"/>
          </w:rPr>
          <w:delText>Architecture</w:delText>
        </w:r>
        <w:r w:rsidDel="007511F8">
          <w:rPr>
            <w:webHidden/>
          </w:rPr>
          <w:tab/>
          <w:delText>6</w:delText>
        </w:r>
      </w:del>
    </w:p>
    <w:p w:rsidR="0070311D" w:rsidDel="007511F8" w:rsidRDefault="0070311D">
      <w:pPr>
        <w:pStyle w:val="TOC2"/>
        <w:tabs>
          <w:tab w:val="left" w:pos="480"/>
        </w:tabs>
        <w:rPr>
          <w:del w:id="69" w:author="hargovind.karki" w:date="2016-10-13T15:43:00Z"/>
          <w:rFonts w:asciiTheme="minorHAnsi" w:eastAsiaTheme="minorEastAsia" w:hAnsiTheme="minorHAnsi" w:cstheme="minorBidi"/>
          <w:b w:val="0"/>
          <w:bCs w:val="0"/>
          <w:caps w:val="0"/>
          <w:color w:val="auto"/>
          <w:szCs w:val="22"/>
        </w:rPr>
      </w:pPr>
      <w:del w:id="70" w:author="hargovind.karki" w:date="2016-10-13T15:43:00Z">
        <w:r w:rsidRPr="007511F8" w:rsidDel="007511F8">
          <w:rPr>
            <w:rStyle w:val="Hyperlink"/>
            <w:lang w:val="en-IN"/>
          </w:rPr>
          <w:lastRenderedPageBreak/>
          <w:delText>2.2</w:delText>
        </w:r>
        <w:r w:rsidDel="007511F8">
          <w:rPr>
            <w:rFonts w:asciiTheme="minorHAnsi" w:eastAsiaTheme="minorEastAsia" w:hAnsiTheme="minorHAnsi" w:cstheme="minorBidi"/>
            <w:b w:val="0"/>
            <w:bCs w:val="0"/>
            <w:caps w:val="0"/>
            <w:color w:val="auto"/>
            <w:szCs w:val="22"/>
          </w:rPr>
          <w:tab/>
        </w:r>
        <w:r w:rsidRPr="007511F8" w:rsidDel="007511F8">
          <w:rPr>
            <w:rStyle w:val="Hyperlink"/>
            <w:lang w:val="en-IN"/>
          </w:rPr>
          <w:delText>Communication</w:delText>
        </w:r>
        <w:r w:rsidDel="007511F8">
          <w:rPr>
            <w:webHidden/>
          </w:rPr>
          <w:tab/>
          <w:delText>6</w:delText>
        </w:r>
      </w:del>
    </w:p>
    <w:p w:rsidR="0070311D" w:rsidDel="007511F8" w:rsidRDefault="0070311D">
      <w:pPr>
        <w:pStyle w:val="TOC2"/>
        <w:tabs>
          <w:tab w:val="left" w:pos="480"/>
        </w:tabs>
        <w:rPr>
          <w:del w:id="71" w:author="hargovind.karki" w:date="2016-10-13T15:43:00Z"/>
          <w:rFonts w:asciiTheme="minorHAnsi" w:eastAsiaTheme="minorEastAsia" w:hAnsiTheme="minorHAnsi" w:cstheme="minorBidi"/>
          <w:b w:val="0"/>
          <w:bCs w:val="0"/>
          <w:caps w:val="0"/>
          <w:color w:val="auto"/>
          <w:szCs w:val="22"/>
        </w:rPr>
      </w:pPr>
      <w:del w:id="72" w:author="hargovind.karki" w:date="2016-10-13T15:43:00Z">
        <w:r w:rsidRPr="007511F8" w:rsidDel="007511F8">
          <w:rPr>
            <w:rStyle w:val="Hyperlink"/>
            <w:lang w:val="en-IN"/>
          </w:rPr>
          <w:delText>2.3</w:delText>
        </w:r>
        <w:r w:rsidDel="007511F8">
          <w:rPr>
            <w:rFonts w:asciiTheme="minorHAnsi" w:eastAsiaTheme="minorEastAsia" w:hAnsiTheme="minorHAnsi" w:cstheme="minorBidi"/>
            <w:b w:val="0"/>
            <w:bCs w:val="0"/>
            <w:caps w:val="0"/>
            <w:color w:val="auto"/>
            <w:szCs w:val="22"/>
          </w:rPr>
          <w:tab/>
        </w:r>
        <w:r w:rsidRPr="007511F8" w:rsidDel="007511F8">
          <w:rPr>
            <w:rStyle w:val="Hyperlink"/>
            <w:lang w:val="en-IN"/>
          </w:rPr>
          <w:delText>Authentication</w:delText>
        </w:r>
        <w:r w:rsidDel="007511F8">
          <w:rPr>
            <w:webHidden/>
          </w:rPr>
          <w:tab/>
          <w:delText>6</w:delText>
        </w:r>
      </w:del>
    </w:p>
    <w:p w:rsidR="0070311D" w:rsidDel="007511F8" w:rsidRDefault="0070311D">
      <w:pPr>
        <w:pStyle w:val="TOC2"/>
        <w:tabs>
          <w:tab w:val="left" w:pos="480"/>
        </w:tabs>
        <w:rPr>
          <w:del w:id="73" w:author="hargovind.karki" w:date="2016-10-13T15:43:00Z"/>
          <w:rFonts w:asciiTheme="minorHAnsi" w:eastAsiaTheme="minorEastAsia" w:hAnsiTheme="minorHAnsi" w:cstheme="minorBidi"/>
          <w:b w:val="0"/>
          <w:bCs w:val="0"/>
          <w:caps w:val="0"/>
          <w:color w:val="auto"/>
          <w:szCs w:val="22"/>
        </w:rPr>
      </w:pPr>
      <w:del w:id="74" w:author="hargovind.karki" w:date="2016-10-13T15:43:00Z">
        <w:r w:rsidRPr="007511F8" w:rsidDel="007511F8">
          <w:rPr>
            <w:rStyle w:val="Hyperlink"/>
            <w:lang w:val="en-IN"/>
          </w:rPr>
          <w:delText>2.4</w:delText>
        </w:r>
        <w:r w:rsidDel="007511F8">
          <w:rPr>
            <w:rFonts w:asciiTheme="minorHAnsi" w:eastAsiaTheme="minorEastAsia" w:hAnsiTheme="minorHAnsi" w:cstheme="minorBidi"/>
            <w:b w:val="0"/>
            <w:bCs w:val="0"/>
            <w:caps w:val="0"/>
            <w:color w:val="auto"/>
            <w:szCs w:val="22"/>
          </w:rPr>
          <w:tab/>
        </w:r>
        <w:r w:rsidRPr="007511F8" w:rsidDel="007511F8">
          <w:rPr>
            <w:rStyle w:val="Hyperlink"/>
            <w:lang w:val="en-IN"/>
          </w:rPr>
          <w:delText>Connection Procedure</w:delText>
        </w:r>
        <w:r w:rsidDel="007511F8">
          <w:rPr>
            <w:webHidden/>
          </w:rPr>
          <w:tab/>
          <w:delText>7</w:delText>
        </w:r>
      </w:del>
    </w:p>
    <w:p w:rsidR="0070311D" w:rsidDel="007511F8" w:rsidRDefault="0070311D">
      <w:pPr>
        <w:pStyle w:val="TOC2"/>
        <w:tabs>
          <w:tab w:val="left" w:pos="480"/>
        </w:tabs>
        <w:rPr>
          <w:del w:id="75" w:author="hargovind.karki" w:date="2016-10-13T15:43:00Z"/>
          <w:rFonts w:asciiTheme="minorHAnsi" w:eastAsiaTheme="minorEastAsia" w:hAnsiTheme="minorHAnsi" w:cstheme="minorBidi"/>
          <w:b w:val="0"/>
          <w:bCs w:val="0"/>
          <w:caps w:val="0"/>
          <w:color w:val="auto"/>
          <w:szCs w:val="22"/>
        </w:rPr>
      </w:pPr>
      <w:del w:id="76" w:author="hargovind.karki" w:date="2016-10-13T15:43:00Z">
        <w:r w:rsidRPr="007511F8" w:rsidDel="007511F8">
          <w:rPr>
            <w:rStyle w:val="Hyperlink"/>
            <w:lang w:val="en-IN"/>
          </w:rPr>
          <w:delText>2.5</w:delText>
        </w:r>
        <w:r w:rsidDel="007511F8">
          <w:rPr>
            <w:rFonts w:asciiTheme="minorHAnsi" w:eastAsiaTheme="minorEastAsia" w:hAnsiTheme="minorHAnsi" w:cstheme="minorBidi"/>
            <w:b w:val="0"/>
            <w:bCs w:val="0"/>
            <w:caps w:val="0"/>
            <w:color w:val="auto"/>
            <w:szCs w:val="22"/>
          </w:rPr>
          <w:tab/>
        </w:r>
        <w:r w:rsidRPr="007511F8" w:rsidDel="007511F8">
          <w:rPr>
            <w:rStyle w:val="Hyperlink"/>
            <w:lang w:val="en-IN"/>
          </w:rPr>
          <w:delText>Transaction Enquiry</w:delText>
        </w:r>
        <w:r w:rsidDel="007511F8">
          <w:rPr>
            <w:webHidden/>
          </w:rPr>
          <w:tab/>
          <w:delText>8</w:delText>
        </w:r>
      </w:del>
    </w:p>
    <w:p w:rsidR="0070311D" w:rsidDel="007511F8" w:rsidRDefault="0070311D">
      <w:pPr>
        <w:pStyle w:val="TOC2"/>
        <w:tabs>
          <w:tab w:val="left" w:pos="480"/>
        </w:tabs>
        <w:rPr>
          <w:del w:id="77" w:author="hargovind.karki" w:date="2016-10-13T15:43:00Z"/>
          <w:rFonts w:asciiTheme="minorHAnsi" w:eastAsiaTheme="minorEastAsia" w:hAnsiTheme="minorHAnsi" w:cstheme="minorBidi"/>
          <w:b w:val="0"/>
          <w:bCs w:val="0"/>
          <w:caps w:val="0"/>
          <w:color w:val="auto"/>
          <w:szCs w:val="22"/>
        </w:rPr>
      </w:pPr>
      <w:del w:id="78" w:author="hargovind.karki" w:date="2016-10-13T15:43:00Z">
        <w:r w:rsidRPr="007511F8" w:rsidDel="007511F8">
          <w:rPr>
            <w:rStyle w:val="Hyperlink"/>
            <w:lang w:val="en-IN"/>
          </w:rPr>
          <w:delText>2.6</w:delText>
        </w:r>
        <w:r w:rsidDel="007511F8">
          <w:rPr>
            <w:rFonts w:asciiTheme="minorHAnsi" w:eastAsiaTheme="minorEastAsia" w:hAnsiTheme="minorHAnsi" w:cstheme="minorBidi"/>
            <w:b w:val="0"/>
            <w:bCs w:val="0"/>
            <w:caps w:val="0"/>
            <w:color w:val="auto"/>
            <w:szCs w:val="22"/>
          </w:rPr>
          <w:tab/>
        </w:r>
        <w:r w:rsidRPr="007511F8" w:rsidDel="007511F8">
          <w:rPr>
            <w:rStyle w:val="Hyperlink"/>
            <w:lang w:val="en-IN"/>
          </w:rPr>
          <w:delText>ICCID re-association</w:delText>
        </w:r>
        <w:r w:rsidDel="007511F8">
          <w:rPr>
            <w:webHidden/>
          </w:rPr>
          <w:tab/>
          <w:delText>27</w:delText>
        </w:r>
      </w:del>
    </w:p>
    <w:p w:rsidR="0070311D" w:rsidDel="007511F8" w:rsidRDefault="0070311D">
      <w:pPr>
        <w:pStyle w:val="TOC2"/>
        <w:tabs>
          <w:tab w:val="left" w:pos="480"/>
        </w:tabs>
        <w:rPr>
          <w:del w:id="79" w:author="hargovind.karki" w:date="2016-10-13T15:43:00Z"/>
          <w:rFonts w:asciiTheme="minorHAnsi" w:eastAsiaTheme="minorEastAsia" w:hAnsiTheme="minorHAnsi" w:cstheme="minorBidi"/>
          <w:b w:val="0"/>
          <w:bCs w:val="0"/>
          <w:caps w:val="0"/>
          <w:color w:val="auto"/>
          <w:szCs w:val="22"/>
        </w:rPr>
      </w:pPr>
      <w:del w:id="80" w:author="hargovind.karki" w:date="2016-10-13T15:43:00Z">
        <w:r w:rsidRPr="007511F8" w:rsidDel="007511F8">
          <w:rPr>
            <w:rStyle w:val="Hyperlink"/>
          </w:rPr>
          <w:delText>2.7</w:delText>
        </w:r>
        <w:r w:rsidDel="007511F8">
          <w:rPr>
            <w:rFonts w:asciiTheme="minorHAnsi" w:eastAsiaTheme="minorEastAsia" w:hAnsiTheme="minorHAnsi" w:cstheme="minorBidi"/>
            <w:b w:val="0"/>
            <w:bCs w:val="0"/>
            <w:caps w:val="0"/>
            <w:color w:val="auto"/>
            <w:szCs w:val="22"/>
          </w:rPr>
          <w:tab/>
        </w:r>
        <w:r w:rsidRPr="007511F8" w:rsidDel="007511F8">
          <w:rPr>
            <w:rStyle w:val="Hyperlink"/>
          </w:rPr>
          <w:delText>Bar User XML API</w:delText>
        </w:r>
        <w:r w:rsidDel="007511F8">
          <w:rPr>
            <w:webHidden/>
          </w:rPr>
          <w:tab/>
          <w:delText>30</w:delText>
        </w:r>
      </w:del>
    </w:p>
    <w:p w:rsidR="0070311D" w:rsidDel="007511F8" w:rsidRDefault="0070311D">
      <w:pPr>
        <w:pStyle w:val="TOC2"/>
        <w:rPr>
          <w:del w:id="81" w:author="hargovind.karki" w:date="2016-10-13T15:43:00Z"/>
          <w:rFonts w:asciiTheme="minorHAnsi" w:eastAsiaTheme="minorEastAsia" w:hAnsiTheme="minorHAnsi" w:cstheme="minorBidi"/>
          <w:b w:val="0"/>
          <w:bCs w:val="0"/>
          <w:caps w:val="0"/>
          <w:color w:val="auto"/>
          <w:szCs w:val="22"/>
        </w:rPr>
      </w:pPr>
      <w:del w:id="82" w:author="hargovind.karki" w:date="2016-10-13T15:43:00Z">
        <w:r w:rsidRPr="007511F8" w:rsidDel="007511F8">
          <w:rPr>
            <w:rStyle w:val="Hyperlink"/>
          </w:rPr>
          <w:delText xml:space="preserve">2.8    </w:delText>
        </w:r>
        <w:r w:rsidRPr="007511F8" w:rsidDel="007511F8">
          <w:rPr>
            <w:rStyle w:val="Hyperlink"/>
            <w:b w:val="0"/>
            <w:bCs w:val="0"/>
            <w:caps w:val="0"/>
          </w:rPr>
          <w:delText>View User XML API</w:delText>
        </w:r>
        <w:r w:rsidDel="007511F8">
          <w:rPr>
            <w:webHidden/>
          </w:rPr>
          <w:tab/>
          <w:delText>33</w:delText>
        </w:r>
      </w:del>
    </w:p>
    <w:p w:rsidR="0070311D" w:rsidDel="007511F8" w:rsidRDefault="0070311D">
      <w:pPr>
        <w:pStyle w:val="TOC2"/>
        <w:tabs>
          <w:tab w:val="left" w:pos="480"/>
        </w:tabs>
        <w:rPr>
          <w:del w:id="83" w:author="hargovind.karki" w:date="2016-10-13T15:43:00Z"/>
          <w:rFonts w:asciiTheme="minorHAnsi" w:eastAsiaTheme="minorEastAsia" w:hAnsiTheme="minorHAnsi" w:cstheme="minorBidi"/>
          <w:b w:val="0"/>
          <w:bCs w:val="0"/>
          <w:caps w:val="0"/>
          <w:color w:val="auto"/>
          <w:szCs w:val="22"/>
        </w:rPr>
      </w:pPr>
      <w:del w:id="84" w:author="hargovind.karki" w:date="2016-10-13T15:43:00Z">
        <w:r w:rsidRPr="007511F8" w:rsidDel="007511F8">
          <w:rPr>
            <w:rStyle w:val="Hyperlink"/>
          </w:rPr>
          <w:delText>2.9</w:delText>
        </w:r>
        <w:r w:rsidDel="007511F8">
          <w:rPr>
            <w:rFonts w:asciiTheme="minorHAnsi" w:eastAsiaTheme="minorEastAsia" w:hAnsiTheme="minorHAnsi" w:cstheme="minorBidi"/>
            <w:b w:val="0"/>
            <w:bCs w:val="0"/>
            <w:caps w:val="0"/>
            <w:color w:val="auto"/>
            <w:szCs w:val="22"/>
          </w:rPr>
          <w:tab/>
        </w:r>
        <w:r w:rsidRPr="007511F8" w:rsidDel="007511F8">
          <w:rPr>
            <w:rStyle w:val="Hyperlink"/>
          </w:rPr>
          <w:delText>Channel User Movement XML API</w:delText>
        </w:r>
        <w:r w:rsidDel="007511F8">
          <w:rPr>
            <w:webHidden/>
          </w:rPr>
          <w:tab/>
          <w:delText>36</w:delText>
        </w:r>
      </w:del>
    </w:p>
    <w:p w:rsidR="0070311D" w:rsidDel="007511F8" w:rsidRDefault="0070311D">
      <w:pPr>
        <w:pStyle w:val="TOC1"/>
        <w:rPr>
          <w:del w:id="85" w:author="hargovind.karki" w:date="2016-10-13T15:43:00Z"/>
          <w:rFonts w:asciiTheme="minorHAnsi" w:eastAsiaTheme="minorEastAsia" w:hAnsiTheme="minorHAnsi" w:cstheme="minorBidi"/>
          <w:b w:val="0"/>
          <w:bCs w:val="0"/>
          <w:color w:val="auto"/>
          <w:sz w:val="22"/>
          <w:szCs w:val="22"/>
        </w:rPr>
      </w:pPr>
      <w:del w:id="86" w:author="hargovind.karki" w:date="2016-10-13T15:43:00Z">
        <w:r w:rsidRPr="007511F8" w:rsidDel="007511F8">
          <w:rPr>
            <w:rStyle w:val="Hyperlink"/>
            <w:lang w:val="en-IN"/>
          </w:rPr>
          <w:delText>Contact Us</w:delText>
        </w:r>
        <w:r w:rsidDel="007511F8">
          <w:rPr>
            <w:webHidden/>
          </w:rPr>
          <w:tab/>
          <w:delText>41</w:delText>
        </w:r>
      </w:del>
    </w:p>
    <w:p w:rsidR="002420DB" w:rsidRPr="00425C8F" w:rsidDel="0070311D" w:rsidRDefault="002420DB">
      <w:pPr>
        <w:pStyle w:val="TOC1"/>
        <w:rPr>
          <w:del w:id="87" w:author="hargovind.karki" w:date="2016-10-05T11:32:00Z"/>
          <w:rFonts w:asciiTheme="minorHAnsi" w:eastAsiaTheme="minorEastAsia" w:hAnsiTheme="minorHAnsi" w:cstheme="minorBidi"/>
          <w:b w:val="0"/>
          <w:bCs w:val="0"/>
          <w:color w:val="auto"/>
          <w:sz w:val="22"/>
          <w:szCs w:val="22"/>
          <w:lang w:val="en-IN" w:eastAsia="en-IN"/>
        </w:rPr>
      </w:pPr>
      <w:del w:id="88" w:author="hargovind.karki" w:date="2016-10-05T11:32:00Z">
        <w:r w:rsidRPr="0070311D" w:rsidDel="0070311D">
          <w:rPr>
            <w:rStyle w:val="Hyperlink"/>
            <w:color w:val="auto"/>
            <w:lang w:val="en-IN"/>
          </w:rPr>
          <w:delText>Document History</w:delText>
        </w:r>
        <w:r w:rsidRPr="00425C8F" w:rsidDel="0070311D">
          <w:rPr>
            <w:webHidden/>
            <w:color w:val="auto"/>
          </w:rPr>
          <w:tab/>
        </w:r>
      </w:del>
      <w:ins w:id="89" w:author="Sandeep.kumar4" w:date="2015-12-18T20:09:00Z">
        <w:del w:id="90" w:author="hargovind.karki" w:date="2016-10-05T11:32:00Z">
          <w:r w:rsidR="004B7C00" w:rsidRPr="00425C8F" w:rsidDel="0070311D">
            <w:rPr>
              <w:webHidden/>
              <w:color w:val="auto"/>
            </w:rPr>
            <w:delText>vi</w:delText>
          </w:r>
        </w:del>
      </w:ins>
    </w:p>
    <w:p w:rsidR="002420DB" w:rsidRPr="00425C8F" w:rsidDel="0070311D" w:rsidRDefault="002420DB">
      <w:pPr>
        <w:pStyle w:val="TOC1"/>
        <w:rPr>
          <w:del w:id="91" w:author="hargovind.karki" w:date="2016-10-05T11:32:00Z"/>
          <w:rFonts w:asciiTheme="minorHAnsi" w:eastAsiaTheme="minorEastAsia" w:hAnsiTheme="minorHAnsi" w:cstheme="minorBidi"/>
          <w:b w:val="0"/>
          <w:bCs w:val="0"/>
          <w:color w:val="auto"/>
          <w:sz w:val="22"/>
          <w:szCs w:val="22"/>
          <w:lang w:val="en-IN" w:eastAsia="en-IN"/>
        </w:rPr>
      </w:pPr>
      <w:del w:id="92" w:author="hargovind.karki" w:date="2016-10-05T11:32:00Z">
        <w:r w:rsidRPr="0070311D" w:rsidDel="0070311D">
          <w:rPr>
            <w:rStyle w:val="Hyperlink"/>
            <w:color w:val="auto"/>
            <w:lang w:val="en-IN"/>
          </w:rPr>
          <w:delText>Document Information</w:delText>
        </w:r>
        <w:r w:rsidRPr="00425C8F" w:rsidDel="0070311D">
          <w:rPr>
            <w:webHidden/>
            <w:color w:val="auto"/>
          </w:rPr>
          <w:tab/>
        </w:r>
      </w:del>
      <w:ins w:id="93" w:author="Sandeep.kumar4" w:date="2015-12-18T20:09:00Z">
        <w:del w:id="94" w:author="hargovind.karki" w:date="2016-10-05T11:32:00Z">
          <w:r w:rsidR="004B7C00" w:rsidRPr="00425C8F" w:rsidDel="0070311D">
            <w:rPr>
              <w:webHidden/>
              <w:color w:val="auto"/>
            </w:rPr>
            <w:delText>7</w:delText>
          </w:r>
        </w:del>
      </w:ins>
    </w:p>
    <w:p w:rsidR="002420DB" w:rsidRPr="00425C8F" w:rsidDel="0070311D" w:rsidRDefault="002420DB">
      <w:pPr>
        <w:pStyle w:val="TOC2"/>
        <w:tabs>
          <w:tab w:val="left" w:pos="480"/>
        </w:tabs>
        <w:rPr>
          <w:del w:id="95" w:author="hargovind.karki" w:date="2016-10-05T11:32:00Z"/>
          <w:rFonts w:asciiTheme="minorHAnsi" w:eastAsiaTheme="minorEastAsia" w:hAnsiTheme="minorHAnsi" w:cstheme="minorBidi"/>
          <w:b w:val="0"/>
          <w:bCs w:val="0"/>
          <w:caps w:val="0"/>
          <w:color w:val="auto"/>
          <w:szCs w:val="22"/>
          <w:lang w:val="en-IN" w:eastAsia="en-IN"/>
        </w:rPr>
      </w:pPr>
      <w:del w:id="96" w:author="hargovind.karki" w:date="2016-10-05T11:32:00Z">
        <w:r w:rsidRPr="0070311D" w:rsidDel="0070311D">
          <w:rPr>
            <w:rStyle w:val="Hyperlink"/>
            <w:color w:val="auto"/>
            <w:lang w:val="en-IN"/>
          </w:rPr>
          <w:delText>1.1</w:delText>
        </w:r>
        <w:r w:rsidRPr="00425C8F" w:rsidDel="0070311D">
          <w:rPr>
            <w:rFonts w:asciiTheme="minorHAnsi" w:eastAsiaTheme="minorEastAsia" w:hAnsiTheme="minorHAnsi" w:cstheme="minorBidi"/>
            <w:b w:val="0"/>
            <w:bCs w:val="0"/>
            <w:caps w:val="0"/>
            <w:color w:val="auto"/>
            <w:szCs w:val="22"/>
            <w:lang w:val="en-IN" w:eastAsia="en-IN"/>
          </w:rPr>
          <w:tab/>
        </w:r>
        <w:r w:rsidRPr="0070311D" w:rsidDel="0070311D">
          <w:rPr>
            <w:rStyle w:val="Hyperlink"/>
            <w:color w:val="auto"/>
            <w:lang w:val="en-IN"/>
          </w:rPr>
          <w:delText>Purpose &amp; Scope of this document</w:delText>
        </w:r>
        <w:r w:rsidRPr="00425C8F" w:rsidDel="0070311D">
          <w:rPr>
            <w:webHidden/>
            <w:color w:val="auto"/>
          </w:rPr>
          <w:tab/>
        </w:r>
      </w:del>
      <w:ins w:id="97" w:author="Sandeep.kumar4" w:date="2015-12-18T20:09:00Z">
        <w:del w:id="98" w:author="hargovind.karki" w:date="2016-10-05T11:32:00Z">
          <w:r w:rsidR="004B7C00" w:rsidRPr="00425C8F" w:rsidDel="0070311D">
            <w:rPr>
              <w:webHidden/>
              <w:color w:val="auto"/>
            </w:rPr>
            <w:delText>7</w:delText>
          </w:r>
        </w:del>
      </w:ins>
    </w:p>
    <w:p w:rsidR="002420DB" w:rsidRPr="00425C8F" w:rsidDel="0070311D" w:rsidRDefault="002420DB">
      <w:pPr>
        <w:pStyle w:val="TOC2"/>
        <w:tabs>
          <w:tab w:val="left" w:pos="480"/>
        </w:tabs>
        <w:rPr>
          <w:del w:id="99" w:author="hargovind.karki" w:date="2016-10-05T11:32:00Z"/>
          <w:rFonts w:asciiTheme="minorHAnsi" w:eastAsiaTheme="minorEastAsia" w:hAnsiTheme="minorHAnsi" w:cstheme="minorBidi"/>
          <w:b w:val="0"/>
          <w:bCs w:val="0"/>
          <w:caps w:val="0"/>
          <w:color w:val="auto"/>
          <w:szCs w:val="22"/>
          <w:lang w:val="en-IN" w:eastAsia="en-IN"/>
        </w:rPr>
      </w:pPr>
      <w:del w:id="100" w:author="hargovind.karki" w:date="2016-10-05T11:32:00Z">
        <w:r w:rsidRPr="0070311D" w:rsidDel="0070311D">
          <w:rPr>
            <w:rStyle w:val="Hyperlink"/>
            <w:color w:val="auto"/>
            <w:lang w:val="en-IN"/>
          </w:rPr>
          <w:delText>1.2</w:delText>
        </w:r>
        <w:r w:rsidRPr="00425C8F" w:rsidDel="0070311D">
          <w:rPr>
            <w:rFonts w:asciiTheme="minorHAnsi" w:eastAsiaTheme="minorEastAsia" w:hAnsiTheme="minorHAnsi" w:cstheme="minorBidi"/>
            <w:b w:val="0"/>
            <w:bCs w:val="0"/>
            <w:caps w:val="0"/>
            <w:color w:val="auto"/>
            <w:szCs w:val="22"/>
            <w:lang w:val="en-IN" w:eastAsia="en-IN"/>
          </w:rPr>
          <w:tab/>
        </w:r>
        <w:r w:rsidRPr="0070311D" w:rsidDel="0070311D">
          <w:rPr>
            <w:rStyle w:val="Hyperlink"/>
            <w:color w:val="auto"/>
            <w:lang w:val="en-IN"/>
          </w:rPr>
          <w:delText>Definitions, Acronyms and Abbreviations</w:delText>
        </w:r>
        <w:r w:rsidRPr="00425C8F" w:rsidDel="0070311D">
          <w:rPr>
            <w:webHidden/>
            <w:color w:val="auto"/>
          </w:rPr>
          <w:tab/>
        </w:r>
      </w:del>
      <w:ins w:id="101" w:author="Sandeep.kumar4" w:date="2015-12-18T20:09:00Z">
        <w:del w:id="102" w:author="hargovind.karki" w:date="2016-10-05T11:32:00Z">
          <w:r w:rsidR="004B7C00" w:rsidRPr="00425C8F" w:rsidDel="0070311D">
            <w:rPr>
              <w:webHidden/>
              <w:color w:val="auto"/>
            </w:rPr>
            <w:delText>7</w:delText>
          </w:r>
        </w:del>
      </w:ins>
    </w:p>
    <w:p w:rsidR="002420DB" w:rsidRPr="00425C8F" w:rsidDel="0070311D" w:rsidRDefault="002420DB">
      <w:pPr>
        <w:pStyle w:val="TOC2"/>
        <w:tabs>
          <w:tab w:val="left" w:pos="480"/>
        </w:tabs>
        <w:rPr>
          <w:del w:id="103" w:author="hargovind.karki" w:date="2016-10-05T11:32:00Z"/>
          <w:rFonts w:asciiTheme="minorHAnsi" w:eastAsiaTheme="minorEastAsia" w:hAnsiTheme="minorHAnsi" w:cstheme="minorBidi"/>
          <w:b w:val="0"/>
          <w:bCs w:val="0"/>
          <w:caps w:val="0"/>
          <w:color w:val="auto"/>
          <w:szCs w:val="22"/>
          <w:lang w:val="en-IN" w:eastAsia="en-IN"/>
        </w:rPr>
      </w:pPr>
      <w:del w:id="104" w:author="hargovind.karki" w:date="2016-10-05T11:32:00Z">
        <w:r w:rsidRPr="0070311D" w:rsidDel="0070311D">
          <w:rPr>
            <w:rStyle w:val="Hyperlink"/>
            <w:color w:val="auto"/>
            <w:lang w:val="en-IN"/>
          </w:rPr>
          <w:delText>1.3</w:delText>
        </w:r>
        <w:r w:rsidRPr="00425C8F" w:rsidDel="0070311D">
          <w:rPr>
            <w:rFonts w:asciiTheme="minorHAnsi" w:eastAsiaTheme="minorEastAsia" w:hAnsiTheme="minorHAnsi" w:cstheme="minorBidi"/>
            <w:b w:val="0"/>
            <w:bCs w:val="0"/>
            <w:caps w:val="0"/>
            <w:color w:val="auto"/>
            <w:szCs w:val="22"/>
            <w:lang w:val="en-IN" w:eastAsia="en-IN"/>
          </w:rPr>
          <w:tab/>
        </w:r>
        <w:r w:rsidRPr="0070311D" w:rsidDel="0070311D">
          <w:rPr>
            <w:rStyle w:val="Hyperlink"/>
            <w:color w:val="auto"/>
            <w:lang w:val="en-IN"/>
          </w:rPr>
          <w:delText>Audience</w:delText>
        </w:r>
        <w:r w:rsidRPr="00425C8F" w:rsidDel="0070311D">
          <w:rPr>
            <w:webHidden/>
            <w:color w:val="auto"/>
          </w:rPr>
          <w:tab/>
        </w:r>
      </w:del>
      <w:ins w:id="105" w:author="Sandeep.kumar4" w:date="2015-12-18T20:09:00Z">
        <w:del w:id="106" w:author="hargovind.karki" w:date="2016-10-05T11:32:00Z">
          <w:r w:rsidR="004B7C00" w:rsidRPr="00425C8F" w:rsidDel="0070311D">
            <w:rPr>
              <w:webHidden/>
              <w:color w:val="auto"/>
            </w:rPr>
            <w:delText>7</w:delText>
          </w:r>
        </w:del>
      </w:ins>
    </w:p>
    <w:p w:rsidR="002420DB" w:rsidRPr="00425C8F" w:rsidDel="0070311D" w:rsidRDefault="002420DB">
      <w:pPr>
        <w:pStyle w:val="TOC2"/>
        <w:tabs>
          <w:tab w:val="left" w:pos="480"/>
        </w:tabs>
        <w:rPr>
          <w:del w:id="107" w:author="hargovind.karki" w:date="2016-10-05T11:32:00Z"/>
          <w:rFonts w:asciiTheme="minorHAnsi" w:eastAsiaTheme="minorEastAsia" w:hAnsiTheme="minorHAnsi" w:cstheme="minorBidi"/>
          <w:b w:val="0"/>
          <w:bCs w:val="0"/>
          <w:caps w:val="0"/>
          <w:color w:val="auto"/>
          <w:szCs w:val="22"/>
          <w:lang w:val="en-IN" w:eastAsia="en-IN"/>
        </w:rPr>
      </w:pPr>
      <w:del w:id="108" w:author="hargovind.karki" w:date="2016-10-05T11:32:00Z">
        <w:r w:rsidRPr="0070311D" w:rsidDel="0070311D">
          <w:rPr>
            <w:rStyle w:val="Hyperlink"/>
            <w:color w:val="auto"/>
            <w:lang w:val="en-IN"/>
          </w:rPr>
          <w:delText>1.4</w:delText>
        </w:r>
        <w:r w:rsidRPr="00425C8F" w:rsidDel="0070311D">
          <w:rPr>
            <w:rFonts w:asciiTheme="minorHAnsi" w:eastAsiaTheme="minorEastAsia" w:hAnsiTheme="minorHAnsi" w:cstheme="minorBidi"/>
            <w:b w:val="0"/>
            <w:bCs w:val="0"/>
            <w:caps w:val="0"/>
            <w:color w:val="auto"/>
            <w:szCs w:val="22"/>
            <w:lang w:val="en-IN" w:eastAsia="en-IN"/>
          </w:rPr>
          <w:tab/>
        </w:r>
        <w:r w:rsidRPr="0070311D" w:rsidDel="0070311D">
          <w:rPr>
            <w:rStyle w:val="Hyperlink"/>
            <w:color w:val="auto"/>
            <w:lang w:val="en-IN"/>
          </w:rPr>
          <w:delText>References</w:delText>
        </w:r>
        <w:r w:rsidRPr="00425C8F" w:rsidDel="0070311D">
          <w:rPr>
            <w:webHidden/>
            <w:color w:val="auto"/>
          </w:rPr>
          <w:tab/>
        </w:r>
      </w:del>
      <w:ins w:id="109" w:author="Sandeep.kumar4" w:date="2015-12-18T20:09:00Z">
        <w:del w:id="110" w:author="hargovind.karki" w:date="2016-10-05T11:32:00Z">
          <w:r w:rsidR="004B7C00" w:rsidRPr="00425C8F" w:rsidDel="0070311D">
            <w:rPr>
              <w:webHidden/>
              <w:color w:val="auto"/>
            </w:rPr>
            <w:delText>7</w:delText>
          </w:r>
        </w:del>
      </w:ins>
    </w:p>
    <w:p w:rsidR="002420DB" w:rsidRPr="00425C8F" w:rsidDel="0070311D" w:rsidRDefault="002420DB">
      <w:pPr>
        <w:pStyle w:val="TOC1"/>
        <w:rPr>
          <w:del w:id="111" w:author="hargovind.karki" w:date="2016-10-05T11:32:00Z"/>
          <w:rFonts w:asciiTheme="minorHAnsi" w:eastAsiaTheme="minorEastAsia" w:hAnsiTheme="minorHAnsi" w:cstheme="minorBidi"/>
          <w:b w:val="0"/>
          <w:bCs w:val="0"/>
          <w:color w:val="auto"/>
          <w:sz w:val="22"/>
          <w:szCs w:val="22"/>
          <w:lang w:val="en-IN" w:eastAsia="en-IN"/>
        </w:rPr>
      </w:pPr>
      <w:del w:id="112" w:author="hargovind.karki" w:date="2016-10-05T11:32:00Z">
        <w:r w:rsidRPr="0070311D" w:rsidDel="0070311D">
          <w:rPr>
            <w:rStyle w:val="Hyperlink"/>
            <w:color w:val="auto"/>
            <w:lang w:val="en-IN"/>
          </w:rPr>
          <w:delText>External Gateway (3</w:delText>
        </w:r>
        <w:r w:rsidRPr="0070311D" w:rsidDel="0070311D">
          <w:rPr>
            <w:rStyle w:val="Hyperlink"/>
            <w:color w:val="auto"/>
            <w:vertAlign w:val="superscript"/>
            <w:lang w:val="en-IN"/>
          </w:rPr>
          <w:delText>rd</w:delText>
        </w:r>
        <w:r w:rsidRPr="0070311D" w:rsidDel="0070311D">
          <w:rPr>
            <w:rStyle w:val="Hyperlink"/>
            <w:color w:val="auto"/>
            <w:lang w:val="en-IN"/>
          </w:rPr>
          <w:delText xml:space="preserve"> Party/Public) API</w:delText>
        </w:r>
        <w:r w:rsidRPr="00425C8F" w:rsidDel="0070311D">
          <w:rPr>
            <w:webHidden/>
            <w:color w:val="auto"/>
          </w:rPr>
          <w:tab/>
        </w:r>
      </w:del>
      <w:ins w:id="113" w:author="Sandeep.kumar4" w:date="2015-12-18T20:09:00Z">
        <w:del w:id="114" w:author="hargovind.karki" w:date="2016-10-05T11:32:00Z">
          <w:r w:rsidR="004B7C00" w:rsidRPr="00425C8F" w:rsidDel="0070311D">
            <w:rPr>
              <w:webHidden/>
              <w:color w:val="auto"/>
            </w:rPr>
            <w:delText>8</w:delText>
          </w:r>
        </w:del>
      </w:ins>
    </w:p>
    <w:p w:rsidR="002420DB" w:rsidRPr="00425C8F" w:rsidDel="0070311D" w:rsidRDefault="002420DB">
      <w:pPr>
        <w:pStyle w:val="TOC2"/>
        <w:tabs>
          <w:tab w:val="left" w:pos="480"/>
        </w:tabs>
        <w:rPr>
          <w:del w:id="115" w:author="hargovind.karki" w:date="2016-10-05T11:32:00Z"/>
          <w:rFonts w:asciiTheme="minorHAnsi" w:eastAsiaTheme="minorEastAsia" w:hAnsiTheme="minorHAnsi" w:cstheme="minorBidi"/>
          <w:b w:val="0"/>
          <w:bCs w:val="0"/>
          <w:caps w:val="0"/>
          <w:color w:val="auto"/>
          <w:szCs w:val="22"/>
          <w:lang w:val="en-IN" w:eastAsia="en-IN"/>
        </w:rPr>
      </w:pPr>
      <w:del w:id="116" w:author="hargovind.karki" w:date="2016-10-05T11:32:00Z">
        <w:r w:rsidRPr="0070311D" w:rsidDel="0070311D">
          <w:rPr>
            <w:rStyle w:val="Hyperlink"/>
            <w:color w:val="auto"/>
            <w:lang w:val="en-IN"/>
          </w:rPr>
          <w:delText>2.1</w:delText>
        </w:r>
        <w:r w:rsidRPr="00425C8F" w:rsidDel="0070311D">
          <w:rPr>
            <w:rFonts w:asciiTheme="minorHAnsi" w:eastAsiaTheme="minorEastAsia" w:hAnsiTheme="minorHAnsi" w:cstheme="minorBidi"/>
            <w:b w:val="0"/>
            <w:bCs w:val="0"/>
            <w:caps w:val="0"/>
            <w:color w:val="auto"/>
            <w:szCs w:val="22"/>
            <w:lang w:val="en-IN" w:eastAsia="en-IN"/>
          </w:rPr>
          <w:tab/>
        </w:r>
        <w:r w:rsidRPr="0070311D" w:rsidDel="0070311D">
          <w:rPr>
            <w:rStyle w:val="Hyperlink"/>
            <w:color w:val="auto"/>
            <w:lang w:val="en-IN"/>
          </w:rPr>
          <w:delText>Architecture</w:delText>
        </w:r>
        <w:r w:rsidRPr="00425C8F" w:rsidDel="0070311D">
          <w:rPr>
            <w:webHidden/>
            <w:color w:val="auto"/>
          </w:rPr>
          <w:tab/>
        </w:r>
      </w:del>
      <w:ins w:id="117" w:author="Sandeep.kumar4" w:date="2015-12-18T20:09:00Z">
        <w:del w:id="118" w:author="hargovind.karki" w:date="2016-10-05T11:32:00Z">
          <w:r w:rsidR="004B7C00" w:rsidRPr="00425C8F" w:rsidDel="0070311D">
            <w:rPr>
              <w:webHidden/>
              <w:color w:val="auto"/>
            </w:rPr>
            <w:delText>8</w:delText>
          </w:r>
        </w:del>
      </w:ins>
    </w:p>
    <w:p w:rsidR="002420DB" w:rsidRPr="00425C8F" w:rsidDel="0070311D" w:rsidRDefault="002420DB">
      <w:pPr>
        <w:pStyle w:val="TOC2"/>
        <w:tabs>
          <w:tab w:val="left" w:pos="480"/>
        </w:tabs>
        <w:rPr>
          <w:del w:id="119" w:author="hargovind.karki" w:date="2016-10-05T11:32:00Z"/>
          <w:rFonts w:asciiTheme="minorHAnsi" w:eastAsiaTheme="minorEastAsia" w:hAnsiTheme="minorHAnsi" w:cstheme="minorBidi"/>
          <w:b w:val="0"/>
          <w:bCs w:val="0"/>
          <w:caps w:val="0"/>
          <w:color w:val="auto"/>
          <w:szCs w:val="22"/>
          <w:lang w:val="en-IN" w:eastAsia="en-IN"/>
        </w:rPr>
      </w:pPr>
      <w:del w:id="120" w:author="hargovind.karki" w:date="2016-10-05T11:32:00Z">
        <w:r w:rsidRPr="0070311D" w:rsidDel="0070311D">
          <w:rPr>
            <w:rStyle w:val="Hyperlink"/>
            <w:color w:val="auto"/>
            <w:lang w:val="en-IN"/>
          </w:rPr>
          <w:delText>2.2</w:delText>
        </w:r>
        <w:r w:rsidRPr="00425C8F" w:rsidDel="0070311D">
          <w:rPr>
            <w:rFonts w:asciiTheme="minorHAnsi" w:eastAsiaTheme="minorEastAsia" w:hAnsiTheme="minorHAnsi" w:cstheme="minorBidi"/>
            <w:b w:val="0"/>
            <w:bCs w:val="0"/>
            <w:caps w:val="0"/>
            <w:color w:val="auto"/>
            <w:szCs w:val="22"/>
            <w:lang w:val="en-IN" w:eastAsia="en-IN"/>
          </w:rPr>
          <w:tab/>
        </w:r>
        <w:r w:rsidRPr="0070311D" w:rsidDel="0070311D">
          <w:rPr>
            <w:rStyle w:val="Hyperlink"/>
            <w:color w:val="auto"/>
            <w:lang w:val="en-IN"/>
          </w:rPr>
          <w:delText>Communication</w:delText>
        </w:r>
        <w:r w:rsidRPr="00425C8F" w:rsidDel="0070311D">
          <w:rPr>
            <w:webHidden/>
            <w:color w:val="auto"/>
          </w:rPr>
          <w:tab/>
        </w:r>
      </w:del>
      <w:ins w:id="121" w:author="Sandeep.kumar4" w:date="2015-12-18T20:09:00Z">
        <w:del w:id="122" w:author="hargovind.karki" w:date="2016-10-05T11:32:00Z">
          <w:r w:rsidR="004B7C00" w:rsidRPr="00425C8F" w:rsidDel="0070311D">
            <w:rPr>
              <w:webHidden/>
              <w:color w:val="auto"/>
            </w:rPr>
            <w:delText>8</w:delText>
          </w:r>
        </w:del>
      </w:ins>
    </w:p>
    <w:p w:rsidR="002420DB" w:rsidRPr="00425C8F" w:rsidDel="0070311D" w:rsidRDefault="002420DB">
      <w:pPr>
        <w:pStyle w:val="TOC2"/>
        <w:tabs>
          <w:tab w:val="left" w:pos="480"/>
        </w:tabs>
        <w:rPr>
          <w:del w:id="123" w:author="hargovind.karki" w:date="2016-10-05T11:32:00Z"/>
          <w:rFonts w:asciiTheme="minorHAnsi" w:eastAsiaTheme="minorEastAsia" w:hAnsiTheme="minorHAnsi" w:cstheme="minorBidi"/>
          <w:b w:val="0"/>
          <w:bCs w:val="0"/>
          <w:caps w:val="0"/>
          <w:color w:val="auto"/>
          <w:szCs w:val="22"/>
          <w:lang w:val="en-IN" w:eastAsia="en-IN"/>
        </w:rPr>
      </w:pPr>
      <w:del w:id="124" w:author="hargovind.karki" w:date="2016-10-05T11:32:00Z">
        <w:r w:rsidRPr="0070311D" w:rsidDel="0070311D">
          <w:rPr>
            <w:rStyle w:val="Hyperlink"/>
            <w:color w:val="auto"/>
            <w:lang w:val="en-IN"/>
          </w:rPr>
          <w:delText>2.3</w:delText>
        </w:r>
        <w:r w:rsidRPr="00425C8F" w:rsidDel="0070311D">
          <w:rPr>
            <w:rFonts w:asciiTheme="minorHAnsi" w:eastAsiaTheme="minorEastAsia" w:hAnsiTheme="minorHAnsi" w:cstheme="minorBidi"/>
            <w:b w:val="0"/>
            <w:bCs w:val="0"/>
            <w:caps w:val="0"/>
            <w:color w:val="auto"/>
            <w:szCs w:val="22"/>
            <w:lang w:val="en-IN" w:eastAsia="en-IN"/>
          </w:rPr>
          <w:tab/>
        </w:r>
        <w:r w:rsidRPr="0070311D" w:rsidDel="0070311D">
          <w:rPr>
            <w:rStyle w:val="Hyperlink"/>
            <w:color w:val="auto"/>
            <w:lang w:val="en-IN"/>
          </w:rPr>
          <w:delText>Authentication</w:delText>
        </w:r>
        <w:r w:rsidRPr="00425C8F" w:rsidDel="0070311D">
          <w:rPr>
            <w:webHidden/>
            <w:color w:val="auto"/>
          </w:rPr>
          <w:tab/>
        </w:r>
      </w:del>
      <w:ins w:id="125" w:author="Sandeep.kumar4" w:date="2015-12-18T20:09:00Z">
        <w:del w:id="126" w:author="hargovind.karki" w:date="2016-10-05T11:32:00Z">
          <w:r w:rsidR="004B7C00" w:rsidRPr="00425C8F" w:rsidDel="0070311D">
            <w:rPr>
              <w:webHidden/>
              <w:color w:val="auto"/>
            </w:rPr>
            <w:delText>8</w:delText>
          </w:r>
        </w:del>
      </w:ins>
    </w:p>
    <w:p w:rsidR="002420DB" w:rsidRPr="00425C8F" w:rsidDel="0070311D" w:rsidRDefault="002420DB">
      <w:pPr>
        <w:pStyle w:val="TOC2"/>
        <w:tabs>
          <w:tab w:val="left" w:pos="480"/>
        </w:tabs>
        <w:rPr>
          <w:del w:id="127" w:author="hargovind.karki" w:date="2016-10-05T11:32:00Z"/>
          <w:rFonts w:asciiTheme="minorHAnsi" w:eastAsiaTheme="minorEastAsia" w:hAnsiTheme="minorHAnsi" w:cstheme="minorBidi"/>
          <w:b w:val="0"/>
          <w:bCs w:val="0"/>
          <w:caps w:val="0"/>
          <w:color w:val="auto"/>
          <w:szCs w:val="22"/>
          <w:lang w:val="en-IN" w:eastAsia="en-IN"/>
        </w:rPr>
      </w:pPr>
      <w:del w:id="128" w:author="hargovind.karki" w:date="2016-10-05T11:32:00Z">
        <w:r w:rsidRPr="0070311D" w:rsidDel="0070311D">
          <w:rPr>
            <w:rStyle w:val="Hyperlink"/>
            <w:color w:val="auto"/>
            <w:lang w:val="en-IN"/>
          </w:rPr>
          <w:delText>2.4</w:delText>
        </w:r>
        <w:r w:rsidRPr="00425C8F" w:rsidDel="0070311D">
          <w:rPr>
            <w:rFonts w:asciiTheme="minorHAnsi" w:eastAsiaTheme="minorEastAsia" w:hAnsiTheme="minorHAnsi" w:cstheme="minorBidi"/>
            <w:b w:val="0"/>
            <w:bCs w:val="0"/>
            <w:caps w:val="0"/>
            <w:color w:val="auto"/>
            <w:szCs w:val="22"/>
            <w:lang w:val="en-IN" w:eastAsia="en-IN"/>
          </w:rPr>
          <w:tab/>
        </w:r>
        <w:r w:rsidRPr="0070311D" w:rsidDel="0070311D">
          <w:rPr>
            <w:rStyle w:val="Hyperlink"/>
            <w:color w:val="auto"/>
            <w:lang w:val="en-IN"/>
          </w:rPr>
          <w:delText>Connection Procedure</w:delText>
        </w:r>
        <w:r w:rsidRPr="00425C8F" w:rsidDel="0070311D">
          <w:rPr>
            <w:webHidden/>
            <w:color w:val="auto"/>
          </w:rPr>
          <w:tab/>
        </w:r>
      </w:del>
      <w:ins w:id="129" w:author="Sandeep.kumar4" w:date="2015-12-18T20:09:00Z">
        <w:del w:id="130" w:author="hargovind.karki" w:date="2016-10-05T11:32:00Z">
          <w:r w:rsidR="004B7C00" w:rsidRPr="00425C8F" w:rsidDel="0070311D">
            <w:rPr>
              <w:webHidden/>
              <w:color w:val="auto"/>
            </w:rPr>
            <w:delText>9</w:delText>
          </w:r>
        </w:del>
      </w:ins>
    </w:p>
    <w:p w:rsidR="002420DB" w:rsidRPr="00425C8F" w:rsidDel="0070311D" w:rsidRDefault="002420DB">
      <w:pPr>
        <w:pStyle w:val="TOC2"/>
        <w:tabs>
          <w:tab w:val="left" w:pos="720"/>
        </w:tabs>
        <w:rPr>
          <w:del w:id="131" w:author="hargovind.karki" w:date="2016-10-05T11:32:00Z"/>
          <w:rFonts w:asciiTheme="minorHAnsi" w:eastAsiaTheme="minorEastAsia" w:hAnsiTheme="minorHAnsi" w:cstheme="minorBidi"/>
          <w:b w:val="0"/>
          <w:bCs w:val="0"/>
          <w:caps w:val="0"/>
          <w:color w:val="auto"/>
          <w:szCs w:val="22"/>
          <w:lang w:val="en-IN" w:eastAsia="en-IN"/>
        </w:rPr>
      </w:pPr>
      <w:del w:id="132" w:author="hargovind.karki" w:date="2016-10-05T11:32:00Z">
        <w:r w:rsidRPr="0070311D" w:rsidDel="0070311D">
          <w:rPr>
            <w:rStyle w:val="Hyperlink"/>
            <w:color w:val="auto"/>
            <w:lang w:val="en-IN"/>
          </w:rPr>
          <w:delText>2.</w:delText>
        </w:r>
        <w:r w:rsidR="00431997" w:rsidRPr="0070311D" w:rsidDel="0070311D">
          <w:rPr>
            <w:rStyle w:val="Hyperlink"/>
            <w:color w:val="auto"/>
            <w:lang w:val="en-IN"/>
          </w:rPr>
          <w:delText>5</w:delText>
        </w:r>
        <w:r w:rsidRPr="00425C8F" w:rsidDel="0070311D">
          <w:rPr>
            <w:rFonts w:asciiTheme="minorHAnsi" w:eastAsiaTheme="minorEastAsia" w:hAnsiTheme="minorHAnsi" w:cstheme="minorBidi"/>
            <w:b w:val="0"/>
            <w:bCs w:val="0"/>
            <w:caps w:val="0"/>
            <w:color w:val="auto"/>
            <w:szCs w:val="22"/>
            <w:lang w:val="en-IN" w:eastAsia="en-IN"/>
          </w:rPr>
          <w:tab/>
        </w:r>
        <w:r w:rsidRPr="0070311D" w:rsidDel="0070311D">
          <w:rPr>
            <w:rStyle w:val="Hyperlink"/>
            <w:color w:val="auto"/>
            <w:lang w:val="en-IN"/>
          </w:rPr>
          <w:delText>Transaction Enquiry</w:delText>
        </w:r>
        <w:r w:rsidRPr="00425C8F" w:rsidDel="0070311D">
          <w:rPr>
            <w:webHidden/>
            <w:color w:val="auto"/>
          </w:rPr>
          <w:tab/>
        </w:r>
      </w:del>
      <w:ins w:id="133" w:author="Sandeep.kumar4" w:date="2015-12-18T20:09:00Z">
        <w:del w:id="134" w:author="hargovind.karki" w:date="2016-10-05T11:32:00Z">
          <w:r w:rsidR="004B7C00" w:rsidRPr="00425C8F" w:rsidDel="0070311D">
            <w:rPr>
              <w:webHidden/>
              <w:color w:val="auto"/>
            </w:rPr>
            <w:delText>92</w:delText>
          </w:r>
        </w:del>
      </w:ins>
    </w:p>
    <w:p w:rsidR="002420DB" w:rsidRPr="00425C8F" w:rsidDel="0070311D" w:rsidRDefault="002420DB">
      <w:pPr>
        <w:pStyle w:val="TOC2"/>
        <w:tabs>
          <w:tab w:val="left" w:pos="720"/>
        </w:tabs>
        <w:rPr>
          <w:del w:id="135" w:author="hargovind.karki" w:date="2016-10-05T11:32:00Z"/>
          <w:rFonts w:asciiTheme="minorHAnsi" w:eastAsiaTheme="minorEastAsia" w:hAnsiTheme="minorHAnsi" w:cstheme="minorBidi"/>
          <w:b w:val="0"/>
          <w:bCs w:val="0"/>
          <w:caps w:val="0"/>
          <w:color w:val="auto"/>
          <w:szCs w:val="22"/>
          <w:lang w:val="en-IN" w:eastAsia="en-IN"/>
        </w:rPr>
      </w:pPr>
      <w:del w:id="136" w:author="hargovind.karki" w:date="2016-10-05T11:32:00Z">
        <w:r w:rsidRPr="0070311D" w:rsidDel="0070311D">
          <w:rPr>
            <w:rStyle w:val="Hyperlink"/>
            <w:color w:val="auto"/>
            <w:lang w:val="en-IN"/>
          </w:rPr>
          <w:delText>2.</w:delText>
        </w:r>
        <w:r w:rsidR="00431997" w:rsidRPr="0070311D" w:rsidDel="0070311D">
          <w:rPr>
            <w:rStyle w:val="Hyperlink"/>
            <w:color w:val="auto"/>
            <w:lang w:val="en-IN"/>
          </w:rPr>
          <w:delText>6</w:delText>
        </w:r>
        <w:r w:rsidRPr="00425C8F" w:rsidDel="0070311D">
          <w:rPr>
            <w:rFonts w:asciiTheme="minorHAnsi" w:eastAsiaTheme="minorEastAsia" w:hAnsiTheme="minorHAnsi" w:cstheme="minorBidi"/>
            <w:b w:val="0"/>
            <w:bCs w:val="0"/>
            <w:caps w:val="0"/>
            <w:color w:val="auto"/>
            <w:szCs w:val="22"/>
            <w:lang w:val="en-IN" w:eastAsia="en-IN"/>
          </w:rPr>
          <w:tab/>
        </w:r>
        <w:r w:rsidRPr="0070311D" w:rsidDel="0070311D">
          <w:rPr>
            <w:rStyle w:val="Hyperlink"/>
            <w:color w:val="auto"/>
            <w:lang w:val="en-IN"/>
          </w:rPr>
          <w:delText>ICCID re-association</w:delText>
        </w:r>
        <w:r w:rsidRPr="00425C8F" w:rsidDel="0070311D">
          <w:rPr>
            <w:webHidden/>
            <w:color w:val="auto"/>
          </w:rPr>
          <w:tab/>
        </w:r>
      </w:del>
      <w:ins w:id="137" w:author="Sandeep.kumar4" w:date="2015-12-18T20:09:00Z">
        <w:del w:id="138" w:author="hargovind.karki" w:date="2016-10-05T11:32:00Z">
          <w:r w:rsidR="004B7C00" w:rsidRPr="00425C8F" w:rsidDel="0070311D">
            <w:rPr>
              <w:webHidden/>
              <w:color w:val="auto"/>
            </w:rPr>
            <w:delText>140</w:delText>
          </w:r>
        </w:del>
      </w:ins>
    </w:p>
    <w:p w:rsidR="002420DB" w:rsidRPr="00425C8F" w:rsidDel="0070311D" w:rsidRDefault="002420DB">
      <w:pPr>
        <w:pStyle w:val="TOC2"/>
        <w:tabs>
          <w:tab w:val="left" w:pos="720"/>
        </w:tabs>
        <w:rPr>
          <w:del w:id="139" w:author="hargovind.karki" w:date="2016-10-05T11:32:00Z"/>
          <w:rFonts w:asciiTheme="minorHAnsi" w:eastAsiaTheme="minorEastAsia" w:hAnsiTheme="minorHAnsi" w:cstheme="minorBidi"/>
          <w:b w:val="0"/>
          <w:bCs w:val="0"/>
          <w:caps w:val="0"/>
          <w:color w:val="auto"/>
          <w:szCs w:val="22"/>
          <w:lang w:val="en-IN" w:eastAsia="en-IN"/>
        </w:rPr>
      </w:pPr>
      <w:del w:id="140" w:author="hargovind.karki" w:date="2016-10-05T11:32:00Z">
        <w:r w:rsidRPr="0070311D" w:rsidDel="0070311D">
          <w:rPr>
            <w:rStyle w:val="Hyperlink"/>
            <w:color w:val="auto"/>
          </w:rPr>
          <w:delText>2.7</w:delText>
        </w:r>
        <w:r w:rsidRPr="00425C8F" w:rsidDel="0070311D">
          <w:rPr>
            <w:rFonts w:asciiTheme="minorHAnsi" w:eastAsiaTheme="minorEastAsia" w:hAnsiTheme="minorHAnsi" w:cstheme="minorBidi"/>
            <w:b w:val="0"/>
            <w:bCs w:val="0"/>
            <w:caps w:val="0"/>
            <w:color w:val="auto"/>
            <w:szCs w:val="22"/>
            <w:lang w:val="en-IN" w:eastAsia="en-IN"/>
          </w:rPr>
          <w:tab/>
        </w:r>
        <w:r w:rsidRPr="0070311D" w:rsidDel="0070311D">
          <w:rPr>
            <w:rStyle w:val="Hyperlink"/>
            <w:color w:val="auto"/>
          </w:rPr>
          <w:delText>Bar User XML API</w:delText>
        </w:r>
        <w:r w:rsidRPr="00425C8F" w:rsidDel="0070311D">
          <w:rPr>
            <w:webHidden/>
            <w:color w:val="auto"/>
          </w:rPr>
          <w:tab/>
        </w:r>
      </w:del>
      <w:ins w:id="141" w:author="Sandeep.kumar4" w:date="2015-12-18T20:09:00Z">
        <w:del w:id="142" w:author="hargovind.karki" w:date="2016-10-05T11:32:00Z">
          <w:r w:rsidR="004B7C00" w:rsidRPr="00425C8F" w:rsidDel="0070311D">
            <w:rPr>
              <w:webHidden/>
              <w:color w:val="auto"/>
            </w:rPr>
            <w:delText>177</w:delText>
          </w:r>
        </w:del>
      </w:ins>
    </w:p>
    <w:p w:rsidR="002420DB" w:rsidRPr="00425C8F" w:rsidDel="0070311D" w:rsidRDefault="002420DB">
      <w:pPr>
        <w:pStyle w:val="TOC1"/>
        <w:rPr>
          <w:del w:id="143" w:author="hargovind.karki" w:date="2016-10-05T11:32:00Z"/>
          <w:rFonts w:asciiTheme="minorHAnsi" w:eastAsiaTheme="minorEastAsia" w:hAnsiTheme="minorHAnsi" w:cstheme="minorBidi"/>
          <w:b w:val="0"/>
          <w:bCs w:val="0"/>
          <w:color w:val="auto"/>
          <w:sz w:val="22"/>
          <w:szCs w:val="22"/>
          <w:lang w:val="en-IN" w:eastAsia="en-IN"/>
        </w:rPr>
      </w:pPr>
      <w:del w:id="144" w:author="hargovind.karki" w:date="2016-10-05T11:32:00Z">
        <w:r w:rsidRPr="0070311D" w:rsidDel="0070311D">
          <w:rPr>
            <w:rStyle w:val="Hyperlink"/>
            <w:color w:val="auto"/>
            <w:lang w:val="en-IN"/>
          </w:rPr>
          <w:delText>Contact Us</w:delText>
        </w:r>
        <w:r w:rsidRPr="00425C8F" w:rsidDel="0070311D">
          <w:rPr>
            <w:webHidden/>
            <w:color w:val="auto"/>
          </w:rPr>
          <w:tab/>
        </w:r>
      </w:del>
      <w:ins w:id="145" w:author="Sandeep.kumar4" w:date="2015-12-18T20:09:00Z">
        <w:del w:id="146" w:author="hargovind.karki" w:date="2016-10-05T11:32:00Z">
          <w:r w:rsidR="004B7C00" w:rsidRPr="00425C8F" w:rsidDel="0070311D">
            <w:rPr>
              <w:webHidden/>
              <w:color w:val="auto"/>
            </w:rPr>
            <w:delText>218</w:delText>
          </w:r>
        </w:del>
      </w:ins>
    </w:p>
    <w:p w:rsidR="00C3638B" w:rsidRPr="00425C8F" w:rsidRDefault="00A86054" w:rsidP="00C3638B">
      <w:pPr>
        <w:pStyle w:val="BodyText2"/>
        <w:rPr>
          <w:lang w:val="en-IN"/>
        </w:rPr>
      </w:pPr>
      <w:r w:rsidRPr="00425C8F">
        <w:rPr>
          <w:lang w:val="en-IN"/>
        </w:rPr>
        <w:fldChar w:fldCharType="end"/>
      </w:r>
    </w:p>
    <w:p w:rsidR="00C3638B" w:rsidRPr="00425C8F" w:rsidRDefault="00C3638B" w:rsidP="00C3638B">
      <w:pPr>
        <w:pStyle w:val="BodyText"/>
        <w:rPr>
          <w:rFonts w:cs="Arial"/>
          <w:lang w:val="en-IN"/>
        </w:rPr>
      </w:pPr>
      <w:r w:rsidRPr="00425C8F">
        <w:rPr>
          <w:rFonts w:cs="Arial"/>
          <w:lang w:val="en-IN"/>
        </w:rPr>
        <w:br w:type="column"/>
      </w: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3638B" w:rsidRPr="00425C8F" w:rsidRDefault="00C3638B" w:rsidP="00C3638B">
      <w:pPr>
        <w:pStyle w:val="BodyText"/>
        <w:rPr>
          <w:rFonts w:cs="Arial"/>
          <w:lang w:val="en-IN"/>
        </w:rPr>
      </w:pPr>
      <w:r w:rsidRPr="00425C8F">
        <w:rPr>
          <w:rFonts w:cs="Arial"/>
          <w:lang w:val="en-IN"/>
        </w:rPr>
        <w:t xml:space="preserve">Confidentiality Statement </w:t>
      </w:r>
    </w:p>
    <w:p w:rsidR="00C3638B" w:rsidRPr="00425C8F" w:rsidRDefault="00C3638B" w:rsidP="00C3638B">
      <w:pPr>
        <w:pStyle w:val="BodyText"/>
        <w:rPr>
          <w:rFonts w:cs="Arial"/>
          <w:lang w:val="en-IN"/>
        </w:rPr>
      </w:pPr>
      <w:r w:rsidRPr="00425C8F">
        <w:rPr>
          <w:rFonts w:cs="Arial"/>
          <w:lang w:val="en-IN"/>
        </w:rPr>
        <w:t>Copyright © 201</w:t>
      </w:r>
      <w:r w:rsidR="00A5386C" w:rsidRPr="00425C8F">
        <w:rPr>
          <w:rFonts w:cs="Arial"/>
          <w:lang w:val="en-IN"/>
        </w:rPr>
        <w:t>5</w:t>
      </w:r>
      <w:r w:rsidRPr="00425C8F">
        <w:rPr>
          <w:rFonts w:cs="Arial"/>
          <w:lang w:val="en-IN"/>
        </w:rPr>
        <w:t>, Comviva Technologies Limited. All rights reserved. This product or document may not, in whole or in part, be copied, photocopied, reproduced, translated, or reduced to any electronic medium or machine readable form, by any means electronic, mechanical, photographic, optic recording or otherwise without prior consent, in writing, of the copyright owner. Statutory declaration under section 52A of the Copyright Act 1957.</w:t>
      </w:r>
    </w:p>
    <w:p w:rsidR="00C3638B" w:rsidRPr="00425C8F" w:rsidRDefault="00C3638B" w:rsidP="00C3638B">
      <w:pPr>
        <w:pStyle w:val="BodyText2"/>
        <w:rPr>
          <w:lang w:val="en-IN"/>
        </w:rPr>
      </w:pPr>
    </w:p>
    <w:p w:rsidR="00C3638B" w:rsidRPr="00425C8F" w:rsidRDefault="00C3638B" w:rsidP="000E7BEC">
      <w:pPr>
        <w:pStyle w:val="SectionHead"/>
        <w:rPr>
          <w:color w:val="auto"/>
          <w:lang w:val="en-IN"/>
        </w:rPr>
      </w:pPr>
      <w:r w:rsidRPr="00425C8F">
        <w:rPr>
          <w:color w:val="auto"/>
          <w:lang w:val="en-IN"/>
        </w:rPr>
        <w:br w:type="column"/>
      </w:r>
      <w:bookmarkStart w:id="147" w:name="_Toc464136730"/>
      <w:bookmarkEnd w:id="0"/>
      <w:bookmarkEnd w:id="1"/>
      <w:r w:rsidRPr="00425C8F">
        <w:rPr>
          <w:color w:val="auto"/>
          <w:lang w:val="en-IN"/>
        </w:rPr>
        <w:lastRenderedPageBreak/>
        <w:t>Document History</w:t>
      </w:r>
      <w:bookmarkEnd w:id="147"/>
    </w:p>
    <w:p w:rsidR="00C3638B" w:rsidRPr="00425C8F" w:rsidRDefault="00C3638B" w:rsidP="00C3638B">
      <w:pPr>
        <w:pStyle w:val="BodyText"/>
        <w:rPr>
          <w:lang w:val="en-IN"/>
        </w:rPr>
      </w:pPr>
    </w:p>
    <w:tbl>
      <w:tblPr>
        <w:tblpPr w:leftFromText="180" w:rightFromText="180" w:vertAnchor="text" w:horzAnchor="margin" w:tblpXSpec="center" w:tblpY="201"/>
        <w:tblW w:w="10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2119"/>
        <w:gridCol w:w="2605"/>
        <w:gridCol w:w="1547"/>
        <w:gridCol w:w="1466"/>
        <w:gridCol w:w="1978"/>
      </w:tblGrid>
      <w:tr w:rsidR="00C3638B" w:rsidRPr="00425C8F" w:rsidTr="00F06885">
        <w:trPr>
          <w:trHeight w:val="471"/>
        </w:trPr>
        <w:tc>
          <w:tcPr>
            <w:tcW w:w="828" w:type="dxa"/>
            <w:shd w:val="clear" w:color="auto" w:fill="E31837"/>
          </w:tcPr>
          <w:p w:rsidR="00C3638B" w:rsidRPr="00425C8F" w:rsidRDefault="00C3638B" w:rsidP="00F06885">
            <w:pPr>
              <w:pStyle w:val="TableofAuthorities"/>
              <w:jc w:val="left"/>
              <w:rPr>
                <w:lang w:val="en-IN"/>
              </w:rPr>
            </w:pPr>
            <w:r w:rsidRPr="00425C8F">
              <w:rPr>
                <w:lang w:val="en-IN"/>
              </w:rPr>
              <w:t>Version Number</w:t>
            </w:r>
          </w:p>
        </w:tc>
        <w:tc>
          <w:tcPr>
            <w:tcW w:w="2119" w:type="dxa"/>
            <w:shd w:val="clear" w:color="auto" w:fill="E31837"/>
          </w:tcPr>
          <w:p w:rsidR="00C3638B" w:rsidRPr="00425C8F" w:rsidRDefault="00C3638B" w:rsidP="00F06885">
            <w:pPr>
              <w:pStyle w:val="TableofAuthorities"/>
              <w:jc w:val="left"/>
              <w:rPr>
                <w:lang w:val="en-IN"/>
              </w:rPr>
            </w:pPr>
            <w:r w:rsidRPr="00425C8F">
              <w:rPr>
                <w:lang w:val="en-IN"/>
              </w:rPr>
              <w:t>Created/Modified On:</w:t>
            </w:r>
          </w:p>
        </w:tc>
        <w:tc>
          <w:tcPr>
            <w:tcW w:w="2605" w:type="dxa"/>
            <w:shd w:val="clear" w:color="auto" w:fill="E31837"/>
          </w:tcPr>
          <w:p w:rsidR="00C3638B" w:rsidRPr="00425C8F" w:rsidRDefault="00C3638B" w:rsidP="00F06885">
            <w:pPr>
              <w:pStyle w:val="TableofAuthorities"/>
              <w:jc w:val="left"/>
              <w:rPr>
                <w:lang w:val="en-IN"/>
              </w:rPr>
            </w:pPr>
            <w:r w:rsidRPr="00425C8F">
              <w:rPr>
                <w:lang w:val="en-IN"/>
              </w:rPr>
              <w:t xml:space="preserve">Description of Changes </w:t>
            </w:r>
          </w:p>
        </w:tc>
        <w:tc>
          <w:tcPr>
            <w:tcW w:w="1547" w:type="dxa"/>
            <w:shd w:val="clear" w:color="auto" w:fill="E31837"/>
          </w:tcPr>
          <w:p w:rsidR="00C3638B" w:rsidRPr="00425C8F" w:rsidRDefault="00C3638B" w:rsidP="00F06885">
            <w:pPr>
              <w:pStyle w:val="TableofAuthorities"/>
              <w:jc w:val="left"/>
              <w:rPr>
                <w:lang w:val="en-IN"/>
              </w:rPr>
            </w:pPr>
            <w:r w:rsidRPr="00425C8F">
              <w:rPr>
                <w:lang w:val="en-IN"/>
              </w:rPr>
              <w:t>Author</w:t>
            </w:r>
          </w:p>
        </w:tc>
        <w:tc>
          <w:tcPr>
            <w:tcW w:w="1466" w:type="dxa"/>
            <w:shd w:val="clear" w:color="auto" w:fill="E31837"/>
          </w:tcPr>
          <w:p w:rsidR="00C3638B" w:rsidRPr="00425C8F" w:rsidRDefault="00C3638B" w:rsidP="00F06885">
            <w:pPr>
              <w:pStyle w:val="TableofAuthorities"/>
              <w:jc w:val="left"/>
              <w:rPr>
                <w:lang w:val="en-IN"/>
              </w:rPr>
            </w:pPr>
            <w:r w:rsidRPr="00425C8F">
              <w:rPr>
                <w:lang w:val="en-IN"/>
              </w:rPr>
              <w:t>Reviewer</w:t>
            </w:r>
          </w:p>
        </w:tc>
        <w:tc>
          <w:tcPr>
            <w:tcW w:w="1978" w:type="dxa"/>
            <w:shd w:val="clear" w:color="auto" w:fill="E31837"/>
          </w:tcPr>
          <w:p w:rsidR="00C3638B" w:rsidRPr="00425C8F" w:rsidRDefault="00C3638B" w:rsidP="00F06885">
            <w:pPr>
              <w:pStyle w:val="TableofAuthorities"/>
              <w:jc w:val="left"/>
              <w:rPr>
                <w:lang w:val="en-IN"/>
              </w:rPr>
            </w:pPr>
            <w:r w:rsidRPr="00425C8F">
              <w:rPr>
                <w:lang w:val="en-IN"/>
              </w:rPr>
              <w:t>Comments</w:t>
            </w:r>
          </w:p>
        </w:tc>
      </w:tr>
      <w:tr w:rsidR="00B6379B" w:rsidRPr="00425C8F" w:rsidTr="00F06885">
        <w:trPr>
          <w:trHeight w:val="471"/>
          <w:ins w:id="148" w:author="shishupal.singh" w:date="2015-03-16T11:53:00Z"/>
        </w:trPr>
        <w:tc>
          <w:tcPr>
            <w:tcW w:w="828" w:type="dxa"/>
            <w:shd w:val="clear" w:color="auto" w:fill="F3F3F3"/>
          </w:tcPr>
          <w:p w:rsidR="00B6379B" w:rsidRPr="00425C8F" w:rsidRDefault="00B6379B" w:rsidP="00F06885">
            <w:pPr>
              <w:pStyle w:val="Tablecontent"/>
              <w:rPr>
                <w:ins w:id="149" w:author="shishupal.singh" w:date="2015-03-16T11:53:00Z"/>
                <w:lang w:val="en-IN"/>
              </w:rPr>
            </w:pPr>
            <w:ins w:id="150" w:author="shishupal.singh" w:date="2015-03-16T11:53:00Z">
              <w:r w:rsidRPr="00425C8F">
                <w:rPr>
                  <w:lang w:val="en-IN"/>
                </w:rPr>
                <w:t>1.</w:t>
              </w:r>
            </w:ins>
            <w:r w:rsidR="00F315E8">
              <w:rPr>
                <w:lang w:val="en-IN"/>
              </w:rPr>
              <w:t>0</w:t>
            </w:r>
          </w:p>
        </w:tc>
        <w:tc>
          <w:tcPr>
            <w:tcW w:w="2119" w:type="dxa"/>
            <w:shd w:val="clear" w:color="auto" w:fill="F3F3F3"/>
          </w:tcPr>
          <w:p w:rsidR="00B6379B" w:rsidRPr="00425C8F" w:rsidRDefault="00F315E8" w:rsidP="00F315E8">
            <w:pPr>
              <w:pStyle w:val="Tablecontent"/>
              <w:rPr>
                <w:ins w:id="151" w:author="shishupal.singh" w:date="2015-03-16T11:53:00Z"/>
                <w:lang w:val="en-IN"/>
              </w:rPr>
            </w:pPr>
            <w:r>
              <w:rPr>
                <w:lang w:val="en-IN"/>
              </w:rPr>
              <w:t>26-05-2016</w:t>
            </w:r>
          </w:p>
        </w:tc>
        <w:tc>
          <w:tcPr>
            <w:tcW w:w="2605" w:type="dxa"/>
            <w:shd w:val="clear" w:color="auto" w:fill="F3F3F3"/>
          </w:tcPr>
          <w:p w:rsidR="00B6379B" w:rsidRPr="00425C8F" w:rsidRDefault="00F315E8" w:rsidP="00F06885">
            <w:pPr>
              <w:pStyle w:val="Tablecontent"/>
              <w:rPr>
                <w:ins w:id="152" w:author="shishupal.singh" w:date="2015-03-16T11:53:00Z"/>
                <w:lang w:val="en-IN"/>
              </w:rPr>
            </w:pPr>
            <w:r>
              <w:rPr>
                <w:lang w:val="en-IN"/>
              </w:rPr>
              <w:t>XML APIs added</w:t>
            </w:r>
          </w:p>
        </w:tc>
        <w:tc>
          <w:tcPr>
            <w:tcW w:w="1547" w:type="dxa"/>
            <w:shd w:val="clear" w:color="auto" w:fill="F3F3F3"/>
          </w:tcPr>
          <w:p w:rsidR="00B6379B" w:rsidRPr="00425C8F" w:rsidRDefault="00B6379B" w:rsidP="00C172AE">
            <w:pPr>
              <w:pStyle w:val="Tablecontent"/>
              <w:rPr>
                <w:ins w:id="153" w:author="shishupal.singh" w:date="2015-03-16T11:53:00Z"/>
                <w:lang w:val="en-IN"/>
              </w:rPr>
            </w:pPr>
            <w:ins w:id="154" w:author="shishupal.singh" w:date="2015-03-16T11:53:00Z">
              <w:r w:rsidRPr="00425C8F">
                <w:rPr>
                  <w:lang w:val="en-IN"/>
                </w:rPr>
                <w:t>Product Engineering</w:t>
              </w:r>
            </w:ins>
          </w:p>
        </w:tc>
        <w:tc>
          <w:tcPr>
            <w:tcW w:w="1466" w:type="dxa"/>
            <w:shd w:val="clear" w:color="auto" w:fill="F3F3F3"/>
          </w:tcPr>
          <w:p w:rsidR="00B6379B" w:rsidRPr="00425C8F" w:rsidRDefault="00652497" w:rsidP="00F06885">
            <w:pPr>
              <w:pStyle w:val="Tablecontent"/>
              <w:rPr>
                <w:ins w:id="155" w:author="shishupal.singh" w:date="2015-03-16T11:53:00Z"/>
                <w:lang w:val="en-IN"/>
              </w:rPr>
            </w:pPr>
            <w:r>
              <w:rPr>
                <w:lang w:val="en-IN"/>
              </w:rPr>
              <w:t>Puneet  R</w:t>
            </w:r>
            <w:r w:rsidR="00F315E8">
              <w:rPr>
                <w:lang w:val="en-IN"/>
              </w:rPr>
              <w:t>awal</w:t>
            </w:r>
          </w:p>
        </w:tc>
        <w:tc>
          <w:tcPr>
            <w:tcW w:w="1978" w:type="dxa"/>
            <w:shd w:val="clear" w:color="auto" w:fill="F3F3F3"/>
          </w:tcPr>
          <w:p w:rsidR="00B6379B" w:rsidRPr="00425C8F" w:rsidRDefault="00B6379B" w:rsidP="00F06885">
            <w:pPr>
              <w:pStyle w:val="Tablecontent"/>
              <w:rPr>
                <w:ins w:id="156" w:author="shishupal.singh" w:date="2015-03-16T11:53:00Z"/>
                <w:lang w:val="en-IN"/>
              </w:rPr>
            </w:pPr>
          </w:p>
        </w:tc>
      </w:tr>
      <w:tr w:rsidR="00C03B7F" w:rsidRPr="00425C8F" w:rsidTr="00F06885">
        <w:trPr>
          <w:trHeight w:val="471"/>
        </w:trPr>
        <w:tc>
          <w:tcPr>
            <w:tcW w:w="828" w:type="dxa"/>
            <w:shd w:val="clear" w:color="auto" w:fill="F3F3F3"/>
          </w:tcPr>
          <w:p w:rsidR="00C03B7F" w:rsidRPr="00425C8F" w:rsidRDefault="00C03B7F" w:rsidP="00F06885">
            <w:pPr>
              <w:pStyle w:val="Tablecontent"/>
              <w:rPr>
                <w:lang w:val="en-IN"/>
              </w:rPr>
            </w:pPr>
            <w:r>
              <w:rPr>
                <w:lang w:val="en-IN"/>
              </w:rPr>
              <w:t>1.1</w:t>
            </w:r>
          </w:p>
        </w:tc>
        <w:tc>
          <w:tcPr>
            <w:tcW w:w="2119" w:type="dxa"/>
            <w:shd w:val="clear" w:color="auto" w:fill="F3F3F3"/>
          </w:tcPr>
          <w:p w:rsidR="00C03B7F" w:rsidRDefault="00C03B7F" w:rsidP="00F315E8">
            <w:pPr>
              <w:pStyle w:val="Tablecontent"/>
              <w:rPr>
                <w:lang w:val="en-IN"/>
              </w:rPr>
            </w:pPr>
            <w:r>
              <w:rPr>
                <w:lang w:val="en-IN"/>
              </w:rPr>
              <w:t>17-06-2016</w:t>
            </w:r>
          </w:p>
        </w:tc>
        <w:tc>
          <w:tcPr>
            <w:tcW w:w="2605" w:type="dxa"/>
            <w:shd w:val="clear" w:color="auto" w:fill="F3F3F3"/>
          </w:tcPr>
          <w:p w:rsidR="00C03B7F" w:rsidRDefault="00C03B7F" w:rsidP="00F06885">
            <w:pPr>
              <w:pStyle w:val="Tablecontent"/>
              <w:rPr>
                <w:lang w:val="en-IN"/>
              </w:rPr>
            </w:pPr>
            <w:r>
              <w:rPr>
                <w:lang w:val="en-IN"/>
              </w:rPr>
              <w:t>View User API added</w:t>
            </w:r>
          </w:p>
        </w:tc>
        <w:tc>
          <w:tcPr>
            <w:tcW w:w="1547" w:type="dxa"/>
            <w:shd w:val="clear" w:color="auto" w:fill="F3F3F3"/>
          </w:tcPr>
          <w:p w:rsidR="00C03B7F" w:rsidRPr="00425C8F" w:rsidRDefault="00C03B7F" w:rsidP="00C172AE">
            <w:pPr>
              <w:pStyle w:val="Tablecontent"/>
              <w:rPr>
                <w:lang w:val="en-IN"/>
              </w:rPr>
            </w:pPr>
            <w:r>
              <w:rPr>
                <w:lang w:val="en-IN"/>
              </w:rPr>
              <w:t>Product Engineering</w:t>
            </w:r>
          </w:p>
        </w:tc>
        <w:tc>
          <w:tcPr>
            <w:tcW w:w="1466" w:type="dxa"/>
            <w:shd w:val="clear" w:color="auto" w:fill="F3F3F3"/>
          </w:tcPr>
          <w:p w:rsidR="00C03B7F" w:rsidRDefault="00C03B7F" w:rsidP="00F06885">
            <w:pPr>
              <w:pStyle w:val="Tablecontent"/>
              <w:rPr>
                <w:lang w:val="en-IN"/>
              </w:rPr>
            </w:pPr>
            <w:r>
              <w:rPr>
                <w:lang w:val="en-IN"/>
              </w:rPr>
              <w:t>Puneet Rawal</w:t>
            </w:r>
          </w:p>
        </w:tc>
        <w:tc>
          <w:tcPr>
            <w:tcW w:w="1978" w:type="dxa"/>
            <w:shd w:val="clear" w:color="auto" w:fill="F3F3F3"/>
          </w:tcPr>
          <w:p w:rsidR="00C03B7F" w:rsidRPr="00425C8F" w:rsidRDefault="00C03B7F" w:rsidP="00F06885">
            <w:pPr>
              <w:pStyle w:val="Tablecontent"/>
              <w:rPr>
                <w:lang w:val="en-IN"/>
              </w:rPr>
            </w:pPr>
          </w:p>
        </w:tc>
      </w:tr>
    </w:tbl>
    <w:p w:rsidR="00C3638B" w:rsidRPr="00425C8F" w:rsidRDefault="00C3638B" w:rsidP="00C3638B">
      <w:pPr>
        <w:pStyle w:val="BodyText2"/>
        <w:rPr>
          <w:lang w:val="en-IN"/>
        </w:rPr>
      </w:pPr>
    </w:p>
    <w:p w:rsidR="00BA09F0" w:rsidRPr="00425C8F" w:rsidRDefault="00BA09F0" w:rsidP="00C3638B">
      <w:pPr>
        <w:pStyle w:val="BodyText2"/>
        <w:rPr>
          <w:lang w:val="en-IN"/>
        </w:rPr>
      </w:pPr>
    </w:p>
    <w:p w:rsidR="00B32AB8" w:rsidRPr="00425C8F" w:rsidRDefault="00B32AB8">
      <w:pPr>
        <w:pStyle w:val="BodyText"/>
        <w:rPr>
          <w:lang w:val="en-IN"/>
        </w:rPr>
        <w:sectPr w:rsidR="00B32AB8" w:rsidRPr="00425C8F">
          <w:headerReference w:type="default" r:id="rId9"/>
          <w:footerReference w:type="default" r:id="rId10"/>
          <w:headerReference w:type="first" r:id="rId11"/>
          <w:type w:val="oddPage"/>
          <w:pgSz w:w="11907" w:h="16839" w:code="9"/>
          <w:pgMar w:top="1440" w:right="1440" w:bottom="1440" w:left="1440" w:header="706" w:footer="706" w:gutter="0"/>
          <w:pgNumType w:fmt="lowerRoman" w:start="1"/>
          <w:cols w:space="708"/>
          <w:titlePg/>
          <w:docGrid w:linePitch="360"/>
        </w:sectPr>
      </w:pPr>
    </w:p>
    <w:p w:rsidR="00B32AB8" w:rsidRPr="00425C8F" w:rsidRDefault="00B32AB8" w:rsidP="000E7BEC">
      <w:pPr>
        <w:pStyle w:val="Heading1"/>
        <w:rPr>
          <w:color w:val="auto"/>
          <w:lang w:val="en-IN"/>
        </w:rPr>
      </w:pPr>
    </w:p>
    <w:p w:rsidR="0054387A" w:rsidRPr="00425C8F" w:rsidRDefault="0054387A" w:rsidP="000E7BEC">
      <w:pPr>
        <w:pStyle w:val="ChapterName"/>
        <w:rPr>
          <w:color w:val="auto"/>
          <w:lang w:val="en-IN"/>
        </w:rPr>
      </w:pPr>
      <w:bookmarkStart w:id="157" w:name="_Toc325459075"/>
      <w:bookmarkStart w:id="158" w:name="_Toc464136731"/>
      <w:r w:rsidRPr="00425C8F">
        <w:rPr>
          <w:color w:val="auto"/>
          <w:lang w:val="en-IN"/>
        </w:rPr>
        <w:t>Document Information</w:t>
      </w:r>
      <w:bookmarkEnd w:id="157"/>
      <w:bookmarkEnd w:id="158"/>
    </w:p>
    <w:p w:rsidR="0054387A" w:rsidRPr="00425C8F" w:rsidRDefault="0054387A" w:rsidP="0054387A">
      <w:pPr>
        <w:pStyle w:val="BodyText2"/>
        <w:rPr>
          <w:lang w:val="en-IN"/>
        </w:rPr>
      </w:pPr>
      <w:r w:rsidRPr="00425C8F">
        <w:rPr>
          <w:lang w:val="en-IN"/>
        </w:rPr>
        <w:t>This chapter gives a brief introduction to the scope and organization of this document.</w:t>
      </w:r>
    </w:p>
    <w:p w:rsidR="0054387A" w:rsidRPr="00425C8F" w:rsidRDefault="0054387A" w:rsidP="0054387A">
      <w:pPr>
        <w:pStyle w:val="BodyText2"/>
        <w:rPr>
          <w:lang w:val="en-IN"/>
        </w:rPr>
      </w:pPr>
    </w:p>
    <w:p w:rsidR="0054387A" w:rsidRPr="00425C8F" w:rsidRDefault="0054387A" w:rsidP="000E7BEC">
      <w:pPr>
        <w:pStyle w:val="Heading2"/>
        <w:rPr>
          <w:color w:val="auto"/>
          <w:lang w:val="en-IN"/>
        </w:rPr>
      </w:pPr>
      <w:bookmarkStart w:id="159" w:name="h11"/>
      <w:bookmarkStart w:id="160" w:name="_Toc461445427"/>
      <w:bookmarkStart w:id="161" w:name="_Toc67739540"/>
      <w:bookmarkStart w:id="162" w:name="_Toc229306311"/>
      <w:bookmarkStart w:id="163" w:name="_Toc269218054"/>
      <w:bookmarkStart w:id="164" w:name="_Toc325459076"/>
      <w:bookmarkStart w:id="165" w:name="_Toc464136732"/>
      <w:bookmarkEnd w:id="159"/>
      <w:r w:rsidRPr="00425C8F">
        <w:rPr>
          <w:color w:val="auto"/>
          <w:lang w:val="en-IN"/>
        </w:rPr>
        <w:t>Purpose</w:t>
      </w:r>
      <w:bookmarkEnd w:id="160"/>
      <w:bookmarkEnd w:id="161"/>
      <w:bookmarkEnd w:id="162"/>
      <w:bookmarkEnd w:id="163"/>
      <w:r w:rsidR="00BA09F0" w:rsidRPr="00425C8F">
        <w:rPr>
          <w:color w:val="auto"/>
          <w:lang w:val="en-IN"/>
        </w:rPr>
        <w:t xml:space="preserve"> </w:t>
      </w:r>
      <w:r w:rsidR="00CD5C68" w:rsidRPr="00425C8F">
        <w:rPr>
          <w:color w:val="auto"/>
          <w:lang w:val="en-IN"/>
        </w:rPr>
        <w:t xml:space="preserve">&amp; Scope </w:t>
      </w:r>
      <w:r w:rsidR="00BA09F0" w:rsidRPr="00425C8F">
        <w:rPr>
          <w:color w:val="auto"/>
          <w:lang w:val="en-IN"/>
        </w:rPr>
        <w:t>of this document</w:t>
      </w:r>
      <w:bookmarkEnd w:id="164"/>
      <w:bookmarkEnd w:id="165"/>
    </w:p>
    <w:p w:rsidR="0054387A" w:rsidRPr="00425C8F" w:rsidRDefault="0054387A" w:rsidP="0054387A">
      <w:pPr>
        <w:pStyle w:val="BodyText2"/>
        <w:rPr>
          <w:lang w:val="en-IN"/>
        </w:rPr>
      </w:pPr>
      <w:bookmarkStart w:id="166" w:name="conventions"/>
      <w:bookmarkStart w:id="167" w:name="_Toc67739541"/>
      <w:bookmarkStart w:id="168" w:name="_Toc229306312"/>
      <w:r w:rsidRPr="00425C8F">
        <w:rPr>
          <w:lang w:val="en-IN"/>
        </w:rPr>
        <w:t xml:space="preserve">The purpose of this document is </w:t>
      </w:r>
      <w:r w:rsidR="007C49C5" w:rsidRPr="00425C8F">
        <w:rPr>
          <w:lang w:val="en-IN"/>
        </w:rPr>
        <w:t xml:space="preserve">to describe the interface between </w:t>
      </w:r>
      <w:r w:rsidR="007C479A" w:rsidRPr="00425C8F">
        <w:rPr>
          <w:lang w:val="en-IN"/>
        </w:rPr>
        <w:t>PreTUPS</w:t>
      </w:r>
      <w:r w:rsidR="007C49C5" w:rsidRPr="00425C8F">
        <w:rPr>
          <w:lang w:val="en-IN"/>
        </w:rPr>
        <w:t xml:space="preserve"> and External Gateway Interface. This document covers RP2P Services as offered to </w:t>
      </w:r>
      <w:r w:rsidR="009A5A16" w:rsidRPr="00425C8F">
        <w:rPr>
          <w:lang w:val="en-IN"/>
        </w:rPr>
        <w:t>operator for interfacing PreTUPS with 3</w:t>
      </w:r>
      <w:r w:rsidR="009A5A16" w:rsidRPr="00425C8F">
        <w:rPr>
          <w:vertAlign w:val="superscript"/>
          <w:lang w:val="en-IN"/>
        </w:rPr>
        <w:t>rd</w:t>
      </w:r>
      <w:r w:rsidR="009A5A16" w:rsidRPr="00425C8F">
        <w:rPr>
          <w:lang w:val="en-IN"/>
        </w:rPr>
        <w:t xml:space="preserve"> parties.</w:t>
      </w:r>
    </w:p>
    <w:p w:rsidR="0054387A" w:rsidRPr="00425C8F" w:rsidRDefault="0054387A" w:rsidP="00FD2A02">
      <w:pPr>
        <w:pStyle w:val="BodyText2"/>
        <w:rPr>
          <w:lang w:val="en-IN"/>
        </w:rPr>
      </w:pPr>
      <w:bookmarkStart w:id="169" w:name="_Toc67739542"/>
      <w:bookmarkStart w:id="170" w:name="_Toc229306313"/>
      <w:bookmarkEnd w:id="166"/>
      <w:bookmarkEnd w:id="167"/>
      <w:bookmarkEnd w:id="168"/>
      <w:r w:rsidRPr="00425C8F">
        <w:rPr>
          <w:lang w:val="en-IN"/>
        </w:rPr>
        <w:t xml:space="preserve">The scope of this document is limited to the </w:t>
      </w:r>
      <w:r w:rsidR="00BA09F0" w:rsidRPr="00425C8F">
        <w:rPr>
          <w:lang w:val="en-IN"/>
        </w:rPr>
        <w:t xml:space="preserve">methodology being envisaged for </w:t>
      </w:r>
      <w:r w:rsidR="007C479A" w:rsidRPr="00425C8F">
        <w:rPr>
          <w:lang w:val="en-IN"/>
        </w:rPr>
        <w:t>PreTUPS</w:t>
      </w:r>
      <w:r w:rsidR="007C49C5" w:rsidRPr="00425C8F">
        <w:rPr>
          <w:lang w:val="en-IN"/>
        </w:rPr>
        <w:t xml:space="preserve"> service specific APIs, which could be used by External systems to interface with </w:t>
      </w:r>
      <w:r w:rsidR="007C479A" w:rsidRPr="00425C8F">
        <w:rPr>
          <w:lang w:val="en-IN"/>
        </w:rPr>
        <w:t>PreTUPS</w:t>
      </w:r>
      <w:r w:rsidR="007C49C5" w:rsidRPr="00425C8F">
        <w:rPr>
          <w:lang w:val="en-IN"/>
        </w:rPr>
        <w:t>.</w:t>
      </w:r>
    </w:p>
    <w:p w:rsidR="00FD2A02" w:rsidRPr="00425C8F" w:rsidRDefault="00FD2A02" w:rsidP="00FD2A02">
      <w:pPr>
        <w:pStyle w:val="BodyText2"/>
        <w:rPr>
          <w:lang w:val="en-IN"/>
        </w:rPr>
      </w:pPr>
    </w:p>
    <w:p w:rsidR="0054387A" w:rsidRPr="00425C8F" w:rsidRDefault="0054387A" w:rsidP="000E7BEC">
      <w:pPr>
        <w:pStyle w:val="Heading2"/>
        <w:rPr>
          <w:color w:val="auto"/>
          <w:lang w:val="en-IN"/>
        </w:rPr>
      </w:pPr>
      <w:bookmarkStart w:id="171" w:name="_Toc269218056"/>
      <w:bookmarkStart w:id="172" w:name="_Toc325459078"/>
      <w:bookmarkStart w:id="173" w:name="_Toc464136733"/>
      <w:r w:rsidRPr="00425C8F">
        <w:rPr>
          <w:color w:val="auto"/>
          <w:lang w:val="en-IN"/>
        </w:rPr>
        <w:t>Definitions, Acronyms and Abbreviations</w:t>
      </w:r>
      <w:bookmarkEnd w:id="169"/>
      <w:bookmarkEnd w:id="170"/>
      <w:bookmarkEnd w:id="171"/>
      <w:bookmarkEnd w:id="172"/>
      <w:bookmarkEnd w:id="17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080"/>
        <w:gridCol w:w="6443"/>
      </w:tblGrid>
      <w:tr w:rsidR="0054387A" w:rsidRPr="00425C8F" w:rsidTr="000E7BEC">
        <w:tc>
          <w:tcPr>
            <w:tcW w:w="2080" w:type="dxa"/>
            <w:shd w:val="clear" w:color="auto" w:fill="E31837"/>
          </w:tcPr>
          <w:p w:rsidR="0054387A" w:rsidRPr="00425C8F" w:rsidRDefault="0054387A" w:rsidP="007D1132">
            <w:pPr>
              <w:pStyle w:val="TableColumnLabels"/>
              <w:rPr>
                <w:rFonts w:ascii="Arial" w:hAnsi="Arial" w:cs="Arial"/>
                <w:color w:val="auto"/>
                <w:sz w:val="18"/>
                <w:szCs w:val="18"/>
                <w:lang w:val="en-IN"/>
              </w:rPr>
            </w:pPr>
            <w:r w:rsidRPr="00425C8F">
              <w:rPr>
                <w:rFonts w:ascii="Arial" w:hAnsi="Arial" w:cs="Arial"/>
                <w:color w:val="auto"/>
                <w:sz w:val="18"/>
                <w:szCs w:val="18"/>
                <w:lang w:val="en-IN"/>
              </w:rPr>
              <w:t>Term</w:t>
            </w:r>
          </w:p>
        </w:tc>
        <w:tc>
          <w:tcPr>
            <w:tcW w:w="6443" w:type="dxa"/>
            <w:shd w:val="clear" w:color="auto" w:fill="E31837"/>
          </w:tcPr>
          <w:p w:rsidR="0054387A" w:rsidRPr="00425C8F" w:rsidRDefault="0054387A" w:rsidP="007D1132">
            <w:pPr>
              <w:pStyle w:val="TableColumnLabels"/>
              <w:rPr>
                <w:rFonts w:ascii="Arial" w:hAnsi="Arial" w:cs="Arial"/>
                <w:color w:val="auto"/>
                <w:sz w:val="18"/>
                <w:szCs w:val="18"/>
                <w:lang w:val="en-IN"/>
              </w:rPr>
            </w:pPr>
            <w:r w:rsidRPr="00425C8F">
              <w:rPr>
                <w:rFonts w:ascii="Arial" w:hAnsi="Arial" w:cs="Arial"/>
                <w:color w:val="auto"/>
                <w:sz w:val="18"/>
                <w:szCs w:val="18"/>
                <w:lang w:val="en-IN"/>
              </w:rPr>
              <w:t>Full Form</w:t>
            </w:r>
          </w:p>
        </w:tc>
      </w:tr>
      <w:tr w:rsidR="00854DFA"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854DFA" w:rsidRPr="00425C8F" w:rsidRDefault="00F07198">
            <w:pPr>
              <w:pStyle w:val="Tablecontent"/>
              <w:rPr>
                <w:rFonts w:cs="Arial"/>
                <w:szCs w:val="16"/>
                <w:lang w:val="en-IN"/>
              </w:rPr>
            </w:pPr>
            <w:r w:rsidRPr="00425C8F">
              <w:rPr>
                <w:rFonts w:cs="Arial"/>
                <w:szCs w:val="16"/>
                <w:lang w:val="en-IN"/>
              </w:rPr>
              <w:t>EXTGW</w:t>
            </w:r>
          </w:p>
        </w:tc>
        <w:tc>
          <w:tcPr>
            <w:tcW w:w="6443" w:type="dxa"/>
            <w:tcBorders>
              <w:top w:val="single" w:sz="4" w:space="0" w:color="000000"/>
              <w:left w:val="single" w:sz="4" w:space="0" w:color="000000"/>
              <w:bottom w:val="single" w:sz="4" w:space="0" w:color="000000"/>
              <w:right w:val="single" w:sz="4" w:space="0" w:color="000000"/>
            </w:tcBorders>
          </w:tcPr>
          <w:p w:rsidR="00854DFA" w:rsidRPr="00425C8F" w:rsidRDefault="00F07198" w:rsidP="00854DFA">
            <w:pPr>
              <w:pStyle w:val="Tablecontent"/>
              <w:rPr>
                <w:rFonts w:cs="Arial"/>
                <w:szCs w:val="16"/>
                <w:lang w:val="en-IN"/>
              </w:rPr>
            </w:pPr>
            <w:r w:rsidRPr="00425C8F">
              <w:rPr>
                <w:szCs w:val="16"/>
                <w:lang w:val="en-IN"/>
              </w:rPr>
              <w:t xml:space="preserve">External </w:t>
            </w:r>
            <w:r w:rsidR="007C49C5" w:rsidRPr="00425C8F">
              <w:rPr>
                <w:szCs w:val="16"/>
                <w:lang w:val="en-IN"/>
              </w:rPr>
              <w:t xml:space="preserve">Gateway  / </w:t>
            </w:r>
            <w:r w:rsidRPr="00425C8F">
              <w:rPr>
                <w:szCs w:val="16"/>
                <w:lang w:val="en-IN"/>
              </w:rPr>
              <w:t>System</w:t>
            </w:r>
          </w:p>
        </w:tc>
      </w:tr>
      <w:tr w:rsidR="00854DFA"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854DFA" w:rsidRPr="00425C8F" w:rsidRDefault="007C49C5">
            <w:pPr>
              <w:pStyle w:val="Tablecontent"/>
              <w:rPr>
                <w:rFonts w:cs="Arial"/>
                <w:szCs w:val="16"/>
                <w:lang w:val="en-IN"/>
              </w:rPr>
            </w:pPr>
            <w:r w:rsidRPr="00425C8F">
              <w:rPr>
                <w:rFonts w:cs="Arial"/>
                <w:szCs w:val="16"/>
                <w:lang w:val="en-IN"/>
              </w:rPr>
              <w:t>HTTP</w:t>
            </w:r>
          </w:p>
        </w:tc>
        <w:tc>
          <w:tcPr>
            <w:tcW w:w="6443" w:type="dxa"/>
            <w:tcBorders>
              <w:top w:val="single" w:sz="4" w:space="0" w:color="000000"/>
              <w:left w:val="single" w:sz="4" w:space="0" w:color="000000"/>
              <w:bottom w:val="single" w:sz="4" w:space="0" w:color="000000"/>
              <w:right w:val="single" w:sz="4" w:space="0" w:color="000000"/>
            </w:tcBorders>
          </w:tcPr>
          <w:p w:rsidR="00854DFA" w:rsidRPr="00425C8F" w:rsidRDefault="007C49C5" w:rsidP="007C49C5">
            <w:pPr>
              <w:pStyle w:val="Tablecontent"/>
              <w:rPr>
                <w:rFonts w:cs="Arial"/>
                <w:szCs w:val="16"/>
                <w:lang w:val="en-IN"/>
              </w:rPr>
            </w:pPr>
            <w:r w:rsidRPr="00425C8F">
              <w:rPr>
                <w:rFonts w:cs="Arial"/>
                <w:szCs w:val="16"/>
                <w:lang w:val="en-IN"/>
              </w:rPr>
              <w:t>Hypertext Transfer Protocol</w:t>
            </w:r>
          </w:p>
        </w:tc>
      </w:tr>
      <w:tr w:rsidR="00854DFA"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854DFA" w:rsidRPr="00425C8F" w:rsidRDefault="00854DFA">
            <w:pPr>
              <w:pStyle w:val="Tablecontent"/>
              <w:rPr>
                <w:rFonts w:cs="Arial"/>
                <w:szCs w:val="16"/>
                <w:lang w:val="en-IN"/>
              </w:rPr>
            </w:pPr>
            <w:r w:rsidRPr="00425C8F">
              <w:rPr>
                <w:rFonts w:cs="Arial"/>
                <w:szCs w:val="16"/>
                <w:lang w:val="en-IN"/>
              </w:rPr>
              <w:t>API</w:t>
            </w:r>
          </w:p>
        </w:tc>
        <w:tc>
          <w:tcPr>
            <w:tcW w:w="6443" w:type="dxa"/>
            <w:tcBorders>
              <w:top w:val="single" w:sz="4" w:space="0" w:color="000000"/>
              <w:left w:val="single" w:sz="4" w:space="0" w:color="000000"/>
              <w:bottom w:val="single" w:sz="4" w:space="0" w:color="000000"/>
              <w:right w:val="single" w:sz="4" w:space="0" w:color="000000"/>
            </w:tcBorders>
          </w:tcPr>
          <w:p w:rsidR="00854DFA" w:rsidRPr="00425C8F" w:rsidRDefault="00854DFA" w:rsidP="00854DFA">
            <w:pPr>
              <w:pStyle w:val="Tablecontent"/>
              <w:rPr>
                <w:rFonts w:cs="Arial"/>
                <w:szCs w:val="16"/>
                <w:lang w:val="en-IN"/>
              </w:rPr>
            </w:pPr>
            <w:r w:rsidRPr="00425C8F">
              <w:rPr>
                <w:rFonts w:cs="Arial"/>
                <w:szCs w:val="16"/>
                <w:lang w:val="en-IN"/>
              </w:rPr>
              <w:t>Application Program Interface</w:t>
            </w:r>
          </w:p>
        </w:tc>
      </w:tr>
      <w:tr w:rsidR="00854DFA"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854DFA" w:rsidRPr="00425C8F" w:rsidRDefault="00854DFA">
            <w:pPr>
              <w:pStyle w:val="Tablecontent"/>
              <w:rPr>
                <w:rFonts w:cs="Arial"/>
                <w:szCs w:val="16"/>
                <w:lang w:val="en-IN"/>
              </w:rPr>
            </w:pPr>
            <w:r w:rsidRPr="00425C8F">
              <w:rPr>
                <w:rFonts w:cs="Arial"/>
                <w:szCs w:val="16"/>
                <w:lang w:val="en-IN"/>
              </w:rPr>
              <w:t>XML</w:t>
            </w:r>
          </w:p>
        </w:tc>
        <w:tc>
          <w:tcPr>
            <w:tcW w:w="6443" w:type="dxa"/>
            <w:tcBorders>
              <w:top w:val="single" w:sz="4" w:space="0" w:color="000000"/>
              <w:left w:val="single" w:sz="4" w:space="0" w:color="000000"/>
              <w:bottom w:val="single" w:sz="4" w:space="0" w:color="000000"/>
              <w:right w:val="single" w:sz="4" w:space="0" w:color="000000"/>
            </w:tcBorders>
          </w:tcPr>
          <w:p w:rsidR="00854DFA" w:rsidRPr="00425C8F" w:rsidRDefault="00854DFA" w:rsidP="00854DFA">
            <w:pPr>
              <w:pStyle w:val="Tablecontent"/>
              <w:rPr>
                <w:rFonts w:cs="Arial"/>
                <w:szCs w:val="16"/>
                <w:lang w:val="en-IN"/>
              </w:rPr>
            </w:pPr>
            <w:r w:rsidRPr="00425C8F">
              <w:rPr>
                <w:rFonts w:cs="Arial"/>
                <w:shd w:val="clear" w:color="auto" w:fill="FFFFFF"/>
                <w:lang w:val="en-IN"/>
              </w:rPr>
              <w:t>Extensible Markup Language</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O</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Optional</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M</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Mandatory</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N</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Numeric</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A</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Alpha Numeric</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D</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Date</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C</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Characters.</w:t>
            </w:r>
          </w:p>
        </w:tc>
      </w:tr>
    </w:tbl>
    <w:p w:rsidR="00CD5C68" w:rsidRPr="00425C8F" w:rsidRDefault="00CD5C68" w:rsidP="0054387A">
      <w:pPr>
        <w:pStyle w:val="BodyText2"/>
        <w:rPr>
          <w:lang w:val="en-IN"/>
        </w:rPr>
      </w:pPr>
    </w:p>
    <w:p w:rsidR="00CD5C68" w:rsidRPr="00425C8F" w:rsidRDefault="00CD5C68" w:rsidP="00CD5C68">
      <w:pPr>
        <w:pStyle w:val="BodyText2"/>
        <w:rPr>
          <w:b/>
          <w:bCs/>
          <w:lang w:val="en-IN"/>
        </w:rPr>
      </w:pPr>
      <w:r w:rsidRPr="00425C8F">
        <w:rPr>
          <w:b/>
          <w:bCs/>
          <w:lang w:val="en-IN"/>
        </w:rPr>
        <w:t>Field Type:  &lt;Type of Field&gt; (&lt;Maximum length of field&gt;) for e.g.</w:t>
      </w:r>
    </w:p>
    <w:p w:rsidR="0054387A" w:rsidRPr="00425C8F" w:rsidRDefault="00CD5C68" w:rsidP="00CD5C68">
      <w:pPr>
        <w:pStyle w:val="BodyText2"/>
        <w:rPr>
          <w:lang w:val="en-IN"/>
        </w:rPr>
      </w:pPr>
      <w:r w:rsidRPr="00425C8F">
        <w:rPr>
          <w:b/>
          <w:bCs/>
          <w:lang w:val="en-IN"/>
        </w:rPr>
        <w:t xml:space="preserve">A (10) </w:t>
      </w:r>
      <w:r w:rsidRPr="00425C8F">
        <w:rPr>
          <w:lang w:val="en-IN"/>
        </w:rPr>
        <w:t>means the field has alphanumeric value and the maximum length of field can be 10</w:t>
      </w:r>
      <w:r w:rsidR="00854DFA" w:rsidRPr="00425C8F">
        <w:rPr>
          <w:lang w:val="en-IN"/>
        </w:rPr>
        <w:tab/>
      </w:r>
    </w:p>
    <w:p w:rsidR="0054387A" w:rsidRPr="00425C8F" w:rsidRDefault="0054387A" w:rsidP="000E7BEC">
      <w:pPr>
        <w:pStyle w:val="Heading2"/>
        <w:rPr>
          <w:color w:val="auto"/>
          <w:lang w:val="en-IN"/>
        </w:rPr>
      </w:pPr>
      <w:bookmarkStart w:id="174" w:name="_Toc461445430"/>
      <w:bookmarkStart w:id="175" w:name="_Toc67739543"/>
      <w:bookmarkStart w:id="176" w:name="_Toc229306314"/>
      <w:bookmarkStart w:id="177" w:name="_Toc269218057"/>
      <w:bookmarkStart w:id="178" w:name="_Toc325459079"/>
      <w:bookmarkStart w:id="179" w:name="_Toc464136734"/>
      <w:r w:rsidRPr="00425C8F">
        <w:rPr>
          <w:color w:val="auto"/>
          <w:lang w:val="en-IN"/>
        </w:rPr>
        <w:t>Audience</w:t>
      </w:r>
      <w:bookmarkEnd w:id="174"/>
      <w:bookmarkEnd w:id="175"/>
      <w:bookmarkEnd w:id="176"/>
      <w:bookmarkEnd w:id="177"/>
      <w:bookmarkEnd w:id="178"/>
      <w:bookmarkEnd w:id="179"/>
    </w:p>
    <w:p w:rsidR="0054387A" w:rsidRPr="00425C8F" w:rsidRDefault="004E0937" w:rsidP="0054387A">
      <w:pPr>
        <w:pStyle w:val="ListBullet1"/>
        <w:tabs>
          <w:tab w:val="num" w:pos="540"/>
        </w:tabs>
        <w:ind w:left="540"/>
        <w:rPr>
          <w:lang w:val="en-IN"/>
        </w:rPr>
      </w:pPr>
      <w:bookmarkStart w:id="180" w:name="_Toc461445431"/>
      <w:bookmarkStart w:id="181" w:name="_Toc67739544"/>
      <w:bookmarkStart w:id="182" w:name="_Toc229306315"/>
      <w:r w:rsidRPr="00425C8F">
        <w:rPr>
          <w:lang w:val="en-IN"/>
        </w:rPr>
        <w:t xml:space="preserve">Mahindra </w:t>
      </w:r>
      <w:r w:rsidR="0054387A" w:rsidRPr="00425C8F">
        <w:rPr>
          <w:lang w:val="en-IN"/>
        </w:rPr>
        <w:t>Comviva team</w:t>
      </w:r>
    </w:p>
    <w:p w:rsidR="00B928E1" w:rsidRPr="00425C8F" w:rsidRDefault="00B928E1" w:rsidP="000F2227">
      <w:pPr>
        <w:pStyle w:val="ListBullet1"/>
        <w:numPr>
          <w:ilvl w:val="0"/>
          <w:numId w:val="0"/>
        </w:numPr>
        <w:ind w:left="1008"/>
        <w:rPr>
          <w:lang w:val="en-IN"/>
        </w:rPr>
      </w:pPr>
    </w:p>
    <w:p w:rsidR="0054387A" w:rsidRPr="00425C8F" w:rsidRDefault="0054387A" w:rsidP="000E7BEC">
      <w:pPr>
        <w:pStyle w:val="Heading2"/>
        <w:rPr>
          <w:color w:val="auto"/>
          <w:lang w:val="en-IN"/>
        </w:rPr>
      </w:pPr>
      <w:bookmarkStart w:id="183" w:name="_Toc269218058"/>
      <w:bookmarkStart w:id="184" w:name="_Toc325459080"/>
      <w:bookmarkStart w:id="185" w:name="_Toc464136735"/>
      <w:r w:rsidRPr="00425C8F">
        <w:rPr>
          <w:color w:val="auto"/>
          <w:lang w:val="en-IN"/>
        </w:rPr>
        <w:t>References</w:t>
      </w:r>
      <w:bookmarkEnd w:id="180"/>
      <w:bookmarkEnd w:id="181"/>
      <w:bookmarkEnd w:id="182"/>
      <w:bookmarkEnd w:id="183"/>
      <w:bookmarkEnd w:id="184"/>
      <w:bookmarkEnd w:id="185"/>
    </w:p>
    <w:p w:rsidR="00865D3E" w:rsidRPr="00425C8F" w:rsidRDefault="007C49C5" w:rsidP="00BA38CB">
      <w:pPr>
        <w:pStyle w:val="BodyText2"/>
        <w:rPr>
          <w:lang w:val="en-IN"/>
        </w:rPr>
      </w:pPr>
      <w:r w:rsidRPr="00425C8F">
        <w:rPr>
          <w:lang w:val="en-IN"/>
        </w:rPr>
        <w:t>NA</w:t>
      </w:r>
    </w:p>
    <w:p w:rsidR="00E13144" w:rsidRPr="00425C8F" w:rsidRDefault="00E13144" w:rsidP="000F2227">
      <w:pPr>
        <w:pStyle w:val="Heading1"/>
        <w:rPr>
          <w:color w:val="auto"/>
          <w:lang w:val="en-IN"/>
        </w:rPr>
      </w:pPr>
    </w:p>
    <w:p w:rsidR="00EE7079" w:rsidRPr="00425C8F" w:rsidRDefault="00E21375" w:rsidP="000E7BEC">
      <w:pPr>
        <w:pStyle w:val="ChapterName"/>
        <w:rPr>
          <w:color w:val="auto"/>
          <w:lang w:val="en-IN"/>
        </w:rPr>
      </w:pPr>
      <w:bookmarkStart w:id="186" w:name="_Toc464136736"/>
      <w:r w:rsidRPr="00425C8F">
        <w:rPr>
          <w:color w:val="auto"/>
          <w:lang w:val="en-IN"/>
        </w:rPr>
        <w:t>External Gateway (3</w:t>
      </w:r>
      <w:r w:rsidRPr="00425C8F">
        <w:rPr>
          <w:color w:val="auto"/>
          <w:vertAlign w:val="superscript"/>
          <w:lang w:val="en-IN"/>
        </w:rPr>
        <w:t>rd</w:t>
      </w:r>
      <w:r w:rsidRPr="00425C8F">
        <w:rPr>
          <w:color w:val="auto"/>
          <w:lang w:val="en-IN"/>
        </w:rPr>
        <w:t xml:space="preserve"> Party/Public)</w:t>
      </w:r>
      <w:r w:rsidR="00171736" w:rsidRPr="00425C8F">
        <w:rPr>
          <w:color w:val="auto"/>
          <w:lang w:val="en-IN"/>
        </w:rPr>
        <w:t xml:space="preserve"> API</w:t>
      </w:r>
      <w:bookmarkEnd w:id="186"/>
    </w:p>
    <w:p w:rsidR="00854DFA" w:rsidRPr="00425C8F" w:rsidRDefault="00854DFA" w:rsidP="00854DFA">
      <w:pPr>
        <w:pStyle w:val="BodyText2"/>
        <w:rPr>
          <w:lang w:val="en-IN"/>
        </w:rPr>
      </w:pPr>
      <w:r w:rsidRPr="00425C8F">
        <w:rPr>
          <w:lang w:val="en-IN"/>
        </w:rPr>
        <w:t xml:space="preserve">The details of the </w:t>
      </w:r>
      <w:r w:rsidR="001C451E" w:rsidRPr="00425C8F">
        <w:rPr>
          <w:lang w:val="en-IN"/>
        </w:rPr>
        <w:t>External Gateway (</w:t>
      </w:r>
      <w:r w:rsidR="006645EB" w:rsidRPr="00425C8F">
        <w:rPr>
          <w:lang w:val="en-IN"/>
        </w:rPr>
        <w:t>EXTGW</w:t>
      </w:r>
      <w:r w:rsidR="001C451E" w:rsidRPr="00425C8F">
        <w:rPr>
          <w:lang w:val="en-IN"/>
        </w:rPr>
        <w:t>)</w:t>
      </w:r>
      <w:r w:rsidRPr="00425C8F">
        <w:rPr>
          <w:lang w:val="en-IN"/>
        </w:rPr>
        <w:t xml:space="preserve"> API</w:t>
      </w:r>
      <w:r w:rsidR="00171736" w:rsidRPr="00425C8F">
        <w:rPr>
          <w:lang w:val="en-IN"/>
        </w:rPr>
        <w:t>s</w:t>
      </w:r>
      <w:r w:rsidRPr="00425C8F">
        <w:rPr>
          <w:lang w:val="en-IN"/>
        </w:rPr>
        <w:t xml:space="preserve"> </w:t>
      </w:r>
      <w:r w:rsidR="00171736" w:rsidRPr="00425C8F">
        <w:rPr>
          <w:lang w:val="en-IN"/>
        </w:rPr>
        <w:t>are</w:t>
      </w:r>
      <w:r w:rsidRPr="00425C8F">
        <w:rPr>
          <w:lang w:val="en-IN"/>
        </w:rPr>
        <w:t xml:space="preserve"> explained in the subsequent sections. </w:t>
      </w:r>
    </w:p>
    <w:p w:rsidR="00854DFA" w:rsidRPr="00425C8F" w:rsidRDefault="00854DFA" w:rsidP="00854DFA">
      <w:pPr>
        <w:pStyle w:val="BodyText2"/>
        <w:rPr>
          <w:lang w:val="en-IN"/>
        </w:rPr>
      </w:pPr>
    </w:p>
    <w:p w:rsidR="00854DFA" w:rsidRPr="00425C8F" w:rsidRDefault="00854DFA" w:rsidP="00854DFA">
      <w:pPr>
        <w:pStyle w:val="Heading2"/>
        <w:rPr>
          <w:color w:val="auto"/>
          <w:lang w:val="en-IN"/>
        </w:rPr>
      </w:pPr>
      <w:bookmarkStart w:id="187" w:name="_Toc284720056"/>
      <w:bookmarkStart w:id="188" w:name="_Toc309916665"/>
      <w:bookmarkStart w:id="189" w:name="_Toc325459087"/>
      <w:bookmarkStart w:id="190" w:name="_Toc357761220"/>
      <w:bookmarkStart w:id="191" w:name="_Toc464136737"/>
      <w:r w:rsidRPr="00425C8F">
        <w:rPr>
          <w:color w:val="auto"/>
          <w:lang w:val="en-IN"/>
        </w:rPr>
        <w:t>Architecture</w:t>
      </w:r>
      <w:bookmarkEnd w:id="187"/>
      <w:bookmarkEnd w:id="188"/>
      <w:bookmarkEnd w:id="189"/>
      <w:bookmarkEnd w:id="190"/>
      <w:bookmarkEnd w:id="191"/>
    </w:p>
    <w:p w:rsidR="00854DFA" w:rsidRPr="00425C8F" w:rsidRDefault="00854DFA" w:rsidP="00854DFA">
      <w:pPr>
        <w:rPr>
          <w:lang w:val="en-IN"/>
        </w:rPr>
      </w:pPr>
    </w:p>
    <w:p w:rsidR="00854DFA" w:rsidRPr="00425C8F" w:rsidRDefault="00854DFA" w:rsidP="00854DFA">
      <w:pPr>
        <w:rPr>
          <w:lang w:val="en-IN"/>
        </w:rPr>
      </w:pPr>
    </w:p>
    <w:p w:rsidR="00854DFA" w:rsidRPr="00425C8F" w:rsidRDefault="007C479A" w:rsidP="00854DFA">
      <w:pPr>
        <w:rPr>
          <w:lang w:val="en-IN"/>
        </w:rPr>
      </w:pPr>
      <w:r w:rsidRPr="00425C8F">
        <w:rPr>
          <w:noProof/>
        </w:rPr>
        <w:drawing>
          <wp:inline distT="0" distB="0" distL="0" distR="0">
            <wp:extent cx="5274945" cy="2443132"/>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74945" cy="2443132"/>
                    </a:xfrm>
                    <a:prstGeom prst="rect">
                      <a:avLst/>
                    </a:prstGeom>
                    <a:noFill/>
                    <a:ln w="9525">
                      <a:noFill/>
                      <a:miter lim="800000"/>
                      <a:headEnd/>
                      <a:tailEnd/>
                    </a:ln>
                  </pic:spPr>
                </pic:pic>
              </a:graphicData>
            </a:graphic>
          </wp:inline>
        </w:drawing>
      </w:r>
    </w:p>
    <w:p w:rsidR="00854DFA" w:rsidRPr="00425C8F" w:rsidRDefault="00854DFA" w:rsidP="00854DFA">
      <w:pPr>
        <w:rPr>
          <w:lang w:val="en-IN"/>
        </w:rPr>
      </w:pPr>
    </w:p>
    <w:p w:rsidR="00854DFA" w:rsidRPr="00425C8F" w:rsidRDefault="00F07198" w:rsidP="00AA4952">
      <w:pPr>
        <w:pStyle w:val="ListBullet1"/>
        <w:numPr>
          <w:ilvl w:val="0"/>
          <w:numId w:val="19"/>
        </w:numPr>
        <w:jc w:val="left"/>
        <w:rPr>
          <w:lang w:val="en-IN"/>
        </w:rPr>
      </w:pPr>
      <w:r w:rsidRPr="00425C8F">
        <w:rPr>
          <w:b/>
          <w:bCs/>
          <w:u w:val="single"/>
          <w:lang w:val="en-IN"/>
        </w:rPr>
        <w:t>External</w:t>
      </w:r>
      <w:r w:rsidR="00854DFA" w:rsidRPr="00425C8F">
        <w:rPr>
          <w:b/>
          <w:bCs/>
          <w:u w:val="single"/>
          <w:lang w:val="en-IN"/>
        </w:rPr>
        <w:t xml:space="preserve"> system</w:t>
      </w:r>
      <w:r w:rsidR="00854DFA" w:rsidRPr="00425C8F">
        <w:rPr>
          <w:lang w:val="en-IN"/>
        </w:rPr>
        <w:t xml:space="preserve">: The system, which sends the request to </w:t>
      </w:r>
      <w:r w:rsidR="007C479A" w:rsidRPr="00425C8F">
        <w:rPr>
          <w:lang w:val="en-IN"/>
        </w:rPr>
        <w:t>PreTUPS</w:t>
      </w:r>
      <w:r w:rsidR="00854DFA" w:rsidRPr="00425C8F">
        <w:rPr>
          <w:lang w:val="en-IN"/>
        </w:rPr>
        <w:t xml:space="preserve"> System</w:t>
      </w:r>
      <w:r w:rsidR="00171736" w:rsidRPr="00425C8F">
        <w:rPr>
          <w:lang w:val="en-IN"/>
        </w:rPr>
        <w:t xml:space="preserve"> in XML over HTTP format</w:t>
      </w:r>
      <w:r w:rsidR="00854DFA" w:rsidRPr="00425C8F">
        <w:rPr>
          <w:lang w:val="en-IN"/>
        </w:rPr>
        <w:t>.</w:t>
      </w:r>
    </w:p>
    <w:p w:rsidR="00854DFA" w:rsidRPr="00425C8F" w:rsidRDefault="00854DFA" w:rsidP="00854DFA">
      <w:pPr>
        <w:ind w:left="360"/>
        <w:rPr>
          <w:lang w:val="en-IN"/>
        </w:rPr>
      </w:pPr>
    </w:p>
    <w:p w:rsidR="00854DFA" w:rsidRPr="00425C8F" w:rsidRDefault="007C479A" w:rsidP="00AA4952">
      <w:pPr>
        <w:pStyle w:val="ListBullet1"/>
        <w:numPr>
          <w:ilvl w:val="0"/>
          <w:numId w:val="19"/>
        </w:numPr>
        <w:rPr>
          <w:lang w:val="en-IN"/>
        </w:rPr>
      </w:pPr>
      <w:r w:rsidRPr="00425C8F">
        <w:rPr>
          <w:b/>
          <w:bCs/>
          <w:u w:val="single"/>
          <w:lang w:val="en-IN"/>
        </w:rPr>
        <w:t>PreTUPS</w:t>
      </w:r>
      <w:r w:rsidR="00854DFA" w:rsidRPr="00425C8F">
        <w:rPr>
          <w:b/>
          <w:bCs/>
          <w:u w:val="single"/>
          <w:lang w:val="en-IN"/>
        </w:rPr>
        <w:t xml:space="preserve"> System</w:t>
      </w:r>
      <w:r w:rsidR="00854DFA" w:rsidRPr="00425C8F">
        <w:rPr>
          <w:lang w:val="en-IN"/>
        </w:rPr>
        <w:t xml:space="preserve">: The </w:t>
      </w:r>
      <w:r w:rsidRPr="00425C8F">
        <w:rPr>
          <w:lang w:val="en-IN"/>
        </w:rPr>
        <w:t>PreTUPS</w:t>
      </w:r>
      <w:r w:rsidR="00854DFA" w:rsidRPr="00425C8F">
        <w:rPr>
          <w:lang w:val="en-IN"/>
        </w:rPr>
        <w:t xml:space="preserve"> System includes </w:t>
      </w:r>
      <w:r w:rsidRPr="00425C8F">
        <w:rPr>
          <w:lang w:val="en-IN"/>
        </w:rPr>
        <w:t>PreTUPS</w:t>
      </w:r>
      <w:r w:rsidR="00854DFA" w:rsidRPr="00425C8F">
        <w:rPr>
          <w:lang w:val="en-IN"/>
        </w:rPr>
        <w:t xml:space="preserve"> Application and </w:t>
      </w:r>
      <w:r w:rsidRPr="00425C8F">
        <w:rPr>
          <w:lang w:val="en-IN"/>
        </w:rPr>
        <w:t>PreTUPS</w:t>
      </w:r>
      <w:r w:rsidR="00854DFA" w:rsidRPr="00425C8F">
        <w:rPr>
          <w:lang w:val="en-IN"/>
        </w:rPr>
        <w:t xml:space="preserve"> Database. The Interaction between </w:t>
      </w:r>
      <w:r w:rsidRPr="00425C8F">
        <w:rPr>
          <w:lang w:val="en-IN"/>
        </w:rPr>
        <w:t>PreTUPS</w:t>
      </w:r>
      <w:r w:rsidR="00854DFA" w:rsidRPr="00425C8F">
        <w:rPr>
          <w:lang w:val="en-IN"/>
        </w:rPr>
        <w:t xml:space="preserve"> Application and Database is internal.</w:t>
      </w:r>
    </w:p>
    <w:p w:rsidR="00355EE0" w:rsidRPr="00425C8F" w:rsidRDefault="00355EE0" w:rsidP="00854DFA">
      <w:pPr>
        <w:rPr>
          <w:lang w:val="en-IN"/>
        </w:rPr>
      </w:pPr>
    </w:p>
    <w:p w:rsidR="00854DFA" w:rsidRPr="00425C8F" w:rsidRDefault="00854DFA" w:rsidP="00854DFA">
      <w:pPr>
        <w:pStyle w:val="Heading2"/>
        <w:rPr>
          <w:color w:val="auto"/>
          <w:lang w:val="en-IN"/>
        </w:rPr>
      </w:pPr>
      <w:bookmarkStart w:id="192" w:name="_Toc284720057"/>
      <w:bookmarkStart w:id="193" w:name="_Toc309916666"/>
      <w:bookmarkStart w:id="194" w:name="_Toc325459088"/>
      <w:bookmarkStart w:id="195" w:name="_Toc357761221"/>
      <w:bookmarkStart w:id="196" w:name="_Toc464136738"/>
      <w:r w:rsidRPr="00425C8F">
        <w:rPr>
          <w:color w:val="auto"/>
          <w:lang w:val="en-IN"/>
        </w:rPr>
        <w:t>Communication</w:t>
      </w:r>
      <w:bookmarkEnd w:id="192"/>
      <w:bookmarkEnd w:id="193"/>
      <w:bookmarkEnd w:id="194"/>
      <w:bookmarkEnd w:id="195"/>
      <w:bookmarkEnd w:id="196"/>
      <w:r w:rsidRPr="00425C8F">
        <w:rPr>
          <w:color w:val="auto"/>
          <w:lang w:val="en-IN"/>
        </w:rPr>
        <w:t xml:space="preserve"> </w:t>
      </w:r>
    </w:p>
    <w:p w:rsidR="00854DFA" w:rsidRPr="00425C8F" w:rsidRDefault="00854DFA" w:rsidP="00854DFA">
      <w:pPr>
        <w:pStyle w:val="BodyText2"/>
        <w:rPr>
          <w:lang w:val="en-IN"/>
        </w:rPr>
      </w:pPr>
      <w:r w:rsidRPr="00425C8F">
        <w:rPr>
          <w:lang w:val="en-IN"/>
        </w:rPr>
        <w:t xml:space="preserve">The communication between External system and </w:t>
      </w:r>
      <w:r w:rsidR="007C479A" w:rsidRPr="00425C8F">
        <w:rPr>
          <w:lang w:val="en-IN"/>
        </w:rPr>
        <w:t>PreTUPS</w:t>
      </w:r>
      <w:r w:rsidRPr="00425C8F">
        <w:rPr>
          <w:lang w:val="en-IN"/>
        </w:rPr>
        <w:t xml:space="preserve"> would be XML over HTTP. The External system would make the HTTP connection with </w:t>
      </w:r>
      <w:r w:rsidR="007C479A" w:rsidRPr="00425C8F">
        <w:rPr>
          <w:lang w:val="en-IN"/>
        </w:rPr>
        <w:t>PreTUPS</w:t>
      </w:r>
      <w:r w:rsidRPr="00425C8F">
        <w:rPr>
          <w:lang w:val="en-IN"/>
        </w:rPr>
        <w:t xml:space="preserve"> and send the request content as XML. Response of each request would also be sent as XML. </w:t>
      </w:r>
    </w:p>
    <w:p w:rsidR="00854DFA" w:rsidRPr="00425C8F" w:rsidRDefault="00854DFA" w:rsidP="00854DFA">
      <w:pPr>
        <w:rPr>
          <w:lang w:val="en-IN"/>
        </w:rPr>
      </w:pPr>
    </w:p>
    <w:p w:rsidR="00854DFA" w:rsidRPr="00425C8F" w:rsidRDefault="00854DFA" w:rsidP="00854DFA">
      <w:pPr>
        <w:pStyle w:val="Heading2"/>
        <w:rPr>
          <w:color w:val="auto"/>
          <w:lang w:val="en-IN"/>
        </w:rPr>
      </w:pPr>
      <w:bookmarkStart w:id="197" w:name="_Toc284720058"/>
      <w:bookmarkStart w:id="198" w:name="_Toc309916667"/>
      <w:bookmarkStart w:id="199" w:name="_Toc325459089"/>
      <w:bookmarkStart w:id="200" w:name="_Toc357761222"/>
      <w:bookmarkStart w:id="201" w:name="_Toc464136739"/>
      <w:r w:rsidRPr="00425C8F">
        <w:rPr>
          <w:color w:val="auto"/>
          <w:lang w:val="en-IN"/>
        </w:rPr>
        <w:t>Authentication</w:t>
      </w:r>
      <w:bookmarkEnd w:id="197"/>
      <w:bookmarkEnd w:id="198"/>
      <w:bookmarkEnd w:id="199"/>
      <w:bookmarkEnd w:id="200"/>
      <w:bookmarkEnd w:id="201"/>
    </w:p>
    <w:p w:rsidR="00854DFA" w:rsidRPr="00425C8F" w:rsidRDefault="00854DFA" w:rsidP="00854DFA">
      <w:pPr>
        <w:pStyle w:val="BodyText2"/>
        <w:rPr>
          <w:lang w:val="en-IN"/>
        </w:rPr>
      </w:pPr>
      <w:r w:rsidRPr="00425C8F">
        <w:rPr>
          <w:lang w:val="en-IN"/>
        </w:rPr>
        <w:t xml:space="preserve">To authenticate the External system, </w:t>
      </w:r>
      <w:r w:rsidR="007C479A" w:rsidRPr="00425C8F">
        <w:rPr>
          <w:lang w:val="en-IN"/>
        </w:rPr>
        <w:t>PreTUPS</w:t>
      </w:r>
      <w:r w:rsidRPr="00425C8F">
        <w:rPr>
          <w:lang w:val="en-IN"/>
        </w:rPr>
        <w:t xml:space="preserve"> will define a Gateway for External system. </w:t>
      </w:r>
      <w:r w:rsidR="007C479A" w:rsidRPr="00425C8F">
        <w:rPr>
          <w:lang w:val="en-IN"/>
        </w:rPr>
        <w:t>PreTUPS</w:t>
      </w:r>
      <w:r w:rsidRPr="00425C8F">
        <w:rPr>
          <w:lang w:val="en-IN"/>
        </w:rPr>
        <w:t xml:space="preserve"> will give the defined gateway information details to External system users.  External system will send this gateway information while making HTTP connection with </w:t>
      </w:r>
      <w:r w:rsidR="007C479A" w:rsidRPr="00425C8F">
        <w:rPr>
          <w:lang w:val="en-IN"/>
        </w:rPr>
        <w:t>PreTUPS</w:t>
      </w:r>
      <w:r w:rsidRPr="00425C8F">
        <w:rPr>
          <w:lang w:val="en-IN"/>
        </w:rPr>
        <w:t xml:space="preserve"> for each request.  Authentication information will be send by URL. Details of authentication information are as follows</w:t>
      </w:r>
    </w:p>
    <w:p w:rsidR="00854DFA" w:rsidRPr="00425C8F" w:rsidRDefault="00854DFA" w:rsidP="00854DFA">
      <w:pPr>
        <w:pStyle w:val="BodyText2"/>
        <w:rPr>
          <w:lang w:val="en-IN"/>
        </w:rPr>
      </w:pPr>
    </w:p>
    <w:p w:rsidR="00854DFA" w:rsidRPr="00425C8F" w:rsidRDefault="00854DFA" w:rsidP="008658DA">
      <w:pPr>
        <w:pStyle w:val="ListBullet1"/>
        <w:rPr>
          <w:lang w:val="en-IN"/>
        </w:rPr>
      </w:pPr>
      <w:r w:rsidRPr="00425C8F">
        <w:rPr>
          <w:lang w:val="en-IN"/>
        </w:rPr>
        <w:t>LOGIN</w:t>
      </w:r>
    </w:p>
    <w:p w:rsidR="00854DFA" w:rsidRPr="00425C8F" w:rsidRDefault="00854DFA" w:rsidP="008658DA">
      <w:pPr>
        <w:pStyle w:val="ListBullet1"/>
        <w:rPr>
          <w:lang w:val="en-IN"/>
        </w:rPr>
      </w:pPr>
      <w:r w:rsidRPr="00425C8F">
        <w:rPr>
          <w:lang w:val="en-IN"/>
        </w:rPr>
        <w:t>PASSWORD</w:t>
      </w:r>
    </w:p>
    <w:p w:rsidR="00854DFA" w:rsidRPr="00425C8F" w:rsidRDefault="00854DFA" w:rsidP="008658DA">
      <w:pPr>
        <w:pStyle w:val="ListBullet1"/>
        <w:rPr>
          <w:lang w:val="en-IN"/>
        </w:rPr>
      </w:pPr>
      <w:r w:rsidRPr="00425C8F">
        <w:rPr>
          <w:lang w:val="en-IN"/>
        </w:rPr>
        <w:lastRenderedPageBreak/>
        <w:t>REQUEST_GATEWAY_CODE</w:t>
      </w:r>
    </w:p>
    <w:p w:rsidR="00854DFA" w:rsidRPr="00425C8F" w:rsidRDefault="00854DFA" w:rsidP="008658DA">
      <w:pPr>
        <w:pStyle w:val="ListBullet1"/>
        <w:rPr>
          <w:lang w:val="en-IN"/>
        </w:rPr>
      </w:pPr>
      <w:r w:rsidRPr="00425C8F">
        <w:rPr>
          <w:lang w:val="en-IN"/>
        </w:rPr>
        <w:t>REQUEST_GATEWAY_TYPE</w:t>
      </w:r>
    </w:p>
    <w:p w:rsidR="00854DFA" w:rsidRPr="00425C8F" w:rsidRDefault="00854DFA" w:rsidP="008658DA">
      <w:pPr>
        <w:pStyle w:val="ListBullet1"/>
        <w:rPr>
          <w:lang w:val="en-IN"/>
        </w:rPr>
      </w:pPr>
      <w:r w:rsidRPr="00425C8F">
        <w:rPr>
          <w:lang w:val="en-IN"/>
        </w:rPr>
        <w:t>SERVICE_PORT</w:t>
      </w:r>
    </w:p>
    <w:p w:rsidR="00854DFA" w:rsidRPr="00425C8F" w:rsidRDefault="00854DFA" w:rsidP="008658DA">
      <w:pPr>
        <w:pStyle w:val="ListBullet1"/>
        <w:rPr>
          <w:lang w:val="en-IN"/>
        </w:rPr>
      </w:pPr>
      <w:r w:rsidRPr="00425C8F">
        <w:rPr>
          <w:lang w:val="en-IN"/>
        </w:rPr>
        <w:t>SOURCE_TYPE</w:t>
      </w:r>
    </w:p>
    <w:p w:rsidR="00854DFA" w:rsidRPr="00425C8F" w:rsidRDefault="00854DFA" w:rsidP="00854DFA">
      <w:pPr>
        <w:pStyle w:val="NoteHeading"/>
        <w:rPr>
          <w:color w:val="auto"/>
          <w:lang w:val="en-IN"/>
        </w:rPr>
      </w:pPr>
      <w:r w:rsidRPr="00425C8F">
        <w:rPr>
          <w:color w:val="auto"/>
          <w:lang w:val="en-IN"/>
        </w:rPr>
        <w:t>Details of above-mentioned field are described in Connection procedure section.</w:t>
      </w:r>
    </w:p>
    <w:p w:rsidR="00854DFA" w:rsidRPr="00425C8F" w:rsidRDefault="00854DFA" w:rsidP="00854DFA">
      <w:pPr>
        <w:rPr>
          <w:lang w:val="en-IN"/>
        </w:rPr>
      </w:pPr>
    </w:p>
    <w:p w:rsidR="00854DFA" w:rsidRPr="00425C8F" w:rsidRDefault="00854DFA" w:rsidP="00854DFA">
      <w:pPr>
        <w:pStyle w:val="Heading2"/>
        <w:rPr>
          <w:color w:val="auto"/>
          <w:lang w:val="en-IN"/>
        </w:rPr>
      </w:pPr>
      <w:bookmarkStart w:id="202" w:name="_Toc284720059"/>
      <w:bookmarkStart w:id="203" w:name="_Toc309916668"/>
      <w:bookmarkStart w:id="204" w:name="_Toc325459090"/>
      <w:bookmarkStart w:id="205" w:name="_Toc357761223"/>
      <w:bookmarkStart w:id="206" w:name="_Toc464136740"/>
      <w:r w:rsidRPr="00425C8F">
        <w:rPr>
          <w:color w:val="auto"/>
          <w:lang w:val="en-IN"/>
        </w:rPr>
        <w:t>Connection Procedure</w:t>
      </w:r>
      <w:bookmarkEnd w:id="202"/>
      <w:bookmarkEnd w:id="203"/>
      <w:bookmarkEnd w:id="204"/>
      <w:bookmarkEnd w:id="205"/>
      <w:bookmarkEnd w:id="206"/>
    </w:p>
    <w:p w:rsidR="00854DFA" w:rsidRPr="00425C8F" w:rsidRDefault="00854DFA" w:rsidP="00854DFA">
      <w:pPr>
        <w:pStyle w:val="BodyText2"/>
        <w:rPr>
          <w:lang w:val="en-IN"/>
        </w:rPr>
      </w:pPr>
      <w:r w:rsidRPr="00425C8F">
        <w:rPr>
          <w:lang w:val="en-IN"/>
        </w:rPr>
        <w:t xml:space="preserve">The External system calls the specific URL to make the HTTP Connection with </w:t>
      </w:r>
      <w:r w:rsidR="007C479A" w:rsidRPr="00425C8F">
        <w:rPr>
          <w:lang w:val="en-IN"/>
        </w:rPr>
        <w:t>PreTUPS</w:t>
      </w:r>
      <w:r w:rsidRPr="00425C8F">
        <w:rPr>
          <w:lang w:val="en-IN"/>
        </w:rPr>
        <w:t>. The details of HTTP Header and URL are mentioned below.</w:t>
      </w:r>
    </w:p>
    <w:p w:rsidR="00854DFA" w:rsidRPr="00425C8F" w:rsidRDefault="00854DFA" w:rsidP="00854DFA">
      <w:pPr>
        <w:rPr>
          <w:lang w:val="en-IN"/>
        </w:rPr>
      </w:pPr>
    </w:p>
    <w:p w:rsidR="00854DFA" w:rsidRPr="00425C8F" w:rsidRDefault="00854DFA" w:rsidP="00854DFA">
      <w:pPr>
        <w:pStyle w:val="BodyText20"/>
        <w:rPr>
          <w:color w:val="auto"/>
          <w:u w:val="single"/>
          <w:lang w:val="en-IN"/>
        </w:rPr>
      </w:pPr>
      <w:r w:rsidRPr="00425C8F">
        <w:rPr>
          <w:color w:val="auto"/>
          <w:u w:val="single"/>
          <w:lang w:val="en-IN"/>
        </w:rPr>
        <w:t>HTTP Header Information</w:t>
      </w:r>
    </w:p>
    <w:p w:rsidR="00854DFA" w:rsidRPr="00425C8F" w:rsidRDefault="00854DFA" w:rsidP="00854DFA">
      <w:pPr>
        <w:pStyle w:val="BodyText20"/>
        <w:rPr>
          <w:color w:val="auto"/>
          <w:u w:val="single"/>
          <w:lang w:val="en-IN"/>
        </w:rPr>
      </w:pPr>
    </w:p>
    <w:p w:rsidR="00854DFA" w:rsidRPr="00425C8F" w:rsidRDefault="00854DFA" w:rsidP="00854DFA">
      <w:pPr>
        <w:pStyle w:val="BodyText20"/>
        <w:rPr>
          <w:color w:val="auto"/>
          <w:lang w:val="en-IN"/>
        </w:rPr>
      </w:pPr>
      <w:r w:rsidRPr="00425C8F">
        <w:rPr>
          <w:color w:val="auto"/>
          <w:lang w:val="en-IN"/>
        </w:rPr>
        <w:t>POST &lt;URL&gt; HTTP</w:t>
      </w:r>
    </w:p>
    <w:p w:rsidR="00854DFA" w:rsidRPr="00425C8F" w:rsidRDefault="00854DFA" w:rsidP="00854DFA">
      <w:pPr>
        <w:pStyle w:val="BodyText20"/>
        <w:rPr>
          <w:color w:val="auto"/>
          <w:lang w:val="en-IN"/>
        </w:rPr>
      </w:pPr>
      <w:r w:rsidRPr="00425C8F">
        <w:rPr>
          <w:color w:val="auto"/>
          <w:lang w:val="en-IN"/>
        </w:rPr>
        <w:t>Content-type: xml</w:t>
      </w:r>
    </w:p>
    <w:p w:rsidR="00854DFA" w:rsidRPr="00425C8F" w:rsidRDefault="00854DFA" w:rsidP="00854DFA">
      <w:pPr>
        <w:pStyle w:val="BodyText20"/>
        <w:rPr>
          <w:rFonts w:ascii="Times New Roman" w:hAnsi="Times New Roman"/>
          <w:b w:val="0"/>
          <w:bCs w:val="0"/>
          <w:color w:val="auto"/>
          <w:lang w:val="en-IN"/>
        </w:rPr>
      </w:pPr>
      <w:r w:rsidRPr="00425C8F">
        <w:rPr>
          <w:color w:val="auto"/>
          <w:lang w:val="en-IN"/>
        </w:rPr>
        <w:t>Connection: close</w:t>
      </w:r>
    </w:p>
    <w:p w:rsidR="00854DFA" w:rsidRPr="00425C8F" w:rsidRDefault="00854DFA" w:rsidP="00854DFA">
      <w:pPr>
        <w:ind w:firstLine="720"/>
        <w:rPr>
          <w:lang w:val="en-IN"/>
        </w:rPr>
      </w:pPr>
    </w:p>
    <w:p w:rsidR="00854DFA" w:rsidRPr="00425C8F" w:rsidRDefault="00854DFA" w:rsidP="00854DFA">
      <w:pPr>
        <w:pStyle w:val="BodyText20"/>
        <w:rPr>
          <w:color w:val="auto"/>
          <w:u w:val="single"/>
          <w:lang w:val="en-IN"/>
        </w:rPr>
      </w:pPr>
      <w:r w:rsidRPr="00425C8F">
        <w:rPr>
          <w:color w:val="auto"/>
          <w:u w:val="single"/>
          <w:lang w:val="en-IN"/>
        </w:rPr>
        <w:t>URL</w:t>
      </w:r>
    </w:p>
    <w:p w:rsidR="00854DFA" w:rsidRPr="00425C8F" w:rsidRDefault="00854DFA" w:rsidP="00854DFA">
      <w:pPr>
        <w:pStyle w:val="BodyText20"/>
        <w:rPr>
          <w:color w:val="auto"/>
          <w:u w:val="single"/>
          <w:lang w:val="en-IN"/>
        </w:rPr>
      </w:pPr>
    </w:p>
    <w:p w:rsidR="00854DFA" w:rsidRPr="00425C8F" w:rsidRDefault="004A44B1" w:rsidP="00854DFA">
      <w:pPr>
        <w:pStyle w:val="BodyText2"/>
        <w:rPr>
          <w:lang w:val="en-IN"/>
        </w:rPr>
      </w:pPr>
      <w:hyperlink r:id="rId13" w:history="1">
        <w:r w:rsidR="00854DFA" w:rsidRPr="00425C8F">
          <w:rPr>
            <w:lang w:val="en-IN"/>
          </w:rPr>
          <w:t>http://</w:t>
        </w:r>
        <w:r w:rsidR="007C479A" w:rsidRPr="00425C8F">
          <w:rPr>
            <w:lang w:val="en-IN"/>
          </w:rPr>
          <w:t>PreTUPS</w:t>
        </w:r>
        <w:r w:rsidR="00854DFA" w:rsidRPr="00425C8F">
          <w:rPr>
            <w:lang w:val="en-IN"/>
          </w:rPr>
          <w:t>host/</w:t>
        </w:r>
        <w:r w:rsidR="007C479A" w:rsidRPr="00425C8F">
          <w:rPr>
            <w:lang w:val="en-IN"/>
          </w:rPr>
          <w:t>PreTUPS</w:t>
        </w:r>
        <w:r w:rsidR="00854DFA" w:rsidRPr="00425C8F">
          <w:rPr>
            <w:lang w:val="en-IN"/>
          </w:rPr>
          <w:t>Receiever?LOGIN=&lt;Login&gt;&amp;Password=&lt;Password&gt;&amp;Request_Gateway_Code=&lt;RequestGatewayCode&gt;&amp;Request_Gateway_Type=&lt;RequestGatewayType&gt;&amp;Service_Port=&lt;ServicePort&gt;&amp;Source_Type=&lt;SourceType</w:t>
        </w:r>
      </w:hyperlink>
      <w:r w:rsidR="00854DFA" w:rsidRPr="00425C8F">
        <w:rPr>
          <w:lang w:val="en-IN"/>
        </w:rPr>
        <w:t>&gt;</w:t>
      </w:r>
    </w:p>
    <w:p w:rsidR="00854DFA" w:rsidRPr="00425C8F" w:rsidRDefault="00854DFA" w:rsidP="00854DFA">
      <w:pPr>
        <w:pStyle w:val="BodyText20"/>
        <w:rPr>
          <w:b w:val="0"/>
          <w:bCs w:val="0"/>
          <w:color w:val="auto"/>
          <w:lang w:val="en-IN"/>
        </w:rPr>
      </w:pPr>
    </w:p>
    <w:p w:rsidR="00854DFA" w:rsidRPr="00425C8F" w:rsidRDefault="00854DFA" w:rsidP="00854DFA">
      <w:pPr>
        <w:pStyle w:val="BodyText20"/>
        <w:rPr>
          <w:color w:val="auto"/>
          <w:u w:val="single"/>
          <w:lang w:val="en-IN"/>
        </w:rPr>
      </w:pPr>
      <w:r w:rsidRPr="00425C8F">
        <w:rPr>
          <w:color w:val="auto"/>
          <w:u w:val="single"/>
          <w:lang w:val="en-IN"/>
        </w:rPr>
        <w:t>Example</w:t>
      </w:r>
    </w:p>
    <w:p w:rsidR="00854DFA" w:rsidRPr="00425C8F" w:rsidRDefault="00854DFA" w:rsidP="00854DFA">
      <w:pPr>
        <w:pStyle w:val="BodyText20"/>
        <w:rPr>
          <w:color w:val="auto"/>
          <w:u w:val="single"/>
          <w:lang w:val="en-IN"/>
        </w:rPr>
      </w:pPr>
    </w:p>
    <w:p w:rsidR="00854DFA" w:rsidRPr="00425C8F" w:rsidRDefault="00854DFA" w:rsidP="00854DFA">
      <w:pPr>
        <w:pStyle w:val="BodyText2"/>
        <w:rPr>
          <w:lang w:val="en-IN"/>
        </w:rPr>
      </w:pPr>
      <w:r w:rsidRPr="00425C8F">
        <w:rPr>
          <w:lang w:val="en-IN"/>
        </w:rPr>
        <w:t>http://</w:t>
      </w:r>
      <w:r w:rsidR="007C479A" w:rsidRPr="00425C8F">
        <w:rPr>
          <w:lang w:val="en-IN"/>
        </w:rPr>
        <w:t>PreTUPS</w:t>
      </w:r>
      <w:r w:rsidRPr="00425C8F">
        <w:rPr>
          <w:lang w:val="en-IN"/>
        </w:rPr>
        <w:t>host/</w:t>
      </w:r>
      <w:r w:rsidR="007C479A" w:rsidRPr="00425C8F">
        <w:rPr>
          <w:lang w:val="en-IN"/>
        </w:rPr>
        <w:t>PreTUPS</w:t>
      </w:r>
      <w:r w:rsidRPr="00425C8F">
        <w:rPr>
          <w:lang w:val="en-IN"/>
        </w:rPr>
        <w:t>Receiever?LOGIN=123&amp;Password=123&amp;Request_Gateway_Code=EXT0011&amp;Request_Gateway_Type=EXTGW&amp;Service_Port=190&amp;Source_Type=EXT</w:t>
      </w:r>
    </w:p>
    <w:p w:rsidR="00854DFA" w:rsidRPr="00425C8F" w:rsidRDefault="00854DFA" w:rsidP="00854DFA">
      <w:pPr>
        <w:rPr>
          <w:lang w:val="en-IN"/>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0"/>
        <w:gridCol w:w="1448"/>
        <w:gridCol w:w="1665"/>
        <w:gridCol w:w="1560"/>
        <w:gridCol w:w="1275"/>
        <w:gridCol w:w="1708"/>
      </w:tblGrid>
      <w:tr w:rsidR="00854DFA" w:rsidRPr="00425C8F" w:rsidTr="00854DFA">
        <w:trPr>
          <w:trHeight w:val="281"/>
          <w:tblHeader/>
        </w:trPr>
        <w:tc>
          <w:tcPr>
            <w:tcW w:w="1990" w:type="dxa"/>
            <w:shd w:val="clear" w:color="auto" w:fill="E31837"/>
          </w:tcPr>
          <w:p w:rsidR="00854DFA" w:rsidRPr="00425C8F" w:rsidRDefault="00854DFA" w:rsidP="00854DFA">
            <w:pPr>
              <w:pStyle w:val="TableColumnLabels"/>
              <w:rPr>
                <w:rFonts w:ascii="Arial" w:hAnsi="Arial" w:cs="Arial"/>
                <w:color w:val="auto"/>
                <w:sz w:val="18"/>
                <w:lang w:val="en-IN"/>
              </w:rPr>
            </w:pPr>
            <w:r w:rsidRPr="00425C8F">
              <w:rPr>
                <w:rFonts w:ascii="Arial" w:hAnsi="Arial" w:cs="Arial"/>
                <w:color w:val="auto"/>
                <w:sz w:val="18"/>
                <w:lang w:val="en-IN"/>
              </w:rPr>
              <w:t>Fields</w:t>
            </w:r>
          </w:p>
        </w:tc>
        <w:tc>
          <w:tcPr>
            <w:tcW w:w="1448" w:type="dxa"/>
            <w:shd w:val="clear" w:color="auto" w:fill="E31837"/>
          </w:tcPr>
          <w:p w:rsidR="00854DFA" w:rsidRPr="00425C8F" w:rsidRDefault="00854DFA" w:rsidP="00854DFA">
            <w:pPr>
              <w:pStyle w:val="TableColumnLabels"/>
              <w:rPr>
                <w:rFonts w:ascii="Arial" w:hAnsi="Arial" w:cs="Arial"/>
                <w:color w:val="auto"/>
                <w:sz w:val="18"/>
                <w:lang w:val="en-IN"/>
              </w:rPr>
            </w:pPr>
            <w:r w:rsidRPr="00425C8F">
              <w:rPr>
                <w:rFonts w:ascii="Arial" w:hAnsi="Arial" w:cs="Arial"/>
                <w:color w:val="auto"/>
                <w:sz w:val="18"/>
                <w:lang w:val="en-IN"/>
              </w:rPr>
              <w:t>Description</w:t>
            </w:r>
          </w:p>
        </w:tc>
        <w:tc>
          <w:tcPr>
            <w:tcW w:w="1665" w:type="dxa"/>
            <w:shd w:val="clear" w:color="auto" w:fill="E31837"/>
          </w:tcPr>
          <w:p w:rsidR="00854DFA" w:rsidRPr="00425C8F" w:rsidRDefault="00854DFA" w:rsidP="00854DFA">
            <w:pPr>
              <w:pStyle w:val="TableColumnLabels"/>
              <w:rPr>
                <w:rFonts w:ascii="Arial" w:hAnsi="Arial" w:cs="Arial"/>
                <w:color w:val="auto"/>
                <w:sz w:val="18"/>
                <w:lang w:val="en-IN"/>
              </w:rPr>
            </w:pPr>
            <w:r w:rsidRPr="00425C8F">
              <w:rPr>
                <w:rFonts w:ascii="Arial" w:hAnsi="Arial" w:cs="Arial"/>
                <w:color w:val="auto"/>
                <w:sz w:val="18"/>
                <w:lang w:val="en-IN"/>
              </w:rPr>
              <w:t>Example</w:t>
            </w:r>
          </w:p>
        </w:tc>
        <w:tc>
          <w:tcPr>
            <w:tcW w:w="1560" w:type="dxa"/>
            <w:shd w:val="clear" w:color="auto" w:fill="E31837"/>
          </w:tcPr>
          <w:p w:rsidR="00854DFA" w:rsidRPr="00425C8F" w:rsidRDefault="00854DFA" w:rsidP="00854DFA">
            <w:pPr>
              <w:pStyle w:val="TableColumnLabels"/>
              <w:rPr>
                <w:color w:val="auto"/>
                <w:lang w:val="en-IN"/>
              </w:rPr>
            </w:pPr>
            <w:r w:rsidRPr="00425C8F">
              <w:rPr>
                <w:color w:val="auto"/>
                <w:lang w:val="en-IN"/>
              </w:rPr>
              <w:t>Optional/</w:t>
            </w:r>
          </w:p>
          <w:p w:rsidR="00854DFA" w:rsidRPr="00425C8F" w:rsidRDefault="00854DFA" w:rsidP="00854DFA">
            <w:pPr>
              <w:pStyle w:val="TableColumnLabels"/>
              <w:rPr>
                <w:rFonts w:ascii="Arial" w:hAnsi="Arial" w:cs="Arial"/>
                <w:color w:val="auto"/>
                <w:sz w:val="18"/>
                <w:lang w:val="en-IN"/>
              </w:rPr>
            </w:pPr>
            <w:r w:rsidRPr="00425C8F">
              <w:rPr>
                <w:color w:val="auto"/>
                <w:lang w:val="en-IN"/>
              </w:rPr>
              <w:t>Mandatory</w:t>
            </w:r>
          </w:p>
        </w:tc>
        <w:tc>
          <w:tcPr>
            <w:tcW w:w="1275" w:type="dxa"/>
            <w:shd w:val="clear" w:color="auto" w:fill="E31837"/>
          </w:tcPr>
          <w:p w:rsidR="00854DFA" w:rsidRPr="00425C8F" w:rsidRDefault="00854DFA" w:rsidP="00854DFA">
            <w:pPr>
              <w:pStyle w:val="TableColumnLabels"/>
              <w:rPr>
                <w:rFonts w:ascii="Arial" w:hAnsi="Arial" w:cs="Arial"/>
                <w:color w:val="auto"/>
                <w:sz w:val="18"/>
                <w:lang w:val="en-IN"/>
              </w:rPr>
            </w:pPr>
            <w:r w:rsidRPr="00425C8F">
              <w:rPr>
                <w:color w:val="auto"/>
                <w:lang w:val="en-IN"/>
              </w:rPr>
              <w:t>Max Length</w:t>
            </w:r>
          </w:p>
        </w:tc>
        <w:tc>
          <w:tcPr>
            <w:tcW w:w="1708" w:type="dxa"/>
            <w:shd w:val="clear" w:color="auto" w:fill="E31837"/>
          </w:tcPr>
          <w:p w:rsidR="00854DFA" w:rsidRPr="00425C8F" w:rsidRDefault="00854DFA" w:rsidP="00854DFA">
            <w:pPr>
              <w:pStyle w:val="TableColumnLabels"/>
              <w:rPr>
                <w:rFonts w:ascii="Arial" w:hAnsi="Arial" w:cs="Arial"/>
                <w:color w:val="auto"/>
                <w:sz w:val="18"/>
                <w:lang w:val="en-IN"/>
              </w:rPr>
            </w:pPr>
            <w:r w:rsidRPr="00425C8F">
              <w:rPr>
                <w:color w:val="auto"/>
                <w:lang w:val="en-IN"/>
              </w:rPr>
              <w:t>Remarks</w:t>
            </w:r>
          </w:p>
        </w:tc>
      </w:tr>
      <w:tr w:rsidR="00854DFA" w:rsidRPr="00425C8F" w:rsidTr="00854DFA">
        <w:trPr>
          <w:trHeight w:val="281"/>
        </w:trPr>
        <w:tc>
          <w:tcPr>
            <w:tcW w:w="1990" w:type="dxa"/>
          </w:tcPr>
          <w:p w:rsidR="00854DFA" w:rsidRPr="00425C8F" w:rsidRDefault="007C479A" w:rsidP="00854DFA">
            <w:pPr>
              <w:pStyle w:val="Tablecontent"/>
              <w:rPr>
                <w:lang w:val="en-IN"/>
              </w:rPr>
            </w:pPr>
            <w:r w:rsidRPr="00425C8F">
              <w:rPr>
                <w:lang w:val="en-IN"/>
              </w:rPr>
              <w:t>PreTUPS</w:t>
            </w:r>
            <w:r w:rsidR="00854DFA" w:rsidRPr="00425C8F">
              <w:rPr>
                <w:lang w:val="en-IN"/>
              </w:rPr>
              <w:t>Host</w:t>
            </w:r>
          </w:p>
        </w:tc>
        <w:tc>
          <w:tcPr>
            <w:tcW w:w="1448" w:type="dxa"/>
          </w:tcPr>
          <w:p w:rsidR="00854DFA" w:rsidRPr="00425C8F" w:rsidRDefault="00854DFA" w:rsidP="00854DFA">
            <w:pPr>
              <w:pStyle w:val="Tablecontent"/>
              <w:rPr>
                <w:lang w:val="en-IN"/>
              </w:rPr>
            </w:pPr>
            <w:r w:rsidRPr="00425C8F">
              <w:rPr>
                <w:lang w:val="en-IN"/>
              </w:rPr>
              <w:t xml:space="preserve">The IP, port and host name. The IP and Port on which </w:t>
            </w:r>
            <w:r w:rsidR="007C479A" w:rsidRPr="00425C8F">
              <w:rPr>
                <w:lang w:val="en-IN"/>
              </w:rPr>
              <w:t>PreTUPS</w:t>
            </w:r>
            <w:r w:rsidRPr="00425C8F">
              <w:rPr>
                <w:lang w:val="en-IN"/>
              </w:rPr>
              <w:t xml:space="preserve"> application is running</w:t>
            </w:r>
          </w:p>
        </w:tc>
        <w:tc>
          <w:tcPr>
            <w:tcW w:w="1665" w:type="dxa"/>
          </w:tcPr>
          <w:p w:rsidR="00854DFA" w:rsidRPr="00425C8F" w:rsidRDefault="00854DFA" w:rsidP="00854DFA">
            <w:pPr>
              <w:pStyle w:val="Tablecontent"/>
              <w:rPr>
                <w:lang w:val="en-IN"/>
              </w:rPr>
            </w:pPr>
            <w:r w:rsidRPr="00425C8F">
              <w:rPr>
                <w:lang w:val="en-IN"/>
              </w:rPr>
              <w:t>172.16.1.109:5555/</w:t>
            </w:r>
            <w:r w:rsidR="007C479A" w:rsidRPr="00425C8F">
              <w:rPr>
                <w:lang w:val="en-IN"/>
              </w:rPr>
              <w:t>PreTUPS</w:t>
            </w:r>
            <w:r w:rsidRPr="00425C8F">
              <w:rPr>
                <w:lang w:val="en-IN"/>
              </w:rPr>
              <w:t>/</w:t>
            </w:r>
          </w:p>
        </w:tc>
        <w:tc>
          <w:tcPr>
            <w:tcW w:w="1560" w:type="dxa"/>
          </w:tcPr>
          <w:p w:rsidR="00854DFA" w:rsidRPr="00425C8F" w:rsidRDefault="00854DFA" w:rsidP="00854DFA">
            <w:pPr>
              <w:pStyle w:val="Tablecontent"/>
              <w:rPr>
                <w:lang w:val="en-IN"/>
              </w:rPr>
            </w:pPr>
            <w:r w:rsidRPr="00425C8F">
              <w:rPr>
                <w:lang w:val="en-IN"/>
              </w:rPr>
              <w:t>M</w:t>
            </w:r>
          </w:p>
        </w:tc>
        <w:tc>
          <w:tcPr>
            <w:tcW w:w="1275" w:type="dxa"/>
          </w:tcPr>
          <w:p w:rsidR="00854DFA" w:rsidRPr="00425C8F" w:rsidRDefault="00854DFA" w:rsidP="00854DFA">
            <w:pPr>
              <w:pStyle w:val="Tablecontent"/>
              <w:rPr>
                <w:lang w:val="en-IN"/>
              </w:rPr>
            </w:pPr>
            <w:r w:rsidRPr="00425C8F">
              <w:rPr>
                <w:lang w:val="en-IN"/>
              </w:rPr>
              <w:t>N.A</w:t>
            </w:r>
          </w:p>
        </w:tc>
        <w:tc>
          <w:tcPr>
            <w:tcW w:w="1708" w:type="dxa"/>
          </w:tcPr>
          <w:p w:rsidR="00854DFA" w:rsidRPr="00425C8F" w:rsidRDefault="00854DFA" w:rsidP="00854DFA">
            <w:pPr>
              <w:pStyle w:val="Tablecontent"/>
              <w:rPr>
                <w:lang w:val="en-IN"/>
              </w:rPr>
            </w:pPr>
            <w:r w:rsidRPr="00425C8F">
              <w:rPr>
                <w:lang w:val="en-IN"/>
              </w:rPr>
              <w:t>N.A</w:t>
            </w:r>
          </w:p>
        </w:tc>
      </w:tr>
      <w:tr w:rsidR="00854DFA" w:rsidRPr="00425C8F" w:rsidTr="00854DFA">
        <w:trPr>
          <w:trHeight w:val="281"/>
        </w:trPr>
        <w:tc>
          <w:tcPr>
            <w:tcW w:w="1990" w:type="dxa"/>
          </w:tcPr>
          <w:p w:rsidR="00854DFA" w:rsidRPr="00425C8F" w:rsidRDefault="00854DFA" w:rsidP="00854DFA">
            <w:pPr>
              <w:pStyle w:val="Tablecontent"/>
              <w:rPr>
                <w:lang w:val="en-IN"/>
              </w:rPr>
            </w:pPr>
            <w:r w:rsidRPr="00425C8F">
              <w:rPr>
                <w:lang w:val="en-IN"/>
              </w:rPr>
              <w:t>LOGIN</w:t>
            </w:r>
          </w:p>
        </w:tc>
        <w:tc>
          <w:tcPr>
            <w:tcW w:w="1448" w:type="dxa"/>
          </w:tcPr>
          <w:p w:rsidR="00854DFA" w:rsidRPr="00425C8F" w:rsidRDefault="00854DFA" w:rsidP="00854DFA">
            <w:pPr>
              <w:pStyle w:val="Tablecontent"/>
              <w:rPr>
                <w:lang w:val="en-IN"/>
              </w:rPr>
            </w:pPr>
            <w:r w:rsidRPr="00425C8F">
              <w:rPr>
                <w:lang w:val="en-IN"/>
              </w:rPr>
              <w:t xml:space="preserve">Login Id of the request gateway, as defined in </w:t>
            </w:r>
            <w:r w:rsidR="007C479A" w:rsidRPr="00425C8F">
              <w:rPr>
                <w:lang w:val="en-IN"/>
              </w:rPr>
              <w:t>PreTUPS</w:t>
            </w:r>
          </w:p>
        </w:tc>
        <w:tc>
          <w:tcPr>
            <w:tcW w:w="1665" w:type="dxa"/>
          </w:tcPr>
          <w:p w:rsidR="00854DFA" w:rsidRPr="00425C8F" w:rsidRDefault="00854DFA" w:rsidP="00854DFA">
            <w:pPr>
              <w:pStyle w:val="Tablecontent"/>
              <w:rPr>
                <w:lang w:val="en-IN"/>
              </w:rPr>
            </w:pPr>
            <w:r w:rsidRPr="00425C8F">
              <w:rPr>
                <w:lang w:val="en-IN"/>
              </w:rPr>
              <w:t>Test</w:t>
            </w:r>
          </w:p>
        </w:tc>
        <w:tc>
          <w:tcPr>
            <w:tcW w:w="1560" w:type="dxa"/>
          </w:tcPr>
          <w:p w:rsidR="00854DFA" w:rsidRPr="00425C8F" w:rsidRDefault="00854DFA" w:rsidP="00854DFA">
            <w:pPr>
              <w:pStyle w:val="Tablecontent"/>
              <w:rPr>
                <w:lang w:val="en-IN"/>
              </w:rPr>
            </w:pPr>
            <w:r w:rsidRPr="00425C8F">
              <w:rPr>
                <w:lang w:val="en-IN"/>
              </w:rPr>
              <w:t>M</w:t>
            </w:r>
          </w:p>
        </w:tc>
        <w:tc>
          <w:tcPr>
            <w:tcW w:w="1275" w:type="dxa"/>
          </w:tcPr>
          <w:p w:rsidR="00854DFA" w:rsidRPr="00425C8F" w:rsidRDefault="00854DFA" w:rsidP="00854DFA">
            <w:pPr>
              <w:pStyle w:val="Tablecontent"/>
              <w:rPr>
                <w:lang w:val="en-IN"/>
              </w:rPr>
            </w:pPr>
            <w:r w:rsidRPr="00425C8F">
              <w:rPr>
                <w:lang w:val="en-IN"/>
              </w:rPr>
              <w:t>10</w:t>
            </w:r>
          </w:p>
        </w:tc>
        <w:tc>
          <w:tcPr>
            <w:tcW w:w="1708" w:type="dxa"/>
          </w:tcPr>
          <w:p w:rsidR="00854DFA" w:rsidRPr="00425C8F" w:rsidRDefault="00854DFA" w:rsidP="00854DFA">
            <w:pPr>
              <w:pStyle w:val="Tablecontent"/>
              <w:rPr>
                <w:lang w:val="en-IN"/>
              </w:rPr>
            </w:pPr>
            <w:r w:rsidRPr="00425C8F">
              <w:rPr>
                <w:lang w:val="en-IN"/>
              </w:rPr>
              <w:t xml:space="preserve">This must be registered into  </w:t>
            </w:r>
            <w:r w:rsidR="007C479A" w:rsidRPr="00425C8F">
              <w:rPr>
                <w:lang w:val="en-IN"/>
              </w:rPr>
              <w:t>PreTUPS</w:t>
            </w:r>
            <w:r w:rsidRPr="00425C8F">
              <w:rPr>
                <w:lang w:val="en-IN"/>
              </w:rPr>
              <w:t xml:space="preserve"> System</w:t>
            </w:r>
          </w:p>
        </w:tc>
      </w:tr>
      <w:tr w:rsidR="00854DFA" w:rsidRPr="00425C8F" w:rsidTr="00854DFA">
        <w:trPr>
          <w:trHeight w:val="281"/>
        </w:trPr>
        <w:tc>
          <w:tcPr>
            <w:tcW w:w="1990" w:type="dxa"/>
          </w:tcPr>
          <w:p w:rsidR="00854DFA" w:rsidRPr="00425C8F" w:rsidRDefault="00854DFA" w:rsidP="00854DFA">
            <w:pPr>
              <w:pStyle w:val="Tablecontent"/>
              <w:rPr>
                <w:lang w:val="en-IN"/>
              </w:rPr>
            </w:pPr>
            <w:r w:rsidRPr="00425C8F">
              <w:rPr>
                <w:lang w:val="en-IN"/>
              </w:rPr>
              <w:t>PASSWORD</w:t>
            </w:r>
          </w:p>
        </w:tc>
        <w:tc>
          <w:tcPr>
            <w:tcW w:w="1448" w:type="dxa"/>
          </w:tcPr>
          <w:p w:rsidR="00854DFA" w:rsidRPr="00425C8F" w:rsidRDefault="00854DFA" w:rsidP="00854DFA">
            <w:pPr>
              <w:pStyle w:val="Tablecontent"/>
              <w:rPr>
                <w:lang w:val="en-IN"/>
              </w:rPr>
            </w:pPr>
            <w:r w:rsidRPr="00425C8F">
              <w:rPr>
                <w:lang w:val="en-IN"/>
              </w:rPr>
              <w:t xml:space="preserve">Password of the request gateway, as defined in </w:t>
            </w:r>
            <w:r w:rsidR="007C479A" w:rsidRPr="00425C8F">
              <w:rPr>
                <w:lang w:val="en-IN"/>
              </w:rPr>
              <w:t>PreTUPS</w:t>
            </w:r>
          </w:p>
        </w:tc>
        <w:tc>
          <w:tcPr>
            <w:tcW w:w="1665" w:type="dxa"/>
          </w:tcPr>
          <w:p w:rsidR="00854DFA" w:rsidRPr="00425C8F" w:rsidRDefault="00854DFA" w:rsidP="00854DFA">
            <w:pPr>
              <w:pStyle w:val="Tablecontent"/>
              <w:rPr>
                <w:lang w:val="en-IN"/>
              </w:rPr>
            </w:pPr>
            <w:r w:rsidRPr="00425C8F">
              <w:rPr>
                <w:lang w:val="en-IN"/>
              </w:rPr>
              <w:t>Test</w:t>
            </w:r>
          </w:p>
        </w:tc>
        <w:tc>
          <w:tcPr>
            <w:tcW w:w="1560" w:type="dxa"/>
          </w:tcPr>
          <w:p w:rsidR="00854DFA" w:rsidRPr="00425C8F" w:rsidRDefault="00854DFA" w:rsidP="00854DFA">
            <w:pPr>
              <w:pStyle w:val="Tablecontent"/>
              <w:rPr>
                <w:lang w:val="en-IN"/>
              </w:rPr>
            </w:pPr>
            <w:r w:rsidRPr="00425C8F">
              <w:rPr>
                <w:lang w:val="en-IN"/>
              </w:rPr>
              <w:t>M</w:t>
            </w:r>
          </w:p>
        </w:tc>
        <w:tc>
          <w:tcPr>
            <w:tcW w:w="1275" w:type="dxa"/>
          </w:tcPr>
          <w:p w:rsidR="00854DFA" w:rsidRPr="00425C8F" w:rsidRDefault="00854DFA" w:rsidP="00854DFA">
            <w:pPr>
              <w:pStyle w:val="Tablecontent"/>
              <w:rPr>
                <w:lang w:val="en-IN"/>
              </w:rPr>
            </w:pPr>
            <w:r w:rsidRPr="00425C8F">
              <w:rPr>
                <w:lang w:val="en-IN"/>
              </w:rPr>
              <w:t>10</w:t>
            </w:r>
          </w:p>
        </w:tc>
        <w:tc>
          <w:tcPr>
            <w:tcW w:w="1708" w:type="dxa"/>
          </w:tcPr>
          <w:p w:rsidR="00854DFA" w:rsidRPr="00425C8F" w:rsidRDefault="00854DFA" w:rsidP="00854DFA">
            <w:pPr>
              <w:pStyle w:val="Tablecontent"/>
              <w:rPr>
                <w:lang w:val="en-IN"/>
              </w:rPr>
            </w:pPr>
            <w:r w:rsidRPr="00425C8F">
              <w:rPr>
                <w:lang w:val="en-IN"/>
              </w:rPr>
              <w:t xml:space="preserve">This must be registered into </w:t>
            </w:r>
            <w:r w:rsidR="007C479A" w:rsidRPr="00425C8F">
              <w:rPr>
                <w:lang w:val="en-IN"/>
              </w:rPr>
              <w:t>PreTUPS</w:t>
            </w:r>
            <w:r w:rsidRPr="00425C8F">
              <w:rPr>
                <w:lang w:val="en-IN"/>
              </w:rPr>
              <w:t xml:space="preserve"> System</w:t>
            </w:r>
          </w:p>
        </w:tc>
      </w:tr>
      <w:tr w:rsidR="00854DFA" w:rsidRPr="00425C8F" w:rsidTr="00854DFA">
        <w:trPr>
          <w:trHeight w:val="281"/>
        </w:trPr>
        <w:tc>
          <w:tcPr>
            <w:tcW w:w="1990" w:type="dxa"/>
          </w:tcPr>
          <w:p w:rsidR="00854DFA" w:rsidRPr="00425C8F" w:rsidRDefault="00854DFA" w:rsidP="00854DFA">
            <w:pPr>
              <w:pStyle w:val="Tablecontent"/>
              <w:rPr>
                <w:lang w:val="en-IN"/>
              </w:rPr>
            </w:pPr>
            <w:r w:rsidRPr="00425C8F">
              <w:rPr>
                <w:lang w:val="en-IN"/>
              </w:rPr>
              <w:t>REQUEST_GATEWAY_CODE</w:t>
            </w:r>
          </w:p>
        </w:tc>
        <w:tc>
          <w:tcPr>
            <w:tcW w:w="1448" w:type="dxa"/>
          </w:tcPr>
          <w:p w:rsidR="00854DFA" w:rsidRPr="00425C8F" w:rsidRDefault="00854DFA" w:rsidP="00854DFA">
            <w:pPr>
              <w:pStyle w:val="Tablecontent"/>
              <w:rPr>
                <w:lang w:val="en-IN"/>
              </w:rPr>
            </w:pPr>
            <w:r w:rsidRPr="00425C8F">
              <w:rPr>
                <w:lang w:val="en-IN"/>
              </w:rPr>
              <w:t xml:space="preserve">Request Gateway Code. This field is used by </w:t>
            </w:r>
            <w:r w:rsidR="007C479A" w:rsidRPr="00425C8F">
              <w:rPr>
                <w:lang w:val="en-IN"/>
              </w:rPr>
              <w:t>PreTUPS</w:t>
            </w:r>
            <w:r w:rsidRPr="00425C8F">
              <w:rPr>
                <w:lang w:val="en-IN"/>
              </w:rPr>
              <w:t xml:space="preserve"> to </w:t>
            </w:r>
            <w:r w:rsidRPr="00425C8F">
              <w:rPr>
                <w:lang w:val="en-IN"/>
              </w:rPr>
              <w:lastRenderedPageBreak/>
              <w:t>identify request interface.</w:t>
            </w:r>
          </w:p>
        </w:tc>
        <w:tc>
          <w:tcPr>
            <w:tcW w:w="1665" w:type="dxa"/>
          </w:tcPr>
          <w:p w:rsidR="00854DFA" w:rsidRPr="00425C8F" w:rsidRDefault="00854DFA" w:rsidP="00F315E8">
            <w:pPr>
              <w:pStyle w:val="Tablecontent"/>
              <w:rPr>
                <w:lang w:val="en-IN"/>
              </w:rPr>
            </w:pPr>
            <w:r w:rsidRPr="00425C8F">
              <w:rPr>
                <w:lang w:val="en-IN"/>
              </w:rPr>
              <w:lastRenderedPageBreak/>
              <w:t>X</w:t>
            </w:r>
            <w:r w:rsidR="00F315E8">
              <w:rPr>
                <w:lang w:val="en-IN"/>
              </w:rPr>
              <w:t>MLGW</w:t>
            </w:r>
          </w:p>
        </w:tc>
        <w:tc>
          <w:tcPr>
            <w:tcW w:w="1560" w:type="dxa"/>
          </w:tcPr>
          <w:p w:rsidR="00854DFA" w:rsidRPr="00425C8F" w:rsidRDefault="00854DFA" w:rsidP="00854DFA">
            <w:pPr>
              <w:pStyle w:val="Tablecontent"/>
              <w:rPr>
                <w:lang w:val="en-IN"/>
              </w:rPr>
            </w:pPr>
            <w:r w:rsidRPr="00425C8F">
              <w:rPr>
                <w:lang w:val="en-IN"/>
              </w:rPr>
              <w:t>M</w:t>
            </w:r>
          </w:p>
        </w:tc>
        <w:tc>
          <w:tcPr>
            <w:tcW w:w="1275" w:type="dxa"/>
          </w:tcPr>
          <w:p w:rsidR="00854DFA" w:rsidRPr="00425C8F" w:rsidRDefault="00854DFA" w:rsidP="00854DFA">
            <w:pPr>
              <w:pStyle w:val="Tablecontent"/>
              <w:rPr>
                <w:lang w:val="en-IN"/>
              </w:rPr>
            </w:pPr>
            <w:r w:rsidRPr="00425C8F">
              <w:rPr>
                <w:lang w:val="en-IN"/>
              </w:rPr>
              <w:t>10</w:t>
            </w:r>
          </w:p>
        </w:tc>
        <w:tc>
          <w:tcPr>
            <w:tcW w:w="1708" w:type="dxa"/>
          </w:tcPr>
          <w:p w:rsidR="00854DFA" w:rsidRPr="00425C8F" w:rsidRDefault="00854DFA" w:rsidP="00854DFA">
            <w:pPr>
              <w:pStyle w:val="Tablecontent"/>
              <w:rPr>
                <w:lang w:val="en-IN"/>
              </w:rPr>
            </w:pPr>
            <w:r w:rsidRPr="00425C8F">
              <w:rPr>
                <w:lang w:val="en-IN"/>
              </w:rPr>
              <w:t xml:space="preserve">This must be defined in the </w:t>
            </w:r>
            <w:r w:rsidR="007C479A" w:rsidRPr="00425C8F">
              <w:rPr>
                <w:lang w:val="en-IN"/>
              </w:rPr>
              <w:t>PreTUPS</w:t>
            </w:r>
            <w:r w:rsidRPr="00425C8F">
              <w:rPr>
                <w:lang w:val="en-IN"/>
              </w:rPr>
              <w:t xml:space="preserve"> System</w:t>
            </w:r>
          </w:p>
        </w:tc>
      </w:tr>
      <w:tr w:rsidR="00854DFA" w:rsidRPr="00425C8F" w:rsidTr="00854DFA">
        <w:trPr>
          <w:trHeight w:val="281"/>
        </w:trPr>
        <w:tc>
          <w:tcPr>
            <w:tcW w:w="1990" w:type="dxa"/>
          </w:tcPr>
          <w:p w:rsidR="00854DFA" w:rsidRPr="00425C8F" w:rsidRDefault="00854DFA" w:rsidP="00854DFA">
            <w:pPr>
              <w:pStyle w:val="Tablecontent"/>
              <w:rPr>
                <w:lang w:val="en-IN"/>
              </w:rPr>
            </w:pPr>
            <w:r w:rsidRPr="00425C8F">
              <w:rPr>
                <w:lang w:val="en-IN"/>
              </w:rPr>
              <w:lastRenderedPageBreak/>
              <w:t>REQUEST_GATEWAY_TYPE</w:t>
            </w:r>
          </w:p>
        </w:tc>
        <w:tc>
          <w:tcPr>
            <w:tcW w:w="1448" w:type="dxa"/>
          </w:tcPr>
          <w:p w:rsidR="00854DFA" w:rsidRPr="00425C8F" w:rsidRDefault="00854DFA" w:rsidP="00854DFA">
            <w:pPr>
              <w:pStyle w:val="Tablecontent"/>
              <w:rPr>
                <w:lang w:val="en-IN"/>
              </w:rPr>
            </w:pPr>
            <w:r w:rsidRPr="00425C8F">
              <w:rPr>
                <w:lang w:val="en-IN"/>
              </w:rPr>
              <w:t xml:space="preserve">Request Gateway Type. This field is used by </w:t>
            </w:r>
            <w:r w:rsidR="007C479A" w:rsidRPr="00425C8F">
              <w:rPr>
                <w:lang w:val="en-IN"/>
              </w:rPr>
              <w:t>PreTUPS</w:t>
            </w:r>
            <w:r w:rsidRPr="00425C8F">
              <w:rPr>
                <w:lang w:val="en-IN"/>
              </w:rPr>
              <w:t xml:space="preserve"> to identify request interface.</w:t>
            </w:r>
          </w:p>
        </w:tc>
        <w:tc>
          <w:tcPr>
            <w:tcW w:w="1665" w:type="dxa"/>
          </w:tcPr>
          <w:p w:rsidR="00854DFA" w:rsidRPr="00425C8F" w:rsidRDefault="00854DFA" w:rsidP="00F315E8">
            <w:pPr>
              <w:pStyle w:val="Tablecontent"/>
              <w:rPr>
                <w:lang w:val="en-IN"/>
              </w:rPr>
            </w:pPr>
            <w:r w:rsidRPr="00425C8F">
              <w:rPr>
                <w:lang w:val="en-IN"/>
              </w:rPr>
              <w:t>X</w:t>
            </w:r>
            <w:r w:rsidR="00F315E8">
              <w:rPr>
                <w:lang w:val="en-IN"/>
              </w:rPr>
              <w:t>ML</w:t>
            </w:r>
            <w:r w:rsidRPr="00425C8F">
              <w:rPr>
                <w:lang w:val="en-IN"/>
              </w:rPr>
              <w:t>GW</w:t>
            </w:r>
          </w:p>
        </w:tc>
        <w:tc>
          <w:tcPr>
            <w:tcW w:w="1560" w:type="dxa"/>
          </w:tcPr>
          <w:p w:rsidR="00854DFA" w:rsidRPr="00425C8F" w:rsidRDefault="00854DFA" w:rsidP="00854DFA">
            <w:pPr>
              <w:pStyle w:val="Tablecontent"/>
              <w:rPr>
                <w:lang w:val="en-IN"/>
              </w:rPr>
            </w:pPr>
            <w:r w:rsidRPr="00425C8F">
              <w:rPr>
                <w:lang w:val="en-IN"/>
              </w:rPr>
              <w:t>M</w:t>
            </w:r>
          </w:p>
        </w:tc>
        <w:tc>
          <w:tcPr>
            <w:tcW w:w="1275" w:type="dxa"/>
          </w:tcPr>
          <w:p w:rsidR="00854DFA" w:rsidRPr="00425C8F" w:rsidRDefault="00854DFA" w:rsidP="00854DFA">
            <w:pPr>
              <w:pStyle w:val="Tablecontent"/>
              <w:rPr>
                <w:lang w:val="en-IN"/>
              </w:rPr>
            </w:pPr>
            <w:r w:rsidRPr="00425C8F">
              <w:rPr>
                <w:lang w:val="en-IN"/>
              </w:rPr>
              <w:t>10</w:t>
            </w:r>
          </w:p>
        </w:tc>
        <w:tc>
          <w:tcPr>
            <w:tcW w:w="1708" w:type="dxa"/>
          </w:tcPr>
          <w:p w:rsidR="00854DFA" w:rsidRPr="00425C8F" w:rsidRDefault="00854DFA" w:rsidP="00854DFA">
            <w:pPr>
              <w:pStyle w:val="Tablecontent"/>
              <w:rPr>
                <w:lang w:val="en-IN"/>
              </w:rPr>
            </w:pPr>
            <w:r w:rsidRPr="00425C8F">
              <w:rPr>
                <w:lang w:val="en-IN"/>
              </w:rPr>
              <w:t xml:space="preserve">This must be defined in the </w:t>
            </w:r>
            <w:r w:rsidR="007C479A" w:rsidRPr="00425C8F">
              <w:rPr>
                <w:lang w:val="en-IN"/>
              </w:rPr>
              <w:t>PreTUPS</w:t>
            </w:r>
            <w:r w:rsidRPr="00425C8F">
              <w:rPr>
                <w:lang w:val="en-IN"/>
              </w:rPr>
              <w:t xml:space="preserve"> System</w:t>
            </w:r>
          </w:p>
        </w:tc>
      </w:tr>
      <w:tr w:rsidR="00854DFA" w:rsidRPr="00425C8F" w:rsidTr="00854DFA">
        <w:trPr>
          <w:trHeight w:val="281"/>
        </w:trPr>
        <w:tc>
          <w:tcPr>
            <w:tcW w:w="1990" w:type="dxa"/>
          </w:tcPr>
          <w:p w:rsidR="00854DFA" w:rsidRPr="00425C8F" w:rsidRDefault="00854DFA" w:rsidP="00854DFA">
            <w:pPr>
              <w:pStyle w:val="Tablecontent"/>
              <w:rPr>
                <w:lang w:val="en-IN"/>
              </w:rPr>
            </w:pPr>
            <w:r w:rsidRPr="00425C8F">
              <w:rPr>
                <w:lang w:val="en-IN"/>
              </w:rPr>
              <w:t>SERVICE_PORT</w:t>
            </w:r>
          </w:p>
        </w:tc>
        <w:tc>
          <w:tcPr>
            <w:tcW w:w="1448" w:type="dxa"/>
          </w:tcPr>
          <w:p w:rsidR="00854DFA" w:rsidRPr="00425C8F" w:rsidRDefault="00854DFA" w:rsidP="00854DFA">
            <w:pPr>
              <w:pStyle w:val="Tablecontent"/>
              <w:rPr>
                <w:lang w:val="en-IN"/>
              </w:rPr>
            </w:pPr>
            <w:r w:rsidRPr="00425C8F">
              <w:rPr>
                <w:lang w:val="en-IN"/>
              </w:rPr>
              <w:t xml:space="preserve">Service port of the request gateway, as defined in </w:t>
            </w:r>
            <w:r w:rsidR="007C479A" w:rsidRPr="00425C8F">
              <w:rPr>
                <w:lang w:val="en-IN"/>
              </w:rPr>
              <w:t>PreTUPS</w:t>
            </w:r>
          </w:p>
        </w:tc>
        <w:tc>
          <w:tcPr>
            <w:tcW w:w="1665" w:type="dxa"/>
          </w:tcPr>
          <w:p w:rsidR="00854DFA" w:rsidRPr="00425C8F" w:rsidRDefault="00854DFA" w:rsidP="00854DFA">
            <w:pPr>
              <w:pStyle w:val="Tablecontent"/>
              <w:rPr>
                <w:lang w:val="en-IN"/>
              </w:rPr>
            </w:pPr>
            <w:r w:rsidRPr="00425C8F">
              <w:rPr>
                <w:lang w:val="en-IN"/>
              </w:rPr>
              <w:t>190</w:t>
            </w:r>
          </w:p>
        </w:tc>
        <w:tc>
          <w:tcPr>
            <w:tcW w:w="1560" w:type="dxa"/>
          </w:tcPr>
          <w:p w:rsidR="00854DFA" w:rsidRPr="00425C8F" w:rsidRDefault="00854DFA" w:rsidP="00854DFA">
            <w:pPr>
              <w:pStyle w:val="Tablecontent"/>
              <w:rPr>
                <w:lang w:val="en-IN"/>
              </w:rPr>
            </w:pPr>
            <w:r w:rsidRPr="00425C8F">
              <w:rPr>
                <w:lang w:val="en-IN"/>
              </w:rPr>
              <w:t>M</w:t>
            </w:r>
          </w:p>
        </w:tc>
        <w:tc>
          <w:tcPr>
            <w:tcW w:w="1275" w:type="dxa"/>
          </w:tcPr>
          <w:p w:rsidR="00854DFA" w:rsidRPr="00425C8F" w:rsidRDefault="00854DFA" w:rsidP="00854DFA">
            <w:pPr>
              <w:pStyle w:val="Tablecontent"/>
              <w:rPr>
                <w:lang w:val="en-IN"/>
              </w:rPr>
            </w:pPr>
            <w:r w:rsidRPr="00425C8F">
              <w:rPr>
                <w:lang w:val="en-IN"/>
              </w:rPr>
              <w:t>10</w:t>
            </w:r>
          </w:p>
        </w:tc>
        <w:tc>
          <w:tcPr>
            <w:tcW w:w="1708" w:type="dxa"/>
          </w:tcPr>
          <w:p w:rsidR="00854DFA" w:rsidRPr="00425C8F" w:rsidRDefault="00854DFA" w:rsidP="00854DFA">
            <w:pPr>
              <w:pStyle w:val="Tablecontent"/>
              <w:rPr>
                <w:lang w:val="en-IN"/>
              </w:rPr>
            </w:pPr>
            <w:r w:rsidRPr="00425C8F">
              <w:rPr>
                <w:lang w:val="en-IN"/>
              </w:rPr>
              <w:t xml:space="preserve">This must be defined in the </w:t>
            </w:r>
            <w:r w:rsidR="007C479A" w:rsidRPr="00425C8F">
              <w:rPr>
                <w:lang w:val="en-IN"/>
              </w:rPr>
              <w:t>PreTUPS</w:t>
            </w:r>
            <w:r w:rsidRPr="00425C8F">
              <w:rPr>
                <w:lang w:val="en-IN"/>
              </w:rPr>
              <w:t xml:space="preserve"> System</w:t>
            </w:r>
          </w:p>
        </w:tc>
      </w:tr>
      <w:tr w:rsidR="00854DFA" w:rsidRPr="00425C8F" w:rsidTr="00854DFA">
        <w:trPr>
          <w:trHeight w:val="281"/>
        </w:trPr>
        <w:tc>
          <w:tcPr>
            <w:tcW w:w="1990" w:type="dxa"/>
          </w:tcPr>
          <w:p w:rsidR="00854DFA" w:rsidRPr="00425C8F" w:rsidRDefault="00854DFA" w:rsidP="00854DFA">
            <w:pPr>
              <w:pStyle w:val="Tablecontent"/>
              <w:rPr>
                <w:lang w:val="en-IN"/>
              </w:rPr>
            </w:pPr>
            <w:r w:rsidRPr="00425C8F">
              <w:rPr>
                <w:lang w:val="en-IN"/>
              </w:rPr>
              <w:t>SOURCE_TYPE</w:t>
            </w:r>
          </w:p>
        </w:tc>
        <w:tc>
          <w:tcPr>
            <w:tcW w:w="1448" w:type="dxa"/>
          </w:tcPr>
          <w:p w:rsidR="00854DFA" w:rsidRPr="00425C8F" w:rsidRDefault="00854DFA" w:rsidP="00854DFA">
            <w:pPr>
              <w:pStyle w:val="Tablecontent"/>
              <w:rPr>
                <w:lang w:val="en-IN"/>
              </w:rPr>
            </w:pPr>
            <w:r w:rsidRPr="00425C8F">
              <w:rPr>
                <w:lang w:val="en-IN"/>
              </w:rPr>
              <w:t xml:space="preserve">Source Type of the request gateway, as defined in </w:t>
            </w:r>
            <w:r w:rsidR="007C479A" w:rsidRPr="00425C8F">
              <w:rPr>
                <w:lang w:val="en-IN"/>
              </w:rPr>
              <w:t>PreTUPS</w:t>
            </w:r>
          </w:p>
        </w:tc>
        <w:tc>
          <w:tcPr>
            <w:tcW w:w="1665" w:type="dxa"/>
          </w:tcPr>
          <w:p w:rsidR="00854DFA" w:rsidRPr="00425C8F" w:rsidRDefault="00F315E8" w:rsidP="00F315E8">
            <w:pPr>
              <w:pStyle w:val="Tablecontent"/>
              <w:rPr>
                <w:lang w:val="en-IN"/>
              </w:rPr>
            </w:pPr>
            <w:r>
              <w:rPr>
                <w:lang w:val="en-IN"/>
              </w:rPr>
              <w:t>XML</w:t>
            </w:r>
          </w:p>
        </w:tc>
        <w:tc>
          <w:tcPr>
            <w:tcW w:w="1560" w:type="dxa"/>
          </w:tcPr>
          <w:p w:rsidR="00854DFA" w:rsidRPr="00425C8F" w:rsidRDefault="00854DFA" w:rsidP="00854DFA">
            <w:pPr>
              <w:pStyle w:val="Tablecontent"/>
              <w:rPr>
                <w:lang w:val="en-IN"/>
              </w:rPr>
            </w:pPr>
            <w:r w:rsidRPr="00425C8F">
              <w:rPr>
                <w:lang w:val="en-IN"/>
              </w:rPr>
              <w:t>M</w:t>
            </w:r>
          </w:p>
        </w:tc>
        <w:tc>
          <w:tcPr>
            <w:tcW w:w="1275" w:type="dxa"/>
          </w:tcPr>
          <w:p w:rsidR="00854DFA" w:rsidRPr="00425C8F" w:rsidRDefault="00854DFA" w:rsidP="00854DFA">
            <w:pPr>
              <w:pStyle w:val="Tablecontent"/>
              <w:rPr>
                <w:lang w:val="en-IN"/>
              </w:rPr>
            </w:pPr>
            <w:r w:rsidRPr="00425C8F">
              <w:rPr>
                <w:lang w:val="en-IN"/>
              </w:rPr>
              <w:t>10</w:t>
            </w:r>
          </w:p>
        </w:tc>
        <w:tc>
          <w:tcPr>
            <w:tcW w:w="1708" w:type="dxa"/>
          </w:tcPr>
          <w:p w:rsidR="00854DFA" w:rsidRPr="00425C8F" w:rsidRDefault="00854DFA" w:rsidP="00854DFA">
            <w:pPr>
              <w:pStyle w:val="Tablecontent"/>
              <w:rPr>
                <w:lang w:val="en-IN"/>
              </w:rPr>
            </w:pPr>
            <w:r w:rsidRPr="00425C8F">
              <w:rPr>
                <w:lang w:val="en-IN"/>
              </w:rPr>
              <w:t>Fixed value</w:t>
            </w:r>
          </w:p>
        </w:tc>
      </w:tr>
    </w:tbl>
    <w:p w:rsidR="00854DFA" w:rsidRPr="00425C8F" w:rsidRDefault="00854DFA" w:rsidP="00854DFA">
      <w:pPr>
        <w:rPr>
          <w:lang w:val="en-IN"/>
        </w:rPr>
      </w:pPr>
    </w:p>
    <w:p w:rsidR="00F26E9F" w:rsidRPr="00425C8F" w:rsidRDefault="00F26E9F" w:rsidP="00F26E9F">
      <w:pPr>
        <w:pStyle w:val="NoteHeading"/>
        <w:rPr>
          <w:color w:val="auto"/>
          <w:lang w:val="en-IN"/>
        </w:rPr>
      </w:pPr>
      <w:r w:rsidRPr="00425C8F">
        <w:rPr>
          <w:color w:val="auto"/>
          <w:lang w:val="en-IN"/>
        </w:rPr>
        <w:t xml:space="preserve">Actual values would be shared with </w:t>
      </w:r>
      <w:r w:rsidR="00CD5C68" w:rsidRPr="00425C8F">
        <w:rPr>
          <w:color w:val="auto"/>
          <w:lang w:val="en-IN"/>
        </w:rPr>
        <w:t>MTM during deployment</w:t>
      </w:r>
    </w:p>
    <w:p w:rsidR="00CD5C68" w:rsidRPr="00425C8F" w:rsidRDefault="00CD5C68" w:rsidP="00CD5C68">
      <w:pPr>
        <w:pStyle w:val="BodyText2"/>
        <w:rPr>
          <w:lang w:val="en-IN"/>
        </w:rPr>
      </w:pPr>
    </w:p>
    <w:p w:rsidR="00B71BB8" w:rsidRPr="00425C8F" w:rsidRDefault="00B71BB8" w:rsidP="00B71BB8">
      <w:pPr>
        <w:pStyle w:val="BodyText2"/>
      </w:pPr>
    </w:p>
    <w:p w:rsidR="006D326A" w:rsidRPr="00425C8F" w:rsidRDefault="006D326A">
      <w:pPr>
        <w:rPr>
          <w:lang w:val="en-IN"/>
        </w:rPr>
      </w:pPr>
    </w:p>
    <w:p w:rsidR="006D326A" w:rsidRPr="00425C8F" w:rsidRDefault="006D326A" w:rsidP="00607AD7">
      <w:pPr>
        <w:pStyle w:val="Heading2"/>
        <w:rPr>
          <w:color w:val="auto"/>
          <w:lang w:val="en-IN"/>
        </w:rPr>
      </w:pPr>
      <w:bookmarkStart w:id="207" w:name="_Toc310932486"/>
      <w:bookmarkStart w:id="208" w:name="_Toc464136741"/>
      <w:r w:rsidRPr="00425C8F">
        <w:rPr>
          <w:color w:val="auto"/>
          <w:lang w:val="en-IN"/>
        </w:rPr>
        <w:t>Transaction Enquiry</w:t>
      </w:r>
      <w:bookmarkEnd w:id="207"/>
      <w:bookmarkEnd w:id="208"/>
    </w:p>
    <w:p w:rsidR="006D326A" w:rsidRDefault="006D326A" w:rsidP="006D326A">
      <w:pPr>
        <w:pStyle w:val="BodyText2"/>
        <w:jc w:val="left"/>
        <w:rPr>
          <w:ins w:id="209" w:author="yogesh.keshari" w:date="2016-05-30T13:37:00Z"/>
        </w:rPr>
      </w:pPr>
      <w:r w:rsidRPr="00425C8F">
        <w:t>Customer care user can send the request for the enquiry of the transaction. Transaction enquiry will be of three types 1) C2S Transfer Enquiry 2) C2C Transfer Enquiry 3) O2C Transfer Enquiry</w:t>
      </w:r>
    </w:p>
    <w:p w:rsidR="00A32506" w:rsidRDefault="00A32506" w:rsidP="006D326A">
      <w:pPr>
        <w:pStyle w:val="BodyText2"/>
        <w:jc w:val="left"/>
      </w:pPr>
    </w:p>
    <w:p w:rsidR="00A32506" w:rsidRDefault="00A32506" w:rsidP="00A32506">
      <w:pPr>
        <w:pStyle w:val="BodyText2"/>
        <w:jc w:val="left"/>
        <w:rPr>
          <w:ins w:id="210" w:author="yogesh.keshari" w:date="2016-05-30T13:36:00Z"/>
        </w:rPr>
      </w:pPr>
      <w:ins w:id="211" w:author="yogesh.keshari" w:date="2016-05-30T13:33:00Z">
        <w:r>
          <w:t xml:space="preserve">Common for </w:t>
        </w:r>
        <w:r w:rsidRPr="00425C8F">
          <w:t>1) C2S Transfer Enquiry 2) C2C Transfer Enquiry 3) O2C Transfer Enquiry</w:t>
        </w:r>
      </w:ins>
    </w:p>
    <w:tbl>
      <w:tblPr>
        <w:tblpPr w:leftFromText="180" w:rightFromText="180" w:vertAnchor="text" w:horzAnchor="margin" w:tblpY="120"/>
        <w:tblW w:w="9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A32506" w:rsidRPr="00425C8F" w:rsidTr="00A32506">
        <w:trPr>
          <w:trHeight w:val="277"/>
          <w:tblHeader/>
          <w:ins w:id="212" w:author="yogesh.keshari" w:date="2016-05-30T13:36:00Z"/>
        </w:trPr>
        <w:tc>
          <w:tcPr>
            <w:tcW w:w="1800" w:type="dxa"/>
            <w:shd w:val="clear" w:color="auto" w:fill="E31837"/>
          </w:tcPr>
          <w:p w:rsidR="00A32506" w:rsidRPr="00425C8F" w:rsidRDefault="00A32506" w:rsidP="00A32506">
            <w:pPr>
              <w:pStyle w:val="TableColumnLabels"/>
              <w:rPr>
                <w:ins w:id="213" w:author="yogesh.keshari" w:date="2016-05-30T13:36:00Z"/>
                <w:color w:val="auto"/>
                <w:lang w:val="en-IN"/>
              </w:rPr>
            </w:pPr>
            <w:ins w:id="214" w:author="yogesh.keshari" w:date="2016-05-30T13:36:00Z">
              <w:r w:rsidRPr="00425C8F">
                <w:rPr>
                  <w:color w:val="auto"/>
                  <w:lang w:val="en-IN"/>
                </w:rPr>
                <w:t>TAG</w:t>
              </w:r>
            </w:ins>
          </w:p>
        </w:tc>
        <w:tc>
          <w:tcPr>
            <w:tcW w:w="1800" w:type="dxa"/>
            <w:shd w:val="clear" w:color="auto" w:fill="E31837"/>
          </w:tcPr>
          <w:p w:rsidR="00A32506" w:rsidRPr="00425C8F" w:rsidRDefault="00A32506" w:rsidP="00A32506">
            <w:pPr>
              <w:pStyle w:val="TableColumnLabels"/>
              <w:rPr>
                <w:ins w:id="215" w:author="yogesh.keshari" w:date="2016-05-30T13:36:00Z"/>
                <w:color w:val="auto"/>
                <w:lang w:val="en-IN"/>
              </w:rPr>
            </w:pPr>
            <w:ins w:id="216" w:author="yogesh.keshari" w:date="2016-05-30T13:36:00Z">
              <w:r w:rsidRPr="00425C8F">
                <w:rPr>
                  <w:color w:val="auto"/>
                  <w:lang w:val="en-IN"/>
                </w:rPr>
                <w:t>Fields</w:t>
              </w:r>
            </w:ins>
          </w:p>
        </w:tc>
        <w:tc>
          <w:tcPr>
            <w:tcW w:w="1980" w:type="dxa"/>
            <w:shd w:val="clear" w:color="auto" w:fill="E31837"/>
          </w:tcPr>
          <w:p w:rsidR="00A32506" w:rsidRPr="00425C8F" w:rsidRDefault="00A32506" w:rsidP="00A32506">
            <w:pPr>
              <w:pStyle w:val="TableColumnLabels"/>
              <w:rPr>
                <w:ins w:id="217" w:author="yogesh.keshari" w:date="2016-05-30T13:36:00Z"/>
                <w:color w:val="auto"/>
                <w:lang w:val="en-IN"/>
              </w:rPr>
            </w:pPr>
            <w:ins w:id="218" w:author="yogesh.keshari" w:date="2016-05-30T13:36:00Z">
              <w:r w:rsidRPr="00425C8F">
                <w:rPr>
                  <w:color w:val="auto"/>
                  <w:lang w:val="en-IN"/>
                </w:rPr>
                <w:t>Remarks</w:t>
              </w:r>
            </w:ins>
          </w:p>
        </w:tc>
        <w:tc>
          <w:tcPr>
            <w:tcW w:w="1620" w:type="dxa"/>
            <w:shd w:val="clear" w:color="auto" w:fill="E31837"/>
          </w:tcPr>
          <w:p w:rsidR="00A32506" w:rsidRPr="00425C8F" w:rsidRDefault="00A32506" w:rsidP="00A32506">
            <w:pPr>
              <w:pStyle w:val="TableColumnLabels"/>
              <w:rPr>
                <w:ins w:id="219" w:author="yogesh.keshari" w:date="2016-05-30T13:36:00Z"/>
                <w:color w:val="auto"/>
                <w:lang w:val="en-IN"/>
              </w:rPr>
            </w:pPr>
            <w:ins w:id="220" w:author="yogesh.keshari" w:date="2016-05-30T13:36:00Z">
              <w:r w:rsidRPr="00425C8F">
                <w:rPr>
                  <w:color w:val="auto"/>
                  <w:lang w:val="en-IN"/>
                </w:rPr>
                <w:t>Example</w:t>
              </w:r>
            </w:ins>
          </w:p>
        </w:tc>
        <w:tc>
          <w:tcPr>
            <w:tcW w:w="720" w:type="dxa"/>
            <w:shd w:val="clear" w:color="auto" w:fill="E31837"/>
          </w:tcPr>
          <w:p w:rsidR="00A32506" w:rsidRPr="00425C8F" w:rsidRDefault="00A32506" w:rsidP="00A32506">
            <w:pPr>
              <w:pStyle w:val="TableColumnLabels"/>
              <w:rPr>
                <w:ins w:id="221" w:author="yogesh.keshari" w:date="2016-05-30T13:36:00Z"/>
                <w:color w:val="auto"/>
                <w:lang w:val="en-IN"/>
              </w:rPr>
            </w:pPr>
            <w:ins w:id="222" w:author="yogesh.keshari" w:date="2016-05-30T13:36:00Z">
              <w:r w:rsidRPr="00425C8F">
                <w:rPr>
                  <w:color w:val="auto"/>
                  <w:lang w:val="en-IN"/>
                </w:rPr>
                <w:t>Field Type</w:t>
              </w:r>
            </w:ins>
          </w:p>
        </w:tc>
        <w:tc>
          <w:tcPr>
            <w:tcW w:w="1620" w:type="dxa"/>
            <w:shd w:val="clear" w:color="auto" w:fill="E31837"/>
          </w:tcPr>
          <w:p w:rsidR="00A32506" w:rsidRPr="00425C8F" w:rsidRDefault="00A32506" w:rsidP="00A32506">
            <w:pPr>
              <w:pStyle w:val="TableColumnLabels"/>
              <w:rPr>
                <w:ins w:id="223" w:author="yogesh.keshari" w:date="2016-05-30T13:36:00Z"/>
                <w:color w:val="auto"/>
                <w:lang w:val="en-IN"/>
              </w:rPr>
            </w:pPr>
            <w:ins w:id="224" w:author="yogesh.keshari" w:date="2016-05-30T13:36:00Z">
              <w:r w:rsidRPr="00425C8F">
                <w:rPr>
                  <w:color w:val="auto"/>
                  <w:lang w:val="en-IN"/>
                </w:rPr>
                <w:t>Optional/</w:t>
              </w:r>
            </w:ins>
          </w:p>
          <w:p w:rsidR="00A32506" w:rsidRPr="00425C8F" w:rsidRDefault="00A32506" w:rsidP="00A32506">
            <w:pPr>
              <w:pStyle w:val="TableColumnLabels"/>
              <w:rPr>
                <w:ins w:id="225" w:author="yogesh.keshari" w:date="2016-05-30T13:36:00Z"/>
                <w:color w:val="auto"/>
                <w:lang w:val="en-IN"/>
              </w:rPr>
            </w:pPr>
            <w:ins w:id="226" w:author="yogesh.keshari" w:date="2016-05-30T13:36:00Z">
              <w:r w:rsidRPr="00425C8F">
                <w:rPr>
                  <w:color w:val="auto"/>
                  <w:lang w:val="en-IN"/>
                </w:rPr>
                <w:t>Mandatory</w:t>
              </w:r>
            </w:ins>
          </w:p>
        </w:tc>
      </w:tr>
    </w:tbl>
    <w:tbl>
      <w:tblPr>
        <w:tblStyle w:val="TableGrid"/>
        <w:tblpPr w:leftFromText="180" w:rightFromText="180" w:vertAnchor="page" w:horzAnchor="margin" w:tblpY="11341"/>
        <w:tblW w:w="9558" w:type="dxa"/>
        <w:tblLook w:val="04A0" w:firstRow="1" w:lastRow="0" w:firstColumn="1" w:lastColumn="0" w:noHBand="0" w:noVBand="1"/>
      </w:tblPr>
      <w:tblGrid>
        <w:gridCol w:w="1818"/>
        <w:gridCol w:w="1800"/>
        <w:gridCol w:w="1800"/>
        <w:gridCol w:w="1800"/>
        <w:gridCol w:w="720"/>
        <w:gridCol w:w="1620"/>
      </w:tblGrid>
      <w:tr w:rsidR="00731FC6" w:rsidTr="00DF56E8">
        <w:trPr>
          <w:ins w:id="227" w:author="yogesh.keshari" w:date="2016-05-30T13:44:00Z"/>
        </w:trPr>
        <w:tc>
          <w:tcPr>
            <w:tcW w:w="1818" w:type="dxa"/>
          </w:tcPr>
          <w:p w:rsidR="00731FC6" w:rsidRDefault="00731FC6" w:rsidP="00DF56E8">
            <w:pPr>
              <w:pStyle w:val="BodyText2"/>
              <w:jc w:val="left"/>
              <w:rPr>
                <w:ins w:id="228" w:author="yogesh.keshari" w:date="2016-05-30T13:44:00Z"/>
              </w:rPr>
            </w:pPr>
            <w:ins w:id="229" w:author="yogesh.keshari" w:date="2016-05-30T13:44:00Z">
              <w:r w:rsidRPr="00425C8F">
                <w:t>TYPE</w:t>
              </w:r>
            </w:ins>
          </w:p>
        </w:tc>
        <w:tc>
          <w:tcPr>
            <w:tcW w:w="1800" w:type="dxa"/>
          </w:tcPr>
          <w:p w:rsidR="00731FC6" w:rsidRDefault="00731FC6" w:rsidP="00DF56E8">
            <w:pPr>
              <w:pStyle w:val="BodyText2"/>
              <w:jc w:val="left"/>
              <w:rPr>
                <w:ins w:id="230" w:author="yogesh.keshari" w:date="2016-05-30T13:44:00Z"/>
              </w:rPr>
            </w:pPr>
          </w:p>
        </w:tc>
        <w:tc>
          <w:tcPr>
            <w:tcW w:w="1800" w:type="dxa"/>
          </w:tcPr>
          <w:p w:rsidR="00731FC6" w:rsidRDefault="00731FC6" w:rsidP="00DF56E8">
            <w:pPr>
              <w:pStyle w:val="BodyText2"/>
              <w:jc w:val="left"/>
              <w:rPr>
                <w:ins w:id="231" w:author="yogesh.keshari" w:date="2016-05-30T13:44:00Z"/>
              </w:rPr>
            </w:pPr>
            <w:ins w:id="232" w:author="yogesh.keshari" w:date="2016-05-30T13:44:00Z">
              <w:r>
                <w:t>AS specified in corresponding example</w:t>
              </w:r>
            </w:ins>
          </w:p>
        </w:tc>
        <w:tc>
          <w:tcPr>
            <w:tcW w:w="1800" w:type="dxa"/>
          </w:tcPr>
          <w:p w:rsidR="00731FC6" w:rsidRDefault="00731FC6" w:rsidP="00DF56E8">
            <w:pPr>
              <w:pStyle w:val="BodyText2"/>
              <w:jc w:val="left"/>
              <w:rPr>
                <w:ins w:id="233" w:author="yogesh.keshari" w:date="2016-05-30T13:44:00Z"/>
              </w:rPr>
            </w:pPr>
          </w:p>
        </w:tc>
        <w:tc>
          <w:tcPr>
            <w:tcW w:w="720" w:type="dxa"/>
          </w:tcPr>
          <w:p w:rsidR="00731FC6" w:rsidRDefault="00731FC6" w:rsidP="00DF56E8">
            <w:pPr>
              <w:pStyle w:val="BodyText2"/>
              <w:jc w:val="left"/>
              <w:rPr>
                <w:ins w:id="234" w:author="yogesh.keshari" w:date="2016-05-30T13:44:00Z"/>
              </w:rPr>
            </w:pPr>
          </w:p>
        </w:tc>
        <w:tc>
          <w:tcPr>
            <w:tcW w:w="1620" w:type="dxa"/>
          </w:tcPr>
          <w:p w:rsidR="00731FC6" w:rsidRDefault="00731FC6" w:rsidP="00DF56E8">
            <w:pPr>
              <w:pStyle w:val="BodyText2"/>
              <w:jc w:val="left"/>
              <w:rPr>
                <w:ins w:id="235" w:author="yogesh.keshari" w:date="2016-05-30T13:44:00Z"/>
              </w:rPr>
            </w:pPr>
            <w:ins w:id="236" w:author="yogesh.keshari" w:date="2016-05-30T13:44:00Z">
              <w:r>
                <w:t>M</w:t>
              </w:r>
            </w:ins>
          </w:p>
        </w:tc>
      </w:tr>
      <w:tr w:rsidR="00731FC6" w:rsidTr="00DF56E8">
        <w:trPr>
          <w:ins w:id="237" w:author="yogesh.keshari" w:date="2016-05-30T13:44:00Z"/>
        </w:trPr>
        <w:tc>
          <w:tcPr>
            <w:tcW w:w="1818" w:type="dxa"/>
          </w:tcPr>
          <w:p w:rsidR="00731FC6" w:rsidRDefault="00731FC6" w:rsidP="00DF56E8">
            <w:pPr>
              <w:pStyle w:val="BodyText2"/>
              <w:jc w:val="left"/>
              <w:rPr>
                <w:ins w:id="238" w:author="yogesh.keshari" w:date="2016-05-30T13:44:00Z"/>
              </w:rPr>
            </w:pPr>
            <w:ins w:id="239" w:author="yogesh.keshari" w:date="2016-05-30T13:44:00Z">
              <w:r w:rsidRPr="00425C8F">
                <w:t>DATE</w:t>
              </w:r>
            </w:ins>
          </w:p>
        </w:tc>
        <w:tc>
          <w:tcPr>
            <w:tcW w:w="1800" w:type="dxa"/>
          </w:tcPr>
          <w:p w:rsidR="00731FC6" w:rsidRDefault="00731FC6" w:rsidP="00DF56E8">
            <w:pPr>
              <w:pStyle w:val="BodyText2"/>
              <w:jc w:val="left"/>
              <w:rPr>
                <w:ins w:id="240" w:author="yogesh.keshari" w:date="2016-05-30T13:44:00Z"/>
              </w:rPr>
            </w:pPr>
            <w:ins w:id="241" w:author="yogesh.keshari" w:date="2016-05-30T13:44:00Z">
              <w:r w:rsidRPr="00425C8F">
                <w:t>Date</w:t>
              </w:r>
            </w:ins>
          </w:p>
        </w:tc>
        <w:tc>
          <w:tcPr>
            <w:tcW w:w="1800" w:type="dxa"/>
          </w:tcPr>
          <w:p w:rsidR="00731FC6" w:rsidRDefault="00731FC6" w:rsidP="00DF56E8">
            <w:pPr>
              <w:pStyle w:val="BodyText2"/>
              <w:jc w:val="left"/>
              <w:rPr>
                <w:ins w:id="242" w:author="yogesh.keshari" w:date="2016-05-30T13:44:00Z"/>
              </w:rPr>
            </w:pPr>
            <w:ins w:id="243" w:author="yogesh.keshari" w:date="2016-05-30T13:44:00Z">
              <w:r w:rsidRPr="00425C8F">
                <w:t>Date to which the transaction Enquiry in PreTUPS system in format i.e. dd-mm-yyyy</w:t>
              </w:r>
            </w:ins>
          </w:p>
        </w:tc>
        <w:tc>
          <w:tcPr>
            <w:tcW w:w="1800" w:type="dxa"/>
          </w:tcPr>
          <w:p w:rsidR="00731FC6" w:rsidRDefault="00731FC6" w:rsidP="00DF56E8">
            <w:pPr>
              <w:pStyle w:val="BodyText2"/>
              <w:jc w:val="left"/>
              <w:rPr>
                <w:ins w:id="244" w:author="yogesh.keshari" w:date="2016-05-30T13:44:00Z"/>
              </w:rPr>
            </w:pPr>
            <w:ins w:id="245" w:author="yogesh.keshari" w:date="2016-05-30T13:44:00Z">
              <w:r w:rsidRPr="00425C8F">
                <w:t>06-09-2006</w:t>
              </w:r>
            </w:ins>
          </w:p>
        </w:tc>
        <w:tc>
          <w:tcPr>
            <w:tcW w:w="720" w:type="dxa"/>
          </w:tcPr>
          <w:p w:rsidR="00731FC6" w:rsidRDefault="00731FC6" w:rsidP="00DF56E8">
            <w:pPr>
              <w:pStyle w:val="BodyText2"/>
              <w:jc w:val="left"/>
              <w:rPr>
                <w:ins w:id="246" w:author="yogesh.keshari" w:date="2016-05-30T13:44:00Z"/>
              </w:rPr>
            </w:pPr>
            <w:ins w:id="247" w:author="yogesh.keshari" w:date="2016-05-30T13:44:00Z">
              <w:r w:rsidRPr="00425C8F">
                <w:t>D (10)</w:t>
              </w:r>
            </w:ins>
          </w:p>
        </w:tc>
        <w:tc>
          <w:tcPr>
            <w:tcW w:w="1620" w:type="dxa"/>
          </w:tcPr>
          <w:p w:rsidR="00731FC6" w:rsidRDefault="00731FC6" w:rsidP="00DF56E8">
            <w:pPr>
              <w:pStyle w:val="BodyText2"/>
              <w:jc w:val="left"/>
              <w:rPr>
                <w:ins w:id="248" w:author="yogesh.keshari" w:date="2016-05-30T13:44:00Z"/>
              </w:rPr>
            </w:pPr>
            <w:ins w:id="249" w:author="yogesh.keshari" w:date="2016-05-30T13:44:00Z">
              <w:r w:rsidRPr="00425C8F">
                <w:t>M</w:t>
              </w:r>
            </w:ins>
          </w:p>
        </w:tc>
      </w:tr>
      <w:tr w:rsidR="00731FC6" w:rsidTr="00DF56E8">
        <w:trPr>
          <w:ins w:id="250" w:author="yogesh.keshari" w:date="2016-05-30T13:44:00Z"/>
        </w:trPr>
        <w:tc>
          <w:tcPr>
            <w:tcW w:w="1818" w:type="dxa"/>
          </w:tcPr>
          <w:p w:rsidR="00731FC6" w:rsidRDefault="00731FC6" w:rsidP="00DF56E8">
            <w:pPr>
              <w:pStyle w:val="BodyText2"/>
              <w:jc w:val="left"/>
              <w:rPr>
                <w:ins w:id="251" w:author="yogesh.keshari" w:date="2016-05-30T13:44:00Z"/>
              </w:rPr>
            </w:pPr>
            <w:ins w:id="252" w:author="yogesh.keshari" w:date="2016-05-30T13:44:00Z">
              <w:r w:rsidRPr="00425C8F">
                <w:t>EXTNWCODE</w:t>
              </w:r>
            </w:ins>
          </w:p>
        </w:tc>
        <w:tc>
          <w:tcPr>
            <w:tcW w:w="1800" w:type="dxa"/>
          </w:tcPr>
          <w:p w:rsidR="00731FC6" w:rsidRDefault="00731FC6" w:rsidP="00DF56E8">
            <w:pPr>
              <w:pStyle w:val="BodyText2"/>
              <w:jc w:val="left"/>
              <w:rPr>
                <w:ins w:id="253" w:author="yogesh.keshari" w:date="2016-05-30T13:44:00Z"/>
              </w:rPr>
            </w:pPr>
            <w:ins w:id="254" w:author="yogesh.keshari" w:date="2016-05-30T13:44:00Z">
              <w:r w:rsidRPr="00425C8F">
                <w:t xml:space="preserve">Network code </w:t>
              </w:r>
            </w:ins>
          </w:p>
        </w:tc>
        <w:tc>
          <w:tcPr>
            <w:tcW w:w="1800" w:type="dxa"/>
          </w:tcPr>
          <w:p w:rsidR="00731FC6" w:rsidRDefault="00731FC6" w:rsidP="00DF56E8">
            <w:pPr>
              <w:pStyle w:val="BodyText2"/>
              <w:jc w:val="left"/>
              <w:rPr>
                <w:ins w:id="255" w:author="yogesh.keshari" w:date="2016-05-30T13:44:00Z"/>
              </w:rPr>
            </w:pPr>
            <w:ins w:id="256" w:author="yogesh.keshari" w:date="2016-05-30T13:44:00Z">
              <w:r w:rsidRPr="00425C8F">
                <w:t>Network code of the Channel User defined in PreTUPS as External Network code</w:t>
              </w:r>
            </w:ins>
          </w:p>
        </w:tc>
        <w:tc>
          <w:tcPr>
            <w:tcW w:w="1800" w:type="dxa"/>
          </w:tcPr>
          <w:p w:rsidR="00731FC6" w:rsidRDefault="00731FC6" w:rsidP="00DF56E8">
            <w:pPr>
              <w:pStyle w:val="BodyText2"/>
              <w:jc w:val="left"/>
              <w:rPr>
                <w:ins w:id="257" w:author="yogesh.keshari" w:date="2016-05-30T13:44:00Z"/>
              </w:rPr>
            </w:pPr>
            <w:ins w:id="258" w:author="yogesh.keshari" w:date="2016-05-30T13:44:00Z">
              <w:r w:rsidRPr="00425C8F">
                <w:t>AK</w:t>
              </w:r>
            </w:ins>
          </w:p>
        </w:tc>
        <w:tc>
          <w:tcPr>
            <w:tcW w:w="720" w:type="dxa"/>
          </w:tcPr>
          <w:p w:rsidR="00731FC6" w:rsidRDefault="00731FC6" w:rsidP="00DF56E8">
            <w:pPr>
              <w:pStyle w:val="BodyText2"/>
              <w:jc w:val="left"/>
              <w:rPr>
                <w:ins w:id="259" w:author="yogesh.keshari" w:date="2016-05-30T13:44:00Z"/>
              </w:rPr>
            </w:pPr>
            <w:ins w:id="260" w:author="yogesh.keshari" w:date="2016-05-30T13:44:00Z">
              <w:r w:rsidRPr="00425C8F">
                <w:t>A (2)</w:t>
              </w:r>
            </w:ins>
          </w:p>
        </w:tc>
        <w:tc>
          <w:tcPr>
            <w:tcW w:w="1620" w:type="dxa"/>
          </w:tcPr>
          <w:p w:rsidR="00731FC6" w:rsidRDefault="00731FC6" w:rsidP="00DF56E8">
            <w:pPr>
              <w:pStyle w:val="BodyText2"/>
              <w:jc w:val="left"/>
              <w:rPr>
                <w:ins w:id="261" w:author="yogesh.keshari" w:date="2016-05-30T13:44:00Z"/>
              </w:rPr>
            </w:pPr>
            <w:ins w:id="262" w:author="yogesh.keshari" w:date="2016-05-30T13:44:00Z">
              <w:r w:rsidRPr="00425C8F">
                <w:t>M</w:t>
              </w:r>
            </w:ins>
          </w:p>
        </w:tc>
      </w:tr>
      <w:tr w:rsidR="00731FC6" w:rsidTr="00DF56E8">
        <w:trPr>
          <w:ins w:id="263" w:author="yogesh.keshari" w:date="2016-05-30T13:44:00Z"/>
        </w:trPr>
        <w:tc>
          <w:tcPr>
            <w:tcW w:w="1818" w:type="dxa"/>
          </w:tcPr>
          <w:p w:rsidR="00731FC6" w:rsidRDefault="00731FC6" w:rsidP="00DF56E8">
            <w:pPr>
              <w:pStyle w:val="BodyText2"/>
              <w:jc w:val="left"/>
              <w:rPr>
                <w:ins w:id="264" w:author="yogesh.keshari" w:date="2016-05-30T13:44:00Z"/>
              </w:rPr>
            </w:pPr>
            <w:ins w:id="265" w:author="yogesh.keshari" w:date="2016-05-30T13:44:00Z">
              <w:r w:rsidRPr="00425C8F">
                <w:t>CATCODE</w:t>
              </w:r>
            </w:ins>
          </w:p>
        </w:tc>
        <w:tc>
          <w:tcPr>
            <w:tcW w:w="1800" w:type="dxa"/>
          </w:tcPr>
          <w:p w:rsidR="00731FC6" w:rsidRDefault="00731FC6" w:rsidP="00DF56E8">
            <w:pPr>
              <w:pStyle w:val="BodyText2"/>
              <w:jc w:val="center"/>
              <w:rPr>
                <w:ins w:id="266" w:author="yogesh.keshari" w:date="2016-05-30T13:44:00Z"/>
              </w:rPr>
            </w:pPr>
            <w:ins w:id="267" w:author="yogesh.keshari" w:date="2016-05-30T13:44:00Z">
              <w:r>
                <w:t xml:space="preserve">Category code </w:t>
              </w:r>
            </w:ins>
          </w:p>
        </w:tc>
        <w:tc>
          <w:tcPr>
            <w:tcW w:w="1800" w:type="dxa"/>
          </w:tcPr>
          <w:p w:rsidR="00731FC6" w:rsidRDefault="00731FC6" w:rsidP="00DF56E8">
            <w:pPr>
              <w:pStyle w:val="BodyText2"/>
              <w:jc w:val="center"/>
              <w:rPr>
                <w:ins w:id="268" w:author="yogesh.keshari" w:date="2016-05-30T13:44:00Z"/>
              </w:rPr>
            </w:pPr>
            <w:ins w:id="269" w:author="yogesh.keshari" w:date="2016-05-30T13:44:00Z">
              <w:r>
                <w:t>Category code of customer care</w:t>
              </w:r>
            </w:ins>
          </w:p>
        </w:tc>
        <w:tc>
          <w:tcPr>
            <w:tcW w:w="1800" w:type="dxa"/>
          </w:tcPr>
          <w:p w:rsidR="00731FC6" w:rsidRDefault="00731FC6" w:rsidP="00DF56E8">
            <w:pPr>
              <w:pStyle w:val="BodyText2"/>
              <w:jc w:val="left"/>
              <w:rPr>
                <w:ins w:id="270" w:author="yogesh.keshari" w:date="2016-05-30T13:44:00Z"/>
              </w:rPr>
            </w:pPr>
            <w:ins w:id="271" w:author="yogesh.keshari" w:date="2016-05-30T13:44:00Z">
              <w:r>
                <w:t>CCE</w:t>
              </w:r>
            </w:ins>
          </w:p>
        </w:tc>
        <w:tc>
          <w:tcPr>
            <w:tcW w:w="720" w:type="dxa"/>
          </w:tcPr>
          <w:p w:rsidR="00731FC6" w:rsidRDefault="00731FC6" w:rsidP="00DF56E8">
            <w:pPr>
              <w:pStyle w:val="BodyText2"/>
              <w:jc w:val="left"/>
              <w:rPr>
                <w:ins w:id="272" w:author="yogesh.keshari" w:date="2016-05-30T13:44:00Z"/>
              </w:rPr>
            </w:pPr>
          </w:p>
        </w:tc>
        <w:tc>
          <w:tcPr>
            <w:tcW w:w="1620" w:type="dxa"/>
          </w:tcPr>
          <w:p w:rsidR="00731FC6" w:rsidRDefault="00731FC6" w:rsidP="00DF56E8">
            <w:pPr>
              <w:pStyle w:val="BodyText2"/>
              <w:jc w:val="left"/>
              <w:rPr>
                <w:ins w:id="273" w:author="yogesh.keshari" w:date="2016-05-30T13:44:00Z"/>
              </w:rPr>
            </w:pPr>
            <w:ins w:id="274" w:author="yogesh.keshari" w:date="2016-05-30T13:44:00Z">
              <w:r>
                <w:t>M</w:t>
              </w:r>
            </w:ins>
          </w:p>
        </w:tc>
      </w:tr>
      <w:tr w:rsidR="00731FC6" w:rsidTr="00DF56E8">
        <w:trPr>
          <w:ins w:id="275" w:author="yogesh.keshari" w:date="2016-05-30T13:44:00Z"/>
        </w:trPr>
        <w:tc>
          <w:tcPr>
            <w:tcW w:w="1818" w:type="dxa"/>
          </w:tcPr>
          <w:p w:rsidR="00731FC6" w:rsidRDefault="00731FC6" w:rsidP="00DF56E8">
            <w:pPr>
              <w:pStyle w:val="BodyText2"/>
              <w:jc w:val="left"/>
              <w:rPr>
                <w:ins w:id="276" w:author="yogesh.keshari" w:date="2016-05-30T13:44:00Z"/>
              </w:rPr>
            </w:pPr>
            <w:ins w:id="277" w:author="yogesh.keshari" w:date="2016-05-30T13:44:00Z">
              <w:r w:rsidRPr="00425C8F">
                <w:t>EMPCODE</w:t>
              </w:r>
            </w:ins>
          </w:p>
        </w:tc>
        <w:tc>
          <w:tcPr>
            <w:tcW w:w="1800" w:type="dxa"/>
          </w:tcPr>
          <w:p w:rsidR="00731FC6" w:rsidRDefault="00731FC6" w:rsidP="00DF56E8">
            <w:pPr>
              <w:pStyle w:val="BodyText2"/>
              <w:jc w:val="left"/>
              <w:rPr>
                <w:ins w:id="278" w:author="yogesh.keshari" w:date="2016-05-30T13:44:00Z"/>
              </w:rPr>
            </w:pPr>
            <w:ins w:id="279" w:author="yogesh.keshari" w:date="2016-05-30T13:44:00Z">
              <w:r>
                <w:t>Empolyee code</w:t>
              </w:r>
            </w:ins>
          </w:p>
        </w:tc>
        <w:tc>
          <w:tcPr>
            <w:tcW w:w="1800" w:type="dxa"/>
          </w:tcPr>
          <w:p w:rsidR="00731FC6" w:rsidRDefault="00731FC6" w:rsidP="00DF56E8">
            <w:pPr>
              <w:pStyle w:val="BodyText2"/>
              <w:jc w:val="left"/>
              <w:rPr>
                <w:ins w:id="280" w:author="yogesh.keshari" w:date="2016-05-30T13:44:00Z"/>
              </w:rPr>
            </w:pPr>
            <w:ins w:id="281" w:author="yogesh.keshari" w:date="2016-05-30T13:44:00Z">
              <w:r>
                <w:t>Employee code of CCE</w:t>
              </w:r>
            </w:ins>
          </w:p>
        </w:tc>
        <w:tc>
          <w:tcPr>
            <w:tcW w:w="1800" w:type="dxa"/>
          </w:tcPr>
          <w:p w:rsidR="00731FC6" w:rsidRDefault="00731FC6" w:rsidP="00DF56E8">
            <w:pPr>
              <w:pStyle w:val="BodyText2"/>
              <w:jc w:val="left"/>
              <w:rPr>
                <w:ins w:id="282" w:author="yogesh.keshari" w:date="2016-05-30T13:44:00Z"/>
              </w:rPr>
            </w:pPr>
            <w:ins w:id="283" w:author="yogesh.keshari" w:date="2016-05-30T13:44:00Z">
              <w:r>
                <w:t>123654788</w:t>
              </w:r>
            </w:ins>
          </w:p>
        </w:tc>
        <w:tc>
          <w:tcPr>
            <w:tcW w:w="720" w:type="dxa"/>
          </w:tcPr>
          <w:p w:rsidR="00731FC6" w:rsidRDefault="00731FC6" w:rsidP="00DF56E8">
            <w:pPr>
              <w:pStyle w:val="BodyText2"/>
              <w:jc w:val="left"/>
              <w:rPr>
                <w:ins w:id="284" w:author="yogesh.keshari" w:date="2016-05-30T13:44:00Z"/>
              </w:rPr>
            </w:pPr>
          </w:p>
        </w:tc>
        <w:tc>
          <w:tcPr>
            <w:tcW w:w="1620" w:type="dxa"/>
          </w:tcPr>
          <w:p w:rsidR="00731FC6" w:rsidRDefault="00731FC6" w:rsidP="00DF56E8">
            <w:pPr>
              <w:pStyle w:val="BodyText2"/>
              <w:jc w:val="left"/>
              <w:rPr>
                <w:ins w:id="285" w:author="yogesh.keshari" w:date="2016-05-30T13:44:00Z"/>
              </w:rPr>
            </w:pPr>
            <w:ins w:id="286" w:author="yogesh.keshari" w:date="2016-05-30T13:44:00Z">
              <w:r>
                <w:t>M</w:t>
              </w:r>
            </w:ins>
          </w:p>
        </w:tc>
      </w:tr>
      <w:tr w:rsidR="00731FC6" w:rsidTr="00DF56E8">
        <w:trPr>
          <w:ins w:id="287" w:author="yogesh.keshari" w:date="2016-05-30T13:44:00Z"/>
        </w:trPr>
        <w:tc>
          <w:tcPr>
            <w:tcW w:w="1818" w:type="dxa"/>
          </w:tcPr>
          <w:p w:rsidR="00731FC6" w:rsidRDefault="00731FC6" w:rsidP="00DF56E8">
            <w:pPr>
              <w:pStyle w:val="BodyText2"/>
              <w:jc w:val="left"/>
              <w:rPr>
                <w:ins w:id="288" w:author="yogesh.keshari" w:date="2016-05-30T13:44:00Z"/>
              </w:rPr>
            </w:pPr>
            <w:ins w:id="289" w:author="yogesh.keshari" w:date="2016-05-30T13:44:00Z">
              <w:r w:rsidRPr="00425C8F">
                <w:t>LOGINID</w:t>
              </w:r>
            </w:ins>
          </w:p>
        </w:tc>
        <w:tc>
          <w:tcPr>
            <w:tcW w:w="1800" w:type="dxa"/>
          </w:tcPr>
          <w:p w:rsidR="00731FC6" w:rsidRDefault="00731FC6" w:rsidP="00DF56E8">
            <w:pPr>
              <w:pStyle w:val="BodyText2"/>
              <w:jc w:val="left"/>
              <w:rPr>
                <w:ins w:id="290" w:author="yogesh.keshari" w:date="2016-05-30T13:44:00Z"/>
              </w:rPr>
            </w:pPr>
            <w:ins w:id="291" w:author="yogesh.keshari" w:date="2016-05-30T13:44:00Z">
              <w:r w:rsidRPr="00425C8F">
                <w:t>Login ID</w:t>
              </w:r>
            </w:ins>
          </w:p>
        </w:tc>
        <w:tc>
          <w:tcPr>
            <w:tcW w:w="1800" w:type="dxa"/>
          </w:tcPr>
          <w:p w:rsidR="00731FC6" w:rsidRDefault="00731FC6" w:rsidP="00DF56E8">
            <w:pPr>
              <w:pStyle w:val="BodyText2"/>
              <w:jc w:val="left"/>
              <w:rPr>
                <w:ins w:id="292" w:author="yogesh.keshari" w:date="2016-05-30T13:44:00Z"/>
              </w:rPr>
            </w:pPr>
            <w:ins w:id="293" w:author="yogesh.keshari" w:date="2016-05-30T13:44:00Z">
              <w:r w:rsidRPr="00425C8F">
                <w:t xml:space="preserve">Login ID of the </w:t>
              </w:r>
              <w:r w:rsidRPr="00425C8F">
                <w:lastRenderedPageBreak/>
                <w:t>Channel user</w:t>
              </w:r>
            </w:ins>
          </w:p>
        </w:tc>
        <w:tc>
          <w:tcPr>
            <w:tcW w:w="1800" w:type="dxa"/>
          </w:tcPr>
          <w:p w:rsidR="00731FC6" w:rsidRDefault="00731FC6" w:rsidP="00DF56E8">
            <w:pPr>
              <w:pStyle w:val="BodyText2"/>
              <w:jc w:val="left"/>
              <w:rPr>
                <w:ins w:id="294" w:author="yogesh.keshari" w:date="2016-05-30T13:44:00Z"/>
              </w:rPr>
            </w:pPr>
            <w:ins w:id="295" w:author="yogesh.keshari" w:date="2016-05-30T13:44:00Z">
              <w:r w:rsidRPr="00425C8F">
                <w:lastRenderedPageBreak/>
                <w:t>Mo_cce</w:t>
              </w:r>
            </w:ins>
          </w:p>
        </w:tc>
        <w:tc>
          <w:tcPr>
            <w:tcW w:w="720" w:type="dxa"/>
          </w:tcPr>
          <w:p w:rsidR="00731FC6" w:rsidRDefault="00731FC6" w:rsidP="00DF56E8">
            <w:pPr>
              <w:pStyle w:val="BodyText2"/>
              <w:jc w:val="left"/>
              <w:rPr>
                <w:ins w:id="296" w:author="yogesh.keshari" w:date="2016-05-30T13:44:00Z"/>
              </w:rPr>
            </w:pPr>
            <w:ins w:id="297" w:author="yogesh.keshari" w:date="2016-05-30T13:44:00Z">
              <w:r w:rsidRPr="00425C8F">
                <w:t xml:space="preserve">A </w:t>
              </w:r>
              <w:r w:rsidRPr="00425C8F">
                <w:lastRenderedPageBreak/>
                <w:t>(20)</w:t>
              </w:r>
            </w:ins>
          </w:p>
        </w:tc>
        <w:tc>
          <w:tcPr>
            <w:tcW w:w="1620" w:type="dxa"/>
          </w:tcPr>
          <w:p w:rsidR="00731FC6" w:rsidRPr="00425C8F" w:rsidRDefault="00731FC6" w:rsidP="00DF56E8">
            <w:pPr>
              <w:pStyle w:val="Tablecontent"/>
              <w:rPr>
                <w:ins w:id="298" w:author="yogesh.keshari" w:date="2016-05-30T13:44:00Z"/>
              </w:rPr>
            </w:pPr>
            <w:ins w:id="299" w:author="yogesh.keshari" w:date="2016-05-30T13:44:00Z">
              <w:r w:rsidRPr="00425C8F">
                <w:lastRenderedPageBreak/>
                <w:t>O</w:t>
              </w:r>
            </w:ins>
          </w:p>
          <w:p w:rsidR="00731FC6" w:rsidRDefault="00731FC6" w:rsidP="00DF56E8">
            <w:pPr>
              <w:pStyle w:val="BodyText2"/>
              <w:jc w:val="left"/>
              <w:rPr>
                <w:ins w:id="300" w:author="yogesh.keshari" w:date="2016-05-30T13:44:00Z"/>
              </w:rPr>
            </w:pPr>
            <w:ins w:id="301" w:author="yogesh.keshari" w:date="2016-05-30T13:44:00Z">
              <w:r w:rsidRPr="00425C8F">
                <w:lastRenderedPageBreak/>
                <w:t>(Tag is mandatory)</w:t>
              </w:r>
            </w:ins>
          </w:p>
        </w:tc>
      </w:tr>
      <w:tr w:rsidR="00731FC6" w:rsidTr="00DF56E8">
        <w:trPr>
          <w:ins w:id="302" w:author="yogesh.keshari" w:date="2016-05-30T13:44:00Z"/>
        </w:trPr>
        <w:tc>
          <w:tcPr>
            <w:tcW w:w="1818" w:type="dxa"/>
          </w:tcPr>
          <w:p w:rsidR="00731FC6" w:rsidRDefault="00731FC6" w:rsidP="00DF56E8">
            <w:pPr>
              <w:pStyle w:val="BodyText2"/>
              <w:jc w:val="left"/>
              <w:rPr>
                <w:ins w:id="303" w:author="yogesh.keshari" w:date="2016-05-30T13:44:00Z"/>
              </w:rPr>
            </w:pPr>
            <w:ins w:id="304" w:author="yogesh.keshari" w:date="2016-05-30T13:44:00Z">
              <w:r w:rsidRPr="00425C8F">
                <w:lastRenderedPageBreak/>
                <w:t>PASSWORD</w:t>
              </w:r>
            </w:ins>
          </w:p>
        </w:tc>
        <w:tc>
          <w:tcPr>
            <w:tcW w:w="1800" w:type="dxa"/>
          </w:tcPr>
          <w:p w:rsidR="00731FC6" w:rsidRDefault="00731FC6" w:rsidP="00DF56E8">
            <w:pPr>
              <w:pStyle w:val="BodyText2"/>
              <w:jc w:val="left"/>
              <w:rPr>
                <w:ins w:id="305" w:author="yogesh.keshari" w:date="2016-05-30T13:44:00Z"/>
              </w:rPr>
            </w:pPr>
            <w:ins w:id="306" w:author="yogesh.keshari" w:date="2016-05-30T13:44:00Z">
              <w:r w:rsidRPr="00425C8F">
                <w:t>Password</w:t>
              </w:r>
            </w:ins>
          </w:p>
        </w:tc>
        <w:tc>
          <w:tcPr>
            <w:tcW w:w="1800" w:type="dxa"/>
          </w:tcPr>
          <w:p w:rsidR="00731FC6" w:rsidRDefault="00731FC6" w:rsidP="00DF56E8">
            <w:pPr>
              <w:pStyle w:val="BodyText2"/>
              <w:jc w:val="left"/>
              <w:rPr>
                <w:ins w:id="307" w:author="yogesh.keshari" w:date="2016-05-30T13:44:00Z"/>
              </w:rPr>
            </w:pPr>
            <w:ins w:id="308" w:author="yogesh.keshari" w:date="2016-05-30T13:44:00Z">
              <w:r w:rsidRPr="00425C8F">
                <w:t>Password of the Channel user</w:t>
              </w:r>
            </w:ins>
          </w:p>
        </w:tc>
        <w:tc>
          <w:tcPr>
            <w:tcW w:w="1800" w:type="dxa"/>
          </w:tcPr>
          <w:p w:rsidR="00731FC6" w:rsidRDefault="00731FC6" w:rsidP="00DF56E8">
            <w:pPr>
              <w:pStyle w:val="BodyText2"/>
              <w:jc w:val="left"/>
              <w:rPr>
                <w:ins w:id="309" w:author="yogesh.keshari" w:date="2016-05-30T13:44:00Z"/>
              </w:rPr>
            </w:pPr>
            <w:ins w:id="310" w:author="yogesh.keshari" w:date="2016-05-30T13:44:00Z">
              <w:r w:rsidRPr="00425C8F">
                <w:t>2468</w:t>
              </w:r>
            </w:ins>
          </w:p>
        </w:tc>
        <w:tc>
          <w:tcPr>
            <w:tcW w:w="720" w:type="dxa"/>
          </w:tcPr>
          <w:p w:rsidR="00731FC6" w:rsidRDefault="00731FC6" w:rsidP="00DF56E8">
            <w:pPr>
              <w:pStyle w:val="BodyText2"/>
              <w:jc w:val="left"/>
              <w:rPr>
                <w:ins w:id="311" w:author="yogesh.keshari" w:date="2016-05-30T13:44:00Z"/>
              </w:rPr>
            </w:pPr>
            <w:ins w:id="312" w:author="yogesh.keshari" w:date="2016-05-30T13:44:00Z">
              <w:r w:rsidRPr="00425C8F">
                <w:t>A (10)</w:t>
              </w:r>
            </w:ins>
          </w:p>
        </w:tc>
        <w:tc>
          <w:tcPr>
            <w:tcW w:w="1620" w:type="dxa"/>
          </w:tcPr>
          <w:p w:rsidR="00731FC6" w:rsidRPr="00425C8F" w:rsidRDefault="00731FC6" w:rsidP="00DF56E8">
            <w:pPr>
              <w:pStyle w:val="Tablecontent"/>
              <w:rPr>
                <w:ins w:id="313" w:author="yogesh.keshari" w:date="2016-05-30T13:44:00Z"/>
              </w:rPr>
            </w:pPr>
            <w:ins w:id="314" w:author="yogesh.keshari" w:date="2016-05-30T13:44:00Z">
              <w:r w:rsidRPr="00425C8F">
                <w:t>O</w:t>
              </w:r>
            </w:ins>
          </w:p>
          <w:p w:rsidR="00731FC6" w:rsidRDefault="00731FC6" w:rsidP="00DF56E8">
            <w:pPr>
              <w:pStyle w:val="BodyText2"/>
              <w:jc w:val="left"/>
              <w:rPr>
                <w:ins w:id="315" w:author="yogesh.keshari" w:date="2016-05-30T13:44:00Z"/>
              </w:rPr>
            </w:pPr>
            <w:ins w:id="316" w:author="yogesh.keshari" w:date="2016-05-30T13:44:00Z">
              <w:r w:rsidRPr="00425C8F">
                <w:t>(Tag is mandatory)</w:t>
              </w:r>
            </w:ins>
          </w:p>
        </w:tc>
      </w:tr>
      <w:tr w:rsidR="00731FC6" w:rsidTr="00DF56E8">
        <w:trPr>
          <w:ins w:id="317" w:author="yogesh.keshari" w:date="2016-05-30T13:44:00Z"/>
        </w:trPr>
        <w:tc>
          <w:tcPr>
            <w:tcW w:w="1818" w:type="dxa"/>
          </w:tcPr>
          <w:p w:rsidR="00731FC6" w:rsidRDefault="00731FC6" w:rsidP="00DF56E8">
            <w:pPr>
              <w:pStyle w:val="BodyText2"/>
              <w:jc w:val="left"/>
              <w:rPr>
                <w:ins w:id="318" w:author="yogesh.keshari" w:date="2016-05-30T13:44:00Z"/>
              </w:rPr>
            </w:pPr>
            <w:ins w:id="319" w:author="yogesh.keshari" w:date="2016-05-30T13:44:00Z">
              <w:r w:rsidRPr="00425C8F">
                <w:t>EXTREFNUM</w:t>
              </w:r>
            </w:ins>
          </w:p>
        </w:tc>
        <w:tc>
          <w:tcPr>
            <w:tcW w:w="1800" w:type="dxa"/>
          </w:tcPr>
          <w:p w:rsidR="00731FC6" w:rsidRDefault="00731FC6" w:rsidP="00DF56E8">
            <w:pPr>
              <w:pStyle w:val="BodyText2"/>
              <w:jc w:val="left"/>
              <w:rPr>
                <w:ins w:id="320" w:author="yogesh.keshari" w:date="2016-05-30T13:44:00Z"/>
              </w:rPr>
            </w:pPr>
            <w:ins w:id="321" w:author="yogesh.keshari" w:date="2016-05-30T13:44:00Z">
              <w:r w:rsidRPr="00425C8F">
                <w:t>External Reference number</w:t>
              </w:r>
            </w:ins>
          </w:p>
        </w:tc>
        <w:tc>
          <w:tcPr>
            <w:tcW w:w="1800" w:type="dxa"/>
          </w:tcPr>
          <w:p w:rsidR="00731FC6" w:rsidRDefault="00731FC6" w:rsidP="00DF56E8">
            <w:pPr>
              <w:pStyle w:val="BodyText2"/>
              <w:jc w:val="left"/>
              <w:rPr>
                <w:ins w:id="322" w:author="yogesh.keshari" w:date="2016-05-30T13:44:00Z"/>
              </w:rPr>
            </w:pPr>
            <w:ins w:id="323" w:author="yogesh.keshari" w:date="2016-05-30T13:44:00Z">
              <w:r w:rsidRPr="00425C8F">
                <w:t>Reference number of external system.</w:t>
              </w:r>
            </w:ins>
          </w:p>
        </w:tc>
        <w:tc>
          <w:tcPr>
            <w:tcW w:w="1800" w:type="dxa"/>
          </w:tcPr>
          <w:p w:rsidR="00731FC6" w:rsidRDefault="00731FC6" w:rsidP="00DF56E8">
            <w:pPr>
              <w:pStyle w:val="BodyText2"/>
              <w:jc w:val="left"/>
              <w:rPr>
                <w:ins w:id="324" w:author="yogesh.keshari" w:date="2016-05-30T13:44:00Z"/>
              </w:rPr>
            </w:pPr>
            <w:ins w:id="325" w:author="yogesh.keshari" w:date="2016-05-30T13:44:00Z">
              <w:r w:rsidRPr="00425C8F">
                <w:t>12345</w:t>
              </w:r>
            </w:ins>
          </w:p>
        </w:tc>
        <w:tc>
          <w:tcPr>
            <w:tcW w:w="720" w:type="dxa"/>
          </w:tcPr>
          <w:p w:rsidR="00731FC6" w:rsidRDefault="00731FC6" w:rsidP="00DF56E8">
            <w:pPr>
              <w:pStyle w:val="BodyText2"/>
              <w:jc w:val="left"/>
              <w:rPr>
                <w:ins w:id="326" w:author="yogesh.keshari" w:date="2016-05-30T13:44:00Z"/>
              </w:rPr>
            </w:pPr>
            <w:ins w:id="327" w:author="yogesh.keshari" w:date="2016-05-30T13:44:00Z">
              <w:r w:rsidRPr="00425C8F">
                <w:t>A (20)</w:t>
              </w:r>
            </w:ins>
          </w:p>
        </w:tc>
        <w:tc>
          <w:tcPr>
            <w:tcW w:w="1620" w:type="dxa"/>
          </w:tcPr>
          <w:p w:rsidR="00731FC6" w:rsidRPr="00425C8F" w:rsidRDefault="00731FC6" w:rsidP="00DF56E8">
            <w:pPr>
              <w:pStyle w:val="Tablecontent"/>
              <w:rPr>
                <w:ins w:id="328" w:author="yogesh.keshari" w:date="2016-05-30T13:44:00Z"/>
              </w:rPr>
            </w:pPr>
            <w:ins w:id="329" w:author="yogesh.keshari" w:date="2016-05-30T13:44:00Z">
              <w:r w:rsidRPr="00425C8F">
                <w:t>O</w:t>
              </w:r>
            </w:ins>
          </w:p>
          <w:p w:rsidR="00731FC6" w:rsidRDefault="00731FC6" w:rsidP="00DF56E8">
            <w:pPr>
              <w:pStyle w:val="BodyText2"/>
              <w:jc w:val="left"/>
              <w:rPr>
                <w:ins w:id="330" w:author="yogesh.keshari" w:date="2016-05-30T13:44:00Z"/>
              </w:rPr>
            </w:pPr>
            <w:ins w:id="331" w:author="yogesh.keshari" w:date="2016-05-30T13:44:00Z">
              <w:r w:rsidRPr="00425C8F">
                <w:t>(Tag is mandatory)</w:t>
              </w:r>
            </w:ins>
          </w:p>
        </w:tc>
      </w:tr>
    </w:tbl>
    <w:p w:rsidR="00A32506" w:rsidRDefault="00A32506" w:rsidP="00A32506">
      <w:pPr>
        <w:pStyle w:val="BodyText2"/>
        <w:jc w:val="left"/>
        <w:rPr>
          <w:ins w:id="332" w:author="yogesh.keshari" w:date="2016-05-30T13:36:00Z"/>
        </w:rPr>
      </w:pPr>
    </w:p>
    <w:p w:rsidR="00A32506" w:rsidRDefault="00A32506" w:rsidP="00A32506">
      <w:pPr>
        <w:pStyle w:val="BodyText2"/>
        <w:jc w:val="left"/>
        <w:rPr>
          <w:ins w:id="333" w:author="yogesh.keshari" w:date="2016-05-30T13:35:00Z"/>
        </w:rPr>
      </w:pPr>
    </w:p>
    <w:p w:rsidR="00A32506" w:rsidRPr="00425C8F" w:rsidRDefault="00A32506" w:rsidP="00A32506">
      <w:pPr>
        <w:pStyle w:val="BodyText2"/>
        <w:rPr>
          <w:ins w:id="334" w:author="yogesh.keshari" w:date="2016-05-30T13:35:00Z"/>
          <w:b/>
          <w:bCs/>
          <w:u w:val="single"/>
        </w:rPr>
      </w:pPr>
    </w:p>
    <w:p w:rsidR="00A32506" w:rsidRDefault="00A32506" w:rsidP="00A32506">
      <w:pPr>
        <w:pStyle w:val="BodyText2"/>
        <w:jc w:val="left"/>
        <w:rPr>
          <w:ins w:id="335" w:author="yogesh.keshari" w:date="2016-05-30T13:33:00Z"/>
        </w:rPr>
      </w:pPr>
    </w:p>
    <w:p w:rsidR="00A32506" w:rsidRPr="00425C8F" w:rsidRDefault="00A32506" w:rsidP="006D326A">
      <w:pPr>
        <w:pStyle w:val="BodyText2"/>
        <w:jc w:val="left"/>
      </w:pPr>
    </w:p>
    <w:p w:rsidR="006D326A" w:rsidRPr="00425C8F" w:rsidRDefault="006D326A" w:rsidP="006D326A">
      <w:pPr>
        <w:pStyle w:val="BodyText2"/>
      </w:pPr>
    </w:p>
    <w:p w:rsidR="00AC0784" w:rsidRPr="00425C8F" w:rsidRDefault="006D326A" w:rsidP="001E6309">
      <w:pPr>
        <w:pStyle w:val="Heading"/>
        <w:rPr>
          <w:color w:val="auto"/>
        </w:rPr>
      </w:pPr>
      <w:bookmarkStart w:id="336" w:name="_Toc309916577"/>
      <w:bookmarkStart w:id="337" w:name="_Toc310932487"/>
      <w:r w:rsidRPr="00425C8F">
        <w:rPr>
          <w:color w:val="auto"/>
        </w:rPr>
        <w:t>C2S Transfer Enquiry</w:t>
      </w:r>
      <w:bookmarkEnd w:id="336"/>
      <w:bookmarkEnd w:id="337"/>
    </w:p>
    <w:p w:rsidR="006D326A" w:rsidRPr="00425C8F" w:rsidRDefault="006D326A" w:rsidP="006D326A">
      <w:pPr>
        <w:pStyle w:val="BodyText2"/>
        <w:ind w:left="720"/>
      </w:pPr>
      <w:r w:rsidRPr="00425C8F">
        <w:t>In this Enquiry Customer care user can send the request for the enquiry of a transaction between a channel user and a subscriber (C2S). If we are getting the transfer ID in the request then we will send the detail response for the given Transaction ID In this case Repetition of tags will be done on the basis of entries for that transaction</w:t>
      </w:r>
    </w:p>
    <w:p w:rsidR="006D326A" w:rsidRPr="00425C8F" w:rsidRDefault="0000768E" w:rsidP="001E6309">
      <w:pPr>
        <w:pStyle w:val="Heading"/>
        <w:rPr>
          <w:color w:val="auto"/>
        </w:rPr>
      </w:pPr>
      <w:r w:rsidRPr="00425C8F">
        <w:rPr>
          <w:color w:val="auto"/>
        </w:rPr>
        <w:t>Request Syntax</w:t>
      </w:r>
    </w:p>
    <w:p w:rsidR="006D326A" w:rsidRPr="00425C8F" w:rsidRDefault="006D326A" w:rsidP="006D326A">
      <w:pPr>
        <w:pStyle w:val="BodyText2"/>
        <w:ind w:left="720"/>
      </w:pPr>
      <w:r w:rsidRPr="00425C8F">
        <w:t>The External System will send the following request for return. The request format and details of request are mentioned below.</w:t>
      </w:r>
    </w:p>
    <w:p w:rsidR="006D326A" w:rsidRPr="00425C8F" w:rsidRDefault="006D326A" w:rsidP="006D326A">
      <w:pPr>
        <w:pStyle w:val="BodyText2"/>
      </w:pPr>
    </w:p>
    <w:p w:rsidR="006D326A" w:rsidRPr="00425C8F" w:rsidRDefault="006D326A" w:rsidP="00B71BB8">
      <w:pPr>
        <w:pStyle w:val="Code"/>
      </w:pPr>
      <w:r w:rsidRPr="00425C8F">
        <w:t>&lt;?xml version="1.0"?&gt;</w:t>
      </w:r>
    </w:p>
    <w:p w:rsidR="006D326A" w:rsidRPr="00425C8F" w:rsidRDefault="006D326A" w:rsidP="00B71BB8">
      <w:pPr>
        <w:pStyle w:val="Code"/>
      </w:pPr>
      <w:r w:rsidRPr="00425C8F">
        <w:t>&lt;COMMAND&gt;</w:t>
      </w:r>
    </w:p>
    <w:p w:rsidR="006D326A" w:rsidRPr="00425C8F" w:rsidRDefault="006D326A" w:rsidP="00B71BB8">
      <w:pPr>
        <w:pStyle w:val="Code"/>
      </w:pPr>
      <w:r w:rsidRPr="00425C8F">
        <w:t>&lt;TYPE&gt;C2STRFANSFERENQ&lt;/TYPE&gt;</w:t>
      </w:r>
    </w:p>
    <w:p w:rsidR="006D326A" w:rsidRPr="00425C8F" w:rsidRDefault="006D326A" w:rsidP="00B71BB8">
      <w:pPr>
        <w:pStyle w:val="Code"/>
      </w:pPr>
      <w:r w:rsidRPr="00425C8F">
        <w:t>&lt;DATE&gt;&lt;Date and time &gt;&lt;/DATE&gt;</w:t>
      </w:r>
    </w:p>
    <w:p w:rsidR="006D326A" w:rsidRPr="00425C8F" w:rsidRDefault="006D326A" w:rsidP="00B71BB8">
      <w:pPr>
        <w:pStyle w:val="Code"/>
      </w:pPr>
      <w:r w:rsidRPr="00425C8F">
        <w:t>&lt;EXTNWCODE&gt;&lt;Network External Code&gt;&lt;/EXTNWCODE&gt;</w:t>
      </w:r>
    </w:p>
    <w:p w:rsidR="006D326A" w:rsidRPr="00425C8F" w:rsidRDefault="006D326A" w:rsidP="00B71BB8">
      <w:pPr>
        <w:pStyle w:val="Code"/>
      </w:pPr>
      <w:r w:rsidRPr="00425C8F">
        <w:t>&lt;CATCODE&gt;&lt;Category Code of the Operator user&gt;&lt;/CATCODE&gt;</w:t>
      </w:r>
    </w:p>
    <w:p w:rsidR="006D326A" w:rsidRPr="00425C8F" w:rsidRDefault="006D326A" w:rsidP="00B71BB8">
      <w:pPr>
        <w:pStyle w:val="Code"/>
      </w:pPr>
      <w:r w:rsidRPr="00425C8F">
        <w:t>&lt;EMPCODE&gt;&lt; Employee Code of the Operator user&gt;&lt;/EMPCODE&gt;</w:t>
      </w:r>
    </w:p>
    <w:p w:rsidR="006D326A" w:rsidRPr="00425C8F" w:rsidRDefault="006D326A" w:rsidP="00B71BB8">
      <w:pPr>
        <w:pStyle w:val="Code"/>
      </w:pPr>
      <w:r w:rsidRPr="00425C8F">
        <w:t>&lt;LOGINID&gt;&lt;Login ID of the Operator user&gt;&lt;/LOGINID&gt;</w:t>
      </w:r>
    </w:p>
    <w:p w:rsidR="006D326A" w:rsidRPr="00425C8F" w:rsidRDefault="006D326A" w:rsidP="00B71BB8">
      <w:pPr>
        <w:pStyle w:val="Code"/>
      </w:pPr>
      <w:r w:rsidRPr="00425C8F">
        <w:t>&lt;PASSWORD&gt;&lt;Password of the Operator user&gt;&lt;/PASSWORD&gt;</w:t>
      </w:r>
    </w:p>
    <w:p w:rsidR="006D326A" w:rsidRPr="00425C8F" w:rsidRDefault="006D326A" w:rsidP="00B71BB8">
      <w:pPr>
        <w:pStyle w:val="Code"/>
      </w:pPr>
      <w:r w:rsidRPr="00425C8F">
        <w:t>&lt;EXTREFNUM&gt;&lt;Unique Reference number in the external system&gt;&lt;/EXTREFNUM&gt;</w:t>
      </w:r>
    </w:p>
    <w:p w:rsidR="006D326A" w:rsidRPr="00425C8F" w:rsidRDefault="006D326A" w:rsidP="00B71BB8">
      <w:pPr>
        <w:pStyle w:val="Code"/>
      </w:pPr>
      <w:r w:rsidRPr="00425C8F">
        <w:t>&lt;DATA&gt;</w:t>
      </w:r>
    </w:p>
    <w:p w:rsidR="006D326A" w:rsidRPr="00425C8F" w:rsidRDefault="006D326A" w:rsidP="00C10A24">
      <w:pPr>
        <w:pStyle w:val="Code"/>
        <w:ind w:left="2160"/>
      </w:pPr>
      <w:r w:rsidRPr="00425C8F">
        <w:t>&lt;SRVTYPE&gt;&lt;Service Type&gt;&lt;/SRVTYPE&gt;</w:t>
      </w:r>
    </w:p>
    <w:p w:rsidR="006D326A" w:rsidRPr="00425C8F" w:rsidRDefault="006D326A" w:rsidP="00C10A24">
      <w:pPr>
        <w:pStyle w:val="Code"/>
        <w:ind w:left="2160"/>
      </w:pPr>
      <w:r w:rsidRPr="00425C8F">
        <w:t>&lt;FROMDATE&gt;&lt;DD-MM-YYYY&gt;&lt;/FROMDATE&gt;</w:t>
      </w:r>
    </w:p>
    <w:p w:rsidR="006D326A" w:rsidRPr="00425C8F" w:rsidRDefault="006D326A" w:rsidP="00C10A24">
      <w:pPr>
        <w:pStyle w:val="Code"/>
        <w:ind w:left="2160"/>
      </w:pPr>
      <w:r w:rsidRPr="00425C8F">
        <w:t>&lt;TODATE&gt;&lt;DD-MM-YYYY&gt;&lt;/TODATE&gt;</w:t>
      </w:r>
    </w:p>
    <w:p w:rsidR="006D326A" w:rsidRPr="00425C8F" w:rsidRDefault="006D326A" w:rsidP="00C10A24">
      <w:pPr>
        <w:pStyle w:val="Code"/>
        <w:ind w:left="2160"/>
      </w:pPr>
      <w:r w:rsidRPr="00425C8F">
        <w:t>&lt;TRANSACTIONID&gt; R061003.1633.0001&lt;/TRANSACTIONID&gt;</w:t>
      </w:r>
    </w:p>
    <w:p w:rsidR="006D326A" w:rsidRPr="00425C8F" w:rsidRDefault="006D326A" w:rsidP="00C10A24">
      <w:pPr>
        <w:pStyle w:val="Code"/>
        <w:ind w:left="2160"/>
      </w:pPr>
      <w:r w:rsidRPr="00425C8F">
        <w:t>&lt;SENDERMSISDN&gt;&lt;Retailer MSISDN&gt;&lt;/SENDERMSISDN &gt;</w:t>
      </w:r>
    </w:p>
    <w:p w:rsidR="006D326A" w:rsidRPr="00425C8F" w:rsidRDefault="006D326A" w:rsidP="00C10A24">
      <w:pPr>
        <w:pStyle w:val="Code"/>
        <w:ind w:left="2160"/>
      </w:pPr>
      <w:r w:rsidRPr="00425C8F">
        <w:t>&lt;MSISDN2&gt;Receiver MSISDN&lt;/MSISDN2 &gt;</w:t>
      </w:r>
    </w:p>
    <w:p w:rsidR="006D326A" w:rsidRPr="00425C8F" w:rsidRDefault="006D326A" w:rsidP="00B71BB8">
      <w:pPr>
        <w:pStyle w:val="Code"/>
      </w:pPr>
      <w:r w:rsidRPr="00425C8F">
        <w:t>&lt;/DATA&gt;</w:t>
      </w:r>
    </w:p>
    <w:p w:rsidR="006D326A" w:rsidRPr="00425C8F" w:rsidRDefault="006D326A" w:rsidP="00B71BB8">
      <w:pPr>
        <w:pStyle w:val="Code"/>
      </w:pPr>
      <w:r w:rsidRPr="00425C8F">
        <w:t>&lt;/COMMAND&gt;</w:t>
      </w:r>
    </w:p>
    <w:p w:rsidR="006D326A" w:rsidRPr="00425C8F" w:rsidRDefault="006D326A" w:rsidP="006D326A">
      <w:pPr>
        <w:pStyle w:val="BodyText2"/>
      </w:pPr>
    </w:p>
    <w:p w:rsidR="006D326A" w:rsidRPr="00425C8F" w:rsidRDefault="006D326A" w:rsidP="001E6309">
      <w:pPr>
        <w:pStyle w:val="Heading"/>
        <w:rPr>
          <w:color w:val="auto"/>
        </w:rPr>
      </w:pPr>
      <w:r w:rsidRPr="00425C8F">
        <w:rPr>
          <w:color w:val="auto"/>
        </w:rPr>
        <w:t>Fields Detail</w:t>
      </w:r>
    </w:p>
    <w:p w:rsidR="00B71BB8" w:rsidRPr="00425C8F" w:rsidRDefault="00B71BB8" w:rsidP="006D326A">
      <w:pPr>
        <w:pStyle w:val="BodyText2"/>
        <w:rPr>
          <w:b/>
          <w:bCs/>
          <w:u w:val="single"/>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C10A24" w:rsidRPr="00425C8F" w:rsidTr="0028705E">
        <w:trPr>
          <w:trHeight w:val="277"/>
          <w:tblHeader/>
        </w:trPr>
        <w:tc>
          <w:tcPr>
            <w:tcW w:w="1800" w:type="dxa"/>
            <w:shd w:val="clear" w:color="auto" w:fill="E31837"/>
          </w:tcPr>
          <w:p w:rsidR="00C10A24" w:rsidRPr="00425C8F" w:rsidRDefault="00C10A24" w:rsidP="0028705E">
            <w:pPr>
              <w:pStyle w:val="TableColumnLabels"/>
              <w:rPr>
                <w:color w:val="auto"/>
                <w:lang w:val="en-IN"/>
              </w:rPr>
            </w:pPr>
            <w:r w:rsidRPr="00425C8F">
              <w:rPr>
                <w:color w:val="auto"/>
                <w:lang w:val="en-IN"/>
              </w:rPr>
              <w:t>TAG</w:t>
            </w:r>
          </w:p>
        </w:tc>
        <w:tc>
          <w:tcPr>
            <w:tcW w:w="1800" w:type="dxa"/>
            <w:shd w:val="clear" w:color="auto" w:fill="E31837"/>
          </w:tcPr>
          <w:p w:rsidR="00C10A24" w:rsidRPr="00425C8F" w:rsidRDefault="00C10A24" w:rsidP="0028705E">
            <w:pPr>
              <w:pStyle w:val="TableColumnLabels"/>
              <w:rPr>
                <w:color w:val="auto"/>
                <w:lang w:val="en-IN"/>
              </w:rPr>
            </w:pPr>
            <w:r w:rsidRPr="00425C8F">
              <w:rPr>
                <w:color w:val="auto"/>
                <w:lang w:val="en-IN"/>
              </w:rPr>
              <w:t>Fields</w:t>
            </w:r>
          </w:p>
        </w:tc>
        <w:tc>
          <w:tcPr>
            <w:tcW w:w="1980" w:type="dxa"/>
            <w:shd w:val="clear" w:color="auto" w:fill="E31837"/>
          </w:tcPr>
          <w:p w:rsidR="00C10A24" w:rsidRPr="00425C8F" w:rsidRDefault="00C10A24" w:rsidP="0028705E">
            <w:pPr>
              <w:pStyle w:val="TableColumnLabels"/>
              <w:rPr>
                <w:color w:val="auto"/>
                <w:lang w:val="en-IN"/>
              </w:rPr>
            </w:pPr>
            <w:r w:rsidRPr="00425C8F">
              <w:rPr>
                <w:color w:val="auto"/>
                <w:lang w:val="en-IN"/>
              </w:rPr>
              <w:t>Remarks</w:t>
            </w:r>
          </w:p>
        </w:tc>
        <w:tc>
          <w:tcPr>
            <w:tcW w:w="1620" w:type="dxa"/>
            <w:shd w:val="clear" w:color="auto" w:fill="E31837"/>
          </w:tcPr>
          <w:p w:rsidR="00C10A24" w:rsidRPr="00425C8F" w:rsidRDefault="00C10A24" w:rsidP="0028705E">
            <w:pPr>
              <w:pStyle w:val="TableColumnLabels"/>
              <w:rPr>
                <w:color w:val="auto"/>
                <w:lang w:val="en-IN"/>
              </w:rPr>
            </w:pPr>
            <w:r w:rsidRPr="00425C8F">
              <w:rPr>
                <w:color w:val="auto"/>
                <w:lang w:val="en-IN"/>
              </w:rPr>
              <w:t>Example</w:t>
            </w:r>
          </w:p>
        </w:tc>
        <w:tc>
          <w:tcPr>
            <w:tcW w:w="720" w:type="dxa"/>
            <w:shd w:val="clear" w:color="auto" w:fill="E31837"/>
          </w:tcPr>
          <w:p w:rsidR="00C10A24" w:rsidRPr="00425C8F" w:rsidRDefault="00C10A24" w:rsidP="0028705E">
            <w:pPr>
              <w:pStyle w:val="TableColumnLabels"/>
              <w:rPr>
                <w:color w:val="auto"/>
                <w:lang w:val="en-IN"/>
              </w:rPr>
            </w:pPr>
            <w:r w:rsidRPr="00425C8F">
              <w:rPr>
                <w:color w:val="auto"/>
                <w:lang w:val="en-IN"/>
              </w:rPr>
              <w:t>Field Type</w:t>
            </w:r>
          </w:p>
        </w:tc>
        <w:tc>
          <w:tcPr>
            <w:tcW w:w="1620" w:type="dxa"/>
            <w:shd w:val="clear" w:color="auto" w:fill="E31837"/>
          </w:tcPr>
          <w:p w:rsidR="00C10A24" w:rsidRPr="00425C8F" w:rsidRDefault="00C10A24" w:rsidP="0028705E">
            <w:pPr>
              <w:pStyle w:val="TableColumnLabels"/>
              <w:rPr>
                <w:color w:val="auto"/>
                <w:lang w:val="en-IN"/>
              </w:rPr>
            </w:pPr>
            <w:r w:rsidRPr="00425C8F">
              <w:rPr>
                <w:color w:val="auto"/>
                <w:lang w:val="en-IN"/>
              </w:rPr>
              <w:t>Optional/</w:t>
            </w:r>
          </w:p>
          <w:p w:rsidR="00C10A24" w:rsidRPr="00425C8F" w:rsidRDefault="00C10A24" w:rsidP="0028705E">
            <w:pPr>
              <w:pStyle w:val="TableColumnLabels"/>
              <w:rPr>
                <w:color w:val="auto"/>
                <w:lang w:val="en-IN"/>
              </w:rPr>
            </w:pPr>
            <w:r w:rsidRPr="00425C8F">
              <w:rPr>
                <w:color w:val="auto"/>
                <w:lang w:val="en-IN"/>
              </w:rPr>
              <w:t>Mandatory</w:t>
            </w:r>
          </w:p>
        </w:tc>
      </w:tr>
      <w:tr w:rsidR="00C10A24" w:rsidRPr="00425C8F" w:rsidTr="0028705E">
        <w:trPr>
          <w:trHeight w:val="277"/>
        </w:trPr>
        <w:tc>
          <w:tcPr>
            <w:tcW w:w="9540" w:type="dxa"/>
            <w:gridSpan w:val="6"/>
          </w:tcPr>
          <w:p w:rsidR="00C10A24" w:rsidRPr="00425C8F" w:rsidRDefault="00C10A24" w:rsidP="0028705E">
            <w:pPr>
              <w:pStyle w:val="Tablecontent"/>
            </w:pPr>
            <w:r w:rsidRPr="00425C8F">
              <w:rPr>
                <w:b/>
                <w:bCs/>
              </w:rPr>
              <w:t>DATA</w:t>
            </w:r>
          </w:p>
        </w:tc>
      </w:tr>
      <w:tr w:rsidR="00C10A24" w:rsidRPr="00425C8F" w:rsidTr="0028705E">
        <w:trPr>
          <w:trHeight w:val="277"/>
        </w:trPr>
        <w:tc>
          <w:tcPr>
            <w:tcW w:w="1800" w:type="dxa"/>
          </w:tcPr>
          <w:p w:rsidR="00C10A24" w:rsidRPr="00425C8F" w:rsidRDefault="00C10A24" w:rsidP="0028705E">
            <w:pPr>
              <w:pStyle w:val="Tablecontent"/>
            </w:pPr>
            <w:r w:rsidRPr="00425C8F">
              <w:t>SRVTYPE</w:t>
            </w:r>
          </w:p>
        </w:tc>
        <w:tc>
          <w:tcPr>
            <w:tcW w:w="1800" w:type="dxa"/>
          </w:tcPr>
          <w:p w:rsidR="00C10A24" w:rsidRPr="00425C8F" w:rsidRDefault="00C10A24" w:rsidP="0028705E">
            <w:pPr>
              <w:pStyle w:val="Tablecontent"/>
            </w:pPr>
            <w:r w:rsidRPr="00425C8F">
              <w:t xml:space="preserve">Services in the </w:t>
            </w:r>
            <w:r w:rsidR="007C479A" w:rsidRPr="00425C8F">
              <w:t>PreTUPS</w:t>
            </w:r>
          </w:p>
        </w:tc>
        <w:tc>
          <w:tcPr>
            <w:tcW w:w="1980" w:type="dxa"/>
          </w:tcPr>
          <w:p w:rsidR="00C10A24" w:rsidRPr="00425C8F" w:rsidRDefault="00C10A24" w:rsidP="0028705E">
            <w:pPr>
              <w:pStyle w:val="Tablecontent"/>
            </w:pPr>
            <w:r w:rsidRPr="00425C8F">
              <w:t>Services that can be used for the Enquiry. If value not provided then ALL will be taken.</w:t>
            </w:r>
          </w:p>
        </w:tc>
        <w:tc>
          <w:tcPr>
            <w:tcW w:w="1620" w:type="dxa"/>
          </w:tcPr>
          <w:p w:rsidR="00C10A24" w:rsidRPr="00425C8F" w:rsidRDefault="00C10A24" w:rsidP="0028705E">
            <w:pPr>
              <w:pStyle w:val="Tablecontent"/>
            </w:pPr>
            <w:r w:rsidRPr="00425C8F">
              <w:t>RC</w:t>
            </w:r>
          </w:p>
        </w:tc>
        <w:tc>
          <w:tcPr>
            <w:tcW w:w="720" w:type="dxa"/>
          </w:tcPr>
          <w:p w:rsidR="00C10A24" w:rsidRPr="00425C8F" w:rsidRDefault="00C10A24" w:rsidP="0028705E">
            <w:pPr>
              <w:pStyle w:val="Tablecontent"/>
            </w:pPr>
            <w:r w:rsidRPr="00425C8F">
              <w:t>A (10)</w:t>
            </w:r>
          </w:p>
        </w:tc>
        <w:tc>
          <w:tcPr>
            <w:tcW w:w="1620" w:type="dxa"/>
          </w:tcPr>
          <w:p w:rsidR="00C10A24" w:rsidRPr="00425C8F" w:rsidRDefault="00C10A24" w:rsidP="0028705E">
            <w:pPr>
              <w:pStyle w:val="Tablecontent"/>
            </w:pPr>
            <w:r w:rsidRPr="00425C8F">
              <w:t>M</w:t>
            </w:r>
          </w:p>
        </w:tc>
      </w:tr>
      <w:tr w:rsidR="00C10A24" w:rsidRPr="00425C8F" w:rsidTr="0028705E">
        <w:trPr>
          <w:trHeight w:val="277"/>
        </w:trPr>
        <w:tc>
          <w:tcPr>
            <w:tcW w:w="1800" w:type="dxa"/>
          </w:tcPr>
          <w:p w:rsidR="00C10A24" w:rsidRPr="00425C8F" w:rsidRDefault="00C10A24" w:rsidP="0028705E">
            <w:pPr>
              <w:pStyle w:val="Tablecontent"/>
            </w:pPr>
            <w:r w:rsidRPr="00425C8F">
              <w:t>FROMDATE</w:t>
            </w:r>
          </w:p>
        </w:tc>
        <w:tc>
          <w:tcPr>
            <w:tcW w:w="1800" w:type="dxa"/>
          </w:tcPr>
          <w:p w:rsidR="00C10A24" w:rsidRPr="00425C8F" w:rsidRDefault="00C10A24" w:rsidP="0028705E">
            <w:pPr>
              <w:pStyle w:val="Tablecontent"/>
            </w:pPr>
            <w:r w:rsidRPr="00425C8F">
              <w:t>From Date</w:t>
            </w:r>
          </w:p>
        </w:tc>
        <w:tc>
          <w:tcPr>
            <w:tcW w:w="1980" w:type="dxa"/>
          </w:tcPr>
          <w:p w:rsidR="00C10A24" w:rsidRPr="00425C8F" w:rsidRDefault="00C10A24" w:rsidP="0028705E">
            <w:pPr>
              <w:pStyle w:val="Tablecontent"/>
            </w:pPr>
            <w:r w:rsidRPr="00425C8F">
              <w:t xml:space="preserve">Date from which the transaction enquiry in </w:t>
            </w:r>
            <w:r w:rsidR="007C479A" w:rsidRPr="00425C8F">
              <w:t>PreTUPS</w:t>
            </w:r>
            <w:r w:rsidRPr="00425C8F">
              <w:t xml:space="preserve"> system in format i.e. dd-mm-yyyy</w:t>
            </w:r>
          </w:p>
        </w:tc>
        <w:tc>
          <w:tcPr>
            <w:tcW w:w="1620" w:type="dxa"/>
          </w:tcPr>
          <w:p w:rsidR="00C10A24" w:rsidRPr="00425C8F" w:rsidRDefault="00C10A24" w:rsidP="0028705E">
            <w:pPr>
              <w:pStyle w:val="Tablecontent"/>
            </w:pPr>
            <w:r w:rsidRPr="00425C8F">
              <w:t xml:space="preserve">06-09-2006 </w:t>
            </w:r>
          </w:p>
        </w:tc>
        <w:tc>
          <w:tcPr>
            <w:tcW w:w="720" w:type="dxa"/>
          </w:tcPr>
          <w:p w:rsidR="00C10A24" w:rsidRPr="00425C8F" w:rsidRDefault="00C10A24" w:rsidP="0028705E">
            <w:pPr>
              <w:pStyle w:val="Tablecontent"/>
            </w:pPr>
            <w:r w:rsidRPr="00425C8F">
              <w:t>D (10)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TODATE</w:t>
            </w:r>
          </w:p>
        </w:tc>
        <w:tc>
          <w:tcPr>
            <w:tcW w:w="1800" w:type="dxa"/>
          </w:tcPr>
          <w:p w:rsidR="00C10A24" w:rsidRPr="00425C8F" w:rsidRDefault="00C10A24" w:rsidP="0028705E">
            <w:pPr>
              <w:pStyle w:val="Tablecontent"/>
            </w:pPr>
            <w:r w:rsidRPr="00425C8F">
              <w:t>To Date</w:t>
            </w:r>
          </w:p>
        </w:tc>
        <w:tc>
          <w:tcPr>
            <w:tcW w:w="1980" w:type="dxa"/>
          </w:tcPr>
          <w:p w:rsidR="00C10A24" w:rsidRPr="00425C8F" w:rsidRDefault="00C10A24" w:rsidP="0028705E">
            <w:pPr>
              <w:pStyle w:val="Tablecontent"/>
            </w:pPr>
            <w:r w:rsidRPr="00425C8F">
              <w:t xml:space="preserve">Date to which the transaction Enquiry in </w:t>
            </w:r>
            <w:r w:rsidR="007C479A" w:rsidRPr="00425C8F">
              <w:t>PreTUPS</w:t>
            </w:r>
            <w:r w:rsidRPr="00425C8F">
              <w:t xml:space="preserve"> system in format i.e. dd-mm-yyyy</w:t>
            </w:r>
          </w:p>
        </w:tc>
        <w:tc>
          <w:tcPr>
            <w:tcW w:w="1620" w:type="dxa"/>
          </w:tcPr>
          <w:p w:rsidR="00C10A24" w:rsidRPr="00425C8F" w:rsidRDefault="00C10A24" w:rsidP="0028705E">
            <w:pPr>
              <w:pStyle w:val="Tablecontent"/>
            </w:pPr>
            <w:r w:rsidRPr="00425C8F">
              <w:t>06-09-2006</w:t>
            </w:r>
          </w:p>
        </w:tc>
        <w:tc>
          <w:tcPr>
            <w:tcW w:w="720" w:type="dxa"/>
          </w:tcPr>
          <w:p w:rsidR="00C10A24" w:rsidRPr="00425C8F" w:rsidRDefault="00C10A24" w:rsidP="0028705E">
            <w:pPr>
              <w:pStyle w:val="Tablecontent"/>
            </w:pPr>
            <w:r w:rsidRPr="00425C8F">
              <w:t>D (10)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SENDERMSISDN</w:t>
            </w:r>
          </w:p>
        </w:tc>
        <w:tc>
          <w:tcPr>
            <w:tcW w:w="1800" w:type="dxa"/>
          </w:tcPr>
          <w:p w:rsidR="00C10A24" w:rsidRPr="00425C8F" w:rsidRDefault="00C10A24" w:rsidP="0028705E">
            <w:pPr>
              <w:pStyle w:val="Tablecontent"/>
            </w:pPr>
            <w:r w:rsidRPr="00425C8F">
              <w:t>Channel user MSISDN</w:t>
            </w:r>
          </w:p>
        </w:tc>
        <w:tc>
          <w:tcPr>
            <w:tcW w:w="1980" w:type="dxa"/>
          </w:tcPr>
          <w:p w:rsidR="00C10A24" w:rsidRPr="00425C8F" w:rsidRDefault="00C10A24" w:rsidP="0028705E">
            <w:pPr>
              <w:pStyle w:val="Tablecontent"/>
            </w:pPr>
            <w:r w:rsidRPr="00425C8F">
              <w:t>All MSISDN should be in national dial format.</w:t>
            </w:r>
          </w:p>
        </w:tc>
        <w:tc>
          <w:tcPr>
            <w:tcW w:w="1620" w:type="dxa"/>
          </w:tcPr>
          <w:p w:rsidR="00C10A24" w:rsidRPr="00425C8F" w:rsidRDefault="00C10A24" w:rsidP="0028705E">
            <w:pPr>
              <w:pStyle w:val="Tablecontent"/>
            </w:pPr>
            <w:r w:rsidRPr="00425C8F">
              <w:t>9810112345</w:t>
            </w:r>
          </w:p>
        </w:tc>
        <w:tc>
          <w:tcPr>
            <w:tcW w:w="720" w:type="dxa"/>
          </w:tcPr>
          <w:p w:rsidR="00C10A24" w:rsidRPr="00425C8F" w:rsidRDefault="00C10A24" w:rsidP="0028705E">
            <w:pPr>
              <w:pStyle w:val="Tablecontent"/>
            </w:pPr>
            <w:r w:rsidRPr="00425C8F">
              <w:t>N (15)</w:t>
            </w:r>
          </w:p>
        </w:tc>
        <w:tc>
          <w:tcPr>
            <w:tcW w:w="1620" w:type="dxa"/>
            <w:vMerge w:val="restart"/>
          </w:tcPr>
          <w:p w:rsidR="00C10A24" w:rsidRPr="00425C8F" w:rsidRDefault="00C10A24" w:rsidP="0028705E">
            <w:pPr>
              <w:pStyle w:val="Tablecontent"/>
            </w:pPr>
            <w:r w:rsidRPr="00425C8F">
              <w:t>Any One of these is M, rest O</w:t>
            </w:r>
          </w:p>
        </w:tc>
      </w:tr>
      <w:tr w:rsidR="00C10A24" w:rsidRPr="00425C8F" w:rsidTr="0028705E">
        <w:trPr>
          <w:cantSplit/>
          <w:trHeight w:val="277"/>
        </w:trPr>
        <w:tc>
          <w:tcPr>
            <w:tcW w:w="1800" w:type="dxa"/>
          </w:tcPr>
          <w:p w:rsidR="00C10A24" w:rsidRPr="00425C8F" w:rsidRDefault="00C10A24" w:rsidP="0028705E">
            <w:pPr>
              <w:pStyle w:val="Tablecontent"/>
            </w:pPr>
            <w:r w:rsidRPr="00425C8F">
              <w:t>MSISDN2</w:t>
            </w:r>
          </w:p>
        </w:tc>
        <w:tc>
          <w:tcPr>
            <w:tcW w:w="1800" w:type="dxa"/>
          </w:tcPr>
          <w:p w:rsidR="00C10A24" w:rsidRPr="00425C8F" w:rsidRDefault="00C10A24" w:rsidP="0028705E">
            <w:pPr>
              <w:pStyle w:val="Tablecontent"/>
            </w:pPr>
            <w:r w:rsidRPr="00425C8F">
              <w:t>Subscriber MSISDN</w:t>
            </w:r>
          </w:p>
        </w:tc>
        <w:tc>
          <w:tcPr>
            <w:tcW w:w="1980" w:type="dxa"/>
          </w:tcPr>
          <w:p w:rsidR="00C10A24" w:rsidRPr="00425C8F" w:rsidRDefault="00C10A24" w:rsidP="0028705E">
            <w:pPr>
              <w:pStyle w:val="Tablecontent"/>
            </w:pPr>
            <w:r w:rsidRPr="00425C8F">
              <w:t>All MSISDN should be in national dial format.</w:t>
            </w:r>
          </w:p>
        </w:tc>
        <w:tc>
          <w:tcPr>
            <w:tcW w:w="1620" w:type="dxa"/>
          </w:tcPr>
          <w:p w:rsidR="00C10A24" w:rsidRPr="00425C8F" w:rsidRDefault="00C10A24" w:rsidP="0028705E">
            <w:pPr>
              <w:pStyle w:val="Tablecontent"/>
            </w:pPr>
            <w:r w:rsidRPr="00425C8F">
              <w:t>9810212345</w:t>
            </w:r>
          </w:p>
        </w:tc>
        <w:tc>
          <w:tcPr>
            <w:tcW w:w="720" w:type="dxa"/>
          </w:tcPr>
          <w:p w:rsidR="00C10A24" w:rsidRPr="00425C8F" w:rsidRDefault="00C10A24" w:rsidP="0028705E">
            <w:pPr>
              <w:pStyle w:val="Tablecontent"/>
            </w:pPr>
            <w:r w:rsidRPr="00425C8F">
              <w:t>N (15)</w:t>
            </w:r>
          </w:p>
        </w:tc>
        <w:tc>
          <w:tcPr>
            <w:tcW w:w="1620" w:type="dxa"/>
            <w:vMerge/>
          </w:tcPr>
          <w:p w:rsidR="00C10A24" w:rsidRPr="00425C8F" w:rsidRDefault="00C10A24" w:rsidP="0028705E">
            <w:pPr>
              <w:pStyle w:val="Tablecontent"/>
            </w:pPr>
          </w:p>
        </w:tc>
      </w:tr>
      <w:tr w:rsidR="00C10A24" w:rsidRPr="00425C8F" w:rsidTr="0028705E">
        <w:trPr>
          <w:cantSplit/>
          <w:trHeight w:val="277"/>
        </w:trPr>
        <w:tc>
          <w:tcPr>
            <w:tcW w:w="1800" w:type="dxa"/>
          </w:tcPr>
          <w:p w:rsidR="00C10A24" w:rsidRPr="00425C8F" w:rsidRDefault="00C10A24" w:rsidP="0028705E">
            <w:pPr>
              <w:pStyle w:val="Tablecontent"/>
            </w:pPr>
            <w:r w:rsidRPr="00425C8F">
              <w:t>TRANSACTIONID</w:t>
            </w:r>
          </w:p>
        </w:tc>
        <w:tc>
          <w:tcPr>
            <w:tcW w:w="1800" w:type="dxa"/>
          </w:tcPr>
          <w:p w:rsidR="00C10A24" w:rsidRPr="00425C8F" w:rsidRDefault="00C10A24" w:rsidP="0028705E">
            <w:pPr>
              <w:pStyle w:val="Tablecontent"/>
            </w:pPr>
            <w:r w:rsidRPr="00425C8F">
              <w:t>Unique number of the transaction</w:t>
            </w:r>
          </w:p>
        </w:tc>
        <w:tc>
          <w:tcPr>
            <w:tcW w:w="1980" w:type="dxa"/>
          </w:tcPr>
          <w:p w:rsidR="00C10A24" w:rsidRPr="00425C8F" w:rsidRDefault="00C10A24" w:rsidP="0028705E">
            <w:pPr>
              <w:pStyle w:val="Tablecontent"/>
            </w:pPr>
            <w:r w:rsidRPr="00425C8F">
              <w:t xml:space="preserve">Unique transaction number generated by the </w:t>
            </w:r>
            <w:r w:rsidR="007C479A" w:rsidRPr="00425C8F">
              <w:t>PreTUPS</w:t>
            </w:r>
            <w:r w:rsidRPr="00425C8F">
              <w:t xml:space="preserve"> system for the transaction. Alphanumeric</w:t>
            </w:r>
          </w:p>
        </w:tc>
        <w:tc>
          <w:tcPr>
            <w:tcW w:w="1620" w:type="dxa"/>
          </w:tcPr>
          <w:p w:rsidR="00C10A24" w:rsidRPr="00425C8F" w:rsidRDefault="00C10A24" w:rsidP="0028705E">
            <w:pPr>
              <w:pStyle w:val="Tablecontent"/>
            </w:pPr>
            <w:r w:rsidRPr="00425C8F">
              <w:t>R061003.1633.0001</w:t>
            </w:r>
          </w:p>
        </w:tc>
        <w:tc>
          <w:tcPr>
            <w:tcW w:w="720" w:type="dxa"/>
          </w:tcPr>
          <w:p w:rsidR="00C10A24" w:rsidRPr="00425C8F" w:rsidRDefault="00C10A24" w:rsidP="0028705E">
            <w:pPr>
              <w:pStyle w:val="Tablecontent"/>
            </w:pPr>
            <w:r w:rsidRPr="00425C8F">
              <w:t>A (20)</w:t>
            </w:r>
          </w:p>
        </w:tc>
        <w:tc>
          <w:tcPr>
            <w:tcW w:w="1620" w:type="dxa"/>
            <w:vMerge/>
          </w:tcPr>
          <w:p w:rsidR="00C10A24" w:rsidRPr="00425C8F" w:rsidRDefault="00C10A24" w:rsidP="0028705E">
            <w:pPr>
              <w:pStyle w:val="Tablecontent"/>
            </w:pPr>
          </w:p>
        </w:tc>
      </w:tr>
    </w:tbl>
    <w:p w:rsidR="00B71BB8" w:rsidRPr="00425C8F" w:rsidRDefault="00B71BB8" w:rsidP="006D326A">
      <w:pPr>
        <w:pStyle w:val="BodyText2"/>
        <w:rPr>
          <w:b/>
          <w:bCs/>
          <w:sz w:val="24"/>
          <w:u w:val="single"/>
        </w:rPr>
      </w:pPr>
    </w:p>
    <w:p w:rsidR="006D326A" w:rsidRPr="00425C8F" w:rsidRDefault="006D326A" w:rsidP="001E6309">
      <w:pPr>
        <w:pStyle w:val="Heading"/>
        <w:rPr>
          <w:color w:val="auto"/>
        </w:rPr>
      </w:pPr>
      <w:r w:rsidRPr="00425C8F">
        <w:rPr>
          <w:color w:val="auto"/>
        </w:rPr>
        <w:t xml:space="preserve"> </w:t>
      </w:r>
      <w:r w:rsidR="0000768E" w:rsidRPr="00425C8F">
        <w:rPr>
          <w:color w:val="auto"/>
        </w:rPr>
        <w:t>Response Syntax</w:t>
      </w:r>
    </w:p>
    <w:p w:rsidR="006D326A" w:rsidRPr="00425C8F" w:rsidRDefault="007C479A" w:rsidP="006D326A">
      <w:pPr>
        <w:pStyle w:val="BodyText2"/>
        <w:ind w:left="720"/>
      </w:pPr>
      <w:r w:rsidRPr="00425C8F">
        <w:t>PreTUPS</w:t>
      </w:r>
      <w:r w:rsidR="006D326A" w:rsidRPr="00425C8F">
        <w:t xml:space="preserve"> system sends the acknowledgement to the External system about the transaction status. The acknowledgement will be in XML and send as response of the request. The XML response details are mentioned below. Response may be of two types 1) Summary Response 2) Detail Response.</w:t>
      </w:r>
    </w:p>
    <w:p w:rsidR="006D326A" w:rsidRPr="00425C8F" w:rsidRDefault="006D326A" w:rsidP="006D326A">
      <w:pPr>
        <w:pStyle w:val="BodyText2"/>
      </w:pPr>
    </w:p>
    <w:p w:rsidR="006D326A" w:rsidRPr="00425C8F" w:rsidRDefault="006D326A" w:rsidP="00C10A24">
      <w:pPr>
        <w:pStyle w:val="Code"/>
      </w:pPr>
      <w:r w:rsidRPr="00425C8F">
        <w:t>&lt;?xml version="1.0"?&gt;</w:t>
      </w:r>
    </w:p>
    <w:p w:rsidR="006D326A" w:rsidRPr="00425C8F" w:rsidRDefault="006D326A" w:rsidP="00C10A24">
      <w:pPr>
        <w:pStyle w:val="Code"/>
      </w:pPr>
      <w:r w:rsidRPr="00425C8F">
        <w:t xml:space="preserve">&lt;COMMAND&gt; </w:t>
      </w:r>
    </w:p>
    <w:p w:rsidR="006D326A" w:rsidRPr="00425C8F" w:rsidRDefault="006D326A" w:rsidP="00C10A24">
      <w:pPr>
        <w:pStyle w:val="Code"/>
      </w:pPr>
      <w:r w:rsidRPr="00425C8F">
        <w:t xml:space="preserve">&lt;TYPE&gt;C2STRFANSFERENQ&lt;/TYPE&gt; </w:t>
      </w:r>
    </w:p>
    <w:p w:rsidR="006D326A" w:rsidRPr="00425C8F" w:rsidRDefault="006D326A" w:rsidP="00C10A24">
      <w:pPr>
        <w:pStyle w:val="Code"/>
      </w:pPr>
      <w:r w:rsidRPr="00425C8F">
        <w:t>&lt;TXNSTATUS&gt;&lt;Transaction Status</w:t>
      </w:r>
      <w:r w:rsidR="007E3D38">
        <w:t>&gt;&lt;/TXNSTATUS</w:t>
      </w:r>
      <w:r w:rsidRPr="00425C8F">
        <w:t>&gt;</w:t>
      </w:r>
    </w:p>
    <w:p w:rsidR="006D326A" w:rsidRPr="00425C8F" w:rsidRDefault="006D326A" w:rsidP="00C10A24">
      <w:pPr>
        <w:pStyle w:val="Code"/>
      </w:pPr>
      <w:r w:rsidRPr="00425C8F">
        <w:t>&lt;ERRORKEY&gt;&lt;Error key&gt;&lt;/ERRORKEY&gt;</w:t>
      </w:r>
    </w:p>
    <w:p w:rsidR="006D326A" w:rsidRPr="00425C8F" w:rsidRDefault="006D326A" w:rsidP="00C10A24">
      <w:pPr>
        <w:pStyle w:val="Code"/>
      </w:pPr>
      <w:r w:rsidRPr="00425C8F">
        <w:t>&lt;DATE&gt;&lt;Date and time &gt;&lt;/DATE&gt;</w:t>
      </w:r>
    </w:p>
    <w:p w:rsidR="006D326A" w:rsidRPr="00425C8F" w:rsidRDefault="006D326A" w:rsidP="00C10A24">
      <w:pPr>
        <w:pStyle w:val="Code"/>
      </w:pPr>
      <w:r w:rsidRPr="00425C8F">
        <w:t>&lt;EXTREFNUM&gt;&lt;Unique Reference number in the external system&gt;&lt;/ EXTREFNUM&gt;</w:t>
      </w:r>
    </w:p>
    <w:p w:rsidR="006D326A" w:rsidRPr="00425C8F" w:rsidRDefault="006D326A" w:rsidP="00C10A24">
      <w:pPr>
        <w:pStyle w:val="Code"/>
      </w:pPr>
      <w:r w:rsidRPr="00425C8F">
        <w:t>&lt;DATA&gt;</w:t>
      </w:r>
    </w:p>
    <w:p w:rsidR="006D326A" w:rsidRPr="00425C8F" w:rsidRDefault="006D326A" w:rsidP="00C10A24">
      <w:pPr>
        <w:pStyle w:val="Code"/>
      </w:pPr>
      <w:r w:rsidRPr="00425C8F">
        <w:t>&lt;RECORDTYPE&gt;SUMMARY&lt;/RECORDTYPE&gt;</w:t>
      </w:r>
      <w:r w:rsidRPr="00425C8F">
        <w:tab/>
      </w:r>
    </w:p>
    <w:p w:rsidR="006D326A" w:rsidRPr="00425C8F" w:rsidRDefault="006D326A" w:rsidP="00C10A24">
      <w:pPr>
        <w:pStyle w:val="Code"/>
      </w:pPr>
      <w:r w:rsidRPr="00425C8F">
        <w:t>&lt;RECORD&gt;</w:t>
      </w:r>
      <w:r w:rsidRPr="00425C8F">
        <w:tab/>
      </w:r>
    </w:p>
    <w:p w:rsidR="006D326A" w:rsidRPr="00425C8F" w:rsidRDefault="006D326A" w:rsidP="00C10A24">
      <w:pPr>
        <w:pStyle w:val="Code"/>
        <w:ind w:left="1440"/>
      </w:pPr>
      <w:r w:rsidRPr="00425C8F">
        <w:t>&lt;TRANSACTIONID&gt;</w:t>
      </w:r>
      <w:r w:rsidR="007E3D38">
        <w:t>&lt;Transaction ID&gt;&lt;/TRANSACTIONID</w:t>
      </w:r>
      <w:r w:rsidRPr="00425C8F">
        <w:t>&gt;</w:t>
      </w:r>
    </w:p>
    <w:p w:rsidR="006D326A" w:rsidRPr="00425C8F" w:rsidRDefault="006D326A" w:rsidP="00C10A24">
      <w:pPr>
        <w:pStyle w:val="Code"/>
        <w:ind w:left="1440"/>
      </w:pPr>
      <w:r w:rsidRPr="00425C8F">
        <w:t>&lt;NETWORK&gt;Network Name&lt;/NETWORK&gt;</w:t>
      </w:r>
    </w:p>
    <w:p w:rsidR="006D326A" w:rsidRPr="00425C8F" w:rsidRDefault="006D326A" w:rsidP="00C10A24">
      <w:pPr>
        <w:pStyle w:val="Code"/>
        <w:ind w:left="1440"/>
      </w:pPr>
      <w:r w:rsidRPr="00425C8F">
        <w:t>&lt;TXNDATE&gt;&lt;Date and time of the Transfer&gt;&lt;/TXNDATE&gt;</w:t>
      </w:r>
    </w:p>
    <w:p w:rsidR="006D326A" w:rsidRPr="00425C8F" w:rsidRDefault="006D326A" w:rsidP="00C10A24">
      <w:pPr>
        <w:pStyle w:val="Code"/>
        <w:ind w:left="1440"/>
      </w:pPr>
      <w:r w:rsidRPr="00425C8F">
        <w:t xml:space="preserve">&lt;SENDERMSISDN &gt;&lt;Sender Mobile </w:t>
      </w:r>
      <w:r w:rsidR="00C10A24" w:rsidRPr="00425C8F">
        <w:t>No</w:t>
      </w:r>
      <w:r w:rsidR="007E3D38">
        <w:t>&gt;&lt;/SENDERMSISDN</w:t>
      </w:r>
      <w:r w:rsidRPr="00425C8F">
        <w:t>&gt;</w:t>
      </w:r>
    </w:p>
    <w:p w:rsidR="006D326A" w:rsidRPr="00425C8F" w:rsidRDefault="006D326A" w:rsidP="00C10A24">
      <w:pPr>
        <w:pStyle w:val="Code"/>
        <w:ind w:left="1440"/>
      </w:pPr>
      <w:r w:rsidRPr="00425C8F">
        <w:lastRenderedPageBreak/>
        <w:t>&lt;MSISDN2&gt;&lt;Receiver Mobile number&gt;&lt;/MSISDN2&gt;</w:t>
      </w:r>
    </w:p>
    <w:p w:rsidR="006D326A" w:rsidRPr="00425C8F" w:rsidRDefault="006D326A" w:rsidP="00C10A24">
      <w:pPr>
        <w:pStyle w:val="Code"/>
        <w:ind w:left="1440"/>
      </w:pPr>
      <w:r w:rsidRPr="00425C8F">
        <w:t>&lt;SUBSERVICE&gt;&lt;Selector 1&gt;&lt;/SUBSERVICE&gt;</w:t>
      </w:r>
    </w:p>
    <w:p w:rsidR="006D326A" w:rsidRPr="00425C8F" w:rsidRDefault="006D326A" w:rsidP="00C10A24">
      <w:pPr>
        <w:pStyle w:val="Code"/>
        <w:ind w:left="1440"/>
      </w:pPr>
      <w:r w:rsidRPr="00425C8F">
        <w:t>&lt;TRFVALUE&gt;&lt;Transferred Value for Transfer&gt;&lt;/TRFVALUE&gt;</w:t>
      </w:r>
      <w:r w:rsidRPr="00425C8F">
        <w:tab/>
      </w:r>
    </w:p>
    <w:p w:rsidR="006D326A" w:rsidRPr="00425C8F" w:rsidRDefault="006D326A" w:rsidP="00C10A24">
      <w:pPr>
        <w:pStyle w:val="Code"/>
        <w:ind w:left="1440"/>
      </w:pPr>
      <w:r w:rsidRPr="00425C8F">
        <w:t xml:space="preserve">&lt;PRODUCTCODE&gt;&lt;Product code in </w:t>
      </w:r>
      <w:r w:rsidR="007C479A" w:rsidRPr="00425C8F">
        <w:t>PreTUPS</w:t>
      </w:r>
      <w:r w:rsidRPr="00425C8F">
        <w:t>&gt;&lt;/PRODUCTCODE&gt;</w:t>
      </w:r>
    </w:p>
    <w:p w:rsidR="006D326A" w:rsidRPr="00425C8F" w:rsidRDefault="006D326A" w:rsidP="00C10A24">
      <w:pPr>
        <w:pStyle w:val="Code"/>
        <w:ind w:left="1440"/>
      </w:pPr>
      <w:r w:rsidRPr="00425C8F">
        <w:t>&lt;REQSOURCE&gt;&lt;source of the request&gt;&lt;/REQSOURCE&gt;</w:t>
      </w:r>
    </w:p>
    <w:p w:rsidR="006D326A" w:rsidRPr="00425C8F" w:rsidRDefault="006D326A" w:rsidP="00C10A24">
      <w:pPr>
        <w:pStyle w:val="Code"/>
        <w:ind w:left="1440"/>
      </w:pPr>
      <w:r w:rsidRPr="00425C8F">
        <w:t>&lt;STATU</w:t>
      </w:r>
      <w:r w:rsidR="007E3D38">
        <w:t>S&gt;&lt;Transaction Status&gt;&lt;/STATUS</w:t>
      </w:r>
      <w:r w:rsidRPr="00425C8F">
        <w:t>&gt;</w:t>
      </w:r>
    </w:p>
    <w:p w:rsidR="006D326A" w:rsidRPr="00425C8F" w:rsidRDefault="006D326A" w:rsidP="00C10A24">
      <w:pPr>
        <w:pStyle w:val="Code"/>
        <w:ind w:left="1440"/>
      </w:pPr>
      <w:r w:rsidRPr="00425C8F">
        <w:t>&lt;ERRORCODE&gt;</w:t>
      </w:r>
      <w:r w:rsidR="007E3D38">
        <w:t>&lt;Transaction Status&gt;&lt;/ERRORCODE</w:t>
      </w:r>
      <w:r w:rsidRPr="00425C8F">
        <w:t>&gt;</w:t>
      </w:r>
    </w:p>
    <w:p w:rsidR="006D326A" w:rsidRPr="00425C8F" w:rsidRDefault="006D326A" w:rsidP="00C10A24">
      <w:pPr>
        <w:pStyle w:val="Code"/>
      </w:pPr>
      <w:r w:rsidRPr="00425C8F">
        <w:t>&lt;RECORD&gt;</w:t>
      </w:r>
      <w:r w:rsidRPr="00425C8F">
        <w:tab/>
      </w:r>
    </w:p>
    <w:p w:rsidR="006D326A" w:rsidRPr="00425C8F" w:rsidRDefault="006D326A" w:rsidP="00C10A24">
      <w:pPr>
        <w:pStyle w:val="Code"/>
      </w:pPr>
      <w:r w:rsidRPr="00425C8F">
        <w:t>&lt;RECORD&gt;</w:t>
      </w:r>
      <w:r w:rsidRPr="00425C8F">
        <w:tab/>
      </w:r>
    </w:p>
    <w:p w:rsidR="006D326A" w:rsidRPr="00425C8F" w:rsidRDefault="006D326A" w:rsidP="00C10A24">
      <w:pPr>
        <w:pStyle w:val="Code"/>
        <w:ind w:left="1440"/>
      </w:pPr>
      <w:r w:rsidRPr="00425C8F">
        <w:t>&lt;TRANSACTIONID&gt;&lt;Transaction ID&gt;&lt;/TRANSACT</w:t>
      </w:r>
      <w:r w:rsidR="007E3D38">
        <w:t>IONID</w:t>
      </w:r>
      <w:r w:rsidRPr="00425C8F">
        <w:t>&gt;</w:t>
      </w:r>
    </w:p>
    <w:p w:rsidR="006D326A" w:rsidRPr="00425C8F" w:rsidRDefault="006D326A" w:rsidP="00C10A24">
      <w:pPr>
        <w:pStyle w:val="Code"/>
        <w:ind w:left="1440"/>
      </w:pPr>
      <w:r w:rsidRPr="00425C8F">
        <w:t>&lt;NETWORK&gt;Network Name&lt;/NETWORK&gt;</w:t>
      </w:r>
    </w:p>
    <w:p w:rsidR="006D326A" w:rsidRPr="00425C8F" w:rsidRDefault="006D326A" w:rsidP="00C10A24">
      <w:pPr>
        <w:pStyle w:val="Code"/>
        <w:ind w:left="1440"/>
      </w:pPr>
      <w:r w:rsidRPr="00425C8F">
        <w:t>&lt;TXNDATE&gt;&lt;Date and time of the Transfer&gt;&lt;/TXNDATE&gt;</w:t>
      </w:r>
    </w:p>
    <w:p w:rsidR="006D326A" w:rsidRPr="00425C8F" w:rsidRDefault="006D326A" w:rsidP="00C10A24">
      <w:pPr>
        <w:pStyle w:val="Code"/>
        <w:ind w:left="1440"/>
      </w:pPr>
      <w:r w:rsidRPr="00425C8F">
        <w:t>&lt;SENDERMSISDN &gt;&lt;Sender Mobile number&gt;&lt;/SENDERMSISDN &gt;</w:t>
      </w:r>
    </w:p>
    <w:p w:rsidR="006D326A" w:rsidRPr="00425C8F" w:rsidRDefault="006D326A" w:rsidP="00C10A24">
      <w:pPr>
        <w:pStyle w:val="Code"/>
        <w:ind w:left="1440"/>
      </w:pPr>
      <w:r w:rsidRPr="00425C8F">
        <w:t>&lt;MSISDN2&gt;&lt;Receiver Mobile number&gt;&lt;/MSISDN2&gt;</w:t>
      </w:r>
    </w:p>
    <w:p w:rsidR="006D326A" w:rsidRPr="00425C8F" w:rsidRDefault="006D326A" w:rsidP="00C10A24">
      <w:pPr>
        <w:pStyle w:val="Code"/>
        <w:ind w:left="1440"/>
      </w:pPr>
      <w:r w:rsidRPr="00425C8F">
        <w:t>&lt;SUBSERVICE&gt;&lt;Selector 1&gt;&lt;/SUBSERVICE&gt;</w:t>
      </w:r>
    </w:p>
    <w:p w:rsidR="006D326A" w:rsidRPr="00425C8F" w:rsidRDefault="006D326A" w:rsidP="00C10A24">
      <w:pPr>
        <w:pStyle w:val="Code"/>
        <w:ind w:left="1440"/>
      </w:pPr>
      <w:r w:rsidRPr="00425C8F">
        <w:t>&lt;TRFVALUE&gt;&lt; Transferred Value for Transfer&gt;&lt;/TRFVALUE&gt;</w:t>
      </w:r>
      <w:r w:rsidRPr="00425C8F">
        <w:tab/>
      </w:r>
    </w:p>
    <w:p w:rsidR="006D326A" w:rsidRPr="00425C8F" w:rsidRDefault="006D326A" w:rsidP="00C10A24">
      <w:pPr>
        <w:pStyle w:val="Code"/>
        <w:ind w:left="1440"/>
      </w:pPr>
      <w:r w:rsidRPr="00425C8F">
        <w:t xml:space="preserve">&lt;PRODUCTCODE&gt;&lt;Product code in </w:t>
      </w:r>
      <w:r w:rsidR="007C479A" w:rsidRPr="00425C8F">
        <w:t>PreTUPS</w:t>
      </w:r>
      <w:r w:rsidRPr="00425C8F">
        <w:t>&gt;&lt;/PRODUCTCODE&gt;</w:t>
      </w:r>
    </w:p>
    <w:p w:rsidR="006D326A" w:rsidRPr="00425C8F" w:rsidRDefault="006D326A" w:rsidP="00C10A24">
      <w:pPr>
        <w:pStyle w:val="Code"/>
        <w:ind w:left="1440"/>
      </w:pPr>
      <w:r w:rsidRPr="00425C8F">
        <w:t>&lt;REQSOURCE&gt;&lt;source of the request&gt;&lt;/REQSOURCE&gt;</w:t>
      </w:r>
    </w:p>
    <w:p w:rsidR="006D326A" w:rsidRPr="00425C8F" w:rsidRDefault="007E3D38" w:rsidP="00C10A24">
      <w:pPr>
        <w:pStyle w:val="Code"/>
        <w:ind w:left="1440"/>
      </w:pPr>
      <w:r>
        <w:t>&lt;STATUS&gt;&lt;Transaction Status&gt;&lt;/</w:t>
      </w:r>
      <w:r w:rsidR="006D326A" w:rsidRPr="00425C8F">
        <w:t>STATUS &gt;</w:t>
      </w:r>
    </w:p>
    <w:p w:rsidR="006D326A" w:rsidRPr="00425C8F" w:rsidRDefault="006D326A" w:rsidP="00C10A24">
      <w:pPr>
        <w:pStyle w:val="Code"/>
        <w:ind w:left="1440"/>
      </w:pPr>
      <w:r w:rsidRPr="00425C8F">
        <w:t>&lt;ERRORCODE&gt;&lt;Transaction Status&gt;&lt;/ERRORCODE &gt;</w:t>
      </w:r>
    </w:p>
    <w:p w:rsidR="006D326A" w:rsidRPr="00425C8F" w:rsidRDefault="006D326A" w:rsidP="00C10A24">
      <w:pPr>
        <w:pStyle w:val="Code"/>
      </w:pPr>
      <w:r w:rsidRPr="00425C8F">
        <w:t>&lt;RECORD&gt;</w:t>
      </w:r>
      <w:r w:rsidRPr="00425C8F">
        <w:tab/>
      </w:r>
    </w:p>
    <w:p w:rsidR="006D326A" w:rsidRPr="00425C8F" w:rsidRDefault="006D326A" w:rsidP="00C10A24">
      <w:pPr>
        <w:pStyle w:val="Code"/>
      </w:pPr>
      <w:r w:rsidRPr="00425C8F">
        <w:t>&lt;/DATA&gt;</w:t>
      </w:r>
    </w:p>
    <w:p w:rsidR="006D326A" w:rsidRPr="00425C8F" w:rsidRDefault="006D326A" w:rsidP="00C10A24">
      <w:pPr>
        <w:pStyle w:val="Code"/>
      </w:pPr>
      <w:r w:rsidRPr="00425C8F">
        <w:t>&lt;/COMMAND&gt;</w:t>
      </w:r>
    </w:p>
    <w:p w:rsidR="006D326A" w:rsidRPr="00425C8F" w:rsidRDefault="006D326A" w:rsidP="006D326A">
      <w:pPr>
        <w:pStyle w:val="BodyText2"/>
      </w:pPr>
    </w:p>
    <w:p w:rsidR="006D326A" w:rsidRPr="00425C8F" w:rsidRDefault="006D326A" w:rsidP="001E6309">
      <w:pPr>
        <w:pStyle w:val="Heading"/>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C10A24" w:rsidRPr="00425C8F" w:rsidTr="0028705E">
        <w:trPr>
          <w:trHeight w:val="277"/>
          <w:tblHeader/>
        </w:trPr>
        <w:tc>
          <w:tcPr>
            <w:tcW w:w="1800" w:type="dxa"/>
            <w:shd w:val="clear" w:color="auto" w:fill="E31837"/>
          </w:tcPr>
          <w:p w:rsidR="00C10A24" w:rsidRPr="00425C8F" w:rsidRDefault="00C10A24" w:rsidP="0028705E">
            <w:pPr>
              <w:pStyle w:val="TableColumnLabels"/>
              <w:rPr>
                <w:color w:val="auto"/>
                <w:lang w:val="en-IN"/>
              </w:rPr>
            </w:pPr>
            <w:r w:rsidRPr="00425C8F">
              <w:rPr>
                <w:color w:val="auto"/>
                <w:lang w:val="en-IN"/>
              </w:rPr>
              <w:t>TAG</w:t>
            </w:r>
          </w:p>
        </w:tc>
        <w:tc>
          <w:tcPr>
            <w:tcW w:w="1800" w:type="dxa"/>
            <w:shd w:val="clear" w:color="auto" w:fill="E31837"/>
          </w:tcPr>
          <w:p w:rsidR="00C10A24" w:rsidRPr="00425C8F" w:rsidRDefault="00C10A24" w:rsidP="0028705E">
            <w:pPr>
              <w:pStyle w:val="TableColumnLabels"/>
              <w:rPr>
                <w:color w:val="auto"/>
                <w:lang w:val="en-IN"/>
              </w:rPr>
            </w:pPr>
            <w:r w:rsidRPr="00425C8F">
              <w:rPr>
                <w:color w:val="auto"/>
                <w:lang w:val="en-IN"/>
              </w:rPr>
              <w:t>Fields</w:t>
            </w:r>
          </w:p>
        </w:tc>
        <w:tc>
          <w:tcPr>
            <w:tcW w:w="1980" w:type="dxa"/>
            <w:shd w:val="clear" w:color="auto" w:fill="E31837"/>
          </w:tcPr>
          <w:p w:rsidR="00C10A24" w:rsidRPr="00425C8F" w:rsidRDefault="00C10A24" w:rsidP="0028705E">
            <w:pPr>
              <w:pStyle w:val="TableColumnLabels"/>
              <w:rPr>
                <w:color w:val="auto"/>
                <w:lang w:val="en-IN"/>
              </w:rPr>
            </w:pPr>
            <w:r w:rsidRPr="00425C8F">
              <w:rPr>
                <w:color w:val="auto"/>
                <w:lang w:val="en-IN"/>
              </w:rPr>
              <w:t>Remarks</w:t>
            </w:r>
          </w:p>
        </w:tc>
        <w:tc>
          <w:tcPr>
            <w:tcW w:w="1620" w:type="dxa"/>
            <w:shd w:val="clear" w:color="auto" w:fill="E31837"/>
          </w:tcPr>
          <w:p w:rsidR="00C10A24" w:rsidRPr="00425C8F" w:rsidRDefault="00C10A24" w:rsidP="0028705E">
            <w:pPr>
              <w:pStyle w:val="TableColumnLabels"/>
              <w:rPr>
                <w:color w:val="auto"/>
                <w:lang w:val="en-IN"/>
              </w:rPr>
            </w:pPr>
            <w:r w:rsidRPr="00425C8F">
              <w:rPr>
                <w:color w:val="auto"/>
                <w:lang w:val="en-IN"/>
              </w:rPr>
              <w:t>Example</w:t>
            </w:r>
          </w:p>
        </w:tc>
        <w:tc>
          <w:tcPr>
            <w:tcW w:w="720" w:type="dxa"/>
            <w:shd w:val="clear" w:color="auto" w:fill="E31837"/>
          </w:tcPr>
          <w:p w:rsidR="00C10A24" w:rsidRPr="00425C8F" w:rsidRDefault="00C10A24" w:rsidP="0028705E">
            <w:pPr>
              <w:pStyle w:val="TableColumnLabels"/>
              <w:rPr>
                <w:color w:val="auto"/>
                <w:lang w:val="en-IN"/>
              </w:rPr>
            </w:pPr>
            <w:r w:rsidRPr="00425C8F">
              <w:rPr>
                <w:color w:val="auto"/>
                <w:lang w:val="en-IN"/>
              </w:rPr>
              <w:t>Field Type</w:t>
            </w:r>
          </w:p>
        </w:tc>
        <w:tc>
          <w:tcPr>
            <w:tcW w:w="1620" w:type="dxa"/>
            <w:shd w:val="clear" w:color="auto" w:fill="E31837"/>
          </w:tcPr>
          <w:p w:rsidR="00C10A24" w:rsidRPr="00425C8F" w:rsidRDefault="00C10A24" w:rsidP="0028705E">
            <w:pPr>
              <w:pStyle w:val="TableColumnLabels"/>
              <w:rPr>
                <w:color w:val="auto"/>
                <w:lang w:val="en-IN"/>
              </w:rPr>
            </w:pPr>
            <w:r w:rsidRPr="00425C8F">
              <w:rPr>
                <w:color w:val="auto"/>
                <w:lang w:val="en-IN"/>
              </w:rPr>
              <w:t>Optional/</w:t>
            </w:r>
          </w:p>
          <w:p w:rsidR="00C10A24" w:rsidRPr="00425C8F" w:rsidRDefault="00C10A24" w:rsidP="0028705E">
            <w:pPr>
              <w:pStyle w:val="TableColumnLabels"/>
              <w:rPr>
                <w:color w:val="auto"/>
                <w:lang w:val="en-IN"/>
              </w:rPr>
            </w:pPr>
            <w:r w:rsidRPr="00425C8F">
              <w:rPr>
                <w:color w:val="auto"/>
                <w:lang w:val="en-IN"/>
              </w:rPr>
              <w:t>Mandatory</w:t>
            </w:r>
          </w:p>
        </w:tc>
      </w:tr>
      <w:tr w:rsidR="00C10A24" w:rsidRPr="00425C8F" w:rsidTr="0028705E">
        <w:trPr>
          <w:trHeight w:val="277"/>
        </w:trPr>
        <w:tc>
          <w:tcPr>
            <w:tcW w:w="1800" w:type="dxa"/>
          </w:tcPr>
          <w:p w:rsidR="00C10A24" w:rsidRPr="00425C8F" w:rsidRDefault="00C10A24" w:rsidP="0028705E">
            <w:pPr>
              <w:pStyle w:val="Tablecontent"/>
            </w:pPr>
            <w:r w:rsidRPr="00425C8F">
              <w:t>RECORDTYPE</w:t>
            </w:r>
          </w:p>
        </w:tc>
        <w:tc>
          <w:tcPr>
            <w:tcW w:w="1800" w:type="dxa"/>
          </w:tcPr>
          <w:p w:rsidR="00C10A24" w:rsidRPr="00425C8F" w:rsidRDefault="00C10A24" w:rsidP="0028705E">
            <w:pPr>
              <w:pStyle w:val="Tablecontent"/>
            </w:pPr>
            <w:r w:rsidRPr="00425C8F">
              <w:t>Types of Records</w:t>
            </w:r>
          </w:p>
        </w:tc>
        <w:tc>
          <w:tcPr>
            <w:tcW w:w="1980" w:type="dxa"/>
          </w:tcPr>
          <w:p w:rsidR="00C10A24" w:rsidRPr="00425C8F" w:rsidRDefault="00C10A24" w:rsidP="0028705E">
            <w:pPr>
              <w:pStyle w:val="Tablecontent"/>
            </w:pPr>
          </w:p>
        </w:tc>
        <w:tc>
          <w:tcPr>
            <w:tcW w:w="1620" w:type="dxa"/>
          </w:tcPr>
          <w:p w:rsidR="00C10A24" w:rsidRPr="00425C8F" w:rsidRDefault="00C10A24" w:rsidP="0028705E">
            <w:pPr>
              <w:pStyle w:val="Tablecontent"/>
            </w:pPr>
            <w:r w:rsidRPr="00425C8F">
              <w:t>SUMMARY Or DETAIL</w:t>
            </w:r>
          </w:p>
        </w:tc>
        <w:tc>
          <w:tcPr>
            <w:tcW w:w="720" w:type="dxa"/>
          </w:tcPr>
          <w:p w:rsidR="00C10A24" w:rsidRPr="00425C8F" w:rsidRDefault="00C10A24" w:rsidP="0028705E">
            <w:pPr>
              <w:pStyle w:val="Tablecontent"/>
            </w:pPr>
            <w:r w:rsidRPr="00425C8F">
              <w:t>A (20)</w:t>
            </w:r>
          </w:p>
        </w:tc>
        <w:tc>
          <w:tcPr>
            <w:tcW w:w="1620" w:type="dxa"/>
          </w:tcPr>
          <w:p w:rsidR="00C10A24" w:rsidRPr="00425C8F" w:rsidRDefault="00C10A24" w:rsidP="0028705E">
            <w:pPr>
              <w:pStyle w:val="Tablecontent"/>
            </w:pPr>
            <w:r w:rsidRPr="00425C8F">
              <w:t>M</w:t>
            </w:r>
          </w:p>
        </w:tc>
      </w:tr>
      <w:tr w:rsidR="00C10A24" w:rsidRPr="00425C8F" w:rsidTr="0028705E">
        <w:trPr>
          <w:trHeight w:val="277"/>
        </w:trPr>
        <w:tc>
          <w:tcPr>
            <w:tcW w:w="9540" w:type="dxa"/>
            <w:gridSpan w:val="6"/>
          </w:tcPr>
          <w:p w:rsidR="00C10A24" w:rsidRPr="00425C8F" w:rsidRDefault="00C10A24" w:rsidP="0028705E">
            <w:pPr>
              <w:pStyle w:val="Tablecontent"/>
            </w:pPr>
            <w:r w:rsidRPr="00425C8F">
              <w:rPr>
                <w:b/>
                <w:bCs/>
              </w:rPr>
              <w:t>RECORD  - tag will be repeated in case of the multiple transactions</w:t>
            </w:r>
          </w:p>
        </w:tc>
      </w:tr>
      <w:tr w:rsidR="00C10A24" w:rsidRPr="00425C8F" w:rsidTr="0028705E">
        <w:trPr>
          <w:trHeight w:val="277"/>
        </w:trPr>
        <w:tc>
          <w:tcPr>
            <w:tcW w:w="1800" w:type="dxa"/>
          </w:tcPr>
          <w:p w:rsidR="00C10A24" w:rsidRPr="00425C8F" w:rsidRDefault="00C10A24" w:rsidP="0028705E">
            <w:pPr>
              <w:pStyle w:val="Tablecontent"/>
            </w:pPr>
            <w:r w:rsidRPr="00425C8F">
              <w:t>TRANSACTIONID</w:t>
            </w:r>
          </w:p>
        </w:tc>
        <w:tc>
          <w:tcPr>
            <w:tcW w:w="1800" w:type="dxa"/>
          </w:tcPr>
          <w:p w:rsidR="00C10A24" w:rsidRPr="00425C8F" w:rsidRDefault="007C479A" w:rsidP="0028705E">
            <w:pPr>
              <w:pStyle w:val="Tablecontent"/>
            </w:pPr>
            <w:r w:rsidRPr="00425C8F">
              <w:t>PreTUPS</w:t>
            </w:r>
            <w:r w:rsidR="00C10A24" w:rsidRPr="00425C8F">
              <w:t xml:space="preserve"> Transaction ID</w:t>
            </w:r>
          </w:p>
        </w:tc>
        <w:tc>
          <w:tcPr>
            <w:tcW w:w="1980" w:type="dxa"/>
          </w:tcPr>
          <w:p w:rsidR="00C10A24" w:rsidRPr="00425C8F" w:rsidRDefault="00C10A24" w:rsidP="0028705E">
            <w:pPr>
              <w:pStyle w:val="Tablecontent"/>
            </w:pPr>
            <w:r w:rsidRPr="00425C8F">
              <w:t xml:space="preserve">Transaction ID for C2S transfer generated by </w:t>
            </w:r>
            <w:r w:rsidR="007C479A" w:rsidRPr="00425C8F">
              <w:t>PreTUPS</w:t>
            </w:r>
            <w:r w:rsidRPr="00425C8F">
              <w:t xml:space="preserve"> System.</w:t>
            </w:r>
          </w:p>
        </w:tc>
        <w:tc>
          <w:tcPr>
            <w:tcW w:w="1620" w:type="dxa"/>
          </w:tcPr>
          <w:p w:rsidR="00C10A24" w:rsidRPr="00425C8F" w:rsidRDefault="00C10A24" w:rsidP="0028705E">
            <w:pPr>
              <w:pStyle w:val="Tablecontent"/>
            </w:pPr>
            <w:r w:rsidRPr="00425C8F">
              <w:t>R061117.1235.0001</w:t>
            </w:r>
          </w:p>
        </w:tc>
        <w:tc>
          <w:tcPr>
            <w:tcW w:w="720" w:type="dxa"/>
          </w:tcPr>
          <w:p w:rsidR="00C10A24" w:rsidRPr="00425C8F" w:rsidRDefault="00C10A24" w:rsidP="0028705E">
            <w:pPr>
              <w:pStyle w:val="Tablecontent"/>
            </w:pPr>
            <w:r w:rsidRPr="00425C8F">
              <w:t>A (20)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NETWORK</w:t>
            </w:r>
          </w:p>
        </w:tc>
        <w:tc>
          <w:tcPr>
            <w:tcW w:w="1800" w:type="dxa"/>
          </w:tcPr>
          <w:p w:rsidR="00C10A24" w:rsidRPr="00425C8F" w:rsidRDefault="00C10A24" w:rsidP="0028705E">
            <w:pPr>
              <w:pStyle w:val="Tablecontent"/>
            </w:pPr>
            <w:r w:rsidRPr="00425C8F">
              <w:t>Network Name</w:t>
            </w:r>
          </w:p>
        </w:tc>
        <w:tc>
          <w:tcPr>
            <w:tcW w:w="1980" w:type="dxa"/>
          </w:tcPr>
          <w:p w:rsidR="00C10A24" w:rsidRPr="00425C8F" w:rsidRDefault="00C10A24" w:rsidP="0028705E">
            <w:pPr>
              <w:pStyle w:val="Tablecontent"/>
            </w:pPr>
            <w:r w:rsidRPr="00425C8F">
              <w:t>Network Name</w:t>
            </w:r>
          </w:p>
        </w:tc>
        <w:tc>
          <w:tcPr>
            <w:tcW w:w="1620" w:type="dxa"/>
          </w:tcPr>
          <w:p w:rsidR="00C10A24" w:rsidRPr="00425C8F" w:rsidRDefault="00C10A24" w:rsidP="0028705E">
            <w:pPr>
              <w:pStyle w:val="Tablecontent"/>
            </w:pPr>
            <w:r w:rsidRPr="00425C8F">
              <w:t>Jordan</w:t>
            </w:r>
          </w:p>
        </w:tc>
        <w:tc>
          <w:tcPr>
            <w:tcW w:w="720" w:type="dxa"/>
          </w:tcPr>
          <w:p w:rsidR="00C10A24" w:rsidRPr="00425C8F" w:rsidRDefault="00C10A24" w:rsidP="0028705E">
            <w:pPr>
              <w:pStyle w:val="Tablecontent"/>
            </w:pPr>
            <w:r w:rsidRPr="00425C8F">
              <w:t>A (50)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TXNDATE</w:t>
            </w:r>
          </w:p>
        </w:tc>
        <w:tc>
          <w:tcPr>
            <w:tcW w:w="1800" w:type="dxa"/>
          </w:tcPr>
          <w:p w:rsidR="00C10A24" w:rsidRPr="00425C8F" w:rsidRDefault="00C10A24" w:rsidP="0028705E">
            <w:pPr>
              <w:pStyle w:val="Tablecontent"/>
            </w:pPr>
            <w:r w:rsidRPr="00425C8F">
              <w:t>Date and Time of Transaction</w:t>
            </w:r>
          </w:p>
        </w:tc>
        <w:tc>
          <w:tcPr>
            <w:tcW w:w="1980" w:type="dxa"/>
          </w:tcPr>
          <w:p w:rsidR="00C10A24" w:rsidRPr="00425C8F" w:rsidRDefault="00C10A24" w:rsidP="0028705E">
            <w:pPr>
              <w:pStyle w:val="Tablecontent"/>
            </w:pPr>
            <w:r w:rsidRPr="00425C8F">
              <w:t>DD-MM-YYYY HH:MI:SS , HH in 24 Hour format</w:t>
            </w:r>
          </w:p>
        </w:tc>
        <w:tc>
          <w:tcPr>
            <w:tcW w:w="1620" w:type="dxa"/>
          </w:tcPr>
          <w:p w:rsidR="00C10A24" w:rsidRPr="00425C8F" w:rsidRDefault="00C10A24" w:rsidP="0028705E">
            <w:pPr>
              <w:pStyle w:val="Tablecontent"/>
            </w:pPr>
          </w:p>
        </w:tc>
        <w:tc>
          <w:tcPr>
            <w:tcW w:w="720" w:type="dxa"/>
          </w:tcPr>
          <w:p w:rsidR="00C10A24" w:rsidRPr="00425C8F" w:rsidRDefault="00C10A24" w:rsidP="0028705E">
            <w:pPr>
              <w:pStyle w:val="Tablecontent"/>
            </w:pPr>
            <w:r w:rsidRPr="00425C8F">
              <w:t>D(20)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SENDERMSISDN</w:t>
            </w:r>
          </w:p>
        </w:tc>
        <w:tc>
          <w:tcPr>
            <w:tcW w:w="1800" w:type="dxa"/>
          </w:tcPr>
          <w:p w:rsidR="00C10A24" w:rsidRPr="00425C8F" w:rsidRDefault="00C10A24" w:rsidP="0028705E">
            <w:pPr>
              <w:pStyle w:val="Tablecontent"/>
            </w:pPr>
            <w:r w:rsidRPr="00425C8F">
              <w:t>Channel user MSISDN</w:t>
            </w:r>
          </w:p>
        </w:tc>
        <w:tc>
          <w:tcPr>
            <w:tcW w:w="1980" w:type="dxa"/>
          </w:tcPr>
          <w:p w:rsidR="00C10A24" w:rsidRPr="00425C8F" w:rsidRDefault="00C10A24" w:rsidP="0028705E">
            <w:pPr>
              <w:pStyle w:val="Tablecontent"/>
            </w:pPr>
            <w:r w:rsidRPr="00425C8F">
              <w:t>Channel User MSISDN who has initiated the request</w:t>
            </w:r>
          </w:p>
        </w:tc>
        <w:tc>
          <w:tcPr>
            <w:tcW w:w="1620" w:type="dxa"/>
          </w:tcPr>
          <w:p w:rsidR="00C10A24" w:rsidRPr="00425C8F" w:rsidRDefault="00C10A24" w:rsidP="0028705E">
            <w:pPr>
              <w:pStyle w:val="Tablecontent"/>
            </w:pPr>
            <w:r w:rsidRPr="00425C8F">
              <w:t>9810112345</w:t>
            </w:r>
          </w:p>
        </w:tc>
        <w:tc>
          <w:tcPr>
            <w:tcW w:w="720" w:type="dxa"/>
          </w:tcPr>
          <w:p w:rsidR="00C10A24" w:rsidRPr="00425C8F" w:rsidRDefault="00C10A24" w:rsidP="0028705E">
            <w:pPr>
              <w:pStyle w:val="Tablecontent"/>
            </w:pPr>
            <w:r w:rsidRPr="00425C8F">
              <w:t>N (15)</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MSISDN2</w:t>
            </w:r>
          </w:p>
        </w:tc>
        <w:tc>
          <w:tcPr>
            <w:tcW w:w="1800" w:type="dxa"/>
          </w:tcPr>
          <w:p w:rsidR="00C10A24" w:rsidRPr="00425C8F" w:rsidRDefault="00C10A24" w:rsidP="0028705E">
            <w:pPr>
              <w:pStyle w:val="Tablecontent"/>
            </w:pPr>
            <w:r w:rsidRPr="00425C8F">
              <w:t>Subscriber MSISDN</w:t>
            </w:r>
          </w:p>
        </w:tc>
        <w:tc>
          <w:tcPr>
            <w:tcW w:w="1980" w:type="dxa"/>
          </w:tcPr>
          <w:p w:rsidR="00C10A24" w:rsidRPr="00425C8F" w:rsidRDefault="00C10A24" w:rsidP="0028705E">
            <w:pPr>
              <w:pStyle w:val="Tablecontent"/>
            </w:pPr>
            <w:r w:rsidRPr="00425C8F">
              <w:t>Subscriber MSISDN who has received the request.</w:t>
            </w:r>
          </w:p>
        </w:tc>
        <w:tc>
          <w:tcPr>
            <w:tcW w:w="1620" w:type="dxa"/>
          </w:tcPr>
          <w:p w:rsidR="00C10A24" w:rsidRPr="00425C8F" w:rsidRDefault="00C10A24" w:rsidP="0028705E">
            <w:pPr>
              <w:pStyle w:val="Tablecontent"/>
            </w:pPr>
            <w:r w:rsidRPr="00425C8F">
              <w:t>9810212345</w:t>
            </w:r>
          </w:p>
        </w:tc>
        <w:tc>
          <w:tcPr>
            <w:tcW w:w="720" w:type="dxa"/>
          </w:tcPr>
          <w:p w:rsidR="00C10A24" w:rsidRPr="00425C8F" w:rsidRDefault="00C10A24" w:rsidP="0028705E">
            <w:pPr>
              <w:pStyle w:val="Tablecontent"/>
            </w:pPr>
            <w:r w:rsidRPr="00425C8F">
              <w:t>N (15)</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SUBSERVICE</w:t>
            </w:r>
          </w:p>
        </w:tc>
        <w:tc>
          <w:tcPr>
            <w:tcW w:w="1800" w:type="dxa"/>
          </w:tcPr>
          <w:p w:rsidR="00C10A24" w:rsidRPr="00425C8F" w:rsidRDefault="00C10A24" w:rsidP="0028705E">
            <w:pPr>
              <w:pStyle w:val="Tablecontent"/>
            </w:pPr>
            <w:r w:rsidRPr="00425C8F">
              <w:t xml:space="preserve">Sub Service </w:t>
            </w:r>
          </w:p>
        </w:tc>
        <w:tc>
          <w:tcPr>
            <w:tcW w:w="1980" w:type="dxa"/>
          </w:tcPr>
          <w:p w:rsidR="00C10A24" w:rsidRPr="00425C8F" w:rsidRDefault="00C10A24" w:rsidP="0028705E">
            <w:pPr>
              <w:pStyle w:val="Tablecontent"/>
            </w:pPr>
            <w:r w:rsidRPr="00425C8F">
              <w:t>Sub service used for this transaction</w:t>
            </w:r>
          </w:p>
        </w:tc>
        <w:tc>
          <w:tcPr>
            <w:tcW w:w="1620" w:type="dxa"/>
          </w:tcPr>
          <w:p w:rsidR="00C10A24" w:rsidRPr="00425C8F" w:rsidRDefault="00C10A24" w:rsidP="0028705E">
            <w:pPr>
              <w:pStyle w:val="Tablecontent"/>
            </w:pPr>
            <w:r w:rsidRPr="00425C8F">
              <w:t>Selector 1</w:t>
            </w:r>
          </w:p>
        </w:tc>
        <w:tc>
          <w:tcPr>
            <w:tcW w:w="720" w:type="dxa"/>
          </w:tcPr>
          <w:p w:rsidR="00C10A24" w:rsidRPr="00425C8F" w:rsidRDefault="00C10A24" w:rsidP="0028705E">
            <w:pPr>
              <w:pStyle w:val="Tablecontent"/>
            </w:pPr>
            <w:r w:rsidRPr="00425C8F">
              <w:t>A (10)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lastRenderedPageBreak/>
              <w:t>TRFVALUE</w:t>
            </w:r>
          </w:p>
        </w:tc>
        <w:tc>
          <w:tcPr>
            <w:tcW w:w="1800" w:type="dxa"/>
          </w:tcPr>
          <w:p w:rsidR="00C10A24" w:rsidRPr="00425C8F" w:rsidRDefault="00C10A24" w:rsidP="0028705E">
            <w:pPr>
              <w:pStyle w:val="Tablecontent"/>
            </w:pPr>
            <w:r w:rsidRPr="00425C8F">
              <w:t>Transfer value</w:t>
            </w:r>
          </w:p>
        </w:tc>
        <w:tc>
          <w:tcPr>
            <w:tcW w:w="1980" w:type="dxa"/>
          </w:tcPr>
          <w:p w:rsidR="00C10A24" w:rsidRPr="00425C8F" w:rsidRDefault="00C10A24" w:rsidP="0028705E">
            <w:pPr>
              <w:pStyle w:val="Tablecontent"/>
            </w:pPr>
            <w:r w:rsidRPr="00425C8F">
              <w:t>Transferred value that has been transferred to Receiver , In Actual Amount format</w:t>
            </w:r>
          </w:p>
        </w:tc>
        <w:tc>
          <w:tcPr>
            <w:tcW w:w="1620" w:type="dxa"/>
          </w:tcPr>
          <w:p w:rsidR="00C10A24" w:rsidRPr="00425C8F" w:rsidRDefault="00C10A24" w:rsidP="0028705E">
            <w:pPr>
              <w:pStyle w:val="Tablecontent"/>
            </w:pPr>
            <w:r w:rsidRPr="00425C8F">
              <w:t>20</w:t>
            </w:r>
          </w:p>
        </w:tc>
        <w:tc>
          <w:tcPr>
            <w:tcW w:w="720" w:type="dxa"/>
          </w:tcPr>
          <w:p w:rsidR="00C10A24" w:rsidRPr="00425C8F" w:rsidRDefault="00C10A24" w:rsidP="0028705E">
            <w:pPr>
              <w:pStyle w:val="Tablecontent"/>
            </w:pPr>
            <w:r w:rsidRPr="00425C8F">
              <w:t>N (20)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PRODUCTCODE</w:t>
            </w:r>
          </w:p>
        </w:tc>
        <w:tc>
          <w:tcPr>
            <w:tcW w:w="1800" w:type="dxa"/>
          </w:tcPr>
          <w:p w:rsidR="00C10A24" w:rsidRPr="00425C8F" w:rsidRDefault="00C10A24" w:rsidP="0028705E">
            <w:pPr>
              <w:pStyle w:val="Tablecontent"/>
            </w:pPr>
            <w:r w:rsidRPr="00425C8F">
              <w:t>Product short code</w:t>
            </w:r>
          </w:p>
        </w:tc>
        <w:tc>
          <w:tcPr>
            <w:tcW w:w="1980" w:type="dxa"/>
          </w:tcPr>
          <w:p w:rsidR="00C10A24" w:rsidRPr="00425C8F" w:rsidRDefault="00C10A24" w:rsidP="0028705E">
            <w:pPr>
              <w:pStyle w:val="Tablecontent"/>
            </w:pPr>
            <w:r w:rsidRPr="00425C8F">
              <w:t>Unique short code associated with the product.</w:t>
            </w:r>
          </w:p>
        </w:tc>
        <w:tc>
          <w:tcPr>
            <w:tcW w:w="1620" w:type="dxa"/>
          </w:tcPr>
          <w:p w:rsidR="00C10A24" w:rsidRPr="00425C8F" w:rsidRDefault="00C10A24" w:rsidP="0028705E">
            <w:pPr>
              <w:pStyle w:val="Tablecontent"/>
            </w:pPr>
            <w:r w:rsidRPr="00425C8F">
              <w:t>101</w:t>
            </w:r>
          </w:p>
        </w:tc>
        <w:tc>
          <w:tcPr>
            <w:tcW w:w="720" w:type="dxa"/>
          </w:tcPr>
          <w:p w:rsidR="00C10A24" w:rsidRPr="00425C8F" w:rsidRDefault="00C10A24" w:rsidP="0028705E">
            <w:pPr>
              <w:pStyle w:val="Tablecontent"/>
            </w:pPr>
            <w:r w:rsidRPr="00425C8F">
              <w:t>A (10)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REQSOURCE</w:t>
            </w:r>
          </w:p>
        </w:tc>
        <w:tc>
          <w:tcPr>
            <w:tcW w:w="1800" w:type="dxa"/>
          </w:tcPr>
          <w:p w:rsidR="00C10A24" w:rsidRPr="00425C8F" w:rsidRDefault="00C10A24" w:rsidP="0028705E">
            <w:pPr>
              <w:pStyle w:val="Tablecontent"/>
            </w:pPr>
            <w:r w:rsidRPr="00425C8F">
              <w:t xml:space="preserve">Source of Request </w:t>
            </w:r>
          </w:p>
        </w:tc>
        <w:tc>
          <w:tcPr>
            <w:tcW w:w="1980" w:type="dxa"/>
          </w:tcPr>
          <w:p w:rsidR="00C10A24" w:rsidRPr="00425C8F" w:rsidRDefault="00C10A24" w:rsidP="0028705E">
            <w:pPr>
              <w:pStyle w:val="Tablecontent"/>
            </w:pPr>
            <w:r w:rsidRPr="00425C8F">
              <w:t>Source of the Request</w:t>
            </w:r>
          </w:p>
        </w:tc>
        <w:tc>
          <w:tcPr>
            <w:tcW w:w="1620" w:type="dxa"/>
          </w:tcPr>
          <w:p w:rsidR="00C10A24" w:rsidRPr="00425C8F" w:rsidRDefault="00C10A24" w:rsidP="0028705E">
            <w:pPr>
              <w:pStyle w:val="Tablecontent"/>
            </w:pPr>
            <w:r w:rsidRPr="00425C8F">
              <w:t>Web, STK</w:t>
            </w:r>
          </w:p>
        </w:tc>
        <w:tc>
          <w:tcPr>
            <w:tcW w:w="720" w:type="dxa"/>
          </w:tcPr>
          <w:p w:rsidR="00C10A24" w:rsidRPr="00425C8F" w:rsidRDefault="00C10A24" w:rsidP="0028705E">
            <w:pPr>
              <w:pStyle w:val="Tablecontent"/>
            </w:pPr>
            <w:r w:rsidRPr="00425C8F">
              <w:t>A (15)</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STATUS</w:t>
            </w:r>
          </w:p>
        </w:tc>
        <w:tc>
          <w:tcPr>
            <w:tcW w:w="1800" w:type="dxa"/>
          </w:tcPr>
          <w:p w:rsidR="00C10A24" w:rsidRPr="00425C8F" w:rsidRDefault="00C10A24" w:rsidP="0028705E">
            <w:pPr>
              <w:pStyle w:val="Tablecontent"/>
            </w:pPr>
            <w:r w:rsidRPr="00425C8F">
              <w:t>Transaction Status</w:t>
            </w:r>
          </w:p>
        </w:tc>
        <w:tc>
          <w:tcPr>
            <w:tcW w:w="1980" w:type="dxa"/>
          </w:tcPr>
          <w:p w:rsidR="00C10A24" w:rsidRPr="00425C8F" w:rsidRDefault="00C10A24" w:rsidP="0028705E">
            <w:pPr>
              <w:pStyle w:val="Tablecontent"/>
            </w:pPr>
            <w:r w:rsidRPr="00425C8F">
              <w:t>Status of the C2S transfer request</w:t>
            </w:r>
          </w:p>
          <w:p w:rsidR="00C10A24" w:rsidRPr="00425C8F" w:rsidRDefault="00C10A24" w:rsidP="0028705E">
            <w:pPr>
              <w:pStyle w:val="TableListBullet1"/>
            </w:pPr>
            <w:r w:rsidRPr="00425C8F">
              <w:t xml:space="preserve">Transaction Status = 200 means Success, </w:t>
            </w:r>
          </w:p>
          <w:p w:rsidR="00C10A24" w:rsidRPr="00425C8F" w:rsidRDefault="00C10A24" w:rsidP="0028705E">
            <w:pPr>
              <w:pStyle w:val="TableListBullet1"/>
              <w:jc w:val="left"/>
            </w:pPr>
            <w:r w:rsidRPr="00425C8F">
              <w:t>Transaction Status Other than 200 means failed</w:t>
            </w:r>
          </w:p>
        </w:tc>
        <w:tc>
          <w:tcPr>
            <w:tcW w:w="1620" w:type="dxa"/>
          </w:tcPr>
          <w:p w:rsidR="00C10A24" w:rsidRPr="00425C8F" w:rsidRDefault="00C10A24" w:rsidP="0028705E">
            <w:pPr>
              <w:pStyle w:val="Tablecontent"/>
            </w:pPr>
            <w:r w:rsidRPr="00425C8F">
              <w:t>200</w:t>
            </w:r>
          </w:p>
        </w:tc>
        <w:tc>
          <w:tcPr>
            <w:tcW w:w="720" w:type="dxa"/>
          </w:tcPr>
          <w:p w:rsidR="00C10A24" w:rsidRPr="00425C8F" w:rsidRDefault="00C10A24" w:rsidP="0028705E">
            <w:pPr>
              <w:pStyle w:val="Tablecontent"/>
            </w:pPr>
            <w:r w:rsidRPr="00425C8F">
              <w:t>A (10)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ERRORCODE</w:t>
            </w:r>
          </w:p>
        </w:tc>
        <w:tc>
          <w:tcPr>
            <w:tcW w:w="1800" w:type="dxa"/>
          </w:tcPr>
          <w:p w:rsidR="00C10A24" w:rsidRPr="00425C8F" w:rsidRDefault="00C10A24" w:rsidP="0028705E">
            <w:pPr>
              <w:pStyle w:val="Tablecontent"/>
            </w:pPr>
            <w:r w:rsidRPr="00425C8F">
              <w:t>Error code as to why transaction failed</w:t>
            </w:r>
          </w:p>
        </w:tc>
        <w:tc>
          <w:tcPr>
            <w:tcW w:w="1980" w:type="dxa"/>
          </w:tcPr>
          <w:p w:rsidR="00C10A24" w:rsidRPr="00425C8F" w:rsidRDefault="00C10A24" w:rsidP="0028705E">
            <w:pPr>
              <w:pStyle w:val="Tablecontent"/>
            </w:pPr>
            <w:r w:rsidRPr="00425C8F">
              <w:t>Only for cases where TXN status is Not 200</w:t>
            </w:r>
          </w:p>
        </w:tc>
        <w:tc>
          <w:tcPr>
            <w:tcW w:w="1620" w:type="dxa"/>
          </w:tcPr>
          <w:p w:rsidR="00C10A24" w:rsidRPr="00425C8F" w:rsidRDefault="00C10A24" w:rsidP="0028705E">
            <w:pPr>
              <w:pStyle w:val="Tablecontent"/>
            </w:pPr>
            <w:r w:rsidRPr="00425C8F">
              <w:t>9898</w:t>
            </w:r>
          </w:p>
        </w:tc>
        <w:tc>
          <w:tcPr>
            <w:tcW w:w="720" w:type="dxa"/>
          </w:tcPr>
          <w:p w:rsidR="00C10A24" w:rsidRPr="00425C8F" w:rsidRDefault="00C10A24" w:rsidP="0028705E">
            <w:pPr>
              <w:pStyle w:val="Tablecontent"/>
            </w:pPr>
            <w:r w:rsidRPr="00425C8F">
              <w:t>A(10)</w:t>
            </w:r>
          </w:p>
        </w:tc>
        <w:tc>
          <w:tcPr>
            <w:tcW w:w="1620" w:type="dxa"/>
          </w:tcPr>
          <w:p w:rsidR="00C10A24" w:rsidRPr="00425C8F" w:rsidRDefault="00C10A24" w:rsidP="0028705E">
            <w:pPr>
              <w:pStyle w:val="Tablecontent"/>
            </w:pPr>
            <w:r w:rsidRPr="00425C8F">
              <w:t>O</w:t>
            </w:r>
          </w:p>
        </w:tc>
      </w:tr>
    </w:tbl>
    <w:p w:rsidR="00C10A24" w:rsidRPr="00425C8F" w:rsidRDefault="00C10A24" w:rsidP="00C10A24">
      <w:pPr>
        <w:pStyle w:val="BodyText2"/>
      </w:pPr>
    </w:p>
    <w:p w:rsidR="006D326A" w:rsidRPr="00425C8F" w:rsidRDefault="006D326A" w:rsidP="006D326A">
      <w:pPr>
        <w:pStyle w:val="BodyText2"/>
      </w:pPr>
    </w:p>
    <w:p w:rsidR="006D326A" w:rsidRPr="00425C8F" w:rsidRDefault="006D326A" w:rsidP="006D326A">
      <w:pPr>
        <w:pStyle w:val="BodyText2"/>
      </w:pPr>
      <w:r w:rsidRPr="00425C8F">
        <w:rPr>
          <w:b/>
          <w:bCs/>
          <w:u w:val="single"/>
        </w:rPr>
        <w:t>Response Syntax for Detail Response</w:t>
      </w:r>
    </w:p>
    <w:p w:rsidR="006D326A" w:rsidRPr="00425C8F" w:rsidRDefault="006D326A" w:rsidP="006D326A">
      <w:pPr>
        <w:pStyle w:val="BodyText2"/>
      </w:pPr>
    </w:p>
    <w:p w:rsidR="006D326A" w:rsidRPr="00425C8F" w:rsidRDefault="006D326A" w:rsidP="00C10A24">
      <w:pPr>
        <w:pStyle w:val="Code"/>
      </w:pPr>
      <w:r w:rsidRPr="00425C8F">
        <w:t>&lt;? Xml version="1.0"?&gt;</w:t>
      </w:r>
    </w:p>
    <w:p w:rsidR="006D326A" w:rsidRPr="00425C8F" w:rsidRDefault="006D326A" w:rsidP="00C10A24">
      <w:pPr>
        <w:pStyle w:val="Code"/>
      </w:pPr>
      <w:r w:rsidRPr="00425C8F">
        <w:t xml:space="preserve">&lt;COMMAND&gt; </w:t>
      </w:r>
    </w:p>
    <w:p w:rsidR="006D326A" w:rsidRPr="00425C8F" w:rsidRDefault="006D326A" w:rsidP="00C10A24">
      <w:pPr>
        <w:pStyle w:val="Code"/>
      </w:pPr>
      <w:r w:rsidRPr="00425C8F">
        <w:t xml:space="preserve">&lt;TYPE&gt;C2SENQRESP&lt;/TYPE&gt; </w:t>
      </w:r>
    </w:p>
    <w:p w:rsidR="006D326A" w:rsidRPr="00425C8F" w:rsidRDefault="006D326A" w:rsidP="00C10A24">
      <w:pPr>
        <w:pStyle w:val="Code"/>
      </w:pPr>
      <w:r w:rsidRPr="00425C8F">
        <w:t>&lt;T</w:t>
      </w:r>
      <w:r w:rsidR="007E3D38">
        <w:t>XNSTATUS&gt;&lt;Transaction Status&gt;&lt;/TXNSTATUS</w:t>
      </w:r>
      <w:r w:rsidRPr="00425C8F">
        <w:t>&gt;</w:t>
      </w:r>
    </w:p>
    <w:p w:rsidR="006D326A" w:rsidRPr="00425C8F" w:rsidRDefault="006D326A" w:rsidP="00C10A24">
      <w:pPr>
        <w:pStyle w:val="Code"/>
      </w:pPr>
      <w:r w:rsidRPr="00425C8F">
        <w:t>&lt;ERRORKEY&gt;&lt;Error key&gt;&lt;/ERRORKEY&gt;</w:t>
      </w:r>
    </w:p>
    <w:p w:rsidR="006D326A" w:rsidRPr="00425C8F" w:rsidRDefault="006D326A" w:rsidP="00C10A24">
      <w:pPr>
        <w:pStyle w:val="Code"/>
      </w:pPr>
      <w:r w:rsidRPr="00425C8F">
        <w:t>&lt;DATE&gt;&lt;Date and time &gt;&lt;/DATE&gt;</w:t>
      </w:r>
    </w:p>
    <w:p w:rsidR="006D326A" w:rsidRPr="00425C8F" w:rsidRDefault="006D326A" w:rsidP="00C10A24">
      <w:pPr>
        <w:pStyle w:val="Code"/>
      </w:pPr>
      <w:r w:rsidRPr="00425C8F">
        <w:t>&lt;EXTREFNUM&gt;&lt;Unique Reference number in the external system&gt;&lt;/ EXTREFNUM&gt;</w:t>
      </w:r>
    </w:p>
    <w:p w:rsidR="006D326A" w:rsidRPr="00425C8F" w:rsidRDefault="006D326A" w:rsidP="00C10A24">
      <w:pPr>
        <w:pStyle w:val="Code"/>
      </w:pPr>
      <w:r w:rsidRPr="00425C8F">
        <w:t>&lt;DATA&gt;</w:t>
      </w:r>
    </w:p>
    <w:p w:rsidR="006D326A" w:rsidRPr="00425C8F" w:rsidRDefault="006D326A" w:rsidP="00C10A24">
      <w:pPr>
        <w:pStyle w:val="Code"/>
        <w:ind w:left="1440"/>
      </w:pPr>
      <w:r w:rsidRPr="00425C8F">
        <w:t>&lt;RECORDTYPE&gt;DETAIL&lt;/RECORDTYPE&gt;</w:t>
      </w:r>
      <w:r w:rsidRPr="00425C8F">
        <w:tab/>
      </w:r>
      <w:r w:rsidRPr="00425C8F">
        <w:tab/>
      </w:r>
    </w:p>
    <w:p w:rsidR="006D326A" w:rsidRPr="00425C8F" w:rsidRDefault="006D326A" w:rsidP="00C10A24">
      <w:pPr>
        <w:pStyle w:val="Code"/>
        <w:ind w:left="1440"/>
      </w:pPr>
      <w:r w:rsidRPr="00425C8F">
        <w:t>&lt;TRANSACTIONID &gt;</w:t>
      </w:r>
      <w:r w:rsidR="007E3D38">
        <w:t>&lt;Transaction ID&gt;&lt;/TRANSACTIONID</w:t>
      </w:r>
      <w:r w:rsidRPr="00425C8F">
        <w:t>&gt;</w:t>
      </w:r>
    </w:p>
    <w:p w:rsidR="006D326A" w:rsidRPr="00425C8F" w:rsidRDefault="006D326A" w:rsidP="00C10A24">
      <w:pPr>
        <w:pStyle w:val="Code"/>
        <w:ind w:left="1440"/>
      </w:pPr>
      <w:r w:rsidRPr="00425C8F">
        <w:t>&lt;NETWORK&gt;Network Name&lt;/NETWORK&gt;</w:t>
      </w:r>
    </w:p>
    <w:p w:rsidR="006D326A" w:rsidRPr="00425C8F" w:rsidRDefault="006D326A" w:rsidP="00C10A24">
      <w:pPr>
        <w:pStyle w:val="Code"/>
        <w:ind w:left="1440"/>
      </w:pPr>
      <w:r w:rsidRPr="00425C8F">
        <w:t>&lt;TXNDATE&gt;&lt;Date and time of the Transfer&gt;&lt;/TXNDATE&gt;</w:t>
      </w:r>
    </w:p>
    <w:p w:rsidR="006D326A" w:rsidRPr="00425C8F" w:rsidRDefault="006D326A" w:rsidP="00C10A24">
      <w:pPr>
        <w:pStyle w:val="Code"/>
        <w:ind w:left="1440"/>
      </w:pPr>
      <w:r w:rsidRPr="00425C8F">
        <w:t>&lt;SENDERMSISDN &gt;&lt;Send</w:t>
      </w:r>
      <w:r w:rsidR="007E3D38">
        <w:t>er Mobile number&gt;&lt;/SENDERMSISDN</w:t>
      </w:r>
      <w:r w:rsidRPr="00425C8F">
        <w:t>&gt;</w:t>
      </w:r>
    </w:p>
    <w:p w:rsidR="006D326A" w:rsidRPr="00425C8F" w:rsidRDefault="006D326A" w:rsidP="00C10A24">
      <w:pPr>
        <w:pStyle w:val="Code"/>
        <w:ind w:left="1440"/>
      </w:pPr>
      <w:r w:rsidRPr="00425C8F">
        <w:t>&lt;MSISDN2&gt;&lt;Receiver Mobile number&gt;&lt;/MSISDN2&gt;</w:t>
      </w:r>
    </w:p>
    <w:p w:rsidR="006D326A" w:rsidRPr="00425C8F" w:rsidRDefault="006D326A" w:rsidP="00C10A24">
      <w:pPr>
        <w:pStyle w:val="Code"/>
        <w:ind w:left="1440"/>
      </w:pPr>
      <w:r w:rsidRPr="00425C8F">
        <w:t>&lt;SUBSERVICE&gt;&lt;Sub service i.e. Selector 1&gt;&lt;/SUBSERVICE&gt;</w:t>
      </w:r>
    </w:p>
    <w:p w:rsidR="006D326A" w:rsidRPr="00425C8F" w:rsidRDefault="006D326A" w:rsidP="00C10A24">
      <w:pPr>
        <w:pStyle w:val="Code"/>
        <w:ind w:left="1440"/>
      </w:pPr>
    </w:p>
    <w:p w:rsidR="006D326A" w:rsidRPr="00425C8F" w:rsidRDefault="006D326A" w:rsidP="00C10A24">
      <w:pPr>
        <w:pStyle w:val="Code"/>
        <w:ind w:left="1440"/>
      </w:pPr>
      <w:r w:rsidRPr="00425C8F">
        <w:t>&lt;TRFVALUE&gt;&lt;Transferred Value for Transfer&gt;&lt;/TRFVALUE&gt;</w:t>
      </w:r>
      <w:r w:rsidRPr="00425C8F">
        <w:tab/>
      </w:r>
    </w:p>
    <w:p w:rsidR="006D326A" w:rsidRPr="00425C8F" w:rsidRDefault="006D326A" w:rsidP="00C10A24">
      <w:pPr>
        <w:pStyle w:val="Code"/>
        <w:ind w:left="1440"/>
      </w:pPr>
      <w:r w:rsidRPr="00425C8F">
        <w:t>&lt;PRODUCTCO</w:t>
      </w:r>
      <w:r w:rsidR="007E3D38">
        <w:t>DE &gt;&lt;Product Name&gt;&lt;/PRODUCTCODE</w:t>
      </w:r>
      <w:r w:rsidRPr="00425C8F">
        <w:t>&gt;</w:t>
      </w:r>
    </w:p>
    <w:p w:rsidR="006D326A" w:rsidRPr="00425C8F" w:rsidRDefault="006D326A" w:rsidP="00C10A24">
      <w:pPr>
        <w:pStyle w:val="Code"/>
        <w:ind w:left="1440"/>
      </w:pPr>
      <w:r w:rsidRPr="00425C8F">
        <w:t>&lt;SACCFEE&gt;&lt;Sender Access Fee&gt;&lt;/SACCFEE&gt;</w:t>
      </w:r>
    </w:p>
    <w:p w:rsidR="006D326A" w:rsidRPr="00425C8F" w:rsidRDefault="006D326A" w:rsidP="00C10A24">
      <w:pPr>
        <w:pStyle w:val="Code"/>
        <w:ind w:left="1440"/>
      </w:pPr>
      <w:r w:rsidRPr="00425C8F">
        <w:t>&lt;RACCFEE&gt;&lt;Receiver Access Fee&gt;&lt;/RACCFEE&gt;</w:t>
      </w:r>
    </w:p>
    <w:p w:rsidR="006D326A" w:rsidRPr="00425C8F" w:rsidRDefault="006D326A" w:rsidP="00C10A24">
      <w:pPr>
        <w:pStyle w:val="Code"/>
        <w:ind w:left="1440"/>
      </w:pPr>
      <w:r w:rsidRPr="00425C8F">
        <w:t>&lt;REQSOURCE&gt;&lt;source of the request&gt;&lt;/REQSOURCE&gt;</w:t>
      </w:r>
    </w:p>
    <w:p w:rsidR="006D326A" w:rsidRPr="00425C8F" w:rsidRDefault="006D326A" w:rsidP="00C10A24">
      <w:pPr>
        <w:pStyle w:val="Code"/>
        <w:ind w:left="1440"/>
      </w:pPr>
      <w:r w:rsidRPr="00425C8F">
        <w:t>&lt;STATUS&gt;&lt;</w:t>
      </w:r>
      <w:r w:rsidR="007E3D38">
        <w:t>Transaction Status&gt;&lt;/ TXNSTATUS</w:t>
      </w:r>
      <w:r w:rsidRPr="00425C8F">
        <w:t>&gt;</w:t>
      </w:r>
    </w:p>
    <w:p w:rsidR="006D326A" w:rsidRPr="00425C8F" w:rsidRDefault="006D326A" w:rsidP="00C10A24">
      <w:pPr>
        <w:pStyle w:val="Code"/>
        <w:ind w:left="1440"/>
      </w:pPr>
      <w:r w:rsidRPr="00425C8F">
        <w:lastRenderedPageBreak/>
        <w:t>&lt;ER</w:t>
      </w:r>
      <w:r w:rsidR="007E3D38">
        <w:t>RORCODE&gt;&lt;Error code&gt;&lt;/ERRORCODE</w:t>
      </w:r>
      <w:r w:rsidRPr="00425C8F">
        <w:t>&gt;</w:t>
      </w:r>
    </w:p>
    <w:p w:rsidR="006D326A" w:rsidRPr="00425C8F" w:rsidRDefault="006D326A" w:rsidP="00C10A24">
      <w:pPr>
        <w:pStyle w:val="Code"/>
        <w:ind w:left="1440"/>
      </w:pPr>
      <w:r w:rsidRPr="00425C8F">
        <w:t>&lt;RECORD&gt;</w:t>
      </w:r>
    </w:p>
    <w:p w:rsidR="006D326A" w:rsidRPr="00425C8F" w:rsidRDefault="006D326A" w:rsidP="00C10A24">
      <w:pPr>
        <w:pStyle w:val="Code"/>
        <w:ind w:left="1800"/>
      </w:pPr>
      <w:r w:rsidRPr="00425C8F">
        <w:t>&lt;MSISDN&gt;&lt;Mobile number&gt;&lt;/MSISDN&gt;</w:t>
      </w:r>
    </w:p>
    <w:p w:rsidR="006D326A" w:rsidRPr="00425C8F" w:rsidRDefault="006D326A" w:rsidP="00C10A24">
      <w:pPr>
        <w:pStyle w:val="Code"/>
        <w:ind w:left="1800"/>
      </w:pPr>
      <w:r w:rsidRPr="00425C8F">
        <w:t>&lt;USRTYPE&gt;&lt;Type of User&gt;&lt;/USRTYPE&gt;</w:t>
      </w:r>
    </w:p>
    <w:p w:rsidR="006D326A" w:rsidRPr="00425C8F" w:rsidRDefault="006D326A" w:rsidP="00C10A24">
      <w:pPr>
        <w:pStyle w:val="Code"/>
        <w:ind w:left="1800"/>
      </w:pPr>
      <w:r w:rsidRPr="00425C8F">
        <w:t>&lt;ENTRYTYPE&gt;&lt;Entry Type &gt;&lt;/ENTRYTYPE&gt;</w:t>
      </w:r>
    </w:p>
    <w:p w:rsidR="006D326A" w:rsidRPr="00425C8F" w:rsidRDefault="00E45E40" w:rsidP="00C10A24">
      <w:pPr>
        <w:pStyle w:val="Code"/>
        <w:ind w:left="1800"/>
      </w:pPr>
      <w:r>
        <w:t>&lt;TRANSVALUE&gt;&lt;Transfer Value&gt;&lt;/</w:t>
      </w:r>
      <w:r w:rsidR="006D326A" w:rsidRPr="00425C8F">
        <w:t>TRANSVALUE&gt;</w:t>
      </w:r>
    </w:p>
    <w:p w:rsidR="006D326A" w:rsidRPr="00425C8F" w:rsidRDefault="006D326A" w:rsidP="00C10A24">
      <w:pPr>
        <w:pStyle w:val="Code"/>
        <w:ind w:left="1800"/>
      </w:pPr>
      <w:r w:rsidRPr="00425C8F">
        <w:t>&lt;TRFDATE&gt;&lt;Transfer Date&gt;&lt;/TRFDATE&gt;</w:t>
      </w:r>
    </w:p>
    <w:p w:rsidR="006D326A" w:rsidRPr="00425C8F" w:rsidRDefault="006D326A" w:rsidP="00C10A24">
      <w:pPr>
        <w:pStyle w:val="Code"/>
        <w:ind w:left="1800"/>
      </w:pPr>
      <w:r w:rsidRPr="00425C8F">
        <w:t>&lt;PRVBAL&gt;&lt;Previous balance before transaction&gt;&lt;/PRVBAL&gt;</w:t>
      </w:r>
    </w:p>
    <w:p w:rsidR="006D326A" w:rsidRPr="00425C8F" w:rsidRDefault="006D326A" w:rsidP="00C10A24">
      <w:pPr>
        <w:pStyle w:val="Code"/>
        <w:ind w:left="1800"/>
      </w:pPr>
      <w:r w:rsidRPr="00425C8F">
        <w:t>&lt;POSTBAL&gt;&lt;Balance after Transaction&gt;&lt;/POSTBAL&gt;</w:t>
      </w:r>
    </w:p>
    <w:p w:rsidR="006D326A" w:rsidRPr="00425C8F" w:rsidRDefault="006D326A" w:rsidP="00C10A24">
      <w:pPr>
        <w:pStyle w:val="Code"/>
        <w:ind w:left="1800"/>
      </w:pPr>
      <w:r w:rsidRPr="00425C8F">
        <w:t>&lt;SUBTYPE&gt;&lt;Subscriber type&gt;&lt;/SUBTYPE&gt;</w:t>
      </w:r>
    </w:p>
    <w:p w:rsidR="006D326A" w:rsidRPr="00425C8F" w:rsidRDefault="006D326A" w:rsidP="00C10A24">
      <w:pPr>
        <w:pStyle w:val="Code"/>
        <w:ind w:left="1800"/>
      </w:pPr>
      <w:r w:rsidRPr="00425C8F">
        <w:t>&lt;ENTRYDATE&gt;&lt;Entry Date&gt;&lt;/ENTRYDATE&gt;</w:t>
      </w:r>
    </w:p>
    <w:p w:rsidR="006D326A" w:rsidRPr="00425C8F" w:rsidRDefault="006D326A" w:rsidP="00C10A24">
      <w:pPr>
        <w:pStyle w:val="Code"/>
        <w:ind w:left="1800"/>
      </w:pPr>
      <w:r w:rsidRPr="00425C8F">
        <w:t>&lt;SRVCLCODE&gt;&lt;Service Class Code&gt;&lt;/SRVCLCODE&gt;</w:t>
      </w:r>
    </w:p>
    <w:p w:rsidR="006D326A" w:rsidRPr="00425C8F" w:rsidRDefault="006D326A" w:rsidP="00C10A24">
      <w:pPr>
        <w:pStyle w:val="Code"/>
        <w:ind w:left="1800"/>
      </w:pPr>
      <w:r w:rsidRPr="00425C8F">
        <w:t>&lt;TRFSTATUS&gt;&lt;Transfer Status&gt;&lt;/TRFSTATUS&gt;</w:t>
      </w:r>
    </w:p>
    <w:p w:rsidR="006D326A" w:rsidRPr="00425C8F" w:rsidRDefault="006D326A" w:rsidP="00C10A24">
      <w:pPr>
        <w:pStyle w:val="Code"/>
        <w:ind w:left="1800"/>
      </w:pPr>
      <w:r w:rsidRPr="00425C8F">
        <w:t>&lt;ACCSTATUS&gt;&lt;Account Status&gt;&lt;/ACCSTATUS&gt;</w:t>
      </w:r>
    </w:p>
    <w:p w:rsidR="006D326A" w:rsidRPr="00425C8F" w:rsidRDefault="006D326A" w:rsidP="00C10A24">
      <w:pPr>
        <w:pStyle w:val="Code"/>
        <w:ind w:left="1800"/>
      </w:pPr>
      <w:r w:rsidRPr="00425C8F">
        <w:t>&lt;REFID&gt;&lt;Reference ID&gt;&lt;/REFID&gt;</w:t>
      </w:r>
    </w:p>
    <w:p w:rsidR="006D326A" w:rsidRPr="00425C8F" w:rsidRDefault="006D326A" w:rsidP="00C10A24">
      <w:pPr>
        <w:pStyle w:val="Code"/>
        <w:ind w:left="1440"/>
      </w:pPr>
      <w:r w:rsidRPr="00425C8F">
        <w:t>&lt;/RECORD&gt;</w:t>
      </w:r>
    </w:p>
    <w:p w:rsidR="006D326A" w:rsidRPr="00425C8F" w:rsidRDefault="006D326A" w:rsidP="00C10A24">
      <w:pPr>
        <w:pStyle w:val="Code"/>
      </w:pPr>
      <w:r w:rsidRPr="00425C8F">
        <w:t>&lt;/DATA&gt;</w:t>
      </w:r>
    </w:p>
    <w:p w:rsidR="006D326A" w:rsidRPr="00425C8F" w:rsidRDefault="006D326A" w:rsidP="00C10A24">
      <w:pPr>
        <w:pStyle w:val="Code"/>
      </w:pPr>
      <w:r w:rsidRPr="00425C8F">
        <w:t>&lt;/COMMAND&gt;</w:t>
      </w:r>
    </w:p>
    <w:p w:rsidR="006D326A" w:rsidRPr="00425C8F" w:rsidRDefault="006D326A" w:rsidP="00C10A24">
      <w:pPr>
        <w:pStyle w:val="Code"/>
      </w:pPr>
    </w:p>
    <w:p w:rsidR="006D326A" w:rsidRPr="00425C8F" w:rsidRDefault="006D326A" w:rsidP="006D326A">
      <w:pPr>
        <w:pStyle w:val="BodyText2"/>
      </w:pPr>
    </w:p>
    <w:p w:rsidR="00C10A24" w:rsidRPr="00425C8F" w:rsidRDefault="00C10A24" w:rsidP="001E6309">
      <w:pPr>
        <w:pStyle w:val="Heading"/>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C10A24" w:rsidRPr="00425C8F" w:rsidTr="0028705E">
        <w:trPr>
          <w:trHeight w:val="277"/>
          <w:tblHeader/>
        </w:trPr>
        <w:tc>
          <w:tcPr>
            <w:tcW w:w="1800" w:type="dxa"/>
            <w:shd w:val="clear" w:color="auto" w:fill="E31837"/>
          </w:tcPr>
          <w:p w:rsidR="00C10A24" w:rsidRPr="00425C8F" w:rsidRDefault="00C10A24" w:rsidP="0028705E">
            <w:pPr>
              <w:pStyle w:val="TableColumnLabels"/>
              <w:rPr>
                <w:color w:val="auto"/>
                <w:lang w:val="en-IN"/>
              </w:rPr>
            </w:pPr>
            <w:r w:rsidRPr="00425C8F">
              <w:rPr>
                <w:color w:val="auto"/>
                <w:lang w:val="en-IN"/>
              </w:rPr>
              <w:t>TAG</w:t>
            </w:r>
          </w:p>
        </w:tc>
        <w:tc>
          <w:tcPr>
            <w:tcW w:w="1800" w:type="dxa"/>
            <w:shd w:val="clear" w:color="auto" w:fill="E31837"/>
          </w:tcPr>
          <w:p w:rsidR="00C10A24" w:rsidRPr="00425C8F" w:rsidRDefault="00C10A24" w:rsidP="0028705E">
            <w:pPr>
              <w:pStyle w:val="TableColumnLabels"/>
              <w:rPr>
                <w:color w:val="auto"/>
                <w:lang w:val="en-IN"/>
              </w:rPr>
            </w:pPr>
            <w:r w:rsidRPr="00425C8F">
              <w:rPr>
                <w:color w:val="auto"/>
                <w:lang w:val="en-IN"/>
              </w:rPr>
              <w:t>Fields</w:t>
            </w:r>
          </w:p>
        </w:tc>
        <w:tc>
          <w:tcPr>
            <w:tcW w:w="1980" w:type="dxa"/>
            <w:shd w:val="clear" w:color="auto" w:fill="E31837"/>
          </w:tcPr>
          <w:p w:rsidR="00C10A24" w:rsidRPr="00425C8F" w:rsidRDefault="00C10A24" w:rsidP="0028705E">
            <w:pPr>
              <w:pStyle w:val="TableColumnLabels"/>
              <w:rPr>
                <w:color w:val="auto"/>
                <w:lang w:val="en-IN"/>
              </w:rPr>
            </w:pPr>
            <w:r w:rsidRPr="00425C8F">
              <w:rPr>
                <w:color w:val="auto"/>
                <w:lang w:val="en-IN"/>
              </w:rPr>
              <w:t>Remarks</w:t>
            </w:r>
          </w:p>
        </w:tc>
        <w:tc>
          <w:tcPr>
            <w:tcW w:w="1620" w:type="dxa"/>
            <w:shd w:val="clear" w:color="auto" w:fill="E31837"/>
          </w:tcPr>
          <w:p w:rsidR="00C10A24" w:rsidRPr="00425C8F" w:rsidRDefault="00C10A24" w:rsidP="0028705E">
            <w:pPr>
              <w:pStyle w:val="TableColumnLabels"/>
              <w:rPr>
                <w:color w:val="auto"/>
                <w:lang w:val="en-IN"/>
              </w:rPr>
            </w:pPr>
            <w:r w:rsidRPr="00425C8F">
              <w:rPr>
                <w:color w:val="auto"/>
                <w:lang w:val="en-IN"/>
              </w:rPr>
              <w:t>Example</w:t>
            </w:r>
          </w:p>
        </w:tc>
        <w:tc>
          <w:tcPr>
            <w:tcW w:w="720" w:type="dxa"/>
            <w:shd w:val="clear" w:color="auto" w:fill="E31837"/>
          </w:tcPr>
          <w:p w:rsidR="00C10A24" w:rsidRPr="00425C8F" w:rsidRDefault="00C10A24" w:rsidP="0028705E">
            <w:pPr>
              <w:pStyle w:val="TableColumnLabels"/>
              <w:rPr>
                <w:color w:val="auto"/>
                <w:lang w:val="en-IN"/>
              </w:rPr>
            </w:pPr>
            <w:r w:rsidRPr="00425C8F">
              <w:rPr>
                <w:color w:val="auto"/>
                <w:lang w:val="en-IN"/>
              </w:rPr>
              <w:t>Field Type</w:t>
            </w:r>
          </w:p>
        </w:tc>
        <w:tc>
          <w:tcPr>
            <w:tcW w:w="1620" w:type="dxa"/>
            <w:shd w:val="clear" w:color="auto" w:fill="E31837"/>
          </w:tcPr>
          <w:p w:rsidR="00C10A24" w:rsidRPr="00425C8F" w:rsidRDefault="00C10A24" w:rsidP="0028705E">
            <w:pPr>
              <w:pStyle w:val="TableColumnLabels"/>
              <w:rPr>
                <w:color w:val="auto"/>
                <w:lang w:val="en-IN"/>
              </w:rPr>
            </w:pPr>
            <w:r w:rsidRPr="00425C8F">
              <w:rPr>
                <w:color w:val="auto"/>
                <w:lang w:val="en-IN"/>
              </w:rPr>
              <w:t>Optional/</w:t>
            </w:r>
          </w:p>
          <w:p w:rsidR="00C10A24" w:rsidRPr="00425C8F" w:rsidRDefault="00C10A24" w:rsidP="0028705E">
            <w:pPr>
              <w:pStyle w:val="TableColumnLabels"/>
              <w:rPr>
                <w:color w:val="auto"/>
                <w:lang w:val="en-IN"/>
              </w:rPr>
            </w:pPr>
            <w:r w:rsidRPr="00425C8F">
              <w:rPr>
                <w:color w:val="auto"/>
                <w:lang w:val="en-IN"/>
              </w:rPr>
              <w:t>Mandatory</w:t>
            </w:r>
          </w:p>
        </w:tc>
      </w:tr>
      <w:tr w:rsidR="00C10A24" w:rsidRPr="00425C8F" w:rsidTr="0028705E">
        <w:trPr>
          <w:trHeight w:val="277"/>
        </w:trPr>
        <w:tc>
          <w:tcPr>
            <w:tcW w:w="9540" w:type="dxa"/>
            <w:gridSpan w:val="6"/>
          </w:tcPr>
          <w:p w:rsidR="00C10A24" w:rsidRPr="00425C8F" w:rsidRDefault="00C10A24" w:rsidP="0028705E">
            <w:pPr>
              <w:pStyle w:val="Tablecontent"/>
            </w:pPr>
            <w:r w:rsidRPr="00425C8F">
              <w:t>Common Response TAGS Refer 3.1.2</w:t>
            </w:r>
          </w:p>
        </w:tc>
      </w:tr>
      <w:tr w:rsidR="00C10A24" w:rsidRPr="00425C8F" w:rsidTr="0028705E">
        <w:trPr>
          <w:trHeight w:val="277"/>
        </w:trPr>
        <w:tc>
          <w:tcPr>
            <w:tcW w:w="9540" w:type="dxa"/>
            <w:gridSpan w:val="6"/>
          </w:tcPr>
          <w:p w:rsidR="00C10A24" w:rsidRPr="00425C8F" w:rsidRDefault="00C10A24" w:rsidP="0028705E">
            <w:pPr>
              <w:pStyle w:val="Tablecontent"/>
              <w:rPr>
                <w:b/>
                <w:bCs/>
              </w:rPr>
            </w:pPr>
            <w:r w:rsidRPr="00425C8F">
              <w:rPr>
                <w:b/>
                <w:bCs/>
              </w:rPr>
              <w:t>DATA</w:t>
            </w:r>
          </w:p>
        </w:tc>
      </w:tr>
      <w:tr w:rsidR="00C10A24" w:rsidRPr="00425C8F" w:rsidTr="0028705E">
        <w:trPr>
          <w:trHeight w:val="277"/>
        </w:trPr>
        <w:tc>
          <w:tcPr>
            <w:tcW w:w="1800" w:type="dxa"/>
          </w:tcPr>
          <w:p w:rsidR="00C10A24" w:rsidRPr="00425C8F" w:rsidRDefault="00C10A24" w:rsidP="0028705E">
            <w:pPr>
              <w:pStyle w:val="Tablecontent"/>
            </w:pPr>
            <w:r w:rsidRPr="00425C8F">
              <w:t>RECORDTYPE</w:t>
            </w:r>
          </w:p>
        </w:tc>
        <w:tc>
          <w:tcPr>
            <w:tcW w:w="1800" w:type="dxa"/>
          </w:tcPr>
          <w:p w:rsidR="00C10A24" w:rsidRPr="00425C8F" w:rsidRDefault="00C10A24" w:rsidP="0028705E">
            <w:pPr>
              <w:pStyle w:val="Tablecontent"/>
            </w:pPr>
            <w:r w:rsidRPr="00425C8F">
              <w:t>Types of Records</w:t>
            </w:r>
          </w:p>
        </w:tc>
        <w:tc>
          <w:tcPr>
            <w:tcW w:w="1980" w:type="dxa"/>
          </w:tcPr>
          <w:p w:rsidR="00C10A24" w:rsidRPr="00425C8F" w:rsidRDefault="00C10A24" w:rsidP="0028705E">
            <w:pPr>
              <w:pStyle w:val="Tablecontent"/>
            </w:pPr>
          </w:p>
        </w:tc>
        <w:tc>
          <w:tcPr>
            <w:tcW w:w="1620" w:type="dxa"/>
          </w:tcPr>
          <w:p w:rsidR="00C10A24" w:rsidRPr="00425C8F" w:rsidRDefault="00C10A24" w:rsidP="0028705E">
            <w:pPr>
              <w:pStyle w:val="Tablecontent"/>
            </w:pPr>
            <w:r w:rsidRPr="00425C8F">
              <w:t>DETAIL</w:t>
            </w:r>
          </w:p>
        </w:tc>
        <w:tc>
          <w:tcPr>
            <w:tcW w:w="720" w:type="dxa"/>
          </w:tcPr>
          <w:p w:rsidR="00C10A24" w:rsidRPr="00425C8F" w:rsidRDefault="00C10A24" w:rsidP="0028705E">
            <w:pPr>
              <w:pStyle w:val="Tablecontent"/>
            </w:pPr>
            <w:r w:rsidRPr="00425C8F">
              <w:t>A (20)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TRANSACTIONID</w:t>
            </w:r>
          </w:p>
        </w:tc>
        <w:tc>
          <w:tcPr>
            <w:tcW w:w="1800" w:type="dxa"/>
          </w:tcPr>
          <w:p w:rsidR="00C10A24" w:rsidRPr="00425C8F" w:rsidRDefault="007C479A" w:rsidP="0028705E">
            <w:pPr>
              <w:pStyle w:val="Tablecontent"/>
            </w:pPr>
            <w:r w:rsidRPr="00425C8F">
              <w:t>PreTUPS</w:t>
            </w:r>
            <w:r w:rsidR="00C10A24" w:rsidRPr="00425C8F">
              <w:t xml:space="preserve"> Transaction ID</w:t>
            </w:r>
          </w:p>
        </w:tc>
        <w:tc>
          <w:tcPr>
            <w:tcW w:w="1980" w:type="dxa"/>
          </w:tcPr>
          <w:p w:rsidR="00C10A24" w:rsidRPr="00425C8F" w:rsidRDefault="00C10A24" w:rsidP="0028705E">
            <w:pPr>
              <w:pStyle w:val="Tablecontent"/>
            </w:pPr>
            <w:r w:rsidRPr="00425C8F">
              <w:t xml:space="preserve">Transaction ID for C2S transfer generated by </w:t>
            </w:r>
            <w:r w:rsidR="007C479A" w:rsidRPr="00425C8F">
              <w:t>PreTUPS</w:t>
            </w:r>
            <w:r w:rsidRPr="00425C8F">
              <w:t xml:space="preserve"> System.</w:t>
            </w:r>
          </w:p>
        </w:tc>
        <w:tc>
          <w:tcPr>
            <w:tcW w:w="1620" w:type="dxa"/>
          </w:tcPr>
          <w:p w:rsidR="00C10A24" w:rsidRPr="00425C8F" w:rsidRDefault="00C10A24" w:rsidP="0028705E">
            <w:pPr>
              <w:pStyle w:val="Tablecontent"/>
            </w:pPr>
            <w:r w:rsidRPr="00425C8F">
              <w:t>R061117.1235.0001</w:t>
            </w:r>
          </w:p>
        </w:tc>
        <w:tc>
          <w:tcPr>
            <w:tcW w:w="720" w:type="dxa"/>
          </w:tcPr>
          <w:p w:rsidR="00C10A24" w:rsidRPr="00425C8F" w:rsidRDefault="00C10A24" w:rsidP="0028705E">
            <w:pPr>
              <w:pStyle w:val="Tablecontent"/>
            </w:pPr>
            <w:r w:rsidRPr="00425C8F">
              <w:t>A (20)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NETWORK</w:t>
            </w:r>
          </w:p>
        </w:tc>
        <w:tc>
          <w:tcPr>
            <w:tcW w:w="1800" w:type="dxa"/>
          </w:tcPr>
          <w:p w:rsidR="00C10A24" w:rsidRPr="00425C8F" w:rsidRDefault="00C10A24" w:rsidP="0028705E">
            <w:pPr>
              <w:pStyle w:val="Tablecontent"/>
            </w:pPr>
            <w:r w:rsidRPr="00425C8F">
              <w:t>Network Name</w:t>
            </w:r>
          </w:p>
        </w:tc>
        <w:tc>
          <w:tcPr>
            <w:tcW w:w="1980" w:type="dxa"/>
          </w:tcPr>
          <w:p w:rsidR="00C10A24" w:rsidRPr="00425C8F" w:rsidRDefault="00C10A24" w:rsidP="0028705E">
            <w:pPr>
              <w:pStyle w:val="Tablecontent"/>
            </w:pPr>
            <w:r w:rsidRPr="00425C8F">
              <w:t>Network Name</w:t>
            </w:r>
          </w:p>
        </w:tc>
        <w:tc>
          <w:tcPr>
            <w:tcW w:w="1620" w:type="dxa"/>
          </w:tcPr>
          <w:p w:rsidR="00C10A24" w:rsidRPr="00425C8F" w:rsidRDefault="00C10A24" w:rsidP="0028705E">
            <w:pPr>
              <w:pStyle w:val="Tablecontent"/>
            </w:pPr>
            <w:r w:rsidRPr="00425C8F">
              <w:t>Jordan</w:t>
            </w:r>
          </w:p>
        </w:tc>
        <w:tc>
          <w:tcPr>
            <w:tcW w:w="720" w:type="dxa"/>
          </w:tcPr>
          <w:p w:rsidR="00C10A24" w:rsidRPr="00425C8F" w:rsidRDefault="00C10A24" w:rsidP="0028705E">
            <w:pPr>
              <w:pStyle w:val="Tablecontent"/>
            </w:pPr>
            <w:r w:rsidRPr="00425C8F">
              <w:t>A (50)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TXNDATE</w:t>
            </w:r>
          </w:p>
        </w:tc>
        <w:tc>
          <w:tcPr>
            <w:tcW w:w="1800" w:type="dxa"/>
          </w:tcPr>
          <w:p w:rsidR="00C10A24" w:rsidRPr="00425C8F" w:rsidRDefault="00C10A24" w:rsidP="0028705E">
            <w:pPr>
              <w:pStyle w:val="Tablecontent"/>
            </w:pPr>
            <w:r w:rsidRPr="00425C8F">
              <w:t>Date and Time of Transaction</w:t>
            </w:r>
          </w:p>
        </w:tc>
        <w:tc>
          <w:tcPr>
            <w:tcW w:w="1980" w:type="dxa"/>
          </w:tcPr>
          <w:p w:rsidR="00C10A24" w:rsidRPr="00425C8F" w:rsidRDefault="00C10A24" w:rsidP="0028705E">
            <w:pPr>
              <w:pStyle w:val="Tablecontent"/>
            </w:pPr>
            <w:r w:rsidRPr="00425C8F">
              <w:t>DD-MM-YYYY HH:MM:SS, HH in 24 Hour format</w:t>
            </w:r>
          </w:p>
        </w:tc>
        <w:tc>
          <w:tcPr>
            <w:tcW w:w="1620" w:type="dxa"/>
          </w:tcPr>
          <w:p w:rsidR="00C10A24" w:rsidRPr="00425C8F" w:rsidRDefault="00C10A24" w:rsidP="0028705E">
            <w:pPr>
              <w:pStyle w:val="Tablecontent"/>
            </w:pPr>
          </w:p>
        </w:tc>
        <w:tc>
          <w:tcPr>
            <w:tcW w:w="720" w:type="dxa"/>
          </w:tcPr>
          <w:p w:rsidR="00C10A24" w:rsidRPr="00425C8F" w:rsidRDefault="00C10A24" w:rsidP="0028705E">
            <w:pPr>
              <w:pStyle w:val="Tablecontent"/>
            </w:pPr>
            <w:r w:rsidRPr="00425C8F">
              <w:t>D(20)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SENDERMSISDN</w:t>
            </w:r>
          </w:p>
        </w:tc>
        <w:tc>
          <w:tcPr>
            <w:tcW w:w="1800" w:type="dxa"/>
          </w:tcPr>
          <w:p w:rsidR="00C10A24" w:rsidRPr="00425C8F" w:rsidRDefault="00C10A24" w:rsidP="0028705E">
            <w:pPr>
              <w:pStyle w:val="Tablecontent"/>
            </w:pPr>
            <w:r w:rsidRPr="00425C8F">
              <w:t>Channel user MSISDN</w:t>
            </w:r>
          </w:p>
        </w:tc>
        <w:tc>
          <w:tcPr>
            <w:tcW w:w="1980" w:type="dxa"/>
          </w:tcPr>
          <w:p w:rsidR="00C10A24" w:rsidRPr="00425C8F" w:rsidRDefault="00C10A24" w:rsidP="0028705E">
            <w:pPr>
              <w:pStyle w:val="Tablecontent"/>
            </w:pPr>
            <w:r w:rsidRPr="00425C8F">
              <w:t>Channel User MSISDN who has initiated the request</w:t>
            </w:r>
          </w:p>
        </w:tc>
        <w:tc>
          <w:tcPr>
            <w:tcW w:w="1620" w:type="dxa"/>
          </w:tcPr>
          <w:p w:rsidR="00C10A24" w:rsidRPr="00425C8F" w:rsidRDefault="00C10A24" w:rsidP="0028705E">
            <w:pPr>
              <w:pStyle w:val="Tablecontent"/>
            </w:pPr>
            <w:r w:rsidRPr="00425C8F">
              <w:t>9810112345</w:t>
            </w:r>
          </w:p>
        </w:tc>
        <w:tc>
          <w:tcPr>
            <w:tcW w:w="720" w:type="dxa"/>
          </w:tcPr>
          <w:p w:rsidR="00C10A24" w:rsidRPr="00425C8F" w:rsidRDefault="00C10A24" w:rsidP="0028705E">
            <w:pPr>
              <w:pStyle w:val="Tablecontent"/>
            </w:pPr>
            <w:r w:rsidRPr="00425C8F">
              <w:t>N (15)</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MSISDN2</w:t>
            </w:r>
          </w:p>
        </w:tc>
        <w:tc>
          <w:tcPr>
            <w:tcW w:w="1800" w:type="dxa"/>
          </w:tcPr>
          <w:p w:rsidR="00C10A24" w:rsidRPr="00425C8F" w:rsidRDefault="00C10A24" w:rsidP="0028705E">
            <w:pPr>
              <w:pStyle w:val="Tablecontent"/>
            </w:pPr>
            <w:r w:rsidRPr="00425C8F">
              <w:t>Subscriber MSISDN</w:t>
            </w:r>
          </w:p>
        </w:tc>
        <w:tc>
          <w:tcPr>
            <w:tcW w:w="1980" w:type="dxa"/>
          </w:tcPr>
          <w:p w:rsidR="00C10A24" w:rsidRPr="00425C8F" w:rsidRDefault="00C10A24" w:rsidP="0028705E">
            <w:pPr>
              <w:pStyle w:val="Tablecontent"/>
            </w:pPr>
            <w:r w:rsidRPr="00425C8F">
              <w:t>Subscriber MSISDN who has received the request.</w:t>
            </w:r>
          </w:p>
        </w:tc>
        <w:tc>
          <w:tcPr>
            <w:tcW w:w="1620" w:type="dxa"/>
          </w:tcPr>
          <w:p w:rsidR="00C10A24" w:rsidRPr="00425C8F" w:rsidRDefault="00C10A24" w:rsidP="0028705E">
            <w:pPr>
              <w:pStyle w:val="Tablecontent"/>
            </w:pPr>
            <w:r w:rsidRPr="00425C8F">
              <w:t>9810212345</w:t>
            </w:r>
          </w:p>
        </w:tc>
        <w:tc>
          <w:tcPr>
            <w:tcW w:w="720" w:type="dxa"/>
          </w:tcPr>
          <w:p w:rsidR="00C10A24" w:rsidRPr="00425C8F" w:rsidRDefault="00C10A24" w:rsidP="0028705E">
            <w:pPr>
              <w:pStyle w:val="Tablecontent"/>
            </w:pPr>
            <w:r w:rsidRPr="00425C8F">
              <w:t>N (15)</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SUBSERVICE</w:t>
            </w:r>
          </w:p>
        </w:tc>
        <w:tc>
          <w:tcPr>
            <w:tcW w:w="1800" w:type="dxa"/>
          </w:tcPr>
          <w:p w:rsidR="00C10A24" w:rsidRPr="00425C8F" w:rsidRDefault="00C10A24" w:rsidP="0028705E">
            <w:pPr>
              <w:pStyle w:val="Tablecontent"/>
            </w:pPr>
            <w:r w:rsidRPr="00425C8F">
              <w:t xml:space="preserve">Sub Service </w:t>
            </w:r>
          </w:p>
        </w:tc>
        <w:tc>
          <w:tcPr>
            <w:tcW w:w="1980" w:type="dxa"/>
          </w:tcPr>
          <w:p w:rsidR="00C10A24" w:rsidRPr="00425C8F" w:rsidRDefault="00C10A24" w:rsidP="0028705E">
            <w:pPr>
              <w:pStyle w:val="Tablecontent"/>
            </w:pPr>
            <w:r w:rsidRPr="00425C8F">
              <w:t>Sub service used for this transaction</w:t>
            </w:r>
          </w:p>
        </w:tc>
        <w:tc>
          <w:tcPr>
            <w:tcW w:w="1620" w:type="dxa"/>
          </w:tcPr>
          <w:p w:rsidR="00C10A24" w:rsidRPr="00425C8F" w:rsidRDefault="00C10A24" w:rsidP="0028705E">
            <w:pPr>
              <w:pStyle w:val="Tablecontent"/>
            </w:pPr>
            <w:r w:rsidRPr="00425C8F">
              <w:t>Selector 1</w:t>
            </w:r>
          </w:p>
        </w:tc>
        <w:tc>
          <w:tcPr>
            <w:tcW w:w="720" w:type="dxa"/>
          </w:tcPr>
          <w:p w:rsidR="00C10A24" w:rsidRPr="00425C8F" w:rsidRDefault="00C10A24" w:rsidP="0028705E">
            <w:pPr>
              <w:pStyle w:val="Tablecontent"/>
            </w:pPr>
            <w:r w:rsidRPr="00425C8F">
              <w:t>A (10)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TRFVALUE</w:t>
            </w:r>
          </w:p>
        </w:tc>
        <w:tc>
          <w:tcPr>
            <w:tcW w:w="1800" w:type="dxa"/>
          </w:tcPr>
          <w:p w:rsidR="00C10A24" w:rsidRPr="00425C8F" w:rsidRDefault="00C10A24" w:rsidP="0028705E">
            <w:pPr>
              <w:pStyle w:val="Tablecontent"/>
            </w:pPr>
            <w:r w:rsidRPr="00425C8F">
              <w:t>Transfer value</w:t>
            </w:r>
          </w:p>
        </w:tc>
        <w:tc>
          <w:tcPr>
            <w:tcW w:w="1980" w:type="dxa"/>
          </w:tcPr>
          <w:p w:rsidR="00C10A24" w:rsidRPr="00425C8F" w:rsidRDefault="00C10A24" w:rsidP="0028705E">
            <w:pPr>
              <w:pStyle w:val="Tablecontent"/>
            </w:pPr>
            <w:r w:rsidRPr="00425C8F">
              <w:t>Transferred value that has been transferred to Receiver , In Actual Amount format</w:t>
            </w:r>
          </w:p>
        </w:tc>
        <w:tc>
          <w:tcPr>
            <w:tcW w:w="1620" w:type="dxa"/>
          </w:tcPr>
          <w:p w:rsidR="00C10A24" w:rsidRPr="00425C8F" w:rsidRDefault="00C10A24" w:rsidP="0028705E">
            <w:pPr>
              <w:pStyle w:val="Tablecontent"/>
            </w:pPr>
            <w:r w:rsidRPr="00425C8F">
              <w:t>20</w:t>
            </w:r>
          </w:p>
        </w:tc>
        <w:tc>
          <w:tcPr>
            <w:tcW w:w="720" w:type="dxa"/>
          </w:tcPr>
          <w:p w:rsidR="00C10A24" w:rsidRPr="00425C8F" w:rsidRDefault="00C10A24" w:rsidP="0028705E">
            <w:pPr>
              <w:pStyle w:val="Tablecontent"/>
            </w:pPr>
            <w:r w:rsidRPr="00425C8F">
              <w:t>N (20)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PRODUCTCODE</w:t>
            </w:r>
          </w:p>
        </w:tc>
        <w:tc>
          <w:tcPr>
            <w:tcW w:w="1800" w:type="dxa"/>
          </w:tcPr>
          <w:p w:rsidR="00C10A24" w:rsidRPr="00425C8F" w:rsidRDefault="00C10A24" w:rsidP="0028705E">
            <w:pPr>
              <w:pStyle w:val="Tablecontent"/>
            </w:pPr>
            <w:r w:rsidRPr="00425C8F">
              <w:t>Product short code</w:t>
            </w:r>
          </w:p>
        </w:tc>
        <w:tc>
          <w:tcPr>
            <w:tcW w:w="1980" w:type="dxa"/>
          </w:tcPr>
          <w:p w:rsidR="00C10A24" w:rsidRPr="00425C8F" w:rsidRDefault="00C10A24" w:rsidP="0028705E">
            <w:pPr>
              <w:pStyle w:val="Tablecontent"/>
            </w:pPr>
            <w:r w:rsidRPr="00425C8F">
              <w:t>Unique short code associated with the product.</w:t>
            </w:r>
          </w:p>
        </w:tc>
        <w:tc>
          <w:tcPr>
            <w:tcW w:w="1620" w:type="dxa"/>
          </w:tcPr>
          <w:p w:rsidR="00C10A24" w:rsidRPr="00425C8F" w:rsidRDefault="00C10A24" w:rsidP="0028705E">
            <w:pPr>
              <w:pStyle w:val="Tablecontent"/>
            </w:pPr>
            <w:r w:rsidRPr="00425C8F">
              <w:t>101</w:t>
            </w:r>
          </w:p>
        </w:tc>
        <w:tc>
          <w:tcPr>
            <w:tcW w:w="720" w:type="dxa"/>
          </w:tcPr>
          <w:p w:rsidR="00C10A24" w:rsidRPr="00425C8F" w:rsidRDefault="00C10A24" w:rsidP="0028705E">
            <w:pPr>
              <w:pStyle w:val="Tablecontent"/>
            </w:pPr>
            <w:r w:rsidRPr="00425C8F">
              <w:t>A (10)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lastRenderedPageBreak/>
              <w:t>SACCFEE</w:t>
            </w:r>
          </w:p>
        </w:tc>
        <w:tc>
          <w:tcPr>
            <w:tcW w:w="1800" w:type="dxa"/>
          </w:tcPr>
          <w:p w:rsidR="00C10A24" w:rsidRPr="00425C8F" w:rsidRDefault="00C10A24" w:rsidP="0028705E">
            <w:pPr>
              <w:pStyle w:val="Tablecontent"/>
            </w:pPr>
            <w:r w:rsidRPr="00425C8F">
              <w:t>Sender Access Fee</w:t>
            </w:r>
          </w:p>
        </w:tc>
        <w:tc>
          <w:tcPr>
            <w:tcW w:w="1980" w:type="dxa"/>
          </w:tcPr>
          <w:p w:rsidR="00C10A24" w:rsidRPr="00425C8F" w:rsidRDefault="00C10A24" w:rsidP="0028705E">
            <w:pPr>
              <w:pStyle w:val="Tablecontent"/>
            </w:pPr>
            <w:r w:rsidRPr="00425C8F">
              <w:t>Access fee for sender for this transaction</w:t>
            </w:r>
          </w:p>
        </w:tc>
        <w:tc>
          <w:tcPr>
            <w:tcW w:w="1620" w:type="dxa"/>
          </w:tcPr>
          <w:p w:rsidR="00C10A24" w:rsidRPr="00425C8F" w:rsidRDefault="00C10A24" w:rsidP="0028705E">
            <w:pPr>
              <w:pStyle w:val="Tablecontent"/>
            </w:pP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p>
        </w:tc>
      </w:tr>
      <w:tr w:rsidR="00C10A24" w:rsidRPr="00425C8F" w:rsidTr="0028705E">
        <w:trPr>
          <w:cantSplit/>
          <w:trHeight w:val="277"/>
        </w:trPr>
        <w:tc>
          <w:tcPr>
            <w:tcW w:w="1800" w:type="dxa"/>
          </w:tcPr>
          <w:p w:rsidR="00C10A24" w:rsidRPr="00425C8F" w:rsidRDefault="00C10A24" w:rsidP="0028705E">
            <w:pPr>
              <w:pStyle w:val="Tablecontent"/>
            </w:pPr>
            <w:r w:rsidRPr="00425C8F">
              <w:t>RACCFEE</w:t>
            </w:r>
          </w:p>
        </w:tc>
        <w:tc>
          <w:tcPr>
            <w:tcW w:w="1800" w:type="dxa"/>
          </w:tcPr>
          <w:p w:rsidR="00C10A24" w:rsidRPr="00425C8F" w:rsidRDefault="00C10A24" w:rsidP="0028705E">
            <w:pPr>
              <w:pStyle w:val="Tablecontent"/>
            </w:pPr>
            <w:r w:rsidRPr="00425C8F">
              <w:t>Receiver Access Fee</w:t>
            </w:r>
          </w:p>
        </w:tc>
        <w:tc>
          <w:tcPr>
            <w:tcW w:w="1980" w:type="dxa"/>
          </w:tcPr>
          <w:p w:rsidR="00C10A24" w:rsidRPr="00425C8F" w:rsidRDefault="00C10A24" w:rsidP="0028705E">
            <w:pPr>
              <w:pStyle w:val="Tablecontent"/>
            </w:pPr>
            <w:r w:rsidRPr="00425C8F">
              <w:t>Access fee for receiver for this transaction</w:t>
            </w:r>
          </w:p>
        </w:tc>
        <w:tc>
          <w:tcPr>
            <w:tcW w:w="1620" w:type="dxa"/>
          </w:tcPr>
          <w:p w:rsidR="00C10A24" w:rsidRPr="00425C8F" w:rsidRDefault="00C10A24" w:rsidP="0028705E">
            <w:pPr>
              <w:pStyle w:val="Tablecontent"/>
            </w:pP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p>
        </w:tc>
      </w:tr>
      <w:tr w:rsidR="00C10A24" w:rsidRPr="00425C8F" w:rsidTr="0028705E">
        <w:trPr>
          <w:cantSplit/>
          <w:trHeight w:val="277"/>
        </w:trPr>
        <w:tc>
          <w:tcPr>
            <w:tcW w:w="1800" w:type="dxa"/>
          </w:tcPr>
          <w:p w:rsidR="00C10A24" w:rsidRPr="00425C8F" w:rsidRDefault="00C10A24" w:rsidP="0028705E">
            <w:pPr>
              <w:pStyle w:val="Tablecontent"/>
            </w:pPr>
            <w:r w:rsidRPr="00425C8F">
              <w:t>REQSOURCE</w:t>
            </w:r>
          </w:p>
        </w:tc>
        <w:tc>
          <w:tcPr>
            <w:tcW w:w="1800" w:type="dxa"/>
          </w:tcPr>
          <w:p w:rsidR="00C10A24" w:rsidRPr="00425C8F" w:rsidRDefault="00C10A24" w:rsidP="0028705E">
            <w:pPr>
              <w:pStyle w:val="Tablecontent"/>
            </w:pPr>
            <w:r w:rsidRPr="00425C8F">
              <w:t xml:space="preserve">Source of Request </w:t>
            </w:r>
          </w:p>
        </w:tc>
        <w:tc>
          <w:tcPr>
            <w:tcW w:w="1980" w:type="dxa"/>
          </w:tcPr>
          <w:p w:rsidR="00C10A24" w:rsidRPr="00425C8F" w:rsidRDefault="00C10A24" w:rsidP="0028705E">
            <w:pPr>
              <w:pStyle w:val="Tablecontent"/>
            </w:pPr>
            <w:r w:rsidRPr="00425C8F">
              <w:t>Source of the Request</w:t>
            </w:r>
          </w:p>
        </w:tc>
        <w:tc>
          <w:tcPr>
            <w:tcW w:w="1620" w:type="dxa"/>
          </w:tcPr>
          <w:p w:rsidR="00C10A24" w:rsidRPr="00425C8F" w:rsidRDefault="00C10A24" w:rsidP="0028705E">
            <w:pPr>
              <w:pStyle w:val="Tablecontent"/>
            </w:pPr>
            <w:r w:rsidRPr="00425C8F">
              <w:t>STK, EXTGW</w:t>
            </w:r>
          </w:p>
        </w:tc>
        <w:tc>
          <w:tcPr>
            <w:tcW w:w="720" w:type="dxa"/>
          </w:tcPr>
          <w:p w:rsidR="00C10A24" w:rsidRPr="00425C8F" w:rsidRDefault="00C10A24" w:rsidP="0028705E">
            <w:pPr>
              <w:pStyle w:val="Tablecontent"/>
            </w:pPr>
            <w:r w:rsidRPr="00425C8F">
              <w:t>A (15)</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STATUS</w:t>
            </w:r>
          </w:p>
        </w:tc>
        <w:tc>
          <w:tcPr>
            <w:tcW w:w="1800" w:type="dxa"/>
          </w:tcPr>
          <w:p w:rsidR="00C10A24" w:rsidRPr="00425C8F" w:rsidRDefault="00C10A24" w:rsidP="0028705E">
            <w:pPr>
              <w:pStyle w:val="Tablecontent"/>
            </w:pPr>
            <w:r w:rsidRPr="00425C8F">
              <w:t>Transaction Status</w:t>
            </w:r>
          </w:p>
        </w:tc>
        <w:tc>
          <w:tcPr>
            <w:tcW w:w="1980" w:type="dxa"/>
          </w:tcPr>
          <w:p w:rsidR="00C10A24" w:rsidRPr="00425C8F" w:rsidRDefault="00C10A24" w:rsidP="0028705E">
            <w:pPr>
              <w:pStyle w:val="Tablecontent"/>
            </w:pPr>
            <w:r w:rsidRPr="00425C8F">
              <w:t>Status of the C2S transfer request</w:t>
            </w:r>
          </w:p>
          <w:p w:rsidR="00C10A24" w:rsidRPr="00425C8F" w:rsidRDefault="00C10A24" w:rsidP="0028705E">
            <w:pPr>
              <w:pStyle w:val="TableListBullet1"/>
            </w:pPr>
            <w:r w:rsidRPr="00425C8F">
              <w:t xml:space="preserve">Transaction Status = 200 means Success, </w:t>
            </w:r>
          </w:p>
          <w:p w:rsidR="00C10A24" w:rsidRPr="00425C8F" w:rsidRDefault="00C10A24" w:rsidP="0028705E">
            <w:pPr>
              <w:pStyle w:val="TableListBullet1"/>
              <w:jc w:val="left"/>
            </w:pPr>
            <w:r w:rsidRPr="00425C8F">
              <w:t>Transaction Status Other than 200 means failed</w:t>
            </w:r>
          </w:p>
        </w:tc>
        <w:tc>
          <w:tcPr>
            <w:tcW w:w="1620" w:type="dxa"/>
          </w:tcPr>
          <w:p w:rsidR="00C10A24" w:rsidRPr="00425C8F" w:rsidRDefault="00C10A24" w:rsidP="0028705E">
            <w:pPr>
              <w:pStyle w:val="Tablecontent"/>
            </w:pPr>
            <w:r w:rsidRPr="00425C8F">
              <w:t>200</w:t>
            </w:r>
          </w:p>
        </w:tc>
        <w:tc>
          <w:tcPr>
            <w:tcW w:w="720" w:type="dxa"/>
          </w:tcPr>
          <w:p w:rsidR="00C10A24" w:rsidRPr="00425C8F" w:rsidRDefault="00C10A24" w:rsidP="0028705E">
            <w:pPr>
              <w:pStyle w:val="Tablecontent"/>
            </w:pPr>
            <w:r w:rsidRPr="00425C8F">
              <w:t>A (10)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ERRORCODE</w:t>
            </w:r>
          </w:p>
        </w:tc>
        <w:tc>
          <w:tcPr>
            <w:tcW w:w="1800" w:type="dxa"/>
          </w:tcPr>
          <w:p w:rsidR="00C10A24" w:rsidRPr="00425C8F" w:rsidRDefault="00C10A24" w:rsidP="0028705E">
            <w:pPr>
              <w:pStyle w:val="Tablecontent"/>
            </w:pPr>
            <w:r w:rsidRPr="00425C8F">
              <w:t>Error code as to why transaction failed</w:t>
            </w:r>
          </w:p>
        </w:tc>
        <w:tc>
          <w:tcPr>
            <w:tcW w:w="1980" w:type="dxa"/>
          </w:tcPr>
          <w:p w:rsidR="00C10A24" w:rsidRPr="00425C8F" w:rsidRDefault="00C10A24" w:rsidP="0028705E">
            <w:pPr>
              <w:pStyle w:val="Tablecontent"/>
            </w:pPr>
            <w:r w:rsidRPr="00425C8F">
              <w:t>Only for cases where TXN status is Not 200</w:t>
            </w:r>
          </w:p>
        </w:tc>
        <w:tc>
          <w:tcPr>
            <w:tcW w:w="1620" w:type="dxa"/>
          </w:tcPr>
          <w:p w:rsidR="00C10A24" w:rsidRPr="00425C8F" w:rsidRDefault="00C10A24" w:rsidP="0028705E">
            <w:pPr>
              <w:pStyle w:val="Tablecontent"/>
            </w:pPr>
            <w:r w:rsidRPr="00425C8F">
              <w:t>9898</w:t>
            </w:r>
          </w:p>
        </w:tc>
        <w:tc>
          <w:tcPr>
            <w:tcW w:w="720" w:type="dxa"/>
          </w:tcPr>
          <w:p w:rsidR="00C10A24" w:rsidRPr="00425C8F" w:rsidRDefault="00C10A24" w:rsidP="0028705E">
            <w:pPr>
              <w:pStyle w:val="Tablecontent"/>
            </w:pPr>
            <w:r w:rsidRPr="00425C8F">
              <w:t>A(10)</w:t>
            </w:r>
          </w:p>
        </w:tc>
        <w:tc>
          <w:tcPr>
            <w:tcW w:w="1620" w:type="dxa"/>
          </w:tcPr>
          <w:p w:rsidR="00C10A24" w:rsidRPr="00425C8F" w:rsidRDefault="00C10A24" w:rsidP="0028705E">
            <w:pPr>
              <w:pStyle w:val="Tablecontent"/>
            </w:pPr>
            <w:r w:rsidRPr="00425C8F">
              <w:t>O</w:t>
            </w:r>
          </w:p>
        </w:tc>
      </w:tr>
      <w:tr w:rsidR="00C10A24" w:rsidRPr="00425C8F" w:rsidTr="0028705E">
        <w:trPr>
          <w:cantSplit/>
          <w:trHeight w:val="277"/>
        </w:trPr>
        <w:tc>
          <w:tcPr>
            <w:tcW w:w="1800" w:type="dxa"/>
          </w:tcPr>
          <w:p w:rsidR="00C10A24" w:rsidRPr="00425C8F" w:rsidRDefault="00C10A24" w:rsidP="0028705E">
            <w:pPr>
              <w:pStyle w:val="Tablecontent"/>
            </w:pPr>
            <w:r w:rsidRPr="00425C8F">
              <w:t>RECORD  - Sub tags of this RECORD  tag will be repeated..</w:t>
            </w:r>
          </w:p>
        </w:tc>
        <w:tc>
          <w:tcPr>
            <w:tcW w:w="1800" w:type="dxa"/>
          </w:tcPr>
          <w:p w:rsidR="00C10A24" w:rsidRPr="00425C8F" w:rsidRDefault="00C10A24" w:rsidP="0028705E">
            <w:pPr>
              <w:pStyle w:val="Tablecontent"/>
            </w:pPr>
          </w:p>
        </w:tc>
        <w:tc>
          <w:tcPr>
            <w:tcW w:w="1980" w:type="dxa"/>
          </w:tcPr>
          <w:p w:rsidR="00C10A24" w:rsidRPr="00425C8F" w:rsidRDefault="00C10A24" w:rsidP="0028705E">
            <w:pPr>
              <w:pStyle w:val="Tablecontent"/>
            </w:pPr>
          </w:p>
        </w:tc>
        <w:tc>
          <w:tcPr>
            <w:tcW w:w="1620" w:type="dxa"/>
          </w:tcPr>
          <w:p w:rsidR="00C10A24" w:rsidRPr="00425C8F" w:rsidRDefault="00C10A24" w:rsidP="0028705E">
            <w:pPr>
              <w:pStyle w:val="Tablecontent"/>
            </w:pP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p>
        </w:tc>
      </w:tr>
      <w:tr w:rsidR="00C10A24" w:rsidRPr="00425C8F" w:rsidTr="0028705E">
        <w:trPr>
          <w:cantSplit/>
          <w:trHeight w:val="277"/>
        </w:trPr>
        <w:tc>
          <w:tcPr>
            <w:tcW w:w="1800" w:type="dxa"/>
          </w:tcPr>
          <w:p w:rsidR="00C10A24" w:rsidRPr="00425C8F" w:rsidRDefault="00C10A24" w:rsidP="0028705E">
            <w:pPr>
              <w:pStyle w:val="Tablecontent"/>
            </w:pPr>
            <w:r w:rsidRPr="00425C8F">
              <w:t>MSISDN</w:t>
            </w:r>
          </w:p>
        </w:tc>
        <w:tc>
          <w:tcPr>
            <w:tcW w:w="1800" w:type="dxa"/>
          </w:tcPr>
          <w:p w:rsidR="00C10A24" w:rsidRPr="00425C8F" w:rsidRDefault="00C10A24" w:rsidP="0028705E">
            <w:pPr>
              <w:pStyle w:val="Tablecontent"/>
            </w:pPr>
            <w:r w:rsidRPr="00425C8F">
              <w:t>Mobile number</w:t>
            </w:r>
          </w:p>
        </w:tc>
        <w:tc>
          <w:tcPr>
            <w:tcW w:w="1980" w:type="dxa"/>
          </w:tcPr>
          <w:p w:rsidR="00C10A24" w:rsidRPr="00425C8F" w:rsidRDefault="00C10A24" w:rsidP="0028705E">
            <w:pPr>
              <w:pStyle w:val="Tablecontent"/>
            </w:pPr>
            <w:r w:rsidRPr="00425C8F">
              <w:t>Mobile number will be for a sender and as well as a receiver.</w:t>
            </w:r>
          </w:p>
        </w:tc>
        <w:tc>
          <w:tcPr>
            <w:tcW w:w="1620" w:type="dxa"/>
          </w:tcPr>
          <w:p w:rsidR="00C10A24" w:rsidRPr="00425C8F" w:rsidRDefault="00C10A24" w:rsidP="0028705E">
            <w:pPr>
              <w:pStyle w:val="Tablecontent"/>
            </w:pPr>
            <w:r w:rsidRPr="00425C8F">
              <w:t>777500104</w:t>
            </w: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USRTYPE</w:t>
            </w:r>
          </w:p>
        </w:tc>
        <w:tc>
          <w:tcPr>
            <w:tcW w:w="1800" w:type="dxa"/>
          </w:tcPr>
          <w:p w:rsidR="00C10A24" w:rsidRPr="00425C8F" w:rsidRDefault="00C10A24" w:rsidP="0028705E">
            <w:pPr>
              <w:pStyle w:val="Tablecontent"/>
            </w:pPr>
            <w:r w:rsidRPr="00425C8F">
              <w:t>User type</w:t>
            </w:r>
          </w:p>
        </w:tc>
        <w:tc>
          <w:tcPr>
            <w:tcW w:w="1980" w:type="dxa"/>
          </w:tcPr>
          <w:p w:rsidR="00C10A24" w:rsidRPr="00425C8F" w:rsidRDefault="00C10A24" w:rsidP="0028705E">
            <w:pPr>
              <w:pStyle w:val="Tablecontent"/>
            </w:pPr>
            <w:r w:rsidRPr="00425C8F">
              <w:t>User type will be based on the user involvement in the transaction</w:t>
            </w:r>
          </w:p>
        </w:tc>
        <w:tc>
          <w:tcPr>
            <w:tcW w:w="1620" w:type="dxa"/>
          </w:tcPr>
          <w:p w:rsidR="00C10A24" w:rsidRPr="00425C8F" w:rsidRDefault="00C10A24" w:rsidP="0028705E">
            <w:pPr>
              <w:pStyle w:val="Tablecontent"/>
            </w:pPr>
            <w:r w:rsidRPr="00425C8F">
              <w:t>SENDER</w:t>
            </w: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ENTRYTYPE</w:t>
            </w:r>
          </w:p>
        </w:tc>
        <w:tc>
          <w:tcPr>
            <w:tcW w:w="1800" w:type="dxa"/>
          </w:tcPr>
          <w:p w:rsidR="00C10A24" w:rsidRPr="00425C8F" w:rsidRDefault="00C10A24" w:rsidP="0028705E">
            <w:pPr>
              <w:pStyle w:val="Tablecontent"/>
            </w:pPr>
            <w:r w:rsidRPr="00425C8F">
              <w:t>DR</w:t>
            </w:r>
          </w:p>
        </w:tc>
        <w:tc>
          <w:tcPr>
            <w:tcW w:w="1980" w:type="dxa"/>
          </w:tcPr>
          <w:p w:rsidR="00C10A24" w:rsidRPr="00425C8F" w:rsidRDefault="00C10A24" w:rsidP="0028705E">
            <w:pPr>
              <w:pStyle w:val="Tablecontent"/>
            </w:pPr>
            <w:r w:rsidRPr="00425C8F">
              <w:t>Entry type of transaction</w:t>
            </w:r>
          </w:p>
        </w:tc>
        <w:tc>
          <w:tcPr>
            <w:tcW w:w="1620" w:type="dxa"/>
          </w:tcPr>
          <w:p w:rsidR="00C10A24" w:rsidRPr="00425C8F" w:rsidRDefault="00C10A24" w:rsidP="0028705E">
            <w:pPr>
              <w:pStyle w:val="Tablecontent"/>
            </w:pPr>
            <w:r w:rsidRPr="00425C8F">
              <w:t>DR</w:t>
            </w: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TRANSVALUE</w:t>
            </w:r>
          </w:p>
        </w:tc>
        <w:tc>
          <w:tcPr>
            <w:tcW w:w="1800" w:type="dxa"/>
          </w:tcPr>
          <w:p w:rsidR="00C10A24" w:rsidRPr="00425C8F" w:rsidRDefault="00C10A24" w:rsidP="0028705E">
            <w:pPr>
              <w:pStyle w:val="Tablecontent"/>
            </w:pPr>
            <w:r w:rsidRPr="00425C8F">
              <w:t>Transferred value</w:t>
            </w:r>
          </w:p>
        </w:tc>
        <w:tc>
          <w:tcPr>
            <w:tcW w:w="1980" w:type="dxa"/>
          </w:tcPr>
          <w:p w:rsidR="00C10A24" w:rsidRPr="00425C8F" w:rsidRDefault="00C10A24" w:rsidP="0028705E">
            <w:pPr>
              <w:pStyle w:val="Tablecontent"/>
            </w:pPr>
            <w:r w:rsidRPr="00425C8F">
              <w:t>Transfer value</w:t>
            </w:r>
          </w:p>
        </w:tc>
        <w:tc>
          <w:tcPr>
            <w:tcW w:w="1620" w:type="dxa"/>
          </w:tcPr>
          <w:p w:rsidR="00C10A24" w:rsidRPr="00425C8F" w:rsidRDefault="00C10A24" w:rsidP="0028705E">
            <w:pPr>
              <w:pStyle w:val="Tablecontent"/>
            </w:pPr>
            <w:r w:rsidRPr="00425C8F">
              <w:t>25</w:t>
            </w: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TRFDATE</w:t>
            </w:r>
          </w:p>
        </w:tc>
        <w:tc>
          <w:tcPr>
            <w:tcW w:w="1800" w:type="dxa"/>
          </w:tcPr>
          <w:p w:rsidR="00C10A24" w:rsidRPr="00425C8F" w:rsidRDefault="00C10A24" w:rsidP="0028705E">
            <w:pPr>
              <w:pStyle w:val="Tablecontent"/>
            </w:pPr>
            <w:r w:rsidRPr="00425C8F">
              <w:t>Transfer Date</w:t>
            </w:r>
          </w:p>
        </w:tc>
        <w:tc>
          <w:tcPr>
            <w:tcW w:w="1980" w:type="dxa"/>
          </w:tcPr>
          <w:p w:rsidR="00C10A24" w:rsidRPr="00425C8F" w:rsidRDefault="00C10A24" w:rsidP="0028705E">
            <w:pPr>
              <w:pStyle w:val="Tablecontent"/>
            </w:pPr>
            <w:r w:rsidRPr="00425C8F">
              <w:t>Transfer Date</w:t>
            </w:r>
          </w:p>
        </w:tc>
        <w:tc>
          <w:tcPr>
            <w:tcW w:w="1620" w:type="dxa"/>
          </w:tcPr>
          <w:p w:rsidR="00C10A24" w:rsidRPr="00425C8F" w:rsidRDefault="00C10A24" w:rsidP="0028705E">
            <w:pPr>
              <w:pStyle w:val="Tablecontent"/>
            </w:pPr>
            <w:r w:rsidRPr="00425C8F">
              <w:t>10/08/06 12:18:48</w:t>
            </w: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PRVBAL</w:t>
            </w:r>
          </w:p>
        </w:tc>
        <w:tc>
          <w:tcPr>
            <w:tcW w:w="1800" w:type="dxa"/>
          </w:tcPr>
          <w:p w:rsidR="00C10A24" w:rsidRPr="00425C8F" w:rsidRDefault="00C10A24" w:rsidP="0028705E">
            <w:pPr>
              <w:pStyle w:val="Tablecontent"/>
            </w:pPr>
            <w:r w:rsidRPr="00425C8F">
              <w:t>Previous balance</w:t>
            </w:r>
          </w:p>
        </w:tc>
        <w:tc>
          <w:tcPr>
            <w:tcW w:w="1980" w:type="dxa"/>
          </w:tcPr>
          <w:p w:rsidR="00C10A24" w:rsidRPr="00425C8F" w:rsidRDefault="00C10A24" w:rsidP="0028705E">
            <w:pPr>
              <w:pStyle w:val="Tablecontent"/>
            </w:pPr>
            <w:r w:rsidRPr="00425C8F">
              <w:t>Balance before the transaction</w:t>
            </w:r>
          </w:p>
        </w:tc>
        <w:tc>
          <w:tcPr>
            <w:tcW w:w="1620" w:type="dxa"/>
          </w:tcPr>
          <w:p w:rsidR="00C10A24" w:rsidRPr="00425C8F" w:rsidRDefault="00C10A24" w:rsidP="0028705E">
            <w:pPr>
              <w:pStyle w:val="Tablecontent"/>
            </w:pPr>
            <w:r w:rsidRPr="00425C8F">
              <w:t>1400</w:t>
            </w: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r w:rsidRPr="00425C8F">
              <w:t>O</w:t>
            </w:r>
          </w:p>
        </w:tc>
      </w:tr>
      <w:tr w:rsidR="00C10A24" w:rsidRPr="00425C8F" w:rsidTr="0028705E">
        <w:trPr>
          <w:cantSplit/>
          <w:trHeight w:val="277"/>
        </w:trPr>
        <w:tc>
          <w:tcPr>
            <w:tcW w:w="1800" w:type="dxa"/>
          </w:tcPr>
          <w:p w:rsidR="00C10A24" w:rsidRPr="00425C8F" w:rsidRDefault="00C10A24" w:rsidP="0028705E">
            <w:pPr>
              <w:pStyle w:val="Tablecontent"/>
            </w:pPr>
            <w:r w:rsidRPr="00425C8F">
              <w:t>POSTBAL</w:t>
            </w:r>
          </w:p>
        </w:tc>
        <w:tc>
          <w:tcPr>
            <w:tcW w:w="1800" w:type="dxa"/>
          </w:tcPr>
          <w:p w:rsidR="00C10A24" w:rsidRPr="00425C8F" w:rsidRDefault="00C10A24" w:rsidP="0028705E">
            <w:pPr>
              <w:pStyle w:val="Tablecontent"/>
            </w:pPr>
            <w:r w:rsidRPr="00425C8F">
              <w:t>Post balance</w:t>
            </w:r>
          </w:p>
        </w:tc>
        <w:tc>
          <w:tcPr>
            <w:tcW w:w="1980" w:type="dxa"/>
          </w:tcPr>
          <w:p w:rsidR="00C10A24" w:rsidRPr="00425C8F" w:rsidRDefault="00C10A24" w:rsidP="0028705E">
            <w:pPr>
              <w:pStyle w:val="Tablecontent"/>
            </w:pPr>
            <w:r w:rsidRPr="00425C8F">
              <w:t>Balance after the transaction</w:t>
            </w:r>
          </w:p>
        </w:tc>
        <w:tc>
          <w:tcPr>
            <w:tcW w:w="1620" w:type="dxa"/>
          </w:tcPr>
          <w:p w:rsidR="00C10A24" w:rsidRPr="00425C8F" w:rsidRDefault="00C10A24" w:rsidP="0028705E">
            <w:pPr>
              <w:pStyle w:val="Tablecontent"/>
            </w:pPr>
            <w:r w:rsidRPr="00425C8F">
              <w:t>1375</w:t>
            </w: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r w:rsidRPr="00425C8F">
              <w:t>O</w:t>
            </w:r>
          </w:p>
        </w:tc>
      </w:tr>
      <w:tr w:rsidR="00C10A24" w:rsidRPr="00425C8F" w:rsidTr="0028705E">
        <w:trPr>
          <w:cantSplit/>
          <w:trHeight w:val="277"/>
        </w:trPr>
        <w:tc>
          <w:tcPr>
            <w:tcW w:w="1800" w:type="dxa"/>
          </w:tcPr>
          <w:p w:rsidR="00C10A24" w:rsidRPr="00425C8F" w:rsidRDefault="00C10A24" w:rsidP="0028705E">
            <w:pPr>
              <w:pStyle w:val="Tablecontent"/>
            </w:pPr>
            <w:r w:rsidRPr="00425C8F">
              <w:t>SUBTYPE</w:t>
            </w:r>
          </w:p>
        </w:tc>
        <w:tc>
          <w:tcPr>
            <w:tcW w:w="1800" w:type="dxa"/>
          </w:tcPr>
          <w:p w:rsidR="00C10A24" w:rsidRPr="00425C8F" w:rsidRDefault="00C10A24" w:rsidP="0028705E">
            <w:pPr>
              <w:pStyle w:val="Tablecontent"/>
            </w:pPr>
            <w:r w:rsidRPr="00425C8F">
              <w:t>Subscriber type</w:t>
            </w:r>
          </w:p>
        </w:tc>
        <w:tc>
          <w:tcPr>
            <w:tcW w:w="1980" w:type="dxa"/>
          </w:tcPr>
          <w:p w:rsidR="00C10A24" w:rsidRPr="00425C8F" w:rsidRDefault="00C10A24" w:rsidP="0028705E">
            <w:pPr>
              <w:pStyle w:val="Tablecontent"/>
            </w:pPr>
            <w:r w:rsidRPr="00425C8F">
              <w:t>Subscriber type involved in the transaction if this field is not valid then this field will be blank</w:t>
            </w:r>
          </w:p>
        </w:tc>
        <w:tc>
          <w:tcPr>
            <w:tcW w:w="1620" w:type="dxa"/>
          </w:tcPr>
          <w:p w:rsidR="00C10A24" w:rsidRPr="00425C8F" w:rsidRDefault="00C10A24" w:rsidP="0028705E">
            <w:pPr>
              <w:pStyle w:val="Tablecontent"/>
            </w:pP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r w:rsidRPr="00425C8F">
              <w:t>O</w:t>
            </w:r>
          </w:p>
        </w:tc>
      </w:tr>
      <w:tr w:rsidR="00C10A24" w:rsidRPr="00425C8F" w:rsidTr="0028705E">
        <w:trPr>
          <w:cantSplit/>
          <w:trHeight w:val="277"/>
        </w:trPr>
        <w:tc>
          <w:tcPr>
            <w:tcW w:w="1800" w:type="dxa"/>
          </w:tcPr>
          <w:p w:rsidR="00C10A24" w:rsidRPr="00425C8F" w:rsidRDefault="00C10A24" w:rsidP="0028705E">
            <w:pPr>
              <w:pStyle w:val="Tablecontent"/>
            </w:pPr>
            <w:r w:rsidRPr="00425C8F">
              <w:t>ENTRYDATE</w:t>
            </w:r>
          </w:p>
        </w:tc>
        <w:tc>
          <w:tcPr>
            <w:tcW w:w="1800" w:type="dxa"/>
          </w:tcPr>
          <w:p w:rsidR="00C10A24" w:rsidRPr="00425C8F" w:rsidRDefault="00C10A24" w:rsidP="0028705E">
            <w:pPr>
              <w:pStyle w:val="Tablecontent"/>
            </w:pPr>
            <w:r w:rsidRPr="00425C8F">
              <w:t>Entry Date</w:t>
            </w:r>
          </w:p>
        </w:tc>
        <w:tc>
          <w:tcPr>
            <w:tcW w:w="1980" w:type="dxa"/>
          </w:tcPr>
          <w:p w:rsidR="00C10A24" w:rsidRPr="00425C8F" w:rsidRDefault="00C10A24" w:rsidP="0028705E">
            <w:pPr>
              <w:pStyle w:val="Tablecontent"/>
            </w:pPr>
            <w:r w:rsidRPr="00425C8F">
              <w:t>Entry Date</w:t>
            </w:r>
          </w:p>
        </w:tc>
        <w:tc>
          <w:tcPr>
            <w:tcW w:w="1620" w:type="dxa"/>
          </w:tcPr>
          <w:p w:rsidR="00C10A24" w:rsidRPr="00425C8F" w:rsidRDefault="00C10A24" w:rsidP="0028705E">
            <w:pPr>
              <w:pStyle w:val="Tablecontent"/>
            </w:pPr>
            <w:r w:rsidRPr="00425C8F">
              <w:t>10/08/06</w:t>
            </w: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SRVCLCODE</w:t>
            </w:r>
          </w:p>
        </w:tc>
        <w:tc>
          <w:tcPr>
            <w:tcW w:w="1800" w:type="dxa"/>
          </w:tcPr>
          <w:p w:rsidR="00C10A24" w:rsidRPr="00425C8F" w:rsidRDefault="00C10A24" w:rsidP="0028705E">
            <w:pPr>
              <w:pStyle w:val="Tablecontent"/>
            </w:pPr>
            <w:r w:rsidRPr="00425C8F">
              <w:t>Service class code</w:t>
            </w:r>
          </w:p>
        </w:tc>
        <w:tc>
          <w:tcPr>
            <w:tcW w:w="1980" w:type="dxa"/>
          </w:tcPr>
          <w:p w:rsidR="00C10A24" w:rsidRPr="00425C8F" w:rsidRDefault="00C10A24" w:rsidP="0028705E">
            <w:pPr>
              <w:pStyle w:val="Tablecontent"/>
            </w:pPr>
            <w:r w:rsidRPr="00425C8F">
              <w:t>Service class code if this is not valid then this field will be blank</w:t>
            </w:r>
          </w:p>
        </w:tc>
        <w:tc>
          <w:tcPr>
            <w:tcW w:w="1620" w:type="dxa"/>
          </w:tcPr>
          <w:p w:rsidR="00C10A24" w:rsidRPr="00425C8F" w:rsidRDefault="00C10A24" w:rsidP="0028705E">
            <w:pPr>
              <w:pStyle w:val="Tablecontent"/>
            </w:pP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r w:rsidRPr="00425C8F">
              <w:t>O</w:t>
            </w:r>
          </w:p>
        </w:tc>
      </w:tr>
      <w:tr w:rsidR="00C10A24" w:rsidRPr="00425C8F" w:rsidTr="0028705E">
        <w:trPr>
          <w:cantSplit/>
          <w:trHeight w:val="277"/>
        </w:trPr>
        <w:tc>
          <w:tcPr>
            <w:tcW w:w="1800" w:type="dxa"/>
          </w:tcPr>
          <w:p w:rsidR="00C10A24" w:rsidRPr="00425C8F" w:rsidRDefault="00C10A24" w:rsidP="0028705E">
            <w:pPr>
              <w:pStyle w:val="Tablecontent"/>
            </w:pPr>
          </w:p>
        </w:tc>
        <w:tc>
          <w:tcPr>
            <w:tcW w:w="1800" w:type="dxa"/>
          </w:tcPr>
          <w:p w:rsidR="00C10A24" w:rsidRPr="00425C8F" w:rsidRDefault="00C10A24" w:rsidP="0028705E">
            <w:pPr>
              <w:pStyle w:val="Tablecontent"/>
            </w:pPr>
          </w:p>
        </w:tc>
        <w:tc>
          <w:tcPr>
            <w:tcW w:w="1980" w:type="dxa"/>
          </w:tcPr>
          <w:p w:rsidR="00C10A24" w:rsidRPr="00425C8F" w:rsidRDefault="00C10A24" w:rsidP="0028705E">
            <w:pPr>
              <w:pStyle w:val="Tablecontent"/>
            </w:pPr>
          </w:p>
        </w:tc>
        <w:tc>
          <w:tcPr>
            <w:tcW w:w="1620" w:type="dxa"/>
          </w:tcPr>
          <w:p w:rsidR="00C10A24" w:rsidRPr="00425C8F" w:rsidRDefault="00C10A24" w:rsidP="0028705E">
            <w:pPr>
              <w:pStyle w:val="Tablecontent"/>
            </w:pP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p>
        </w:tc>
      </w:tr>
      <w:tr w:rsidR="00C10A24" w:rsidRPr="00425C8F" w:rsidTr="0028705E">
        <w:trPr>
          <w:cantSplit/>
          <w:trHeight w:val="277"/>
        </w:trPr>
        <w:tc>
          <w:tcPr>
            <w:tcW w:w="1800" w:type="dxa"/>
          </w:tcPr>
          <w:p w:rsidR="00C10A24" w:rsidRPr="00425C8F" w:rsidRDefault="00C10A24" w:rsidP="0028705E">
            <w:pPr>
              <w:pStyle w:val="Tablecontent"/>
            </w:pPr>
            <w:r w:rsidRPr="00425C8F">
              <w:t>TRFSTATUS</w:t>
            </w:r>
          </w:p>
        </w:tc>
        <w:tc>
          <w:tcPr>
            <w:tcW w:w="1800" w:type="dxa"/>
          </w:tcPr>
          <w:p w:rsidR="00C10A24" w:rsidRPr="00425C8F" w:rsidRDefault="00C10A24" w:rsidP="0028705E">
            <w:pPr>
              <w:pStyle w:val="Tablecontent"/>
            </w:pPr>
            <w:r w:rsidRPr="00425C8F">
              <w:t>Transfer Status</w:t>
            </w:r>
          </w:p>
        </w:tc>
        <w:tc>
          <w:tcPr>
            <w:tcW w:w="1980" w:type="dxa"/>
          </w:tcPr>
          <w:p w:rsidR="00C10A24" w:rsidRPr="00425C8F" w:rsidRDefault="00C10A24" w:rsidP="0028705E">
            <w:pPr>
              <w:pStyle w:val="Tablecontent"/>
            </w:pPr>
            <w:r w:rsidRPr="00425C8F">
              <w:t>Transfer status</w:t>
            </w:r>
          </w:p>
        </w:tc>
        <w:tc>
          <w:tcPr>
            <w:tcW w:w="1620" w:type="dxa"/>
          </w:tcPr>
          <w:p w:rsidR="00C10A24" w:rsidRPr="00425C8F" w:rsidRDefault="00C10A24" w:rsidP="0028705E">
            <w:pPr>
              <w:pStyle w:val="Tablecontent"/>
            </w:pPr>
            <w:r w:rsidRPr="00425C8F">
              <w:t>200</w:t>
            </w: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p>
        </w:tc>
        <w:tc>
          <w:tcPr>
            <w:tcW w:w="1800" w:type="dxa"/>
          </w:tcPr>
          <w:p w:rsidR="00C10A24" w:rsidRPr="00425C8F" w:rsidRDefault="00C10A24" w:rsidP="0028705E">
            <w:pPr>
              <w:pStyle w:val="Tablecontent"/>
            </w:pPr>
          </w:p>
        </w:tc>
        <w:tc>
          <w:tcPr>
            <w:tcW w:w="1980" w:type="dxa"/>
          </w:tcPr>
          <w:p w:rsidR="00C10A24" w:rsidRPr="00425C8F" w:rsidRDefault="00C10A24" w:rsidP="0028705E">
            <w:pPr>
              <w:pStyle w:val="Tablecontent"/>
            </w:pPr>
          </w:p>
        </w:tc>
        <w:tc>
          <w:tcPr>
            <w:tcW w:w="1620" w:type="dxa"/>
          </w:tcPr>
          <w:p w:rsidR="00C10A24" w:rsidRPr="00425C8F" w:rsidRDefault="00C10A24" w:rsidP="0028705E">
            <w:pPr>
              <w:pStyle w:val="Tablecontent"/>
            </w:pP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p>
        </w:tc>
      </w:tr>
      <w:tr w:rsidR="00C10A24" w:rsidRPr="00425C8F" w:rsidTr="0028705E">
        <w:trPr>
          <w:cantSplit/>
          <w:trHeight w:val="277"/>
        </w:trPr>
        <w:tc>
          <w:tcPr>
            <w:tcW w:w="1800" w:type="dxa"/>
          </w:tcPr>
          <w:p w:rsidR="00C10A24" w:rsidRPr="00425C8F" w:rsidRDefault="00C10A24" w:rsidP="0028705E">
            <w:pPr>
              <w:pStyle w:val="Tablecontent"/>
            </w:pPr>
          </w:p>
        </w:tc>
        <w:tc>
          <w:tcPr>
            <w:tcW w:w="1800" w:type="dxa"/>
          </w:tcPr>
          <w:p w:rsidR="00C10A24" w:rsidRPr="00425C8F" w:rsidRDefault="00C10A24" w:rsidP="0028705E">
            <w:pPr>
              <w:pStyle w:val="Tablecontent"/>
            </w:pPr>
          </w:p>
        </w:tc>
        <w:tc>
          <w:tcPr>
            <w:tcW w:w="1980" w:type="dxa"/>
          </w:tcPr>
          <w:p w:rsidR="00C10A24" w:rsidRPr="00425C8F" w:rsidRDefault="00C10A24" w:rsidP="0028705E">
            <w:pPr>
              <w:pStyle w:val="Tablecontent"/>
            </w:pPr>
          </w:p>
        </w:tc>
        <w:tc>
          <w:tcPr>
            <w:tcW w:w="1620" w:type="dxa"/>
          </w:tcPr>
          <w:p w:rsidR="00C10A24" w:rsidRPr="00425C8F" w:rsidRDefault="00C10A24" w:rsidP="0028705E">
            <w:pPr>
              <w:pStyle w:val="Tablecontent"/>
            </w:pP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p>
        </w:tc>
      </w:tr>
      <w:tr w:rsidR="00C10A24" w:rsidRPr="00425C8F" w:rsidTr="0028705E">
        <w:trPr>
          <w:cantSplit/>
          <w:trHeight w:val="277"/>
        </w:trPr>
        <w:tc>
          <w:tcPr>
            <w:tcW w:w="1800" w:type="dxa"/>
          </w:tcPr>
          <w:p w:rsidR="00C10A24" w:rsidRPr="00425C8F" w:rsidRDefault="00C10A24" w:rsidP="0028705E">
            <w:pPr>
              <w:pStyle w:val="Tablecontent"/>
            </w:pPr>
            <w:r w:rsidRPr="00425C8F">
              <w:t>ACCSTATUS</w:t>
            </w:r>
          </w:p>
        </w:tc>
        <w:tc>
          <w:tcPr>
            <w:tcW w:w="1800" w:type="dxa"/>
          </w:tcPr>
          <w:p w:rsidR="00C10A24" w:rsidRPr="00425C8F" w:rsidRDefault="00C10A24" w:rsidP="0028705E">
            <w:pPr>
              <w:pStyle w:val="Tablecontent"/>
            </w:pPr>
            <w:r w:rsidRPr="00425C8F">
              <w:t>Account status</w:t>
            </w:r>
          </w:p>
        </w:tc>
        <w:tc>
          <w:tcPr>
            <w:tcW w:w="1980" w:type="dxa"/>
          </w:tcPr>
          <w:p w:rsidR="00C10A24" w:rsidRPr="00425C8F" w:rsidRDefault="00C10A24" w:rsidP="0028705E">
            <w:pPr>
              <w:pStyle w:val="Tablecontent"/>
            </w:pPr>
            <w:r w:rsidRPr="00425C8F">
              <w:t>Account Status</w:t>
            </w:r>
          </w:p>
        </w:tc>
        <w:tc>
          <w:tcPr>
            <w:tcW w:w="1620" w:type="dxa"/>
          </w:tcPr>
          <w:p w:rsidR="00C10A24" w:rsidRPr="00425C8F" w:rsidRDefault="00C10A24" w:rsidP="0028705E">
            <w:pPr>
              <w:pStyle w:val="Tablecontent"/>
            </w:pPr>
            <w:r w:rsidRPr="00425C8F">
              <w:t>Y</w:t>
            </w: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r w:rsidRPr="00425C8F">
              <w:t>O</w:t>
            </w:r>
          </w:p>
        </w:tc>
      </w:tr>
      <w:tr w:rsidR="00C10A24" w:rsidRPr="00425C8F" w:rsidTr="0028705E">
        <w:trPr>
          <w:cantSplit/>
          <w:trHeight w:val="277"/>
        </w:trPr>
        <w:tc>
          <w:tcPr>
            <w:tcW w:w="1800" w:type="dxa"/>
          </w:tcPr>
          <w:p w:rsidR="00C10A24" w:rsidRPr="00425C8F" w:rsidRDefault="00C10A24" w:rsidP="0028705E">
            <w:pPr>
              <w:pStyle w:val="Tablecontent"/>
            </w:pPr>
            <w:r w:rsidRPr="00425C8F">
              <w:t>REFID</w:t>
            </w:r>
          </w:p>
        </w:tc>
        <w:tc>
          <w:tcPr>
            <w:tcW w:w="1800" w:type="dxa"/>
          </w:tcPr>
          <w:p w:rsidR="00C10A24" w:rsidRPr="00425C8F" w:rsidRDefault="00C10A24" w:rsidP="0028705E">
            <w:pPr>
              <w:pStyle w:val="Tablecontent"/>
            </w:pPr>
            <w:r w:rsidRPr="00425C8F">
              <w:t>Reference ID</w:t>
            </w:r>
          </w:p>
        </w:tc>
        <w:tc>
          <w:tcPr>
            <w:tcW w:w="1980" w:type="dxa"/>
          </w:tcPr>
          <w:p w:rsidR="00C10A24" w:rsidRPr="00425C8F" w:rsidRDefault="00C10A24" w:rsidP="0028705E">
            <w:pPr>
              <w:pStyle w:val="Tablecontent"/>
            </w:pPr>
            <w:r w:rsidRPr="00425C8F">
              <w:t xml:space="preserve">Reference ID this will be generally </w:t>
            </w:r>
            <w:r w:rsidR="007C479A" w:rsidRPr="00425C8F">
              <w:t>PreTUPS</w:t>
            </w:r>
            <w:r w:rsidRPr="00425C8F">
              <w:t xml:space="preserve"> Transaction ID</w:t>
            </w:r>
          </w:p>
        </w:tc>
        <w:tc>
          <w:tcPr>
            <w:tcW w:w="1620" w:type="dxa"/>
          </w:tcPr>
          <w:p w:rsidR="00C10A24" w:rsidRPr="00425C8F" w:rsidRDefault="00C10A24" w:rsidP="0028705E">
            <w:pPr>
              <w:pStyle w:val="Tablecontent"/>
            </w:pPr>
            <w:r w:rsidRPr="00425C8F">
              <w:t>R060810.1218.0001</w:t>
            </w:r>
          </w:p>
        </w:tc>
        <w:tc>
          <w:tcPr>
            <w:tcW w:w="720" w:type="dxa"/>
          </w:tcPr>
          <w:p w:rsidR="00C10A24" w:rsidRPr="00425C8F" w:rsidRDefault="00C10A24" w:rsidP="0028705E">
            <w:pPr>
              <w:pStyle w:val="Tablecontent"/>
            </w:pPr>
            <w:r w:rsidRPr="00425C8F">
              <w:t>A (20)</w:t>
            </w:r>
          </w:p>
        </w:tc>
        <w:tc>
          <w:tcPr>
            <w:tcW w:w="1620" w:type="dxa"/>
          </w:tcPr>
          <w:p w:rsidR="00C10A24" w:rsidRPr="00425C8F" w:rsidRDefault="00C10A24" w:rsidP="0028705E">
            <w:pPr>
              <w:pStyle w:val="Tablecontent"/>
            </w:pPr>
            <w:r w:rsidRPr="00425C8F">
              <w:t>O</w:t>
            </w:r>
          </w:p>
        </w:tc>
      </w:tr>
    </w:tbl>
    <w:p w:rsidR="00C10A24" w:rsidRPr="00425C8F" w:rsidRDefault="00C10A24" w:rsidP="00C10A24">
      <w:pPr>
        <w:pStyle w:val="BodyText2"/>
        <w:rPr>
          <w:b/>
        </w:rPr>
      </w:pPr>
    </w:p>
    <w:p w:rsidR="006D326A" w:rsidRPr="00425C8F" w:rsidRDefault="006D326A" w:rsidP="001E6309">
      <w:pPr>
        <w:pStyle w:val="Heading"/>
        <w:rPr>
          <w:color w:val="auto"/>
        </w:rPr>
      </w:pPr>
      <w:bookmarkStart w:id="338" w:name="_Toc309916580"/>
      <w:bookmarkStart w:id="339" w:name="_Toc310932490"/>
      <w:r w:rsidRPr="00425C8F">
        <w:rPr>
          <w:color w:val="auto"/>
        </w:rPr>
        <w:t>Business Rules</w:t>
      </w:r>
      <w:bookmarkEnd w:id="338"/>
      <w:bookmarkEnd w:id="339"/>
    </w:p>
    <w:p w:rsidR="006D326A" w:rsidRPr="00425C8F" w:rsidRDefault="006D326A" w:rsidP="00B051FB">
      <w:pPr>
        <w:pStyle w:val="BodyText2"/>
        <w:numPr>
          <w:ilvl w:val="0"/>
          <w:numId w:val="26"/>
        </w:numPr>
      </w:pPr>
      <w:r w:rsidRPr="00425C8F">
        <w:t>Type tag will identify the type of Enquiry.</w:t>
      </w:r>
    </w:p>
    <w:p w:rsidR="006D326A" w:rsidRPr="00425C8F" w:rsidRDefault="006D326A" w:rsidP="00B051FB">
      <w:pPr>
        <w:pStyle w:val="BodyText2"/>
        <w:numPr>
          <w:ilvl w:val="0"/>
          <w:numId w:val="26"/>
        </w:numPr>
      </w:pPr>
      <w:r w:rsidRPr="00425C8F">
        <w:t>RECORD TYPE tag having value as DETAIL will only be there when TRANSACTION ID Is specified in XML.</w:t>
      </w:r>
    </w:p>
    <w:p w:rsidR="006D326A" w:rsidRPr="00425C8F" w:rsidRDefault="006D326A" w:rsidP="00B051FB">
      <w:pPr>
        <w:pStyle w:val="BodyText2"/>
        <w:numPr>
          <w:ilvl w:val="0"/>
          <w:numId w:val="26"/>
        </w:numPr>
      </w:pPr>
      <w:r w:rsidRPr="00425C8F">
        <w:t>Service Type can have values as RC, PPB. By default ALL will be used for service type if no value is there.</w:t>
      </w:r>
    </w:p>
    <w:p w:rsidR="006D326A" w:rsidRPr="00425C8F" w:rsidRDefault="006D326A" w:rsidP="00B051FB">
      <w:pPr>
        <w:pStyle w:val="BodyText2"/>
        <w:numPr>
          <w:ilvl w:val="0"/>
          <w:numId w:val="26"/>
        </w:numPr>
      </w:pPr>
      <w:r w:rsidRPr="00425C8F">
        <w:t>If No value of From Date is there then by default Configurable Number of days will be subtracted from current date and it will be taken as From Date.</w:t>
      </w:r>
    </w:p>
    <w:p w:rsidR="006D326A" w:rsidRPr="00425C8F" w:rsidRDefault="006D326A" w:rsidP="00B051FB">
      <w:pPr>
        <w:pStyle w:val="BodyText2"/>
        <w:numPr>
          <w:ilvl w:val="0"/>
          <w:numId w:val="26"/>
        </w:numPr>
      </w:pPr>
      <w:r w:rsidRPr="00425C8F">
        <w:t>If No value of To Date is there current date and it will be taken as To Date.</w:t>
      </w:r>
    </w:p>
    <w:p w:rsidR="006D326A" w:rsidRPr="00425C8F" w:rsidRDefault="006D326A" w:rsidP="00B051FB">
      <w:pPr>
        <w:pStyle w:val="BodyText2"/>
        <w:numPr>
          <w:ilvl w:val="0"/>
          <w:numId w:val="26"/>
        </w:numPr>
      </w:pPr>
      <w:r w:rsidRPr="00425C8F">
        <w:t>Date range should be between in Configurable No of Days.</w:t>
      </w:r>
    </w:p>
    <w:p w:rsidR="006D326A" w:rsidRPr="00425C8F" w:rsidRDefault="006D326A" w:rsidP="00B051FB">
      <w:pPr>
        <w:pStyle w:val="BodyText2"/>
        <w:numPr>
          <w:ilvl w:val="0"/>
          <w:numId w:val="26"/>
        </w:numPr>
      </w:pPr>
      <w:r w:rsidRPr="00425C8F">
        <w:t>Transfer value present in the TRFVALUE tag will be actual amount transferred to subscriber.</w:t>
      </w:r>
    </w:p>
    <w:p w:rsidR="006D326A" w:rsidRPr="00425C8F" w:rsidRDefault="006D326A" w:rsidP="00B051FB">
      <w:pPr>
        <w:pStyle w:val="BodyText2"/>
        <w:numPr>
          <w:ilvl w:val="0"/>
          <w:numId w:val="26"/>
        </w:numPr>
      </w:pPr>
      <w:r w:rsidRPr="00425C8F">
        <w:t>If Transaction ID then record loading will be done only on the basis of it, For rest all other combinations will be used for record loading.</w:t>
      </w:r>
    </w:p>
    <w:p w:rsidR="006D326A" w:rsidRPr="00425C8F" w:rsidRDefault="006D326A">
      <w:pPr>
        <w:rPr>
          <w:lang w:val="en-IN"/>
        </w:rPr>
      </w:pPr>
    </w:p>
    <w:p w:rsidR="006D326A" w:rsidRPr="00425C8F" w:rsidRDefault="006D326A" w:rsidP="001E6309">
      <w:pPr>
        <w:pStyle w:val="Heading"/>
        <w:rPr>
          <w:color w:val="auto"/>
        </w:rPr>
      </w:pPr>
      <w:bookmarkStart w:id="340" w:name="_Toc309916581"/>
      <w:bookmarkStart w:id="341" w:name="_Toc310932491"/>
      <w:r w:rsidRPr="00425C8F">
        <w:rPr>
          <w:color w:val="auto"/>
        </w:rPr>
        <w:t>C2C Transfer Enquiry</w:t>
      </w:r>
      <w:bookmarkEnd w:id="340"/>
      <w:bookmarkEnd w:id="341"/>
    </w:p>
    <w:p w:rsidR="006D326A" w:rsidRPr="00425C8F" w:rsidRDefault="006D326A" w:rsidP="006D326A">
      <w:pPr>
        <w:pStyle w:val="BodyText2"/>
        <w:ind w:left="720"/>
      </w:pPr>
      <w:r w:rsidRPr="00425C8F">
        <w:t>In this Enquiry Customer care user can send the request for the enquiry of a transaction between the channel users (C2C). Customer care user can send the MSISDN of a retailer who was involved in the transaction.</w:t>
      </w:r>
    </w:p>
    <w:p w:rsidR="006D326A" w:rsidRPr="00425C8F" w:rsidRDefault="006D326A" w:rsidP="006D326A">
      <w:pPr>
        <w:pStyle w:val="BodyText2"/>
      </w:pPr>
    </w:p>
    <w:p w:rsidR="006D326A" w:rsidRPr="00425C8F" w:rsidRDefault="0000768E" w:rsidP="001E6309">
      <w:pPr>
        <w:pStyle w:val="Heading"/>
        <w:rPr>
          <w:color w:val="auto"/>
        </w:rPr>
      </w:pPr>
      <w:r w:rsidRPr="00425C8F">
        <w:rPr>
          <w:color w:val="auto"/>
        </w:rPr>
        <w:t>Request Syntax</w:t>
      </w:r>
    </w:p>
    <w:p w:rsidR="006D326A" w:rsidRPr="00425C8F" w:rsidRDefault="006D326A" w:rsidP="006D326A">
      <w:pPr>
        <w:pStyle w:val="BodyText2"/>
        <w:ind w:left="720"/>
      </w:pPr>
      <w:r w:rsidRPr="00425C8F">
        <w:t>The External System will send the following request for C2C transfer enquiry. The request format and details of request are mentioned below. If we get the transaction id in the request then we give the details of the transaction else we will give the summary of configurable number (system preferences)of transactions.</w:t>
      </w:r>
    </w:p>
    <w:p w:rsidR="006D326A" w:rsidRPr="00425C8F" w:rsidRDefault="006D326A" w:rsidP="006D326A">
      <w:pPr>
        <w:pStyle w:val="BodyText2"/>
      </w:pPr>
    </w:p>
    <w:p w:rsidR="006D326A" w:rsidRPr="00425C8F" w:rsidRDefault="006D326A" w:rsidP="00C10A24">
      <w:pPr>
        <w:pStyle w:val="Code"/>
        <w:ind w:left="720"/>
      </w:pPr>
      <w:r w:rsidRPr="00425C8F">
        <w:t>&lt;?xml version="1.0"?&gt;</w:t>
      </w:r>
    </w:p>
    <w:p w:rsidR="006D326A" w:rsidRPr="00425C8F" w:rsidRDefault="006D326A" w:rsidP="00C10A24">
      <w:pPr>
        <w:pStyle w:val="Code"/>
        <w:ind w:left="720"/>
      </w:pPr>
      <w:r w:rsidRPr="00425C8F">
        <w:t>&lt;COMMAND&gt;</w:t>
      </w:r>
    </w:p>
    <w:p w:rsidR="006D326A" w:rsidRPr="00425C8F" w:rsidRDefault="006D326A" w:rsidP="00C10A24">
      <w:pPr>
        <w:pStyle w:val="Code"/>
        <w:ind w:left="720"/>
      </w:pPr>
      <w:r w:rsidRPr="00425C8F">
        <w:t>&lt;TYPE&gt;&lt; C2CTRFENQ&gt;&lt;/TYPE&gt;</w:t>
      </w:r>
    </w:p>
    <w:p w:rsidR="006D326A" w:rsidRPr="00425C8F" w:rsidRDefault="006D326A" w:rsidP="00C10A24">
      <w:pPr>
        <w:pStyle w:val="Code"/>
        <w:ind w:left="720"/>
      </w:pPr>
      <w:r w:rsidRPr="00425C8F">
        <w:t>&lt;DATE&gt;&lt;Date and time &gt;&lt;/DATE&gt;</w:t>
      </w:r>
    </w:p>
    <w:p w:rsidR="006D326A" w:rsidRPr="00425C8F" w:rsidRDefault="006D326A" w:rsidP="00C10A24">
      <w:pPr>
        <w:pStyle w:val="Code"/>
        <w:ind w:left="720"/>
      </w:pPr>
      <w:r w:rsidRPr="00425C8F">
        <w:t>&lt;EXTNWCODE&gt;&lt;Network External Code&gt;&lt;/EXTNWCODE&gt;</w:t>
      </w:r>
    </w:p>
    <w:p w:rsidR="006D326A" w:rsidRPr="00425C8F" w:rsidRDefault="006D326A" w:rsidP="00C10A24">
      <w:pPr>
        <w:pStyle w:val="Code"/>
        <w:ind w:left="720"/>
      </w:pPr>
      <w:r w:rsidRPr="00425C8F">
        <w:t>&lt;CATCODE&gt;&lt;Category Code of the Operator user&gt;&lt;/CATCODE&gt;</w:t>
      </w:r>
    </w:p>
    <w:p w:rsidR="006D326A" w:rsidRPr="00425C8F" w:rsidRDefault="006D326A" w:rsidP="00C10A24">
      <w:pPr>
        <w:pStyle w:val="Code"/>
        <w:ind w:left="720"/>
      </w:pPr>
      <w:r w:rsidRPr="00425C8F">
        <w:t>&lt;EMPCODE&gt;&lt; Employee Code of the Operator user&gt;&lt;/EMPCODE&gt;</w:t>
      </w:r>
    </w:p>
    <w:p w:rsidR="006D326A" w:rsidRPr="00425C8F" w:rsidRDefault="006D326A" w:rsidP="00C10A24">
      <w:pPr>
        <w:pStyle w:val="Code"/>
        <w:ind w:left="720"/>
      </w:pPr>
      <w:r w:rsidRPr="00425C8F">
        <w:t>&lt;LOGINID&gt;&lt;Login ID of the Operator user&gt;&lt;/LOGINID&gt;</w:t>
      </w:r>
    </w:p>
    <w:p w:rsidR="006D326A" w:rsidRPr="00425C8F" w:rsidRDefault="006D326A" w:rsidP="00C10A24">
      <w:pPr>
        <w:pStyle w:val="Code"/>
        <w:ind w:left="720"/>
      </w:pPr>
      <w:r w:rsidRPr="00425C8F">
        <w:t>&lt;PASSWORD&gt;&lt;Password of the Operator user&gt;&lt;/PASSWORD&gt;</w:t>
      </w:r>
    </w:p>
    <w:p w:rsidR="006D326A" w:rsidRPr="00425C8F" w:rsidRDefault="006D326A" w:rsidP="00C10A24">
      <w:pPr>
        <w:pStyle w:val="Code"/>
        <w:ind w:left="720"/>
      </w:pPr>
      <w:r w:rsidRPr="00425C8F">
        <w:t>&lt;EXTREFNUM&gt;&lt;Unique Reference number in the external system&gt;&lt;/EXTREFNUM&gt;</w:t>
      </w:r>
    </w:p>
    <w:p w:rsidR="006D326A" w:rsidRPr="00425C8F" w:rsidRDefault="006D326A" w:rsidP="00C10A24">
      <w:pPr>
        <w:pStyle w:val="Code"/>
        <w:ind w:left="720"/>
      </w:pPr>
      <w:r w:rsidRPr="00425C8F">
        <w:lastRenderedPageBreak/>
        <w:t>&lt;DATA&gt;</w:t>
      </w:r>
    </w:p>
    <w:p w:rsidR="006D326A" w:rsidRPr="00425C8F" w:rsidRDefault="006D326A" w:rsidP="00C10A24">
      <w:pPr>
        <w:pStyle w:val="Code"/>
        <w:ind w:left="1440"/>
      </w:pPr>
      <w:r w:rsidRPr="00425C8F">
        <w:t>&lt;M</w:t>
      </w:r>
      <w:r w:rsidR="007E3D38">
        <w:t>SISDN&gt;&lt;Retailer MSISDN&gt;&lt;/MSISDN</w:t>
      </w:r>
      <w:r w:rsidRPr="00425C8F">
        <w:t>&gt;</w:t>
      </w:r>
    </w:p>
    <w:p w:rsidR="006D326A" w:rsidRPr="00425C8F" w:rsidRDefault="006D326A" w:rsidP="00C10A24">
      <w:pPr>
        <w:pStyle w:val="Code"/>
        <w:ind w:left="1440"/>
      </w:pPr>
      <w:r w:rsidRPr="00425C8F">
        <w:t>&lt;TRFSTYPE&gt;&lt;T or R or W&gt;&lt;/TRF</w:t>
      </w:r>
      <w:ins w:id="342" w:author="sadhan.k" w:date="2016-08-10T12:56:00Z">
        <w:r w:rsidR="008F4A95">
          <w:t>S</w:t>
        </w:r>
      </w:ins>
      <w:r w:rsidRPr="00425C8F">
        <w:t>TYPE&gt;</w:t>
      </w:r>
    </w:p>
    <w:p w:rsidR="006D326A" w:rsidRPr="00425C8F" w:rsidRDefault="006D326A" w:rsidP="00C10A24">
      <w:pPr>
        <w:pStyle w:val="Code"/>
        <w:ind w:left="1440"/>
      </w:pPr>
      <w:r w:rsidRPr="00425C8F">
        <w:t>&lt;FROMDATE&gt;&lt;DD-MM-YYYY&gt;&lt;/FROMDATE&gt;</w:t>
      </w:r>
    </w:p>
    <w:p w:rsidR="006D326A" w:rsidRPr="00425C8F" w:rsidRDefault="006D326A" w:rsidP="00C10A24">
      <w:pPr>
        <w:pStyle w:val="Code"/>
        <w:ind w:left="1440"/>
      </w:pPr>
      <w:r w:rsidRPr="00425C8F">
        <w:t>&lt;TODATE&gt;&lt;DD-MM-YYYY&gt;&lt;/TODATE&gt;</w:t>
      </w:r>
    </w:p>
    <w:p w:rsidR="006D326A" w:rsidRPr="00425C8F" w:rsidRDefault="006D326A" w:rsidP="00C10A24">
      <w:pPr>
        <w:pStyle w:val="Code"/>
        <w:ind w:left="1440"/>
      </w:pPr>
      <w:r w:rsidRPr="00425C8F">
        <w:t>&lt;TRANSACTIONID&gt; CT060810.1640.0001&lt;/TRANSACTIONID&gt;</w:t>
      </w:r>
    </w:p>
    <w:p w:rsidR="006D326A" w:rsidRPr="00425C8F" w:rsidRDefault="006D326A" w:rsidP="00C10A24">
      <w:pPr>
        <w:pStyle w:val="Code"/>
        <w:ind w:left="720"/>
      </w:pPr>
      <w:r w:rsidRPr="00425C8F">
        <w:t>&lt;/DATA&gt;</w:t>
      </w:r>
    </w:p>
    <w:p w:rsidR="006D326A" w:rsidRPr="00425C8F" w:rsidRDefault="006D326A" w:rsidP="00C10A24">
      <w:pPr>
        <w:pStyle w:val="Code"/>
        <w:ind w:left="720"/>
      </w:pPr>
      <w:r w:rsidRPr="00425C8F">
        <w:t>&lt;/COMMAND&gt;</w:t>
      </w:r>
    </w:p>
    <w:p w:rsidR="006D326A" w:rsidRPr="00425C8F" w:rsidRDefault="006D326A" w:rsidP="006D326A">
      <w:pPr>
        <w:pStyle w:val="BodyText2"/>
      </w:pPr>
    </w:p>
    <w:p w:rsidR="006D326A" w:rsidRPr="00425C8F" w:rsidRDefault="006D326A" w:rsidP="006D326A">
      <w:pPr>
        <w:pStyle w:val="BodyText2"/>
        <w:rPr>
          <w:rFonts w:ascii="Arial Narrow" w:hAnsi="Arial Narrow" w:cs="Tahoma"/>
          <w:b/>
          <w:sz w:val="26"/>
          <w:u w:val="single" w:color="E31837"/>
        </w:rPr>
      </w:pPr>
      <w:r w:rsidRPr="00425C8F">
        <w:rPr>
          <w:rFonts w:ascii="Arial Narrow" w:hAnsi="Arial Narrow" w:cs="Tahoma"/>
          <w:b/>
          <w:sz w:val="26"/>
          <w:u w:val="single" w:color="E31837"/>
        </w:rPr>
        <w:t>Fields Detail</w:t>
      </w:r>
    </w:p>
    <w:p w:rsidR="00C10A24" w:rsidRPr="00425C8F" w:rsidRDefault="00C10A24" w:rsidP="006D326A">
      <w:pPr>
        <w:pStyle w:val="BodyText2"/>
        <w:rPr>
          <w:b/>
          <w:bCs/>
          <w:u w:val="single"/>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C10A24" w:rsidRPr="00425C8F" w:rsidTr="0028705E">
        <w:trPr>
          <w:trHeight w:val="277"/>
          <w:tblHeader/>
        </w:trPr>
        <w:tc>
          <w:tcPr>
            <w:tcW w:w="1800" w:type="dxa"/>
            <w:shd w:val="clear" w:color="auto" w:fill="E31837"/>
          </w:tcPr>
          <w:p w:rsidR="00C10A24" w:rsidRPr="00425C8F" w:rsidRDefault="00C10A24" w:rsidP="0028705E">
            <w:pPr>
              <w:pStyle w:val="TableColumnLabels"/>
              <w:rPr>
                <w:color w:val="auto"/>
                <w:lang w:val="en-IN"/>
              </w:rPr>
            </w:pPr>
            <w:r w:rsidRPr="00425C8F">
              <w:rPr>
                <w:color w:val="auto"/>
                <w:lang w:val="en-IN"/>
              </w:rPr>
              <w:t>TAG</w:t>
            </w:r>
          </w:p>
        </w:tc>
        <w:tc>
          <w:tcPr>
            <w:tcW w:w="1800" w:type="dxa"/>
            <w:shd w:val="clear" w:color="auto" w:fill="E31837"/>
          </w:tcPr>
          <w:p w:rsidR="00C10A24" w:rsidRPr="00425C8F" w:rsidRDefault="00C10A24" w:rsidP="0028705E">
            <w:pPr>
              <w:pStyle w:val="TableColumnLabels"/>
              <w:rPr>
                <w:color w:val="auto"/>
                <w:lang w:val="en-IN"/>
              </w:rPr>
            </w:pPr>
            <w:r w:rsidRPr="00425C8F">
              <w:rPr>
                <w:color w:val="auto"/>
                <w:lang w:val="en-IN"/>
              </w:rPr>
              <w:t>Fields</w:t>
            </w:r>
          </w:p>
        </w:tc>
        <w:tc>
          <w:tcPr>
            <w:tcW w:w="1980" w:type="dxa"/>
            <w:shd w:val="clear" w:color="auto" w:fill="E31837"/>
          </w:tcPr>
          <w:p w:rsidR="00C10A24" w:rsidRPr="00425C8F" w:rsidRDefault="00C10A24" w:rsidP="0028705E">
            <w:pPr>
              <w:pStyle w:val="TableColumnLabels"/>
              <w:rPr>
                <w:color w:val="auto"/>
                <w:lang w:val="en-IN"/>
              </w:rPr>
            </w:pPr>
            <w:r w:rsidRPr="00425C8F">
              <w:rPr>
                <w:color w:val="auto"/>
                <w:lang w:val="en-IN"/>
              </w:rPr>
              <w:t>Remarks</w:t>
            </w:r>
          </w:p>
        </w:tc>
        <w:tc>
          <w:tcPr>
            <w:tcW w:w="1620" w:type="dxa"/>
            <w:shd w:val="clear" w:color="auto" w:fill="E31837"/>
          </w:tcPr>
          <w:p w:rsidR="00C10A24" w:rsidRPr="00425C8F" w:rsidRDefault="00C10A24" w:rsidP="0028705E">
            <w:pPr>
              <w:pStyle w:val="TableColumnLabels"/>
              <w:rPr>
                <w:color w:val="auto"/>
                <w:lang w:val="en-IN"/>
              </w:rPr>
            </w:pPr>
            <w:r w:rsidRPr="00425C8F">
              <w:rPr>
                <w:color w:val="auto"/>
                <w:lang w:val="en-IN"/>
              </w:rPr>
              <w:t>Example</w:t>
            </w:r>
          </w:p>
        </w:tc>
        <w:tc>
          <w:tcPr>
            <w:tcW w:w="720" w:type="dxa"/>
            <w:shd w:val="clear" w:color="auto" w:fill="E31837"/>
          </w:tcPr>
          <w:p w:rsidR="00C10A24" w:rsidRPr="00425C8F" w:rsidRDefault="00C10A24" w:rsidP="0028705E">
            <w:pPr>
              <w:pStyle w:val="TableColumnLabels"/>
              <w:rPr>
                <w:color w:val="auto"/>
                <w:lang w:val="en-IN"/>
              </w:rPr>
            </w:pPr>
            <w:r w:rsidRPr="00425C8F">
              <w:rPr>
                <w:color w:val="auto"/>
                <w:lang w:val="en-IN"/>
              </w:rPr>
              <w:t>Field Type</w:t>
            </w:r>
          </w:p>
        </w:tc>
        <w:tc>
          <w:tcPr>
            <w:tcW w:w="1620" w:type="dxa"/>
            <w:shd w:val="clear" w:color="auto" w:fill="E31837"/>
          </w:tcPr>
          <w:p w:rsidR="00C10A24" w:rsidRPr="00425C8F" w:rsidRDefault="00C10A24" w:rsidP="0028705E">
            <w:pPr>
              <w:pStyle w:val="TableColumnLabels"/>
              <w:rPr>
                <w:color w:val="auto"/>
                <w:lang w:val="en-IN"/>
              </w:rPr>
            </w:pPr>
            <w:r w:rsidRPr="00425C8F">
              <w:rPr>
                <w:color w:val="auto"/>
                <w:lang w:val="en-IN"/>
              </w:rPr>
              <w:t>Optional/</w:t>
            </w:r>
          </w:p>
          <w:p w:rsidR="00C10A24" w:rsidRPr="00425C8F" w:rsidRDefault="00C10A24" w:rsidP="0028705E">
            <w:pPr>
              <w:pStyle w:val="TableColumnLabels"/>
              <w:rPr>
                <w:color w:val="auto"/>
                <w:lang w:val="en-IN"/>
              </w:rPr>
            </w:pPr>
            <w:r w:rsidRPr="00425C8F">
              <w:rPr>
                <w:color w:val="auto"/>
                <w:lang w:val="en-IN"/>
              </w:rPr>
              <w:t>Mandatory</w:t>
            </w:r>
          </w:p>
        </w:tc>
      </w:tr>
      <w:tr w:rsidR="00C10A24" w:rsidRPr="00425C8F" w:rsidTr="0028705E">
        <w:trPr>
          <w:trHeight w:val="277"/>
        </w:trPr>
        <w:tc>
          <w:tcPr>
            <w:tcW w:w="9540" w:type="dxa"/>
            <w:gridSpan w:val="6"/>
          </w:tcPr>
          <w:p w:rsidR="00C10A24" w:rsidRPr="00425C8F" w:rsidRDefault="00C10A24" w:rsidP="0028705E">
            <w:pPr>
              <w:pStyle w:val="Tablecontent"/>
            </w:pPr>
            <w:r w:rsidRPr="00425C8F">
              <w:t>Common TAGS refer Section 3.1.1</w:t>
            </w:r>
          </w:p>
        </w:tc>
      </w:tr>
      <w:tr w:rsidR="00C10A24" w:rsidRPr="00425C8F" w:rsidTr="0028705E">
        <w:trPr>
          <w:trHeight w:val="277"/>
        </w:trPr>
        <w:tc>
          <w:tcPr>
            <w:tcW w:w="9540" w:type="dxa"/>
            <w:gridSpan w:val="6"/>
          </w:tcPr>
          <w:p w:rsidR="00C10A24" w:rsidRPr="00425C8F" w:rsidRDefault="00C10A24" w:rsidP="0028705E">
            <w:pPr>
              <w:pStyle w:val="Tablecontent"/>
              <w:rPr>
                <w:b/>
                <w:bCs/>
              </w:rPr>
            </w:pPr>
            <w:r w:rsidRPr="00425C8F">
              <w:rPr>
                <w:b/>
                <w:bCs/>
              </w:rPr>
              <w:t>DATA</w:t>
            </w:r>
          </w:p>
        </w:tc>
      </w:tr>
      <w:tr w:rsidR="00C10A24" w:rsidRPr="00425C8F" w:rsidTr="0028705E">
        <w:trPr>
          <w:trHeight w:val="277"/>
        </w:trPr>
        <w:tc>
          <w:tcPr>
            <w:tcW w:w="1800" w:type="dxa"/>
          </w:tcPr>
          <w:p w:rsidR="00C10A24" w:rsidRPr="00425C8F" w:rsidRDefault="00C10A24" w:rsidP="0028705E">
            <w:pPr>
              <w:pStyle w:val="Tablecontent"/>
            </w:pPr>
            <w:r w:rsidRPr="00425C8F">
              <w:t>MSISDN</w:t>
            </w:r>
          </w:p>
        </w:tc>
        <w:tc>
          <w:tcPr>
            <w:tcW w:w="1800" w:type="dxa"/>
          </w:tcPr>
          <w:p w:rsidR="00C10A24" w:rsidRPr="00425C8F" w:rsidRDefault="00C10A24" w:rsidP="0028705E">
            <w:pPr>
              <w:pStyle w:val="Tablecontent"/>
            </w:pPr>
            <w:r w:rsidRPr="00425C8F">
              <w:t>Channel user MSISDN</w:t>
            </w:r>
          </w:p>
        </w:tc>
        <w:tc>
          <w:tcPr>
            <w:tcW w:w="1980" w:type="dxa"/>
          </w:tcPr>
          <w:p w:rsidR="00C10A24" w:rsidRPr="00425C8F" w:rsidRDefault="00C10A24" w:rsidP="0028705E">
            <w:pPr>
              <w:pStyle w:val="Tablecontent"/>
            </w:pPr>
            <w:r w:rsidRPr="00425C8F">
              <w:t>All MSISDN should be in national dial format.</w:t>
            </w:r>
          </w:p>
        </w:tc>
        <w:tc>
          <w:tcPr>
            <w:tcW w:w="1620" w:type="dxa"/>
          </w:tcPr>
          <w:p w:rsidR="00C10A24" w:rsidRPr="00425C8F" w:rsidRDefault="00C10A24" w:rsidP="0028705E">
            <w:pPr>
              <w:pStyle w:val="Tablecontent"/>
            </w:pPr>
            <w:r w:rsidRPr="00425C8F">
              <w:t>9810112345</w:t>
            </w:r>
          </w:p>
        </w:tc>
        <w:tc>
          <w:tcPr>
            <w:tcW w:w="720" w:type="dxa"/>
          </w:tcPr>
          <w:p w:rsidR="00C10A24" w:rsidRPr="00425C8F" w:rsidRDefault="00C10A24" w:rsidP="0028705E">
            <w:pPr>
              <w:pStyle w:val="Tablecontent"/>
            </w:pPr>
            <w:r w:rsidRPr="00425C8F">
              <w:t>N (15)</w:t>
            </w:r>
          </w:p>
        </w:tc>
        <w:tc>
          <w:tcPr>
            <w:tcW w:w="1620" w:type="dxa"/>
            <w:vMerge w:val="restart"/>
          </w:tcPr>
          <w:p w:rsidR="00C10A24" w:rsidRPr="00425C8F" w:rsidRDefault="00C10A24" w:rsidP="0028705E">
            <w:pPr>
              <w:pStyle w:val="Tablecontent"/>
            </w:pPr>
            <w:r w:rsidRPr="00425C8F">
              <w:t>Either Transaction ID value is M or the MSISDN and TRFTYPE are M.</w:t>
            </w:r>
          </w:p>
        </w:tc>
      </w:tr>
      <w:tr w:rsidR="00C10A24" w:rsidRPr="00425C8F" w:rsidTr="0028705E">
        <w:trPr>
          <w:cantSplit/>
          <w:trHeight w:val="277"/>
        </w:trPr>
        <w:tc>
          <w:tcPr>
            <w:tcW w:w="1800" w:type="dxa"/>
          </w:tcPr>
          <w:p w:rsidR="00C10A24" w:rsidRPr="00425C8F" w:rsidRDefault="00C10A24" w:rsidP="0028705E">
            <w:pPr>
              <w:pStyle w:val="Tablecontent"/>
            </w:pPr>
            <w:r w:rsidRPr="00425C8F">
              <w:t>TRFTYPE</w:t>
            </w:r>
          </w:p>
        </w:tc>
        <w:tc>
          <w:tcPr>
            <w:tcW w:w="1800" w:type="dxa"/>
          </w:tcPr>
          <w:p w:rsidR="00C10A24" w:rsidRPr="00425C8F" w:rsidRDefault="00C10A24" w:rsidP="0028705E">
            <w:pPr>
              <w:pStyle w:val="Tablecontent"/>
            </w:pPr>
            <w:r w:rsidRPr="00425C8F">
              <w:t>Transfer Type</w:t>
            </w:r>
          </w:p>
        </w:tc>
        <w:tc>
          <w:tcPr>
            <w:tcW w:w="1980" w:type="dxa"/>
          </w:tcPr>
          <w:p w:rsidR="00C10A24" w:rsidRPr="00425C8F" w:rsidRDefault="00C10A24" w:rsidP="0028705E">
            <w:pPr>
              <w:pStyle w:val="Tablecontent"/>
            </w:pPr>
            <w:r w:rsidRPr="00425C8F">
              <w:t>Type of Transfer . If no values is there then ALL will be taken.</w:t>
            </w:r>
          </w:p>
          <w:p w:rsidR="00C10A24" w:rsidRPr="00425C8F" w:rsidRDefault="00C10A24" w:rsidP="0028705E">
            <w:pPr>
              <w:pStyle w:val="Tablecontent"/>
            </w:pPr>
          </w:p>
        </w:tc>
        <w:tc>
          <w:tcPr>
            <w:tcW w:w="1620" w:type="dxa"/>
          </w:tcPr>
          <w:p w:rsidR="00C10A24" w:rsidRPr="00425C8F" w:rsidRDefault="00C10A24" w:rsidP="0028705E">
            <w:pPr>
              <w:pStyle w:val="Tablecontent"/>
            </w:pPr>
            <w:r w:rsidRPr="00425C8F">
              <w:t>T or R or W</w:t>
            </w:r>
          </w:p>
        </w:tc>
        <w:tc>
          <w:tcPr>
            <w:tcW w:w="720" w:type="dxa"/>
          </w:tcPr>
          <w:p w:rsidR="00C10A24" w:rsidRPr="00425C8F" w:rsidRDefault="00C10A24" w:rsidP="0028705E">
            <w:pPr>
              <w:pStyle w:val="Tablecontent"/>
            </w:pPr>
            <w:r w:rsidRPr="00425C8F">
              <w:t>A (10)</w:t>
            </w:r>
          </w:p>
        </w:tc>
        <w:tc>
          <w:tcPr>
            <w:tcW w:w="1620" w:type="dxa"/>
            <w:vMerge/>
          </w:tcPr>
          <w:p w:rsidR="00C10A24" w:rsidRPr="00425C8F" w:rsidRDefault="00C10A24" w:rsidP="0028705E">
            <w:pPr>
              <w:pStyle w:val="Tablecontent"/>
            </w:pPr>
          </w:p>
        </w:tc>
      </w:tr>
      <w:tr w:rsidR="00C10A24" w:rsidRPr="00425C8F" w:rsidTr="0028705E">
        <w:trPr>
          <w:cantSplit/>
          <w:trHeight w:val="277"/>
        </w:trPr>
        <w:tc>
          <w:tcPr>
            <w:tcW w:w="1800" w:type="dxa"/>
          </w:tcPr>
          <w:p w:rsidR="00C10A24" w:rsidRPr="00425C8F" w:rsidRDefault="00C10A24" w:rsidP="0028705E">
            <w:pPr>
              <w:pStyle w:val="Tablecontent"/>
            </w:pPr>
            <w:r w:rsidRPr="00425C8F">
              <w:t>FROMDATE</w:t>
            </w:r>
          </w:p>
        </w:tc>
        <w:tc>
          <w:tcPr>
            <w:tcW w:w="1800" w:type="dxa"/>
          </w:tcPr>
          <w:p w:rsidR="00C10A24" w:rsidRPr="00425C8F" w:rsidRDefault="00C10A24" w:rsidP="0028705E">
            <w:pPr>
              <w:pStyle w:val="Tablecontent"/>
            </w:pPr>
            <w:r w:rsidRPr="00425C8F">
              <w:t>From Date</w:t>
            </w:r>
          </w:p>
        </w:tc>
        <w:tc>
          <w:tcPr>
            <w:tcW w:w="1980" w:type="dxa"/>
          </w:tcPr>
          <w:p w:rsidR="00C10A24" w:rsidRPr="00425C8F" w:rsidRDefault="00C10A24" w:rsidP="0028705E">
            <w:pPr>
              <w:pStyle w:val="Tablecontent"/>
            </w:pPr>
            <w:r w:rsidRPr="00425C8F">
              <w:t xml:space="preserve">Date from which the transaction enquiry in </w:t>
            </w:r>
            <w:r w:rsidR="007C479A" w:rsidRPr="00425C8F">
              <w:t>PreTUPS</w:t>
            </w:r>
            <w:r w:rsidRPr="00425C8F">
              <w:t xml:space="preserve"> system in format i.e. dd-mm-yyyy</w:t>
            </w:r>
          </w:p>
        </w:tc>
        <w:tc>
          <w:tcPr>
            <w:tcW w:w="1620" w:type="dxa"/>
          </w:tcPr>
          <w:p w:rsidR="00C10A24" w:rsidRPr="00425C8F" w:rsidRDefault="00C10A24" w:rsidP="0028705E">
            <w:pPr>
              <w:pStyle w:val="Tablecontent"/>
            </w:pPr>
            <w:r w:rsidRPr="00425C8F">
              <w:t xml:space="preserve">06-09-2006 </w:t>
            </w:r>
          </w:p>
        </w:tc>
        <w:tc>
          <w:tcPr>
            <w:tcW w:w="720" w:type="dxa"/>
          </w:tcPr>
          <w:p w:rsidR="00C10A24" w:rsidRPr="00425C8F" w:rsidRDefault="00C10A24" w:rsidP="0028705E">
            <w:pPr>
              <w:pStyle w:val="Tablecontent"/>
            </w:pPr>
            <w:r w:rsidRPr="00425C8F">
              <w:t>D (10)</w:t>
            </w:r>
          </w:p>
        </w:tc>
        <w:tc>
          <w:tcPr>
            <w:tcW w:w="1620" w:type="dxa"/>
            <w:vMerge/>
          </w:tcPr>
          <w:p w:rsidR="00C10A24" w:rsidRPr="00425C8F" w:rsidRDefault="00C10A24" w:rsidP="0028705E">
            <w:pPr>
              <w:pStyle w:val="Tablecontent"/>
            </w:pPr>
          </w:p>
        </w:tc>
      </w:tr>
      <w:tr w:rsidR="00C10A24" w:rsidRPr="00425C8F" w:rsidTr="0028705E">
        <w:trPr>
          <w:cantSplit/>
          <w:trHeight w:val="277"/>
        </w:trPr>
        <w:tc>
          <w:tcPr>
            <w:tcW w:w="1800" w:type="dxa"/>
          </w:tcPr>
          <w:p w:rsidR="00C10A24" w:rsidRPr="00425C8F" w:rsidRDefault="00C10A24" w:rsidP="0028705E">
            <w:pPr>
              <w:pStyle w:val="Tablecontent"/>
            </w:pPr>
            <w:r w:rsidRPr="00425C8F">
              <w:t>TODATE</w:t>
            </w:r>
          </w:p>
        </w:tc>
        <w:tc>
          <w:tcPr>
            <w:tcW w:w="1800" w:type="dxa"/>
          </w:tcPr>
          <w:p w:rsidR="00C10A24" w:rsidRPr="00425C8F" w:rsidRDefault="00C10A24" w:rsidP="0028705E">
            <w:pPr>
              <w:pStyle w:val="Tablecontent"/>
            </w:pPr>
            <w:r w:rsidRPr="00425C8F">
              <w:t>To Date</w:t>
            </w:r>
          </w:p>
        </w:tc>
        <w:tc>
          <w:tcPr>
            <w:tcW w:w="1980" w:type="dxa"/>
          </w:tcPr>
          <w:p w:rsidR="00C10A24" w:rsidRPr="00425C8F" w:rsidRDefault="00C10A24" w:rsidP="0028705E">
            <w:pPr>
              <w:pStyle w:val="Tablecontent"/>
            </w:pPr>
            <w:r w:rsidRPr="00425C8F">
              <w:t xml:space="preserve">Date to which the transaction Enquiry in </w:t>
            </w:r>
            <w:r w:rsidR="007C479A" w:rsidRPr="00425C8F">
              <w:t>PreTUPS</w:t>
            </w:r>
            <w:r w:rsidRPr="00425C8F">
              <w:t xml:space="preserve"> system in format i.e. dd-mm-yyyy</w:t>
            </w:r>
          </w:p>
        </w:tc>
        <w:tc>
          <w:tcPr>
            <w:tcW w:w="1620" w:type="dxa"/>
          </w:tcPr>
          <w:p w:rsidR="00C10A24" w:rsidRPr="00425C8F" w:rsidRDefault="00C10A24" w:rsidP="0028705E">
            <w:pPr>
              <w:pStyle w:val="Tablecontent"/>
            </w:pPr>
            <w:r w:rsidRPr="00425C8F">
              <w:t>06-09-2006</w:t>
            </w:r>
          </w:p>
        </w:tc>
        <w:tc>
          <w:tcPr>
            <w:tcW w:w="720" w:type="dxa"/>
          </w:tcPr>
          <w:p w:rsidR="00C10A24" w:rsidRPr="00425C8F" w:rsidRDefault="00C10A24" w:rsidP="0028705E">
            <w:pPr>
              <w:pStyle w:val="Tablecontent"/>
            </w:pPr>
            <w:r w:rsidRPr="00425C8F">
              <w:t>D (10)</w:t>
            </w:r>
          </w:p>
        </w:tc>
        <w:tc>
          <w:tcPr>
            <w:tcW w:w="1620" w:type="dxa"/>
            <w:vMerge/>
          </w:tcPr>
          <w:p w:rsidR="00C10A24" w:rsidRPr="00425C8F" w:rsidRDefault="00C10A24" w:rsidP="0028705E">
            <w:pPr>
              <w:pStyle w:val="Tablecontent"/>
            </w:pPr>
          </w:p>
        </w:tc>
      </w:tr>
      <w:tr w:rsidR="00C10A24" w:rsidRPr="00425C8F" w:rsidTr="0028705E">
        <w:trPr>
          <w:cantSplit/>
          <w:trHeight w:val="277"/>
        </w:trPr>
        <w:tc>
          <w:tcPr>
            <w:tcW w:w="1800" w:type="dxa"/>
          </w:tcPr>
          <w:p w:rsidR="00C10A24" w:rsidRPr="00425C8F" w:rsidRDefault="00C10A24" w:rsidP="0028705E">
            <w:pPr>
              <w:pStyle w:val="Tablecontent"/>
            </w:pPr>
            <w:r w:rsidRPr="00425C8F">
              <w:t>TRANSACTIONID</w:t>
            </w:r>
          </w:p>
        </w:tc>
        <w:tc>
          <w:tcPr>
            <w:tcW w:w="1800" w:type="dxa"/>
          </w:tcPr>
          <w:p w:rsidR="00C10A24" w:rsidRPr="00425C8F" w:rsidRDefault="00C10A24" w:rsidP="0028705E">
            <w:pPr>
              <w:pStyle w:val="Tablecontent"/>
            </w:pPr>
            <w:r w:rsidRPr="00425C8F">
              <w:t>Unique number of the transaction</w:t>
            </w:r>
          </w:p>
        </w:tc>
        <w:tc>
          <w:tcPr>
            <w:tcW w:w="1980" w:type="dxa"/>
          </w:tcPr>
          <w:p w:rsidR="00C10A24" w:rsidRPr="00425C8F" w:rsidRDefault="00C10A24" w:rsidP="0028705E">
            <w:pPr>
              <w:pStyle w:val="Tablecontent"/>
            </w:pPr>
            <w:r w:rsidRPr="00425C8F">
              <w:t xml:space="preserve">Unique transaction number generated by the </w:t>
            </w:r>
            <w:r w:rsidR="007C479A" w:rsidRPr="00425C8F">
              <w:t>PreTUPS</w:t>
            </w:r>
            <w:r w:rsidRPr="00425C8F">
              <w:t xml:space="preserve"> system for the transaction. Alphanumeric</w:t>
            </w:r>
          </w:p>
        </w:tc>
        <w:tc>
          <w:tcPr>
            <w:tcW w:w="1620" w:type="dxa"/>
          </w:tcPr>
          <w:p w:rsidR="00C10A24" w:rsidRPr="00425C8F" w:rsidRDefault="00C10A24" w:rsidP="0028705E">
            <w:pPr>
              <w:pStyle w:val="Tablecontent"/>
            </w:pPr>
            <w:r w:rsidRPr="00425C8F">
              <w:t>R061003.1633.0001</w:t>
            </w:r>
          </w:p>
        </w:tc>
        <w:tc>
          <w:tcPr>
            <w:tcW w:w="720" w:type="dxa"/>
          </w:tcPr>
          <w:p w:rsidR="00C10A24" w:rsidRPr="00425C8F" w:rsidRDefault="00C10A24" w:rsidP="0028705E">
            <w:pPr>
              <w:pStyle w:val="Tablecontent"/>
            </w:pPr>
            <w:r w:rsidRPr="00425C8F">
              <w:t>A (20)</w:t>
            </w:r>
          </w:p>
        </w:tc>
        <w:tc>
          <w:tcPr>
            <w:tcW w:w="1620" w:type="dxa"/>
            <w:vMerge/>
          </w:tcPr>
          <w:p w:rsidR="00C10A24" w:rsidRPr="00425C8F" w:rsidRDefault="00C10A24" w:rsidP="0028705E">
            <w:pPr>
              <w:pStyle w:val="Tablecontent"/>
            </w:pPr>
          </w:p>
        </w:tc>
      </w:tr>
    </w:tbl>
    <w:p w:rsidR="00C10A24" w:rsidRPr="00425C8F" w:rsidRDefault="00C10A24" w:rsidP="006D326A">
      <w:pPr>
        <w:pStyle w:val="BodyText2"/>
        <w:rPr>
          <w:b/>
          <w:bCs/>
          <w:u w:val="single"/>
        </w:rPr>
      </w:pPr>
    </w:p>
    <w:p w:rsidR="006D326A" w:rsidRPr="00425C8F" w:rsidRDefault="006D326A" w:rsidP="006D326A">
      <w:pPr>
        <w:pStyle w:val="BodyText2"/>
      </w:pPr>
    </w:p>
    <w:p w:rsidR="006D326A" w:rsidRPr="00425C8F" w:rsidRDefault="0000768E" w:rsidP="001E6309">
      <w:pPr>
        <w:pStyle w:val="Heading"/>
        <w:rPr>
          <w:color w:val="auto"/>
        </w:rPr>
      </w:pPr>
      <w:r w:rsidRPr="00425C8F">
        <w:rPr>
          <w:color w:val="auto"/>
        </w:rPr>
        <w:t>Response Syntax</w:t>
      </w:r>
    </w:p>
    <w:p w:rsidR="006D326A" w:rsidRPr="00425C8F" w:rsidRDefault="007C479A" w:rsidP="006D326A">
      <w:pPr>
        <w:pStyle w:val="BodyText2"/>
        <w:ind w:left="720"/>
        <w:jc w:val="left"/>
      </w:pPr>
      <w:r w:rsidRPr="00425C8F">
        <w:t>PreTUPS</w:t>
      </w:r>
      <w:r w:rsidR="006D326A" w:rsidRPr="00425C8F">
        <w:t xml:space="preserve"> system sends the acknowledgement to the External system about the transaction status. The acknowledgement will be in XML and send as response of the request. The XML response details are mentioned below. Response may be of two types based on the input details 1) Summary Response 2) Detail Response.</w:t>
      </w:r>
    </w:p>
    <w:p w:rsidR="006D326A" w:rsidRPr="00425C8F" w:rsidRDefault="006D326A" w:rsidP="006D326A">
      <w:pPr>
        <w:pStyle w:val="BodyText2"/>
        <w:ind w:left="720"/>
      </w:pPr>
    </w:p>
    <w:p w:rsidR="006D326A" w:rsidRPr="00425C8F" w:rsidRDefault="006D326A" w:rsidP="006D326A">
      <w:pPr>
        <w:pStyle w:val="BodyText2"/>
        <w:rPr>
          <w:b/>
          <w:bCs/>
          <w:u w:val="single"/>
        </w:rPr>
      </w:pPr>
      <w:r w:rsidRPr="00425C8F">
        <w:rPr>
          <w:b/>
          <w:bCs/>
          <w:u w:val="single"/>
        </w:rPr>
        <w:t>Response Syntax for Summary Response</w:t>
      </w:r>
    </w:p>
    <w:p w:rsidR="006D326A" w:rsidRPr="00425C8F" w:rsidRDefault="006D326A" w:rsidP="006D326A">
      <w:pPr>
        <w:pStyle w:val="BodyText2"/>
      </w:pPr>
    </w:p>
    <w:p w:rsidR="006D326A" w:rsidRPr="00425C8F" w:rsidRDefault="006D326A" w:rsidP="00C10A24">
      <w:pPr>
        <w:pStyle w:val="Code"/>
        <w:ind w:left="720"/>
      </w:pPr>
      <w:r w:rsidRPr="00425C8F">
        <w:t>&lt;?xml version="1.0"?&gt;</w:t>
      </w:r>
    </w:p>
    <w:p w:rsidR="006D326A" w:rsidRPr="00425C8F" w:rsidRDefault="006D326A" w:rsidP="00C10A24">
      <w:pPr>
        <w:pStyle w:val="Code"/>
        <w:ind w:left="720"/>
      </w:pPr>
      <w:r w:rsidRPr="00425C8F">
        <w:t>&lt;COMMAND&gt;</w:t>
      </w:r>
    </w:p>
    <w:p w:rsidR="006D326A" w:rsidRPr="00425C8F" w:rsidRDefault="006D326A" w:rsidP="00C10A24">
      <w:pPr>
        <w:pStyle w:val="Code"/>
        <w:ind w:left="720"/>
      </w:pPr>
      <w:r w:rsidRPr="00425C8F">
        <w:t>&lt;TYPE&gt;&lt; C2CTRFENQRESP &gt;&lt;/TYPE&gt;</w:t>
      </w:r>
    </w:p>
    <w:p w:rsidR="006D326A" w:rsidRPr="00425C8F" w:rsidRDefault="006D326A" w:rsidP="00C10A24">
      <w:pPr>
        <w:pStyle w:val="Code"/>
        <w:ind w:left="720"/>
      </w:pPr>
      <w:r w:rsidRPr="00425C8F">
        <w:lastRenderedPageBreak/>
        <w:t>&lt;TXNSTATUS&gt;&lt;</w:t>
      </w:r>
      <w:r w:rsidR="00E45E40">
        <w:t>Transaction Status&gt;&lt;/</w:t>
      </w:r>
      <w:r w:rsidR="008314E1">
        <w:t>TXNSTATUS</w:t>
      </w:r>
      <w:r w:rsidRPr="00425C8F">
        <w:t>&gt;</w:t>
      </w:r>
    </w:p>
    <w:p w:rsidR="006D326A" w:rsidRPr="00425C8F" w:rsidRDefault="006D326A" w:rsidP="00C10A24">
      <w:pPr>
        <w:pStyle w:val="Code"/>
        <w:ind w:left="720"/>
      </w:pPr>
      <w:r w:rsidRPr="00425C8F">
        <w:t>&lt;ERRORKEY&gt;&lt;Error key&gt;&lt;/ERRORKEY&gt;</w:t>
      </w:r>
    </w:p>
    <w:p w:rsidR="006D326A" w:rsidRPr="00425C8F" w:rsidRDefault="006D326A" w:rsidP="00C10A24">
      <w:pPr>
        <w:pStyle w:val="Code"/>
        <w:ind w:left="720"/>
      </w:pPr>
      <w:r w:rsidRPr="00425C8F">
        <w:t>&lt;DATE&gt;&lt;Date and time &gt;&lt;/DATE&gt;</w:t>
      </w:r>
    </w:p>
    <w:p w:rsidR="006D326A" w:rsidRPr="00425C8F" w:rsidRDefault="006D326A" w:rsidP="00C10A24">
      <w:pPr>
        <w:pStyle w:val="Code"/>
        <w:ind w:left="720"/>
      </w:pPr>
      <w:r w:rsidRPr="00425C8F">
        <w:t>&lt;EXTREFNUM&gt;&lt;Unique Reference number in the external system&gt;&lt;/ EXTREFNUM&gt;</w:t>
      </w:r>
    </w:p>
    <w:p w:rsidR="006D326A" w:rsidRPr="00425C8F" w:rsidRDefault="006D326A" w:rsidP="00C10A24">
      <w:pPr>
        <w:pStyle w:val="Code"/>
        <w:ind w:left="720"/>
      </w:pPr>
      <w:r w:rsidRPr="00425C8F">
        <w:t>&lt;DATA&gt;</w:t>
      </w:r>
    </w:p>
    <w:p w:rsidR="006D326A" w:rsidRPr="00425C8F" w:rsidRDefault="006D326A" w:rsidP="00C10A24">
      <w:pPr>
        <w:pStyle w:val="Code"/>
        <w:ind w:left="1440"/>
      </w:pPr>
      <w:r w:rsidRPr="00425C8F">
        <w:tab/>
        <w:t>&lt;RECORDTYPE&gt;SUMMARY&lt;/RECORDTYPE&gt;</w:t>
      </w:r>
      <w:r w:rsidRPr="00425C8F">
        <w:tab/>
      </w:r>
    </w:p>
    <w:p w:rsidR="006D326A" w:rsidRPr="00425C8F" w:rsidRDefault="006D326A" w:rsidP="00C10A24">
      <w:pPr>
        <w:pStyle w:val="Code"/>
        <w:ind w:left="1440"/>
      </w:pPr>
      <w:r w:rsidRPr="00425C8F">
        <w:t>&lt;RECORD&gt;</w:t>
      </w:r>
      <w:r w:rsidRPr="00425C8F">
        <w:tab/>
      </w:r>
    </w:p>
    <w:p w:rsidR="006D326A" w:rsidRPr="00425C8F" w:rsidRDefault="006D326A" w:rsidP="003754CB">
      <w:pPr>
        <w:pStyle w:val="Code"/>
        <w:ind w:left="2160"/>
      </w:pPr>
      <w:r w:rsidRPr="00425C8F">
        <w:t>&lt;TRANSACTIONID &gt;&lt;Transaction ID&gt;&lt;/TRANSACTIONID&gt;</w:t>
      </w:r>
    </w:p>
    <w:p w:rsidR="006D326A" w:rsidRPr="00425C8F" w:rsidRDefault="006D326A" w:rsidP="003754CB">
      <w:pPr>
        <w:pStyle w:val="Code"/>
        <w:ind w:left="2160"/>
      </w:pPr>
      <w:r w:rsidRPr="00425C8F">
        <w:t>&lt;TXNDATE&gt;&lt;Date and time of the Transfer&gt;&lt;/TXNDATE&gt;</w:t>
      </w:r>
    </w:p>
    <w:p w:rsidR="006D326A" w:rsidRPr="00425C8F" w:rsidRDefault="006D326A" w:rsidP="003754CB">
      <w:pPr>
        <w:pStyle w:val="Code"/>
        <w:ind w:left="2160"/>
      </w:pPr>
      <w:r w:rsidRPr="00425C8F">
        <w:t>&lt;NETWORK&gt;&lt;Network&gt;&lt;/NETWORK&gt;</w:t>
      </w:r>
    </w:p>
    <w:p w:rsidR="006D326A" w:rsidRPr="00425C8F" w:rsidRDefault="006D326A" w:rsidP="003754CB">
      <w:pPr>
        <w:pStyle w:val="Code"/>
        <w:ind w:left="2160"/>
      </w:pPr>
      <w:r w:rsidRPr="00425C8F">
        <w:t>&lt;TRFSTYPE&gt;&lt;Transfer Sub Type&gt;&lt;/TRFSTYPE&gt;</w:t>
      </w:r>
    </w:p>
    <w:p w:rsidR="006D326A" w:rsidRPr="00425C8F" w:rsidRDefault="006D326A" w:rsidP="003754CB">
      <w:pPr>
        <w:pStyle w:val="Code"/>
        <w:ind w:left="2160"/>
      </w:pPr>
      <w:r w:rsidRPr="00425C8F">
        <w:t>&lt; REQVALUE&gt;&lt;Requested quantity&gt;&lt;/REQVALUE&gt;</w:t>
      </w:r>
    </w:p>
    <w:p w:rsidR="006D326A" w:rsidRPr="00425C8F" w:rsidRDefault="006D326A" w:rsidP="003754CB">
      <w:pPr>
        <w:pStyle w:val="Code"/>
        <w:ind w:left="2160"/>
      </w:pPr>
      <w:r w:rsidRPr="00425C8F">
        <w:t>&lt;AMOUNT&gt;&lt;Amount &gt;&lt;/AMOUNT&gt;</w:t>
      </w:r>
    </w:p>
    <w:p w:rsidR="006D326A" w:rsidRPr="00425C8F" w:rsidRDefault="006D326A" w:rsidP="003754CB">
      <w:pPr>
        <w:pStyle w:val="Code"/>
        <w:ind w:left="2160"/>
      </w:pPr>
      <w:r w:rsidRPr="00425C8F">
        <w:t>&lt;MSISDN1&gt;&lt;Channel user who has been initiated the Transfer&gt;&lt;/MSISDN1&gt;</w:t>
      </w:r>
    </w:p>
    <w:p w:rsidR="006D326A" w:rsidRPr="00425C8F" w:rsidRDefault="006D326A" w:rsidP="003754CB">
      <w:pPr>
        <w:pStyle w:val="Code"/>
        <w:ind w:left="2160"/>
      </w:pPr>
      <w:r w:rsidRPr="00425C8F">
        <w:t>&lt;MSISDN2&gt;&lt;Channel user who has been received the Transfer&gt;&lt;/MSISDN2&gt;</w:t>
      </w:r>
    </w:p>
    <w:p w:rsidR="006D326A" w:rsidRPr="00425C8F" w:rsidRDefault="006D326A" w:rsidP="003754CB">
      <w:pPr>
        <w:pStyle w:val="Code"/>
        <w:ind w:left="2160"/>
      </w:pPr>
      <w:r w:rsidRPr="00425C8F">
        <w:t>&lt;TRFCATEGORY&gt;&lt;Transfer Category&gt;&lt;/TRFCATEGORY&gt;</w:t>
      </w:r>
      <w:r w:rsidRPr="00425C8F">
        <w:tab/>
      </w:r>
    </w:p>
    <w:p w:rsidR="006D326A" w:rsidRPr="00425C8F" w:rsidRDefault="006D326A" w:rsidP="003754CB">
      <w:pPr>
        <w:pStyle w:val="Code"/>
        <w:ind w:left="2160"/>
      </w:pPr>
      <w:r w:rsidRPr="00425C8F">
        <w:t>&lt;REQSOURCE&gt;&lt;source of the request&gt;&lt;/REQSOURCE&gt;</w:t>
      </w:r>
    </w:p>
    <w:p w:rsidR="006D326A" w:rsidRPr="00425C8F" w:rsidRDefault="006D326A" w:rsidP="003754CB">
      <w:pPr>
        <w:pStyle w:val="Code"/>
        <w:ind w:left="2160"/>
      </w:pPr>
      <w:r w:rsidRPr="00425C8F">
        <w:t>&lt;CONTROLLED&gt;Y&lt;/CONTROLLED&gt;</w:t>
      </w:r>
    </w:p>
    <w:p w:rsidR="006D326A" w:rsidRPr="00425C8F" w:rsidRDefault="006D326A" w:rsidP="00C10A24">
      <w:pPr>
        <w:pStyle w:val="Code"/>
        <w:ind w:left="1440"/>
      </w:pPr>
      <w:r w:rsidRPr="00425C8F">
        <w:t>&lt;/RECORD&gt;</w:t>
      </w:r>
      <w:r w:rsidRPr="00425C8F">
        <w:tab/>
      </w:r>
    </w:p>
    <w:p w:rsidR="006D326A" w:rsidRPr="00425C8F" w:rsidRDefault="006D326A" w:rsidP="00C10A24">
      <w:pPr>
        <w:pStyle w:val="Code"/>
        <w:ind w:left="1440"/>
      </w:pPr>
      <w:r w:rsidRPr="00425C8F">
        <w:t>&lt;RECORD&gt;</w:t>
      </w:r>
      <w:r w:rsidRPr="00425C8F">
        <w:tab/>
      </w:r>
    </w:p>
    <w:p w:rsidR="006D326A" w:rsidRPr="00425C8F" w:rsidRDefault="006D326A" w:rsidP="003754CB">
      <w:pPr>
        <w:pStyle w:val="Code"/>
        <w:ind w:left="2160"/>
      </w:pPr>
      <w:r w:rsidRPr="00425C8F">
        <w:t>&lt;TRANSACTIONID &gt;&lt;Transaction ID&gt;&lt;/TRANSACTIONID &gt;</w:t>
      </w:r>
    </w:p>
    <w:p w:rsidR="006D326A" w:rsidRPr="00425C8F" w:rsidRDefault="006D326A" w:rsidP="003754CB">
      <w:pPr>
        <w:pStyle w:val="Code"/>
        <w:ind w:left="2160"/>
      </w:pPr>
      <w:r w:rsidRPr="00425C8F">
        <w:t>&lt;TXNDATE&gt;&lt;Date and time of the Transfer&gt;&lt;/TXNDATE&gt;</w:t>
      </w:r>
    </w:p>
    <w:p w:rsidR="006D326A" w:rsidRPr="00425C8F" w:rsidRDefault="006D326A" w:rsidP="003754CB">
      <w:pPr>
        <w:pStyle w:val="Code"/>
        <w:ind w:left="2160"/>
      </w:pPr>
      <w:r w:rsidRPr="00425C8F">
        <w:t>&lt;NETWORK&gt;&lt;Network&gt;&lt;/NETWORK&gt;</w:t>
      </w:r>
    </w:p>
    <w:p w:rsidR="006D326A" w:rsidRPr="00425C8F" w:rsidRDefault="006D326A" w:rsidP="003754CB">
      <w:pPr>
        <w:pStyle w:val="Code"/>
        <w:ind w:left="2160"/>
      </w:pPr>
      <w:r w:rsidRPr="00425C8F">
        <w:t>&lt;TRFSTYPE&gt;&lt;Transfer Sub Type&gt;&lt;/TRFSTYPE&gt;</w:t>
      </w:r>
    </w:p>
    <w:p w:rsidR="006D326A" w:rsidRPr="00425C8F" w:rsidRDefault="006D326A" w:rsidP="003754CB">
      <w:pPr>
        <w:pStyle w:val="Code"/>
        <w:ind w:left="2160"/>
      </w:pPr>
      <w:r w:rsidRPr="00425C8F">
        <w:t>&lt; REQVALUE&gt;&lt;Requested quantity&gt;&lt;/REQVALUE &gt;</w:t>
      </w:r>
    </w:p>
    <w:p w:rsidR="006D326A" w:rsidRPr="00425C8F" w:rsidRDefault="006D326A" w:rsidP="003754CB">
      <w:pPr>
        <w:pStyle w:val="Code"/>
        <w:ind w:left="2160"/>
      </w:pPr>
      <w:r w:rsidRPr="00425C8F">
        <w:t>&lt;AMOUNT&gt;&lt;Amount &gt;&lt;/AMOUNT&gt;</w:t>
      </w:r>
    </w:p>
    <w:p w:rsidR="006D326A" w:rsidRPr="00425C8F" w:rsidRDefault="006D326A" w:rsidP="003754CB">
      <w:pPr>
        <w:pStyle w:val="Code"/>
        <w:ind w:left="2160"/>
      </w:pPr>
      <w:r w:rsidRPr="00425C8F">
        <w:t>&lt;MSISDN1&gt;&lt;Channel user who has been initiated the Transfer&gt;&lt;/MSISDN1&gt;</w:t>
      </w:r>
    </w:p>
    <w:p w:rsidR="006D326A" w:rsidRPr="00425C8F" w:rsidRDefault="006D326A" w:rsidP="003754CB">
      <w:pPr>
        <w:pStyle w:val="Code"/>
        <w:ind w:left="2160"/>
      </w:pPr>
      <w:r w:rsidRPr="00425C8F">
        <w:t>&lt;MSISDN2&gt;&lt;Channel user who has been received the Transfer&gt;&lt;/MSISDN2&gt;</w:t>
      </w:r>
    </w:p>
    <w:p w:rsidR="006D326A" w:rsidRPr="00425C8F" w:rsidRDefault="006D326A" w:rsidP="003754CB">
      <w:pPr>
        <w:pStyle w:val="Code"/>
        <w:ind w:left="2160"/>
      </w:pPr>
      <w:r w:rsidRPr="00425C8F">
        <w:t>&lt;TRFCATEGORY&gt;&lt;Transfer Category&gt;&lt;/TRFCATEGORY&gt;</w:t>
      </w:r>
      <w:r w:rsidRPr="00425C8F">
        <w:tab/>
      </w:r>
    </w:p>
    <w:p w:rsidR="006D326A" w:rsidRPr="00425C8F" w:rsidRDefault="006D326A" w:rsidP="003754CB">
      <w:pPr>
        <w:pStyle w:val="Code"/>
        <w:ind w:left="2160"/>
      </w:pPr>
      <w:r w:rsidRPr="00425C8F">
        <w:t>&lt;REQSOURCE&gt;&lt;source of the request&gt;&lt;/REQSOURCE&gt;</w:t>
      </w:r>
    </w:p>
    <w:p w:rsidR="006D326A" w:rsidRPr="00425C8F" w:rsidRDefault="00E45E40" w:rsidP="003754CB">
      <w:pPr>
        <w:pStyle w:val="Code"/>
        <w:ind w:left="2160"/>
      </w:pPr>
      <w:r>
        <w:t>&lt;TXNCTRLTYPE&gt;&lt;Controlled&gt;&lt;/</w:t>
      </w:r>
      <w:r w:rsidR="006D326A" w:rsidRPr="00425C8F">
        <w:t>TXNCTRLTYPE&gt;</w:t>
      </w:r>
    </w:p>
    <w:p w:rsidR="006D326A" w:rsidRPr="00425C8F" w:rsidRDefault="006D326A" w:rsidP="00C10A24">
      <w:pPr>
        <w:pStyle w:val="Code"/>
        <w:ind w:left="1440"/>
      </w:pPr>
      <w:r w:rsidRPr="00425C8F">
        <w:t>&lt;/RECORD&gt;</w:t>
      </w:r>
    </w:p>
    <w:p w:rsidR="006D326A" w:rsidRPr="00425C8F" w:rsidRDefault="006D326A" w:rsidP="00C10A24">
      <w:pPr>
        <w:pStyle w:val="Code"/>
        <w:ind w:left="720"/>
      </w:pPr>
      <w:r w:rsidRPr="00425C8F">
        <w:t>&lt;/DATA&gt;</w:t>
      </w:r>
    </w:p>
    <w:p w:rsidR="006D326A" w:rsidRPr="00425C8F" w:rsidRDefault="006D326A" w:rsidP="00C10A24">
      <w:pPr>
        <w:pStyle w:val="Code"/>
        <w:ind w:left="720"/>
      </w:pPr>
      <w:r w:rsidRPr="00425C8F">
        <w:t>&lt;/COMMAND&gt;</w:t>
      </w:r>
    </w:p>
    <w:p w:rsidR="006D326A" w:rsidRPr="00425C8F" w:rsidRDefault="006D326A" w:rsidP="006D326A">
      <w:pPr>
        <w:pStyle w:val="BodyText2"/>
      </w:pPr>
    </w:p>
    <w:p w:rsidR="006D326A" w:rsidRPr="00425C8F" w:rsidRDefault="006D326A" w:rsidP="006D326A">
      <w:pPr>
        <w:pStyle w:val="BodyText2"/>
        <w:rPr>
          <w:rFonts w:ascii="Arial Narrow" w:hAnsi="Arial Narrow" w:cs="Tahoma"/>
          <w:b/>
          <w:sz w:val="26"/>
          <w:u w:val="single" w:color="E31837"/>
        </w:rPr>
      </w:pPr>
      <w:r w:rsidRPr="00425C8F">
        <w:rPr>
          <w:rFonts w:ascii="Arial Narrow" w:hAnsi="Arial Narrow" w:cs="Tahoma"/>
          <w:b/>
          <w:sz w:val="26"/>
          <w:u w:val="single" w:color="E31837"/>
        </w:rPr>
        <w:t>Fields Detail</w:t>
      </w:r>
    </w:p>
    <w:p w:rsidR="003754CB" w:rsidRPr="00425C8F" w:rsidRDefault="003754CB" w:rsidP="006D326A">
      <w:pPr>
        <w:pStyle w:val="BodyText2"/>
        <w:rPr>
          <w:b/>
          <w:bCs/>
          <w:u w:val="single"/>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3754CB" w:rsidRPr="00425C8F" w:rsidTr="0028705E">
        <w:trPr>
          <w:trHeight w:val="277"/>
          <w:tblHeader/>
        </w:trPr>
        <w:tc>
          <w:tcPr>
            <w:tcW w:w="1800" w:type="dxa"/>
            <w:shd w:val="clear" w:color="auto" w:fill="E31837"/>
          </w:tcPr>
          <w:p w:rsidR="003754CB" w:rsidRPr="00425C8F" w:rsidRDefault="003754CB" w:rsidP="0028705E">
            <w:pPr>
              <w:pStyle w:val="TableColumnLabels"/>
              <w:rPr>
                <w:color w:val="auto"/>
                <w:lang w:val="en-IN"/>
              </w:rPr>
            </w:pPr>
            <w:r w:rsidRPr="00425C8F">
              <w:rPr>
                <w:color w:val="auto"/>
                <w:lang w:val="en-IN"/>
              </w:rPr>
              <w:t>TAG</w:t>
            </w:r>
          </w:p>
        </w:tc>
        <w:tc>
          <w:tcPr>
            <w:tcW w:w="1800" w:type="dxa"/>
            <w:shd w:val="clear" w:color="auto" w:fill="E31837"/>
          </w:tcPr>
          <w:p w:rsidR="003754CB" w:rsidRPr="00425C8F" w:rsidRDefault="003754CB" w:rsidP="0028705E">
            <w:pPr>
              <w:pStyle w:val="TableColumnLabels"/>
              <w:rPr>
                <w:color w:val="auto"/>
                <w:lang w:val="en-IN"/>
              </w:rPr>
            </w:pPr>
            <w:r w:rsidRPr="00425C8F">
              <w:rPr>
                <w:color w:val="auto"/>
                <w:lang w:val="en-IN"/>
              </w:rPr>
              <w:t>Fields</w:t>
            </w:r>
          </w:p>
        </w:tc>
        <w:tc>
          <w:tcPr>
            <w:tcW w:w="1980" w:type="dxa"/>
            <w:shd w:val="clear" w:color="auto" w:fill="E31837"/>
          </w:tcPr>
          <w:p w:rsidR="003754CB" w:rsidRPr="00425C8F" w:rsidRDefault="003754CB" w:rsidP="0028705E">
            <w:pPr>
              <w:pStyle w:val="TableColumnLabels"/>
              <w:rPr>
                <w:color w:val="auto"/>
                <w:lang w:val="en-IN"/>
              </w:rPr>
            </w:pPr>
            <w:r w:rsidRPr="00425C8F">
              <w:rPr>
                <w:color w:val="auto"/>
                <w:lang w:val="en-IN"/>
              </w:rPr>
              <w:t>Remarks</w:t>
            </w:r>
          </w:p>
        </w:tc>
        <w:tc>
          <w:tcPr>
            <w:tcW w:w="1620" w:type="dxa"/>
            <w:shd w:val="clear" w:color="auto" w:fill="E31837"/>
          </w:tcPr>
          <w:p w:rsidR="003754CB" w:rsidRPr="00425C8F" w:rsidRDefault="003754CB" w:rsidP="0028705E">
            <w:pPr>
              <w:pStyle w:val="TableColumnLabels"/>
              <w:rPr>
                <w:color w:val="auto"/>
                <w:lang w:val="en-IN"/>
              </w:rPr>
            </w:pPr>
            <w:r w:rsidRPr="00425C8F">
              <w:rPr>
                <w:color w:val="auto"/>
                <w:lang w:val="en-IN"/>
              </w:rPr>
              <w:t>Example</w:t>
            </w:r>
          </w:p>
        </w:tc>
        <w:tc>
          <w:tcPr>
            <w:tcW w:w="720" w:type="dxa"/>
            <w:shd w:val="clear" w:color="auto" w:fill="E31837"/>
          </w:tcPr>
          <w:p w:rsidR="003754CB" w:rsidRPr="00425C8F" w:rsidRDefault="003754CB" w:rsidP="0028705E">
            <w:pPr>
              <w:pStyle w:val="TableColumnLabels"/>
              <w:rPr>
                <w:color w:val="auto"/>
                <w:lang w:val="en-IN"/>
              </w:rPr>
            </w:pPr>
            <w:r w:rsidRPr="00425C8F">
              <w:rPr>
                <w:color w:val="auto"/>
                <w:lang w:val="en-IN"/>
              </w:rPr>
              <w:t>Field Type</w:t>
            </w:r>
          </w:p>
        </w:tc>
        <w:tc>
          <w:tcPr>
            <w:tcW w:w="1620" w:type="dxa"/>
            <w:shd w:val="clear" w:color="auto" w:fill="E31837"/>
          </w:tcPr>
          <w:p w:rsidR="003754CB" w:rsidRPr="00425C8F" w:rsidRDefault="003754CB" w:rsidP="0028705E">
            <w:pPr>
              <w:pStyle w:val="TableColumnLabels"/>
              <w:rPr>
                <w:color w:val="auto"/>
                <w:lang w:val="en-IN"/>
              </w:rPr>
            </w:pPr>
            <w:r w:rsidRPr="00425C8F">
              <w:rPr>
                <w:color w:val="auto"/>
                <w:lang w:val="en-IN"/>
              </w:rPr>
              <w:t>Optional/</w:t>
            </w:r>
          </w:p>
          <w:p w:rsidR="003754CB" w:rsidRPr="00425C8F" w:rsidRDefault="003754CB" w:rsidP="0028705E">
            <w:pPr>
              <w:pStyle w:val="TableColumnLabels"/>
              <w:rPr>
                <w:color w:val="auto"/>
                <w:lang w:val="en-IN"/>
              </w:rPr>
            </w:pPr>
            <w:r w:rsidRPr="00425C8F">
              <w:rPr>
                <w:color w:val="auto"/>
                <w:lang w:val="en-IN"/>
              </w:rPr>
              <w:t>Mandatory</w:t>
            </w:r>
          </w:p>
        </w:tc>
      </w:tr>
      <w:tr w:rsidR="003754CB" w:rsidRPr="00425C8F" w:rsidTr="0028705E">
        <w:trPr>
          <w:trHeight w:val="277"/>
        </w:trPr>
        <w:tc>
          <w:tcPr>
            <w:tcW w:w="9540" w:type="dxa"/>
            <w:gridSpan w:val="6"/>
          </w:tcPr>
          <w:p w:rsidR="003754CB" w:rsidRPr="00425C8F" w:rsidRDefault="003754CB" w:rsidP="0028705E">
            <w:pPr>
              <w:pStyle w:val="Tablecontent"/>
            </w:pPr>
            <w:r w:rsidRPr="00425C8F">
              <w:t>Common Response TAGS, Refer Section 3.1.2</w:t>
            </w:r>
          </w:p>
        </w:tc>
      </w:tr>
      <w:tr w:rsidR="003754CB" w:rsidRPr="00425C8F" w:rsidTr="0028705E">
        <w:trPr>
          <w:trHeight w:val="277"/>
        </w:trPr>
        <w:tc>
          <w:tcPr>
            <w:tcW w:w="9540" w:type="dxa"/>
            <w:gridSpan w:val="6"/>
          </w:tcPr>
          <w:p w:rsidR="003754CB" w:rsidRPr="00425C8F" w:rsidRDefault="003754CB" w:rsidP="0028705E">
            <w:pPr>
              <w:pStyle w:val="Tablecontent"/>
              <w:rPr>
                <w:b/>
                <w:bCs/>
              </w:rPr>
            </w:pPr>
            <w:r w:rsidRPr="00425C8F">
              <w:rPr>
                <w:b/>
                <w:bCs/>
              </w:rPr>
              <w:t>DATA</w:t>
            </w:r>
          </w:p>
        </w:tc>
      </w:tr>
      <w:tr w:rsidR="003754CB" w:rsidRPr="00425C8F" w:rsidTr="0028705E">
        <w:trPr>
          <w:cantSplit/>
          <w:trHeight w:val="277"/>
        </w:trPr>
        <w:tc>
          <w:tcPr>
            <w:tcW w:w="9540" w:type="dxa"/>
            <w:gridSpan w:val="6"/>
          </w:tcPr>
          <w:p w:rsidR="003754CB" w:rsidRPr="00425C8F" w:rsidRDefault="003754CB" w:rsidP="0028705E">
            <w:pPr>
              <w:pStyle w:val="Tablecontent"/>
            </w:pPr>
            <w:r w:rsidRPr="00425C8F">
              <w:rPr>
                <w:b/>
                <w:bCs/>
              </w:rPr>
              <w:t>SUMMARY-Summary sub tags will be repeated if we get multiple transactions for the specified criteria.</w:t>
            </w:r>
          </w:p>
        </w:tc>
      </w:tr>
      <w:tr w:rsidR="003754CB" w:rsidRPr="00425C8F" w:rsidTr="0028705E">
        <w:trPr>
          <w:cantSplit/>
          <w:trHeight w:val="277"/>
        </w:trPr>
        <w:tc>
          <w:tcPr>
            <w:tcW w:w="1800" w:type="dxa"/>
          </w:tcPr>
          <w:p w:rsidR="003754CB" w:rsidRPr="00425C8F" w:rsidRDefault="003754CB" w:rsidP="0028705E">
            <w:pPr>
              <w:pStyle w:val="Tablecontent"/>
            </w:pPr>
            <w:r w:rsidRPr="00425C8F">
              <w:lastRenderedPageBreak/>
              <w:t>TRANSACTIONID</w:t>
            </w:r>
          </w:p>
        </w:tc>
        <w:tc>
          <w:tcPr>
            <w:tcW w:w="1800" w:type="dxa"/>
          </w:tcPr>
          <w:p w:rsidR="003754CB" w:rsidRPr="00425C8F" w:rsidRDefault="007C479A" w:rsidP="0028705E">
            <w:pPr>
              <w:pStyle w:val="Tablecontent"/>
            </w:pPr>
            <w:r w:rsidRPr="00425C8F">
              <w:t>PreTUPS</w:t>
            </w:r>
            <w:r w:rsidR="003754CB" w:rsidRPr="00425C8F">
              <w:t xml:space="preserve"> Transaction ID</w:t>
            </w:r>
          </w:p>
        </w:tc>
        <w:tc>
          <w:tcPr>
            <w:tcW w:w="1980" w:type="dxa"/>
          </w:tcPr>
          <w:p w:rsidR="003754CB" w:rsidRPr="00425C8F" w:rsidRDefault="003754CB" w:rsidP="0028705E">
            <w:pPr>
              <w:pStyle w:val="Tablecontent"/>
            </w:pPr>
            <w:r w:rsidRPr="00425C8F">
              <w:t xml:space="preserve">Transaction ID for O2C transfer generated by </w:t>
            </w:r>
            <w:r w:rsidR="007C479A" w:rsidRPr="00425C8F">
              <w:t>PreTUPS</w:t>
            </w:r>
            <w:r w:rsidRPr="00425C8F">
              <w:t xml:space="preserve"> System.</w:t>
            </w:r>
          </w:p>
        </w:tc>
        <w:tc>
          <w:tcPr>
            <w:tcW w:w="1620" w:type="dxa"/>
          </w:tcPr>
          <w:p w:rsidR="003754CB" w:rsidRPr="00425C8F" w:rsidRDefault="003754CB" w:rsidP="0028705E">
            <w:pPr>
              <w:pStyle w:val="Tablecontent"/>
            </w:pPr>
            <w:r w:rsidRPr="00425C8F">
              <w:t>OR061005.1658.0001</w:t>
            </w:r>
          </w:p>
        </w:tc>
        <w:tc>
          <w:tcPr>
            <w:tcW w:w="720" w:type="dxa"/>
          </w:tcPr>
          <w:p w:rsidR="003754CB" w:rsidRPr="00425C8F" w:rsidRDefault="003754CB" w:rsidP="0028705E">
            <w:pPr>
              <w:pStyle w:val="Tablecontent"/>
            </w:pPr>
            <w:r w:rsidRPr="00425C8F">
              <w:t>A (20)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TXNDATE</w:t>
            </w:r>
          </w:p>
        </w:tc>
        <w:tc>
          <w:tcPr>
            <w:tcW w:w="1800" w:type="dxa"/>
          </w:tcPr>
          <w:p w:rsidR="003754CB" w:rsidRPr="00425C8F" w:rsidRDefault="003754CB" w:rsidP="0028705E">
            <w:pPr>
              <w:pStyle w:val="Tablecontent"/>
            </w:pPr>
            <w:r w:rsidRPr="00425C8F">
              <w:t>Date and Time of Transaction</w:t>
            </w:r>
          </w:p>
        </w:tc>
        <w:tc>
          <w:tcPr>
            <w:tcW w:w="1980" w:type="dxa"/>
          </w:tcPr>
          <w:p w:rsidR="003754CB" w:rsidRPr="00425C8F" w:rsidRDefault="003754CB" w:rsidP="0028705E">
            <w:pPr>
              <w:pStyle w:val="Tablecontent"/>
            </w:pPr>
            <w:r w:rsidRPr="00425C8F">
              <w:t>DD-MM-YYYY HH:MI:SS , HH in 24 Hour format</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D(20)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NETWORK</w:t>
            </w:r>
          </w:p>
        </w:tc>
        <w:tc>
          <w:tcPr>
            <w:tcW w:w="1800" w:type="dxa"/>
          </w:tcPr>
          <w:p w:rsidR="003754CB" w:rsidRPr="00425C8F" w:rsidRDefault="003754CB" w:rsidP="0028705E">
            <w:pPr>
              <w:pStyle w:val="Tablecontent"/>
            </w:pPr>
            <w:r w:rsidRPr="00425C8F">
              <w:t>Network Name</w:t>
            </w:r>
          </w:p>
        </w:tc>
        <w:tc>
          <w:tcPr>
            <w:tcW w:w="1980" w:type="dxa"/>
          </w:tcPr>
          <w:p w:rsidR="003754CB" w:rsidRPr="00425C8F" w:rsidRDefault="003754CB" w:rsidP="0028705E">
            <w:pPr>
              <w:pStyle w:val="Tablecontent"/>
            </w:pPr>
            <w:r w:rsidRPr="00425C8F">
              <w:t>Network Name</w:t>
            </w:r>
          </w:p>
        </w:tc>
        <w:tc>
          <w:tcPr>
            <w:tcW w:w="1620" w:type="dxa"/>
          </w:tcPr>
          <w:p w:rsidR="003754CB" w:rsidRPr="00425C8F" w:rsidRDefault="003754CB" w:rsidP="0028705E">
            <w:pPr>
              <w:pStyle w:val="Tablecontent"/>
            </w:pPr>
            <w:r w:rsidRPr="00425C8F">
              <w:t>Jordan</w:t>
            </w:r>
          </w:p>
        </w:tc>
        <w:tc>
          <w:tcPr>
            <w:tcW w:w="720" w:type="dxa"/>
          </w:tcPr>
          <w:p w:rsidR="003754CB" w:rsidRPr="00425C8F" w:rsidRDefault="003754CB" w:rsidP="0028705E">
            <w:pPr>
              <w:pStyle w:val="Tablecontent"/>
            </w:pPr>
            <w:r w:rsidRPr="00425C8F">
              <w:t>A (50)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TRFSTYPE</w:t>
            </w:r>
          </w:p>
        </w:tc>
        <w:tc>
          <w:tcPr>
            <w:tcW w:w="1800" w:type="dxa"/>
          </w:tcPr>
          <w:p w:rsidR="003754CB" w:rsidRPr="00425C8F" w:rsidRDefault="003754CB" w:rsidP="0028705E">
            <w:pPr>
              <w:pStyle w:val="Tablecontent"/>
            </w:pPr>
            <w:r w:rsidRPr="00425C8F">
              <w:t>Transfer Sub type</w:t>
            </w:r>
          </w:p>
        </w:tc>
        <w:tc>
          <w:tcPr>
            <w:tcW w:w="1980" w:type="dxa"/>
          </w:tcPr>
          <w:p w:rsidR="003754CB" w:rsidRPr="00425C8F" w:rsidRDefault="003754CB" w:rsidP="0028705E">
            <w:pPr>
              <w:pStyle w:val="Tablecontent"/>
            </w:pPr>
            <w:r w:rsidRPr="00425C8F">
              <w:t>Transfer sub type</w:t>
            </w:r>
          </w:p>
        </w:tc>
        <w:tc>
          <w:tcPr>
            <w:tcW w:w="1620" w:type="dxa"/>
          </w:tcPr>
          <w:p w:rsidR="003754CB" w:rsidRPr="00425C8F" w:rsidRDefault="003754CB" w:rsidP="0028705E">
            <w:pPr>
              <w:pStyle w:val="Tablecontent"/>
            </w:pPr>
            <w:r w:rsidRPr="00425C8F">
              <w:t>R</w:t>
            </w:r>
          </w:p>
        </w:tc>
        <w:tc>
          <w:tcPr>
            <w:tcW w:w="720" w:type="dxa"/>
          </w:tcPr>
          <w:p w:rsidR="003754CB" w:rsidRPr="00425C8F" w:rsidRDefault="003754CB" w:rsidP="0028705E">
            <w:pPr>
              <w:pStyle w:val="Tablecontent"/>
            </w:pPr>
            <w:r w:rsidRPr="00425C8F">
              <w:t>A (10)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REQVALUE</w:t>
            </w:r>
          </w:p>
        </w:tc>
        <w:tc>
          <w:tcPr>
            <w:tcW w:w="1800" w:type="dxa"/>
          </w:tcPr>
          <w:p w:rsidR="003754CB" w:rsidRPr="00425C8F" w:rsidRDefault="003754CB" w:rsidP="0028705E">
            <w:pPr>
              <w:pStyle w:val="Tablecontent"/>
            </w:pPr>
            <w:r w:rsidRPr="00425C8F">
              <w:t>Requested Value</w:t>
            </w:r>
          </w:p>
        </w:tc>
        <w:tc>
          <w:tcPr>
            <w:tcW w:w="1980" w:type="dxa"/>
          </w:tcPr>
          <w:p w:rsidR="003754CB" w:rsidRPr="00425C8F" w:rsidRDefault="003754CB" w:rsidP="0028705E">
            <w:pPr>
              <w:pStyle w:val="Tablecontent"/>
            </w:pPr>
            <w:r w:rsidRPr="00425C8F">
              <w:t xml:space="preserve">Quantity requested </w:t>
            </w:r>
          </w:p>
        </w:tc>
        <w:tc>
          <w:tcPr>
            <w:tcW w:w="1620" w:type="dxa"/>
          </w:tcPr>
          <w:p w:rsidR="003754CB" w:rsidRPr="00425C8F" w:rsidRDefault="003754CB" w:rsidP="0028705E">
            <w:pPr>
              <w:pStyle w:val="Tablecontent"/>
            </w:pPr>
            <w:r w:rsidRPr="00425C8F">
              <w:t>100</w:t>
            </w:r>
          </w:p>
        </w:tc>
        <w:tc>
          <w:tcPr>
            <w:tcW w:w="720" w:type="dxa"/>
          </w:tcPr>
          <w:p w:rsidR="003754CB" w:rsidRPr="00425C8F" w:rsidRDefault="003754CB" w:rsidP="0028705E">
            <w:pPr>
              <w:pStyle w:val="Tablecontent"/>
            </w:pPr>
            <w:r w:rsidRPr="00425C8F">
              <w:t>N (20)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AMOUNT</w:t>
            </w:r>
          </w:p>
        </w:tc>
        <w:tc>
          <w:tcPr>
            <w:tcW w:w="1800" w:type="dxa"/>
          </w:tcPr>
          <w:p w:rsidR="003754CB" w:rsidRPr="00425C8F" w:rsidRDefault="003754CB" w:rsidP="0028705E">
            <w:pPr>
              <w:pStyle w:val="Tablecontent"/>
            </w:pPr>
            <w:r w:rsidRPr="00425C8F">
              <w:t>Amount</w:t>
            </w:r>
          </w:p>
        </w:tc>
        <w:tc>
          <w:tcPr>
            <w:tcW w:w="1980" w:type="dxa"/>
          </w:tcPr>
          <w:p w:rsidR="003754CB" w:rsidRPr="00425C8F" w:rsidRDefault="003754CB" w:rsidP="0028705E">
            <w:pPr>
              <w:pStyle w:val="Tablecontent"/>
            </w:pPr>
            <w:r w:rsidRPr="00425C8F">
              <w:t>Amount to be paid</w:t>
            </w:r>
          </w:p>
        </w:tc>
        <w:tc>
          <w:tcPr>
            <w:tcW w:w="1620" w:type="dxa"/>
          </w:tcPr>
          <w:p w:rsidR="003754CB" w:rsidRPr="00425C8F" w:rsidRDefault="003754CB" w:rsidP="0028705E">
            <w:pPr>
              <w:pStyle w:val="Tablecontent"/>
            </w:pPr>
            <w:r w:rsidRPr="00425C8F">
              <w:t>500</w:t>
            </w:r>
          </w:p>
        </w:tc>
        <w:tc>
          <w:tcPr>
            <w:tcW w:w="720" w:type="dxa"/>
          </w:tcPr>
          <w:p w:rsidR="003754CB" w:rsidRPr="00425C8F" w:rsidRDefault="003754CB" w:rsidP="0028705E">
            <w:pPr>
              <w:pStyle w:val="Tablecontent"/>
            </w:pPr>
            <w:r w:rsidRPr="00425C8F">
              <w:t>N (20)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MSISDN1</w:t>
            </w:r>
          </w:p>
        </w:tc>
        <w:tc>
          <w:tcPr>
            <w:tcW w:w="1800" w:type="dxa"/>
          </w:tcPr>
          <w:p w:rsidR="003754CB" w:rsidRPr="00425C8F" w:rsidRDefault="003754CB" w:rsidP="0028705E">
            <w:pPr>
              <w:pStyle w:val="Tablecontent"/>
            </w:pPr>
            <w:r w:rsidRPr="00425C8F">
              <w:t>Channel user MSISDN</w:t>
            </w:r>
          </w:p>
        </w:tc>
        <w:tc>
          <w:tcPr>
            <w:tcW w:w="1980" w:type="dxa"/>
          </w:tcPr>
          <w:p w:rsidR="003754CB" w:rsidRPr="00425C8F" w:rsidRDefault="003754CB" w:rsidP="0028705E">
            <w:pPr>
              <w:pStyle w:val="Tablecontent"/>
            </w:pPr>
            <w:r w:rsidRPr="00425C8F">
              <w:t>Channel User MSISDN who has initiated the request</w:t>
            </w:r>
          </w:p>
        </w:tc>
        <w:tc>
          <w:tcPr>
            <w:tcW w:w="1620" w:type="dxa"/>
          </w:tcPr>
          <w:p w:rsidR="003754CB" w:rsidRPr="00425C8F" w:rsidRDefault="003754CB" w:rsidP="0028705E">
            <w:pPr>
              <w:pStyle w:val="Tablecontent"/>
            </w:pPr>
            <w:r w:rsidRPr="00425C8F">
              <w:t>9810112345</w:t>
            </w:r>
          </w:p>
        </w:tc>
        <w:tc>
          <w:tcPr>
            <w:tcW w:w="720" w:type="dxa"/>
          </w:tcPr>
          <w:p w:rsidR="003754CB" w:rsidRPr="00425C8F" w:rsidRDefault="003754CB" w:rsidP="0028705E">
            <w:pPr>
              <w:pStyle w:val="Tablecontent"/>
            </w:pPr>
            <w:r w:rsidRPr="00425C8F">
              <w:t>N (15)</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MSISDN2</w:t>
            </w:r>
          </w:p>
        </w:tc>
        <w:tc>
          <w:tcPr>
            <w:tcW w:w="1800" w:type="dxa"/>
          </w:tcPr>
          <w:p w:rsidR="003754CB" w:rsidRPr="00425C8F" w:rsidRDefault="003754CB" w:rsidP="0028705E">
            <w:pPr>
              <w:pStyle w:val="Tablecontent"/>
            </w:pPr>
            <w:r w:rsidRPr="00425C8F">
              <w:t>Channel user MSISDN</w:t>
            </w:r>
          </w:p>
        </w:tc>
        <w:tc>
          <w:tcPr>
            <w:tcW w:w="1980" w:type="dxa"/>
          </w:tcPr>
          <w:p w:rsidR="003754CB" w:rsidRPr="00425C8F" w:rsidRDefault="003754CB" w:rsidP="0028705E">
            <w:pPr>
              <w:pStyle w:val="Tablecontent"/>
            </w:pPr>
            <w:r w:rsidRPr="00425C8F">
              <w:t>Channel User MSISDN who has received the request.</w:t>
            </w:r>
          </w:p>
        </w:tc>
        <w:tc>
          <w:tcPr>
            <w:tcW w:w="1620" w:type="dxa"/>
          </w:tcPr>
          <w:p w:rsidR="003754CB" w:rsidRPr="00425C8F" w:rsidRDefault="003754CB" w:rsidP="0028705E">
            <w:pPr>
              <w:pStyle w:val="Tablecontent"/>
            </w:pPr>
            <w:r w:rsidRPr="00425C8F">
              <w:t>9810212345</w:t>
            </w:r>
          </w:p>
        </w:tc>
        <w:tc>
          <w:tcPr>
            <w:tcW w:w="720" w:type="dxa"/>
          </w:tcPr>
          <w:p w:rsidR="003754CB" w:rsidRPr="00425C8F" w:rsidRDefault="003754CB" w:rsidP="0028705E">
            <w:pPr>
              <w:pStyle w:val="Tablecontent"/>
            </w:pPr>
            <w:r w:rsidRPr="00425C8F">
              <w:t>N (15)</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TRFCATEGORY</w:t>
            </w:r>
          </w:p>
        </w:tc>
        <w:tc>
          <w:tcPr>
            <w:tcW w:w="1800" w:type="dxa"/>
          </w:tcPr>
          <w:p w:rsidR="003754CB" w:rsidRPr="00425C8F" w:rsidRDefault="003754CB" w:rsidP="0028705E">
            <w:pPr>
              <w:pStyle w:val="Tablecontent"/>
            </w:pPr>
            <w:r w:rsidRPr="00425C8F">
              <w:t>Transfer category</w:t>
            </w:r>
          </w:p>
        </w:tc>
        <w:tc>
          <w:tcPr>
            <w:tcW w:w="1980" w:type="dxa"/>
          </w:tcPr>
          <w:p w:rsidR="003754CB" w:rsidRPr="00425C8F" w:rsidRDefault="003754CB" w:rsidP="0028705E">
            <w:pPr>
              <w:pStyle w:val="Tablecontent"/>
            </w:pPr>
            <w:r w:rsidRPr="00425C8F">
              <w:t>Category of the transfer</w:t>
            </w:r>
          </w:p>
        </w:tc>
        <w:tc>
          <w:tcPr>
            <w:tcW w:w="1620" w:type="dxa"/>
          </w:tcPr>
          <w:p w:rsidR="003754CB" w:rsidRPr="00425C8F" w:rsidRDefault="003754CB" w:rsidP="0028705E">
            <w:pPr>
              <w:pStyle w:val="Tablecontent"/>
            </w:pPr>
            <w:r w:rsidRPr="00425C8F">
              <w:t>Sale</w:t>
            </w:r>
          </w:p>
        </w:tc>
        <w:tc>
          <w:tcPr>
            <w:tcW w:w="720" w:type="dxa"/>
          </w:tcPr>
          <w:p w:rsidR="003754CB" w:rsidRPr="00425C8F" w:rsidRDefault="003754CB" w:rsidP="0028705E">
            <w:pPr>
              <w:pStyle w:val="Tablecontent"/>
            </w:pPr>
            <w:r w:rsidRPr="00425C8F">
              <w:t>A(10)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REQSOURCE</w:t>
            </w:r>
          </w:p>
        </w:tc>
        <w:tc>
          <w:tcPr>
            <w:tcW w:w="1800" w:type="dxa"/>
          </w:tcPr>
          <w:p w:rsidR="003754CB" w:rsidRPr="00425C8F" w:rsidRDefault="003754CB" w:rsidP="0028705E">
            <w:pPr>
              <w:pStyle w:val="Tablecontent"/>
            </w:pPr>
            <w:r w:rsidRPr="00425C8F">
              <w:t xml:space="preserve">Source of Request </w:t>
            </w:r>
          </w:p>
        </w:tc>
        <w:tc>
          <w:tcPr>
            <w:tcW w:w="1980" w:type="dxa"/>
          </w:tcPr>
          <w:p w:rsidR="003754CB" w:rsidRPr="00425C8F" w:rsidRDefault="003754CB" w:rsidP="0028705E">
            <w:pPr>
              <w:pStyle w:val="Tablecontent"/>
            </w:pPr>
            <w:r w:rsidRPr="00425C8F">
              <w:t>Source of the Request</w:t>
            </w:r>
          </w:p>
        </w:tc>
        <w:tc>
          <w:tcPr>
            <w:tcW w:w="1620" w:type="dxa"/>
          </w:tcPr>
          <w:p w:rsidR="003754CB" w:rsidRPr="00425C8F" w:rsidRDefault="003754CB" w:rsidP="0028705E">
            <w:pPr>
              <w:pStyle w:val="Tablecontent"/>
            </w:pPr>
            <w:r w:rsidRPr="00425C8F">
              <w:t>Web, STK</w:t>
            </w:r>
          </w:p>
        </w:tc>
        <w:tc>
          <w:tcPr>
            <w:tcW w:w="720" w:type="dxa"/>
          </w:tcPr>
          <w:p w:rsidR="003754CB" w:rsidRPr="00425C8F" w:rsidRDefault="003754CB" w:rsidP="0028705E">
            <w:pPr>
              <w:pStyle w:val="Tablecontent"/>
            </w:pPr>
            <w:r w:rsidRPr="00425C8F">
              <w:t>A (15)</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CONTROLLED</w:t>
            </w:r>
          </w:p>
        </w:tc>
        <w:tc>
          <w:tcPr>
            <w:tcW w:w="1800" w:type="dxa"/>
          </w:tcPr>
          <w:p w:rsidR="003754CB" w:rsidRPr="00425C8F" w:rsidRDefault="003754CB" w:rsidP="0028705E">
            <w:pPr>
              <w:pStyle w:val="Tablecontent"/>
            </w:pPr>
            <w:r w:rsidRPr="00425C8F">
              <w:t>Transaction Controlling type</w:t>
            </w:r>
          </w:p>
        </w:tc>
        <w:tc>
          <w:tcPr>
            <w:tcW w:w="1980" w:type="dxa"/>
          </w:tcPr>
          <w:p w:rsidR="003754CB" w:rsidRPr="00425C8F" w:rsidRDefault="003754CB" w:rsidP="0028705E">
            <w:pPr>
              <w:pStyle w:val="TableListBullet1"/>
              <w:numPr>
                <w:ilvl w:val="0"/>
                <w:numId w:val="0"/>
              </w:numPr>
              <w:jc w:val="left"/>
            </w:pPr>
            <w:r w:rsidRPr="00425C8F">
              <w:t>Transaction Controlling type Controlled or uncontrolled</w:t>
            </w:r>
          </w:p>
          <w:p w:rsidR="003754CB" w:rsidRPr="00425C8F" w:rsidRDefault="003754CB" w:rsidP="0028705E">
            <w:pPr>
              <w:pStyle w:val="TableListBullet1"/>
              <w:numPr>
                <w:ilvl w:val="0"/>
                <w:numId w:val="0"/>
              </w:numPr>
              <w:jc w:val="left"/>
            </w:pPr>
            <w:r w:rsidRPr="00425C8F">
              <w:t>If Transaction is controlled then Y else N</w:t>
            </w:r>
          </w:p>
        </w:tc>
        <w:tc>
          <w:tcPr>
            <w:tcW w:w="1620" w:type="dxa"/>
          </w:tcPr>
          <w:p w:rsidR="003754CB" w:rsidRPr="00425C8F" w:rsidRDefault="003754CB" w:rsidP="0028705E">
            <w:pPr>
              <w:pStyle w:val="Tablecontent"/>
            </w:pPr>
            <w:r w:rsidRPr="00425C8F">
              <w:t>Y</w:t>
            </w:r>
          </w:p>
        </w:tc>
        <w:tc>
          <w:tcPr>
            <w:tcW w:w="720" w:type="dxa"/>
          </w:tcPr>
          <w:p w:rsidR="003754CB" w:rsidRPr="00425C8F" w:rsidRDefault="003754CB" w:rsidP="0028705E">
            <w:pPr>
              <w:pStyle w:val="Tablecontent"/>
            </w:pPr>
            <w:r w:rsidRPr="00425C8F">
              <w:t>A (1)</w:t>
            </w:r>
          </w:p>
        </w:tc>
        <w:tc>
          <w:tcPr>
            <w:tcW w:w="1620" w:type="dxa"/>
          </w:tcPr>
          <w:p w:rsidR="003754CB" w:rsidRPr="00425C8F" w:rsidRDefault="003754CB" w:rsidP="0028705E">
            <w:pPr>
              <w:pStyle w:val="Tablecontent"/>
            </w:pPr>
            <w:r w:rsidRPr="00425C8F">
              <w:t>M</w:t>
            </w:r>
          </w:p>
        </w:tc>
      </w:tr>
    </w:tbl>
    <w:p w:rsidR="003754CB" w:rsidRPr="00425C8F" w:rsidRDefault="003754CB" w:rsidP="006D326A">
      <w:pPr>
        <w:pStyle w:val="BodyText2"/>
      </w:pPr>
    </w:p>
    <w:p w:rsidR="006D326A" w:rsidRPr="00425C8F" w:rsidRDefault="006D326A" w:rsidP="006D326A">
      <w:pPr>
        <w:pStyle w:val="BodyText2"/>
        <w:rPr>
          <w:b/>
          <w:bCs/>
          <w:u w:val="single"/>
        </w:rPr>
      </w:pPr>
      <w:r w:rsidRPr="00425C8F">
        <w:rPr>
          <w:b/>
          <w:bCs/>
          <w:u w:val="single"/>
        </w:rPr>
        <w:t>Response Syntax for Detail  Response</w:t>
      </w:r>
    </w:p>
    <w:p w:rsidR="006D326A" w:rsidRPr="00425C8F" w:rsidRDefault="006D326A" w:rsidP="003754CB">
      <w:pPr>
        <w:pStyle w:val="Code"/>
        <w:ind w:left="720"/>
      </w:pPr>
      <w:r w:rsidRPr="00425C8F">
        <w:t>&lt;?xml version="1.0"?&gt;</w:t>
      </w:r>
    </w:p>
    <w:p w:rsidR="006D326A" w:rsidRPr="00425C8F" w:rsidRDefault="006D326A" w:rsidP="003754CB">
      <w:pPr>
        <w:pStyle w:val="Code"/>
        <w:ind w:left="720"/>
      </w:pPr>
      <w:r w:rsidRPr="00425C8F">
        <w:t>&lt;COMMAND&gt;</w:t>
      </w:r>
    </w:p>
    <w:p w:rsidR="006D326A" w:rsidRPr="00425C8F" w:rsidRDefault="006D326A" w:rsidP="003754CB">
      <w:pPr>
        <w:pStyle w:val="Code"/>
        <w:ind w:left="720"/>
      </w:pPr>
      <w:r w:rsidRPr="00425C8F">
        <w:t>&lt;TYPE&gt;&lt; C2CTRFENQRESP &gt;&lt;/TYPE&gt;</w:t>
      </w:r>
    </w:p>
    <w:p w:rsidR="006D326A" w:rsidRPr="00425C8F" w:rsidRDefault="006D326A" w:rsidP="003754CB">
      <w:pPr>
        <w:pStyle w:val="Code"/>
        <w:ind w:left="720"/>
      </w:pPr>
      <w:r w:rsidRPr="00425C8F">
        <w:t>&lt;TXNSTATUS&gt;&lt;</w:t>
      </w:r>
      <w:r w:rsidR="008314E1">
        <w:t>Transaction Status&gt;&lt;/TXNSTATUS</w:t>
      </w:r>
      <w:r w:rsidRPr="00425C8F">
        <w:t>&gt;</w:t>
      </w:r>
    </w:p>
    <w:p w:rsidR="006D326A" w:rsidRPr="00425C8F" w:rsidRDefault="006D326A" w:rsidP="003754CB">
      <w:pPr>
        <w:pStyle w:val="Code"/>
        <w:ind w:left="720"/>
      </w:pPr>
      <w:r w:rsidRPr="00425C8F">
        <w:t>&lt;ERRORKEY&gt;&lt;Error key&gt;&lt;/ERRORKEY&gt;</w:t>
      </w:r>
    </w:p>
    <w:p w:rsidR="006D326A" w:rsidRPr="00425C8F" w:rsidRDefault="006D326A" w:rsidP="003754CB">
      <w:pPr>
        <w:pStyle w:val="Code"/>
        <w:ind w:left="720"/>
      </w:pPr>
      <w:r w:rsidRPr="00425C8F">
        <w:t>&lt;DATE&gt;&lt;Date and time &gt;&lt;/DATE&gt;</w:t>
      </w:r>
    </w:p>
    <w:p w:rsidR="006D326A" w:rsidRPr="00425C8F" w:rsidRDefault="006D326A" w:rsidP="003754CB">
      <w:pPr>
        <w:pStyle w:val="Code"/>
        <w:ind w:left="720"/>
      </w:pPr>
      <w:r w:rsidRPr="00425C8F">
        <w:t>&lt;EXTREFNUM&gt;&lt;Unique Reference number in the external system&gt;&lt;/ EXTREFNUM&gt;</w:t>
      </w:r>
    </w:p>
    <w:p w:rsidR="006D326A" w:rsidRPr="00425C8F" w:rsidRDefault="006D326A" w:rsidP="003754CB">
      <w:pPr>
        <w:pStyle w:val="Code"/>
        <w:ind w:left="720"/>
      </w:pPr>
      <w:r w:rsidRPr="00425C8F">
        <w:t>&lt;DATA&gt;</w:t>
      </w:r>
    </w:p>
    <w:p w:rsidR="006D326A" w:rsidRPr="00425C8F" w:rsidRDefault="006D326A" w:rsidP="003754CB">
      <w:pPr>
        <w:pStyle w:val="Code"/>
        <w:ind w:left="720"/>
      </w:pPr>
      <w:r w:rsidRPr="00425C8F">
        <w:tab/>
        <w:t>&lt;RECORDTYPE&gt;DETAIL&lt;/RECORDTYPE&gt;</w:t>
      </w:r>
      <w:r w:rsidRPr="00425C8F">
        <w:tab/>
      </w:r>
    </w:p>
    <w:p w:rsidR="006D326A" w:rsidRPr="00425C8F" w:rsidRDefault="006D326A" w:rsidP="003754CB">
      <w:pPr>
        <w:pStyle w:val="Code"/>
        <w:ind w:left="1440"/>
      </w:pPr>
      <w:r w:rsidRPr="00425C8F">
        <w:t>&lt;TRANSACTIONID&gt;&lt;Transaction ID&gt;&lt;/TRANSACTIONID &gt;</w:t>
      </w:r>
    </w:p>
    <w:p w:rsidR="006D326A" w:rsidRPr="00425C8F" w:rsidRDefault="006D326A" w:rsidP="003754CB">
      <w:pPr>
        <w:pStyle w:val="Code"/>
        <w:ind w:left="1440"/>
      </w:pPr>
      <w:r w:rsidRPr="00425C8F">
        <w:t>&lt;TXNDATE&gt;&lt;Date and time of the Transfer&gt;&lt;/TXNDATE&gt;</w:t>
      </w:r>
    </w:p>
    <w:p w:rsidR="006D326A" w:rsidRPr="00425C8F" w:rsidRDefault="006D326A" w:rsidP="003754CB">
      <w:pPr>
        <w:pStyle w:val="Code"/>
        <w:ind w:left="1440"/>
      </w:pPr>
      <w:r w:rsidRPr="00425C8F">
        <w:t>&lt;MSISDN1&gt;&lt;Sender Mobile number&gt;&lt;/MSISDN1&gt;</w:t>
      </w:r>
    </w:p>
    <w:p w:rsidR="006D326A" w:rsidRPr="00425C8F" w:rsidRDefault="006D326A" w:rsidP="003754CB">
      <w:pPr>
        <w:pStyle w:val="Code"/>
        <w:ind w:left="1440"/>
      </w:pPr>
      <w:r w:rsidRPr="00425C8F">
        <w:t>&lt;MSISDN2&gt;&lt;Receiver Mobile number&gt;&lt;/MSISDN2&gt;</w:t>
      </w:r>
    </w:p>
    <w:p w:rsidR="006D326A" w:rsidRPr="00425C8F" w:rsidRDefault="006D326A" w:rsidP="003754CB">
      <w:pPr>
        <w:pStyle w:val="Code"/>
        <w:ind w:left="1440"/>
      </w:pPr>
      <w:r w:rsidRPr="00425C8F">
        <w:t>&lt;USERNAME1&gt;&lt;Sender user name&gt;&lt;/USERNAME1&gt;</w:t>
      </w:r>
    </w:p>
    <w:p w:rsidR="006D326A" w:rsidRPr="00425C8F" w:rsidRDefault="006D326A" w:rsidP="003754CB">
      <w:pPr>
        <w:pStyle w:val="Code"/>
        <w:ind w:left="1440"/>
      </w:pPr>
      <w:r w:rsidRPr="00425C8F">
        <w:t>&lt;USERNAME2&gt;&lt;Receiver user name&gt;&lt;/USERNAME2&gt;</w:t>
      </w:r>
    </w:p>
    <w:p w:rsidR="006D326A" w:rsidRPr="00425C8F" w:rsidRDefault="006D326A" w:rsidP="003754CB">
      <w:pPr>
        <w:pStyle w:val="Code"/>
        <w:ind w:left="1440"/>
      </w:pPr>
      <w:r w:rsidRPr="00425C8F">
        <w:t>&lt;NETWORK&gt;&lt;Network&gt;&lt;/NETWORK&gt;</w:t>
      </w:r>
    </w:p>
    <w:p w:rsidR="006D326A" w:rsidRPr="00425C8F" w:rsidRDefault="006D326A" w:rsidP="003754CB">
      <w:pPr>
        <w:pStyle w:val="Code"/>
        <w:ind w:left="1440"/>
      </w:pPr>
      <w:r w:rsidRPr="00425C8F">
        <w:t>&lt;TRFCATEGORY&gt;&lt;Transfer Category&gt;&lt;/TRFCATEGORY&gt;</w:t>
      </w:r>
    </w:p>
    <w:p w:rsidR="006D326A" w:rsidRPr="00425C8F" w:rsidRDefault="006D326A" w:rsidP="003754CB">
      <w:pPr>
        <w:pStyle w:val="Code"/>
        <w:ind w:left="1440"/>
      </w:pPr>
      <w:r w:rsidRPr="00425C8F">
        <w:lastRenderedPageBreak/>
        <w:t>&lt;TRFSTYPE&gt;&lt;Transfer Sub Type&gt;&lt;/TRFSTYPE&gt;</w:t>
      </w:r>
    </w:p>
    <w:p w:rsidR="006D326A" w:rsidRPr="00425C8F" w:rsidRDefault="006D326A" w:rsidP="003754CB">
      <w:pPr>
        <w:pStyle w:val="Code"/>
        <w:ind w:left="1440"/>
      </w:pPr>
      <w:r w:rsidRPr="00425C8F">
        <w:t>&lt;GEONAME1&gt;&lt;sender geographical code&gt;&lt;/GEONAME1&gt;</w:t>
      </w:r>
    </w:p>
    <w:p w:rsidR="006D326A" w:rsidRPr="00425C8F" w:rsidRDefault="006D326A" w:rsidP="003754CB">
      <w:pPr>
        <w:pStyle w:val="Code"/>
        <w:ind w:left="1440"/>
      </w:pPr>
      <w:r w:rsidRPr="00425C8F">
        <w:t>&lt;GEONAME2&gt;&lt;receiver geographical code&gt;&lt;/GEONAME2&gt;</w:t>
      </w:r>
    </w:p>
    <w:p w:rsidR="006D326A" w:rsidRPr="00425C8F" w:rsidRDefault="006D326A" w:rsidP="003754CB">
      <w:pPr>
        <w:pStyle w:val="Code"/>
        <w:ind w:left="1440"/>
      </w:pPr>
      <w:r w:rsidRPr="00425C8F">
        <w:t>&lt;DOMNAME1&gt;&lt;sender domain code&gt;&lt;/DOMNAME1&gt;</w:t>
      </w:r>
    </w:p>
    <w:p w:rsidR="006D326A" w:rsidRPr="00425C8F" w:rsidRDefault="006D326A" w:rsidP="003754CB">
      <w:pPr>
        <w:pStyle w:val="Code"/>
        <w:ind w:left="1440"/>
      </w:pPr>
      <w:r w:rsidRPr="00425C8F">
        <w:t>&lt;DOMNAME2&gt;&lt;Receiver domain Code&gt;&lt;/DOMNAME2&gt;</w:t>
      </w:r>
    </w:p>
    <w:p w:rsidR="006D326A" w:rsidRPr="00425C8F" w:rsidRDefault="006D326A" w:rsidP="003754CB">
      <w:pPr>
        <w:pStyle w:val="Code"/>
        <w:ind w:left="1440"/>
      </w:pPr>
      <w:r w:rsidRPr="00425C8F">
        <w:t>&lt;CATEGORY1&gt;&lt;sender category&gt;&lt;/CATEGORY1&gt;</w:t>
      </w:r>
    </w:p>
    <w:p w:rsidR="006D326A" w:rsidRPr="00425C8F" w:rsidRDefault="006D326A" w:rsidP="003754CB">
      <w:pPr>
        <w:pStyle w:val="Code"/>
        <w:ind w:left="1440"/>
      </w:pPr>
      <w:r w:rsidRPr="00425C8F">
        <w:t>&lt;CATEGORY2&gt;&lt;Receiver category&gt;&lt;/CATEGORY2&gt;</w:t>
      </w:r>
    </w:p>
    <w:p w:rsidR="006D326A" w:rsidRPr="00425C8F" w:rsidRDefault="006D326A" w:rsidP="003754CB">
      <w:pPr>
        <w:pStyle w:val="Code"/>
        <w:ind w:left="1440"/>
      </w:pPr>
      <w:r w:rsidRPr="00425C8F">
        <w:t>&lt;GRADE1&gt;&lt;sender grade&gt;&lt;/GRADE1&gt;</w:t>
      </w:r>
    </w:p>
    <w:p w:rsidR="006D326A" w:rsidRPr="00425C8F" w:rsidRDefault="006D326A" w:rsidP="003754CB">
      <w:pPr>
        <w:pStyle w:val="Code"/>
        <w:ind w:left="1440"/>
      </w:pPr>
      <w:r w:rsidRPr="00425C8F">
        <w:t>&lt;GRADE2&gt;&lt;Receiver grade&gt;&lt;/GRADE2&gt;</w:t>
      </w:r>
    </w:p>
    <w:p w:rsidR="006D326A" w:rsidRPr="00425C8F" w:rsidRDefault="006D326A" w:rsidP="003754CB">
      <w:pPr>
        <w:pStyle w:val="Code"/>
        <w:ind w:left="1440"/>
      </w:pPr>
      <w:r w:rsidRPr="00425C8F">
        <w:t>&lt;USERID1&gt;&lt;sender user ID&gt;&lt;/USERID1&gt;</w:t>
      </w:r>
    </w:p>
    <w:p w:rsidR="006D326A" w:rsidRPr="00425C8F" w:rsidRDefault="006D326A" w:rsidP="003754CB">
      <w:pPr>
        <w:pStyle w:val="Code"/>
        <w:ind w:left="1440"/>
      </w:pPr>
      <w:r w:rsidRPr="00425C8F">
        <w:t>&lt;USERID2&gt;&lt;Receiver user ID&gt;&lt;/USERID2&gt;</w:t>
      </w:r>
    </w:p>
    <w:p w:rsidR="006D326A" w:rsidRPr="00425C8F" w:rsidRDefault="006D326A" w:rsidP="003754CB">
      <w:pPr>
        <w:pStyle w:val="Code"/>
        <w:ind w:left="1440"/>
      </w:pPr>
      <w:r w:rsidRPr="00425C8F">
        <w:t>&lt;REQSOURCE&gt;&lt;source of the request&gt;&lt;/REQSOURCE&gt;</w:t>
      </w:r>
    </w:p>
    <w:p w:rsidR="006D326A" w:rsidRPr="00425C8F" w:rsidRDefault="006D326A" w:rsidP="003754CB">
      <w:pPr>
        <w:pStyle w:val="Code"/>
        <w:ind w:left="1440"/>
      </w:pPr>
      <w:r w:rsidRPr="00425C8F">
        <w:t>&lt;CONTROLLED&gt;Y&lt;/CONTROLLED&gt;</w:t>
      </w:r>
    </w:p>
    <w:p w:rsidR="006D326A" w:rsidRPr="00425C8F" w:rsidRDefault="006D326A" w:rsidP="003754CB">
      <w:pPr>
        <w:pStyle w:val="Code"/>
        <w:ind w:left="1440"/>
      </w:pPr>
      <w:r w:rsidRPr="00425C8F">
        <w:t>&lt;RECORD&gt;</w:t>
      </w:r>
    </w:p>
    <w:p w:rsidR="006D326A" w:rsidRPr="00425C8F" w:rsidRDefault="006D326A" w:rsidP="003754CB">
      <w:pPr>
        <w:pStyle w:val="Code"/>
        <w:ind w:left="1800"/>
      </w:pPr>
      <w:r w:rsidRPr="00425C8F">
        <w:t>&lt;PRODCODE&gt;&lt;Product short code&gt;&lt;/PRODCODE&gt;</w:t>
      </w:r>
    </w:p>
    <w:p w:rsidR="006D326A" w:rsidRPr="00425C8F" w:rsidRDefault="006D326A" w:rsidP="003754CB">
      <w:pPr>
        <w:pStyle w:val="Code"/>
        <w:ind w:left="1800"/>
      </w:pPr>
      <w:r w:rsidRPr="00425C8F">
        <w:t>&lt;REQVALUE&gt;Requested Value&lt;/REQVALUE&gt;</w:t>
      </w:r>
    </w:p>
    <w:p w:rsidR="006D326A" w:rsidRPr="00425C8F" w:rsidRDefault="006D326A" w:rsidP="003754CB">
      <w:pPr>
        <w:pStyle w:val="Code"/>
        <w:ind w:left="1800"/>
      </w:pPr>
      <w:r w:rsidRPr="00425C8F">
        <w:t>&lt;TAX1R&gt;&lt;Tax 1 Rate&gt;&lt;/TAX1R&gt;</w:t>
      </w:r>
    </w:p>
    <w:p w:rsidR="006D326A" w:rsidRPr="00425C8F" w:rsidRDefault="006D326A" w:rsidP="003754CB">
      <w:pPr>
        <w:pStyle w:val="Code"/>
        <w:ind w:left="1800"/>
      </w:pPr>
      <w:r w:rsidRPr="00425C8F">
        <w:t>&lt;TAX1A&gt;&lt;Tax 1 amount&gt;&lt;/TAX1A&gt;</w:t>
      </w:r>
    </w:p>
    <w:p w:rsidR="006D326A" w:rsidRPr="00425C8F" w:rsidRDefault="006D326A" w:rsidP="003754CB">
      <w:pPr>
        <w:pStyle w:val="Code"/>
        <w:ind w:left="1800"/>
      </w:pPr>
      <w:r w:rsidRPr="00425C8F">
        <w:t>&lt;TAX2R&gt;&lt;Tax 2 Rate &gt;&lt;/TAX2R&gt;</w:t>
      </w:r>
    </w:p>
    <w:p w:rsidR="006D326A" w:rsidRPr="00425C8F" w:rsidRDefault="006D326A" w:rsidP="003754CB">
      <w:pPr>
        <w:pStyle w:val="Code"/>
        <w:ind w:left="1800"/>
      </w:pPr>
      <w:r w:rsidRPr="00425C8F">
        <w:t>&lt;TAX2A&gt;&lt;Tax 2 Amount&gt;&lt;/TAX2A&gt;</w:t>
      </w:r>
    </w:p>
    <w:p w:rsidR="006D326A" w:rsidRPr="00425C8F" w:rsidRDefault="006D326A" w:rsidP="003754CB">
      <w:pPr>
        <w:pStyle w:val="Code"/>
        <w:ind w:left="1800"/>
      </w:pPr>
      <w:r w:rsidRPr="00425C8F">
        <w:t>&lt;TAX3R&gt;&lt;Tax 2 Rate &gt;&lt;/TAX3R&gt;</w:t>
      </w:r>
    </w:p>
    <w:p w:rsidR="006D326A" w:rsidRPr="00425C8F" w:rsidRDefault="006D326A" w:rsidP="003754CB">
      <w:pPr>
        <w:pStyle w:val="Code"/>
        <w:ind w:left="1800"/>
      </w:pPr>
      <w:r w:rsidRPr="00425C8F">
        <w:t>&lt;TAX3A&gt;&lt;Tax 2 Amount&gt;&lt;/TAX3A&gt;</w:t>
      </w:r>
    </w:p>
    <w:p w:rsidR="006D326A" w:rsidRPr="00425C8F" w:rsidRDefault="006D326A" w:rsidP="003754CB">
      <w:pPr>
        <w:pStyle w:val="Code"/>
        <w:ind w:left="1800"/>
      </w:pPr>
      <w:r w:rsidRPr="00425C8F">
        <w:t>&lt;COMMR&gt;&lt;Commission Rate&gt;&lt;/COMMR&gt;</w:t>
      </w:r>
    </w:p>
    <w:p w:rsidR="006D326A" w:rsidRPr="00425C8F" w:rsidRDefault="006D326A" w:rsidP="003754CB">
      <w:pPr>
        <w:pStyle w:val="Code"/>
        <w:ind w:left="1800"/>
      </w:pPr>
      <w:r w:rsidRPr="00425C8F">
        <w:t>&lt;COMMA&gt;&lt;Commission Amount&gt;&lt;/COMMA&gt;</w:t>
      </w:r>
    </w:p>
    <w:p w:rsidR="006D326A" w:rsidRPr="00425C8F" w:rsidRDefault="006D326A" w:rsidP="003754CB">
      <w:pPr>
        <w:pStyle w:val="Code"/>
        <w:ind w:left="1800"/>
      </w:pPr>
      <w:r w:rsidRPr="00425C8F">
        <w:t>&lt;AMOUNT&gt;&lt;Amount to be paid&gt;&lt;/AMOUNT&gt;</w:t>
      </w:r>
    </w:p>
    <w:p w:rsidR="006D326A" w:rsidRPr="00425C8F" w:rsidRDefault="006D326A" w:rsidP="003754CB">
      <w:pPr>
        <w:pStyle w:val="Code"/>
        <w:ind w:left="1800"/>
      </w:pPr>
      <w:r w:rsidRPr="00425C8F">
        <w:t>&lt;NETAMT&gt;&lt;Net amount to be paid&gt;&lt;/NETAMT&gt;</w:t>
      </w:r>
    </w:p>
    <w:p w:rsidR="006D326A" w:rsidRPr="00425C8F" w:rsidRDefault="006D326A" w:rsidP="003754CB">
      <w:pPr>
        <w:pStyle w:val="Code"/>
        <w:ind w:firstLine="360"/>
      </w:pPr>
      <w:r w:rsidRPr="00425C8F">
        <w:t>&lt;/RECORD&gt;</w:t>
      </w:r>
    </w:p>
    <w:p w:rsidR="006D326A" w:rsidRPr="00425C8F" w:rsidRDefault="006D326A" w:rsidP="003754CB">
      <w:pPr>
        <w:pStyle w:val="Code"/>
        <w:ind w:left="720"/>
      </w:pPr>
      <w:r w:rsidRPr="00425C8F">
        <w:t>&lt;/DATA&gt;</w:t>
      </w:r>
    </w:p>
    <w:p w:rsidR="006D326A" w:rsidRPr="00425C8F" w:rsidRDefault="006D326A" w:rsidP="003754CB">
      <w:pPr>
        <w:pStyle w:val="Code"/>
        <w:ind w:left="720"/>
      </w:pPr>
      <w:r w:rsidRPr="00425C8F">
        <w:t>&lt;/COMMAND&gt;</w:t>
      </w:r>
    </w:p>
    <w:p w:rsidR="006D326A" w:rsidRPr="00425C8F" w:rsidRDefault="006D326A" w:rsidP="006D326A">
      <w:pPr>
        <w:pStyle w:val="BodyText2"/>
      </w:pPr>
    </w:p>
    <w:p w:rsidR="006D326A" w:rsidRPr="00425C8F" w:rsidRDefault="006D326A" w:rsidP="006D326A">
      <w:pPr>
        <w:pStyle w:val="BodyText2"/>
        <w:rPr>
          <w:rFonts w:ascii="Arial Narrow" w:hAnsi="Arial Narrow" w:cs="Tahoma"/>
          <w:b/>
          <w:sz w:val="26"/>
          <w:u w:val="single" w:color="E31837"/>
        </w:rPr>
      </w:pPr>
      <w:r w:rsidRPr="00425C8F">
        <w:rPr>
          <w:rFonts w:ascii="Arial Narrow" w:hAnsi="Arial Narrow" w:cs="Tahoma"/>
          <w:b/>
          <w:sz w:val="26"/>
          <w:u w:val="single" w:color="E31837"/>
        </w:rPr>
        <w:t>Fields Detail</w:t>
      </w:r>
    </w:p>
    <w:p w:rsidR="003754CB" w:rsidRPr="00425C8F" w:rsidRDefault="003754CB" w:rsidP="006D326A">
      <w:pPr>
        <w:pStyle w:val="BodyText2"/>
        <w:rPr>
          <w:rFonts w:ascii="Arial Narrow" w:hAnsi="Arial Narrow" w:cs="Tahoma"/>
          <w:b/>
          <w:sz w:val="26"/>
          <w:u w:val="single" w:color="E31837"/>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3754CB" w:rsidRPr="00425C8F" w:rsidTr="0028705E">
        <w:trPr>
          <w:trHeight w:val="277"/>
          <w:tblHeader/>
        </w:trPr>
        <w:tc>
          <w:tcPr>
            <w:tcW w:w="1800" w:type="dxa"/>
            <w:shd w:val="clear" w:color="auto" w:fill="E31837"/>
          </w:tcPr>
          <w:p w:rsidR="003754CB" w:rsidRPr="00425C8F" w:rsidRDefault="003754CB" w:rsidP="0028705E">
            <w:pPr>
              <w:pStyle w:val="TableColumnLabels"/>
              <w:rPr>
                <w:color w:val="auto"/>
                <w:lang w:val="en-IN"/>
              </w:rPr>
            </w:pPr>
            <w:r w:rsidRPr="00425C8F">
              <w:rPr>
                <w:color w:val="auto"/>
                <w:lang w:val="en-IN"/>
              </w:rPr>
              <w:t>TAG</w:t>
            </w:r>
          </w:p>
        </w:tc>
        <w:tc>
          <w:tcPr>
            <w:tcW w:w="1800" w:type="dxa"/>
            <w:shd w:val="clear" w:color="auto" w:fill="E31837"/>
          </w:tcPr>
          <w:p w:rsidR="003754CB" w:rsidRPr="00425C8F" w:rsidRDefault="003754CB" w:rsidP="0028705E">
            <w:pPr>
              <w:pStyle w:val="TableColumnLabels"/>
              <w:rPr>
                <w:color w:val="auto"/>
                <w:lang w:val="en-IN"/>
              </w:rPr>
            </w:pPr>
            <w:r w:rsidRPr="00425C8F">
              <w:rPr>
                <w:color w:val="auto"/>
                <w:lang w:val="en-IN"/>
              </w:rPr>
              <w:t>Fields</w:t>
            </w:r>
          </w:p>
        </w:tc>
        <w:tc>
          <w:tcPr>
            <w:tcW w:w="1980" w:type="dxa"/>
            <w:shd w:val="clear" w:color="auto" w:fill="E31837"/>
          </w:tcPr>
          <w:p w:rsidR="003754CB" w:rsidRPr="00425C8F" w:rsidRDefault="003754CB" w:rsidP="0028705E">
            <w:pPr>
              <w:pStyle w:val="TableColumnLabels"/>
              <w:rPr>
                <w:color w:val="auto"/>
                <w:lang w:val="en-IN"/>
              </w:rPr>
            </w:pPr>
            <w:r w:rsidRPr="00425C8F">
              <w:rPr>
                <w:color w:val="auto"/>
                <w:lang w:val="en-IN"/>
              </w:rPr>
              <w:t>Remarks</w:t>
            </w:r>
          </w:p>
        </w:tc>
        <w:tc>
          <w:tcPr>
            <w:tcW w:w="1620" w:type="dxa"/>
            <w:shd w:val="clear" w:color="auto" w:fill="E31837"/>
          </w:tcPr>
          <w:p w:rsidR="003754CB" w:rsidRPr="00425C8F" w:rsidRDefault="003754CB" w:rsidP="0028705E">
            <w:pPr>
              <w:pStyle w:val="TableColumnLabels"/>
              <w:rPr>
                <w:color w:val="auto"/>
                <w:lang w:val="en-IN"/>
              </w:rPr>
            </w:pPr>
            <w:r w:rsidRPr="00425C8F">
              <w:rPr>
                <w:color w:val="auto"/>
                <w:lang w:val="en-IN"/>
              </w:rPr>
              <w:t>Example</w:t>
            </w:r>
          </w:p>
        </w:tc>
        <w:tc>
          <w:tcPr>
            <w:tcW w:w="720" w:type="dxa"/>
            <w:shd w:val="clear" w:color="auto" w:fill="E31837"/>
          </w:tcPr>
          <w:p w:rsidR="003754CB" w:rsidRPr="00425C8F" w:rsidRDefault="003754CB" w:rsidP="0028705E">
            <w:pPr>
              <w:pStyle w:val="TableColumnLabels"/>
              <w:rPr>
                <w:color w:val="auto"/>
                <w:lang w:val="en-IN"/>
              </w:rPr>
            </w:pPr>
            <w:r w:rsidRPr="00425C8F">
              <w:rPr>
                <w:color w:val="auto"/>
                <w:lang w:val="en-IN"/>
              </w:rPr>
              <w:t>Field Type</w:t>
            </w:r>
          </w:p>
        </w:tc>
        <w:tc>
          <w:tcPr>
            <w:tcW w:w="1620" w:type="dxa"/>
            <w:shd w:val="clear" w:color="auto" w:fill="E31837"/>
          </w:tcPr>
          <w:p w:rsidR="003754CB" w:rsidRPr="00425C8F" w:rsidRDefault="003754CB" w:rsidP="0028705E">
            <w:pPr>
              <w:pStyle w:val="TableColumnLabels"/>
              <w:rPr>
                <w:color w:val="auto"/>
                <w:lang w:val="en-IN"/>
              </w:rPr>
            </w:pPr>
            <w:r w:rsidRPr="00425C8F">
              <w:rPr>
                <w:color w:val="auto"/>
                <w:lang w:val="en-IN"/>
              </w:rPr>
              <w:t>Optional/</w:t>
            </w:r>
          </w:p>
          <w:p w:rsidR="003754CB" w:rsidRPr="00425C8F" w:rsidRDefault="003754CB" w:rsidP="0028705E">
            <w:pPr>
              <w:pStyle w:val="TableColumnLabels"/>
              <w:rPr>
                <w:color w:val="auto"/>
                <w:lang w:val="en-IN"/>
              </w:rPr>
            </w:pPr>
            <w:r w:rsidRPr="00425C8F">
              <w:rPr>
                <w:color w:val="auto"/>
                <w:lang w:val="en-IN"/>
              </w:rPr>
              <w:t>Mandatory</w:t>
            </w:r>
          </w:p>
        </w:tc>
      </w:tr>
      <w:tr w:rsidR="003754CB" w:rsidRPr="00425C8F" w:rsidTr="0028705E">
        <w:trPr>
          <w:trHeight w:val="277"/>
        </w:trPr>
        <w:tc>
          <w:tcPr>
            <w:tcW w:w="9540" w:type="dxa"/>
            <w:gridSpan w:val="6"/>
          </w:tcPr>
          <w:p w:rsidR="003754CB" w:rsidRPr="00425C8F" w:rsidRDefault="003754CB" w:rsidP="0028705E">
            <w:pPr>
              <w:pStyle w:val="Tablecontent"/>
            </w:pPr>
            <w:r w:rsidRPr="00425C8F">
              <w:t>Common Response TAGS refer section 3.1.2</w:t>
            </w:r>
          </w:p>
        </w:tc>
      </w:tr>
      <w:tr w:rsidR="003754CB" w:rsidRPr="00425C8F" w:rsidTr="0028705E">
        <w:trPr>
          <w:cantSplit/>
          <w:trHeight w:val="277"/>
        </w:trPr>
        <w:tc>
          <w:tcPr>
            <w:tcW w:w="9540" w:type="dxa"/>
            <w:gridSpan w:val="6"/>
          </w:tcPr>
          <w:p w:rsidR="003754CB" w:rsidRPr="00425C8F" w:rsidRDefault="003754CB" w:rsidP="0028705E">
            <w:pPr>
              <w:pStyle w:val="Tablecontent"/>
              <w:rPr>
                <w:b/>
                <w:bCs/>
              </w:rPr>
            </w:pPr>
            <w:r w:rsidRPr="00425C8F">
              <w:rPr>
                <w:b/>
                <w:bCs/>
              </w:rPr>
              <w:t>DATA</w:t>
            </w:r>
          </w:p>
        </w:tc>
      </w:tr>
      <w:tr w:rsidR="003754CB" w:rsidRPr="00425C8F" w:rsidTr="0028705E">
        <w:trPr>
          <w:cantSplit/>
          <w:trHeight w:val="277"/>
        </w:trPr>
        <w:tc>
          <w:tcPr>
            <w:tcW w:w="1800" w:type="dxa"/>
          </w:tcPr>
          <w:p w:rsidR="003754CB" w:rsidRPr="00425C8F" w:rsidRDefault="003754CB" w:rsidP="0028705E">
            <w:pPr>
              <w:pStyle w:val="Tablecontent"/>
            </w:pPr>
            <w:r w:rsidRPr="00425C8F">
              <w:t>TRANSACTIONID</w:t>
            </w:r>
          </w:p>
        </w:tc>
        <w:tc>
          <w:tcPr>
            <w:tcW w:w="1800" w:type="dxa"/>
          </w:tcPr>
          <w:p w:rsidR="003754CB" w:rsidRPr="00425C8F" w:rsidRDefault="007C479A" w:rsidP="0028705E">
            <w:pPr>
              <w:pStyle w:val="Tablecontent"/>
            </w:pPr>
            <w:r w:rsidRPr="00425C8F">
              <w:t>PreTUPS</w:t>
            </w:r>
            <w:r w:rsidR="003754CB" w:rsidRPr="00425C8F">
              <w:t xml:space="preserve"> Transaction ID</w:t>
            </w:r>
          </w:p>
        </w:tc>
        <w:tc>
          <w:tcPr>
            <w:tcW w:w="1980" w:type="dxa"/>
          </w:tcPr>
          <w:p w:rsidR="003754CB" w:rsidRPr="00425C8F" w:rsidRDefault="003754CB" w:rsidP="0028705E">
            <w:pPr>
              <w:pStyle w:val="Tablecontent"/>
            </w:pPr>
            <w:r w:rsidRPr="00425C8F">
              <w:t xml:space="preserve">Transaction ID for O2C transfer generated by </w:t>
            </w:r>
            <w:r w:rsidR="007C479A" w:rsidRPr="00425C8F">
              <w:t>PreTUPS</w:t>
            </w:r>
            <w:r w:rsidRPr="00425C8F">
              <w:t xml:space="preserve"> System.</w:t>
            </w:r>
          </w:p>
        </w:tc>
        <w:tc>
          <w:tcPr>
            <w:tcW w:w="1620" w:type="dxa"/>
          </w:tcPr>
          <w:p w:rsidR="003754CB" w:rsidRPr="00425C8F" w:rsidRDefault="003754CB" w:rsidP="0028705E">
            <w:pPr>
              <w:pStyle w:val="Tablecontent"/>
            </w:pPr>
            <w:r w:rsidRPr="00425C8F">
              <w:t>OR061005.1658.0001</w:t>
            </w:r>
          </w:p>
        </w:tc>
        <w:tc>
          <w:tcPr>
            <w:tcW w:w="720" w:type="dxa"/>
          </w:tcPr>
          <w:p w:rsidR="003754CB" w:rsidRPr="00425C8F" w:rsidRDefault="003754CB" w:rsidP="0028705E">
            <w:pPr>
              <w:pStyle w:val="Tablecontent"/>
            </w:pPr>
            <w:r w:rsidRPr="00425C8F">
              <w:t>A (20)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TXNDATE</w:t>
            </w:r>
          </w:p>
        </w:tc>
        <w:tc>
          <w:tcPr>
            <w:tcW w:w="1800" w:type="dxa"/>
          </w:tcPr>
          <w:p w:rsidR="003754CB" w:rsidRPr="00425C8F" w:rsidRDefault="003754CB" w:rsidP="0028705E">
            <w:pPr>
              <w:pStyle w:val="Tablecontent"/>
            </w:pPr>
            <w:r w:rsidRPr="00425C8F">
              <w:t>Date and Time of Transaction</w:t>
            </w:r>
          </w:p>
        </w:tc>
        <w:tc>
          <w:tcPr>
            <w:tcW w:w="1980" w:type="dxa"/>
          </w:tcPr>
          <w:p w:rsidR="003754CB" w:rsidRPr="00425C8F" w:rsidRDefault="003754CB" w:rsidP="0028705E">
            <w:pPr>
              <w:pStyle w:val="Tablecontent"/>
            </w:pPr>
            <w:r w:rsidRPr="00425C8F">
              <w:t>DD-MM-YYYY HH:MI:SS , HH in 24 Hour format</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D(20)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MSISDN1</w:t>
            </w:r>
          </w:p>
        </w:tc>
        <w:tc>
          <w:tcPr>
            <w:tcW w:w="1800" w:type="dxa"/>
          </w:tcPr>
          <w:p w:rsidR="003754CB" w:rsidRPr="00425C8F" w:rsidRDefault="003754CB" w:rsidP="0028705E">
            <w:pPr>
              <w:pStyle w:val="Tablecontent"/>
            </w:pPr>
            <w:r w:rsidRPr="00425C8F">
              <w:t>Sender user MSISDN</w:t>
            </w:r>
          </w:p>
        </w:tc>
        <w:tc>
          <w:tcPr>
            <w:tcW w:w="1980" w:type="dxa"/>
          </w:tcPr>
          <w:p w:rsidR="003754CB" w:rsidRPr="00425C8F" w:rsidRDefault="003754CB" w:rsidP="0028705E">
            <w:pPr>
              <w:pStyle w:val="Tablecontent"/>
            </w:pPr>
            <w:r w:rsidRPr="00425C8F">
              <w:t>Channel User MSISDN who has initiated the request</w:t>
            </w:r>
          </w:p>
        </w:tc>
        <w:tc>
          <w:tcPr>
            <w:tcW w:w="1620" w:type="dxa"/>
          </w:tcPr>
          <w:p w:rsidR="003754CB" w:rsidRPr="00425C8F" w:rsidRDefault="003754CB" w:rsidP="0028705E">
            <w:pPr>
              <w:pStyle w:val="Tablecontent"/>
            </w:pPr>
            <w:r w:rsidRPr="00425C8F">
              <w:t>9810112345</w:t>
            </w:r>
          </w:p>
        </w:tc>
        <w:tc>
          <w:tcPr>
            <w:tcW w:w="720" w:type="dxa"/>
          </w:tcPr>
          <w:p w:rsidR="003754CB" w:rsidRPr="00425C8F" w:rsidRDefault="003754CB" w:rsidP="0028705E">
            <w:pPr>
              <w:pStyle w:val="Tablecontent"/>
            </w:pPr>
            <w:r w:rsidRPr="00425C8F">
              <w:t>N (15)</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MSISDN2</w:t>
            </w:r>
          </w:p>
        </w:tc>
        <w:tc>
          <w:tcPr>
            <w:tcW w:w="1800" w:type="dxa"/>
          </w:tcPr>
          <w:p w:rsidR="003754CB" w:rsidRPr="00425C8F" w:rsidRDefault="003754CB" w:rsidP="0028705E">
            <w:pPr>
              <w:pStyle w:val="Tablecontent"/>
            </w:pPr>
            <w:r w:rsidRPr="00425C8F">
              <w:t>Receiver user MSISDN</w:t>
            </w:r>
          </w:p>
        </w:tc>
        <w:tc>
          <w:tcPr>
            <w:tcW w:w="1980" w:type="dxa"/>
          </w:tcPr>
          <w:p w:rsidR="003754CB" w:rsidRPr="00425C8F" w:rsidRDefault="003754CB" w:rsidP="0028705E">
            <w:pPr>
              <w:pStyle w:val="Tablecontent"/>
            </w:pPr>
            <w:r w:rsidRPr="00425C8F">
              <w:t>Channel User MSISDN who has received the request.</w:t>
            </w:r>
          </w:p>
        </w:tc>
        <w:tc>
          <w:tcPr>
            <w:tcW w:w="1620" w:type="dxa"/>
          </w:tcPr>
          <w:p w:rsidR="003754CB" w:rsidRPr="00425C8F" w:rsidRDefault="003754CB" w:rsidP="0028705E">
            <w:pPr>
              <w:pStyle w:val="Tablecontent"/>
            </w:pPr>
            <w:r w:rsidRPr="00425C8F">
              <w:t>9810212345</w:t>
            </w:r>
          </w:p>
        </w:tc>
        <w:tc>
          <w:tcPr>
            <w:tcW w:w="720" w:type="dxa"/>
          </w:tcPr>
          <w:p w:rsidR="003754CB" w:rsidRPr="00425C8F" w:rsidRDefault="003754CB" w:rsidP="0028705E">
            <w:pPr>
              <w:pStyle w:val="Tablecontent"/>
            </w:pPr>
            <w:r w:rsidRPr="00425C8F">
              <w:t>N (15)</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lastRenderedPageBreak/>
              <w:t>USERNAME1</w:t>
            </w:r>
          </w:p>
        </w:tc>
        <w:tc>
          <w:tcPr>
            <w:tcW w:w="1800" w:type="dxa"/>
          </w:tcPr>
          <w:p w:rsidR="003754CB" w:rsidRPr="00425C8F" w:rsidRDefault="003754CB" w:rsidP="0028705E">
            <w:pPr>
              <w:pStyle w:val="Tablecontent"/>
            </w:pPr>
            <w:r w:rsidRPr="00425C8F">
              <w:t>Sender user name</w:t>
            </w:r>
          </w:p>
        </w:tc>
        <w:tc>
          <w:tcPr>
            <w:tcW w:w="1980" w:type="dxa"/>
          </w:tcPr>
          <w:p w:rsidR="003754CB" w:rsidRPr="00425C8F" w:rsidRDefault="003754CB" w:rsidP="0028705E">
            <w:pPr>
              <w:pStyle w:val="Tablecontent"/>
            </w:pPr>
            <w:r w:rsidRPr="00425C8F">
              <w:t>User name who has initiated the request</w:t>
            </w:r>
          </w:p>
        </w:tc>
        <w:tc>
          <w:tcPr>
            <w:tcW w:w="1620" w:type="dxa"/>
          </w:tcPr>
          <w:p w:rsidR="003754CB" w:rsidRPr="00425C8F" w:rsidRDefault="003754CB" w:rsidP="0028705E">
            <w:pPr>
              <w:pStyle w:val="Tablecontent"/>
            </w:pPr>
            <w:r w:rsidRPr="00425C8F">
              <w:t>XYZ</w:t>
            </w:r>
          </w:p>
        </w:tc>
        <w:tc>
          <w:tcPr>
            <w:tcW w:w="720" w:type="dxa"/>
          </w:tcPr>
          <w:p w:rsidR="003754CB" w:rsidRPr="00425C8F" w:rsidRDefault="003754CB" w:rsidP="0028705E">
            <w:pPr>
              <w:pStyle w:val="Tablecontent"/>
            </w:pPr>
            <w:r w:rsidRPr="00425C8F">
              <w:t>A (80)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USERNAME2</w:t>
            </w:r>
          </w:p>
        </w:tc>
        <w:tc>
          <w:tcPr>
            <w:tcW w:w="1800" w:type="dxa"/>
          </w:tcPr>
          <w:p w:rsidR="003754CB" w:rsidRPr="00425C8F" w:rsidRDefault="003754CB" w:rsidP="0028705E">
            <w:pPr>
              <w:pStyle w:val="Tablecontent"/>
            </w:pPr>
            <w:r w:rsidRPr="00425C8F">
              <w:t>Receiver user name</w:t>
            </w:r>
          </w:p>
        </w:tc>
        <w:tc>
          <w:tcPr>
            <w:tcW w:w="1980" w:type="dxa"/>
          </w:tcPr>
          <w:p w:rsidR="003754CB" w:rsidRPr="00425C8F" w:rsidRDefault="003754CB" w:rsidP="0028705E">
            <w:pPr>
              <w:pStyle w:val="Tablecontent"/>
            </w:pPr>
            <w:r w:rsidRPr="00425C8F">
              <w:t>User name who has received the request</w:t>
            </w:r>
          </w:p>
        </w:tc>
        <w:tc>
          <w:tcPr>
            <w:tcW w:w="1620" w:type="dxa"/>
          </w:tcPr>
          <w:p w:rsidR="003754CB" w:rsidRPr="00425C8F" w:rsidRDefault="003754CB" w:rsidP="0028705E">
            <w:pPr>
              <w:pStyle w:val="Tablecontent"/>
            </w:pPr>
            <w:r w:rsidRPr="00425C8F">
              <w:t>ABC</w:t>
            </w:r>
          </w:p>
        </w:tc>
        <w:tc>
          <w:tcPr>
            <w:tcW w:w="720" w:type="dxa"/>
          </w:tcPr>
          <w:p w:rsidR="003754CB" w:rsidRPr="00425C8F" w:rsidRDefault="003754CB" w:rsidP="0028705E">
            <w:pPr>
              <w:pStyle w:val="Tablecontent"/>
            </w:pPr>
            <w:r w:rsidRPr="00425C8F">
              <w:t>A (80)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NETWORK</w:t>
            </w:r>
          </w:p>
        </w:tc>
        <w:tc>
          <w:tcPr>
            <w:tcW w:w="1800" w:type="dxa"/>
          </w:tcPr>
          <w:p w:rsidR="003754CB" w:rsidRPr="00425C8F" w:rsidRDefault="003754CB" w:rsidP="0028705E">
            <w:pPr>
              <w:pStyle w:val="Tablecontent"/>
            </w:pPr>
            <w:r w:rsidRPr="00425C8F">
              <w:t>Network</w:t>
            </w:r>
          </w:p>
        </w:tc>
        <w:tc>
          <w:tcPr>
            <w:tcW w:w="1980" w:type="dxa"/>
          </w:tcPr>
          <w:p w:rsidR="003754CB" w:rsidRPr="00425C8F" w:rsidRDefault="003754CB" w:rsidP="0028705E">
            <w:pPr>
              <w:pStyle w:val="Tablecontent"/>
            </w:pPr>
            <w:r w:rsidRPr="00425C8F">
              <w:t>Network of the users</w:t>
            </w:r>
          </w:p>
        </w:tc>
        <w:tc>
          <w:tcPr>
            <w:tcW w:w="1620" w:type="dxa"/>
          </w:tcPr>
          <w:p w:rsidR="003754CB" w:rsidRPr="00425C8F" w:rsidRDefault="003754CB" w:rsidP="0028705E">
            <w:pPr>
              <w:pStyle w:val="Tablecontent"/>
            </w:pPr>
            <w:r w:rsidRPr="00425C8F">
              <w:t>Jordan</w:t>
            </w:r>
          </w:p>
        </w:tc>
        <w:tc>
          <w:tcPr>
            <w:tcW w:w="720" w:type="dxa"/>
          </w:tcPr>
          <w:p w:rsidR="003754CB" w:rsidRPr="00425C8F" w:rsidRDefault="003754CB" w:rsidP="0028705E">
            <w:pPr>
              <w:pStyle w:val="Tablecontent"/>
            </w:pPr>
            <w:r w:rsidRPr="00425C8F">
              <w:t>A(50)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TRFCATEGORY</w:t>
            </w:r>
          </w:p>
        </w:tc>
        <w:tc>
          <w:tcPr>
            <w:tcW w:w="1800" w:type="dxa"/>
          </w:tcPr>
          <w:p w:rsidR="003754CB" w:rsidRPr="00425C8F" w:rsidRDefault="003754CB" w:rsidP="0028705E">
            <w:pPr>
              <w:pStyle w:val="Tablecontent"/>
            </w:pPr>
            <w:r w:rsidRPr="00425C8F">
              <w:t>Transfer category</w:t>
            </w:r>
          </w:p>
        </w:tc>
        <w:tc>
          <w:tcPr>
            <w:tcW w:w="1980" w:type="dxa"/>
          </w:tcPr>
          <w:p w:rsidR="003754CB" w:rsidRPr="00425C8F" w:rsidRDefault="003754CB" w:rsidP="0028705E">
            <w:pPr>
              <w:pStyle w:val="Tablecontent"/>
            </w:pPr>
            <w:r w:rsidRPr="00425C8F">
              <w:t>Category of the transfer</w:t>
            </w:r>
          </w:p>
        </w:tc>
        <w:tc>
          <w:tcPr>
            <w:tcW w:w="1620" w:type="dxa"/>
          </w:tcPr>
          <w:p w:rsidR="003754CB" w:rsidRPr="00425C8F" w:rsidRDefault="003754CB" w:rsidP="0028705E">
            <w:pPr>
              <w:pStyle w:val="Tablecontent"/>
            </w:pPr>
            <w:r w:rsidRPr="00425C8F">
              <w:t>Sale</w:t>
            </w:r>
          </w:p>
        </w:tc>
        <w:tc>
          <w:tcPr>
            <w:tcW w:w="720" w:type="dxa"/>
          </w:tcPr>
          <w:p w:rsidR="003754CB" w:rsidRPr="00425C8F" w:rsidRDefault="003754CB" w:rsidP="0028705E">
            <w:pPr>
              <w:pStyle w:val="Tablecontent"/>
            </w:pPr>
            <w:r w:rsidRPr="00425C8F">
              <w:t>A(10)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TRFSTYPE</w:t>
            </w:r>
          </w:p>
        </w:tc>
        <w:tc>
          <w:tcPr>
            <w:tcW w:w="1800" w:type="dxa"/>
          </w:tcPr>
          <w:p w:rsidR="003754CB" w:rsidRPr="00425C8F" w:rsidRDefault="003754CB" w:rsidP="0028705E">
            <w:pPr>
              <w:pStyle w:val="Tablecontent"/>
            </w:pPr>
            <w:r w:rsidRPr="00425C8F">
              <w:t>Transfer sub type</w:t>
            </w:r>
          </w:p>
        </w:tc>
        <w:tc>
          <w:tcPr>
            <w:tcW w:w="1980" w:type="dxa"/>
          </w:tcPr>
          <w:p w:rsidR="003754CB" w:rsidRPr="00425C8F" w:rsidRDefault="003754CB" w:rsidP="0028705E">
            <w:pPr>
              <w:pStyle w:val="Tablecontent"/>
            </w:pPr>
            <w:r w:rsidRPr="00425C8F">
              <w:t>Sub type of the transfer</w:t>
            </w:r>
          </w:p>
        </w:tc>
        <w:tc>
          <w:tcPr>
            <w:tcW w:w="1620" w:type="dxa"/>
          </w:tcPr>
          <w:p w:rsidR="003754CB" w:rsidRPr="00425C8F" w:rsidRDefault="003754CB" w:rsidP="0028705E">
            <w:pPr>
              <w:pStyle w:val="Tablecontent"/>
            </w:pPr>
            <w:r w:rsidRPr="00425C8F">
              <w:t>R</w:t>
            </w:r>
          </w:p>
        </w:tc>
        <w:tc>
          <w:tcPr>
            <w:tcW w:w="720" w:type="dxa"/>
          </w:tcPr>
          <w:p w:rsidR="003754CB" w:rsidRPr="00425C8F" w:rsidRDefault="003754CB" w:rsidP="0028705E">
            <w:pPr>
              <w:pStyle w:val="Tablecontent"/>
            </w:pPr>
            <w:r w:rsidRPr="00425C8F">
              <w:t>A(10)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GEONAME1</w:t>
            </w:r>
          </w:p>
        </w:tc>
        <w:tc>
          <w:tcPr>
            <w:tcW w:w="1800" w:type="dxa"/>
          </w:tcPr>
          <w:p w:rsidR="003754CB" w:rsidRPr="00425C8F" w:rsidRDefault="003754CB" w:rsidP="0028705E">
            <w:pPr>
              <w:pStyle w:val="Tablecontent"/>
            </w:pPr>
            <w:r w:rsidRPr="00425C8F">
              <w:t>Sender geographical Name</w:t>
            </w:r>
          </w:p>
        </w:tc>
        <w:tc>
          <w:tcPr>
            <w:tcW w:w="1980" w:type="dxa"/>
          </w:tcPr>
          <w:p w:rsidR="003754CB" w:rsidRPr="00425C8F" w:rsidRDefault="003754CB" w:rsidP="0028705E">
            <w:pPr>
              <w:pStyle w:val="Tablecontent"/>
            </w:pPr>
            <w:r w:rsidRPr="00425C8F">
              <w:t>Geographical domain name of the sender</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A(50)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GEONAME2</w:t>
            </w:r>
          </w:p>
        </w:tc>
        <w:tc>
          <w:tcPr>
            <w:tcW w:w="1800" w:type="dxa"/>
          </w:tcPr>
          <w:p w:rsidR="003754CB" w:rsidRPr="00425C8F" w:rsidRDefault="003754CB" w:rsidP="0028705E">
            <w:pPr>
              <w:pStyle w:val="Tablecontent"/>
            </w:pPr>
            <w:r w:rsidRPr="00425C8F">
              <w:t>Receiver geographical Name</w:t>
            </w:r>
          </w:p>
        </w:tc>
        <w:tc>
          <w:tcPr>
            <w:tcW w:w="1980" w:type="dxa"/>
          </w:tcPr>
          <w:p w:rsidR="003754CB" w:rsidRPr="00425C8F" w:rsidRDefault="003754CB" w:rsidP="0028705E">
            <w:pPr>
              <w:pStyle w:val="Tablecontent"/>
            </w:pPr>
            <w:r w:rsidRPr="00425C8F">
              <w:t>Geographical domain name of the receiver</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A(50)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DOMNAME1</w:t>
            </w:r>
          </w:p>
        </w:tc>
        <w:tc>
          <w:tcPr>
            <w:tcW w:w="1800" w:type="dxa"/>
          </w:tcPr>
          <w:p w:rsidR="003754CB" w:rsidRPr="00425C8F" w:rsidRDefault="003754CB" w:rsidP="0028705E">
            <w:pPr>
              <w:pStyle w:val="Tablecontent"/>
            </w:pPr>
            <w:r w:rsidRPr="00425C8F">
              <w:t>Sender Domain Name</w:t>
            </w:r>
          </w:p>
        </w:tc>
        <w:tc>
          <w:tcPr>
            <w:tcW w:w="1980" w:type="dxa"/>
          </w:tcPr>
          <w:p w:rsidR="003754CB" w:rsidRPr="00425C8F" w:rsidRDefault="003754CB" w:rsidP="0028705E">
            <w:pPr>
              <w:pStyle w:val="Tablecontent"/>
            </w:pPr>
            <w:r w:rsidRPr="00425C8F">
              <w:t>Domain name of the sender</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A(40)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DOMNAME2</w:t>
            </w:r>
          </w:p>
        </w:tc>
        <w:tc>
          <w:tcPr>
            <w:tcW w:w="1800" w:type="dxa"/>
          </w:tcPr>
          <w:p w:rsidR="003754CB" w:rsidRPr="00425C8F" w:rsidRDefault="003754CB" w:rsidP="0028705E">
            <w:pPr>
              <w:pStyle w:val="Tablecontent"/>
            </w:pPr>
            <w:r w:rsidRPr="00425C8F">
              <w:t>Receiver Domain Code</w:t>
            </w:r>
          </w:p>
        </w:tc>
        <w:tc>
          <w:tcPr>
            <w:tcW w:w="1980" w:type="dxa"/>
          </w:tcPr>
          <w:p w:rsidR="003754CB" w:rsidRPr="00425C8F" w:rsidRDefault="003754CB" w:rsidP="0028705E">
            <w:pPr>
              <w:pStyle w:val="Tablecontent"/>
            </w:pPr>
            <w:r w:rsidRPr="00425C8F">
              <w:t>Domain name of the receiver</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A(40)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CATEGORY1</w:t>
            </w:r>
          </w:p>
        </w:tc>
        <w:tc>
          <w:tcPr>
            <w:tcW w:w="1800" w:type="dxa"/>
          </w:tcPr>
          <w:p w:rsidR="003754CB" w:rsidRPr="00425C8F" w:rsidRDefault="003754CB" w:rsidP="0028705E">
            <w:pPr>
              <w:pStyle w:val="Tablecontent"/>
            </w:pPr>
            <w:r w:rsidRPr="00425C8F">
              <w:t>Sender Category</w:t>
            </w:r>
          </w:p>
        </w:tc>
        <w:tc>
          <w:tcPr>
            <w:tcW w:w="1980" w:type="dxa"/>
          </w:tcPr>
          <w:p w:rsidR="003754CB" w:rsidRPr="00425C8F" w:rsidRDefault="003754CB" w:rsidP="0028705E">
            <w:pPr>
              <w:pStyle w:val="Tablecontent"/>
            </w:pPr>
            <w:r w:rsidRPr="00425C8F">
              <w:t>Category of the sender</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A(40)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CATEGORY2</w:t>
            </w:r>
          </w:p>
        </w:tc>
        <w:tc>
          <w:tcPr>
            <w:tcW w:w="1800" w:type="dxa"/>
          </w:tcPr>
          <w:p w:rsidR="003754CB" w:rsidRPr="00425C8F" w:rsidRDefault="003754CB" w:rsidP="0028705E">
            <w:pPr>
              <w:pStyle w:val="Tablecontent"/>
            </w:pPr>
            <w:r w:rsidRPr="00425C8F">
              <w:t>Receiver Category</w:t>
            </w:r>
          </w:p>
        </w:tc>
        <w:tc>
          <w:tcPr>
            <w:tcW w:w="1980" w:type="dxa"/>
          </w:tcPr>
          <w:p w:rsidR="003754CB" w:rsidRPr="00425C8F" w:rsidRDefault="003754CB" w:rsidP="0028705E">
            <w:pPr>
              <w:pStyle w:val="Tablecontent"/>
            </w:pPr>
            <w:r w:rsidRPr="00425C8F">
              <w:t>Category of the receiver</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A(40)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GRADE1</w:t>
            </w:r>
          </w:p>
        </w:tc>
        <w:tc>
          <w:tcPr>
            <w:tcW w:w="1800" w:type="dxa"/>
          </w:tcPr>
          <w:p w:rsidR="003754CB" w:rsidRPr="00425C8F" w:rsidRDefault="003754CB" w:rsidP="0028705E">
            <w:pPr>
              <w:pStyle w:val="Tablecontent"/>
            </w:pPr>
            <w:r w:rsidRPr="00425C8F">
              <w:t>Sender Grade</w:t>
            </w:r>
          </w:p>
        </w:tc>
        <w:tc>
          <w:tcPr>
            <w:tcW w:w="1980" w:type="dxa"/>
          </w:tcPr>
          <w:p w:rsidR="003754CB" w:rsidRPr="00425C8F" w:rsidRDefault="003754CB" w:rsidP="0028705E">
            <w:pPr>
              <w:pStyle w:val="Tablecontent"/>
            </w:pPr>
            <w:r w:rsidRPr="00425C8F">
              <w:t>Grade of the sender</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A(40)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GRADE2</w:t>
            </w:r>
          </w:p>
        </w:tc>
        <w:tc>
          <w:tcPr>
            <w:tcW w:w="1800" w:type="dxa"/>
          </w:tcPr>
          <w:p w:rsidR="003754CB" w:rsidRPr="00425C8F" w:rsidRDefault="003754CB" w:rsidP="0028705E">
            <w:pPr>
              <w:pStyle w:val="Tablecontent"/>
            </w:pPr>
            <w:r w:rsidRPr="00425C8F">
              <w:t>Receiver Grade</w:t>
            </w:r>
          </w:p>
        </w:tc>
        <w:tc>
          <w:tcPr>
            <w:tcW w:w="1980" w:type="dxa"/>
          </w:tcPr>
          <w:p w:rsidR="003754CB" w:rsidRPr="00425C8F" w:rsidRDefault="003754CB" w:rsidP="0028705E">
            <w:pPr>
              <w:pStyle w:val="Tablecontent"/>
            </w:pPr>
            <w:r w:rsidRPr="00425C8F">
              <w:t>Grade of the receiver</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A(40)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USERID1</w:t>
            </w:r>
          </w:p>
        </w:tc>
        <w:tc>
          <w:tcPr>
            <w:tcW w:w="1800" w:type="dxa"/>
          </w:tcPr>
          <w:p w:rsidR="003754CB" w:rsidRPr="00425C8F" w:rsidRDefault="003754CB" w:rsidP="0028705E">
            <w:pPr>
              <w:pStyle w:val="Tablecontent"/>
            </w:pPr>
            <w:r w:rsidRPr="00425C8F">
              <w:t>Sender User ID</w:t>
            </w:r>
          </w:p>
        </w:tc>
        <w:tc>
          <w:tcPr>
            <w:tcW w:w="1980" w:type="dxa"/>
          </w:tcPr>
          <w:p w:rsidR="003754CB" w:rsidRPr="00425C8F" w:rsidRDefault="003754CB" w:rsidP="0028705E">
            <w:pPr>
              <w:pStyle w:val="Tablecontent"/>
            </w:pPr>
            <w:r w:rsidRPr="00425C8F">
              <w:t>User ID of the sender</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A(20)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USERID2</w:t>
            </w:r>
          </w:p>
        </w:tc>
        <w:tc>
          <w:tcPr>
            <w:tcW w:w="1800" w:type="dxa"/>
          </w:tcPr>
          <w:p w:rsidR="003754CB" w:rsidRPr="00425C8F" w:rsidRDefault="003754CB" w:rsidP="0028705E">
            <w:pPr>
              <w:pStyle w:val="Tablecontent"/>
            </w:pPr>
            <w:r w:rsidRPr="00425C8F">
              <w:t>Receiver user ID</w:t>
            </w:r>
          </w:p>
        </w:tc>
        <w:tc>
          <w:tcPr>
            <w:tcW w:w="1980" w:type="dxa"/>
          </w:tcPr>
          <w:p w:rsidR="003754CB" w:rsidRPr="00425C8F" w:rsidRDefault="003754CB" w:rsidP="0028705E">
            <w:pPr>
              <w:pStyle w:val="Tablecontent"/>
            </w:pPr>
            <w:r w:rsidRPr="00425C8F">
              <w:t>User ID of the receiver</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A(20)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REQSOURCE</w:t>
            </w:r>
          </w:p>
        </w:tc>
        <w:tc>
          <w:tcPr>
            <w:tcW w:w="1800" w:type="dxa"/>
          </w:tcPr>
          <w:p w:rsidR="003754CB" w:rsidRPr="00425C8F" w:rsidRDefault="003754CB" w:rsidP="0028705E">
            <w:pPr>
              <w:pStyle w:val="Tablecontent"/>
            </w:pPr>
            <w:r w:rsidRPr="00425C8F">
              <w:t xml:space="preserve">Source of Request </w:t>
            </w:r>
          </w:p>
        </w:tc>
        <w:tc>
          <w:tcPr>
            <w:tcW w:w="1980" w:type="dxa"/>
          </w:tcPr>
          <w:p w:rsidR="003754CB" w:rsidRPr="00425C8F" w:rsidRDefault="003754CB" w:rsidP="0028705E">
            <w:pPr>
              <w:pStyle w:val="Tablecontent"/>
            </w:pPr>
            <w:r w:rsidRPr="00425C8F">
              <w:t>Source of the Request</w:t>
            </w:r>
          </w:p>
        </w:tc>
        <w:tc>
          <w:tcPr>
            <w:tcW w:w="1620" w:type="dxa"/>
          </w:tcPr>
          <w:p w:rsidR="003754CB" w:rsidRPr="00425C8F" w:rsidRDefault="003754CB" w:rsidP="0028705E">
            <w:pPr>
              <w:pStyle w:val="Tablecontent"/>
            </w:pPr>
            <w:r w:rsidRPr="00425C8F">
              <w:t>Web, STK</w:t>
            </w:r>
          </w:p>
        </w:tc>
        <w:tc>
          <w:tcPr>
            <w:tcW w:w="720" w:type="dxa"/>
          </w:tcPr>
          <w:p w:rsidR="003754CB" w:rsidRPr="00425C8F" w:rsidRDefault="003754CB" w:rsidP="0028705E">
            <w:pPr>
              <w:pStyle w:val="Tablecontent"/>
            </w:pPr>
            <w:r w:rsidRPr="00425C8F">
              <w:t>A (15)</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CONTROLLED</w:t>
            </w:r>
          </w:p>
        </w:tc>
        <w:tc>
          <w:tcPr>
            <w:tcW w:w="1800" w:type="dxa"/>
          </w:tcPr>
          <w:p w:rsidR="003754CB" w:rsidRPr="00425C8F" w:rsidRDefault="003754CB" w:rsidP="0028705E">
            <w:pPr>
              <w:pStyle w:val="Tablecontent"/>
            </w:pPr>
            <w:r w:rsidRPr="00425C8F">
              <w:t>Transaction Controlling type</w:t>
            </w:r>
          </w:p>
        </w:tc>
        <w:tc>
          <w:tcPr>
            <w:tcW w:w="1980" w:type="dxa"/>
          </w:tcPr>
          <w:p w:rsidR="003754CB" w:rsidRPr="00425C8F" w:rsidRDefault="003754CB" w:rsidP="0028705E">
            <w:pPr>
              <w:pStyle w:val="Tablecontent"/>
            </w:pPr>
            <w:r w:rsidRPr="00425C8F">
              <w:t>Controlling type defined for the transaction</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A(5)</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9540" w:type="dxa"/>
            <w:gridSpan w:val="6"/>
          </w:tcPr>
          <w:p w:rsidR="003754CB" w:rsidRPr="00425C8F" w:rsidRDefault="003754CB" w:rsidP="0028705E">
            <w:pPr>
              <w:pStyle w:val="Tablecontent"/>
            </w:pPr>
            <w:r w:rsidRPr="00425C8F">
              <w:rPr>
                <w:b/>
                <w:bCs/>
              </w:rPr>
              <w:t>RECORD Tag will be repeated in case of Multiple products</w:t>
            </w:r>
          </w:p>
        </w:tc>
      </w:tr>
      <w:tr w:rsidR="003754CB" w:rsidRPr="00425C8F" w:rsidTr="0028705E">
        <w:trPr>
          <w:cantSplit/>
          <w:trHeight w:val="277"/>
        </w:trPr>
        <w:tc>
          <w:tcPr>
            <w:tcW w:w="1800" w:type="dxa"/>
          </w:tcPr>
          <w:p w:rsidR="003754CB" w:rsidRPr="00425C8F" w:rsidRDefault="003754CB" w:rsidP="0028705E">
            <w:pPr>
              <w:pStyle w:val="Tablecontent"/>
            </w:pPr>
            <w:r w:rsidRPr="00425C8F">
              <w:t>PRODCODE</w:t>
            </w:r>
          </w:p>
        </w:tc>
        <w:tc>
          <w:tcPr>
            <w:tcW w:w="1800" w:type="dxa"/>
          </w:tcPr>
          <w:p w:rsidR="003754CB" w:rsidRPr="00425C8F" w:rsidRDefault="003754CB" w:rsidP="0028705E">
            <w:pPr>
              <w:pStyle w:val="Tablecontent"/>
            </w:pPr>
            <w:r w:rsidRPr="00425C8F">
              <w:t>Product short code</w:t>
            </w:r>
          </w:p>
        </w:tc>
        <w:tc>
          <w:tcPr>
            <w:tcW w:w="1980" w:type="dxa"/>
          </w:tcPr>
          <w:p w:rsidR="003754CB" w:rsidRPr="00425C8F" w:rsidRDefault="003754CB" w:rsidP="0028705E">
            <w:pPr>
              <w:pStyle w:val="Tablecontent"/>
            </w:pPr>
            <w:r w:rsidRPr="00425C8F">
              <w:t>Unique code associated with the product.</w:t>
            </w:r>
          </w:p>
        </w:tc>
        <w:tc>
          <w:tcPr>
            <w:tcW w:w="1620" w:type="dxa"/>
          </w:tcPr>
          <w:p w:rsidR="003754CB" w:rsidRPr="00425C8F" w:rsidRDefault="003754CB" w:rsidP="0028705E">
            <w:pPr>
              <w:pStyle w:val="Tablecontent"/>
            </w:pPr>
            <w:r w:rsidRPr="00425C8F">
              <w:t>101</w:t>
            </w:r>
          </w:p>
        </w:tc>
        <w:tc>
          <w:tcPr>
            <w:tcW w:w="720" w:type="dxa"/>
          </w:tcPr>
          <w:p w:rsidR="003754CB" w:rsidRPr="00425C8F" w:rsidRDefault="003754CB" w:rsidP="0028705E">
            <w:pPr>
              <w:pStyle w:val="Tablecontent"/>
            </w:pPr>
            <w:r w:rsidRPr="00425C8F">
              <w:t>A (10)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REQVALUE</w:t>
            </w:r>
          </w:p>
        </w:tc>
        <w:tc>
          <w:tcPr>
            <w:tcW w:w="1800" w:type="dxa"/>
          </w:tcPr>
          <w:p w:rsidR="003754CB" w:rsidRPr="00425C8F" w:rsidRDefault="003754CB" w:rsidP="0028705E">
            <w:pPr>
              <w:pStyle w:val="Tablecontent"/>
            </w:pPr>
            <w:r w:rsidRPr="00425C8F">
              <w:t>Quantity</w:t>
            </w:r>
          </w:p>
        </w:tc>
        <w:tc>
          <w:tcPr>
            <w:tcW w:w="1980" w:type="dxa"/>
          </w:tcPr>
          <w:p w:rsidR="003754CB" w:rsidRPr="00425C8F" w:rsidRDefault="003754CB" w:rsidP="0028705E">
            <w:pPr>
              <w:pStyle w:val="Tablecontent"/>
            </w:pPr>
            <w:r w:rsidRPr="00425C8F">
              <w:t xml:space="preserve">Quantity </w:t>
            </w:r>
          </w:p>
        </w:tc>
        <w:tc>
          <w:tcPr>
            <w:tcW w:w="1620" w:type="dxa"/>
          </w:tcPr>
          <w:p w:rsidR="003754CB" w:rsidRPr="00425C8F" w:rsidRDefault="003754CB" w:rsidP="0028705E">
            <w:pPr>
              <w:pStyle w:val="Tablecontent"/>
            </w:pPr>
            <w:r w:rsidRPr="00425C8F">
              <w:t>100</w:t>
            </w:r>
          </w:p>
        </w:tc>
        <w:tc>
          <w:tcPr>
            <w:tcW w:w="720" w:type="dxa"/>
          </w:tcPr>
          <w:p w:rsidR="003754CB" w:rsidRPr="00425C8F" w:rsidRDefault="003754CB" w:rsidP="0028705E">
            <w:pPr>
              <w:pStyle w:val="Tablecontent"/>
            </w:pPr>
            <w:r w:rsidRPr="00425C8F">
              <w:t>N(20)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TAX1R</w:t>
            </w:r>
          </w:p>
        </w:tc>
        <w:tc>
          <w:tcPr>
            <w:tcW w:w="1800" w:type="dxa"/>
          </w:tcPr>
          <w:p w:rsidR="003754CB" w:rsidRPr="00425C8F" w:rsidRDefault="003754CB" w:rsidP="0028705E">
            <w:pPr>
              <w:pStyle w:val="Tablecontent"/>
            </w:pPr>
            <w:r w:rsidRPr="00425C8F">
              <w:t>Tax 1 Rate</w:t>
            </w:r>
          </w:p>
        </w:tc>
        <w:tc>
          <w:tcPr>
            <w:tcW w:w="1980" w:type="dxa"/>
          </w:tcPr>
          <w:p w:rsidR="003754CB" w:rsidRPr="00425C8F" w:rsidRDefault="003754CB" w:rsidP="0028705E">
            <w:pPr>
              <w:pStyle w:val="Tablecontent"/>
            </w:pPr>
            <w:r w:rsidRPr="00425C8F">
              <w:t>Rate at which tax1 has to be calculated</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N(20)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TAX1A</w:t>
            </w:r>
          </w:p>
        </w:tc>
        <w:tc>
          <w:tcPr>
            <w:tcW w:w="1800" w:type="dxa"/>
          </w:tcPr>
          <w:p w:rsidR="003754CB" w:rsidRPr="00425C8F" w:rsidRDefault="003754CB" w:rsidP="0028705E">
            <w:pPr>
              <w:pStyle w:val="Tablecontent"/>
            </w:pPr>
            <w:r w:rsidRPr="00425C8F">
              <w:t>Tax 1 Amount</w:t>
            </w:r>
          </w:p>
        </w:tc>
        <w:tc>
          <w:tcPr>
            <w:tcW w:w="1980" w:type="dxa"/>
          </w:tcPr>
          <w:p w:rsidR="003754CB" w:rsidRPr="00425C8F" w:rsidRDefault="003754CB" w:rsidP="0028705E">
            <w:pPr>
              <w:pStyle w:val="Tablecontent"/>
            </w:pPr>
            <w:r w:rsidRPr="00425C8F">
              <w:t>Tax 1 Amount to be deducted</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N(20)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TAX2R</w:t>
            </w:r>
          </w:p>
        </w:tc>
        <w:tc>
          <w:tcPr>
            <w:tcW w:w="1800" w:type="dxa"/>
          </w:tcPr>
          <w:p w:rsidR="003754CB" w:rsidRPr="00425C8F" w:rsidRDefault="003754CB" w:rsidP="0028705E">
            <w:pPr>
              <w:pStyle w:val="Tablecontent"/>
            </w:pPr>
            <w:r w:rsidRPr="00425C8F">
              <w:t>Tax 2 Rate</w:t>
            </w:r>
          </w:p>
        </w:tc>
        <w:tc>
          <w:tcPr>
            <w:tcW w:w="1980" w:type="dxa"/>
          </w:tcPr>
          <w:p w:rsidR="003754CB" w:rsidRPr="00425C8F" w:rsidRDefault="003754CB" w:rsidP="0028705E">
            <w:pPr>
              <w:pStyle w:val="Tablecontent"/>
            </w:pPr>
            <w:r w:rsidRPr="00425C8F">
              <w:t>Rate at which tax 2 has to be calculated</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N(20)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TAX2A</w:t>
            </w:r>
          </w:p>
        </w:tc>
        <w:tc>
          <w:tcPr>
            <w:tcW w:w="1800" w:type="dxa"/>
          </w:tcPr>
          <w:p w:rsidR="003754CB" w:rsidRPr="00425C8F" w:rsidRDefault="003754CB" w:rsidP="0028705E">
            <w:pPr>
              <w:pStyle w:val="Tablecontent"/>
            </w:pPr>
            <w:r w:rsidRPr="00425C8F">
              <w:t>Tax 2 Amount</w:t>
            </w:r>
          </w:p>
        </w:tc>
        <w:tc>
          <w:tcPr>
            <w:tcW w:w="1980" w:type="dxa"/>
          </w:tcPr>
          <w:p w:rsidR="003754CB" w:rsidRPr="00425C8F" w:rsidRDefault="003754CB" w:rsidP="0028705E">
            <w:pPr>
              <w:pStyle w:val="Tablecontent"/>
            </w:pPr>
            <w:r w:rsidRPr="00425C8F">
              <w:t>Tax 2 Amount to be deducted</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N(20)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TAX3R</w:t>
            </w:r>
          </w:p>
        </w:tc>
        <w:tc>
          <w:tcPr>
            <w:tcW w:w="1800" w:type="dxa"/>
          </w:tcPr>
          <w:p w:rsidR="003754CB" w:rsidRPr="00425C8F" w:rsidRDefault="003754CB" w:rsidP="0028705E">
            <w:pPr>
              <w:pStyle w:val="Tablecontent"/>
            </w:pPr>
            <w:r w:rsidRPr="00425C8F">
              <w:t>Tax 3 Rate</w:t>
            </w:r>
          </w:p>
        </w:tc>
        <w:tc>
          <w:tcPr>
            <w:tcW w:w="1980" w:type="dxa"/>
          </w:tcPr>
          <w:p w:rsidR="003754CB" w:rsidRPr="00425C8F" w:rsidRDefault="003754CB" w:rsidP="0028705E">
            <w:pPr>
              <w:pStyle w:val="Tablecontent"/>
            </w:pPr>
            <w:r w:rsidRPr="00425C8F">
              <w:t>Rate at which tax 3 has to be calculated</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N(20)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lastRenderedPageBreak/>
              <w:t>TAX3A</w:t>
            </w:r>
          </w:p>
        </w:tc>
        <w:tc>
          <w:tcPr>
            <w:tcW w:w="1800" w:type="dxa"/>
          </w:tcPr>
          <w:p w:rsidR="003754CB" w:rsidRPr="00425C8F" w:rsidRDefault="003754CB" w:rsidP="0028705E">
            <w:pPr>
              <w:pStyle w:val="Tablecontent"/>
            </w:pPr>
            <w:r w:rsidRPr="00425C8F">
              <w:t>Tax 3 Amount</w:t>
            </w:r>
          </w:p>
        </w:tc>
        <w:tc>
          <w:tcPr>
            <w:tcW w:w="1980" w:type="dxa"/>
          </w:tcPr>
          <w:p w:rsidR="003754CB" w:rsidRPr="00425C8F" w:rsidRDefault="003754CB" w:rsidP="0028705E">
            <w:pPr>
              <w:pStyle w:val="Tablecontent"/>
            </w:pPr>
            <w:r w:rsidRPr="00425C8F">
              <w:t>Tax 3 Amount to be deducted</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N(20)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COMMR</w:t>
            </w:r>
          </w:p>
        </w:tc>
        <w:tc>
          <w:tcPr>
            <w:tcW w:w="1800" w:type="dxa"/>
          </w:tcPr>
          <w:p w:rsidR="003754CB" w:rsidRPr="00425C8F" w:rsidRDefault="003754CB" w:rsidP="0028705E">
            <w:pPr>
              <w:pStyle w:val="Tablecontent"/>
            </w:pPr>
            <w:r w:rsidRPr="00425C8F">
              <w:t>Commission Rate</w:t>
            </w:r>
          </w:p>
        </w:tc>
        <w:tc>
          <w:tcPr>
            <w:tcW w:w="1980" w:type="dxa"/>
          </w:tcPr>
          <w:p w:rsidR="003754CB" w:rsidRPr="00425C8F" w:rsidRDefault="003754CB" w:rsidP="0028705E">
            <w:pPr>
              <w:pStyle w:val="Tablecontent"/>
            </w:pPr>
            <w:r w:rsidRPr="00425C8F">
              <w:t>Rate at which commission has to be calculated</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N(20)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COMMA</w:t>
            </w:r>
          </w:p>
        </w:tc>
        <w:tc>
          <w:tcPr>
            <w:tcW w:w="1800" w:type="dxa"/>
          </w:tcPr>
          <w:p w:rsidR="003754CB" w:rsidRPr="00425C8F" w:rsidRDefault="003754CB" w:rsidP="0028705E">
            <w:pPr>
              <w:pStyle w:val="Tablecontent"/>
            </w:pPr>
            <w:r w:rsidRPr="00425C8F">
              <w:t>Commission Amount</w:t>
            </w:r>
          </w:p>
        </w:tc>
        <w:tc>
          <w:tcPr>
            <w:tcW w:w="1980" w:type="dxa"/>
          </w:tcPr>
          <w:p w:rsidR="003754CB" w:rsidRPr="00425C8F" w:rsidRDefault="003754CB" w:rsidP="0028705E">
            <w:pPr>
              <w:pStyle w:val="Tablecontent"/>
            </w:pPr>
            <w:r w:rsidRPr="00425C8F">
              <w:t>Amount applicable for commission</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N(20)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AMOUNT</w:t>
            </w:r>
          </w:p>
        </w:tc>
        <w:tc>
          <w:tcPr>
            <w:tcW w:w="1800" w:type="dxa"/>
          </w:tcPr>
          <w:p w:rsidR="003754CB" w:rsidRPr="00425C8F" w:rsidRDefault="003754CB" w:rsidP="0028705E">
            <w:pPr>
              <w:pStyle w:val="Tablecontent"/>
            </w:pPr>
            <w:r w:rsidRPr="00425C8F">
              <w:t xml:space="preserve">Amount </w:t>
            </w:r>
          </w:p>
        </w:tc>
        <w:tc>
          <w:tcPr>
            <w:tcW w:w="1980" w:type="dxa"/>
          </w:tcPr>
          <w:p w:rsidR="003754CB" w:rsidRPr="00425C8F" w:rsidRDefault="003754CB" w:rsidP="0028705E">
            <w:pPr>
              <w:pStyle w:val="Tablecontent"/>
            </w:pPr>
            <w:r w:rsidRPr="00425C8F">
              <w:t xml:space="preserve">Amount for the total stock </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N(20)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NETAMT</w:t>
            </w:r>
          </w:p>
        </w:tc>
        <w:tc>
          <w:tcPr>
            <w:tcW w:w="1800" w:type="dxa"/>
          </w:tcPr>
          <w:p w:rsidR="003754CB" w:rsidRPr="00425C8F" w:rsidRDefault="003754CB" w:rsidP="0028705E">
            <w:pPr>
              <w:pStyle w:val="Tablecontent"/>
            </w:pPr>
            <w:r w:rsidRPr="00425C8F">
              <w:t>Net Amount</w:t>
            </w:r>
          </w:p>
        </w:tc>
        <w:tc>
          <w:tcPr>
            <w:tcW w:w="1980" w:type="dxa"/>
          </w:tcPr>
          <w:p w:rsidR="003754CB" w:rsidRPr="00425C8F" w:rsidRDefault="003754CB" w:rsidP="0028705E">
            <w:pPr>
              <w:pStyle w:val="Tablecontent"/>
            </w:pPr>
            <w:r w:rsidRPr="00425C8F">
              <w:t>Net Amount for the total stock</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N(20)</w:t>
            </w:r>
          </w:p>
        </w:tc>
        <w:tc>
          <w:tcPr>
            <w:tcW w:w="1620" w:type="dxa"/>
          </w:tcPr>
          <w:p w:rsidR="003754CB" w:rsidRPr="00425C8F" w:rsidRDefault="003754CB" w:rsidP="0028705E">
            <w:pPr>
              <w:pStyle w:val="Tablecontent"/>
            </w:pPr>
            <w:r w:rsidRPr="00425C8F">
              <w:t>M</w:t>
            </w:r>
          </w:p>
        </w:tc>
      </w:tr>
    </w:tbl>
    <w:p w:rsidR="003754CB" w:rsidRPr="00425C8F" w:rsidRDefault="003754CB" w:rsidP="006D326A">
      <w:pPr>
        <w:pStyle w:val="BodyText2"/>
        <w:rPr>
          <w:rFonts w:ascii="Arial Narrow" w:hAnsi="Arial Narrow" w:cs="Tahoma"/>
          <w:b/>
          <w:sz w:val="26"/>
          <w:u w:val="single" w:color="E31837"/>
        </w:rPr>
      </w:pPr>
    </w:p>
    <w:p w:rsidR="006D326A" w:rsidRPr="00425C8F" w:rsidRDefault="006D326A" w:rsidP="001E6309">
      <w:pPr>
        <w:pStyle w:val="Heading"/>
        <w:rPr>
          <w:color w:val="auto"/>
        </w:rPr>
      </w:pPr>
      <w:bookmarkStart w:id="343" w:name="_Toc309916584"/>
      <w:bookmarkStart w:id="344" w:name="_Toc310932494"/>
      <w:r w:rsidRPr="00425C8F">
        <w:rPr>
          <w:color w:val="auto"/>
        </w:rPr>
        <w:t>Business Rules</w:t>
      </w:r>
      <w:bookmarkEnd w:id="343"/>
      <w:bookmarkEnd w:id="344"/>
    </w:p>
    <w:p w:rsidR="006D326A" w:rsidRPr="00425C8F" w:rsidRDefault="006D326A" w:rsidP="00B051FB">
      <w:pPr>
        <w:pStyle w:val="BodyText2"/>
        <w:numPr>
          <w:ilvl w:val="0"/>
          <w:numId w:val="26"/>
        </w:numPr>
      </w:pPr>
      <w:r w:rsidRPr="00425C8F">
        <w:t>Type tag will identify the type of Enquiry.</w:t>
      </w:r>
    </w:p>
    <w:p w:rsidR="006D326A" w:rsidRPr="00425C8F" w:rsidRDefault="006D326A" w:rsidP="00B051FB">
      <w:pPr>
        <w:pStyle w:val="BodyText2"/>
        <w:numPr>
          <w:ilvl w:val="0"/>
          <w:numId w:val="26"/>
        </w:numPr>
      </w:pPr>
      <w:r w:rsidRPr="00425C8F">
        <w:t>TRFTYPE tag will identify the type of transfer like T for Transfer, R for Return and W for Withdraw. In each request only one TRFTYPE tag has to be present.</w:t>
      </w:r>
    </w:p>
    <w:p w:rsidR="006D326A" w:rsidRPr="00425C8F" w:rsidRDefault="006D326A" w:rsidP="00B051FB">
      <w:pPr>
        <w:pStyle w:val="BodyText2"/>
        <w:numPr>
          <w:ilvl w:val="0"/>
          <w:numId w:val="26"/>
        </w:numPr>
      </w:pPr>
      <w:r w:rsidRPr="00425C8F">
        <w:t>To date given in the TODATE tag must be always greater than or equal to From date given in the FROMDATE tag.</w:t>
      </w:r>
    </w:p>
    <w:p w:rsidR="006D326A" w:rsidRPr="00425C8F" w:rsidRDefault="006D326A" w:rsidP="00B051FB">
      <w:pPr>
        <w:pStyle w:val="BodyText2"/>
        <w:numPr>
          <w:ilvl w:val="0"/>
          <w:numId w:val="26"/>
        </w:numPr>
      </w:pPr>
      <w:r w:rsidRPr="00425C8F">
        <w:t>If No value of From Date is there then by default Configurable Number of days will be subtracted from current date and it will be taken as From Date.</w:t>
      </w:r>
    </w:p>
    <w:p w:rsidR="006D326A" w:rsidRPr="00425C8F" w:rsidRDefault="006D326A" w:rsidP="00B051FB">
      <w:pPr>
        <w:pStyle w:val="BodyText2"/>
        <w:numPr>
          <w:ilvl w:val="0"/>
          <w:numId w:val="26"/>
        </w:numPr>
      </w:pPr>
      <w:r w:rsidRPr="00425C8F">
        <w:t>If No value of To Date is there current date and it will be taken as To Date.</w:t>
      </w:r>
    </w:p>
    <w:p w:rsidR="006D326A" w:rsidRPr="00425C8F" w:rsidRDefault="006D326A" w:rsidP="00B051FB">
      <w:pPr>
        <w:pStyle w:val="BodyText2"/>
        <w:numPr>
          <w:ilvl w:val="0"/>
          <w:numId w:val="26"/>
        </w:numPr>
      </w:pPr>
      <w:r w:rsidRPr="00425C8F">
        <w:t>Date range should be between in Configurable No of Days.</w:t>
      </w:r>
    </w:p>
    <w:p w:rsidR="006D326A" w:rsidRPr="00425C8F" w:rsidRDefault="006D326A" w:rsidP="00B051FB">
      <w:pPr>
        <w:pStyle w:val="BodyText2"/>
        <w:numPr>
          <w:ilvl w:val="0"/>
          <w:numId w:val="26"/>
        </w:numPr>
      </w:pPr>
      <w:r w:rsidRPr="00425C8F">
        <w:t>Transfer value present in the TRFVALUE tag will be actual amount transferred to subscriber.</w:t>
      </w:r>
    </w:p>
    <w:p w:rsidR="006D326A" w:rsidRPr="00425C8F" w:rsidRDefault="006D326A" w:rsidP="00B051FB">
      <w:pPr>
        <w:pStyle w:val="BodyText2"/>
        <w:numPr>
          <w:ilvl w:val="0"/>
          <w:numId w:val="26"/>
        </w:numPr>
      </w:pPr>
      <w:r w:rsidRPr="00425C8F">
        <w:t>If Transaction ID then record loading will be done only on the basis of it, For rest all other combinations will be used for record loading.</w:t>
      </w:r>
    </w:p>
    <w:p w:rsidR="003754CB" w:rsidRPr="00425C8F" w:rsidRDefault="003754CB" w:rsidP="006D326A"/>
    <w:p w:rsidR="006D326A" w:rsidRPr="00425C8F" w:rsidRDefault="006D326A" w:rsidP="001E6309">
      <w:pPr>
        <w:pStyle w:val="Heading"/>
        <w:rPr>
          <w:color w:val="auto"/>
        </w:rPr>
      </w:pPr>
      <w:bookmarkStart w:id="345" w:name="_Toc309916585"/>
      <w:bookmarkStart w:id="346" w:name="_Toc310932495"/>
      <w:r w:rsidRPr="00425C8F">
        <w:rPr>
          <w:color w:val="auto"/>
        </w:rPr>
        <w:t>O2C Transfer Enquiry</w:t>
      </w:r>
      <w:bookmarkEnd w:id="345"/>
      <w:bookmarkEnd w:id="346"/>
    </w:p>
    <w:p w:rsidR="006D326A" w:rsidRPr="00425C8F" w:rsidRDefault="006D326A" w:rsidP="006D326A">
      <w:pPr>
        <w:pStyle w:val="BodyText2"/>
        <w:ind w:left="720"/>
      </w:pPr>
      <w:r w:rsidRPr="00425C8F">
        <w:t>In this Enquiry Customer care user can send the request for the enquiry of a transaction between operator and channel user (O2C).</w:t>
      </w:r>
    </w:p>
    <w:p w:rsidR="006D326A" w:rsidRPr="00425C8F" w:rsidRDefault="006D326A" w:rsidP="006D326A">
      <w:pPr>
        <w:pStyle w:val="BodyText2"/>
      </w:pPr>
    </w:p>
    <w:p w:rsidR="006D326A" w:rsidRPr="00425C8F" w:rsidRDefault="0000768E" w:rsidP="001E6309">
      <w:pPr>
        <w:pStyle w:val="Heading"/>
        <w:rPr>
          <w:color w:val="auto"/>
        </w:rPr>
      </w:pPr>
      <w:r w:rsidRPr="00425C8F">
        <w:rPr>
          <w:color w:val="auto"/>
        </w:rPr>
        <w:t>Request Syntax</w:t>
      </w:r>
    </w:p>
    <w:p w:rsidR="006D326A" w:rsidRPr="00425C8F" w:rsidRDefault="006D326A" w:rsidP="006D326A">
      <w:pPr>
        <w:pStyle w:val="BodyText2"/>
        <w:ind w:left="720"/>
        <w:jc w:val="left"/>
      </w:pPr>
      <w:r w:rsidRPr="00425C8F">
        <w:t>The External System will send the following request for O2C transfer enquiry. The request format and details of request are mentioned below.</w:t>
      </w:r>
    </w:p>
    <w:p w:rsidR="006D326A" w:rsidRPr="00425C8F" w:rsidRDefault="006D326A" w:rsidP="006D326A">
      <w:pPr>
        <w:pStyle w:val="BodyText2"/>
      </w:pPr>
    </w:p>
    <w:p w:rsidR="006D326A" w:rsidRPr="00425C8F" w:rsidRDefault="006D326A" w:rsidP="006D326A">
      <w:pPr>
        <w:pStyle w:val="BodyText2"/>
        <w:rPr>
          <w:b/>
          <w:bCs/>
          <w:u w:val="single"/>
        </w:rPr>
      </w:pPr>
      <w:r w:rsidRPr="00425C8F">
        <w:rPr>
          <w:b/>
          <w:bCs/>
          <w:u w:val="single"/>
        </w:rPr>
        <w:t>Request Syntax</w:t>
      </w:r>
    </w:p>
    <w:p w:rsidR="006D326A" w:rsidRPr="00425C8F" w:rsidRDefault="006D326A" w:rsidP="006D326A">
      <w:pPr>
        <w:pStyle w:val="BodyText2"/>
      </w:pPr>
    </w:p>
    <w:p w:rsidR="006D326A" w:rsidRPr="00425C8F" w:rsidRDefault="006D326A" w:rsidP="003754CB">
      <w:pPr>
        <w:pStyle w:val="Code"/>
        <w:ind w:left="720"/>
      </w:pPr>
      <w:r w:rsidRPr="00425C8F">
        <w:t>&lt;?xml version="1.0"?&gt;</w:t>
      </w:r>
    </w:p>
    <w:p w:rsidR="006D326A" w:rsidRPr="00425C8F" w:rsidRDefault="006D326A" w:rsidP="003754CB">
      <w:pPr>
        <w:pStyle w:val="Code"/>
        <w:ind w:left="720"/>
      </w:pPr>
      <w:r w:rsidRPr="00425C8F">
        <w:t>&lt;COMMAND&gt;</w:t>
      </w:r>
    </w:p>
    <w:p w:rsidR="006D326A" w:rsidRPr="00425C8F" w:rsidRDefault="006D326A" w:rsidP="003754CB">
      <w:pPr>
        <w:pStyle w:val="Code"/>
        <w:ind w:left="1440"/>
      </w:pPr>
      <w:r w:rsidRPr="00425C8F">
        <w:t>&lt;TYPE&gt;VIEWTRF&lt;/TYPE&gt;</w:t>
      </w:r>
    </w:p>
    <w:p w:rsidR="006D326A" w:rsidRPr="00425C8F" w:rsidRDefault="006D326A" w:rsidP="003754CB">
      <w:pPr>
        <w:pStyle w:val="Code"/>
        <w:ind w:left="1440"/>
      </w:pPr>
      <w:r w:rsidRPr="00425C8F">
        <w:t>&lt;DATE&gt;&lt;Date and time &gt;&lt;/DATE&gt;</w:t>
      </w:r>
    </w:p>
    <w:p w:rsidR="006D326A" w:rsidRPr="00425C8F" w:rsidRDefault="006D326A" w:rsidP="003754CB">
      <w:pPr>
        <w:pStyle w:val="Code"/>
        <w:ind w:left="1440"/>
      </w:pPr>
      <w:r w:rsidRPr="00425C8F">
        <w:t>&lt;EXTNWCODE&gt;&lt;Network External Code&gt;&lt;/EXTNWCODE&gt;</w:t>
      </w:r>
    </w:p>
    <w:p w:rsidR="006D326A" w:rsidRPr="00425C8F" w:rsidRDefault="006D326A" w:rsidP="003754CB">
      <w:pPr>
        <w:pStyle w:val="Code"/>
        <w:ind w:left="1440"/>
      </w:pPr>
      <w:r w:rsidRPr="00425C8F">
        <w:t>&lt;CATCODE&gt;&lt;Category Code of the Operator user&gt;&lt;/CATCODE&gt;</w:t>
      </w:r>
    </w:p>
    <w:p w:rsidR="006D326A" w:rsidRPr="00425C8F" w:rsidRDefault="006D326A" w:rsidP="003754CB">
      <w:pPr>
        <w:pStyle w:val="Code"/>
        <w:ind w:left="1440"/>
      </w:pPr>
      <w:r w:rsidRPr="00425C8F">
        <w:t>&lt;EMPCODE&gt;&lt; Employee Code of the Operator user&gt;&lt;/EMPCODE&gt;</w:t>
      </w:r>
    </w:p>
    <w:p w:rsidR="006D326A" w:rsidRPr="00425C8F" w:rsidRDefault="006D326A" w:rsidP="003754CB">
      <w:pPr>
        <w:pStyle w:val="Code"/>
        <w:ind w:left="1440"/>
      </w:pPr>
      <w:r w:rsidRPr="00425C8F">
        <w:t>&lt;LOGINID&gt;&lt;Login ID of the Operator user&gt;&lt;/LOGINID&gt;</w:t>
      </w:r>
    </w:p>
    <w:p w:rsidR="006D326A" w:rsidRPr="00425C8F" w:rsidRDefault="006D326A" w:rsidP="003754CB">
      <w:pPr>
        <w:pStyle w:val="Code"/>
        <w:ind w:left="1440"/>
      </w:pPr>
      <w:r w:rsidRPr="00425C8F">
        <w:lastRenderedPageBreak/>
        <w:t>&lt;PASSWORD&gt;&lt;Password of the Operator user&gt;&lt;/PASSWORD&gt;</w:t>
      </w:r>
    </w:p>
    <w:p w:rsidR="006D326A" w:rsidRPr="00425C8F" w:rsidRDefault="006D326A" w:rsidP="003754CB">
      <w:pPr>
        <w:pStyle w:val="Code"/>
        <w:ind w:left="1440"/>
      </w:pPr>
      <w:r w:rsidRPr="00425C8F">
        <w:t>&lt;EXTREFNUM&gt;&lt;Unique Reference number in the external system&gt;&lt;/EXTREFNUM&gt;</w:t>
      </w:r>
    </w:p>
    <w:p w:rsidR="006D326A" w:rsidRPr="00425C8F" w:rsidRDefault="006D326A" w:rsidP="003754CB">
      <w:pPr>
        <w:pStyle w:val="Code"/>
        <w:ind w:left="1440"/>
      </w:pPr>
      <w:r w:rsidRPr="00425C8F">
        <w:t>&lt;DATA&gt;</w:t>
      </w:r>
    </w:p>
    <w:p w:rsidR="006D326A" w:rsidRPr="00425C8F" w:rsidRDefault="006D326A" w:rsidP="003754CB">
      <w:pPr>
        <w:pStyle w:val="Code"/>
        <w:ind w:left="2160"/>
      </w:pPr>
      <w:r w:rsidRPr="00425C8F">
        <w:t>&lt;MSISDN&gt;&lt;Retailer MSISDN&gt;&lt;/MSISDN&gt;</w:t>
      </w:r>
    </w:p>
    <w:p w:rsidR="006D326A" w:rsidRPr="00425C8F" w:rsidRDefault="008314E1" w:rsidP="003754CB">
      <w:pPr>
        <w:pStyle w:val="Code"/>
        <w:ind w:left="2160"/>
      </w:pPr>
      <w:r>
        <w:t>&lt;TRFCATEGORY&gt;&lt;TRF or SALE&gt;&lt;/</w:t>
      </w:r>
      <w:r w:rsidR="006D326A" w:rsidRPr="00425C8F">
        <w:t>TRFCATEGORY&gt;</w:t>
      </w:r>
    </w:p>
    <w:p w:rsidR="006D326A" w:rsidRPr="00425C8F" w:rsidRDefault="006D326A" w:rsidP="003754CB">
      <w:pPr>
        <w:pStyle w:val="Code"/>
        <w:ind w:left="2160"/>
      </w:pPr>
      <w:r w:rsidRPr="00425C8F">
        <w:t>&lt;FROMDATE&gt;&lt;DD-MM-YYYY&gt;&lt;/FROMDATE&gt;</w:t>
      </w:r>
    </w:p>
    <w:p w:rsidR="006D326A" w:rsidRPr="00425C8F" w:rsidRDefault="006D326A" w:rsidP="003754CB">
      <w:pPr>
        <w:pStyle w:val="Code"/>
        <w:ind w:left="2160"/>
      </w:pPr>
      <w:r w:rsidRPr="00425C8F">
        <w:t>&lt;TODATE&gt;&lt;DD-MM-YYYY&gt;&lt;/TODATE&gt;</w:t>
      </w:r>
    </w:p>
    <w:p w:rsidR="006D326A" w:rsidRPr="00425C8F" w:rsidRDefault="006D326A" w:rsidP="003754CB">
      <w:pPr>
        <w:pStyle w:val="Code"/>
        <w:ind w:left="2160"/>
      </w:pPr>
      <w:r w:rsidRPr="00425C8F">
        <w:t>&lt;TRANSACTIONID&gt;OT060825.1002.0001&lt;/TRANSACTIONID&gt;</w:t>
      </w:r>
    </w:p>
    <w:p w:rsidR="006D326A" w:rsidRPr="00425C8F" w:rsidRDefault="006D326A" w:rsidP="003754CB">
      <w:pPr>
        <w:pStyle w:val="Code"/>
        <w:ind w:left="1440"/>
      </w:pPr>
      <w:r w:rsidRPr="00425C8F">
        <w:t>&lt;/DATA&gt;</w:t>
      </w:r>
    </w:p>
    <w:p w:rsidR="006D326A" w:rsidRPr="00425C8F" w:rsidRDefault="006D326A" w:rsidP="003754CB">
      <w:pPr>
        <w:pStyle w:val="Code"/>
        <w:ind w:left="720"/>
      </w:pPr>
      <w:r w:rsidRPr="00425C8F">
        <w:t>&lt;/COMMAND&gt;</w:t>
      </w:r>
    </w:p>
    <w:p w:rsidR="006D326A" w:rsidRPr="00425C8F" w:rsidRDefault="006D326A" w:rsidP="006D326A">
      <w:pPr>
        <w:pStyle w:val="BodyText2"/>
      </w:pPr>
    </w:p>
    <w:p w:rsidR="006D326A" w:rsidRPr="00425C8F" w:rsidRDefault="006D326A" w:rsidP="006D326A">
      <w:pPr>
        <w:pStyle w:val="BodyText2"/>
        <w:rPr>
          <w:rFonts w:ascii="Arial Narrow" w:hAnsi="Arial Narrow" w:cs="Tahoma"/>
          <w:b/>
          <w:sz w:val="26"/>
          <w:u w:val="single" w:color="E31837"/>
        </w:rPr>
      </w:pPr>
      <w:r w:rsidRPr="00425C8F">
        <w:rPr>
          <w:rFonts w:ascii="Arial Narrow" w:hAnsi="Arial Narrow" w:cs="Tahoma"/>
          <w:b/>
          <w:sz w:val="26"/>
          <w:u w:val="single" w:color="E31837"/>
        </w:rPr>
        <w:t>Fields Detail</w:t>
      </w:r>
    </w:p>
    <w:p w:rsidR="006D326A" w:rsidRPr="00425C8F" w:rsidRDefault="006D326A" w:rsidP="006D326A">
      <w:pPr>
        <w:pStyle w:val="BodyText2"/>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3754CB" w:rsidRPr="00425C8F" w:rsidTr="0028705E">
        <w:trPr>
          <w:trHeight w:val="277"/>
          <w:tblHeader/>
        </w:trPr>
        <w:tc>
          <w:tcPr>
            <w:tcW w:w="1800" w:type="dxa"/>
            <w:shd w:val="clear" w:color="auto" w:fill="E31837"/>
          </w:tcPr>
          <w:p w:rsidR="003754CB" w:rsidRPr="00425C8F" w:rsidRDefault="003754CB" w:rsidP="0028705E">
            <w:pPr>
              <w:pStyle w:val="TableColumnLabels"/>
              <w:rPr>
                <w:color w:val="auto"/>
                <w:lang w:val="en-IN"/>
              </w:rPr>
            </w:pPr>
            <w:r w:rsidRPr="00425C8F">
              <w:rPr>
                <w:color w:val="auto"/>
                <w:lang w:val="en-IN"/>
              </w:rPr>
              <w:t>TAG</w:t>
            </w:r>
          </w:p>
        </w:tc>
        <w:tc>
          <w:tcPr>
            <w:tcW w:w="1800" w:type="dxa"/>
            <w:shd w:val="clear" w:color="auto" w:fill="E31837"/>
          </w:tcPr>
          <w:p w:rsidR="003754CB" w:rsidRPr="00425C8F" w:rsidRDefault="003754CB" w:rsidP="0028705E">
            <w:pPr>
              <w:pStyle w:val="TableColumnLabels"/>
              <w:rPr>
                <w:color w:val="auto"/>
                <w:lang w:val="en-IN"/>
              </w:rPr>
            </w:pPr>
            <w:r w:rsidRPr="00425C8F">
              <w:rPr>
                <w:color w:val="auto"/>
                <w:lang w:val="en-IN"/>
              </w:rPr>
              <w:t>Fields</w:t>
            </w:r>
          </w:p>
        </w:tc>
        <w:tc>
          <w:tcPr>
            <w:tcW w:w="1980" w:type="dxa"/>
            <w:shd w:val="clear" w:color="auto" w:fill="E31837"/>
          </w:tcPr>
          <w:p w:rsidR="003754CB" w:rsidRPr="00425C8F" w:rsidRDefault="003754CB" w:rsidP="0028705E">
            <w:pPr>
              <w:pStyle w:val="TableColumnLabels"/>
              <w:rPr>
                <w:color w:val="auto"/>
                <w:lang w:val="en-IN"/>
              </w:rPr>
            </w:pPr>
            <w:r w:rsidRPr="00425C8F">
              <w:rPr>
                <w:color w:val="auto"/>
                <w:lang w:val="en-IN"/>
              </w:rPr>
              <w:t>Remarks</w:t>
            </w:r>
          </w:p>
        </w:tc>
        <w:tc>
          <w:tcPr>
            <w:tcW w:w="1620" w:type="dxa"/>
            <w:shd w:val="clear" w:color="auto" w:fill="E31837"/>
          </w:tcPr>
          <w:p w:rsidR="003754CB" w:rsidRPr="00425C8F" w:rsidRDefault="003754CB" w:rsidP="0028705E">
            <w:pPr>
              <w:pStyle w:val="TableColumnLabels"/>
              <w:rPr>
                <w:color w:val="auto"/>
                <w:lang w:val="en-IN"/>
              </w:rPr>
            </w:pPr>
            <w:r w:rsidRPr="00425C8F">
              <w:rPr>
                <w:color w:val="auto"/>
                <w:lang w:val="en-IN"/>
              </w:rPr>
              <w:t>Example</w:t>
            </w:r>
          </w:p>
        </w:tc>
        <w:tc>
          <w:tcPr>
            <w:tcW w:w="720" w:type="dxa"/>
            <w:shd w:val="clear" w:color="auto" w:fill="E31837"/>
          </w:tcPr>
          <w:p w:rsidR="003754CB" w:rsidRPr="00425C8F" w:rsidRDefault="003754CB" w:rsidP="0028705E">
            <w:pPr>
              <w:pStyle w:val="TableColumnLabels"/>
              <w:rPr>
                <w:color w:val="auto"/>
                <w:lang w:val="en-IN"/>
              </w:rPr>
            </w:pPr>
            <w:r w:rsidRPr="00425C8F">
              <w:rPr>
                <w:color w:val="auto"/>
                <w:lang w:val="en-IN"/>
              </w:rPr>
              <w:t>Field Type</w:t>
            </w:r>
          </w:p>
        </w:tc>
        <w:tc>
          <w:tcPr>
            <w:tcW w:w="1620" w:type="dxa"/>
            <w:shd w:val="clear" w:color="auto" w:fill="E31837"/>
          </w:tcPr>
          <w:p w:rsidR="003754CB" w:rsidRPr="00425C8F" w:rsidRDefault="003754CB" w:rsidP="0028705E">
            <w:pPr>
              <w:pStyle w:val="TableColumnLabels"/>
              <w:rPr>
                <w:color w:val="auto"/>
                <w:lang w:val="en-IN"/>
              </w:rPr>
            </w:pPr>
            <w:r w:rsidRPr="00425C8F">
              <w:rPr>
                <w:color w:val="auto"/>
                <w:lang w:val="en-IN"/>
              </w:rPr>
              <w:t>Optional/</w:t>
            </w:r>
          </w:p>
          <w:p w:rsidR="003754CB" w:rsidRPr="00425C8F" w:rsidRDefault="003754CB" w:rsidP="0028705E">
            <w:pPr>
              <w:pStyle w:val="TableColumnLabels"/>
              <w:rPr>
                <w:color w:val="auto"/>
                <w:lang w:val="en-IN"/>
              </w:rPr>
            </w:pPr>
            <w:r w:rsidRPr="00425C8F">
              <w:rPr>
                <w:color w:val="auto"/>
                <w:lang w:val="en-IN"/>
              </w:rPr>
              <w:t>Mandatory</w:t>
            </w:r>
          </w:p>
        </w:tc>
      </w:tr>
      <w:tr w:rsidR="003754CB" w:rsidRPr="00425C8F" w:rsidTr="0028705E">
        <w:trPr>
          <w:trHeight w:val="277"/>
        </w:trPr>
        <w:tc>
          <w:tcPr>
            <w:tcW w:w="9540" w:type="dxa"/>
            <w:gridSpan w:val="6"/>
          </w:tcPr>
          <w:p w:rsidR="003754CB" w:rsidRPr="00425C8F" w:rsidRDefault="003754CB" w:rsidP="0028705E">
            <w:pPr>
              <w:pStyle w:val="Tablecontent"/>
            </w:pPr>
            <w:r w:rsidRPr="00425C8F">
              <w:t>Common Response TAGS refer section 3.1.1</w:t>
            </w:r>
          </w:p>
        </w:tc>
      </w:tr>
      <w:tr w:rsidR="003754CB" w:rsidRPr="00425C8F" w:rsidTr="0028705E">
        <w:trPr>
          <w:cantSplit/>
          <w:trHeight w:val="277"/>
        </w:trPr>
        <w:tc>
          <w:tcPr>
            <w:tcW w:w="9540" w:type="dxa"/>
            <w:gridSpan w:val="6"/>
          </w:tcPr>
          <w:p w:rsidR="003754CB" w:rsidRPr="00425C8F" w:rsidRDefault="003754CB" w:rsidP="0028705E">
            <w:pPr>
              <w:pStyle w:val="Tablecontent"/>
              <w:rPr>
                <w:b/>
                <w:bCs/>
              </w:rPr>
            </w:pPr>
          </w:p>
        </w:tc>
      </w:tr>
      <w:tr w:rsidR="003754CB" w:rsidRPr="00425C8F" w:rsidTr="0028705E">
        <w:trPr>
          <w:cantSplit/>
          <w:trHeight w:val="277"/>
        </w:trPr>
        <w:tc>
          <w:tcPr>
            <w:tcW w:w="1800" w:type="dxa"/>
          </w:tcPr>
          <w:p w:rsidR="003754CB" w:rsidRPr="00425C8F" w:rsidRDefault="003754CB" w:rsidP="0028705E">
            <w:pPr>
              <w:pStyle w:val="Tablecontent"/>
            </w:pPr>
            <w:r w:rsidRPr="00425C8F">
              <w:t>MSISDN</w:t>
            </w:r>
          </w:p>
        </w:tc>
        <w:tc>
          <w:tcPr>
            <w:tcW w:w="1800" w:type="dxa"/>
          </w:tcPr>
          <w:p w:rsidR="003754CB" w:rsidRPr="00425C8F" w:rsidRDefault="003754CB" w:rsidP="0028705E">
            <w:pPr>
              <w:pStyle w:val="Tablecontent"/>
            </w:pPr>
            <w:r w:rsidRPr="00425C8F">
              <w:t>Channel user MSISDN</w:t>
            </w:r>
          </w:p>
        </w:tc>
        <w:tc>
          <w:tcPr>
            <w:tcW w:w="1980" w:type="dxa"/>
          </w:tcPr>
          <w:p w:rsidR="003754CB" w:rsidRPr="00425C8F" w:rsidRDefault="003754CB" w:rsidP="0028705E">
            <w:pPr>
              <w:pStyle w:val="Tablecontent"/>
            </w:pPr>
            <w:r w:rsidRPr="00425C8F">
              <w:t>All MSISDN should be in national dial format.</w:t>
            </w:r>
          </w:p>
        </w:tc>
        <w:tc>
          <w:tcPr>
            <w:tcW w:w="1620" w:type="dxa"/>
          </w:tcPr>
          <w:p w:rsidR="003754CB" w:rsidRPr="00425C8F" w:rsidRDefault="003754CB" w:rsidP="0028705E">
            <w:pPr>
              <w:pStyle w:val="Tablecontent"/>
            </w:pPr>
            <w:r w:rsidRPr="00425C8F">
              <w:t>9810112345</w:t>
            </w:r>
          </w:p>
        </w:tc>
        <w:tc>
          <w:tcPr>
            <w:tcW w:w="720" w:type="dxa"/>
          </w:tcPr>
          <w:p w:rsidR="003754CB" w:rsidRPr="00425C8F" w:rsidRDefault="003754CB" w:rsidP="0028705E">
            <w:pPr>
              <w:pStyle w:val="Tablecontent"/>
            </w:pPr>
            <w:r w:rsidRPr="00425C8F">
              <w:t>N (15)</w:t>
            </w:r>
          </w:p>
        </w:tc>
        <w:tc>
          <w:tcPr>
            <w:tcW w:w="1620" w:type="dxa"/>
            <w:vMerge w:val="restart"/>
          </w:tcPr>
          <w:p w:rsidR="003754CB" w:rsidRDefault="003754CB" w:rsidP="0028705E">
            <w:pPr>
              <w:pStyle w:val="Tablecontent"/>
              <w:rPr>
                <w:ins w:id="347" w:author="Parul Nagpal" w:date="2016-08-11T11:29:00Z"/>
              </w:rPr>
            </w:pPr>
            <w:del w:id="348" w:author="Parul Nagpal" w:date="2016-08-11T11:29:00Z">
              <w:r w:rsidRPr="00425C8F" w:rsidDel="00234BE2">
                <w:delText>Either Transaction ID is M or MSISDN and TRFCATEGORY are M</w:delText>
              </w:r>
            </w:del>
          </w:p>
          <w:p w:rsidR="00234BE2" w:rsidRPr="00425C8F" w:rsidRDefault="00234BE2" w:rsidP="0028705E">
            <w:pPr>
              <w:pStyle w:val="Tablecontent"/>
            </w:pPr>
            <w:ins w:id="349" w:author="Parul Nagpal" w:date="2016-08-11T11:29:00Z">
              <w:r>
                <w:t>TransactionID and MSISDN are Mandatory</w:t>
              </w:r>
            </w:ins>
          </w:p>
        </w:tc>
      </w:tr>
      <w:tr w:rsidR="003754CB" w:rsidRPr="00425C8F" w:rsidTr="0028705E">
        <w:trPr>
          <w:cantSplit/>
          <w:trHeight w:val="277"/>
        </w:trPr>
        <w:tc>
          <w:tcPr>
            <w:tcW w:w="1800" w:type="dxa"/>
          </w:tcPr>
          <w:p w:rsidR="003754CB" w:rsidRPr="00425C8F" w:rsidRDefault="003754CB" w:rsidP="0028705E">
            <w:pPr>
              <w:pStyle w:val="Tablecontent"/>
            </w:pPr>
            <w:r w:rsidRPr="00425C8F">
              <w:t>TRFCATEGORY</w:t>
            </w:r>
          </w:p>
        </w:tc>
        <w:tc>
          <w:tcPr>
            <w:tcW w:w="1800" w:type="dxa"/>
          </w:tcPr>
          <w:p w:rsidR="003754CB" w:rsidRPr="00425C8F" w:rsidRDefault="003754CB" w:rsidP="0028705E">
            <w:pPr>
              <w:pStyle w:val="Tablecontent"/>
            </w:pPr>
            <w:r w:rsidRPr="00425C8F">
              <w:t>Transfer Category</w:t>
            </w:r>
          </w:p>
        </w:tc>
        <w:tc>
          <w:tcPr>
            <w:tcW w:w="1980" w:type="dxa"/>
          </w:tcPr>
          <w:p w:rsidR="003754CB" w:rsidRPr="00425C8F" w:rsidRDefault="003754CB" w:rsidP="0028705E">
            <w:pPr>
              <w:pStyle w:val="Tablecontent"/>
            </w:pPr>
            <w:r w:rsidRPr="00425C8F">
              <w:t xml:space="preserve">Category of the Transfer </w:t>
            </w:r>
          </w:p>
          <w:p w:rsidR="003754CB" w:rsidRPr="00425C8F" w:rsidRDefault="003754CB" w:rsidP="0028705E">
            <w:pPr>
              <w:pStyle w:val="Tablecontent"/>
            </w:pPr>
          </w:p>
        </w:tc>
        <w:tc>
          <w:tcPr>
            <w:tcW w:w="1620" w:type="dxa"/>
          </w:tcPr>
          <w:p w:rsidR="003754CB" w:rsidRPr="00425C8F" w:rsidRDefault="003754CB" w:rsidP="0028705E">
            <w:pPr>
              <w:pStyle w:val="Tablecontent"/>
            </w:pPr>
            <w:r w:rsidRPr="00425C8F">
              <w:t>TRF or SALE</w:t>
            </w:r>
          </w:p>
        </w:tc>
        <w:tc>
          <w:tcPr>
            <w:tcW w:w="720" w:type="dxa"/>
          </w:tcPr>
          <w:p w:rsidR="003754CB" w:rsidRPr="00425C8F" w:rsidRDefault="003754CB" w:rsidP="0028705E">
            <w:pPr>
              <w:pStyle w:val="Tablecontent"/>
            </w:pPr>
            <w:r w:rsidRPr="00425C8F">
              <w:t>N (15)</w:t>
            </w:r>
          </w:p>
        </w:tc>
        <w:tc>
          <w:tcPr>
            <w:tcW w:w="1620" w:type="dxa"/>
            <w:vMerge/>
          </w:tcPr>
          <w:p w:rsidR="003754CB" w:rsidRPr="00425C8F" w:rsidRDefault="003754CB" w:rsidP="0028705E">
            <w:pPr>
              <w:pStyle w:val="Tablecontent"/>
            </w:pPr>
          </w:p>
        </w:tc>
      </w:tr>
      <w:tr w:rsidR="003754CB" w:rsidRPr="00425C8F" w:rsidTr="0028705E">
        <w:trPr>
          <w:cantSplit/>
          <w:trHeight w:val="277"/>
        </w:trPr>
        <w:tc>
          <w:tcPr>
            <w:tcW w:w="1800" w:type="dxa"/>
          </w:tcPr>
          <w:p w:rsidR="003754CB" w:rsidRPr="00425C8F" w:rsidRDefault="003754CB" w:rsidP="0028705E">
            <w:pPr>
              <w:pStyle w:val="Tablecontent"/>
            </w:pPr>
            <w:r w:rsidRPr="00425C8F">
              <w:t>FROMDATE</w:t>
            </w:r>
          </w:p>
        </w:tc>
        <w:tc>
          <w:tcPr>
            <w:tcW w:w="1800" w:type="dxa"/>
          </w:tcPr>
          <w:p w:rsidR="003754CB" w:rsidRPr="00425C8F" w:rsidRDefault="003754CB" w:rsidP="0028705E">
            <w:pPr>
              <w:pStyle w:val="Tablecontent"/>
            </w:pPr>
            <w:r w:rsidRPr="00425C8F">
              <w:t>From Date</w:t>
            </w:r>
          </w:p>
        </w:tc>
        <w:tc>
          <w:tcPr>
            <w:tcW w:w="1980" w:type="dxa"/>
          </w:tcPr>
          <w:p w:rsidR="003754CB" w:rsidRPr="00425C8F" w:rsidRDefault="003754CB" w:rsidP="0028705E">
            <w:pPr>
              <w:pStyle w:val="Tablecontent"/>
            </w:pPr>
            <w:r w:rsidRPr="00425C8F">
              <w:t xml:space="preserve">Date from which the transaction enquiry in </w:t>
            </w:r>
            <w:r w:rsidR="007C479A" w:rsidRPr="00425C8F">
              <w:t>PreTUPS</w:t>
            </w:r>
            <w:r w:rsidRPr="00425C8F">
              <w:t xml:space="preserve"> system in format i.e. dd-mm-yyyy</w:t>
            </w:r>
          </w:p>
        </w:tc>
        <w:tc>
          <w:tcPr>
            <w:tcW w:w="1620" w:type="dxa"/>
          </w:tcPr>
          <w:p w:rsidR="003754CB" w:rsidRPr="00425C8F" w:rsidRDefault="003754CB" w:rsidP="0028705E">
            <w:pPr>
              <w:pStyle w:val="Tablecontent"/>
            </w:pPr>
            <w:r w:rsidRPr="00425C8F">
              <w:t xml:space="preserve">06-09-2006 </w:t>
            </w:r>
          </w:p>
        </w:tc>
        <w:tc>
          <w:tcPr>
            <w:tcW w:w="720" w:type="dxa"/>
          </w:tcPr>
          <w:p w:rsidR="003754CB" w:rsidRPr="00425C8F" w:rsidRDefault="003754CB" w:rsidP="0028705E">
            <w:pPr>
              <w:pStyle w:val="Tablecontent"/>
            </w:pPr>
            <w:r w:rsidRPr="00425C8F">
              <w:t>D (10)</w:t>
            </w:r>
          </w:p>
        </w:tc>
        <w:tc>
          <w:tcPr>
            <w:tcW w:w="1620" w:type="dxa"/>
            <w:vMerge/>
          </w:tcPr>
          <w:p w:rsidR="003754CB" w:rsidRPr="00425C8F" w:rsidRDefault="003754CB" w:rsidP="0028705E">
            <w:pPr>
              <w:pStyle w:val="Tablecontent"/>
            </w:pPr>
          </w:p>
        </w:tc>
      </w:tr>
      <w:tr w:rsidR="003754CB" w:rsidRPr="00425C8F" w:rsidTr="0028705E">
        <w:trPr>
          <w:cantSplit/>
          <w:trHeight w:val="277"/>
        </w:trPr>
        <w:tc>
          <w:tcPr>
            <w:tcW w:w="1800" w:type="dxa"/>
          </w:tcPr>
          <w:p w:rsidR="003754CB" w:rsidRPr="00425C8F" w:rsidRDefault="003754CB" w:rsidP="0028705E">
            <w:pPr>
              <w:pStyle w:val="Tablecontent"/>
            </w:pPr>
            <w:r w:rsidRPr="00425C8F">
              <w:t>TODATE</w:t>
            </w:r>
          </w:p>
        </w:tc>
        <w:tc>
          <w:tcPr>
            <w:tcW w:w="1800" w:type="dxa"/>
          </w:tcPr>
          <w:p w:rsidR="003754CB" w:rsidRPr="00425C8F" w:rsidRDefault="003754CB" w:rsidP="0028705E">
            <w:pPr>
              <w:pStyle w:val="Tablecontent"/>
            </w:pPr>
            <w:r w:rsidRPr="00425C8F">
              <w:t>To Date</w:t>
            </w:r>
          </w:p>
        </w:tc>
        <w:tc>
          <w:tcPr>
            <w:tcW w:w="1980" w:type="dxa"/>
          </w:tcPr>
          <w:p w:rsidR="003754CB" w:rsidRPr="00425C8F" w:rsidRDefault="003754CB" w:rsidP="0028705E">
            <w:pPr>
              <w:pStyle w:val="Tablecontent"/>
            </w:pPr>
            <w:r w:rsidRPr="00425C8F">
              <w:t xml:space="preserve">Date to which the transaction Enquiry in </w:t>
            </w:r>
            <w:r w:rsidR="007C479A" w:rsidRPr="00425C8F">
              <w:t>PreTUPS</w:t>
            </w:r>
            <w:r w:rsidRPr="00425C8F">
              <w:t xml:space="preserve"> system in format i.e. dd-mm-yyyy</w:t>
            </w:r>
          </w:p>
        </w:tc>
        <w:tc>
          <w:tcPr>
            <w:tcW w:w="1620" w:type="dxa"/>
          </w:tcPr>
          <w:p w:rsidR="003754CB" w:rsidRPr="00425C8F" w:rsidRDefault="003754CB" w:rsidP="0028705E">
            <w:pPr>
              <w:pStyle w:val="Tablecontent"/>
            </w:pPr>
            <w:r w:rsidRPr="00425C8F">
              <w:t>06-09-2006</w:t>
            </w:r>
          </w:p>
        </w:tc>
        <w:tc>
          <w:tcPr>
            <w:tcW w:w="720" w:type="dxa"/>
          </w:tcPr>
          <w:p w:rsidR="003754CB" w:rsidRPr="00425C8F" w:rsidRDefault="003754CB" w:rsidP="0028705E">
            <w:pPr>
              <w:pStyle w:val="Tablecontent"/>
            </w:pPr>
            <w:r w:rsidRPr="00425C8F">
              <w:t>D (10)</w:t>
            </w:r>
          </w:p>
        </w:tc>
        <w:tc>
          <w:tcPr>
            <w:tcW w:w="1620" w:type="dxa"/>
            <w:vMerge/>
          </w:tcPr>
          <w:p w:rsidR="003754CB" w:rsidRPr="00425C8F" w:rsidRDefault="003754CB" w:rsidP="0028705E">
            <w:pPr>
              <w:pStyle w:val="Tablecontent"/>
            </w:pPr>
          </w:p>
        </w:tc>
      </w:tr>
      <w:tr w:rsidR="003754CB" w:rsidRPr="00425C8F" w:rsidTr="0028705E">
        <w:trPr>
          <w:cantSplit/>
          <w:trHeight w:val="277"/>
        </w:trPr>
        <w:tc>
          <w:tcPr>
            <w:tcW w:w="1800" w:type="dxa"/>
          </w:tcPr>
          <w:p w:rsidR="003754CB" w:rsidRPr="00425C8F" w:rsidRDefault="003754CB" w:rsidP="0028705E">
            <w:pPr>
              <w:pStyle w:val="Tablecontent"/>
            </w:pPr>
            <w:r w:rsidRPr="00425C8F">
              <w:t>TRANSACTIONID</w:t>
            </w:r>
          </w:p>
        </w:tc>
        <w:tc>
          <w:tcPr>
            <w:tcW w:w="1800" w:type="dxa"/>
          </w:tcPr>
          <w:p w:rsidR="003754CB" w:rsidRPr="00425C8F" w:rsidRDefault="003754CB" w:rsidP="0028705E">
            <w:pPr>
              <w:pStyle w:val="Tablecontent"/>
            </w:pPr>
            <w:r w:rsidRPr="00425C8F">
              <w:t>Unique number of the transaction</w:t>
            </w:r>
          </w:p>
        </w:tc>
        <w:tc>
          <w:tcPr>
            <w:tcW w:w="1980" w:type="dxa"/>
          </w:tcPr>
          <w:p w:rsidR="003754CB" w:rsidRPr="00425C8F" w:rsidRDefault="003754CB" w:rsidP="0028705E">
            <w:pPr>
              <w:pStyle w:val="Tablecontent"/>
            </w:pPr>
            <w:r w:rsidRPr="00425C8F">
              <w:t xml:space="preserve">Unique transaction number generated by the </w:t>
            </w:r>
            <w:r w:rsidR="007C479A" w:rsidRPr="00425C8F">
              <w:t>PreTUPS</w:t>
            </w:r>
            <w:r w:rsidRPr="00425C8F">
              <w:t xml:space="preserve"> system for the transaction. Alphanumeric</w:t>
            </w:r>
          </w:p>
        </w:tc>
        <w:tc>
          <w:tcPr>
            <w:tcW w:w="1620" w:type="dxa"/>
          </w:tcPr>
          <w:p w:rsidR="003754CB" w:rsidRPr="00425C8F" w:rsidRDefault="003754CB" w:rsidP="0028705E">
            <w:pPr>
              <w:pStyle w:val="Tablecontent"/>
            </w:pPr>
            <w:r w:rsidRPr="00425C8F">
              <w:t>OT060825.1002.0001</w:t>
            </w:r>
          </w:p>
        </w:tc>
        <w:tc>
          <w:tcPr>
            <w:tcW w:w="720" w:type="dxa"/>
          </w:tcPr>
          <w:p w:rsidR="003754CB" w:rsidRPr="00425C8F" w:rsidRDefault="003754CB" w:rsidP="0028705E">
            <w:pPr>
              <w:pStyle w:val="Tablecontent"/>
            </w:pPr>
            <w:r w:rsidRPr="00425C8F">
              <w:t>A (20)</w:t>
            </w:r>
          </w:p>
        </w:tc>
        <w:tc>
          <w:tcPr>
            <w:tcW w:w="1620" w:type="dxa"/>
            <w:vMerge/>
          </w:tcPr>
          <w:p w:rsidR="003754CB" w:rsidRPr="00425C8F" w:rsidRDefault="003754CB" w:rsidP="0028705E">
            <w:pPr>
              <w:pStyle w:val="Tablecontent"/>
            </w:pPr>
          </w:p>
        </w:tc>
      </w:tr>
      <w:tr w:rsidR="003754CB" w:rsidRPr="00425C8F" w:rsidTr="0028705E">
        <w:trPr>
          <w:cantSplit/>
          <w:trHeight w:val="277"/>
        </w:trPr>
        <w:tc>
          <w:tcPr>
            <w:tcW w:w="9540" w:type="dxa"/>
            <w:gridSpan w:val="6"/>
          </w:tcPr>
          <w:p w:rsidR="003754CB" w:rsidRPr="00425C8F" w:rsidRDefault="003754CB" w:rsidP="0028705E">
            <w:pPr>
              <w:pStyle w:val="Tablecontent"/>
            </w:pPr>
            <w:del w:id="350" w:author="Parul Nagpal" w:date="2016-08-11T11:30:00Z">
              <w:r w:rsidRPr="00425C8F" w:rsidDel="00995343">
                <w:delText>Either Transaction ID is M or MSISDN and TRFCATEGORY are M</w:delText>
              </w:r>
            </w:del>
          </w:p>
        </w:tc>
      </w:tr>
    </w:tbl>
    <w:p w:rsidR="003754CB" w:rsidRPr="00425C8F" w:rsidRDefault="003754CB" w:rsidP="006D326A">
      <w:pPr>
        <w:pStyle w:val="BodyText2"/>
      </w:pPr>
    </w:p>
    <w:p w:rsidR="006D326A" w:rsidRPr="00425C8F" w:rsidRDefault="006D326A" w:rsidP="001E6309">
      <w:pPr>
        <w:pStyle w:val="Heading"/>
        <w:rPr>
          <w:color w:val="auto"/>
        </w:rPr>
      </w:pPr>
      <w:r w:rsidRPr="00425C8F">
        <w:rPr>
          <w:color w:val="auto"/>
        </w:rPr>
        <w:t xml:space="preserve"> </w:t>
      </w:r>
      <w:r w:rsidR="0000768E" w:rsidRPr="00425C8F">
        <w:rPr>
          <w:color w:val="auto"/>
        </w:rPr>
        <w:t>Response Syntax</w:t>
      </w:r>
    </w:p>
    <w:p w:rsidR="006D326A" w:rsidRPr="00425C8F" w:rsidRDefault="007C479A" w:rsidP="006D326A">
      <w:pPr>
        <w:pStyle w:val="BodyText2"/>
        <w:ind w:left="720"/>
      </w:pPr>
      <w:r w:rsidRPr="00425C8F">
        <w:t>PreTUPS</w:t>
      </w:r>
      <w:r w:rsidR="006D326A" w:rsidRPr="00425C8F">
        <w:t xml:space="preserve"> system sends the acknowledgement to the External system about the transaction status. The acknowledgement will be in XML and send as response of the request. The XML response details are mentioned below. Response may be of two types based on the input details 1) Summary Response 2) Detail Response.</w:t>
      </w:r>
    </w:p>
    <w:p w:rsidR="006D326A" w:rsidRPr="00425C8F" w:rsidRDefault="006D326A" w:rsidP="006D326A">
      <w:pPr>
        <w:pStyle w:val="BodyText2"/>
      </w:pPr>
    </w:p>
    <w:p w:rsidR="006D326A" w:rsidRPr="00425C8F" w:rsidRDefault="006D326A" w:rsidP="006D326A">
      <w:pPr>
        <w:pStyle w:val="BodyText2"/>
        <w:rPr>
          <w:b/>
          <w:bCs/>
          <w:u w:val="single"/>
        </w:rPr>
      </w:pPr>
      <w:r w:rsidRPr="00425C8F">
        <w:rPr>
          <w:b/>
          <w:bCs/>
          <w:u w:val="single"/>
        </w:rPr>
        <w:t>Response Syntax for summary Response</w:t>
      </w:r>
    </w:p>
    <w:p w:rsidR="006D326A" w:rsidRPr="00425C8F" w:rsidRDefault="006D326A" w:rsidP="006D326A">
      <w:pPr>
        <w:pStyle w:val="BodyText2"/>
      </w:pPr>
    </w:p>
    <w:p w:rsidR="006D326A" w:rsidRPr="00425C8F" w:rsidRDefault="006D326A" w:rsidP="003754CB">
      <w:pPr>
        <w:pStyle w:val="Code"/>
        <w:ind w:left="720"/>
      </w:pPr>
      <w:r w:rsidRPr="00425C8F">
        <w:t>&lt; Xml version="1.0"&gt;</w:t>
      </w:r>
    </w:p>
    <w:p w:rsidR="006D326A" w:rsidRPr="00425C8F" w:rsidRDefault="006D326A" w:rsidP="003754CB">
      <w:pPr>
        <w:pStyle w:val="Code"/>
        <w:ind w:left="720"/>
      </w:pPr>
      <w:r w:rsidRPr="00425C8F">
        <w:lastRenderedPageBreak/>
        <w:t>&lt;COMMAND&gt;</w:t>
      </w:r>
    </w:p>
    <w:p w:rsidR="006D326A" w:rsidRPr="00425C8F" w:rsidRDefault="006D326A" w:rsidP="003754CB">
      <w:pPr>
        <w:pStyle w:val="Code"/>
        <w:ind w:left="1440"/>
      </w:pPr>
      <w:r w:rsidRPr="00425C8F">
        <w:t>&lt;TYPE&gt;O2CENQRESP&lt;/TYPE&gt;</w:t>
      </w:r>
    </w:p>
    <w:p w:rsidR="006D326A" w:rsidRPr="00425C8F" w:rsidRDefault="006D326A" w:rsidP="003754CB">
      <w:pPr>
        <w:pStyle w:val="Code"/>
        <w:ind w:left="1440"/>
      </w:pPr>
      <w:r w:rsidRPr="00425C8F">
        <w:t>&lt;T</w:t>
      </w:r>
      <w:r w:rsidR="008314E1">
        <w:t>XNSTATUS&gt;&lt;Transaction Status&gt;&lt;/TXNSTATUS</w:t>
      </w:r>
      <w:r w:rsidRPr="00425C8F">
        <w:t>&gt;</w:t>
      </w:r>
    </w:p>
    <w:p w:rsidR="006D326A" w:rsidRPr="00425C8F" w:rsidRDefault="006D326A" w:rsidP="003754CB">
      <w:pPr>
        <w:pStyle w:val="Code"/>
        <w:ind w:left="1440"/>
      </w:pPr>
      <w:r w:rsidRPr="00425C8F">
        <w:t>&lt;ERRORKEY&gt;&lt;Error key&gt;&lt;/ERRORKEY&gt;</w:t>
      </w:r>
    </w:p>
    <w:p w:rsidR="006D326A" w:rsidRPr="00425C8F" w:rsidRDefault="006D326A" w:rsidP="003754CB">
      <w:pPr>
        <w:pStyle w:val="Code"/>
        <w:ind w:left="1440"/>
      </w:pPr>
      <w:r w:rsidRPr="00425C8F">
        <w:t>&lt;DATE&gt;&lt;Date and time &gt;&lt;/DATE&gt;</w:t>
      </w:r>
    </w:p>
    <w:p w:rsidR="006D326A" w:rsidRPr="00425C8F" w:rsidRDefault="006D326A" w:rsidP="003754CB">
      <w:pPr>
        <w:pStyle w:val="Code"/>
        <w:ind w:left="1440"/>
      </w:pPr>
      <w:r w:rsidRPr="00425C8F">
        <w:t>&lt;EXTREFNUM&gt;&lt;Unique Reference number in the external system&gt;&lt;/ EXTREFNUM&gt;</w:t>
      </w:r>
    </w:p>
    <w:p w:rsidR="006D326A" w:rsidRPr="00425C8F" w:rsidRDefault="006D326A" w:rsidP="003754CB">
      <w:pPr>
        <w:pStyle w:val="Code"/>
        <w:ind w:left="1440"/>
      </w:pPr>
      <w:r w:rsidRPr="00425C8F">
        <w:t>&lt;DATA&gt;</w:t>
      </w:r>
    </w:p>
    <w:p w:rsidR="006D326A" w:rsidRPr="00425C8F" w:rsidRDefault="006D326A" w:rsidP="003754CB">
      <w:pPr>
        <w:pStyle w:val="Code"/>
        <w:ind w:left="1440"/>
      </w:pPr>
      <w:r w:rsidRPr="00425C8F">
        <w:tab/>
        <w:t>&lt;RECORDTYPE&gt;SUMMARY&lt;/RECORDTYPE&gt;</w:t>
      </w:r>
      <w:r w:rsidRPr="00425C8F">
        <w:tab/>
      </w:r>
    </w:p>
    <w:p w:rsidR="006D326A" w:rsidRPr="00425C8F" w:rsidRDefault="006D326A" w:rsidP="00AC0784">
      <w:pPr>
        <w:pStyle w:val="Code"/>
        <w:ind w:left="2160"/>
      </w:pPr>
      <w:r w:rsidRPr="00425C8F">
        <w:t>&lt;RECORD&gt;</w:t>
      </w:r>
    </w:p>
    <w:p w:rsidR="006D326A" w:rsidRPr="00425C8F" w:rsidRDefault="006D326A" w:rsidP="00AC0784">
      <w:pPr>
        <w:pStyle w:val="Code"/>
        <w:ind w:left="2880"/>
      </w:pPr>
      <w:r w:rsidRPr="00425C8F">
        <w:t>&lt;TRANSACTIONID&gt;&lt;Transaction ID&gt;&lt;/TRANSACTIONID&gt;</w:t>
      </w:r>
    </w:p>
    <w:p w:rsidR="006D326A" w:rsidRPr="00425C8F" w:rsidRDefault="006D326A" w:rsidP="00AC0784">
      <w:pPr>
        <w:pStyle w:val="Code"/>
        <w:ind w:left="2880"/>
      </w:pPr>
      <w:r w:rsidRPr="00425C8F">
        <w:t>&lt;TXNDATE&gt;&lt;Date and time of the Transfer&gt;&lt;/TXNDATE&gt;</w:t>
      </w:r>
    </w:p>
    <w:p w:rsidR="006D326A" w:rsidRPr="00425C8F" w:rsidRDefault="006D326A" w:rsidP="00AC0784">
      <w:pPr>
        <w:pStyle w:val="Code"/>
        <w:ind w:left="2880"/>
      </w:pPr>
      <w:r w:rsidRPr="00425C8F">
        <w:t>&lt;NETWORK&gt;Network&lt;/NETWORK&gt;</w:t>
      </w:r>
    </w:p>
    <w:p w:rsidR="006D326A" w:rsidRPr="00425C8F" w:rsidRDefault="006D326A" w:rsidP="00AC0784">
      <w:pPr>
        <w:pStyle w:val="Code"/>
        <w:ind w:left="2880"/>
      </w:pPr>
      <w:r w:rsidRPr="00425C8F">
        <w:t>&lt; MSISDN&gt;&lt;</w:t>
      </w:r>
      <w:r w:rsidR="008314E1">
        <w:t>Receiver Mobile number&gt;&lt;/MSISDN</w:t>
      </w:r>
      <w:r w:rsidRPr="00425C8F">
        <w:t>&gt;</w:t>
      </w:r>
    </w:p>
    <w:p w:rsidR="006D326A" w:rsidRPr="00425C8F" w:rsidRDefault="006D326A" w:rsidP="00AC0784">
      <w:pPr>
        <w:pStyle w:val="Code"/>
        <w:ind w:left="2880"/>
      </w:pPr>
      <w:r w:rsidRPr="00425C8F">
        <w:t>&lt;TRFCATEGORY&gt;&lt;&gt;&lt;/TRFCATEGORY&gt;</w:t>
      </w:r>
    </w:p>
    <w:p w:rsidR="006D326A" w:rsidRPr="00425C8F" w:rsidRDefault="006D326A" w:rsidP="00AC0784">
      <w:pPr>
        <w:pStyle w:val="Code"/>
        <w:ind w:left="2880"/>
      </w:pPr>
      <w:r w:rsidRPr="00425C8F">
        <w:t>&lt;APPROVEDBY&gt;&lt;Channel Admin&gt;&lt;/ APPROVEDBY&gt;</w:t>
      </w:r>
    </w:p>
    <w:p w:rsidR="006D326A" w:rsidRPr="00425C8F" w:rsidRDefault="006D326A" w:rsidP="00AC0784">
      <w:pPr>
        <w:pStyle w:val="Code"/>
        <w:ind w:left="2880"/>
      </w:pPr>
      <w:r w:rsidRPr="00425C8F">
        <w:t>&lt;APPROVEDON&gt;&lt;DD-MM-YYYY&gt;&lt;/APPROVEDON&gt;</w:t>
      </w:r>
    </w:p>
    <w:p w:rsidR="006D326A" w:rsidRPr="00425C8F" w:rsidRDefault="006D326A" w:rsidP="00AC0784">
      <w:pPr>
        <w:pStyle w:val="Code"/>
        <w:ind w:left="2880"/>
      </w:pPr>
      <w:r w:rsidRPr="00425C8F">
        <w:t>&lt;TRFTYPE&gt;&lt;Type of Transfer T or R or W&gt;&lt;/TRFTYPE&gt;</w:t>
      </w:r>
      <w:r w:rsidRPr="00425C8F">
        <w:tab/>
      </w:r>
    </w:p>
    <w:p w:rsidR="006D326A" w:rsidRPr="00425C8F" w:rsidRDefault="006D326A" w:rsidP="00AC0784">
      <w:pPr>
        <w:pStyle w:val="Code"/>
        <w:ind w:left="2880"/>
      </w:pPr>
      <w:r w:rsidRPr="00425C8F">
        <w:t>&lt;REQVALUE&gt;&lt;Requested quantity&gt;&lt;/QTY&gt;</w:t>
      </w:r>
    </w:p>
    <w:p w:rsidR="006D326A" w:rsidRPr="00425C8F" w:rsidRDefault="006D326A" w:rsidP="00AC0784">
      <w:pPr>
        <w:pStyle w:val="Code"/>
        <w:ind w:left="2880"/>
      </w:pPr>
      <w:r w:rsidRPr="00425C8F">
        <w:t>&lt;AMOUNT&gt;&lt;Amount&gt;&lt;/AMOUNT&gt;</w:t>
      </w:r>
    </w:p>
    <w:p w:rsidR="006D326A" w:rsidRPr="00425C8F" w:rsidRDefault="006D326A" w:rsidP="00AC0784">
      <w:pPr>
        <w:pStyle w:val="Code"/>
        <w:ind w:left="2880"/>
      </w:pPr>
      <w:r w:rsidRPr="00425C8F">
        <w:t>&lt;STATU</w:t>
      </w:r>
      <w:r w:rsidR="008314E1">
        <w:t>S&gt;&lt;Transaction Status&gt;&lt;/STATUS</w:t>
      </w:r>
      <w:r w:rsidRPr="00425C8F">
        <w:t>&gt;</w:t>
      </w:r>
    </w:p>
    <w:p w:rsidR="006D326A" w:rsidRPr="00425C8F" w:rsidRDefault="006D326A" w:rsidP="00AC0784">
      <w:pPr>
        <w:pStyle w:val="Code"/>
        <w:ind w:left="2160"/>
      </w:pPr>
      <w:r w:rsidRPr="00425C8F">
        <w:t>&lt;/RECORD&gt;</w:t>
      </w:r>
    </w:p>
    <w:p w:rsidR="006D326A" w:rsidRPr="00425C8F" w:rsidRDefault="006D326A" w:rsidP="003754CB">
      <w:pPr>
        <w:pStyle w:val="Code"/>
        <w:ind w:left="1440"/>
      </w:pPr>
      <w:r w:rsidRPr="00425C8F">
        <w:t>&lt;/DATA&gt;</w:t>
      </w:r>
    </w:p>
    <w:p w:rsidR="006D326A" w:rsidRPr="00425C8F" w:rsidRDefault="006D326A" w:rsidP="003754CB">
      <w:pPr>
        <w:pStyle w:val="Code"/>
        <w:ind w:left="720"/>
      </w:pPr>
      <w:r w:rsidRPr="00425C8F">
        <w:t>&lt;/COMMAND&gt;</w:t>
      </w:r>
    </w:p>
    <w:p w:rsidR="006D326A" w:rsidRPr="00425C8F" w:rsidRDefault="006D326A" w:rsidP="006D326A">
      <w:pPr>
        <w:pStyle w:val="BodyText2"/>
        <w:rPr>
          <w:rFonts w:ascii="Arial Narrow" w:hAnsi="Arial Narrow" w:cs="Tahoma"/>
          <w:b/>
          <w:sz w:val="26"/>
          <w:u w:val="single" w:color="E31837"/>
        </w:rPr>
      </w:pPr>
      <w:r w:rsidRPr="00425C8F">
        <w:rPr>
          <w:rFonts w:ascii="Arial Narrow" w:hAnsi="Arial Narrow" w:cs="Tahoma"/>
          <w:b/>
          <w:sz w:val="26"/>
          <w:u w:val="single" w:color="E31837"/>
        </w:rPr>
        <w:t>Fields Detail</w:t>
      </w:r>
    </w:p>
    <w:p w:rsidR="006D326A" w:rsidRPr="00425C8F" w:rsidRDefault="006D326A" w:rsidP="006D326A">
      <w:pPr>
        <w:pStyle w:val="BodyText2"/>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AC0784" w:rsidRPr="00425C8F" w:rsidTr="0028705E">
        <w:trPr>
          <w:trHeight w:val="277"/>
          <w:tblHeader/>
        </w:trPr>
        <w:tc>
          <w:tcPr>
            <w:tcW w:w="1800" w:type="dxa"/>
            <w:shd w:val="clear" w:color="auto" w:fill="E31837"/>
          </w:tcPr>
          <w:p w:rsidR="00AC0784" w:rsidRPr="00425C8F" w:rsidRDefault="00AC0784" w:rsidP="0028705E">
            <w:pPr>
              <w:pStyle w:val="TableColumnLabels"/>
              <w:rPr>
                <w:color w:val="auto"/>
                <w:lang w:val="en-IN"/>
              </w:rPr>
            </w:pPr>
            <w:r w:rsidRPr="00425C8F">
              <w:rPr>
                <w:color w:val="auto"/>
                <w:lang w:val="en-IN"/>
              </w:rPr>
              <w:t>TAG</w:t>
            </w:r>
          </w:p>
        </w:tc>
        <w:tc>
          <w:tcPr>
            <w:tcW w:w="1800" w:type="dxa"/>
            <w:shd w:val="clear" w:color="auto" w:fill="E31837"/>
          </w:tcPr>
          <w:p w:rsidR="00AC0784" w:rsidRPr="00425C8F" w:rsidRDefault="00AC0784" w:rsidP="0028705E">
            <w:pPr>
              <w:pStyle w:val="TableColumnLabels"/>
              <w:rPr>
                <w:color w:val="auto"/>
                <w:lang w:val="en-IN"/>
              </w:rPr>
            </w:pPr>
            <w:r w:rsidRPr="00425C8F">
              <w:rPr>
                <w:color w:val="auto"/>
                <w:lang w:val="en-IN"/>
              </w:rPr>
              <w:t>Fields</w:t>
            </w:r>
          </w:p>
        </w:tc>
        <w:tc>
          <w:tcPr>
            <w:tcW w:w="1980" w:type="dxa"/>
            <w:shd w:val="clear" w:color="auto" w:fill="E31837"/>
          </w:tcPr>
          <w:p w:rsidR="00AC0784" w:rsidRPr="00425C8F" w:rsidRDefault="00AC0784" w:rsidP="0028705E">
            <w:pPr>
              <w:pStyle w:val="TableColumnLabels"/>
              <w:rPr>
                <w:color w:val="auto"/>
                <w:lang w:val="en-IN"/>
              </w:rPr>
            </w:pPr>
            <w:r w:rsidRPr="00425C8F">
              <w:rPr>
                <w:color w:val="auto"/>
                <w:lang w:val="en-IN"/>
              </w:rPr>
              <w:t>Remarks</w:t>
            </w:r>
          </w:p>
        </w:tc>
        <w:tc>
          <w:tcPr>
            <w:tcW w:w="1620" w:type="dxa"/>
            <w:shd w:val="clear" w:color="auto" w:fill="E31837"/>
          </w:tcPr>
          <w:p w:rsidR="00AC0784" w:rsidRPr="00425C8F" w:rsidRDefault="00AC0784" w:rsidP="0028705E">
            <w:pPr>
              <w:pStyle w:val="TableColumnLabels"/>
              <w:rPr>
                <w:color w:val="auto"/>
                <w:lang w:val="en-IN"/>
              </w:rPr>
            </w:pPr>
            <w:r w:rsidRPr="00425C8F">
              <w:rPr>
                <w:color w:val="auto"/>
                <w:lang w:val="en-IN"/>
              </w:rPr>
              <w:t>Example</w:t>
            </w:r>
          </w:p>
        </w:tc>
        <w:tc>
          <w:tcPr>
            <w:tcW w:w="720" w:type="dxa"/>
            <w:shd w:val="clear" w:color="auto" w:fill="E31837"/>
          </w:tcPr>
          <w:p w:rsidR="00AC0784" w:rsidRPr="00425C8F" w:rsidRDefault="00AC0784" w:rsidP="0028705E">
            <w:pPr>
              <w:pStyle w:val="TableColumnLabels"/>
              <w:rPr>
                <w:color w:val="auto"/>
                <w:lang w:val="en-IN"/>
              </w:rPr>
            </w:pPr>
            <w:r w:rsidRPr="00425C8F">
              <w:rPr>
                <w:color w:val="auto"/>
                <w:lang w:val="en-IN"/>
              </w:rPr>
              <w:t>Field Type</w:t>
            </w:r>
          </w:p>
        </w:tc>
        <w:tc>
          <w:tcPr>
            <w:tcW w:w="1620" w:type="dxa"/>
            <w:shd w:val="clear" w:color="auto" w:fill="E31837"/>
          </w:tcPr>
          <w:p w:rsidR="00AC0784" w:rsidRPr="00425C8F" w:rsidRDefault="00AC0784" w:rsidP="0028705E">
            <w:pPr>
              <w:pStyle w:val="TableColumnLabels"/>
              <w:rPr>
                <w:color w:val="auto"/>
                <w:lang w:val="en-IN"/>
              </w:rPr>
            </w:pPr>
            <w:r w:rsidRPr="00425C8F">
              <w:rPr>
                <w:color w:val="auto"/>
                <w:lang w:val="en-IN"/>
              </w:rPr>
              <w:t>Optional/</w:t>
            </w:r>
          </w:p>
          <w:p w:rsidR="00AC0784" w:rsidRPr="00425C8F" w:rsidRDefault="00AC0784" w:rsidP="0028705E">
            <w:pPr>
              <w:pStyle w:val="TableColumnLabels"/>
              <w:rPr>
                <w:color w:val="auto"/>
                <w:lang w:val="en-IN"/>
              </w:rPr>
            </w:pPr>
            <w:r w:rsidRPr="00425C8F">
              <w:rPr>
                <w:color w:val="auto"/>
                <w:lang w:val="en-IN"/>
              </w:rPr>
              <w:t>Mandatory</w:t>
            </w:r>
          </w:p>
        </w:tc>
      </w:tr>
      <w:tr w:rsidR="00AC0784" w:rsidRPr="00425C8F" w:rsidTr="0028705E">
        <w:trPr>
          <w:trHeight w:val="277"/>
        </w:trPr>
        <w:tc>
          <w:tcPr>
            <w:tcW w:w="9540" w:type="dxa"/>
            <w:gridSpan w:val="6"/>
          </w:tcPr>
          <w:p w:rsidR="00AC0784" w:rsidRPr="00425C8F" w:rsidRDefault="00AC0784" w:rsidP="0028705E">
            <w:pPr>
              <w:pStyle w:val="Tablecontent"/>
            </w:pPr>
            <w:r w:rsidRPr="00425C8F">
              <w:t>Common Response TAGS refer section 3.1.2</w:t>
            </w:r>
          </w:p>
        </w:tc>
      </w:tr>
      <w:tr w:rsidR="00AC0784" w:rsidRPr="00425C8F" w:rsidTr="0028705E">
        <w:trPr>
          <w:cantSplit/>
          <w:trHeight w:val="277"/>
        </w:trPr>
        <w:tc>
          <w:tcPr>
            <w:tcW w:w="9540" w:type="dxa"/>
            <w:gridSpan w:val="6"/>
          </w:tcPr>
          <w:p w:rsidR="00AC0784" w:rsidRPr="00425C8F" w:rsidRDefault="00AC0784" w:rsidP="0028705E">
            <w:pPr>
              <w:pStyle w:val="Tablecontent"/>
              <w:rPr>
                <w:b/>
                <w:bCs/>
              </w:rPr>
            </w:pPr>
            <w:r w:rsidRPr="00425C8F">
              <w:rPr>
                <w:b/>
                <w:bCs/>
              </w:rPr>
              <w:t>DATA</w:t>
            </w:r>
          </w:p>
        </w:tc>
      </w:tr>
      <w:tr w:rsidR="00AC0784" w:rsidRPr="00425C8F" w:rsidTr="0028705E">
        <w:trPr>
          <w:cantSplit/>
          <w:trHeight w:val="277"/>
        </w:trPr>
        <w:tc>
          <w:tcPr>
            <w:tcW w:w="1800" w:type="dxa"/>
          </w:tcPr>
          <w:p w:rsidR="00AC0784" w:rsidRPr="00425C8F" w:rsidRDefault="00AC0784" w:rsidP="0028705E">
            <w:pPr>
              <w:pStyle w:val="Tablecontent"/>
            </w:pPr>
            <w:r w:rsidRPr="00425C8F">
              <w:t>RECORDTYPE</w:t>
            </w:r>
          </w:p>
        </w:tc>
        <w:tc>
          <w:tcPr>
            <w:tcW w:w="1800" w:type="dxa"/>
          </w:tcPr>
          <w:p w:rsidR="00AC0784" w:rsidRPr="00425C8F" w:rsidRDefault="00AC0784" w:rsidP="0028705E">
            <w:pPr>
              <w:pStyle w:val="Tablecontent"/>
            </w:pPr>
            <w:r w:rsidRPr="00425C8F">
              <w:t>Type of Record</w:t>
            </w:r>
          </w:p>
        </w:tc>
        <w:tc>
          <w:tcPr>
            <w:tcW w:w="1980" w:type="dxa"/>
          </w:tcPr>
          <w:p w:rsidR="00AC0784" w:rsidRPr="00425C8F" w:rsidRDefault="00AC0784" w:rsidP="0028705E">
            <w:pPr>
              <w:pStyle w:val="Tablecontent"/>
            </w:pPr>
          </w:p>
        </w:tc>
        <w:tc>
          <w:tcPr>
            <w:tcW w:w="1620" w:type="dxa"/>
          </w:tcPr>
          <w:p w:rsidR="00AC0784" w:rsidRPr="00425C8F" w:rsidRDefault="00AC0784" w:rsidP="0028705E">
            <w:pPr>
              <w:pStyle w:val="Tablecontent"/>
            </w:pPr>
            <w:r w:rsidRPr="00425C8F">
              <w:t>SUMMARY or DETAIL</w:t>
            </w:r>
          </w:p>
        </w:tc>
        <w:tc>
          <w:tcPr>
            <w:tcW w:w="720" w:type="dxa"/>
          </w:tcPr>
          <w:p w:rsidR="00AC0784" w:rsidRPr="00425C8F" w:rsidRDefault="00AC0784" w:rsidP="0028705E">
            <w:pPr>
              <w:pStyle w:val="Tablecontent"/>
            </w:pPr>
            <w:r w:rsidRPr="00425C8F">
              <w:t>A (20)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9540" w:type="dxa"/>
            <w:gridSpan w:val="6"/>
          </w:tcPr>
          <w:p w:rsidR="00AC0784" w:rsidRPr="00425C8F" w:rsidRDefault="00AC0784" w:rsidP="0028705E">
            <w:pPr>
              <w:pStyle w:val="Tablecontent"/>
            </w:pPr>
            <w:r w:rsidRPr="00425C8F">
              <w:t>RECORD Tag will be repeated for multiple records</w:t>
            </w:r>
          </w:p>
        </w:tc>
      </w:tr>
      <w:tr w:rsidR="00AC0784" w:rsidRPr="00425C8F" w:rsidTr="0028705E">
        <w:trPr>
          <w:cantSplit/>
          <w:trHeight w:val="277"/>
        </w:trPr>
        <w:tc>
          <w:tcPr>
            <w:tcW w:w="1800" w:type="dxa"/>
          </w:tcPr>
          <w:p w:rsidR="00AC0784" w:rsidRPr="00425C8F" w:rsidRDefault="00AC0784" w:rsidP="0028705E">
            <w:pPr>
              <w:pStyle w:val="Tablecontent"/>
            </w:pPr>
            <w:r w:rsidRPr="00425C8F">
              <w:t>TRANSACTIONID</w:t>
            </w:r>
          </w:p>
        </w:tc>
        <w:tc>
          <w:tcPr>
            <w:tcW w:w="1800" w:type="dxa"/>
          </w:tcPr>
          <w:p w:rsidR="00AC0784" w:rsidRPr="00425C8F" w:rsidRDefault="007C479A" w:rsidP="0028705E">
            <w:pPr>
              <w:pStyle w:val="Tablecontent"/>
            </w:pPr>
            <w:r w:rsidRPr="00425C8F">
              <w:t>PreTUPS</w:t>
            </w:r>
            <w:r w:rsidR="00AC0784" w:rsidRPr="00425C8F">
              <w:t xml:space="preserve"> Transaction ID</w:t>
            </w:r>
          </w:p>
        </w:tc>
        <w:tc>
          <w:tcPr>
            <w:tcW w:w="1980" w:type="dxa"/>
          </w:tcPr>
          <w:p w:rsidR="00AC0784" w:rsidRPr="00425C8F" w:rsidRDefault="00AC0784" w:rsidP="0028705E">
            <w:pPr>
              <w:pStyle w:val="Tablecontent"/>
            </w:pPr>
            <w:r w:rsidRPr="00425C8F">
              <w:t xml:space="preserve">Transaction ID for O2C transfer generated by </w:t>
            </w:r>
            <w:r w:rsidR="007C479A" w:rsidRPr="00425C8F">
              <w:t>PreTUPS</w:t>
            </w:r>
            <w:r w:rsidRPr="00425C8F">
              <w:t xml:space="preserve"> System.</w:t>
            </w:r>
          </w:p>
        </w:tc>
        <w:tc>
          <w:tcPr>
            <w:tcW w:w="1620" w:type="dxa"/>
          </w:tcPr>
          <w:p w:rsidR="00AC0784" w:rsidRPr="00425C8F" w:rsidRDefault="00AC0784" w:rsidP="0028705E">
            <w:pPr>
              <w:pStyle w:val="Tablecontent"/>
            </w:pPr>
            <w:r w:rsidRPr="00425C8F">
              <w:t>OR061005.1658.0001</w:t>
            </w:r>
          </w:p>
        </w:tc>
        <w:tc>
          <w:tcPr>
            <w:tcW w:w="720" w:type="dxa"/>
          </w:tcPr>
          <w:p w:rsidR="00AC0784" w:rsidRPr="00425C8F" w:rsidRDefault="00AC0784" w:rsidP="0028705E">
            <w:pPr>
              <w:pStyle w:val="Tablecontent"/>
            </w:pPr>
            <w:r w:rsidRPr="00425C8F">
              <w:t>A (20)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TXNDATE</w:t>
            </w:r>
          </w:p>
        </w:tc>
        <w:tc>
          <w:tcPr>
            <w:tcW w:w="1800" w:type="dxa"/>
          </w:tcPr>
          <w:p w:rsidR="00AC0784" w:rsidRPr="00425C8F" w:rsidRDefault="00AC0784" w:rsidP="0028705E">
            <w:pPr>
              <w:pStyle w:val="Tablecontent"/>
            </w:pPr>
            <w:r w:rsidRPr="00425C8F">
              <w:t>Date and Time of Transaction</w:t>
            </w:r>
          </w:p>
        </w:tc>
        <w:tc>
          <w:tcPr>
            <w:tcW w:w="1980" w:type="dxa"/>
          </w:tcPr>
          <w:p w:rsidR="00AC0784" w:rsidRPr="00425C8F" w:rsidRDefault="00AC0784" w:rsidP="0028705E">
            <w:pPr>
              <w:pStyle w:val="Tablecontent"/>
            </w:pPr>
            <w:r w:rsidRPr="00425C8F">
              <w:t>DD-MM-YYYY HH:MI:SS , HH in 24 Hour format</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D(20)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NETWORK</w:t>
            </w:r>
          </w:p>
        </w:tc>
        <w:tc>
          <w:tcPr>
            <w:tcW w:w="1800" w:type="dxa"/>
          </w:tcPr>
          <w:p w:rsidR="00AC0784" w:rsidRPr="00425C8F" w:rsidRDefault="00AC0784" w:rsidP="0028705E">
            <w:pPr>
              <w:pStyle w:val="Tablecontent"/>
            </w:pPr>
            <w:r w:rsidRPr="00425C8F">
              <w:t>Name of Network</w:t>
            </w:r>
          </w:p>
        </w:tc>
        <w:tc>
          <w:tcPr>
            <w:tcW w:w="1980" w:type="dxa"/>
          </w:tcPr>
          <w:p w:rsidR="00AC0784" w:rsidRPr="00425C8F" w:rsidRDefault="00AC0784" w:rsidP="0028705E">
            <w:pPr>
              <w:pStyle w:val="Tablecontent"/>
            </w:pPr>
          </w:p>
        </w:tc>
        <w:tc>
          <w:tcPr>
            <w:tcW w:w="1620" w:type="dxa"/>
          </w:tcPr>
          <w:p w:rsidR="00AC0784" w:rsidRPr="00425C8F" w:rsidRDefault="00AC0784" w:rsidP="0028705E">
            <w:pPr>
              <w:pStyle w:val="Tablecontent"/>
            </w:pPr>
            <w:r w:rsidRPr="00425C8F">
              <w:t>Jordan</w:t>
            </w:r>
          </w:p>
        </w:tc>
        <w:tc>
          <w:tcPr>
            <w:tcW w:w="720" w:type="dxa"/>
          </w:tcPr>
          <w:p w:rsidR="00AC0784" w:rsidRPr="00425C8F" w:rsidRDefault="00AC0784" w:rsidP="0028705E">
            <w:pPr>
              <w:pStyle w:val="Tablecontent"/>
            </w:pPr>
            <w:r w:rsidRPr="00425C8F">
              <w:t>A (50)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MSISDN</w:t>
            </w:r>
          </w:p>
        </w:tc>
        <w:tc>
          <w:tcPr>
            <w:tcW w:w="1800" w:type="dxa"/>
          </w:tcPr>
          <w:p w:rsidR="00AC0784" w:rsidRPr="00425C8F" w:rsidRDefault="00AC0784" w:rsidP="0028705E">
            <w:pPr>
              <w:pStyle w:val="Tablecontent"/>
            </w:pPr>
            <w:r w:rsidRPr="00425C8F">
              <w:t>Channel user MSISDN</w:t>
            </w:r>
          </w:p>
        </w:tc>
        <w:tc>
          <w:tcPr>
            <w:tcW w:w="1980" w:type="dxa"/>
          </w:tcPr>
          <w:p w:rsidR="00AC0784" w:rsidRPr="00425C8F" w:rsidRDefault="00AC0784" w:rsidP="0028705E">
            <w:pPr>
              <w:pStyle w:val="Tablecontent"/>
            </w:pPr>
            <w:r w:rsidRPr="00425C8F">
              <w:t>Channel User MSISDN who has received the transfer</w:t>
            </w:r>
          </w:p>
        </w:tc>
        <w:tc>
          <w:tcPr>
            <w:tcW w:w="1620" w:type="dxa"/>
          </w:tcPr>
          <w:p w:rsidR="00AC0784" w:rsidRPr="00425C8F" w:rsidRDefault="00AC0784" w:rsidP="0028705E">
            <w:pPr>
              <w:pStyle w:val="Tablecontent"/>
            </w:pPr>
            <w:r w:rsidRPr="00425C8F">
              <w:t>9810112345</w:t>
            </w:r>
          </w:p>
        </w:tc>
        <w:tc>
          <w:tcPr>
            <w:tcW w:w="720" w:type="dxa"/>
          </w:tcPr>
          <w:p w:rsidR="00AC0784" w:rsidRPr="00425C8F" w:rsidRDefault="00AC0784" w:rsidP="0028705E">
            <w:pPr>
              <w:pStyle w:val="Tablecontent"/>
            </w:pPr>
            <w:r w:rsidRPr="00425C8F">
              <w:t>N (15)</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TRFCATEGORY</w:t>
            </w:r>
          </w:p>
        </w:tc>
        <w:tc>
          <w:tcPr>
            <w:tcW w:w="1800" w:type="dxa"/>
          </w:tcPr>
          <w:p w:rsidR="00AC0784" w:rsidRPr="00425C8F" w:rsidRDefault="00AC0784" w:rsidP="0028705E">
            <w:pPr>
              <w:pStyle w:val="Tablecontent"/>
            </w:pPr>
            <w:r w:rsidRPr="00425C8F">
              <w:t>Transfer Category</w:t>
            </w:r>
          </w:p>
        </w:tc>
        <w:tc>
          <w:tcPr>
            <w:tcW w:w="1980" w:type="dxa"/>
          </w:tcPr>
          <w:p w:rsidR="00AC0784" w:rsidRPr="00425C8F" w:rsidRDefault="00AC0784" w:rsidP="0028705E">
            <w:pPr>
              <w:pStyle w:val="Tablecontent"/>
            </w:pP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p>
        </w:tc>
        <w:tc>
          <w:tcPr>
            <w:tcW w:w="1620" w:type="dxa"/>
          </w:tcPr>
          <w:p w:rsidR="00AC0784" w:rsidRPr="00425C8F" w:rsidRDefault="00AC0784" w:rsidP="0028705E">
            <w:pPr>
              <w:pStyle w:val="Tablecontent"/>
            </w:pPr>
          </w:p>
        </w:tc>
      </w:tr>
      <w:tr w:rsidR="00AC0784" w:rsidRPr="00425C8F" w:rsidTr="0028705E">
        <w:trPr>
          <w:cantSplit/>
          <w:trHeight w:val="277"/>
        </w:trPr>
        <w:tc>
          <w:tcPr>
            <w:tcW w:w="1800" w:type="dxa"/>
          </w:tcPr>
          <w:p w:rsidR="00AC0784" w:rsidRPr="00425C8F" w:rsidRDefault="00AC0784" w:rsidP="0028705E">
            <w:pPr>
              <w:pStyle w:val="Tablecontent"/>
            </w:pPr>
            <w:r w:rsidRPr="00425C8F">
              <w:lastRenderedPageBreak/>
              <w:t>APPROVEDBY</w:t>
            </w:r>
          </w:p>
        </w:tc>
        <w:tc>
          <w:tcPr>
            <w:tcW w:w="1800" w:type="dxa"/>
          </w:tcPr>
          <w:p w:rsidR="00AC0784" w:rsidRPr="00425C8F" w:rsidRDefault="00AC0784" w:rsidP="0028705E">
            <w:pPr>
              <w:pStyle w:val="Tablecontent"/>
            </w:pPr>
            <w:r w:rsidRPr="00425C8F">
              <w:t>Approved by</w:t>
            </w:r>
          </w:p>
        </w:tc>
        <w:tc>
          <w:tcPr>
            <w:tcW w:w="1980" w:type="dxa"/>
          </w:tcPr>
          <w:p w:rsidR="00AC0784" w:rsidRPr="00425C8F" w:rsidRDefault="00AC0784" w:rsidP="0028705E">
            <w:pPr>
              <w:pStyle w:val="Tablecontent"/>
            </w:pPr>
            <w:r w:rsidRPr="00425C8F">
              <w:t>Operator user who has approved the request</w:t>
            </w:r>
          </w:p>
        </w:tc>
        <w:tc>
          <w:tcPr>
            <w:tcW w:w="1620" w:type="dxa"/>
          </w:tcPr>
          <w:p w:rsidR="00AC0784" w:rsidRPr="00425C8F" w:rsidRDefault="00AC0784" w:rsidP="0028705E">
            <w:pPr>
              <w:pStyle w:val="Tablecontent"/>
            </w:pPr>
            <w:r w:rsidRPr="00425C8F">
              <w:t>Channel admin</w:t>
            </w:r>
          </w:p>
        </w:tc>
        <w:tc>
          <w:tcPr>
            <w:tcW w:w="720" w:type="dxa"/>
          </w:tcPr>
          <w:p w:rsidR="00AC0784" w:rsidRPr="00425C8F" w:rsidRDefault="00AC0784" w:rsidP="0028705E">
            <w:pPr>
              <w:pStyle w:val="Tablecontent"/>
            </w:pPr>
            <w:r w:rsidRPr="00425C8F">
              <w:t>N (15)</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APPROVEDON</w:t>
            </w:r>
          </w:p>
        </w:tc>
        <w:tc>
          <w:tcPr>
            <w:tcW w:w="1800" w:type="dxa"/>
          </w:tcPr>
          <w:p w:rsidR="00AC0784" w:rsidRPr="00425C8F" w:rsidRDefault="00AC0784" w:rsidP="0028705E">
            <w:pPr>
              <w:pStyle w:val="Tablecontent"/>
            </w:pPr>
            <w:r w:rsidRPr="00425C8F">
              <w:t xml:space="preserve">Approved on  </w:t>
            </w:r>
          </w:p>
        </w:tc>
        <w:tc>
          <w:tcPr>
            <w:tcW w:w="1980" w:type="dxa"/>
          </w:tcPr>
          <w:p w:rsidR="00AC0784" w:rsidRPr="00425C8F" w:rsidRDefault="00AC0784" w:rsidP="0028705E">
            <w:pPr>
              <w:pStyle w:val="Tablecontent"/>
            </w:pPr>
            <w:r w:rsidRPr="00425C8F">
              <w:t>Transaction Approval date DD-MM-YYYY HH:MI:SS, HH in 24 Hour format</w:t>
            </w:r>
          </w:p>
        </w:tc>
        <w:tc>
          <w:tcPr>
            <w:tcW w:w="1620" w:type="dxa"/>
          </w:tcPr>
          <w:p w:rsidR="00AC0784" w:rsidRPr="00425C8F" w:rsidRDefault="00AC0784" w:rsidP="0028705E">
            <w:pPr>
              <w:pStyle w:val="Tablecontent"/>
            </w:pPr>
            <w:r w:rsidRPr="00425C8F">
              <w:t>06-09-2006</w:t>
            </w:r>
          </w:p>
        </w:tc>
        <w:tc>
          <w:tcPr>
            <w:tcW w:w="720" w:type="dxa"/>
          </w:tcPr>
          <w:p w:rsidR="00AC0784" w:rsidRPr="00425C8F" w:rsidRDefault="00AC0784" w:rsidP="0028705E">
            <w:pPr>
              <w:pStyle w:val="Tablecontent"/>
            </w:pPr>
            <w:r w:rsidRPr="00425C8F">
              <w:t>D (20)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TRFTYPE</w:t>
            </w:r>
          </w:p>
        </w:tc>
        <w:tc>
          <w:tcPr>
            <w:tcW w:w="1800" w:type="dxa"/>
          </w:tcPr>
          <w:p w:rsidR="00AC0784" w:rsidRPr="00425C8F" w:rsidRDefault="00AC0784" w:rsidP="0028705E">
            <w:pPr>
              <w:pStyle w:val="Tablecontent"/>
            </w:pPr>
            <w:r w:rsidRPr="00425C8F">
              <w:t xml:space="preserve">Transfer Type </w:t>
            </w:r>
          </w:p>
        </w:tc>
        <w:tc>
          <w:tcPr>
            <w:tcW w:w="1980" w:type="dxa"/>
          </w:tcPr>
          <w:p w:rsidR="00AC0784" w:rsidRPr="00425C8F" w:rsidRDefault="00AC0784" w:rsidP="0028705E">
            <w:pPr>
              <w:pStyle w:val="Tablecontent"/>
            </w:pPr>
            <w:r w:rsidRPr="00425C8F">
              <w:t>Type of the Transfer</w:t>
            </w:r>
          </w:p>
        </w:tc>
        <w:tc>
          <w:tcPr>
            <w:tcW w:w="1620" w:type="dxa"/>
          </w:tcPr>
          <w:p w:rsidR="00AC0784" w:rsidRPr="00425C8F" w:rsidRDefault="00AC0784" w:rsidP="0028705E">
            <w:pPr>
              <w:pStyle w:val="Tablecontent"/>
            </w:pPr>
            <w:r w:rsidRPr="00425C8F">
              <w:t>T or R or W</w:t>
            </w:r>
          </w:p>
        </w:tc>
        <w:tc>
          <w:tcPr>
            <w:tcW w:w="720" w:type="dxa"/>
          </w:tcPr>
          <w:p w:rsidR="00AC0784" w:rsidRPr="00425C8F" w:rsidRDefault="00AC0784" w:rsidP="0028705E">
            <w:pPr>
              <w:pStyle w:val="Tablecontent"/>
            </w:pPr>
            <w:r w:rsidRPr="00425C8F">
              <w:t>A (10)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REQVALUE</w:t>
            </w:r>
          </w:p>
        </w:tc>
        <w:tc>
          <w:tcPr>
            <w:tcW w:w="1800" w:type="dxa"/>
          </w:tcPr>
          <w:p w:rsidR="00AC0784" w:rsidRPr="00425C8F" w:rsidRDefault="00AC0784" w:rsidP="0028705E">
            <w:pPr>
              <w:pStyle w:val="Tablecontent"/>
            </w:pPr>
            <w:r w:rsidRPr="00425C8F">
              <w:t xml:space="preserve">Requested quantity </w:t>
            </w:r>
          </w:p>
        </w:tc>
        <w:tc>
          <w:tcPr>
            <w:tcW w:w="1980" w:type="dxa"/>
          </w:tcPr>
          <w:p w:rsidR="00AC0784" w:rsidRPr="00425C8F" w:rsidRDefault="00AC0784" w:rsidP="0028705E">
            <w:pPr>
              <w:pStyle w:val="Tablecontent"/>
            </w:pPr>
            <w:r w:rsidRPr="00425C8F">
              <w:t>Requested quantity</w:t>
            </w:r>
          </w:p>
        </w:tc>
        <w:tc>
          <w:tcPr>
            <w:tcW w:w="1620" w:type="dxa"/>
          </w:tcPr>
          <w:p w:rsidR="00AC0784" w:rsidRPr="00425C8F" w:rsidRDefault="00AC0784" w:rsidP="0028705E">
            <w:pPr>
              <w:pStyle w:val="Tablecontent"/>
            </w:pPr>
            <w:r w:rsidRPr="00425C8F">
              <w:t>100</w:t>
            </w:r>
          </w:p>
        </w:tc>
        <w:tc>
          <w:tcPr>
            <w:tcW w:w="720" w:type="dxa"/>
          </w:tcPr>
          <w:p w:rsidR="00AC0784" w:rsidRPr="00425C8F" w:rsidRDefault="00AC0784" w:rsidP="0028705E">
            <w:pPr>
              <w:pStyle w:val="Tablecontent"/>
            </w:pPr>
            <w:r w:rsidRPr="00425C8F">
              <w:t>N (20)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AMOUNT</w:t>
            </w:r>
          </w:p>
        </w:tc>
        <w:tc>
          <w:tcPr>
            <w:tcW w:w="1800" w:type="dxa"/>
          </w:tcPr>
          <w:p w:rsidR="00AC0784" w:rsidRPr="00425C8F" w:rsidRDefault="00AC0784" w:rsidP="0028705E">
            <w:pPr>
              <w:pStyle w:val="Tablecontent"/>
            </w:pPr>
            <w:r w:rsidRPr="00425C8F">
              <w:t>Amount</w:t>
            </w:r>
          </w:p>
        </w:tc>
        <w:tc>
          <w:tcPr>
            <w:tcW w:w="1980" w:type="dxa"/>
          </w:tcPr>
          <w:p w:rsidR="00AC0784" w:rsidRPr="00425C8F" w:rsidRDefault="00AC0784" w:rsidP="0028705E">
            <w:pPr>
              <w:pStyle w:val="Tablecontent"/>
            </w:pPr>
            <w:r w:rsidRPr="00425C8F">
              <w:t>Amount payable by the channel user</w:t>
            </w:r>
          </w:p>
        </w:tc>
        <w:tc>
          <w:tcPr>
            <w:tcW w:w="1620" w:type="dxa"/>
          </w:tcPr>
          <w:p w:rsidR="00AC0784" w:rsidRPr="00425C8F" w:rsidRDefault="00AC0784" w:rsidP="0028705E">
            <w:pPr>
              <w:pStyle w:val="Tablecontent"/>
            </w:pPr>
            <w:r w:rsidRPr="00425C8F">
              <w:t>95</w:t>
            </w:r>
          </w:p>
        </w:tc>
        <w:tc>
          <w:tcPr>
            <w:tcW w:w="720" w:type="dxa"/>
          </w:tcPr>
          <w:p w:rsidR="00AC0784" w:rsidRPr="00425C8F" w:rsidRDefault="00AC0784" w:rsidP="0028705E">
            <w:pPr>
              <w:pStyle w:val="Tablecontent"/>
            </w:pPr>
            <w:r w:rsidRPr="00425C8F">
              <w:t>N (20)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STATUS</w:t>
            </w:r>
          </w:p>
        </w:tc>
        <w:tc>
          <w:tcPr>
            <w:tcW w:w="1800" w:type="dxa"/>
          </w:tcPr>
          <w:p w:rsidR="00AC0784" w:rsidRPr="00425C8F" w:rsidRDefault="00AC0784" w:rsidP="0028705E">
            <w:pPr>
              <w:pStyle w:val="Tablecontent"/>
            </w:pPr>
            <w:r w:rsidRPr="00425C8F">
              <w:t>Transaction Status</w:t>
            </w:r>
          </w:p>
        </w:tc>
        <w:tc>
          <w:tcPr>
            <w:tcW w:w="1980" w:type="dxa"/>
          </w:tcPr>
          <w:p w:rsidR="00AC0784" w:rsidRPr="00425C8F" w:rsidRDefault="00AC0784" w:rsidP="0028705E">
            <w:pPr>
              <w:pStyle w:val="Tablecontent"/>
            </w:pPr>
            <w:r w:rsidRPr="00425C8F">
              <w:t>Status of the O2C Request</w:t>
            </w:r>
          </w:p>
          <w:p w:rsidR="00AC0784" w:rsidRPr="00425C8F" w:rsidRDefault="00AC0784" w:rsidP="00B051FB">
            <w:pPr>
              <w:pStyle w:val="TableListBullet1"/>
              <w:numPr>
                <w:ilvl w:val="0"/>
                <w:numId w:val="27"/>
              </w:numPr>
              <w:jc w:val="left"/>
            </w:pPr>
            <w:r w:rsidRPr="00425C8F">
              <w:t>Transaction Status = Closed means Transaction Closed</w:t>
            </w:r>
          </w:p>
          <w:p w:rsidR="00AC0784" w:rsidRPr="00425C8F" w:rsidRDefault="00AC0784" w:rsidP="00B051FB">
            <w:pPr>
              <w:pStyle w:val="TableListBullet1"/>
              <w:numPr>
                <w:ilvl w:val="0"/>
                <w:numId w:val="27"/>
              </w:numPr>
              <w:jc w:val="left"/>
            </w:pPr>
            <w:r w:rsidRPr="00425C8F">
              <w:t>Other Transaction Status will be New, Approved 1,Approved 2</w:t>
            </w:r>
          </w:p>
        </w:tc>
        <w:tc>
          <w:tcPr>
            <w:tcW w:w="1620" w:type="dxa"/>
          </w:tcPr>
          <w:p w:rsidR="00AC0784" w:rsidRPr="00425C8F" w:rsidRDefault="00AC0784" w:rsidP="0028705E">
            <w:pPr>
              <w:pStyle w:val="Tablecontent"/>
            </w:pPr>
            <w:r w:rsidRPr="00425C8F">
              <w:t>Closed</w:t>
            </w:r>
          </w:p>
        </w:tc>
        <w:tc>
          <w:tcPr>
            <w:tcW w:w="720" w:type="dxa"/>
          </w:tcPr>
          <w:p w:rsidR="00AC0784" w:rsidRPr="00425C8F" w:rsidRDefault="00AC0784" w:rsidP="0028705E">
            <w:pPr>
              <w:pStyle w:val="Tablecontent"/>
            </w:pPr>
            <w:r w:rsidRPr="00425C8F">
              <w:t>A (10)</w:t>
            </w:r>
          </w:p>
        </w:tc>
        <w:tc>
          <w:tcPr>
            <w:tcW w:w="1620" w:type="dxa"/>
          </w:tcPr>
          <w:p w:rsidR="00AC0784" w:rsidRPr="00425C8F" w:rsidRDefault="00AC0784" w:rsidP="0028705E">
            <w:pPr>
              <w:pStyle w:val="Tablecontent"/>
            </w:pPr>
            <w:r w:rsidRPr="00425C8F">
              <w:t>M</w:t>
            </w:r>
          </w:p>
        </w:tc>
      </w:tr>
    </w:tbl>
    <w:p w:rsidR="00AC0784" w:rsidRPr="00425C8F" w:rsidRDefault="00AC0784" w:rsidP="006D326A">
      <w:pPr>
        <w:pStyle w:val="BodyText2"/>
      </w:pPr>
    </w:p>
    <w:p w:rsidR="006D326A" w:rsidRPr="00425C8F" w:rsidRDefault="006D326A" w:rsidP="001E6309">
      <w:pPr>
        <w:pStyle w:val="Heading"/>
        <w:rPr>
          <w:color w:val="auto"/>
        </w:rPr>
      </w:pPr>
      <w:r w:rsidRPr="00425C8F">
        <w:rPr>
          <w:color w:val="auto"/>
        </w:rPr>
        <w:t>Response Syntax for Detail Response</w:t>
      </w:r>
    </w:p>
    <w:p w:rsidR="006D326A" w:rsidRPr="00425C8F" w:rsidRDefault="006D326A" w:rsidP="006D326A">
      <w:pPr>
        <w:pStyle w:val="BodyText2"/>
      </w:pPr>
    </w:p>
    <w:p w:rsidR="006D326A" w:rsidRPr="00425C8F" w:rsidRDefault="006D326A" w:rsidP="003754CB">
      <w:pPr>
        <w:pStyle w:val="Code"/>
        <w:ind w:left="720"/>
      </w:pPr>
      <w:r w:rsidRPr="00425C8F">
        <w:t>&lt; Xml version="1.0"&gt;</w:t>
      </w:r>
    </w:p>
    <w:p w:rsidR="006D326A" w:rsidRPr="00425C8F" w:rsidRDefault="006D326A" w:rsidP="003754CB">
      <w:pPr>
        <w:pStyle w:val="Code"/>
        <w:ind w:left="720"/>
      </w:pPr>
      <w:r w:rsidRPr="00425C8F">
        <w:t>&lt;COMMAND&gt;</w:t>
      </w:r>
    </w:p>
    <w:p w:rsidR="006D326A" w:rsidRPr="00425C8F" w:rsidRDefault="006D326A" w:rsidP="00AC0784">
      <w:pPr>
        <w:pStyle w:val="Code"/>
        <w:ind w:left="1440"/>
      </w:pPr>
      <w:r w:rsidRPr="00425C8F">
        <w:t>&lt;TYPE&gt;&lt; O2CENQRESP &gt;&lt;/TYPE&gt;</w:t>
      </w:r>
    </w:p>
    <w:p w:rsidR="006D326A" w:rsidRPr="00425C8F" w:rsidRDefault="006D326A" w:rsidP="00AC0784">
      <w:pPr>
        <w:pStyle w:val="Code"/>
        <w:ind w:left="1440"/>
      </w:pPr>
      <w:r w:rsidRPr="00425C8F">
        <w:t>&lt;TXNSTATUS&gt;&lt;</w:t>
      </w:r>
      <w:r w:rsidR="008314E1">
        <w:t>Transaction Status&gt;&lt;/TXNSTATUS</w:t>
      </w:r>
      <w:r w:rsidRPr="00425C8F">
        <w:t>&gt;</w:t>
      </w:r>
    </w:p>
    <w:p w:rsidR="006D326A" w:rsidRPr="00425C8F" w:rsidRDefault="006D326A" w:rsidP="00AC0784">
      <w:pPr>
        <w:pStyle w:val="Code"/>
        <w:ind w:left="1440"/>
      </w:pPr>
      <w:r w:rsidRPr="00425C8F">
        <w:t>&lt;ERRORKEY&gt;&lt;Error key&gt;&lt;/ERRORKEY&gt;</w:t>
      </w:r>
    </w:p>
    <w:p w:rsidR="006D326A" w:rsidRPr="00425C8F" w:rsidRDefault="006D326A" w:rsidP="00AC0784">
      <w:pPr>
        <w:pStyle w:val="Code"/>
        <w:ind w:left="1440"/>
      </w:pPr>
      <w:r w:rsidRPr="00425C8F">
        <w:t>&lt;DATE&gt;&lt;Date and time &gt;&lt;/DATE&gt;</w:t>
      </w:r>
    </w:p>
    <w:p w:rsidR="006D326A" w:rsidRPr="00425C8F" w:rsidRDefault="006D326A" w:rsidP="00AC0784">
      <w:pPr>
        <w:pStyle w:val="Code"/>
        <w:ind w:left="1440"/>
      </w:pPr>
      <w:r w:rsidRPr="00425C8F">
        <w:t>&lt;EXTREFNUM&gt;&lt;Unique Reference number in the external system&gt;&lt;/ EXTREFNUM&gt;</w:t>
      </w:r>
    </w:p>
    <w:p w:rsidR="006D326A" w:rsidRPr="00425C8F" w:rsidRDefault="006D326A" w:rsidP="00AC0784">
      <w:pPr>
        <w:pStyle w:val="Code"/>
        <w:ind w:left="1440"/>
      </w:pPr>
      <w:r w:rsidRPr="00425C8F">
        <w:t>&lt;DATA&gt;</w:t>
      </w:r>
    </w:p>
    <w:p w:rsidR="006D326A" w:rsidRPr="00425C8F" w:rsidRDefault="006D326A" w:rsidP="00AC0784">
      <w:pPr>
        <w:pStyle w:val="Code"/>
        <w:ind w:left="2160"/>
      </w:pPr>
      <w:r w:rsidRPr="00425C8F">
        <w:t>&lt;RECORDTYPE&gt;DETAIL&lt;/RECORDTYPE&gt;</w:t>
      </w:r>
      <w:r w:rsidRPr="00425C8F">
        <w:tab/>
      </w:r>
    </w:p>
    <w:p w:rsidR="006D326A" w:rsidRPr="00425C8F" w:rsidRDefault="006D326A" w:rsidP="00AC0784">
      <w:pPr>
        <w:pStyle w:val="Code"/>
        <w:ind w:left="2160"/>
      </w:pPr>
      <w:r w:rsidRPr="00425C8F">
        <w:t>&lt;TRANSACTIONID&gt;&lt;Transaction ID&gt;&lt;/TRANSACTIONID&gt;</w:t>
      </w:r>
    </w:p>
    <w:p w:rsidR="006D326A" w:rsidRPr="00425C8F" w:rsidRDefault="006D326A" w:rsidP="00AC0784">
      <w:pPr>
        <w:pStyle w:val="Code"/>
        <w:ind w:left="2160"/>
      </w:pPr>
      <w:r w:rsidRPr="00425C8F">
        <w:t>&lt;TXNDATE&gt;&lt;Date and time of the Transfer&gt;&lt;/TXNDATE&gt;</w:t>
      </w:r>
    </w:p>
    <w:p w:rsidR="006D326A" w:rsidRPr="00425C8F" w:rsidRDefault="006D326A" w:rsidP="00AC0784">
      <w:pPr>
        <w:pStyle w:val="Code"/>
        <w:ind w:left="2160"/>
      </w:pPr>
      <w:r w:rsidRPr="00425C8F">
        <w:t>&lt;NETWORK&gt;Network&lt;/NETWORK&gt;</w:t>
      </w:r>
    </w:p>
    <w:p w:rsidR="006D326A" w:rsidRPr="00425C8F" w:rsidRDefault="006D326A" w:rsidP="00AC0784">
      <w:pPr>
        <w:pStyle w:val="Code"/>
        <w:ind w:left="2160"/>
      </w:pPr>
      <w:r w:rsidRPr="00425C8F">
        <w:t>&lt;DOMNAME&gt;&lt;Domain&gt;&lt;/DOMNAME&gt;</w:t>
      </w:r>
    </w:p>
    <w:p w:rsidR="006D326A" w:rsidRPr="00425C8F" w:rsidRDefault="006D326A" w:rsidP="00AC0784">
      <w:pPr>
        <w:pStyle w:val="Code"/>
        <w:ind w:left="2160"/>
      </w:pPr>
      <w:r w:rsidRPr="00425C8F">
        <w:t>&lt;CATEGORY&gt;&lt;Category&gt;&lt;/CATEGORY&gt;</w:t>
      </w:r>
    </w:p>
    <w:p w:rsidR="006D326A" w:rsidRPr="00425C8F" w:rsidRDefault="006D326A" w:rsidP="00AC0784">
      <w:pPr>
        <w:pStyle w:val="Code"/>
        <w:ind w:left="2160"/>
      </w:pPr>
      <w:r w:rsidRPr="00425C8F">
        <w:t>&lt;GEONAME&gt;&lt;geographical domain&gt;&lt;/GEONAME&gt;</w:t>
      </w:r>
    </w:p>
    <w:p w:rsidR="006D326A" w:rsidRPr="00425C8F" w:rsidRDefault="006D326A" w:rsidP="00AC0784">
      <w:pPr>
        <w:pStyle w:val="Code"/>
        <w:ind w:left="2160"/>
      </w:pPr>
      <w:r w:rsidRPr="00425C8F">
        <w:t>&lt;TRFCATEGORY&gt;&lt;Transfer Category&gt;&lt;/TRFCATEGORY&gt;</w:t>
      </w:r>
    </w:p>
    <w:p w:rsidR="006D326A" w:rsidRPr="00425C8F" w:rsidRDefault="006D326A" w:rsidP="00AC0784">
      <w:pPr>
        <w:pStyle w:val="Code"/>
        <w:ind w:left="2160"/>
      </w:pPr>
      <w:r w:rsidRPr="00425C8F">
        <w:t>&lt;TRFTYPE&gt;&lt;Transfer type&gt;&lt;/TRFTYPE&gt;</w:t>
      </w:r>
    </w:p>
    <w:p w:rsidR="006D326A" w:rsidRPr="00425C8F" w:rsidRDefault="006D326A" w:rsidP="00AC0784">
      <w:pPr>
        <w:pStyle w:val="Code"/>
        <w:ind w:left="2160"/>
      </w:pPr>
      <w:r w:rsidRPr="00425C8F">
        <w:t>&lt;MSISDN&gt;&lt;Primary Mobile number&gt;&lt;/MSISDN&gt;</w:t>
      </w:r>
    </w:p>
    <w:p w:rsidR="006D326A" w:rsidRPr="00425C8F" w:rsidRDefault="006D326A" w:rsidP="00AC0784">
      <w:pPr>
        <w:pStyle w:val="Code"/>
        <w:ind w:left="2160"/>
      </w:pPr>
      <w:r w:rsidRPr="00425C8F">
        <w:t xml:space="preserve">&lt;EXTTXNNUMBER&gt;&lt;External transaction number in </w:t>
      </w:r>
      <w:r w:rsidR="007C479A" w:rsidRPr="00425C8F">
        <w:t>PreTUPS</w:t>
      </w:r>
      <w:r w:rsidRPr="00425C8F">
        <w:t>&gt;&lt;/EXTTXNNUMBER&gt;</w:t>
      </w:r>
    </w:p>
    <w:p w:rsidR="006D326A" w:rsidRPr="00425C8F" w:rsidRDefault="006D326A" w:rsidP="00AC0784">
      <w:pPr>
        <w:pStyle w:val="Code"/>
        <w:ind w:left="2160"/>
      </w:pPr>
      <w:r w:rsidRPr="00425C8F">
        <w:lastRenderedPageBreak/>
        <w:t>&lt;EXTTXNDATE&gt;&lt;External transaction date&gt;&lt;/EXTTXNDATE&gt;</w:t>
      </w:r>
    </w:p>
    <w:p w:rsidR="006D326A" w:rsidRPr="00425C8F" w:rsidRDefault="006D326A" w:rsidP="00AC0784">
      <w:pPr>
        <w:pStyle w:val="Code"/>
        <w:ind w:left="2160"/>
      </w:pPr>
      <w:r w:rsidRPr="00425C8F">
        <w:t>&lt;COMMPRF&gt;&lt;Commission profile &gt;&lt;/COMMPRF&gt;</w:t>
      </w:r>
    </w:p>
    <w:p w:rsidR="006D326A" w:rsidRPr="00425C8F" w:rsidRDefault="008314E1" w:rsidP="00AC0784">
      <w:pPr>
        <w:pStyle w:val="Code"/>
        <w:ind w:left="2160"/>
      </w:pPr>
      <w:r>
        <w:t>&lt;STATUS&gt;&lt;Transaction Status&gt;&lt;/STATUS</w:t>
      </w:r>
      <w:r w:rsidR="006D326A" w:rsidRPr="00425C8F">
        <w:t>&gt;</w:t>
      </w:r>
    </w:p>
    <w:p w:rsidR="006D326A" w:rsidRPr="00425C8F" w:rsidRDefault="008314E1" w:rsidP="00AC0784">
      <w:pPr>
        <w:pStyle w:val="Code"/>
        <w:ind w:left="2160"/>
      </w:pPr>
      <w:r>
        <w:t>&lt;PAYMENTINSTTYPE&gt;&lt;&gt;&lt;/</w:t>
      </w:r>
      <w:r w:rsidR="006D326A" w:rsidRPr="00425C8F">
        <w:t>PAYMENTINSTTYPE&gt;</w:t>
      </w:r>
    </w:p>
    <w:p w:rsidR="006D326A" w:rsidRPr="00425C8F" w:rsidRDefault="008314E1" w:rsidP="00AC0784">
      <w:pPr>
        <w:pStyle w:val="Code"/>
        <w:ind w:left="2160"/>
      </w:pPr>
      <w:r>
        <w:t>&lt;PAYMENTINSTNUMBER&gt;&lt;&gt;&lt;/</w:t>
      </w:r>
      <w:r w:rsidR="006D326A" w:rsidRPr="00425C8F">
        <w:t>PAYMENTINSTNUMBER&gt;</w:t>
      </w:r>
    </w:p>
    <w:p w:rsidR="006D326A" w:rsidRPr="00425C8F" w:rsidRDefault="008314E1" w:rsidP="00AC0784">
      <w:pPr>
        <w:pStyle w:val="Code"/>
        <w:ind w:left="2160"/>
      </w:pPr>
      <w:r>
        <w:t>&lt;PAYMENTINSTDATE&gt;&lt;&gt;&lt;/</w:t>
      </w:r>
      <w:r w:rsidR="006D326A" w:rsidRPr="00425C8F">
        <w:t>PAYMENTINSTDATE&gt;</w:t>
      </w:r>
    </w:p>
    <w:p w:rsidR="006D326A" w:rsidRPr="00425C8F" w:rsidRDefault="008314E1" w:rsidP="00AC0784">
      <w:pPr>
        <w:pStyle w:val="Code"/>
        <w:ind w:left="2160"/>
      </w:pPr>
      <w:r>
        <w:t>&lt;PAYMENTINSTAMT&gt;&lt;&gt;&lt;/</w:t>
      </w:r>
      <w:r w:rsidR="006D326A" w:rsidRPr="00425C8F">
        <w:t>PAYMENTINSTAMT&gt;</w:t>
      </w:r>
    </w:p>
    <w:p w:rsidR="006D326A" w:rsidRPr="00425C8F" w:rsidRDefault="006D326A" w:rsidP="00AC0784">
      <w:pPr>
        <w:pStyle w:val="Code"/>
        <w:ind w:left="2160"/>
      </w:pPr>
      <w:r w:rsidRPr="00425C8F">
        <w:t>&lt;FIRSTAPPREMARKS&gt;&lt;&gt;&lt;/FIRSTAPPREMARKS&gt;</w:t>
      </w:r>
    </w:p>
    <w:p w:rsidR="006D326A" w:rsidRPr="00425C8F" w:rsidRDefault="006D326A" w:rsidP="00AC0784">
      <w:pPr>
        <w:pStyle w:val="Code"/>
        <w:ind w:left="2160"/>
      </w:pPr>
      <w:r w:rsidRPr="00425C8F">
        <w:t>&lt;SECONDAPPREMARKS&gt;&lt;&gt;&lt;/SECONDAPPREMARKS&gt;</w:t>
      </w:r>
    </w:p>
    <w:p w:rsidR="006D326A" w:rsidRPr="00425C8F" w:rsidRDefault="006D326A" w:rsidP="00AC0784">
      <w:pPr>
        <w:pStyle w:val="Code"/>
        <w:ind w:left="2160"/>
      </w:pPr>
      <w:r w:rsidRPr="00425C8F">
        <w:t>&lt;THIRDAPPREMARKS&gt;&lt;&gt;&lt;/THIRDAPPREMARKS&gt;</w:t>
      </w:r>
    </w:p>
    <w:p w:rsidR="006D326A" w:rsidRPr="00425C8F" w:rsidRDefault="006D326A" w:rsidP="00AC0784">
      <w:pPr>
        <w:pStyle w:val="Code"/>
        <w:ind w:left="2160"/>
      </w:pPr>
      <w:r w:rsidRPr="00425C8F">
        <w:t>&lt;REQSOURCE&gt;&lt;source of the request&gt;&lt;/REQSOURCE&gt;</w:t>
      </w:r>
    </w:p>
    <w:p w:rsidR="006D326A" w:rsidRPr="00425C8F" w:rsidRDefault="006D326A" w:rsidP="00AC0784">
      <w:pPr>
        <w:pStyle w:val="Code"/>
        <w:ind w:left="2160"/>
      </w:pPr>
      <w:r w:rsidRPr="00425C8F">
        <w:t>&lt;RECORD&gt;</w:t>
      </w:r>
    </w:p>
    <w:p w:rsidR="006D326A" w:rsidRPr="00425C8F" w:rsidRDefault="006D326A" w:rsidP="00AC0784">
      <w:pPr>
        <w:pStyle w:val="Code"/>
        <w:ind w:left="2880"/>
      </w:pPr>
      <w:r w:rsidRPr="00425C8F">
        <w:t>&lt;PRODCODE&gt;&lt;Product short code&gt;&lt;/PRODCODE&gt;</w:t>
      </w:r>
    </w:p>
    <w:p w:rsidR="006D326A" w:rsidRPr="00425C8F" w:rsidRDefault="006D326A" w:rsidP="00AC0784">
      <w:pPr>
        <w:pStyle w:val="Code"/>
        <w:ind w:left="2880"/>
      </w:pPr>
      <w:r w:rsidRPr="00425C8F">
        <w:t>&lt;MRP&gt;&lt;MRP of the product&gt;&lt;/MRP&gt;</w:t>
      </w:r>
    </w:p>
    <w:p w:rsidR="006D326A" w:rsidRPr="00425C8F" w:rsidRDefault="006D326A" w:rsidP="00AC0784">
      <w:pPr>
        <w:pStyle w:val="Code"/>
        <w:ind w:left="2880"/>
      </w:pPr>
      <w:r w:rsidRPr="00425C8F">
        <w:t>&lt;REQVALUE&gt;&lt;Requested quantity&gt;&lt;/REQVALUE&gt;</w:t>
      </w:r>
    </w:p>
    <w:p w:rsidR="006D326A" w:rsidRPr="00425C8F" w:rsidRDefault="006D326A" w:rsidP="00AC0784">
      <w:pPr>
        <w:pStyle w:val="Code"/>
        <w:ind w:left="2880"/>
      </w:pPr>
      <w:r w:rsidRPr="00425C8F">
        <w:t>&lt;TAX1R&gt;&lt;Tax 1 Rate&gt;&lt;/TAX1R&gt;</w:t>
      </w:r>
    </w:p>
    <w:p w:rsidR="006D326A" w:rsidRPr="00425C8F" w:rsidRDefault="006D326A" w:rsidP="00AC0784">
      <w:pPr>
        <w:pStyle w:val="Code"/>
        <w:ind w:left="2880"/>
      </w:pPr>
      <w:r w:rsidRPr="00425C8F">
        <w:t>&lt;TAX1A&gt;&lt;Tax 1 amount&gt;&lt;/TAX1A&gt;</w:t>
      </w:r>
    </w:p>
    <w:p w:rsidR="006D326A" w:rsidRPr="00425C8F" w:rsidRDefault="006D326A" w:rsidP="00AC0784">
      <w:pPr>
        <w:pStyle w:val="Code"/>
        <w:ind w:left="2880"/>
      </w:pPr>
      <w:r w:rsidRPr="00425C8F">
        <w:t>&lt;TAX2R&gt;&lt;Tax 2 Rate &gt;&lt;/TAX2R&gt;</w:t>
      </w:r>
    </w:p>
    <w:p w:rsidR="006D326A" w:rsidRPr="00425C8F" w:rsidRDefault="006D326A" w:rsidP="00AC0784">
      <w:pPr>
        <w:pStyle w:val="Code"/>
        <w:ind w:left="2880"/>
      </w:pPr>
      <w:r w:rsidRPr="00425C8F">
        <w:t>&lt;TAX2A&gt;&lt;Tax 2 Amount&gt;&lt;/TAX2A&gt;</w:t>
      </w:r>
    </w:p>
    <w:p w:rsidR="006D326A" w:rsidRPr="00425C8F" w:rsidRDefault="006D326A" w:rsidP="00AC0784">
      <w:pPr>
        <w:pStyle w:val="Code"/>
        <w:ind w:left="2880"/>
      </w:pPr>
      <w:r w:rsidRPr="00425C8F">
        <w:t>&lt;TAX3R&gt;&lt;Tax 3 Rate &gt;&lt;/TAX3R&gt;</w:t>
      </w:r>
    </w:p>
    <w:p w:rsidR="006D326A" w:rsidRPr="00425C8F" w:rsidRDefault="006D326A" w:rsidP="00AC0784">
      <w:pPr>
        <w:pStyle w:val="Code"/>
        <w:ind w:left="2880"/>
      </w:pPr>
      <w:r w:rsidRPr="00425C8F">
        <w:t>&lt;TAX3A&gt;&lt;Tax 3 Amount&gt;&lt;/TAX3A&gt;</w:t>
      </w:r>
    </w:p>
    <w:p w:rsidR="006D326A" w:rsidRPr="00425C8F" w:rsidRDefault="006D326A" w:rsidP="00AC0784">
      <w:pPr>
        <w:pStyle w:val="Code"/>
        <w:ind w:left="2880"/>
      </w:pPr>
      <w:r w:rsidRPr="00425C8F">
        <w:t>&lt;COMMR&gt;&lt;Commission Rate&gt;&lt;/COMMR&gt;</w:t>
      </w:r>
    </w:p>
    <w:p w:rsidR="006D326A" w:rsidRPr="00425C8F" w:rsidRDefault="006D326A" w:rsidP="00AC0784">
      <w:pPr>
        <w:pStyle w:val="Code"/>
        <w:ind w:left="2880"/>
      </w:pPr>
      <w:r w:rsidRPr="00425C8F">
        <w:t>&lt;COMMA&gt;&lt;Commission Amount&gt;&lt;/COMMA&gt;</w:t>
      </w:r>
    </w:p>
    <w:p w:rsidR="006D326A" w:rsidRPr="00425C8F" w:rsidRDefault="006D326A" w:rsidP="00AC0784">
      <w:pPr>
        <w:pStyle w:val="Code"/>
        <w:ind w:left="2880"/>
      </w:pPr>
      <w:r w:rsidRPr="00425C8F">
        <w:t>&lt;AMOUNT&gt;&lt;Amount to be paid&gt;&lt;/AMOUNT&gt;</w:t>
      </w:r>
    </w:p>
    <w:p w:rsidR="006D326A" w:rsidRPr="00425C8F" w:rsidRDefault="006D326A" w:rsidP="00AC0784">
      <w:pPr>
        <w:pStyle w:val="Code"/>
        <w:ind w:left="2880"/>
      </w:pPr>
      <w:r w:rsidRPr="00425C8F">
        <w:t>&lt;NETAMT&gt;&lt;Net amount to be paid&gt;&lt;/NETAMT&gt;</w:t>
      </w:r>
    </w:p>
    <w:p w:rsidR="006D326A" w:rsidRPr="00425C8F" w:rsidRDefault="006D326A" w:rsidP="00AC0784">
      <w:pPr>
        <w:pStyle w:val="Code"/>
        <w:ind w:left="2160"/>
      </w:pPr>
      <w:r w:rsidRPr="00425C8F">
        <w:t>&lt;/RECORD&gt;</w:t>
      </w:r>
    </w:p>
    <w:p w:rsidR="006D326A" w:rsidRPr="00425C8F" w:rsidRDefault="006D326A" w:rsidP="00AC0784">
      <w:pPr>
        <w:pStyle w:val="Code"/>
        <w:ind w:left="1440"/>
      </w:pPr>
      <w:r w:rsidRPr="00425C8F">
        <w:t>&lt;/DATA&gt;</w:t>
      </w:r>
    </w:p>
    <w:p w:rsidR="006D326A" w:rsidRPr="00425C8F" w:rsidRDefault="006D326A" w:rsidP="003754CB">
      <w:pPr>
        <w:pStyle w:val="Code"/>
        <w:ind w:left="720"/>
      </w:pPr>
      <w:r w:rsidRPr="00425C8F">
        <w:t>&lt;/COMMAND&gt;</w:t>
      </w:r>
    </w:p>
    <w:p w:rsidR="006D326A" w:rsidRPr="00425C8F" w:rsidRDefault="006D326A" w:rsidP="006D326A">
      <w:pPr>
        <w:pStyle w:val="BodyText2"/>
      </w:pPr>
    </w:p>
    <w:p w:rsidR="006D326A" w:rsidRPr="00425C8F" w:rsidRDefault="006D326A" w:rsidP="006D326A">
      <w:pPr>
        <w:pStyle w:val="BodyText2"/>
      </w:pPr>
    </w:p>
    <w:p w:rsidR="006D326A" w:rsidRPr="00425C8F" w:rsidRDefault="006D326A" w:rsidP="006D326A">
      <w:pPr>
        <w:pStyle w:val="BodyText2"/>
        <w:rPr>
          <w:rFonts w:ascii="Arial Narrow" w:hAnsi="Arial Narrow" w:cs="Tahoma"/>
          <w:b/>
          <w:sz w:val="26"/>
          <w:u w:val="single" w:color="E31837"/>
        </w:rPr>
      </w:pPr>
      <w:r w:rsidRPr="00425C8F">
        <w:rPr>
          <w:rFonts w:ascii="Arial Narrow" w:hAnsi="Arial Narrow" w:cs="Tahoma"/>
          <w:b/>
          <w:sz w:val="26"/>
          <w:u w:val="single" w:color="E31837"/>
        </w:rPr>
        <w:t>Fields Detail</w:t>
      </w:r>
    </w:p>
    <w:p w:rsidR="00AC0784" w:rsidRPr="00425C8F" w:rsidRDefault="00AC0784" w:rsidP="006D326A">
      <w:pPr>
        <w:pStyle w:val="BodyText2"/>
        <w:rPr>
          <w:rFonts w:ascii="Arial Narrow" w:hAnsi="Arial Narrow" w:cs="Tahoma"/>
          <w:b/>
          <w:sz w:val="26"/>
          <w:u w:val="single" w:color="E31837"/>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AC0784" w:rsidRPr="00425C8F" w:rsidTr="0028705E">
        <w:trPr>
          <w:trHeight w:val="277"/>
          <w:tblHeader/>
        </w:trPr>
        <w:tc>
          <w:tcPr>
            <w:tcW w:w="1800" w:type="dxa"/>
            <w:shd w:val="clear" w:color="auto" w:fill="E31837"/>
          </w:tcPr>
          <w:p w:rsidR="00AC0784" w:rsidRPr="00425C8F" w:rsidRDefault="00AC0784" w:rsidP="0028705E">
            <w:pPr>
              <w:pStyle w:val="TableColumnLabels"/>
              <w:rPr>
                <w:color w:val="auto"/>
                <w:lang w:val="en-IN"/>
              </w:rPr>
            </w:pPr>
            <w:r w:rsidRPr="00425C8F">
              <w:rPr>
                <w:color w:val="auto"/>
                <w:lang w:val="en-IN"/>
              </w:rPr>
              <w:t>TAG</w:t>
            </w:r>
          </w:p>
        </w:tc>
        <w:tc>
          <w:tcPr>
            <w:tcW w:w="1800" w:type="dxa"/>
            <w:shd w:val="clear" w:color="auto" w:fill="E31837"/>
          </w:tcPr>
          <w:p w:rsidR="00AC0784" w:rsidRPr="00425C8F" w:rsidRDefault="00AC0784" w:rsidP="0028705E">
            <w:pPr>
              <w:pStyle w:val="TableColumnLabels"/>
              <w:rPr>
                <w:color w:val="auto"/>
                <w:lang w:val="en-IN"/>
              </w:rPr>
            </w:pPr>
            <w:r w:rsidRPr="00425C8F">
              <w:rPr>
                <w:color w:val="auto"/>
                <w:lang w:val="en-IN"/>
              </w:rPr>
              <w:t>Fields</w:t>
            </w:r>
          </w:p>
        </w:tc>
        <w:tc>
          <w:tcPr>
            <w:tcW w:w="1980" w:type="dxa"/>
            <w:shd w:val="clear" w:color="auto" w:fill="E31837"/>
          </w:tcPr>
          <w:p w:rsidR="00AC0784" w:rsidRPr="00425C8F" w:rsidRDefault="00AC0784" w:rsidP="0028705E">
            <w:pPr>
              <w:pStyle w:val="TableColumnLabels"/>
              <w:rPr>
                <w:color w:val="auto"/>
                <w:lang w:val="en-IN"/>
              </w:rPr>
            </w:pPr>
            <w:r w:rsidRPr="00425C8F">
              <w:rPr>
                <w:color w:val="auto"/>
                <w:lang w:val="en-IN"/>
              </w:rPr>
              <w:t>Remarks</w:t>
            </w:r>
          </w:p>
        </w:tc>
        <w:tc>
          <w:tcPr>
            <w:tcW w:w="1620" w:type="dxa"/>
            <w:shd w:val="clear" w:color="auto" w:fill="E31837"/>
          </w:tcPr>
          <w:p w:rsidR="00AC0784" w:rsidRPr="00425C8F" w:rsidRDefault="00AC0784" w:rsidP="0028705E">
            <w:pPr>
              <w:pStyle w:val="TableColumnLabels"/>
              <w:rPr>
                <w:color w:val="auto"/>
                <w:lang w:val="en-IN"/>
              </w:rPr>
            </w:pPr>
            <w:r w:rsidRPr="00425C8F">
              <w:rPr>
                <w:color w:val="auto"/>
                <w:lang w:val="en-IN"/>
              </w:rPr>
              <w:t>Example</w:t>
            </w:r>
          </w:p>
        </w:tc>
        <w:tc>
          <w:tcPr>
            <w:tcW w:w="720" w:type="dxa"/>
            <w:shd w:val="clear" w:color="auto" w:fill="E31837"/>
          </w:tcPr>
          <w:p w:rsidR="00AC0784" w:rsidRPr="00425C8F" w:rsidRDefault="00AC0784" w:rsidP="0028705E">
            <w:pPr>
              <w:pStyle w:val="TableColumnLabels"/>
              <w:rPr>
                <w:color w:val="auto"/>
                <w:lang w:val="en-IN"/>
              </w:rPr>
            </w:pPr>
            <w:r w:rsidRPr="00425C8F">
              <w:rPr>
                <w:color w:val="auto"/>
                <w:lang w:val="en-IN"/>
              </w:rPr>
              <w:t>Field Type</w:t>
            </w:r>
          </w:p>
        </w:tc>
        <w:tc>
          <w:tcPr>
            <w:tcW w:w="1620" w:type="dxa"/>
            <w:shd w:val="clear" w:color="auto" w:fill="E31837"/>
          </w:tcPr>
          <w:p w:rsidR="00AC0784" w:rsidRPr="00425C8F" w:rsidRDefault="00AC0784" w:rsidP="0028705E">
            <w:pPr>
              <w:pStyle w:val="TableColumnLabels"/>
              <w:rPr>
                <w:color w:val="auto"/>
                <w:lang w:val="en-IN"/>
              </w:rPr>
            </w:pPr>
            <w:r w:rsidRPr="00425C8F">
              <w:rPr>
                <w:color w:val="auto"/>
                <w:lang w:val="en-IN"/>
              </w:rPr>
              <w:t>Optional/</w:t>
            </w:r>
          </w:p>
          <w:p w:rsidR="00AC0784" w:rsidRPr="00425C8F" w:rsidRDefault="00AC0784" w:rsidP="0028705E">
            <w:pPr>
              <w:pStyle w:val="TableColumnLabels"/>
              <w:rPr>
                <w:color w:val="auto"/>
                <w:lang w:val="en-IN"/>
              </w:rPr>
            </w:pPr>
            <w:r w:rsidRPr="00425C8F">
              <w:rPr>
                <w:color w:val="auto"/>
                <w:lang w:val="en-IN"/>
              </w:rPr>
              <w:t>Mandatory</w:t>
            </w:r>
          </w:p>
        </w:tc>
      </w:tr>
      <w:tr w:rsidR="00AC0784" w:rsidRPr="00425C8F" w:rsidTr="0028705E">
        <w:trPr>
          <w:trHeight w:val="277"/>
        </w:trPr>
        <w:tc>
          <w:tcPr>
            <w:tcW w:w="9540" w:type="dxa"/>
            <w:gridSpan w:val="6"/>
          </w:tcPr>
          <w:p w:rsidR="00AC0784" w:rsidRPr="00425C8F" w:rsidRDefault="00AC0784" w:rsidP="0028705E">
            <w:pPr>
              <w:pStyle w:val="Tablecontent"/>
            </w:pPr>
            <w:r w:rsidRPr="00425C8F">
              <w:t>Common Response TAGS Refer Section 3.1.2</w:t>
            </w:r>
          </w:p>
        </w:tc>
      </w:tr>
      <w:tr w:rsidR="00AC0784" w:rsidRPr="00425C8F" w:rsidTr="0028705E">
        <w:trPr>
          <w:cantSplit/>
          <w:trHeight w:val="277"/>
        </w:trPr>
        <w:tc>
          <w:tcPr>
            <w:tcW w:w="9540" w:type="dxa"/>
            <w:gridSpan w:val="6"/>
          </w:tcPr>
          <w:p w:rsidR="00AC0784" w:rsidRPr="00425C8F" w:rsidRDefault="00AC0784" w:rsidP="0028705E">
            <w:pPr>
              <w:pStyle w:val="Tablecontent"/>
              <w:rPr>
                <w:b/>
                <w:bCs/>
              </w:rPr>
            </w:pPr>
            <w:r w:rsidRPr="00425C8F">
              <w:rPr>
                <w:b/>
                <w:bCs/>
              </w:rPr>
              <w:t>DATA</w:t>
            </w:r>
          </w:p>
        </w:tc>
      </w:tr>
      <w:tr w:rsidR="00AC0784" w:rsidRPr="00425C8F" w:rsidTr="0028705E">
        <w:trPr>
          <w:cantSplit/>
          <w:trHeight w:val="277"/>
        </w:trPr>
        <w:tc>
          <w:tcPr>
            <w:tcW w:w="1800" w:type="dxa"/>
          </w:tcPr>
          <w:p w:rsidR="00AC0784" w:rsidRPr="00425C8F" w:rsidRDefault="00AC0784" w:rsidP="0028705E">
            <w:pPr>
              <w:pStyle w:val="Tablecontent"/>
            </w:pPr>
            <w:r w:rsidRPr="00425C8F">
              <w:t>TRANSACTIONID</w:t>
            </w:r>
          </w:p>
        </w:tc>
        <w:tc>
          <w:tcPr>
            <w:tcW w:w="1800" w:type="dxa"/>
          </w:tcPr>
          <w:p w:rsidR="00AC0784" w:rsidRPr="00425C8F" w:rsidRDefault="007C479A" w:rsidP="0028705E">
            <w:pPr>
              <w:pStyle w:val="Tablecontent"/>
            </w:pPr>
            <w:r w:rsidRPr="00425C8F">
              <w:t>PreTUPS</w:t>
            </w:r>
            <w:r w:rsidR="00AC0784" w:rsidRPr="00425C8F">
              <w:t xml:space="preserve"> Transaction ID</w:t>
            </w:r>
          </w:p>
        </w:tc>
        <w:tc>
          <w:tcPr>
            <w:tcW w:w="1980" w:type="dxa"/>
          </w:tcPr>
          <w:p w:rsidR="00AC0784" w:rsidRPr="00425C8F" w:rsidRDefault="00AC0784" w:rsidP="0028705E">
            <w:pPr>
              <w:pStyle w:val="Tablecontent"/>
            </w:pPr>
            <w:r w:rsidRPr="00425C8F">
              <w:t xml:space="preserve">Transaction ID for O2C transfer generated by </w:t>
            </w:r>
            <w:r w:rsidR="007C479A" w:rsidRPr="00425C8F">
              <w:t>PreTUPS</w:t>
            </w:r>
            <w:r w:rsidRPr="00425C8F">
              <w:t xml:space="preserve"> System.</w:t>
            </w:r>
          </w:p>
        </w:tc>
        <w:tc>
          <w:tcPr>
            <w:tcW w:w="1620" w:type="dxa"/>
          </w:tcPr>
          <w:p w:rsidR="00AC0784" w:rsidRPr="00425C8F" w:rsidRDefault="00AC0784" w:rsidP="0028705E">
            <w:pPr>
              <w:pStyle w:val="Tablecontent"/>
            </w:pPr>
            <w:r w:rsidRPr="00425C8F">
              <w:t>OR061005.1658.0001</w:t>
            </w:r>
          </w:p>
        </w:tc>
        <w:tc>
          <w:tcPr>
            <w:tcW w:w="720" w:type="dxa"/>
          </w:tcPr>
          <w:p w:rsidR="00AC0784" w:rsidRPr="00425C8F" w:rsidRDefault="00AC0784" w:rsidP="0028705E">
            <w:pPr>
              <w:pStyle w:val="Tablecontent"/>
            </w:pPr>
            <w:r w:rsidRPr="00425C8F">
              <w:t>A (20)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TXNDATE</w:t>
            </w:r>
          </w:p>
        </w:tc>
        <w:tc>
          <w:tcPr>
            <w:tcW w:w="1800" w:type="dxa"/>
          </w:tcPr>
          <w:p w:rsidR="00AC0784" w:rsidRPr="00425C8F" w:rsidRDefault="00AC0784" w:rsidP="0028705E">
            <w:pPr>
              <w:pStyle w:val="Tablecontent"/>
            </w:pPr>
            <w:r w:rsidRPr="00425C8F">
              <w:t>Date and Time of Transaction</w:t>
            </w:r>
          </w:p>
        </w:tc>
        <w:tc>
          <w:tcPr>
            <w:tcW w:w="1980" w:type="dxa"/>
          </w:tcPr>
          <w:p w:rsidR="00AC0784" w:rsidRPr="00425C8F" w:rsidRDefault="00AC0784" w:rsidP="0028705E">
            <w:pPr>
              <w:pStyle w:val="Tablecontent"/>
            </w:pPr>
            <w:r w:rsidRPr="00425C8F">
              <w:t>DD-MM-YYYY HH:MM:SS, HH in 24 Hour format</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D(20)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NETWORK</w:t>
            </w:r>
          </w:p>
        </w:tc>
        <w:tc>
          <w:tcPr>
            <w:tcW w:w="1800" w:type="dxa"/>
          </w:tcPr>
          <w:p w:rsidR="00AC0784" w:rsidRPr="00425C8F" w:rsidRDefault="00AC0784" w:rsidP="0028705E">
            <w:pPr>
              <w:pStyle w:val="Tablecontent"/>
            </w:pPr>
            <w:r w:rsidRPr="00425C8F">
              <w:t>Name of Network</w:t>
            </w:r>
          </w:p>
        </w:tc>
        <w:tc>
          <w:tcPr>
            <w:tcW w:w="1980" w:type="dxa"/>
          </w:tcPr>
          <w:p w:rsidR="00AC0784" w:rsidRPr="00425C8F" w:rsidRDefault="00AC0784" w:rsidP="0028705E">
            <w:pPr>
              <w:pStyle w:val="Tablecontent"/>
            </w:pPr>
          </w:p>
        </w:tc>
        <w:tc>
          <w:tcPr>
            <w:tcW w:w="1620" w:type="dxa"/>
          </w:tcPr>
          <w:p w:rsidR="00AC0784" w:rsidRPr="00425C8F" w:rsidRDefault="00AC0784" w:rsidP="0028705E">
            <w:pPr>
              <w:pStyle w:val="Tablecontent"/>
            </w:pPr>
            <w:r w:rsidRPr="00425C8F">
              <w:t>Jordan</w:t>
            </w:r>
          </w:p>
        </w:tc>
        <w:tc>
          <w:tcPr>
            <w:tcW w:w="720" w:type="dxa"/>
          </w:tcPr>
          <w:p w:rsidR="00AC0784" w:rsidRPr="00425C8F" w:rsidRDefault="00AC0784" w:rsidP="0028705E">
            <w:pPr>
              <w:pStyle w:val="Tablecontent"/>
            </w:pPr>
            <w:r w:rsidRPr="00425C8F">
              <w:t>A (50)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DOMNAME</w:t>
            </w:r>
          </w:p>
        </w:tc>
        <w:tc>
          <w:tcPr>
            <w:tcW w:w="1800" w:type="dxa"/>
          </w:tcPr>
          <w:p w:rsidR="00AC0784" w:rsidRPr="00425C8F" w:rsidRDefault="00AC0784" w:rsidP="0028705E">
            <w:pPr>
              <w:pStyle w:val="Tablecontent"/>
            </w:pPr>
            <w:r w:rsidRPr="00425C8F">
              <w:t>Domain</w:t>
            </w:r>
          </w:p>
        </w:tc>
        <w:tc>
          <w:tcPr>
            <w:tcW w:w="1980" w:type="dxa"/>
          </w:tcPr>
          <w:p w:rsidR="00AC0784" w:rsidRPr="00425C8F" w:rsidRDefault="00AC0784" w:rsidP="0028705E">
            <w:pPr>
              <w:pStyle w:val="Tablecontent"/>
            </w:pPr>
            <w:r w:rsidRPr="00425C8F">
              <w:t>User domain involved in the transaction</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A(40)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lastRenderedPageBreak/>
              <w:t>CATEGORY</w:t>
            </w:r>
          </w:p>
        </w:tc>
        <w:tc>
          <w:tcPr>
            <w:tcW w:w="1800" w:type="dxa"/>
          </w:tcPr>
          <w:p w:rsidR="00AC0784" w:rsidRPr="00425C8F" w:rsidRDefault="00AC0784" w:rsidP="0028705E">
            <w:pPr>
              <w:pStyle w:val="Tablecontent"/>
            </w:pPr>
            <w:r w:rsidRPr="00425C8F">
              <w:t>Category</w:t>
            </w:r>
          </w:p>
        </w:tc>
        <w:tc>
          <w:tcPr>
            <w:tcW w:w="1980" w:type="dxa"/>
          </w:tcPr>
          <w:p w:rsidR="00AC0784" w:rsidRPr="00425C8F" w:rsidRDefault="00AC0784" w:rsidP="0028705E">
            <w:pPr>
              <w:pStyle w:val="Tablecontent"/>
            </w:pPr>
            <w:r w:rsidRPr="00425C8F">
              <w:t>User category involved in the transaction</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A(40)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GEONAME</w:t>
            </w:r>
          </w:p>
        </w:tc>
        <w:tc>
          <w:tcPr>
            <w:tcW w:w="1800" w:type="dxa"/>
          </w:tcPr>
          <w:p w:rsidR="00AC0784" w:rsidRPr="00425C8F" w:rsidRDefault="00AC0784" w:rsidP="0028705E">
            <w:pPr>
              <w:pStyle w:val="Tablecontent"/>
            </w:pPr>
            <w:r w:rsidRPr="00425C8F">
              <w:t>Geographical domain</w:t>
            </w:r>
          </w:p>
        </w:tc>
        <w:tc>
          <w:tcPr>
            <w:tcW w:w="1980" w:type="dxa"/>
          </w:tcPr>
          <w:p w:rsidR="00AC0784" w:rsidRPr="00425C8F" w:rsidRDefault="00AC0784" w:rsidP="0028705E">
            <w:pPr>
              <w:pStyle w:val="Tablecontent"/>
            </w:pPr>
            <w:r w:rsidRPr="00425C8F">
              <w:t>Users geographical domain</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A(40)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TRFCATEGORY</w:t>
            </w:r>
          </w:p>
        </w:tc>
        <w:tc>
          <w:tcPr>
            <w:tcW w:w="1800" w:type="dxa"/>
          </w:tcPr>
          <w:p w:rsidR="00AC0784" w:rsidRPr="00425C8F" w:rsidRDefault="00AC0784" w:rsidP="0028705E">
            <w:pPr>
              <w:pStyle w:val="Tablecontent"/>
            </w:pPr>
            <w:r w:rsidRPr="00425C8F">
              <w:t>Transfer Category</w:t>
            </w:r>
          </w:p>
        </w:tc>
        <w:tc>
          <w:tcPr>
            <w:tcW w:w="1980" w:type="dxa"/>
          </w:tcPr>
          <w:p w:rsidR="00AC0784" w:rsidRPr="00425C8F" w:rsidRDefault="00AC0784" w:rsidP="0028705E">
            <w:pPr>
              <w:pStyle w:val="Tablecontent"/>
            </w:pPr>
            <w:r w:rsidRPr="00425C8F">
              <w:t>Transfer category</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A(15)</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TRFTYPE</w:t>
            </w:r>
          </w:p>
        </w:tc>
        <w:tc>
          <w:tcPr>
            <w:tcW w:w="1800" w:type="dxa"/>
          </w:tcPr>
          <w:p w:rsidR="00AC0784" w:rsidRPr="00425C8F" w:rsidRDefault="00AC0784" w:rsidP="0028705E">
            <w:pPr>
              <w:pStyle w:val="Tablecontent"/>
            </w:pPr>
            <w:r w:rsidRPr="00425C8F">
              <w:t>Transfer Type</w:t>
            </w:r>
          </w:p>
        </w:tc>
        <w:tc>
          <w:tcPr>
            <w:tcW w:w="1980" w:type="dxa"/>
          </w:tcPr>
          <w:p w:rsidR="00AC0784" w:rsidRPr="00425C8F" w:rsidRDefault="00AC0784" w:rsidP="0028705E">
            <w:pPr>
              <w:pStyle w:val="Tablecontent"/>
            </w:pPr>
            <w:r w:rsidRPr="00425C8F">
              <w:t>Transfer type</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A(10)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MSISDN</w:t>
            </w:r>
          </w:p>
        </w:tc>
        <w:tc>
          <w:tcPr>
            <w:tcW w:w="1800" w:type="dxa"/>
          </w:tcPr>
          <w:p w:rsidR="00AC0784" w:rsidRPr="00425C8F" w:rsidRDefault="00AC0784" w:rsidP="0028705E">
            <w:pPr>
              <w:pStyle w:val="Tablecontent"/>
            </w:pPr>
            <w:r w:rsidRPr="00425C8F">
              <w:t>MSISDN</w:t>
            </w:r>
          </w:p>
        </w:tc>
        <w:tc>
          <w:tcPr>
            <w:tcW w:w="1980" w:type="dxa"/>
          </w:tcPr>
          <w:p w:rsidR="00AC0784" w:rsidRPr="00425C8F" w:rsidRDefault="00AC0784" w:rsidP="0028705E">
            <w:pPr>
              <w:pStyle w:val="Tablecontent"/>
            </w:pPr>
            <w:r w:rsidRPr="00425C8F">
              <w:t>Primary mobile number of the user</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A(15)</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EXTTXNNUMBER</w:t>
            </w:r>
          </w:p>
        </w:tc>
        <w:tc>
          <w:tcPr>
            <w:tcW w:w="1800" w:type="dxa"/>
          </w:tcPr>
          <w:p w:rsidR="00AC0784" w:rsidRPr="00425C8F" w:rsidRDefault="00AC0784" w:rsidP="0028705E">
            <w:pPr>
              <w:pStyle w:val="Tablecontent"/>
            </w:pPr>
            <w:r w:rsidRPr="00425C8F">
              <w:t>External transaction number</w:t>
            </w:r>
          </w:p>
        </w:tc>
        <w:tc>
          <w:tcPr>
            <w:tcW w:w="1980" w:type="dxa"/>
          </w:tcPr>
          <w:p w:rsidR="00AC0784" w:rsidRPr="00425C8F" w:rsidRDefault="00AC0784" w:rsidP="0028705E">
            <w:pPr>
              <w:pStyle w:val="Tablecontent"/>
            </w:pPr>
            <w:r w:rsidRPr="00425C8F">
              <w:t xml:space="preserve">Unique external transaction number in </w:t>
            </w:r>
            <w:r w:rsidR="007C479A" w:rsidRPr="00425C8F">
              <w:t>PreTUPS</w:t>
            </w:r>
            <w:r w:rsidRPr="00425C8F">
              <w:t xml:space="preserve"> </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A(20)</w:t>
            </w:r>
          </w:p>
        </w:tc>
        <w:tc>
          <w:tcPr>
            <w:tcW w:w="1620" w:type="dxa"/>
          </w:tcPr>
          <w:p w:rsidR="00AC0784" w:rsidRPr="00425C8F" w:rsidRDefault="00AC0784" w:rsidP="0028705E">
            <w:pPr>
              <w:pStyle w:val="Tablecontent"/>
            </w:pPr>
            <w:r w:rsidRPr="00425C8F">
              <w:t>O</w:t>
            </w:r>
          </w:p>
        </w:tc>
      </w:tr>
      <w:tr w:rsidR="00AC0784" w:rsidRPr="00425C8F" w:rsidTr="0028705E">
        <w:trPr>
          <w:cantSplit/>
          <w:trHeight w:val="277"/>
        </w:trPr>
        <w:tc>
          <w:tcPr>
            <w:tcW w:w="1800" w:type="dxa"/>
          </w:tcPr>
          <w:p w:rsidR="00AC0784" w:rsidRPr="00425C8F" w:rsidRDefault="00AC0784" w:rsidP="0028705E">
            <w:pPr>
              <w:pStyle w:val="Tablecontent"/>
            </w:pPr>
            <w:r w:rsidRPr="00425C8F">
              <w:t>EXTTXNDATE</w:t>
            </w:r>
          </w:p>
        </w:tc>
        <w:tc>
          <w:tcPr>
            <w:tcW w:w="1800" w:type="dxa"/>
          </w:tcPr>
          <w:p w:rsidR="00AC0784" w:rsidRPr="00425C8F" w:rsidRDefault="00AC0784" w:rsidP="0028705E">
            <w:pPr>
              <w:pStyle w:val="Tablecontent"/>
            </w:pPr>
            <w:r w:rsidRPr="00425C8F">
              <w:t>External transaction date</w:t>
            </w:r>
          </w:p>
        </w:tc>
        <w:tc>
          <w:tcPr>
            <w:tcW w:w="1980" w:type="dxa"/>
          </w:tcPr>
          <w:p w:rsidR="00AC0784" w:rsidRPr="00425C8F" w:rsidRDefault="00AC0784" w:rsidP="0028705E">
            <w:pPr>
              <w:pStyle w:val="Tablecontent"/>
            </w:pPr>
            <w:r w:rsidRPr="00425C8F">
              <w:t xml:space="preserve">External transaction date in </w:t>
            </w:r>
            <w:r w:rsidR="007C479A" w:rsidRPr="00425C8F">
              <w:t>PreTUPS</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D(10)</w:t>
            </w:r>
          </w:p>
        </w:tc>
        <w:tc>
          <w:tcPr>
            <w:tcW w:w="1620" w:type="dxa"/>
          </w:tcPr>
          <w:p w:rsidR="00AC0784" w:rsidRPr="00425C8F" w:rsidRDefault="00AC0784" w:rsidP="0028705E">
            <w:pPr>
              <w:pStyle w:val="Tablecontent"/>
            </w:pPr>
            <w:r w:rsidRPr="00425C8F">
              <w:t>O</w:t>
            </w:r>
          </w:p>
        </w:tc>
      </w:tr>
      <w:tr w:rsidR="00AC0784" w:rsidRPr="00425C8F" w:rsidTr="0028705E">
        <w:trPr>
          <w:cantSplit/>
          <w:trHeight w:val="277"/>
        </w:trPr>
        <w:tc>
          <w:tcPr>
            <w:tcW w:w="1800" w:type="dxa"/>
          </w:tcPr>
          <w:p w:rsidR="00AC0784" w:rsidRPr="00425C8F" w:rsidRDefault="00AC0784" w:rsidP="0028705E">
            <w:pPr>
              <w:pStyle w:val="Tablecontent"/>
            </w:pPr>
            <w:r w:rsidRPr="00425C8F">
              <w:t>COMMPRF</w:t>
            </w:r>
          </w:p>
        </w:tc>
        <w:tc>
          <w:tcPr>
            <w:tcW w:w="1800" w:type="dxa"/>
          </w:tcPr>
          <w:p w:rsidR="00AC0784" w:rsidRPr="00425C8F" w:rsidRDefault="00AC0784" w:rsidP="0028705E">
            <w:pPr>
              <w:pStyle w:val="Tablecontent"/>
            </w:pPr>
            <w:r w:rsidRPr="00425C8F">
              <w:t>Commission Profile</w:t>
            </w:r>
          </w:p>
        </w:tc>
        <w:tc>
          <w:tcPr>
            <w:tcW w:w="1980" w:type="dxa"/>
          </w:tcPr>
          <w:p w:rsidR="00AC0784" w:rsidRPr="00425C8F" w:rsidRDefault="00AC0784" w:rsidP="0028705E">
            <w:pPr>
              <w:pStyle w:val="Tablecontent"/>
            </w:pPr>
            <w:r w:rsidRPr="00425C8F">
              <w:t>Commission profile of the user</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A(10)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STATUS</w:t>
            </w:r>
          </w:p>
        </w:tc>
        <w:tc>
          <w:tcPr>
            <w:tcW w:w="1800" w:type="dxa"/>
          </w:tcPr>
          <w:p w:rsidR="00AC0784" w:rsidRPr="00425C8F" w:rsidRDefault="00AC0784" w:rsidP="0028705E">
            <w:pPr>
              <w:pStyle w:val="Tablecontent"/>
            </w:pPr>
            <w:r w:rsidRPr="00425C8F">
              <w:t>Transaction Status</w:t>
            </w:r>
          </w:p>
        </w:tc>
        <w:tc>
          <w:tcPr>
            <w:tcW w:w="1980" w:type="dxa"/>
          </w:tcPr>
          <w:p w:rsidR="00AC0784" w:rsidRPr="00425C8F" w:rsidRDefault="00AC0784" w:rsidP="0028705E">
            <w:pPr>
              <w:pStyle w:val="Tablecontent"/>
            </w:pPr>
            <w:r w:rsidRPr="00425C8F">
              <w:t>Status of the O2C Request</w:t>
            </w:r>
          </w:p>
          <w:p w:rsidR="00AC0784" w:rsidRPr="00425C8F" w:rsidRDefault="00AC0784" w:rsidP="00B051FB">
            <w:pPr>
              <w:pStyle w:val="TableListBullet1"/>
              <w:numPr>
                <w:ilvl w:val="0"/>
                <w:numId w:val="28"/>
              </w:numPr>
              <w:jc w:val="left"/>
            </w:pPr>
            <w:r w:rsidRPr="00425C8F">
              <w:t>Transaction Status = Closed means Transaction Closed</w:t>
            </w:r>
          </w:p>
          <w:p w:rsidR="00AC0784" w:rsidRPr="00425C8F" w:rsidRDefault="00AC0784" w:rsidP="00B051FB">
            <w:pPr>
              <w:pStyle w:val="TableListBullet1"/>
              <w:numPr>
                <w:ilvl w:val="0"/>
                <w:numId w:val="28"/>
              </w:numPr>
              <w:jc w:val="left"/>
            </w:pPr>
            <w:r w:rsidRPr="00425C8F">
              <w:t>Other Transaction Status will be New, Approved 1,Approved 2</w:t>
            </w:r>
          </w:p>
        </w:tc>
        <w:tc>
          <w:tcPr>
            <w:tcW w:w="1620" w:type="dxa"/>
          </w:tcPr>
          <w:p w:rsidR="00AC0784" w:rsidRPr="00425C8F" w:rsidRDefault="00AC0784" w:rsidP="0028705E">
            <w:pPr>
              <w:pStyle w:val="Tablecontent"/>
            </w:pPr>
            <w:r w:rsidRPr="00425C8F">
              <w:t>Closed</w:t>
            </w:r>
          </w:p>
        </w:tc>
        <w:tc>
          <w:tcPr>
            <w:tcW w:w="720" w:type="dxa"/>
          </w:tcPr>
          <w:p w:rsidR="00AC0784" w:rsidRPr="00425C8F" w:rsidRDefault="00AC0784" w:rsidP="0028705E">
            <w:pPr>
              <w:pStyle w:val="Tablecontent"/>
            </w:pPr>
            <w:r w:rsidRPr="00425C8F">
              <w:t>A (10)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PAYMENTINSTTYPE</w:t>
            </w:r>
          </w:p>
        </w:tc>
        <w:tc>
          <w:tcPr>
            <w:tcW w:w="1800" w:type="dxa"/>
          </w:tcPr>
          <w:p w:rsidR="00AC0784" w:rsidRPr="00425C8F" w:rsidRDefault="00AC0784" w:rsidP="0028705E">
            <w:pPr>
              <w:pStyle w:val="Tablecontent"/>
            </w:pPr>
            <w:r w:rsidRPr="00425C8F">
              <w:t>Payment instrument type</w:t>
            </w:r>
          </w:p>
        </w:tc>
        <w:tc>
          <w:tcPr>
            <w:tcW w:w="1980" w:type="dxa"/>
          </w:tcPr>
          <w:p w:rsidR="00AC0784" w:rsidRPr="00425C8F" w:rsidRDefault="00AC0784" w:rsidP="0028705E">
            <w:pPr>
              <w:pStyle w:val="Tablecontent"/>
            </w:pPr>
            <w:r w:rsidRPr="00425C8F">
              <w:t>Payment instrument type</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A (10)</w:t>
            </w:r>
          </w:p>
        </w:tc>
        <w:tc>
          <w:tcPr>
            <w:tcW w:w="1620" w:type="dxa"/>
          </w:tcPr>
          <w:p w:rsidR="00AC0784" w:rsidRPr="00425C8F" w:rsidRDefault="00AC0784" w:rsidP="0028705E">
            <w:pPr>
              <w:pStyle w:val="Tablecontent"/>
            </w:pPr>
            <w:r w:rsidRPr="00425C8F">
              <w:t>O</w:t>
            </w:r>
          </w:p>
        </w:tc>
      </w:tr>
      <w:tr w:rsidR="00AC0784" w:rsidRPr="00425C8F" w:rsidTr="0028705E">
        <w:trPr>
          <w:cantSplit/>
          <w:trHeight w:val="277"/>
        </w:trPr>
        <w:tc>
          <w:tcPr>
            <w:tcW w:w="1800" w:type="dxa"/>
          </w:tcPr>
          <w:p w:rsidR="00AC0784" w:rsidRPr="00425C8F" w:rsidRDefault="00AC0784" w:rsidP="0028705E">
            <w:pPr>
              <w:pStyle w:val="Tablecontent"/>
            </w:pPr>
            <w:r w:rsidRPr="00425C8F">
              <w:t>PAYMENTINSTNUMBER</w:t>
            </w:r>
          </w:p>
        </w:tc>
        <w:tc>
          <w:tcPr>
            <w:tcW w:w="1800" w:type="dxa"/>
          </w:tcPr>
          <w:p w:rsidR="00AC0784" w:rsidRPr="00425C8F" w:rsidRDefault="00AC0784" w:rsidP="0028705E">
            <w:pPr>
              <w:pStyle w:val="Tablecontent"/>
            </w:pPr>
            <w:r w:rsidRPr="00425C8F">
              <w:t>Payment instrument number</w:t>
            </w:r>
          </w:p>
        </w:tc>
        <w:tc>
          <w:tcPr>
            <w:tcW w:w="1980" w:type="dxa"/>
          </w:tcPr>
          <w:p w:rsidR="00AC0784" w:rsidRPr="00425C8F" w:rsidRDefault="00AC0784" w:rsidP="0028705E">
            <w:pPr>
              <w:pStyle w:val="Tablecontent"/>
            </w:pPr>
            <w:r w:rsidRPr="00425C8F">
              <w:t>Payment instrument number</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A(20)</w:t>
            </w:r>
          </w:p>
        </w:tc>
        <w:tc>
          <w:tcPr>
            <w:tcW w:w="1620" w:type="dxa"/>
          </w:tcPr>
          <w:p w:rsidR="00AC0784" w:rsidRPr="00425C8F" w:rsidRDefault="00AC0784" w:rsidP="0028705E">
            <w:pPr>
              <w:pStyle w:val="Tablecontent"/>
            </w:pPr>
            <w:r w:rsidRPr="00425C8F">
              <w:t>O</w:t>
            </w:r>
          </w:p>
        </w:tc>
      </w:tr>
      <w:tr w:rsidR="00AC0784" w:rsidRPr="00425C8F" w:rsidTr="0028705E">
        <w:trPr>
          <w:cantSplit/>
          <w:trHeight w:val="277"/>
        </w:trPr>
        <w:tc>
          <w:tcPr>
            <w:tcW w:w="1800" w:type="dxa"/>
          </w:tcPr>
          <w:p w:rsidR="00AC0784" w:rsidRPr="00425C8F" w:rsidRDefault="00AC0784" w:rsidP="0028705E">
            <w:pPr>
              <w:pStyle w:val="Tablecontent"/>
            </w:pPr>
            <w:r w:rsidRPr="00425C8F">
              <w:t>PAYMENTINSTDATE</w:t>
            </w:r>
          </w:p>
        </w:tc>
        <w:tc>
          <w:tcPr>
            <w:tcW w:w="1800" w:type="dxa"/>
          </w:tcPr>
          <w:p w:rsidR="00AC0784" w:rsidRPr="00425C8F" w:rsidRDefault="00AC0784" w:rsidP="0028705E">
            <w:pPr>
              <w:pStyle w:val="Tablecontent"/>
            </w:pPr>
            <w:r w:rsidRPr="00425C8F">
              <w:t>Payment instrument date</w:t>
            </w:r>
          </w:p>
        </w:tc>
        <w:tc>
          <w:tcPr>
            <w:tcW w:w="1980" w:type="dxa"/>
          </w:tcPr>
          <w:p w:rsidR="00AC0784" w:rsidRPr="00425C8F" w:rsidRDefault="00AC0784" w:rsidP="0028705E">
            <w:pPr>
              <w:pStyle w:val="Tablecontent"/>
            </w:pPr>
            <w:r w:rsidRPr="00425C8F">
              <w:t>Payment instrument date</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D(10)</w:t>
            </w:r>
          </w:p>
        </w:tc>
        <w:tc>
          <w:tcPr>
            <w:tcW w:w="1620" w:type="dxa"/>
          </w:tcPr>
          <w:p w:rsidR="00AC0784" w:rsidRPr="00425C8F" w:rsidRDefault="00AC0784" w:rsidP="0028705E">
            <w:pPr>
              <w:pStyle w:val="Tablecontent"/>
            </w:pPr>
            <w:r w:rsidRPr="00425C8F">
              <w:t>O</w:t>
            </w:r>
          </w:p>
        </w:tc>
      </w:tr>
      <w:tr w:rsidR="00AC0784" w:rsidRPr="00425C8F" w:rsidTr="0028705E">
        <w:trPr>
          <w:cantSplit/>
          <w:trHeight w:val="277"/>
        </w:trPr>
        <w:tc>
          <w:tcPr>
            <w:tcW w:w="1800" w:type="dxa"/>
          </w:tcPr>
          <w:p w:rsidR="00AC0784" w:rsidRPr="00425C8F" w:rsidRDefault="00AC0784" w:rsidP="0028705E">
            <w:pPr>
              <w:pStyle w:val="Tablecontent"/>
            </w:pPr>
            <w:r w:rsidRPr="00425C8F">
              <w:t>PAYMENTINSTAMT</w:t>
            </w:r>
          </w:p>
        </w:tc>
        <w:tc>
          <w:tcPr>
            <w:tcW w:w="1800" w:type="dxa"/>
          </w:tcPr>
          <w:p w:rsidR="00AC0784" w:rsidRPr="00425C8F" w:rsidRDefault="00AC0784" w:rsidP="0028705E">
            <w:pPr>
              <w:pStyle w:val="Tablecontent"/>
            </w:pPr>
            <w:r w:rsidRPr="00425C8F">
              <w:t>Payment instrument amount</w:t>
            </w:r>
          </w:p>
        </w:tc>
        <w:tc>
          <w:tcPr>
            <w:tcW w:w="1980" w:type="dxa"/>
          </w:tcPr>
          <w:p w:rsidR="00AC0784" w:rsidRPr="00425C8F" w:rsidRDefault="00AC0784" w:rsidP="0028705E">
            <w:pPr>
              <w:pStyle w:val="Tablecontent"/>
            </w:pPr>
            <w:r w:rsidRPr="00425C8F">
              <w:t>Payment instrument amount</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N(20)</w:t>
            </w:r>
          </w:p>
        </w:tc>
        <w:tc>
          <w:tcPr>
            <w:tcW w:w="1620" w:type="dxa"/>
          </w:tcPr>
          <w:p w:rsidR="00AC0784" w:rsidRPr="00425C8F" w:rsidRDefault="00AC0784" w:rsidP="0028705E">
            <w:pPr>
              <w:pStyle w:val="Tablecontent"/>
            </w:pPr>
            <w:r w:rsidRPr="00425C8F">
              <w:t>O</w:t>
            </w:r>
          </w:p>
        </w:tc>
      </w:tr>
      <w:tr w:rsidR="00AC0784" w:rsidRPr="00425C8F" w:rsidTr="0028705E">
        <w:trPr>
          <w:cantSplit/>
          <w:trHeight w:val="277"/>
        </w:trPr>
        <w:tc>
          <w:tcPr>
            <w:tcW w:w="1800" w:type="dxa"/>
          </w:tcPr>
          <w:p w:rsidR="00AC0784" w:rsidRPr="00425C8F" w:rsidRDefault="00AC0784" w:rsidP="0028705E">
            <w:pPr>
              <w:pStyle w:val="Tablecontent"/>
            </w:pPr>
            <w:r w:rsidRPr="00425C8F">
              <w:t>FIRSTAPPREMARKS</w:t>
            </w:r>
          </w:p>
        </w:tc>
        <w:tc>
          <w:tcPr>
            <w:tcW w:w="1800" w:type="dxa"/>
          </w:tcPr>
          <w:p w:rsidR="00AC0784" w:rsidRPr="00425C8F" w:rsidRDefault="00AC0784" w:rsidP="0028705E">
            <w:pPr>
              <w:pStyle w:val="Tablecontent"/>
            </w:pPr>
            <w:r w:rsidRPr="00425C8F">
              <w:t>First approver Remarks</w:t>
            </w:r>
          </w:p>
        </w:tc>
        <w:tc>
          <w:tcPr>
            <w:tcW w:w="1980" w:type="dxa"/>
          </w:tcPr>
          <w:p w:rsidR="00AC0784" w:rsidRPr="00425C8F" w:rsidRDefault="00AC0784" w:rsidP="0028705E">
            <w:pPr>
              <w:pStyle w:val="Tablecontent"/>
            </w:pPr>
            <w:r w:rsidRPr="00425C8F">
              <w:t>First level Approver remarks</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A(100)</w:t>
            </w:r>
          </w:p>
        </w:tc>
        <w:tc>
          <w:tcPr>
            <w:tcW w:w="1620" w:type="dxa"/>
          </w:tcPr>
          <w:p w:rsidR="00AC0784" w:rsidRPr="00425C8F" w:rsidRDefault="00AC0784" w:rsidP="0028705E">
            <w:pPr>
              <w:pStyle w:val="Tablecontent"/>
            </w:pPr>
            <w:r w:rsidRPr="00425C8F">
              <w:t>O</w:t>
            </w:r>
          </w:p>
        </w:tc>
      </w:tr>
      <w:tr w:rsidR="00AC0784" w:rsidRPr="00425C8F" w:rsidTr="0028705E">
        <w:trPr>
          <w:cantSplit/>
          <w:trHeight w:val="277"/>
        </w:trPr>
        <w:tc>
          <w:tcPr>
            <w:tcW w:w="1800" w:type="dxa"/>
          </w:tcPr>
          <w:p w:rsidR="00AC0784" w:rsidRPr="00425C8F" w:rsidRDefault="00AC0784" w:rsidP="0028705E">
            <w:pPr>
              <w:pStyle w:val="Tablecontent"/>
            </w:pPr>
            <w:r w:rsidRPr="00425C8F">
              <w:t>SECONDAPPREMARKS</w:t>
            </w:r>
          </w:p>
        </w:tc>
        <w:tc>
          <w:tcPr>
            <w:tcW w:w="1800" w:type="dxa"/>
          </w:tcPr>
          <w:p w:rsidR="00AC0784" w:rsidRPr="00425C8F" w:rsidRDefault="00AC0784" w:rsidP="0028705E">
            <w:pPr>
              <w:pStyle w:val="Tablecontent"/>
            </w:pPr>
            <w:r w:rsidRPr="00425C8F">
              <w:t>Second Approver Remarks</w:t>
            </w:r>
          </w:p>
        </w:tc>
        <w:tc>
          <w:tcPr>
            <w:tcW w:w="1980" w:type="dxa"/>
          </w:tcPr>
          <w:p w:rsidR="00AC0784" w:rsidRPr="00425C8F" w:rsidRDefault="00AC0784" w:rsidP="0028705E">
            <w:pPr>
              <w:pStyle w:val="Tablecontent"/>
            </w:pPr>
            <w:r w:rsidRPr="00425C8F">
              <w:t>Second level Approver remarks</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A(100)</w:t>
            </w:r>
          </w:p>
        </w:tc>
        <w:tc>
          <w:tcPr>
            <w:tcW w:w="1620" w:type="dxa"/>
          </w:tcPr>
          <w:p w:rsidR="00AC0784" w:rsidRPr="00425C8F" w:rsidRDefault="00AC0784" w:rsidP="0028705E">
            <w:pPr>
              <w:pStyle w:val="Tablecontent"/>
            </w:pPr>
            <w:r w:rsidRPr="00425C8F">
              <w:t>O</w:t>
            </w:r>
          </w:p>
        </w:tc>
      </w:tr>
      <w:tr w:rsidR="00AC0784" w:rsidRPr="00425C8F" w:rsidTr="0028705E">
        <w:trPr>
          <w:cantSplit/>
          <w:trHeight w:val="277"/>
        </w:trPr>
        <w:tc>
          <w:tcPr>
            <w:tcW w:w="1800" w:type="dxa"/>
          </w:tcPr>
          <w:p w:rsidR="00AC0784" w:rsidRPr="00425C8F" w:rsidRDefault="00AC0784" w:rsidP="0028705E">
            <w:pPr>
              <w:pStyle w:val="Tablecontent"/>
            </w:pPr>
            <w:r w:rsidRPr="00425C8F">
              <w:t>THIRDAPPREMARKS</w:t>
            </w:r>
          </w:p>
        </w:tc>
        <w:tc>
          <w:tcPr>
            <w:tcW w:w="1800" w:type="dxa"/>
          </w:tcPr>
          <w:p w:rsidR="00AC0784" w:rsidRPr="00425C8F" w:rsidRDefault="00AC0784" w:rsidP="0028705E">
            <w:pPr>
              <w:pStyle w:val="Tablecontent"/>
            </w:pPr>
            <w:r w:rsidRPr="00425C8F">
              <w:t>Third Approver Remarks</w:t>
            </w:r>
          </w:p>
        </w:tc>
        <w:tc>
          <w:tcPr>
            <w:tcW w:w="1980" w:type="dxa"/>
          </w:tcPr>
          <w:p w:rsidR="00AC0784" w:rsidRPr="00425C8F" w:rsidRDefault="00AC0784" w:rsidP="0028705E">
            <w:pPr>
              <w:pStyle w:val="Tablecontent"/>
            </w:pPr>
            <w:r w:rsidRPr="00425C8F">
              <w:t>Third level approver remarks</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A(100)</w:t>
            </w:r>
          </w:p>
        </w:tc>
        <w:tc>
          <w:tcPr>
            <w:tcW w:w="1620" w:type="dxa"/>
          </w:tcPr>
          <w:p w:rsidR="00AC0784" w:rsidRPr="00425C8F" w:rsidRDefault="00AC0784" w:rsidP="0028705E">
            <w:pPr>
              <w:pStyle w:val="Tablecontent"/>
            </w:pPr>
            <w:r w:rsidRPr="00425C8F">
              <w:t>O</w:t>
            </w:r>
          </w:p>
        </w:tc>
      </w:tr>
      <w:tr w:rsidR="00AC0784" w:rsidRPr="00425C8F" w:rsidTr="0028705E">
        <w:trPr>
          <w:cantSplit/>
          <w:trHeight w:val="277"/>
        </w:trPr>
        <w:tc>
          <w:tcPr>
            <w:tcW w:w="1800" w:type="dxa"/>
          </w:tcPr>
          <w:p w:rsidR="00AC0784" w:rsidRPr="00425C8F" w:rsidRDefault="00AC0784" w:rsidP="0028705E">
            <w:pPr>
              <w:pStyle w:val="Tablecontent"/>
            </w:pPr>
            <w:r w:rsidRPr="00425C8F">
              <w:t>REQSOURCE</w:t>
            </w:r>
          </w:p>
        </w:tc>
        <w:tc>
          <w:tcPr>
            <w:tcW w:w="1800" w:type="dxa"/>
          </w:tcPr>
          <w:p w:rsidR="00AC0784" w:rsidRPr="00425C8F" w:rsidRDefault="00AC0784" w:rsidP="0028705E">
            <w:pPr>
              <w:pStyle w:val="Tablecontent"/>
            </w:pPr>
            <w:r w:rsidRPr="00425C8F">
              <w:t>Transfer requested by source</w:t>
            </w:r>
          </w:p>
        </w:tc>
        <w:tc>
          <w:tcPr>
            <w:tcW w:w="1980" w:type="dxa"/>
          </w:tcPr>
          <w:p w:rsidR="00AC0784" w:rsidRPr="00425C8F" w:rsidRDefault="00AC0784" w:rsidP="0028705E">
            <w:pPr>
              <w:pStyle w:val="Tablecontent"/>
            </w:pPr>
          </w:p>
        </w:tc>
        <w:tc>
          <w:tcPr>
            <w:tcW w:w="1620" w:type="dxa"/>
          </w:tcPr>
          <w:p w:rsidR="00AC0784" w:rsidRPr="00425C8F" w:rsidRDefault="00AC0784" w:rsidP="0028705E">
            <w:pPr>
              <w:pStyle w:val="Tablecontent"/>
            </w:pPr>
            <w:r w:rsidRPr="00425C8F">
              <w:t>WEB/SMS</w:t>
            </w:r>
          </w:p>
        </w:tc>
        <w:tc>
          <w:tcPr>
            <w:tcW w:w="720" w:type="dxa"/>
          </w:tcPr>
          <w:p w:rsidR="00AC0784" w:rsidRPr="00425C8F" w:rsidRDefault="00AC0784" w:rsidP="0028705E">
            <w:pPr>
              <w:pStyle w:val="Tablecontent"/>
            </w:pPr>
            <w:r w:rsidRPr="00425C8F">
              <w:t>A(10)</w:t>
            </w:r>
          </w:p>
        </w:tc>
        <w:tc>
          <w:tcPr>
            <w:tcW w:w="1620" w:type="dxa"/>
          </w:tcPr>
          <w:p w:rsidR="00AC0784" w:rsidRPr="00425C8F" w:rsidRDefault="00AC0784" w:rsidP="0028705E">
            <w:pPr>
              <w:pStyle w:val="Tablecontent"/>
            </w:pPr>
            <w:r w:rsidRPr="00425C8F">
              <w:t>O</w:t>
            </w:r>
          </w:p>
        </w:tc>
      </w:tr>
      <w:tr w:rsidR="00AC0784" w:rsidRPr="00425C8F" w:rsidTr="0028705E">
        <w:trPr>
          <w:cantSplit/>
          <w:trHeight w:val="277"/>
        </w:trPr>
        <w:tc>
          <w:tcPr>
            <w:tcW w:w="9540" w:type="dxa"/>
            <w:gridSpan w:val="6"/>
          </w:tcPr>
          <w:p w:rsidR="00AC0784" w:rsidRPr="00425C8F" w:rsidRDefault="00AC0784" w:rsidP="0028705E">
            <w:pPr>
              <w:pStyle w:val="Tablecontent"/>
            </w:pPr>
            <w:r w:rsidRPr="00425C8F">
              <w:t>RECORD Tag will be repeated</w:t>
            </w:r>
          </w:p>
        </w:tc>
      </w:tr>
      <w:tr w:rsidR="00AC0784" w:rsidRPr="00425C8F" w:rsidTr="0028705E">
        <w:trPr>
          <w:cantSplit/>
          <w:trHeight w:val="277"/>
        </w:trPr>
        <w:tc>
          <w:tcPr>
            <w:tcW w:w="1800" w:type="dxa"/>
          </w:tcPr>
          <w:p w:rsidR="00AC0784" w:rsidRPr="00425C8F" w:rsidRDefault="00AC0784" w:rsidP="0028705E">
            <w:pPr>
              <w:pStyle w:val="Tablecontent"/>
            </w:pPr>
            <w:r w:rsidRPr="00425C8F">
              <w:t>PRODCODE</w:t>
            </w:r>
          </w:p>
        </w:tc>
        <w:tc>
          <w:tcPr>
            <w:tcW w:w="1800" w:type="dxa"/>
          </w:tcPr>
          <w:p w:rsidR="00AC0784" w:rsidRPr="00425C8F" w:rsidRDefault="00AC0784" w:rsidP="0028705E">
            <w:pPr>
              <w:pStyle w:val="Tablecontent"/>
            </w:pPr>
            <w:r w:rsidRPr="00425C8F">
              <w:t>Product Code</w:t>
            </w:r>
          </w:p>
        </w:tc>
        <w:tc>
          <w:tcPr>
            <w:tcW w:w="1980" w:type="dxa"/>
          </w:tcPr>
          <w:p w:rsidR="00AC0784" w:rsidRPr="00425C8F" w:rsidRDefault="00AC0784" w:rsidP="0028705E">
            <w:pPr>
              <w:pStyle w:val="Tablecontent"/>
            </w:pPr>
            <w:r w:rsidRPr="00425C8F">
              <w:t>Product code involved in the transaction</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A(10)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MRP</w:t>
            </w:r>
          </w:p>
        </w:tc>
        <w:tc>
          <w:tcPr>
            <w:tcW w:w="1800" w:type="dxa"/>
          </w:tcPr>
          <w:p w:rsidR="00AC0784" w:rsidRPr="00425C8F" w:rsidRDefault="00AC0784" w:rsidP="0028705E">
            <w:pPr>
              <w:pStyle w:val="Tablecontent"/>
            </w:pPr>
            <w:r w:rsidRPr="00425C8F">
              <w:t>MRP</w:t>
            </w:r>
          </w:p>
        </w:tc>
        <w:tc>
          <w:tcPr>
            <w:tcW w:w="1980" w:type="dxa"/>
          </w:tcPr>
          <w:p w:rsidR="00AC0784" w:rsidRPr="00425C8F" w:rsidRDefault="00AC0784" w:rsidP="0028705E">
            <w:pPr>
              <w:pStyle w:val="Tablecontent"/>
            </w:pPr>
            <w:r w:rsidRPr="00425C8F">
              <w:t>MRP of the product</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N(20)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lastRenderedPageBreak/>
              <w:t>REQVALUE</w:t>
            </w:r>
          </w:p>
        </w:tc>
        <w:tc>
          <w:tcPr>
            <w:tcW w:w="1800" w:type="dxa"/>
          </w:tcPr>
          <w:p w:rsidR="00AC0784" w:rsidRPr="00425C8F" w:rsidRDefault="00AC0784" w:rsidP="0028705E">
            <w:pPr>
              <w:pStyle w:val="Tablecontent"/>
            </w:pPr>
            <w:r w:rsidRPr="00425C8F">
              <w:t>Quantity</w:t>
            </w:r>
          </w:p>
        </w:tc>
        <w:tc>
          <w:tcPr>
            <w:tcW w:w="1980" w:type="dxa"/>
          </w:tcPr>
          <w:p w:rsidR="00AC0784" w:rsidRPr="00425C8F" w:rsidRDefault="00AC0784" w:rsidP="0028705E">
            <w:pPr>
              <w:pStyle w:val="Tablecontent"/>
            </w:pPr>
            <w:r w:rsidRPr="00425C8F">
              <w:t>Quantity requested for transfer</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N(20)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TAX1R</w:t>
            </w:r>
          </w:p>
        </w:tc>
        <w:tc>
          <w:tcPr>
            <w:tcW w:w="1800" w:type="dxa"/>
          </w:tcPr>
          <w:p w:rsidR="00AC0784" w:rsidRPr="00425C8F" w:rsidRDefault="00AC0784" w:rsidP="0028705E">
            <w:pPr>
              <w:pStyle w:val="Tablecontent"/>
            </w:pPr>
            <w:r w:rsidRPr="00425C8F">
              <w:t>Tax 1 Rate</w:t>
            </w:r>
          </w:p>
        </w:tc>
        <w:tc>
          <w:tcPr>
            <w:tcW w:w="1980" w:type="dxa"/>
          </w:tcPr>
          <w:p w:rsidR="00AC0784" w:rsidRPr="00425C8F" w:rsidRDefault="00AC0784" w:rsidP="0028705E">
            <w:pPr>
              <w:pStyle w:val="Tablecontent"/>
            </w:pPr>
            <w:r w:rsidRPr="00425C8F">
              <w:t>Tax 1 rate</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N(20)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TAX1A</w:t>
            </w:r>
          </w:p>
        </w:tc>
        <w:tc>
          <w:tcPr>
            <w:tcW w:w="1800" w:type="dxa"/>
          </w:tcPr>
          <w:p w:rsidR="00AC0784" w:rsidRPr="00425C8F" w:rsidRDefault="00AC0784" w:rsidP="0028705E">
            <w:pPr>
              <w:pStyle w:val="Tablecontent"/>
            </w:pPr>
            <w:r w:rsidRPr="00425C8F">
              <w:t>Tax 1 Amount</w:t>
            </w:r>
          </w:p>
        </w:tc>
        <w:tc>
          <w:tcPr>
            <w:tcW w:w="1980" w:type="dxa"/>
          </w:tcPr>
          <w:p w:rsidR="00AC0784" w:rsidRPr="00425C8F" w:rsidRDefault="00AC0784" w:rsidP="0028705E">
            <w:pPr>
              <w:pStyle w:val="Tablecontent"/>
            </w:pPr>
            <w:r w:rsidRPr="00425C8F">
              <w:t>Tax 1 amount</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N(20)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TAX2R</w:t>
            </w:r>
          </w:p>
        </w:tc>
        <w:tc>
          <w:tcPr>
            <w:tcW w:w="1800" w:type="dxa"/>
          </w:tcPr>
          <w:p w:rsidR="00AC0784" w:rsidRPr="00425C8F" w:rsidRDefault="00AC0784" w:rsidP="0028705E">
            <w:pPr>
              <w:pStyle w:val="Tablecontent"/>
            </w:pPr>
            <w:r w:rsidRPr="00425C8F">
              <w:t>Tax 2 Rate</w:t>
            </w:r>
          </w:p>
        </w:tc>
        <w:tc>
          <w:tcPr>
            <w:tcW w:w="1980" w:type="dxa"/>
          </w:tcPr>
          <w:p w:rsidR="00AC0784" w:rsidRPr="00425C8F" w:rsidRDefault="00AC0784" w:rsidP="0028705E">
            <w:pPr>
              <w:pStyle w:val="Tablecontent"/>
            </w:pPr>
            <w:r w:rsidRPr="00425C8F">
              <w:t>Tax 2 Rate</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N(20)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TAX2A</w:t>
            </w:r>
          </w:p>
        </w:tc>
        <w:tc>
          <w:tcPr>
            <w:tcW w:w="1800" w:type="dxa"/>
          </w:tcPr>
          <w:p w:rsidR="00AC0784" w:rsidRPr="00425C8F" w:rsidRDefault="00AC0784" w:rsidP="0028705E">
            <w:pPr>
              <w:pStyle w:val="Tablecontent"/>
            </w:pPr>
            <w:r w:rsidRPr="00425C8F">
              <w:t>Tax 2 Amount</w:t>
            </w:r>
          </w:p>
        </w:tc>
        <w:tc>
          <w:tcPr>
            <w:tcW w:w="1980" w:type="dxa"/>
          </w:tcPr>
          <w:p w:rsidR="00AC0784" w:rsidRPr="00425C8F" w:rsidRDefault="00AC0784" w:rsidP="0028705E">
            <w:pPr>
              <w:pStyle w:val="Tablecontent"/>
            </w:pPr>
            <w:r w:rsidRPr="00425C8F">
              <w:t>Tax 2 Amount</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N(20)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TAX3R</w:t>
            </w:r>
          </w:p>
        </w:tc>
        <w:tc>
          <w:tcPr>
            <w:tcW w:w="1800" w:type="dxa"/>
          </w:tcPr>
          <w:p w:rsidR="00AC0784" w:rsidRPr="00425C8F" w:rsidRDefault="00AC0784" w:rsidP="0028705E">
            <w:pPr>
              <w:pStyle w:val="Tablecontent"/>
            </w:pPr>
            <w:r w:rsidRPr="00425C8F">
              <w:t>Tax 3 Rate</w:t>
            </w:r>
          </w:p>
        </w:tc>
        <w:tc>
          <w:tcPr>
            <w:tcW w:w="1980" w:type="dxa"/>
          </w:tcPr>
          <w:p w:rsidR="00AC0784" w:rsidRPr="00425C8F" w:rsidRDefault="00AC0784" w:rsidP="0028705E">
            <w:pPr>
              <w:pStyle w:val="Tablecontent"/>
            </w:pPr>
            <w:r w:rsidRPr="00425C8F">
              <w:t>Tax 3 Rate</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N(20)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TAX3A</w:t>
            </w:r>
          </w:p>
        </w:tc>
        <w:tc>
          <w:tcPr>
            <w:tcW w:w="1800" w:type="dxa"/>
          </w:tcPr>
          <w:p w:rsidR="00AC0784" w:rsidRPr="00425C8F" w:rsidRDefault="00AC0784" w:rsidP="0028705E">
            <w:pPr>
              <w:pStyle w:val="Tablecontent"/>
            </w:pPr>
            <w:r w:rsidRPr="00425C8F">
              <w:t>Tax  3 Amount</w:t>
            </w:r>
          </w:p>
        </w:tc>
        <w:tc>
          <w:tcPr>
            <w:tcW w:w="1980" w:type="dxa"/>
          </w:tcPr>
          <w:p w:rsidR="00AC0784" w:rsidRPr="00425C8F" w:rsidRDefault="00AC0784" w:rsidP="0028705E">
            <w:pPr>
              <w:pStyle w:val="Tablecontent"/>
            </w:pPr>
            <w:r w:rsidRPr="00425C8F">
              <w:t>Tax 3 Amount</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N(20)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COMMR</w:t>
            </w:r>
          </w:p>
        </w:tc>
        <w:tc>
          <w:tcPr>
            <w:tcW w:w="1800" w:type="dxa"/>
          </w:tcPr>
          <w:p w:rsidR="00AC0784" w:rsidRPr="00425C8F" w:rsidRDefault="00AC0784" w:rsidP="0028705E">
            <w:pPr>
              <w:pStyle w:val="Tablecontent"/>
            </w:pPr>
            <w:r w:rsidRPr="00425C8F">
              <w:t>Commission Rate</w:t>
            </w:r>
          </w:p>
        </w:tc>
        <w:tc>
          <w:tcPr>
            <w:tcW w:w="1980" w:type="dxa"/>
          </w:tcPr>
          <w:p w:rsidR="00AC0784" w:rsidRPr="00425C8F" w:rsidRDefault="00AC0784" w:rsidP="0028705E">
            <w:pPr>
              <w:pStyle w:val="Tablecontent"/>
            </w:pPr>
            <w:r w:rsidRPr="00425C8F">
              <w:t>Commission rate</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N(20)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COMMA</w:t>
            </w:r>
          </w:p>
        </w:tc>
        <w:tc>
          <w:tcPr>
            <w:tcW w:w="1800" w:type="dxa"/>
          </w:tcPr>
          <w:p w:rsidR="00AC0784" w:rsidRPr="00425C8F" w:rsidRDefault="00AC0784" w:rsidP="0028705E">
            <w:pPr>
              <w:pStyle w:val="Tablecontent"/>
            </w:pPr>
            <w:r w:rsidRPr="00425C8F">
              <w:t>Commission Amount</w:t>
            </w:r>
          </w:p>
        </w:tc>
        <w:tc>
          <w:tcPr>
            <w:tcW w:w="1980" w:type="dxa"/>
          </w:tcPr>
          <w:p w:rsidR="00AC0784" w:rsidRPr="00425C8F" w:rsidRDefault="00AC0784" w:rsidP="0028705E">
            <w:pPr>
              <w:pStyle w:val="Tablecontent"/>
            </w:pPr>
            <w:r w:rsidRPr="00425C8F">
              <w:t>Commission amount</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N(20)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AMOUNT</w:t>
            </w:r>
          </w:p>
        </w:tc>
        <w:tc>
          <w:tcPr>
            <w:tcW w:w="1800" w:type="dxa"/>
          </w:tcPr>
          <w:p w:rsidR="00AC0784" w:rsidRPr="00425C8F" w:rsidRDefault="00AC0784" w:rsidP="0028705E">
            <w:pPr>
              <w:pStyle w:val="Tablecontent"/>
            </w:pPr>
            <w:r w:rsidRPr="00425C8F">
              <w:t>Amount</w:t>
            </w:r>
          </w:p>
        </w:tc>
        <w:tc>
          <w:tcPr>
            <w:tcW w:w="1980" w:type="dxa"/>
          </w:tcPr>
          <w:p w:rsidR="00AC0784" w:rsidRPr="00425C8F" w:rsidRDefault="00AC0784" w:rsidP="0028705E">
            <w:pPr>
              <w:pStyle w:val="Tablecontent"/>
            </w:pPr>
            <w:r w:rsidRPr="00425C8F">
              <w:t>Amount</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N(20)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NETAMT</w:t>
            </w:r>
          </w:p>
        </w:tc>
        <w:tc>
          <w:tcPr>
            <w:tcW w:w="1800" w:type="dxa"/>
          </w:tcPr>
          <w:p w:rsidR="00AC0784" w:rsidRPr="00425C8F" w:rsidRDefault="00AC0784" w:rsidP="0028705E">
            <w:pPr>
              <w:pStyle w:val="Tablecontent"/>
            </w:pPr>
            <w:r w:rsidRPr="00425C8F">
              <w:t>Net amount</w:t>
            </w:r>
          </w:p>
        </w:tc>
        <w:tc>
          <w:tcPr>
            <w:tcW w:w="1980" w:type="dxa"/>
          </w:tcPr>
          <w:p w:rsidR="00AC0784" w:rsidRPr="00425C8F" w:rsidRDefault="00AC0784" w:rsidP="0028705E">
            <w:pPr>
              <w:pStyle w:val="Tablecontent"/>
            </w:pPr>
            <w:r w:rsidRPr="00425C8F">
              <w:t>Net amount</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N(20)</w:t>
            </w:r>
          </w:p>
        </w:tc>
        <w:tc>
          <w:tcPr>
            <w:tcW w:w="1620" w:type="dxa"/>
          </w:tcPr>
          <w:p w:rsidR="00AC0784" w:rsidRPr="00425C8F" w:rsidRDefault="00AC0784" w:rsidP="0028705E">
            <w:pPr>
              <w:pStyle w:val="Tablecontent"/>
            </w:pPr>
            <w:r w:rsidRPr="00425C8F">
              <w:t>M</w:t>
            </w:r>
          </w:p>
        </w:tc>
      </w:tr>
    </w:tbl>
    <w:p w:rsidR="00AC0784" w:rsidRPr="00425C8F" w:rsidRDefault="00AC0784" w:rsidP="006D326A">
      <w:pPr>
        <w:pStyle w:val="BodyText2"/>
        <w:rPr>
          <w:rFonts w:ascii="Arial Narrow" w:hAnsi="Arial Narrow" w:cs="Tahoma"/>
          <w:b/>
          <w:sz w:val="26"/>
          <w:u w:val="single" w:color="E31837"/>
        </w:rPr>
      </w:pPr>
    </w:p>
    <w:p w:rsidR="006D326A" w:rsidRPr="00425C8F" w:rsidRDefault="006D326A" w:rsidP="006D326A">
      <w:pPr>
        <w:pStyle w:val="BodyText2"/>
      </w:pPr>
    </w:p>
    <w:p w:rsidR="006D326A" w:rsidRPr="00425C8F" w:rsidRDefault="006D326A" w:rsidP="001E6309">
      <w:pPr>
        <w:pStyle w:val="Heading"/>
        <w:rPr>
          <w:color w:val="auto"/>
        </w:rPr>
      </w:pPr>
      <w:bookmarkStart w:id="351" w:name="_Toc309916588"/>
      <w:bookmarkStart w:id="352" w:name="_Toc310932498"/>
      <w:r w:rsidRPr="00425C8F">
        <w:rPr>
          <w:color w:val="auto"/>
        </w:rPr>
        <w:t>Business Rules</w:t>
      </w:r>
      <w:bookmarkEnd w:id="351"/>
      <w:bookmarkEnd w:id="352"/>
    </w:p>
    <w:p w:rsidR="006D326A" w:rsidRPr="00425C8F" w:rsidRDefault="006D326A" w:rsidP="00B051FB">
      <w:pPr>
        <w:pStyle w:val="BodyText2"/>
        <w:numPr>
          <w:ilvl w:val="0"/>
          <w:numId w:val="26"/>
        </w:numPr>
      </w:pPr>
      <w:r w:rsidRPr="00425C8F">
        <w:t>Type tag will identify the type of Enquiry.</w:t>
      </w:r>
    </w:p>
    <w:p w:rsidR="006D326A" w:rsidRPr="00425C8F" w:rsidRDefault="006D326A" w:rsidP="00B051FB">
      <w:pPr>
        <w:pStyle w:val="BodyText2"/>
        <w:numPr>
          <w:ilvl w:val="0"/>
          <w:numId w:val="26"/>
        </w:numPr>
      </w:pPr>
      <w:r w:rsidRPr="00425C8F">
        <w:t>TRFCATEGORY tag will identify the type of transaction like TRF for Transfer, SALE for Sale. In each request only one TRFCATEGORY tag has to be present.</w:t>
      </w:r>
    </w:p>
    <w:p w:rsidR="006D326A" w:rsidRPr="00425C8F" w:rsidRDefault="006D326A" w:rsidP="00B051FB">
      <w:pPr>
        <w:pStyle w:val="BodyText2"/>
        <w:numPr>
          <w:ilvl w:val="0"/>
          <w:numId w:val="26"/>
        </w:numPr>
      </w:pPr>
      <w:r w:rsidRPr="00425C8F">
        <w:t>To date given in the TODATE tag must be always greater than or equal to From date given in the FROMDATE tag.</w:t>
      </w:r>
    </w:p>
    <w:p w:rsidR="006D326A" w:rsidRPr="00425C8F" w:rsidRDefault="006D326A" w:rsidP="00B051FB">
      <w:pPr>
        <w:pStyle w:val="BodyText2"/>
        <w:numPr>
          <w:ilvl w:val="0"/>
          <w:numId w:val="26"/>
        </w:numPr>
      </w:pPr>
      <w:r w:rsidRPr="00425C8F">
        <w:t>If No value of From Date is there then by default Configurable Number of days will be subtracted from current date and it will be taken as From Date.</w:t>
      </w:r>
    </w:p>
    <w:p w:rsidR="006D326A" w:rsidRPr="00425C8F" w:rsidRDefault="006D326A" w:rsidP="00B051FB">
      <w:pPr>
        <w:pStyle w:val="BodyText2"/>
        <w:numPr>
          <w:ilvl w:val="0"/>
          <w:numId w:val="26"/>
        </w:numPr>
      </w:pPr>
      <w:r w:rsidRPr="00425C8F">
        <w:t>If No value of To Date is there current date and it will be taken as To Date.</w:t>
      </w:r>
    </w:p>
    <w:p w:rsidR="006D326A" w:rsidRPr="00425C8F" w:rsidRDefault="006D326A" w:rsidP="00B051FB">
      <w:pPr>
        <w:pStyle w:val="BodyText2"/>
        <w:numPr>
          <w:ilvl w:val="0"/>
          <w:numId w:val="26"/>
        </w:numPr>
      </w:pPr>
      <w:r w:rsidRPr="00425C8F">
        <w:t>Date range should be between in Configurable No of Days.</w:t>
      </w:r>
    </w:p>
    <w:p w:rsidR="006D326A" w:rsidRPr="00425C8F" w:rsidRDefault="006D326A" w:rsidP="00B051FB">
      <w:pPr>
        <w:pStyle w:val="BodyText2"/>
        <w:numPr>
          <w:ilvl w:val="0"/>
          <w:numId w:val="26"/>
        </w:numPr>
      </w:pPr>
      <w:r w:rsidRPr="00425C8F">
        <w:t>Transfer value present in the TRFVALUE tag will be actual amount transferred to subscriber.</w:t>
      </w:r>
    </w:p>
    <w:p w:rsidR="006D326A" w:rsidRPr="00425C8F" w:rsidRDefault="006D326A" w:rsidP="00B051FB">
      <w:pPr>
        <w:pStyle w:val="BodyText2"/>
        <w:numPr>
          <w:ilvl w:val="0"/>
          <w:numId w:val="26"/>
        </w:numPr>
      </w:pPr>
      <w:r w:rsidRPr="00425C8F">
        <w:t>If Transaction ID then record loading will be done only on the basis of it, For rest all other combinations will be used for record loading.</w:t>
      </w:r>
    </w:p>
    <w:p w:rsidR="006D326A" w:rsidRPr="00425C8F" w:rsidRDefault="006D326A" w:rsidP="006D326A">
      <w:pPr>
        <w:pStyle w:val="Code"/>
        <w:ind w:left="0"/>
        <w:jc w:val="left"/>
      </w:pPr>
    </w:p>
    <w:p w:rsidR="00633175" w:rsidRPr="00425C8F" w:rsidRDefault="00633175" w:rsidP="00633175">
      <w:pPr>
        <w:pStyle w:val="BodyText2"/>
        <w:rPr>
          <w:lang w:val="en-IN"/>
        </w:rPr>
      </w:pPr>
      <w:bookmarkStart w:id="353" w:name="_Toc325459098"/>
    </w:p>
    <w:p w:rsidR="00235C6A" w:rsidRPr="00425C8F" w:rsidRDefault="00633175" w:rsidP="00235C6A">
      <w:pPr>
        <w:pStyle w:val="Heading2"/>
        <w:rPr>
          <w:color w:val="auto"/>
          <w:lang w:val="en-IN"/>
        </w:rPr>
      </w:pPr>
      <w:r w:rsidRPr="00425C8F">
        <w:rPr>
          <w:color w:val="auto"/>
          <w:lang w:val="en-IN"/>
        </w:rPr>
        <w:t xml:space="preserve"> </w:t>
      </w:r>
      <w:bookmarkStart w:id="354" w:name="_Toc464136742"/>
      <w:r w:rsidRPr="00425C8F">
        <w:rPr>
          <w:color w:val="auto"/>
          <w:lang w:val="en-IN"/>
        </w:rPr>
        <w:t>ICCID re-association</w:t>
      </w:r>
      <w:bookmarkEnd w:id="354"/>
    </w:p>
    <w:p w:rsidR="00235C6A" w:rsidRPr="00425C8F" w:rsidRDefault="00235C6A" w:rsidP="00235C6A">
      <w:pPr>
        <w:pStyle w:val="BodyText2"/>
      </w:pPr>
      <w:r w:rsidRPr="00425C8F">
        <w:t>PreTUPS would expose a new XML over HTTP based API, using which a pre-associated ICCID against a MSISDN can be changed with another ICCID.</w:t>
      </w:r>
    </w:p>
    <w:p w:rsidR="00235C6A" w:rsidRPr="00425C8F" w:rsidRDefault="00235C6A" w:rsidP="00235C6A">
      <w:pPr>
        <w:pStyle w:val="BodyText2"/>
      </w:pPr>
      <w:r w:rsidRPr="00425C8F">
        <w:t>This API can also be used to associate an ICCID for the 1</w:t>
      </w:r>
      <w:r w:rsidRPr="00425C8F">
        <w:rPr>
          <w:vertAlign w:val="superscript"/>
        </w:rPr>
        <w:t>st</w:t>
      </w:r>
      <w:r w:rsidRPr="00425C8F">
        <w:t xml:space="preserve"> time with a new MSISDN. </w:t>
      </w:r>
    </w:p>
    <w:p w:rsidR="00235C6A" w:rsidRPr="00425C8F" w:rsidRDefault="00235C6A" w:rsidP="00235C6A">
      <w:pPr>
        <w:pStyle w:val="BodyText2"/>
      </w:pPr>
    </w:p>
    <w:p w:rsidR="00235C6A" w:rsidRPr="00425C8F" w:rsidRDefault="00235C6A" w:rsidP="00235C6A">
      <w:pPr>
        <w:pStyle w:val="Code"/>
        <w:ind w:left="0"/>
      </w:pPr>
      <w:r w:rsidRPr="00425C8F">
        <w:t>&lt;?xml version="1.0"?&gt;</w:t>
      </w:r>
    </w:p>
    <w:p w:rsidR="00235C6A" w:rsidRPr="00425C8F" w:rsidRDefault="00235C6A" w:rsidP="00235C6A">
      <w:pPr>
        <w:pStyle w:val="Code"/>
        <w:ind w:left="0" w:firstLine="720"/>
      </w:pPr>
      <w:r w:rsidRPr="00425C8F">
        <w:t>&lt;</w:t>
      </w:r>
      <w:r w:rsidRPr="00425C8F">
        <w:rPr>
          <w:b/>
        </w:rPr>
        <w:t>COMMAND</w:t>
      </w:r>
      <w:r w:rsidRPr="00425C8F">
        <w:t>&gt;</w:t>
      </w:r>
    </w:p>
    <w:p w:rsidR="00235C6A" w:rsidRPr="00425C8F" w:rsidRDefault="00235C6A" w:rsidP="00235C6A">
      <w:pPr>
        <w:pStyle w:val="Code"/>
      </w:pPr>
      <w:r w:rsidRPr="00425C8F">
        <w:t>&lt;</w:t>
      </w:r>
      <w:r w:rsidRPr="00425C8F">
        <w:rPr>
          <w:b/>
        </w:rPr>
        <w:t>TYPE</w:t>
      </w:r>
      <w:r w:rsidRPr="00425C8F">
        <w:t>&gt;ICCIDMSISDNMAP&lt;/</w:t>
      </w:r>
      <w:r w:rsidRPr="00425C8F">
        <w:rPr>
          <w:b/>
        </w:rPr>
        <w:t>TYPE</w:t>
      </w:r>
      <w:r w:rsidRPr="00425C8F">
        <w:t>&gt;</w:t>
      </w:r>
    </w:p>
    <w:p w:rsidR="00235C6A" w:rsidRPr="00425C8F" w:rsidRDefault="00235C6A" w:rsidP="00235C6A">
      <w:pPr>
        <w:pStyle w:val="Code"/>
      </w:pPr>
      <w:r w:rsidRPr="00425C8F">
        <w:t>&lt;</w:t>
      </w:r>
      <w:r w:rsidRPr="00425C8F">
        <w:rPr>
          <w:b/>
        </w:rPr>
        <w:t>DATE</w:t>
      </w:r>
      <w:r w:rsidRPr="00425C8F">
        <w:t>&gt;&lt;Date &amp; Time of the Request&gt;&lt;/</w:t>
      </w:r>
      <w:r w:rsidRPr="00425C8F">
        <w:rPr>
          <w:b/>
        </w:rPr>
        <w:t>DATE</w:t>
      </w:r>
      <w:r w:rsidRPr="00425C8F">
        <w:t>&gt;</w:t>
      </w:r>
    </w:p>
    <w:p w:rsidR="00235C6A" w:rsidRPr="00425C8F" w:rsidRDefault="00235C6A" w:rsidP="00235C6A">
      <w:pPr>
        <w:pStyle w:val="Code"/>
      </w:pPr>
      <w:r w:rsidRPr="00425C8F">
        <w:t>&lt;</w:t>
      </w:r>
      <w:r w:rsidRPr="00425C8F">
        <w:rPr>
          <w:b/>
        </w:rPr>
        <w:t>EXTNWCODE</w:t>
      </w:r>
      <w:r w:rsidRPr="00425C8F">
        <w:t>&gt;&lt;External network code&lt;/</w:t>
      </w:r>
      <w:r w:rsidRPr="00425C8F">
        <w:rPr>
          <w:b/>
        </w:rPr>
        <w:t>EXTNWCODE</w:t>
      </w:r>
      <w:r w:rsidRPr="00425C8F">
        <w:t>&gt;</w:t>
      </w:r>
    </w:p>
    <w:p w:rsidR="00235C6A" w:rsidRPr="00425C8F" w:rsidRDefault="00235C6A" w:rsidP="00235C6A">
      <w:pPr>
        <w:pStyle w:val="BodyText2"/>
        <w:ind w:left="1080"/>
        <w:rPr>
          <w:rFonts w:ascii="Courier New" w:hAnsi="Courier New"/>
          <w:b/>
        </w:rPr>
      </w:pPr>
      <w:r w:rsidRPr="00425C8F">
        <w:rPr>
          <w:rFonts w:ascii="Courier New" w:hAnsi="Courier New"/>
          <w:b/>
        </w:rPr>
        <w:t>&lt;CATCODE&gt;</w:t>
      </w:r>
      <w:r w:rsidRPr="00425C8F">
        <w:rPr>
          <w:rFonts w:ascii="Courier New" w:hAnsi="Courier New"/>
        </w:rPr>
        <w:t>&lt;Category Code of the Operator user&gt;</w:t>
      </w:r>
      <w:r w:rsidRPr="00425C8F">
        <w:rPr>
          <w:rFonts w:ascii="Courier New" w:hAnsi="Courier New"/>
          <w:b/>
        </w:rPr>
        <w:t>&lt;/CATCODE&gt;</w:t>
      </w:r>
    </w:p>
    <w:p w:rsidR="00235C6A" w:rsidRPr="00425C8F" w:rsidRDefault="00235C6A" w:rsidP="00235C6A">
      <w:pPr>
        <w:pStyle w:val="BodyText2"/>
        <w:ind w:left="1080"/>
        <w:rPr>
          <w:rFonts w:ascii="Courier New" w:hAnsi="Courier New"/>
          <w:b/>
        </w:rPr>
      </w:pPr>
      <w:r w:rsidRPr="00425C8F">
        <w:rPr>
          <w:rFonts w:ascii="Courier New" w:hAnsi="Courier New"/>
          <w:b/>
        </w:rPr>
        <w:t>&lt;EMPCODE&gt;</w:t>
      </w:r>
      <w:r w:rsidRPr="00425C8F">
        <w:rPr>
          <w:rFonts w:ascii="Courier New" w:hAnsi="Courier New"/>
        </w:rPr>
        <w:t>&lt;Employee Code of the Operator user&gt;</w:t>
      </w:r>
      <w:r w:rsidRPr="00425C8F">
        <w:rPr>
          <w:rFonts w:ascii="Courier New" w:hAnsi="Courier New"/>
          <w:b/>
        </w:rPr>
        <w:t>&lt;/EMPCODE&gt;</w:t>
      </w:r>
    </w:p>
    <w:p w:rsidR="00235C6A" w:rsidRPr="00425C8F" w:rsidRDefault="00235C6A" w:rsidP="00235C6A">
      <w:pPr>
        <w:pStyle w:val="BodyText2"/>
        <w:ind w:left="1080"/>
        <w:rPr>
          <w:rFonts w:ascii="Courier New" w:hAnsi="Courier New"/>
          <w:b/>
        </w:rPr>
      </w:pPr>
      <w:r w:rsidRPr="00425C8F">
        <w:rPr>
          <w:rFonts w:ascii="Courier New" w:hAnsi="Courier New"/>
          <w:b/>
        </w:rPr>
        <w:lastRenderedPageBreak/>
        <w:t>&lt;LOGINID&gt;</w:t>
      </w:r>
      <w:r w:rsidRPr="00425C8F">
        <w:rPr>
          <w:rFonts w:ascii="Courier New" w:hAnsi="Courier New"/>
        </w:rPr>
        <w:t>&lt;Login ID of the Operator user&gt;</w:t>
      </w:r>
      <w:r w:rsidRPr="00425C8F">
        <w:rPr>
          <w:rFonts w:ascii="Courier New" w:hAnsi="Courier New"/>
          <w:b/>
        </w:rPr>
        <w:t>&lt;/LOGINID&gt;</w:t>
      </w:r>
    </w:p>
    <w:p w:rsidR="00235C6A" w:rsidRPr="00425C8F" w:rsidRDefault="00235C6A" w:rsidP="00235C6A">
      <w:pPr>
        <w:pStyle w:val="Code"/>
      </w:pPr>
      <w:r w:rsidRPr="00425C8F">
        <w:t>&lt;</w:t>
      </w:r>
      <w:r w:rsidRPr="00425C8F">
        <w:rPr>
          <w:b/>
        </w:rPr>
        <w:t>PASSWORD</w:t>
      </w:r>
      <w:r w:rsidRPr="00425C8F">
        <w:t>&gt;&lt;Password of the Operator user&gt;&lt;/</w:t>
      </w:r>
      <w:r w:rsidRPr="00425C8F">
        <w:rPr>
          <w:b/>
        </w:rPr>
        <w:t>PASSWORD</w:t>
      </w:r>
      <w:r w:rsidRPr="00425C8F">
        <w:t>&gt;</w:t>
      </w:r>
    </w:p>
    <w:p w:rsidR="00235C6A" w:rsidRPr="00425C8F" w:rsidRDefault="00235C6A" w:rsidP="00235C6A">
      <w:pPr>
        <w:pStyle w:val="Code"/>
      </w:pPr>
      <w:r w:rsidRPr="00425C8F">
        <w:t>&lt;</w:t>
      </w:r>
      <w:r w:rsidRPr="00425C8F">
        <w:rPr>
          <w:b/>
        </w:rPr>
        <w:t>EXTREFNUM</w:t>
      </w:r>
      <w:r w:rsidRPr="00425C8F">
        <w:t>&gt;&lt;Unique Reference number in the external system&gt;&lt;/</w:t>
      </w:r>
      <w:r w:rsidRPr="00425C8F">
        <w:rPr>
          <w:b/>
        </w:rPr>
        <w:t>EXTREFNUM</w:t>
      </w:r>
      <w:r w:rsidRPr="00425C8F">
        <w:t>&gt;</w:t>
      </w:r>
    </w:p>
    <w:p w:rsidR="00235C6A" w:rsidRPr="00425C8F" w:rsidRDefault="00235C6A" w:rsidP="00235C6A">
      <w:pPr>
        <w:pStyle w:val="Code"/>
      </w:pPr>
      <w:r w:rsidRPr="00425C8F">
        <w:t>&lt;</w:t>
      </w:r>
      <w:r w:rsidRPr="00425C8F">
        <w:rPr>
          <w:b/>
        </w:rPr>
        <w:t>DATA</w:t>
      </w:r>
      <w:r w:rsidRPr="00425C8F">
        <w:t>&gt;</w:t>
      </w:r>
    </w:p>
    <w:p w:rsidR="00235C6A" w:rsidRPr="00425C8F" w:rsidRDefault="00235C6A" w:rsidP="00235C6A">
      <w:pPr>
        <w:pStyle w:val="Code"/>
        <w:ind w:firstLine="360"/>
      </w:pPr>
      <w:r w:rsidRPr="00425C8F">
        <w:t>&lt;</w:t>
      </w:r>
      <w:r w:rsidRPr="00425C8F">
        <w:rPr>
          <w:b/>
        </w:rPr>
        <w:t>ICCID</w:t>
      </w:r>
      <w:r w:rsidRPr="00425C8F">
        <w:t>&gt;&lt;ICCID that needs to be associated&gt;&lt;/</w:t>
      </w:r>
      <w:r w:rsidRPr="00425C8F">
        <w:rPr>
          <w:b/>
        </w:rPr>
        <w:t>ICCID</w:t>
      </w:r>
      <w:r w:rsidRPr="00425C8F">
        <w:t>&gt;</w:t>
      </w:r>
    </w:p>
    <w:p w:rsidR="00235C6A" w:rsidRPr="00425C8F" w:rsidRDefault="00235C6A" w:rsidP="00235C6A">
      <w:pPr>
        <w:pStyle w:val="Code"/>
        <w:ind w:firstLine="360"/>
      </w:pPr>
      <w:r w:rsidRPr="00425C8F">
        <w:t>&lt;</w:t>
      </w:r>
      <w:r w:rsidRPr="00425C8F">
        <w:rPr>
          <w:b/>
        </w:rPr>
        <w:t>MSISDN</w:t>
      </w:r>
      <w:r w:rsidRPr="00425C8F">
        <w:t>&gt;&lt;Mobile Number&gt;&lt;/</w:t>
      </w:r>
      <w:r w:rsidRPr="00425C8F">
        <w:rPr>
          <w:b/>
        </w:rPr>
        <w:t>MSISDN</w:t>
      </w:r>
      <w:r w:rsidRPr="00425C8F">
        <w:t>&gt;</w:t>
      </w:r>
    </w:p>
    <w:p w:rsidR="00235C6A" w:rsidRPr="00425C8F" w:rsidRDefault="00235C6A" w:rsidP="00235C6A">
      <w:pPr>
        <w:pStyle w:val="Code"/>
      </w:pPr>
      <w:r w:rsidRPr="00425C8F">
        <w:t>&lt;/</w:t>
      </w:r>
      <w:r w:rsidRPr="00425C8F">
        <w:rPr>
          <w:b/>
        </w:rPr>
        <w:t>DATA</w:t>
      </w:r>
      <w:r w:rsidRPr="00425C8F">
        <w:t>&gt;</w:t>
      </w:r>
    </w:p>
    <w:p w:rsidR="00235C6A" w:rsidRPr="00425C8F" w:rsidRDefault="00235C6A" w:rsidP="00235C6A">
      <w:pPr>
        <w:pStyle w:val="Code"/>
        <w:ind w:left="0" w:firstLine="720"/>
      </w:pPr>
      <w:r w:rsidRPr="00425C8F">
        <w:t>&lt;/</w:t>
      </w:r>
      <w:r w:rsidRPr="00425C8F">
        <w:rPr>
          <w:b/>
        </w:rPr>
        <w:t>COMMAND</w:t>
      </w:r>
      <w:r w:rsidRPr="00425C8F">
        <w:t>&gt;</w:t>
      </w:r>
    </w:p>
    <w:p w:rsidR="00235C6A" w:rsidRPr="00425C8F" w:rsidRDefault="00235C6A" w:rsidP="00235C6A">
      <w:pPr>
        <w:pStyle w:val="Code"/>
        <w:ind w:left="0" w:firstLine="720"/>
      </w:pPr>
    </w:p>
    <w:p w:rsidR="00235C6A" w:rsidRPr="00425C8F" w:rsidRDefault="00235C6A" w:rsidP="00235C6A">
      <w:pPr>
        <w:pStyle w:val="BodyText2"/>
        <w:rPr>
          <w:b/>
        </w:rPr>
      </w:pPr>
      <w:r w:rsidRPr="00425C8F">
        <w:rPr>
          <w:b/>
        </w:rPr>
        <w:t>Fields Detail</w:t>
      </w:r>
    </w:p>
    <w:tbl>
      <w:tblPr>
        <w:tblStyle w:val="TableGrid"/>
        <w:tblW w:w="9018" w:type="dxa"/>
        <w:tblLayout w:type="fixed"/>
        <w:tblLook w:val="04A0" w:firstRow="1" w:lastRow="0" w:firstColumn="1" w:lastColumn="0" w:noHBand="0" w:noVBand="1"/>
      </w:tblPr>
      <w:tblGrid>
        <w:gridCol w:w="1798"/>
        <w:gridCol w:w="1120"/>
        <w:gridCol w:w="2410"/>
        <w:gridCol w:w="1463"/>
        <w:gridCol w:w="537"/>
        <w:gridCol w:w="433"/>
        <w:gridCol w:w="1257"/>
      </w:tblGrid>
      <w:tr w:rsidR="00235C6A" w:rsidRPr="00425C8F" w:rsidTr="002C3F3C">
        <w:trPr>
          <w:tblHeader/>
        </w:trPr>
        <w:tc>
          <w:tcPr>
            <w:tcW w:w="1798" w:type="dxa"/>
            <w:shd w:val="clear" w:color="auto" w:fill="E31837"/>
          </w:tcPr>
          <w:p w:rsidR="00235C6A" w:rsidRPr="00425C8F" w:rsidRDefault="00235C6A" w:rsidP="002C3F3C">
            <w:pPr>
              <w:pStyle w:val="TableColumnLabels"/>
              <w:rPr>
                <w:color w:val="auto"/>
              </w:rPr>
            </w:pPr>
            <w:r w:rsidRPr="00425C8F">
              <w:rPr>
                <w:color w:val="auto"/>
              </w:rPr>
              <w:t>TAG</w:t>
            </w:r>
          </w:p>
        </w:tc>
        <w:tc>
          <w:tcPr>
            <w:tcW w:w="1120" w:type="dxa"/>
            <w:shd w:val="clear" w:color="auto" w:fill="E31837"/>
          </w:tcPr>
          <w:p w:rsidR="00235C6A" w:rsidRPr="00425C8F" w:rsidRDefault="00235C6A" w:rsidP="002C3F3C">
            <w:pPr>
              <w:pStyle w:val="TableColumnLabels"/>
              <w:rPr>
                <w:color w:val="auto"/>
              </w:rPr>
            </w:pPr>
            <w:r w:rsidRPr="00425C8F">
              <w:rPr>
                <w:color w:val="auto"/>
              </w:rPr>
              <w:t>Field</w:t>
            </w:r>
          </w:p>
        </w:tc>
        <w:tc>
          <w:tcPr>
            <w:tcW w:w="2410" w:type="dxa"/>
            <w:shd w:val="clear" w:color="auto" w:fill="E31837"/>
          </w:tcPr>
          <w:p w:rsidR="00235C6A" w:rsidRPr="00425C8F" w:rsidRDefault="00235C6A" w:rsidP="002C3F3C">
            <w:pPr>
              <w:pStyle w:val="TableColumnLabels"/>
              <w:rPr>
                <w:color w:val="auto"/>
              </w:rPr>
            </w:pPr>
            <w:r w:rsidRPr="00425C8F">
              <w:rPr>
                <w:color w:val="auto"/>
              </w:rPr>
              <w:t>Remarks</w:t>
            </w:r>
          </w:p>
        </w:tc>
        <w:tc>
          <w:tcPr>
            <w:tcW w:w="1463" w:type="dxa"/>
            <w:shd w:val="clear" w:color="auto" w:fill="E31837"/>
          </w:tcPr>
          <w:p w:rsidR="00235C6A" w:rsidRPr="00425C8F" w:rsidRDefault="00235C6A" w:rsidP="002C3F3C">
            <w:pPr>
              <w:pStyle w:val="TableColumnLabels"/>
              <w:rPr>
                <w:color w:val="auto"/>
              </w:rPr>
            </w:pPr>
            <w:r w:rsidRPr="00425C8F">
              <w:rPr>
                <w:color w:val="auto"/>
              </w:rPr>
              <w:t>Example</w:t>
            </w:r>
          </w:p>
        </w:tc>
        <w:tc>
          <w:tcPr>
            <w:tcW w:w="970" w:type="dxa"/>
            <w:gridSpan w:val="2"/>
            <w:shd w:val="clear" w:color="auto" w:fill="E31837"/>
          </w:tcPr>
          <w:p w:rsidR="00235C6A" w:rsidRPr="00425C8F" w:rsidRDefault="00235C6A" w:rsidP="002C3F3C">
            <w:pPr>
              <w:pStyle w:val="TableColumnLabels"/>
              <w:rPr>
                <w:color w:val="auto"/>
              </w:rPr>
            </w:pPr>
            <w:r w:rsidRPr="00425C8F">
              <w:rPr>
                <w:color w:val="auto"/>
              </w:rPr>
              <w:t>Field Type</w:t>
            </w:r>
          </w:p>
        </w:tc>
        <w:tc>
          <w:tcPr>
            <w:tcW w:w="1257" w:type="dxa"/>
            <w:shd w:val="clear" w:color="auto" w:fill="E31837"/>
          </w:tcPr>
          <w:p w:rsidR="00235C6A" w:rsidRPr="00425C8F" w:rsidRDefault="00235C6A" w:rsidP="002C3F3C">
            <w:pPr>
              <w:pStyle w:val="TableColumnLabels"/>
              <w:rPr>
                <w:color w:val="auto"/>
              </w:rPr>
            </w:pPr>
            <w:r w:rsidRPr="00425C8F">
              <w:rPr>
                <w:color w:val="auto"/>
              </w:rPr>
              <w:t>Optional / Mandatory</w:t>
            </w:r>
          </w:p>
        </w:tc>
      </w:tr>
      <w:tr w:rsidR="00235C6A" w:rsidRPr="00425C8F" w:rsidTr="002C3F3C">
        <w:tc>
          <w:tcPr>
            <w:tcW w:w="1798" w:type="dxa"/>
          </w:tcPr>
          <w:p w:rsidR="00235C6A" w:rsidRPr="00425C8F" w:rsidRDefault="00235C6A" w:rsidP="002C3F3C">
            <w:pPr>
              <w:pStyle w:val="Tablecontent"/>
            </w:pPr>
            <w:r w:rsidRPr="00425C8F">
              <w:t>ICCIDMSISDNMAP</w:t>
            </w:r>
          </w:p>
        </w:tc>
        <w:tc>
          <w:tcPr>
            <w:tcW w:w="1120" w:type="dxa"/>
          </w:tcPr>
          <w:p w:rsidR="00235C6A" w:rsidRPr="00425C8F" w:rsidRDefault="00235C6A" w:rsidP="002C3F3C">
            <w:pPr>
              <w:pStyle w:val="Tablecontent"/>
            </w:pPr>
            <w:r w:rsidRPr="00425C8F">
              <w:t>Request type</w:t>
            </w:r>
          </w:p>
        </w:tc>
        <w:tc>
          <w:tcPr>
            <w:tcW w:w="2410" w:type="dxa"/>
          </w:tcPr>
          <w:p w:rsidR="00235C6A" w:rsidRPr="00425C8F" w:rsidRDefault="00235C6A" w:rsidP="002C3F3C">
            <w:pPr>
              <w:pStyle w:val="Tablecontent"/>
            </w:pPr>
            <w:r w:rsidRPr="00425C8F">
              <w:t>Fixed parameter</w:t>
            </w:r>
          </w:p>
        </w:tc>
        <w:tc>
          <w:tcPr>
            <w:tcW w:w="1463" w:type="dxa"/>
          </w:tcPr>
          <w:p w:rsidR="00235C6A" w:rsidRPr="00425C8F" w:rsidRDefault="00235C6A" w:rsidP="002C3F3C">
            <w:pPr>
              <w:pStyle w:val="Tablecontent"/>
            </w:pPr>
            <w:r w:rsidRPr="00425C8F">
              <w:t>ICCIDMSISDNMAP</w:t>
            </w:r>
          </w:p>
        </w:tc>
        <w:tc>
          <w:tcPr>
            <w:tcW w:w="970" w:type="dxa"/>
            <w:gridSpan w:val="2"/>
          </w:tcPr>
          <w:p w:rsidR="00235C6A" w:rsidRPr="00425C8F" w:rsidRDefault="00235C6A" w:rsidP="002C3F3C">
            <w:pPr>
              <w:pStyle w:val="Tablecontent"/>
            </w:pPr>
            <w:r w:rsidRPr="00425C8F">
              <w:t>A(20)</w:t>
            </w:r>
          </w:p>
        </w:tc>
        <w:tc>
          <w:tcPr>
            <w:tcW w:w="1257" w:type="dxa"/>
          </w:tcPr>
          <w:p w:rsidR="00235C6A" w:rsidRPr="00425C8F" w:rsidRDefault="00235C6A" w:rsidP="002C3F3C">
            <w:pPr>
              <w:pStyle w:val="Tablecontent"/>
            </w:pPr>
            <w:r w:rsidRPr="00425C8F">
              <w:t>M</w:t>
            </w:r>
          </w:p>
        </w:tc>
      </w:tr>
      <w:tr w:rsidR="00235C6A" w:rsidRPr="00425C8F" w:rsidTr="002C3F3C">
        <w:tc>
          <w:tcPr>
            <w:tcW w:w="1798" w:type="dxa"/>
          </w:tcPr>
          <w:p w:rsidR="00235C6A" w:rsidRPr="00425C8F" w:rsidRDefault="00235C6A" w:rsidP="002C3F3C">
            <w:pPr>
              <w:pStyle w:val="Tablecontent"/>
            </w:pPr>
            <w:r w:rsidRPr="00425C8F">
              <w:t>DATE</w:t>
            </w:r>
          </w:p>
        </w:tc>
        <w:tc>
          <w:tcPr>
            <w:tcW w:w="1120" w:type="dxa"/>
          </w:tcPr>
          <w:p w:rsidR="00235C6A" w:rsidRPr="00425C8F" w:rsidRDefault="00235C6A" w:rsidP="002C3F3C">
            <w:pPr>
              <w:pStyle w:val="Tablecontent"/>
            </w:pPr>
            <w:r w:rsidRPr="00425C8F">
              <w:t>Date and time</w:t>
            </w:r>
          </w:p>
        </w:tc>
        <w:tc>
          <w:tcPr>
            <w:tcW w:w="2410" w:type="dxa"/>
          </w:tcPr>
          <w:p w:rsidR="00235C6A" w:rsidRPr="00425C8F" w:rsidRDefault="00235C6A" w:rsidP="002C3F3C">
            <w:pPr>
              <w:pStyle w:val="Tablecontent"/>
            </w:pPr>
            <w:r w:rsidRPr="00425C8F">
              <w:t>Date and time on which request generated by external system, HH are in 24 Hour Format</w:t>
            </w:r>
          </w:p>
        </w:tc>
        <w:tc>
          <w:tcPr>
            <w:tcW w:w="1463" w:type="dxa"/>
          </w:tcPr>
          <w:p w:rsidR="00235C6A" w:rsidRPr="00425C8F" w:rsidRDefault="00235C6A" w:rsidP="002C3F3C">
            <w:pPr>
              <w:pStyle w:val="Tablecontent"/>
            </w:pPr>
            <w:r w:rsidRPr="00425C8F">
              <w:t>DD-MM-YYYY HH:MM:SS</w:t>
            </w:r>
          </w:p>
        </w:tc>
        <w:tc>
          <w:tcPr>
            <w:tcW w:w="970" w:type="dxa"/>
            <w:gridSpan w:val="2"/>
          </w:tcPr>
          <w:p w:rsidR="00235C6A" w:rsidRPr="00425C8F" w:rsidRDefault="00235C6A" w:rsidP="002C3F3C">
            <w:pPr>
              <w:pStyle w:val="Tablecontent"/>
            </w:pPr>
            <w:r w:rsidRPr="00425C8F">
              <w:t>D (20)</w:t>
            </w:r>
          </w:p>
        </w:tc>
        <w:tc>
          <w:tcPr>
            <w:tcW w:w="1257" w:type="dxa"/>
          </w:tcPr>
          <w:p w:rsidR="00235C6A" w:rsidRPr="00425C8F" w:rsidRDefault="00235C6A" w:rsidP="002C3F3C">
            <w:pPr>
              <w:pStyle w:val="Tablecontent"/>
            </w:pPr>
            <w:r w:rsidRPr="00425C8F">
              <w:t>O</w:t>
            </w:r>
          </w:p>
        </w:tc>
      </w:tr>
      <w:tr w:rsidR="00235C6A" w:rsidRPr="00425C8F" w:rsidTr="002C3F3C">
        <w:tc>
          <w:tcPr>
            <w:tcW w:w="1798" w:type="dxa"/>
          </w:tcPr>
          <w:p w:rsidR="00235C6A" w:rsidRPr="00425C8F" w:rsidRDefault="00235C6A" w:rsidP="002C3F3C">
            <w:pPr>
              <w:pStyle w:val="Tablecontent"/>
            </w:pPr>
            <w:r w:rsidRPr="00425C8F">
              <w:t>EXTNWCODE</w:t>
            </w:r>
          </w:p>
        </w:tc>
        <w:tc>
          <w:tcPr>
            <w:tcW w:w="1120" w:type="dxa"/>
          </w:tcPr>
          <w:p w:rsidR="00235C6A" w:rsidRPr="00425C8F" w:rsidRDefault="00235C6A" w:rsidP="002C3F3C">
            <w:pPr>
              <w:pStyle w:val="Tablecontent"/>
            </w:pPr>
            <w:r w:rsidRPr="00425C8F">
              <w:t>External Network Code</w:t>
            </w:r>
          </w:p>
        </w:tc>
        <w:tc>
          <w:tcPr>
            <w:tcW w:w="2410" w:type="dxa"/>
          </w:tcPr>
          <w:p w:rsidR="00235C6A" w:rsidRPr="00425C8F" w:rsidRDefault="00235C6A" w:rsidP="002C3F3C">
            <w:pPr>
              <w:pStyle w:val="Tablecontent"/>
            </w:pPr>
            <w:r w:rsidRPr="00425C8F">
              <w:t xml:space="preserve">External network code as configured in </w:t>
            </w:r>
            <w:r w:rsidR="006568DF" w:rsidRPr="00425C8F">
              <w:t>PreTUPS</w:t>
            </w:r>
          </w:p>
        </w:tc>
        <w:tc>
          <w:tcPr>
            <w:tcW w:w="1463" w:type="dxa"/>
          </w:tcPr>
          <w:p w:rsidR="00235C6A" w:rsidRPr="00425C8F" w:rsidRDefault="00235C6A" w:rsidP="002C3F3C">
            <w:pPr>
              <w:pStyle w:val="Tablecontent"/>
            </w:pPr>
            <w:r w:rsidRPr="00425C8F">
              <w:t>CI</w:t>
            </w:r>
          </w:p>
        </w:tc>
        <w:tc>
          <w:tcPr>
            <w:tcW w:w="970" w:type="dxa"/>
            <w:gridSpan w:val="2"/>
          </w:tcPr>
          <w:p w:rsidR="00235C6A" w:rsidRPr="00425C8F" w:rsidRDefault="00235C6A" w:rsidP="002C3F3C">
            <w:pPr>
              <w:pStyle w:val="Tablecontent"/>
            </w:pPr>
            <w:r w:rsidRPr="00425C8F">
              <w:t>A (2)</w:t>
            </w:r>
          </w:p>
        </w:tc>
        <w:tc>
          <w:tcPr>
            <w:tcW w:w="1257" w:type="dxa"/>
          </w:tcPr>
          <w:p w:rsidR="00235C6A" w:rsidRPr="00425C8F" w:rsidRDefault="00235C6A" w:rsidP="002C3F3C">
            <w:pPr>
              <w:pStyle w:val="Tablecontent"/>
            </w:pPr>
            <w:r w:rsidRPr="00425C8F">
              <w:t>M</w:t>
            </w:r>
          </w:p>
        </w:tc>
      </w:tr>
      <w:tr w:rsidR="00235C6A" w:rsidRPr="00425C8F" w:rsidTr="002C3F3C">
        <w:tc>
          <w:tcPr>
            <w:tcW w:w="1798" w:type="dxa"/>
          </w:tcPr>
          <w:p w:rsidR="00235C6A" w:rsidRPr="00425C8F" w:rsidRDefault="00235C6A" w:rsidP="002C3F3C">
            <w:pPr>
              <w:pStyle w:val="Tablecontent"/>
            </w:pPr>
            <w:r w:rsidRPr="00425C8F">
              <w:t>CATCODE</w:t>
            </w:r>
          </w:p>
        </w:tc>
        <w:tc>
          <w:tcPr>
            <w:tcW w:w="1120" w:type="dxa"/>
          </w:tcPr>
          <w:p w:rsidR="00235C6A" w:rsidRPr="00425C8F" w:rsidRDefault="00235C6A" w:rsidP="002C3F3C">
            <w:pPr>
              <w:pStyle w:val="Tablecontent"/>
            </w:pPr>
            <w:r w:rsidRPr="00425C8F">
              <w:t>Category Code</w:t>
            </w:r>
          </w:p>
        </w:tc>
        <w:tc>
          <w:tcPr>
            <w:tcW w:w="2410" w:type="dxa"/>
          </w:tcPr>
          <w:p w:rsidR="00235C6A" w:rsidRPr="00425C8F" w:rsidRDefault="00235C6A" w:rsidP="002C3F3C">
            <w:pPr>
              <w:pStyle w:val="Tablecontent"/>
            </w:pPr>
            <w:r w:rsidRPr="00425C8F">
              <w:t xml:space="preserve">Category Code of the operator user as configured in </w:t>
            </w:r>
            <w:r w:rsidR="006568DF" w:rsidRPr="00425C8F">
              <w:t>PreTUPS</w:t>
            </w:r>
          </w:p>
        </w:tc>
        <w:tc>
          <w:tcPr>
            <w:tcW w:w="1463" w:type="dxa"/>
          </w:tcPr>
          <w:p w:rsidR="00235C6A" w:rsidRPr="00425C8F" w:rsidRDefault="00235C6A" w:rsidP="002C3F3C">
            <w:pPr>
              <w:pStyle w:val="Tablecontent"/>
            </w:pPr>
            <w:r w:rsidRPr="00425C8F">
              <w:t>NWADM</w:t>
            </w:r>
          </w:p>
        </w:tc>
        <w:tc>
          <w:tcPr>
            <w:tcW w:w="970" w:type="dxa"/>
            <w:gridSpan w:val="2"/>
          </w:tcPr>
          <w:p w:rsidR="00235C6A" w:rsidRPr="00425C8F" w:rsidRDefault="00235C6A" w:rsidP="002C3F3C">
            <w:pPr>
              <w:pStyle w:val="Tablecontent"/>
            </w:pPr>
            <w:r w:rsidRPr="00425C8F">
              <w:t>A (10)</w:t>
            </w:r>
          </w:p>
        </w:tc>
        <w:tc>
          <w:tcPr>
            <w:tcW w:w="1257" w:type="dxa"/>
          </w:tcPr>
          <w:p w:rsidR="00235C6A" w:rsidRPr="00425C8F" w:rsidRDefault="00235C6A" w:rsidP="002C3F3C">
            <w:pPr>
              <w:pStyle w:val="Tablecontent"/>
            </w:pPr>
            <w:r w:rsidRPr="00425C8F">
              <w:t>O</w:t>
            </w:r>
          </w:p>
        </w:tc>
      </w:tr>
      <w:tr w:rsidR="00235C6A" w:rsidRPr="00425C8F" w:rsidTr="002C3F3C">
        <w:tc>
          <w:tcPr>
            <w:tcW w:w="1798" w:type="dxa"/>
          </w:tcPr>
          <w:p w:rsidR="00235C6A" w:rsidRPr="00425C8F" w:rsidRDefault="00235C6A" w:rsidP="002C3F3C">
            <w:pPr>
              <w:pStyle w:val="Tablecontent"/>
            </w:pPr>
            <w:r w:rsidRPr="00425C8F">
              <w:t>EMPCODE</w:t>
            </w:r>
          </w:p>
        </w:tc>
        <w:tc>
          <w:tcPr>
            <w:tcW w:w="1120" w:type="dxa"/>
          </w:tcPr>
          <w:p w:rsidR="00235C6A" w:rsidRPr="00425C8F" w:rsidRDefault="00235C6A" w:rsidP="002C3F3C">
            <w:pPr>
              <w:pStyle w:val="Tablecontent"/>
            </w:pPr>
            <w:r w:rsidRPr="00425C8F">
              <w:t>Employee Code</w:t>
            </w:r>
          </w:p>
        </w:tc>
        <w:tc>
          <w:tcPr>
            <w:tcW w:w="2410" w:type="dxa"/>
          </w:tcPr>
          <w:p w:rsidR="00235C6A" w:rsidRPr="00425C8F" w:rsidRDefault="00235C6A" w:rsidP="002C3F3C">
            <w:pPr>
              <w:pStyle w:val="Tablecontent"/>
            </w:pPr>
            <w:r w:rsidRPr="00425C8F">
              <w:t xml:space="preserve">Employee code of the operator user as configured in </w:t>
            </w:r>
            <w:r w:rsidR="006568DF" w:rsidRPr="00425C8F">
              <w:t>PreTUPS</w:t>
            </w:r>
          </w:p>
        </w:tc>
        <w:tc>
          <w:tcPr>
            <w:tcW w:w="1463" w:type="dxa"/>
          </w:tcPr>
          <w:p w:rsidR="00235C6A" w:rsidRPr="00425C8F" w:rsidRDefault="00235C6A" w:rsidP="002C3F3C">
            <w:pPr>
              <w:pStyle w:val="Tablecontent"/>
            </w:pPr>
            <w:r w:rsidRPr="00425C8F">
              <w:t>1291</w:t>
            </w:r>
          </w:p>
        </w:tc>
        <w:tc>
          <w:tcPr>
            <w:tcW w:w="970" w:type="dxa"/>
            <w:gridSpan w:val="2"/>
          </w:tcPr>
          <w:p w:rsidR="00235C6A" w:rsidRPr="00425C8F" w:rsidRDefault="00235C6A" w:rsidP="002C3F3C">
            <w:pPr>
              <w:pStyle w:val="Tablecontent"/>
            </w:pPr>
            <w:r w:rsidRPr="00425C8F">
              <w:t>A (10)</w:t>
            </w:r>
          </w:p>
        </w:tc>
        <w:tc>
          <w:tcPr>
            <w:tcW w:w="1257" w:type="dxa"/>
          </w:tcPr>
          <w:p w:rsidR="00235C6A" w:rsidRPr="00425C8F" w:rsidRDefault="00235C6A" w:rsidP="002C3F3C">
            <w:pPr>
              <w:pStyle w:val="Tablecontent"/>
            </w:pPr>
            <w:r w:rsidRPr="00425C8F">
              <w:t>O</w:t>
            </w:r>
          </w:p>
          <w:p w:rsidR="00235C6A" w:rsidRPr="00425C8F" w:rsidRDefault="00235C6A" w:rsidP="002C3F3C">
            <w:pPr>
              <w:pStyle w:val="Tablecontent"/>
              <w:rPr>
                <w:b/>
              </w:rPr>
            </w:pPr>
            <w:r w:rsidRPr="00425C8F">
              <w:rPr>
                <w:b/>
              </w:rPr>
              <w:t>M – In-case CATCODE is passed</w:t>
            </w:r>
          </w:p>
        </w:tc>
      </w:tr>
      <w:tr w:rsidR="00235C6A" w:rsidRPr="00425C8F" w:rsidTr="002C3F3C">
        <w:tc>
          <w:tcPr>
            <w:tcW w:w="1798" w:type="dxa"/>
          </w:tcPr>
          <w:p w:rsidR="00235C6A" w:rsidRPr="00425C8F" w:rsidRDefault="00235C6A" w:rsidP="002C3F3C">
            <w:pPr>
              <w:pStyle w:val="Tablecontent"/>
            </w:pPr>
            <w:r w:rsidRPr="00425C8F">
              <w:t>LOGINID</w:t>
            </w:r>
          </w:p>
        </w:tc>
        <w:tc>
          <w:tcPr>
            <w:tcW w:w="1120" w:type="dxa"/>
          </w:tcPr>
          <w:p w:rsidR="00235C6A" w:rsidRPr="00425C8F" w:rsidRDefault="00235C6A" w:rsidP="002C3F3C">
            <w:pPr>
              <w:pStyle w:val="Tablecontent"/>
            </w:pPr>
            <w:r w:rsidRPr="00425C8F">
              <w:t>Login ID</w:t>
            </w:r>
          </w:p>
        </w:tc>
        <w:tc>
          <w:tcPr>
            <w:tcW w:w="2410" w:type="dxa"/>
          </w:tcPr>
          <w:p w:rsidR="00235C6A" w:rsidRPr="00425C8F" w:rsidRDefault="00235C6A" w:rsidP="002C3F3C">
            <w:pPr>
              <w:pStyle w:val="Tablecontent"/>
            </w:pPr>
            <w:r w:rsidRPr="00425C8F">
              <w:t xml:space="preserve">Login ID of the Operator user as configured in </w:t>
            </w:r>
            <w:r w:rsidR="006568DF" w:rsidRPr="00425C8F">
              <w:t>PreTUPS</w:t>
            </w:r>
          </w:p>
        </w:tc>
        <w:tc>
          <w:tcPr>
            <w:tcW w:w="1463" w:type="dxa"/>
          </w:tcPr>
          <w:p w:rsidR="00235C6A" w:rsidRPr="00425C8F" w:rsidRDefault="00235C6A" w:rsidP="002C3F3C">
            <w:pPr>
              <w:pStyle w:val="Tablecontent"/>
            </w:pPr>
            <w:r w:rsidRPr="00425C8F">
              <w:t>btnadm</w:t>
            </w:r>
          </w:p>
        </w:tc>
        <w:tc>
          <w:tcPr>
            <w:tcW w:w="970" w:type="dxa"/>
            <w:gridSpan w:val="2"/>
          </w:tcPr>
          <w:p w:rsidR="00235C6A" w:rsidRPr="00425C8F" w:rsidRDefault="00235C6A" w:rsidP="002C3F3C">
            <w:pPr>
              <w:pStyle w:val="Tablecontent"/>
            </w:pPr>
            <w:r w:rsidRPr="00425C8F">
              <w:t>A (20)</w:t>
            </w:r>
          </w:p>
        </w:tc>
        <w:tc>
          <w:tcPr>
            <w:tcW w:w="1257" w:type="dxa"/>
          </w:tcPr>
          <w:p w:rsidR="00235C6A" w:rsidRPr="00425C8F" w:rsidRDefault="00235C6A" w:rsidP="002C3F3C">
            <w:pPr>
              <w:pStyle w:val="Tablecontent"/>
            </w:pPr>
            <w:r w:rsidRPr="00425C8F">
              <w:t>O</w:t>
            </w:r>
          </w:p>
        </w:tc>
      </w:tr>
      <w:tr w:rsidR="00235C6A" w:rsidRPr="00425C8F" w:rsidTr="002C3F3C">
        <w:tc>
          <w:tcPr>
            <w:tcW w:w="1798" w:type="dxa"/>
          </w:tcPr>
          <w:p w:rsidR="00235C6A" w:rsidRPr="00425C8F" w:rsidRDefault="00235C6A" w:rsidP="002C3F3C">
            <w:pPr>
              <w:pStyle w:val="Tablecontent"/>
            </w:pPr>
            <w:r w:rsidRPr="00425C8F">
              <w:t>PASSWORD</w:t>
            </w:r>
          </w:p>
        </w:tc>
        <w:tc>
          <w:tcPr>
            <w:tcW w:w="1120" w:type="dxa"/>
          </w:tcPr>
          <w:p w:rsidR="00235C6A" w:rsidRPr="00425C8F" w:rsidRDefault="00235C6A" w:rsidP="002C3F3C">
            <w:pPr>
              <w:pStyle w:val="Tablecontent"/>
            </w:pPr>
            <w:r w:rsidRPr="00425C8F">
              <w:t>Password</w:t>
            </w:r>
          </w:p>
        </w:tc>
        <w:tc>
          <w:tcPr>
            <w:tcW w:w="2410" w:type="dxa"/>
          </w:tcPr>
          <w:p w:rsidR="00235C6A" w:rsidRPr="00425C8F" w:rsidRDefault="00235C6A" w:rsidP="002C3F3C">
            <w:pPr>
              <w:pStyle w:val="Tablecontent"/>
            </w:pPr>
            <w:r w:rsidRPr="00425C8F">
              <w:t xml:space="preserve">Password of the Operator user as configured in </w:t>
            </w:r>
            <w:r w:rsidR="006568DF" w:rsidRPr="00425C8F">
              <w:t>PreTUPS</w:t>
            </w:r>
          </w:p>
        </w:tc>
        <w:tc>
          <w:tcPr>
            <w:tcW w:w="1463" w:type="dxa"/>
          </w:tcPr>
          <w:p w:rsidR="00235C6A" w:rsidRPr="00425C8F" w:rsidRDefault="00235C6A" w:rsidP="002C3F3C">
            <w:pPr>
              <w:pStyle w:val="Tablecontent"/>
            </w:pPr>
            <w:r w:rsidRPr="00425C8F">
              <w:t>hgrTW#21</w:t>
            </w:r>
          </w:p>
        </w:tc>
        <w:tc>
          <w:tcPr>
            <w:tcW w:w="970" w:type="dxa"/>
            <w:gridSpan w:val="2"/>
          </w:tcPr>
          <w:p w:rsidR="00235C6A" w:rsidRPr="00425C8F" w:rsidRDefault="00235C6A" w:rsidP="002C3F3C">
            <w:pPr>
              <w:pStyle w:val="Tablecontent"/>
            </w:pPr>
            <w:r w:rsidRPr="00425C8F">
              <w:t>A (8)</w:t>
            </w:r>
          </w:p>
        </w:tc>
        <w:tc>
          <w:tcPr>
            <w:tcW w:w="1257" w:type="dxa"/>
          </w:tcPr>
          <w:p w:rsidR="00235C6A" w:rsidRPr="00425C8F" w:rsidRDefault="00235C6A" w:rsidP="002C3F3C">
            <w:pPr>
              <w:pStyle w:val="Tablecontent"/>
            </w:pPr>
            <w:r w:rsidRPr="00425C8F">
              <w:t>O</w:t>
            </w:r>
          </w:p>
          <w:p w:rsidR="00235C6A" w:rsidRPr="00425C8F" w:rsidRDefault="00235C6A" w:rsidP="002C3F3C">
            <w:pPr>
              <w:pStyle w:val="Tablecontent"/>
            </w:pPr>
            <w:r w:rsidRPr="00425C8F">
              <w:rPr>
                <w:b/>
              </w:rPr>
              <w:t>M – In-case LOGINID is passed</w:t>
            </w:r>
          </w:p>
        </w:tc>
      </w:tr>
      <w:tr w:rsidR="00235C6A" w:rsidRPr="00425C8F" w:rsidTr="002C3F3C">
        <w:tc>
          <w:tcPr>
            <w:tcW w:w="9018" w:type="dxa"/>
            <w:gridSpan w:val="7"/>
          </w:tcPr>
          <w:p w:rsidR="00235C6A" w:rsidRPr="00425C8F" w:rsidRDefault="00235C6A" w:rsidP="002C3F3C">
            <w:pPr>
              <w:pStyle w:val="Tablecontent"/>
              <w:rPr>
                <w:b/>
              </w:rPr>
            </w:pPr>
            <w:r w:rsidRPr="00425C8F">
              <w:rPr>
                <w:b/>
              </w:rPr>
              <w:t>Between CATCODE &amp; LOGINID one of them must be present. If CATCODE is specified then EMPCODE is mandatory to specify.  If LOGINID is specified then PASSWORD is mandatory to specify. If all the 4 are passed in the request, then all the parameters would be validated</w:t>
            </w:r>
          </w:p>
        </w:tc>
      </w:tr>
      <w:tr w:rsidR="00235C6A" w:rsidRPr="00425C8F" w:rsidTr="002C3F3C">
        <w:tc>
          <w:tcPr>
            <w:tcW w:w="1798" w:type="dxa"/>
          </w:tcPr>
          <w:p w:rsidR="00235C6A" w:rsidRPr="00425C8F" w:rsidRDefault="00235C6A" w:rsidP="002C3F3C">
            <w:pPr>
              <w:pStyle w:val="Tablecontent"/>
            </w:pPr>
            <w:r w:rsidRPr="00425C8F">
              <w:t>EXTREFNUM</w:t>
            </w:r>
          </w:p>
        </w:tc>
        <w:tc>
          <w:tcPr>
            <w:tcW w:w="1120" w:type="dxa"/>
          </w:tcPr>
          <w:p w:rsidR="00235C6A" w:rsidRPr="00425C8F" w:rsidRDefault="00235C6A" w:rsidP="002C3F3C">
            <w:pPr>
              <w:pStyle w:val="Tablecontent"/>
            </w:pPr>
            <w:r w:rsidRPr="00425C8F">
              <w:t>External Reference number</w:t>
            </w:r>
          </w:p>
        </w:tc>
        <w:tc>
          <w:tcPr>
            <w:tcW w:w="2410" w:type="dxa"/>
          </w:tcPr>
          <w:p w:rsidR="00235C6A" w:rsidRPr="00425C8F" w:rsidRDefault="00235C6A" w:rsidP="002C3F3C">
            <w:pPr>
              <w:pStyle w:val="Tablecontent"/>
            </w:pPr>
            <w:r w:rsidRPr="00425C8F">
              <w:t>Unique Reference number in the external system</w:t>
            </w:r>
          </w:p>
        </w:tc>
        <w:tc>
          <w:tcPr>
            <w:tcW w:w="1463" w:type="dxa"/>
          </w:tcPr>
          <w:p w:rsidR="00235C6A" w:rsidRPr="00425C8F" w:rsidRDefault="00235C6A" w:rsidP="002C3F3C">
            <w:pPr>
              <w:pStyle w:val="Tablecontent"/>
            </w:pPr>
            <w:r w:rsidRPr="00425C8F">
              <w:t>12345</w:t>
            </w:r>
          </w:p>
        </w:tc>
        <w:tc>
          <w:tcPr>
            <w:tcW w:w="537" w:type="dxa"/>
          </w:tcPr>
          <w:p w:rsidR="00235C6A" w:rsidRPr="00425C8F" w:rsidRDefault="00235C6A" w:rsidP="002C3F3C">
            <w:pPr>
              <w:pStyle w:val="Tablecontent"/>
            </w:pPr>
            <w:r w:rsidRPr="00425C8F">
              <w:t>A (20)</w:t>
            </w:r>
          </w:p>
        </w:tc>
        <w:tc>
          <w:tcPr>
            <w:tcW w:w="1690" w:type="dxa"/>
            <w:gridSpan w:val="2"/>
          </w:tcPr>
          <w:p w:rsidR="00235C6A" w:rsidRPr="00425C8F" w:rsidRDefault="00235C6A" w:rsidP="002C3F3C">
            <w:pPr>
              <w:pStyle w:val="Tablecontent"/>
            </w:pPr>
            <w:r w:rsidRPr="00425C8F">
              <w:t>O</w:t>
            </w:r>
          </w:p>
        </w:tc>
      </w:tr>
      <w:tr w:rsidR="00235C6A" w:rsidRPr="00425C8F" w:rsidTr="002C3F3C">
        <w:tc>
          <w:tcPr>
            <w:tcW w:w="9018" w:type="dxa"/>
            <w:gridSpan w:val="7"/>
          </w:tcPr>
          <w:p w:rsidR="00235C6A" w:rsidRPr="00425C8F" w:rsidRDefault="00235C6A" w:rsidP="002C3F3C">
            <w:pPr>
              <w:pStyle w:val="Tablecontent"/>
              <w:rPr>
                <w:b/>
              </w:rPr>
            </w:pPr>
            <w:r w:rsidRPr="00425C8F">
              <w:rPr>
                <w:b/>
              </w:rPr>
              <w:t>DATA – Data tag over which action needs to be performed</w:t>
            </w:r>
          </w:p>
        </w:tc>
      </w:tr>
      <w:tr w:rsidR="00235C6A" w:rsidRPr="00425C8F" w:rsidTr="002C3F3C">
        <w:tc>
          <w:tcPr>
            <w:tcW w:w="1798" w:type="dxa"/>
          </w:tcPr>
          <w:p w:rsidR="00235C6A" w:rsidRPr="00425C8F" w:rsidRDefault="00235C6A" w:rsidP="002C3F3C">
            <w:pPr>
              <w:pStyle w:val="Tablecontent"/>
            </w:pPr>
            <w:r w:rsidRPr="00425C8F">
              <w:t>ICCID</w:t>
            </w:r>
          </w:p>
        </w:tc>
        <w:tc>
          <w:tcPr>
            <w:tcW w:w="1120" w:type="dxa"/>
          </w:tcPr>
          <w:p w:rsidR="00235C6A" w:rsidRPr="00425C8F" w:rsidRDefault="00235C6A" w:rsidP="002C3F3C">
            <w:pPr>
              <w:pStyle w:val="Tablecontent"/>
            </w:pPr>
            <w:r w:rsidRPr="00425C8F">
              <w:t>ICCID</w:t>
            </w:r>
          </w:p>
        </w:tc>
        <w:tc>
          <w:tcPr>
            <w:tcW w:w="2410" w:type="dxa"/>
          </w:tcPr>
          <w:p w:rsidR="00235C6A" w:rsidRPr="00425C8F" w:rsidRDefault="00235C6A" w:rsidP="002C3F3C">
            <w:pPr>
              <w:pStyle w:val="Tablecontent"/>
            </w:pPr>
            <w:r w:rsidRPr="00425C8F">
              <w:t>ICCID which needs to be associated with the MSISND</w:t>
            </w:r>
          </w:p>
        </w:tc>
        <w:tc>
          <w:tcPr>
            <w:tcW w:w="1463" w:type="dxa"/>
          </w:tcPr>
          <w:p w:rsidR="00235C6A" w:rsidRPr="00425C8F" w:rsidRDefault="00235C6A" w:rsidP="002C3F3C">
            <w:pPr>
              <w:pStyle w:val="Tablecontent"/>
            </w:pPr>
            <w:r w:rsidRPr="00425C8F">
              <w:t>98197010116152909119</w:t>
            </w:r>
          </w:p>
        </w:tc>
        <w:tc>
          <w:tcPr>
            <w:tcW w:w="537" w:type="dxa"/>
          </w:tcPr>
          <w:p w:rsidR="00235C6A" w:rsidRPr="00425C8F" w:rsidRDefault="00235C6A" w:rsidP="002C3F3C">
            <w:pPr>
              <w:pStyle w:val="Tablecontent"/>
            </w:pPr>
            <w:r w:rsidRPr="00425C8F">
              <w:t>A (20)</w:t>
            </w:r>
          </w:p>
        </w:tc>
        <w:tc>
          <w:tcPr>
            <w:tcW w:w="1690" w:type="dxa"/>
            <w:gridSpan w:val="2"/>
          </w:tcPr>
          <w:p w:rsidR="00235C6A" w:rsidRPr="00425C8F" w:rsidRDefault="00235C6A" w:rsidP="002C3F3C">
            <w:pPr>
              <w:pStyle w:val="Tablecontent"/>
            </w:pPr>
            <w:r w:rsidRPr="00425C8F">
              <w:t>M</w:t>
            </w:r>
          </w:p>
        </w:tc>
      </w:tr>
      <w:tr w:rsidR="00235C6A" w:rsidRPr="00425C8F" w:rsidTr="002C3F3C">
        <w:tc>
          <w:tcPr>
            <w:tcW w:w="1798" w:type="dxa"/>
          </w:tcPr>
          <w:p w:rsidR="00235C6A" w:rsidRPr="00425C8F" w:rsidRDefault="00235C6A" w:rsidP="002C3F3C">
            <w:pPr>
              <w:pStyle w:val="Tablecontent"/>
            </w:pPr>
            <w:r w:rsidRPr="00425C8F">
              <w:t>MSISDN</w:t>
            </w:r>
          </w:p>
        </w:tc>
        <w:tc>
          <w:tcPr>
            <w:tcW w:w="1120" w:type="dxa"/>
          </w:tcPr>
          <w:p w:rsidR="00235C6A" w:rsidRPr="00425C8F" w:rsidRDefault="00235C6A" w:rsidP="002C3F3C">
            <w:pPr>
              <w:pStyle w:val="Tablecontent"/>
            </w:pPr>
            <w:r w:rsidRPr="00425C8F">
              <w:t>Mobile Number</w:t>
            </w:r>
          </w:p>
        </w:tc>
        <w:tc>
          <w:tcPr>
            <w:tcW w:w="2410" w:type="dxa"/>
          </w:tcPr>
          <w:p w:rsidR="00235C6A" w:rsidRPr="00425C8F" w:rsidRDefault="00235C6A" w:rsidP="002C3F3C">
            <w:pPr>
              <w:pStyle w:val="Tablecontent"/>
            </w:pPr>
            <w:r w:rsidRPr="00425C8F">
              <w:t>Mobile number with which the ICCID needs to be associated</w:t>
            </w:r>
          </w:p>
        </w:tc>
        <w:tc>
          <w:tcPr>
            <w:tcW w:w="1463" w:type="dxa"/>
          </w:tcPr>
          <w:p w:rsidR="00235C6A" w:rsidRPr="00425C8F" w:rsidRDefault="00235C6A" w:rsidP="002C3F3C">
            <w:pPr>
              <w:pStyle w:val="Tablecontent"/>
            </w:pPr>
            <w:r w:rsidRPr="00425C8F">
              <w:t>981212311</w:t>
            </w:r>
          </w:p>
        </w:tc>
        <w:tc>
          <w:tcPr>
            <w:tcW w:w="537" w:type="dxa"/>
          </w:tcPr>
          <w:p w:rsidR="00235C6A" w:rsidRPr="00425C8F" w:rsidRDefault="00235C6A" w:rsidP="002C3F3C">
            <w:pPr>
              <w:pStyle w:val="Tablecontent"/>
            </w:pPr>
            <w:r w:rsidRPr="00425C8F">
              <w:t>N (15)</w:t>
            </w:r>
          </w:p>
        </w:tc>
        <w:tc>
          <w:tcPr>
            <w:tcW w:w="1690" w:type="dxa"/>
            <w:gridSpan w:val="2"/>
          </w:tcPr>
          <w:p w:rsidR="00235C6A" w:rsidRPr="00425C8F" w:rsidRDefault="00235C6A" w:rsidP="002C3F3C">
            <w:pPr>
              <w:pStyle w:val="Tablecontent"/>
            </w:pPr>
            <w:r w:rsidRPr="00425C8F">
              <w:t>M</w:t>
            </w:r>
          </w:p>
        </w:tc>
      </w:tr>
    </w:tbl>
    <w:p w:rsidR="00235C6A" w:rsidRPr="00425C8F" w:rsidRDefault="00235C6A" w:rsidP="00235C6A">
      <w:pPr>
        <w:pStyle w:val="BodyText2"/>
      </w:pPr>
    </w:p>
    <w:p w:rsidR="00235C6A" w:rsidRPr="00425C8F" w:rsidRDefault="00235C6A" w:rsidP="001E6309">
      <w:pPr>
        <w:pStyle w:val="Heading"/>
        <w:rPr>
          <w:color w:val="auto"/>
        </w:rPr>
      </w:pPr>
      <w:r w:rsidRPr="00425C8F">
        <w:rPr>
          <w:color w:val="auto"/>
        </w:rPr>
        <w:t>Business Rules</w:t>
      </w:r>
    </w:p>
    <w:p w:rsidR="00235C6A" w:rsidRPr="00425C8F" w:rsidRDefault="00235C6A" w:rsidP="00235C6A">
      <w:pPr>
        <w:pStyle w:val="ListBullet1"/>
      </w:pPr>
      <w:r w:rsidRPr="00425C8F">
        <w:lastRenderedPageBreak/>
        <w:t>The value for TYPE tag is fixed as mentioned in syntax.</w:t>
      </w:r>
    </w:p>
    <w:p w:rsidR="00235C6A" w:rsidRPr="00425C8F" w:rsidRDefault="00235C6A" w:rsidP="00235C6A">
      <w:pPr>
        <w:pStyle w:val="ListBullet1"/>
      </w:pPr>
      <w:r w:rsidRPr="00425C8F">
        <w:t xml:space="preserve">This API can be used by the Network administrators of </w:t>
      </w:r>
      <w:r w:rsidR="006568DF" w:rsidRPr="00425C8F">
        <w:t>PreTUPS</w:t>
      </w:r>
      <w:r w:rsidRPr="00425C8F">
        <w:t>. In other words, a valid network administrator’s credentials needs to be passed every-time a request is sent using this API</w:t>
      </w:r>
    </w:p>
    <w:p w:rsidR="00235C6A" w:rsidRPr="00425C8F" w:rsidRDefault="00235C6A" w:rsidP="00235C6A">
      <w:pPr>
        <w:pStyle w:val="ListBullet1"/>
      </w:pPr>
      <w:r w:rsidRPr="00425C8F">
        <w:t xml:space="preserve">Either CATGODE or LOGINID of a valid Network administrator of the </w:t>
      </w:r>
      <w:r w:rsidR="006568DF" w:rsidRPr="00425C8F">
        <w:t>PreTUPS</w:t>
      </w:r>
      <w:r w:rsidRPr="00425C8F">
        <w:t xml:space="preserve"> system needs to be passed</w:t>
      </w:r>
    </w:p>
    <w:p w:rsidR="00235C6A" w:rsidRPr="00425C8F" w:rsidRDefault="00235C6A" w:rsidP="00235C6A">
      <w:pPr>
        <w:pStyle w:val="ListBullet1"/>
      </w:pPr>
      <w:r w:rsidRPr="00425C8F">
        <w:t xml:space="preserve">If CATCODE is passed, then it would be mandatory to specify the EMPCODE of the Network administrator as registered in </w:t>
      </w:r>
      <w:r w:rsidR="006568DF" w:rsidRPr="00425C8F">
        <w:t>PreTUPS</w:t>
      </w:r>
    </w:p>
    <w:p w:rsidR="00235C6A" w:rsidRPr="00425C8F" w:rsidRDefault="00235C6A" w:rsidP="00235C6A">
      <w:pPr>
        <w:pStyle w:val="ListBullet1"/>
      </w:pPr>
      <w:r w:rsidRPr="00425C8F">
        <w:t xml:space="preserve">If LOGINID is passed, then it would be mandatory to specify the PASSWORD of the Network administrator as registered in </w:t>
      </w:r>
      <w:r w:rsidR="006568DF" w:rsidRPr="00425C8F">
        <w:t>PreTUPS</w:t>
      </w:r>
    </w:p>
    <w:p w:rsidR="00235C6A" w:rsidRPr="00425C8F" w:rsidRDefault="00235C6A" w:rsidP="00235C6A">
      <w:pPr>
        <w:pStyle w:val="ListBullet1"/>
      </w:pPr>
      <w:r w:rsidRPr="00425C8F">
        <w:t xml:space="preserve">If both CATCODE &amp; LOGINID are passed along with EMPCODE &amp; PASSWORD, then all the 4 parameters would be validated for authenticity in </w:t>
      </w:r>
      <w:r w:rsidR="006568DF" w:rsidRPr="00425C8F">
        <w:t>PreTUPS</w:t>
      </w:r>
    </w:p>
    <w:p w:rsidR="00235C6A" w:rsidRPr="00425C8F" w:rsidRDefault="00235C6A" w:rsidP="00235C6A">
      <w:pPr>
        <w:pStyle w:val="ListBullet1"/>
      </w:pPr>
      <w:r w:rsidRPr="00425C8F">
        <w:t xml:space="preserve">ICCID that is specified for association with a MSISDN, should be a valid ICCID as present in </w:t>
      </w:r>
      <w:r w:rsidR="006568DF" w:rsidRPr="00425C8F">
        <w:t>PreTUPS</w:t>
      </w:r>
    </w:p>
    <w:p w:rsidR="00235C6A" w:rsidRPr="00425C8F" w:rsidRDefault="00235C6A" w:rsidP="00235C6A">
      <w:pPr>
        <w:pStyle w:val="ListBullet1"/>
      </w:pPr>
      <w:r w:rsidRPr="00425C8F">
        <w:t xml:space="preserve">ICCID as passed in the API would get associated with the MSISDN as specified only if the ICCID is found to be valid &amp; existing in </w:t>
      </w:r>
      <w:r w:rsidR="006568DF" w:rsidRPr="00425C8F">
        <w:t>PreTUPS</w:t>
      </w:r>
    </w:p>
    <w:p w:rsidR="00235C6A" w:rsidRPr="00425C8F" w:rsidRDefault="00235C6A" w:rsidP="00235C6A">
      <w:pPr>
        <w:pStyle w:val="ListBullet1"/>
      </w:pPr>
      <w:r w:rsidRPr="00425C8F">
        <w:t>If an ICCID as passed in the request is found to be associated with other MSISDN, then the ICCID would get de-associated with that MSISDN &amp; would get associated with the MSISDN as passed in the request</w:t>
      </w:r>
    </w:p>
    <w:p w:rsidR="00235C6A" w:rsidRPr="00425C8F" w:rsidRDefault="00235C6A" w:rsidP="00235C6A">
      <w:pPr>
        <w:pStyle w:val="ListBullet1"/>
      </w:pPr>
      <w:r w:rsidRPr="00425C8F">
        <w:t>If a MSISDN as passed in the request is found to be associated with other ICCID, then that ICCID would get de-associated &amp; the ICCID as passed in the request would get associated</w:t>
      </w:r>
    </w:p>
    <w:p w:rsidR="00235C6A" w:rsidRPr="00425C8F" w:rsidRDefault="00235C6A" w:rsidP="00235C6A">
      <w:pPr>
        <w:pStyle w:val="BodyText2"/>
      </w:pPr>
    </w:p>
    <w:p w:rsidR="00235C6A" w:rsidRPr="00425C8F" w:rsidRDefault="00235C6A" w:rsidP="001E6309">
      <w:pPr>
        <w:pStyle w:val="Heading"/>
        <w:rPr>
          <w:color w:val="auto"/>
        </w:rPr>
      </w:pPr>
      <w:r w:rsidRPr="00425C8F">
        <w:rPr>
          <w:color w:val="auto"/>
        </w:rPr>
        <w:t>Response Syntax</w:t>
      </w:r>
    </w:p>
    <w:p w:rsidR="00235C6A" w:rsidRPr="00425C8F" w:rsidRDefault="00235C6A" w:rsidP="00235C6A">
      <w:pPr>
        <w:pStyle w:val="Code"/>
        <w:ind w:left="0"/>
      </w:pPr>
      <w:r w:rsidRPr="00425C8F">
        <w:t>&lt;?xml version="1.0"?&gt;</w:t>
      </w:r>
    </w:p>
    <w:p w:rsidR="00235C6A" w:rsidRPr="00425C8F" w:rsidRDefault="00235C6A" w:rsidP="00235C6A">
      <w:pPr>
        <w:pStyle w:val="Code"/>
        <w:ind w:left="0" w:firstLine="720"/>
      </w:pPr>
      <w:r w:rsidRPr="00425C8F">
        <w:t>&lt;</w:t>
      </w:r>
      <w:r w:rsidRPr="00425C8F">
        <w:rPr>
          <w:b/>
        </w:rPr>
        <w:t>COMMAND</w:t>
      </w:r>
      <w:r w:rsidRPr="00425C8F">
        <w:t>&gt;</w:t>
      </w:r>
    </w:p>
    <w:p w:rsidR="00235C6A" w:rsidRPr="00425C8F" w:rsidRDefault="00235C6A" w:rsidP="00235C6A">
      <w:pPr>
        <w:pStyle w:val="Code"/>
      </w:pPr>
      <w:r w:rsidRPr="00425C8F">
        <w:t>&lt;</w:t>
      </w:r>
      <w:r w:rsidRPr="00425C8F">
        <w:rPr>
          <w:b/>
        </w:rPr>
        <w:t>TYPE</w:t>
      </w:r>
      <w:r w:rsidRPr="00425C8F">
        <w:t>&gt;</w:t>
      </w:r>
      <w:r w:rsidRPr="00425C8F">
        <w:rPr>
          <w:lang w:val="en-IN"/>
        </w:rPr>
        <w:t>ICCIDMSISDNMAPRESP</w:t>
      </w:r>
      <w:r w:rsidRPr="00425C8F">
        <w:t>&lt;/</w:t>
      </w:r>
      <w:r w:rsidRPr="00425C8F">
        <w:rPr>
          <w:b/>
        </w:rPr>
        <w:t>TYPE</w:t>
      </w:r>
      <w:r w:rsidRPr="00425C8F">
        <w:t>&gt;</w:t>
      </w:r>
    </w:p>
    <w:p w:rsidR="00235C6A" w:rsidRPr="00425C8F" w:rsidRDefault="00235C6A" w:rsidP="00235C6A">
      <w:pPr>
        <w:pStyle w:val="Code"/>
      </w:pPr>
      <w:r w:rsidRPr="00425C8F">
        <w:t>&lt;</w:t>
      </w:r>
      <w:r w:rsidRPr="00425C8F">
        <w:rPr>
          <w:b/>
        </w:rPr>
        <w:t>TXNSTATUS</w:t>
      </w:r>
      <w:r w:rsidRPr="00425C8F">
        <w:t>&gt;&lt;Transaction Status&gt;&lt;/</w:t>
      </w:r>
      <w:r w:rsidRPr="00425C8F">
        <w:rPr>
          <w:b/>
        </w:rPr>
        <w:t>TXNSTATUS</w:t>
      </w:r>
      <w:r w:rsidRPr="00425C8F">
        <w:t>&gt;</w:t>
      </w:r>
    </w:p>
    <w:p w:rsidR="00235C6A" w:rsidRPr="00425C8F" w:rsidRDefault="00235C6A" w:rsidP="00235C6A">
      <w:pPr>
        <w:pStyle w:val="Code"/>
      </w:pPr>
      <w:r w:rsidRPr="00425C8F">
        <w:t>&lt;</w:t>
      </w:r>
      <w:r w:rsidRPr="00425C8F">
        <w:rPr>
          <w:b/>
        </w:rPr>
        <w:t>DATE</w:t>
      </w:r>
      <w:r w:rsidRPr="00425C8F">
        <w:t>&gt;&lt;Date &amp; Time of processing the Request&gt;&lt;/</w:t>
      </w:r>
      <w:r w:rsidRPr="00425C8F">
        <w:rPr>
          <w:b/>
        </w:rPr>
        <w:t>DATE</w:t>
      </w:r>
      <w:r w:rsidRPr="00425C8F">
        <w:t>&gt;</w:t>
      </w:r>
    </w:p>
    <w:p w:rsidR="00235C6A" w:rsidRPr="00425C8F" w:rsidRDefault="00235C6A" w:rsidP="00235C6A">
      <w:pPr>
        <w:pStyle w:val="Code"/>
      </w:pPr>
      <w:r w:rsidRPr="00425C8F">
        <w:t>&lt;</w:t>
      </w:r>
      <w:r w:rsidRPr="00425C8F">
        <w:rPr>
          <w:b/>
        </w:rPr>
        <w:t>MESSAGE</w:t>
      </w:r>
      <w:r w:rsidRPr="00425C8F">
        <w:t>&gt;Response Message&lt;/</w:t>
      </w:r>
      <w:r w:rsidRPr="00425C8F">
        <w:rPr>
          <w:b/>
        </w:rPr>
        <w:t>MESSAGE</w:t>
      </w:r>
      <w:r w:rsidRPr="00425C8F">
        <w:t>&gt;</w:t>
      </w:r>
    </w:p>
    <w:p w:rsidR="00235C6A" w:rsidRPr="00425C8F" w:rsidRDefault="00235C6A" w:rsidP="00235C6A">
      <w:pPr>
        <w:pStyle w:val="Code"/>
        <w:ind w:left="0" w:firstLine="720"/>
      </w:pPr>
      <w:r w:rsidRPr="00425C8F">
        <w:t>&lt;</w:t>
      </w:r>
      <w:r w:rsidRPr="00425C8F">
        <w:rPr>
          <w:b/>
        </w:rPr>
        <w:t>COMMAND</w:t>
      </w:r>
      <w:r w:rsidRPr="00425C8F">
        <w:t>&gt;</w:t>
      </w:r>
    </w:p>
    <w:p w:rsidR="00235C6A" w:rsidRPr="00425C8F" w:rsidRDefault="00235C6A" w:rsidP="00235C6A">
      <w:pPr>
        <w:pStyle w:val="Code"/>
      </w:pPr>
    </w:p>
    <w:p w:rsidR="00235C6A" w:rsidRPr="00425C8F" w:rsidRDefault="00235C6A" w:rsidP="00235C6A">
      <w:pPr>
        <w:pStyle w:val="BodyText2"/>
        <w:rPr>
          <w:b/>
        </w:rPr>
      </w:pPr>
      <w:r w:rsidRPr="00425C8F">
        <w:rPr>
          <w:b/>
        </w:rPr>
        <w:t>Fields Detail</w:t>
      </w:r>
    </w:p>
    <w:tbl>
      <w:tblPr>
        <w:tblStyle w:val="TableGrid"/>
        <w:tblW w:w="9018" w:type="dxa"/>
        <w:tblLayout w:type="fixed"/>
        <w:tblLook w:val="04A0" w:firstRow="1" w:lastRow="0" w:firstColumn="1" w:lastColumn="0" w:noHBand="0" w:noVBand="1"/>
      </w:tblPr>
      <w:tblGrid>
        <w:gridCol w:w="1638"/>
        <w:gridCol w:w="1170"/>
        <w:gridCol w:w="2430"/>
        <w:gridCol w:w="1620"/>
        <w:gridCol w:w="990"/>
        <w:gridCol w:w="1170"/>
      </w:tblGrid>
      <w:tr w:rsidR="00235C6A" w:rsidRPr="00425C8F" w:rsidTr="002C3F3C">
        <w:trPr>
          <w:tblHeader/>
        </w:trPr>
        <w:tc>
          <w:tcPr>
            <w:tcW w:w="1638" w:type="dxa"/>
            <w:shd w:val="clear" w:color="auto" w:fill="E31837"/>
          </w:tcPr>
          <w:p w:rsidR="00235C6A" w:rsidRPr="00425C8F" w:rsidRDefault="00235C6A" w:rsidP="002C3F3C">
            <w:pPr>
              <w:pStyle w:val="TableColumnLabels"/>
              <w:rPr>
                <w:color w:val="auto"/>
              </w:rPr>
            </w:pPr>
            <w:r w:rsidRPr="00425C8F">
              <w:rPr>
                <w:color w:val="auto"/>
              </w:rPr>
              <w:t>TAG</w:t>
            </w:r>
          </w:p>
        </w:tc>
        <w:tc>
          <w:tcPr>
            <w:tcW w:w="1170" w:type="dxa"/>
            <w:shd w:val="clear" w:color="auto" w:fill="E31837"/>
          </w:tcPr>
          <w:p w:rsidR="00235C6A" w:rsidRPr="00425C8F" w:rsidRDefault="00235C6A" w:rsidP="002C3F3C">
            <w:pPr>
              <w:pStyle w:val="TableColumnLabels"/>
              <w:rPr>
                <w:color w:val="auto"/>
              </w:rPr>
            </w:pPr>
            <w:r w:rsidRPr="00425C8F">
              <w:rPr>
                <w:color w:val="auto"/>
              </w:rPr>
              <w:t>Field</w:t>
            </w:r>
          </w:p>
        </w:tc>
        <w:tc>
          <w:tcPr>
            <w:tcW w:w="2430" w:type="dxa"/>
            <w:shd w:val="clear" w:color="auto" w:fill="E31837"/>
          </w:tcPr>
          <w:p w:rsidR="00235C6A" w:rsidRPr="00425C8F" w:rsidRDefault="00235C6A" w:rsidP="002C3F3C">
            <w:pPr>
              <w:pStyle w:val="TableColumnLabels"/>
              <w:rPr>
                <w:color w:val="auto"/>
              </w:rPr>
            </w:pPr>
            <w:r w:rsidRPr="00425C8F">
              <w:rPr>
                <w:color w:val="auto"/>
              </w:rPr>
              <w:t>Remarks</w:t>
            </w:r>
          </w:p>
        </w:tc>
        <w:tc>
          <w:tcPr>
            <w:tcW w:w="1620" w:type="dxa"/>
            <w:shd w:val="clear" w:color="auto" w:fill="E31837"/>
          </w:tcPr>
          <w:p w:rsidR="00235C6A" w:rsidRPr="00425C8F" w:rsidRDefault="00235C6A" w:rsidP="002C3F3C">
            <w:pPr>
              <w:pStyle w:val="TableColumnLabels"/>
              <w:rPr>
                <w:color w:val="auto"/>
              </w:rPr>
            </w:pPr>
            <w:r w:rsidRPr="00425C8F">
              <w:rPr>
                <w:color w:val="auto"/>
              </w:rPr>
              <w:t>Example</w:t>
            </w:r>
          </w:p>
        </w:tc>
        <w:tc>
          <w:tcPr>
            <w:tcW w:w="990" w:type="dxa"/>
            <w:shd w:val="clear" w:color="auto" w:fill="E31837"/>
          </w:tcPr>
          <w:p w:rsidR="00235C6A" w:rsidRPr="00425C8F" w:rsidRDefault="00235C6A" w:rsidP="002C3F3C">
            <w:pPr>
              <w:pStyle w:val="TableColumnLabels"/>
              <w:rPr>
                <w:color w:val="auto"/>
              </w:rPr>
            </w:pPr>
            <w:r w:rsidRPr="00425C8F">
              <w:rPr>
                <w:color w:val="auto"/>
              </w:rPr>
              <w:t>Field Type</w:t>
            </w:r>
          </w:p>
        </w:tc>
        <w:tc>
          <w:tcPr>
            <w:tcW w:w="1170" w:type="dxa"/>
            <w:shd w:val="clear" w:color="auto" w:fill="E31837"/>
          </w:tcPr>
          <w:p w:rsidR="00235C6A" w:rsidRPr="00425C8F" w:rsidRDefault="00235C6A" w:rsidP="002C3F3C">
            <w:pPr>
              <w:pStyle w:val="TableColumnLabels"/>
              <w:rPr>
                <w:color w:val="auto"/>
              </w:rPr>
            </w:pPr>
            <w:r w:rsidRPr="00425C8F">
              <w:rPr>
                <w:color w:val="auto"/>
              </w:rPr>
              <w:t>Optional / Mandatory</w:t>
            </w:r>
          </w:p>
        </w:tc>
      </w:tr>
      <w:tr w:rsidR="00235C6A" w:rsidRPr="00425C8F" w:rsidTr="002C3F3C">
        <w:tc>
          <w:tcPr>
            <w:tcW w:w="1638" w:type="dxa"/>
          </w:tcPr>
          <w:p w:rsidR="00235C6A" w:rsidRPr="00425C8F" w:rsidRDefault="00235C6A" w:rsidP="002C3F3C">
            <w:pPr>
              <w:pStyle w:val="Tablecontent"/>
            </w:pPr>
            <w:r w:rsidRPr="00425C8F">
              <w:t>ICCIDMSISDNMAPRESP</w:t>
            </w:r>
          </w:p>
        </w:tc>
        <w:tc>
          <w:tcPr>
            <w:tcW w:w="1170" w:type="dxa"/>
          </w:tcPr>
          <w:p w:rsidR="00235C6A" w:rsidRPr="00425C8F" w:rsidRDefault="00235C6A" w:rsidP="002C3F3C">
            <w:pPr>
              <w:pStyle w:val="Tablecontent"/>
            </w:pPr>
            <w:r w:rsidRPr="00425C8F">
              <w:t>Response type</w:t>
            </w:r>
          </w:p>
        </w:tc>
        <w:tc>
          <w:tcPr>
            <w:tcW w:w="2430" w:type="dxa"/>
          </w:tcPr>
          <w:p w:rsidR="00235C6A" w:rsidRPr="00425C8F" w:rsidRDefault="00235C6A" w:rsidP="002C3F3C">
            <w:pPr>
              <w:pStyle w:val="Tablecontent"/>
            </w:pPr>
            <w:r w:rsidRPr="00425C8F">
              <w:t>Fixed parameter</w:t>
            </w:r>
          </w:p>
        </w:tc>
        <w:tc>
          <w:tcPr>
            <w:tcW w:w="1620" w:type="dxa"/>
          </w:tcPr>
          <w:p w:rsidR="00235C6A" w:rsidRPr="00425C8F" w:rsidRDefault="00235C6A" w:rsidP="002C3F3C">
            <w:pPr>
              <w:pStyle w:val="Tablecontent"/>
            </w:pPr>
            <w:r w:rsidRPr="00425C8F">
              <w:t>ICCIDMSISDNMAPRESP</w:t>
            </w:r>
          </w:p>
        </w:tc>
        <w:tc>
          <w:tcPr>
            <w:tcW w:w="990" w:type="dxa"/>
          </w:tcPr>
          <w:p w:rsidR="00235C6A" w:rsidRPr="00425C8F" w:rsidRDefault="00235C6A" w:rsidP="002C3F3C">
            <w:pPr>
              <w:pStyle w:val="Tablecontent"/>
            </w:pPr>
            <w:r w:rsidRPr="00425C8F">
              <w:t>A(20)</w:t>
            </w:r>
          </w:p>
        </w:tc>
        <w:tc>
          <w:tcPr>
            <w:tcW w:w="1170" w:type="dxa"/>
          </w:tcPr>
          <w:p w:rsidR="00235C6A" w:rsidRPr="00425C8F" w:rsidRDefault="00235C6A" w:rsidP="002C3F3C">
            <w:pPr>
              <w:pStyle w:val="Tablecontent"/>
            </w:pPr>
            <w:r w:rsidRPr="00425C8F">
              <w:t>M</w:t>
            </w:r>
          </w:p>
        </w:tc>
      </w:tr>
      <w:tr w:rsidR="00235C6A" w:rsidRPr="00425C8F" w:rsidTr="002C3F3C">
        <w:tc>
          <w:tcPr>
            <w:tcW w:w="1638" w:type="dxa"/>
          </w:tcPr>
          <w:p w:rsidR="00235C6A" w:rsidRPr="00425C8F" w:rsidRDefault="00235C6A" w:rsidP="002C3F3C">
            <w:pPr>
              <w:pStyle w:val="Tablecontent"/>
            </w:pPr>
            <w:r w:rsidRPr="00425C8F">
              <w:t>TXNSTATUS</w:t>
            </w:r>
          </w:p>
        </w:tc>
        <w:tc>
          <w:tcPr>
            <w:tcW w:w="1170" w:type="dxa"/>
          </w:tcPr>
          <w:p w:rsidR="00235C6A" w:rsidRPr="00425C8F" w:rsidRDefault="00235C6A" w:rsidP="002C3F3C">
            <w:pPr>
              <w:pStyle w:val="Tablecontent"/>
            </w:pPr>
            <w:r w:rsidRPr="00425C8F">
              <w:t>Transaction Status</w:t>
            </w:r>
          </w:p>
        </w:tc>
        <w:tc>
          <w:tcPr>
            <w:tcW w:w="2430" w:type="dxa"/>
          </w:tcPr>
          <w:p w:rsidR="00235C6A" w:rsidRPr="00425C8F" w:rsidRDefault="00235C6A" w:rsidP="002C3F3C">
            <w:pPr>
              <w:pStyle w:val="Tablecontent"/>
            </w:pPr>
            <w:r w:rsidRPr="00425C8F">
              <w:t>Status of the request</w:t>
            </w:r>
          </w:p>
          <w:p w:rsidR="00235C6A" w:rsidRPr="00425C8F" w:rsidRDefault="00235C6A" w:rsidP="002C3F3C">
            <w:pPr>
              <w:pStyle w:val="TableListBullet1"/>
              <w:numPr>
                <w:ilvl w:val="0"/>
                <w:numId w:val="0"/>
              </w:numPr>
              <w:jc w:val="left"/>
            </w:pPr>
            <w:r w:rsidRPr="00425C8F">
              <w:t>Transaction Status= 200 means Success</w:t>
            </w:r>
          </w:p>
          <w:p w:rsidR="00235C6A" w:rsidRPr="00425C8F" w:rsidRDefault="00235C6A" w:rsidP="002C3F3C">
            <w:pPr>
              <w:pStyle w:val="TableListBullet1"/>
              <w:numPr>
                <w:ilvl w:val="0"/>
                <w:numId w:val="0"/>
              </w:numPr>
              <w:jc w:val="left"/>
            </w:pPr>
            <w:r w:rsidRPr="00425C8F">
              <w:t>Transaction Status other than 200 means Fail</w:t>
            </w:r>
          </w:p>
          <w:p w:rsidR="00235C6A" w:rsidRPr="00425C8F" w:rsidRDefault="00235C6A" w:rsidP="002C3F3C">
            <w:pPr>
              <w:pStyle w:val="Tablecontent"/>
            </w:pPr>
          </w:p>
        </w:tc>
        <w:tc>
          <w:tcPr>
            <w:tcW w:w="1620" w:type="dxa"/>
          </w:tcPr>
          <w:p w:rsidR="00235C6A" w:rsidRPr="00425C8F" w:rsidRDefault="00235C6A" w:rsidP="002C3F3C">
            <w:pPr>
              <w:pStyle w:val="Tablecontent"/>
            </w:pPr>
            <w:r w:rsidRPr="00425C8F">
              <w:t>200</w:t>
            </w:r>
          </w:p>
        </w:tc>
        <w:tc>
          <w:tcPr>
            <w:tcW w:w="990" w:type="dxa"/>
          </w:tcPr>
          <w:p w:rsidR="00235C6A" w:rsidRPr="00425C8F" w:rsidRDefault="00235C6A" w:rsidP="002C3F3C">
            <w:pPr>
              <w:pStyle w:val="Tablecontent"/>
            </w:pPr>
            <w:r w:rsidRPr="00425C8F">
              <w:t>N (10)</w:t>
            </w:r>
          </w:p>
        </w:tc>
        <w:tc>
          <w:tcPr>
            <w:tcW w:w="1170" w:type="dxa"/>
          </w:tcPr>
          <w:p w:rsidR="00235C6A" w:rsidRPr="00425C8F" w:rsidRDefault="00235C6A" w:rsidP="002C3F3C">
            <w:pPr>
              <w:pStyle w:val="Tablecontent"/>
            </w:pPr>
            <w:r w:rsidRPr="00425C8F">
              <w:t>M</w:t>
            </w:r>
          </w:p>
        </w:tc>
      </w:tr>
      <w:tr w:rsidR="00235C6A" w:rsidRPr="00425C8F" w:rsidTr="002C3F3C">
        <w:tc>
          <w:tcPr>
            <w:tcW w:w="1638" w:type="dxa"/>
          </w:tcPr>
          <w:p w:rsidR="00235C6A" w:rsidRPr="00425C8F" w:rsidRDefault="00235C6A" w:rsidP="002C3F3C">
            <w:pPr>
              <w:pStyle w:val="Tablecontent"/>
            </w:pPr>
            <w:r w:rsidRPr="00425C8F">
              <w:t>DATE</w:t>
            </w:r>
          </w:p>
        </w:tc>
        <w:tc>
          <w:tcPr>
            <w:tcW w:w="1170" w:type="dxa"/>
          </w:tcPr>
          <w:p w:rsidR="00235C6A" w:rsidRPr="00425C8F" w:rsidRDefault="00235C6A" w:rsidP="002C3F3C">
            <w:pPr>
              <w:pStyle w:val="Tablecontent"/>
            </w:pPr>
            <w:r w:rsidRPr="00425C8F">
              <w:t>Date and time</w:t>
            </w:r>
          </w:p>
        </w:tc>
        <w:tc>
          <w:tcPr>
            <w:tcW w:w="2430" w:type="dxa"/>
          </w:tcPr>
          <w:p w:rsidR="00235C6A" w:rsidRPr="00425C8F" w:rsidRDefault="00235C6A" w:rsidP="002C3F3C">
            <w:pPr>
              <w:pStyle w:val="Tablecontent"/>
            </w:pPr>
            <w:r w:rsidRPr="00425C8F">
              <w:t xml:space="preserve">Date and time on which request was received/processed by </w:t>
            </w:r>
            <w:r w:rsidR="006568DF" w:rsidRPr="00425C8F">
              <w:t>PreTUPS</w:t>
            </w:r>
            <w:r w:rsidRPr="00425C8F">
              <w:t>, HH are in 24 Hour Format</w:t>
            </w:r>
          </w:p>
        </w:tc>
        <w:tc>
          <w:tcPr>
            <w:tcW w:w="1620" w:type="dxa"/>
          </w:tcPr>
          <w:p w:rsidR="00235C6A" w:rsidRPr="00425C8F" w:rsidRDefault="00235C6A" w:rsidP="002C3F3C">
            <w:pPr>
              <w:pStyle w:val="Tablecontent"/>
            </w:pPr>
            <w:r w:rsidRPr="00425C8F">
              <w:t>DD-MM-YYYY HH:MM:SS</w:t>
            </w:r>
          </w:p>
        </w:tc>
        <w:tc>
          <w:tcPr>
            <w:tcW w:w="990" w:type="dxa"/>
          </w:tcPr>
          <w:p w:rsidR="00235C6A" w:rsidRPr="00425C8F" w:rsidRDefault="00235C6A" w:rsidP="002C3F3C">
            <w:pPr>
              <w:pStyle w:val="Tablecontent"/>
            </w:pPr>
            <w:r w:rsidRPr="00425C8F">
              <w:t>D (20)</w:t>
            </w:r>
          </w:p>
        </w:tc>
        <w:tc>
          <w:tcPr>
            <w:tcW w:w="1170" w:type="dxa"/>
          </w:tcPr>
          <w:p w:rsidR="00235C6A" w:rsidRPr="00425C8F" w:rsidRDefault="00235C6A" w:rsidP="002C3F3C">
            <w:pPr>
              <w:pStyle w:val="Tablecontent"/>
            </w:pPr>
            <w:r w:rsidRPr="00425C8F">
              <w:t>O</w:t>
            </w:r>
          </w:p>
        </w:tc>
      </w:tr>
      <w:tr w:rsidR="00235C6A" w:rsidRPr="00425C8F" w:rsidTr="002C3F3C">
        <w:tc>
          <w:tcPr>
            <w:tcW w:w="1638" w:type="dxa"/>
          </w:tcPr>
          <w:p w:rsidR="00235C6A" w:rsidRPr="00425C8F" w:rsidRDefault="00235C6A" w:rsidP="002C3F3C">
            <w:pPr>
              <w:pStyle w:val="Tablecontent"/>
            </w:pPr>
            <w:r w:rsidRPr="00425C8F">
              <w:t>MESSAGE</w:t>
            </w:r>
          </w:p>
        </w:tc>
        <w:tc>
          <w:tcPr>
            <w:tcW w:w="1170" w:type="dxa"/>
          </w:tcPr>
          <w:p w:rsidR="00235C6A" w:rsidRPr="00425C8F" w:rsidRDefault="00235C6A" w:rsidP="002C3F3C">
            <w:pPr>
              <w:pStyle w:val="Tablecontent"/>
            </w:pPr>
            <w:r w:rsidRPr="00425C8F">
              <w:t xml:space="preserve">Response </w:t>
            </w:r>
            <w:r w:rsidRPr="00425C8F">
              <w:lastRenderedPageBreak/>
              <w:t>message</w:t>
            </w:r>
          </w:p>
        </w:tc>
        <w:tc>
          <w:tcPr>
            <w:tcW w:w="2430" w:type="dxa"/>
          </w:tcPr>
          <w:p w:rsidR="00235C6A" w:rsidRPr="00425C8F" w:rsidRDefault="00235C6A" w:rsidP="002C3F3C">
            <w:pPr>
              <w:pStyle w:val="Tablecontent"/>
            </w:pPr>
            <w:r w:rsidRPr="00425C8F">
              <w:lastRenderedPageBreak/>
              <w:t xml:space="preserve">Response message </w:t>
            </w:r>
            <w:r w:rsidRPr="00425C8F">
              <w:lastRenderedPageBreak/>
              <w:t>against the request</w:t>
            </w:r>
          </w:p>
        </w:tc>
        <w:tc>
          <w:tcPr>
            <w:tcW w:w="1620" w:type="dxa"/>
          </w:tcPr>
          <w:p w:rsidR="00235C6A" w:rsidRPr="00425C8F" w:rsidRDefault="00235C6A" w:rsidP="002C3F3C">
            <w:pPr>
              <w:pStyle w:val="Tablecontent"/>
            </w:pPr>
            <w:r w:rsidRPr="00425C8F">
              <w:lastRenderedPageBreak/>
              <w:t xml:space="preserve">MSISDN xxxxx </w:t>
            </w:r>
            <w:r w:rsidRPr="00425C8F">
              <w:lastRenderedPageBreak/>
              <w:t>has been associated with ICCID yyyyyyyy</w:t>
            </w:r>
          </w:p>
        </w:tc>
        <w:tc>
          <w:tcPr>
            <w:tcW w:w="990" w:type="dxa"/>
          </w:tcPr>
          <w:p w:rsidR="00235C6A" w:rsidRPr="00425C8F" w:rsidRDefault="00235C6A" w:rsidP="002C3F3C">
            <w:pPr>
              <w:pStyle w:val="Tablecontent"/>
            </w:pPr>
            <w:r w:rsidRPr="00425C8F">
              <w:lastRenderedPageBreak/>
              <w:t>A (100)</w:t>
            </w:r>
          </w:p>
        </w:tc>
        <w:tc>
          <w:tcPr>
            <w:tcW w:w="1170" w:type="dxa"/>
          </w:tcPr>
          <w:p w:rsidR="00235C6A" w:rsidRPr="00425C8F" w:rsidRDefault="00235C6A" w:rsidP="002C3F3C">
            <w:pPr>
              <w:pStyle w:val="Tablecontent"/>
            </w:pPr>
            <w:r w:rsidRPr="00425C8F">
              <w:t>O</w:t>
            </w:r>
          </w:p>
        </w:tc>
      </w:tr>
    </w:tbl>
    <w:p w:rsidR="00235C6A" w:rsidRPr="00425C8F" w:rsidRDefault="00235C6A" w:rsidP="00235C6A">
      <w:pPr>
        <w:pStyle w:val="BodyText2"/>
      </w:pPr>
    </w:p>
    <w:p w:rsidR="00235C6A" w:rsidRPr="00425C8F" w:rsidRDefault="00235C6A" w:rsidP="001E6309">
      <w:pPr>
        <w:pStyle w:val="Heading"/>
        <w:rPr>
          <w:color w:val="auto"/>
        </w:rPr>
      </w:pPr>
      <w:r w:rsidRPr="00425C8F">
        <w:rPr>
          <w:color w:val="auto"/>
        </w:rPr>
        <w:t>Business Rules</w:t>
      </w:r>
    </w:p>
    <w:p w:rsidR="00235C6A" w:rsidRPr="00425C8F" w:rsidRDefault="00235C6A" w:rsidP="00235C6A">
      <w:pPr>
        <w:pStyle w:val="ListBullet1"/>
      </w:pPr>
      <w:r w:rsidRPr="00425C8F">
        <w:t>The value for TYPE tag is fixed as mentioned in syntax.</w:t>
      </w:r>
    </w:p>
    <w:p w:rsidR="00235C6A" w:rsidRPr="00425C8F" w:rsidRDefault="00235C6A" w:rsidP="00235C6A">
      <w:pPr>
        <w:pStyle w:val="ListBullet1"/>
      </w:pPr>
      <w:r w:rsidRPr="00425C8F">
        <w:t xml:space="preserve">These type of requests would not generate any transaction IDs in PreTUPS, hence requests related reports or enquiries would not be available.  </w:t>
      </w:r>
    </w:p>
    <w:p w:rsidR="00235C6A" w:rsidRPr="00425C8F" w:rsidRDefault="00235C6A" w:rsidP="00235C6A">
      <w:pPr>
        <w:pStyle w:val="BodyText2"/>
      </w:pPr>
    </w:p>
    <w:p w:rsidR="00235C6A" w:rsidRPr="00425C8F" w:rsidRDefault="00235C6A" w:rsidP="00235C6A">
      <w:pPr>
        <w:pStyle w:val="BodyText2"/>
      </w:pPr>
    </w:p>
    <w:p w:rsidR="008561C3" w:rsidRPr="00425C8F" w:rsidRDefault="008561C3" w:rsidP="008561C3">
      <w:pPr>
        <w:pStyle w:val="BodyText2"/>
      </w:pPr>
    </w:p>
    <w:p w:rsidR="008561C3" w:rsidRPr="00425C8F" w:rsidRDefault="008561C3" w:rsidP="008561C3">
      <w:pPr>
        <w:pStyle w:val="BodyText2"/>
      </w:pPr>
    </w:p>
    <w:p w:rsidR="008561C3" w:rsidRPr="00425C8F" w:rsidRDefault="008561C3" w:rsidP="008561C3">
      <w:pPr>
        <w:pStyle w:val="Heading2"/>
        <w:rPr>
          <w:color w:val="auto"/>
        </w:rPr>
      </w:pPr>
      <w:bookmarkStart w:id="355" w:name="_Toc362944790"/>
      <w:bookmarkStart w:id="356" w:name="_Toc464136743"/>
      <w:r w:rsidRPr="00425C8F">
        <w:rPr>
          <w:color w:val="auto"/>
        </w:rPr>
        <w:t>Bar User XML API</w:t>
      </w:r>
      <w:bookmarkEnd w:id="355"/>
      <w:bookmarkEnd w:id="356"/>
    </w:p>
    <w:p w:rsidR="008561C3" w:rsidRPr="00425C8F" w:rsidRDefault="008561C3" w:rsidP="008561C3">
      <w:pPr>
        <w:pStyle w:val="BodyText2"/>
      </w:pPr>
      <w:r w:rsidRPr="00425C8F">
        <w:t>This API can be used by CCE to send a request for barring a subscriber’s MSISDN. Barring would mean that the request received from the barred subscriber MSISDN would not be processed in PreTUPS.</w:t>
      </w:r>
    </w:p>
    <w:p w:rsidR="008561C3" w:rsidRPr="00425C8F" w:rsidRDefault="008561C3" w:rsidP="008561C3">
      <w:pPr>
        <w:pStyle w:val="BodyText2"/>
      </w:pPr>
    </w:p>
    <w:p w:rsidR="008561C3" w:rsidRPr="00425C8F" w:rsidRDefault="0000768E" w:rsidP="001E6309">
      <w:pPr>
        <w:pStyle w:val="Heading"/>
        <w:rPr>
          <w:color w:val="auto"/>
        </w:rPr>
      </w:pPr>
      <w:r w:rsidRPr="00425C8F">
        <w:rPr>
          <w:color w:val="auto"/>
        </w:rPr>
        <w:t>Request Syntax</w:t>
      </w:r>
    </w:p>
    <w:p w:rsidR="008561C3" w:rsidRPr="00425C8F" w:rsidRDefault="008561C3" w:rsidP="008561C3">
      <w:pPr>
        <w:pStyle w:val="Code"/>
        <w:ind w:left="0"/>
      </w:pPr>
      <w:r w:rsidRPr="00425C8F">
        <w:t>&lt;?xml version="1.0"?&gt;</w:t>
      </w:r>
    </w:p>
    <w:p w:rsidR="008561C3" w:rsidRPr="00425C8F" w:rsidRDefault="008561C3" w:rsidP="008561C3">
      <w:pPr>
        <w:pStyle w:val="Code"/>
        <w:ind w:left="0" w:firstLine="720"/>
        <w:jc w:val="left"/>
      </w:pPr>
      <w:r w:rsidRPr="00425C8F">
        <w:t>&lt;</w:t>
      </w:r>
      <w:r w:rsidRPr="00425C8F">
        <w:rPr>
          <w:b/>
        </w:rPr>
        <w:t>COMMAND</w:t>
      </w:r>
      <w:r w:rsidRPr="00425C8F">
        <w:t>&gt;</w:t>
      </w:r>
    </w:p>
    <w:p w:rsidR="008561C3" w:rsidRPr="00425C8F" w:rsidRDefault="008561C3" w:rsidP="008561C3">
      <w:pPr>
        <w:pStyle w:val="Code"/>
        <w:ind w:left="1440"/>
      </w:pPr>
      <w:r w:rsidRPr="00425C8F">
        <w:t>&lt;</w:t>
      </w:r>
      <w:r w:rsidRPr="00425C8F">
        <w:rPr>
          <w:b/>
        </w:rPr>
        <w:t>TYPE</w:t>
      </w:r>
      <w:r w:rsidRPr="00425C8F">
        <w:t>&gt;&lt;BARUSERREQ&gt;&lt;/</w:t>
      </w:r>
      <w:r w:rsidRPr="00425C8F">
        <w:rPr>
          <w:b/>
        </w:rPr>
        <w:t>TYPE</w:t>
      </w:r>
      <w:r w:rsidRPr="00425C8F">
        <w:t>&gt;</w:t>
      </w:r>
    </w:p>
    <w:p w:rsidR="008561C3" w:rsidRPr="00425C8F" w:rsidRDefault="008561C3" w:rsidP="008561C3">
      <w:pPr>
        <w:pStyle w:val="Code"/>
        <w:ind w:left="1440"/>
      </w:pPr>
      <w:r w:rsidRPr="00425C8F">
        <w:t>&lt;</w:t>
      </w:r>
      <w:r w:rsidRPr="00425C8F">
        <w:rPr>
          <w:b/>
        </w:rPr>
        <w:t>DATE</w:t>
      </w:r>
      <w:r w:rsidRPr="00425C8F">
        <w:t>&gt;&lt;Date and time&gt;&lt;/</w:t>
      </w:r>
      <w:r w:rsidRPr="00425C8F">
        <w:rPr>
          <w:b/>
        </w:rPr>
        <w:t>DATE</w:t>
      </w:r>
      <w:r w:rsidRPr="00425C8F">
        <w:t>&gt;</w:t>
      </w:r>
    </w:p>
    <w:p w:rsidR="008561C3" w:rsidRPr="00425C8F" w:rsidRDefault="008561C3" w:rsidP="008561C3">
      <w:pPr>
        <w:pStyle w:val="Code"/>
        <w:ind w:left="1440"/>
      </w:pPr>
      <w:r w:rsidRPr="00425C8F">
        <w:t>&lt;</w:t>
      </w:r>
      <w:r w:rsidRPr="00425C8F">
        <w:rPr>
          <w:b/>
        </w:rPr>
        <w:t>EXTNWCODE</w:t>
      </w:r>
      <w:r w:rsidRPr="00425C8F">
        <w:t>&gt;</w:t>
      </w:r>
      <w:r w:rsidRPr="00425C8F">
        <w:rPr>
          <w:i/>
          <w:iCs/>
        </w:rPr>
        <w:t>&lt;Network External Code&gt;</w:t>
      </w:r>
      <w:r w:rsidRPr="00425C8F">
        <w:t>&lt;/</w:t>
      </w:r>
      <w:r w:rsidRPr="00425C8F">
        <w:rPr>
          <w:b/>
        </w:rPr>
        <w:t>EXTNWCODE</w:t>
      </w:r>
      <w:r w:rsidRPr="00425C8F">
        <w:t>&gt;</w:t>
      </w:r>
    </w:p>
    <w:p w:rsidR="008561C3" w:rsidRPr="00425C8F" w:rsidRDefault="008561C3" w:rsidP="008561C3">
      <w:pPr>
        <w:pStyle w:val="Code"/>
        <w:ind w:left="1440"/>
      </w:pPr>
      <w:r w:rsidRPr="00425C8F">
        <w:t>&lt;</w:t>
      </w:r>
      <w:r w:rsidRPr="00425C8F">
        <w:rPr>
          <w:b/>
        </w:rPr>
        <w:t>CATCODE</w:t>
      </w:r>
      <w:r w:rsidRPr="00425C8F">
        <w:t>&gt;&lt;Category Code of the Operator user&gt;&lt;/</w:t>
      </w:r>
      <w:r w:rsidRPr="00425C8F">
        <w:rPr>
          <w:b/>
        </w:rPr>
        <w:t>CATCODE</w:t>
      </w:r>
      <w:r w:rsidRPr="00425C8F">
        <w:t>&gt;</w:t>
      </w:r>
    </w:p>
    <w:p w:rsidR="008561C3" w:rsidRPr="00425C8F" w:rsidRDefault="008561C3" w:rsidP="008561C3">
      <w:pPr>
        <w:pStyle w:val="BodyText2"/>
        <w:ind w:left="1440"/>
        <w:rPr>
          <w:rFonts w:ascii="Courier New" w:hAnsi="Courier New"/>
        </w:rPr>
      </w:pPr>
      <w:r w:rsidRPr="00425C8F">
        <w:rPr>
          <w:rFonts w:ascii="Courier New" w:hAnsi="Courier New"/>
        </w:rPr>
        <w:t>&lt;</w:t>
      </w:r>
      <w:r w:rsidRPr="00425C8F">
        <w:rPr>
          <w:rFonts w:ascii="Courier New" w:hAnsi="Courier New"/>
          <w:b/>
        </w:rPr>
        <w:t>EMPCODE</w:t>
      </w:r>
      <w:r w:rsidRPr="00425C8F">
        <w:rPr>
          <w:rFonts w:ascii="Courier New" w:hAnsi="Courier New"/>
        </w:rPr>
        <w:t>&gt;&lt;Employee Code of the Operator user&gt;&lt;/</w:t>
      </w:r>
      <w:r w:rsidRPr="00425C8F">
        <w:rPr>
          <w:rFonts w:ascii="Courier New" w:hAnsi="Courier New"/>
          <w:b/>
        </w:rPr>
        <w:t>EMPCODE</w:t>
      </w:r>
      <w:r w:rsidRPr="00425C8F">
        <w:rPr>
          <w:rFonts w:ascii="Courier New" w:hAnsi="Courier New"/>
        </w:rPr>
        <w:t>&gt;</w:t>
      </w:r>
    </w:p>
    <w:p w:rsidR="008561C3" w:rsidRPr="00425C8F" w:rsidRDefault="008561C3" w:rsidP="008561C3">
      <w:pPr>
        <w:pStyle w:val="BodyText2"/>
        <w:ind w:left="1440"/>
        <w:rPr>
          <w:rFonts w:ascii="Courier New" w:hAnsi="Courier New"/>
        </w:rPr>
      </w:pPr>
      <w:r w:rsidRPr="00425C8F">
        <w:rPr>
          <w:rFonts w:ascii="Courier New" w:hAnsi="Courier New"/>
        </w:rPr>
        <w:t>&lt;</w:t>
      </w:r>
      <w:r w:rsidRPr="00425C8F">
        <w:rPr>
          <w:rFonts w:ascii="Courier New" w:hAnsi="Courier New"/>
          <w:b/>
        </w:rPr>
        <w:t>LOGIN</w:t>
      </w:r>
      <w:r w:rsidRPr="00425C8F">
        <w:rPr>
          <w:rFonts w:ascii="Courier New" w:hAnsi="Courier New"/>
        </w:rPr>
        <w:t>_ID&gt; Login Id of the Operator user&lt;/</w:t>
      </w:r>
      <w:r w:rsidRPr="00425C8F">
        <w:rPr>
          <w:rFonts w:ascii="Courier New" w:hAnsi="Courier New"/>
          <w:b/>
        </w:rPr>
        <w:t>LOGIN</w:t>
      </w:r>
      <w:r w:rsidRPr="00425C8F">
        <w:rPr>
          <w:rFonts w:ascii="Courier New" w:hAnsi="Courier New"/>
        </w:rPr>
        <w:t>_ID&gt;</w:t>
      </w:r>
    </w:p>
    <w:p w:rsidR="008561C3" w:rsidRPr="00425C8F" w:rsidRDefault="008561C3" w:rsidP="008561C3">
      <w:pPr>
        <w:pStyle w:val="BodyText2"/>
        <w:ind w:left="1440"/>
        <w:rPr>
          <w:rFonts w:ascii="Courier New" w:hAnsi="Courier New"/>
        </w:rPr>
      </w:pPr>
      <w:r w:rsidRPr="00425C8F">
        <w:rPr>
          <w:rFonts w:ascii="Courier New" w:hAnsi="Courier New"/>
        </w:rPr>
        <w:t>&lt;</w:t>
      </w:r>
      <w:r w:rsidRPr="00425C8F">
        <w:rPr>
          <w:rFonts w:ascii="Courier New" w:hAnsi="Courier New"/>
          <w:b/>
        </w:rPr>
        <w:t>PASSWORD</w:t>
      </w:r>
      <w:r w:rsidRPr="00425C8F">
        <w:rPr>
          <w:rFonts w:ascii="Courier New" w:hAnsi="Courier New"/>
        </w:rPr>
        <w:t>&gt;Password of the Operator user &lt;/</w:t>
      </w:r>
      <w:r w:rsidRPr="00425C8F">
        <w:rPr>
          <w:rFonts w:ascii="Courier New" w:hAnsi="Courier New"/>
          <w:b/>
        </w:rPr>
        <w:t>PASSWORD</w:t>
      </w:r>
      <w:r w:rsidRPr="00425C8F">
        <w:rPr>
          <w:rFonts w:ascii="Courier New" w:hAnsi="Courier New"/>
        </w:rPr>
        <w:t>&gt;</w:t>
      </w:r>
    </w:p>
    <w:p w:rsidR="008561C3" w:rsidRPr="00425C8F" w:rsidRDefault="008561C3" w:rsidP="008561C3">
      <w:pPr>
        <w:pStyle w:val="BodyText2"/>
        <w:ind w:left="1440"/>
        <w:jc w:val="left"/>
        <w:rPr>
          <w:rFonts w:ascii="Courier New" w:hAnsi="Courier New"/>
        </w:rPr>
      </w:pPr>
      <w:r w:rsidRPr="00425C8F">
        <w:rPr>
          <w:rFonts w:ascii="Courier New" w:hAnsi="Courier New"/>
        </w:rPr>
        <w:t>&lt;</w:t>
      </w:r>
      <w:r w:rsidRPr="00425C8F">
        <w:rPr>
          <w:rFonts w:ascii="Courier New" w:hAnsi="Courier New"/>
          <w:b/>
        </w:rPr>
        <w:t>EXTREFNUM</w:t>
      </w:r>
      <w:r w:rsidRPr="00425C8F">
        <w:rPr>
          <w:rFonts w:ascii="Courier New" w:hAnsi="Courier New"/>
        </w:rPr>
        <w:t xml:space="preserve">&gt;&lt;Unique Reference number in the External system&gt;&lt;/ </w:t>
      </w:r>
      <w:r w:rsidRPr="00425C8F">
        <w:rPr>
          <w:rFonts w:ascii="Courier New" w:hAnsi="Courier New"/>
          <w:b/>
        </w:rPr>
        <w:t>EXTREFNUM</w:t>
      </w:r>
      <w:r w:rsidRPr="00425C8F">
        <w:rPr>
          <w:rFonts w:ascii="Courier New" w:hAnsi="Courier New"/>
        </w:rPr>
        <w:t>&gt;</w:t>
      </w:r>
    </w:p>
    <w:p w:rsidR="008561C3" w:rsidRPr="00425C8F" w:rsidRDefault="008561C3" w:rsidP="008561C3">
      <w:pPr>
        <w:pStyle w:val="BodyText2"/>
        <w:ind w:left="1440"/>
        <w:rPr>
          <w:rFonts w:ascii="Courier New" w:hAnsi="Courier New"/>
        </w:rPr>
      </w:pPr>
      <w:r w:rsidRPr="00425C8F">
        <w:rPr>
          <w:rFonts w:ascii="Courier New" w:hAnsi="Courier New"/>
        </w:rPr>
        <w:t>&lt;</w:t>
      </w:r>
      <w:r w:rsidRPr="00425C8F">
        <w:rPr>
          <w:rFonts w:ascii="Courier New" w:hAnsi="Courier New"/>
          <w:b/>
        </w:rPr>
        <w:t>DATA</w:t>
      </w:r>
      <w:r w:rsidRPr="00425C8F">
        <w:rPr>
          <w:rFonts w:ascii="Courier New" w:hAnsi="Courier New"/>
        </w:rPr>
        <w:t>&gt;</w:t>
      </w:r>
    </w:p>
    <w:p w:rsidR="008561C3" w:rsidRPr="00425C8F" w:rsidRDefault="008561C3" w:rsidP="008561C3">
      <w:pPr>
        <w:pStyle w:val="BodyText2"/>
        <w:ind w:left="2160"/>
        <w:rPr>
          <w:rFonts w:ascii="Courier New" w:hAnsi="Courier New"/>
        </w:rPr>
      </w:pPr>
      <w:r w:rsidRPr="00425C8F">
        <w:rPr>
          <w:rFonts w:ascii="Courier New" w:hAnsi="Courier New"/>
        </w:rPr>
        <w:t>&lt;</w:t>
      </w:r>
      <w:r w:rsidRPr="00425C8F">
        <w:rPr>
          <w:rFonts w:ascii="Courier New" w:hAnsi="Courier New"/>
          <w:b/>
        </w:rPr>
        <w:t>MODULE</w:t>
      </w:r>
      <w:r w:rsidRPr="00425C8F">
        <w:rPr>
          <w:rFonts w:ascii="Courier New" w:hAnsi="Courier New"/>
        </w:rPr>
        <w:t>&gt;&lt;User module to be barred&gt;&lt;/</w:t>
      </w:r>
      <w:r w:rsidRPr="00425C8F">
        <w:rPr>
          <w:rFonts w:ascii="Courier New" w:hAnsi="Courier New"/>
          <w:b/>
        </w:rPr>
        <w:t>MODULE</w:t>
      </w:r>
      <w:r w:rsidRPr="00425C8F">
        <w:rPr>
          <w:rFonts w:ascii="Courier New" w:hAnsi="Courier New"/>
        </w:rPr>
        <w:t>&gt;</w:t>
      </w:r>
    </w:p>
    <w:p w:rsidR="008561C3" w:rsidRPr="00425C8F" w:rsidRDefault="008561C3" w:rsidP="008561C3">
      <w:pPr>
        <w:pStyle w:val="BodyText2"/>
        <w:ind w:left="2160"/>
        <w:rPr>
          <w:rFonts w:ascii="Courier New" w:hAnsi="Courier New"/>
        </w:rPr>
      </w:pPr>
      <w:r w:rsidRPr="00425C8F">
        <w:rPr>
          <w:rFonts w:ascii="Courier New" w:hAnsi="Courier New"/>
        </w:rPr>
        <w:t>&lt;</w:t>
      </w:r>
      <w:r w:rsidRPr="00425C8F">
        <w:rPr>
          <w:rFonts w:ascii="Courier New" w:hAnsi="Courier New"/>
          <w:b/>
        </w:rPr>
        <w:t>MSISDN</w:t>
      </w:r>
      <w:r w:rsidRPr="00425C8F">
        <w:rPr>
          <w:rFonts w:ascii="Courier New" w:hAnsi="Courier New"/>
        </w:rPr>
        <w:t>&gt;&lt;User MSISDN&gt;&lt;/</w:t>
      </w:r>
      <w:r w:rsidRPr="00425C8F">
        <w:rPr>
          <w:rFonts w:ascii="Courier New" w:hAnsi="Courier New"/>
          <w:b/>
        </w:rPr>
        <w:t>MSISDN</w:t>
      </w:r>
      <w:r w:rsidRPr="00425C8F">
        <w:rPr>
          <w:rFonts w:ascii="Courier New" w:hAnsi="Courier New"/>
        </w:rPr>
        <w:t>&gt;</w:t>
      </w:r>
    </w:p>
    <w:p w:rsidR="008561C3" w:rsidRPr="00425C8F" w:rsidRDefault="008561C3" w:rsidP="008561C3">
      <w:pPr>
        <w:pStyle w:val="BodyText2"/>
        <w:ind w:left="2160"/>
        <w:jc w:val="left"/>
        <w:rPr>
          <w:rFonts w:ascii="Courier New" w:hAnsi="Courier New"/>
        </w:rPr>
      </w:pPr>
      <w:r w:rsidRPr="00425C8F">
        <w:rPr>
          <w:rFonts w:ascii="Courier New" w:hAnsi="Courier New"/>
        </w:rPr>
        <w:t>&lt;</w:t>
      </w:r>
      <w:r w:rsidRPr="00425C8F">
        <w:rPr>
          <w:rFonts w:ascii="Courier New" w:hAnsi="Courier New"/>
          <w:b/>
        </w:rPr>
        <w:t>USERTYPE</w:t>
      </w:r>
      <w:r w:rsidRPr="00425C8F">
        <w:rPr>
          <w:rFonts w:ascii="Courier New" w:hAnsi="Courier New"/>
        </w:rPr>
        <w:t>&gt;&lt;User type to be barred&gt;&lt;/</w:t>
      </w:r>
      <w:r w:rsidRPr="00425C8F">
        <w:rPr>
          <w:rFonts w:ascii="Courier New" w:hAnsi="Courier New"/>
          <w:b/>
        </w:rPr>
        <w:t>USERTYPE</w:t>
      </w:r>
      <w:r w:rsidRPr="00425C8F">
        <w:rPr>
          <w:rFonts w:ascii="Courier New" w:hAnsi="Courier New"/>
        </w:rPr>
        <w:t>&gt;</w:t>
      </w:r>
    </w:p>
    <w:p w:rsidR="008561C3" w:rsidRPr="00425C8F" w:rsidRDefault="008561C3" w:rsidP="008561C3">
      <w:pPr>
        <w:pStyle w:val="BodyText2"/>
        <w:ind w:left="2160"/>
        <w:rPr>
          <w:rFonts w:ascii="Courier New" w:hAnsi="Courier New"/>
        </w:rPr>
      </w:pPr>
      <w:r w:rsidRPr="00425C8F">
        <w:rPr>
          <w:rFonts w:ascii="Courier New" w:hAnsi="Courier New"/>
        </w:rPr>
        <w:t>&lt;</w:t>
      </w:r>
      <w:r w:rsidRPr="00425C8F">
        <w:rPr>
          <w:rFonts w:ascii="Courier New" w:hAnsi="Courier New"/>
          <w:b/>
        </w:rPr>
        <w:t>BARTYPE</w:t>
      </w:r>
      <w:r w:rsidRPr="00425C8F">
        <w:rPr>
          <w:rFonts w:ascii="Courier New" w:hAnsi="Courier New"/>
        </w:rPr>
        <w:t>&gt;&lt;Barring type&gt;&lt;/</w:t>
      </w:r>
      <w:r w:rsidRPr="00425C8F">
        <w:rPr>
          <w:rFonts w:ascii="Courier New" w:hAnsi="Courier New"/>
          <w:b/>
        </w:rPr>
        <w:t>BARTYPE</w:t>
      </w:r>
      <w:r w:rsidRPr="00425C8F">
        <w:rPr>
          <w:rFonts w:ascii="Courier New" w:hAnsi="Courier New"/>
        </w:rPr>
        <w:t>&gt;</w:t>
      </w:r>
    </w:p>
    <w:p w:rsidR="008561C3" w:rsidRPr="00425C8F" w:rsidRDefault="008561C3" w:rsidP="008561C3">
      <w:pPr>
        <w:pStyle w:val="BodyText2"/>
        <w:ind w:left="2160"/>
        <w:rPr>
          <w:rFonts w:ascii="Courier New" w:hAnsi="Courier New"/>
        </w:rPr>
      </w:pPr>
      <w:r w:rsidRPr="00425C8F">
        <w:rPr>
          <w:rFonts w:ascii="Courier New" w:hAnsi="Courier New"/>
        </w:rPr>
        <w:t>&lt;</w:t>
      </w:r>
      <w:r w:rsidRPr="00425C8F">
        <w:rPr>
          <w:rFonts w:ascii="Courier New" w:hAnsi="Courier New"/>
          <w:b/>
        </w:rPr>
        <w:t>REMARKS</w:t>
      </w:r>
      <w:r w:rsidRPr="00425C8F">
        <w:rPr>
          <w:rFonts w:ascii="Courier New" w:hAnsi="Courier New"/>
        </w:rPr>
        <w:t>&gt;&lt;Any free text&gt;&lt;/</w:t>
      </w:r>
      <w:r w:rsidRPr="00425C8F">
        <w:rPr>
          <w:rFonts w:ascii="Courier New" w:hAnsi="Courier New"/>
          <w:b/>
        </w:rPr>
        <w:t>REMARKS</w:t>
      </w:r>
      <w:r w:rsidRPr="00425C8F">
        <w:rPr>
          <w:rFonts w:ascii="Courier New" w:hAnsi="Courier New"/>
        </w:rPr>
        <w:t>&gt;</w:t>
      </w:r>
    </w:p>
    <w:p w:rsidR="008561C3" w:rsidRPr="00425C8F" w:rsidRDefault="008561C3" w:rsidP="008561C3">
      <w:pPr>
        <w:pStyle w:val="Code"/>
        <w:ind w:left="720" w:firstLine="720"/>
      </w:pPr>
      <w:r w:rsidRPr="00425C8F">
        <w:t>&lt;/</w:t>
      </w:r>
      <w:r w:rsidRPr="00425C8F">
        <w:rPr>
          <w:b/>
        </w:rPr>
        <w:t>DATA</w:t>
      </w:r>
      <w:r w:rsidRPr="00425C8F">
        <w:t>&gt;</w:t>
      </w:r>
    </w:p>
    <w:p w:rsidR="008561C3" w:rsidRPr="00425C8F" w:rsidRDefault="008561C3" w:rsidP="008561C3">
      <w:pPr>
        <w:pStyle w:val="Code"/>
        <w:ind w:left="0" w:firstLine="720"/>
        <w:jc w:val="left"/>
      </w:pPr>
      <w:r w:rsidRPr="00425C8F">
        <w:t>&lt;</w:t>
      </w:r>
      <w:r w:rsidRPr="00425C8F">
        <w:rPr>
          <w:b/>
        </w:rPr>
        <w:t>/COMMAND</w:t>
      </w:r>
      <w:r w:rsidRPr="00425C8F">
        <w:t>&gt;</w:t>
      </w:r>
    </w:p>
    <w:p w:rsidR="008561C3" w:rsidRPr="00425C8F" w:rsidRDefault="008561C3" w:rsidP="008561C3">
      <w:pPr>
        <w:pStyle w:val="Code"/>
        <w:ind w:left="0"/>
      </w:pPr>
    </w:p>
    <w:p w:rsidR="008561C3" w:rsidRPr="00425C8F" w:rsidRDefault="008561C3" w:rsidP="001E6309">
      <w:pPr>
        <w:pStyle w:val="Heading"/>
        <w:rPr>
          <w:color w:val="auto"/>
        </w:rPr>
      </w:pPr>
      <w:r w:rsidRPr="00425C8F">
        <w:rPr>
          <w:color w:val="auto"/>
        </w:rPr>
        <w:t>Fields Detail</w:t>
      </w:r>
    </w:p>
    <w:tbl>
      <w:tblPr>
        <w:tblW w:w="9467"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727"/>
        <w:gridCol w:w="1800"/>
        <w:gridCol w:w="1980"/>
        <w:gridCol w:w="1260"/>
        <w:gridCol w:w="1260"/>
        <w:gridCol w:w="1440"/>
      </w:tblGrid>
      <w:tr w:rsidR="008561C3" w:rsidRPr="00425C8F" w:rsidTr="002C3F3C">
        <w:trPr>
          <w:trHeight w:val="277"/>
          <w:tblHeader/>
        </w:trPr>
        <w:tc>
          <w:tcPr>
            <w:tcW w:w="1727" w:type="dxa"/>
            <w:tcBorders>
              <w:top w:val="single" w:sz="4" w:space="0" w:color="000000"/>
              <w:bottom w:val="single" w:sz="6" w:space="0" w:color="000000"/>
            </w:tcBorders>
            <w:shd w:val="clear" w:color="auto" w:fill="E31837"/>
          </w:tcPr>
          <w:p w:rsidR="008561C3" w:rsidRPr="00425C8F" w:rsidRDefault="008561C3" w:rsidP="002C3F3C">
            <w:pPr>
              <w:pStyle w:val="TableColumnLabels"/>
              <w:rPr>
                <w:color w:val="auto"/>
              </w:rPr>
            </w:pPr>
            <w:r w:rsidRPr="00425C8F">
              <w:rPr>
                <w:color w:val="auto"/>
              </w:rPr>
              <w:t>TAG</w:t>
            </w:r>
          </w:p>
        </w:tc>
        <w:tc>
          <w:tcPr>
            <w:tcW w:w="1800" w:type="dxa"/>
            <w:tcBorders>
              <w:top w:val="single" w:sz="4" w:space="0" w:color="000000"/>
              <w:bottom w:val="single" w:sz="6" w:space="0" w:color="000000"/>
            </w:tcBorders>
            <w:shd w:val="clear" w:color="auto" w:fill="E31837"/>
          </w:tcPr>
          <w:p w:rsidR="008561C3" w:rsidRPr="00425C8F" w:rsidRDefault="008561C3" w:rsidP="002C3F3C">
            <w:pPr>
              <w:pStyle w:val="TableColumnLabels"/>
              <w:rPr>
                <w:color w:val="auto"/>
              </w:rPr>
            </w:pPr>
            <w:r w:rsidRPr="00425C8F">
              <w:rPr>
                <w:color w:val="auto"/>
              </w:rPr>
              <w:t>Fields</w:t>
            </w:r>
          </w:p>
        </w:tc>
        <w:tc>
          <w:tcPr>
            <w:tcW w:w="1980" w:type="dxa"/>
            <w:tcBorders>
              <w:top w:val="single" w:sz="4" w:space="0" w:color="000000"/>
              <w:bottom w:val="single" w:sz="6" w:space="0" w:color="000000"/>
            </w:tcBorders>
            <w:shd w:val="clear" w:color="auto" w:fill="E31837"/>
          </w:tcPr>
          <w:p w:rsidR="008561C3" w:rsidRPr="00425C8F" w:rsidRDefault="008561C3" w:rsidP="002C3F3C">
            <w:pPr>
              <w:pStyle w:val="TableColumnLabels"/>
              <w:rPr>
                <w:color w:val="auto"/>
              </w:rPr>
            </w:pPr>
            <w:r w:rsidRPr="00425C8F">
              <w:rPr>
                <w:color w:val="auto"/>
              </w:rPr>
              <w:t>Remarks</w:t>
            </w:r>
          </w:p>
        </w:tc>
        <w:tc>
          <w:tcPr>
            <w:tcW w:w="1260" w:type="dxa"/>
            <w:tcBorders>
              <w:top w:val="single" w:sz="4" w:space="0" w:color="000000"/>
              <w:bottom w:val="single" w:sz="6" w:space="0" w:color="000000"/>
            </w:tcBorders>
            <w:shd w:val="clear" w:color="auto" w:fill="E31837"/>
          </w:tcPr>
          <w:p w:rsidR="008561C3" w:rsidRPr="00425C8F" w:rsidRDefault="008561C3" w:rsidP="002C3F3C">
            <w:pPr>
              <w:pStyle w:val="TableColumnLabels"/>
              <w:rPr>
                <w:color w:val="auto"/>
              </w:rPr>
            </w:pPr>
            <w:r w:rsidRPr="00425C8F">
              <w:rPr>
                <w:color w:val="auto"/>
              </w:rPr>
              <w:t>Example</w:t>
            </w:r>
          </w:p>
        </w:tc>
        <w:tc>
          <w:tcPr>
            <w:tcW w:w="1260" w:type="dxa"/>
            <w:tcBorders>
              <w:top w:val="single" w:sz="4" w:space="0" w:color="000000"/>
              <w:bottom w:val="single" w:sz="6" w:space="0" w:color="000000"/>
            </w:tcBorders>
            <w:shd w:val="clear" w:color="auto" w:fill="E31837"/>
          </w:tcPr>
          <w:p w:rsidR="008561C3" w:rsidRPr="00425C8F" w:rsidRDefault="008561C3" w:rsidP="002C3F3C">
            <w:pPr>
              <w:pStyle w:val="TableColumnLabels"/>
              <w:rPr>
                <w:color w:val="auto"/>
              </w:rPr>
            </w:pPr>
            <w:r w:rsidRPr="00425C8F">
              <w:rPr>
                <w:color w:val="auto"/>
              </w:rPr>
              <w:t>Field Type</w:t>
            </w:r>
          </w:p>
        </w:tc>
        <w:tc>
          <w:tcPr>
            <w:tcW w:w="1440" w:type="dxa"/>
            <w:tcBorders>
              <w:top w:val="single" w:sz="4" w:space="0" w:color="000000"/>
              <w:bottom w:val="single" w:sz="6" w:space="0" w:color="000000"/>
            </w:tcBorders>
            <w:shd w:val="clear" w:color="auto" w:fill="E31837"/>
          </w:tcPr>
          <w:p w:rsidR="008561C3" w:rsidRPr="00425C8F" w:rsidRDefault="008561C3" w:rsidP="002C3F3C">
            <w:pPr>
              <w:pStyle w:val="TableColumnLabels"/>
              <w:rPr>
                <w:color w:val="auto"/>
              </w:rPr>
            </w:pPr>
            <w:r w:rsidRPr="00425C8F">
              <w:rPr>
                <w:color w:val="auto"/>
              </w:rPr>
              <w:t>Optional/</w:t>
            </w:r>
          </w:p>
          <w:p w:rsidR="008561C3" w:rsidRPr="00425C8F" w:rsidRDefault="008561C3" w:rsidP="002C3F3C">
            <w:pPr>
              <w:pStyle w:val="TableColumnLabels"/>
              <w:rPr>
                <w:color w:val="auto"/>
              </w:rPr>
            </w:pPr>
            <w:r w:rsidRPr="00425C8F">
              <w:rPr>
                <w:color w:val="auto"/>
              </w:rPr>
              <w:t>Mandatory</w:t>
            </w:r>
          </w:p>
        </w:tc>
      </w:tr>
      <w:tr w:rsidR="008561C3" w:rsidRPr="00425C8F" w:rsidTr="002C3F3C">
        <w:trPr>
          <w:trHeight w:val="277"/>
        </w:trPr>
        <w:tc>
          <w:tcPr>
            <w:tcW w:w="1727" w:type="dxa"/>
            <w:tcBorders>
              <w:top w:val="single" w:sz="6" w:space="0" w:color="000000"/>
            </w:tcBorders>
          </w:tcPr>
          <w:p w:rsidR="008561C3" w:rsidRPr="00425C8F" w:rsidRDefault="008561C3" w:rsidP="002C3F3C">
            <w:pPr>
              <w:pStyle w:val="Tablecontent"/>
            </w:pPr>
            <w:r w:rsidRPr="00425C8F">
              <w:t>TYPE</w:t>
            </w:r>
          </w:p>
        </w:tc>
        <w:tc>
          <w:tcPr>
            <w:tcW w:w="1800" w:type="dxa"/>
            <w:tcBorders>
              <w:top w:val="single" w:sz="6" w:space="0" w:color="000000"/>
            </w:tcBorders>
          </w:tcPr>
          <w:p w:rsidR="008561C3" w:rsidRPr="00425C8F" w:rsidRDefault="008561C3" w:rsidP="002C3F3C">
            <w:pPr>
              <w:pStyle w:val="Tablecontent"/>
            </w:pPr>
            <w:r w:rsidRPr="00425C8F">
              <w:t>Request type</w:t>
            </w:r>
          </w:p>
        </w:tc>
        <w:tc>
          <w:tcPr>
            <w:tcW w:w="1980" w:type="dxa"/>
            <w:tcBorders>
              <w:top w:val="single" w:sz="6" w:space="0" w:color="000000"/>
            </w:tcBorders>
          </w:tcPr>
          <w:p w:rsidR="008561C3" w:rsidRPr="00425C8F" w:rsidRDefault="008561C3" w:rsidP="002C3F3C">
            <w:pPr>
              <w:pStyle w:val="Tablecontent"/>
            </w:pPr>
            <w:r w:rsidRPr="00425C8F">
              <w:t xml:space="preserve">Request Type, should be sent with each </w:t>
            </w:r>
            <w:r w:rsidRPr="00425C8F">
              <w:lastRenderedPageBreak/>
              <w:t xml:space="preserve">request – </w:t>
            </w:r>
            <w:r w:rsidRPr="00425C8F">
              <w:rPr>
                <w:b/>
              </w:rPr>
              <w:t>fixed value</w:t>
            </w:r>
          </w:p>
        </w:tc>
        <w:tc>
          <w:tcPr>
            <w:tcW w:w="1260" w:type="dxa"/>
            <w:tcBorders>
              <w:top w:val="single" w:sz="6" w:space="0" w:color="000000"/>
            </w:tcBorders>
          </w:tcPr>
          <w:p w:rsidR="008561C3" w:rsidRPr="00425C8F" w:rsidRDefault="008561C3" w:rsidP="002C3F3C">
            <w:pPr>
              <w:pStyle w:val="Tablecontent"/>
            </w:pPr>
            <w:r w:rsidRPr="00425C8F">
              <w:lastRenderedPageBreak/>
              <w:t>BARUSERREQ</w:t>
            </w:r>
          </w:p>
        </w:tc>
        <w:tc>
          <w:tcPr>
            <w:tcW w:w="1260" w:type="dxa"/>
            <w:tcBorders>
              <w:top w:val="single" w:sz="6" w:space="0" w:color="000000"/>
            </w:tcBorders>
          </w:tcPr>
          <w:p w:rsidR="008561C3" w:rsidRPr="00425C8F" w:rsidRDefault="008561C3" w:rsidP="002C3F3C">
            <w:pPr>
              <w:pStyle w:val="Tablecontent"/>
            </w:pPr>
            <w:r w:rsidRPr="00425C8F">
              <w:t>A (20)</w:t>
            </w:r>
          </w:p>
        </w:tc>
        <w:tc>
          <w:tcPr>
            <w:tcW w:w="1440" w:type="dxa"/>
            <w:tcBorders>
              <w:top w:val="single" w:sz="6" w:space="0" w:color="000000"/>
            </w:tcBorders>
          </w:tcPr>
          <w:p w:rsidR="008561C3" w:rsidRPr="00425C8F" w:rsidRDefault="008561C3" w:rsidP="002C3F3C">
            <w:pPr>
              <w:pStyle w:val="Tablecontent"/>
            </w:pPr>
            <w:r w:rsidRPr="00425C8F">
              <w:t>M</w:t>
            </w:r>
          </w:p>
        </w:tc>
      </w:tr>
      <w:tr w:rsidR="008561C3" w:rsidRPr="00425C8F" w:rsidTr="002C3F3C">
        <w:trPr>
          <w:trHeight w:val="277"/>
        </w:trPr>
        <w:tc>
          <w:tcPr>
            <w:tcW w:w="1727" w:type="dxa"/>
          </w:tcPr>
          <w:p w:rsidR="008561C3" w:rsidRPr="00425C8F" w:rsidRDefault="008561C3" w:rsidP="002C3F3C">
            <w:pPr>
              <w:pStyle w:val="Tablecontent"/>
            </w:pPr>
            <w:r w:rsidRPr="00425C8F">
              <w:lastRenderedPageBreak/>
              <w:t>DATE</w:t>
            </w:r>
          </w:p>
        </w:tc>
        <w:tc>
          <w:tcPr>
            <w:tcW w:w="1800" w:type="dxa"/>
          </w:tcPr>
          <w:p w:rsidR="008561C3" w:rsidRPr="00425C8F" w:rsidRDefault="008561C3" w:rsidP="002C3F3C">
            <w:pPr>
              <w:pStyle w:val="Tablecontent"/>
            </w:pPr>
            <w:r w:rsidRPr="00425C8F">
              <w:t>Date and time</w:t>
            </w:r>
          </w:p>
        </w:tc>
        <w:tc>
          <w:tcPr>
            <w:tcW w:w="1980" w:type="dxa"/>
          </w:tcPr>
          <w:p w:rsidR="008561C3" w:rsidRPr="00425C8F" w:rsidRDefault="008561C3" w:rsidP="002C3F3C">
            <w:pPr>
              <w:pStyle w:val="Tablecontent"/>
            </w:pPr>
            <w:r w:rsidRPr="00425C8F">
              <w:t>Date and time on which request was sent by external system, HH are in 24 Hour Format</w:t>
            </w:r>
          </w:p>
        </w:tc>
        <w:tc>
          <w:tcPr>
            <w:tcW w:w="1260" w:type="dxa"/>
          </w:tcPr>
          <w:p w:rsidR="008561C3" w:rsidRPr="00425C8F" w:rsidRDefault="008561C3" w:rsidP="002C3F3C">
            <w:pPr>
              <w:pStyle w:val="Tablecontent"/>
            </w:pPr>
            <w:r w:rsidRPr="00425C8F">
              <w:t>DD-MM-YYYY HH:MM:SS</w:t>
            </w:r>
          </w:p>
        </w:tc>
        <w:tc>
          <w:tcPr>
            <w:tcW w:w="1260" w:type="dxa"/>
          </w:tcPr>
          <w:p w:rsidR="008561C3" w:rsidRPr="00425C8F" w:rsidRDefault="008561C3" w:rsidP="002C3F3C">
            <w:pPr>
              <w:pStyle w:val="Tablecontent"/>
            </w:pPr>
            <w:r w:rsidRPr="00425C8F">
              <w:t>D (20)</w:t>
            </w:r>
          </w:p>
        </w:tc>
        <w:tc>
          <w:tcPr>
            <w:tcW w:w="1440" w:type="dxa"/>
          </w:tcPr>
          <w:p w:rsidR="008561C3" w:rsidRPr="00425C8F" w:rsidRDefault="008561C3" w:rsidP="002C3F3C">
            <w:pPr>
              <w:pStyle w:val="Tablecontent"/>
            </w:pPr>
            <w:r w:rsidRPr="00425C8F">
              <w:t>O (Tag is mandatory)</w:t>
            </w:r>
          </w:p>
        </w:tc>
      </w:tr>
      <w:tr w:rsidR="008561C3" w:rsidRPr="00425C8F" w:rsidTr="002C3F3C">
        <w:trPr>
          <w:trHeight w:val="277"/>
        </w:trPr>
        <w:tc>
          <w:tcPr>
            <w:tcW w:w="1727" w:type="dxa"/>
          </w:tcPr>
          <w:p w:rsidR="008561C3" w:rsidRPr="00425C8F" w:rsidRDefault="008561C3" w:rsidP="002C3F3C">
            <w:pPr>
              <w:pStyle w:val="Tablecontent"/>
            </w:pPr>
            <w:r w:rsidRPr="00425C8F">
              <w:t>EXTNWCODE</w:t>
            </w:r>
          </w:p>
        </w:tc>
        <w:tc>
          <w:tcPr>
            <w:tcW w:w="1800" w:type="dxa"/>
          </w:tcPr>
          <w:p w:rsidR="008561C3" w:rsidRPr="00425C8F" w:rsidRDefault="008561C3" w:rsidP="002C3F3C">
            <w:pPr>
              <w:pStyle w:val="Tablecontent"/>
            </w:pPr>
            <w:r w:rsidRPr="00425C8F">
              <w:t xml:space="preserve">Network code </w:t>
            </w:r>
          </w:p>
        </w:tc>
        <w:tc>
          <w:tcPr>
            <w:tcW w:w="1980" w:type="dxa"/>
          </w:tcPr>
          <w:p w:rsidR="008561C3" w:rsidRPr="00425C8F" w:rsidRDefault="008561C3" w:rsidP="002C3F3C">
            <w:pPr>
              <w:pStyle w:val="Tablecontent"/>
            </w:pPr>
            <w:r w:rsidRPr="00425C8F">
              <w:t>Network code of the requestor defined in PreTUPS as External Network code</w:t>
            </w:r>
          </w:p>
        </w:tc>
        <w:tc>
          <w:tcPr>
            <w:tcW w:w="1260" w:type="dxa"/>
          </w:tcPr>
          <w:p w:rsidR="008561C3" w:rsidRPr="00425C8F" w:rsidRDefault="008561C3" w:rsidP="002C3F3C">
            <w:pPr>
              <w:pStyle w:val="Tablecontent"/>
            </w:pPr>
            <w:r w:rsidRPr="00425C8F">
              <w:t>AT</w:t>
            </w:r>
          </w:p>
        </w:tc>
        <w:tc>
          <w:tcPr>
            <w:tcW w:w="1260" w:type="dxa"/>
          </w:tcPr>
          <w:p w:rsidR="008561C3" w:rsidRPr="00425C8F" w:rsidRDefault="008561C3" w:rsidP="002C3F3C">
            <w:pPr>
              <w:pStyle w:val="Tablecontent"/>
            </w:pPr>
            <w:r w:rsidRPr="00425C8F">
              <w:t>A (2)</w:t>
            </w:r>
          </w:p>
        </w:tc>
        <w:tc>
          <w:tcPr>
            <w:tcW w:w="1440" w:type="dxa"/>
          </w:tcPr>
          <w:p w:rsidR="008561C3" w:rsidRPr="00425C8F" w:rsidRDefault="008561C3" w:rsidP="002C3F3C">
            <w:pPr>
              <w:pStyle w:val="Tablecontent"/>
            </w:pPr>
            <w:r w:rsidRPr="00425C8F">
              <w:t>M</w:t>
            </w:r>
          </w:p>
        </w:tc>
      </w:tr>
      <w:tr w:rsidR="008561C3" w:rsidRPr="00425C8F" w:rsidTr="002C3F3C">
        <w:trPr>
          <w:cantSplit/>
          <w:trHeight w:val="277"/>
        </w:trPr>
        <w:tc>
          <w:tcPr>
            <w:tcW w:w="1727" w:type="dxa"/>
          </w:tcPr>
          <w:p w:rsidR="008561C3" w:rsidRPr="00425C8F" w:rsidRDefault="008561C3" w:rsidP="002C3F3C">
            <w:pPr>
              <w:pStyle w:val="Tablecontent"/>
            </w:pPr>
            <w:r w:rsidRPr="00425C8F">
              <w:t>CATCODE</w:t>
            </w:r>
          </w:p>
        </w:tc>
        <w:tc>
          <w:tcPr>
            <w:tcW w:w="1800" w:type="dxa"/>
          </w:tcPr>
          <w:p w:rsidR="008561C3" w:rsidRPr="00425C8F" w:rsidRDefault="008561C3" w:rsidP="002C3F3C">
            <w:pPr>
              <w:pStyle w:val="Tablecontent"/>
            </w:pPr>
            <w:r w:rsidRPr="00425C8F">
              <w:t>Category Code</w:t>
            </w:r>
          </w:p>
        </w:tc>
        <w:tc>
          <w:tcPr>
            <w:tcW w:w="1980" w:type="dxa"/>
          </w:tcPr>
          <w:p w:rsidR="008561C3" w:rsidRPr="00425C8F" w:rsidRDefault="008561C3" w:rsidP="002C3F3C">
            <w:pPr>
              <w:pStyle w:val="Tablecontent"/>
            </w:pPr>
            <w:r w:rsidRPr="00425C8F">
              <w:t>Category Code of the Operator user</w:t>
            </w:r>
          </w:p>
        </w:tc>
        <w:tc>
          <w:tcPr>
            <w:tcW w:w="1260" w:type="dxa"/>
          </w:tcPr>
          <w:p w:rsidR="008561C3" w:rsidRPr="00425C8F" w:rsidRDefault="008561C3" w:rsidP="002C3F3C">
            <w:pPr>
              <w:pStyle w:val="Tablecontent"/>
            </w:pPr>
            <w:r w:rsidRPr="00425C8F">
              <w:t>CCE</w:t>
            </w:r>
          </w:p>
        </w:tc>
        <w:tc>
          <w:tcPr>
            <w:tcW w:w="1260" w:type="dxa"/>
          </w:tcPr>
          <w:p w:rsidR="008561C3" w:rsidRPr="00425C8F" w:rsidRDefault="008561C3" w:rsidP="002C3F3C">
            <w:pPr>
              <w:pStyle w:val="Tablecontent"/>
            </w:pPr>
            <w:r w:rsidRPr="00425C8F">
              <w:t>A (10)</w:t>
            </w:r>
          </w:p>
        </w:tc>
        <w:tc>
          <w:tcPr>
            <w:tcW w:w="1440" w:type="dxa"/>
          </w:tcPr>
          <w:p w:rsidR="008561C3" w:rsidRPr="00425C8F" w:rsidRDefault="008561C3" w:rsidP="002C3F3C">
            <w:pPr>
              <w:pStyle w:val="Tablecontent"/>
            </w:pPr>
            <w:r w:rsidRPr="00425C8F">
              <w:t>O (Tag is mandatory)</w:t>
            </w:r>
          </w:p>
        </w:tc>
      </w:tr>
      <w:tr w:rsidR="008561C3" w:rsidRPr="00425C8F" w:rsidTr="002C3F3C">
        <w:trPr>
          <w:cantSplit/>
          <w:trHeight w:val="277"/>
        </w:trPr>
        <w:tc>
          <w:tcPr>
            <w:tcW w:w="1727" w:type="dxa"/>
          </w:tcPr>
          <w:p w:rsidR="008561C3" w:rsidRPr="00425C8F" w:rsidRDefault="008561C3" w:rsidP="002C3F3C">
            <w:pPr>
              <w:pStyle w:val="Tablecontent"/>
            </w:pPr>
            <w:r w:rsidRPr="00425C8F">
              <w:t>EMPCODE</w:t>
            </w:r>
          </w:p>
        </w:tc>
        <w:tc>
          <w:tcPr>
            <w:tcW w:w="1800" w:type="dxa"/>
          </w:tcPr>
          <w:p w:rsidR="008561C3" w:rsidRPr="00425C8F" w:rsidRDefault="008561C3" w:rsidP="002C3F3C">
            <w:pPr>
              <w:pStyle w:val="Tablecontent"/>
            </w:pPr>
            <w:r w:rsidRPr="00425C8F">
              <w:t>Employee code</w:t>
            </w:r>
          </w:p>
        </w:tc>
        <w:tc>
          <w:tcPr>
            <w:tcW w:w="1980" w:type="dxa"/>
          </w:tcPr>
          <w:p w:rsidR="008561C3" w:rsidRPr="00425C8F" w:rsidRDefault="008561C3" w:rsidP="002C3F3C">
            <w:pPr>
              <w:pStyle w:val="Tablecontent"/>
            </w:pPr>
            <w:r w:rsidRPr="00425C8F">
              <w:t>Employee code of the Operator user.</w:t>
            </w:r>
          </w:p>
          <w:p w:rsidR="008561C3" w:rsidRPr="00425C8F" w:rsidRDefault="008561C3" w:rsidP="002C3F3C">
            <w:pPr>
              <w:pStyle w:val="Tablecontent"/>
              <w:rPr>
                <w:b/>
              </w:rPr>
            </w:pPr>
            <w:r w:rsidRPr="00425C8F">
              <w:rPr>
                <w:b/>
              </w:rPr>
              <w:t>Mandatory in case CATCODE is specified</w:t>
            </w:r>
          </w:p>
        </w:tc>
        <w:tc>
          <w:tcPr>
            <w:tcW w:w="1260" w:type="dxa"/>
          </w:tcPr>
          <w:p w:rsidR="008561C3" w:rsidRPr="00425C8F" w:rsidRDefault="008561C3" w:rsidP="002C3F3C">
            <w:pPr>
              <w:pStyle w:val="Tablecontent"/>
            </w:pPr>
            <w:r w:rsidRPr="00425C8F">
              <w:t>123</w:t>
            </w:r>
          </w:p>
        </w:tc>
        <w:tc>
          <w:tcPr>
            <w:tcW w:w="1260" w:type="dxa"/>
          </w:tcPr>
          <w:p w:rsidR="008561C3" w:rsidRPr="00425C8F" w:rsidRDefault="008561C3" w:rsidP="002C3F3C">
            <w:pPr>
              <w:pStyle w:val="Tablecontent"/>
            </w:pPr>
            <w:r w:rsidRPr="00425C8F">
              <w:t>A (10)</w:t>
            </w:r>
          </w:p>
        </w:tc>
        <w:tc>
          <w:tcPr>
            <w:tcW w:w="1440" w:type="dxa"/>
          </w:tcPr>
          <w:p w:rsidR="008561C3" w:rsidRPr="00425C8F" w:rsidRDefault="008561C3" w:rsidP="002C3F3C">
            <w:pPr>
              <w:pStyle w:val="Tablecontent"/>
            </w:pPr>
            <w:r w:rsidRPr="00425C8F">
              <w:t>O (Tag is mandatory)</w:t>
            </w:r>
          </w:p>
        </w:tc>
      </w:tr>
      <w:tr w:rsidR="008561C3" w:rsidRPr="00425C8F" w:rsidTr="002C3F3C">
        <w:trPr>
          <w:cantSplit/>
          <w:trHeight w:val="277"/>
        </w:trPr>
        <w:tc>
          <w:tcPr>
            <w:tcW w:w="1727" w:type="dxa"/>
          </w:tcPr>
          <w:p w:rsidR="008561C3" w:rsidRPr="00425C8F" w:rsidRDefault="008561C3" w:rsidP="002C3F3C">
            <w:pPr>
              <w:pStyle w:val="Tablecontent"/>
            </w:pPr>
            <w:r w:rsidRPr="00425C8F">
              <w:t>LOGINID</w:t>
            </w:r>
          </w:p>
        </w:tc>
        <w:tc>
          <w:tcPr>
            <w:tcW w:w="1800" w:type="dxa"/>
          </w:tcPr>
          <w:p w:rsidR="008561C3" w:rsidRPr="00425C8F" w:rsidRDefault="008561C3" w:rsidP="002C3F3C">
            <w:pPr>
              <w:pStyle w:val="Tablecontent"/>
            </w:pPr>
            <w:r w:rsidRPr="00425C8F">
              <w:t>Login ID</w:t>
            </w:r>
          </w:p>
        </w:tc>
        <w:tc>
          <w:tcPr>
            <w:tcW w:w="1980" w:type="dxa"/>
          </w:tcPr>
          <w:p w:rsidR="008561C3" w:rsidRPr="00425C8F" w:rsidRDefault="008561C3" w:rsidP="002C3F3C">
            <w:pPr>
              <w:pStyle w:val="Tablecontent"/>
            </w:pPr>
            <w:r w:rsidRPr="00425C8F">
              <w:t>Login ID of the Operator user</w:t>
            </w:r>
          </w:p>
        </w:tc>
        <w:tc>
          <w:tcPr>
            <w:tcW w:w="1260" w:type="dxa"/>
          </w:tcPr>
          <w:p w:rsidR="008561C3" w:rsidRPr="00425C8F" w:rsidRDefault="008561C3" w:rsidP="002C3F3C">
            <w:pPr>
              <w:pStyle w:val="Tablecontent"/>
            </w:pPr>
            <w:r w:rsidRPr="00425C8F">
              <w:t>Mo_cce</w:t>
            </w:r>
          </w:p>
        </w:tc>
        <w:tc>
          <w:tcPr>
            <w:tcW w:w="1260" w:type="dxa"/>
          </w:tcPr>
          <w:p w:rsidR="008561C3" w:rsidRPr="00425C8F" w:rsidRDefault="008561C3" w:rsidP="002C3F3C">
            <w:pPr>
              <w:pStyle w:val="Tablecontent"/>
            </w:pPr>
            <w:r w:rsidRPr="00425C8F">
              <w:t>A (20)</w:t>
            </w:r>
          </w:p>
        </w:tc>
        <w:tc>
          <w:tcPr>
            <w:tcW w:w="1440" w:type="dxa"/>
          </w:tcPr>
          <w:p w:rsidR="008561C3" w:rsidRPr="00425C8F" w:rsidRDefault="008561C3" w:rsidP="002C3F3C">
            <w:pPr>
              <w:pStyle w:val="Tablecontent"/>
            </w:pPr>
            <w:r w:rsidRPr="00425C8F">
              <w:t>O (Tag is mandatory)</w:t>
            </w:r>
          </w:p>
        </w:tc>
      </w:tr>
      <w:tr w:rsidR="008561C3" w:rsidRPr="00425C8F" w:rsidTr="002C3F3C">
        <w:trPr>
          <w:cantSplit/>
          <w:trHeight w:val="277"/>
        </w:trPr>
        <w:tc>
          <w:tcPr>
            <w:tcW w:w="1727" w:type="dxa"/>
          </w:tcPr>
          <w:p w:rsidR="008561C3" w:rsidRPr="00425C8F" w:rsidRDefault="008561C3" w:rsidP="002C3F3C">
            <w:pPr>
              <w:pStyle w:val="Tablecontent"/>
            </w:pPr>
            <w:r w:rsidRPr="00425C8F">
              <w:t>PASSWORD</w:t>
            </w:r>
          </w:p>
        </w:tc>
        <w:tc>
          <w:tcPr>
            <w:tcW w:w="1800" w:type="dxa"/>
          </w:tcPr>
          <w:p w:rsidR="008561C3" w:rsidRPr="00425C8F" w:rsidRDefault="008561C3" w:rsidP="002C3F3C">
            <w:pPr>
              <w:pStyle w:val="Tablecontent"/>
            </w:pPr>
            <w:r w:rsidRPr="00425C8F">
              <w:t>Password</w:t>
            </w:r>
          </w:p>
        </w:tc>
        <w:tc>
          <w:tcPr>
            <w:tcW w:w="1980" w:type="dxa"/>
          </w:tcPr>
          <w:p w:rsidR="008561C3" w:rsidRPr="00425C8F" w:rsidRDefault="008561C3" w:rsidP="002C3F3C">
            <w:pPr>
              <w:pStyle w:val="Tablecontent"/>
            </w:pPr>
            <w:r w:rsidRPr="00425C8F">
              <w:t>Password of the Operator user</w:t>
            </w:r>
          </w:p>
          <w:p w:rsidR="008561C3" w:rsidRPr="00425C8F" w:rsidRDefault="008561C3" w:rsidP="002C3F3C">
            <w:pPr>
              <w:pStyle w:val="Tablecontent"/>
            </w:pPr>
            <w:r w:rsidRPr="00425C8F">
              <w:rPr>
                <w:b/>
              </w:rPr>
              <w:t>Mandatory in case LOGINID is specified</w:t>
            </w:r>
          </w:p>
        </w:tc>
        <w:tc>
          <w:tcPr>
            <w:tcW w:w="1260" w:type="dxa"/>
          </w:tcPr>
          <w:p w:rsidR="008561C3" w:rsidRPr="00425C8F" w:rsidRDefault="008561C3" w:rsidP="002C3F3C">
            <w:pPr>
              <w:pStyle w:val="Tablecontent"/>
            </w:pPr>
            <w:r w:rsidRPr="00425C8F">
              <w:t>2468</w:t>
            </w:r>
          </w:p>
        </w:tc>
        <w:tc>
          <w:tcPr>
            <w:tcW w:w="1260" w:type="dxa"/>
          </w:tcPr>
          <w:p w:rsidR="008561C3" w:rsidRPr="00425C8F" w:rsidRDefault="008561C3" w:rsidP="002C3F3C">
            <w:pPr>
              <w:pStyle w:val="Tablecontent"/>
            </w:pPr>
            <w:r w:rsidRPr="00425C8F">
              <w:t>A (8)</w:t>
            </w:r>
          </w:p>
        </w:tc>
        <w:tc>
          <w:tcPr>
            <w:tcW w:w="1440" w:type="dxa"/>
          </w:tcPr>
          <w:p w:rsidR="008561C3" w:rsidRPr="00425C8F" w:rsidRDefault="008561C3" w:rsidP="002C3F3C">
            <w:pPr>
              <w:pStyle w:val="Tablecontent"/>
            </w:pPr>
            <w:r w:rsidRPr="00425C8F">
              <w:t>O (Tag is mandatory)</w:t>
            </w:r>
          </w:p>
        </w:tc>
      </w:tr>
      <w:tr w:rsidR="008561C3" w:rsidRPr="00425C8F" w:rsidTr="002C3F3C">
        <w:trPr>
          <w:cantSplit/>
          <w:trHeight w:val="277"/>
        </w:trPr>
        <w:tc>
          <w:tcPr>
            <w:tcW w:w="9467" w:type="dxa"/>
            <w:gridSpan w:val="6"/>
            <w:tcBorders>
              <w:top w:val="single" w:sz="6" w:space="0" w:color="000000"/>
              <w:bottom w:val="single" w:sz="6" w:space="0" w:color="000000"/>
            </w:tcBorders>
            <w:shd w:val="clear" w:color="auto" w:fill="FBC1D6"/>
          </w:tcPr>
          <w:p w:rsidR="008561C3" w:rsidRPr="00425C8F" w:rsidRDefault="008561C3" w:rsidP="002C3F3C">
            <w:pPr>
              <w:pStyle w:val="Tablecontent"/>
              <w:rPr>
                <w:b/>
                <w:bCs/>
              </w:rPr>
            </w:pPr>
            <w:r w:rsidRPr="00425C8F">
              <w:rPr>
                <w:rFonts w:cs="Arial"/>
                <w:b/>
                <w:szCs w:val="18"/>
              </w:rPr>
              <w:t>Between LOGINID &amp; EMPCODE value of one of them must be present. Both of them can also be present in the request</w:t>
            </w:r>
          </w:p>
        </w:tc>
      </w:tr>
      <w:tr w:rsidR="008561C3" w:rsidRPr="00425C8F" w:rsidTr="002C3F3C">
        <w:trPr>
          <w:cantSplit/>
          <w:trHeight w:val="277"/>
        </w:trPr>
        <w:tc>
          <w:tcPr>
            <w:tcW w:w="1727" w:type="dxa"/>
          </w:tcPr>
          <w:p w:rsidR="008561C3" w:rsidRPr="00425C8F" w:rsidRDefault="008561C3" w:rsidP="002C3F3C">
            <w:pPr>
              <w:pStyle w:val="Tablecontent"/>
            </w:pPr>
            <w:r w:rsidRPr="00425C8F">
              <w:t>EXTREFNUM</w:t>
            </w:r>
          </w:p>
        </w:tc>
        <w:tc>
          <w:tcPr>
            <w:tcW w:w="1800" w:type="dxa"/>
          </w:tcPr>
          <w:p w:rsidR="008561C3" w:rsidRPr="00425C8F" w:rsidRDefault="008561C3" w:rsidP="002C3F3C">
            <w:pPr>
              <w:pStyle w:val="Tablecontent"/>
            </w:pPr>
            <w:r w:rsidRPr="00425C8F">
              <w:t>External Reference number</w:t>
            </w:r>
          </w:p>
        </w:tc>
        <w:tc>
          <w:tcPr>
            <w:tcW w:w="1980" w:type="dxa"/>
          </w:tcPr>
          <w:p w:rsidR="008561C3" w:rsidRPr="00425C8F" w:rsidRDefault="008561C3" w:rsidP="002C3F3C">
            <w:pPr>
              <w:pStyle w:val="Tablecontent"/>
            </w:pPr>
            <w:r w:rsidRPr="00425C8F">
              <w:t>Unique Reference number in the external system.</w:t>
            </w:r>
          </w:p>
        </w:tc>
        <w:tc>
          <w:tcPr>
            <w:tcW w:w="1260" w:type="dxa"/>
          </w:tcPr>
          <w:p w:rsidR="008561C3" w:rsidRPr="00425C8F" w:rsidRDefault="008561C3" w:rsidP="002C3F3C">
            <w:pPr>
              <w:pStyle w:val="Tablecontent"/>
            </w:pPr>
            <w:r w:rsidRPr="00425C8F">
              <w:t>12345</w:t>
            </w:r>
          </w:p>
        </w:tc>
        <w:tc>
          <w:tcPr>
            <w:tcW w:w="1260" w:type="dxa"/>
          </w:tcPr>
          <w:p w:rsidR="008561C3" w:rsidRPr="00425C8F" w:rsidRDefault="008561C3" w:rsidP="002C3F3C">
            <w:pPr>
              <w:pStyle w:val="Tablecontent"/>
            </w:pPr>
            <w:r w:rsidRPr="00425C8F">
              <w:t>A (20)</w:t>
            </w:r>
          </w:p>
        </w:tc>
        <w:tc>
          <w:tcPr>
            <w:tcW w:w="1440" w:type="dxa"/>
          </w:tcPr>
          <w:p w:rsidR="008561C3" w:rsidRPr="00425C8F" w:rsidRDefault="008561C3" w:rsidP="002C3F3C">
            <w:pPr>
              <w:pStyle w:val="Tablecontent"/>
            </w:pPr>
            <w:r w:rsidRPr="00425C8F">
              <w:t>O</w:t>
            </w:r>
          </w:p>
        </w:tc>
      </w:tr>
      <w:tr w:rsidR="008561C3" w:rsidRPr="00425C8F" w:rsidTr="002C3F3C">
        <w:trPr>
          <w:cantSplit/>
          <w:trHeight w:val="277"/>
        </w:trPr>
        <w:tc>
          <w:tcPr>
            <w:tcW w:w="9467" w:type="dxa"/>
            <w:gridSpan w:val="6"/>
            <w:tcBorders>
              <w:top w:val="single" w:sz="6" w:space="0" w:color="000000"/>
              <w:bottom w:val="single" w:sz="6" w:space="0" w:color="000000"/>
            </w:tcBorders>
            <w:shd w:val="clear" w:color="auto" w:fill="FBC1D6"/>
          </w:tcPr>
          <w:p w:rsidR="008561C3" w:rsidRPr="00425C8F" w:rsidRDefault="008561C3" w:rsidP="002C3F3C">
            <w:pPr>
              <w:pStyle w:val="Tablecontent"/>
              <w:rPr>
                <w:b/>
                <w:bCs/>
              </w:rPr>
            </w:pPr>
            <w:r w:rsidRPr="00425C8F">
              <w:rPr>
                <w:rFonts w:cs="Arial"/>
                <w:b/>
                <w:szCs w:val="18"/>
              </w:rPr>
              <w:t>DATA – Under this tag, details of user who needs to barred should be provided</w:t>
            </w:r>
          </w:p>
        </w:tc>
      </w:tr>
      <w:tr w:rsidR="008561C3" w:rsidRPr="00425C8F" w:rsidTr="002C3F3C">
        <w:trPr>
          <w:cantSplit/>
          <w:trHeight w:val="277"/>
        </w:trPr>
        <w:tc>
          <w:tcPr>
            <w:tcW w:w="1727" w:type="dxa"/>
          </w:tcPr>
          <w:p w:rsidR="008561C3" w:rsidRPr="00425C8F" w:rsidRDefault="008561C3" w:rsidP="002C3F3C">
            <w:pPr>
              <w:pStyle w:val="Tablecontent"/>
            </w:pPr>
            <w:r w:rsidRPr="00425C8F">
              <w:t>MODULE</w:t>
            </w:r>
          </w:p>
        </w:tc>
        <w:tc>
          <w:tcPr>
            <w:tcW w:w="1800" w:type="dxa"/>
          </w:tcPr>
          <w:p w:rsidR="008561C3" w:rsidRPr="00425C8F" w:rsidRDefault="008561C3" w:rsidP="002C3F3C">
            <w:pPr>
              <w:pStyle w:val="Tablecontent"/>
            </w:pPr>
            <w:r w:rsidRPr="00425C8F">
              <w:t>Module of the User</w:t>
            </w:r>
          </w:p>
        </w:tc>
        <w:tc>
          <w:tcPr>
            <w:tcW w:w="1980" w:type="dxa"/>
          </w:tcPr>
          <w:p w:rsidR="008561C3" w:rsidRPr="00425C8F" w:rsidRDefault="008561C3" w:rsidP="002C3F3C">
            <w:pPr>
              <w:pStyle w:val="Tablecontent"/>
            </w:pPr>
            <w:r w:rsidRPr="00425C8F">
              <w:t>Module of the user against which services needs to be barred.</w:t>
            </w:r>
          </w:p>
          <w:p w:rsidR="008561C3" w:rsidRPr="00425C8F" w:rsidRDefault="008561C3" w:rsidP="002C3F3C">
            <w:pPr>
              <w:pStyle w:val="Tablecontent"/>
              <w:rPr>
                <w:b/>
              </w:rPr>
            </w:pPr>
            <w:r w:rsidRPr="00425C8F">
              <w:rPr>
                <w:b/>
              </w:rPr>
              <w:t>Airtel Tanzania should always use the value as P2P in-case they wish to use this API only for Me2U service</w:t>
            </w:r>
          </w:p>
        </w:tc>
        <w:tc>
          <w:tcPr>
            <w:tcW w:w="1260" w:type="dxa"/>
          </w:tcPr>
          <w:p w:rsidR="008561C3" w:rsidRPr="00425C8F" w:rsidRDefault="008561C3" w:rsidP="002C3F3C">
            <w:pPr>
              <w:pStyle w:val="Tablecontent"/>
            </w:pPr>
            <w:r w:rsidRPr="00425C8F">
              <w:t>C2S, P2P</w:t>
            </w:r>
          </w:p>
        </w:tc>
        <w:tc>
          <w:tcPr>
            <w:tcW w:w="1260" w:type="dxa"/>
          </w:tcPr>
          <w:p w:rsidR="008561C3" w:rsidRPr="00425C8F" w:rsidRDefault="008561C3" w:rsidP="002C3F3C">
            <w:pPr>
              <w:pStyle w:val="Tablecontent"/>
            </w:pPr>
            <w:r w:rsidRPr="00425C8F">
              <w:t>A (10)</w:t>
            </w:r>
          </w:p>
        </w:tc>
        <w:tc>
          <w:tcPr>
            <w:tcW w:w="1440" w:type="dxa"/>
          </w:tcPr>
          <w:p w:rsidR="008561C3" w:rsidRPr="00425C8F" w:rsidRDefault="008561C3" w:rsidP="002C3F3C">
            <w:pPr>
              <w:pStyle w:val="Tablecontent"/>
            </w:pPr>
            <w:r w:rsidRPr="00425C8F">
              <w:t>M</w:t>
            </w:r>
          </w:p>
        </w:tc>
      </w:tr>
      <w:tr w:rsidR="008561C3" w:rsidRPr="00425C8F" w:rsidTr="002C3F3C">
        <w:trPr>
          <w:trHeight w:val="277"/>
        </w:trPr>
        <w:tc>
          <w:tcPr>
            <w:tcW w:w="1727" w:type="dxa"/>
            <w:tcBorders>
              <w:top w:val="single" w:sz="6" w:space="0" w:color="000000"/>
              <w:bottom w:val="single" w:sz="6" w:space="0" w:color="000000"/>
            </w:tcBorders>
          </w:tcPr>
          <w:p w:rsidR="008561C3" w:rsidRPr="00425C8F" w:rsidRDefault="008561C3" w:rsidP="002C3F3C">
            <w:pPr>
              <w:pStyle w:val="Tablecontent"/>
            </w:pPr>
            <w:r w:rsidRPr="00425C8F">
              <w:t>MSISDN</w:t>
            </w:r>
          </w:p>
        </w:tc>
        <w:tc>
          <w:tcPr>
            <w:tcW w:w="1800" w:type="dxa"/>
            <w:tcBorders>
              <w:top w:val="single" w:sz="6" w:space="0" w:color="000000"/>
              <w:bottom w:val="single" w:sz="6" w:space="0" w:color="000000"/>
            </w:tcBorders>
          </w:tcPr>
          <w:p w:rsidR="008561C3" w:rsidRPr="00425C8F" w:rsidRDefault="008561C3" w:rsidP="002C3F3C">
            <w:pPr>
              <w:pStyle w:val="Tablecontent"/>
            </w:pPr>
            <w:r w:rsidRPr="00425C8F">
              <w:t>User mobile number</w:t>
            </w:r>
          </w:p>
        </w:tc>
        <w:tc>
          <w:tcPr>
            <w:tcW w:w="1980" w:type="dxa"/>
            <w:tcBorders>
              <w:top w:val="single" w:sz="6" w:space="0" w:color="000000"/>
              <w:bottom w:val="single" w:sz="6" w:space="0" w:color="000000"/>
            </w:tcBorders>
          </w:tcPr>
          <w:p w:rsidR="008561C3" w:rsidRPr="00425C8F" w:rsidRDefault="008561C3" w:rsidP="002C3F3C">
            <w:pPr>
              <w:pStyle w:val="Tablecontent"/>
            </w:pPr>
            <w:r w:rsidRPr="00425C8F">
              <w:t>User mobile number, which needs to be barred</w:t>
            </w:r>
          </w:p>
          <w:p w:rsidR="008561C3" w:rsidRPr="00425C8F" w:rsidRDefault="008561C3" w:rsidP="002C3F3C">
            <w:pPr>
              <w:pStyle w:val="Tablecontent"/>
              <w:rPr>
                <w:b/>
              </w:rPr>
            </w:pPr>
            <w:r w:rsidRPr="00425C8F">
              <w:rPr>
                <w:b/>
              </w:rPr>
              <w:t>All MSISDN should be in national dial format i.e. without country code.</w:t>
            </w:r>
          </w:p>
        </w:tc>
        <w:tc>
          <w:tcPr>
            <w:tcW w:w="1260" w:type="dxa"/>
            <w:tcBorders>
              <w:top w:val="single" w:sz="6" w:space="0" w:color="000000"/>
              <w:bottom w:val="single" w:sz="6" w:space="0" w:color="000000"/>
            </w:tcBorders>
          </w:tcPr>
          <w:p w:rsidR="008561C3" w:rsidRPr="00425C8F" w:rsidRDefault="008561C3" w:rsidP="002C3F3C">
            <w:pPr>
              <w:pStyle w:val="Tablecontent"/>
            </w:pPr>
            <w:r w:rsidRPr="00425C8F">
              <w:t>9942222</w:t>
            </w:r>
          </w:p>
        </w:tc>
        <w:tc>
          <w:tcPr>
            <w:tcW w:w="1260" w:type="dxa"/>
            <w:tcBorders>
              <w:top w:val="single" w:sz="6" w:space="0" w:color="000000"/>
              <w:bottom w:val="single" w:sz="6" w:space="0" w:color="000000"/>
            </w:tcBorders>
          </w:tcPr>
          <w:p w:rsidR="008561C3" w:rsidRPr="00425C8F" w:rsidRDefault="008561C3" w:rsidP="002C3F3C">
            <w:pPr>
              <w:pStyle w:val="Tablecontent"/>
            </w:pPr>
            <w:r w:rsidRPr="00425C8F">
              <w:t>N (15)</w:t>
            </w:r>
          </w:p>
        </w:tc>
        <w:tc>
          <w:tcPr>
            <w:tcW w:w="1440" w:type="dxa"/>
            <w:tcBorders>
              <w:top w:val="single" w:sz="6" w:space="0" w:color="000000"/>
              <w:bottom w:val="single" w:sz="6" w:space="0" w:color="000000"/>
            </w:tcBorders>
          </w:tcPr>
          <w:p w:rsidR="008561C3" w:rsidRPr="00425C8F" w:rsidRDefault="008561C3" w:rsidP="002C3F3C">
            <w:pPr>
              <w:pStyle w:val="Tablecontent"/>
            </w:pPr>
            <w:r w:rsidRPr="00425C8F">
              <w:t>M</w:t>
            </w:r>
          </w:p>
        </w:tc>
      </w:tr>
      <w:tr w:rsidR="008561C3" w:rsidRPr="00425C8F" w:rsidTr="002C3F3C">
        <w:trPr>
          <w:cantSplit/>
          <w:trHeight w:val="277"/>
        </w:trPr>
        <w:tc>
          <w:tcPr>
            <w:tcW w:w="1727" w:type="dxa"/>
          </w:tcPr>
          <w:p w:rsidR="008561C3" w:rsidRPr="00425C8F" w:rsidRDefault="008561C3" w:rsidP="002C3F3C">
            <w:pPr>
              <w:pStyle w:val="Tablecontent"/>
            </w:pPr>
            <w:r w:rsidRPr="00425C8F">
              <w:t>USERTYPE</w:t>
            </w:r>
          </w:p>
        </w:tc>
        <w:tc>
          <w:tcPr>
            <w:tcW w:w="1800" w:type="dxa"/>
          </w:tcPr>
          <w:p w:rsidR="008561C3" w:rsidRPr="00425C8F" w:rsidRDefault="008561C3" w:rsidP="002C3F3C">
            <w:pPr>
              <w:pStyle w:val="Tablecontent"/>
            </w:pPr>
            <w:r w:rsidRPr="00425C8F">
              <w:t>Type of the user to be Barred</w:t>
            </w:r>
          </w:p>
        </w:tc>
        <w:tc>
          <w:tcPr>
            <w:tcW w:w="1980" w:type="dxa"/>
          </w:tcPr>
          <w:p w:rsidR="008561C3" w:rsidRPr="00425C8F" w:rsidRDefault="008561C3" w:rsidP="002C3F3C">
            <w:pPr>
              <w:pStyle w:val="Tablecontent"/>
            </w:pPr>
            <w:r w:rsidRPr="00425C8F">
              <w:t>Whether the user needs to be barred as a Sender or Receiver of a Transfer</w:t>
            </w:r>
          </w:p>
        </w:tc>
        <w:tc>
          <w:tcPr>
            <w:tcW w:w="1260" w:type="dxa"/>
          </w:tcPr>
          <w:p w:rsidR="008561C3" w:rsidRPr="00425C8F" w:rsidRDefault="008561C3" w:rsidP="002C3F3C">
            <w:pPr>
              <w:pStyle w:val="Tablecontent"/>
            </w:pPr>
            <w:r w:rsidRPr="00425C8F">
              <w:t>SENDER/ RECEIVER</w:t>
            </w:r>
          </w:p>
        </w:tc>
        <w:tc>
          <w:tcPr>
            <w:tcW w:w="1260" w:type="dxa"/>
          </w:tcPr>
          <w:p w:rsidR="008561C3" w:rsidRPr="00425C8F" w:rsidRDefault="008561C3" w:rsidP="002C3F3C">
            <w:pPr>
              <w:pStyle w:val="Tablecontent"/>
            </w:pPr>
            <w:r w:rsidRPr="00425C8F">
              <w:t>A (15)</w:t>
            </w:r>
          </w:p>
        </w:tc>
        <w:tc>
          <w:tcPr>
            <w:tcW w:w="1440" w:type="dxa"/>
          </w:tcPr>
          <w:p w:rsidR="008561C3" w:rsidRPr="00425C8F" w:rsidRDefault="008561C3" w:rsidP="002C3F3C">
            <w:pPr>
              <w:pStyle w:val="Tablecontent"/>
            </w:pPr>
            <w:r w:rsidRPr="00425C8F">
              <w:t>M</w:t>
            </w:r>
          </w:p>
        </w:tc>
      </w:tr>
      <w:tr w:rsidR="008561C3" w:rsidRPr="00425C8F" w:rsidTr="002C3F3C">
        <w:trPr>
          <w:cantSplit/>
          <w:trHeight w:val="277"/>
        </w:trPr>
        <w:tc>
          <w:tcPr>
            <w:tcW w:w="1727" w:type="dxa"/>
          </w:tcPr>
          <w:p w:rsidR="008561C3" w:rsidRPr="00425C8F" w:rsidRDefault="008561C3" w:rsidP="002C3F3C">
            <w:pPr>
              <w:pStyle w:val="Tablecontent"/>
            </w:pPr>
            <w:r w:rsidRPr="00425C8F">
              <w:t>BARTYPE</w:t>
            </w:r>
          </w:p>
        </w:tc>
        <w:tc>
          <w:tcPr>
            <w:tcW w:w="1800" w:type="dxa"/>
          </w:tcPr>
          <w:p w:rsidR="008561C3" w:rsidRPr="00425C8F" w:rsidRDefault="008561C3" w:rsidP="002C3F3C">
            <w:pPr>
              <w:pStyle w:val="Tablecontent"/>
            </w:pPr>
            <w:r w:rsidRPr="00425C8F">
              <w:t>Barring Type i.e. Sub look up code</w:t>
            </w:r>
          </w:p>
        </w:tc>
        <w:tc>
          <w:tcPr>
            <w:tcW w:w="1980" w:type="dxa"/>
          </w:tcPr>
          <w:p w:rsidR="008561C3" w:rsidRPr="00425C8F" w:rsidRDefault="008561C3" w:rsidP="002C3F3C">
            <w:pPr>
              <w:pStyle w:val="Tablecontent"/>
            </w:pPr>
            <w:r w:rsidRPr="00425C8F">
              <w:t>Refer Business Rules section for details</w:t>
            </w:r>
          </w:p>
        </w:tc>
        <w:tc>
          <w:tcPr>
            <w:tcW w:w="1260" w:type="dxa"/>
          </w:tcPr>
          <w:p w:rsidR="008561C3" w:rsidRPr="00425C8F" w:rsidRDefault="008561C3" w:rsidP="002C3F3C">
            <w:pPr>
              <w:pStyle w:val="Tablecontent"/>
            </w:pPr>
            <w:r w:rsidRPr="00425C8F">
              <w:t>SIMSWP</w:t>
            </w:r>
          </w:p>
        </w:tc>
        <w:tc>
          <w:tcPr>
            <w:tcW w:w="1260" w:type="dxa"/>
          </w:tcPr>
          <w:p w:rsidR="008561C3" w:rsidRPr="00425C8F" w:rsidRDefault="008561C3" w:rsidP="002C3F3C">
            <w:pPr>
              <w:pStyle w:val="Tablecontent"/>
            </w:pPr>
            <w:r w:rsidRPr="00425C8F">
              <w:t>A (10)</w:t>
            </w:r>
          </w:p>
        </w:tc>
        <w:tc>
          <w:tcPr>
            <w:tcW w:w="1440" w:type="dxa"/>
          </w:tcPr>
          <w:p w:rsidR="008561C3" w:rsidRPr="00425C8F" w:rsidRDefault="008561C3" w:rsidP="002C3F3C">
            <w:pPr>
              <w:pStyle w:val="Tablecontent"/>
            </w:pPr>
            <w:r w:rsidRPr="00425C8F">
              <w:t>M</w:t>
            </w:r>
          </w:p>
        </w:tc>
      </w:tr>
      <w:tr w:rsidR="008561C3" w:rsidRPr="00425C8F" w:rsidTr="002C3F3C">
        <w:trPr>
          <w:cantSplit/>
          <w:trHeight w:val="277"/>
        </w:trPr>
        <w:tc>
          <w:tcPr>
            <w:tcW w:w="1727" w:type="dxa"/>
          </w:tcPr>
          <w:p w:rsidR="008561C3" w:rsidRPr="00425C8F" w:rsidRDefault="008561C3" w:rsidP="002C3F3C">
            <w:pPr>
              <w:pStyle w:val="Tablecontent"/>
            </w:pPr>
            <w:r w:rsidRPr="00425C8F">
              <w:lastRenderedPageBreak/>
              <w:t>REMARKS</w:t>
            </w:r>
          </w:p>
        </w:tc>
        <w:tc>
          <w:tcPr>
            <w:tcW w:w="1800" w:type="dxa"/>
          </w:tcPr>
          <w:p w:rsidR="008561C3" w:rsidRPr="00425C8F" w:rsidRDefault="008561C3" w:rsidP="002C3F3C">
            <w:pPr>
              <w:pStyle w:val="Tablecontent"/>
            </w:pPr>
            <w:r w:rsidRPr="00425C8F">
              <w:t>Reason for the Barring</w:t>
            </w:r>
          </w:p>
        </w:tc>
        <w:tc>
          <w:tcPr>
            <w:tcW w:w="1980" w:type="dxa"/>
          </w:tcPr>
          <w:p w:rsidR="008561C3" w:rsidRPr="00425C8F" w:rsidRDefault="008561C3" w:rsidP="002C3F3C">
            <w:pPr>
              <w:pStyle w:val="Tablecontent"/>
            </w:pPr>
            <w:r w:rsidRPr="00425C8F">
              <w:t>Reason to be given for the Barring</w:t>
            </w:r>
          </w:p>
        </w:tc>
        <w:tc>
          <w:tcPr>
            <w:tcW w:w="1260" w:type="dxa"/>
          </w:tcPr>
          <w:p w:rsidR="008561C3" w:rsidRPr="00425C8F" w:rsidRDefault="008561C3" w:rsidP="002C3F3C">
            <w:pPr>
              <w:pStyle w:val="Tablecontent"/>
            </w:pPr>
            <w:r w:rsidRPr="00425C8F">
              <w:t>User Barring</w:t>
            </w:r>
          </w:p>
        </w:tc>
        <w:tc>
          <w:tcPr>
            <w:tcW w:w="1260" w:type="dxa"/>
          </w:tcPr>
          <w:p w:rsidR="008561C3" w:rsidRPr="00425C8F" w:rsidRDefault="008561C3" w:rsidP="002C3F3C">
            <w:pPr>
              <w:pStyle w:val="Tablecontent"/>
            </w:pPr>
            <w:r w:rsidRPr="00425C8F">
              <w:t>A (100)</w:t>
            </w:r>
          </w:p>
        </w:tc>
        <w:tc>
          <w:tcPr>
            <w:tcW w:w="1440" w:type="dxa"/>
          </w:tcPr>
          <w:p w:rsidR="008561C3" w:rsidRPr="00425C8F" w:rsidRDefault="008561C3" w:rsidP="002C3F3C">
            <w:pPr>
              <w:pStyle w:val="Tablecontent"/>
            </w:pPr>
            <w:r w:rsidRPr="00425C8F">
              <w:t xml:space="preserve">O </w:t>
            </w:r>
            <w:r w:rsidRPr="00425C8F">
              <w:rPr>
                <w:rFonts w:cs="Arial"/>
              </w:rPr>
              <w:t xml:space="preserve"> (Tag is mandatory)</w:t>
            </w:r>
          </w:p>
        </w:tc>
      </w:tr>
    </w:tbl>
    <w:p w:rsidR="008561C3" w:rsidRPr="00425C8F" w:rsidRDefault="008561C3" w:rsidP="008561C3">
      <w:pPr>
        <w:pStyle w:val="BodyText2"/>
      </w:pPr>
    </w:p>
    <w:p w:rsidR="008561C3" w:rsidRPr="00425C8F" w:rsidRDefault="008561C3" w:rsidP="001E6309">
      <w:pPr>
        <w:pStyle w:val="Heading"/>
        <w:rPr>
          <w:color w:val="auto"/>
        </w:rPr>
      </w:pPr>
      <w:r w:rsidRPr="00425C8F">
        <w:rPr>
          <w:color w:val="auto"/>
        </w:rPr>
        <w:t>Business Rules</w:t>
      </w:r>
    </w:p>
    <w:p w:rsidR="008561C3" w:rsidRPr="00425C8F" w:rsidRDefault="008561C3" w:rsidP="008561C3">
      <w:pPr>
        <w:pStyle w:val="ListBullet1"/>
      </w:pPr>
      <w:r w:rsidRPr="00425C8F">
        <w:t>All tags are mandatory to be present in XML. If value is optional and tag must be present.</w:t>
      </w:r>
    </w:p>
    <w:p w:rsidR="008561C3" w:rsidRPr="00425C8F" w:rsidRDefault="008561C3" w:rsidP="008561C3">
      <w:pPr>
        <w:pStyle w:val="ListBullet1"/>
      </w:pPr>
      <w:r w:rsidRPr="00425C8F">
        <w:t>The value for TYPE tag is fixed as mentioned in syntax.</w:t>
      </w:r>
    </w:p>
    <w:p w:rsidR="008561C3" w:rsidRPr="00425C8F" w:rsidRDefault="008561C3" w:rsidP="008561C3">
      <w:pPr>
        <w:pStyle w:val="ListBullet1"/>
      </w:pPr>
      <w:r w:rsidRPr="00425C8F">
        <w:t>The possible value for USERTYPE tag could be SENDER or RECEIVER. If a user is barred as a Sender, then requests initiated by the user would not be processed in PreTUPS. Similarly if a user is barred as a receiver, transaction against or for the user would not be allowed in PreTUPS</w:t>
      </w:r>
    </w:p>
    <w:p w:rsidR="008561C3" w:rsidRPr="00425C8F" w:rsidRDefault="008561C3" w:rsidP="008561C3">
      <w:pPr>
        <w:pStyle w:val="ListBullet1"/>
      </w:pPr>
      <w:r w:rsidRPr="00425C8F">
        <w:t xml:space="preserve">In the barring request the Channel user will be identified by the module and the user type. In case if user type is sender and module is C2S then PreTUPS would identify the user as Channel user and if user type is RECEIVER then it will be taken as C2S Subscriber. </w:t>
      </w:r>
    </w:p>
    <w:p w:rsidR="008561C3" w:rsidRPr="00425C8F" w:rsidRDefault="008561C3" w:rsidP="008561C3">
      <w:pPr>
        <w:pStyle w:val="ListBullet1"/>
      </w:pPr>
      <w:r w:rsidRPr="00425C8F">
        <w:t>For C2S sender the user must exist in PreTUPS system. No such check will be done on C2S receiver combination.</w:t>
      </w:r>
    </w:p>
    <w:p w:rsidR="008561C3" w:rsidRPr="00425C8F" w:rsidRDefault="008561C3" w:rsidP="008561C3">
      <w:pPr>
        <w:pStyle w:val="ListBullet1"/>
      </w:pPr>
      <w:r w:rsidRPr="00425C8F">
        <w:t>In the barring request the subscriber will be identified by the module and the user type. In case if user type is sender/receiver and module is P2P then PreTUPS would identify the user as Subscriber.</w:t>
      </w:r>
    </w:p>
    <w:p w:rsidR="008561C3" w:rsidRPr="00425C8F" w:rsidRDefault="008561C3" w:rsidP="008561C3">
      <w:pPr>
        <w:pStyle w:val="ListBullet1"/>
      </w:pPr>
      <w:r w:rsidRPr="00425C8F">
        <w:t>For P2P sender the user must exist in PreTUPS system. IN other words, should be a registered P2P subscriber. No such check will be done on P2P receiver combination.</w:t>
      </w:r>
    </w:p>
    <w:p w:rsidR="008561C3" w:rsidRPr="00425C8F" w:rsidRDefault="008561C3" w:rsidP="008561C3">
      <w:pPr>
        <w:pStyle w:val="ListBullet1"/>
      </w:pPr>
      <w:r w:rsidRPr="00425C8F">
        <w:t xml:space="preserve">In-case of Airtel Tanzania, if </w:t>
      </w:r>
      <w:r w:rsidRPr="00425C8F">
        <w:rPr>
          <w:b/>
        </w:rPr>
        <w:t>BARTYPE</w:t>
      </w:r>
      <w:r w:rsidRPr="00425C8F">
        <w:t xml:space="preserve"> is specified as </w:t>
      </w:r>
      <w:r w:rsidRPr="00425C8F">
        <w:rPr>
          <w:b/>
        </w:rPr>
        <w:t>SIMSWP</w:t>
      </w:r>
      <w:r w:rsidRPr="00425C8F">
        <w:t>, then the user would be automatically unbarred after a configurable duration of time.</w:t>
      </w:r>
    </w:p>
    <w:p w:rsidR="008561C3" w:rsidRPr="00425C8F" w:rsidRDefault="008561C3" w:rsidP="008561C3">
      <w:pPr>
        <w:pStyle w:val="ListBullet1"/>
      </w:pPr>
      <w:r w:rsidRPr="00425C8F">
        <w:t xml:space="preserve">In-case of Airtel Tanzania, if </w:t>
      </w:r>
      <w:r w:rsidRPr="00425C8F">
        <w:rPr>
          <w:b/>
        </w:rPr>
        <w:t>BARTYPE</w:t>
      </w:r>
      <w:r w:rsidRPr="00425C8F">
        <w:t xml:space="preserve"> is specified something other than </w:t>
      </w:r>
      <w:r w:rsidRPr="00425C8F">
        <w:rPr>
          <w:b/>
        </w:rPr>
        <w:t xml:space="preserve">SIMSWP, </w:t>
      </w:r>
      <w:r w:rsidRPr="00425C8F">
        <w:t>then the barred user would not be eligible for auto unbar</w:t>
      </w:r>
    </w:p>
    <w:p w:rsidR="008561C3" w:rsidRPr="00425C8F" w:rsidRDefault="008561C3" w:rsidP="008561C3">
      <w:pPr>
        <w:pStyle w:val="ListBullet1"/>
      </w:pPr>
      <w:r w:rsidRPr="00425C8F">
        <w:t>This BARTYPE could be used by CCE or a user having rights to bar, from the PreTUPS GUI as well. In other words, this BARTYPE would not be just limited to this API</w:t>
      </w:r>
    </w:p>
    <w:p w:rsidR="008561C3" w:rsidRPr="00425C8F" w:rsidRDefault="008561C3" w:rsidP="008561C3">
      <w:pPr>
        <w:pStyle w:val="ListBullet1"/>
      </w:pPr>
      <w:r w:rsidRPr="00425C8F">
        <w:t>A barred user (irrespective of BARTYPE) can be explicitly un-barred as-well using the un-bar XML API or using the functionality available over PreTUPS GUI</w:t>
      </w:r>
    </w:p>
    <w:p w:rsidR="008561C3" w:rsidRPr="00425C8F" w:rsidRDefault="008561C3" w:rsidP="008561C3">
      <w:pPr>
        <w:pStyle w:val="ListBullet1"/>
      </w:pPr>
      <w:r w:rsidRPr="00425C8F">
        <w:t>All other business rules related to user barring remain same as currently existing.</w:t>
      </w:r>
    </w:p>
    <w:p w:rsidR="008561C3" w:rsidRPr="00425C8F" w:rsidRDefault="008561C3" w:rsidP="008561C3">
      <w:pPr>
        <w:pStyle w:val="ListBullet1"/>
      </w:pPr>
      <w:r w:rsidRPr="00425C8F">
        <w:t>A user can be barred using the API or PreTUPS GUI. There would not be any identification from PreTUPS based on which it can be know whether a user has been barred using the API or PreTUPS GUI.</w:t>
      </w:r>
    </w:p>
    <w:p w:rsidR="008561C3" w:rsidRPr="00425C8F" w:rsidRDefault="008561C3" w:rsidP="008561C3">
      <w:pPr>
        <w:pStyle w:val="BodyText2"/>
      </w:pPr>
    </w:p>
    <w:p w:rsidR="008561C3" w:rsidRPr="00425C8F" w:rsidRDefault="0000768E" w:rsidP="001E6309">
      <w:pPr>
        <w:pStyle w:val="Heading"/>
        <w:rPr>
          <w:color w:val="auto"/>
        </w:rPr>
      </w:pPr>
      <w:r w:rsidRPr="00425C8F">
        <w:rPr>
          <w:color w:val="auto"/>
        </w:rPr>
        <w:t>Response Syntax</w:t>
      </w:r>
    </w:p>
    <w:p w:rsidR="008561C3" w:rsidRPr="00425C8F" w:rsidRDefault="008561C3" w:rsidP="008561C3">
      <w:pPr>
        <w:pStyle w:val="BodyText2"/>
      </w:pPr>
      <w:r w:rsidRPr="00425C8F">
        <w:t>PreTUPS will send following response to the External System against user bar request:</w:t>
      </w:r>
    </w:p>
    <w:p w:rsidR="008561C3" w:rsidRPr="00425C8F" w:rsidRDefault="008561C3" w:rsidP="008561C3">
      <w:pPr>
        <w:pStyle w:val="BodyText2"/>
      </w:pPr>
    </w:p>
    <w:p w:rsidR="008561C3" w:rsidRPr="00425C8F" w:rsidRDefault="008561C3" w:rsidP="008561C3">
      <w:pPr>
        <w:pStyle w:val="Code"/>
        <w:ind w:left="0"/>
      </w:pPr>
      <w:r w:rsidRPr="00425C8F">
        <w:t>&lt;?xml version="1.0"?&gt;</w:t>
      </w:r>
    </w:p>
    <w:p w:rsidR="008561C3" w:rsidRPr="00425C8F" w:rsidRDefault="008561C3" w:rsidP="008561C3">
      <w:pPr>
        <w:pStyle w:val="Code"/>
        <w:ind w:left="0" w:firstLine="720"/>
      </w:pPr>
      <w:r w:rsidRPr="00425C8F">
        <w:t>&lt;</w:t>
      </w:r>
      <w:r w:rsidRPr="00425C8F">
        <w:rPr>
          <w:b/>
        </w:rPr>
        <w:t>COMMAND</w:t>
      </w:r>
      <w:r w:rsidRPr="00425C8F">
        <w:t>&gt;</w:t>
      </w:r>
    </w:p>
    <w:p w:rsidR="008561C3" w:rsidRPr="00425C8F" w:rsidRDefault="008561C3" w:rsidP="008561C3">
      <w:pPr>
        <w:pStyle w:val="Code"/>
        <w:jc w:val="left"/>
      </w:pPr>
      <w:r w:rsidRPr="00425C8F">
        <w:t>&lt;</w:t>
      </w:r>
      <w:r w:rsidRPr="00425C8F">
        <w:rPr>
          <w:b/>
        </w:rPr>
        <w:t>TYPE</w:t>
      </w:r>
      <w:r w:rsidRPr="00425C8F">
        <w:t>&gt;&lt;BARUSERRESP&gt;&lt;/</w:t>
      </w:r>
      <w:r w:rsidRPr="00425C8F">
        <w:rPr>
          <w:b/>
        </w:rPr>
        <w:t>TYPE</w:t>
      </w:r>
      <w:r w:rsidRPr="00425C8F">
        <w:t>&gt;</w:t>
      </w:r>
    </w:p>
    <w:p w:rsidR="008561C3" w:rsidRPr="00425C8F" w:rsidRDefault="008561C3" w:rsidP="008561C3">
      <w:pPr>
        <w:pStyle w:val="Code"/>
        <w:jc w:val="left"/>
      </w:pPr>
      <w:r w:rsidRPr="00425C8F">
        <w:t>&lt;</w:t>
      </w:r>
      <w:r w:rsidRPr="00425C8F">
        <w:rPr>
          <w:b/>
        </w:rPr>
        <w:t>TXNSTATUS</w:t>
      </w:r>
      <w:r w:rsidRPr="00425C8F">
        <w:t>&gt;&lt;Transaction Status&gt;&lt;/</w:t>
      </w:r>
      <w:r w:rsidRPr="00425C8F">
        <w:rPr>
          <w:b/>
        </w:rPr>
        <w:t>TXNSTATUS</w:t>
      </w:r>
      <w:r w:rsidRPr="00425C8F">
        <w:t>&gt;</w:t>
      </w:r>
    </w:p>
    <w:p w:rsidR="008561C3" w:rsidRPr="00425C8F" w:rsidRDefault="008561C3" w:rsidP="008561C3">
      <w:pPr>
        <w:pStyle w:val="BodyText2"/>
        <w:ind w:left="360" w:firstLine="720"/>
      </w:pPr>
      <w:r w:rsidRPr="00425C8F">
        <w:rPr>
          <w:rFonts w:ascii="Courier New" w:hAnsi="Courier New"/>
        </w:rPr>
        <w:t>&lt;</w:t>
      </w:r>
      <w:r w:rsidRPr="00425C8F">
        <w:rPr>
          <w:rFonts w:ascii="Courier New" w:hAnsi="Courier New"/>
          <w:b/>
        </w:rPr>
        <w:t>ERROR</w:t>
      </w:r>
      <w:r w:rsidRPr="00425C8F">
        <w:rPr>
          <w:rFonts w:ascii="Courier New" w:hAnsi="Courier New"/>
        </w:rPr>
        <w:t>_</w:t>
      </w:r>
      <w:r w:rsidRPr="00425C8F">
        <w:rPr>
          <w:rFonts w:ascii="Courier New" w:hAnsi="Courier New"/>
          <w:b/>
        </w:rPr>
        <w:t>KEY</w:t>
      </w:r>
      <w:r w:rsidRPr="00425C8F">
        <w:rPr>
          <w:rFonts w:ascii="Courier New" w:hAnsi="Courier New"/>
        </w:rPr>
        <w:t>&gt;&lt;/</w:t>
      </w:r>
      <w:r w:rsidRPr="00425C8F">
        <w:rPr>
          <w:rFonts w:ascii="Courier New" w:hAnsi="Courier New"/>
          <w:b/>
        </w:rPr>
        <w:t>ERROR</w:t>
      </w:r>
      <w:r w:rsidRPr="00425C8F">
        <w:rPr>
          <w:rFonts w:ascii="Courier New" w:hAnsi="Courier New"/>
        </w:rPr>
        <w:t>_</w:t>
      </w:r>
      <w:r w:rsidRPr="00425C8F">
        <w:rPr>
          <w:rFonts w:ascii="Courier New" w:hAnsi="Courier New"/>
          <w:b/>
        </w:rPr>
        <w:t>KEY</w:t>
      </w:r>
      <w:r w:rsidRPr="00425C8F">
        <w:rPr>
          <w:rFonts w:ascii="Courier New" w:hAnsi="Courier New"/>
        </w:rPr>
        <w:t>&gt;</w:t>
      </w:r>
    </w:p>
    <w:p w:rsidR="008561C3" w:rsidRPr="00425C8F" w:rsidRDefault="008561C3" w:rsidP="008561C3">
      <w:pPr>
        <w:pStyle w:val="Code"/>
        <w:jc w:val="left"/>
      </w:pPr>
      <w:r w:rsidRPr="00425C8F">
        <w:t>&lt;</w:t>
      </w:r>
      <w:r w:rsidRPr="00425C8F">
        <w:rPr>
          <w:b/>
        </w:rPr>
        <w:t>DATE</w:t>
      </w:r>
      <w:r w:rsidRPr="00425C8F">
        <w:t>&gt;&lt;Date &amp; Time&gt;&lt;/</w:t>
      </w:r>
      <w:r w:rsidRPr="00425C8F">
        <w:rPr>
          <w:b/>
        </w:rPr>
        <w:t>DATE</w:t>
      </w:r>
      <w:r w:rsidRPr="00425C8F">
        <w:t>&gt;</w:t>
      </w:r>
    </w:p>
    <w:p w:rsidR="008561C3" w:rsidRPr="00425C8F" w:rsidRDefault="008561C3" w:rsidP="008561C3">
      <w:pPr>
        <w:pStyle w:val="Code"/>
        <w:jc w:val="left"/>
      </w:pPr>
      <w:r w:rsidRPr="00425C8F">
        <w:t>&lt;</w:t>
      </w:r>
      <w:r w:rsidRPr="00425C8F">
        <w:rPr>
          <w:b/>
        </w:rPr>
        <w:t>EXTREFNUM</w:t>
      </w:r>
      <w:r w:rsidRPr="00425C8F">
        <w:t>&gt;&lt;External reference number&gt;&lt;/</w:t>
      </w:r>
      <w:r w:rsidRPr="00425C8F">
        <w:rPr>
          <w:b/>
        </w:rPr>
        <w:t>EXTREFNUM</w:t>
      </w:r>
      <w:r w:rsidRPr="00425C8F">
        <w:t>&gt;</w:t>
      </w:r>
    </w:p>
    <w:p w:rsidR="008561C3" w:rsidRPr="00425C8F" w:rsidRDefault="008561C3" w:rsidP="008561C3">
      <w:pPr>
        <w:pStyle w:val="Code"/>
        <w:ind w:left="0"/>
      </w:pPr>
      <w:r w:rsidRPr="00425C8F">
        <w:lastRenderedPageBreak/>
        <w:tab/>
        <w:t>&lt;/</w:t>
      </w:r>
      <w:r w:rsidRPr="00425C8F">
        <w:rPr>
          <w:b/>
        </w:rPr>
        <w:t>COMMAND</w:t>
      </w:r>
      <w:r w:rsidRPr="00425C8F">
        <w:t>&gt;</w:t>
      </w:r>
    </w:p>
    <w:p w:rsidR="008561C3" w:rsidRPr="00425C8F" w:rsidRDefault="008561C3" w:rsidP="008561C3">
      <w:pPr>
        <w:pStyle w:val="BodyText2"/>
        <w:ind w:left="720"/>
        <w:jc w:val="left"/>
      </w:pPr>
    </w:p>
    <w:p w:rsidR="008561C3" w:rsidRPr="00425C8F" w:rsidRDefault="008561C3" w:rsidP="008561C3">
      <w:pPr>
        <w:pStyle w:val="Head"/>
      </w:pPr>
      <w:r w:rsidRPr="00425C8F">
        <w:t>Fields Detail</w:t>
      </w: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800"/>
        <w:gridCol w:w="2340"/>
        <w:gridCol w:w="1260"/>
        <w:gridCol w:w="1260"/>
        <w:gridCol w:w="1496"/>
      </w:tblGrid>
      <w:tr w:rsidR="008561C3" w:rsidRPr="00425C8F" w:rsidTr="002C3F3C">
        <w:trPr>
          <w:trHeight w:val="277"/>
          <w:tblHeader/>
        </w:trPr>
        <w:tc>
          <w:tcPr>
            <w:tcW w:w="1440" w:type="dxa"/>
            <w:tcBorders>
              <w:top w:val="single" w:sz="4" w:space="0" w:color="000000"/>
              <w:bottom w:val="single" w:sz="6" w:space="0" w:color="000000"/>
            </w:tcBorders>
            <w:shd w:val="clear" w:color="auto" w:fill="E31837"/>
          </w:tcPr>
          <w:p w:rsidR="008561C3" w:rsidRPr="00425C8F" w:rsidRDefault="008561C3" w:rsidP="002C3F3C">
            <w:pPr>
              <w:pStyle w:val="TableColumnLabels"/>
              <w:rPr>
                <w:color w:val="auto"/>
              </w:rPr>
            </w:pPr>
            <w:r w:rsidRPr="00425C8F">
              <w:rPr>
                <w:color w:val="auto"/>
              </w:rPr>
              <w:t>TAG</w:t>
            </w:r>
          </w:p>
        </w:tc>
        <w:tc>
          <w:tcPr>
            <w:tcW w:w="1800" w:type="dxa"/>
            <w:tcBorders>
              <w:top w:val="single" w:sz="4" w:space="0" w:color="000000"/>
              <w:bottom w:val="single" w:sz="6" w:space="0" w:color="000000"/>
            </w:tcBorders>
            <w:shd w:val="clear" w:color="auto" w:fill="E31837"/>
          </w:tcPr>
          <w:p w:rsidR="008561C3" w:rsidRPr="00425C8F" w:rsidRDefault="008561C3" w:rsidP="002C3F3C">
            <w:pPr>
              <w:pStyle w:val="TableColumnLabels"/>
              <w:rPr>
                <w:color w:val="auto"/>
              </w:rPr>
            </w:pPr>
            <w:r w:rsidRPr="00425C8F">
              <w:rPr>
                <w:color w:val="auto"/>
              </w:rPr>
              <w:t>Fields</w:t>
            </w:r>
          </w:p>
        </w:tc>
        <w:tc>
          <w:tcPr>
            <w:tcW w:w="2340" w:type="dxa"/>
            <w:tcBorders>
              <w:top w:val="single" w:sz="4" w:space="0" w:color="000000"/>
              <w:bottom w:val="single" w:sz="6" w:space="0" w:color="000000"/>
            </w:tcBorders>
            <w:shd w:val="clear" w:color="auto" w:fill="E31837"/>
          </w:tcPr>
          <w:p w:rsidR="008561C3" w:rsidRPr="00425C8F" w:rsidRDefault="008561C3" w:rsidP="002C3F3C">
            <w:pPr>
              <w:pStyle w:val="TableColumnLabels"/>
              <w:rPr>
                <w:color w:val="auto"/>
              </w:rPr>
            </w:pPr>
            <w:r w:rsidRPr="00425C8F">
              <w:rPr>
                <w:color w:val="auto"/>
              </w:rPr>
              <w:t>Remarks</w:t>
            </w:r>
          </w:p>
        </w:tc>
        <w:tc>
          <w:tcPr>
            <w:tcW w:w="1260" w:type="dxa"/>
            <w:tcBorders>
              <w:top w:val="single" w:sz="4" w:space="0" w:color="000000"/>
              <w:bottom w:val="single" w:sz="6" w:space="0" w:color="000000"/>
            </w:tcBorders>
            <w:shd w:val="clear" w:color="auto" w:fill="E31837"/>
          </w:tcPr>
          <w:p w:rsidR="008561C3" w:rsidRPr="00425C8F" w:rsidRDefault="008561C3" w:rsidP="002C3F3C">
            <w:pPr>
              <w:pStyle w:val="TableColumnLabels"/>
              <w:rPr>
                <w:color w:val="auto"/>
              </w:rPr>
            </w:pPr>
            <w:r w:rsidRPr="00425C8F">
              <w:rPr>
                <w:color w:val="auto"/>
              </w:rPr>
              <w:t>Example</w:t>
            </w:r>
          </w:p>
        </w:tc>
        <w:tc>
          <w:tcPr>
            <w:tcW w:w="1260" w:type="dxa"/>
            <w:tcBorders>
              <w:top w:val="single" w:sz="4" w:space="0" w:color="000000"/>
              <w:bottom w:val="single" w:sz="6" w:space="0" w:color="000000"/>
            </w:tcBorders>
            <w:shd w:val="clear" w:color="auto" w:fill="E31837"/>
          </w:tcPr>
          <w:p w:rsidR="008561C3" w:rsidRPr="00425C8F" w:rsidRDefault="008561C3" w:rsidP="002C3F3C">
            <w:pPr>
              <w:pStyle w:val="TableColumnLabels"/>
              <w:rPr>
                <w:color w:val="auto"/>
              </w:rPr>
            </w:pPr>
            <w:r w:rsidRPr="00425C8F">
              <w:rPr>
                <w:color w:val="auto"/>
              </w:rPr>
              <w:t>Field Type</w:t>
            </w:r>
          </w:p>
        </w:tc>
        <w:tc>
          <w:tcPr>
            <w:tcW w:w="1496" w:type="dxa"/>
            <w:tcBorders>
              <w:top w:val="single" w:sz="4" w:space="0" w:color="000000"/>
              <w:bottom w:val="single" w:sz="6" w:space="0" w:color="000000"/>
            </w:tcBorders>
            <w:shd w:val="clear" w:color="auto" w:fill="E31837"/>
          </w:tcPr>
          <w:p w:rsidR="008561C3" w:rsidRPr="00425C8F" w:rsidRDefault="008561C3" w:rsidP="002C3F3C">
            <w:pPr>
              <w:pStyle w:val="TableColumnLabels"/>
              <w:rPr>
                <w:color w:val="auto"/>
              </w:rPr>
            </w:pPr>
            <w:r w:rsidRPr="00425C8F">
              <w:rPr>
                <w:color w:val="auto"/>
              </w:rPr>
              <w:t>Optional/</w:t>
            </w:r>
          </w:p>
          <w:p w:rsidR="008561C3" w:rsidRPr="00425C8F" w:rsidRDefault="008561C3" w:rsidP="002C3F3C">
            <w:pPr>
              <w:pStyle w:val="TableColumnLabels"/>
              <w:rPr>
                <w:color w:val="auto"/>
              </w:rPr>
            </w:pPr>
            <w:r w:rsidRPr="00425C8F">
              <w:rPr>
                <w:color w:val="auto"/>
              </w:rPr>
              <w:t>Mandatory</w:t>
            </w:r>
          </w:p>
        </w:tc>
      </w:tr>
      <w:tr w:rsidR="008561C3" w:rsidRPr="00425C8F" w:rsidTr="002C3F3C">
        <w:trPr>
          <w:trHeight w:val="277"/>
        </w:trPr>
        <w:tc>
          <w:tcPr>
            <w:tcW w:w="1440" w:type="dxa"/>
            <w:tcBorders>
              <w:top w:val="single" w:sz="6" w:space="0" w:color="000000"/>
            </w:tcBorders>
          </w:tcPr>
          <w:p w:rsidR="008561C3" w:rsidRPr="00425C8F" w:rsidRDefault="008561C3" w:rsidP="002C3F3C">
            <w:pPr>
              <w:pStyle w:val="Tablecontent"/>
            </w:pPr>
            <w:r w:rsidRPr="00425C8F">
              <w:t>TYPE</w:t>
            </w:r>
          </w:p>
        </w:tc>
        <w:tc>
          <w:tcPr>
            <w:tcW w:w="1800" w:type="dxa"/>
            <w:tcBorders>
              <w:top w:val="single" w:sz="6" w:space="0" w:color="000000"/>
            </w:tcBorders>
          </w:tcPr>
          <w:p w:rsidR="008561C3" w:rsidRPr="00425C8F" w:rsidRDefault="008561C3" w:rsidP="002C3F3C">
            <w:pPr>
              <w:pStyle w:val="Tablecontent"/>
            </w:pPr>
            <w:r w:rsidRPr="00425C8F">
              <w:t>Response type</w:t>
            </w:r>
          </w:p>
        </w:tc>
        <w:tc>
          <w:tcPr>
            <w:tcW w:w="2340" w:type="dxa"/>
            <w:tcBorders>
              <w:top w:val="single" w:sz="6" w:space="0" w:color="000000"/>
            </w:tcBorders>
          </w:tcPr>
          <w:p w:rsidR="008561C3" w:rsidRPr="00425C8F" w:rsidRDefault="008561C3" w:rsidP="002C3F3C">
            <w:pPr>
              <w:pStyle w:val="Tablecontent"/>
              <w:rPr>
                <w:b/>
              </w:rPr>
            </w:pPr>
            <w:r w:rsidRPr="00425C8F">
              <w:t xml:space="preserve">Response Type – </w:t>
            </w:r>
            <w:r w:rsidRPr="00425C8F">
              <w:rPr>
                <w:b/>
              </w:rPr>
              <w:t>Fixed value</w:t>
            </w:r>
          </w:p>
        </w:tc>
        <w:tc>
          <w:tcPr>
            <w:tcW w:w="1260" w:type="dxa"/>
            <w:tcBorders>
              <w:top w:val="single" w:sz="6" w:space="0" w:color="000000"/>
            </w:tcBorders>
          </w:tcPr>
          <w:p w:rsidR="008561C3" w:rsidRPr="00425C8F" w:rsidRDefault="008561C3" w:rsidP="002C3F3C">
            <w:pPr>
              <w:pStyle w:val="Tablecontent"/>
            </w:pPr>
            <w:r w:rsidRPr="00425C8F">
              <w:t>BARUSERRESP</w:t>
            </w:r>
          </w:p>
        </w:tc>
        <w:tc>
          <w:tcPr>
            <w:tcW w:w="1260" w:type="dxa"/>
            <w:tcBorders>
              <w:top w:val="single" w:sz="6" w:space="0" w:color="000000"/>
            </w:tcBorders>
          </w:tcPr>
          <w:p w:rsidR="008561C3" w:rsidRPr="00425C8F" w:rsidRDefault="008561C3" w:rsidP="002C3F3C">
            <w:pPr>
              <w:pStyle w:val="Tablecontent"/>
            </w:pPr>
            <w:r w:rsidRPr="00425C8F">
              <w:t>A (20)</w:t>
            </w:r>
          </w:p>
        </w:tc>
        <w:tc>
          <w:tcPr>
            <w:tcW w:w="1496" w:type="dxa"/>
            <w:tcBorders>
              <w:top w:val="single" w:sz="6" w:space="0" w:color="000000"/>
            </w:tcBorders>
          </w:tcPr>
          <w:p w:rsidR="008561C3" w:rsidRPr="00425C8F" w:rsidRDefault="008561C3" w:rsidP="002C3F3C">
            <w:pPr>
              <w:pStyle w:val="Tablecontent"/>
            </w:pPr>
            <w:r w:rsidRPr="00425C8F">
              <w:t>M</w:t>
            </w:r>
          </w:p>
        </w:tc>
      </w:tr>
      <w:tr w:rsidR="008561C3" w:rsidRPr="00425C8F" w:rsidTr="002C3F3C">
        <w:trPr>
          <w:trHeight w:val="277"/>
        </w:trPr>
        <w:tc>
          <w:tcPr>
            <w:tcW w:w="1440" w:type="dxa"/>
          </w:tcPr>
          <w:p w:rsidR="008561C3" w:rsidRPr="00425C8F" w:rsidRDefault="008561C3" w:rsidP="002C3F3C">
            <w:pPr>
              <w:pStyle w:val="Tablecontent"/>
              <w:rPr>
                <w:rFonts w:cs="Arial"/>
              </w:rPr>
            </w:pPr>
            <w:r w:rsidRPr="00425C8F">
              <w:rPr>
                <w:rFonts w:cs="Arial"/>
              </w:rPr>
              <w:t>TXNSTATUS</w:t>
            </w:r>
          </w:p>
        </w:tc>
        <w:tc>
          <w:tcPr>
            <w:tcW w:w="1800" w:type="dxa"/>
          </w:tcPr>
          <w:p w:rsidR="008561C3" w:rsidRPr="00425C8F" w:rsidRDefault="008561C3" w:rsidP="002C3F3C">
            <w:pPr>
              <w:pStyle w:val="Tablecontent"/>
              <w:rPr>
                <w:rFonts w:cs="Arial"/>
              </w:rPr>
            </w:pPr>
            <w:r w:rsidRPr="00425C8F">
              <w:rPr>
                <w:rFonts w:cs="Arial"/>
              </w:rPr>
              <w:t>Transaction Status</w:t>
            </w:r>
          </w:p>
        </w:tc>
        <w:tc>
          <w:tcPr>
            <w:tcW w:w="2340" w:type="dxa"/>
          </w:tcPr>
          <w:p w:rsidR="008561C3" w:rsidRPr="00425C8F" w:rsidRDefault="008561C3" w:rsidP="002C3F3C">
            <w:pPr>
              <w:pStyle w:val="Tablecontent"/>
              <w:rPr>
                <w:rFonts w:cs="Arial"/>
              </w:rPr>
            </w:pPr>
            <w:r w:rsidRPr="00425C8F">
              <w:rPr>
                <w:rFonts w:cs="Arial"/>
              </w:rPr>
              <w:t>Status of the recharge request</w:t>
            </w:r>
          </w:p>
          <w:p w:rsidR="008561C3" w:rsidRPr="00425C8F" w:rsidRDefault="008561C3" w:rsidP="002C3F3C">
            <w:pPr>
              <w:pStyle w:val="TableListBullet1"/>
              <w:jc w:val="left"/>
              <w:rPr>
                <w:rFonts w:cs="Arial"/>
              </w:rPr>
            </w:pPr>
            <w:r w:rsidRPr="00425C8F">
              <w:rPr>
                <w:rFonts w:cs="Arial"/>
              </w:rPr>
              <w:t xml:space="preserve">Transaction Status = 200 means Success, </w:t>
            </w:r>
          </w:p>
          <w:p w:rsidR="008561C3" w:rsidRPr="00425C8F" w:rsidRDefault="008561C3" w:rsidP="002C3F3C">
            <w:pPr>
              <w:pStyle w:val="TableListBullet1"/>
              <w:jc w:val="left"/>
              <w:rPr>
                <w:rFonts w:cs="Arial"/>
              </w:rPr>
            </w:pPr>
            <w:r w:rsidRPr="00425C8F">
              <w:rPr>
                <w:rFonts w:cs="Arial"/>
              </w:rPr>
              <w:t>Transaction Status Other than 200 means failed</w:t>
            </w:r>
          </w:p>
        </w:tc>
        <w:tc>
          <w:tcPr>
            <w:tcW w:w="1260" w:type="dxa"/>
          </w:tcPr>
          <w:p w:rsidR="008561C3" w:rsidRPr="00425C8F" w:rsidRDefault="008561C3" w:rsidP="002C3F3C">
            <w:pPr>
              <w:pStyle w:val="Tablecontent"/>
              <w:rPr>
                <w:rFonts w:cs="Arial"/>
              </w:rPr>
            </w:pPr>
            <w:r w:rsidRPr="00425C8F">
              <w:rPr>
                <w:rFonts w:cs="Arial"/>
              </w:rPr>
              <w:t>200</w:t>
            </w:r>
          </w:p>
        </w:tc>
        <w:tc>
          <w:tcPr>
            <w:tcW w:w="1260" w:type="dxa"/>
          </w:tcPr>
          <w:p w:rsidR="008561C3" w:rsidRPr="00425C8F" w:rsidRDefault="008561C3" w:rsidP="002C3F3C">
            <w:pPr>
              <w:pStyle w:val="Tablecontent"/>
              <w:rPr>
                <w:rFonts w:cs="Arial"/>
              </w:rPr>
            </w:pPr>
            <w:r w:rsidRPr="00425C8F">
              <w:rPr>
                <w:rFonts w:cs="Arial"/>
              </w:rPr>
              <w:t>N (7)</w:t>
            </w:r>
          </w:p>
        </w:tc>
        <w:tc>
          <w:tcPr>
            <w:tcW w:w="1496" w:type="dxa"/>
          </w:tcPr>
          <w:p w:rsidR="008561C3" w:rsidRPr="00425C8F" w:rsidRDefault="008561C3" w:rsidP="002C3F3C">
            <w:pPr>
              <w:pStyle w:val="Tablecontent"/>
              <w:rPr>
                <w:rFonts w:cs="Arial"/>
              </w:rPr>
            </w:pPr>
            <w:r w:rsidRPr="00425C8F">
              <w:rPr>
                <w:rFonts w:cs="Arial"/>
              </w:rPr>
              <w:t>M</w:t>
            </w:r>
          </w:p>
        </w:tc>
      </w:tr>
      <w:tr w:rsidR="008561C3" w:rsidRPr="00425C8F" w:rsidTr="002C3F3C">
        <w:trPr>
          <w:trHeight w:val="277"/>
        </w:trPr>
        <w:tc>
          <w:tcPr>
            <w:tcW w:w="1440" w:type="dxa"/>
          </w:tcPr>
          <w:p w:rsidR="008561C3" w:rsidRPr="00425C8F" w:rsidRDefault="008561C3" w:rsidP="002C3F3C">
            <w:pPr>
              <w:pStyle w:val="Tablecontent"/>
            </w:pPr>
            <w:r w:rsidRPr="00425C8F">
              <w:t>ERROR_KEY</w:t>
            </w:r>
          </w:p>
        </w:tc>
        <w:tc>
          <w:tcPr>
            <w:tcW w:w="1800" w:type="dxa"/>
          </w:tcPr>
          <w:p w:rsidR="008561C3" w:rsidRPr="00425C8F" w:rsidRDefault="008561C3" w:rsidP="002C3F3C">
            <w:pPr>
              <w:pStyle w:val="Tablecontent"/>
            </w:pPr>
            <w:r w:rsidRPr="00425C8F">
              <w:t>Error Key</w:t>
            </w:r>
          </w:p>
        </w:tc>
        <w:tc>
          <w:tcPr>
            <w:tcW w:w="2340" w:type="dxa"/>
          </w:tcPr>
          <w:p w:rsidR="008561C3" w:rsidRPr="00425C8F" w:rsidRDefault="008561C3" w:rsidP="002C3F3C">
            <w:pPr>
              <w:pStyle w:val="Tablecontent"/>
            </w:pPr>
            <w:r w:rsidRPr="00425C8F">
              <w:t>Value in this tag will be available in case of invalid xml request, tag name will be returned.</w:t>
            </w:r>
          </w:p>
        </w:tc>
        <w:tc>
          <w:tcPr>
            <w:tcW w:w="1260" w:type="dxa"/>
          </w:tcPr>
          <w:p w:rsidR="008561C3" w:rsidRPr="00425C8F" w:rsidRDefault="008561C3" w:rsidP="002C3F3C">
            <w:pPr>
              <w:pStyle w:val="Tablecontent"/>
            </w:pPr>
            <w:r w:rsidRPr="00425C8F">
              <w:t>TYPE</w:t>
            </w:r>
          </w:p>
        </w:tc>
        <w:tc>
          <w:tcPr>
            <w:tcW w:w="1260" w:type="dxa"/>
          </w:tcPr>
          <w:p w:rsidR="008561C3" w:rsidRPr="00425C8F" w:rsidRDefault="008561C3" w:rsidP="002C3F3C">
            <w:pPr>
              <w:pStyle w:val="Tablecontent"/>
            </w:pPr>
            <w:r w:rsidRPr="00425C8F">
              <w:t>A(30)</w:t>
            </w:r>
          </w:p>
        </w:tc>
        <w:tc>
          <w:tcPr>
            <w:tcW w:w="1496" w:type="dxa"/>
          </w:tcPr>
          <w:p w:rsidR="008561C3" w:rsidRPr="00425C8F" w:rsidRDefault="008561C3" w:rsidP="002C3F3C">
            <w:pPr>
              <w:pStyle w:val="Tablecontent"/>
            </w:pPr>
            <w:r w:rsidRPr="00425C8F">
              <w:t>O</w:t>
            </w:r>
          </w:p>
        </w:tc>
      </w:tr>
      <w:tr w:rsidR="008561C3" w:rsidRPr="00425C8F" w:rsidTr="002C3F3C">
        <w:trPr>
          <w:trHeight w:val="277"/>
        </w:trPr>
        <w:tc>
          <w:tcPr>
            <w:tcW w:w="1440" w:type="dxa"/>
          </w:tcPr>
          <w:p w:rsidR="008561C3" w:rsidRPr="00425C8F" w:rsidRDefault="008561C3" w:rsidP="002C3F3C">
            <w:pPr>
              <w:pStyle w:val="Tablecontent"/>
            </w:pPr>
            <w:r w:rsidRPr="00425C8F">
              <w:t>DATE</w:t>
            </w:r>
          </w:p>
        </w:tc>
        <w:tc>
          <w:tcPr>
            <w:tcW w:w="1800" w:type="dxa"/>
          </w:tcPr>
          <w:p w:rsidR="008561C3" w:rsidRPr="00425C8F" w:rsidRDefault="008561C3" w:rsidP="002C3F3C">
            <w:pPr>
              <w:pStyle w:val="Tablecontent"/>
            </w:pPr>
            <w:r w:rsidRPr="00425C8F">
              <w:t>Date and time</w:t>
            </w:r>
          </w:p>
        </w:tc>
        <w:tc>
          <w:tcPr>
            <w:tcW w:w="2340" w:type="dxa"/>
          </w:tcPr>
          <w:p w:rsidR="008561C3" w:rsidRPr="00425C8F" w:rsidRDefault="008561C3" w:rsidP="002C3F3C">
            <w:pPr>
              <w:pStyle w:val="Tablecontent"/>
            </w:pPr>
            <w:r w:rsidRPr="00425C8F">
              <w:t>Date and time on which response was sent from PreTUPS. HH are in 24 Hour format</w:t>
            </w:r>
          </w:p>
        </w:tc>
        <w:tc>
          <w:tcPr>
            <w:tcW w:w="1260" w:type="dxa"/>
          </w:tcPr>
          <w:p w:rsidR="008561C3" w:rsidRPr="00425C8F" w:rsidRDefault="008561C3" w:rsidP="002C3F3C">
            <w:pPr>
              <w:pStyle w:val="Tablecontent"/>
            </w:pPr>
            <w:r w:rsidRPr="00425C8F">
              <w:t>DD-MM-YYYY HH:MM:SS</w:t>
            </w:r>
          </w:p>
        </w:tc>
        <w:tc>
          <w:tcPr>
            <w:tcW w:w="1260" w:type="dxa"/>
          </w:tcPr>
          <w:p w:rsidR="008561C3" w:rsidRPr="00425C8F" w:rsidRDefault="008561C3" w:rsidP="002C3F3C">
            <w:pPr>
              <w:pStyle w:val="Tablecontent"/>
            </w:pPr>
            <w:r w:rsidRPr="00425C8F">
              <w:t>D (20)</w:t>
            </w:r>
          </w:p>
        </w:tc>
        <w:tc>
          <w:tcPr>
            <w:tcW w:w="1496" w:type="dxa"/>
          </w:tcPr>
          <w:p w:rsidR="008561C3" w:rsidRPr="00425C8F" w:rsidRDefault="008561C3" w:rsidP="002C3F3C">
            <w:pPr>
              <w:pStyle w:val="Tablecontent"/>
            </w:pPr>
            <w:r w:rsidRPr="00425C8F">
              <w:t>M</w:t>
            </w:r>
          </w:p>
        </w:tc>
      </w:tr>
      <w:tr w:rsidR="008561C3" w:rsidRPr="00425C8F" w:rsidTr="002C3F3C">
        <w:trPr>
          <w:trHeight w:val="277"/>
        </w:trPr>
        <w:tc>
          <w:tcPr>
            <w:tcW w:w="1440" w:type="dxa"/>
          </w:tcPr>
          <w:p w:rsidR="008561C3" w:rsidRPr="00425C8F" w:rsidRDefault="008561C3" w:rsidP="002C3F3C">
            <w:pPr>
              <w:pStyle w:val="Tablecontent"/>
            </w:pPr>
            <w:r w:rsidRPr="00425C8F">
              <w:t>EXTREFNUM</w:t>
            </w:r>
          </w:p>
        </w:tc>
        <w:tc>
          <w:tcPr>
            <w:tcW w:w="1800" w:type="dxa"/>
          </w:tcPr>
          <w:p w:rsidR="008561C3" w:rsidRPr="00425C8F" w:rsidRDefault="008561C3" w:rsidP="002C3F3C">
            <w:pPr>
              <w:pStyle w:val="Tablecontent"/>
            </w:pPr>
            <w:r w:rsidRPr="00425C8F">
              <w:t>External Reference number</w:t>
            </w:r>
          </w:p>
        </w:tc>
        <w:tc>
          <w:tcPr>
            <w:tcW w:w="2340" w:type="dxa"/>
          </w:tcPr>
          <w:p w:rsidR="008561C3" w:rsidRPr="00425C8F" w:rsidRDefault="008561C3" w:rsidP="002C3F3C">
            <w:pPr>
              <w:pStyle w:val="Tablecontent"/>
            </w:pPr>
            <w:r w:rsidRPr="00425C8F">
              <w:t>Reference number that was passed by the external system during the request</w:t>
            </w:r>
          </w:p>
        </w:tc>
        <w:tc>
          <w:tcPr>
            <w:tcW w:w="1260" w:type="dxa"/>
          </w:tcPr>
          <w:p w:rsidR="008561C3" w:rsidRPr="00425C8F" w:rsidRDefault="008561C3" w:rsidP="002C3F3C">
            <w:pPr>
              <w:pStyle w:val="Tablecontent"/>
              <w:spacing w:before="0"/>
              <w:rPr>
                <w:rFonts w:cs="Arial"/>
              </w:rPr>
            </w:pPr>
            <w:r w:rsidRPr="00425C8F">
              <w:rPr>
                <w:rFonts w:cs="Arial"/>
              </w:rPr>
              <w:t>36427</w:t>
            </w:r>
          </w:p>
        </w:tc>
        <w:tc>
          <w:tcPr>
            <w:tcW w:w="1260" w:type="dxa"/>
          </w:tcPr>
          <w:p w:rsidR="008561C3" w:rsidRPr="00425C8F" w:rsidRDefault="008561C3" w:rsidP="002C3F3C">
            <w:pPr>
              <w:rPr>
                <w:rFonts w:ascii="Arial" w:hAnsi="Arial" w:cs="Arial"/>
                <w:sz w:val="18"/>
              </w:rPr>
            </w:pPr>
            <w:r w:rsidRPr="00425C8F">
              <w:rPr>
                <w:rFonts w:ascii="Arial" w:hAnsi="Arial" w:cs="Arial"/>
                <w:sz w:val="18"/>
              </w:rPr>
              <w:t>N (20)</w:t>
            </w:r>
          </w:p>
        </w:tc>
        <w:tc>
          <w:tcPr>
            <w:tcW w:w="1496" w:type="dxa"/>
          </w:tcPr>
          <w:p w:rsidR="008561C3" w:rsidRPr="00425C8F" w:rsidRDefault="008561C3" w:rsidP="002C3F3C">
            <w:pPr>
              <w:rPr>
                <w:rFonts w:ascii="Arial" w:hAnsi="Arial" w:cs="Arial"/>
                <w:sz w:val="18"/>
              </w:rPr>
            </w:pPr>
            <w:r w:rsidRPr="00425C8F">
              <w:rPr>
                <w:rFonts w:ascii="Arial" w:hAnsi="Arial" w:cs="Arial"/>
                <w:sz w:val="18"/>
              </w:rPr>
              <w:t>O (Tag is mandatory)</w:t>
            </w:r>
          </w:p>
        </w:tc>
      </w:tr>
    </w:tbl>
    <w:p w:rsidR="008561C3" w:rsidRPr="00425C8F" w:rsidRDefault="008561C3" w:rsidP="008561C3">
      <w:pPr>
        <w:pStyle w:val="Head"/>
      </w:pPr>
    </w:p>
    <w:p w:rsidR="008561C3" w:rsidRDefault="008561C3" w:rsidP="008561C3">
      <w:pPr>
        <w:pStyle w:val="NoteHeading"/>
        <w:rPr>
          <w:color w:val="auto"/>
        </w:rPr>
      </w:pPr>
      <w:r w:rsidRPr="00425C8F">
        <w:rPr>
          <w:color w:val="auto"/>
        </w:rPr>
        <w:t>The value of TYPE tag is fixed, as mentioned above</w:t>
      </w:r>
    </w:p>
    <w:p w:rsidR="00ED40C4" w:rsidRPr="00ED40C4" w:rsidRDefault="00ED40C4" w:rsidP="00ED40C4">
      <w:pPr>
        <w:pStyle w:val="BodyText2"/>
      </w:pPr>
    </w:p>
    <w:p w:rsidR="00ED40C4" w:rsidRDefault="00ED40C4" w:rsidP="00ED40C4">
      <w:pPr>
        <w:pStyle w:val="BodyText2"/>
      </w:pPr>
    </w:p>
    <w:p w:rsidR="00ED40C4" w:rsidRDefault="00ED40C4" w:rsidP="00ED40C4">
      <w:pPr>
        <w:pStyle w:val="Heading2"/>
        <w:numPr>
          <w:ilvl w:val="0"/>
          <w:numId w:val="0"/>
        </w:numPr>
        <w:ind w:left="576" w:hanging="576"/>
        <w:rPr>
          <w:color w:val="auto"/>
        </w:rPr>
      </w:pPr>
      <w:bookmarkStart w:id="357" w:name="_Toc464136744"/>
      <w:r w:rsidRPr="00ED40C4">
        <w:rPr>
          <w:color w:val="auto"/>
        </w:rPr>
        <w:t>2.8 View User XML API</w:t>
      </w:r>
      <w:bookmarkEnd w:id="357"/>
    </w:p>
    <w:p w:rsidR="00ED40C4" w:rsidRDefault="00ED40C4" w:rsidP="00ED40C4">
      <w:pPr>
        <w:pStyle w:val="BodyText2"/>
      </w:pPr>
      <w:r>
        <w:t>This API can be used to view details of Channel user.</w:t>
      </w:r>
    </w:p>
    <w:p w:rsidR="00ED40C4" w:rsidRDefault="00ED40C4" w:rsidP="00ED40C4">
      <w:pPr>
        <w:pStyle w:val="BodyText2"/>
      </w:pPr>
    </w:p>
    <w:p w:rsidR="00ED40C4" w:rsidRPr="00425C8F" w:rsidRDefault="00ED40C4" w:rsidP="00ED40C4">
      <w:pPr>
        <w:pStyle w:val="Heading"/>
        <w:rPr>
          <w:color w:val="auto"/>
        </w:rPr>
      </w:pPr>
      <w:r w:rsidRPr="00425C8F">
        <w:rPr>
          <w:color w:val="auto"/>
        </w:rPr>
        <w:t>Request Syntax</w:t>
      </w:r>
    </w:p>
    <w:p w:rsidR="00ED40C4" w:rsidRPr="00425C8F" w:rsidRDefault="00ED40C4" w:rsidP="00ED40C4">
      <w:pPr>
        <w:pStyle w:val="Code"/>
        <w:ind w:left="0"/>
      </w:pPr>
      <w:r w:rsidRPr="00425C8F">
        <w:t>&lt;?xml version="1.0"?&gt;</w:t>
      </w:r>
    </w:p>
    <w:p w:rsidR="00ED40C4" w:rsidRPr="00425C8F" w:rsidRDefault="00ED40C4" w:rsidP="00ED40C4">
      <w:pPr>
        <w:pStyle w:val="Code"/>
        <w:ind w:left="0" w:firstLine="720"/>
        <w:jc w:val="left"/>
      </w:pPr>
      <w:r w:rsidRPr="00425C8F">
        <w:t>&lt;</w:t>
      </w:r>
      <w:r w:rsidRPr="00425C8F">
        <w:rPr>
          <w:b/>
        </w:rPr>
        <w:t>COMMAND</w:t>
      </w:r>
      <w:r w:rsidRPr="00425C8F">
        <w:t>&gt;</w:t>
      </w:r>
    </w:p>
    <w:p w:rsidR="00ED40C4" w:rsidRPr="00425C8F" w:rsidRDefault="00ED40C4" w:rsidP="00ED40C4">
      <w:pPr>
        <w:pStyle w:val="Code"/>
        <w:ind w:left="1440"/>
      </w:pPr>
      <w:r w:rsidRPr="00425C8F">
        <w:t>&lt;</w:t>
      </w:r>
      <w:r w:rsidRPr="00425C8F">
        <w:rPr>
          <w:b/>
        </w:rPr>
        <w:t>TYPE</w:t>
      </w:r>
      <w:r w:rsidRPr="00425C8F">
        <w:t>&gt;&lt;</w:t>
      </w:r>
      <w:r w:rsidRPr="00ED40C4">
        <w:t>VIEWCUSER</w:t>
      </w:r>
      <w:r w:rsidRPr="00425C8F">
        <w:t>&gt;&lt;/</w:t>
      </w:r>
      <w:r w:rsidRPr="00425C8F">
        <w:rPr>
          <w:b/>
        </w:rPr>
        <w:t>TYPE</w:t>
      </w:r>
      <w:r w:rsidRPr="00425C8F">
        <w:t>&gt;</w:t>
      </w:r>
    </w:p>
    <w:p w:rsidR="00ED40C4" w:rsidRPr="00425C8F" w:rsidRDefault="00ED40C4" w:rsidP="00ED40C4">
      <w:pPr>
        <w:pStyle w:val="Code"/>
        <w:ind w:left="1440"/>
      </w:pPr>
      <w:r w:rsidRPr="00425C8F">
        <w:t>&lt;</w:t>
      </w:r>
      <w:r w:rsidRPr="00425C8F">
        <w:rPr>
          <w:b/>
        </w:rPr>
        <w:t>DATE</w:t>
      </w:r>
      <w:r w:rsidRPr="00425C8F">
        <w:t>&gt;&lt;Date and time&gt;&lt;/</w:t>
      </w:r>
      <w:r w:rsidRPr="00425C8F">
        <w:rPr>
          <w:b/>
        </w:rPr>
        <w:t>DATE</w:t>
      </w:r>
      <w:r w:rsidRPr="00425C8F">
        <w:t>&gt;</w:t>
      </w:r>
    </w:p>
    <w:p w:rsidR="00ED40C4" w:rsidRPr="00425C8F" w:rsidRDefault="00ED40C4" w:rsidP="00ED40C4">
      <w:pPr>
        <w:pStyle w:val="Code"/>
        <w:ind w:left="1440"/>
      </w:pPr>
      <w:r w:rsidRPr="00425C8F">
        <w:t>&lt;</w:t>
      </w:r>
      <w:r w:rsidRPr="00425C8F">
        <w:rPr>
          <w:b/>
        </w:rPr>
        <w:t>EXTNWCODE</w:t>
      </w:r>
      <w:r w:rsidRPr="00425C8F">
        <w:t>&gt;</w:t>
      </w:r>
      <w:r w:rsidRPr="00425C8F">
        <w:rPr>
          <w:i/>
          <w:iCs/>
        </w:rPr>
        <w:t>&lt;Network External Code&gt;</w:t>
      </w:r>
      <w:r w:rsidRPr="00425C8F">
        <w:t>&lt;/</w:t>
      </w:r>
      <w:r w:rsidRPr="00425C8F">
        <w:rPr>
          <w:b/>
        </w:rPr>
        <w:t>EXTNWCODE</w:t>
      </w:r>
      <w:r w:rsidRPr="00425C8F">
        <w:t>&gt;</w:t>
      </w:r>
    </w:p>
    <w:p w:rsidR="00ED40C4" w:rsidRPr="00425C8F" w:rsidRDefault="00ED40C4" w:rsidP="00ED40C4">
      <w:pPr>
        <w:pStyle w:val="Code"/>
        <w:ind w:left="1440"/>
      </w:pPr>
      <w:r w:rsidRPr="00425C8F">
        <w:t>&lt;</w:t>
      </w:r>
      <w:r w:rsidRPr="00425C8F">
        <w:rPr>
          <w:b/>
        </w:rPr>
        <w:t>CATCODE</w:t>
      </w:r>
      <w:r w:rsidRPr="00425C8F">
        <w:t>&gt;&lt;Category Code of the Operator user&gt;&lt;/</w:t>
      </w:r>
      <w:r w:rsidRPr="00425C8F">
        <w:rPr>
          <w:b/>
        </w:rPr>
        <w:t>CATCODE</w:t>
      </w:r>
      <w:r w:rsidRPr="00425C8F">
        <w:t>&gt;</w:t>
      </w:r>
    </w:p>
    <w:p w:rsidR="00ED40C4" w:rsidRPr="00425C8F" w:rsidRDefault="00ED40C4" w:rsidP="00ED40C4">
      <w:pPr>
        <w:pStyle w:val="BodyText2"/>
        <w:ind w:left="1440"/>
        <w:rPr>
          <w:rFonts w:ascii="Courier New" w:hAnsi="Courier New"/>
        </w:rPr>
      </w:pPr>
      <w:r w:rsidRPr="00425C8F">
        <w:rPr>
          <w:rFonts w:ascii="Courier New" w:hAnsi="Courier New"/>
        </w:rPr>
        <w:t>&lt;</w:t>
      </w:r>
      <w:r w:rsidRPr="00425C8F">
        <w:rPr>
          <w:rFonts w:ascii="Courier New" w:hAnsi="Courier New"/>
          <w:b/>
        </w:rPr>
        <w:t>EMPCODE</w:t>
      </w:r>
      <w:r w:rsidRPr="00425C8F">
        <w:rPr>
          <w:rFonts w:ascii="Courier New" w:hAnsi="Courier New"/>
        </w:rPr>
        <w:t>&gt;&lt;Employee Code of the Operator user&gt;&lt;/</w:t>
      </w:r>
      <w:r w:rsidRPr="00425C8F">
        <w:rPr>
          <w:rFonts w:ascii="Courier New" w:hAnsi="Courier New"/>
          <w:b/>
        </w:rPr>
        <w:t>EMPCODE</w:t>
      </w:r>
      <w:r w:rsidRPr="00425C8F">
        <w:rPr>
          <w:rFonts w:ascii="Courier New" w:hAnsi="Courier New"/>
        </w:rPr>
        <w:t>&gt;</w:t>
      </w:r>
    </w:p>
    <w:p w:rsidR="00ED40C4" w:rsidRPr="00425C8F" w:rsidRDefault="00ED40C4" w:rsidP="00ED40C4">
      <w:pPr>
        <w:pStyle w:val="BodyText2"/>
        <w:ind w:left="1440"/>
        <w:rPr>
          <w:rFonts w:ascii="Courier New" w:hAnsi="Courier New"/>
        </w:rPr>
      </w:pPr>
      <w:r w:rsidRPr="00425C8F">
        <w:rPr>
          <w:rFonts w:ascii="Courier New" w:hAnsi="Courier New"/>
        </w:rPr>
        <w:t>&lt;</w:t>
      </w:r>
      <w:r w:rsidRPr="00425C8F">
        <w:rPr>
          <w:rFonts w:ascii="Courier New" w:hAnsi="Courier New"/>
          <w:b/>
        </w:rPr>
        <w:t>LOGIN</w:t>
      </w:r>
      <w:r w:rsidRPr="00425C8F">
        <w:rPr>
          <w:rFonts w:ascii="Courier New" w:hAnsi="Courier New"/>
        </w:rPr>
        <w:t>ID&gt; Login Id of the Operator user&lt;/</w:t>
      </w:r>
      <w:r w:rsidRPr="00425C8F">
        <w:rPr>
          <w:rFonts w:ascii="Courier New" w:hAnsi="Courier New"/>
          <w:b/>
        </w:rPr>
        <w:t>LOGIN</w:t>
      </w:r>
      <w:r w:rsidRPr="00425C8F">
        <w:rPr>
          <w:rFonts w:ascii="Courier New" w:hAnsi="Courier New"/>
        </w:rPr>
        <w:t>ID&gt;</w:t>
      </w:r>
    </w:p>
    <w:p w:rsidR="00ED40C4" w:rsidRPr="00425C8F" w:rsidRDefault="00ED40C4" w:rsidP="00ED40C4">
      <w:pPr>
        <w:pStyle w:val="BodyText2"/>
        <w:ind w:left="1440"/>
        <w:rPr>
          <w:rFonts w:ascii="Courier New" w:hAnsi="Courier New"/>
        </w:rPr>
      </w:pPr>
      <w:r w:rsidRPr="00425C8F">
        <w:rPr>
          <w:rFonts w:ascii="Courier New" w:hAnsi="Courier New"/>
        </w:rPr>
        <w:t>&lt;</w:t>
      </w:r>
      <w:r w:rsidRPr="00425C8F">
        <w:rPr>
          <w:rFonts w:ascii="Courier New" w:hAnsi="Courier New"/>
          <w:b/>
        </w:rPr>
        <w:t>PASSWORD</w:t>
      </w:r>
      <w:r w:rsidRPr="00425C8F">
        <w:rPr>
          <w:rFonts w:ascii="Courier New" w:hAnsi="Courier New"/>
        </w:rPr>
        <w:t>&gt;Password of the Operator user &lt;/</w:t>
      </w:r>
      <w:r w:rsidRPr="00425C8F">
        <w:rPr>
          <w:rFonts w:ascii="Courier New" w:hAnsi="Courier New"/>
          <w:b/>
        </w:rPr>
        <w:t>PASSWORD</w:t>
      </w:r>
      <w:r w:rsidRPr="00425C8F">
        <w:rPr>
          <w:rFonts w:ascii="Courier New" w:hAnsi="Courier New"/>
        </w:rPr>
        <w:t>&gt;</w:t>
      </w:r>
    </w:p>
    <w:p w:rsidR="00ED40C4" w:rsidRPr="00425C8F" w:rsidRDefault="00ED40C4" w:rsidP="00ED40C4">
      <w:pPr>
        <w:pStyle w:val="BodyText2"/>
        <w:ind w:left="1440"/>
        <w:jc w:val="left"/>
        <w:rPr>
          <w:rFonts w:ascii="Courier New" w:hAnsi="Courier New"/>
        </w:rPr>
      </w:pPr>
      <w:r w:rsidRPr="00425C8F">
        <w:rPr>
          <w:rFonts w:ascii="Courier New" w:hAnsi="Courier New"/>
        </w:rPr>
        <w:t>&lt;</w:t>
      </w:r>
      <w:r w:rsidRPr="00425C8F">
        <w:rPr>
          <w:rFonts w:ascii="Courier New" w:hAnsi="Courier New"/>
          <w:b/>
        </w:rPr>
        <w:t>EXTREFNUM</w:t>
      </w:r>
      <w:r w:rsidRPr="00425C8F">
        <w:rPr>
          <w:rFonts w:ascii="Courier New" w:hAnsi="Courier New"/>
        </w:rPr>
        <w:t xml:space="preserve">&gt;&lt;Unique Reference number in the External system&gt;&lt;/ </w:t>
      </w:r>
      <w:r w:rsidRPr="00425C8F">
        <w:rPr>
          <w:rFonts w:ascii="Courier New" w:hAnsi="Courier New"/>
          <w:b/>
        </w:rPr>
        <w:t>EXTREFNUM</w:t>
      </w:r>
      <w:r w:rsidRPr="00425C8F">
        <w:rPr>
          <w:rFonts w:ascii="Courier New" w:hAnsi="Courier New"/>
        </w:rPr>
        <w:t>&gt;</w:t>
      </w:r>
    </w:p>
    <w:p w:rsidR="00ED40C4" w:rsidRPr="00425C8F" w:rsidRDefault="00ED40C4" w:rsidP="00ED40C4">
      <w:pPr>
        <w:pStyle w:val="BodyText2"/>
        <w:ind w:left="1440"/>
        <w:rPr>
          <w:rFonts w:ascii="Courier New" w:hAnsi="Courier New"/>
        </w:rPr>
      </w:pPr>
      <w:r w:rsidRPr="00425C8F">
        <w:rPr>
          <w:rFonts w:ascii="Courier New" w:hAnsi="Courier New"/>
        </w:rPr>
        <w:t>&lt;</w:t>
      </w:r>
      <w:r w:rsidRPr="00425C8F">
        <w:rPr>
          <w:rFonts w:ascii="Courier New" w:hAnsi="Courier New"/>
          <w:b/>
        </w:rPr>
        <w:t>DATA</w:t>
      </w:r>
      <w:r w:rsidRPr="00425C8F">
        <w:rPr>
          <w:rFonts w:ascii="Courier New" w:hAnsi="Courier New"/>
        </w:rPr>
        <w:t>&gt;</w:t>
      </w:r>
    </w:p>
    <w:p w:rsidR="00ED40C4" w:rsidRPr="00425C8F" w:rsidRDefault="00ED40C4" w:rsidP="00ED40C4">
      <w:pPr>
        <w:pStyle w:val="BodyText2"/>
        <w:ind w:left="2160"/>
        <w:rPr>
          <w:rFonts w:ascii="Courier New" w:hAnsi="Courier New"/>
        </w:rPr>
      </w:pPr>
      <w:r w:rsidRPr="00425C8F">
        <w:rPr>
          <w:rFonts w:ascii="Courier New" w:hAnsi="Courier New"/>
        </w:rPr>
        <w:t>&lt;</w:t>
      </w:r>
      <w:r>
        <w:rPr>
          <w:rFonts w:ascii="Courier New" w:hAnsi="Courier New"/>
          <w:b/>
        </w:rPr>
        <w:t>NETWORKCODE</w:t>
      </w:r>
      <w:r>
        <w:rPr>
          <w:rFonts w:ascii="Courier New" w:hAnsi="Courier New"/>
        </w:rPr>
        <w:t>&gt;&lt;Network code &gt;</w:t>
      </w:r>
      <w:r w:rsidRPr="00425C8F">
        <w:rPr>
          <w:rFonts w:ascii="Courier New" w:hAnsi="Courier New"/>
        </w:rPr>
        <w:t>&lt;/</w:t>
      </w:r>
      <w:r w:rsidRPr="00ED40C4">
        <w:rPr>
          <w:rFonts w:ascii="Courier New" w:hAnsi="Courier New"/>
          <w:b/>
        </w:rPr>
        <w:t xml:space="preserve"> </w:t>
      </w:r>
      <w:r>
        <w:rPr>
          <w:rFonts w:ascii="Courier New" w:hAnsi="Courier New"/>
          <w:b/>
        </w:rPr>
        <w:t>NETWORKCODE</w:t>
      </w:r>
      <w:r w:rsidRPr="00425C8F">
        <w:rPr>
          <w:rFonts w:ascii="Courier New" w:hAnsi="Courier New"/>
        </w:rPr>
        <w:t>&gt;</w:t>
      </w:r>
    </w:p>
    <w:p w:rsidR="00ED40C4" w:rsidRPr="00425C8F" w:rsidRDefault="00ED40C4" w:rsidP="00ED40C4">
      <w:pPr>
        <w:pStyle w:val="BodyText2"/>
        <w:ind w:left="2160"/>
        <w:rPr>
          <w:rFonts w:ascii="Courier New" w:hAnsi="Courier New"/>
        </w:rPr>
      </w:pPr>
      <w:r w:rsidRPr="00425C8F">
        <w:rPr>
          <w:rFonts w:ascii="Courier New" w:hAnsi="Courier New"/>
        </w:rPr>
        <w:t>&lt;</w:t>
      </w:r>
      <w:r w:rsidRPr="00ED40C4">
        <w:rPr>
          <w:rFonts w:ascii="Courier New" w:hAnsi="Courier New"/>
          <w:b/>
        </w:rPr>
        <w:t>USERLOGINID</w:t>
      </w:r>
      <w:r>
        <w:rPr>
          <w:rFonts w:ascii="Courier New" w:hAnsi="Courier New"/>
        </w:rPr>
        <w:t xml:space="preserve">&gt;&lt;User </w:t>
      </w:r>
      <w:r w:rsidR="004F46A7">
        <w:rPr>
          <w:rFonts w:ascii="Courier New" w:hAnsi="Courier New"/>
        </w:rPr>
        <w:t xml:space="preserve">Login </w:t>
      </w:r>
      <w:r>
        <w:rPr>
          <w:rFonts w:ascii="Courier New" w:hAnsi="Courier New"/>
        </w:rPr>
        <w:t>id</w:t>
      </w:r>
      <w:r w:rsidRPr="00425C8F">
        <w:rPr>
          <w:rFonts w:ascii="Courier New" w:hAnsi="Courier New"/>
        </w:rPr>
        <w:t>&gt;&lt;/</w:t>
      </w:r>
      <w:r w:rsidRPr="00ED40C4">
        <w:rPr>
          <w:rFonts w:ascii="Courier New" w:hAnsi="Courier New"/>
          <w:b/>
        </w:rPr>
        <w:t>USERLOGINID</w:t>
      </w:r>
      <w:r w:rsidRPr="00425C8F">
        <w:rPr>
          <w:rFonts w:ascii="Courier New" w:hAnsi="Courier New"/>
        </w:rPr>
        <w:t>&gt;</w:t>
      </w:r>
    </w:p>
    <w:p w:rsidR="00ED40C4" w:rsidRPr="00425C8F" w:rsidRDefault="00ED40C4" w:rsidP="00ED40C4">
      <w:pPr>
        <w:pStyle w:val="BodyText2"/>
        <w:ind w:left="2160"/>
        <w:rPr>
          <w:rFonts w:ascii="Courier New" w:hAnsi="Courier New"/>
        </w:rPr>
      </w:pPr>
      <w:r w:rsidRPr="00425C8F">
        <w:rPr>
          <w:rFonts w:ascii="Courier New" w:hAnsi="Courier New"/>
        </w:rPr>
        <w:t>&lt;</w:t>
      </w:r>
      <w:r w:rsidRPr="00ED40C4">
        <w:rPr>
          <w:rFonts w:ascii="Courier New" w:hAnsi="Courier New"/>
          <w:b/>
        </w:rPr>
        <w:t>MSISDN</w:t>
      </w:r>
      <w:r>
        <w:rPr>
          <w:rFonts w:ascii="Courier New" w:hAnsi="Courier New"/>
        </w:rPr>
        <w:t>&gt;&lt;MSISDN of user</w:t>
      </w:r>
      <w:r w:rsidRPr="00425C8F">
        <w:rPr>
          <w:rFonts w:ascii="Courier New" w:hAnsi="Courier New"/>
        </w:rPr>
        <w:t>&gt;&lt;/</w:t>
      </w:r>
      <w:r w:rsidRPr="00ED40C4">
        <w:rPr>
          <w:rFonts w:ascii="Courier New" w:hAnsi="Courier New"/>
          <w:b/>
        </w:rPr>
        <w:t>MSISDN</w:t>
      </w:r>
      <w:r w:rsidRPr="00425C8F">
        <w:rPr>
          <w:rFonts w:ascii="Courier New" w:hAnsi="Courier New"/>
        </w:rPr>
        <w:t>&gt;</w:t>
      </w:r>
    </w:p>
    <w:p w:rsidR="00ED40C4" w:rsidRPr="00425C8F" w:rsidRDefault="00ED40C4" w:rsidP="00ED40C4">
      <w:pPr>
        <w:pStyle w:val="Code"/>
        <w:ind w:left="720" w:firstLine="720"/>
      </w:pPr>
      <w:r w:rsidRPr="00425C8F">
        <w:lastRenderedPageBreak/>
        <w:t>&lt;/</w:t>
      </w:r>
      <w:r w:rsidRPr="00425C8F">
        <w:rPr>
          <w:b/>
        </w:rPr>
        <w:t>DATA</w:t>
      </w:r>
      <w:r w:rsidRPr="00425C8F">
        <w:t>&gt;</w:t>
      </w:r>
    </w:p>
    <w:p w:rsidR="00ED40C4" w:rsidRDefault="00ED40C4" w:rsidP="00ED40C4">
      <w:pPr>
        <w:pStyle w:val="Code"/>
        <w:ind w:left="0" w:firstLine="720"/>
        <w:jc w:val="left"/>
      </w:pPr>
      <w:r w:rsidRPr="00425C8F">
        <w:t>&lt;</w:t>
      </w:r>
      <w:r w:rsidRPr="00425C8F">
        <w:rPr>
          <w:b/>
        </w:rPr>
        <w:t>/COMMAND</w:t>
      </w:r>
      <w:r w:rsidRPr="00425C8F">
        <w:t>&gt;</w:t>
      </w:r>
    </w:p>
    <w:p w:rsidR="00566578" w:rsidRDefault="00566578" w:rsidP="00ED40C4">
      <w:pPr>
        <w:pStyle w:val="Code"/>
        <w:ind w:left="0" w:firstLine="720"/>
        <w:jc w:val="left"/>
      </w:pPr>
    </w:p>
    <w:p w:rsidR="00566578" w:rsidRPr="00425C8F" w:rsidRDefault="00566578" w:rsidP="00566578">
      <w:pPr>
        <w:pStyle w:val="Heading"/>
        <w:rPr>
          <w:color w:val="auto"/>
        </w:rPr>
      </w:pPr>
      <w:r w:rsidRPr="00425C8F">
        <w:rPr>
          <w:color w:val="auto"/>
        </w:rPr>
        <w:t>Fields Detail</w:t>
      </w:r>
    </w:p>
    <w:tbl>
      <w:tblPr>
        <w:tblW w:w="9467"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727"/>
        <w:gridCol w:w="1800"/>
        <w:gridCol w:w="1980"/>
        <w:gridCol w:w="1260"/>
        <w:gridCol w:w="1260"/>
        <w:gridCol w:w="1440"/>
      </w:tblGrid>
      <w:tr w:rsidR="00566578" w:rsidRPr="00425C8F" w:rsidTr="00DF56E8">
        <w:trPr>
          <w:trHeight w:val="277"/>
          <w:tblHeader/>
        </w:trPr>
        <w:tc>
          <w:tcPr>
            <w:tcW w:w="1727" w:type="dxa"/>
            <w:tcBorders>
              <w:top w:val="single" w:sz="4" w:space="0" w:color="000000"/>
              <w:bottom w:val="single" w:sz="6" w:space="0" w:color="000000"/>
            </w:tcBorders>
            <w:shd w:val="clear" w:color="auto" w:fill="E31837"/>
          </w:tcPr>
          <w:p w:rsidR="00566578" w:rsidRPr="00425C8F" w:rsidRDefault="00566578" w:rsidP="00DF56E8">
            <w:pPr>
              <w:pStyle w:val="TableColumnLabels"/>
              <w:rPr>
                <w:color w:val="auto"/>
              </w:rPr>
            </w:pPr>
            <w:r w:rsidRPr="00425C8F">
              <w:rPr>
                <w:color w:val="auto"/>
              </w:rPr>
              <w:t>TAG</w:t>
            </w:r>
          </w:p>
        </w:tc>
        <w:tc>
          <w:tcPr>
            <w:tcW w:w="1800" w:type="dxa"/>
            <w:tcBorders>
              <w:top w:val="single" w:sz="4" w:space="0" w:color="000000"/>
              <w:bottom w:val="single" w:sz="6" w:space="0" w:color="000000"/>
            </w:tcBorders>
            <w:shd w:val="clear" w:color="auto" w:fill="E31837"/>
          </w:tcPr>
          <w:p w:rsidR="00566578" w:rsidRPr="00425C8F" w:rsidRDefault="00566578" w:rsidP="00DF56E8">
            <w:pPr>
              <w:pStyle w:val="TableColumnLabels"/>
              <w:rPr>
                <w:color w:val="auto"/>
              </w:rPr>
            </w:pPr>
            <w:r w:rsidRPr="00425C8F">
              <w:rPr>
                <w:color w:val="auto"/>
              </w:rPr>
              <w:t>Fields</w:t>
            </w:r>
          </w:p>
        </w:tc>
        <w:tc>
          <w:tcPr>
            <w:tcW w:w="1980" w:type="dxa"/>
            <w:tcBorders>
              <w:top w:val="single" w:sz="4" w:space="0" w:color="000000"/>
              <w:bottom w:val="single" w:sz="6" w:space="0" w:color="000000"/>
            </w:tcBorders>
            <w:shd w:val="clear" w:color="auto" w:fill="E31837"/>
          </w:tcPr>
          <w:p w:rsidR="00566578" w:rsidRPr="00425C8F" w:rsidRDefault="00566578" w:rsidP="00DF56E8">
            <w:pPr>
              <w:pStyle w:val="TableColumnLabels"/>
              <w:rPr>
                <w:color w:val="auto"/>
              </w:rPr>
            </w:pPr>
            <w:r w:rsidRPr="00425C8F">
              <w:rPr>
                <w:color w:val="auto"/>
              </w:rPr>
              <w:t>Remarks</w:t>
            </w:r>
          </w:p>
        </w:tc>
        <w:tc>
          <w:tcPr>
            <w:tcW w:w="1260" w:type="dxa"/>
            <w:tcBorders>
              <w:top w:val="single" w:sz="4" w:space="0" w:color="000000"/>
              <w:bottom w:val="single" w:sz="6" w:space="0" w:color="000000"/>
            </w:tcBorders>
            <w:shd w:val="clear" w:color="auto" w:fill="E31837"/>
          </w:tcPr>
          <w:p w:rsidR="00566578" w:rsidRPr="00425C8F" w:rsidRDefault="00566578" w:rsidP="00DF56E8">
            <w:pPr>
              <w:pStyle w:val="TableColumnLabels"/>
              <w:rPr>
                <w:color w:val="auto"/>
              </w:rPr>
            </w:pPr>
            <w:r w:rsidRPr="00425C8F">
              <w:rPr>
                <w:color w:val="auto"/>
              </w:rPr>
              <w:t>Example</w:t>
            </w:r>
          </w:p>
        </w:tc>
        <w:tc>
          <w:tcPr>
            <w:tcW w:w="1260" w:type="dxa"/>
            <w:tcBorders>
              <w:top w:val="single" w:sz="4" w:space="0" w:color="000000"/>
              <w:bottom w:val="single" w:sz="6" w:space="0" w:color="000000"/>
            </w:tcBorders>
            <w:shd w:val="clear" w:color="auto" w:fill="E31837"/>
          </w:tcPr>
          <w:p w:rsidR="00566578" w:rsidRPr="00425C8F" w:rsidRDefault="00566578" w:rsidP="00DF56E8">
            <w:pPr>
              <w:pStyle w:val="TableColumnLabels"/>
              <w:rPr>
                <w:color w:val="auto"/>
              </w:rPr>
            </w:pPr>
            <w:r w:rsidRPr="00425C8F">
              <w:rPr>
                <w:color w:val="auto"/>
              </w:rPr>
              <w:t>Field Type</w:t>
            </w:r>
          </w:p>
        </w:tc>
        <w:tc>
          <w:tcPr>
            <w:tcW w:w="1440" w:type="dxa"/>
            <w:tcBorders>
              <w:top w:val="single" w:sz="4" w:space="0" w:color="000000"/>
              <w:bottom w:val="single" w:sz="6" w:space="0" w:color="000000"/>
            </w:tcBorders>
            <w:shd w:val="clear" w:color="auto" w:fill="E31837"/>
          </w:tcPr>
          <w:p w:rsidR="00566578" w:rsidRPr="00425C8F" w:rsidRDefault="00566578" w:rsidP="00DF56E8">
            <w:pPr>
              <w:pStyle w:val="TableColumnLabels"/>
              <w:rPr>
                <w:color w:val="auto"/>
              </w:rPr>
            </w:pPr>
            <w:r w:rsidRPr="00425C8F">
              <w:rPr>
                <w:color w:val="auto"/>
              </w:rPr>
              <w:t>Optional/</w:t>
            </w:r>
          </w:p>
          <w:p w:rsidR="00566578" w:rsidRPr="00425C8F" w:rsidRDefault="00566578" w:rsidP="00DF56E8">
            <w:pPr>
              <w:pStyle w:val="TableColumnLabels"/>
              <w:rPr>
                <w:color w:val="auto"/>
              </w:rPr>
            </w:pPr>
            <w:r w:rsidRPr="00425C8F">
              <w:rPr>
                <w:color w:val="auto"/>
              </w:rPr>
              <w:t>Mandatory</w:t>
            </w:r>
          </w:p>
        </w:tc>
      </w:tr>
      <w:tr w:rsidR="00566578" w:rsidRPr="00425C8F" w:rsidTr="00DF56E8">
        <w:trPr>
          <w:trHeight w:val="277"/>
        </w:trPr>
        <w:tc>
          <w:tcPr>
            <w:tcW w:w="1727" w:type="dxa"/>
            <w:tcBorders>
              <w:top w:val="single" w:sz="6" w:space="0" w:color="000000"/>
            </w:tcBorders>
          </w:tcPr>
          <w:p w:rsidR="00566578" w:rsidRPr="00425C8F" w:rsidRDefault="00566578" w:rsidP="00DF56E8">
            <w:pPr>
              <w:pStyle w:val="Tablecontent"/>
            </w:pPr>
            <w:r w:rsidRPr="00425C8F">
              <w:t>TYPE</w:t>
            </w:r>
          </w:p>
        </w:tc>
        <w:tc>
          <w:tcPr>
            <w:tcW w:w="1800" w:type="dxa"/>
            <w:tcBorders>
              <w:top w:val="single" w:sz="6" w:space="0" w:color="000000"/>
            </w:tcBorders>
          </w:tcPr>
          <w:p w:rsidR="00566578" w:rsidRPr="00425C8F" w:rsidRDefault="00566578" w:rsidP="00DF56E8">
            <w:pPr>
              <w:pStyle w:val="Tablecontent"/>
            </w:pPr>
            <w:r w:rsidRPr="00425C8F">
              <w:t>Request type</w:t>
            </w:r>
          </w:p>
        </w:tc>
        <w:tc>
          <w:tcPr>
            <w:tcW w:w="1980" w:type="dxa"/>
            <w:tcBorders>
              <w:top w:val="single" w:sz="6" w:space="0" w:color="000000"/>
            </w:tcBorders>
          </w:tcPr>
          <w:p w:rsidR="00566578" w:rsidRPr="00425C8F" w:rsidRDefault="00566578" w:rsidP="00DF56E8">
            <w:pPr>
              <w:pStyle w:val="Tablecontent"/>
            </w:pPr>
            <w:r w:rsidRPr="00425C8F">
              <w:t xml:space="preserve">Request Type, should be sent with each request – </w:t>
            </w:r>
            <w:r w:rsidRPr="00425C8F">
              <w:rPr>
                <w:b/>
              </w:rPr>
              <w:t>fixed value</w:t>
            </w:r>
          </w:p>
        </w:tc>
        <w:tc>
          <w:tcPr>
            <w:tcW w:w="1260" w:type="dxa"/>
            <w:tcBorders>
              <w:top w:val="single" w:sz="6" w:space="0" w:color="000000"/>
            </w:tcBorders>
          </w:tcPr>
          <w:p w:rsidR="00566578" w:rsidRPr="00425C8F" w:rsidRDefault="006B596E" w:rsidP="00DF56E8">
            <w:pPr>
              <w:pStyle w:val="Tablecontent"/>
            </w:pPr>
            <w:r w:rsidRPr="00ED40C4">
              <w:t>VIEWCUSER</w:t>
            </w:r>
          </w:p>
        </w:tc>
        <w:tc>
          <w:tcPr>
            <w:tcW w:w="1260" w:type="dxa"/>
            <w:tcBorders>
              <w:top w:val="single" w:sz="6" w:space="0" w:color="000000"/>
            </w:tcBorders>
          </w:tcPr>
          <w:p w:rsidR="00566578" w:rsidRPr="00425C8F" w:rsidRDefault="00566578" w:rsidP="00DF56E8">
            <w:pPr>
              <w:pStyle w:val="Tablecontent"/>
            </w:pPr>
            <w:r w:rsidRPr="00425C8F">
              <w:t>A (20)</w:t>
            </w:r>
          </w:p>
        </w:tc>
        <w:tc>
          <w:tcPr>
            <w:tcW w:w="1440" w:type="dxa"/>
            <w:tcBorders>
              <w:top w:val="single" w:sz="6" w:space="0" w:color="000000"/>
            </w:tcBorders>
          </w:tcPr>
          <w:p w:rsidR="00566578" w:rsidRPr="00425C8F" w:rsidRDefault="00566578" w:rsidP="00DF56E8">
            <w:pPr>
              <w:pStyle w:val="Tablecontent"/>
            </w:pPr>
            <w:r w:rsidRPr="00425C8F">
              <w:t>M</w:t>
            </w:r>
          </w:p>
        </w:tc>
      </w:tr>
      <w:tr w:rsidR="00566578" w:rsidRPr="00425C8F" w:rsidTr="00DF56E8">
        <w:trPr>
          <w:trHeight w:val="277"/>
        </w:trPr>
        <w:tc>
          <w:tcPr>
            <w:tcW w:w="1727" w:type="dxa"/>
          </w:tcPr>
          <w:p w:rsidR="00566578" w:rsidRPr="00425C8F" w:rsidRDefault="00566578" w:rsidP="00DF56E8">
            <w:pPr>
              <w:pStyle w:val="Tablecontent"/>
            </w:pPr>
            <w:r w:rsidRPr="00425C8F">
              <w:t>DATE</w:t>
            </w:r>
          </w:p>
        </w:tc>
        <w:tc>
          <w:tcPr>
            <w:tcW w:w="1800" w:type="dxa"/>
          </w:tcPr>
          <w:p w:rsidR="00566578" w:rsidRPr="00425C8F" w:rsidRDefault="00566578" w:rsidP="00DF56E8">
            <w:pPr>
              <w:pStyle w:val="Tablecontent"/>
            </w:pPr>
            <w:r w:rsidRPr="00425C8F">
              <w:t>Date and time</w:t>
            </w:r>
          </w:p>
        </w:tc>
        <w:tc>
          <w:tcPr>
            <w:tcW w:w="1980" w:type="dxa"/>
          </w:tcPr>
          <w:p w:rsidR="00566578" w:rsidRPr="00425C8F" w:rsidRDefault="00566578" w:rsidP="00DF56E8">
            <w:pPr>
              <w:pStyle w:val="Tablecontent"/>
            </w:pPr>
            <w:r w:rsidRPr="00425C8F">
              <w:t>Date and time on which request was sent by external system, HH are in 24 Hour Format</w:t>
            </w:r>
          </w:p>
        </w:tc>
        <w:tc>
          <w:tcPr>
            <w:tcW w:w="1260" w:type="dxa"/>
          </w:tcPr>
          <w:p w:rsidR="00566578" w:rsidRPr="00425C8F" w:rsidRDefault="00566578" w:rsidP="00DF56E8">
            <w:pPr>
              <w:pStyle w:val="Tablecontent"/>
            </w:pPr>
            <w:r w:rsidRPr="00425C8F">
              <w:t>DD-MM-YYYY HH:MM:SS</w:t>
            </w:r>
          </w:p>
        </w:tc>
        <w:tc>
          <w:tcPr>
            <w:tcW w:w="1260" w:type="dxa"/>
          </w:tcPr>
          <w:p w:rsidR="00566578" w:rsidRPr="00425C8F" w:rsidRDefault="00566578" w:rsidP="00DF56E8">
            <w:pPr>
              <w:pStyle w:val="Tablecontent"/>
            </w:pPr>
            <w:r w:rsidRPr="00425C8F">
              <w:t>D (20)</w:t>
            </w:r>
          </w:p>
        </w:tc>
        <w:tc>
          <w:tcPr>
            <w:tcW w:w="1440" w:type="dxa"/>
          </w:tcPr>
          <w:p w:rsidR="00566578" w:rsidRPr="00425C8F" w:rsidRDefault="00566578" w:rsidP="00416DD6">
            <w:pPr>
              <w:pStyle w:val="Tablecontent"/>
            </w:pPr>
            <w:r w:rsidRPr="00425C8F">
              <w:t>O</w:t>
            </w:r>
          </w:p>
        </w:tc>
      </w:tr>
      <w:tr w:rsidR="00566578" w:rsidRPr="00425C8F" w:rsidTr="00DF56E8">
        <w:trPr>
          <w:trHeight w:val="277"/>
        </w:trPr>
        <w:tc>
          <w:tcPr>
            <w:tcW w:w="1727" w:type="dxa"/>
          </w:tcPr>
          <w:p w:rsidR="00566578" w:rsidRPr="00425C8F" w:rsidRDefault="00566578" w:rsidP="00DF56E8">
            <w:pPr>
              <w:pStyle w:val="Tablecontent"/>
            </w:pPr>
            <w:r w:rsidRPr="00425C8F">
              <w:t>EXTNWCODE</w:t>
            </w:r>
          </w:p>
        </w:tc>
        <w:tc>
          <w:tcPr>
            <w:tcW w:w="1800" w:type="dxa"/>
          </w:tcPr>
          <w:p w:rsidR="00566578" w:rsidRPr="00425C8F" w:rsidRDefault="00566578" w:rsidP="00DF56E8">
            <w:pPr>
              <w:pStyle w:val="Tablecontent"/>
            </w:pPr>
            <w:r w:rsidRPr="00425C8F">
              <w:t xml:space="preserve">Network code </w:t>
            </w:r>
          </w:p>
        </w:tc>
        <w:tc>
          <w:tcPr>
            <w:tcW w:w="1980" w:type="dxa"/>
          </w:tcPr>
          <w:p w:rsidR="00566578" w:rsidRPr="00425C8F" w:rsidRDefault="00566578" w:rsidP="00DF56E8">
            <w:pPr>
              <w:pStyle w:val="Tablecontent"/>
            </w:pPr>
            <w:r w:rsidRPr="00425C8F">
              <w:t>Network code of the requestor defined in PreTUPS as External Network code</w:t>
            </w:r>
          </w:p>
        </w:tc>
        <w:tc>
          <w:tcPr>
            <w:tcW w:w="1260" w:type="dxa"/>
          </w:tcPr>
          <w:p w:rsidR="00566578" w:rsidRPr="00425C8F" w:rsidRDefault="00566578" w:rsidP="00DF56E8">
            <w:pPr>
              <w:pStyle w:val="Tablecontent"/>
            </w:pPr>
            <w:r w:rsidRPr="00425C8F">
              <w:t>AT</w:t>
            </w:r>
          </w:p>
        </w:tc>
        <w:tc>
          <w:tcPr>
            <w:tcW w:w="1260" w:type="dxa"/>
          </w:tcPr>
          <w:p w:rsidR="00566578" w:rsidRPr="00425C8F" w:rsidRDefault="00566578" w:rsidP="00DF56E8">
            <w:pPr>
              <w:pStyle w:val="Tablecontent"/>
            </w:pPr>
            <w:r w:rsidRPr="00425C8F">
              <w:t>A (2)</w:t>
            </w:r>
          </w:p>
        </w:tc>
        <w:tc>
          <w:tcPr>
            <w:tcW w:w="1440" w:type="dxa"/>
          </w:tcPr>
          <w:p w:rsidR="00566578" w:rsidRPr="00425C8F" w:rsidRDefault="00566578" w:rsidP="00DF56E8">
            <w:pPr>
              <w:pStyle w:val="Tablecontent"/>
            </w:pPr>
            <w:r w:rsidRPr="00425C8F">
              <w:t>M</w:t>
            </w:r>
          </w:p>
        </w:tc>
      </w:tr>
      <w:tr w:rsidR="00566578" w:rsidRPr="00425C8F" w:rsidTr="00DF56E8">
        <w:trPr>
          <w:cantSplit/>
          <w:trHeight w:val="277"/>
        </w:trPr>
        <w:tc>
          <w:tcPr>
            <w:tcW w:w="1727" w:type="dxa"/>
          </w:tcPr>
          <w:p w:rsidR="00566578" w:rsidRPr="00425C8F" w:rsidRDefault="00566578" w:rsidP="00DF56E8">
            <w:pPr>
              <w:pStyle w:val="Tablecontent"/>
            </w:pPr>
            <w:r w:rsidRPr="00425C8F">
              <w:t>CATCODE</w:t>
            </w:r>
          </w:p>
        </w:tc>
        <w:tc>
          <w:tcPr>
            <w:tcW w:w="1800" w:type="dxa"/>
          </w:tcPr>
          <w:p w:rsidR="00566578" w:rsidRPr="00425C8F" w:rsidRDefault="00566578" w:rsidP="00DF56E8">
            <w:pPr>
              <w:pStyle w:val="Tablecontent"/>
            </w:pPr>
            <w:r w:rsidRPr="00425C8F">
              <w:t>Category Code</w:t>
            </w:r>
          </w:p>
        </w:tc>
        <w:tc>
          <w:tcPr>
            <w:tcW w:w="1980" w:type="dxa"/>
          </w:tcPr>
          <w:p w:rsidR="00566578" w:rsidRPr="00425C8F" w:rsidRDefault="00566578" w:rsidP="00DF56E8">
            <w:pPr>
              <w:pStyle w:val="Tablecontent"/>
            </w:pPr>
            <w:r w:rsidRPr="00425C8F">
              <w:t>Category Code of the Operator user</w:t>
            </w:r>
          </w:p>
        </w:tc>
        <w:tc>
          <w:tcPr>
            <w:tcW w:w="1260" w:type="dxa"/>
          </w:tcPr>
          <w:p w:rsidR="00566578" w:rsidRPr="00425C8F" w:rsidRDefault="00566578" w:rsidP="00DF56E8">
            <w:pPr>
              <w:pStyle w:val="Tablecontent"/>
            </w:pPr>
            <w:r w:rsidRPr="00425C8F">
              <w:t>CCE</w:t>
            </w:r>
          </w:p>
        </w:tc>
        <w:tc>
          <w:tcPr>
            <w:tcW w:w="1260" w:type="dxa"/>
          </w:tcPr>
          <w:p w:rsidR="00566578" w:rsidRPr="00425C8F" w:rsidRDefault="00566578" w:rsidP="00DF56E8">
            <w:pPr>
              <w:pStyle w:val="Tablecontent"/>
            </w:pPr>
            <w:r w:rsidRPr="00425C8F">
              <w:t>A (10)</w:t>
            </w:r>
          </w:p>
        </w:tc>
        <w:tc>
          <w:tcPr>
            <w:tcW w:w="1440" w:type="dxa"/>
          </w:tcPr>
          <w:p w:rsidR="00566578" w:rsidRPr="00425C8F" w:rsidRDefault="00566578" w:rsidP="00BB3EE0">
            <w:pPr>
              <w:pStyle w:val="Tablecontent"/>
            </w:pPr>
            <w:r w:rsidRPr="00425C8F">
              <w:t xml:space="preserve">O (Tag is </w:t>
            </w:r>
            <w:r w:rsidR="00BB3EE0">
              <w:t>optional</w:t>
            </w:r>
            <w:r w:rsidRPr="00425C8F">
              <w:t>)</w:t>
            </w:r>
          </w:p>
        </w:tc>
      </w:tr>
      <w:tr w:rsidR="00566578" w:rsidRPr="00425C8F" w:rsidTr="00DF56E8">
        <w:trPr>
          <w:cantSplit/>
          <w:trHeight w:val="277"/>
        </w:trPr>
        <w:tc>
          <w:tcPr>
            <w:tcW w:w="1727" w:type="dxa"/>
          </w:tcPr>
          <w:p w:rsidR="00566578" w:rsidRPr="00425C8F" w:rsidRDefault="00566578" w:rsidP="00DF56E8">
            <w:pPr>
              <w:pStyle w:val="Tablecontent"/>
            </w:pPr>
            <w:r w:rsidRPr="00425C8F">
              <w:t>EMPCODE</w:t>
            </w:r>
          </w:p>
        </w:tc>
        <w:tc>
          <w:tcPr>
            <w:tcW w:w="1800" w:type="dxa"/>
          </w:tcPr>
          <w:p w:rsidR="00566578" w:rsidRPr="00425C8F" w:rsidRDefault="00566578" w:rsidP="00DF56E8">
            <w:pPr>
              <w:pStyle w:val="Tablecontent"/>
            </w:pPr>
            <w:r w:rsidRPr="00425C8F">
              <w:t>Employee code</w:t>
            </w:r>
          </w:p>
        </w:tc>
        <w:tc>
          <w:tcPr>
            <w:tcW w:w="1980" w:type="dxa"/>
          </w:tcPr>
          <w:p w:rsidR="00566578" w:rsidRPr="00425C8F" w:rsidRDefault="00566578" w:rsidP="00DF56E8">
            <w:pPr>
              <w:pStyle w:val="Tablecontent"/>
            </w:pPr>
            <w:r w:rsidRPr="00425C8F">
              <w:t>Employee code of the Operator user.</w:t>
            </w:r>
          </w:p>
          <w:p w:rsidR="00566578" w:rsidRPr="00425C8F" w:rsidRDefault="00566578" w:rsidP="00DF56E8">
            <w:pPr>
              <w:pStyle w:val="Tablecontent"/>
              <w:rPr>
                <w:b/>
              </w:rPr>
            </w:pPr>
            <w:r w:rsidRPr="00425C8F">
              <w:rPr>
                <w:b/>
              </w:rPr>
              <w:t>Mandatory in case CATCODE is specified</w:t>
            </w:r>
          </w:p>
        </w:tc>
        <w:tc>
          <w:tcPr>
            <w:tcW w:w="1260" w:type="dxa"/>
          </w:tcPr>
          <w:p w:rsidR="00566578" w:rsidRPr="00425C8F" w:rsidRDefault="00566578" w:rsidP="00DF56E8">
            <w:pPr>
              <w:pStyle w:val="Tablecontent"/>
            </w:pPr>
            <w:r w:rsidRPr="00425C8F">
              <w:t>123</w:t>
            </w:r>
          </w:p>
        </w:tc>
        <w:tc>
          <w:tcPr>
            <w:tcW w:w="1260" w:type="dxa"/>
          </w:tcPr>
          <w:p w:rsidR="00566578" w:rsidRPr="00425C8F" w:rsidRDefault="00566578" w:rsidP="00DF56E8">
            <w:pPr>
              <w:pStyle w:val="Tablecontent"/>
            </w:pPr>
            <w:r w:rsidRPr="00425C8F">
              <w:t>A (10)</w:t>
            </w:r>
          </w:p>
        </w:tc>
        <w:tc>
          <w:tcPr>
            <w:tcW w:w="1440" w:type="dxa"/>
          </w:tcPr>
          <w:p w:rsidR="00566578" w:rsidRPr="00425C8F" w:rsidRDefault="00566578" w:rsidP="00DF56E8">
            <w:pPr>
              <w:pStyle w:val="Tablecontent"/>
            </w:pPr>
            <w:r w:rsidRPr="00425C8F">
              <w:t>O (Tag is mandatory)</w:t>
            </w:r>
          </w:p>
        </w:tc>
      </w:tr>
      <w:tr w:rsidR="00566578" w:rsidRPr="00425C8F" w:rsidTr="00DF56E8">
        <w:trPr>
          <w:cantSplit/>
          <w:trHeight w:val="277"/>
        </w:trPr>
        <w:tc>
          <w:tcPr>
            <w:tcW w:w="1727" w:type="dxa"/>
          </w:tcPr>
          <w:p w:rsidR="00566578" w:rsidRPr="00425C8F" w:rsidRDefault="00566578" w:rsidP="00DF56E8">
            <w:pPr>
              <w:pStyle w:val="Tablecontent"/>
            </w:pPr>
            <w:r w:rsidRPr="00425C8F">
              <w:t>LOGINID</w:t>
            </w:r>
          </w:p>
        </w:tc>
        <w:tc>
          <w:tcPr>
            <w:tcW w:w="1800" w:type="dxa"/>
          </w:tcPr>
          <w:p w:rsidR="00566578" w:rsidRPr="00425C8F" w:rsidRDefault="00566578" w:rsidP="00DF56E8">
            <w:pPr>
              <w:pStyle w:val="Tablecontent"/>
            </w:pPr>
            <w:r w:rsidRPr="00425C8F">
              <w:t>Login ID</w:t>
            </w:r>
          </w:p>
        </w:tc>
        <w:tc>
          <w:tcPr>
            <w:tcW w:w="1980" w:type="dxa"/>
          </w:tcPr>
          <w:p w:rsidR="00566578" w:rsidRPr="00425C8F" w:rsidRDefault="00566578" w:rsidP="00DF56E8">
            <w:pPr>
              <w:pStyle w:val="Tablecontent"/>
            </w:pPr>
            <w:r w:rsidRPr="00425C8F">
              <w:t>Login ID of the Operator user</w:t>
            </w:r>
          </w:p>
        </w:tc>
        <w:tc>
          <w:tcPr>
            <w:tcW w:w="1260" w:type="dxa"/>
          </w:tcPr>
          <w:p w:rsidR="00566578" w:rsidRPr="00425C8F" w:rsidRDefault="00566578" w:rsidP="00DF56E8">
            <w:pPr>
              <w:pStyle w:val="Tablecontent"/>
            </w:pPr>
            <w:r w:rsidRPr="00425C8F">
              <w:t>Mo_cce</w:t>
            </w:r>
          </w:p>
        </w:tc>
        <w:tc>
          <w:tcPr>
            <w:tcW w:w="1260" w:type="dxa"/>
          </w:tcPr>
          <w:p w:rsidR="00566578" w:rsidRPr="00425C8F" w:rsidRDefault="00566578" w:rsidP="00DF56E8">
            <w:pPr>
              <w:pStyle w:val="Tablecontent"/>
            </w:pPr>
            <w:r w:rsidRPr="00425C8F">
              <w:t>A (20)</w:t>
            </w:r>
          </w:p>
        </w:tc>
        <w:tc>
          <w:tcPr>
            <w:tcW w:w="1440" w:type="dxa"/>
          </w:tcPr>
          <w:p w:rsidR="00566578" w:rsidRPr="00425C8F" w:rsidRDefault="00566578" w:rsidP="00DF56E8">
            <w:pPr>
              <w:pStyle w:val="Tablecontent"/>
            </w:pPr>
            <w:r w:rsidRPr="00425C8F">
              <w:t>O (Tag is mandatory)</w:t>
            </w:r>
          </w:p>
        </w:tc>
      </w:tr>
      <w:tr w:rsidR="00566578" w:rsidRPr="00425C8F" w:rsidTr="00DF56E8">
        <w:trPr>
          <w:cantSplit/>
          <w:trHeight w:val="277"/>
        </w:trPr>
        <w:tc>
          <w:tcPr>
            <w:tcW w:w="1727" w:type="dxa"/>
          </w:tcPr>
          <w:p w:rsidR="00566578" w:rsidRPr="00425C8F" w:rsidRDefault="00566578" w:rsidP="00DF56E8">
            <w:pPr>
              <w:pStyle w:val="Tablecontent"/>
            </w:pPr>
            <w:r w:rsidRPr="00425C8F">
              <w:t>PASSWORD</w:t>
            </w:r>
          </w:p>
        </w:tc>
        <w:tc>
          <w:tcPr>
            <w:tcW w:w="1800" w:type="dxa"/>
          </w:tcPr>
          <w:p w:rsidR="00566578" w:rsidRPr="00425C8F" w:rsidRDefault="00566578" w:rsidP="00DF56E8">
            <w:pPr>
              <w:pStyle w:val="Tablecontent"/>
            </w:pPr>
            <w:r w:rsidRPr="00425C8F">
              <w:t>Password</w:t>
            </w:r>
          </w:p>
        </w:tc>
        <w:tc>
          <w:tcPr>
            <w:tcW w:w="1980" w:type="dxa"/>
          </w:tcPr>
          <w:p w:rsidR="00566578" w:rsidRPr="00425C8F" w:rsidRDefault="00566578" w:rsidP="00DF56E8">
            <w:pPr>
              <w:pStyle w:val="Tablecontent"/>
            </w:pPr>
            <w:r w:rsidRPr="00425C8F">
              <w:t>Password of the Operator user</w:t>
            </w:r>
          </w:p>
          <w:p w:rsidR="00566578" w:rsidRPr="00425C8F" w:rsidRDefault="00566578" w:rsidP="00DF56E8">
            <w:pPr>
              <w:pStyle w:val="Tablecontent"/>
            </w:pPr>
            <w:r w:rsidRPr="00425C8F">
              <w:rPr>
                <w:b/>
              </w:rPr>
              <w:t>Mandatory in case LOGINID is specified</w:t>
            </w:r>
          </w:p>
        </w:tc>
        <w:tc>
          <w:tcPr>
            <w:tcW w:w="1260" w:type="dxa"/>
          </w:tcPr>
          <w:p w:rsidR="00566578" w:rsidRPr="00425C8F" w:rsidRDefault="00566578" w:rsidP="00DF56E8">
            <w:pPr>
              <w:pStyle w:val="Tablecontent"/>
            </w:pPr>
            <w:r w:rsidRPr="00425C8F">
              <w:t>2468</w:t>
            </w:r>
          </w:p>
        </w:tc>
        <w:tc>
          <w:tcPr>
            <w:tcW w:w="1260" w:type="dxa"/>
          </w:tcPr>
          <w:p w:rsidR="00566578" w:rsidRPr="00425C8F" w:rsidRDefault="00566578" w:rsidP="00DF56E8">
            <w:pPr>
              <w:pStyle w:val="Tablecontent"/>
            </w:pPr>
            <w:r w:rsidRPr="00425C8F">
              <w:t>A (8)</w:t>
            </w:r>
          </w:p>
        </w:tc>
        <w:tc>
          <w:tcPr>
            <w:tcW w:w="1440" w:type="dxa"/>
          </w:tcPr>
          <w:p w:rsidR="00566578" w:rsidRPr="00425C8F" w:rsidRDefault="00157A0E" w:rsidP="00DF56E8">
            <w:pPr>
              <w:pStyle w:val="Tablecontent"/>
            </w:pPr>
            <w:r>
              <w:t>O</w:t>
            </w:r>
          </w:p>
        </w:tc>
      </w:tr>
      <w:tr w:rsidR="00566578" w:rsidRPr="00425C8F" w:rsidTr="00DF56E8">
        <w:trPr>
          <w:cantSplit/>
          <w:trHeight w:val="277"/>
        </w:trPr>
        <w:tc>
          <w:tcPr>
            <w:tcW w:w="9467" w:type="dxa"/>
            <w:gridSpan w:val="6"/>
            <w:tcBorders>
              <w:top w:val="single" w:sz="6" w:space="0" w:color="000000"/>
              <w:bottom w:val="single" w:sz="6" w:space="0" w:color="000000"/>
            </w:tcBorders>
            <w:shd w:val="clear" w:color="auto" w:fill="FBC1D6"/>
          </w:tcPr>
          <w:p w:rsidR="00566578" w:rsidRPr="00425C8F" w:rsidRDefault="00566578" w:rsidP="00DF56E8">
            <w:pPr>
              <w:pStyle w:val="Tablecontent"/>
              <w:rPr>
                <w:b/>
                <w:bCs/>
              </w:rPr>
            </w:pPr>
            <w:r w:rsidRPr="00425C8F">
              <w:rPr>
                <w:rFonts w:cs="Arial"/>
                <w:b/>
                <w:szCs w:val="18"/>
              </w:rPr>
              <w:t>Between LOGINID &amp; EMPCODE value of one of them must be present. Both of them can also be present in the request</w:t>
            </w:r>
          </w:p>
        </w:tc>
      </w:tr>
      <w:tr w:rsidR="00566578" w:rsidRPr="00425C8F" w:rsidTr="00DF56E8">
        <w:trPr>
          <w:cantSplit/>
          <w:trHeight w:val="277"/>
        </w:trPr>
        <w:tc>
          <w:tcPr>
            <w:tcW w:w="1727" w:type="dxa"/>
          </w:tcPr>
          <w:p w:rsidR="00566578" w:rsidRPr="00425C8F" w:rsidRDefault="00566578" w:rsidP="00DF56E8">
            <w:pPr>
              <w:pStyle w:val="Tablecontent"/>
            </w:pPr>
            <w:r w:rsidRPr="00425C8F">
              <w:t>EXTREFNUM</w:t>
            </w:r>
          </w:p>
        </w:tc>
        <w:tc>
          <w:tcPr>
            <w:tcW w:w="1800" w:type="dxa"/>
          </w:tcPr>
          <w:p w:rsidR="00566578" w:rsidRPr="00425C8F" w:rsidRDefault="00566578" w:rsidP="00DF56E8">
            <w:pPr>
              <w:pStyle w:val="Tablecontent"/>
            </w:pPr>
            <w:r w:rsidRPr="00425C8F">
              <w:t>External Reference number</w:t>
            </w:r>
          </w:p>
        </w:tc>
        <w:tc>
          <w:tcPr>
            <w:tcW w:w="1980" w:type="dxa"/>
          </w:tcPr>
          <w:p w:rsidR="00566578" w:rsidRPr="00425C8F" w:rsidRDefault="00566578" w:rsidP="00DF56E8">
            <w:pPr>
              <w:pStyle w:val="Tablecontent"/>
            </w:pPr>
            <w:r w:rsidRPr="00425C8F">
              <w:t>Unique Reference number in the external system.</w:t>
            </w:r>
          </w:p>
        </w:tc>
        <w:tc>
          <w:tcPr>
            <w:tcW w:w="1260" w:type="dxa"/>
          </w:tcPr>
          <w:p w:rsidR="00566578" w:rsidRPr="00425C8F" w:rsidRDefault="00566578" w:rsidP="00DF56E8">
            <w:pPr>
              <w:pStyle w:val="Tablecontent"/>
            </w:pPr>
            <w:r w:rsidRPr="00425C8F">
              <w:t>12345</w:t>
            </w:r>
          </w:p>
        </w:tc>
        <w:tc>
          <w:tcPr>
            <w:tcW w:w="1260" w:type="dxa"/>
          </w:tcPr>
          <w:p w:rsidR="00566578" w:rsidRPr="00425C8F" w:rsidRDefault="00566578" w:rsidP="00DF56E8">
            <w:pPr>
              <w:pStyle w:val="Tablecontent"/>
            </w:pPr>
            <w:r w:rsidRPr="00425C8F">
              <w:t>A (20)</w:t>
            </w:r>
          </w:p>
        </w:tc>
        <w:tc>
          <w:tcPr>
            <w:tcW w:w="1440" w:type="dxa"/>
          </w:tcPr>
          <w:p w:rsidR="00566578" w:rsidRPr="00425C8F" w:rsidRDefault="00566578" w:rsidP="00DF56E8">
            <w:pPr>
              <w:pStyle w:val="Tablecontent"/>
            </w:pPr>
            <w:r w:rsidRPr="00425C8F">
              <w:t>O</w:t>
            </w:r>
          </w:p>
        </w:tc>
      </w:tr>
      <w:tr w:rsidR="00566578" w:rsidRPr="00425C8F" w:rsidTr="00DF56E8">
        <w:trPr>
          <w:cantSplit/>
          <w:trHeight w:val="277"/>
        </w:trPr>
        <w:tc>
          <w:tcPr>
            <w:tcW w:w="9467" w:type="dxa"/>
            <w:gridSpan w:val="6"/>
            <w:tcBorders>
              <w:top w:val="single" w:sz="6" w:space="0" w:color="000000"/>
              <w:bottom w:val="single" w:sz="6" w:space="0" w:color="000000"/>
            </w:tcBorders>
            <w:shd w:val="clear" w:color="auto" w:fill="FBC1D6"/>
          </w:tcPr>
          <w:p w:rsidR="00566578" w:rsidRPr="00425C8F" w:rsidRDefault="00566578" w:rsidP="00DF56E8">
            <w:pPr>
              <w:pStyle w:val="Tablecontent"/>
              <w:rPr>
                <w:b/>
                <w:bCs/>
              </w:rPr>
            </w:pPr>
            <w:r w:rsidRPr="00425C8F">
              <w:rPr>
                <w:rFonts w:cs="Arial"/>
                <w:b/>
                <w:szCs w:val="18"/>
              </w:rPr>
              <w:t>DATA – Under this tag, details of user who needs to barred should be provided</w:t>
            </w:r>
          </w:p>
        </w:tc>
      </w:tr>
      <w:tr w:rsidR="003A57E1" w:rsidRPr="00425C8F" w:rsidTr="00DF56E8">
        <w:trPr>
          <w:cantSplit/>
          <w:trHeight w:val="277"/>
        </w:trPr>
        <w:tc>
          <w:tcPr>
            <w:tcW w:w="1727" w:type="dxa"/>
          </w:tcPr>
          <w:p w:rsidR="003A57E1" w:rsidRPr="00425C8F" w:rsidRDefault="003A57E1" w:rsidP="00DF56E8">
            <w:pPr>
              <w:pStyle w:val="Tablecontent"/>
            </w:pPr>
            <w:r w:rsidRPr="00ED40C4">
              <w:rPr>
                <w:rFonts w:ascii="Courier New" w:hAnsi="Courier New"/>
                <w:b/>
              </w:rPr>
              <w:t>USERLOGINID</w:t>
            </w:r>
          </w:p>
        </w:tc>
        <w:tc>
          <w:tcPr>
            <w:tcW w:w="1800" w:type="dxa"/>
          </w:tcPr>
          <w:p w:rsidR="003A57E1" w:rsidRPr="00425C8F" w:rsidRDefault="003A57E1" w:rsidP="00DF56E8">
            <w:pPr>
              <w:pStyle w:val="Tablecontent"/>
            </w:pPr>
            <w:r>
              <w:t xml:space="preserve">Login ID of </w:t>
            </w:r>
            <w:r w:rsidRPr="00425C8F">
              <w:t xml:space="preserve"> User</w:t>
            </w:r>
          </w:p>
        </w:tc>
        <w:tc>
          <w:tcPr>
            <w:tcW w:w="1980" w:type="dxa"/>
          </w:tcPr>
          <w:p w:rsidR="003A57E1" w:rsidRPr="00425C8F" w:rsidRDefault="003A57E1" w:rsidP="00DF56E8">
            <w:pPr>
              <w:pStyle w:val="Tablecontent"/>
            </w:pPr>
            <w:r>
              <w:t xml:space="preserve">Login ID of </w:t>
            </w:r>
            <w:r w:rsidRPr="00425C8F">
              <w:t xml:space="preserve"> User</w:t>
            </w:r>
          </w:p>
        </w:tc>
        <w:tc>
          <w:tcPr>
            <w:tcW w:w="1260" w:type="dxa"/>
          </w:tcPr>
          <w:p w:rsidR="003A57E1" w:rsidRPr="00425C8F" w:rsidRDefault="003A57E1" w:rsidP="00DF56E8">
            <w:pPr>
              <w:pStyle w:val="Tablecontent"/>
            </w:pPr>
            <w:r>
              <w:t>btdist</w:t>
            </w:r>
          </w:p>
        </w:tc>
        <w:tc>
          <w:tcPr>
            <w:tcW w:w="1260" w:type="dxa"/>
          </w:tcPr>
          <w:p w:rsidR="003A57E1" w:rsidRPr="00425C8F" w:rsidRDefault="000D650B" w:rsidP="00DF56E8">
            <w:pPr>
              <w:pStyle w:val="Tablecontent"/>
            </w:pPr>
            <w:r>
              <w:t>A (3</w:t>
            </w:r>
            <w:r w:rsidR="003A57E1" w:rsidRPr="00425C8F">
              <w:t>0)</w:t>
            </w:r>
          </w:p>
        </w:tc>
        <w:tc>
          <w:tcPr>
            <w:tcW w:w="1440" w:type="dxa"/>
          </w:tcPr>
          <w:p w:rsidR="003A57E1" w:rsidRPr="00425C8F" w:rsidRDefault="003A57E1" w:rsidP="00DF56E8">
            <w:pPr>
              <w:pStyle w:val="Tablecontent"/>
            </w:pPr>
            <w:r w:rsidRPr="00425C8F">
              <w:t>M</w:t>
            </w:r>
          </w:p>
        </w:tc>
      </w:tr>
      <w:tr w:rsidR="003A57E1" w:rsidRPr="00425C8F" w:rsidTr="00DF56E8">
        <w:trPr>
          <w:trHeight w:val="277"/>
        </w:trPr>
        <w:tc>
          <w:tcPr>
            <w:tcW w:w="1727" w:type="dxa"/>
            <w:tcBorders>
              <w:top w:val="single" w:sz="6" w:space="0" w:color="000000"/>
              <w:bottom w:val="single" w:sz="6" w:space="0" w:color="000000"/>
            </w:tcBorders>
          </w:tcPr>
          <w:p w:rsidR="003A57E1" w:rsidRPr="00425C8F" w:rsidRDefault="003A57E1" w:rsidP="00DF56E8">
            <w:pPr>
              <w:pStyle w:val="Tablecontent"/>
            </w:pPr>
            <w:r w:rsidRPr="00425C8F">
              <w:t>MSISDN</w:t>
            </w:r>
          </w:p>
        </w:tc>
        <w:tc>
          <w:tcPr>
            <w:tcW w:w="1800" w:type="dxa"/>
            <w:tcBorders>
              <w:top w:val="single" w:sz="6" w:space="0" w:color="000000"/>
              <w:bottom w:val="single" w:sz="6" w:space="0" w:color="000000"/>
            </w:tcBorders>
          </w:tcPr>
          <w:p w:rsidR="003A57E1" w:rsidRPr="00425C8F" w:rsidRDefault="003A57E1" w:rsidP="00DF56E8">
            <w:pPr>
              <w:pStyle w:val="Tablecontent"/>
            </w:pPr>
            <w:r w:rsidRPr="00425C8F">
              <w:t>User mobile number</w:t>
            </w:r>
          </w:p>
        </w:tc>
        <w:tc>
          <w:tcPr>
            <w:tcW w:w="1980" w:type="dxa"/>
            <w:tcBorders>
              <w:top w:val="single" w:sz="6" w:space="0" w:color="000000"/>
              <w:bottom w:val="single" w:sz="6" w:space="0" w:color="000000"/>
            </w:tcBorders>
          </w:tcPr>
          <w:p w:rsidR="003A57E1" w:rsidRPr="00425C8F" w:rsidRDefault="003A57E1" w:rsidP="00DF56E8">
            <w:pPr>
              <w:pStyle w:val="Tablecontent"/>
            </w:pPr>
            <w:r w:rsidRPr="00425C8F">
              <w:t>User mobile number, which needs to be barred</w:t>
            </w:r>
          </w:p>
          <w:p w:rsidR="003A57E1" w:rsidRPr="00425C8F" w:rsidRDefault="003A57E1" w:rsidP="00DF56E8">
            <w:pPr>
              <w:pStyle w:val="Tablecontent"/>
              <w:rPr>
                <w:b/>
              </w:rPr>
            </w:pPr>
            <w:r w:rsidRPr="00425C8F">
              <w:rPr>
                <w:b/>
              </w:rPr>
              <w:t>All MSISDN should be in national dial format i.e. without country code.</w:t>
            </w:r>
          </w:p>
        </w:tc>
        <w:tc>
          <w:tcPr>
            <w:tcW w:w="1260" w:type="dxa"/>
            <w:tcBorders>
              <w:top w:val="single" w:sz="6" w:space="0" w:color="000000"/>
              <w:bottom w:val="single" w:sz="6" w:space="0" w:color="000000"/>
            </w:tcBorders>
          </w:tcPr>
          <w:p w:rsidR="003A57E1" w:rsidRPr="00425C8F" w:rsidRDefault="003A57E1" w:rsidP="00DF56E8">
            <w:pPr>
              <w:pStyle w:val="Tablecontent"/>
            </w:pPr>
            <w:r w:rsidRPr="00425C8F">
              <w:t>9942222</w:t>
            </w:r>
          </w:p>
        </w:tc>
        <w:tc>
          <w:tcPr>
            <w:tcW w:w="1260" w:type="dxa"/>
            <w:tcBorders>
              <w:top w:val="single" w:sz="6" w:space="0" w:color="000000"/>
              <w:bottom w:val="single" w:sz="6" w:space="0" w:color="000000"/>
            </w:tcBorders>
          </w:tcPr>
          <w:p w:rsidR="003A57E1" w:rsidRPr="00425C8F" w:rsidRDefault="003A57E1" w:rsidP="00DF56E8">
            <w:pPr>
              <w:pStyle w:val="Tablecontent"/>
            </w:pPr>
            <w:r w:rsidRPr="00425C8F">
              <w:t>N (15)</w:t>
            </w:r>
          </w:p>
        </w:tc>
        <w:tc>
          <w:tcPr>
            <w:tcW w:w="1440" w:type="dxa"/>
            <w:tcBorders>
              <w:top w:val="single" w:sz="6" w:space="0" w:color="000000"/>
              <w:bottom w:val="single" w:sz="6" w:space="0" w:color="000000"/>
            </w:tcBorders>
          </w:tcPr>
          <w:p w:rsidR="003A57E1" w:rsidRPr="00425C8F" w:rsidRDefault="003A57E1" w:rsidP="00DF56E8">
            <w:pPr>
              <w:pStyle w:val="Tablecontent"/>
            </w:pPr>
            <w:r w:rsidRPr="00425C8F">
              <w:t>M</w:t>
            </w:r>
          </w:p>
        </w:tc>
      </w:tr>
    </w:tbl>
    <w:p w:rsidR="00ED40C4" w:rsidRDefault="00ED40C4" w:rsidP="00ED40C4">
      <w:pPr>
        <w:pStyle w:val="BodyText2"/>
      </w:pPr>
    </w:p>
    <w:p w:rsidR="002D2286" w:rsidRPr="00425C8F" w:rsidRDefault="002D2286" w:rsidP="002D2286">
      <w:pPr>
        <w:pStyle w:val="Heading"/>
        <w:rPr>
          <w:color w:val="auto"/>
        </w:rPr>
      </w:pPr>
      <w:r w:rsidRPr="00425C8F">
        <w:rPr>
          <w:color w:val="auto"/>
        </w:rPr>
        <w:t>Response Syntax</w:t>
      </w:r>
    </w:p>
    <w:p w:rsidR="002D2286" w:rsidRPr="00425C8F" w:rsidRDefault="002D2286" w:rsidP="002D2286">
      <w:pPr>
        <w:pStyle w:val="BodyText2"/>
      </w:pPr>
      <w:r w:rsidRPr="00425C8F">
        <w:t xml:space="preserve">PreTUPS will send following response to the </w:t>
      </w:r>
      <w:r>
        <w:t>External System against View user</w:t>
      </w:r>
      <w:r w:rsidRPr="00425C8F">
        <w:t xml:space="preserve"> request:</w:t>
      </w:r>
    </w:p>
    <w:p w:rsidR="002D2286" w:rsidRDefault="002D2286" w:rsidP="00ED40C4">
      <w:pPr>
        <w:pStyle w:val="BodyText2"/>
      </w:pPr>
    </w:p>
    <w:p w:rsidR="002D2286" w:rsidRPr="00425C8F" w:rsidRDefault="002D2286" w:rsidP="002D2286">
      <w:pPr>
        <w:pStyle w:val="Code"/>
        <w:ind w:left="0"/>
      </w:pPr>
      <w:r w:rsidRPr="00425C8F">
        <w:lastRenderedPageBreak/>
        <w:t>&lt;?xml version="1.0"?&gt;</w:t>
      </w:r>
    </w:p>
    <w:p w:rsidR="002D2286" w:rsidRPr="00425C8F" w:rsidRDefault="002D2286" w:rsidP="002D2286">
      <w:pPr>
        <w:pStyle w:val="Code"/>
        <w:ind w:left="0" w:firstLine="720"/>
      </w:pPr>
      <w:r w:rsidRPr="00425C8F">
        <w:t>&lt;</w:t>
      </w:r>
      <w:r w:rsidRPr="00425C8F">
        <w:rPr>
          <w:b/>
        </w:rPr>
        <w:t>COMMAND</w:t>
      </w:r>
      <w:r w:rsidRPr="00425C8F">
        <w:t>&gt;</w:t>
      </w:r>
    </w:p>
    <w:p w:rsidR="002D2286" w:rsidRPr="00425C8F" w:rsidRDefault="002D2286" w:rsidP="002D2286">
      <w:pPr>
        <w:pStyle w:val="Code"/>
        <w:jc w:val="left"/>
      </w:pPr>
      <w:r w:rsidRPr="00425C8F">
        <w:t>&lt;</w:t>
      </w:r>
      <w:r w:rsidRPr="00425C8F">
        <w:rPr>
          <w:b/>
        </w:rPr>
        <w:t>TYPE</w:t>
      </w:r>
      <w:r w:rsidRPr="00425C8F">
        <w:t>&gt;&lt;</w:t>
      </w:r>
      <w:r w:rsidRPr="002D2286">
        <w:t xml:space="preserve"> VIEWCUSERRESP</w:t>
      </w:r>
      <w:r w:rsidRPr="00425C8F">
        <w:t>&gt;&lt;/</w:t>
      </w:r>
      <w:r w:rsidRPr="00425C8F">
        <w:rPr>
          <w:b/>
        </w:rPr>
        <w:t>TYPE</w:t>
      </w:r>
      <w:r w:rsidRPr="00425C8F">
        <w:t>&gt;</w:t>
      </w:r>
    </w:p>
    <w:p w:rsidR="002D2286" w:rsidRPr="00425C8F" w:rsidRDefault="002D2286" w:rsidP="002D2286">
      <w:pPr>
        <w:pStyle w:val="Code"/>
        <w:jc w:val="left"/>
      </w:pPr>
      <w:r w:rsidRPr="00425C8F">
        <w:t>&lt;</w:t>
      </w:r>
      <w:r w:rsidRPr="00425C8F">
        <w:rPr>
          <w:b/>
        </w:rPr>
        <w:t>TXNSTATUS</w:t>
      </w:r>
      <w:r w:rsidRPr="00425C8F">
        <w:t>&gt;&lt;Transaction Status&gt;&lt;/</w:t>
      </w:r>
      <w:r w:rsidRPr="00425C8F">
        <w:rPr>
          <w:b/>
        </w:rPr>
        <w:t>TXNSTATUS</w:t>
      </w:r>
      <w:r w:rsidRPr="00425C8F">
        <w:t>&gt;</w:t>
      </w:r>
    </w:p>
    <w:p w:rsidR="002D2286" w:rsidRPr="00425C8F" w:rsidRDefault="002D2286" w:rsidP="002D2286">
      <w:pPr>
        <w:pStyle w:val="BodyText2"/>
        <w:ind w:left="360" w:firstLine="720"/>
      </w:pPr>
      <w:r w:rsidRPr="00425C8F">
        <w:rPr>
          <w:rFonts w:ascii="Courier New" w:hAnsi="Courier New"/>
        </w:rPr>
        <w:t>&lt;</w:t>
      </w:r>
      <w:r w:rsidRPr="00425C8F">
        <w:rPr>
          <w:rFonts w:ascii="Courier New" w:hAnsi="Courier New"/>
          <w:b/>
        </w:rPr>
        <w:t>ERROR</w:t>
      </w:r>
      <w:r w:rsidRPr="00425C8F">
        <w:rPr>
          <w:rFonts w:ascii="Courier New" w:hAnsi="Courier New"/>
        </w:rPr>
        <w:t>_</w:t>
      </w:r>
      <w:r w:rsidRPr="00425C8F">
        <w:rPr>
          <w:rFonts w:ascii="Courier New" w:hAnsi="Courier New"/>
          <w:b/>
        </w:rPr>
        <w:t>KEY</w:t>
      </w:r>
      <w:r w:rsidRPr="00425C8F">
        <w:rPr>
          <w:rFonts w:ascii="Courier New" w:hAnsi="Courier New"/>
        </w:rPr>
        <w:t>&gt;&lt;/</w:t>
      </w:r>
      <w:r w:rsidRPr="00425C8F">
        <w:rPr>
          <w:rFonts w:ascii="Courier New" w:hAnsi="Courier New"/>
          <w:b/>
        </w:rPr>
        <w:t>ERROR</w:t>
      </w:r>
      <w:r w:rsidRPr="00425C8F">
        <w:rPr>
          <w:rFonts w:ascii="Courier New" w:hAnsi="Courier New"/>
        </w:rPr>
        <w:t>_</w:t>
      </w:r>
      <w:r w:rsidRPr="00425C8F">
        <w:rPr>
          <w:rFonts w:ascii="Courier New" w:hAnsi="Courier New"/>
          <w:b/>
        </w:rPr>
        <w:t>KEY</w:t>
      </w:r>
      <w:r w:rsidRPr="00425C8F">
        <w:rPr>
          <w:rFonts w:ascii="Courier New" w:hAnsi="Courier New"/>
        </w:rPr>
        <w:t>&gt;</w:t>
      </w:r>
    </w:p>
    <w:p w:rsidR="002D2286" w:rsidRPr="00425C8F" w:rsidRDefault="002D2286" w:rsidP="002D2286">
      <w:pPr>
        <w:pStyle w:val="Code"/>
        <w:jc w:val="left"/>
      </w:pPr>
      <w:r w:rsidRPr="00425C8F">
        <w:t>&lt;</w:t>
      </w:r>
      <w:r w:rsidRPr="00425C8F">
        <w:rPr>
          <w:b/>
        </w:rPr>
        <w:t>DATE</w:t>
      </w:r>
      <w:r w:rsidRPr="00425C8F">
        <w:t>&gt;&lt;Date &amp; Time&gt;&lt;/</w:t>
      </w:r>
      <w:r w:rsidRPr="00425C8F">
        <w:rPr>
          <w:b/>
        </w:rPr>
        <w:t>DATE</w:t>
      </w:r>
      <w:r w:rsidRPr="00425C8F">
        <w:t>&gt;</w:t>
      </w:r>
    </w:p>
    <w:p w:rsidR="002D2286" w:rsidRDefault="002D2286" w:rsidP="002D2286">
      <w:pPr>
        <w:pStyle w:val="Code"/>
        <w:jc w:val="left"/>
      </w:pPr>
      <w:r w:rsidRPr="00425C8F">
        <w:t>&lt;</w:t>
      </w:r>
      <w:r w:rsidRPr="00425C8F">
        <w:rPr>
          <w:b/>
        </w:rPr>
        <w:t>EXTREFNUM</w:t>
      </w:r>
      <w:r w:rsidRPr="00425C8F">
        <w:t>&gt;&lt;External reference number&gt;&lt;/</w:t>
      </w:r>
      <w:r w:rsidRPr="00425C8F">
        <w:rPr>
          <w:b/>
        </w:rPr>
        <w:t>EXTREFNUM</w:t>
      </w:r>
      <w:r w:rsidRPr="00425C8F">
        <w:t>&gt;</w:t>
      </w:r>
    </w:p>
    <w:p w:rsidR="00DF56E8" w:rsidRDefault="00DF56E8" w:rsidP="002D2286">
      <w:pPr>
        <w:pStyle w:val="Code"/>
        <w:jc w:val="left"/>
      </w:pPr>
      <w:r w:rsidRPr="00DF56E8">
        <w:t>&lt;DATA&gt;</w:t>
      </w:r>
    </w:p>
    <w:p w:rsidR="00DF56E8" w:rsidRDefault="00DF56E8" w:rsidP="002D2286">
      <w:pPr>
        <w:pStyle w:val="Code"/>
        <w:jc w:val="left"/>
      </w:pPr>
      <w:r>
        <w:tab/>
      </w:r>
      <w:r w:rsidRPr="00DF56E8">
        <w:t>&lt;STATUS&gt;</w:t>
      </w:r>
      <w:r>
        <w:t>&lt;Status of user&gt;</w:t>
      </w:r>
      <w:r w:rsidRPr="00DF56E8">
        <w:t>&lt;</w:t>
      </w:r>
      <w:r w:rsidR="00A50AA3">
        <w:t>/</w:t>
      </w:r>
      <w:r w:rsidRPr="00DF56E8">
        <w:t>STATUS&gt;</w:t>
      </w:r>
    </w:p>
    <w:p w:rsidR="00DF56E8" w:rsidRDefault="00DF56E8" w:rsidP="00DF56E8">
      <w:pPr>
        <w:pStyle w:val="Code"/>
        <w:ind w:firstLine="360"/>
        <w:jc w:val="left"/>
      </w:pPr>
      <w:r w:rsidRPr="00DF56E8">
        <w:t>&lt;USRNAME&gt;</w:t>
      </w:r>
      <w:r>
        <w:t>&lt;User name of user&gt;</w:t>
      </w:r>
      <w:r w:rsidRPr="00DF56E8">
        <w:t>&lt;</w:t>
      </w:r>
      <w:r w:rsidR="00A50AA3">
        <w:t>/</w:t>
      </w:r>
      <w:r w:rsidRPr="00DF56E8">
        <w:t>USRNAME&gt;</w:t>
      </w:r>
    </w:p>
    <w:p w:rsidR="00DF56E8" w:rsidRDefault="00DF56E8" w:rsidP="00DF56E8">
      <w:pPr>
        <w:pStyle w:val="Code"/>
        <w:ind w:firstLine="360"/>
        <w:jc w:val="left"/>
      </w:pPr>
      <w:r w:rsidRPr="00DF56E8">
        <w:t>&lt;MSISDN&gt;</w:t>
      </w:r>
      <w:r>
        <w:t>&lt;mobile number of user&gt;</w:t>
      </w:r>
      <w:r w:rsidRPr="00DF56E8">
        <w:t>&lt;</w:t>
      </w:r>
      <w:r w:rsidR="00A50AA3">
        <w:t>/</w:t>
      </w:r>
      <w:r w:rsidRPr="00DF56E8">
        <w:t>MSISDN&gt;</w:t>
      </w:r>
    </w:p>
    <w:p w:rsidR="00DF56E8" w:rsidRDefault="00DF56E8" w:rsidP="00DF56E8">
      <w:pPr>
        <w:pStyle w:val="Code"/>
        <w:ind w:firstLine="360"/>
        <w:jc w:val="left"/>
      </w:pPr>
      <w:r w:rsidRPr="00DF56E8">
        <w:t>&lt;USERLOGINID&gt;</w:t>
      </w:r>
      <w:r>
        <w:t>&lt; Login ID of user &gt;</w:t>
      </w:r>
      <w:r w:rsidRPr="00DF56E8">
        <w:t>&lt;</w:t>
      </w:r>
      <w:r w:rsidR="00A50AA3">
        <w:t>/</w:t>
      </w:r>
      <w:r w:rsidRPr="00DF56E8">
        <w:t>USERLOGINID&gt;</w:t>
      </w:r>
    </w:p>
    <w:p w:rsidR="00DF56E8" w:rsidRDefault="00DF56E8" w:rsidP="00DF56E8">
      <w:pPr>
        <w:pStyle w:val="Code"/>
        <w:ind w:firstLine="360"/>
        <w:jc w:val="left"/>
      </w:pPr>
      <w:r>
        <w:t>&lt;</w:t>
      </w:r>
      <w:r w:rsidRPr="00DF56E8">
        <w:t>SHTNAME</w:t>
      </w:r>
      <w:r>
        <w:t>&gt;&lt; short name of user &gt;&lt;</w:t>
      </w:r>
      <w:r w:rsidR="00A50AA3">
        <w:t>/</w:t>
      </w:r>
      <w:r w:rsidRPr="00DF56E8">
        <w:t>SHTNAME</w:t>
      </w:r>
      <w:r>
        <w:t>&gt;</w:t>
      </w:r>
    </w:p>
    <w:p w:rsidR="00DF56E8" w:rsidRDefault="00DF56E8" w:rsidP="00DF56E8">
      <w:pPr>
        <w:pStyle w:val="Code"/>
        <w:ind w:firstLine="360"/>
        <w:jc w:val="left"/>
      </w:pPr>
      <w:r w:rsidRPr="00DF56E8">
        <w:t>&lt;SUBCODE&gt;</w:t>
      </w:r>
      <w:r>
        <w:t>&lt; Subscriber code &gt;</w:t>
      </w:r>
      <w:r w:rsidRPr="00DF56E8">
        <w:t>&lt;</w:t>
      </w:r>
      <w:r w:rsidR="00A50AA3">
        <w:t>/</w:t>
      </w:r>
      <w:r w:rsidRPr="00DF56E8">
        <w:t>SUBCODE&gt;</w:t>
      </w:r>
    </w:p>
    <w:p w:rsidR="00DF56E8" w:rsidRDefault="00DF56E8" w:rsidP="00DF56E8">
      <w:pPr>
        <w:pStyle w:val="Code"/>
        <w:ind w:firstLine="360"/>
        <w:jc w:val="left"/>
      </w:pPr>
      <w:r w:rsidRPr="00DF56E8">
        <w:t>&lt;EXTCODE&gt;</w:t>
      </w:r>
      <w:r>
        <w:t>&lt; External Code of user &gt;</w:t>
      </w:r>
      <w:r w:rsidRPr="00DF56E8">
        <w:t>&lt;</w:t>
      </w:r>
      <w:r w:rsidR="00A50AA3">
        <w:t>/</w:t>
      </w:r>
      <w:r w:rsidRPr="00DF56E8">
        <w:t>EXTCODE&gt;</w:t>
      </w:r>
    </w:p>
    <w:p w:rsidR="00DF56E8" w:rsidRDefault="00DF56E8" w:rsidP="00DF56E8">
      <w:pPr>
        <w:pStyle w:val="Code"/>
        <w:ind w:firstLine="360"/>
        <w:jc w:val="left"/>
      </w:pPr>
      <w:r w:rsidRPr="00DF56E8">
        <w:t>&lt;INSUSPEND&gt;</w:t>
      </w:r>
      <w:r>
        <w:t>&lt;Inside transfers suspended or not&gt;</w:t>
      </w:r>
      <w:r w:rsidRPr="00DF56E8">
        <w:t>&lt;</w:t>
      </w:r>
      <w:r w:rsidR="00A50AA3">
        <w:t>/</w:t>
      </w:r>
      <w:r w:rsidRPr="00DF56E8">
        <w:t>INSUSPEND&gt;</w:t>
      </w:r>
    </w:p>
    <w:p w:rsidR="00DF56E8" w:rsidRDefault="00DF56E8" w:rsidP="00DF56E8">
      <w:pPr>
        <w:pStyle w:val="Code"/>
        <w:ind w:firstLine="360"/>
        <w:jc w:val="left"/>
      </w:pPr>
      <w:r w:rsidRPr="00DF56E8">
        <w:t>&lt;OUTSUSPEND&gt;</w:t>
      </w:r>
      <w:r>
        <w:t>&lt;whether outside transfers suspended&gt;</w:t>
      </w:r>
      <w:r w:rsidRPr="00DF56E8">
        <w:t>&lt;</w:t>
      </w:r>
      <w:r w:rsidR="00A50AA3">
        <w:t>/</w:t>
      </w:r>
      <w:r w:rsidRPr="00DF56E8">
        <w:t>OUTSUSPEND&gt;</w:t>
      </w:r>
    </w:p>
    <w:p w:rsidR="00DF56E8" w:rsidRDefault="00DF56E8" w:rsidP="00DF56E8">
      <w:pPr>
        <w:pStyle w:val="Code"/>
        <w:ind w:firstLine="360"/>
        <w:jc w:val="left"/>
      </w:pPr>
      <w:r w:rsidRPr="00DF56E8">
        <w:t>&lt;ADDRESS&gt;</w:t>
      </w:r>
      <w:r>
        <w:t>&lt; address of user &gt;</w:t>
      </w:r>
      <w:r w:rsidRPr="00DF56E8">
        <w:t>&lt;</w:t>
      </w:r>
      <w:r w:rsidR="00A50AA3">
        <w:t>/</w:t>
      </w:r>
      <w:r w:rsidRPr="00DF56E8">
        <w:t>ADDRESS&gt;</w:t>
      </w:r>
    </w:p>
    <w:p w:rsidR="00DF56E8" w:rsidRDefault="00DF56E8" w:rsidP="00DF56E8">
      <w:pPr>
        <w:pStyle w:val="Code"/>
        <w:ind w:firstLine="360"/>
        <w:jc w:val="left"/>
      </w:pPr>
      <w:r w:rsidRPr="00DF56E8">
        <w:t>&lt;USRGRADE&gt;</w:t>
      </w:r>
      <w:r>
        <w:t>&lt; grade of user &gt;</w:t>
      </w:r>
      <w:r w:rsidRPr="00DF56E8">
        <w:t>&lt;</w:t>
      </w:r>
      <w:r w:rsidR="00A50AA3">
        <w:t>/</w:t>
      </w:r>
      <w:r w:rsidRPr="00DF56E8">
        <w:t>USRGRADE&gt;</w:t>
      </w:r>
    </w:p>
    <w:p w:rsidR="00DF56E8" w:rsidRDefault="00DF56E8" w:rsidP="00DF56E8">
      <w:pPr>
        <w:pStyle w:val="Code"/>
        <w:ind w:firstLine="360"/>
        <w:jc w:val="left"/>
      </w:pPr>
      <w:r w:rsidRPr="00DF56E8">
        <w:t>&lt;COMMPRF&gt;</w:t>
      </w:r>
      <w:r>
        <w:t>&lt; commission profile &gt;</w:t>
      </w:r>
      <w:r w:rsidRPr="00DF56E8">
        <w:t>&lt;</w:t>
      </w:r>
      <w:r w:rsidR="00A50AA3">
        <w:t>/</w:t>
      </w:r>
      <w:r w:rsidRPr="00DF56E8">
        <w:t>COMMPRF&gt;</w:t>
      </w:r>
    </w:p>
    <w:p w:rsidR="00DF56E8" w:rsidRDefault="00DF56E8" w:rsidP="00DF56E8">
      <w:pPr>
        <w:pStyle w:val="Code"/>
        <w:ind w:firstLine="360"/>
        <w:jc w:val="left"/>
      </w:pPr>
      <w:r w:rsidRPr="00DF56E8">
        <w:t>&lt;TRFPRF&gt;</w:t>
      </w:r>
      <w:r>
        <w:t>&lt; transfer profile &gt;</w:t>
      </w:r>
      <w:r w:rsidRPr="00DF56E8">
        <w:t>&lt;</w:t>
      </w:r>
      <w:r w:rsidR="00A50AA3">
        <w:t>/</w:t>
      </w:r>
      <w:r w:rsidRPr="00DF56E8">
        <w:t>TRFPRF&gt;</w:t>
      </w:r>
    </w:p>
    <w:p w:rsidR="00DF56E8" w:rsidRDefault="00DF56E8" w:rsidP="00DF56E8">
      <w:pPr>
        <w:pStyle w:val="Code"/>
        <w:ind w:firstLine="360"/>
        <w:jc w:val="left"/>
      </w:pPr>
      <w:r w:rsidRPr="00DF56E8">
        <w:t>&lt;SERVICES&gt;</w:t>
      </w:r>
      <w:r>
        <w:t>&lt; services list &gt;</w:t>
      </w:r>
      <w:r w:rsidRPr="00DF56E8">
        <w:t>&lt;</w:t>
      </w:r>
      <w:r w:rsidR="00A50AA3">
        <w:t>/</w:t>
      </w:r>
      <w:r w:rsidRPr="00DF56E8">
        <w:t>SERVICES&gt;</w:t>
      </w:r>
    </w:p>
    <w:p w:rsidR="00DF56E8" w:rsidRDefault="00DF56E8" w:rsidP="00DF56E8">
      <w:pPr>
        <w:pStyle w:val="Code"/>
        <w:ind w:firstLine="360"/>
        <w:jc w:val="left"/>
      </w:pPr>
      <w:r w:rsidRPr="00DF56E8">
        <w:t>&lt;PARENTNAME&gt;</w:t>
      </w:r>
      <w:r>
        <w:t>&lt; user’s parent name &gt;</w:t>
      </w:r>
      <w:r w:rsidRPr="00DF56E8">
        <w:t>&lt;</w:t>
      </w:r>
      <w:r w:rsidR="00A50AA3">
        <w:t>/</w:t>
      </w:r>
      <w:r w:rsidRPr="00DF56E8">
        <w:t>PARENTNAME&gt;</w:t>
      </w:r>
    </w:p>
    <w:p w:rsidR="00DF56E8" w:rsidRDefault="00DF56E8" w:rsidP="00DF56E8">
      <w:pPr>
        <w:pStyle w:val="Code"/>
        <w:ind w:firstLine="360"/>
        <w:jc w:val="left"/>
      </w:pPr>
      <w:r w:rsidRPr="00DF56E8">
        <w:t>&lt;PARENTMSISDN&gt;</w:t>
      </w:r>
      <w:r>
        <w:t>&lt;user’s parent msisdn &gt;</w:t>
      </w:r>
      <w:r w:rsidRPr="00DF56E8">
        <w:t>&lt;</w:t>
      </w:r>
      <w:r w:rsidR="00A50AA3">
        <w:t>/</w:t>
      </w:r>
      <w:r w:rsidRPr="00DF56E8">
        <w:t>PARENTMSISDN&gt;</w:t>
      </w:r>
    </w:p>
    <w:p w:rsidR="00DF56E8" w:rsidRDefault="00DF56E8" w:rsidP="00DF56E8">
      <w:pPr>
        <w:pStyle w:val="Code"/>
        <w:ind w:firstLine="360"/>
        <w:jc w:val="left"/>
      </w:pPr>
      <w:r w:rsidRPr="00DF56E8">
        <w:t>&lt;PARENTCATEGORY&gt;</w:t>
      </w:r>
      <w:r w:rsidR="00313809">
        <w:t>&lt; parent’s category &gt;</w:t>
      </w:r>
      <w:r w:rsidRPr="00DF56E8">
        <w:t>&lt;</w:t>
      </w:r>
      <w:r w:rsidR="00A50AA3">
        <w:t>/</w:t>
      </w:r>
      <w:r w:rsidRPr="00DF56E8">
        <w:t>PARENTCATEGORY&gt;</w:t>
      </w:r>
    </w:p>
    <w:p w:rsidR="00DF56E8" w:rsidRDefault="00DF56E8" w:rsidP="00DF56E8">
      <w:pPr>
        <w:pStyle w:val="Code"/>
        <w:ind w:firstLine="360"/>
        <w:jc w:val="left"/>
      </w:pPr>
      <w:r w:rsidRPr="00DF56E8">
        <w:t>&lt;OWNERNAME&gt;</w:t>
      </w:r>
      <w:r w:rsidR="00313809">
        <w:t>&lt;user’s owner’s name &gt;</w:t>
      </w:r>
      <w:r w:rsidRPr="00DF56E8">
        <w:t>&lt;</w:t>
      </w:r>
      <w:r w:rsidR="00A50AA3">
        <w:t>/</w:t>
      </w:r>
      <w:r w:rsidRPr="00DF56E8">
        <w:t>OWNERNAME&gt;</w:t>
      </w:r>
    </w:p>
    <w:p w:rsidR="00DF56E8" w:rsidRDefault="00DF56E8" w:rsidP="00DF56E8">
      <w:pPr>
        <w:pStyle w:val="Code"/>
        <w:ind w:firstLine="360"/>
        <w:jc w:val="left"/>
      </w:pPr>
      <w:r w:rsidRPr="00DF56E8">
        <w:t>&lt;OWNERMSISDN&gt;</w:t>
      </w:r>
      <w:r w:rsidR="00313809">
        <w:t>&lt; owner msisdn &gt;</w:t>
      </w:r>
      <w:r w:rsidRPr="00DF56E8">
        <w:t>&lt;</w:t>
      </w:r>
      <w:r w:rsidR="00A50AA3">
        <w:t>/</w:t>
      </w:r>
      <w:r w:rsidRPr="00DF56E8">
        <w:t>OWNERMSISDN&gt;</w:t>
      </w:r>
    </w:p>
    <w:p w:rsidR="00DF56E8" w:rsidRDefault="00DF56E8" w:rsidP="00DF56E8">
      <w:pPr>
        <w:pStyle w:val="Code"/>
        <w:ind w:firstLine="360"/>
        <w:jc w:val="left"/>
      </w:pPr>
      <w:r w:rsidRPr="00DF56E8">
        <w:t>&lt;OWNERCATEGORY&gt;</w:t>
      </w:r>
      <w:r w:rsidR="00313809">
        <w:t>&lt; owner category &gt;</w:t>
      </w:r>
      <w:r w:rsidRPr="00DF56E8">
        <w:t>&lt;</w:t>
      </w:r>
      <w:r w:rsidR="00A50AA3">
        <w:t>/</w:t>
      </w:r>
      <w:r w:rsidRPr="00DF56E8">
        <w:t>OWNERCATEGORY&gt;</w:t>
      </w:r>
    </w:p>
    <w:p w:rsidR="00DF56E8" w:rsidRDefault="00DF56E8" w:rsidP="00DF56E8">
      <w:pPr>
        <w:pStyle w:val="Code"/>
        <w:jc w:val="left"/>
      </w:pPr>
      <w:r w:rsidRPr="00DF56E8">
        <w:t>&lt;</w:t>
      </w:r>
      <w:r w:rsidR="00A50AA3">
        <w:t>/</w:t>
      </w:r>
      <w:r w:rsidRPr="00DF56E8">
        <w:t>DATA&gt;</w:t>
      </w:r>
    </w:p>
    <w:p w:rsidR="002D2286" w:rsidRPr="00425C8F" w:rsidRDefault="002D2286" w:rsidP="002D2286">
      <w:pPr>
        <w:pStyle w:val="Code"/>
        <w:ind w:left="0"/>
      </w:pPr>
      <w:r w:rsidRPr="00425C8F">
        <w:tab/>
        <w:t>&lt;/</w:t>
      </w:r>
      <w:r w:rsidRPr="00425C8F">
        <w:rPr>
          <w:b/>
        </w:rPr>
        <w:t>COMMAND</w:t>
      </w:r>
      <w:r w:rsidRPr="00425C8F">
        <w:t>&gt;</w:t>
      </w:r>
    </w:p>
    <w:p w:rsidR="002D2286" w:rsidRPr="00425C8F" w:rsidRDefault="002D2286" w:rsidP="002D2286">
      <w:pPr>
        <w:pStyle w:val="BodyText2"/>
        <w:ind w:left="720"/>
        <w:jc w:val="left"/>
      </w:pPr>
    </w:p>
    <w:p w:rsidR="002D2286" w:rsidRPr="00425C8F" w:rsidRDefault="002D2286" w:rsidP="002D2286">
      <w:pPr>
        <w:pStyle w:val="Head"/>
      </w:pPr>
      <w:r w:rsidRPr="00425C8F">
        <w:t>Fields Detail</w:t>
      </w: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800"/>
        <w:gridCol w:w="2340"/>
        <w:gridCol w:w="1260"/>
        <w:gridCol w:w="1260"/>
        <w:gridCol w:w="1496"/>
      </w:tblGrid>
      <w:tr w:rsidR="002D2286" w:rsidRPr="00425C8F" w:rsidTr="00DF56E8">
        <w:trPr>
          <w:trHeight w:val="277"/>
          <w:tblHeader/>
        </w:trPr>
        <w:tc>
          <w:tcPr>
            <w:tcW w:w="1440" w:type="dxa"/>
            <w:tcBorders>
              <w:top w:val="single" w:sz="4" w:space="0" w:color="000000"/>
              <w:bottom w:val="single" w:sz="6" w:space="0" w:color="000000"/>
            </w:tcBorders>
            <w:shd w:val="clear" w:color="auto" w:fill="E31837"/>
          </w:tcPr>
          <w:p w:rsidR="002D2286" w:rsidRPr="00425C8F" w:rsidRDefault="002D2286" w:rsidP="00DF56E8">
            <w:pPr>
              <w:pStyle w:val="TableColumnLabels"/>
              <w:rPr>
                <w:color w:val="auto"/>
              </w:rPr>
            </w:pPr>
            <w:r w:rsidRPr="00425C8F">
              <w:rPr>
                <w:color w:val="auto"/>
              </w:rPr>
              <w:t>TAG</w:t>
            </w:r>
          </w:p>
        </w:tc>
        <w:tc>
          <w:tcPr>
            <w:tcW w:w="1800" w:type="dxa"/>
            <w:tcBorders>
              <w:top w:val="single" w:sz="4" w:space="0" w:color="000000"/>
              <w:bottom w:val="single" w:sz="6" w:space="0" w:color="000000"/>
            </w:tcBorders>
            <w:shd w:val="clear" w:color="auto" w:fill="E31837"/>
          </w:tcPr>
          <w:p w:rsidR="002D2286" w:rsidRPr="00425C8F" w:rsidRDefault="002D2286" w:rsidP="00DF56E8">
            <w:pPr>
              <w:pStyle w:val="TableColumnLabels"/>
              <w:rPr>
                <w:color w:val="auto"/>
              </w:rPr>
            </w:pPr>
            <w:r w:rsidRPr="00425C8F">
              <w:rPr>
                <w:color w:val="auto"/>
              </w:rPr>
              <w:t>Fields</w:t>
            </w:r>
          </w:p>
        </w:tc>
        <w:tc>
          <w:tcPr>
            <w:tcW w:w="2340" w:type="dxa"/>
            <w:tcBorders>
              <w:top w:val="single" w:sz="4" w:space="0" w:color="000000"/>
              <w:bottom w:val="single" w:sz="6" w:space="0" w:color="000000"/>
            </w:tcBorders>
            <w:shd w:val="clear" w:color="auto" w:fill="E31837"/>
          </w:tcPr>
          <w:p w:rsidR="002D2286" w:rsidRPr="00425C8F" w:rsidRDefault="002D2286" w:rsidP="00DF56E8">
            <w:pPr>
              <w:pStyle w:val="TableColumnLabels"/>
              <w:rPr>
                <w:color w:val="auto"/>
              </w:rPr>
            </w:pPr>
            <w:r w:rsidRPr="00425C8F">
              <w:rPr>
                <w:color w:val="auto"/>
              </w:rPr>
              <w:t>Remarks</w:t>
            </w:r>
          </w:p>
        </w:tc>
        <w:tc>
          <w:tcPr>
            <w:tcW w:w="1260" w:type="dxa"/>
            <w:tcBorders>
              <w:top w:val="single" w:sz="4" w:space="0" w:color="000000"/>
              <w:bottom w:val="single" w:sz="6" w:space="0" w:color="000000"/>
            </w:tcBorders>
            <w:shd w:val="clear" w:color="auto" w:fill="E31837"/>
          </w:tcPr>
          <w:p w:rsidR="002D2286" w:rsidRPr="00425C8F" w:rsidRDefault="002D2286" w:rsidP="00DF56E8">
            <w:pPr>
              <w:pStyle w:val="TableColumnLabels"/>
              <w:rPr>
                <w:color w:val="auto"/>
              </w:rPr>
            </w:pPr>
            <w:r w:rsidRPr="00425C8F">
              <w:rPr>
                <w:color w:val="auto"/>
              </w:rPr>
              <w:t>Example</w:t>
            </w:r>
          </w:p>
        </w:tc>
        <w:tc>
          <w:tcPr>
            <w:tcW w:w="1260" w:type="dxa"/>
            <w:tcBorders>
              <w:top w:val="single" w:sz="4" w:space="0" w:color="000000"/>
              <w:bottom w:val="single" w:sz="6" w:space="0" w:color="000000"/>
            </w:tcBorders>
            <w:shd w:val="clear" w:color="auto" w:fill="E31837"/>
          </w:tcPr>
          <w:p w:rsidR="002D2286" w:rsidRPr="00425C8F" w:rsidRDefault="002D2286" w:rsidP="00DF56E8">
            <w:pPr>
              <w:pStyle w:val="TableColumnLabels"/>
              <w:rPr>
                <w:color w:val="auto"/>
              </w:rPr>
            </w:pPr>
            <w:r w:rsidRPr="00425C8F">
              <w:rPr>
                <w:color w:val="auto"/>
              </w:rPr>
              <w:t>Field Type</w:t>
            </w:r>
          </w:p>
        </w:tc>
        <w:tc>
          <w:tcPr>
            <w:tcW w:w="1496" w:type="dxa"/>
            <w:tcBorders>
              <w:top w:val="single" w:sz="4" w:space="0" w:color="000000"/>
              <w:bottom w:val="single" w:sz="6" w:space="0" w:color="000000"/>
            </w:tcBorders>
            <w:shd w:val="clear" w:color="auto" w:fill="E31837"/>
          </w:tcPr>
          <w:p w:rsidR="002D2286" w:rsidRPr="00425C8F" w:rsidRDefault="002D2286" w:rsidP="00DF56E8">
            <w:pPr>
              <w:pStyle w:val="TableColumnLabels"/>
              <w:rPr>
                <w:color w:val="auto"/>
              </w:rPr>
            </w:pPr>
            <w:r w:rsidRPr="00425C8F">
              <w:rPr>
                <w:color w:val="auto"/>
              </w:rPr>
              <w:t>Optional/</w:t>
            </w:r>
          </w:p>
          <w:p w:rsidR="002D2286" w:rsidRPr="00425C8F" w:rsidRDefault="002D2286" w:rsidP="00DF56E8">
            <w:pPr>
              <w:pStyle w:val="TableColumnLabels"/>
              <w:rPr>
                <w:color w:val="auto"/>
              </w:rPr>
            </w:pPr>
            <w:r w:rsidRPr="00425C8F">
              <w:rPr>
                <w:color w:val="auto"/>
              </w:rPr>
              <w:t>Mandatory</w:t>
            </w:r>
          </w:p>
        </w:tc>
      </w:tr>
      <w:tr w:rsidR="002D2286" w:rsidRPr="00425C8F" w:rsidTr="00DF56E8">
        <w:trPr>
          <w:trHeight w:val="277"/>
        </w:trPr>
        <w:tc>
          <w:tcPr>
            <w:tcW w:w="1440" w:type="dxa"/>
            <w:tcBorders>
              <w:top w:val="single" w:sz="6" w:space="0" w:color="000000"/>
            </w:tcBorders>
          </w:tcPr>
          <w:p w:rsidR="002D2286" w:rsidRPr="00425C8F" w:rsidRDefault="002D2286" w:rsidP="00DF56E8">
            <w:pPr>
              <w:pStyle w:val="Tablecontent"/>
            </w:pPr>
            <w:r w:rsidRPr="00425C8F">
              <w:t>TYPE</w:t>
            </w:r>
          </w:p>
        </w:tc>
        <w:tc>
          <w:tcPr>
            <w:tcW w:w="1800" w:type="dxa"/>
            <w:tcBorders>
              <w:top w:val="single" w:sz="6" w:space="0" w:color="000000"/>
            </w:tcBorders>
          </w:tcPr>
          <w:p w:rsidR="002D2286" w:rsidRPr="00425C8F" w:rsidRDefault="002D2286" w:rsidP="00DF56E8">
            <w:pPr>
              <w:pStyle w:val="Tablecontent"/>
            </w:pPr>
            <w:r w:rsidRPr="00425C8F">
              <w:t>Response type</w:t>
            </w:r>
          </w:p>
        </w:tc>
        <w:tc>
          <w:tcPr>
            <w:tcW w:w="2340" w:type="dxa"/>
            <w:tcBorders>
              <w:top w:val="single" w:sz="6" w:space="0" w:color="000000"/>
            </w:tcBorders>
          </w:tcPr>
          <w:p w:rsidR="002D2286" w:rsidRPr="00425C8F" w:rsidRDefault="002D2286" w:rsidP="00DF56E8">
            <w:pPr>
              <w:pStyle w:val="Tablecontent"/>
              <w:rPr>
                <w:b/>
              </w:rPr>
            </w:pPr>
            <w:r w:rsidRPr="00425C8F">
              <w:t xml:space="preserve">Response Type – </w:t>
            </w:r>
            <w:r w:rsidRPr="00425C8F">
              <w:rPr>
                <w:b/>
              </w:rPr>
              <w:t>Fixed value</w:t>
            </w:r>
          </w:p>
        </w:tc>
        <w:tc>
          <w:tcPr>
            <w:tcW w:w="1260" w:type="dxa"/>
            <w:tcBorders>
              <w:top w:val="single" w:sz="6" w:space="0" w:color="000000"/>
            </w:tcBorders>
          </w:tcPr>
          <w:p w:rsidR="002D2286" w:rsidRPr="00425C8F" w:rsidRDefault="002D2286" w:rsidP="00DF56E8">
            <w:pPr>
              <w:pStyle w:val="Tablecontent"/>
            </w:pPr>
            <w:r w:rsidRPr="002D2286">
              <w:t>VIEWCUSERRESP</w:t>
            </w:r>
          </w:p>
        </w:tc>
        <w:tc>
          <w:tcPr>
            <w:tcW w:w="1260" w:type="dxa"/>
            <w:tcBorders>
              <w:top w:val="single" w:sz="6" w:space="0" w:color="000000"/>
            </w:tcBorders>
          </w:tcPr>
          <w:p w:rsidR="002D2286" w:rsidRPr="00425C8F" w:rsidRDefault="002D2286" w:rsidP="00DF56E8">
            <w:pPr>
              <w:pStyle w:val="Tablecontent"/>
            </w:pPr>
            <w:r w:rsidRPr="00425C8F">
              <w:t>A (20)</w:t>
            </w:r>
          </w:p>
        </w:tc>
        <w:tc>
          <w:tcPr>
            <w:tcW w:w="1496" w:type="dxa"/>
            <w:tcBorders>
              <w:top w:val="single" w:sz="6" w:space="0" w:color="000000"/>
            </w:tcBorders>
          </w:tcPr>
          <w:p w:rsidR="002D2286" w:rsidRPr="00425C8F" w:rsidRDefault="002D2286" w:rsidP="00DF56E8">
            <w:pPr>
              <w:pStyle w:val="Tablecontent"/>
            </w:pPr>
            <w:r w:rsidRPr="00425C8F">
              <w:t>M</w:t>
            </w:r>
          </w:p>
        </w:tc>
      </w:tr>
      <w:tr w:rsidR="002D2286" w:rsidRPr="00425C8F" w:rsidTr="00DF56E8">
        <w:trPr>
          <w:trHeight w:val="277"/>
        </w:trPr>
        <w:tc>
          <w:tcPr>
            <w:tcW w:w="1440" w:type="dxa"/>
          </w:tcPr>
          <w:p w:rsidR="002D2286" w:rsidRPr="00425C8F" w:rsidRDefault="002D2286" w:rsidP="00DF56E8">
            <w:pPr>
              <w:pStyle w:val="Tablecontent"/>
              <w:rPr>
                <w:rFonts w:cs="Arial"/>
              </w:rPr>
            </w:pPr>
            <w:r w:rsidRPr="00425C8F">
              <w:rPr>
                <w:rFonts w:cs="Arial"/>
              </w:rPr>
              <w:t>TXNSTATUS</w:t>
            </w:r>
          </w:p>
        </w:tc>
        <w:tc>
          <w:tcPr>
            <w:tcW w:w="1800" w:type="dxa"/>
          </w:tcPr>
          <w:p w:rsidR="002D2286" w:rsidRPr="00425C8F" w:rsidRDefault="002D2286" w:rsidP="00DF56E8">
            <w:pPr>
              <w:pStyle w:val="Tablecontent"/>
              <w:rPr>
                <w:rFonts w:cs="Arial"/>
              </w:rPr>
            </w:pPr>
            <w:r w:rsidRPr="00425C8F">
              <w:rPr>
                <w:rFonts w:cs="Arial"/>
              </w:rPr>
              <w:t>Transaction Status</w:t>
            </w:r>
          </w:p>
        </w:tc>
        <w:tc>
          <w:tcPr>
            <w:tcW w:w="2340" w:type="dxa"/>
          </w:tcPr>
          <w:p w:rsidR="002D2286" w:rsidRPr="00425C8F" w:rsidRDefault="002D2286" w:rsidP="00DF56E8">
            <w:pPr>
              <w:pStyle w:val="Tablecontent"/>
              <w:rPr>
                <w:rFonts w:cs="Arial"/>
              </w:rPr>
            </w:pPr>
            <w:r w:rsidRPr="00425C8F">
              <w:rPr>
                <w:rFonts w:cs="Arial"/>
              </w:rPr>
              <w:t>Status of the recharge request</w:t>
            </w:r>
          </w:p>
          <w:p w:rsidR="002D2286" w:rsidRPr="00425C8F" w:rsidRDefault="002D2286" w:rsidP="00DF56E8">
            <w:pPr>
              <w:pStyle w:val="TableListBullet1"/>
              <w:jc w:val="left"/>
              <w:rPr>
                <w:rFonts w:cs="Arial"/>
              </w:rPr>
            </w:pPr>
            <w:r w:rsidRPr="00425C8F">
              <w:rPr>
                <w:rFonts w:cs="Arial"/>
              </w:rPr>
              <w:t xml:space="preserve">Transaction Status = 200 means Success, </w:t>
            </w:r>
          </w:p>
          <w:p w:rsidR="002D2286" w:rsidRPr="00425C8F" w:rsidRDefault="002D2286" w:rsidP="00DF56E8">
            <w:pPr>
              <w:pStyle w:val="TableListBullet1"/>
              <w:jc w:val="left"/>
              <w:rPr>
                <w:rFonts w:cs="Arial"/>
              </w:rPr>
            </w:pPr>
            <w:r w:rsidRPr="00425C8F">
              <w:rPr>
                <w:rFonts w:cs="Arial"/>
              </w:rPr>
              <w:t>Transaction Status Other than 200 means failed</w:t>
            </w:r>
          </w:p>
        </w:tc>
        <w:tc>
          <w:tcPr>
            <w:tcW w:w="1260" w:type="dxa"/>
          </w:tcPr>
          <w:p w:rsidR="002D2286" w:rsidRPr="00425C8F" w:rsidRDefault="002D2286" w:rsidP="00DF56E8">
            <w:pPr>
              <w:pStyle w:val="Tablecontent"/>
              <w:rPr>
                <w:rFonts w:cs="Arial"/>
              </w:rPr>
            </w:pPr>
            <w:r w:rsidRPr="00425C8F">
              <w:rPr>
                <w:rFonts w:cs="Arial"/>
              </w:rPr>
              <w:t>200</w:t>
            </w:r>
          </w:p>
        </w:tc>
        <w:tc>
          <w:tcPr>
            <w:tcW w:w="1260" w:type="dxa"/>
          </w:tcPr>
          <w:p w:rsidR="002D2286" w:rsidRPr="00425C8F" w:rsidRDefault="002D2286" w:rsidP="00DF56E8">
            <w:pPr>
              <w:pStyle w:val="Tablecontent"/>
              <w:rPr>
                <w:rFonts w:cs="Arial"/>
              </w:rPr>
            </w:pPr>
            <w:r w:rsidRPr="00425C8F">
              <w:rPr>
                <w:rFonts w:cs="Arial"/>
              </w:rPr>
              <w:t>N (7)</w:t>
            </w:r>
          </w:p>
        </w:tc>
        <w:tc>
          <w:tcPr>
            <w:tcW w:w="1496" w:type="dxa"/>
          </w:tcPr>
          <w:p w:rsidR="002D2286" w:rsidRPr="00425C8F" w:rsidRDefault="002D2286" w:rsidP="00DF56E8">
            <w:pPr>
              <w:pStyle w:val="Tablecontent"/>
              <w:rPr>
                <w:rFonts w:cs="Arial"/>
              </w:rPr>
            </w:pPr>
            <w:r w:rsidRPr="00425C8F">
              <w:rPr>
                <w:rFonts w:cs="Arial"/>
              </w:rPr>
              <w:t>M</w:t>
            </w:r>
          </w:p>
        </w:tc>
      </w:tr>
      <w:tr w:rsidR="002D2286" w:rsidRPr="00425C8F" w:rsidTr="00DF56E8">
        <w:trPr>
          <w:trHeight w:val="277"/>
        </w:trPr>
        <w:tc>
          <w:tcPr>
            <w:tcW w:w="1440" w:type="dxa"/>
          </w:tcPr>
          <w:p w:rsidR="002D2286" w:rsidRPr="00425C8F" w:rsidRDefault="002D2286" w:rsidP="00DF56E8">
            <w:pPr>
              <w:pStyle w:val="Tablecontent"/>
            </w:pPr>
            <w:r w:rsidRPr="00425C8F">
              <w:t>ERROR_KEY</w:t>
            </w:r>
          </w:p>
        </w:tc>
        <w:tc>
          <w:tcPr>
            <w:tcW w:w="1800" w:type="dxa"/>
          </w:tcPr>
          <w:p w:rsidR="002D2286" w:rsidRPr="00425C8F" w:rsidRDefault="002D2286" w:rsidP="00DF56E8">
            <w:pPr>
              <w:pStyle w:val="Tablecontent"/>
            </w:pPr>
            <w:r w:rsidRPr="00425C8F">
              <w:t>Error Key</w:t>
            </w:r>
          </w:p>
        </w:tc>
        <w:tc>
          <w:tcPr>
            <w:tcW w:w="2340" w:type="dxa"/>
          </w:tcPr>
          <w:p w:rsidR="002D2286" w:rsidRPr="00425C8F" w:rsidRDefault="002D2286" w:rsidP="00DF56E8">
            <w:pPr>
              <w:pStyle w:val="Tablecontent"/>
            </w:pPr>
            <w:r w:rsidRPr="00425C8F">
              <w:t>Value in this tag will be available in case of invalid xml request, tag name will be returned.</w:t>
            </w:r>
          </w:p>
        </w:tc>
        <w:tc>
          <w:tcPr>
            <w:tcW w:w="1260" w:type="dxa"/>
          </w:tcPr>
          <w:p w:rsidR="002D2286" w:rsidRPr="00425C8F" w:rsidRDefault="002D2286" w:rsidP="00DF56E8">
            <w:pPr>
              <w:pStyle w:val="Tablecontent"/>
            </w:pPr>
            <w:r w:rsidRPr="00425C8F">
              <w:t>TYPE</w:t>
            </w:r>
          </w:p>
        </w:tc>
        <w:tc>
          <w:tcPr>
            <w:tcW w:w="1260" w:type="dxa"/>
          </w:tcPr>
          <w:p w:rsidR="002D2286" w:rsidRPr="00425C8F" w:rsidRDefault="002D2286" w:rsidP="00DF56E8">
            <w:pPr>
              <w:pStyle w:val="Tablecontent"/>
            </w:pPr>
            <w:r w:rsidRPr="00425C8F">
              <w:t>A(30)</w:t>
            </w:r>
          </w:p>
        </w:tc>
        <w:tc>
          <w:tcPr>
            <w:tcW w:w="1496" w:type="dxa"/>
          </w:tcPr>
          <w:p w:rsidR="002D2286" w:rsidRPr="00425C8F" w:rsidRDefault="002D2286" w:rsidP="00DF56E8">
            <w:pPr>
              <w:pStyle w:val="Tablecontent"/>
            </w:pPr>
            <w:r w:rsidRPr="00425C8F">
              <w:t>O</w:t>
            </w:r>
          </w:p>
        </w:tc>
      </w:tr>
      <w:tr w:rsidR="002D2286" w:rsidRPr="00425C8F" w:rsidTr="00DF56E8">
        <w:trPr>
          <w:trHeight w:val="277"/>
        </w:trPr>
        <w:tc>
          <w:tcPr>
            <w:tcW w:w="1440" w:type="dxa"/>
          </w:tcPr>
          <w:p w:rsidR="002D2286" w:rsidRPr="00425C8F" w:rsidRDefault="002D2286" w:rsidP="00DF56E8">
            <w:pPr>
              <w:pStyle w:val="Tablecontent"/>
            </w:pPr>
            <w:r w:rsidRPr="00425C8F">
              <w:lastRenderedPageBreak/>
              <w:t>DATE</w:t>
            </w:r>
          </w:p>
        </w:tc>
        <w:tc>
          <w:tcPr>
            <w:tcW w:w="1800" w:type="dxa"/>
          </w:tcPr>
          <w:p w:rsidR="002D2286" w:rsidRPr="00425C8F" w:rsidRDefault="002D2286" w:rsidP="00DF56E8">
            <w:pPr>
              <w:pStyle w:val="Tablecontent"/>
            </w:pPr>
            <w:r w:rsidRPr="00425C8F">
              <w:t>Date and time</w:t>
            </w:r>
          </w:p>
        </w:tc>
        <w:tc>
          <w:tcPr>
            <w:tcW w:w="2340" w:type="dxa"/>
          </w:tcPr>
          <w:p w:rsidR="002D2286" w:rsidRPr="00425C8F" w:rsidRDefault="002D2286" w:rsidP="00DF56E8">
            <w:pPr>
              <w:pStyle w:val="Tablecontent"/>
            </w:pPr>
            <w:r w:rsidRPr="00425C8F">
              <w:t>Date and time on which response was sent from PreTUPS. HH are in 24 Hour format</w:t>
            </w:r>
          </w:p>
        </w:tc>
        <w:tc>
          <w:tcPr>
            <w:tcW w:w="1260" w:type="dxa"/>
          </w:tcPr>
          <w:p w:rsidR="002D2286" w:rsidRPr="00425C8F" w:rsidRDefault="002D2286" w:rsidP="00DF56E8">
            <w:pPr>
              <w:pStyle w:val="Tablecontent"/>
            </w:pPr>
            <w:r w:rsidRPr="00425C8F">
              <w:t>DD-MM-YYYY HH:MM:SS</w:t>
            </w:r>
          </w:p>
        </w:tc>
        <w:tc>
          <w:tcPr>
            <w:tcW w:w="1260" w:type="dxa"/>
          </w:tcPr>
          <w:p w:rsidR="002D2286" w:rsidRPr="00425C8F" w:rsidRDefault="002D2286" w:rsidP="00DF56E8">
            <w:pPr>
              <w:pStyle w:val="Tablecontent"/>
            </w:pPr>
            <w:r w:rsidRPr="00425C8F">
              <w:t>D (20)</w:t>
            </w:r>
          </w:p>
        </w:tc>
        <w:tc>
          <w:tcPr>
            <w:tcW w:w="1496" w:type="dxa"/>
          </w:tcPr>
          <w:p w:rsidR="002D2286" w:rsidRPr="00425C8F" w:rsidRDefault="002D2286" w:rsidP="00DF56E8">
            <w:pPr>
              <w:pStyle w:val="Tablecontent"/>
            </w:pPr>
            <w:r w:rsidRPr="00425C8F">
              <w:t>M</w:t>
            </w:r>
          </w:p>
        </w:tc>
      </w:tr>
      <w:tr w:rsidR="002D2286" w:rsidRPr="00425C8F" w:rsidTr="00DF56E8">
        <w:trPr>
          <w:trHeight w:val="277"/>
        </w:trPr>
        <w:tc>
          <w:tcPr>
            <w:tcW w:w="1440" w:type="dxa"/>
          </w:tcPr>
          <w:p w:rsidR="002D2286" w:rsidRPr="00425C8F" w:rsidRDefault="002D2286" w:rsidP="00DF56E8">
            <w:pPr>
              <w:pStyle w:val="Tablecontent"/>
            </w:pPr>
            <w:r w:rsidRPr="00425C8F">
              <w:t>EXTREFNUM</w:t>
            </w:r>
          </w:p>
        </w:tc>
        <w:tc>
          <w:tcPr>
            <w:tcW w:w="1800" w:type="dxa"/>
          </w:tcPr>
          <w:p w:rsidR="002D2286" w:rsidRPr="00425C8F" w:rsidRDefault="002D2286" w:rsidP="00DF56E8">
            <w:pPr>
              <w:pStyle w:val="Tablecontent"/>
            </w:pPr>
            <w:r w:rsidRPr="00425C8F">
              <w:t>External Reference number</w:t>
            </w:r>
          </w:p>
        </w:tc>
        <w:tc>
          <w:tcPr>
            <w:tcW w:w="2340" w:type="dxa"/>
          </w:tcPr>
          <w:p w:rsidR="002D2286" w:rsidRPr="00425C8F" w:rsidRDefault="002D2286" w:rsidP="00DF56E8">
            <w:pPr>
              <w:pStyle w:val="Tablecontent"/>
            </w:pPr>
            <w:r w:rsidRPr="00425C8F">
              <w:t>Reference number that was passed by the external system during the request</w:t>
            </w:r>
          </w:p>
        </w:tc>
        <w:tc>
          <w:tcPr>
            <w:tcW w:w="1260" w:type="dxa"/>
          </w:tcPr>
          <w:p w:rsidR="002D2286" w:rsidRPr="00425C8F" w:rsidRDefault="002D2286" w:rsidP="00DF56E8">
            <w:pPr>
              <w:pStyle w:val="Tablecontent"/>
              <w:spacing w:before="0"/>
              <w:rPr>
                <w:rFonts w:cs="Arial"/>
              </w:rPr>
            </w:pPr>
            <w:r w:rsidRPr="00425C8F">
              <w:rPr>
                <w:rFonts w:cs="Arial"/>
              </w:rPr>
              <w:t>36427</w:t>
            </w:r>
          </w:p>
        </w:tc>
        <w:tc>
          <w:tcPr>
            <w:tcW w:w="1260" w:type="dxa"/>
          </w:tcPr>
          <w:p w:rsidR="002D2286" w:rsidRPr="00425C8F" w:rsidRDefault="002D2286" w:rsidP="00DF56E8">
            <w:pPr>
              <w:rPr>
                <w:rFonts w:ascii="Arial" w:hAnsi="Arial" w:cs="Arial"/>
                <w:sz w:val="18"/>
              </w:rPr>
            </w:pPr>
            <w:r w:rsidRPr="00425C8F">
              <w:rPr>
                <w:rFonts w:ascii="Arial" w:hAnsi="Arial" w:cs="Arial"/>
                <w:sz w:val="18"/>
              </w:rPr>
              <w:t>N (20)</w:t>
            </w:r>
          </w:p>
        </w:tc>
        <w:tc>
          <w:tcPr>
            <w:tcW w:w="1496" w:type="dxa"/>
          </w:tcPr>
          <w:p w:rsidR="002D2286" w:rsidRPr="00425C8F" w:rsidRDefault="002D2286" w:rsidP="00421B55">
            <w:pPr>
              <w:rPr>
                <w:rFonts w:ascii="Arial" w:hAnsi="Arial" w:cs="Arial"/>
                <w:sz w:val="18"/>
              </w:rPr>
            </w:pPr>
            <w:r w:rsidRPr="00425C8F">
              <w:rPr>
                <w:rFonts w:ascii="Arial" w:hAnsi="Arial" w:cs="Arial"/>
                <w:sz w:val="18"/>
              </w:rPr>
              <w:t xml:space="preserve">O </w:t>
            </w:r>
          </w:p>
        </w:tc>
      </w:tr>
      <w:tr w:rsidR="00A50AA3" w:rsidRPr="00425C8F" w:rsidTr="00DF56E8">
        <w:trPr>
          <w:trHeight w:val="277"/>
        </w:trPr>
        <w:tc>
          <w:tcPr>
            <w:tcW w:w="1440" w:type="dxa"/>
          </w:tcPr>
          <w:p w:rsidR="00A50AA3" w:rsidRPr="00425C8F" w:rsidRDefault="00A50AA3" w:rsidP="00DF56E8">
            <w:pPr>
              <w:pStyle w:val="Tablecontent"/>
            </w:pPr>
            <w:r w:rsidRPr="00DF56E8">
              <w:t>STATUS</w:t>
            </w:r>
          </w:p>
        </w:tc>
        <w:tc>
          <w:tcPr>
            <w:tcW w:w="1800" w:type="dxa"/>
          </w:tcPr>
          <w:p w:rsidR="00A50AA3" w:rsidRPr="00425C8F" w:rsidRDefault="00DA382B" w:rsidP="00DF56E8">
            <w:pPr>
              <w:pStyle w:val="Tablecontent"/>
            </w:pPr>
            <w:r>
              <w:t>Status of user</w:t>
            </w:r>
          </w:p>
        </w:tc>
        <w:tc>
          <w:tcPr>
            <w:tcW w:w="2340" w:type="dxa"/>
          </w:tcPr>
          <w:p w:rsidR="00A50AA3" w:rsidRPr="00425C8F" w:rsidRDefault="00DA382B" w:rsidP="00DF56E8">
            <w:pPr>
              <w:pStyle w:val="Tablecontent"/>
            </w:pPr>
            <w:r>
              <w:t>Status of user</w:t>
            </w:r>
          </w:p>
        </w:tc>
        <w:tc>
          <w:tcPr>
            <w:tcW w:w="1260" w:type="dxa"/>
          </w:tcPr>
          <w:p w:rsidR="00A50AA3" w:rsidRPr="00425C8F" w:rsidRDefault="00DA382B" w:rsidP="00DF56E8">
            <w:pPr>
              <w:pStyle w:val="Tablecontent"/>
              <w:spacing w:before="0"/>
              <w:rPr>
                <w:rFonts w:cs="Arial"/>
              </w:rPr>
            </w:pPr>
            <w:r>
              <w:rPr>
                <w:rFonts w:cs="Arial"/>
              </w:rPr>
              <w:t>Active</w:t>
            </w:r>
          </w:p>
        </w:tc>
        <w:tc>
          <w:tcPr>
            <w:tcW w:w="1260" w:type="dxa"/>
          </w:tcPr>
          <w:p w:rsidR="00A50AA3" w:rsidRPr="00425C8F" w:rsidRDefault="00DA382B" w:rsidP="00DF56E8">
            <w:pPr>
              <w:rPr>
                <w:rFonts w:ascii="Arial" w:hAnsi="Arial" w:cs="Arial"/>
                <w:sz w:val="18"/>
              </w:rPr>
            </w:pPr>
            <w:r>
              <w:rPr>
                <w:rFonts w:ascii="Arial" w:hAnsi="Arial" w:cs="Arial"/>
                <w:sz w:val="18"/>
              </w:rPr>
              <w:t>A(30)</w:t>
            </w:r>
          </w:p>
        </w:tc>
        <w:tc>
          <w:tcPr>
            <w:tcW w:w="1496" w:type="dxa"/>
          </w:tcPr>
          <w:p w:rsidR="00A50AA3" w:rsidRPr="00425C8F" w:rsidRDefault="00DA382B" w:rsidP="00421B55">
            <w:pPr>
              <w:rPr>
                <w:rFonts w:ascii="Arial" w:hAnsi="Arial" w:cs="Arial"/>
                <w:sz w:val="18"/>
              </w:rPr>
            </w:pPr>
            <w:r>
              <w:rPr>
                <w:rFonts w:ascii="Arial" w:hAnsi="Arial" w:cs="Arial"/>
                <w:sz w:val="18"/>
              </w:rPr>
              <w:t>M</w:t>
            </w:r>
          </w:p>
        </w:tc>
      </w:tr>
      <w:tr w:rsidR="00A50AA3" w:rsidRPr="00425C8F" w:rsidTr="00DF56E8">
        <w:trPr>
          <w:trHeight w:val="277"/>
        </w:trPr>
        <w:tc>
          <w:tcPr>
            <w:tcW w:w="1440" w:type="dxa"/>
          </w:tcPr>
          <w:p w:rsidR="00A50AA3" w:rsidRPr="00DF56E8" w:rsidRDefault="00A50AA3" w:rsidP="00DF56E8">
            <w:pPr>
              <w:pStyle w:val="Tablecontent"/>
            </w:pPr>
            <w:r w:rsidRPr="00DF56E8">
              <w:t>USRNAME</w:t>
            </w:r>
          </w:p>
        </w:tc>
        <w:tc>
          <w:tcPr>
            <w:tcW w:w="1800" w:type="dxa"/>
          </w:tcPr>
          <w:p w:rsidR="00A50AA3" w:rsidRPr="00425C8F" w:rsidRDefault="00DA382B" w:rsidP="00DF56E8">
            <w:pPr>
              <w:pStyle w:val="Tablecontent"/>
            </w:pPr>
            <w:r>
              <w:t>User name of user</w:t>
            </w:r>
          </w:p>
        </w:tc>
        <w:tc>
          <w:tcPr>
            <w:tcW w:w="2340" w:type="dxa"/>
          </w:tcPr>
          <w:p w:rsidR="00A50AA3" w:rsidRPr="00425C8F" w:rsidRDefault="00DA382B" w:rsidP="00DF56E8">
            <w:pPr>
              <w:pStyle w:val="Tablecontent"/>
            </w:pPr>
            <w:r>
              <w:t>User name of user</w:t>
            </w:r>
          </w:p>
        </w:tc>
        <w:tc>
          <w:tcPr>
            <w:tcW w:w="1260" w:type="dxa"/>
          </w:tcPr>
          <w:p w:rsidR="00A50AA3" w:rsidRPr="00425C8F" w:rsidRDefault="00DA382B" w:rsidP="00DF56E8">
            <w:pPr>
              <w:pStyle w:val="Tablecontent"/>
              <w:spacing w:before="0"/>
              <w:rPr>
                <w:rFonts w:cs="Arial"/>
              </w:rPr>
            </w:pPr>
            <w:r>
              <w:rPr>
                <w:rFonts w:cs="Arial"/>
              </w:rPr>
              <w:t>Ramesh</w:t>
            </w:r>
          </w:p>
        </w:tc>
        <w:tc>
          <w:tcPr>
            <w:tcW w:w="1260" w:type="dxa"/>
          </w:tcPr>
          <w:p w:rsidR="00A50AA3" w:rsidRPr="00425C8F" w:rsidRDefault="00DA382B" w:rsidP="00DF56E8">
            <w:pPr>
              <w:rPr>
                <w:rFonts w:ascii="Arial" w:hAnsi="Arial" w:cs="Arial"/>
                <w:sz w:val="18"/>
              </w:rPr>
            </w:pPr>
            <w:r>
              <w:rPr>
                <w:rFonts w:ascii="Arial" w:hAnsi="Arial" w:cs="Arial"/>
                <w:sz w:val="18"/>
              </w:rPr>
              <w:t>A(30)</w:t>
            </w:r>
          </w:p>
        </w:tc>
        <w:tc>
          <w:tcPr>
            <w:tcW w:w="1496" w:type="dxa"/>
          </w:tcPr>
          <w:p w:rsidR="00A50AA3" w:rsidRPr="00425C8F" w:rsidRDefault="00DA382B" w:rsidP="00421B55">
            <w:pPr>
              <w:rPr>
                <w:rFonts w:ascii="Arial" w:hAnsi="Arial" w:cs="Arial"/>
                <w:sz w:val="18"/>
              </w:rPr>
            </w:pPr>
            <w:r>
              <w:rPr>
                <w:rFonts w:ascii="Arial" w:hAnsi="Arial" w:cs="Arial"/>
                <w:sz w:val="18"/>
              </w:rPr>
              <w:t>M</w:t>
            </w:r>
          </w:p>
        </w:tc>
      </w:tr>
      <w:tr w:rsidR="00A50AA3" w:rsidRPr="00425C8F" w:rsidTr="00DF56E8">
        <w:trPr>
          <w:trHeight w:val="277"/>
        </w:trPr>
        <w:tc>
          <w:tcPr>
            <w:tcW w:w="1440" w:type="dxa"/>
          </w:tcPr>
          <w:p w:rsidR="00A50AA3" w:rsidRPr="00DF56E8" w:rsidRDefault="00A50AA3" w:rsidP="00DF56E8">
            <w:pPr>
              <w:pStyle w:val="Tablecontent"/>
            </w:pPr>
            <w:r w:rsidRPr="00DF56E8">
              <w:t>MSISDN</w:t>
            </w:r>
          </w:p>
        </w:tc>
        <w:tc>
          <w:tcPr>
            <w:tcW w:w="1800" w:type="dxa"/>
          </w:tcPr>
          <w:p w:rsidR="00A50AA3" w:rsidRPr="00425C8F" w:rsidRDefault="00DA382B" w:rsidP="00DF56E8">
            <w:pPr>
              <w:pStyle w:val="Tablecontent"/>
            </w:pPr>
            <w:r>
              <w:t>mobile number of user</w:t>
            </w:r>
          </w:p>
        </w:tc>
        <w:tc>
          <w:tcPr>
            <w:tcW w:w="2340" w:type="dxa"/>
          </w:tcPr>
          <w:p w:rsidR="00A50AA3" w:rsidRPr="00425C8F" w:rsidRDefault="00DA382B" w:rsidP="00DF56E8">
            <w:pPr>
              <w:pStyle w:val="Tablecontent"/>
            </w:pPr>
            <w:r>
              <w:t>mobile number of user</w:t>
            </w:r>
          </w:p>
        </w:tc>
        <w:tc>
          <w:tcPr>
            <w:tcW w:w="1260" w:type="dxa"/>
          </w:tcPr>
          <w:p w:rsidR="00A50AA3" w:rsidRPr="00425C8F" w:rsidRDefault="00DA382B" w:rsidP="00DF56E8">
            <w:pPr>
              <w:pStyle w:val="Tablecontent"/>
              <w:spacing w:before="0"/>
              <w:rPr>
                <w:rFonts w:cs="Arial"/>
              </w:rPr>
            </w:pPr>
            <w:r>
              <w:rPr>
                <w:rFonts w:cs="Arial"/>
              </w:rPr>
              <w:t>7255665566</w:t>
            </w:r>
          </w:p>
        </w:tc>
        <w:tc>
          <w:tcPr>
            <w:tcW w:w="1260" w:type="dxa"/>
          </w:tcPr>
          <w:p w:rsidR="00A50AA3" w:rsidRPr="00425C8F" w:rsidRDefault="00DA382B" w:rsidP="00DF56E8">
            <w:pPr>
              <w:rPr>
                <w:rFonts w:ascii="Arial" w:hAnsi="Arial" w:cs="Arial"/>
                <w:sz w:val="18"/>
              </w:rPr>
            </w:pPr>
            <w:r>
              <w:rPr>
                <w:rFonts w:ascii="Arial" w:hAnsi="Arial" w:cs="Arial"/>
                <w:sz w:val="18"/>
              </w:rPr>
              <w:t>D(10)</w:t>
            </w:r>
          </w:p>
        </w:tc>
        <w:tc>
          <w:tcPr>
            <w:tcW w:w="1496" w:type="dxa"/>
          </w:tcPr>
          <w:p w:rsidR="00A50AA3" w:rsidRPr="00425C8F" w:rsidRDefault="00DA382B" w:rsidP="00421B55">
            <w:pPr>
              <w:rPr>
                <w:rFonts w:ascii="Arial" w:hAnsi="Arial" w:cs="Arial"/>
                <w:sz w:val="18"/>
              </w:rPr>
            </w:pPr>
            <w:r>
              <w:rPr>
                <w:rFonts w:ascii="Arial" w:hAnsi="Arial" w:cs="Arial"/>
                <w:sz w:val="18"/>
              </w:rPr>
              <w:t>M</w:t>
            </w:r>
          </w:p>
        </w:tc>
      </w:tr>
      <w:tr w:rsidR="00A50AA3" w:rsidRPr="00425C8F" w:rsidTr="00DF56E8">
        <w:trPr>
          <w:trHeight w:val="277"/>
        </w:trPr>
        <w:tc>
          <w:tcPr>
            <w:tcW w:w="1440" w:type="dxa"/>
          </w:tcPr>
          <w:p w:rsidR="00A50AA3" w:rsidRPr="00DF56E8" w:rsidRDefault="00A50AA3" w:rsidP="00DF56E8">
            <w:pPr>
              <w:pStyle w:val="Tablecontent"/>
            </w:pPr>
            <w:r w:rsidRPr="00DF56E8">
              <w:t>USERLOGINID</w:t>
            </w:r>
          </w:p>
        </w:tc>
        <w:tc>
          <w:tcPr>
            <w:tcW w:w="1800" w:type="dxa"/>
          </w:tcPr>
          <w:p w:rsidR="00A50AA3" w:rsidRPr="00425C8F" w:rsidRDefault="00DA382B" w:rsidP="00DF56E8">
            <w:pPr>
              <w:pStyle w:val="Tablecontent"/>
            </w:pPr>
            <w:r>
              <w:t>Login ID of user</w:t>
            </w:r>
          </w:p>
        </w:tc>
        <w:tc>
          <w:tcPr>
            <w:tcW w:w="2340" w:type="dxa"/>
          </w:tcPr>
          <w:p w:rsidR="00A50AA3" w:rsidRPr="00425C8F" w:rsidRDefault="00DA382B" w:rsidP="00DF56E8">
            <w:pPr>
              <w:pStyle w:val="Tablecontent"/>
            </w:pPr>
            <w:r>
              <w:t>Login ID of user</w:t>
            </w:r>
          </w:p>
        </w:tc>
        <w:tc>
          <w:tcPr>
            <w:tcW w:w="1260" w:type="dxa"/>
          </w:tcPr>
          <w:p w:rsidR="00A50AA3" w:rsidRPr="00425C8F" w:rsidRDefault="00DA382B" w:rsidP="00DF56E8">
            <w:pPr>
              <w:pStyle w:val="Tablecontent"/>
              <w:spacing w:before="0"/>
              <w:rPr>
                <w:rFonts w:cs="Arial"/>
              </w:rPr>
            </w:pPr>
            <w:r>
              <w:rPr>
                <w:rFonts w:cs="Arial"/>
              </w:rPr>
              <w:t>sadealer</w:t>
            </w:r>
          </w:p>
        </w:tc>
        <w:tc>
          <w:tcPr>
            <w:tcW w:w="1260" w:type="dxa"/>
          </w:tcPr>
          <w:p w:rsidR="00A50AA3" w:rsidRPr="00425C8F" w:rsidRDefault="00DA382B" w:rsidP="00DF56E8">
            <w:pPr>
              <w:rPr>
                <w:rFonts w:ascii="Arial" w:hAnsi="Arial" w:cs="Arial"/>
                <w:sz w:val="18"/>
              </w:rPr>
            </w:pPr>
            <w:r>
              <w:rPr>
                <w:rFonts w:ascii="Arial" w:hAnsi="Arial" w:cs="Arial"/>
                <w:sz w:val="18"/>
              </w:rPr>
              <w:t>A(30)</w:t>
            </w:r>
          </w:p>
        </w:tc>
        <w:tc>
          <w:tcPr>
            <w:tcW w:w="1496" w:type="dxa"/>
          </w:tcPr>
          <w:p w:rsidR="00A50AA3" w:rsidRPr="00425C8F" w:rsidRDefault="00DA382B" w:rsidP="00421B55">
            <w:pPr>
              <w:rPr>
                <w:rFonts w:ascii="Arial" w:hAnsi="Arial" w:cs="Arial"/>
                <w:sz w:val="18"/>
              </w:rPr>
            </w:pPr>
            <w:r>
              <w:rPr>
                <w:rFonts w:ascii="Arial" w:hAnsi="Arial" w:cs="Arial"/>
                <w:sz w:val="18"/>
              </w:rPr>
              <w:t>M</w:t>
            </w:r>
          </w:p>
        </w:tc>
      </w:tr>
      <w:tr w:rsidR="00A50AA3" w:rsidRPr="00425C8F" w:rsidTr="00DF56E8">
        <w:trPr>
          <w:trHeight w:val="277"/>
        </w:trPr>
        <w:tc>
          <w:tcPr>
            <w:tcW w:w="1440" w:type="dxa"/>
          </w:tcPr>
          <w:p w:rsidR="00A50AA3" w:rsidRPr="00DF56E8" w:rsidRDefault="00A50AA3" w:rsidP="00DF56E8">
            <w:pPr>
              <w:pStyle w:val="Tablecontent"/>
            </w:pPr>
            <w:r w:rsidRPr="00DF56E8">
              <w:t>SHTNAME</w:t>
            </w:r>
          </w:p>
        </w:tc>
        <w:tc>
          <w:tcPr>
            <w:tcW w:w="1800" w:type="dxa"/>
          </w:tcPr>
          <w:p w:rsidR="00A50AA3" w:rsidRPr="00425C8F" w:rsidRDefault="00DA382B" w:rsidP="00DF56E8">
            <w:pPr>
              <w:pStyle w:val="Tablecontent"/>
            </w:pPr>
            <w:r>
              <w:t xml:space="preserve">short name </w:t>
            </w:r>
          </w:p>
        </w:tc>
        <w:tc>
          <w:tcPr>
            <w:tcW w:w="2340" w:type="dxa"/>
          </w:tcPr>
          <w:p w:rsidR="00A50AA3" w:rsidRPr="00425C8F" w:rsidRDefault="00DA382B" w:rsidP="00DF56E8">
            <w:pPr>
              <w:pStyle w:val="Tablecontent"/>
            </w:pPr>
            <w:r>
              <w:t>short name of user</w:t>
            </w:r>
          </w:p>
        </w:tc>
        <w:tc>
          <w:tcPr>
            <w:tcW w:w="1260" w:type="dxa"/>
          </w:tcPr>
          <w:p w:rsidR="00A50AA3" w:rsidRPr="00425C8F" w:rsidRDefault="00DA382B" w:rsidP="00DF56E8">
            <w:pPr>
              <w:pStyle w:val="Tablecontent"/>
              <w:spacing w:before="0"/>
              <w:rPr>
                <w:rFonts w:cs="Arial"/>
              </w:rPr>
            </w:pPr>
            <w:r>
              <w:rPr>
                <w:rFonts w:cs="Arial"/>
              </w:rPr>
              <w:t>deal</w:t>
            </w:r>
          </w:p>
        </w:tc>
        <w:tc>
          <w:tcPr>
            <w:tcW w:w="1260" w:type="dxa"/>
          </w:tcPr>
          <w:p w:rsidR="00A50AA3" w:rsidRPr="00425C8F" w:rsidRDefault="00DA382B" w:rsidP="00DF56E8">
            <w:pPr>
              <w:rPr>
                <w:rFonts w:ascii="Arial" w:hAnsi="Arial" w:cs="Arial"/>
                <w:sz w:val="18"/>
              </w:rPr>
            </w:pPr>
            <w:r>
              <w:rPr>
                <w:rFonts w:ascii="Arial" w:hAnsi="Arial" w:cs="Arial"/>
                <w:sz w:val="18"/>
              </w:rPr>
              <w:t>A(10)</w:t>
            </w:r>
          </w:p>
        </w:tc>
        <w:tc>
          <w:tcPr>
            <w:tcW w:w="1496" w:type="dxa"/>
          </w:tcPr>
          <w:p w:rsidR="00A50AA3" w:rsidRPr="00425C8F" w:rsidRDefault="00DA382B" w:rsidP="00421B55">
            <w:pPr>
              <w:rPr>
                <w:rFonts w:ascii="Arial" w:hAnsi="Arial" w:cs="Arial"/>
                <w:sz w:val="18"/>
              </w:rPr>
            </w:pPr>
            <w:r>
              <w:rPr>
                <w:rFonts w:ascii="Arial" w:hAnsi="Arial" w:cs="Arial"/>
                <w:sz w:val="18"/>
              </w:rPr>
              <w:t>O</w:t>
            </w:r>
          </w:p>
        </w:tc>
      </w:tr>
      <w:tr w:rsidR="00A50AA3" w:rsidRPr="00425C8F" w:rsidTr="00DF56E8">
        <w:trPr>
          <w:trHeight w:val="277"/>
        </w:trPr>
        <w:tc>
          <w:tcPr>
            <w:tcW w:w="1440" w:type="dxa"/>
          </w:tcPr>
          <w:p w:rsidR="00A50AA3" w:rsidRPr="00DF56E8" w:rsidRDefault="00A50AA3" w:rsidP="00DF56E8">
            <w:pPr>
              <w:pStyle w:val="Tablecontent"/>
            </w:pPr>
            <w:r w:rsidRPr="00DF56E8">
              <w:t>SUBCODE</w:t>
            </w:r>
          </w:p>
        </w:tc>
        <w:tc>
          <w:tcPr>
            <w:tcW w:w="1800" w:type="dxa"/>
          </w:tcPr>
          <w:p w:rsidR="00A50AA3" w:rsidRPr="00425C8F" w:rsidRDefault="00DA382B" w:rsidP="00DF56E8">
            <w:pPr>
              <w:pStyle w:val="Tablecontent"/>
            </w:pPr>
            <w:r>
              <w:t>Subscriber code</w:t>
            </w:r>
          </w:p>
        </w:tc>
        <w:tc>
          <w:tcPr>
            <w:tcW w:w="2340" w:type="dxa"/>
          </w:tcPr>
          <w:p w:rsidR="00A50AA3" w:rsidRPr="00425C8F" w:rsidRDefault="00DA382B" w:rsidP="00DF56E8">
            <w:pPr>
              <w:pStyle w:val="Tablecontent"/>
            </w:pPr>
            <w:r>
              <w:t>Subscriber code</w:t>
            </w:r>
          </w:p>
        </w:tc>
        <w:tc>
          <w:tcPr>
            <w:tcW w:w="1260" w:type="dxa"/>
          </w:tcPr>
          <w:p w:rsidR="00A50AA3" w:rsidRPr="00425C8F" w:rsidRDefault="00DA382B" w:rsidP="00DF56E8">
            <w:pPr>
              <w:pStyle w:val="Tablecontent"/>
              <w:spacing w:before="0"/>
              <w:rPr>
                <w:rFonts w:cs="Arial"/>
              </w:rPr>
            </w:pPr>
            <w:r>
              <w:rPr>
                <w:rFonts w:cs="Arial"/>
              </w:rPr>
              <w:t>11551155</w:t>
            </w:r>
          </w:p>
        </w:tc>
        <w:tc>
          <w:tcPr>
            <w:tcW w:w="1260" w:type="dxa"/>
          </w:tcPr>
          <w:p w:rsidR="00A50AA3" w:rsidRPr="00425C8F" w:rsidRDefault="00DA382B" w:rsidP="00DF56E8">
            <w:pPr>
              <w:rPr>
                <w:rFonts w:ascii="Arial" w:hAnsi="Arial" w:cs="Arial"/>
                <w:sz w:val="18"/>
              </w:rPr>
            </w:pPr>
            <w:r>
              <w:rPr>
                <w:rFonts w:ascii="Arial" w:hAnsi="Arial" w:cs="Arial"/>
                <w:sz w:val="18"/>
              </w:rPr>
              <w:t>D(10)</w:t>
            </w:r>
          </w:p>
        </w:tc>
        <w:tc>
          <w:tcPr>
            <w:tcW w:w="1496" w:type="dxa"/>
          </w:tcPr>
          <w:p w:rsidR="00A50AA3" w:rsidRPr="00425C8F" w:rsidRDefault="00DA382B" w:rsidP="00421B55">
            <w:pPr>
              <w:rPr>
                <w:rFonts w:ascii="Arial" w:hAnsi="Arial" w:cs="Arial"/>
                <w:sz w:val="18"/>
              </w:rPr>
            </w:pPr>
            <w:r>
              <w:rPr>
                <w:rFonts w:ascii="Arial" w:hAnsi="Arial" w:cs="Arial"/>
                <w:sz w:val="18"/>
              </w:rPr>
              <w:t>O</w:t>
            </w:r>
          </w:p>
        </w:tc>
      </w:tr>
      <w:tr w:rsidR="00A50AA3" w:rsidRPr="00425C8F" w:rsidTr="00DF56E8">
        <w:trPr>
          <w:trHeight w:val="277"/>
        </w:trPr>
        <w:tc>
          <w:tcPr>
            <w:tcW w:w="1440" w:type="dxa"/>
          </w:tcPr>
          <w:p w:rsidR="00A50AA3" w:rsidRPr="00DF56E8" w:rsidRDefault="00A50AA3" w:rsidP="00DF56E8">
            <w:pPr>
              <w:pStyle w:val="Tablecontent"/>
            </w:pPr>
            <w:r w:rsidRPr="00DF56E8">
              <w:t>EXTCODE</w:t>
            </w:r>
          </w:p>
        </w:tc>
        <w:tc>
          <w:tcPr>
            <w:tcW w:w="1800" w:type="dxa"/>
          </w:tcPr>
          <w:p w:rsidR="00A50AA3" w:rsidRPr="00425C8F" w:rsidRDefault="00DA382B" w:rsidP="00DF56E8">
            <w:pPr>
              <w:pStyle w:val="Tablecontent"/>
            </w:pPr>
            <w:r>
              <w:t xml:space="preserve">External Code </w:t>
            </w:r>
          </w:p>
        </w:tc>
        <w:tc>
          <w:tcPr>
            <w:tcW w:w="2340" w:type="dxa"/>
          </w:tcPr>
          <w:p w:rsidR="00A50AA3" w:rsidRPr="00425C8F" w:rsidRDefault="00DA382B" w:rsidP="00DF56E8">
            <w:pPr>
              <w:pStyle w:val="Tablecontent"/>
            </w:pPr>
            <w:r>
              <w:t>External Code of user</w:t>
            </w:r>
          </w:p>
        </w:tc>
        <w:tc>
          <w:tcPr>
            <w:tcW w:w="1260" w:type="dxa"/>
          </w:tcPr>
          <w:p w:rsidR="00A50AA3" w:rsidRPr="00425C8F" w:rsidRDefault="00DA382B" w:rsidP="00DF56E8">
            <w:pPr>
              <w:pStyle w:val="Tablecontent"/>
              <w:spacing w:before="0"/>
              <w:rPr>
                <w:rFonts w:cs="Arial"/>
              </w:rPr>
            </w:pPr>
            <w:r>
              <w:rPr>
                <w:rFonts w:cs="Arial"/>
              </w:rPr>
              <w:t>233445</w:t>
            </w:r>
          </w:p>
        </w:tc>
        <w:tc>
          <w:tcPr>
            <w:tcW w:w="1260" w:type="dxa"/>
          </w:tcPr>
          <w:p w:rsidR="00A50AA3" w:rsidRPr="00425C8F" w:rsidRDefault="00DA382B" w:rsidP="00DF56E8">
            <w:pPr>
              <w:rPr>
                <w:rFonts w:ascii="Arial" w:hAnsi="Arial" w:cs="Arial"/>
                <w:sz w:val="18"/>
              </w:rPr>
            </w:pPr>
            <w:r>
              <w:rPr>
                <w:rFonts w:ascii="Arial" w:hAnsi="Arial" w:cs="Arial"/>
                <w:sz w:val="18"/>
              </w:rPr>
              <w:t>D(10)</w:t>
            </w:r>
          </w:p>
        </w:tc>
        <w:tc>
          <w:tcPr>
            <w:tcW w:w="1496" w:type="dxa"/>
          </w:tcPr>
          <w:p w:rsidR="00A50AA3" w:rsidRPr="00425C8F" w:rsidRDefault="00DA382B" w:rsidP="00421B55">
            <w:pPr>
              <w:rPr>
                <w:rFonts w:ascii="Arial" w:hAnsi="Arial" w:cs="Arial"/>
                <w:sz w:val="18"/>
              </w:rPr>
            </w:pPr>
            <w:r>
              <w:rPr>
                <w:rFonts w:ascii="Arial" w:hAnsi="Arial" w:cs="Arial"/>
                <w:sz w:val="18"/>
              </w:rPr>
              <w:t>O</w:t>
            </w:r>
          </w:p>
        </w:tc>
      </w:tr>
      <w:tr w:rsidR="00A50AA3" w:rsidRPr="00425C8F" w:rsidTr="00DF56E8">
        <w:trPr>
          <w:trHeight w:val="277"/>
        </w:trPr>
        <w:tc>
          <w:tcPr>
            <w:tcW w:w="1440" w:type="dxa"/>
          </w:tcPr>
          <w:p w:rsidR="00A50AA3" w:rsidRPr="00DF56E8" w:rsidRDefault="00A50AA3" w:rsidP="00DF56E8">
            <w:pPr>
              <w:pStyle w:val="Tablecontent"/>
            </w:pPr>
            <w:r w:rsidRPr="00DF56E8">
              <w:t>INSUSPEND</w:t>
            </w:r>
          </w:p>
        </w:tc>
        <w:tc>
          <w:tcPr>
            <w:tcW w:w="1800" w:type="dxa"/>
          </w:tcPr>
          <w:p w:rsidR="00A50AA3" w:rsidRPr="00425C8F" w:rsidRDefault="00DA382B" w:rsidP="00DF56E8">
            <w:pPr>
              <w:pStyle w:val="Tablecontent"/>
            </w:pPr>
            <w:r>
              <w:t>Suspended status</w:t>
            </w:r>
          </w:p>
        </w:tc>
        <w:tc>
          <w:tcPr>
            <w:tcW w:w="2340" w:type="dxa"/>
          </w:tcPr>
          <w:p w:rsidR="00A50AA3" w:rsidRPr="00425C8F" w:rsidRDefault="00DA382B" w:rsidP="00DF56E8">
            <w:pPr>
              <w:pStyle w:val="Tablecontent"/>
            </w:pPr>
            <w:r>
              <w:t>Inside transfers suspended or not</w:t>
            </w:r>
          </w:p>
        </w:tc>
        <w:tc>
          <w:tcPr>
            <w:tcW w:w="1260" w:type="dxa"/>
          </w:tcPr>
          <w:p w:rsidR="00A50AA3" w:rsidRPr="00425C8F" w:rsidRDefault="00DA382B" w:rsidP="00DF56E8">
            <w:pPr>
              <w:pStyle w:val="Tablecontent"/>
              <w:spacing w:before="0"/>
              <w:rPr>
                <w:rFonts w:cs="Arial"/>
              </w:rPr>
            </w:pPr>
            <w:r>
              <w:rPr>
                <w:rFonts w:cs="Arial"/>
              </w:rPr>
              <w:t>N</w:t>
            </w:r>
          </w:p>
        </w:tc>
        <w:tc>
          <w:tcPr>
            <w:tcW w:w="1260" w:type="dxa"/>
          </w:tcPr>
          <w:p w:rsidR="00A50AA3" w:rsidRPr="00425C8F" w:rsidRDefault="00DA382B" w:rsidP="00DF56E8">
            <w:pPr>
              <w:rPr>
                <w:rFonts w:ascii="Arial" w:hAnsi="Arial" w:cs="Arial"/>
                <w:sz w:val="18"/>
              </w:rPr>
            </w:pPr>
            <w:r>
              <w:rPr>
                <w:rFonts w:ascii="Arial" w:hAnsi="Arial" w:cs="Arial"/>
                <w:sz w:val="18"/>
              </w:rPr>
              <w:t>A(30)</w:t>
            </w:r>
          </w:p>
        </w:tc>
        <w:tc>
          <w:tcPr>
            <w:tcW w:w="1496" w:type="dxa"/>
          </w:tcPr>
          <w:p w:rsidR="00A50AA3" w:rsidRPr="00425C8F" w:rsidRDefault="00DA382B" w:rsidP="00421B55">
            <w:pPr>
              <w:rPr>
                <w:rFonts w:ascii="Arial" w:hAnsi="Arial" w:cs="Arial"/>
                <w:sz w:val="18"/>
              </w:rPr>
            </w:pPr>
            <w:r>
              <w:rPr>
                <w:rFonts w:ascii="Arial" w:hAnsi="Arial" w:cs="Arial"/>
                <w:sz w:val="18"/>
              </w:rPr>
              <w:t>M</w:t>
            </w:r>
          </w:p>
        </w:tc>
      </w:tr>
      <w:tr w:rsidR="00A50AA3" w:rsidRPr="00425C8F" w:rsidTr="00DF56E8">
        <w:trPr>
          <w:trHeight w:val="277"/>
        </w:trPr>
        <w:tc>
          <w:tcPr>
            <w:tcW w:w="1440" w:type="dxa"/>
          </w:tcPr>
          <w:p w:rsidR="00A50AA3" w:rsidRPr="00DF56E8" w:rsidRDefault="00A50AA3" w:rsidP="00DF56E8">
            <w:pPr>
              <w:pStyle w:val="Tablecontent"/>
            </w:pPr>
            <w:r w:rsidRPr="00DF56E8">
              <w:t>OUTSUSPEND</w:t>
            </w:r>
          </w:p>
        </w:tc>
        <w:tc>
          <w:tcPr>
            <w:tcW w:w="1800" w:type="dxa"/>
          </w:tcPr>
          <w:p w:rsidR="00A50AA3" w:rsidRPr="00425C8F" w:rsidRDefault="00DA382B" w:rsidP="00DF56E8">
            <w:pPr>
              <w:pStyle w:val="Tablecontent"/>
            </w:pPr>
            <w:r>
              <w:t>Suspended status</w:t>
            </w:r>
          </w:p>
        </w:tc>
        <w:tc>
          <w:tcPr>
            <w:tcW w:w="2340" w:type="dxa"/>
          </w:tcPr>
          <w:p w:rsidR="00A50AA3" w:rsidRPr="00425C8F" w:rsidRDefault="00DA382B" w:rsidP="00DF56E8">
            <w:pPr>
              <w:pStyle w:val="Tablecontent"/>
            </w:pPr>
            <w:r>
              <w:t>whether outside transfers suspended</w:t>
            </w:r>
          </w:p>
        </w:tc>
        <w:tc>
          <w:tcPr>
            <w:tcW w:w="1260" w:type="dxa"/>
          </w:tcPr>
          <w:p w:rsidR="00A50AA3" w:rsidRPr="00425C8F" w:rsidRDefault="00DA382B" w:rsidP="00DF56E8">
            <w:pPr>
              <w:pStyle w:val="Tablecontent"/>
              <w:spacing w:before="0"/>
              <w:rPr>
                <w:rFonts w:cs="Arial"/>
              </w:rPr>
            </w:pPr>
            <w:r>
              <w:rPr>
                <w:rFonts w:cs="Arial"/>
              </w:rPr>
              <w:t>N</w:t>
            </w:r>
          </w:p>
        </w:tc>
        <w:tc>
          <w:tcPr>
            <w:tcW w:w="1260" w:type="dxa"/>
          </w:tcPr>
          <w:p w:rsidR="00A50AA3" w:rsidRPr="00425C8F" w:rsidRDefault="00DA382B" w:rsidP="00DF56E8">
            <w:pPr>
              <w:rPr>
                <w:rFonts w:ascii="Arial" w:hAnsi="Arial" w:cs="Arial"/>
                <w:sz w:val="18"/>
              </w:rPr>
            </w:pPr>
            <w:r>
              <w:rPr>
                <w:rFonts w:ascii="Arial" w:hAnsi="Arial" w:cs="Arial"/>
                <w:sz w:val="18"/>
              </w:rPr>
              <w:t>A(30)</w:t>
            </w:r>
          </w:p>
        </w:tc>
        <w:tc>
          <w:tcPr>
            <w:tcW w:w="1496" w:type="dxa"/>
          </w:tcPr>
          <w:p w:rsidR="00A50AA3" w:rsidRPr="00425C8F" w:rsidRDefault="00DA382B" w:rsidP="00421B55">
            <w:pPr>
              <w:rPr>
                <w:rFonts w:ascii="Arial" w:hAnsi="Arial" w:cs="Arial"/>
                <w:sz w:val="18"/>
              </w:rPr>
            </w:pPr>
            <w:r>
              <w:rPr>
                <w:rFonts w:ascii="Arial" w:hAnsi="Arial" w:cs="Arial"/>
                <w:sz w:val="18"/>
              </w:rPr>
              <w:t>M</w:t>
            </w:r>
          </w:p>
        </w:tc>
      </w:tr>
      <w:tr w:rsidR="00A50AA3" w:rsidRPr="00425C8F" w:rsidTr="00DF56E8">
        <w:trPr>
          <w:trHeight w:val="277"/>
        </w:trPr>
        <w:tc>
          <w:tcPr>
            <w:tcW w:w="1440" w:type="dxa"/>
          </w:tcPr>
          <w:p w:rsidR="00A50AA3" w:rsidRPr="00DF56E8" w:rsidRDefault="00A50AA3" w:rsidP="00DF56E8">
            <w:pPr>
              <w:pStyle w:val="Tablecontent"/>
            </w:pPr>
            <w:r w:rsidRPr="00DF56E8">
              <w:t>ADDRESS</w:t>
            </w:r>
          </w:p>
        </w:tc>
        <w:tc>
          <w:tcPr>
            <w:tcW w:w="1800" w:type="dxa"/>
          </w:tcPr>
          <w:p w:rsidR="00A50AA3" w:rsidRPr="00425C8F" w:rsidRDefault="00DA382B" w:rsidP="00DF56E8">
            <w:pPr>
              <w:pStyle w:val="Tablecontent"/>
            </w:pPr>
            <w:r>
              <w:t>address</w:t>
            </w:r>
          </w:p>
        </w:tc>
        <w:tc>
          <w:tcPr>
            <w:tcW w:w="2340" w:type="dxa"/>
          </w:tcPr>
          <w:p w:rsidR="00A50AA3" w:rsidRPr="00425C8F" w:rsidRDefault="00DA382B" w:rsidP="00DF56E8">
            <w:pPr>
              <w:pStyle w:val="Tablecontent"/>
            </w:pPr>
            <w:r>
              <w:t>Address of user</w:t>
            </w:r>
          </w:p>
        </w:tc>
        <w:tc>
          <w:tcPr>
            <w:tcW w:w="1260" w:type="dxa"/>
          </w:tcPr>
          <w:p w:rsidR="00A50AA3" w:rsidRPr="00425C8F" w:rsidRDefault="00DA382B" w:rsidP="00DA382B">
            <w:pPr>
              <w:pStyle w:val="Tablecontent"/>
              <w:spacing w:before="0"/>
              <w:rPr>
                <w:rFonts w:cs="Arial"/>
              </w:rPr>
            </w:pPr>
            <w:r>
              <w:rPr>
                <w:rFonts w:cs="Arial"/>
              </w:rPr>
              <w:t>55 street 1</w:t>
            </w:r>
          </w:p>
        </w:tc>
        <w:tc>
          <w:tcPr>
            <w:tcW w:w="1260" w:type="dxa"/>
          </w:tcPr>
          <w:p w:rsidR="00A50AA3" w:rsidRPr="00425C8F" w:rsidRDefault="00DA382B" w:rsidP="00DF56E8">
            <w:pPr>
              <w:rPr>
                <w:rFonts w:ascii="Arial" w:hAnsi="Arial" w:cs="Arial"/>
                <w:sz w:val="18"/>
              </w:rPr>
            </w:pPr>
            <w:r>
              <w:rPr>
                <w:rFonts w:ascii="Arial" w:hAnsi="Arial" w:cs="Arial"/>
                <w:sz w:val="18"/>
              </w:rPr>
              <w:t>A(30)</w:t>
            </w:r>
          </w:p>
        </w:tc>
        <w:tc>
          <w:tcPr>
            <w:tcW w:w="1496" w:type="dxa"/>
          </w:tcPr>
          <w:p w:rsidR="00A50AA3" w:rsidRPr="00425C8F" w:rsidRDefault="00DA382B" w:rsidP="00421B55">
            <w:pPr>
              <w:rPr>
                <w:rFonts w:ascii="Arial" w:hAnsi="Arial" w:cs="Arial"/>
                <w:sz w:val="18"/>
              </w:rPr>
            </w:pPr>
            <w:r>
              <w:rPr>
                <w:rFonts w:ascii="Arial" w:hAnsi="Arial" w:cs="Arial"/>
                <w:sz w:val="18"/>
              </w:rPr>
              <w:t>O</w:t>
            </w:r>
          </w:p>
        </w:tc>
      </w:tr>
      <w:tr w:rsidR="00A50AA3" w:rsidRPr="00425C8F" w:rsidTr="00DF56E8">
        <w:trPr>
          <w:trHeight w:val="277"/>
        </w:trPr>
        <w:tc>
          <w:tcPr>
            <w:tcW w:w="1440" w:type="dxa"/>
          </w:tcPr>
          <w:p w:rsidR="00A50AA3" w:rsidRPr="00DF56E8" w:rsidRDefault="00A50AA3" w:rsidP="00DF56E8">
            <w:pPr>
              <w:pStyle w:val="Tablecontent"/>
            </w:pPr>
            <w:r w:rsidRPr="00DF56E8">
              <w:t>USRGRADE</w:t>
            </w:r>
          </w:p>
        </w:tc>
        <w:tc>
          <w:tcPr>
            <w:tcW w:w="1800" w:type="dxa"/>
          </w:tcPr>
          <w:p w:rsidR="00A50AA3" w:rsidRPr="00425C8F" w:rsidRDefault="00DA382B" w:rsidP="00DF56E8">
            <w:pPr>
              <w:pStyle w:val="Tablecontent"/>
            </w:pPr>
            <w:r>
              <w:t>grade</w:t>
            </w:r>
          </w:p>
        </w:tc>
        <w:tc>
          <w:tcPr>
            <w:tcW w:w="2340" w:type="dxa"/>
          </w:tcPr>
          <w:p w:rsidR="00A50AA3" w:rsidRPr="00425C8F" w:rsidRDefault="00DA382B" w:rsidP="00DF56E8">
            <w:pPr>
              <w:pStyle w:val="Tablecontent"/>
            </w:pPr>
            <w:r>
              <w:t>Grade of user</w:t>
            </w:r>
          </w:p>
        </w:tc>
        <w:tc>
          <w:tcPr>
            <w:tcW w:w="1260" w:type="dxa"/>
          </w:tcPr>
          <w:p w:rsidR="00A50AA3" w:rsidRPr="00425C8F" w:rsidRDefault="00DA382B" w:rsidP="00DF56E8">
            <w:pPr>
              <w:pStyle w:val="Tablecontent"/>
              <w:spacing w:before="0"/>
              <w:rPr>
                <w:rFonts w:cs="Arial"/>
              </w:rPr>
            </w:pPr>
            <w:r>
              <w:rPr>
                <w:rFonts w:cs="Arial"/>
              </w:rPr>
              <w:t>Gr22</w:t>
            </w:r>
          </w:p>
        </w:tc>
        <w:tc>
          <w:tcPr>
            <w:tcW w:w="1260" w:type="dxa"/>
          </w:tcPr>
          <w:p w:rsidR="00A50AA3" w:rsidRPr="00425C8F" w:rsidRDefault="00DA382B" w:rsidP="00DF56E8">
            <w:pPr>
              <w:rPr>
                <w:rFonts w:ascii="Arial" w:hAnsi="Arial" w:cs="Arial"/>
                <w:sz w:val="18"/>
              </w:rPr>
            </w:pPr>
            <w:r>
              <w:rPr>
                <w:rFonts w:ascii="Arial" w:hAnsi="Arial" w:cs="Arial"/>
                <w:sz w:val="18"/>
              </w:rPr>
              <w:t>A(30)</w:t>
            </w:r>
          </w:p>
        </w:tc>
        <w:tc>
          <w:tcPr>
            <w:tcW w:w="1496" w:type="dxa"/>
          </w:tcPr>
          <w:p w:rsidR="00A50AA3" w:rsidRPr="00425C8F" w:rsidRDefault="00DA382B" w:rsidP="00421B55">
            <w:pPr>
              <w:rPr>
                <w:rFonts w:ascii="Arial" w:hAnsi="Arial" w:cs="Arial"/>
                <w:sz w:val="18"/>
              </w:rPr>
            </w:pPr>
            <w:r>
              <w:rPr>
                <w:rFonts w:ascii="Arial" w:hAnsi="Arial" w:cs="Arial"/>
                <w:sz w:val="18"/>
              </w:rPr>
              <w:t>M</w:t>
            </w:r>
          </w:p>
        </w:tc>
      </w:tr>
      <w:tr w:rsidR="00A50AA3" w:rsidRPr="00425C8F" w:rsidTr="00DF56E8">
        <w:trPr>
          <w:trHeight w:val="277"/>
        </w:trPr>
        <w:tc>
          <w:tcPr>
            <w:tcW w:w="1440" w:type="dxa"/>
          </w:tcPr>
          <w:p w:rsidR="00A50AA3" w:rsidRPr="00DF56E8" w:rsidRDefault="00A50AA3" w:rsidP="00DF56E8">
            <w:pPr>
              <w:pStyle w:val="Tablecontent"/>
            </w:pPr>
            <w:r w:rsidRPr="00DF56E8">
              <w:t>COMMPRF</w:t>
            </w:r>
          </w:p>
        </w:tc>
        <w:tc>
          <w:tcPr>
            <w:tcW w:w="1800" w:type="dxa"/>
          </w:tcPr>
          <w:p w:rsidR="00A50AA3" w:rsidRPr="00425C8F" w:rsidRDefault="009127E7" w:rsidP="00DF56E8">
            <w:pPr>
              <w:pStyle w:val="Tablecontent"/>
            </w:pPr>
            <w:r>
              <w:t>commission profile</w:t>
            </w:r>
          </w:p>
        </w:tc>
        <w:tc>
          <w:tcPr>
            <w:tcW w:w="2340" w:type="dxa"/>
          </w:tcPr>
          <w:p w:rsidR="00A50AA3" w:rsidRPr="00425C8F" w:rsidRDefault="009127E7" w:rsidP="00DF56E8">
            <w:pPr>
              <w:pStyle w:val="Tablecontent"/>
            </w:pPr>
            <w:r>
              <w:t>commission profile</w:t>
            </w:r>
          </w:p>
        </w:tc>
        <w:tc>
          <w:tcPr>
            <w:tcW w:w="1260" w:type="dxa"/>
          </w:tcPr>
          <w:p w:rsidR="00A50AA3" w:rsidRPr="00425C8F" w:rsidRDefault="009127E7" w:rsidP="00DF56E8">
            <w:pPr>
              <w:pStyle w:val="Tablecontent"/>
              <w:spacing w:before="0"/>
              <w:rPr>
                <w:rFonts w:cs="Arial"/>
              </w:rPr>
            </w:pPr>
            <w:r>
              <w:rPr>
                <w:rFonts w:cs="Arial"/>
              </w:rPr>
              <w:t>Com1</w:t>
            </w:r>
          </w:p>
        </w:tc>
        <w:tc>
          <w:tcPr>
            <w:tcW w:w="1260" w:type="dxa"/>
          </w:tcPr>
          <w:p w:rsidR="00A50AA3" w:rsidRPr="00425C8F" w:rsidRDefault="009127E7" w:rsidP="00DF56E8">
            <w:pPr>
              <w:rPr>
                <w:rFonts w:ascii="Arial" w:hAnsi="Arial" w:cs="Arial"/>
                <w:sz w:val="18"/>
              </w:rPr>
            </w:pPr>
            <w:r>
              <w:rPr>
                <w:rFonts w:ascii="Arial" w:hAnsi="Arial" w:cs="Arial"/>
                <w:sz w:val="18"/>
              </w:rPr>
              <w:t>A(30)</w:t>
            </w:r>
          </w:p>
        </w:tc>
        <w:tc>
          <w:tcPr>
            <w:tcW w:w="1496" w:type="dxa"/>
          </w:tcPr>
          <w:p w:rsidR="00A50AA3" w:rsidRPr="00425C8F" w:rsidRDefault="00DA382B" w:rsidP="00421B55">
            <w:pPr>
              <w:rPr>
                <w:rFonts w:ascii="Arial" w:hAnsi="Arial" w:cs="Arial"/>
                <w:sz w:val="18"/>
              </w:rPr>
            </w:pPr>
            <w:r>
              <w:rPr>
                <w:rFonts w:ascii="Arial" w:hAnsi="Arial" w:cs="Arial"/>
                <w:sz w:val="18"/>
              </w:rPr>
              <w:t>M</w:t>
            </w:r>
          </w:p>
        </w:tc>
      </w:tr>
      <w:tr w:rsidR="009127E7" w:rsidRPr="00425C8F" w:rsidTr="00DF56E8">
        <w:trPr>
          <w:trHeight w:val="277"/>
        </w:trPr>
        <w:tc>
          <w:tcPr>
            <w:tcW w:w="1440" w:type="dxa"/>
          </w:tcPr>
          <w:p w:rsidR="009127E7" w:rsidRPr="00DF56E8" w:rsidRDefault="009127E7" w:rsidP="00DF56E8">
            <w:pPr>
              <w:pStyle w:val="Tablecontent"/>
            </w:pPr>
            <w:r w:rsidRPr="00DF56E8">
              <w:t>TRFPRF</w:t>
            </w:r>
          </w:p>
        </w:tc>
        <w:tc>
          <w:tcPr>
            <w:tcW w:w="1800" w:type="dxa"/>
          </w:tcPr>
          <w:p w:rsidR="009127E7" w:rsidRPr="00425C8F" w:rsidRDefault="009127E7" w:rsidP="00DF56E8">
            <w:pPr>
              <w:pStyle w:val="Tablecontent"/>
            </w:pPr>
            <w:r>
              <w:t>transfer profile</w:t>
            </w:r>
          </w:p>
        </w:tc>
        <w:tc>
          <w:tcPr>
            <w:tcW w:w="2340" w:type="dxa"/>
          </w:tcPr>
          <w:p w:rsidR="009127E7" w:rsidRPr="00425C8F" w:rsidRDefault="009127E7" w:rsidP="00DF56E8">
            <w:pPr>
              <w:pStyle w:val="Tablecontent"/>
            </w:pPr>
            <w:r>
              <w:t>transfer profile</w:t>
            </w:r>
          </w:p>
        </w:tc>
        <w:tc>
          <w:tcPr>
            <w:tcW w:w="1260" w:type="dxa"/>
          </w:tcPr>
          <w:p w:rsidR="009127E7" w:rsidRPr="00425C8F" w:rsidRDefault="009127E7" w:rsidP="00DF56E8">
            <w:pPr>
              <w:pStyle w:val="Tablecontent"/>
              <w:spacing w:before="0"/>
              <w:rPr>
                <w:rFonts w:cs="Arial"/>
              </w:rPr>
            </w:pPr>
            <w:r>
              <w:rPr>
                <w:rFonts w:cs="Arial"/>
              </w:rPr>
              <w:t>Trf1</w:t>
            </w:r>
          </w:p>
        </w:tc>
        <w:tc>
          <w:tcPr>
            <w:tcW w:w="1260" w:type="dxa"/>
          </w:tcPr>
          <w:p w:rsidR="009127E7" w:rsidRPr="00425C8F" w:rsidRDefault="009127E7" w:rsidP="00361413">
            <w:pPr>
              <w:rPr>
                <w:rFonts w:ascii="Arial" w:hAnsi="Arial" w:cs="Arial"/>
                <w:sz w:val="18"/>
              </w:rPr>
            </w:pPr>
            <w:r>
              <w:rPr>
                <w:rFonts w:ascii="Arial" w:hAnsi="Arial" w:cs="Arial"/>
                <w:sz w:val="18"/>
              </w:rPr>
              <w:t>A(30)</w:t>
            </w:r>
          </w:p>
        </w:tc>
        <w:tc>
          <w:tcPr>
            <w:tcW w:w="1496" w:type="dxa"/>
          </w:tcPr>
          <w:p w:rsidR="009127E7" w:rsidRPr="00425C8F" w:rsidRDefault="009127E7" w:rsidP="00421B55">
            <w:pPr>
              <w:rPr>
                <w:rFonts w:ascii="Arial" w:hAnsi="Arial" w:cs="Arial"/>
                <w:sz w:val="18"/>
              </w:rPr>
            </w:pPr>
            <w:r>
              <w:rPr>
                <w:rFonts w:ascii="Arial" w:hAnsi="Arial" w:cs="Arial"/>
                <w:sz w:val="18"/>
              </w:rPr>
              <w:t>M</w:t>
            </w:r>
          </w:p>
        </w:tc>
      </w:tr>
      <w:tr w:rsidR="009127E7" w:rsidRPr="00425C8F" w:rsidTr="00DF56E8">
        <w:trPr>
          <w:trHeight w:val="277"/>
        </w:trPr>
        <w:tc>
          <w:tcPr>
            <w:tcW w:w="1440" w:type="dxa"/>
          </w:tcPr>
          <w:p w:rsidR="009127E7" w:rsidRPr="00DF56E8" w:rsidRDefault="009127E7" w:rsidP="00DF56E8">
            <w:pPr>
              <w:pStyle w:val="Tablecontent"/>
            </w:pPr>
            <w:r w:rsidRPr="00DF56E8">
              <w:t>SERVICES</w:t>
            </w:r>
          </w:p>
        </w:tc>
        <w:tc>
          <w:tcPr>
            <w:tcW w:w="1800" w:type="dxa"/>
          </w:tcPr>
          <w:p w:rsidR="009127E7" w:rsidRPr="00425C8F" w:rsidRDefault="009127E7" w:rsidP="00DF56E8">
            <w:pPr>
              <w:pStyle w:val="Tablecontent"/>
            </w:pPr>
            <w:r>
              <w:t>services list</w:t>
            </w:r>
          </w:p>
        </w:tc>
        <w:tc>
          <w:tcPr>
            <w:tcW w:w="2340" w:type="dxa"/>
          </w:tcPr>
          <w:p w:rsidR="009127E7" w:rsidRPr="00425C8F" w:rsidRDefault="009127E7" w:rsidP="00DF56E8">
            <w:pPr>
              <w:pStyle w:val="Tablecontent"/>
            </w:pPr>
            <w:r>
              <w:t>Comma separated services list</w:t>
            </w:r>
          </w:p>
        </w:tc>
        <w:tc>
          <w:tcPr>
            <w:tcW w:w="1260" w:type="dxa"/>
          </w:tcPr>
          <w:p w:rsidR="009127E7" w:rsidRPr="00425C8F" w:rsidRDefault="009127E7" w:rsidP="00DF56E8">
            <w:pPr>
              <w:pStyle w:val="Tablecontent"/>
              <w:spacing w:before="0"/>
              <w:rPr>
                <w:rFonts w:cs="Arial"/>
              </w:rPr>
            </w:pPr>
            <w:r>
              <w:rPr>
                <w:rFonts w:cs="Arial"/>
              </w:rPr>
              <w:t>RC,GRC</w:t>
            </w:r>
          </w:p>
        </w:tc>
        <w:tc>
          <w:tcPr>
            <w:tcW w:w="1260" w:type="dxa"/>
          </w:tcPr>
          <w:p w:rsidR="009127E7" w:rsidRPr="00425C8F" w:rsidRDefault="009127E7" w:rsidP="00DF56E8">
            <w:pPr>
              <w:rPr>
                <w:rFonts w:ascii="Arial" w:hAnsi="Arial" w:cs="Arial"/>
                <w:sz w:val="18"/>
              </w:rPr>
            </w:pPr>
            <w:r>
              <w:rPr>
                <w:rFonts w:ascii="Arial" w:hAnsi="Arial" w:cs="Arial"/>
                <w:sz w:val="18"/>
              </w:rPr>
              <w:t>A(30)</w:t>
            </w:r>
          </w:p>
        </w:tc>
        <w:tc>
          <w:tcPr>
            <w:tcW w:w="1496" w:type="dxa"/>
          </w:tcPr>
          <w:p w:rsidR="009127E7" w:rsidRPr="00425C8F" w:rsidRDefault="009127E7" w:rsidP="00421B55">
            <w:pPr>
              <w:rPr>
                <w:rFonts w:ascii="Arial" w:hAnsi="Arial" w:cs="Arial"/>
                <w:sz w:val="18"/>
              </w:rPr>
            </w:pPr>
            <w:r>
              <w:rPr>
                <w:rFonts w:ascii="Arial" w:hAnsi="Arial" w:cs="Arial"/>
                <w:sz w:val="18"/>
              </w:rPr>
              <w:t>M</w:t>
            </w:r>
          </w:p>
        </w:tc>
      </w:tr>
      <w:tr w:rsidR="009127E7" w:rsidRPr="00425C8F" w:rsidTr="00DF56E8">
        <w:trPr>
          <w:trHeight w:val="277"/>
        </w:trPr>
        <w:tc>
          <w:tcPr>
            <w:tcW w:w="1440" w:type="dxa"/>
          </w:tcPr>
          <w:p w:rsidR="009127E7" w:rsidRPr="00DF56E8" w:rsidRDefault="009127E7" w:rsidP="00DF56E8">
            <w:pPr>
              <w:pStyle w:val="Tablecontent"/>
            </w:pPr>
            <w:r w:rsidRPr="00DF56E8">
              <w:t>PARENTNAME</w:t>
            </w:r>
          </w:p>
        </w:tc>
        <w:tc>
          <w:tcPr>
            <w:tcW w:w="1800" w:type="dxa"/>
          </w:tcPr>
          <w:p w:rsidR="009127E7" w:rsidRPr="00425C8F" w:rsidRDefault="0078097B" w:rsidP="00DF56E8">
            <w:pPr>
              <w:pStyle w:val="Tablecontent"/>
            </w:pPr>
            <w:r>
              <w:t>user’s parent name</w:t>
            </w:r>
          </w:p>
        </w:tc>
        <w:tc>
          <w:tcPr>
            <w:tcW w:w="2340" w:type="dxa"/>
          </w:tcPr>
          <w:p w:rsidR="009127E7" w:rsidRPr="00425C8F" w:rsidRDefault="0078097B" w:rsidP="00DF56E8">
            <w:pPr>
              <w:pStyle w:val="Tablecontent"/>
            </w:pPr>
            <w:r>
              <w:t>user’s parent name</w:t>
            </w:r>
          </w:p>
        </w:tc>
        <w:tc>
          <w:tcPr>
            <w:tcW w:w="1260" w:type="dxa"/>
          </w:tcPr>
          <w:p w:rsidR="009127E7" w:rsidRPr="00425C8F" w:rsidRDefault="0078097B" w:rsidP="00DF56E8">
            <w:pPr>
              <w:pStyle w:val="Tablecontent"/>
              <w:spacing w:before="0"/>
              <w:rPr>
                <w:rFonts w:cs="Arial"/>
              </w:rPr>
            </w:pPr>
            <w:r>
              <w:rPr>
                <w:rFonts w:cs="Arial"/>
              </w:rPr>
              <w:t>btdist</w:t>
            </w:r>
          </w:p>
        </w:tc>
        <w:tc>
          <w:tcPr>
            <w:tcW w:w="1260" w:type="dxa"/>
          </w:tcPr>
          <w:p w:rsidR="009127E7" w:rsidRPr="00425C8F" w:rsidRDefault="0078097B" w:rsidP="00DF56E8">
            <w:pPr>
              <w:rPr>
                <w:rFonts w:ascii="Arial" w:hAnsi="Arial" w:cs="Arial"/>
                <w:sz w:val="18"/>
              </w:rPr>
            </w:pPr>
            <w:r>
              <w:rPr>
                <w:rFonts w:ascii="Arial" w:hAnsi="Arial" w:cs="Arial"/>
                <w:sz w:val="18"/>
              </w:rPr>
              <w:t>A(30)</w:t>
            </w:r>
          </w:p>
        </w:tc>
        <w:tc>
          <w:tcPr>
            <w:tcW w:w="1496" w:type="dxa"/>
          </w:tcPr>
          <w:p w:rsidR="009127E7" w:rsidRPr="00425C8F" w:rsidRDefault="009127E7" w:rsidP="00421B55">
            <w:pPr>
              <w:rPr>
                <w:rFonts w:ascii="Arial" w:hAnsi="Arial" w:cs="Arial"/>
                <w:sz w:val="18"/>
              </w:rPr>
            </w:pPr>
            <w:r>
              <w:rPr>
                <w:rFonts w:ascii="Arial" w:hAnsi="Arial" w:cs="Arial"/>
                <w:sz w:val="18"/>
              </w:rPr>
              <w:t>M</w:t>
            </w:r>
          </w:p>
        </w:tc>
      </w:tr>
      <w:tr w:rsidR="009127E7" w:rsidRPr="00425C8F" w:rsidTr="00DF56E8">
        <w:trPr>
          <w:trHeight w:val="277"/>
        </w:trPr>
        <w:tc>
          <w:tcPr>
            <w:tcW w:w="1440" w:type="dxa"/>
          </w:tcPr>
          <w:p w:rsidR="009127E7" w:rsidRPr="00DF56E8" w:rsidRDefault="009127E7" w:rsidP="00DF56E8">
            <w:pPr>
              <w:pStyle w:val="Tablecontent"/>
            </w:pPr>
            <w:r w:rsidRPr="00DF56E8">
              <w:t>PARENTMSISDN</w:t>
            </w:r>
          </w:p>
        </w:tc>
        <w:tc>
          <w:tcPr>
            <w:tcW w:w="1800" w:type="dxa"/>
          </w:tcPr>
          <w:p w:rsidR="009127E7" w:rsidRPr="00425C8F" w:rsidRDefault="0078097B" w:rsidP="00DF56E8">
            <w:pPr>
              <w:pStyle w:val="Tablecontent"/>
            </w:pPr>
            <w:r>
              <w:t>user’s parent msisdn</w:t>
            </w:r>
          </w:p>
        </w:tc>
        <w:tc>
          <w:tcPr>
            <w:tcW w:w="2340" w:type="dxa"/>
          </w:tcPr>
          <w:p w:rsidR="009127E7" w:rsidRPr="00425C8F" w:rsidRDefault="0078097B" w:rsidP="00DF56E8">
            <w:pPr>
              <w:pStyle w:val="Tablecontent"/>
            </w:pPr>
            <w:r>
              <w:t>user’s parent msisdn</w:t>
            </w:r>
          </w:p>
        </w:tc>
        <w:tc>
          <w:tcPr>
            <w:tcW w:w="1260" w:type="dxa"/>
          </w:tcPr>
          <w:p w:rsidR="009127E7" w:rsidRPr="00425C8F" w:rsidRDefault="0078097B" w:rsidP="00DF56E8">
            <w:pPr>
              <w:pStyle w:val="Tablecontent"/>
              <w:spacing w:before="0"/>
              <w:rPr>
                <w:rFonts w:cs="Arial"/>
              </w:rPr>
            </w:pPr>
            <w:r>
              <w:rPr>
                <w:rFonts w:cs="Arial"/>
              </w:rPr>
              <w:t>7299999908</w:t>
            </w:r>
          </w:p>
        </w:tc>
        <w:tc>
          <w:tcPr>
            <w:tcW w:w="1260" w:type="dxa"/>
          </w:tcPr>
          <w:p w:rsidR="009127E7" w:rsidRPr="00425C8F" w:rsidRDefault="0078097B" w:rsidP="00DF56E8">
            <w:pPr>
              <w:rPr>
                <w:rFonts w:ascii="Arial" w:hAnsi="Arial" w:cs="Arial"/>
                <w:sz w:val="18"/>
              </w:rPr>
            </w:pPr>
            <w:r>
              <w:rPr>
                <w:rFonts w:ascii="Arial" w:hAnsi="Arial" w:cs="Arial"/>
                <w:sz w:val="18"/>
              </w:rPr>
              <w:t>D(10)</w:t>
            </w:r>
          </w:p>
        </w:tc>
        <w:tc>
          <w:tcPr>
            <w:tcW w:w="1496" w:type="dxa"/>
          </w:tcPr>
          <w:p w:rsidR="009127E7" w:rsidRPr="00425C8F" w:rsidRDefault="009127E7" w:rsidP="00421B55">
            <w:pPr>
              <w:rPr>
                <w:rFonts w:ascii="Arial" w:hAnsi="Arial" w:cs="Arial"/>
                <w:sz w:val="18"/>
              </w:rPr>
            </w:pPr>
            <w:r>
              <w:rPr>
                <w:rFonts w:ascii="Arial" w:hAnsi="Arial" w:cs="Arial"/>
                <w:sz w:val="18"/>
              </w:rPr>
              <w:t>O</w:t>
            </w:r>
          </w:p>
        </w:tc>
      </w:tr>
      <w:tr w:rsidR="009127E7" w:rsidRPr="00425C8F" w:rsidTr="00DF56E8">
        <w:trPr>
          <w:trHeight w:val="277"/>
        </w:trPr>
        <w:tc>
          <w:tcPr>
            <w:tcW w:w="1440" w:type="dxa"/>
          </w:tcPr>
          <w:p w:rsidR="009127E7" w:rsidRPr="00DF56E8" w:rsidRDefault="009127E7" w:rsidP="00DF56E8">
            <w:pPr>
              <w:pStyle w:val="Tablecontent"/>
            </w:pPr>
            <w:r w:rsidRPr="00DF56E8">
              <w:t>PARENTCATEGORY</w:t>
            </w:r>
          </w:p>
        </w:tc>
        <w:tc>
          <w:tcPr>
            <w:tcW w:w="1800" w:type="dxa"/>
          </w:tcPr>
          <w:p w:rsidR="009127E7" w:rsidRPr="00425C8F" w:rsidRDefault="0078097B" w:rsidP="00DF56E8">
            <w:pPr>
              <w:pStyle w:val="Tablecontent"/>
            </w:pPr>
            <w:r>
              <w:t>parent’s category</w:t>
            </w:r>
          </w:p>
        </w:tc>
        <w:tc>
          <w:tcPr>
            <w:tcW w:w="2340" w:type="dxa"/>
          </w:tcPr>
          <w:p w:rsidR="009127E7" w:rsidRPr="00425C8F" w:rsidRDefault="0078097B" w:rsidP="00DF56E8">
            <w:pPr>
              <w:pStyle w:val="Tablecontent"/>
            </w:pPr>
            <w:r>
              <w:t>parent’s category</w:t>
            </w:r>
          </w:p>
        </w:tc>
        <w:tc>
          <w:tcPr>
            <w:tcW w:w="1260" w:type="dxa"/>
          </w:tcPr>
          <w:p w:rsidR="009127E7" w:rsidRPr="00425C8F" w:rsidRDefault="0078097B" w:rsidP="00DF56E8">
            <w:pPr>
              <w:pStyle w:val="Tablecontent"/>
              <w:spacing w:before="0"/>
              <w:rPr>
                <w:rFonts w:cs="Arial"/>
              </w:rPr>
            </w:pPr>
            <w:r>
              <w:rPr>
                <w:rFonts w:cs="Arial"/>
              </w:rPr>
              <w:t>dist</w:t>
            </w:r>
          </w:p>
        </w:tc>
        <w:tc>
          <w:tcPr>
            <w:tcW w:w="1260" w:type="dxa"/>
          </w:tcPr>
          <w:p w:rsidR="009127E7" w:rsidRPr="00425C8F" w:rsidRDefault="0078097B" w:rsidP="00DF56E8">
            <w:pPr>
              <w:rPr>
                <w:rFonts w:ascii="Arial" w:hAnsi="Arial" w:cs="Arial"/>
                <w:sz w:val="18"/>
              </w:rPr>
            </w:pPr>
            <w:r>
              <w:rPr>
                <w:rFonts w:ascii="Arial" w:hAnsi="Arial" w:cs="Arial"/>
                <w:sz w:val="18"/>
              </w:rPr>
              <w:t>A(30)</w:t>
            </w:r>
          </w:p>
        </w:tc>
        <w:tc>
          <w:tcPr>
            <w:tcW w:w="1496" w:type="dxa"/>
          </w:tcPr>
          <w:p w:rsidR="009127E7" w:rsidRPr="00425C8F" w:rsidRDefault="009127E7" w:rsidP="00421B55">
            <w:pPr>
              <w:rPr>
                <w:rFonts w:ascii="Arial" w:hAnsi="Arial" w:cs="Arial"/>
                <w:sz w:val="18"/>
              </w:rPr>
            </w:pPr>
            <w:r>
              <w:rPr>
                <w:rFonts w:ascii="Arial" w:hAnsi="Arial" w:cs="Arial"/>
                <w:sz w:val="18"/>
              </w:rPr>
              <w:t>M</w:t>
            </w:r>
          </w:p>
        </w:tc>
      </w:tr>
      <w:tr w:rsidR="009127E7" w:rsidRPr="00425C8F" w:rsidTr="00DF56E8">
        <w:trPr>
          <w:trHeight w:val="277"/>
        </w:trPr>
        <w:tc>
          <w:tcPr>
            <w:tcW w:w="1440" w:type="dxa"/>
          </w:tcPr>
          <w:p w:rsidR="009127E7" w:rsidRPr="00DF56E8" w:rsidRDefault="009127E7" w:rsidP="00DF56E8">
            <w:pPr>
              <w:pStyle w:val="Tablecontent"/>
            </w:pPr>
            <w:r w:rsidRPr="00DF56E8">
              <w:t>OWNERNAME</w:t>
            </w:r>
          </w:p>
        </w:tc>
        <w:tc>
          <w:tcPr>
            <w:tcW w:w="1800" w:type="dxa"/>
          </w:tcPr>
          <w:p w:rsidR="009127E7" w:rsidRPr="00425C8F" w:rsidRDefault="0078097B" w:rsidP="00DF56E8">
            <w:pPr>
              <w:pStyle w:val="Tablecontent"/>
            </w:pPr>
            <w:r>
              <w:t>user’s owner’s name</w:t>
            </w:r>
          </w:p>
        </w:tc>
        <w:tc>
          <w:tcPr>
            <w:tcW w:w="2340" w:type="dxa"/>
          </w:tcPr>
          <w:p w:rsidR="009127E7" w:rsidRPr="00425C8F" w:rsidRDefault="0078097B" w:rsidP="00DF56E8">
            <w:pPr>
              <w:pStyle w:val="Tablecontent"/>
            </w:pPr>
            <w:r>
              <w:t>user’s owner’s name</w:t>
            </w:r>
          </w:p>
        </w:tc>
        <w:tc>
          <w:tcPr>
            <w:tcW w:w="1260" w:type="dxa"/>
          </w:tcPr>
          <w:p w:rsidR="009127E7" w:rsidRPr="00425C8F" w:rsidRDefault="0078097B" w:rsidP="00DF56E8">
            <w:pPr>
              <w:pStyle w:val="Tablecontent"/>
              <w:spacing w:before="0"/>
              <w:rPr>
                <w:rFonts w:cs="Arial"/>
              </w:rPr>
            </w:pPr>
            <w:r>
              <w:rPr>
                <w:rFonts w:cs="Arial"/>
              </w:rPr>
              <w:t>btdist</w:t>
            </w:r>
          </w:p>
        </w:tc>
        <w:tc>
          <w:tcPr>
            <w:tcW w:w="1260" w:type="dxa"/>
          </w:tcPr>
          <w:p w:rsidR="009127E7" w:rsidRPr="00425C8F" w:rsidRDefault="0078097B" w:rsidP="00DF56E8">
            <w:pPr>
              <w:rPr>
                <w:rFonts w:ascii="Arial" w:hAnsi="Arial" w:cs="Arial"/>
                <w:sz w:val="18"/>
              </w:rPr>
            </w:pPr>
            <w:r>
              <w:rPr>
                <w:rFonts w:ascii="Arial" w:hAnsi="Arial" w:cs="Arial"/>
                <w:sz w:val="18"/>
              </w:rPr>
              <w:t>A(30)</w:t>
            </w:r>
          </w:p>
        </w:tc>
        <w:tc>
          <w:tcPr>
            <w:tcW w:w="1496" w:type="dxa"/>
          </w:tcPr>
          <w:p w:rsidR="009127E7" w:rsidRPr="00425C8F" w:rsidRDefault="009127E7" w:rsidP="00421B55">
            <w:pPr>
              <w:rPr>
                <w:rFonts w:ascii="Arial" w:hAnsi="Arial" w:cs="Arial"/>
                <w:sz w:val="18"/>
              </w:rPr>
            </w:pPr>
            <w:r>
              <w:rPr>
                <w:rFonts w:ascii="Arial" w:hAnsi="Arial" w:cs="Arial"/>
                <w:sz w:val="18"/>
              </w:rPr>
              <w:t>M</w:t>
            </w:r>
          </w:p>
        </w:tc>
      </w:tr>
      <w:tr w:rsidR="009127E7" w:rsidRPr="00425C8F" w:rsidTr="00DF56E8">
        <w:trPr>
          <w:trHeight w:val="277"/>
        </w:trPr>
        <w:tc>
          <w:tcPr>
            <w:tcW w:w="1440" w:type="dxa"/>
          </w:tcPr>
          <w:p w:rsidR="009127E7" w:rsidRPr="00DF56E8" w:rsidRDefault="009127E7" w:rsidP="00DF56E8">
            <w:pPr>
              <w:pStyle w:val="Tablecontent"/>
            </w:pPr>
            <w:r w:rsidRPr="00DF56E8">
              <w:t>OWNERMSISDN</w:t>
            </w:r>
          </w:p>
        </w:tc>
        <w:tc>
          <w:tcPr>
            <w:tcW w:w="1800" w:type="dxa"/>
          </w:tcPr>
          <w:p w:rsidR="009127E7" w:rsidRPr="00425C8F" w:rsidRDefault="0078097B" w:rsidP="00DF56E8">
            <w:pPr>
              <w:pStyle w:val="Tablecontent"/>
            </w:pPr>
            <w:r>
              <w:t>owner’s msisdn</w:t>
            </w:r>
          </w:p>
        </w:tc>
        <w:tc>
          <w:tcPr>
            <w:tcW w:w="2340" w:type="dxa"/>
          </w:tcPr>
          <w:p w:rsidR="009127E7" w:rsidRPr="00425C8F" w:rsidRDefault="0078097B" w:rsidP="00DF56E8">
            <w:pPr>
              <w:pStyle w:val="Tablecontent"/>
            </w:pPr>
            <w:r>
              <w:t>owner’s msisdn</w:t>
            </w:r>
          </w:p>
        </w:tc>
        <w:tc>
          <w:tcPr>
            <w:tcW w:w="1260" w:type="dxa"/>
          </w:tcPr>
          <w:p w:rsidR="009127E7" w:rsidRPr="00425C8F" w:rsidRDefault="0078097B" w:rsidP="00DF56E8">
            <w:pPr>
              <w:pStyle w:val="Tablecontent"/>
              <w:spacing w:before="0"/>
              <w:rPr>
                <w:rFonts w:cs="Arial"/>
              </w:rPr>
            </w:pPr>
            <w:r>
              <w:rPr>
                <w:rFonts w:cs="Arial"/>
              </w:rPr>
              <w:t>7299999908</w:t>
            </w:r>
          </w:p>
        </w:tc>
        <w:tc>
          <w:tcPr>
            <w:tcW w:w="1260" w:type="dxa"/>
          </w:tcPr>
          <w:p w:rsidR="009127E7" w:rsidRPr="00425C8F" w:rsidRDefault="0078097B" w:rsidP="00DF56E8">
            <w:pPr>
              <w:rPr>
                <w:rFonts w:ascii="Arial" w:hAnsi="Arial" w:cs="Arial"/>
                <w:sz w:val="18"/>
              </w:rPr>
            </w:pPr>
            <w:r>
              <w:rPr>
                <w:rFonts w:ascii="Arial" w:hAnsi="Arial" w:cs="Arial"/>
                <w:sz w:val="18"/>
              </w:rPr>
              <w:t>D(10)</w:t>
            </w:r>
          </w:p>
        </w:tc>
        <w:tc>
          <w:tcPr>
            <w:tcW w:w="1496" w:type="dxa"/>
          </w:tcPr>
          <w:p w:rsidR="009127E7" w:rsidRPr="00425C8F" w:rsidRDefault="009127E7" w:rsidP="00421B55">
            <w:pPr>
              <w:rPr>
                <w:rFonts w:ascii="Arial" w:hAnsi="Arial" w:cs="Arial"/>
                <w:sz w:val="18"/>
              </w:rPr>
            </w:pPr>
            <w:r>
              <w:rPr>
                <w:rFonts w:ascii="Arial" w:hAnsi="Arial" w:cs="Arial"/>
                <w:sz w:val="18"/>
              </w:rPr>
              <w:t>O</w:t>
            </w:r>
          </w:p>
        </w:tc>
      </w:tr>
      <w:tr w:rsidR="009127E7" w:rsidRPr="00425C8F" w:rsidTr="00DF56E8">
        <w:trPr>
          <w:trHeight w:val="277"/>
        </w:trPr>
        <w:tc>
          <w:tcPr>
            <w:tcW w:w="1440" w:type="dxa"/>
          </w:tcPr>
          <w:p w:rsidR="009127E7" w:rsidRPr="00DF56E8" w:rsidRDefault="009127E7" w:rsidP="00DF56E8">
            <w:pPr>
              <w:pStyle w:val="Tablecontent"/>
            </w:pPr>
            <w:r w:rsidRPr="00DF56E8">
              <w:t>OWNERCATEGORY</w:t>
            </w:r>
          </w:p>
        </w:tc>
        <w:tc>
          <w:tcPr>
            <w:tcW w:w="1800" w:type="dxa"/>
          </w:tcPr>
          <w:p w:rsidR="009127E7" w:rsidRPr="00425C8F" w:rsidRDefault="0078097B" w:rsidP="00DF56E8">
            <w:pPr>
              <w:pStyle w:val="Tablecontent"/>
            </w:pPr>
            <w:r>
              <w:t>owner’s category</w:t>
            </w:r>
          </w:p>
        </w:tc>
        <w:tc>
          <w:tcPr>
            <w:tcW w:w="2340" w:type="dxa"/>
          </w:tcPr>
          <w:p w:rsidR="009127E7" w:rsidRPr="00425C8F" w:rsidRDefault="0078097B" w:rsidP="00DF56E8">
            <w:pPr>
              <w:pStyle w:val="Tablecontent"/>
            </w:pPr>
            <w:r>
              <w:t>owner’s category</w:t>
            </w:r>
          </w:p>
        </w:tc>
        <w:tc>
          <w:tcPr>
            <w:tcW w:w="1260" w:type="dxa"/>
          </w:tcPr>
          <w:p w:rsidR="009127E7" w:rsidRPr="00425C8F" w:rsidRDefault="0078097B" w:rsidP="00DF56E8">
            <w:pPr>
              <w:pStyle w:val="Tablecontent"/>
              <w:spacing w:before="0"/>
              <w:rPr>
                <w:rFonts w:cs="Arial"/>
              </w:rPr>
            </w:pPr>
            <w:r>
              <w:rPr>
                <w:rFonts w:cs="Arial"/>
              </w:rPr>
              <w:t>dist</w:t>
            </w:r>
          </w:p>
        </w:tc>
        <w:tc>
          <w:tcPr>
            <w:tcW w:w="1260" w:type="dxa"/>
          </w:tcPr>
          <w:p w:rsidR="009127E7" w:rsidRPr="00425C8F" w:rsidRDefault="0078097B" w:rsidP="00DF56E8">
            <w:pPr>
              <w:rPr>
                <w:rFonts w:ascii="Arial" w:hAnsi="Arial" w:cs="Arial"/>
                <w:sz w:val="18"/>
              </w:rPr>
            </w:pPr>
            <w:r>
              <w:rPr>
                <w:rFonts w:ascii="Arial" w:hAnsi="Arial" w:cs="Arial"/>
                <w:sz w:val="18"/>
              </w:rPr>
              <w:t>A(30)</w:t>
            </w:r>
          </w:p>
        </w:tc>
        <w:tc>
          <w:tcPr>
            <w:tcW w:w="1496" w:type="dxa"/>
          </w:tcPr>
          <w:p w:rsidR="009127E7" w:rsidRPr="00425C8F" w:rsidRDefault="009127E7" w:rsidP="00421B55">
            <w:pPr>
              <w:rPr>
                <w:rFonts w:ascii="Arial" w:hAnsi="Arial" w:cs="Arial"/>
                <w:sz w:val="18"/>
              </w:rPr>
            </w:pPr>
            <w:r>
              <w:rPr>
                <w:rFonts w:ascii="Arial" w:hAnsi="Arial" w:cs="Arial"/>
                <w:sz w:val="18"/>
              </w:rPr>
              <w:t>M</w:t>
            </w:r>
          </w:p>
        </w:tc>
      </w:tr>
    </w:tbl>
    <w:p w:rsidR="002D2286" w:rsidRPr="00425C8F" w:rsidRDefault="002D2286" w:rsidP="002D2286">
      <w:pPr>
        <w:pStyle w:val="Head"/>
      </w:pPr>
    </w:p>
    <w:p w:rsidR="002D2286" w:rsidRDefault="002D2286" w:rsidP="002D2286">
      <w:pPr>
        <w:pStyle w:val="NoteHeading"/>
        <w:rPr>
          <w:color w:val="auto"/>
        </w:rPr>
      </w:pPr>
      <w:r w:rsidRPr="00425C8F">
        <w:rPr>
          <w:color w:val="auto"/>
        </w:rPr>
        <w:t>The value of TYPE tag is fixed, as mentioned above</w:t>
      </w:r>
    </w:p>
    <w:p w:rsidR="00F1108F" w:rsidRPr="00F1108F" w:rsidRDefault="00A2472C" w:rsidP="00F1108F">
      <w:pPr>
        <w:pStyle w:val="Heading2"/>
        <w:numPr>
          <w:ilvl w:val="0"/>
          <w:numId w:val="0"/>
        </w:numPr>
        <w:rPr>
          <w:color w:val="auto"/>
          <w:rPrChange w:id="358" w:author="hargovind.karki" w:date="2016-10-05T11:14:00Z">
            <w:rPr/>
          </w:rPrChange>
        </w:rPr>
        <w:pPrChange w:id="359" w:author="hargovind.karki" w:date="2016-10-13T15:43:00Z">
          <w:pPr>
            <w:pStyle w:val="Heading2"/>
            <w:numPr>
              <w:numId w:val="31"/>
            </w:numPr>
            <w:tabs>
              <w:tab w:val="clear" w:pos="576"/>
              <w:tab w:val="num" w:pos="1440"/>
            </w:tabs>
            <w:ind w:left="1440" w:hanging="360"/>
          </w:pPr>
        </w:pPrChange>
      </w:pPr>
      <w:bookmarkStart w:id="360" w:name="_Toc431992021"/>
      <w:bookmarkStart w:id="361" w:name="_Toc455235009"/>
      <w:bookmarkStart w:id="362" w:name="_Toc463261284"/>
      <w:bookmarkStart w:id="363" w:name="_Toc463430176"/>
      <w:bookmarkStart w:id="364" w:name="_Toc464136745"/>
      <w:r>
        <w:rPr>
          <w:color w:val="auto"/>
        </w:rPr>
        <w:t>2.9</w:t>
      </w:r>
      <w:r>
        <w:rPr>
          <w:color w:val="auto"/>
        </w:rPr>
        <w:tab/>
      </w:r>
      <w:r w:rsidR="00A86054" w:rsidRPr="00A86054">
        <w:rPr>
          <w:color w:val="auto"/>
          <w:rPrChange w:id="365" w:author="hargovind.karki" w:date="2016-10-05T11:14:00Z">
            <w:rPr/>
          </w:rPrChange>
        </w:rPr>
        <w:t>Channel User Movement</w:t>
      </w:r>
      <w:bookmarkEnd w:id="360"/>
      <w:bookmarkEnd w:id="361"/>
      <w:r w:rsidR="00A86054" w:rsidRPr="00A86054">
        <w:rPr>
          <w:color w:val="auto"/>
          <w:rPrChange w:id="366" w:author="hargovind.karki" w:date="2016-10-05T11:14:00Z">
            <w:rPr/>
          </w:rPrChange>
        </w:rPr>
        <w:t xml:space="preserve"> XML API</w:t>
      </w:r>
      <w:bookmarkEnd w:id="362"/>
      <w:bookmarkEnd w:id="363"/>
      <w:bookmarkEnd w:id="364"/>
    </w:p>
    <w:p w:rsidR="00A2472C" w:rsidRDefault="00A2472C" w:rsidP="00A2472C">
      <w:pPr>
        <w:pStyle w:val="BodyText2"/>
      </w:pPr>
      <w:r>
        <w:t>This API allows the operator users (channel administrator) to move the channel users from one channel hierarch to another channel hierarchy within same domain</w:t>
      </w:r>
      <w:r w:rsidRPr="00B51FF2">
        <w:rPr>
          <w:rFonts w:cs="Arial"/>
        </w:rPr>
        <w:t>.</w:t>
      </w:r>
    </w:p>
    <w:p w:rsidR="00A2472C" w:rsidRPr="00425C8F" w:rsidRDefault="00A2472C" w:rsidP="00A2472C">
      <w:pPr>
        <w:pStyle w:val="BodyText2"/>
        <w:rPr>
          <w:lang w:val="en-IN"/>
        </w:rPr>
      </w:pPr>
    </w:p>
    <w:p w:rsidR="00A2472C" w:rsidRPr="00425C8F" w:rsidRDefault="00A2472C" w:rsidP="00A2472C">
      <w:pPr>
        <w:pStyle w:val="BodyText2"/>
        <w:rPr>
          <w:lang w:val="en-IN"/>
        </w:rPr>
      </w:pPr>
    </w:p>
    <w:p w:rsidR="00A2472C" w:rsidRPr="00945736" w:rsidRDefault="00A2472C" w:rsidP="00A2472C">
      <w:pPr>
        <w:pStyle w:val="Heading"/>
        <w:rPr>
          <w:color w:val="auto"/>
        </w:rPr>
      </w:pPr>
      <w:bookmarkStart w:id="367" w:name="_Toc463261285"/>
      <w:r w:rsidRPr="00945736">
        <w:rPr>
          <w:color w:val="auto"/>
        </w:rPr>
        <w:lastRenderedPageBreak/>
        <w:t>XML Request Syntax</w:t>
      </w:r>
      <w:bookmarkEnd w:id="367"/>
    </w:p>
    <w:p w:rsidR="00A2472C" w:rsidRPr="00425C8F" w:rsidRDefault="00A2472C" w:rsidP="00A2472C">
      <w:pPr>
        <w:pStyle w:val="BodyText2"/>
        <w:rPr>
          <w:lang w:val="en-IN"/>
        </w:rPr>
      </w:pPr>
      <w:r w:rsidRPr="00425C8F">
        <w:rPr>
          <w:lang w:val="en-IN"/>
        </w:rPr>
        <w:t xml:space="preserve">The External System should send the following request for </w:t>
      </w:r>
      <w:r>
        <w:rPr>
          <w:lang w:val="en-IN"/>
        </w:rPr>
        <w:t>User Movement</w:t>
      </w:r>
      <w:r w:rsidRPr="00425C8F">
        <w:rPr>
          <w:lang w:val="en-IN"/>
        </w:rPr>
        <w:t>. The request format and details of request are mentioned below.</w:t>
      </w:r>
    </w:p>
    <w:p w:rsidR="00A2472C" w:rsidRPr="00425C8F" w:rsidRDefault="00A2472C" w:rsidP="00A2472C">
      <w:pPr>
        <w:pStyle w:val="BodyText2"/>
        <w:rPr>
          <w:rFonts w:eastAsia="Calibri"/>
          <w:lang w:val="en-IN"/>
        </w:rPr>
      </w:pPr>
    </w:p>
    <w:p w:rsidR="00A2472C" w:rsidRPr="00F94968" w:rsidRDefault="00A2472C" w:rsidP="00A2472C">
      <w:pPr>
        <w:pStyle w:val="Code"/>
        <w:ind w:left="0"/>
        <w:jc w:val="left"/>
        <w:rPr>
          <w:rFonts w:ascii="Arial" w:hAnsi="Arial" w:cs="Arial"/>
          <w:szCs w:val="20"/>
          <w:lang w:val="fr-FR"/>
        </w:rPr>
      </w:pPr>
      <w:r w:rsidRPr="00F94968">
        <w:rPr>
          <w:rFonts w:ascii="Arial" w:hAnsi="Arial" w:cs="Arial"/>
          <w:szCs w:val="20"/>
          <w:lang w:val="fr-FR"/>
        </w:rPr>
        <w:t>&lt;?xml version="1.0"</w:t>
      </w:r>
      <w:r w:rsidRPr="00F94968">
        <w:rPr>
          <w:rFonts w:ascii="Arial" w:hAnsi="Arial" w:cs="Arial"/>
          <w:szCs w:val="20"/>
        </w:rPr>
        <w:t>encoding="UTF-8"</w:t>
      </w:r>
      <w:r w:rsidRPr="00F94968">
        <w:rPr>
          <w:rFonts w:ascii="Arial" w:hAnsi="Arial" w:cs="Arial"/>
          <w:szCs w:val="20"/>
          <w:lang w:val="fr-FR"/>
        </w:rPr>
        <w:t>?&gt;</w:t>
      </w:r>
    </w:p>
    <w:p w:rsidR="00A2472C" w:rsidRPr="00F94968" w:rsidRDefault="00A2472C" w:rsidP="00A2472C">
      <w:pPr>
        <w:pStyle w:val="BodyText2"/>
        <w:jc w:val="left"/>
        <w:rPr>
          <w:rFonts w:cs="Arial"/>
          <w:szCs w:val="20"/>
        </w:rPr>
      </w:pPr>
      <w:r w:rsidRPr="00F94968">
        <w:rPr>
          <w:rFonts w:cs="Arial"/>
          <w:szCs w:val="20"/>
        </w:rPr>
        <w:t>&lt;COMMAND&gt;</w:t>
      </w:r>
    </w:p>
    <w:p w:rsidR="00A2472C" w:rsidRPr="00F94968" w:rsidRDefault="00A2472C" w:rsidP="00A2472C">
      <w:pPr>
        <w:pStyle w:val="BodyText2"/>
        <w:ind w:firstLine="720"/>
        <w:jc w:val="left"/>
        <w:rPr>
          <w:rFonts w:cs="Arial"/>
          <w:szCs w:val="20"/>
        </w:rPr>
      </w:pPr>
      <w:r w:rsidRPr="00F94968">
        <w:rPr>
          <w:rFonts w:cs="Arial"/>
          <w:szCs w:val="20"/>
        </w:rPr>
        <w:t>&lt;TYPE&gt;USERMOVEMENTREQ&lt;/TYPE&gt;</w:t>
      </w:r>
    </w:p>
    <w:p w:rsidR="00A2472C" w:rsidRPr="00F94968" w:rsidRDefault="00A2472C" w:rsidP="00A2472C">
      <w:pPr>
        <w:pStyle w:val="BodyText2"/>
        <w:ind w:left="720"/>
        <w:jc w:val="left"/>
        <w:rPr>
          <w:rFonts w:cs="Arial"/>
          <w:szCs w:val="20"/>
        </w:rPr>
      </w:pPr>
      <w:r w:rsidRPr="00F94968">
        <w:rPr>
          <w:rFonts w:cs="Arial"/>
          <w:szCs w:val="20"/>
        </w:rPr>
        <w:t>&lt;DATE&gt;&lt;Date and time&gt;&lt;/DATE&gt;</w:t>
      </w:r>
      <w:r w:rsidRPr="00F94968">
        <w:rPr>
          <w:rFonts w:cs="Arial"/>
          <w:szCs w:val="20"/>
        </w:rPr>
        <w:tab/>
      </w:r>
      <w:r w:rsidRPr="00F94968">
        <w:rPr>
          <w:rFonts w:cs="Arial"/>
          <w:szCs w:val="20"/>
        </w:rPr>
        <w:br/>
        <w:t>&lt;EXTNWCODE&gt;&lt;Network External Code&gt;&lt;/EXTNWCODE&gt;</w:t>
      </w:r>
    </w:p>
    <w:p w:rsidR="00A2472C" w:rsidRPr="00F94968" w:rsidRDefault="00A2472C" w:rsidP="00A2472C">
      <w:pPr>
        <w:pStyle w:val="BodyText2"/>
        <w:ind w:left="720"/>
        <w:jc w:val="left"/>
        <w:rPr>
          <w:rFonts w:cs="Arial"/>
          <w:szCs w:val="20"/>
        </w:rPr>
      </w:pPr>
      <w:r w:rsidRPr="00F94968">
        <w:rPr>
          <w:rFonts w:cs="Arial"/>
          <w:szCs w:val="20"/>
        </w:rPr>
        <w:t>&lt;EMPCODE&gt;&lt;Employee Code of the channel admin user&gt;&lt;/EMPCODE&gt;</w:t>
      </w:r>
    </w:p>
    <w:p w:rsidR="00A2472C" w:rsidRPr="00F94968" w:rsidRDefault="00A2472C" w:rsidP="00A2472C">
      <w:pPr>
        <w:pStyle w:val="BodyText2"/>
        <w:ind w:left="720"/>
        <w:jc w:val="left"/>
        <w:rPr>
          <w:rFonts w:cs="Arial"/>
          <w:szCs w:val="20"/>
        </w:rPr>
      </w:pPr>
      <w:r w:rsidRPr="00F94968">
        <w:rPr>
          <w:rFonts w:cs="Arial"/>
          <w:szCs w:val="20"/>
        </w:rPr>
        <w:t>&lt;LOGINID&gt;&lt;Login ID of the channel admin user&gt;&lt;/LOGINID&gt;</w:t>
      </w:r>
    </w:p>
    <w:p w:rsidR="00A2472C" w:rsidRPr="00F94968" w:rsidRDefault="00A2472C" w:rsidP="00A2472C">
      <w:pPr>
        <w:pStyle w:val="BodyText2"/>
        <w:ind w:left="720"/>
        <w:jc w:val="left"/>
        <w:rPr>
          <w:rFonts w:cs="Arial"/>
          <w:szCs w:val="20"/>
        </w:rPr>
      </w:pPr>
      <w:r w:rsidRPr="00F94968">
        <w:rPr>
          <w:rFonts w:cs="Arial"/>
          <w:szCs w:val="20"/>
        </w:rPr>
        <w:t>&lt;PASSWORD&gt;&lt;Password of the channel admin user&gt;&lt;/PASSWORD&gt;</w:t>
      </w:r>
    </w:p>
    <w:p w:rsidR="00A2472C" w:rsidRPr="00F94968" w:rsidRDefault="00A2472C" w:rsidP="00A2472C">
      <w:pPr>
        <w:pStyle w:val="BodyText2"/>
        <w:ind w:right="-180" w:firstLine="720"/>
        <w:jc w:val="left"/>
        <w:rPr>
          <w:rFonts w:cs="Arial"/>
          <w:szCs w:val="20"/>
        </w:rPr>
      </w:pPr>
      <w:r w:rsidRPr="00F94968">
        <w:rPr>
          <w:rFonts w:cs="Arial"/>
          <w:szCs w:val="20"/>
        </w:rPr>
        <w:t>&lt;EXTCODE&gt;</w:t>
      </w:r>
      <w:r w:rsidRPr="00F94968">
        <w:rPr>
          <w:rFonts w:cs="Arial"/>
          <w:i/>
          <w:iCs/>
          <w:szCs w:val="20"/>
        </w:rPr>
        <w:t>&lt;</w:t>
      </w:r>
      <w:r w:rsidRPr="00F94968">
        <w:rPr>
          <w:rFonts w:cs="Arial"/>
          <w:szCs w:val="20"/>
        </w:rPr>
        <w:t>Channel user unique External code</w:t>
      </w:r>
      <w:r w:rsidRPr="00F94968">
        <w:rPr>
          <w:rFonts w:cs="Arial"/>
          <w:i/>
          <w:iCs/>
          <w:szCs w:val="20"/>
        </w:rPr>
        <w:t>&gt;</w:t>
      </w:r>
      <w:r w:rsidRPr="00F94968">
        <w:rPr>
          <w:rFonts w:cs="Arial"/>
          <w:szCs w:val="20"/>
        </w:rPr>
        <w:t>&lt;/EXTCODE&gt;</w:t>
      </w:r>
    </w:p>
    <w:p w:rsidR="00A2472C" w:rsidRPr="00F94968" w:rsidRDefault="00A2472C" w:rsidP="00A2472C">
      <w:pPr>
        <w:pStyle w:val="BodyText2"/>
        <w:ind w:right="-180" w:firstLine="720"/>
        <w:jc w:val="left"/>
        <w:rPr>
          <w:rFonts w:cs="Arial"/>
          <w:szCs w:val="20"/>
        </w:rPr>
      </w:pPr>
      <w:r w:rsidRPr="00F94968">
        <w:rPr>
          <w:rFonts w:cs="Arial"/>
          <w:szCs w:val="20"/>
        </w:rPr>
        <w:t>&lt;EXTREFNUM&gt;&lt;DSM Transaction ID&gt;&lt;/EXTREFNUM&gt;</w:t>
      </w:r>
    </w:p>
    <w:p w:rsidR="00A2472C" w:rsidRPr="00F94968" w:rsidRDefault="00A2472C" w:rsidP="00A2472C">
      <w:pPr>
        <w:pStyle w:val="BodyText2"/>
        <w:ind w:right="-180" w:firstLine="720"/>
        <w:jc w:val="left"/>
        <w:rPr>
          <w:rFonts w:cs="Arial"/>
          <w:szCs w:val="20"/>
        </w:rPr>
      </w:pPr>
      <w:r w:rsidRPr="00F94968">
        <w:rPr>
          <w:rFonts w:cs="Arial"/>
          <w:szCs w:val="20"/>
        </w:rPr>
        <w:t>&lt;NETWORKCODE&gt;&lt;NETWORK CODE&gt;&lt;/NETWORKCODE&gt;</w:t>
      </w:r>
    </w:p>
    <w:p w:rsidR="00A2472C" w:rsidRDefault="00A2472C" w:rsidP="00A2472C">
      <w:pPr>
        <w:pStyle w:val="BodyText2"/>
        <w:ind w:firstLine="720"/>
        <w:jc w:val="left"/>
        <w:rPr>
          <w:rFonts w:cs="Arial"/>
          <w:szCs w:val="20"/>
        </w:rPr>
      </w:pPr>
      <w:r w:rsidRPr="00F94968">
        <w:rPr>
          <w:rFonts w:cs="Arial"/>
          <w:szCs w:val="20"/>
        </w:rPr>
        <w:t>&lt;FROM_USER_MSISDN&gt;&lt;From User Mobile no&gt;&lt;/FROM_USER_MSISDN&gt;</w:t>
      </w:r>
    </w:p>
    <w:p w:rsidR="00A33793" w:rsidRPr="00F94968" w:rsidRDefault="00A86054" w:rsidP="00A2472C">
      <w:pPr>
        <w:pStyle w:val="BodyText2"/>
        <w:ind w:firstLine="720"/>
        <w:jc w:val="left"/>
        <w:rPr>
          <w:rFonts w:cs="Arial"/>
          <w:szCs w:val="20"/>
        </w:rPr>
      </w:pPr>
      <w:r w:rsidRPr="00A86054">
        <w:rPr>
          <w:rFonts w:cs="Arial"/>
          <w:szCs w:val="20"/>
          <w:rPrChange w:id="368" w:author="hargovind.karki" w:date="2016-10-13T15:35:00Z">
            <w:rPr>
              <w:rFonts w:ascii="Courier New" w:hAnsi="Courier New" w:cs="Courier New"/>
              <w:b/>
              <w:iCs/>
              <w:color w:val="E31837"/>
              <w:spacing w:val="20"/>
              <w:kern w:val="32"/>
              <w:sz w:val="18"/>
              <w:szCs w:val="18"/>
            </w:rPr>
          </w:rPrChange>
        </w:rPr>
        <w:t>&lt;FROM_USER_LOGINID&gt;&lt;From User Login ID&gt;&lt;/FROM_USER_LOGINID&gt;</w:t>
      </w:r>
    </w:p>
    <w:p w:rsidR="00A2472C" w:rsidRPr="00F94968" w:rsidRDefault="00A2472C" w:rsidP="00A2472C">
      <w:pPr>
        <w:pStyle w:val="BodyText2"/>
        <w:ind w:left="720"/>
        <w:jc w:val="left"/>
        <w:rPr>
          <w:rFonts w:cs="Arial"/>
          <w:szCs w:val="20"/>
        </w:rPr>
      </w:pPr>
      <w:r w:rsidRPr="00F94968">
        <w:rPr>
          <w:rFonts w:cs="Arial"/>
          <w:szCs w:val="20"/>
        </w:rPr>
        <w:t>&lt;FROM_USER_EXTCODE&gt;&lt;From User User id&gt;&lt;/FROM_USER_EXTCODE&gt;</w:t>
      </w:r>
    </w:p>
    <w:p w:rsidR="00A2472C" w:rsidRDefault="00A2472C" w:rsidP="00A2472C">
      <w:pPr>
        <w:pStyle w:val="BodyText2"/>
        <w:ind w:left="720"/>
        <w:jc w:val="left"/>
        <w:rPr>
          <w:rFonts w:cs="Arial"/>
          <w:szCs w:val="20"/>
        </w:rPr>
      </w:pPr>
      <w:r w:rsidRPr="00F94968">
        <w:rPr>
          <w:rFonts w:cs="Arial"/>
          <w:szCs w:val="20"/>
        </w:rPr>
        <w:t>&lt;TO_PARENT_MSISDN&gt;&lt;To Parent Mobile no&gt;&lt;/TO_PARENT_MSISDN&gt;</w:t>
      </w:r>
    </w:p>
    <w:p w:rsidR="0062640B" w:rsidRPr="00F94968" w:rsidRDefault="00A86054" w:rsidP="00A2472C">
      <w:pPr>
        <w:pStyle w:val="BodyText2"/>
        <w:ind w:left="720"/>
        <w:jc w:val="left"/>
        <w:rPr>
          <w:rFonts w:cs="Arial"/>
          <w:szCs w:val="20"/>
        </w:rPr>
      </w:pPr>
      <w:r w:rsidRPr="00A86054">
        <w:rPr>
          <w:rFonts w:cs="Arial"/>
          <w:szCs w:val="20"/>
          <w:rPrChange w:id="369" w:author="hargovind.karki" w:date="2016-10-13T15:35:00Z">
            <w:rPr>
              <w:rFonts w:ascii="Courier New" w:hAnsi="Courier New" w:cs="Courier New"/>
              <w:b/>
              <w:iCs/>
              <w:color w:val="E31837"/>
              <w:spacing w:val="20"/>
              <w:kern w:val="32"/>
              <w:sz w:val="18"/>
              <w:szCs w:val="18"/>
            </w:rPr>
          </w:rPrChange>
        </w:rPr>
        <w:t>&lt;TO_PARENT_LOGINID&gt;&lt;To Parent Login Id&gt;&lt;/TO_PARENT_LOGINID&gt;</w:t>
      </w:r>
    </w:p>
    <w:p w:rsidR="00A2472C" w:rsidRPr="00F94968" w:rsidRDefault="00A2472C" w:rsidP="00A2472C">
      <w:pPr>
        <w:pStyle w:val="BodyText2"/>
        <w:ind w:left="720"/>
        <w:jc w:val="left"/>
        <w:rPr>
          <w:rFonts w:cs="Arial"/>
          <w:szCs w:val="20"/>
        </w:rPr>
      </w:pPr>
      <w:r w:rsidRPr="00F94968">
        <w:rPr>
          <w:rFonts w:cs="Arial"/>
          <w:szCs w:val="20"/>
        </w:rPr>
        <w:t>&lt;TO_PARENT_EXTCODE&gt;&lt;To Parent User id&gt;&lt;/TO_PARENT_EXTCODE&gt;</w:t>
      </w:r>
    </w:p>
    <w:p w:rsidR="00A2472C" w:rsidRPr="00F94968" w:rsidRDefault="00A2472C" w:rsidP="00A2472C">
      <w:pPr>
        <w:pStyle w:val="BodyText2"/>
        <w:ind w:left="720"/>
        <w:jc w:val="left"/>
        <w:rPr>
          <w:rFonts w:cs="Arial"/>
          <w:szCs w:val="20"/>
        </w:rPr>
      </w:pPr>
      <w:r w:rsidRPr="00F94968">
        <w:rPr>
          <w:rFonts w:cs="Arial"/>
          <w:szCs w:val="20"/>
        </w:rPr>
        <w:t>&lt;TO_USER_GEOGRAPHICAL_CODE&gt;&lt;To User Geographical Code&gt;&lt;/TO_USER_GEOGRAPHICAL_CODE&gt;</w:t>
      </w:r>
    </w:p>
    <w:p w:rsidR="00A2472C" w:rsidRPr="00F94968" w:rsidRDefault="00A2472C" w:rsidP="00A2472C">
      <w:pPr>
        <w:pStyle w:val="BodyText2"/>
        <w:ind w:left="720"/>
        <w:jc w:val="left"/>
        <w:rPr>
          <w:rFonts w:cs="Arial"/>
          <w:szCs w:val="20"/>
        </w:rPr>
      </w:pPr>
      <w:r w:rsidRPr="00F94968">
        <w:rPr>
          <w:rFonts w:cs="Arial"/>
          <w:szCs w:val="20"/>
        </w:rPr>
        <w:t>&lt;TO_USER_CATEGORY_CODE&gt;&lt;To User Category Code&gt;&lt;/TO_USER_CATEGORY_CODE&gt;</w:t>
      </w:r>
    </w:p>
    <w:p w:rsidR="00A2472C" w:rsidRPr="00F94968" w:rsidRDefault="00A2472C" w:rsidP="00A2472C">
      <w:pPr>
        <w:pStyle w:val="Code"/>
        <w:ind w:left="0"/>
        <w:rPr>
          <w:rFonts w:ascii="Arial" w:hAnsi="Arial" w:cs="Arial"/>
          <w:szCs w:val="20"/>
          <w:lang w:val="en-IN"/>
        </w:rPr>
      </w:pPr>
      <w:r w:rsidRPr="00F94968">
        <w:rPr>
          <w:rFonts w:ascii="Arial" w:hAnsi="Arial" w:cs="Arial"/>
          <w:szCs w:val="20"/>
        </w:rPr>
        <w:t>&lt;/COMMAND&gt;</w:t>
      </w:r>
    </w:p>
    <w:p w:rsidR="00A2472C" w:rsidRDefault="00A2472C" w:rsidP="00A2472C">
      <w:pPr>
        <w:pStyle w:val="Heading"/>
        <w:rPr>
          <w:color w:val="auto"/>
        </w:rPr>
      </w:pPr>
      <w:r w:rsidRPr="00425C8F">
        <w:rPr>
          <w:color w:val="auto"/>
        </w:rPr>
        <w:t>Fields Detail</w:t>
      </w:r>
    </w:p>
    <w:tbl>
      <w:tblPr>
        <w:tblW w:w="864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530"/>
        <w:gridCol w:w="1620"/>
        <w:gridCol w:w="900"/>
        <w:gridCol w:w="1080"/>
        <w:gridCol w:w="2160"/>
      </w:tblGrid>
      <w:tr w:rsidR="00A2472C" w:rsidRPr="00CE2C8D" w:rsidTr="00096B91">
        <w:trPr>
          <w:trHeight w:val="277"/>
        </w:trPr>
        <w:tc>
          <w:tcPr>
            <w:tcW w:w="1350" w:type="dxa"/>
            <w:shd w:val="clear" w:color="auto" w:fill="E31837"/>
          </w:tcPr>
          <w:p w:rsidR="00A2472C" w:rsidRPr="00CE2C8D" w:rsidRDefault="00A2472C" w:rsidP="00096B91">
            <w:pPr>
              <w:pStyle w:val="Tablecontent"/>
              <w:rPr>
                <w:color w:val="FFFFFF" w:themeColor="background1"/>
              </w:rPr>
            </w:pPr>
            <w:r w:rsidRPr="00CE2C8D">
              <w:rPr>
                <w:color w:val="FFFFFF" w:themeColor="background1"/>
              </w:rPr>
              <w:t>TAG</w:t>
            </w:r>
          </w:p>
        </w:tc>
        <w:tc>
          <w:tcPr>
            <w:tcW w:w="1530" w:type="dxa"/>
            <w:shd w:val="clear" w:color="auto" w:fill="E31837"/>
          </w:tcPr>
          <w:p w:rsidR="00A2472C" w:rsidRPr="00CE2C8D" w:rsidRDefault="00A2472C" w:rsidP="00096B91">
            <w:pPr>
              <w:pStyle w:val="Tablecontent"/>
              <w:rPr>
                <w:rFonts w:cs="Arial"/>
                <w:b/>
                <w:bCs/>
                <w:color w:val="FFFFFF" w:themeColor="background1"/>
              </w:rPr>
            </w:pPr>
            <w:r w:rsidRPr="00CE2C8D">
              <w:rPr>
                <w:rFonts w:cs="Arial"/>
                <w:b/>
                <w:bCs/>
                <w:color w:val="FFFFFF" w:themeColor="background1"/>
              </w:rPr>
              <w:t>Fields</w:t>
            </w:r>
          </w:p>
        </w:tc>
        <w:tc>
          <w:tcPr>
            <w:tcW w:w="1620" w:type="dxa"/>
            <w:shd w:val="clear" w:color="auto" w:fill="E31837"/>
          </w:tcPr>
          <w:p w:rsidR="00A2472C" w:rsidRPr="00CE2C8D" w:rsidRDefault="00A2472C" w:rsidP="00096B91">
            <w:pPr>
              <w:pStyle w:val="Tablecontent"/>
              <w:rPr>
                <w:rFonts w:cs="Arial"/>
                <w:b/>
                <w:bCs/>
                <w:color w:val="FFFFFF" w:themeColor="background1"/>
              </w:rPr>
            </w:pPr>
            <w:r w:rsidRPr="00CE2C8D">
              <w:rPr>
                <w:rFonts w:cs="Arial"/>
                <w:b/>
                <w:bCs/>
                <w:color w:val="FFFFFF" w:themeColor="background1"/>
              </w:rPr>
              <w:t>Example</w:t>
            </w:r>
          </w:p>
        </w:tc>
        <w:tc>
          <w:tcPr>
            <w:tcW w:w="900" w:type="dxa"/>
            <w:shd w:val="clear" w:color="auto" w:fill="E31837"/>
          </w:tcPr>
          <w:p w:rsidR="00A2472C" w:rsidRPr="00CE2C8D" w:rsidRDefault="00A2472C" w:rsidP="00096B91">
            <w:pPr>
              <w:pStyle w:val="Tablecontent"/>
              <w:rPr>
                <w:color w:val="FFFFFF" w:themeColor="background1"/>
              </w:rPr>
            </w:pPr>
            <w:r w:rsidRPr="00CE2C8D">
              <w:rPr>
                <w:color w:val="FFFFFF" w:themeColor="background1"/>
              </w:rPr>
              <w:t>Max Length</w:t>
            </w:r>
          </w:p>
        </w:tc>
        <w:tc>
          <w:tcPr>
            <w:tcW w:w="1080" w:type="dxa"/>
            <w:shd w:val="clear" w:color="auto" w:fill="E31837"/>
          </w:tcPr>
          <w:p w:rsidR="00A2472C" w:rsidRPr="00CE2C8D" w:rsidRDefault="00A2472C" w:rsidP="00096B91">
            <w:pPr>
              <w:pStyle w:val="Tablecontent"/>
              <w:rPr>
                <w:color w:val="FFFFFF" w:themeColor="background1"/>
              </w:rPr>
            </w:pPr>
            <w:r w:rsidRPr="00CE2C8D">
              <w:rPr>
                <w:color w:val="FFFFFF" w:themeColor="background1"/>
              </w:rPr>
              <w:t>Optional/</w:t>
            </w:r>
          </w:p>
          <w:p w:rsidR="00A2472C" w:rsidRPr="00CE2C8D" w:rsidRDefault="00A2472C" w:rsidP="00096B91">
            <w:pPr>
              <w:pStyle w:val="Tablecontent"/>
              <w:rPr>
                <w:color w:val="FFFFFF" w:themeColor="background1"/>
              </w:rPr>
            </w:pPr>
            <w:r w:rsidRPr="00CE2C8D">
              <w:rPr>
                <w:color w:val="FFFFFF" w:themeColor="background1"/>
              </w:rPr>
              <w:t>Mandatory</w:t>
            </w:r>
          </w:p>
        </w:tc>
        <w:tc>
          <w:tcPr>
            <w:tcW w:w="2160" w:type="dxa"/>
            <w:shd w:val="clear" w:color="auto" w:fill="E31837"/>
          </w:tcPr>
          <w:p w:rsidR="00A2472C" w:rsidRPr="00CE2C8D" w:rsidRDefault="00A2472C" w:rsidP="00096B91">
            <w:pPr>
              <w:pStyle w:val="Tablecontent"/>
              <w:rPr>
                <w:color w:val="FFFFFF" w:themeColor="background1"/>
              </w:rPr>
            </w:pPr>
            <w:r w:rsidRPr="00CE2C8D">
              <w:rPr>
                <w:color w:val="FFFFFF" w:themeColor="background1"/>
              </w:rPr>
              <w:t>Remarks</w:t>
            </w:r>
          </w:p>
        </w:tc>
      </w:tr>
      <w:tr w:rsidR="00A2472C" w:rsidRPr="001F5DDD" w:rsidTr="00096B91">
        <w:trPr>
          <w:trHeight w:val="277"/>
        </w:trPr>
        <w:tc>
          <w:tcPr>
            <w:tcW w:w="1350" w:type="dxa"/>
            <w:shd w:val="clear" w:color="auto" w:fill="FFFFFF"/>
          </w:tcPr>
          <w:p w:rsidR="00A2472C" w:rsidRPr="001F5DDD" w:rsidRDefault="00A2472C" w:rsidP="00096B91">
            <w:pPr>
              <w:pStyle w:val="Tablecontent"/>
              <w:rPr>
                <w:rFonts w:cs="Arial"/>
              </w:rPr>
            </w:pPr>
            <w:r>
              <w:rPr>
                <w:rFonts w:cs="Arial"/>
              </w:rPr>
              <w:t>TYPE</w:t>
            </w:r>
          </w:p>
        </w:tc>
        <w:tc>
          <w:tcPr>
            <w:tcW w:w="1530" w:type="dxa"/>
            <w:shd w:val="clear" w:color="auto" w:fill="FFFFFF"/>
          </w:tcPr>
          <w:p w:rsidR="00A2472C" w:rsidRPr="000A37D8" w:rsidRDefault="00A2472C" w:rsidP="00096B91">
            <w:pPr>
              <w:pStyle w:val="Tablecontent"/>
              <w:rPr>
                <w:rFonts w:cs="Arial"/>
              </w:rPr>
            </w:pPr>
            <w:r w:rsidRPr="001D67AD">
              <w:rPr>
                <w:rFonts w:cs="Arial"/>
                <w:bCs/>
              </w:rPr>
              <w:t>EXTUSERMOVEMENTREQ</w:t>
            </w:r>
          </w:p>
        </w:tc>
        <w:tc>
          <w:tcPr>
            <w:tcW w:w="1620" w:type="dxa"/>
            <w:shd w:val="clear" w:color="auto" w:fill="FFFFFF"/>
          </w:tcPr>
          <w:p w:rsidR="00A2472C" w:rsidRPr="000A37D8" w:rsidRDefault="00A2472C" w:rsidP="00096B91">
            <w:pPr>
              <w:pStyle w:val="Tablecontent"/>
              <w:rPr>
                <w:rFonts w:cs="Arial"/>
              </w:rPr>
            </w:pPr>
            <w:r w:rsidRPr="00C506DE">
              <w:rPr>
                <w:rFonts w:ascii="Courier New" w:hAnsi="Courier New" w:cs="Courier New"/>
                <w:b/>
              </w:rPr>
              <w:t>USERMOVEMENTREQ</w:t>
            </w:r>
          </w:p>
        </w:tc>
        <w:tc>
          <w:tcPr>
            <w:tcW w:w="900" w:type="dxa"/>
            <w:shd w:val="clear" w:color="auto" w:fill="FFFFFF"/>
          </w:tcPr>
          <w:p w:rsidR="00A2472C" w:rsidRPr="001F5DDD" w:rsidRDefault="00A2472C" w:rsidP="00096B91">
            <w:pPr>
              <w:pStyle w:val="Tablecontent"/>
              <w:rPr>
                <w:rFonts w:cs="Arial"/>
              </w:rPr>
            </w:pPr>
            <w:r>
              <w:rPr>
                <w:rFonts w:cs="Arial"/>
              </w:rPr>
              <w:t>A(</w:t>
            </w:r>
            <w:r w:rsidRPr="001F5DDD">
              <w:rPr>
                <w:rFonts w:cs="Arial"/>
              </w:rPr>
              <w:t>1</w:t>
            </w:r>
            <w:r>
              <w:rPr>
                <w:rFonts w:cs="Arial"/>
              </w:rPr>
              <w:t>8)</w:t>
            </w:r>
          </w:p>
        </w:tc>
        <w:tc>
          <w:tcPr>
            <w:tcW w:w="1080" w:type="dxa"/>
            <w:shd w:val="clear" w:color="auto" w:fill="FFFFFF"/>
          </w:tcPr>
          <w:p w:rsidR="00A2472C" w:rsidRPr="001F5DDD" w:rsidRDefault="00A2472C" w:rsidP="00096B91">
            <w:pPr>
              <w:pStyle w:val="Tablecontent"/>
              <w:rPr>
                <w:rFonts w:cs="Arial"/>
              </w:rPr>
            </w:pPr>
            <w:r w:rsidRPr="001F5DDD">
              <w:rPr>
                <w:rFonts w:cs="Arial"/>
              </w:rPr>
              <w:t>M</w:t>
            </w:r>
          </w:p>
        </w:tc>
        <w:tc>
          <w:tcPr>
            <w:tcW w:w="2160" w:type="dxa"/>
            <w:shd w:val="clear" w:color="auto" w:fill="FFFFFF"/>
          </w:tcPr>
          <w:p w:rsidR="00A2472C" w:rsidRPr="001F5DDD" w:rsidRDefault="00A2472C" w:rsidP="00096B91">
            <w:pPr>
              <w:pStyle w:val="Tablecontent"/>
              <w:rPr>
                <w:rFonts w:cs="Arial"/>
              </w:rPr>
            </w:pPr>
            <w:r w:rsidRPr="001F5DDD">
              <w:rPr>
                <w:rFonts w:cs="Arial"/>
              </w:rPr>
              <w:t>Request Type</w:t>
            </w:r>
          </w:p>
        </w:tc>
      </w:tr>
      <w:tr w:rsidR="00A2472C" w:rsidTr="00096B91">
        <w:trPr>
          <w:trHeight w:val="277"/>
        </w:trPr>
        <w:tc>
          <w:tcPr>
            <w:tcW w:w="1350" w:type="dxa"/>
          </w:tcPr>
          <w:p w:rsidR="00A2472C" w:rsidRDefault="00A2472C" w:rsidP="00096B91">
            <w:pPr>
              <w:pStyle w:val="Tablecontent"/>
            </w:pPr>
            <w:r>
              <w:t>DATE</w:t>
            </w:r>
          </w:p>
        </w:tc>
        <w:tc>
          <w:tcPr>
            <w:tcW w:w="1530" w:type="dxa"/>
          </w:tcPr>
          <w:p w:rsidR="00A2472C" w:rsidRDefault="00A2472C" w:rsidP="00096B91">
            <w:pPr>
              <w:pStyle w:val="Tablecontent"/>
            </w:pPr>
            <w:r>
              <w:t>Date of Transaction Request</w:t>
            </w:r>
          </w:p>
        </w:tc>
        <w:tc>
          <w:tcPr>
            <w:tcW w:w="1620" w:type="dxa"/>
          </w:tcPr>
          <w:p w:rsidR="00A2472C" w:rsidRDefault="00A2472C" w:rsidP="00096B91">
            <w:pPr>
              <w:pStyle w:val="Tablecontent"/>
            </w:pPr>
            <w:r>
              <w:t>DD/MM/YYYY</w:t>
            </w:r>
          </w:p>
        </w:tc>
        <w:tc>
          <w:tcPr>
            <w:tcW w:w="900" w:type="dxa"/>
          </w:tcPr>
          <w:p w:rsidR="00A2472C" w:rsidRDefault="00A2472C" w:rsidP="00096B91">
            <w:pPr>
              <w:pStyle w:val="Tablecontent"/>
            </w:pPr>
            <w:r>
              <w:t>DATE</w:t>
            </w:r>
          </w:p>
        </w:tc>
        <w:tc>
          <w:tcPr>
            <w:tcW w:w="1080" w:type="dxa"/>
          </w:tcPr>
          <w:p w:rsidR="00A2472C" w:rsidRDefault="004F3EAF" w:rsidP="00096B91">
            <w:pPr>
              <w:pStyle w:val="Tablecontent"/>
            </w:pPr>
            <w:r>
              <w:t>M</w:t>
            </w:r>
            <w:bookmarkStart w:id="370" w:name="_GoBack"/>
            <w:bookmarkEnd w:id="370"/>
          </w:p>
        </w:tc>
        <w:tc>
          <w:tcPr>
            <w:tcW w:w="2160" w:type="dxa"/>
          </w:tcPr>
          <w:p w:rsidR="00A2472C" w:rsidRDefault="00A2472C" w:rsidP="00096B91">
            <w:pPr>
              <w:pStyle w:val="Tablecontent"/>
            </w:pPr>
            <w:r>
              <w:t>Alpha-Numeric, format will be defined in SYSTEM_PREFRENCES table</w:t>
            </w:r>
          </w:p>
        </w:tc>
      </w:tr>
      <w:tr w:rsidR="00A2472C" w:rsidTr="00096B91">
        <w:trPr>
          <w:trHeight w:val="277"/>
        </w:trPr>
        <w:tc>
          <w:tcPr>
            <w:tcW w:w="1350" w:type="dxa"/>
          </w:tcPr>
          <w:p w:rsidR="00A2472C" w:rsidRPr="000A37D8" w:rsidRDefault="00A2472C" w:rsidP="00096B91">
            <w:pPr>
              <w:pStyle w:val="Tablecontent"/>
              <w:rPr>
                <w:rFonts w:cs="Arial"/>
              </w:rPr>
            </w:pPr>
            <w:r w:rsidRPr="000A37D8">
              <w:rPr>
                <w:rFonts w:cs="Arial"/>
              </w:rPr>
              <w:t>EXTNWCODE</w:t>
            </w:r>
          </w:p>
        </w:tc>
        <w:tc>
          <w:tcPr>
            <w:tcW w:w="1530" w:type="dxa"/>
          </w:tcPr>
          <w:p w:rsidR="00A2472C" w:rsidRDefault="00A2472C" w:rsidP="00096B91">
            <w:pPr>
              <w:pStyle w:val="Tablecontent"/>
            </w:pPr>
            <w:r>
              <w:t>External Network Code</w:t>
            </w:r>
          </w:p>
        </w:tc>
        <w:tc>
          <w:tcPr>
            <w:tcW w:w="1620" w:type="dxa"/>
          </w:tcPr>
          <w:p w:rsidR="00A2472C" w:rsidRDefault="00A2472C" w:rsidP="00096B91">
            <w:pPr>
              <w:pStyle w:val="Tablecontent"/>
            </w:pPr>
            <w:r>
              <w:t xml:space="preserve">GN or NG </w:t>
            </w:r>
          </w:p>
        </w:tc>
        <w:tc>
          <w:tcPr>
            <w:tcW w:w="900" w:type="dxa"/>
          </w:tcPr>
          <w:p w:rsidR="00A2472C" w:rsidRDefault="00A2472C" w:rsidP="00096B91">
            <w:pPr>
              <w:pStyle w:val="Tablecontent"/>
            </w:pPr>
            <w:r>
              <w:t>10</w:t>
            </w:r>
          </w:p>
        </w:tc>
        <w:tc>
          <w:tcPr>
            <w:tcW w:w="1080" w:type="dxa"/>
          </w:tcPr>
          <w:p w:rsidR="00A2472C" w:rsidRDefault="00A2472C" w:rsidP="00096B91">
            <w:pPr>
              <w:pStyle w:val="Tablecontent"/>
            </w:pPr>
            <w:r>
              <w:t>M</w:t>
            </w:r>
          </w:p>
        </w:tc>
        <w:tc>
          <w:tcPr>
            <w:tcW w:w="2160" w:type="dxa"/>
          </w:tcPr>
          <w:p w:rsidR="00A2472C" w:rsidRDefault="00A2472C" w:rsidP="00096B91">
            <w:pPr>
              <w:pStyle w:val="Tablecontent"/>
            </w:pPr>
            <w:r>
              <w:t>Code of External Network in which the service is to be used in.</w:t>
            </w:r>
          </w:p>
        </w:tc>
      </w:tr>
      <w:tr w:rsidR="00A2472C" w:rsidTr="00096B91">
        <w:trPr>
          <w:trHeight w:val="277"/>
        </w:trPr>
        <w:tc>
          <w:tcPr>
            <w:tcW w:w="1350" w:type="dxa"/>
          </w:tcPr>
          <w:p w:rsidR="00A2472C" w:rsidRPr="000A37D8" w:rsidRDefault="00A2472C" w:rsidP="00096B91">
            <w:pPr>
              <w:pStyle w:val="Tablecontent"/>
              <w:rPr>
                <w:rFonts w:cs="Arial"/>
              </w:rPr>
            </w:pPr>
            <w:r w:rsidRPr="00EC6802">
              <w:rPr>
                <w:rFonts w:cs="Arial"/>
              </w:rPr>
              <w:t>EMPCODE</w:t>
            </w:r>
          </w:p>
        </w:tc>
        <w:tc>
          <w:tcPr>
            <w:tcW w:w="1530" w:type="dxa"/>
          </w:tcPr>
          <w:p w:rsidR="00A2472C" w:rsidRDefault="00A2472C" w:rsidP="00096B91">
            <w:pPr>
              <w:pStyle w:val="Tablecontent"/>
            </w:pPr>
            <w:r w:rsidRPr="00EC6802">
              <w:rPr>
                <w:rFonts w:cs="Arial"/>
              </w:rPr>
              <w:t>Employee code</w:t>
            </w:r>
          </w:p>
        </w:tc>
        <w:tc>
          <w:tcPr>
            <w:tcW w:w="1620" w:type="dxa"/>
          </w:tcPr>
          <w:p w:rsidR="00A2472C" w:rsidRDefault="00A2472C" w:rsidP="00096B91">
            <w:pPr>
              <w:pStyle w:val="Tablecontent"/>
            </w:pPr>
            <w:r w:rsidRPr="00EC6802">
              <w:rPr>
                <w:rFonts w:cs="Arial"/>
              </w:rPr>
              <w:t>Employee code of the operator user.</w:t>
            </w:r>
          </w:p>
        </w:tc>
        <w:tc>
          <w:tcPr>
            <w:tcW w:w="900" w:type="dxa"/>
          </w:tcPr>
          <w:p w:rsidR="00A2472C" w:rsidRDefault="00A2472C" w:rsidP="00096B91">
            <w:pPr>
              <w:pStyle w:val="Tablecontent"/>
            </w:pPr>
            <w:r w:rsidRPr="00EC6802">
              <w:rPr>
                <w:rFonts w:cs="Arial"/>
              </w:rPr>
              <w:t>123</w:t>
            </w:r>
          </w:p>
        </w:tc>
        <w:tc>
          <w:tcPr>
            <w:tcW w:w="1080" w:type="dxa"/>
          </w:tcPr>
          <w:p w:rsidR="00A2472C" w:rsidRDefault="00A2472C" w:rsidP="00096B91">
            <w:pPr>
              <w:pStyle w:val="Tablecontent"/>
            </w:pPr>
            <w:r w:rsidRPr="00EC6802">
              <w:rPr>
                <w:rFonts w:cs="Arial"/>
              </w:rPr>
              <w:t>A (10)</w:t>
            </w:r>
          </w:p>
        </w:tc>
        <w:tc>
          <w:tcPr>
            <w:tcW w:w="2160" w:type="dxa"/>
          </w:tcPr>
          <w:p w:rsidR="00A2472C" w:rsidRDefault="00A2472C" w:rsidP="00096B91">
            <w:pPr>
              <w:pStyle w:val="Tablecontent"/>
            </w:pPr>
            <w:r w:rsidRPr="00EC6802">
              <w:rPr>
                <w:rFonts w:cs="Arial"/>
              </w:rPr>
              <w:t>M</w:t>
            </w:r>
          </w:p>
        </w:tc>
      </w:tr>
      <w:tr w:rsidR="00A2472C" w:rsidTr="00096B91">
        <w:trPr>
          <w:trHeight w:val="277"/>
        </w:trPr>
        <w:tc>
          <w:tcPr>
            <w:tcW w:w="1350" w:type="dxa"/>
          </w:tcPr>
          <w:p w:rsidR="00A2472C" w:rsidRPr="000A37D8" w:rsidRDefault="00A2472C" w:rsidP="00096B91">
            <w:pPr>
              <w:pStyle w:val="Tablecontent"/>
              <w:rPr>
                <w:rFonts w:cs="Arial"/>
              </w:rPr>
            </w:pPr>
            <w:r w:rsidRPr="00EC6802">
              <w:rPr>
                <w:rFonts w:cs="Arial"/>
              </w:rPr>
              <w:t>LOGINID</w:t>
            </w:r>
          </w:p>
        </w:tc>
        <w:tc>
          <w:tcPr>
            <w:tcW w:w="1530" w:type="dxa"/>
          </w:tcPr>
          <w:p w:rsidR="00A2472C" w:rsidRDefault="00A2472C" w:rsidP="00096B91">
            <w:pPr>
              <w:pStyle w:val="Tablecontent"/>
            </w:pPr>
            <w:r w:rsidRPr="00EC6802">
              <w:rPr>
                <w:rFonts w:cs="Arial"/>
              </w:rPr>
              <w:t>Login ID</w:t>
            </w:r>
          </w:p>
        </w:tc>
        <w:tc>
          <w:tcPr>
            <w:tcW w:w="1620" w:type="dxa"/>
          </w:tcPr>
          <w:p w:rsidR="00A2472C" w:rsidRDefault="00A2472C" w:rsidP="00096B91">
            <w:pPr>
              <w:pStyle w:val="Tablecontent"/>
            </w:pPr>
            <w:r w:rsidRPr="00561899">
              <w:rPr>
                <w:rFonts w:cs="Arial"/>
              </w:rPr>
              <w:t>Login ID of the channel admin user</w:t>
            </w:r>
          </w:p>
        </w:tc>
        <w:tc>
          <w:tcPr>
            <w:tcW w:w="900" w:type="dxa"/>
          </w:tcPr>
          <w:p w:rsidR="00A2472C" w:rsidRDefault="00A2472C" w:rsidP="00096B91">
            <w:pPr>
              <w:pStyle w:val="Tablecontent"/>
            </w:pPr>
            <w:r w:rsidRPr="00EC6802">
              <w:rPr>
                <w:rFonts w:cs="Arial"/>
              </w:rPr>
              <w:t>btchadm</w:t>
            </w:r>
          </w:p>
        </w:tc>
        <w:tc>
          <w:tcPr>
            <w:tcW w:w="1080" w:type="dxa"/>
          </w:tcPr>
          <w:p w:rsidR="00A2472C" w:rsidRDefault="00A2472C" w:rsidP="00096B91">
            <w:pPr>
              <w:pStyle w:val="Tablecontent"/>
            </w:pPr>
            <w:r w:rsidRPr="00EC6802">
              <w:rPr>
                <w:rFonts w:cs="Arial"/>
              </w:rPr>
              <w:t>A (20)</w:t>
            </w:r>
          </w:p>
        </w:tc>
        <w:tc>
          <w:tcPr>
            <w:tcW w:w="2160" w:type="dxa"/>
          </w:tcPr>
          <w:p w:rsidR="00A2472C" w:rsidRDefault="00A2472C" w:rsidP="00096B91">
            <w:pPr>
              <w:pStyle w:val="Tablecontent"/>
            </w:pPr>
            <w:r w:rsidRPr="00EC6802">
              <w:rPr>
                <w:rFonts w:cs="Arial"/>
              </w:rPr>
              <w:t>M</w:t>
            </w:r>
          </w:p>
        </w:tc>
      </w:tr>
      <w:tr w:rsidR="00A2472C" w:rsidTr="00096B91">
        <w:trPr>
          <w:trHeight w:val="277"/>
        </w:trPr>
        <w:tc>
          <w:tcPr>
            <w:tcW w:w="1350" w:type="dxa"/>
          </w:tcPr>
          <w:p w:rsidR="00A2472C" w:rsidRPr="000A37D8" w:rsidRDefault="00A2472C" w:rsidP="00096B91">
            <w:pPr>
              <w:pStyle w:val="Tablecontent"/>
              <w:rPr>
                <w:rFonts w:cs="Arial"/>
              </w:rPr>
            </w:pPr>
            <w:r w:rsidRPr="00EC6802">
              <w:rPr>
                <w:rFonts w:cs="Arial"/>
              </w:rPr>
              <w:t>PASSWORD</w:t>
            </w:r>
          </w:p>
        </w:tc>
        <w:tc>
          <w:tcPr>
            <w:tcW w:w="1530" w:type="dxa"/>
          </w:tcPr>
          <w:p w:rsidR="00A2472C" w:rsidRDefault="00A2472C" w:rsidP="00096B91">
            <w:pPr>
              <w:pStyle w:val="Tablecontent"/>
            </w:pPr>
            <w:r w:rsidRPr="00EC6802">
              <w:rPr>
                <w:rFonts w:cs="Arial"/>
              </w:rPr>
              <w:t>Password</w:t>
            </w:r>
          </w:p>
        </w:tc>
        <w:tc>
          <w:tcPr>
            <w:tcW w:w="1620" w:type="dxa"/>
          </w:tcPr>
          <w:p w:rsidR="00A2472C" w:rsidRDefault="00A2472C" w:rsidP="00096B91">
            <w:pPr>
              <w:pStyle w:val="Tablecontent"/>
            </w:pPr>
            <w:r w:rsidRPr="00561899">
              <w:rPr>
                <w:rFonts w:cs="Arial"/>
              </w:rPr>
              <w:t>Password of the channel admin user</w:t>
            </w:r>
          </w:p>
        </w:tc>
        <w:tc>
          <w:tcPr>
            <w:tcW w:w="900" w:type="dxa"/>
          </w:tcPr>
          <w:p w:rsidR="00A2472C" w:rsidRDefault="00A2472C" w:rsidP="00096B91">
            <w:pPr>
              <w:pStyle w:val="Tablecontent"/>
            </w:pPr>
            <w:r w:rsidRPr="00EC6802">
              <w:rPr>
                <w:rFonts w:cs="Arial"/>
              </w:rPr>
              <w:t>2468</w:t>
            </w:r>
          </w:p>
        </w:tc>
        <w:tc>
          <w:tcPr>
            <w:tcW w:w="1080" w:type="dxa"/>
          </w:tcPr>
          <w:p w:rsidR="00A2472C" w:rsidRDefault="00A2472C" w:rsidP="00096B91">
            <w:pPr>
              <w:pStyle w:val="Tablecontent"/>
            </w:pPr>
            <w:r w:rsidRPr="00EC6802">
              <w:rPr>
                <w:rFonts w:cs="Arial"/>
              </w:rPr>
              <w:t>A (8)</w:t>
            </w:r>
          </w:p>
        </w:tc>
        <w:tc>
          <w:tcPr>
            <w:tcW w:w="2160" w:type="dxa"/>
          </w:tcPr>
          <w:p w:rsidR="00A2472C" w:rsidRDefault="00A2472C" w:rsidP="00096B91">
            <w:pPr>
              <w:pStyle w:val="Tablecontent"/>
            </w:pPr>
          </w:p>
        </w:tc>
      </w:tr>
      <w:tr w:rsidR="00A2472C" w:rsidTr="00096B91">
        <w:trPr>
          <w:trHeight w:val="277"/>
        </w:trPr>
        <w:tc>
          <w:tcPr>
            <w:tcW w:w="1350" w:type="dxa"/>
            <w:shd w:val="clear" w:color="auto" w:fill="FFFFFF"/>
          </w:tcPr>
          <w:p w:rsidR="00A2472C" w:rsidRPr="00193E72" w:rsidRDefault="00A2472C" w:rsidP="00096B91">
            <w:pPr>
              <w:pStyle w:val="Tablecontent"/>
              <w:rPr>
                <w:rFonts w:cs="Arial"/>
              </w:rPr>
            </w:pPr>
            <w:r w:rsidRPr="00193E72">
              <w:rPr>
                <w:rFonts w:cs="Arial"/>
              </w:rPr>
              <w:t>EXTCODE</w:t>
            </w:r>
          </w:p>
        </w:tc>
        <w:tc>
          <w:tcPr>
            <w:tcW w:w="1530" w:type="dxa"/>
            <w:shd w:val="clear" w:color="auto" w:fill="FFFFFF"/>
          </w:tcPr>
          <w:p w:rsidR="00A2472C" w:rsidRDefault="00A2472C" w:rsidP="00096B91">
            <w:pPr>
              <w:pStyle w:val="Tablecontent"/>
            </w:pPr>
            <w:del w:id="371" w:author="hargovind.karki" w:date="2016-10-13T15:44:00Z">
              <w:r w:rsidDel="00051014">
                <w:delText>Virtual</w:delText>
              </w:r>
              <w:r w:rsidDel="00070364">
                <w:delText xml:space="preserve"> </w:delText>
              </w:r>
            </w:del>
            <w:del w:id="372" w:author="hargovind.karki" w:date="2016-10-13T15:45:00Z">
              <w:r w:rsidDel="00051014">
                <w:delText>u</w:delText>
              </w:r>
            </w:del>
            <w:ins w:id="373" w:author="hargovind.karki" w:date="2016-10-13T15:45:00Z">
              <w:r w:rsidR="00051014">
                <w:t>U</w:t>
              </w:r>
            </w:ins>
            <w:r>
              <w:t>ser’s External Code</w:t>
            </w:r>
          </w:p>
        </w:tc>
        <w:tc>
          <w:tcPr>
            <w:tcW w:w="1620" w:type="dxa"/>
            <w:shd w:val="clear" w:color="auto" w:fill="FFFFFF"/>
          </w:tcPr>
          <w:p w:rsidR="00A2472C" w:rsidRPr="00193E72" w:rsidRDefault="00A2472C" w:rsidP="00096B91">
            <w:pPr>
              <w:pStyle w:val="Tablecontent"/>
            </w:pPr>
            <w:r>
              <w:t>Abc123</w:t>
            </w:r>
          </w:p>
        </w:tc>
        <w:tc>
          <w:tcPr>
            <w:tcW w:w="900" w:type="dxa"/>
            <w:shd w:val="clear" w:color="auto" w:fill="FFFFFF"/>
          </w:tcPr>
          <w:p w:rsidR="00A2472C" w:rsidRDefault="00A2472C" w:rsidP="00096B91">
            <w:pPr>
              <w:pStyle w:val="Tablecontent"/>
            </w:pPr>
            <w:r>
              <w:t>20</w:t>
            </w:r>
          </w:p>
        </w:tc>
        <w:tc>
          <w:tcPr>
            <w:tcW w:w="1080" w:type="dxa"/>
            <w:shd w:val="clear" w:color="auto" w:fill="FFFFFF"/>
          </w:tcPr>
          <w:p w:rsidR="00A2472C" w:rsidRDefault="00A2472C" w:rsidP="00096B91">
            <w:pPr>
              <w:pStyle w:val="Tablecontent"/>
            </w:pPr>
            <w:r>
              <w:t>O (Tag is mandatory)</w:t>
            </w:r>
          </w:p>
        </w:tc>
        <w:tc>
          <w:tcPr>
            <w:tcW w:w="2160" w:type="dxa"/>
            <w:shd w:val="clear" w:color="auto" w:fill="FFFFFF"/>
          </w:tcPr>
          <w:p w:rsidR="00A2472C" w:rsidRPr="007820C1" w:rsidRDefault="00A2472C" w:rsidP="00096B91">
            <w:pPr>
              <w:pStyle w:val="Tablecontent"/>
            </w:pPr>
            <w:r>
              <w:t>Unique external code of the channel user defined in PreTUPS.</w:t>
            </w:r>
          </w:p>
        </w:tc>
      </w:tr>
      <w:tr w:rsidR="00A2472C" w:rsidTr="00096B91">
        <w:trPr>
          <w:trHeight w:val="277"/>
        </w:trPr>
        <w:tc>
          <w:tcPr>
            <w:tcW w:w="8640" w:type="dxa"/>
            <w:gridSpan w:val="6"/>
          </w:tcPr>
          <w:p w:rsidR="00A2472C" w:rsidRDefault="00A2472C" w:rsidP="00096B91">
            <w:pPr>
              <w:pStyle w:val="Tablecontent"/>
            </w:pPr>
            <w:r w:rsidRPr="00A67BDB">
              <w:rPr>
                <w:rFonts w:cs="Arial"/>
                <w:b/>
                <w:bCs/>
                <w:szCs w:val="18"/>
              </w:rPr>
              <w:lastRenderedPageBreak/>
              <w:t xml:space="preserve">Note: </w:t>
            </w:r>
            <w:r w:rsidRPr="00A67BDB">
              <w:rPr>
                <w:rFonts w:cs="Arial"/>
                <w:szCs w:val="18"/>
              </w:rPr>
              <w:t>Between EMPCODEand LOGINID value of one of them must be present. All of them can also be present in the request</w:t>
            </w:r>
            <w:r>
              <w:rPr>
                <w:rFonts w:cs="Arial"/>
                <w:szCs w:val="18"/>
              </w:rPr>
              <w:t>.</w:t>
            </w:r>
          </w:p>
        </w:tc>
      </w:tr>
      <w:tr w:rsidR="00A2472C" w:rsidTr="00096B91">
        <w:trPr>
          <w:trHeight w:val="277"/>
        </w:trPr>
        <w:tc>
          <w:tcPr>
            <w:tcW w:w="1350" w:type="dxa"/>
            <w:shd w:val="clear" w:color="auto" w:fill="FFFFFF"/>
          </w:tcPr>
          <w:p w:rsidR="00A2472C" w:rsidRPr="003B33FF" w:rsidRDefault="00A2472C" w:rsidP="00096B91">
            <w:pPr>
              <w:pStyle w:val="Tablecontent"/>
              <w:rPr>
                <w:rFonts w:cs="Arial"/>
              </w:rPr>
            </w:pPr>
            <w:r w:rsidRPr="003B33FF">
              <w:rPr>
                <w:rFonts w:cs="Arial"/>
              </w:rPr>
              <w:t>EXTREFNUM</w:t>
            </w:r>
          </w:p>
        </w:tc>
        <w:tc>
          <w:tcPr>
            <w:tcW w:w="1530" w:type="dxa"/>
            <w:shd w:val="clear" w:color="auto" w:fill="FFFFFF"/>
          </w:tcPr>
          <w:p w:rsidR="00A2472C" w:rsidRDefault="00A2472C" w:rsidP="00096B91">
            <w:pPr>
              <w:pStyle w:val="Tablecontent"/>
            </w:pPr>
            <w:r>
              <w:t xml:space="preserve">External Reference Number or </w:t>
            </w:r>
            <w:r w:rsidRPr="000050DC">
              <w:t>DSM Transaction ID</w:t>
            </w:r>
          </w:p>
        </w:tc>
        <w:tc>
          <w:tcPr>
            <w:tcW w:w="1620" w:type="dxa"/>
            <w:shd w:val="clear" w:color="auto" w:fill="FFFFFF"/>
          </w:tcPr>
          <w:p w:rsidR="00A2472C" w:rsidRDefault="00A2472C" w:rsidP="00096B91">
            <w:pPr>
              <w:pStyle w:val="Tablecontent"/>
            </w:pPr>
            <w:r>
              <w:t>1234</w:t>
            </w:r>
          </w:p>
        </w:tc>
        <w:tc>
          <w:tcPr>
            <w:tcW w:w="900" w:type="dxa"/>
            <w:shd w:val="clear" w:color="auto" w:fill="FFFFFF"/>
          </w:tcPr>
          <w:p w:rsidR="00A2472C" w:rsidRDefault="00A2472C" w:rsidP="00096B91">
            <w:pPr>
              <w:pStyle w:val="Tablecontent"/>
            </w:pPr>
            <w:r>
              <w:t>20</w:t>
            </w:r>
          </w:p>
        </w:tc>
        <w:tc>
          <w:tcPr>
            <w:tcW w:w="1080" w:type="dxa"/>
            <w:shd w:val="clear" w:color="auto" w:fill="FFFFFF"/>
          </w:tcPr>
          <w:p w:rsidR="00A2472C" w:rsidRDefault="00A2472C" w:rsidP="00096B91">
            <w:pPr>
              <w:pStyle w:val="Tablecontent"/>
            </w:pPr>
            <w:r>
              <w:t>O (Tag is mandatory)</w:t>
            </w:r>
          </w:p>
        </w:tc>
        <w:tc>
          <w:tcPr>
            <w:tcW w:w="2160" w:type="dxa"/>
            <w:shd w:val="clear" w:color="auto" w:fill="FFFFFF"/>
          </w:tcPr>
          <w:p w:rsidR="00A2472C" w:rsidRPr="003B33FF" w:rsidRDefault="00A2472C" w:rsidP="00096B91">
            <w:pPr>
              <w:pStyle w:val="Tablecontent"/>
              <w:rPr>
                <w:rFonts w:cs="Arial"/>
                <w:bCs/>
              </w:rPr>
            </w:pPr>
            <w:r w:rsidRPr="003B33FF">
              <w:rPr>
                <w:rFonts w:cs="Arial"/>
                <w:bCs/>
              </w:rPr>
              <w:t>Unique Reference number in the external system</w:t>
            </w:r>
            <w:r>
              <w:rPr>
                <w:rFonts w:cs="Arial"/>
                <w:bCs/>
              </w:rPr>
              <w:t>.</w:t>
            </w:r>
          </w:p>
        </w:tc>
      </w:tr>
      <w:tr w:rsidR="00A2472C" w:rsidTr="00096B91">
        <w:trPr>
          <w:trHeight w:val="277"/>
        </w:trPr>
        <w:tc>
          <w:tcPr>
            <w:tcW w:w="1350" w:type="dxa"/>
            <w:shd w:val="clear" w:color="auto" w:fill="FFFFFF"/>
          </w:tcPr>
          <w:p w:rsidR="00A2472C" w:rsidRPr="003B33FF" w:rsidRDefault="00A2472C" w:rsidP="00096B91">
            <w:pPr>
              <w:pStyle w:val="Tablecontent"/>
              <w:rPr>
                <w:rFonts w:cs="Arial"/>
              </w:rPr>
            </w:pPr>
            <w:r>
              <w:rPr>
                <w:rFonts w:ascii="Courier New" w:hAnsi="Courier New" w:cs="Courier New"/>
                <w:szCs w:val="18"/>
              </w:rPr>
              <w:t>NETWORKCODE</w:t>
            </w:r>
          </w:p>
        </w:tc>
        <w:tc>
          <w:tcPr>
            <w:tcW w:w="1530" w:type="dxa"/>
            <w:shd w:val="clear" w:color="auto" w:fill="FFFFFF"/>
          </w:tcPr>
          <w:p w:rsidR="00A2472C" w:rsidRDefault="00A2472C" w:rsidP="00096B91">
            <w:pPr>
              <w:pStyle w:val="Tablecontent"/>
            </w:pPr>
            <w:r>
              <w:t xml:space="preserve">Network code </w:t>
            </w:r>
          </w:p>
        </w:tc>
        <w:tc>
          <w:tcPr>
            <w:tcW w:w="1620" w:type="dxa"/>
            <w:shd w:val="clear" w:color="auto" w:fill="FFFFFF"/>
          </w:tcPr>
          <w:p w:rsidR="00A2472C" w:rsidRDefault="00A2472C" w:rsidP="00096B91">
            <w:pPr>
              <w:pStyle w:val="Tablecontent"/>
            </w:pPr>
            <w:r>
              <w:t>BD</w:t>
            </w:r>
          </w:p>
        </w:tc>
        <w:tc>
          <w:tcPr>
            <w:tcW w:w="900" w:type="dxa"/>
            <w:shd w:val="clear" w:color="auto" w:fill="FFFFFF"/>
          </w:tcPr>
          <w:p w:rsidR="00A2472C" w:rsidRDefault="00A2472C" w:rsidP="00096B91">
            <w:pPr>
              <w:pStyle w:val="Tablecontent"/>
            </w:pPr>
            <w:r>
              <w:t>10</w:t>
            </w:r>
          </w:p>
        </w:tc>
        <w:tc>
          <w:tcPr>
            <w:tcW w:w="1080" w:type="dxa"/>
            <w:shd w:val="clear" w:color="auto" w:fill="FFFFFF"/>
          </w:tcPr>
          <w:p w:rsidR="00A2472C" w:rsidRDefault="00A2472C" w:rsidP="00096B91">
            <w:pPr>
              <w:pStyle w:val="Tablecontent"/>
            </w:pPr>
            <w:r>
              <w:t>M</w:t>
            </w:r>
          </w:p>
        </w:tc>
        <w:tc>
          <w:tcPr>
            <w:tcW w:w="2160" w:type="dxa"/>
            <w:shd w:val="clear" w:color="auto" w:fill="FFFFFF"/>
          </w:tcPr>
          <w:p w:rsidR="00A2472C" w:rsidRPr="003B33FF" w:rsidRDefault="00A2472C" w:rsidP="00096B91">
            <w:pPr>
              <w:pStyle w:val="Tablecontent"/>
              <w:rPr>
                <w:rFonts w:cs="Arial"/>
                <w:bCs/>
              </w:rPr>
            </w:pPr>
            <w:r>
              <w:t>Code of  Network in which the user moved</w:t>
            </w:r>
          </w:p>
        </w:tc>
      </w:tr>
      <w:tr w:rsidR="00A2472C" w:rsidTr="00096B91">
        <w:trPr>
          <w:trHeight w:val="277"/>
        </w:trPr>
        <w:tc>
          <w:tcPr>
            <w:tcW w:w="1350" w:type="dxa"/>
          </w:tcPr>
          <w:p w:rsidR="00A2472C" w:rsidRDefault="00A2472C" w:rsidP="00096B91">
            <w:pPr>
              <w:pStyle w:val="Tablecontent"/>
            </w:pPr>
            <w:r w:rsidRPr="00DF47AF">
              <w:t>FROM_USER_MSISDN</w:t>
            </w:r>
          </w:p>
        </w:tc>
        <w:tc>
          <w:tcPr>
            <w:tcW w:w="1530" w:type="dxa"/>
          </w:tcPr>
          <w:p w:rsidR="00A2472C" w:rsidRDefault="00A2472C" w:rsidP="00096B91">
            <w:pPr>
              <w:pStyle w:val="Tablecontent"/>
            </w:pPr>
            <w:r w:rsidRPr="000050DC">
              <w:t>Mobile no</w:t>
            </w:r>
            <w:r>
              <w:t xml:space="preserve"> of channel user who need to move</w:t>
            </w:r>
          </w:p>
        </w:tc>
        <w:tc>
          <w:tcPr>
            <w:tcW w:w="1620" w:type="dxa"/>
          </w:tcPr>
          <w:p w:rsidR="00A2472C" w:rsidRDefault="00A2472C" w:rsidP="00096B91">
            <w:pPr>
              <w:pStyle w:val="Tablecontent"/>
            </w:pPr>
            <w:r>
              <w:t>9810712323</w:t>
            </w:r>
          </w:p>
        </w:tc>
        <w:tc>
          <w:tcPr>
            <w:tcW w:w="900" w:type="dxa"/>
          </w:tcPr>
          <w:p w:rsidR="00A2472C" w:rsidRDefault="00A2472C" w:rsidP="00096B91">
            <w:pPr>
              <w:pStyle w:val="Tablecontent"/>
            </w:pPr>
            <w:r>
              <w:t>N(10)</w:t>
            </w:r>
          </w:p>
        </w:tc>
        <w:tc>
          <w:tcPr>
            <w:tcW w:w="1080" w:type="dxa"/>
          </w:tcPr>
          <w:p w:rsidR="00A2472C" w:rsidRDefault="004113C3" w:rsidP="00096B91">
            <w:pPr>
              <w:pStyle w:val="Tablecontent"/>
            </w:pPr>
            <w:r>
              <w:t>M</w:t>
            </w:r>
          </w:p>
        </w:tc>
        <w:tc>
          <w:tcPr>
            <w:tcW w:w="2160" w:type="dxa"/>
          </w:tcPr>
          <w:p w:rsidR="00A2472C" w:rsidRDefault="00A2472C" w:rsidP="00096B91">
            <w:pPr>
              <w:pStyle w:val="Tablecontent"/>
            </w:pPr>
            <w:r>
              <w:t>Channel user Mobile number who need to move</w:t>
            </w:r>
          </w:p>
        </w:tc>
      </w:tr>
      <w:tr w:rsidR="00FE0E9A" w:rsidTr="00096B91">
        <w:trPr>
          <w:trHeight w:val="277"/>
          <w:ins w:id="374" w:author="hargovind.karki" w:date="2016-10-13T15:36:00Z"/>
        </w:trPr>
        <w:tc>
          <w:tcPr>
            <w:tcW w:w="1350" w:type="dxa"/>
          </w:tcPr>
          <w:p w:rsidR="00FE0E9A" w:rsidRPr="00DF47AF" w:rsidRDefault="00FE0E9A" w:rsidP="00096B91">
            <w:pPr>
              <w:pStyle w:val="Tablecontent"/>
              <w:rPr>
                <w:ins w:id="375" w:author="hargovind.karki" w:date="2016-10-13T15:36:00Z"/>
              </w:rPr>
            </w:pPr>
            <w:ins w:id="376" w:author="hargovind.karki" w:date="2016-10-13T15:36:00Z">
              <w:r>
                <w:rPr>
                  <w:rFonts w:ascii="Courier New" w:hAnsi="Courier New" w:cs="Courier New"/>
                  <w:szCs w:val="18"/>
                </w:rPr>
                <w:t>FROM_USER_LOGINID</w:t>
              </w:r>
            </w:ins>
          </w:p>
        </w:tc>
        <w:tc>
          <w:tcPr>
            <w:tcW w:w="1530" w:type="dxa"/>
          </w:tcPr>
          <w:p w:rsidR="00FE0E9A" w:rsidRPr="000050DC" w:rsidRDefault="00FE0E9A" w:rsidP="00096B91">
            <w:pPr>
              <w:pStyle w:val="Tablecontent"/>
              <w:rPr>
                <w:ins w:id="377" w:author="hargovind.karki" w:date="2016-10-13T15:36:00Z"/>
              </w:rPr>
            </w:pPr>
            <w:ins w:id="378" w:author="hargovind.karki" w:date="2016-10-13T15:36:00Z">
              <w:r>
                <w:t>Login Id of channel user who need</w:t>
              </w:r>
            </w:ins>
            <w:ins w:id="379" w:author="hargovind.karki" w:date="2016-10-13T15:37:00Z">
              <w:r w:rsidR="00646FB2">
                <w:t>s</w:t>
              </w:r>
            </w:ins>
            <w:ins w:id="380" w:author="hargovind.karki" w:date="2016-10-13T15:36:00Z">
              <w:r>
                <w:t xml:space="preserve"> to move</w:t>
              </w:r>
            </w:ins>
          </w:p>
        </w:tc>
        <w:tc>
          <w:tcPr>
            <w:tcW w:w="1620" w:type="dxa"/>
          </w:tcPr>
          <w:p w:rsidR="00FE0E9A" w:rsidRDefault="005373AD" w:rsidP="00096B91">
            <w:pPr>
              <w:pStyle w:val="Tablecontent"/>
              <w:rPr>
                <w:ins w:id="381" w:author="hargovind.karki" w:date="2016-10-13T15:36:00Z"/>
              </w:rPr>
            </w:pPr>
            <w:ins w:id="382" w:author="hargovind.karki" w:date="2016-10-13T15:37:00Z">
              <w:r>
                <w:t>saagent</w:t>
              </w:r>
            </w:ins>
          </w:p>
        </w:tc>
        <w:tc>
          <w:tcPr>
            <w:tcW w:w="900" w:type="dxa"/>
          </w:tcPr>
          <w:p w:rsidR="00FE0E9A" w:rsidRDefault="00646FB2" w:rsidP="00096B91">
            <w:pPr>
              <w:pStyle w:val="Tablecontent"/>
              <w:rPr>
                <w:ins w:id="383" w:author="hargovind.karki" w:date="2016-10-13T15:36:00Z"/>
              </w:rPr>
            </w:pPr>
            <w:ins w:id="384" w:author="hargovind.karki" w:date="2016-10-13T15:37:00Z">
              <w:r>
                <w:t>A(20)</w:t>
              </w:r>
            </w:ins>
          </w:p>
        </w:tc>
        <w:tc>
          <w:tcPr>
            <w:tcW w:w="1080" w:type="dxa"/>
          </w:tcPr>
          <w:p w:rsidR="00FE0E9A" w:rsidRDefault="00646FB2" w:rsidP="00096B91">
            <w:pPr>
              <w:pStyle w:val="Tablecontent"/>
              <w:rPr>
                <w:ins w:id="385" w:author="hargovind.karki" w:date="2016-10-13T15:36:00Z"/>
              </w:rPr>
            </w:pPr>
            <w:ins w:id="386" w:author="hargovind.karki" w:date="2016-10-13T15:37:00Z">
              <w:r>
                <w:t>M</w:t>
              </w:r>
            </w:ins>
          </w:p>
        </w:tc>
        <w:tc>
          <w:tcPr>
            <w:tcW w:w="2160" w:type="dxa"/>
          </w:tcPr>
          <w:p w:rsidR="00FE0E9A" w:rsidRDefault="00646FB2" w:rsidP="00096B91">
            <w:pPr>
              <w:pStyle w:val="Tablecontent"/>
              <w:rPr>
                <w:ins w:id="387" w:author="hargovind.karki" w:date="2016-10-13T15:36:00Z"/>
              </w:rPr>
            </w:pPr>
            <w:ins w:id="388" w:author="hargovind.karki" w:date="2016-10-13T15:37:00Z">
              <w:r>
                <w:t>Login Id of channel user who needs to move</w:t>
              </w:r>
            </w:ins>
          </w:p>
        </w:tc>
      </w:tr>
      <w:tr w:rsidR="00A2472C" w:rsidTr="00096B91">
        <w:trPr>
          <w:trHeight w:val="277"/>
        </w:trPr>
        <w:tc>
          <w:tcPr>
            <w:tcW w:w="1350" w:type="dxa"/>
          </w:tcPr>
          <w:p w:rsidR="00A2472C" w:rsidRDefault="00A2472C" w:rsidP="00096B91">
            <w:pPr>
              <w:pStyle w:val="Tablecontent"/>
            </w:pPr>
            <w:r w:rsidRPr="00FD17BE">
              <w:t>FROM_USER_EXTCODE</w:t>
            </w:r>
          </w:p>
        </w:tc>
        <w:tc>
          <w:tcPr>
            <w:tcW w:w="1530" w:type="dxa"/>
          </w:tcPr>
          <w:p w:rsidR="00A2472C" w:rsidRDefault="00A2472C" w:rsidP="00096B91">
            <w:pPr>
              <w:pStyle w:val="Tablecontent"/>
            </w:pPr>
            <w:r>
              <w:t>External code of channel user who need to move</w:t>
            </w:r>
          </w:p>
        </w:tc>
        <w:tc>
          <w:tcPr>
            <w:tcW w:w="1620" w:type="dxa"/>
          </w:tcPr>
          <w:p w:rsidR="00A2472C" w:rsidRDefault="00A2472C" w:rsidP="00096B91">
            <w:pPr>
              <w:pStyle w:val="Tablecontent"/>
            </w:pPr>
            <w:r>
              <w:t>1234321</w:t>
            </w:r>
          </w:p>
        </w:tc>
        <w:tc>
          <w:tcPr>
            <w:tcW w:w="900" w:type="dxa"/>
          </w:tcPr>
          <w:p w:rsidR="00A2472C" w:rsidRDefault="00A2472C" w:rsidP="00096B91">
            <w:pPr>
              <w:pStyle w:val="Tablecontent"/>
            </w:pPr>
            <w:r>
              <w:t>A(10)</w:t>
            </w:r>
          </w:p>
        </w:tc>
        <w:tc>
          <w:tcPr>
            <w:tcW w:w="1080" w:type="dxa"/>
          </w:tcPr>
          <w:p w:rsidR="00A2472C" w:rsidRDefault="004113C3" w:rsidP="00096B91">
            <w:pPr>
              <w:pStyle w:val="Tablecontent"/>
            </w:pPr>
            <w:r>
              <w:t>O</w:t>
            </w:r>
          </w:p>
        </w:tc>
        <w:tc>
          <w:tcPr>
            <w:tcW w:w="2160" w:type="dxa"/>
          </w:tcPr>
          <w:p w:rsidR="00A2472C" w:rsidRDefault="00A2472C" w:rsidP="00096B91">
            <w:pPr>
              <w:pStyle w:val="Tablecontent"/>
            </w:pPr>
            <w:r>
              <w:t>Channel user external code who need to move</w:t>
            </w:r>
          </w:p>
        </w:tc>
      </w:tr>
      <w:tr w:rsidR="00A2472C" w:rsidTr="00096B91">
        <w:trPr>
          <w:trHeight w:val="277"/>
        </w:trPr>
        <w:tc>
          <w:tcPr>
            <w:tcW w:w="8640" w:type="dxa"/>
            <w:gridSpan w:val="6"/>
          </w:tcPr>
          <w:p w:rsidR="00A2472C" w:rsidRDefault="00513A9D" w:rsidP="00096B91">
            <w:pPr>
              <w:pStyle w:val="Tablecontent"/>
            </w:pPr>
            <w:ins w:id="389" w:author="hargovind.karki" w:date="2016-10-13T15:40:00Z">
              <w:r w:rsidRPr="00425C8F">
                <w:rPr>
                  <w:rFonts w:cs="Arial"/>
                  <w:b/>
                  <w:szCs w:val="18"/>
                </w:rPr>
                <w:t xml:space="preserve">Between </w:t>
              </w:r>
              <w:r w:rsidR="00A86054" w:rsidRPr="00A86054">
                <w:rPr>
                  <w:rFonts w:cs="Arial"/>
                  <w:b/>
                  <w:szCs w:val="18"/>
                  <w:rPrChange w:id="390" w:author="hargovind.karki" w:date="2016-10-13T15:41:00Z">
                    <w:rPr>
                      <w:rFonts w:ascii="Arial Narrow" w:hAnsi="Arial Narrow" w:cs="Arial"/>
                      <w:b/>
                      <w:iCs/>
                      <w:color w:val="E31837"/>
                      <w:spacing w:val="20"/>
                      <w:kern w:val="32"/>
                      <w:sz w:val="32"/>
                      <w:szCs w:val="28"/>
                    </w:rPr>
                  </w:rPrChange>
                </w:rPr>
                <w:t>FROM_</w:t>
              </w:r>
              <w:r w:rsidR="00A86054" w:rsidRPr="00A86054">
                <w:rPr>
                  <w:rFonts w:cs="Arial"/>
                  <w:b/>
                  <w:szCs w:val="18"/>
                  <w:rPrChange w:id="391" w:author="hargovind.karki" w:date="2016-10-13T15:40:00Z">
                    <w:rPr>
                      <w:rFonts w:ascii="Arial Narrow" w:hAnsi="Arial Narrow" w:cs="Arial"/>
                      <w:b/>
                      <w:iCs/>
                      <w:color w:val="E31837"/>
                      <w:spacing w:val="20"/>
                      <w:kern w:val="32"/>
                      <w:sz w:val="32"/>
                      <w:szCs w:val="28"/>
                    </w:rPr>
                  </w:rPrChange>
                </w:rPr>
                <w:t>USER_MSISDN</w:t>
              </w:r>
              <w:r w:rsidR="004443EF" w:rsidRPr="00425C8F">
                <w:rPr>
                  <w:rFonts w:cs="Arial"/>
                  <w:b/>
                  <w:szCs w:val="18"/>
                </w:rPr>
                <w:t xml:space="preserve"> </w:t>
              </w:r>
              <w:r w:rsidR="004443EF">
                <w:rPr>
                  <w:rFonts w:cs="Arial"/>
                  <w:b/>
                  <w:szCs w:val="18"/>
                </w:rPr>
                <w:t xml:space="preserve"> </w:t>
              </w:r>
              <w:r w:rsidRPr="00425C8F">
                <w:rPr>
                  <w:rFonts w:cs="Arial"/>
                  <w:b/>
                  <w:szCs w:val="18"/>
                </w:rPr>
                <w:t xml:space="preserve">&amp; </w:t>
              </w:r>
              <w:r w:rsidR="00A86054" w:rsidRPr="00A86054">
                <w:rPr>
                  <w:rFonts w:cs="Arial"/>
                  <w:b/>
                  <w:szCs w:val="18"/>
                  <w:rPrChange w:id="392" w:author="hargovind.karki" w:date="2016-10-13T15:40:00Z">
                    <w:rPr>
                      <w:rFonts w:ascii="Courier New" w:hAnsi="Courier New" w:cs="Courier New"/>
                      <w:b/>
                      <w:iCs/>
                      <w:color w:val="E31837"/>
                      <w:spacing w:val="20"/>
                      <w:kern w:val="32"/>
                      <w:sz w:val="32"/>
                      <w:szCs w:val="18"/>
                    </w:rPr>
                  </w:rPrChange>
                </w:rPr>
                <w:t>FROM_USER_LOGINID</w:t>
              </w:r>
              <w:r w:rsidR="004443EF" w:rsidRPr="00425C8F">
                <w:rPr>
                  <w:rFonts w:cs="Arial"/>
                  <w:b/>
                  <w:szCs w:val="18"/>
                </w:rPr>
                <w:t xml:space="preserve"> </w:t>
              </w:r>
              <w:r w:rsidRPr="00425C8F">
                <w:rPr>
                  <w:rFonts w:cs="Arial"/>
                  <w:b/>
                  <w:szCs w:val="18"/>
                </w:rPr>
                <w:t>value of one of them must be present. Both of them can also be present in the request</w:t>
              </w:r>
              <w:r w:rsidR="004443EF">
                <w:rPr>
                  <w:rFonts w:cs="Arial"/>
                  <w:b/>
                  <w:szCs w:val="18"/>
                </w:rPr>
                <w:t>.</w:t>
              </w:r>
            </w:ins>
          </w:p>
        </w:tc>
      </w:tr>
      <w:tr w:rsidR="00A2472C" w:rsidTr="00096B91">
        <w:trPr>
          <w:trHeight w:val="277"/>
        </w:trPr>
        <w:tc>
          <w:tcPr>
            <w:tcW w:w="1350" w:type="dxa"/>
          </w:tcPr>
          <w:p w:rsidR="00A2472C" w:rsidRDefault="00A2472C" w:rsidP="00096B91">
            <w:pPr>
              <w:pStyle w:val="Tablecontent"/>
              <w:rPr>
                <w:rFonts w:cs="Arial"/>
              </w:rPr>
            </w:pPr>
            <w:r w:rsidRPr="00735D54">
              <w:rPr>
                <w:rFonts w:cs="Arial"/>
              </w:rPr>
              <w:t>TO_PARENT_MSISDN</w:t>
            </w:r>
          </w:p>
        </w:tc>
        <w:tc>
          <w:tcPr>
            <w:tcW w:w="1530" w:type="dxa"/>
          </w:tcPr>
          <w:p w:rsidR="00A2472C" w:rsidRDefault="00A2472C" w:rsidP="00096B91">
            <w:pPr>
              <w:pStyle w:val="Tablecontent"/>
            </w:pPr>
            <w:r w:rsidRPr="000050DC">
              <w:t>Mobile no</w:t>
            </w:r>
            <w:r>
              <w:t xml:space="preserve"> of </w:t>
            </w:r>
            <w:r w:rsidRPr="000050DC">
              <w:t xml:space="preserve">Parent </w:t>
            </w:r>
            <w:r>
              <w:t>Under whom the user need to move</w:t>
            </w:r>
          </w:p>
        </w:tc>
        <w:tc>
          <w:tcPr>
            <w:tcW w:w="1620" w:type="dxa"/>
          </w:tcPr>
          <w:p w:rsidR="00A2472C" w:rsidRDefault="00A2472C" w:rsidP="00096B91">
            <w:pPr>
              <w:pStyle w:val="Tablecontent"/>
            </w:pPr>
            <w:r>
              <w:t>9810712346</w:t>
            </w:r>
          </w:p>
        </w:tc>
        <w:tc>
          <w:tcPr>
            <w:tcW w:w="900" w:type="dxa"/>
          </w:tcPr>
          <w:p w:rsidR="00A2472C" w:rsidRDefault="00A2472C" w:rsidP="00096B91">
            <w:pPr>
              <w:pStyle w:val="Tablecontent"/>
            </w:pPr>
            <w:r>
              <w:t>N(10)</w:t>
            </w:r>
          </w:p>
        </w:tc>
        <w:tc>
          <w:tcPr>
            <w:tcW w:w="1080" w:type="dxa"/>
          </w:tcPr>
          <w:p w:rsidR="00A2472C" w:rsidRDefault="004113C3" w:rsidP="00096B91">
            <w:pPr>
              <w:pStyle w:val="Tablecontent"/>
            </w:pPr>
            <w:r>
              <w:t>M</w:t>
            </w:r>
          </w:p>
        </w:tc>
        <w:tc>
          <w:tcPr>
            <w:tcW w:w="2160" w:type="dxa"/>
          </w:tcPr>
          <w:p w:rsidR="00A2472C" w:rsidRDefault="00A2472C" w:rsidP="00096B91">
            <w:pPr>
              <w:pStyle w:val="Tablecontent"/>
              <w:rPr>
                <w:rFonts w:cs="Arial"/>
                <w:bCs/>
              </w:rPr>
            </w:pPr>
            <w:r>
              <w:t>Parent Mobile number under whom the  channel user need to move</w:t>
            </w:r>
          </w:p>
        </w:tc>
      </w:tr>
      <w:tr w:rsidR="00684D85" w:rsidTr="00096B91">
        <w:trPr>
          <w:trHeight w:val="277"/>
          <w:ins w:id="393" w:author="hargovind.karki" w:date="2016-10-13T15:38:00Z"/>
        </w:trPr>
        <w:tc>
          <w:tcPr>
            <w:tcW w:w="1350" w:type="dxa"/>
          </w:tcPr>
          <w:p w:rsidR="00684D85" w:rsidRPr="00735D54" w:rsidRDefault="00684D85" w:rsidP="00096B91">
            <w:pPr>
              <w:pStyle w:val="Tablecontent"/>
              <w:rPr>
                <w:ins w:id="394" w:author="hargovind.karki" w:date="2016-10-13T15:38:00Z"/>
                <w:rFonts w:cs="Arial"/>
              </w:rPr>
            </w:pPr>
            <w:ins w:id="395" w:author="hargovind.karki" w:date="2016-10-13T15:38:00Z">
              <w:r>
                <w:rPr>
                  <w:rFonts w:ascii="Courier New" w:hAnsi="Courier New" w:cs="Courier New"/>
                  <w:szCs w:val="18"/>
                </w:rPr>
                <w:t>TO_PARENT_LOGINID</w:t>
              </w:r>
            </w:ins>
          </w:p>
        </w:tc>
        <w:tc>
          <w:tcPr>
            <w:tcW w:w="1530" w:type="dxa"/>
          </w:tcPr>
          <w:p w:rsidR="00684D85" w:rsidRPr="000050DC" w:rsidRDefault="00860654" w:rsidP="00096B91">
            <w:pPr>
              <w:pStyle w:val="Tablecontent"/>
              <w:rPr>
                <w:ins w:id="396" w:author="hargovind.karki" w:date="2016-10-13T15:38:00Z"/>
              </w:rPr>
            </w:pPr>
            <w:ins w:id="397" w:author="hargovind.karki" w:date="2016-10-13T15:38:00Z">
              <w:r>
                <w:t>Login id of the parent under whom the user need to move</w:t>
              </w:r>
            </w:ins>
          </w:p>
        </w:tc>
        <w:tc>
          <w:tcPr>
            <w:tcW w:w="1620" w:type="dxa"/>
          </w:tcPr>
          <w:p w:rsidR="00684D85" w:rsidRDefault="001B45A5" w:rsidP="00096B91">
            <w:pPr>
              <w:pStyle w:val="Tablecontent"/>
              <w:rPr>
                <w:ins w:id="398" w:author="hargovind.karki" w:date="2016-10-13T15:38:00Z"/>
              </w:rPr>
            </w:pPr>
            <w:ins w:id="399" w:author="hargovind.karki" w:date="2016-10-13T15:39:00Z">
              <w:r>
                <w:t>Sadealer</w:t>
              </w:r>
            </w:ins>
          </w:p>
        </w:tc>
        <w:tc>
          <w:tcPr>
            <w:tcW w:w="900" w:type="dxa"/>
          </w:tcPr>
          <w:p w:rsidR="00684D85" w:rsidRDefault="001B45A5" w:rsidP="00096B91">
            <w:pPr>
              <w:pStyle w:val="Tablecontent"/>
              <w:rPr>
                <w:ins w:id="400" w:author="hargovind.karki" w:date="2016-10-13T15:38:00Z"/>
              </w:rPr>
            </w:pPr>
            <w:ins w:id="401" w:author="hargovind.karki" w:date="2016-10-13T15:39:00Z">
              <w:r>
                <w:t>A(20)</w:t>
              </w:r>
            </w:ins>
          </w:p>
        </w:tc>
        <w:tc>
          <w:tcPr>
            <w:tcW w:w="1080" w:type="dxa"/>
          </w:tcPr>
          <w:p w:rsidR="00684D85" w:rsidRDefault="001B45A5" w:rsidP="00096B91">
            <w:pPr>
              <w:pStyle w:val="Tablecontent"/>
              <w:rPr>
                <w:ins w:id="402" w:author="hargovind.karki" w:date="2016-10-13T15:38:00Z"/>
              </w:rPr>
            </w:pPr>
            <w:ins w:id="403" w:author="hargovind.karki" w:date="2016-10-13T15:39:00Z">
              <w:r>
                <w:t>M</w:t>
              </w:r>
            </w:ins>
          </w:p>
        </w:tc>
        <w:tc>
          <w:tcPr>
            <w:tcW w:w="2160" w:type="dxa"/>
          </w:tcPr>
          <w:p w:rsidR="00684D85" w:rsidRDefault="001B45A5" w:rsidP="00096B91">
            <w:pPr>
              <w:pStyle w:val="Tablecontent"/>
              <w:rPr>
                <w:ins w:id="404" w:author="hargovind.karki" w:date="2016-10-13T15:38:00Z"/>
              </w:rPr>
            </w:pPr>
            <w:ins w:id="405" w:author="hargovind.karki" w:date="2016-10-13T15:39:00Z">
              <w:r>
                <w:t>Login id of the parent under whom the user need to move</w:t>
              </w:r>
            </w:ins>
          </w:p>
        </w:tc>
      </w:tr>
      <w:tr w:rsidR="00A2472C" w:rsidTr="00096B91">
        <w:trPr>
          <w:trHeight w:val="277"/>
        </w:trPr>
        <w:tc>
          <w:tcPr>
            <w:tcW w:w="1350" w:type="dxa"/>
          </w:tcPr>
          <w:p w:rsidR="00A2472C" w:rsidRDefault="00A2472C" w:rsidP="00096B91">
            <w:pPr>
              <w:pStyle w:val="Tablecontent"/>
              <w:rPr>
                <w:rFonts w:cs="Arial"/>
              </w:rPr>
            </w:pPr>
            <w:r w:rsidRPr="00DF206C">
              <w:rPr>
                <w:rFonts w:ascii="Courier New" w:hAnsi="Courier New" w:cs="Courier New"/>
              </w:rPr>
              <w:t>TO_PARENT_</w:t>
            </w:r>
            <w:r>
              <w:rPr>
                <w:rFonts w:ascii="Courier New" w:hAnsi="Courier New" w:cs="Courier New"/>
              </w:rPr>
              <w:t>EXTCODE</w:t>
            </w:r>
          </w:p>
        </w:tc>
        <w:tc>
          <w:tcPr>
            <w:tcW w:w="1530" w:type="dxa"/>
          </w:tcPr>
          <w:p w:rsidR="00A2472C" w:rsidRDefault="00A2472C" w:rsidP="00096B91">
            <w:pPr>
              <w:pStyle w:val="Tablecontent"/>
            </w:pPr>
            <w:r>
              <w:t xml:space="preserve">External code of </w:t>
            </w:r>
            <w:r w:rsidRPr="000050DC">
              <w:t xml:space="preserve">Parent </w:t>
            </w:r>
            <w:r>
              <w:t>Under whom the user need to move</w:t>
            </w:r>
          </w:p>
        </w:tc>
        <w:tc>
          <w:tcPr>
            <w:tcW w:w="1620" w:type="dxa"/>
          </w:tcPr>
          <w:p w:rsidR="00A2472C" w:rsidRDefault="00A2472C" w:rsidP="00096B91">
            <w:pPr>
              <w:pStyle w:val="Tablecontent"/>
            </w:pPr>
            <w:r>
              <w:t>223554</w:t>
            </w:r>
          </w:p>
        </w:tc>
        <w:tc>
          <w:tcPr>
            <w:tcW w:w="900" w:type="dxa"/>
          </w:tcPr>
          <w:p w:rsidR="00A2472C" w:rsidRDefault="00A2472C" w:rsidP="00096B91">
            <w:pPr>
              <w:pStyle w:val="Tablecontent"/>
            </w:pPr>
            <w:r>
              <w:t>A(10)</w:t>
            </w:r>
          </w:p>
        </w:tc>
        <w:tc>
          <w:tcPr>
            <w:tcW w:w="1080" w:type="dxa"/>
          </w:tcPr>
          <w:p w:rsidR="00A2472C" w:rsidRDefault="004113C3" w:rsidP="00096B91">
            <w:pPr>
              <w:pStyle w:val="Tablecontent"/>
            </w:pPr>
            <w:r>
              <w:t>O</w:t>
            </w:r>
          </w:p>
        </w:tc>
        <w:tc>
          <w:tcPr>
            <w:tcW w:w="2160" w:type="dxa"/>
          </w:tcPr>
          <w:p w:rsidR="00A2472C" w:rsidRDefault="00A2472C" w:rsidP="00096B91">
            <w:pPr>
              <w:pStyle w:val="Tablecontent"/>
            </w:pPr>
            <w:r>
              <w:t>Parent external code under whom the  channel user need to move</w:t>
            </w:r>
          </w:p>
        </w:tc>
      </w:tr>
      <w:tr w:rsidR="00A2472C" w:rsidTr="00096B91">
        <w:trPr>
          <w:trHeight w:val="277"/>
        </w:trPr>
        <w:tc>
          <w:tcPr>
            <w:tcW w:w="8640" w:type="dxa"/>
            <w:gridSpan w:val="6"/>
          </w:tcPr>
          <w:p w:rsidR="00A2472C" w:rsidRDefault="004443EF" w:rsidP="00096B91">
            <w:pPr>
              <w:pStyle w:val="Tablecontent"/>
            </w:pPr>
            <w:ins w:id="406" w:author="hargovind.karki" w:date="2016-10-13T15:41:00Z">
              <w:r w:rsidRPr="00425C8F">
                <w:rPr>
                  <w:rFonts w:cs="Arial"/>
                  <w:b/>
                  <w:szCs w:val="18"/>
                </w:rPr>
                <w:t xml:space="preserve">Between </w:t>
              </w:r>
            </w:ins>
            <w:ins w:id="407" w:author="hargovind.karki" w:date="2016-10-13T15:42:00Z">
              <w:r>
                <w:rPr>
                  <w:rFonts w:cs="Arial"/>
                  <w:b/>
                  <w:szCs w:val="18"/>
                </w:rPr>
                <w:t xml:space="preserve"> TO_</w:t>
              </w:r>
            </w:ins>
            <w:ins w:id="408" w:author="hargovind.karki" w:date="2016-10-13T15:41:00Z">
              <w:r w:rsidRPr="004443EF">
                <w:rPr>
                  <w:rFonts w:cs="Arial"/>
                  <w:b/>
                  <w:szCs w:val="18"/>
                </w:rPr>
                <w:t>USER_MSISDN</w:t>
              </w:r>
              <w:r w:rsidRPr="00425C8F">
                <w:rPr>
                  <w:rFonts w:cs="Arial"/>
                  <w:b/>
                  <w:szCs w:val="18"/>
                </w:rPr>
                <w:t xml:space="preserve"> </w:t>
              </w:r>
              <w:r>
                <w:rPr>
                  <w:rFonts w:cs="Arial"/>
                  <w:b/>
                  <w:szCs w:val="18"/>
                </w:rPr>
                <w:t xml:space="preserve"> </w:t>
              </w:r>
              <w:r w:rsidRPr="00425C8F">
                <w:rPr>
                  <w:rFonts w:cs="Arial"/>
                  <w:b/>
                  <w:szCs w:val="18"/>
                </w:rPr>
                <w:t xml:space="preserve">&amp; </w:t>
              </w:r>
            </w:ins>
            <w:ins w:id="409" w:author="hargovind.karki" w:date="2016-10-13T15:42:00Z">
              <w:r>
                <w:rPr>
                  <w:rFonts w:cs="Arial"/>
                  <w:b/>
                  <w:szCs w:val="18"/>
                </w:rPr>
                <w:t>TO_</w:t>
              </w:r>
            </w:ins>
            <w:ins w:id="410" w:author="hargovind.karki" w:date="2016-10-13T15:41:00Z">
              <w:r w:rsidRPr="004443EF">
                <w:rPr>
                  <w:rFonts w:cs="Arial"/>
                  <w:b/>
                  <w:szCs w:val="18"/>
                </w:rPr>
                <w:t>USER_LOGINID</w:t>
              </w:r>
              <w:r w:rsidRPr="00425C8F">
                <w:rPr>
                  <w:rFonts w:cs="Arial"/>
                  <w:b/>
                  <w:szCs w:val="18"/>
                </w:rPr>
                <w:t xml:space="preserve"> value of one of them must be present. Both of them can also be present in the request</w:t>
              </w:r>
              <w:r>
                <w:rPr>
                  <w:rFonts w:cs="Arial"/>
                  <w:b/>
                  <w:szCs w:val="18"/>
                </w:rPr>
                <w:t>.</w:t>
              </w:r>
            </w:ins>
          </w:p>
        </w:tc>
      </w:tr>
      <w:tr w:rsidR="00A2472C" w:rsidTr="00096B91">
        <w:trPr>
          <w:trHeight w:val="277"/>
        </w:trPr>
        <w:tc>
          <w:tcPr>
            <w:tcW w:w="1350" w:type="dxa"/>
          </w:tcPr>
          <w:p w:rsidR="00A2472C" w:rsidRDefault="00A2472C" w:rsidP="00096B91">
            <w:pPr>
              <w:pStyle w:val="Tablecontent"/>
              <w:rPr>
                <w:rFonts w:cs="Arial"/>
              </w:rPr>
            </w:pPr>
            <w:r w:rsidRPr="00E221A9">
              <w:rPr>
                <w:rFonts w:cs="Arial"/>
              </w:rPr>
              <w:t>TO_USER_GEOGRAPHICAL_CODE</w:t>
            </w:r>
          </w:p>
        </w:tc>
        <w:tc>
          <w:tcPr>
            <w:tcW w:w="1530" w:type="dxa"/>
          </w:tcPr>
          <w:p w:rsidR="00A2472C" w:rsidRDefault="00A2472C" w:rsidP="00096B91">
            <w:pPr>
              <w:pStyle w:val="Tablecontent"/>
              <w:rPr>
                <w:rFonts w:cs="Arial"/>
              </w:rPr>
            </w:pPr>
            <w:r>
              <w:t>Geography code to where the user ( hierarchy) need to move</w:t>
            </w:r>
          </w:p>
        </w:tc>
        <w:tc>
          <w:tcPr>
            <w:tcW w:w="1620" w:type="dxa"/>
          </w:tcPr>
          <w:p w:rsidR="00A2472C" w:rsidRDefault="00A2472C" w:rsidP="00096B91">
            <w:pPr>
              <w:pStyle w:val="Tablecontent"/>
              <w:rPr>
                <w:rFonts w:cs="Arial"/>
                <w:bCs/>
              </w:rPr>
            </w:pPr>
            <w:r>
              <w:rPr>
                <w:rFonts w:cs="Arial"/>
                <w:bCs/>
              </w:rPr>
              <w:t>DEL2</w:t>
            </w:r>
          </w:p>
        </w:tc>
        <w:tc>
          <w:tcPr>
            <w:tcW w:w="900" w:type="dxa"/>
          </w:tcPr>
          <w:p w:rsidR="00A2472C" w:rsidRDefault="00A2472C" w:rsidP="00096B91">
            <w:pPr>
              <w:pStyle w:val="Tablecontent"/>
            </w:pPr>
            <w:r>
              <w:t>A(15)</w:t>
            </w:r>
          </w:p>
        </w:tc>
        <w:tc>
          <w:tcPr>
            <w:tcW w:w="1080" w:type="dxa"/>
          </w:tcPr>
          <w:p w:rsidR="00A2472C" w:rsidRDefault="00A2472C" w:rsidP="00096B91">
            <w:pPr>
              <w:pStyle w:val="Tablecontent"/>
              <w:rPr>
                <w:rFonts w:cs="Arial"/>
              </w:rPr>
            </w:pPr>
            <w:r>
              <w:rPr>
                <w:rFonts w:cs="Arial"/>
              </w:rPr>
              <w:t>O</w:t>
            </w:r>
          </w:p>
        </w:tc>
        <w:tc>
          <w:tcPr>
            <w:tcW w:w="2160" w:type="dxa"/>
          </w:tcPr>
          <w:p w:rsidR="00A2472C" w:rsidRDefault="00A2472C" w:rsidP="00096B91">
            <w:pPr>
              <w:pStyle w:val="Tablecontent"/>
              <w:rPr>
                <w:rFonts w:cs="Arial"/>
              </w:rPr>
            </w:pPr>
            <w:r>
              <w:t>Geography code to where the user ( hierarchy) need to move. In case no value is send then default geography would be picked.</w:t>
            </w:r>
          </w:p>
        </w:tc>
      </w:tr>
      <w:tr w:rsidR="00A2472C" w:rsidTr="00096B91">
        <w:trPr>
          <w:trHeight w:val="277"/>
        </w:trPr>
        <w:tc>
          <w:tcPr>
            <w:tcW w:w="1350" w:type="dxa"/>
          </w:tcPr>
          <w:p w:rsidR="00A2472C" w:rsidRDefault="00A2472C" w:rsidP="00096B91">
            <w:pPr>
              <w:pStyle w:val="Tablecontent"/>
              <w:rPr>
                <w:rFonts w:cs="Arial"/>
              </w:rPr>
            </w:pPr>
            <w:r w:rsidRPr="00E221A9">
              <w:rPr>
                <w:rFonts w:cs="Arial"/>
              </w:rPr>
              <w:t>TO_USER_CATEGORY_CODE</w:t>
            </w:r>
          </w:p>
        </w:tc>
        <w:tc>
          <w:tcPr>
            <w:tcW w:w="1530" w:type="dxa"/>
          </w:tcPr>
          <w:p w:rsidR="00A2472C" w:rsidRDefault="00A2472C" w:rsidP="00096B91">
            <w:pPr>
              <w:pStyle w:val="Tablecontent"/>
              <w:rPr>
                <w:rFonts w:cs="Arial"/>
              </w:rPr>
            </w:pPr>
            <w:r>
              <w:t>Category code of the channel user who need to move</w:t>
            </w:r>
          </w:p>
        </w:tc>
        <w:tc>
          <w:tcPr>
            <w:tcW w:w="1620" w:type="dxa"/>
          </w:tcPr>
          <w:p w:rsidR="00A2472C" w:rsidRDefault="00A2472C" w:rsidP="00096B91">
            <w:pPr>
              <w:pStyle w:val="Tablecontent"/>
              <w:rPr>
                <w:rFonts w:cs="Arial"/>
                <w:bCs/>
              </w:rPr>
            </w:pPr>
            <w:r>
              <w:rPr>
                <w:rFonts w:cs="Arial"/>
                <w:bCs/>
              </w:rPr>
              <w:t>RET2</w:t>
            </w:r>
          </w:p>
        </w:tc>
        <w:tc>
          <w:tcPr>
            <w:tcW w:w="900" w:type="dxa"/>
          </w:tcPr>
          <w:p w:rsidR="00A2472C" w:rsidRDefault="00A2472C" w:rsidP="00096B91">
            <w:pPr>
              <w:pStyle w:val="Tablecontent"/>
            </w:pPr>
            <w:r>
              <w:t>A(10)</w:t>
            </w:r>
          </w:p>
        </w:tc>
        <w:tc>
          <w:tcPr>
            <w:tcW w:w="1080" w:type="dxa"/>
          </w:tcPr>
          <w:p w:rsidR="00A2472C" w:rsidRDefault="00A2472C" w:rsidP="00096B91">
            <w:pPr>
              <w:pStyle w:val="Tablecontent"/>
              <w:rPr>
                <w:rFonts w:cs="Arial"/>
              </w:rPr>
            </w:pPr>
            <w:r>
              <w:rPr>
                <w:rFonts w:cs="Arial"/>
              </w:rPr>
              <w:t>M</w:t>
            </w:r>
          </w:p>
        </w:tc>
        <w:tc>
          <w:tcPr>
            <w:tcW w:w="2160" w:type="dxa"/>
          </w:tcPr>
          <w:p w:rsidR="00A2472C" w:rsidRDefault="00A2472C" w:rsidP="00096B91">
            <w:pPr>
              <w:pStyle w:val="Tablecontent"/>
              <w:rPr>
                <w:rFonts w:cs="Arial"/>
              </w:rPr>
            </w:pPr>
            <w:r>
              <w:t>Category code of the channel user who need to move</w:t>
            </w:r>
          </w:p>
        </w:tc>
      </w:tr>
    </w:tbl>
    <w:p w:rsidR="00A2472C" w:rsidRPr="00116219" w:rsidRDefault="00A2472C" w:rsidP="00A2472C">
      <w:pPr>
        <w:pStyle w:val="BodyText2"/>
        <w:rPr>
          <w:lang w:val="en-IN"/>
        </w:rPr>
      </w:pPr>
    </w:p>
    <w:p w:rsidR="00A2472C" w:rsidRPr="00425C8F" w:rsidRDefault="00A2472C" w:rsidP="00A2472C">
      <w:pPr>
        <w:pStyle w:val="NoteHeading"/>
        <w:numPr>
          <w:ilvl w:val="0"/>
          <w:numId w:val="0"/>
        </w:numPr>
        <w:ind w:left="2610"/>
        <w:rPr>
          <w:color w:val="auto"/>
        </w:rPr>
      </w:pPr>
    </w:p>
    <w:p w:rsidR="00A2472C" w:rsidRPr="00425C8F" w:rsidRDefault="00A2472C" w:rsidP="00A2472C">
      <w:pPr>
        <w:pStyle w:val="NoteHeading"/>
        <w:numPr>
          <w:ilvl w:val="0"/>
          <w:numId w:val="31"/>
        </w:numPr>
        <w:rPr>
          <w:color w:val="auto"/>
        </w:rPr>
      </w:pPr>
      <w:r w:rsidRPr="00425C8F">
        <w:rPr>
          <w:color w:val="auto"/>
        </w:rPr>
        <w:t>All tags are mandatory to be present in XML. If value is optional and tag must be present.</w:t>
      </w:r>
    </w:p>
    <w:p w:rsidR="00A2472C" w:rsidRPr="00425C8F" w:rsidRDefault="00A2472C" w:rsidP="00A2472C">
      <w:pPr>
        <w:pStyle w:val="NoteHeading"/>
        <w:numPr>
          <w:ilvl w:val="0"/>
          <w:numId w:val="31"/>
        </w:numPr>
        <w:rPr>
          <w:color w:val="auto"/>
        </w:rPr>
      </w:pPr>
      <w:r w:rsidRPr="00425C8F">
        <w:rPr>
          <w:color w:val="auto"/>
        </w:rPr>
        <w:t>The value for TYPE tag is fixed as mentioned in syntax.</w:t>
      </w:r>
    </w:p>
    <w:p w:rsidR="00A2472C" w:rsidRPr="00425C8F" w:rsidRDefault="00A2472C" w:rsidP="00A2472C">
      <w:pPr>
        <w:pStyle w:val="BodyText2"/>
        <w:rPr>
          <w:lang w:val="fr-FR"/>
        </w:rPr>
      </w:pPr>
    </w:p>
    <w:p w:rsidR="00A2472C" w:rsidRPr="00425C8F" w:rsidRDefault="00A2472C" w:rsidP="00A2472C">
      <w:pPr>
        <w:pStyle w:val="Heading"/>
        <w:rPr>
          <w:color w:val="auto"/>
        </w:rPr>
      </w:pPr>
      <w:r w:rsidRPr="00425C8F">
        <w:rPr>
          <w:color w:val="auto"/>
        </w:rPr>
        <w:t>Request API Business Rules</w:t>
      </w:r>
    </w:p>
    <w:p w:rsidR="00A2472C" w:rsidRPr="00F94968" w:rsidRDefault="00A2472C" w:rsidP="00A2472C">
      <w:pPr>
        <w:pStyle w:val="ListBullet1"/>
        <w:rPr>
          <w:szCs w:val="20"/>
          <w:lang w:val="en-IN"/>
        </w:rPr>
      </w:pPr>
      <w:r w:rsidRPr="00F94968">
        <w:rPr>
          <w:szCs w:val="20"/>
          <w:lang w:val="en-IN"/>
        </w:rPr>
        <w:lastRenderedPageBreak/>
        <w:t>Tr</w:t>
      </w:r>
      <w:r w:rsidR="004113C3">
        <w:rPr>
          <w:szCs w:val="20"/>
          <w:lang w:val="en-IN"/>
        </w:rPr>
        <w:t xml:space="preserve">ansfer of channel user </w:t>
      </w:r>
      <w:r w:rsidRPr="00F94968">
        <w:rPr>
          <w:szCs w:val="20"/>
          <w:lang w:val="en-IN"/>
        </w:rPr>
        <w:t xml:space="preserve"> will be done within same channel domain.</w:t>
      </w:r>
    </w:p>
    <w:p w:rsidR="00A2472C" w:rsidRPr="00F94968" w:rsidRDefault="00A2472C" w:rsidP="00A2472C">
      <w:pPr>
        <w:pStyle w:val="ListBullet1"/>
        <w:rPr>
          <w:szCs w:val="20"/>
          <w:lang w:val="en-IN"/>
        </w:rPr>
      </w:pPr>
      <w:r w:rsidRPr="00F94968">
        <w:rPr>
          <w:szCs w:val="20"/>
          <w:lang w:val="en-IN"/>
        </w:rPr>
        <w:t>Transfer of Owner user of the channel domain is not allowed.</w:t>
      </w:r>
    </w:p>
    <w:p w:rsidR="004113C3" w:rsidRDefault="00A2472C" w:rsidP="00A2472C">
      <w:pPr>
        <w:pStyle w:val="ListBullet1"/>
        <w:rPr>
          <w:szCs w:val="20"/>
          <w:lang w:val="en-IN"/>
        </w:rPr>
      </w:pPr>
      <w:r w:rsidRPr="004113C3">
        <w:rPr>
          <w:szCs w:val="20"/>
          <w:lang w:val="en-IN"/>
        </w:rPr>
        <w:t xml:space="preserve">The selection of channel user </w:t>
      </w:r>
      <w:r w:rsidR="004113C3" w:rsidRPr="004113C3">
        <w:rPr>
          <w:szCs w:val="20"/>
          <w:lang w:val="en-IN"/>
        </w:rPr>
        <w:t xml:space="preserve">is </w:t>
      </w:r>
      <w:r w:rsidRPr="004113C3">
        <w:rPr>
          <w:szCs w:val="20"/>
          <w:lang w:val="en-IN"/>
        </w:rPr>
        <w:t xml:space="preserve">based on Mobile number or Login Id </w:t>
      </w:r>
    </w:p>
    <w:p w:rsidR="004113C3" w:rsidRPr="004113C3" w:rsidRDefault="00A2472C" w:rsidP="00A2472C">
      <w:pPr>
        <w:pStyle w:val="ListBullet1"/>
        <w:rPr>
          <w:szCs w:val="20"/>
          <w:rPrChange w:id="411" w:author="hargovind.karki" w:date="2016-10-07T10:27:00Z">
            <w:rPr>
              <w:szCs w:val="20"/>
              <w:lang w:val="en-IN"/>
            </w:rPr>
          </w:rPrChange>
        </w:rPr>
      </w:pPr>
      <w:r w:rsidRPr="004113C3">
        <w:rPr>
          <w:szCs w:val="20"/>
          <w:lang w:val="en-IN"/>
        </w:rPr>
        <w:t>C</w:t>
      </w:r>
      <w:r w:rsidR="004113C3">
        <w:rPr>
          <w:szCs w:val="20"/>
          <w:lang w:val="en-IN"/>
        </w:rPr>
        <w:t>hannel user</w:t>
      </w:r>
      <w:r w:rsidRPr="004113C3">
        <w:rPr>
          <w:szCs w:val="20"/>
          <w:lang w:val="en-IN"/>
        </w:rPr>
        <w:t xml:space="preserve"> will be transferred from one hierarchy to another hierarchy with their existing product balances</w:t>
      </w:r>
      <w:r w:rsidR="004113C3">
        <w:rPr>
          <w:szCs w:val="20"/>
          <w:lang w:val="en-IN"/>
        </w:rPr>
        <w:t>.</w:t>
      </w:r>
    </w:p>
    <w:p w:rsidR="00A2472C" w:rsidRPr="00F94968" w:rsidRDefault="00A2472C" w:rsidP="00A2472C">
      <w:pPr>
        <w:pStyle w:val="ListBullet1"/>
        <w:rPr>
          <w:szCs w:val="20"/>
        </w:rPr>
      </w:pPr>
      <w:r w:rsidRPr="00F94968">
        <w:rPr>
          <w:szCs w:val="20"/>
        </w:rPr>
        <w:t>All other business rules for transfer through API would remain same as of feature available through web.</w:t>
      </w:r>
    </w:p>
    <w:p w:rsidR="004113C3" w:rsidRDefault="00A2472C" w:rsidP="00A2472C">
      <w:pPr>
        <w:pStyle w:val="ListBullet1"/>
        <w:rPr>
          <w:szCs w:val="20"/>
        </w:rPr>
      </w:pPr>
      <w:r w:rsidRPr="004113C3">
        <w:rPr>
          <w:szCs w:val="20"/>
        </w:rPr>
        <w:t xml:space="preserve">If user is a leaf then only the user shall be transferred </w:t>
      </w:r>
    </w:p>
    <w:p w:rsidR="00A2472C" w:rsidRPr="004113C3" w:rsidRDefault="00A2472C" w:rsidP="00A2472C">
      <w:pPr>
        <w:pStyle w:val="ListBullet1"/>
        <w:rPr>
          <w:szCs w:val="20"/>
        </w:rPr>
      </w:pPr>
      <w:r w:rsidRPr="004113C3">
        <w:rPr>
          <w:szCs w:val="20"/>
        </w:rPr>
        <w:t xml:space="preserve">User movement happens in the real time so it is suggested to perform this activity at non-peak hours. </w:t>
      </w:r>
    </w:p>
    <w:p w:rsidR="00A2472C" w:rsidRPr="00425C8F" w:rsidRDefault="00A2472C" w:rsidP="00A2472C">
      <w:pPr>
        <w:pStyle w:val="BodyText2"/>
        <w:rPr>
          <w:lang w:val="en-IN"/>
        </w:rPr>
      </w:pPr>
    </w:p>
    <w:p w:rsidR="00A2472C" w:rsidRPr="00945736" w:rsidRDefault="00A2472C" w:rsidP="00A2472C">
      <w:pPr>
        <w:pStyle w:val="Heading"/>
        <w:rPr>
          <w:color w:val="auto"/>
        </w:rPr>
      </w:pPr>
      <w:bookmarkStart w:id="412" w:name="_Toc463261286"/>
      <w:r w:rsidRPr="00945736">
        <w:rPr>
          <w:color w:val="auto"/>
        </w:rPr>
        <w:t>XML Response Syntax</w:t>
      </w:r>
      <w:bookmarkEnd w:id="412"/>
    </w:p>
    <w:p w:rsidR="00A2472C" w:rsidRDefault="00A2472C" w:rsidP="00A2472C">
      <w:pPr>
        <w:pStyle w:val="BodyText2"/>
      </w:pPr>
      <w:r>
        <w:t>PreTUPS will send following response (acknowledgement) to External system for channel user movement. The XML response details are mentioned below.</w:t>
      </w:r>
    </w:p>
    <w:p w:rsidR="00A2472C" w:rsidRDefault="00A2472C" w:rsidP="00A2472C">
      <w:pPr>
        <w:pStyle w:val="BodyText2"/>
        <w:rPr>
          <w:lang w:val="fr-FR"/>
        </w:rPr>
      </w:pPr>
    </w:p>
    <w:p w:rsidR="00A2472C" w:rsidRPr="00F94968" w:rsidRDefault="00A2472C" w:rsidP="00A2472C">
      <w:pPr>
        <w:pStyle w:val="Code"/>
        <w:ind w:left="0" w:firstLine="360"/>
        <w:jc w:val="left"/>
        <w:rPr>
          <w:rFonts w:ascii="Arial" w:hAnsi="Arial" w:cs="Arial"/>
          <w:sz w:val="18"/>
          <w:szCs w:val="18"/>
          <w:lang w:val="fr-FR"/>
        </w:rPr>
      </w:pPr>
      <w:r w:rsidRPr="00F94968">
        <w:rPr>
          <w:rFonts w:ascii="Arial" w:hAnsi="Arial" w:cs="Arial"/>
          <w:sz w:val="18"/>
          <w:szCs w:val="18"/>
          <w:lang w:val="fr-FR"/>
        </w:rPr>
        <w:t>&lt;?xml version="1.0"encoding="UTF-8</w:t>
      </w:r>
      <w:r w:rsidRPr="00F94968">
        <w:rPr>
          <w:rFonts w:ascii="Arial" w:hAnsi="Arial" w:cs="Arial"/>
          <w:sz w:val="18"/>
          <w:szCs w:val="18"/>
        </w:rPr>
        <w:t>"</w:t>
      </w:r>
      <w:r w:rsidRPr="00F94968">
        <w:rPr>
          <w:rFonts w:ascii="Arial" w:hAnsi="Arial" w:cs="Arial"/>
          <w:sz w:val="18"/>
          <w:szCs w:val="18"/>
          <w:lang w:val="fr-FR"/>
        </w:rPr>
        <w:t>?&gt;</w:t>
      </w:r>
    </w:p>
    <w:p w:rsidR="00A2472C" w:rsidRPr="00F94968" w:rsidRDefault="00A2472C" w:rsidP="00A2472C">
      <w:pPr>
        <w:pStyle w:val="Code"/>
        <w:ind w:left="0" w:firstLine="360"/>
        <w:jc w:val="left"/>
        <w:rPr>
          <w:rFonts w:ascii="Arial" w:hAnsi="Arial" w:cs="Arial"/>
          <w:sz w:val="18"/>
          <w:szCs w:val="18"/>
          <w:lang w:val="fr-FR"/>
        </w:rPr>
      </w:pPr>
      <w:r w:rsidRPr="00F94968">
        <w:rPr>
          <w:rFonts w:ascii="Arial" w:hAnsi="Arial" w:cs="Arial"/>
          <w:sz w:val="18"/>
          <w:szCs w:val="18"/>
          <w:lang w:val="fr-FR"/>
        </w:rPr>
        <w:t>&lt;COMMAND&gt;</w:t>
      </w:r>
    </w:p>
    <w:p w:rsidR="00A2472C" w:rsidRPr="00F94968" w:rsidRDefault="00A2472C" w:rsidP="00A2472C">
      <w:pPr>
        <w:pStyle w:val="BodyText2"/>
        <w:ind w:firstLine="720"/>
        <w:jc w:val="left"/>
        <w:rPr>
          <w:rFonts w:cs="Arial"/>
          <w:sz w:val="18"/>
          <w:szCs w:val="18"/>
        </w:rPr>
      </w:pPr>
      <w:r w:rsidRPr="00F94968">
        <w:rPr>
          <w:rFonts w:cs="Arial"/>
          <w:sz w:val="18"/>
          <w:szCs w:val="18"/>
        </w:rPr>
        <w:t>&lt;TYPE&gt;</w:t>
      </w:r>
      <w:r w:rsidRPr="00FE2D75">
        <w:rPr>
          <w:rFonts w:cs="Arial"/>
          <w:b/>
          <w:bCs/>
          <w:sz w:val="18"/>
          <w:szCs w:val="18"/>
        </w:rPr>
        <w:t>USERMOVEMENTRESP</w:t>
      </w:r>
      <w:r w:rsidRPr="00F94968">
        <w:rPr>
          <w:rFonts w:cs="Arial"/>
          <w:sz w:val="18"/>
          <w:szCs w:val="18"/>
        </w:rPr>
        <w:t>&lt;/TYPE&gt;</w:t>
      </w:r>
    </w:p>
    <w:p w:rsidR="00A2472C" w:rsidRPr="00F94968" w:rsidRDefault="00A2472C" w:rsidP="00A2472C">
      <w:pPr>
        <w:pStyle w:val="BodyText2"/>
        <w:ind w:firstLine="720"/>
        <w:jc w:val="left"/>
        <w:rPr>
          <w:rFonts w:cs="Arial"/>
          <w:sz w:val="18"/>
          <w:szCs w:val="18"/>
        </w:rPr>
      </w:pPr>
      <w:r w:rsidRPr="00F94968">
        <w:rPr>
          <w:rFonts w:cs="Arial"/>
          <w:sz w:val="18"/>
          <w:szCs w:val="18"/>
        </w:rPr>
        <w:t>&lt;TXNSTATUS&gt;</w:t>
      </w:r>
      <w:r w:rsidRPr="00F94968">
        <w:rPr>
          <w:rFonts w:cs="Arial"/>
          <w:i/>
          <w:iCs/>
          <w:sz w:val="18"/>
          <w:szCs w:val="18"/>
        </w:rPr>
        <w:t>&lt;</w:t>
      </w:r>
      <w:r w:rsidRPr="00F94968">
        <w:rPr>
          <w:rFonts w:cs="Arial"/>
          <w:bCs/>
          <w:sz w:val="18"/>
          <w:szCs w:val="18"/>
        </w:rPr>
        <w:t>Transaction Status</w:t>
      </w:r>
      <w:r w:rsidRPr="00F94968">
        <w:rPr>
          <w:rFonts w:cs="Arial"/>
          <w:i/>
          <w:iCs/>
          <w:sz w:val="18"/>
          <w:szCs w:val="18"/>
        </w:rPr>
        <w:t>&gt;</w:t>
      </w:r>
      <w:r w:rsidRPr="00F94968">
        <w:rPr>
          <w:rFonts w:cs="Arial"/>
          <w:sz w:val="18"/>
          <w:szCs w:val="18"/>
        </w:rPr>
        <w:t>&lt;/TXNSTATUS&gt;</w:t>
      </w:r>
    </w:p>
    <w:p w:rsidR="00A2472C" w:rsidRPr="00F94968" w:rsidRDefault="00A2472C" w:rsidP="00A2472C">
      <w:pPr>
        <w:pStyle w:val="BodyText2"/>
        <w:ind w:left="360" w:firstLine="360"/>
        <w:jc w:val="left"/>
        <w:rPr>
          <w:rFonts w:cs="Arial"/>
          <w:sz w:val="18"/>
          <w:szCs w:val="18"/>
        </w:rPr>
      </w:pPr>
      <w:r w:rsidRPr="00F94968">
        <w:rPr>
          <w:rFonts w:cs="Arial"/>
          <w:sz w:val="18"/>
          <w:szCs w:val="18"/>
        </w:rPr>
        <w:t>&lt;DATE&gt;&lt;</w:t>
      </w:r>
      <w:r w:rsidRPr="00F94968">
        <w:rPr>
          <w:rFonts w:cs="Arial"/>
          <w:bCs/>
          <w:sz w:val="18"/>
          <w:szCs w:val="18"/>
        </w:rPr>
        <w:t>Date and time</w:t>
      </w:r>
      <w:r w:rsidRPr="00F94968">
        <w:rPr>
          <w:rFonts w:cs="Arial"/>
          <w:sz w:val="18"/>
          <w:szCs w:val="18"/>
        </w:rPr>
        <w:t>&gt;&lt;/DATE&gt;</w:t>
      </w:r>
    </w:p>
    <w:p w:rsidR="00A2472C" w:rsidRPr="00F94968" w:rsidRDefault="00A2472C" w:rsidP="00A2472C">
      <w:pPr>
        <w:pStyle w:val="BodyText2"/>
        <w:ind w:left="720"/>
        <w:jc w:val="left"/>
        <w:rPr>
          <w:rFonts w:cs="Arial"/>
          <w:sz w:val="18"/>
          <w:szCs w:val="18"/>
        </w:rPr>
      </w:pPr>
      <w:r w:rsidRPr="00F94968">
        <w:rPr>
          <w:rFonts w:cs="Arial"/>
          <w:sz w:val="18"/>
          <w:szCs w:val="18"/>
        </w:rPr>
        <w:t>&lt;EXTREFNUM&gt;&lt;</w:t>
      </w:r>
      <w:r w:rsidRPr="00F94968">
        <w:rPr>
          <w:rFonts w:cs="Arial"/>
          <w:bCs/>
          <w:sz w:val="18"/>
          <w:szCs w:val="18"/>
        </w:rPr>
        <w:t>Unique Reference number in the external         system</w:t>
      </w:r>
      <w:r w:rsidRPr="00F94968">
        <w:rPr>
          <w:rFonts w:cs="Arial"/>
          <w:sz w:val="18"/>
          <w:szCs w:val="18"/>
        </w:rPr>
        <w:t>&gt;&lt;/EXTREFNUM&gt;</w:t>
      </w:r>
    </w:p>
    <w:p w:rsidR="00A2472C" w:rsidRPr="00F94968" w:rsidRDefault="00A2472C" w:rsidP="00A2472C">
      <w:pPr>
        <w:pStyle w:val="BodyText2"/>
        <w:ind w:firstLine="720"/>
        <w:jc w:val="left"/>
        <w:rPr>
          <w:rFonts w:cs="Arial"/>
          <w:sz w:val="18"/>
          <w:szCs w:val="18"/>
        </w:rPr>
      </w:pPr>
      <w:r w:rsidRPr="00F94968">
        <w:rPr>
          <w:rFonts w:cs="Arial"/>
          <w:sz w:val="18"/>
          <w:szCs w:val="18"/>
        </w:rPr>
        <w:t>&lt;MESSAGE&gt;&lt;</w:t>
      </w:r>
      <w:r w:rsidRPr="00F94968">
        <w:rPr>
          <w:rFonts w:cs="Arial"/>
          <w:bCs/>
          <w:sz w:val="18"/>
          <w:szCs w:val="18"/>
        </w:rPr>
        <w:t>Transaction Message</w:t>
      </w:r>
      <w:r w:rsidRPr="00F94968">
        <w:rPr>
          <w:rFonts w:cs="Arial"/>
          <w:sz w:val="18"/>
          <w:szCs w:val="18"/>
        </w:rPr>
        <w:t>&gt;&lt;/MESSAGE&gt;</w:t>
      </w:r>
    </w:p>
    <w:p w:rsidR="00A2472C" w:rsidRPr="00F94968" w:rsidRDefault="00A2472C" w:rsidP="00A2472C">
      <w:pPr>
        <w:pStyle w:val="BodyText2"/>
        <w:ind w:right="-270" w:firstLine="720"/>
        <w:jc w:val="left"/>
        <w:rPr>
          <w:rFonts w:cs="Arial"/>
          <w:sz w:val="18"/>
          <w:szCs w:val="18"/>
        </w:rPr>
      </w:pPr>
      <w:r w:rsidRPr="00F94968">
        <w:rPr>
          <w:rFonts w:cs="Arial"/>
          <w:sz w:val="18"/>
          <w:szCs w:val="18"/>
        </w:rPr>
        <w:t>&lt;REMARKS&gt;</w:t>
      </w:r>
      <w:r w:rsidRPr="00F94968">
        <w:rPr>
          <w:rFonts w:cs="Arial"/>
          <w:i/>
          <w:iCs/>
          <w:sz w:val="18"/>
          <w:szCs w:val="18"/>
        </w:rPr>
        <w:t>&lt;</w:t>
      </w:r>
      <w:r w:rsidRPr="00F94968">
        <w:rPr>
          <w:rFonts w:cs="Arial"/>
          <w:bCs/>
          <w:sz w:val="18"/>
          <w:szCs w:val="18"/>
        </w:rPr>
        <w:t>Remarks if any</w:t>
      </w:r>
      <w:r w:rsidRPr="00F94968">
        <w:rPr>
          <w:rFonts w:cs="Arial"/>
          <w:i/>
          <w:iCs/>
          <w:sz w:val="18"/>
          <w:szCs w:val="18"/>
        </w:rPr>
        <w:t>&gt;</w:t>
      </w:r>
      <w:r w:rsidRPr="00F94968">
        <w:rPr>
          <w:rFonts w:cs="Arial"/>
          <w:sz w:val="18"/>
          <w:szCs w:val="18"/>
        </w:rPr>
        <w:t>&lt;/REMARKS&gt;</w:t>
      </w:r>
    </w:p>
    <w:p w:rsidR="00A2472C" w:rsidRDefault="00A2472C" w:rsidP="00A2472C">
      <w:pPr>
        <w:pStyle w:val="Code"/>
        <w:ind w:left="0" w:firstLine="360"/>
        <w:jc w:val="left"/>
        <w:rPr>
          <w:lang w:val="fr-FR"/>
        </w:rPr>
      </w:pPr>
      <w:r w:rsidRPr="00F94968">
        <w:rPr>
          <w:rFonts w:ascii="Arial" w:hAnsi="Arial" w:cs="Arial"/>
          <w:sz w:val="18"/>
          <w:szCs w:val="18"/>
          <w:lang w:val="fr-FR"/>
        </w:rPr>
        <w:t>&lt;/COMMAND&gt;</w:t>
      </w:r>
    </w:p>
    <w:p w:rsidR="00A2472C" w:rsidRPr="00116219" w:rsidRDefault="00A2472C" w:rsidP="00A2472C">
      <w:pPr>
        <w:pStyle w:val="BodyText2"/>
      </w:pPr>
    </w:p>
    <w:tbl>
      <w:tblPr>
        <w:tblW w:w="8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30"/>
        <w:gridCol w:w="1710"/>
        <w:gridCol w:w="1710"/>
        <w:gridCol w:w="900"/>
        <w:gridCol w:w="1080"/>
        <w:gridCol w:w="2070"/>
      </w:tblGrid>
      <w:tr w:rsidR="00A2472C" w:rsidRPr="00917518" w:rsidTr="00096B91">
        <w:tc>
          <w:tcPr>
            <w:tcW w:w="1330" w:type="dxa"/>
            <w:tcBorders>
              <w:bottom w:val="single" w:sz="4" w:space="0" w:color="auto"/>
            </w:tcBorders>
            <w:shd w:val="clear" w:color="auto" w:fill="E31837"/>
          </w:tcPr>
          <w:p w:rsidR="00A2472C" w:rsidRPr="00945736" w:rsidRDefault="00A2472C" w:rsidP="00096B91">
            <w:pPr>
              <w:pStyle w:val="Tablecontent"/>
              <w:rPr>
                <w:rFonts w:cs="Arial"/>
                <w:b/>
                <w:color w:val="FFFFFF" w:themeColor="background1"/>
                <w:szCs w:val="18"/>
              </w:rPr>
            </w:pPr>
            <w:r w:rsidRPr="00945736">
              <w:rPr>
                <w:rFonts w:cs="Arial"/>
                <w:b/>
                <w:color w:val="FFFFFF" w:themeColor="background1"/>
                <w:szCs w:val="18"/>
              </w:rPr>
              <w:t>TAG</w:t>
            </w:r>
          </w:p>
        </w:tc>
        <w:tc>
          <w:tcPr>
            <w:tcW w:w="1710" w:type="dxa"/>
            <w:tcBorders>
              <w:bottom w:val="single" w:sz="4" w:space="0" w:color="auto"/>
            </w:tcBorders>
            <w:shd w:val="clear" w:color="auto" w:fill="E31837"/>
          </w:tcPr>
          <w:p w:rsidR="00A2472C" w:rsidRPr="00945736" w:rsidRDefault="00A2472C" w:rsidP="00096B91">
            <w:pPr>
              <w:pStyle w:val="Tablecontent"/>
              <w:rPr>
                <w:rFonts w:cs="Arial"/>
                <w:b/>
                <w:bCs/>
                <w:color w:val="FFFFFF" w:themeColor="background1"/>
                <w:szCs w:val="18"/>
              </w:rPr>
            </w:pPr>
            <w:r w:rsidRPr="00945736">
              <w:rPr>
                <w:rFonts w:cs="Arial"/>
                <w:b/>
                <w:bCs/>
                <w:color w:val="FFFFFF" w:themeColor="background1"/>
                <w:szCs w:val="18"/>
              </w:rPr>
              <w:t>Fields</w:t>
            </w:r>
          </w:p>
        </w:tc>
        <w:tc>
          <w:tcPr>
            <w:tcW w:w="1710" w:type="dxa"/>
            <w:tcBorders>
              <w:bottom w:val="single" w:sz="4" w:space="0" w:color="auto"/>
            </w:tcBorders>
            <w:shd w:val="clear" w:color="auto" w:fill="E31837"/>
          </w:tcPr>
          <w:p w:rsidR="00A2472C" w:rsidRPr="00945736" w:rsidRDefault="00A2472C" w:rsidP="00096B91">
            <w:pPr>
              <w:pStyle w:val="Tablecontent"/>
              <w:rPr>
                <w:rFonts w:cs="Arial"/>
                <w:b/>
                <w:bCs/>
                <w:color w:val="FFFFFF" w:themeColor="background1"/>
                <w:szCs w:val="18"/>
              </w:rPr>
            </w:pPr>
            <w:r w:rsidRPr="00945736">
              <w:rPr>
                <w:rFonts w:cs="Arial"/>
                <w:b/>
                <w:bCs/>
                <w:color w:val="FFFFFF" w:themeColor="background1"/>
                <w:szCs w:val="18"/>
              </w:rPr>
              <w:t>Example</w:t>
            </w:r>
          </w:p>
        </w:tc>
        <w:tc>
          <w:tcPr>
            <w:tcW w:w="900" w:type="dxa"/>
            <w:tcBorders>
              <w:bottom w:val="single" w:sz="4" w:space="0" w:color="auto"/>
            </w:tcBorders>
            <w:shd w:val="clear" w:color="auto" w:fill="E31837"/>
          </w:tcPr>
          <w:p w:rsidR="00A2472C" w:rsidRPr="00945736" w:rsidRDefault="00A2472C" w:rsidP="00096B91">
            <w:pPr>
              <w:pStyle w:val="Tablecontent"/>
              <w:rPr>
                <w:rFonts w:cs="Arial"/>
                <w:b/>
                <w:color w:val="FFFFFF" w:themeColor="background1"/>
                <w:szCs w:val="18"/>
              </w:rPr>
            </w:pPr>
            <w:r w:rsidRPr="00945736">
              <w:rPr>
                <w:rFonts w:cs="Arial"/>
                <w:b/>
                <w:color w:val="FFFFFF" w:themeColor="background1"/>
                <w:szCs w:val="18"/>
              </w:rPr>
              <w:t>Max Length</w:t>
            </w:r>
          </w:p>
        </w:tc>
        <w:tc>
          <w:tcPr>
            <w:tcW w:w="1080" w:type="dxa"/>
            <w:tcBorders>
              <w:bottom w:val="single" w:sz="4" w:space="0" w:color="auto"/>
            </w:tcBorders>
            <w:shd w:val="clear" w:color="auto" w:fill="E31837"/>
          </w:tcPr>
          <w:p w:rsidR="00A2472C" w:rsidRPr="00945736" w:rsidRDefault="00A2472C" w:rsidP="00096B91">
            <w:pPr>
              <w:pStyle w:val="Tablecontent"/>
              <w:rPr>
                <w:rFonts w:cs="Arial"/>
                <w:b/>
                <w:color w:val="FFFFFF" w:themeColor="background1"/>
                <w:szCs w:val="18"/>
              </w:rPr>
            </w:pPr>
            <w:r w:rsidRPr="00945736">
              <w:rPr>
                <w:rFonts w:cs="Arial"/>
                <w:b/>
                <w:color w:val="FFFFFF" w:themeColor="background1"/>
                <w:szCs w:val="18"/>
              </w:rPr>
              <w:t>Optional/Mandatory</w:t>
            </w:r>
          </w:p>
        </w:tc>
        <w:tc>
          <w:tcPr>
            <w:tcW w:w="2070" w:type="dxa"/>
            <w:tcBorders>
              <w:bottom w:val="single" w:sz="4" w:space="0" w:color="auto"/>
            </w:tcBorders>
            <w:shd w:val="clear" w:color="auto" w:fill="E31837"/>
          </w:tcPr>
          <w:p w:rsidR="00A2472C" w:rsidRPr="00945736" w:rsidRDefault="00A2472C" w:rsidP="00096B91">
            <w:pPr>
              <w:pStyle w:val="Tablecontent"/>
              <w:rPr>
                <w:rFonts w:cs="Arial"/>
                <w:b/>
                <w:color w:val="FFFFFF" w:themeColor="background1"/>
                <w:szCs w:val="18"/>
              </w:rPr>
            </w:pPr>
            <w:r w:rsidRPr="00945736">
              <w:rPr>
                <w:rFonts w:cs="Arial"/>
                <w:b/>
                <w:color w:val="FFFFFF" w:themeColor="background1"/>
                <w:szCs w:val="18"/>
              </w:rPr>
              <w:t>Remarks</w:t>
            </w:r>
          </w:p>
        </w:tc>
      </w:tr>
      <w:tr w:rsidR="00A2472C" w:rsidTr="00096B91">
        <w:tc>
          <w:tcPr>
            <w:tcW w:w="1330" w:type="dxa"/>
            <w:shd w:val="clear" w:color="auto" w:fill="FFFFFF" w:themeFill="background1"/>
          </w:tcPr>
          <w:p w:rsidR="00A2472C" w:rsidRPr="00945736" w:rsidRDefault="00A2472C" w:rsidP="00096B91">
            <w:pPr>
              <w:pStyle w:val="Tablecontent"/>
              <w:rPr>
                <w:rFonts w:cs="Arial"/>
                <w:szCs w:val="18"/>
              </w:rPr>
            </w:pPr>
            <w:r w:rsidRPr="00945736">
              <w:rPr>
                <w:rFonts w:cs="Arial"/>
                <w:szCs w:val="18"/>
              </w:rPr>
              <w:t>TYPE</w:t>
            </w:r>
          </w:p>
        </w:tc>
        <w:tc>
          <w:tcPr>
            <w:tcW w:w="1710" w:type="dxa"/>
            <w:shd w:val="clear" w:color="auto" w:fill="FFFFFF" w:themeFill="background1"/>
          </w:tcPr>
          <w:p w:rsidR="00A2472C" w:rsidRPr="00945736" w:rsidRDefault="00A2472C" w:rsidP="00096B91">
            <w:pPr>
              <w:pStyle w:val="Tablecontent"/>
              <w:rPr>
                <w:rFonts w:cs="Arial"/>
                <w:szCs w:val="18"/>
              </w:rPr>
            </w:pPr>
            <w:r w:rsidRPr="00945736">
              <w:rPr>
                <w:rFonts w:cs="Arial"/>
                <w:b/>
                <w:szCs w:val="18"/>
              </w:rPr>
              <w:t>EXTUSERMOVEMENTRESP</w:t>
            </w:r>
          </w:p>
        </w:tc>
        <w:tc>
          <w:tcPr>
            <w:tcW w:w="1710" w:type="dxa"/>
            <w:shd w:val="clear" w:color="auto" w:fill="FFFFFF" w:themeFill="background1"/>
          </w:tcPr>
          <w:p w:rsidR="00A2472C" w:rsidRPr="00945736" w:rsidRDefault="00A2472C" w:rsidP="00096B91">
            <w:pPr>
              <w:pStyle w:val="Tablecontent"/>
              <w:rPr>
                <w:rFonts w:cs="Arial"/>
                <w:szCs w:val="18"/>
              </w:rPr>
            </w:pPr>
            <w:r w:rsidRPr="00945736">
              <w:rPr>
                <w:rFonts w:cs="Arial"/>
                <w:b/>
                <w:bCs/>
                <w:szCs w:val="18"/>
              </w:rPr>
              <w:t>USERMOVEMENTRESP</w:t>
            </w:r>
          </w:p>
        </w:tc>
        <w:tc>
          <w:tcPr>
            <w:tcW w:w="900" w:type="dxa"/>
            <w:shd w:val="clear" w:color="auto" w:fill="FFFFFF" w:themeFill="background1"/>
          </w:tcPr>
          <w:p w:rsidR="00A2472C" w:rsidRPr="00945736" w:rsidRDefault="00A2472C" w:rsidP="00096B91">
            <w:pPr>
              <w:pStyle w:val="Tablecontent"/>
              <w:rPr>
                <w:rFonts w:cs="Arial"/>
                <w:szCs w:val="18"/>
              </w:rPr>
            </w:pPr>
            <w:r w:rsidRPr="00945736">
              <w:rPr>
                <w:rFonts w:cs="Arial"/>
                <w:szCs w:val="18"/>
              </w:rPr>
              <w:t>18</w:t>
            </w:r>
          </w:p>
        </w:tc>
        <w:tc>
          <w:tcPr>
            <w:tcW w:w="1080" w:type="dxa"/>
            <w:shd w:val="clear" w:color="auto" w:fill="FFFFFF" w:themeFill="background1"/>
          </w:tcPr>
          <w:p w:rsidR="00A2472C" w:rsidRPr="00945736" w:rsidRDefault="00A2472C" w:rsidP="00096B91">
            <w:pPr>
              <w:pStyle w:val="Tablecontent"/>
              <w:rPr>
                <w:rFonts w:cs="Arial"/>
                <w:szCs w:val="18"/>
              </w:rPr>
            </w:pPr>
            <w:r w:rsidRPr="00945736">
              <w:rPr>
                <w:rFonts w:cs="Arial"/>
                <w:szCs w:val="18"/>
              </w:rPr>
              <w:t>M</w:t>
            </w:r>
          </w:p>
        </w:tc>
        <w:tc>
          <w:tcPr>
            <w:tcW w:w="2070" w:type="dxa"/>
            <w:shd w:val="clear" w:color="auto" w:fill="FFFFFF" w:themeFill="background1"/>
          </w:tcPr>
          <w:p w:rsidR="00A2472C" w:rsidRPr="00945736" w:rsidRDefault="00A2472C" w:rsidP="00096B91">
            <w:pPr>
              <w:pStyle w:val="Tablecontent"/>
              <w:rPr>
                <w:rFonts w:cs="Arial"/>
                <w:szCs w:val="18"/>
              </w:rPr>
            </w:pPr>
            <w:r w:rsidRPr="00945736">
              <w:rPr>
                <w:rFonts w:cs="Arial"/>
                <w:szCs w:val="18"/>
              </w:rPr>
              <w:t>Request Type. Static value</w:t>
            </w:r>
          </w:p>
        </w:tc>
      </w:tr>
      <w:tr w:rsidR="00A2472C" w:rsidTr="00096B91">
        <w:tc>
          <w:tcPr>
            <w:tcW w:w="1330" w:type="dxa"/>
            <w:shd w:val="clear" w:color="auto" w:fill="FFFFFF" w:themeFill="background1"/>
          </w:tcPr>
          <w:p w:rsidR="00A2472C" w:rsidRPr="00945736" w:rsidRDefault="00A2472C" w:rsidP="00096B91">
            <w:pPr>
              <w:pStyle w:val="Tablecontent"/>
              <w:rPr>
                <w:rFonts w:cs="Arial"/>
                <w:szCs w:val="18"/>
              </w:rPr>
            </w:pPr>
            <w:r w:rsidRPr="00945736">
              <w:rPr>
                <w:rFonts w:cs="Arial"/>
                <w:szCs w:val="18"/>
              </w:rPr>
              <w:t>TXNSTATUS</w:t>
            </w:r>
          </w:p>
        </w:tc>
        <w:tc>
          <w:tcPr>
            <w:tcW w:w="1710" w:type="dxa"/>
            <w:shd w:val="clear" w:color="auto" w:fill="FFFFFF" w:themeFill="background1"/>
          </w:tcPr>
          <w:p w:rsidR="00A2472C" w:rsidRPr="00945736" w:rsidRDefault="00A2472C" w:rsidP="00096B91">
            <w:pPr>
              <w:pStyle w:val="Tablecontent"/>
              <w:rPr>
                <w:rFonts w:cs="Arial"/>
                <w:szCs w:val="18"/>
              </w:rPr>
            </w:pPr>
            <w:r w:rsidRPr="00945736">
              <w:rPr>
                <w:rFonts w:cs="Arial"/>
                <w:szCs w:val="18"/>
              </w:rPr>
              <w:t>Transaction Status</w:t>
            </w:r>
          </w:p>
        </w:tc>
        <w:tc>
          <w:tcPr>
            <w:tcW w:w="1710" w:type="dxa"/>
            <w:shd w:val="clear" w:color="auto" w:fill="FFFFFF" w:themeFill="background1"/>
          </w:tcPr>
          <w:p w:rsidR="00A2472C" w:rsidRPr="00945736" w:rsidRDefault="00A2472C" w:rsidP="00096B91">
            <w:pPr>
              <w:pStyle w:val="Tablecontent"/>
              <w:rPr>
                <w:rFonts w:cs="Arial"/>
                <w:szCs w:val="18"/>
              </w:rPr>
            </w:pPr>
            <w:r w:rsidRPr="00945736">
              <w:rPr>
                <w:rFonts w:cs="Arial"/>
                <w:szCs w:val="18"/>
              </w:rPr>
              <w:t>200</w:t>
            </w:r>
          </w:p>
        </w:tc>
        <w:tc>
          <w:tcPr>
            <w:tcW w:w="900" w:type="dxa"/>
            <w:shd w:val="clear" w:color="auto" w:fill="FFFFFF" w:themeFill="background1"/>
          </w:tcPr>
          <w:p w:rsidR="00A2472C" w:rsidRPr="00945736" w:rsidRDefault="00A2472C" w:rsidP="00096B91">
            <w:pPr>
              <w:pStyle w:val="Tablecontent"/>
              <w:rPr>
                <w:rFonts w:cs="Arial"/>
                <w:szCs w:val="18"/>
              </w:rPr>
            </w:pPr>
            <w:r w:rsidRPr="00945736">
              <w:rPr>
                <w:rFonts w:cs="Arial"/>
                <w:szCs w:val="18"/>
              </w:rPr>
              <w:t>5</w:t>
            </w:r>
          </w:p>
        </w:tc>
        <w:tc>
          <w:tcPr>
            <w:tcW w:w="1080" w:type="dxa"/>
            <w:shd w:val="clear" w:color="auto" w:fill="FFFFFF" w:themeFill="background1"/>
          </w:tcPr>
          <w:p w:rsidR="00A2472C" w:rsidRPr="00945736" w:rsidRDefault="00A2472C" w:rsidP="00096B91">
            <w:pPr>
              <w:pStyle w:val="Tablecontent"/>
              <w:rPr>
                <w:rFonts w:cs="Arial"/>
                <w:szCs w:val="18"/>
              </w:rPr>
            </w:pPr>
            <w:r w:rsidRPr="00945736">
              <w:rPr>
                <w:rFonts w:cs="Arial"/>
                <w:szCs w:val="18"/>
              </w:rPr>
              <w:t>M</w:t>
            </w:r>
          </w:p>
        </w:tc>
        <w:tc>
          <w:tcPr>
            <w:tcW w:w="2070" w:type="dxa"/>
            <w:shd w:val="clear" w:color="auto" w:fill="FFFFFF" w:themeFill="background1"/>
          </w:tcPr>
          <w:p w:rsidR="00A2472C" w:rsidRPr="00945736" w:rsidRDefault="00A2472C" w:rsidP="00096B91">
            <w:pPr>
              <w:pStyle w:val="Tablecontent"/>
              <w:rPr>
                <w:rFonts w:cs="Arial"/>
                <w:szCs w:val="18"/>
              </w:rPr>
            </w:pPr>
            <w:r w:rsidRPr="00945736">
              <w:rPr>
                <w:rFonts w:cs="Arial"/>
                <w:szCs w:val="18"/>
              </w:rPr>
              <w:t>Transaction Status i.e.</w:t>
            </w:r>
          </w:p>
          <w:p w:rsidR="00A2472C" w:rsidRPr="00945736" w:rsidRDefault="00A2472C" w:rsidP="00096B91">
            <w:pPr>
              <w:pStyle w:val="Tablecontent"/>
              <w:rPr>
                <w:rFonts w:cs="Arial"/>
                <w:szCs w:val="18"/>
              </w:rPr>
            </w:pPr>
            <w:r w:rsidRPr="00945736">
              <w:rPr>
                <w:rFonts w:cs="Arial"/>
                <w:szCs w:val="18"/>
              </w:rPr>
              <w:t>200- Successful</w:t>
            </w:r>
          </w:p>
          <w:p w:rsidR="00A2472C" w:rsidRPr="00945736" w:rsidRDefault="00A2472C" w:rsidP="00096B91">
            <w:pPr>
              <w:pStyle w:val="Tablecontent"/>
              <w:rPr>
                <w:rFonts w:cs="Arial"/>
                <w:szCs w:val="18"/>
              </w:rPr>
            </w:pPr>
          </w:p>
        </w:tc>
      </w:tr>
      <w:tr w:rsidR="00A2472C" w:rsidTr="00096B91">
        <w:tc>
          <w:tcPr>
            <w:tcW w:w="1330" w:type="dxa"/>
          </w:tcPr>
          <w:p w:rsidR="00A2472C" w:rsidRPr="00945736" w:rsidRDefault="00A2472C" w:rsidP="00096B91">
            <w:pPr>
              <w:pStyle w:val="Tablecontent"/>
              <w:rPr>
                <w:rFonts w:cs="Arial"/>
                <w:szCs w:val="18"/>
              </w:rPr>
            </w:pPr>
            <w:r w:rsidRPr="00945736">
              <w:rPr>
                <w:rFonts w:cs="Arial"/>
                <w:szCs w:val="18"/>
              </w:rPr>
              <w:t>DATE</w:t>
            </w:r>
          </w:p>
        </w:tc>
        <w:tc>
          <w:tcPr>
            <w:tcW w:w="1710" w:type="dxa"/>
          </w:tcPr>
          <w:p w:rsidR="00A2472C" w:rsidRPr="00945736" w:rsidRDefault="00A2472C" w:rsidP="00096B91">
            <w:pPr>
              <w:pStyle w:val="Tablecontent"/>
              <w:rPr>
                <w:rFonts w:cs="Arial"/>
                <w:szCs w:val="18"/>
              </w:rPr>
            </w:pPr>
            <w:r w:rsidRPr="00945736">
              <w:rPr>
                <w:rFonts w:cs="Arial"/>
                <w:szCs w:val="18"/>
              </w:rPr>
              <w:t>Date of Transaction Request</w:t>
            </w:r>
          </w:p>
        </w:tc>
        <w:tc>
          <w:tcPr>
            <w:tcW w:w="1710" w:type="dxa"/>
          </w:tcPr>
          <w:p w:rsidR="00A2472C" w:rsidRPr="00945736" w:rsidRDefault="00A2472C" w:rsidP="00096B91">
            <w:pPr>
              <w:pStyle w:val="Tablecontent"/>
              <w:rPr>
                <w:rFonts w:cs="Arial"/>
                <w:szCs w:val="18"/>
              </w:rPr>
            </w:pPr>
            <w:r w:rsidRPr="00945736">
              <w:rPr>
                <w:rFonts w:cs="Arial"/>
                <w:color w:val="000000"/>
                <w:szCs w:val="18"/>
                <w:lang w:val="en-IN"/>
              </w:rPr>
              <w:t>DD/MM/YYYY HH:MM:SS</w:t>
            </w:r>
          </w:p>
        </w:tc>
        <w:tc>
          <w:tcPr>
            <w:tcW w:w="900" w:type="dxa"/>
          </w:tcPr>
          <w:p w:rsidR="00A2472C" w:rsidRPr="00945736" w:rsidRDefault="00A2472C" w:rsidP="00096B91">
            <w:pPr>
              <w:pStyle w:val="Tablecontent"/>
              <w:rPr>
                <w:rFonts w:cs="Arial"/>
                <w:szCs w:val="18"/>
              </w:rPr>
            </w:pPr>
            <w:r w:rsidRPr="00945736">
              <w:rPr>
                <w:rFonts w:cs="Arial"/>
                <w:szCs w:val="18"/>
              </w:rPr>
              <w:t>15</w:t>
            </w:r>
          </w:p>
        </w:tc>
        <w:tc>
          <w:tcPr>
            <w:tcW w:w="1080" w:type="dxa"/>
          </w:tcPr>
          <w:p w:rsidR="00A2472C" w:rsidRPr="00945736" w:rsidRDefault="00A2472C" w:rsidP="00096B91">
            <w:pPr>
              <w:pStyle w:val="Tablecontent"/>
              <w:rPr>
                <w:rFonts w:cs="Arial"/>
                <w:szCs w:val="18"/>
              </w:rPr>
            </w:pPr>
            <w:r w:rsidRPr="00945736">
              <w:rPr>
                <w:rFonts w:cs="Arial"/>
                <w:szCs w:val="18"/>
              </w:rPr>
              <w:t>M</w:t>
            </w:r>
          </w:p>
        </w:tc>
        <w:tc>
          <w:tcPr>
            <w:tcW w:w="2070" w:type="dxa"/>
          </w:tcPr>
          <w:p w:rsidR="00A2472C" w:rsidRPr="00945736" w:rsidRDefault="00A2472C" w:rsidP="00096B91">
            <w:pPr>
              <w:pStyle w:val="Tablecontent"/>
              <w:rPr>
                <w:rFonts w:cs="Arial"/>
                <w:szCs w:val="18"/>
              </w:rPr>
            </w:pPr>
            <w:r w:rsidRPr="00945736">
              <w:rPr>
                <w:rFonts w:cs="Arial"/>
                <w:szCs w:val="18"/>
              </w:rPr>
              <w:t>Alpha-Numeric, format will be defined in SYSTEM_PREFRENCES table</w:t>
            </w:r>
          </w:p>
        </w:tc>
      </w:tr>
      <w:tr w:rsidR="00A2472C" w:rsidTr="00096B91">
        <w:tc>
          <w:tcPr>
            <w:tcW w:w="1330" w:type="dxa"/>
          </w:tcPr>
          <w:p w:rsidR="00A2472C" w:rsidRPr="00945736" w:rsidRDefault="00A2472C" w:rsidP="00096B91">
            <w:pPr>
              <w:pStyle w:val="Tablecontent"/>
              <w:rPr>
                <w:rFonts w:cs="Arial"/>
                <w:szCs w:val="18"/>
              </w:rPr>
            </w:pPr>
            <w:r w:rsidRPr="00945736">
              <w:rPr>
                <w:rFonts w:cs="Arial"/>
                <w:szCs w:val="18"/>
              </w:rPr>
              <w:t>EXTREFNUM</w:t>
            </w:r>
          </w:p>
        </w:tc>
        <w:tc>
          <w:tcPr>
            <w:tcW w:w="1710" w:type="dxa"/>
          </w:tcPr>
          <w:p w:rsidR="00A2472C" w:rsidRPr="00945736" w:rsidRDefault="00A2472C" w:rsidP="00096B91">
            <w:pPr>
              <w:pStyle w:val="Tablecontent"/>
              <w:rPr>
                <w:rFonts w:cs="Arial"/>
                <w:szCs w:val="18"/>
              </w:rPr>
            </w:pPr>
            <w:r w:rsidRPr="00945736">
              <w:rPr>
                <w:rFonts w:cs="Arial"/>
                <w:szCs w:val="18"/>
              </w:rPr>
              <w:t>External Reference Number</w:t>
            </w:r>
          </w:p>
        </w:tc>
        <w:tc>
          <w:tcPr>
            <w:tcW w:w="1710" w:type="dxa"/>
          </w:tcPr>
          <w:p w:rsidR="00A2472C" w:rsidRPr="00945736" w:rsidRDefault="00A2472C" w:rsidP="00096B91">
            <w:pPr>
              <w:pStyle w:val="Tablecontent"/>
              <w:rPr>
                <w:rFonts w:cs="Arial"/>
                <w:szCs w:val="18"/>
              </w:rPr>
            </w:pPr>
            <w:r w:rsidRPr="00945736">
              <w:rPr>
                <w:rFonts w:cs="Arial"/>
                <w:szCs w:val="18"/>
              </w:rPr>
              <w:t>1234</w:t>
            </w:r>
          </w:p>
        </w:tc>
        <w:tc>
          <w:tcPr>
            <w:tcW w:w="900" w:type="dxa"/>
          </w:tcPr>
          <w:p w:rsidR="00A2472C" w:rsidRPr="00945736" w:rsidRDefault="00A2472C" w:rsidP="00096B91">
            <w:pPr>
              <w:pStyle w:val="Tablecontent"/>
              <w:rPr>
                <w:rFonts w:cs="Arial"/>
                <w:szCs w:val="18"/>
              </w:rPr>
            </w:pPr>
            <w:r w:rsidRPr="00945736">
              <w:rPr>
                <w:rFonts w:cs="Arial"/>
                <w:szCs w:val="18"/>
              </w:rPr>
              <w:t>20</w:t>
            </w:r>
          </w:p>
        </w:tc>
        <w:tc>
          <w:tcPr>
            <w:tcW w:w="1080" w:type="dxa"/>
          </w:tcPr>
          <w:p w:rsidR="00A2472C" w:rsidRPr="00945736" w:rsidRDefault="00A2472C" w:rsidP="00096B91">
            <w:pPr>
              <w:pStyle w:val="Tablecontent"/>
              <w:rPr>
                <w:rFonts w:cs="Arial"/>
                <w:szCs w:val="18"/>
              </w:rPr>
            </w:pPr>
            <w:r w:rsidRPr="00945736">
              <w:rPr>
                <w:rFonts w:cs="Arial"/>
                <w:szCs w:val="18"/>
              </w:rPr>
              <w:t>O (Tag is mandatory)</w:t>
            </w:r>
          </w:p>
        </w:tc>
        <w:tc>
          <w:tcPr>
            <w:tcW w:w="2070" w:type="dxa"/>
          </w:tcPr>
          <w:p w:rsidR="00A2472C" w:rsidRPr="00945736" w:rsidRDefault="00A2472C" w:rsidP="00096B91">
            <w:pPr>
              <w:pStyle w:val="Tablecontent"/>
              <w:rPr>
                <w:rFonts w:cs="Arial"/>
                <w:bCs/>
                <w:szCs w:val="18"/>
              </w:rPr>
            </w:pPr>
            <w:r w:rsidRPr="00945736">
              <w:rPr>
                <w:rFonts w:cs="Arial"/>
                <w:bCs/>
                <w:szCs w:val="18"/>
              </w:rPr>
              <w:t>Unique Reference number in the external system.</w:t>
            </w:r>
          </w:p>
        </w:tc>
      </w:tr>
      <w:tr w:rsidR="00A2472C" w:rsidTr="00096B91">
        <w:tc>
          <w:tcPr>
            <w:tcW w:w="1330" w:type="dxa"/>
          </w:tcPr>
          <w:p w:rsidR="00A2472C" w:rsidRPr="00945736" w:rsidRDefault="00A2472C" w:rsidP="00096B91">
            <w:pPr>
              <w:pStyle w:val="Tablecontent"/>
              <w:rPr>
                <w:rFonts w:cs="Arial"/>
                <w:szCs w:val="18"/>
              </w:rPr>
            </w:pPr>
            <w:r w:rsidRPr="00945736">
              <w:rPr>
                <w:rFonts w:cs="Arial"/>
                <w:szCs w:val="18"/>
              </w:rPr>
              <w:t>MESSAGE</w:t>
            </w:r>
          </w:p>
        </w:tc>
        <w:tc>
          <w:tcPr>
            <w:tcW w:w="1710" w:type="dxa"/>
          </w:tcPr>
          <w:p w:rsidR="00A2472C" w:rsidRPr="00945736" w:rsidRDefault="00A2472C" w:rsidP="00096B91">
            <w:pPr>
              <w:pStyle w:val="Tablecontent"/>
              <w:rPr>
                <w:rFonts w:cs="Arial"/>
                <w:szCs w:val="18"/>
              </w:rPr>
            </w:pPr>
            <w:r w:rsidRPr="00945736">
              <w:rPr>
                <w:rFonts w:cs="Arial"/>
                <w:szCs w:val="18"/>
              </w:rPr>
              <w:t>Message</w:t>
            </w:r>
          </w:p>
        </w:tc>
        <w:tc>
          <w:tcPr>
            <w:tcW w:w="1710" w:type="dxa"/>
          </w:tcPr>
          <w:p w:rsidR="00A2472C" w:rsidRPr="00945736" w:rsidRDefault="00A2472C" w:rsidP="00096B91">
            <w:pPr>
              <w:pStyle w:val="Tablecontent"/>
              <w:rPr>
                <w:rFonts w:cs="Arial"/>
                <w:szCs w:val="18"/>
              </w:rPr>
            </w:pPr>
          </w:p>
        </w:tc>
        <w:tc>
          <w:tcPr>
            <w:tcW w:w="900" w:type="dxa"/>
          </w:tcPr>
          <w:p w:rsidR="00A2472C" w:rsidRPr="00945736" w:rsidRDefault="00A2472C" w:rsidP="00096B91">
            <w:pPr>
              <w:pStyle w:val="Tablecontent"/>
              <w:rPr>
                <w:rFonts w:cs="Arial"/>
                <w:szCs w:val="18"/>
              </w:rPr>
            </w:pPr>
          </w:p>
        </w:tc>
        <w:tc>
          <w:tcPr>
            <w:tcW w:w="1080" w:type="dxa"/>
          </w:tcPr>
          <w:p w:rsidR="00A2472C" w:rsidRPr="00945736" w:rsidRDefault="00A2472C" w:rsidP="00096B91">
            <w:pPr>
              <w:pStyle w:val="Tablecontent"/>
              <w:rPr>
                <w:rFonts w:cs="Arial"/>
                <w:szCs w:val="18"/>
              </w:rPr>
            </w:pPr>
            <w:r w:rsidRPr="00945736">
              <w:rPr>
                <w:rFonts w:cs="Arial"/>
                <w:szCs w:val="18"/>
              </w:rPr>
              <w:t>O</w:t>
            </w:r>
          </w:p>
        </w:tc>
        <w:tc>
          <w:tcPr>
            <w:tcW w:w="2070" w:type="dxa"/>
          </w:tcPr>
          <w:p w:rsidR="00A2472C" w:rsidRPr="00945736" w:rsidRDefault="00A2472C" w:rsidP="00096B91">
            <w:pPr>
              <w:pStyle w:val="Tablecontent"/>
              <w:rPr>
                <w:rFonts w:cs="Arial"/>
                <w:szCs w:val="18"/>
              </w:rPr>
            </w:pPr>
            <w:r w:rsidRPr="00945736">
              <w:rPr>
                <w:rFonts w:cs="Arial"/>
                <w:szCs w:val="18"/>
              </w:rPr>
              <w:t>Gives details about the transaction.</w:t>
            </w:r>
          </w:p>
        </w:tc>
      </w:tr>
      <w:tr w:rsidR="00A2472C" w:rsidTr="00096B91">
        <w:tc>
          <w:tcPr>
            <w:tcW w:w="1330" w:type="dxa"/>
          </w:tcPr>
          <w:p w:rsidR="00A2472C" w:rsidRPr="00945736" w:rsidRDefault="00A2472C" w:rsidP="00096B91">
            <w:pPr>
              <w:pStyle w:val="Tablecontent"/>
              <w:rPr>
                <w:rFonts w:cs="Arial"/>
                <w:szCs w:val="18"/>
              </w:rPr>
            </w:pPr>
            <w:r w:rsidRPr="00945736">
              <w:rPr>
                <w:rFonts w:cs="Arial"/>
                <w:szCs w:val="18"/>
              </w:rPr>
              <w:t>REMARKS</w:t>
            </w:r>
          </w:p>
        </w:tc>
        <w:tc>
          <w:tcPr>
            <w:tcW w:w="1710" w:type="dxa"/>
          </w:tcPr>
          <w:p w:rsidR="00A2472C" w:rsidRPr="00945736" w:rsidRDefault="00A2472C" w:rsidP="00096B91">
            <w:pPr>
              <w:pStyle w:val="Tablecontent"/>
              <w:rPr>
                <w:rFonts w:cs="Arial"/>
                <w:szCs w:val="18"/>
              </w:rPr>
            </w:pPr>
            <w:r w:rsidRPr="00945736">
              <w:rPr>
                <w:rFonts w:cs="Arial"/>
                <w:szCs w:val="18"/>
              </w:rPr>
              <w:t>Purpose</w:t>
            </w:r>
          </w:p>
        </w:tc>
        <w:tc>
          <w:tcPr>
            <w:tcW w:w="1710" w:type="dxa"/>
          </w:tcPr>
          <w:p w:rsidR="00A2472C" w:rsidRPr="00945736" w:rsidRDefault="00A2472C" w:rsidP="00096B91">
            <w:pPr>
              <w:pStyle w:val="Tablecontent"/>
              <w:rPr>
                <w:rFonts w:cs="Arial"/>
                <w:szCs w:val="18"/>
              </w:rPr>
            </w:pPr>
            <w:r w:rsidRPr="00945736">
              <w:rPr>
                <w:rFonts w:cs="Arial"/>
                <w:szCs w:val="18"/>
              </w:rPr>
              <w:t>Remarks/purpose</w:t>
            </w:r>
          </w:p>
        </w:tc>
        <w:tc>
          <w:tcPr>
            <w:tcW w:w="900" w:type="dxa"/>
          </w:tcPr>
          <w:p w:rsidR="00A2472C" w:rsidRPr="00945736" w:rsidRDefault="00A2472C" w:rsidP="00096B91">
            <w:pPr>
              <w:pStyle w:val="Tablecontent"/>
              <w:rPr>
                <w:rFonts w:cs="Arial"/>
                <w:szCs w:val="18"/>
              </w:rPr>
            </w:pPr>
            <w:r w:rsidRPr="00945736">
              <w:rPr>
                <w:rFonts w:cs="Arial"/>
                <w:szCs w:val="18"/>
              </w:rPr>
              <w:t>100</w:t>
            </w:r>
          </w:p>
        </w:tc>
        <w:tc>
          <w:tcPr>
            <w:tcW w:w="1080" w:type="dxa"/>
          </w:tcPr>
          <w:p w:rsidR="00A2472C" w:rsidRPr="00945736" w:rsidRDefault="00A2472C" w:rsidP="00096B91">
            <w:pPr>
              <w:pStyle w:val="Tablecontent"/>
              <w:rPr>
                <w:rFonts w:cs="Arial"/>
                <w:szCs w:val="18"/>
              </w:rPr>
            </w:pPr>
            <w:r w:rsidRPr="00945736">
              <w:rPr>
                <w:rFonts w:cs="Arial"/>
                <w:szCs w:val="18"/>
              </w:rPr>
              <w:t>M</w:t>
            </w:r>
          </w:p>
        </w:tc>
        <w:tc>
          <w:tcPr>
            <w:tcW w:w="2070" w:type="dxa"/>
          </w:tcPr>
          <w:p w:rsidR="00A2472C" w:rsidRPr="00945736" w:rsidRDefault="00A2472C" w:rsidP="00096B91">
            <w:pPr>
              <w:pStyle w:val="Tablecontent"/>
              <w:rPr>
                <w:rFonts w:cs="Arial"/>
                <w:szCs w:val="18"/>
              </w:rPr>
            </w:pPr>
            <w:r w:rsidRPr="00945736">
              <w:rPr>
                <w:rFonts w:cs="Arial"/>
                <w:bCs/>
                <w:szCs w:val="18"/>
              </w:rPr>
              <w:t>Alpha numeric</w:t>
            </w:r>
          </w:p>
        </w:tc>
      </w:tr>
    </w:tbl>
    <w:p w:rsidR="00F1108F" w:rsidRDefault="00F1108F" w:rsidP="00F1108F">
      <w:pPr>
        <w:pStyle w:val="BodyText2"/>
        <w:pPrChange w:id="413" w:author="hargovind.karki" w:date="2016-10-05T11:31:00Z">
          <w:pPr>
            <w:pStyle w:val="NoteHeading"/>
          </w:pPr>
        </w:pPrChange>
      </w:pPr>
    </w:p>
    <w:p w:rsidR="002D2286" w:rsidRPr="00ED40C4" w:rsidRDefault="002D2286" w:rsidP="00ED40C4">
      <w:pPr>
        <w:pStyle w:val="BodyText2"/>
      </w:pPr>
    </w:p>
    <w:p w:rsidR="008561C3" w:rsidRDefault="008561C3" w:rsidP="000E7BEC">
      <w:pPr>
        <w:pStyle w:val="ChapterName"/>
        <w:rPr>
          <w:color w:val="auto"/>
          <w:lang w:val="en-IN"/>
        </w:rPr>
      </w:pPr>
    </w:p>
    <w:p w:rsidR="00ED40C4" w:rsidRPr="00ED40C4" w:rsidRDefault="00ED40C4" w:rsidP="00ED40C4">
      <w:pPr>
        <w:pStyle w:val="BodyText"/>
        <w:rPr>
          <w:lang w:val="en-IN"/>
        </w:rPr>
      </w:pPr>
    </w:p>
    <w:p w:rsidR="005D6B3E" w:rsidRPr="00425C8F" w:rsidRDefault="005D6B3E" w:rsidP="00633175">
      <w:pPr>
        <w:pStyle w:val="BodyText2"/>
        <w:rPr>
          <w:lang w:val="en-IN"/>
        </w:rPr>
      </w:pPr>
    </w:p>
    <w:p w:rsidR="00C91886" w:rsidRDefault="00C91886" w:rsidP="00633175">
      <w:pPr>
        <w:pStyle w:val="BodyText2"/>
        <w:rPr>
          <w:lang w:val="en-IN"/>
        </w:rPr>
      </w:pPr>
    </w:p>
    <w:p w:rsidR="00C91886" w:rsidRDefault="00C91886">
      <w:pPr>
        <w:rPr>
          <w:rFonts w:ascii="Arial" w:hAnsi="Arial"/>
          <w:sz w:val="20"/>
          <w:lang w:val="en-IN"/>
        </w:rPr>
      </w:pPr>
      <w:r>
        <w:rPr>
          <w:lang w:val="en-IN"/>
        </w:rPr>
        <w:br w:type="page"/>
      </w:r>
    </w:p>
    <w:p w:rsidR="005D6B3E" w:rsidRPr="00425C8F" w:rsidRDefault="005D6B3E" w:rsidP="00633175">
      <w:pPr>
        <w:pStyle w:val="BodyText2"/>
        <w:rPr>
          <w:lang w:val="en-IN"/>
        </w:rPr>
      </w:pPr>
    </w:p>
    <w:p w:rsidR="005D6B3E" w:rsidRPr="00425C8F" w:rsidRDefault="005D6B3E" w:rsidP="00633175">
      <w:pPr>
        <w:pStyle w:val="BodyText2"/>
        <w:rPr>
          <w:lang w:val="en-IN"/>
        </w:rPr>
      </w:pPr>
    </w:p>
    <w:p w:rsidR="005D6B3E" w:rsidRPr="00425C8F" w:rsidRDefault="005D6B3E" w:rsidP="00633175">
      <w:pPr>
        <w:pStyle w:val="BodyText2"/>
        <w:rPr>
          <w:lang w:val="en-IN"/>
        </w:rPr>
      </w:pPr>
    </w:p>
    <w:p w:rsidR="005D6B3E" w:rsidRPr="00425C8F" w:rsidRDefault="005D6B3E" w:rsidP="00633175">
      <w:pPr>
        <w:pStyle w:val="BodyText2"/>
        <w:rPr>
          <w:lang w:val="en-IN"/>
        </w:rPr>
      </w:pPr>
    </w:p>
    <w:p w:rsidR="005D6B3E" w:rsidRPr="00425C8F" w:rsidRDefault="005D6B3E" w:rsidP="00633175">
      <w:pPr>
        <w:pStyle w:val="BodyText2"/>
        <w:rPr>
          <w:lang w:val="en-IN"/>
        </w:rPr>
      </w:pPr>
    </w:p>
    <w:p w:rsidR="00064A34" w:rsidRPr="00425C8F" w:rsidRDefault="00064A34" w:rsidP="00633175">
      <w:pPr>
        <w:pStyle w:val="BodyText2"/>
        <w:rPr>
          <w:lang w:val="en-IN"/>
        </w:rPr>
      </w:pPr>
    </w:p>
    <w:p w:rsidR="00064A34" w:rsidRPr="00425C8F" w:rsidRDefault="00064A34" w:rsidP="00633175">
      <w:pPr>
        <w:pStyle w:val="BodyText2"/>
        <w:rPr>
          <w:lang w:val="en-IN"/>
        </w:rPr>
      </w:pPr>
    </w:p>
    <w:p w:rsidR="00064A34" w:rsidRPr="00425C8F" w:rsidRDefault="00064A34" w:rsidP="00633175">
      <w:pPr>
        <w:pStyle w:val="BodyText2"/>
        <w:rPr>
          <w:lang w:val="en-IN"/>
        </w:rPr>
      </w:pPr>
    </w:p>
    <w:p w:rsidR="00064A34" w:rsidRPr="00425C8F" w:rsidRDefault="00064A34" w:rsidP="00633175">
      <w:pPr>
        <w:pStyle w:val="BodyText2"/>
        <w:rPr>
          <w:lang w:val="en-IN"/>
        </w:rPr>
      </w:pPr>
    </w:p>
    <w:p w:rsidR="00064A34" w:rsidRPr="00425C8F" w:rsidRDefault="00064A34" w:rsidP="00633175">
      <w:pPr>
        <w:pStyle w:val="BodyText2"/>
        <w:rPr>
          <w:lang w:val="en-IN"/>
        </w:rPr>
      </w:pPr>
    </w:p>
    <w:p w:rsidR="00064A34" w:rsidRPr="00425C8F" w:rsidRDefault="00064A34" w:rsidP="00633175">
      <w:pPr>
        <w:pStyle w:val="BodyText2"/>
        <w:rPr>
          <w:lang w:val="en-IN"/>
        </w:rPr>
      </w:pPr>
    </w:p>
    <w:p w:rsidR="00064A34" w:rsidRPr="00425C8F" w:rsidRDefault="00064A34" w:rsidP="00633175">
      <w:pPr>
        <w:pStyle w:val="BodyText2"/>
        <w:rPr>
          <w:lang w:val="en-IN"/>
        </w:rPr>
      </w:pPr>
    </w:p>
    <w:p w:rsidR="00B32AB8" w:rsidRPr="00425C8F" w:rsidRDefault="00B32AB8" w:rsidP="000E7BEC">
      <w:pPr>
        <w:pStyle w:val="ChapterName"/>
        <w:rPr>
          <w:color w:val="auto"/>
          <w:lang w:val="en-IN"/>
        </w:rPr>
      </w:pPr>
      <w:bookmarkStart w:id="414" w:name="_Toc464136746"/>
      <w:r w:rsidRPr="00425C8F">
        <w:rPr>
          <w:color w:val="auto"/>
          <w:lang w:val="en-IN"/>
        </w:rPr>
        <w:t>Contact Us</w:t>
      </w:r>
      <w:bookmarkEnd w:id="353"/>
      <w:bookmarkEnd w:id="414"/>
    </w:p>
    <w:p w:rsidR="00495AB6" w:rsidRPr="00425C8F" w:rsidRDefault="00495AB6" w:rsidP="00495AB6">
      <w:pPr>
        <w:pStyle w:val="BodyText2"/>
        <w:rPr>
          <w:lang w:val="en-IN"/>
        </w:rPr>
      </w:pPr>
      <w:r w:rsidRPr="00425C8F">
        <w:rPr>
          <w:lang w:val="en-IN"/>
        </w:rPr>
        <w:t>Delhi Headquarters</w:t>
      </w:r>
    </w:p>
    <w:p w:rsidR="00495AB6" w:rsidRPr="00425C8F" w:rsidRDefault="00495AB6" w:rsidP="00495AB6">
      <w:pPr>
        <w:pStyle w:val="BodyText2"/>
        <w:rPr>
          <w:lang w:val="en-IN"/>
        </w:rPr>
      </w:pPr>
      <w:r w:rsidRPr="00425C8F">
        <w:rPr>
          <w:lang w:val="en-IN"/>
        </w:rPr>
        <w:t>Comviva Technologies Limited</w:t>
      </w:r>
    </w:p>
    <w:p w:rsidR="00495AB6" w:rsidRPr="00425C8F" w:rsidRDefault="00495AB6" w:rsidP="00495AB6">
      <w:pPr>
        <w:pStyle w:val="BodyText2"/>
        <w:rPr>
          <w:lang w:val="en-IN"/>
        </w:rPr>
      </w:pPr>
      <w:r w:rsidRPr="00425C8F">
        <w:rPr>
          <w:lang w:val="en-IN"/>
        </w:rPr>
        <w:t>A-26, Info City</w:t>
      </w:r>
    </w:p>
    <w:p w:rsidR="00495AB6" w:rsidRPr="00425C8F" w:rsidRDefault="00495AB6" w:rsidP="00495AB6">
      <w:pPr>
        <w:pStyle w:val="BodyText2"/>
        <w:rPr>
          <w:lang w:val="en-IN"/>
        </w:rPr>
      </w:pPr>
      <w:r w:rsidRPr="00425C8F">
        <w:rPr>
          <w:lang w:val="en-IN"/>
        </w:rPr>
        <w:t>Sector 34</w:t>
      </w:r>
    </w:p>
    <w:p w:rsidR="00495AB6" w:rsidRPr="00425C8F" w:rsidRDefault="00495AB6" w:rsidP="00495AB6">
      <w:pPr>
        <w:pStyle w:val="BodyText2"/>
        <w:rPr>
          <w:lang w:val="en-IN"/>
        </w:rPr>
      </w:pPr>
      <w:r w:rsidRPr="00425C8F">
        <w:rPr>
          <w:lang w:val="en-IN"/>
        </w:rPr>
        <w:t>Gurgaon   122022</w:t>
      </w:r>
    </w:p>
    <w:p w:rsidR="00495AB6" w:rsidRPr="00425C8F" w:rsidRDefault="00495AB6" w:rsidP="00495AB6">
      <w:pPr>
        <w:pStyle w:val="BodyText2"/>
        <w:rPr>
          <w:lang w:val="en-IN"/>
        </w:rPr>
      </w:pPr>
      <w:r w:rsidRPr="00425C8F">
        <w:rPr>
          <w:lang w:val="en-IN"/>
        </w:rPr>
        <w:t>Haryana, India</w:t>
      </w:r>
    </w:p>
    <w:p w:rsidR="00495AB6" w:rsidRPr="00425C8F" w:rsidRDefault="00495AB6" w:rsidP="00495AB6">
      <w:pPr>
        <w:pStyle w:val="BodyText2"/>
        <w:rPr>
          <w:lang w:val="en-IN"/>
        </w:rPr>
      </w:pPr>
      <w:r w:rsidRPr="00425C8F">
        <w:rPr>
          <w:lang w:val="en-IN"/>
        </w:rPr>
        <w:t>T: +91-124-4819000</w:t>
      </w:r>
    </w:p>
    <w:p w:rsidR="00495AB6" w:rsidRPr="00425C8F" w:rsidRDefault="00495AB6" w:rsidP="00495AB6">
      <w:pPr>
        <w:pStyle w:val="BodyText2"/>
        <w:rPr>
          <w:lang w:val="en-IN"/>
        </w:rPr>
      </w:pPr>
      <w:r w:rsidRPr="00425C8F">
        <w:rPr>
          <w:lang w:val="en-IN"/>
        </w:rPr>
        <w:t>F: +91-124-4819777</w:t>
      </w:r>
    </w:p>
    <w:p w:rsidR="00495AB6" w:rsidRPr="00425C8F" w:rsidRDefault="00495AB6" w:rsidP="00495AB6">
      <w:pPr>
        <w:pStyle w:val="BodyText2"/>
        <w:rPr>
          <w:lang w:val="en-IN"/>
        </w:rPr>
      </w:pPr>
    </w:p>
    <w:p w:rsidR="00495AB6" w:rsidRPr="00425C8F" w:rsidRDefault="00495AB6" w:rsidP="00495AB6">
      <w:pPr>
        <w:pStyle w:val="BodyText2"/>
        <w:rPr>
          <w:lang w:val="en-IN"/>
        </w:rPr>
      </w:pPr>
      <w:r w:rsidRPr="00425C8F">
        <w:rPr>
          <w:lang w:val="en-IN"/>
        </w:rPr>
        <w:t>Bangalore Office</w:t>
      </w:r>
    </w:p>
    <w:p w:rsidR="00495AB6" w:rsidRPr="00425C8F" w:rsidRDefault="00495AB6" w:rsidP="00495AB6">
      <w:pPr>
        <w:pStyle w:val="BodyText2"/>
        <w:rPr>
          <w:b/>
          <w:bCs/>
          <w:lang w:val="en-IN"/>
        </w:rPr>
      </w:pPr>
      <w:r w:rsidRPr="00425C8F">
        <w:rPr>
          <w:lang w:val="en-IN"/>
        </w:rPr>
        <w:t>Comviva Technologies Limited</w:t>
      </w:r>
    </w:p>
    <w:p w:rsidR="00495AB6" w:rsidRPr="00425C8F" w:rsidRDefault="00495AB6" w:rsidP="00495AB6">
      <w:pPr>
        <w:pStyle w:val="BodyText2"/>
        <w:rPr>
          <w:lang w:val="en-IN"/>
        </w:rPr>
      </w:pPr>
      <w:r w:rsidRPr="00425C8F">
        <w:rPr>
          <w:lang w:val="en-IN"/>
        </w:rPr>
        <w:t>4, 12th Km Stone</w:t>
      </w:r>
    </w:p>
    <w:p w:rsidR="00495AB6" w:rsidRPr="00425C8F" w:rsidRDefault="00495AB6" w:rsidP="00495AB6">
      <w:pPr>
        <w:pStyle w:val="BodyText2"/>
        <w:rPr>
          <w:lang w:val="en-IN"/>
        </w:rPr>
      </w:pPr>
      <w:r w:rsidRPr="00425C8F">
        <w:rPr>
          <w:lang w:val="en-IN"/>
        </w:rPr>
        <w:t>Bellary Road, Jakkur</w:t>
      </w:r>
    </w:p>
    <w:p w:rsidR="00495AB6" w:rsidRPr="00425C8F" w:rsidRDefault="00495AB6" w:rsidP="00495AB6">
      <w:pPr>
        <w:pStyle w:val="BodyText2"/>
        <w:rPr>
          <w:lang w:val="en-IN"/>
        </w:rPr>
      </w:pPr>
      <w:r w:rsidRPr="00425C8F">
        <w:rPr>
          <w:lang w:val="en-IN"/>
        </w:rPr>
        <w:t>Bangalore  560064</w:t>
      </w:r>
    </w:p>
    <w:p w:rsidR="00495AB6" w:rsidRPr="00425C8F" w:rsidRDefault="00495AB6" w:rsidP="00495AB6">
      <w:pPr>
        <w:pStyle w:val="BodyText2"/>
        <w:rPr>
          <w:lang w:val="en-IN"/>
        </w:rPr>
      </w:pPr>
      <w:r w:rsidRPr="00425C8F">
        <w:rPr>
          <w:lang w:val="en-IN"/>
        </w:rPr>
        <w:t>India</w:t>
      </w:r>
    </w:p>
    <w:p w:rsidR="00495AB6" w:rsidRPr="00425C8F" w:rsidRDefault="00495AB6" w:rsidP="00495AB6">
      <w:pPr>
        <w:pStyle w:val="BodyText2"/>
        <w:rPr>
          <w:lang w:val="en-IN"/>
        </w:rPr>
      </w:pPr>
      <w:r w:rsidRPr="00425C8F">
        <w:rPr>
          <w:lang w:val="en-IN"/>
        </w:rPr>
        <w:t xml:space="preserve">T: +91-80-28565852/ 53/ 08/ 09 </w:t>
      </w:r>
    </w:p>
    <w:p w:rsidR="00495AB6" w:rsidRPr="00425C8F" w:rsidRDefault="00495AB6" w:rsidP="00495AB6">
      <w:pPr>
        <w:pStyle w:val="BodyText2"/>
        <w:rPr>
          <w:lang w:val="en-IN"/>
        </w:rPr>
      </w:pPr>
      <w:r w:rsidRPr="00425C8F">
        <w:rPr>
          <w:lang w:val="en-IN"/>
        </w:rPr>
        <w:t>F: +91-80-28565854</w:t>
      </w:r>
    </w:p>
    <w:p w:rsidR="00495AB6" w:rsidRPr="00425C8F" w:rsidRDefault="00495AB6" w:rsidP="00495AB6">
      <w:pPr>
        <w:rPr>
          <w:rFonts w:ascii="Arial" w:hAnsi="Arial" w:cs="Arial"/>
          <w:sz w:val="18"/>
          <w:lang w:val="en-IN"/>
        </w:rPr>
      </w:pPr>
    </w:p>
    <w:p w:rsidR="00495AB6" w:rsidRPr="00425C8F" w:rsidRDefault="00495AB6" w:rsidP="00495AB6">
      <w:pPr>
        <w:pStyle w:val="BodyText2"/>
        <w:rPr>
          <w:lang w:val="en-IN"/>
        </w:rPr>
      </w:pPr>
    </w:p>
    <w:p w:rsidR="00495AB6" w:rsidRPr="00425C8F" w:rsidRDefault="00495AB6" w:rsidP="00495AB6">
      <w:pPr>
        <w:pStyle w:val="BodyText2"/>
        <w:rPr>
          <w:lang w:val="en-IN"/>
        </w:rPr>
      </w:pPr>
      <w:r w:rsidRPr="00425C8F">
        <w:rPr>
          <w:lang w:val="en-IN"/>
        </w:rPr>
        <w:t>Mumbai Office</w:t>
      </w:r>
    </w:p>
    <w:p w:rsidR="00495AB6" w:rsidRPr="00425C8F" w:rsidRDefault="00495AB6" w:rsidP="00495AB6">
      <w:pPr>
        <w:pStyle w:val="BodyText2"/>
        <w:rPr>
          <w:lang w:val="en-IN"/>
        </w:rPr>
      </w:pPr>
      <w:r w:rsidRPr="00425C8F">
        <w:rPr>
          <w:lang w:val="en-IN"/>
        </w:rPr>
        <w:t>Comviva Technologies Limited</w:t>
      </w:r>
    </w:p>
    <w:p w:rsidR="00495AB6" w:rsidRPr="00425C8F" w:rsidRDefault="00495AB6" w:rsidP="00495AB6">
      <w:pPr>
        <w:pStyle w:val="BodyText2"/>
        <w:rPr>
          <w:lang w:val="en-IN"/>
        </w:rPr>
      </w:pPr>
      <w:r w:rsidRPr="00425C8F">
        <w:rPr>
          <w:lang w:val="en-IN"/>
        </w:rPr>
        <w:t>Unit 1-4, 1st Floor, Paradigm Tower</w:t>
      </w:r>
    </w:p>
    <w:p w:rsidR="00495AB6" w:rsidRPr="00425C8F" w:rsidRDefault="00495AB6" w:rsidP="00495AB6">
      <w:pPr>
        <w:pStyle w:val="BodyText2"/>
        <w:rPr>
          <w:lang w:val="en-IN"/>
        </w:rPr>
      </w:pPr>
      <w:r w:rsidRPr="00425C8F">
        <w:rPr>
          <w:lang w:val="en-IN"/>
        </w:rPr>
        <w:t>Tower B, Mindspace</w:t>
      </w:r>
    </w:p>
    <w:p w:rsidR="00495AB6" w:rsidRPr="00425C8F" w:rsidRDefault="00495AB6" w:rsidP="00495AB6">
      <w:pPr>
        <w:pStyle w:val="BodyText2"/>
        <w:rPr>
          <w:lang w:val="en-IN"/>
        </w:rPr>
      </w:pPr>
      <w:r w:rsidRPr="00425C8F">
        <w:rPr>
          <w:lang w:val="en-IN"/>
        </w:rPr>
        <w:t>Malad(W), Mumbai 400064, India</w:t>
      </w:r>
    </w:p>
    <w:p w:rsidR="00495AB6" w:rsidRPr="00425C8F" w:rsidRDefault="00495AB6" w:rsidP="00495AB6">
      <w:pPr>
        <w:pStyle w:val="BodyText2"/>
        <w:rPr>
          <w:lang w:val="en-IN"/>
        </w:rPr>
      </w:pPr>
      <w:r w:rsidRPr="00425C8F">
        <w:rPr>
          <w:lang w:val="en-IN"/>
        </w:rPr>
        <w:t>T: +91-22-40774300</w:t>
      </w:r>
    </w:p>
    <w:p w:rsidR="00495AB6" w:rsidRPr="00425C8F" w:rsidRDefault="00495AB6" w:rsidP="00495AB6">
      <w:pPr>
        <w:pStyle w:val="BodyText2"/>
        <w:rPr>
          <w:lang w:val="en-IN"/>
        </w:rPr>
      </w:pPr>
      <w:r w:rsidRPr="00425C8F">
        <w:rPr>
          <w:lang w:val="en-IN"/>
        </w:rPr>
        <w:t>F: +91-22-40774333</w:t>
      </w: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sectPr w:rsidR="00B32AB8" w:rsidRPr="00425C8F">
          <w:headerReference w:type="default" r:id="rId14"/>
          <w:headerReference w:type="first" r:id="rId15"/>
          <w:footerReference w:type="first" r:id="rId16"/>
          <w:pgSz w:w="11907" w:h="16839" w:code="9"/>
          <w:pgMar w:top="1440" w:right="1800" w:bottom="1440" w:left="1800" w:header="720" w:footer="720" w:gutter="0"/>
          <w:cols w:space="720"/>
          <w:titlePg/>
          <w:docGrid w:linePitch="360"/>
        </w:sectPr>
      </w:pPr>
    </w:p>
    <w:p w:rsidR="007F3F88" w:rsidRPr="00425C8F" w:rsidRDefault="007F3F88" w:rsidP="001E6309">
      <w:pPr>
        <w:pStyle w:val="Heading"/>
        <w:rPr>
          <w:color w:val="auto"/>
        </w:rPr>
      </w:pPr>
      <w:r w:rsidRPr="00425C8F">
        <w:rPr>
          <w:color w:val="auto"/>
        </w:rPr>
        <w:lastRenderedPageBreak/>
        <w:t xml:space="preserve">Disclaimer </w:t>
      </w:r>
    </w:p>
    <w:p w:rsidR="007F3F88" w:rsidRPr="00425C8F" w:rsidRDefault="007F3F88" w:rsidP="007F3F88">
      <w:pPr>
        <w:pStyle w:val="BodyText2"/>
        <w:rPr>
          <w:lang w:val="en-IN"/>
        </w:rPr>
      </w:pPr>
      <w:r w:rsidRPr="00425C8F">
        <w:rPr>
          <w:lang w:val="en-IN"/>
        </w:rPr>
        <w:t xml:space="preserve">Copyright © 2013:  Comviva Technologies Ltd, Registered Office at A-26, Info City, Sector 34, Gurgaon-122001, Haryana, India. </w:t>
      </w:r>
    </w:p>
    <w:p w:rsidR="007F3F88" w:rsidRPr="00425C8F" w:rsidRDefault="007F3F88" w:rsidP="007F3F88">
      <w:pPr>
        <w:pStyle w:val="BodyText2"/>
        <w:rPr>
          <w:lang w:val="en-IN"/>
        </w:rPr>
      </w:pPr>
      <w:r w:rsidRPr="00425C8F">
        <w:rPr>
          <w:lang w:val="en-IN"/>
        </w:rPr>
        <w:t xml:space="preserve">All rights about this document are reserved and  shall not be , in whole or in part, copied, photocopied, reproduced, translated, or reduced to any manner including but not limited to electronic, mechanical, machine readable ,photographic, optic recording or otherwise without prior consent, in writing, of Comviva Technologies Ltd  (the Company). </w:t>
      </w:r>
    </w:p>
    <w:p w:rsidR="007F3F88" w:rsidRPr="00425C8F" w:rsidRDefault="007F3F88" w:rsidP="007F3F88">
      <w:pPr>
        <w:pStyle w:val="BodyText2"/>
        <w:rPr>
          <w:lang w:val="en-IN"/>
        </w:rPr>
      </w:pPr>
      <w:r w:rsidRPr="00425C8F">
        <w:rPr>
          <w:lang w:val="en-IN"/>
        </w:rPr>
        <w:t xml:space="preserve">The information in this document is subject to changes without notice. This describes only the product defined in the introduction of this documentation. This document is intended for the use of prospective customers of the Company  Products Solutions and or Services for the sole purpose of the transaction for which the document is submitted. No part of it may be reproduced or transmitted in any form or manner whatsoever without the prior written permission of the company. The Customer, who/which assumes full responsibility for using the document appropriately. The Company welcomes customer comments as part of the process of continuous development and improvement. </w:t>
      </w:r>
    </w:p>
    <w:p w:rsidR="007F3F88" w:rsidRPr="00425C8F" w:rsidRDefault="007F3F88" w:rsidP="007F3F88">
      <w:pPr>
        <w:pStyle w:val="BodyText2"/>
        <w:rPr>
          <w:lang w:val="en-IN"/>
        </w:rPr>
      </w:pPr>
      <w:r w:rsidRPr="00425C8F">
        <w:rPr>
          <w:lang w:val="en-IN"/>
        </w:rPr>
        <w:t xml:space="preserve">The Company, has made all reasonable efforts to ensure that the information contained in the document are adequate, sufficient and free of material errors and omissions. The Company will, if necessary, explain issues, which may not be covered by the document. However, the Company does not assume any liability of whatsoever nature , for any errors in the document except the responsibility to provide correct information when any such error is brought to company’s knowledge. The Company will not be responsible, in any event, for errors in this document or for any damages, incidental or consequential, including monetary losses that might arise from the use of this document or of the information contained in it.       </w:t>
      </w:r>
    </w:p>
    <w:p w:rsidR="007F3F88" w:rsidRPr="00425C8F" w:rsidRDefault="007F3F88" w:rsidP="007F3F88">
      <w:pPr>
        <w:pStyle w:val="BodyText2"/>
        <w:rPr>
          <w:lang w:val="en-IN"/>
        </w:rPr>
      </w:pPr>
      <w:r w:rsidRPr="00425C8F">
        <w:rPr>
          <w:lang w:val="en-IN"/>
        </w:rPr>
        <w:t>This document and the Products, Solutions and Services it describes are intellectual property of the Company and/or of the respective owners thereof, whether such IPR is registered, registrable, pending for registration, applied for registration or not.</w:t>
      </w:r>
    </w:p>
    <w:p w:rsidR="007F3F88" w:rsidRPr="00425C8F" w:rsidRDefault="007F3F88" w:rsidP="007F3F88">
      <w:pPr>
        <w:pStyle w:val="BodyText2"/>
        <w:rPr>
          <w:lang w:val="en-IN"/>
        </w:rPr>
      </w:pPr>
      <w:r w:rsidRPr="00425C8F">
        <w:rPr>
          <w:lang w:val="en-IN"/>
        </w:rPr>
        <w:t>The only warranties for the Company Products, Solutions and Services are set forth in the express warranty statements accompanying its products and services. Nothing herein should be construed as constituting an additional warranty. The Company shall not be liable for technical or editorial errors or omissions contained herein.</w:t>
      </w:r>
    </w:p>
    <w:p w:rsidR="007F3F88" w:rsidRPr="00425C8F" w:rsidRDefault="007F3F88" w:rsidP="007F3F88">
      <w:pPr>
        <w:pStyle w:val="BodyText2"/>
        <w:rPr>
          <w:lang w:val="en-IN"/>
        </w:rPr>
      </w:pPr>
    </w:p>
    <w:p w:rsidR="007F3F88" w:rsidRPr="00425C8F" w:rsidRDefault="007F3F88" w:rsidP="007F3F88">
      <w:pPr>
        <w:pStyle w:val="BodyText2"/>
        <w:rPr>
          <w:lang w:val="en-IN"/>
        </w:rPr>
      </w:pPr>
      <w:r w:rsidRPr="00425C8F">
        <w:rPr>
          <w:lang w:val="en-IN"/>
        </w:rPr>
        <w:t>The Company logo is a trademark of the Company. Other products, names, logos  mentioned in this document , if any , may be trademarks of their respective owners.</w:t>
      </w:r>
    </w:p>
    <w:p w:rsidR="007F3F88" w:rsidRPr="00425C8F" w:rsidRDefault="007F3F88" w:rsidP="007F3F88">
      <w:pPr>
        <w:pStyle w:val="BodyText2"/>
        <w:rPr>
          <w:lang w:val="en-IN"/>
        </w:rPr>
      </w:pPr>
    </w:p>
    <w:p w:rsidR="007F3F88" w:rsidRPr="00425C8F" w:rsidRDefault="007F3F88" w:rsidP="007F3F88">
      <w:pPr>
        <w:pStyle w:val="BodyText2"/>
        <w:rPr>
          <w:lang w:val="en-IN"/>
        </w:rPr>
      </w:pPr>
      <w:r w:rsidRPr="00425C8F">
        <w:rPr>
          <w:lang w:val="en-IN"/>
        </w:rPr>
        <w:t>Copyright © 2013:  Comviva Technologies Limited. All rights reserved.</w:t>
      </w:r>
    </w:p>
    <w:p w:rsidR="007F3F88" w:rsidRPr="00425C8F" w:rsidRDefault="007F3F88" w:rsidP="007F3F88">
      <w:pPr>
        <w:rPr>
          <w:lang w:val="en-IN"/>
        </w:rPr>
      </w:pPr>
    </w:p>
    <w:p w:rsidR="007F3F88" w:rsidRPr="00425C8F" w:rsidRDefault="007F3F88" w:rsidP="007F3F88">
      <w:pPr>
        <w:rPr>
          <w:lang w:val="en-IN"/>
        </w:rPr>
      </w:pPr>
    </w:p>
    <w:p w:rsidR="007F3F88" w:rsidRPr="00425C8F" w:rsidRDefault="0011096C" w:rsidP="0011096C">
      <w:pPr>
        <w:rPr>
          <w:lang w:val="en-IN"/>
        </w:rPr>
      </w:pPr>
      <w:r w:rsidRPr="00425C8F">
        <w:rPr>
          <w:lang w:val="en-IN"/>
        </w:rPr>
        <w:br w:type="column"/>
      </w:r>
    </w:p>
    <w:p w:rsidR="007F3F88" w:rsidRPr="00425C8F" w:rsidRDefault="007F3F88" w:rsidP="007F3F88">
      <w:pPr>
        <w:pStyle w:val="BodyText2"/>
        <w:rPr>
          <w:lang w:val="en-IN"/>
        </w:rPr>
      </w:pPr>
    </w:p>
    <w:p w:rsidR="007F3F88" w:rsidRPr="00425C8F" w:rsidRDefault="007F3F88" w:rsidP="007F3F88">
      <w:pPr>
        <w:pStyle w:val="BodyText2"/>
        <w:rPr>
          <w:lang w:val="en-IN"/>
        </w:rPr>
      </w:pPr>
    </w:p>
    <w:p w:rsidR="007F3F88" w:rsidRPr="00425C8F" w:rsidRDefault="007F3F88" w:rsidP="007F3F88">
      <w:pPr>
        <w:pStyle w:val="BodyText2"/>
        <w:rPr>
          <w:sz w:val="14"/>
          <w:lang w:val="en-IN"/>
        </w:rPr>
      </w:pPr>
      <w:r w:rsidRPr="00425C8F">
        <w:rPr>
          <w:sz w:val="14"/>
          <w:lang w:val="en-IN"/>
        </w:rPr>
        <w:t>.</w:t>
      </w:r>
    </w:p>
    <w:p w:rsidR="007F3F88" w:rsidRPr="00425C8F" w:rsidRDefault="007F3F88" w:rsidP="007F3F88">
      <w:pPr>
        <w:pStyle w:val="BodyText2"/>
        <w:rPr>
          <w:sz w:val="14"/>
          <w:lang w:val="en-IN"/>
        </w:rPr>
      </w:pPr>
    </w:p>
    <w:p w:rsidR="007F3F88" w:rsidRPr="00425C8F" w:rsidRDefault="007F3F88" w:rsidP="007F3F88">
      <w:pPr>
        <w:pStyle w:val="BodyText2"/>
        <w:rPr>
          <w:sz w:val="14"/>
          <w:lang w:val="en-IN"/>
        </w:rPr>
      </w:pPr>
    </w:p>
    <w:p w:rsidR="007F3F88" w:rsidRPr="00425C8F" w:rsidRDefault="007F3F88" w:rsidP="007F3F88">
      <w:pPr>
        <w:pStyle w:val="Heading1"/>
        <w:numPr>
          <w:ilvl w:val="0"/>
          <w:numId w:val="0"/>
        </w:numPr>
        <w:jc w:val="both"/>
        <w:rPr>
          <w:rFonts w:ascii="Arial" w:eastAsia="Calibri" w:hAnsi="Arial"/>
          <w:noProof/>
          <w:color w:val="auto"/>
          <w:sz w:val="64"/>
          <w:szCs w:val="64"/>
          <w:lang w:val="en-IN"/>
        </w:rPr>
      </w:pPr>
    </w:p>
    <w:p w:rsidR="007F3F88" w:rsidRPr="00425C8F" w:rsidRDefault="007F3F88" w:rsidP="007F3F88">
      <w:pPr>
        <w:pStyle w:val="BodyText2"/>
        <w:rPr>
          <w:sz w:val="64"/>
          <w:szCs w:val="64"/>
          <w:lang w:val="en-IN"/>
        </w:rPr>
      </w:pPr>
    </w:p>
    <w:p w:rsidR="007F3F88" w:rsidRPr="00425C8F" w:rsidRDefault="007F3F88" w:rsidP="007F3F88">
      <w:pPr>
        <w:pStyle w:val="BodyText2"/>
        <w:rPr>
          <w:b/>
          <w:sz w:val="16"/>
          <w:szCs w:val="16"/>
          <w:lang w:val="en-IN"/>
        </w:rPr>
      </w:pPr>
      <w:r w:rsidRPr="00425C8F">
        <w:rPr>
          <w:b/>
          <w:sz w:val="64"/>
          <w:szCs w:val="64"/>
          <w:lang w:val="en-IN"/>
        </w:rPr>
        <w:t>Thank You</w:t>
      </w:r>
    </w:p>
    <w:p w:rsidR="007F3F88" w:rsidRPr="00425C8F" w:rsidRDefault="007F3F88" w:rsidP="007F3F88">
      <w:pPr>
        <w:pStyle w:val="Subtitle"/>
        <w:keepNext w:val="0"/>
        <w:pBdr>
          <w:bottom w:val="none" w:sz="0" w:space="0" w:color="auto"/>
        </w:pBdr>
        <w:spacing w:before="0" w:after="0" w:line="240" w:lineRule="auto"/>
        <w:jc w:val="both"/>
        <w:rPr>
          <w:rFonts w:ascii="Arial" w:eastAsia="Calibri" w:hAnsi="Arial" w:cs="Arial"/>
          <w:b w:val="0"/>
          <w:caps w:val="0"/>
          <w:noProof/>
          <w:color w:val="auto"/>
          <w:spacing w:val="0"/>
          <w:kern w:val="0"/>
          <w:sz w:val="36"/>
          <w:szCs w:val="36"/>
          <w:lang w:val="en-IN"/>
        </w:rPr>
      </w:pPr>
      <w:r w:rsidRPr="00425C8F">
        <w:rPr>
          <w:rFonts w:ascii="Arial" w:eastAsia="Calibri" w:hAnsi="Arial" w:cs="Arial"/>
          <w:b w:val="0"/>
          <w:caps w:val="0"/>
          <w:noProof/>
          <w:color w:val="auto"/>
          <w:spacing w:val="0"/>
          <w:kern w:val="0"/>
          <w:sz w:val="36"/>
          <w:szCs w:val="36"/>
          <w:lang w:val="en-IN"/>
        </w:rPr>
        <w:t>Visit us at mahindracomviva.com</w:t>
      </w:r>
    </w:p>
    <w:p w:rsidR="007F3F88" w:rsidRPr="00425C8F" w:rsidRDefault="007F3F88" w:rsidP="007F3F88">
      <w:pPr>
        <w:pStyle w:val="Bodytextforrestriction"/>
        <w:rPr>
          <w:lang w:val="en-IN"/>
        </w:rPr>
      </w:pPr>
    </w:p>
    <w:p w:rsidR="007F3F88" w:rsidRPr="00425C8F" w:rsidRDefault="007F3F88" w:rsidP="007F3F88">
      <w:pPr>
        <w:pStyle w:val="Bodytextforrestriction"/>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pStyle w:val="BodyText2"/>
        <w:rPr>
          <w:lang w:val="en-IN"/>
        </w:rPr>
      </w:pPr>
    </w:p>
    <w:p w:rsidR="00B32AB8" w:rsidRPr="00425C8F" w:rsidRDefault="00B32AB8">
      <w:pPr>
        <w:pStyle w:val="BodyText2"/>
        <w:rPr>
          <w:lang w:val="en-IN"/>
        </w:rPr>
      </w:pPr>
    </w:p>
    <w:p w:rsidR="00B32AB8" w:rsidRPr="00425C8F" w:rsidRDefault="00B32AB8">
      <w:pPr>
        <w:pStyle w:val="BodyText2"/>
        <w:rPr>
          <w:lang w:val="en-IN"/>
        </w:rPr>
      </w:pPr>
    </w:p>
    <w:p w:rsidR="00B32AB8" w:rsidRPr="00425C8F" w:rsidRDefault="00B32AB8">
      <w:pPr>
        <w:pStyle w:val="BodyText2"/>
        <w:rPr>
          <w:lang w:val="en-IN"/>
        </w:rPr>
      </w:pPr>
    </w:p>
    <w:p w:rsidR="00B32AB8" w:rsidRPr="00425C8F" w:rsidRDefault="00B32AB8">
      <w:pPr>
        <w:pStyle w:val="BodyText2"/>
        <w:rPr>
          <w:lang w:val="en-IN"/>
        </w:rPr>
      </w:pPr>
    </w:p>
    <w:p w:rsidR="00B32AB8" w:rsidRPr="00425C8F" w:rsidRDefault="00B32AB8">
      <w:pPr>
        <w:pStyle w:val="BodyText2"/>
        <w:rPr>
          <w:lang w:val="en-IN"/>
        </w:rPr>
      </w:pPr>
    </w:p>
    <w:p w:rsidR="00B32AB8" w:rsidRPr="00425C8F" w:rsidRDefault="00B32AB8">
      <w:pPr>
        <w:pStyle w:val="BodyText2"/>
        <w:rPr>
          <w:sz w:val="14"/>
          <w:lang w:val="en-IN"/>
        </w:rPr>
      </w:pPr>
      <w:r w:rsidRPr="00425C8F">
        <w:rPr>
          <w:sz w:val="14"/>
          <w:lang w:val="en-IN"/>
        </w:rPr>
        <w:t>.</w:t>
      </w:r>
    </w:p>
    <w:p w:rsidR="00B32AB8" w:rsidRPr="00425C8F" w:rsidRDefault="00B32AB8">
      <w:pPr>
        <w:pStyle w:val="Bodytextforrestriction"/>
        <w:rPr>
          <w:lang w:val="en-IN"/>
        </w:rPr>
      </w:pPr>
    </w:p>
    <w:sectPr w:rsidR="00B32AB8" w:rsidRPr="00425C8F" w:rsidSect="000A4EDC">
      <w:pgSz w:w="11907" w:h="16839"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4B1" w:rsidRDefault="004A44B1">
      <w:r>
        <w:separator/>
      </w:r>
    </w:p>
  </w:endnote>
  <w:endnote w:type="continuationSeparator" w:id="0">
    <w:p w:rsidR="004A44B1" w:rsidRDefault="004A4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MS Outlook">
    <w:panose1 w:val="0501010001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413" w:rsidRPr="005829BF" w:rsidRDefault="00361413" w:rsidP="00F06885">
    <w:pPr>
      <w:pStyle w:val="Footer"/>
      <w:tabs>
        <w:tab w:val="clear" w:pos="8640"/>
        <w:tab w:val="right" w:pos="8280"/>
      </w:tabs>
      <w:jc w:val="center"/>
    </w:pPr>
    <w:r>
      <w:rPr>
        <w:rStyle w:val="PageNumber"/>
      </w:rPr>
      <w:t>PreTUPS – 6.x</w:t>
    </w:r>
    <w:r>
      <w:rPr>
        <w:rStyle w:val="PageNumber"/>
      </w:rPr>
      <w:tab/>
      <w:t xml:space="preserve"> </w:t>
    </w:r>
    <w:r>
      <w:rPr>
        <w:rStyle w:val="PageNumber"/>
      </w:rPr>
      <w:tab/>
    </w:r>
    <w:r w:rsidR="00A86054">
      <w:rPr>
        <w:rStyle w:val="PageNumber"/>
      </w:rPr>
      <w:fldChar w:fldCharType="begin"/>
    </w:r>
    <w:r>
      <w:rPr>
        <w:rStyle w:val="PageNumber"/>
      </w:rPr>
      <w:instrText xml:space="preserve"> PAGE </w:instrText>
    </w:r>
    <w:r w:rsidR="00A86054">
      <w:rPr>
        <w:rStyle w:val="PageNumber"/>
      </w:rPr>
      <w:fldChar w:fldCharType="separate"/>
    </w:r>
    <w:r w:rsidR="004F3EAF">
      <w:rPr>
        <w:rStyle w:val="PageNumber"/>
        <w:noProof/>
      </w:rPr>
      <w:t>38</w:t>
    </w:r>
    <w:r w:rsidR="00A86054">
      <w:rPr>
        <w:rStyle w:val="PageNumber"/>
      </w:rPr>
      <w:fldChar w:fldCharType="end"/>
    </w:r>
  </w:p>
  <w:p w:rsidR="00361413" w:rsidRDefault="003614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413" w:rsidRDefault="00361413">
    <w:pPr>
      <w:pStyle w:val="Footer"/>
      <w:tabs>
        <w:tab w:val="clear" w:pos="8640"/>
        <w:tab w:val="right" w:pos="8280"/>
      </w:tabs>
      <w:jc w:val="center"/>
    </w:pPr>
    <w:r>
      <w:rPr>
        <w:rStyle w:val="PageNumber"/>
      </w:rPr>
      <w:t>PreTUPS – 6.x</w:t>
    </w:r>
    <w:r>
      <w:rPr>
        <w:rStyle w:val="PageNumber"/>
      </w:rPr>
      <w:tab/>
      <w:t xml:space="preserve"> </w:t>
    </w:r>
    <w:r>
      <w:rPr>
        <w:rStyle w:val="PageNumber"/>
      </w:rPr>
      <w:tab/>
    </w:r>
    <w:r w:rsidR="00A86054">
      <w:rPr>
        <w:rStyle w:val="PageNumber"/>
      </w:rPr>
      <w:fldChar w:fldCharType="begin"/>
    </w:r>
    <w:r>
      <w:rPr>
        <w:rStyle w:val="PageNumber"/>
      </w:rPr>
      <w:instrText xml:space="preserve"> PAGE </w:instrText>
    </w:r>
    <w:r w:rsidR="00A86054">
      <w:rPr>
        <w:rStyle w:val="PageNumber"/>
      </w:rPr>
      <w:fldChar w:fldCharType="separate"/>
    </w:r>
    <w:r w:rsidR="004F3EAF">
      <w:rPr>
        <w:rStyle w:val="PageNumber"/>
        <w:noProof/>
      </w:rPr>
      <w:t>6</w:t>
    </w:r>
    <w:r w:rsidR="00A86054">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4B1" w:rsidRDefault="004A44B1">
      <w:r>
        <w:separator/>
      </w:r>
    </w:p>
  </w:footnote>
  <w:footnote w:type="continuationSeparator" w:id="0">
    <w:p w:rsidR="004A44B1" w:rsidRDefault="004A44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413" w:rsidRDefault="00361413" w:rsidP="00FD2A02">
    <w:pPr>
      <w:pStyle w:val="Header"/>
    </w:pPr>
    <w:r w:rsidRPr="007375AC">
      <w:rPr>
        <w:noProof/>
        <w:sz w:val="18"/>
        <w:szCs w:val="18"/>
      </w:rPr>
      <w:drawing>
        <wp:anchor distT="0" distB="0" distL="114300" distR="114300" simplePos="0" relativeHeight="251665408" behindDoc="1" locked="0" layoutInCell="1" allowOverlap="1">
          <wp:simplePos x="0" y="0"/>
          <wp:positionH relativeFrom="column">
            <wp:posOffset>-923925</wp:posOffset>
          </wp:positionH>
          <wp:positionV relativeFrom="paragraph">
            <wp:posOffset>-438785</wp:posOffset>
          </wp:positionV>
          <wp:extent cx="2600325" cy="942975"/>
          <wp:effectExtent l="19050" t="0" r="9525" b="0"/>
          <wp:wrapNone/>
          <wp:docPr id="4"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1"/>
                  <a:stretch>
                    <a:fillRect/>
                  </a:stretch>
                </pic:blipFill>
                <pic:spPr bwMode="ltGray">
                  <a:xfrm>
                    <a:off x="0" y="0"/>
                    <a:ext cx="2600325" cy="942975"/>
                  </a:xfrm>
                  <a:prstGeom prst="rect">
                    <a:avLst/>
                  </a:prstGeom>
                </pic:spPr>
              </pic:pic>
            </a:graphicData>
          </a:graphic>
        </wp:anchor>
      </w:drawing>
    </w:r>
    <w:r>
      <w:rPr>
        <w:noProof/>
        <w:sz w:val="18"/>
        <w:szCs w:val="18"/>
      </w:rPr>
      <w:drawing>
        <wp:anchor distT="0" distB="0" distL="114300" distR="114300" simplePos="0" relativeHeight="251664384" behindDoc="0" locked="0" layoutInCell="1" allowOverlap="1">
          <wp:simplePos x="0" y="0"/>
          <wp:positionH relativeFrom="column">
            <wp:posOffset>4505325</wp:posOffset>
          </wp:positionH>
          <wp:positionV relativeFrom="paragraph">
            <wp:posOffset>-219710</wp:posOffset>
          </wp:positionV>
          <wp:extent cx="1847850" cy="438150"/>
          <wp:effectExtent l="19050" t="0" r="0" b="0"/>
          <wp:wrapNone/>
          <wp:docPr id="7"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2" cstate="print"/>
                  <a:srcRect/>
                  <a:stretch>
                    <a:fillRect/>
                  </a:stretch>
                </pic:blipFill>
                <pic:spPr bwMode="auto">
                  <a:xfrm>
                    <a:off x="0" y="0"/>
                    <a:ext cx="1847850" cy="438150"/>
                  </a:xfrm>
                  <a:prstGeom prst="rect">
                    <a:avLst/>
                  </a:prstGeom>
                  <a:noFill/>
                  <a:ln w="9525">
                    <a:noFill/>
                    <a:miter lim="800000"/>
                    <a:headEnd/>
                    <a:tailEnd/>
                  </a:ln>
                </pic:spPr>
              </pic:pic>
            </a:graphicData>
          </a:graphic>
        </wp:anchor>
      </w:drawing>
    </w:r>
    <w:r>
      <w:rPr>
        <w:sz w:val="18"/>
        <w:szCs w:val="18"/>
      </w:rPr>
      <w:t xml:space="preserve">            PreTUPS 6.3.1 External Gateway XML APIs</w:t>
    </w:r>
    <w:r>
      <w:t xml:space="preserve">          </w:t>
    </w:r>
    <w:r>
      <w:rPr>
        <w:noProof/>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413" w:rsidRPr="00C3638B" w:rsidRDefault="00361413" w:rsidP="00C3638B">
    <w:pPr>
      <w:pStyle w:val="Header"/>
    </w:pPr>
    <w:r w:rsidRPr="00C3638B">
      <w:rPr>
        <w:noProof/>
      </w:rPr>
      <w:drawing>
        <wp:anchor distT="0" distB="0" distL="114300" distR="114300" simplePos="0" relativeHeight="251676672" behindDoc="1" locked="0" layoutInCell="1" allowOverlap="1">
          <wp:simplePos x="0" y="0"/>
          <wp:positionH relativeFrom="column">
            <wp:posOffset>-914400</wp:posOffset>
          </wp:positionH>
          <wp:positionV relativeFrom="paragraph">
            <wp:posOffset>-448310</wp:posOffset>
          </wp:positionV>
          <wp:extent cx="3976370" cy="1447800"/>
          <wp:effectExtent l="19050" t="0" r="5080" b="0"/>
          <wp:wrapNone/>
          <wp:docPr id="20"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1"/>
                  <a:stretch>
                    <a:fillRect/>
                  </a:stretch>
                </pic:blipFill>
                <pic:spPr bwMode="ltGray">
                  <a:xfrm>
                    <a:off x="0" y="0"/>
                    <a:ext cx="3976370" cy="1445895"/>
                  </a:xfrm>
                  <a:prstGeom prst="rect">
                    <a:avLst/>
                  </a:prstGeom>
                </pic:spPr>
              </pic:pic>
            </a:graphicData>
          </a:graphic>
        </wp:anchor>
      </w:drawing>
    </w:r>
    <w:r w:rsidRPr="00C3638B">
      <w:rPr>
        <w:noProof/>
      </w:rPr>
      <w:drawing>
        <wp:anchor distT="0" distB="0" distL="114300" distR="114300" simplePos="0" relativeHeight="251674624" behindDoc="0" locked="0" layoutInCell="1" allowOverlap="1">
          <wp:simplePos x="0" y="0"/>
          <wp:positionH relativeFrom="column">
            <wp:posOffset>3390900</wp:posOffset>
          </wp:positionH>
          <wp:positionV relativeFrom="paragraph">
            <wp:posOffset>66040</wp:posOffset>
          </wp:positionV>
          <wp:extent cx="2838450" cy="666750"/>
          <wp:effectExtent l="19050" t="0" r="0" b="0"/>
          <wp:wrapNone/>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2" cstate="print"/>
                  <a:srcRect/>
                  <a:stretch>
                    <a:fillRect/>
                  </a:stretch>
                </pic:blipFill>
                <pic:spPr bwMode="auto">
                  <a:xfrm>
                    <a:off x="0" y="0"/>
                    <a:ext cx="2838450" cy="66675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413" w:rsidRDefault="00361413" w:rsidP="00FD2A02">
    <w:pPr>
      <w:pStyle w:val="Header"/>
    </w:pPr>
    <w:r>
      <w:rPr>
        <w:noProof/>
        <w:sz w:val="18"/>
        <w:szCs w:val="18"/>
      </w:rPr>
      <w:drawing>
        <wp:anchor distT="0" distB="0" distL="114300" distR="114300" simplePos="0" relativeHeight="251671552" behindDoc="0" locked="0" layoutInCell="1" allowOverlap="1">
          <wp:simplePos x="0" y="0"/>
          <wp:positionH relativeFrom="column">
            <wp:posOffset>4143375</wp:posOffset>
          </wp:positionH>
          <wp:positionV relativeFrom="paragraph">
            <wp:posOffset>-219075</wp:posOffset>
          </wp:positionV>
          <wp:extent cx="1847850" cy="438150"/>
          <wp:effectExtent l="19050" t="0" r="0" b="0"/>
          <wp:wrapNone/>
          <wp:docPr id="18"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1" cstate="print"/>
                  <a:srcRect/>
                  <a:stretch>
                    <a:fillRect/>
                  </a:stretch>
                </pic:blipFill>
                <pic:spPr bwMode="auto">
                  <a:xfrm>
                    <a:off x="0" y="0"/>
                    <a:ext cx="1847850" cy="438150"/>
                  </a:xfrm>
                  <a:prstGeom prst="rect">
                    <a:avLst/>
                  </a:prstGeom>
                  <a:noFill/>
                  <a:ln w="9525">
                    <a:noFill/>
                    <a:miter lim="800000"/>
                    <a:headEnd/>
                    <a:tailEnd/>
                  </a:ln>
                </pic:spPr>
              </pic:pic>
            </a:graphicData>
          </a:graphic>
        </wp:anchor>
      </w:drawing>
    </w:r>
    <w:r w:rsidRPr="007375AC">
      <w:rPr>
        <w:noProof/>
        <w:sz w:val="18"/>
        <w:szCs w:val="18"/>
      </w:rPr>
      <w:drawing>
        <wp:anchor distT="0" distB="0" distL="114300" distR="114300" simplePos="0" relativeHeight="251672576" behindDoc="1" locked="0" layoutInCell="1" allowOverlap="1">
          <wp:simplePos x="0" y="0"/>
          <wp:positionH relativeFrom="column">
            <wp:posOffset>-1143000</wp:posOffset>
          </wp:positionH>
          <wp:positionV relativeFrom="paragraph">
            <wp:posOffset>-457200</wp:posOffset>
          </wp:positionV>
          <wp:extent cx="2600325" cy="942975"/>
          <wp:effectExtent l="19050" t="0" r="9525" b="0"/>
          <wp:wrapNone/>
          <wp:docPr id="17"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2"/>
                  <a:stretch>
                    <a:fillRect/>
                  </a:stretch>
                </pic:blipFill>
                <pic:spPr bwMode="ltGray">
                  <a:xfrm>
                    <a:off x="0" y="0"/>
                    <a:ext cx="2600325" cy="942975"/>
                  </a:xfrm>
                  <a:prstGeom prst="rect">
                    <a:avLst/>
                  </a:prstGeom>
                </pic:spPr>
              </pic:pic>
            </a:graphicData>
          </a:graphic>
        </wp:anchor>
      </w:drawing>
    </w:r>
    <w:r>
      <w:rPr>
        <w:sz w:val="18"/>
        <w:szCs w:val="18"/>
      </w:rPr>
      <w:t xml:space="preserve">            PreTUPS External Gateway XML APIs</w:t>
    </w:r>
    <w:r>
      <w:t xml:space="preserve">          </w:t>
    </w:r>
    <w:r>
      <w:rPr>
        <w:noProof/>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413" w:rsidRDefault="00361413" w:rsidP="00C3638B">
    <w:pPr>
      <w:pStyle w:val="Header"/>
    </w:pPr>
    <w:r>
      <w:rPr>
        <w:noProof/>
        <w:sz w:val="18"/>
        <w:szCs w:val="18"/>
      </w:rPr>
      <w:drawing>
        <wp:anchor distT="0" distB="0" distL="114300" distR="114300" simplePos="0" relativeHeight="251667456" behindDoc="0" locked="0" layoutInCell="1" allowOverlap="1">
          <wp:simplePos x="0" y="0"/>
          <wp:positionH relativeFrom="column">
            <wp:posOffset>4276725</wp:posOffset>
          </wp:positionH>
          <wp:positionV relativeFrom="paragraph">
            <wp:posOffset>-180975</wp:posOffset>
          </wp:positionV>
          <wp:extent cx="1847850" cy="438150"/>
          <wp:effectExtent l="19050" t="0" r="0" b="0"/>
          <wp:wrapNone/>
          <wp:docPr id="10"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1" cstate="print"/>
                  <a:srcRect/>
                  <a:stretch>
                    <a:fillRect/>
                  </a:stretch>
                </pic:blipFill>
                <pic:spPr bwMode="auto">
                  <a:xfrm>
                    <a:off x="0" y="0"/>
                    <a:ext cx="1847850" cy="438150"/>
                  </a:xfrm>
                  <a:prstGeom prst="rect">
                    <a:avLst/>
                  </a:prstGeom>
                  <a:noFill/>
                  <a:ln w="9525">
                    <a:noFill/>
                    <a:miter lim="800000"/>
                    <a:headEnd/>
                    <a:tailEnd/>
                  </a:ln>
                </pic:spPr>
              </pic:pic>
            </a:graphicData>
          </a:graphic>
        </wp:anchor>
      </w:drawing>
    </w:r>
    <w:r>
      <w:rPr>
        <w:noProof/>
        <w:sz w:val="18"/>
        <w:szCs w:val="18"/>
      </w:rPr>
      <w:drawing>
        <wp:anchor distT="0" distB="0" distL="114300" distR="114300" simplePos="0" relativeHeight="251669504" behindDoc="1" locked="0" layoutInCell="1" allowOverlap="1">
          <wp:simplePos x="0" y="0"/>
          <wp:positionH relativeFrom="column">
            <wp:posOffset>-1143000</wp:posOffset>
          </wp:positionH>
          <wp:positionV relativeFrom="paragraph">
            <wp:posOffset>-457200</wp:posOffset>
          </wp:positionV>
          <wp:extent cx="2600325" cy="942975"/>
          <wp:effectExtent l="19050" t="0" r="9525" b="0"/>
          <wp:wrapNone/>
          <wp:docPr id="11"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2"/>
                  <a:stretch>
                    <a:fillRect/>
                  </a:stretch>
                </pic:blipFill>
                <pic:spPr bwMode="ltGray">
                  <a:xfrm>
                    <a:off x="0" y="0"/>
                    <a:ext cx="2600325" cy="942975"/>
                  </a:xfrm>
                  <a:prstGeom prst="rect">
                    <a:avLst/>
                  </a:prstGeom>
                </pic:spPr>
              </pic:pic>
            </a:graphicData>
          </a:graphic>
        </wp:anchor>
      </w:drawing>
    </w:r>
    <w:r>
      <w:rPr>
        <w:sz w:val="18"/>
        <w:szCs w:val="18"/>
      </w:rPr>
      <w:t xml:space="preserve">          PreTUPS External Gateway XML APIs</w:t>
    </w:r>
    <w:r>
      <w:t xml:space="preserve">          </w:t>
    </w:r>
    <w:r>
      <w:rPr>
        <w:noProof/>
      </w:rPr>
      <w:t xml:space="preserve">                          </w:t>
    </w:r>
  </w:p>
  <w:p w:rsidR="00361413" w:rsidRPr="00C3638B" w:rsidRDefault="00361413" w:rsidP="00C363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8EFE3EA6"/>
    <w:lvl w:ilvl="0">
      <w:start w:val="1"/>
      <w:numFmt w:val="lowerRoman"/>
      <w:pStyle w:val="ListNumber3"/>
      <w:lvlText w:val="%1."/>
      <w:lvlJc w:val="right"/>
      <w:pPr>
        <w:tabs>
          <w:tab w:val="num" w:pos="2232"/>
        </w:tabs>
        <w:ind w:left="2232" w:hanging="259"/>
      </w:pPr>
      <w:rPr>
        <w:rFonts w:hint="default"/>
      </w:rPr>
    </w:lvl>
  </w:abstractNum>
  <w:abstractNum w:abstractNumId="1">
    <w:nsid w:val="FFFFFF7F"/>
    <w:multiLevelType w:val="singleLevel"/>
    <w:tmpl w:val="F4589872"/>
    <w:lvl w:ilvl="0">
      <w:start w:val="1"/>
      <w:numFmt w:val="lowerLetter"/>
      <w:pStyle w:val="ListNumber2"/>
      <w:lvlText w:val="%1)"/>
      <w:lvlJc w:val="left"/>
      <w:pPr>
        <w:tabs>
          <w:tab w:val="num" w:pos="1872"/>
        </w:tabs>
        <w:ind w:left="1872" w:hanging="432"/>
      </w:pPr>
      <w:rPr>
        <w:rFonts w:hint="default"/>
      </w:rPr>
    </w:lvl>
  </w:abstractNum>
  <w:abstractNum w:abstractNumId="2">
    <w:nsid w:val="FFFFFF83"/>
    <w:multiLevelType w:val="singleLevel"/>
    <w:tmpl w:val="0F0EFEF0"/>
    <w:lvl w:ilvl="0">
      <w:start w:val="1"/>
      <w:numFmt w:val="bullet"/>
      <w:pStyle w:val="ListBullet2"/>
      <w:lvlText w:val=""/>
      <w:lvlJc w:val="left"/>
      <w:pPr>
        <w:tabs>
          <w:tab w:val="num" w:pos="1440"/>
        </w:tabs>
        <w:ind w:left="1440" w:hanging="360"/>
      </w:pPr>
      <w:rPr>
        <w:rFonts w:ascii="Wingdings 3" w:hAnsi="Wingdings 3" w:hint="default"/>
        <w:sz w:val="20"/>
      </w:rPr>
    </w:lvl>
  </w:abstractNum>
  <w:abstractNum w:abstractNumId="3">
    <w:nsid w:val="FFFFFF88"/>
    <w:multiLevelType w:val="singleLevel"/>
    <w:tmpl w:val="04C40B58"/>
    <w:lvl w:ilvl="0">
      <w:start w:val="1"/>
      <w:numFmt w:val="decimal"/>
      <w:pStyle w:val="TableListNumber1"/>
      <w:lvlText w:val="%1."/>
      <w:lvlJc w:val="left"/>
      <w:pPr>
        <w:tabs>
          <w:tab w:val="num" w:pos="360"/>
        </w:tabs>
        <w:ind w:left="360" w:hanging="360"/>
      </w:pPr>
      <w:rPr>
        <w:rFonts w:hint="default"/>
      </w:rPr>
    </w:lvl>
  </w:abstractNum>
  <w:abstractNum w:abstractNumId="4">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5">
    <w:nsid w:val="0E296C9B"/>
    <w:multiLevelType w:val="hybridMultilevel"/>
    <w:tmpl w:val="B32EA324"/>
    <w:lvl w:ilvl="0" w:tplc="CAFCA472">
      <w:start w:val="1"/>
      <w:numFmt w:val="bullet"/>
      <w:pStyle w:val="ChapterList"/>
      <w:lvlText w:val=""/>
      <w:lvlJc w:val="left"/>
      <w:pPr>
        <w:tabs>
          <w:tab w:val="num" w:pos="1872"/>
        </w:tabs>
        <w:ind w:left="1872" w:hanging="648"/>
      </w:pPr>
      <w:rPr>
        <w:rFonts w:ascii="Wingdings" w:hAnsi="Wingdings" w:hint="default"/>
        <w:sz w:val="3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0026060"/>
    <w:multiLevelType w:val="singleLevel"/>
    <w:tmpl w:val="D2F0FA68"/>
    <w:lvl w:ilvl="0">
      <w:start w:val="1"/>
      <w:numFmt w:val="bullet"/>
      <w:pStyle w:val="HSPuce1"/>
      <w:lvlText w:val=""/>
      <w:lvlJc w:val="left"/>
      <w:pPr>
        <w:tabs>
          <w:tab w:val="num" w:pos="567"/>
        </w:tabs>
        <w:ind w:left="567" w:hanging="567"/>
      </w:pPr>
      <w:rPr>
        <w:rFonts w:ascii="Wingdings" w:hAnsi="Wingdings" w:hint="default"/>
        <w:position w:val="-6"/>
        <w:sz w:val="40"/>
      </w:rPr>
    </w:lvl>
  </w:abstractNum>
  <w:abstractNum w:abstractNumId="7">
    <w:nsid w:val="13537825"/>
    <w:multiLevelType w:val="hybridMultilevel"/>
    <w:tmpl w:val="C9EC0D4E"/>
    <w:lvl w:ilvl="0" w:tplc="5FF0D7FA">
      <w:start w:val="1"/>
      <w:numFmt w:val="bullet"/>
      <w:pStyle w:val="Warning"/>
      <w:lvlText w:val=""/>
      <w:lvlJc w:val="left"/>
      <w:pPr>
        <w:tabs>
          <w:tab w:val="num" w:pos="1080"/>
        </w:tabs>
        <w:ind w:left="1080" w:hanging="504"/>
      </w:pPr>
      <w:rPr>
        <w:rFonts w:ascii="Webdings" w:hAnsi="Webdings" w:hint="default"/>
        <w:b w:val="0"/>
        <w:i w:val="0"/>
        <w:color w:val="FF0000"/>
        <w:sz w:val="4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9271CA2"/>
    <w:multiLevelType w:val="multilevel"/>
    <w:tmpl w:val="5450ED96"/>
    <w:lvl w:ilvl="0">
      <w:start w:val="1"/>
      <w:numFmt w:val="upperLetter"/>
      <w:lvlText w:val="%1"/>
      <w:lvlJc w:val="left"/>
      <w:pPr>
        <w:tabs>
          <w:tab w:val="num" w:pos="1685"/>
        </w:tabs>
        <w:ind w:left="1685" w:hanging="432"/>
      </w:pPr>
      <w:rPr>
        <w:rFonts w:hint="default"/>
        <w:caps w:val="0"/>
        <w:strike w:val="0"/>
        <w:dstrike w:val="0"/>
        <w:vanish/>
        <w:vertAlign w:val="baseline"/>
      </w:rPr>
    </w:lvl>
    <w:lvl w:ilvl="1">
      <w:start w:val="1"/>
      <w:numFmt w:val="decimal"/>
      <w:pStyle w:val="app2"/>
      <w:lvlText w:val="%1.%2"/>
      <w:lvlJc w:val="left"/>
      <w:pPr>
        <w:tabs>
          <w:tab w:val="num" w:pos="1973"/>
        </w:tabs>
        <w:ind w:left="1973" w:hanging="720"/>
      </w:pPr>
      <w:rPr>
        <w:rFonts w:hint="default"/>
      </w:rPr>
    </w:lvl>
    <w:lvl w:ilvl="2">
      <w:start w:val="1"/>
      <w:numFmt w:val="decimal"/>
      <w:lvlText w:val="%1.%2.%3"/>
      <w:lvlJc w:val="left"/>
      <w:pPr>
        <w:tabs>
          <w:tab w:val="num" w:pos="2333"/>
        </w:tabs>
        <w:ind w:left="1973" w:hanging="720"/>
      </w:pPr>
      <w:rPr>
        <w:rFonts w:hint="default"/>
      </w:rPr>
    </w:lvl>
    <w:lvl w:ilvl="3">
      <w:start w:val="1"/>
      <w:numFmt w:val="decimal"/>
      <w:lvlText w:val="%1.%2.%3.%4"/>
      <w:lvlJc w:val="left"/>
      <w:pPr>
        <w:tabs>
          <w:tab w:val="num" w:pos="2693"/>
        </w:tabs>
        <w:ind w:left="1973" w:hanging="720"/>
      </w:pPr>
      <w:rPr>
        <w:rFonts w:hint="default"/>
      </w:rPr>
    </w:lvl>
    <w:lvl w:ilvl="4">
      <w:start w:val="1"/>
      <w:numFmt w:val="decimal"/>
      <w:lvlText w:val="%1.%2.%3.%4.%5"/>
      <w:lvlJc w:val="left"/>
      <w:pPr>
        <w:tabs>
          <w:tab w:val="num" w:pos="2261"/>
        </w:tabs>
        <w:ind w:left="2261" w:hanging="1008"/>
      </w:pPr>
      <w:rPr>
        <w:rFonts w:hint="default"/>
      </w:rPr>
    </w:lvl>
    <w:lvl w:ilvl="5">
      <w:start w:val="1"/>
      <w:numFmt w:val="decimal"/>
      <w:lvlText w:val="%1.%2.%3.%4.%5.%6"/>
      <w:lvlJc w:val="left"/>
      <w:pPr>
        <w:tabs>
          <w:tab w:val="num" w:pos="2405"/>
        </w:tabs>
        <w:ind w:left="2405" w:hanging="1152"/>
      </w:pPr>
      <w:rPr>
        <w:rFonts w:hint="default"/>
      </w:rPr>
    </w:lvl>
    <w:lvl w:ilvl="6">
      <w:start w:val="1"/>
      <w:numFmt w:val="decimal"/>
      <w:lvlText w:val="%1.%2.%3.%4.%5.%6.%7"/>
      <w:lvlJc w:val="left"/>
      <w:pPr>
        <w:tabs>
          <w:tab w:val="num" w:pos="2549"/>
        </w:tabs>
        <w:ind w:left="2549" w:hanging="1296"/>
      </w:pPr>
      <w:rPr>
        <w:rFonts w:hint="default"/>
      </w:rPr>
    </w:lvl>
    <w:lvl w:ilvl="7">
      <w:start w:val="1"/>
      <w:numFmt w:val="decimal"/>
      <w:lvlText w:val="%1.%2.%3.%4.%5.%6.%7.%8"/>
      <w:lvlJc w:val="left"/>
      <w:pPr>
        <w:tabs>
          <w:tab w:val="num" w:pos="2693"/>
        </w:tabs>
        <w:ind w:left="2693" w:hanging="1440"/>
      </w:pPr>
      <w:rPr>
        <w:rFonts w:hint="default"/>
      </w:rPr>
    </w:lvl>
    <w:lvl w:ilvl="8">
      <w:start w:val="1"/>
      <w:numFmt w:val="decimal"/>
      <w:lvlText w:val="%1.%2.%3.%4.%5.%6.%7.%8.%9"/>
      <w:lvlJc w:val="left"/>
      <w:pPr>
        <w:tabs>
          <w:tab w:val="num" w:pos="2837"/>
        </w:tabs>
        <w:ind w:left="2837" w:hanging="1584"/>
      </w:pPr>
      <w:rPr>
        <w:rFonts w:hint="default"/>
      </w:rPr>
    </w:lvl>
  </w:abstractNum>
  <w:abstractNum w:abstractNumId="9">
    <w:nsid w:val="23180657"/>
    <w:multiLevelType w:val="hybridMultilevel"/>
    <w:tmpl w:val="01C40070"/>
    <w:lvl w:ilvl="0" w:tplc="40090001">
      <w:start w:val="1"/>
      <w:numFmt w:val="decimal"/>
      <w:pStyle w:val="ListNumber"/>
      <w:lvlText w:val="%1."/>
      <w:lvlJc w:val="left"/>
      <w:pPr>
        <w:tabs>
          <w:tab w:val="num" w:pos="1512"/>
        </w:tabs>
        <w:ind w:left="1512" w:hanging="360"/>
      </w:pPr>
      <w:rPr>
        <w:rFonts w:hint="default"/>
      </w:rPr>
    </w:lvl>
    <w:lvl w:ilvl="1" w:tplc="40090003">
      <w:start w:val="1"/>
      <w:numFmt w:val="bullet"/>
      <w:lvlText w:val=""/>
      <w:lvlJc w:val="left"/>
      <w:pPr>
        <w:tabs>
          <w:tab w:val="num" w:pos="1440"/>
        </w:tabs>
        <w:ind w:left="1440" w:hanging="360"/>
      </w:pPr>
      <w:rPr>
        <w:rFonts w:ascii="MS Outlook" w:hAnsi="MS Outlook" w:hint="default"/>
        <w:sz w:val="36"/>
      </w:rPr>
    </w:lvl>
    <w:lvl w:ilvl="2" w:tplc="40090005">
      <w:start w:val="1"/>
      <w:numFmt w:val="bullet"/>
      <w:lvlText w:val=""/>
      <w:lvlJc w:val="left"/>
      <w:pPr>
        <w:tabs>
          <w:tab w:val="num" w:pos="2088"/>
        </w:tabs>
        <w:ind w:left="2088" w:hanging="1008"/>
      </w:pPr>
      <w:rPr>
        <w:rFonts w:ascii="MS Outlook" w:hAnsi="MS Outlook" w:hint="default"/>
        <w:sz w:val="36"/>
      </w:rPr>
    </w:lvl>
    <w:lvl w:ilvl="3" w:tplc="40090001" w:tentative="1">
      <w:start w:val="1"/>
      <w:numFmt w:val="decimal"/>
      <w:lvlText w:val="%4."/>
      <w:lvlJc w:val="left"/>
      <w:pPr>
        <w:tabs>
          <w:tab w:val="num" w:pos="2880"/>
        </w:tabs>
        <w:ind w:left="2880" w:hanging="360"/>
      </w:pPr>
    </w:lvl>
    <w:lvl w:ilvl="4" w:tplc="40090003" w:tentative="1">
      <w:start w:val="1"/>
      <w:numFmt w:val="lowerLetter"/>
      <w:lvlText w:val="%5."/>
      <w:lvlJc w:val="left"/>
      <w:pPr>
        <w:tabs>
          <w:tab w:val="num" w:pos="3600"/>
        </w:tabs>
        <w:ind w:left="3600" w:hanging="360"/>
      </w:pPr>
    </w:lvl>
    <w:lvl w:ilvl="5" w:tplc="40090005" w:tentative="1">
      <w:start w:val="1"/>
      <w:numFmt w:val="lowerRoman"/>
      <w:lvlText w:val="%6."/>
      <w:lvlJc w:val="right"/>
      <w:pPr>
        <w:tabs>
          <w:tab w:val="num" w:pos="4320"/>
        </w:tabs>
        <w:ind w:left="4320" w:hanging="180"/>
      </w:pPr>
    </w:lvl>
    <w:lvl w:ilvl="6" w:tplc="40090001" w:tentative="1">
      <w:start w:val="1"/>
      <w:numFmt w:val="decimal"/>
      <w:lvlText w:val="%7."/>
      <w:lvlJc w:val="left"/>
      <w:pPr>
        <w:tabs>
          <w:tab w:val="num" w:pos="5040"/>
        </w:tabs>
        <w:ind w:left="5040" w:hanging="360"/>
      </w:pPr>
    </w:lvl>
    <w:lvl w:ilvl="7" w:tplc="40090003" w:tentative="1">
      <w:start w:val="1"/>
      <w:numFmt w:val="lowerLetter"/>
      <w:lvlText w:val="%8."/>
      <w:lvlJc w:val="left"/>
      <w:pPr>
        <w:tabs>
          <w:tab w:val="num" w:pos="5760"/>
        </w:tabs>
        <w:ind w:left="5760" w:hanging="360"/>
      </w:pPr>
    </w:lvl>
    <w:lvl w:ilvl="8" w:tplc="40090005" w:tentative="1">
      <w:start w:val="1"/>
      <w:numFmt w:val="lowerRoman"/>
      <w:lvlText w:val="%9."/>
      <w:lvlJc w:val="right"/>
      <w:pPr>
        <w:tabs>
          <w:tab w:val="num" w:pos="6480"/>
        </w:tabs>
        <w:ind w:left="6480" w:hanging="180"/>
      </w:pPr>
    </w:lvl>
  </w:abstractNum>
  <w:abstractNum w:abstractNumId="10">
    <w:nsid w:val="23744751"/>
    <w:multiLevelType w:val="hybridMultilevel"/>
    <w:tmpl w:val="DF625B32"/>
    <w:lvl w:ilvl="0" w:tplc="04090001">
      <w:start w:val="1"/>
      <w:numFmt w:val="decimal"/>
      <w:pStyle w:val="HSBR2"/>
      <w:lvlText w:val="BR %1."/>
      <w:lvlJc w:val="left"/>
      <w:pPr>
        <w:tabs>
          <w:tab w:val="num" w:pos="2340"/>
        </w:tabs>
        <w:ind w:left="1980" w:hanging="360"/>
      </w:pPr>
      <w:rPr>
        <w:rFonts w:hint="default"/>
        <w:b w:val="0"/>
        <w:bCs w:val="0"/>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left"/>
      <w:pPr>
        <w:tabs>
          <w:tab w:val="num" w:pos="4860"/>
        </w:tabs>
        <w:ind w:left="4860" w:hanging="720"/>
      </w:pPr>
      <w:rPr>
        <w:rFonts w:hint="default"/>
      </w:r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
    <w:nsid w:val="2F504CA1"/>
    <w:multiLevelType w:val="hybridMultilevel"/>
    <w:tmpl w:val="E1C621CC"/>
    <w:lvl w:ilvl="0" w:tplc="C81A1AF2">
      <w:start w:val="1"/>
      <w:numFmt w:val="bullet"/>
      <w:pStyle w:val="ListBullet3"/>
      <w:lvlText w:val=""/>
      <w:lvlJc w:val="left"/>
      <w:pPr>
        <w:tabs>
          <w:tab w:val="num" w:pos="2232"/>
        </w:tabs>
        <w:ind w:left="2232" w:hanging="360"/>
      </w:pPr>
      <w:rPr>
        <w:rFonts w:ascii="Wingdings" w:hAnsi="Wingdings" w:cs="Wingdings" w:hint="default"/>
        <w:b/>
        <w:i w:val="0"/>
        <w:sz w:val="28"/>
      </w:rPr>
    </w:lvl>
    <w:lvl w:ilvl="1" w:tplc="06C04102">
      <w:start w:val="1"/>
      <w:numFmt w:val="bullet"/>
      <w:lvlText w:val="o"/>
      <w:lvlJc w:val="left"/>
      <w:pPr>
        <w:tabs>
          <w:tab w:val="num" w:pos="1440"/>
        </w:tabs>
        <w:ind w:left="1440" w:hanging="360"/>
      </w:pPr>
      <w:rPr>
        <w:rFonts w:ascii="Courier New" w:hAnsi="Courier New" w:hint="default"/>
      </w:rPr>
    </w:lvl>
    <w:lvl w:ilvl="2" w:tplc="3B84B150">
      <w:start w:val="1"/>
      <w:numFmt w:val="bullet"/>
      <w:lvlText w:val=""/>
      <w:lvlJc w:val="left"/>
      <w:pPr>
        <w:tabs>
          <w:tab w:val="num" w:pos="2160"/>
        </w:tabs>
        <w:ind w:left="2160" w:hanging="360"/>
      </w:pPr>
      <w:rPr>
        <w:rFonts w:ascii="Wingdings" w:hAnsi="Wingdings" w:hint="default"/>
      </w:rPr>
    </w:lvl>
    <w:lvl w:ilvl="3" w:tplc="F5240C34">
      <w:start w:val="1"/>
      <w:numFmt w:val="bullet"/>
      <w:lvlText w:val=""/>
      <w:lvlJc w:val="left"/>
      <w:pPr>
        <w:tabs>
          <w:tab w:val="num" w:pos="2880"/>
        </w:tabs>
        <w:ind w:left="2880" w:hanging="360"/>
      </w:pPr>
      <w:rPr>
        <w:rFonts w:ascii="Symbol" w:hAnsi="Symbol" w:hint="default"/>
      </w:rPr>
    </w:lvl>
    <w:lvl w:ilvl="4" w:tplc="A142F950" w:tentative="1">
      <w:start w:val="1"/>
      <w:numFmt w:val="bullet"/>
      <w:lvlText w:val="o"/>
      <w:lvlJc w:val="left"/>
      <w:pPr>
        <w:tabs>
          <w:tab w:val="num" w:pos="3600"/>
        </w:tabs>
        <w:ind w:left="3600" w:hanging="360"/>
      </w:pPr>
      <w:rPr>
        <w:rFonts w:ascii="Courier New" w:hAnsi="Courier New" w:hint="default"/>
      </w:rPr>
    </w:lvl>
    <w:lvl w:ilvl="5" w:tplc="14045854" w:tentative="1">
      <w:start w:val="1"/>
      <w:numFmt w:val="bullet"/>
      <w:lvlText w:val=""/>
      <w:lvlJc w:val="left"/>
      <w:pPr>
        <w:tabs>
          <w:tab w:val="num" w:pos="4320"/>
        </w:tabs>
        <w:ind w:left="4320" w:hanging="360"/>
      </w:pPr>
      <w:rPr>
        <w:rFonts w:ascii="Wingdings" w:hAnsi="Wingdings" w:hint="default"/>
      </w:rPr>
    </w:lvl>
    <w:lvl w:ilvl="6" w:tplc="20BAE400" w:tentative="1">
      <w:start w:val="1"/>
      <w:numFmt w:val="bullet"/>
      <w:lvlText w:val=""/>
      <w:lvlJc w:val="left"/>
      <w:pPr>
        <w:tabs>
          <w:tab w:val="num" w:pos="5040"/>
        </w:tabs>
        <w:ind w:left="5040" w:hanging="360"/>
      </w:pPr>
      <w:rPr>
        <w:rFonts w:ascii="Symbol" w:hAnsi="Symbol" w:hint="default"/>
      </w:rPr>
    </w:lvl>
    <w:lvl w:ilvl="7" w:tplc="8D58FF96" w:tentative="1">
      <w:start w:val="1"/>
      <w:numFmt w:val="bullet"/>
      <w:lvlText w:val="o"/>
      <w:lvlJc w:val="left"/>
      <w:pPr>
        <w:tabs>
          <w:tab w:val="num" w:pos="5760"/>
        </w:tabs>
        <w:ind w:left="5760" w:hanging="360"/>
      </w:pPr>
      <w:rPr>
        <w:rFonts w:ascii="Courier New" w:hAnsi="Courier New" w:hint="default"/>
      </w:rPr>
    </w:lvl>
    <w:lvl w:ilvl="8" w:tplc="DF5084B0" w:tentative="1">
      <w:start w:val="1"/>
      <w:numFmt w:val="bullet"/>
      <w:lvlText w:val=""/>
      <w:lvlJc w:val="left"/>
      <w:pPr>
        <w:tabs>
          <w:tab w:val="num" w:pos="6480"/>
        </w:tabs>
        <w:ind w:left="6480" w:hanging="360"/>
      </w:pPr>
      <w:rPr>
        <w:rFonts w:ascii="Wingdings" w:hAnsi="Wingdings" w:hint="default"/>
      </w:rPr>
    </w:lvl>
  </w:abstractNum>
  <w:abstractNum w:abstractNumId="12">
    <w:nsid w:val="30350F0B"/>
    <w:multiLevelType w:val="hybridMultilevel"/>
    <w:tmpl w:val="7AF8F288"/>
    <w:lvl w:ilvl="0" w:tplc="1D0472CC">
      <w:start w:val="1"/>
      <w:numFmt w:val="bullet"/>
      <w:pStyle w:val="BRStyle"/>
      <w:lvlText w:val=""/>
      <w:lvlJc w:val="left"/>
      <w:pPr>
        <w:ind w:left="720" w:hanging="360"/>
      </w:pPr>
      <w:rPr>
        <w:rFonts w:ascii="Wingdings" w:hAnsi="Wingdings" w:hint="default"/>
      </w:rPr>
    </w:lvl>
    <w:lvl w:ilvl="1" w:tplc="87CACEEE" w:tentative="1">
      <w:start w:val="1"/>
      <w:numFmt w:val="bullet"/>
      <w:lvlText w:val="o"/>
      <w:lvlJc w:val="left"/>
      <w:pPr>
        <w:ind w:left="1440" w:hanging="360"/>
      </w:pPr>
      <w:rPr>
        <w:rFonts w:ascii="Courier New" w:hAnsi="Courier New" w:cs="Courier New" w:hint="default"/>
      </w:rPr>
    </w:lvl>
    <w:lvl w:ilvl="2" w:tplc="244CDCDE" w:tentative="1">
      <w:start w:val="1"/>
      <w:numFmt w:val="bullet"/>
      <w:lvlText w:val=""/>
      <w:lvlJc w:val="left"/>
      <w:pPr>
        <w:ind w:left="2160" w:hanging="360"/>
      </w:pPr>
      <w:rPr>
        <w:rFonts w:ascii="Wingdings" w:hAnsi="Wingdings" w:hint="default"/>
      </w:rPr>
    </w:lvl>
    <w:lvl w:ilvl="3" w:tplc="B14C4302" w:tentative="1">
      <w:start w:val="1"/>
      <w:numFmt w:val="bullet"/>
      <w:lvlText w:val=""/>
      <w:lvlJc w:val="left"/>
      <w:pPr>
        <w:ind w:left="2880" w:hanging="360"/>
      </w:pPr>
      <w:rPr>
        <w:rFonts w:ascii="Symbol" w:hAnsi="Symbol" w:hint="default"/>
      </w:rPr>
    </w:lvl>
    <w:lvl w:ilvl="4" w:tplc="070E0EE0" w:tentative="1">
      <w:start w:val="1"/>
      <w:numFmt w:val="bullet"/>
      <w:lvlText w:val="o"/>
      <w:lvlJc w:val="left"/>
      <w:pPr>
        <w:ind w:left="3600" w:hanging="360"/>
      </w:pPr>
      <w:rPr>
        <w:rFonts w:ascii="Courier New" w:hAnsi="Courier New" w:cs="Courier New" w:hint="default"/>
      </w:rPr>
    </w:lvl>
    <w:lvl w:ilvl="5" w:tplc="F1DAF7C4" w:tentative="1">
      <w:start w:val="1"/>
      <w:numFmt w:val="bullet"/>
      <w:lvlText w:val=""/>
      <w:lvlJc w:val="left"/>
      <w:pPr>
        <w:ind w:left="4320" w:hanging="360"/>
      </w:pPr>
      <w:rPr>
        <w:rFonts w:ascii="Wingdings" w:hAnsi="Wingdings" w:hint="default"/>
      </w:rPr>
    </w:lvl>
    <w:lvl w:ilvl="6" w:tplc="C3588302" w:tentative="1">
      <w:start w:val="1"/>
      <w:numFmt w:val="bullet"/>
      <w:lvlText w:val=""/>
      <w:lvlJc w:val="left"/>
      <w:pPr>
        <w:ind w:left="5040" w:hanging="360"/>
      </w:pPr>
      <w:rPr>
        <w:rFonts w:ascii="Symbol" w:hAnsi="Symbol" w:hint="default"/>
      </w:rPr>
    </w:lvl>
    <w:lvl w:ilvl="7" w:tplc="540A6EEA" w:tentative="1">
      <w:start w:val="1"/>
      <w:numFmt w:val="bullet"/>
      <w:lvlText w:val="o"/>
      <w:lvlJc w:val="left"/>
      <w:pPr>
        <w:ind w:left="5760" w:hanging="360"/>
      </w:pPr>
      <w:rPr>
        <w:rFonts w:ascii="Courier New" w:hAnsi="Courier New" w:cs="Courier New" w:hint="default"/>
      </w:rPr>
    </w:lvl>
    <w:lvl w:ilvl="8" w:tplc="955C6F58" w:tentative="1">
      <w:start w:val="1"/>
      <w:numFmt w:val="bullet"/>
      <w:lvlText w:val=""/>
      <w:lvlJc w:val="left"/>
      <w:pPr>
        <w:ind w:left="6480" w:hanging="360"/>
      </w:pPr>
      <w:rPr>
        <w:rFonts w:ascii="Wingdings" w:hAnsi="Wingdings" w:hint="default"/>
      </w:rPr>
    </w:lvl>
  </w:abstractNum>
  <w:abstractNum w:abstractNumId="13">
    <w:nsid w:val="31152A6C"/>
    <w:multiLevelType w:val="multilevel"/>
    <w:tmpl w:val="CC7EBB58"/>
    <w:lvl w:ilvl="0">
      <w:start w:val="1"/>
      <w:numFmt w:val="upperLetter"/>
      <w:lvlText w:val="%1"/>
      <w:lvlJc w:val="left"/>
      <w:pPr>
        <w:tabs>
          <w:tab w:val="num" w:pos="1282"/>
        </w:tabs>
        <w:ind w:left="1282" w:hanging="432"/>
      </w:pPr>
      <w:rPr>
        <w:rFonts w:hint="default"/>
        <w:strike w:val="0"/>
        <w:dstrike w:val="0"/>
        <w:vanish/>
        <w:vertAlign w:val="baseline"/>
      </w:rPr>
    </w:lvl>
    <w:lvl w:ilvl="1">
      <w:start w:val="1"/>
      <w:numFmt w:val="decimal"/>
      <w:pStyle w:val="A"/>
      <w:lvlText w:val="%1.%2"/>
      <w:lvlJc w:val="left"/>
      <w:pPr>
        <w:tabs>
          <w:tab w:val="num" w:pos="1570"/>
        </w:tabs>
        <w:ind w:left="1426" w:hanging="576"/>
      </w:pPr>
      <w:rPr>
        <w:rFonts w:hint="default"/>
      </w:rPr>
    </w:lvl>
    <w:lvl w:ilvl="2">
      <w:start w:val="1"/>
      <w:numFmt w:val="decimal"/>
      <w:lvlText w:val="%1.%2.%3"/>
      <w:lvlJc w:val="left"/>
      <w:pPr>
        <w:tabs>
          <w:tab w:val="num" w:pos="2290"/>
        </w:tabs>
        <w:ind w:left="1570" w:hanging="720"/>
      </w:pPr>
      <w:rPr>
        <w:rFonts w:hint="default"/>
      </w:rPr>
    </w:lvl>
    <w:lvl w:ilvl="3">
      <w:start w:val="1"/>
      <w:numFmt w:val="decimal"/>
      <w:lvlText w:val="%1.%2.%3.%4"/>
      <w:lvlJc w:val="left"/>
      <w:pPr>
        <w:tabs>
          <w:tab w:val="num" w:pos="1714"/>
        </w:tabs>
        <w:ind w:left="1714" w:hanging="864"/>
      </w:pPr>
      <w:rPr>
        <w:rFonts w:hint="default"/>
      </w:rPr>
    </w:lvl>
    <w:lvl w:ilvl="4">
      <w:start w:val="1"/>
      <w:numFmt w:val="decimal"/>
      <w:lvlText w:val="%1.%2.%3.%4.%5"/>
      <w:lvlJc w:val="left"/>
      <w:pPr>
        <w:tabs>
          <w:tab w:val="num" w:pos="1858"/>
        </w:tabs>
        <w:ind w:left="1858" w:hanging="1008"/>
      </w:pPr>
      <w:rPr>
        <w:rFonts w:hint="default"/>
      </w:rPr>
    </w:lvl>
    <w:lvl w:ilvl="5">
      <w:start w:val="1"/>
      <w:numFmt w:val="decimal"/>
      <w:lvlText w:val="%1.%2.%3.%4.%5.%6"/>
      <w:lvlJc w:val="left"/>
      <w:pPr>
        <w:tabs>
          <w:tab w:val="num" w:pos="2002"/>
        </w:tabs>
        <w:ind w:left="2002" w:hanging="1152"/>
      </w:pPr>
      <w:rPr>
        <w:rFonts w:hint="default"/>
      </w:rPr>
    </w:lvl>
    <w:lvl w:ilvl="6">
      <w:start w:val="1"/>
      <w:numFmt w:val="decimal"/>
      <w:lvlText w:val="%1.%2.%3.%4.%5.%6.%7"/>
      <w:lvlJc w:val="left"/>
      <w:pPr>
        <w:tabs>
          <w:tab w:val="num" w:pos="2146"/>
        </w:tabs>
        <w:ind w:left="2146" w:hanging="1296"/>
      </w:pPr>
      <w:rPr>
        <w:rFonts w:hint="default"/>
      </w:rPr>
    </w:lvl>
    <w:lvl w:ilvl="7">
      <w:start w:val="1"/>
      <w:numFmt w:val="decimal"/>
      <w:lvlText w:val="%1.%2.%3.%4.%5.%6.%7.%8"/>
      <w:lvlJc w:val="left"/>
      <w:pPr>
        <w:tabs>
          <w:tab w:val="num" w:pos="2290"/>
        </w:tabs>
        <w:ind w:left="2290" w:hanging="1440"/>
      </w:pPr>
      <w:rPr>
        <w:rFonts w:hint="default"/>
      </w:rPr>
    </w:lvl>
    <w:lvl w:ilvl="8">
      <w:start w:val="1"/>
      <w:numFmt w:val="decimal"/>
      <w:lvlText w:val="%1.%2.%3.%4.%5.%6.%7.%8.%9"/>
      <w:lvlJc w:val="left"/>
      <w:pPr>
        <w:tabs>
          <w:tab w:val="num" w:pos="2434"/>
        </w:tabs>
        <w:ind w:left="2434" w:hanging="1584"/>
      </w:pPr>
      <w:rPr>
        <w:rFonts w:hint="default"/>
      </w:rPr>
    </w:lvl>
  </w:abstractNum>
  <w:abstractNum w:abstractNumId="14">
    <w:nsid w:val="366A30D6"/>
    <w:multiLevelType w:val="multilevel"/>
    <w:tmpl w:val="4094FEF8"/>
    <w:lvl w:ilvl="0">
      <w:start w:val="1"/>
      <w:numFmt w:val="upperRoman"/>
      <w:pStyle w:val="Apendixsection"/>
      <w:lvlText w:val="A-%1"/>
      <w:lvlJc w:val="left"/>
      <w:pPr>
        <w:tabs>
          <w:tab w:val="num" w:pos="1080"/>
        </w:tabs>
        <w:ind w:left="360" w:hanging="360"/>
      </w:pPr>
      <w:rPr>
        <w:rFonts w:hint="default"/>
      </w:rPr>
    </w:lvl>
    <w:lvl w:ilvl="1">
      <w:start w:val="1"/>
      <w:numFmt w:val="upperRoman"/>
      <w:lvlText w:val="%1-%2"/>
      <w:lvlJc w:val="left"/>
      <w:pPr>
        <w:tabs>
          <w:tab w:val="num" w:pos="144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37980B63"/>
    <w:multiLevelType w:val="hybridMultilevel"/>
    <w:tmpl w:val="FC84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8CA69A9"/>
    <w:multiLevelType w:val="hybridMultilevel"/>
    <w:tmpl w:val="8F80CCC8"/>
    <w:lvl w:ilvl="0" w:tplc="C0C863BC">
      <w:start w:val="1"/>
      <w:numFmt w:val="bullet"/>
      <w:lvlText w:val=""/>
      <w:lvlJc w:val="left"/>
      <w:pPr>
        <w:tabs>
          <w:tab w:val="num" w:pos="1080"/>
        </w:tabs>
        <w:ind w:left="1080" w:hanging="504"/>
      </w:pPr>
      <w:rPr>
        <w:rFonts w:ascii="Wingdings" w:hAnsi="Wingdings" w:hint="default"/>
        <w:b/>
        <w:i w:val="0"/>
        <w:color w:val="0F1177"/>
        <w:sz w:val="40"/>
      </w:rPr>
    </w:lvl>
    <w:lvl w:ilvl="1" w:tplc="B4ACA24E">
      <w:start w:val="1"/>
      <w:numFmt w:val="bullet"/>
      <w:lvlText w:val="o"/>
      <w:lvlJc w:val="left"/>
      <w:pPr>
        <w:tabs>
          <w:tab w:val="num" w:pos="1440"/>
        </w:tabs>
        <w:ind w:left="1440" w:hanging="360"/>
      </w:pPr>
      <w:rPr>
        <w:rFonts w:ascii="Courier New" w:hAnsi="Courier New" w:hint="default"/>
      </w:rPr>
    </w:lvl>
    <w:lvl w:ilvl="2" w:tplc="1360D07C" w:tentative="1">
      <w:start w:val="1"/>
      <w:numFmt w:val="bullet"/>
      <w:lvlText w:val=""/>
      <w:lvlJc w:val="left"/>
      <w:pPr>
        <w:tabs>
          <w:tab w:val="num" w:pos="2160"/>
        </w:tabs>
        <w:ind w:left="2160" w:hanging="360"/>
      </w:pPr>
      <w:rPr>
        <w:rFonts w:ascii="Wingdings" w:hAnsi="Wingdings" w:hint="default"/>
      </w:rPr>
    </w:lvl>
    <w:lvl w:ilvl="3" w:tplc="B240E27E" w:tentative="1">
      <w:start w:val="1"/>
      <w:numFmt w:val="bullet"/>
      <w:lvlText w:val=""/>
      <w:lvlJc w:val="left"/>
      <w:pPr>
        <w:tabs>
          <w:tab w:val="num" w:pos="2880"/>
        </w:tabs>
        <w:ind w:left="2880" w:hanging="360"/>
      </w:pPr>
      <w:rPr>
        <w:rFonts w:ascii="Symbol" w:hAnsi="Symbol" w:hint="default"/>
      </w:rPr>
    </w:lvl>
    <w:lvl w:ilvl="4" w:tplc="97F87F94" w:tentative="1">
      <w:start w:val="1"/>
      <w:numFmt w:val="bullet"/>
      <w:lvlText w:val="o"/>
      <w:lvlJc w:val="left"/>
      <w:pPr>
        <w:tabs>
          <w:tab w:val="num" w:pos="3600"/>
        </w:tabs>
        <w:ind w:left="3600" w:hanging="360"/>
      </w:pPr>
      <w:rPr>
        <w:rFonts w:ascii="Courier New" w:hAnsi="Courier New" w:hint="default"/>
      </w:rPr>
    </w:lvl>
    <w:lvl w:ilvl="5" w:tplc="C1C8A404" w:tentative="1">
      <w:start w:val="1"/>
      <w:numFmt w:val="bullet"/>
      <w:lvlText w:val=""/>
      <w:lvlJc w:val="left"/>
      <w:pPr>
        <w:tabs>
          <w:tab w:val="num" w:pos="4320"/>
        </w:tabs>
        <w:ind w:left="4320" w:hanging="360"/>
      </w:pPr>
      <w:rPr>
        <w:rFonts w:ascii="Wingdings" w:hAnsi="Wingdings" w:hint="default"/>
      </w:rPr>
    </w:lvl>
    <w:lvl w:ilvl="6" w:tplc="B1EEA2FC" w:tentative="1">
      <w:start w:val="1"/>
      <w:numFmt w:val="bullet"/>
      <w:lvlText w:val=""/>
      <w:lvlJc w:val="left"/>
      <w:pPr>
        <w:tabs>
          <w:tab w:val="num" w:pos="5040"/>
        </w:tabs>
        <w:ind w:left="5040" w:hanging="360"/>
      </w:pPr>
      <w:rPr>
        <w:rFonts w:ascii="Symbol" w:hAnsi="Symbol" w:hint="default"/>
      </w:rPr>
    </w:lvl>
    <w:lvl w:ilvl="7" w:tplc="06624E28" w:tentative="1">
      <w:start w:val="1"/>
      <w:numFmt w:val="bullet"/>
      <w:lvlText w:val="o"/>
      <w:lvlJc w:val="left"/>
      <w:pPr>
        <w:tabs>
          <w:tab w:val="num" w:pos="5760"/>
        </w:tabs>
        <w:ind w:left="5760" w:hanging="360"/>
      </w:pPr>
      <w:rPr>
        <w:rFonts w:ascii="Courier New" w:hAnsi="Courier New" w:hint="default"/>
      </w:rPr>
    </w:lvl>
    <w:lvl w:ilvl="8" w:tplc="A25C2108" w:tentative="1">
      <w:start w:val="1"/>
      <w:numFmt w:val="bullet"/>
      <w:lvlText w:val=""/>
      <w:lvlJc w:val="left"/>
      <w:pPr>
        <w:tabs>
          <w:tab w:val="num" w:pos="6480"/>
        </w:tabs>
        <w:ind w:left="6480" w:hanging="360"/>
      </w:pPr>
      <w:rPr>
        <w:rFonts w:ascii="Wingdings" w:hAnsi="Wingdings" w:hint="default"/>
      </w:rPr>
    </w:lvl>
  </w:abstractNum>
  <w:abstractNum w:abstractNumId="17">
    <w:nsid w:val="3C584528"/>
    <w:multiLevelType w:val="hybridMultilevel"/>
    <w:tmpl w:val="5462C35A"/>
    <w:lvl w:ilvl="0" w:tplc="7C2AC05A">
      <w:start w:val="1"/>
      <w:numFmt w:val="bullet"/>
      <w:pStyle w:val="NoteHeading"/>
      <w:lvlText w:val=""/>
      <w:lvlJc w:val="left"/>
      <w:pPr>
        <w:ind w:left="1296" w:hanging="360"/>
      </w:pPr>
      <w:rPr>
        <w:rFonts w:ascii="Wingdings" w:hAnsi="Wingdings" w:hint="default"/>
        <w:color w:val="auto"/>
        <w:sz w:val="32"/>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46F6153B"/>
    <w:multiLevelType w:val="hybridMultilevel"/>
    <w:tmpl w:val="5902373E"/>
    <w:lvl w:ilvl="0" w:tplc="FFFFFFFF">
      <w:start w:val="1"/>
      <w:numFmt w:val="bullet"/>
      <w:pStyle w:val="HSTitre4"/>
      <w:lvlText w:val=""/>
      <w:lvlJc w:val="left"/>
      <w:pPr>
        <w:tabs>
          <w:tab w:val="num" w:pos="2664"/>
        </w:tabs>
        <w:ind w:left="2664" w:hanging="504"/>
      </w:pPr>
      <w:rPr>
        <w:rFonts w:ascii="Webdings" w:hAnsi="Webdings" w:hint="default"/>
        <w:sz w:val="36"/>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9">
    <w:nsid w:val="48745518"/>
    <w:multiLevelType w:val="singleLevel"/>
    <w:tmpl w:val="A476AAAC"/>
    <w:lvl w:ilvl="0">
      <w:start w:val="1"/>
      <w:numFmt w:val="bullet"/>
      <w:pStyle w:val="HSPuce4"/>
      <w:lvlText w:val=""/>
      <w:lvlJc w:val="left"/>
      <w:pPr>
        <w:tabs>
          <w:tab w:val="num" w:pos="360"/>
        </w:tabs>
        <w:ind w:left="360" w:hanging="360"/>
      </w:pPr>
      <w:rPr>
        <w:rFonts w:ascii="Wingdings" w:hAnsi="Wingdings" w:hint="default"/>
      </w:rPr>
    </w:lvl>
  </w:abstractNum>
  <w:abstractNum w:abstractNumId="20">
    <w:nsid w:val="4B4E423C"/>
    <w:multiLevelType w:val="hybridMultilevel"/>
    <w:tmpl w:val="65527422"/>
    <w:lvl w:ilvl="0" w:tplc="FFFFFFFF">
      <w:start w:val="1"/>
      <w:numFmt w:val="bullet"/>
      <w:pStyle w:val="ContentList"/>
      <w:lvlText w:val=""/>
      <w:lvlJc w:val="left"/>
      <w:pPr>
        <w:tabs>
          <w:tab w:val="num" w:pos="576"/>
        </w:tabs>
        <w:ind w:left="576" w:hanging="360"/>
      </w:pPr>
      <w:rPr>
        <w:rFonts w:ascii="Wingdings" w:hAnsi="Wingdings" w:hint="default"/>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52BA714F"/>
    <w:multiLevelType w:val="hybridMultilevel"/>
    <w:tmpl w:val="8EBC5066"/>
    <w:lvl w:ilvl="0" w:tplc="FFFFFFFF">
      <w:start w:val="1"/>
      <w:numFmt w:val="bullet"/>
      <w:pStyle w:val="l"/>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54E2183D"/>
    <w:multiLevelType w:val="hybridMultilevel"/>
    <w:tmpl w:val="929C15DA"/>
    <w:lvl w:ilvl="0" w:tplc="1B865CEA">
      <w:start w:val="1"/>
      <w:numFmt w:val="bullet"/>
      <w:lvlText w:val=""/>
      <w:lvlJc w:val="left"/>
      <w:pPr>
        <w:ind w:left="1368" w:hanging="360"/>
      </w:pPr>
      <w:rPr>
        <w:rFonts w:ascii="Wingdings" w:hAnsi="Wingdings" w:hint="default"/>
      </w:rPr>
    </w:lvl>
    <w:lvl w:ilvl="1" w:tplc="D09A5E1E" w:tentative="1">
      <w:start w:val="1"/>
      <w:numFmt w:val="bullet"/>
      <w:lvlText w:val="o"/>
      <w:lvlJc w:val="left"/>
      <w:pPr>
        <w:ind w:left="2088" w:hanging="360"/>
      </w:pPr>
      <w:rPr>
        <w:rFonts w:ascii="Courier New" w:hAnsi="Courier New" w:cs="Courier New" w:hint="default"/>
      </w:rPr>
    </w:lvl>
    <w:lvl w:ilvl="2" w:tplc="1EDC1E6A" w:tentative="1">
      <w:start w:val="1"/>
      <w:numFmt w:val="bullet"/>
      <w:lvlText w:val=""/>
      <w:lvlJc w:val="left"/>
      <w:pPr>
        <w:ind w:left="2808" w:hanging="360"/>
      </w:pPr>
      <w:rPr>
        <w:rFonts w:ascii="Wingdings" w:hAnsi="Wingdings" w:hint="default"/>
      </w:rPr>
    </w:lvl>
    <w:lvl w:ilvl="3" w:tplc="4BFED5CA" w:tentative="1">
      <w:start w:val="1"/>
      <w:numFmt w:val="bullet"/>
      <w:lvlText w:val=""/>
      <w:lvlJc w:val="left"/>
      <w:pPr>
        <w:ind w:left="3528" w:hanging="360"/>
      </w:pPr>
      <w:rPr>
        <w:rFonts w:ascii="Symbol" w:hAnsi="Symbol" w:hint="default"/>
      </w:rPr>
    </w:lvl>
    <w:lvl w:ilvl="4" w:tplc="382E8FFC" w:tentative="1">
      <w:start w:val="1"/>
      <w:numFmt w:val="bullet"/>
      <w:lvlText w:val="o"/>
      <w:lvlJc w:val="left"/>
      <w:pPr>
        <w:ind w:left="4248" w:hanging="360"/>
      </w:pPr>
      <w:rPr>
        <w:rFonts w:ascii="Courier New" w:hAnsi="Courier New" w:cs="Courier New" w:hint="default"/>
      </w:rPr>
    </w:lvl>
    <w:lvl w:ilvl="5" w:tplc="3F202914" w:tentative="1">
      <w:start w:val="1"/>
      <w:numFmt w:val="bullet"/>
      <w:lvlText w:val=""/>
      <w:lvlJc w:val="left"/>
      <w:pPr>
        <w:ind w:left="4968" w:hanging="360"/>
      </w:pPr>
      <w:rPr>
        <w:rFonts w:ascii="Wingdings" w:hAnsi="Wingdings" w:hint="default"/>
      </w:rPr>
    </w:lvl>
    <w:lvl w:ilvl="6" w:tplc="36920180" w:tentative="1">
      <w:start w:val="1"/>
      <w:numFmt w:val="bullet"/>
      <w:lvlText w:val=""/>
      <w:lvlJc w:val="left"/>
      <w:pPr>
        <w:ind w:left="5688" w:hanging="360"/>
      </w:pPr>
      <w:rPr>
        <w:rFonts w:ascii="Symbol" w:hAnsi="Symbol" w:hint="default"/>
      </w:rPr>
    </w:lvl>
    <w:lvl w:ilvl="7" w:tplc="E25A3FB4" w:tentative="1">
      <w:start w:val="1"/>
      <w:numFmt w:val="bullet"/>
      <w:lvlText w:val="o"/>
      <w:lvlJc w:val="left"/>
      <w:pPr>
        <w:ind w:left="6408" w:hanging="360"/>
      </w:pPr>
      <w:rPr>
        <w:rFonts w:ascii="Courier New" w:hAnsi="Courier New" w:cs="Courier New" w:hint="default"/>
      </w:rPr>
    </w:lvl>
    <w:lvl w:ilvl="8" w:tplc="4E601EB2" w:tentative="1">
      <w:start w:val="1"/>
      <w:numFmt w:val="bullet"/>
      <w:lvlText w:val=""/>
      <w:lvlJc w:val="left"/>
      <w:pPr>
        <w:ind w:left="7128" w:hanging="360"/>
      </w:pPr>
      <w:rPr>
        <w:rFonts w:ascii="Wingdings" w:hAnsi="Wingdings" w:hint="default"/>
      </w:rPr>
    </w:lvl>
  </w:abstractNum>
  <w:abstractNum w:abstractNumId="23">
    <w:nsid w:val="593930B0"/>
    <w:multiLevelType w:val="hybridMultilevel"/>
    <w:tmpl w:val="1D8A99A6"/>
    <w:lvl w:ilvl="0" w:tplc="04090001">
      <w:start w:val="1"/>
      <w:numFmt w:val="bullet"/>
      <w:pStyle w:val="TableListBullet1"/>
      <w:lvlText w:val=""/>
      <w:lvlJc w:val="left"/>
      <w:pPr>
        <w:tabs>
          <w:tab w:val="num" w:pos="360"/>
        </w:tabs>
        <w:ind w:left="360" w:hanging="360"/>
      </w:pPr>
      <w:rPr>
        <w:rFonts w:ascii="Wingdings" w:hAnsi="Wingdings" w:hint="default"/>
        <w:sz w:val="24"/>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
    <w:nsid w:val="5B673B4F"/>
    <w:multiLevelType w:val="singleLevel"/>
    <w:tmpl w:val="30F0BCD4"/>
    <w:lvl w:ilvl="0">
      <w:start w:val="1"/>
      <w:numFmt w:val="bullet"/>
      <w:pStyle w:val="HSPuce2"/>
      <w:lvlText w:val=""/>
      <w:lvlJc w:val="left"/>
      <w:pPr>
        <w:tabs>
          <w:tab w:val="num" w:pos="360"/>
        </w:tabs>
        <w:ind w:left="360" w:hanging="360"/>
      </w:pPr>
      <w:rPr>
        <w:rFonts w:ascii="Wingdings" w:hAnsi="Wingdings" w:hint="default"/>
      </w:rPr>
    </w:lvl>
  </w:abstractNum>
  <w:abstractNum w:abstractNumId="25">
    <w:nsid w:val="63987C38"/>
    <w:multiLevelType w:val="hybridMultilevel"/>
    <w:tmpl w:val="8EC6E602"/>
    <w:lvl w:ilvl="0" w:tplc="BF98D58E">
      <w:start w:val="1"/>
      <w:numFmt w:val="bullet"/>
      <w:lvlText w:val=""/>
      <w:lvlJc w:val="left"/>
      <w:pPr>
        <w:ind w:left="360" w:hanging="360"/>
      </w:pPr>
      <w:rPr>
        <w:rFonts w:ascii="Symbol" w:hAnsi="Symbol" w:hint="default"/>
      </w:rPr>
    </w:lvl>
    <w:lvl w:ilvl="1" w:tplc="4F3057A2" w:tentative="1">
      <w:start w:val="1"/>
      <w:numFmt w:val="bullet"/>
      <w:lvlText w:val="o"/>
      <w:lvlJc w:val="left"/>
      <w:pPr>
        <w:ind w:left="1080" w:hanging="360"/>
      </w:pPr>
      <w:rPr>
        <w:rFonts w:ascii="Courier New" w:hAnsi="Courier New" w:cs="Courier New" w:hint="default"/>
      </w:rPr>
    </w:lvl>
    <w:lvl w:ilvl="2" w:tplc="40BA9BA6" w:tentative="1">
      <w:start w:val="1"/>
      <w:numFmt w:val="bullet"/>
      <w:lvlText w:val=""/>
      <w:lvlJc w:val="left"/>
      <w:pPr>
        <w:ind w:left="1800" w:hanging="360"/>
      </w:pPr>
      <w:rPr>
        <w:rFonts w:ascii="Wingdings" w:hAnsi="Wingdings" w:hint="default"/>
      </w:rPr>
    </w:lvl>
    <w:lvl w:ilvl="3" w:tplc="C102F14E" w:tentative="1">
      <w:start w:val="1"/>
      <w:numFmt w:val="bullet"/>
      <w:lvlText w:val=""/>
      <w:lvlJc w:val="left"/>
      <w:pPr>
        <w:ind w:left="2520" w:hanging="360"/>
      </w:pPr>
      <w:rPr>
        <w:rFonts w:ascii="Symbol" w:hAnsi="Symbol" w:hint="default"/>
      </w:rPr>
    </w:lvl>
    <w:lvl w:ilvl="4" w:tplc="DBC219A0" w:tentative="1">
      <w:start w:val="1"/>
      <w:numFmt w:val="bullet"/>
      <w:lvlText w:val="o"/>
      <w:lvlJc w:val="left"/>
      <w:pPr>
        <w:ind w:left="3240" w:hanging="360"/>
      </w:pPr>
      <w:rPr>
        <w:rFonts w:ascii="Courier New" w:hAnsi="Courier New" w:cs="Courier New" w:hint="default"/>
      </w:rPr>
    </w:lvl>
    <w:lvl w:ilvl="5" w:tplc="6E70247A" w:tentative="1">
      <w:start w:val="1"/>
      <w:numFmt w:val="bullet"/>
      <w:lvlText w:val=""/>
      <w:lvlJc w:val="left"/>
      <w:pPr>
        <w:ind w:left="3960" w:hanging="360"/>
      </w:pPr>
      <w:rPr>
        <w:rFonts w:ascii="Wingdings" w:hAnsi="Wingdings" w:hint="default"/>
      </w:rPr>
    </w:lvl>
    <w:lvl w:ilvl="6" w:tplc="D898D022" w:tentative="1">
      <w:start w:val="1"/>
      <w:numFmt w:val="bullet"/>
      <w:lvlText w:val=""/>
      <w:lvlJc w:val="left"/>
      <w:pPr>
        <w:ind w:left="4680" w:hanging="360"/>
      </w:pPr>
      <w:rPr>
        <w:rFonts w:ascii="Symbol" w:hAnsi="Symbol" w:hint="default"/>
      </w:rPr>
    </w:lvl>
    <w:lvl w:ilvl="7" w:tplc="4C28FADA" w:tentative="1">
      <w:start w:val="1"/>
      <w:numFmt w:val="bullet"/>
      <w:lvlText w:val="o"/>
      <w:lvlJc w:val="left"/>
      <w:pPr>
        <w:ind w:left="5400" w:hanging="360"/>
      </w:pPr>
      <w:rPr>
        <w:rFonts w:ascii="Courier New" w:hAnsi="Courier New" w:cs="Courier New" w:hint="default"/>
      </w:rPr>
    </w:lvl>
    <w:lvl w:ilvl="8" w:tplc="388A5FA8" w:tentative="1">
      <w:start w:val="1"/>
      <w:numFmt w:val="bullet"/>
      <w:lvlText w:val=""/>
      <w:lvlJc w:val="left"/>
      <w:pPr>
        <w:ind w:left="6120" w:hanging="360"/>
      </w:pPr>
      <w:rPr>
        <w:rFonts w:ascii="Wingdings" w:hAnsi="Wingdings" w:hint="default"/>
      </w:rPr>
    </w:lvl>
  </w:abstractNum>
  <w:abstractNum w:abstractNumId="26">
    <w:nsid w:val="663D0950"/>
    <w:multiLevelType w:val="hybridMultilevel"/>
    <w:tmpl w:val="FA202152"/>
    <w:lvl w:ilvl="0" w:tplc="C6C89E06">
      <w:start w:val="1"/>
      <w:numFmt w:val="bullet"/>
      <w:pStyle w:val="QMSHead1"/>
      <w:lvlText w:val=""/>
      <w:lvlJc w:val="left"/>
      <w:pPr>
        <w:tabs>
          <w:tab w:val="num" w:pos="720"/>
        </w:tabs>
        <w:ind w:left="720" w:hanging="360"/>
      </w:pPr>
      <w:rPr>
        <w:rFonts w:ascii="Symbol" w:hAnsi="Symbol" w:hint="default"/>
        <w:color w:val="999999"/>
        <w:u w:color="999999"/>
      </w:rPr>
    </w:lvl>
    <w:lvl w:ilvl="1" w:tplc="C0146AAC">
      <w:start w:val="1"/>
      <w:numFmt w:val="bullet"/>
      <w:pStyle w:val="QMSHead2"/>
      <w:lvlText w:val="o"/>
      <w:lvlJc w:val="left"/>
      <w:pPr>
        <w:tabs>
          <w:tab w:val="num" w:pos="1440"/>
        </w:tabs>
        <w:ind w:left="1440" w:hanging="360"/>
      </w:pPr>
      <w:rPr>
        <w:rFonts w:ascii="Courier New" w:hAnsi="Courier New" w:hint="default"/>
      </w:rPr>
    </w:lvl>
    <w:lvl w:ilvl="2" w:tplc="D30C0AC0" w:tentative="1">
      <w:start w:val="1"/>
      <w:numFmt w:val="bullet"/>
      <w:lvlText w:val=""/>
      <w:lvlJc w:val="left"/>
      <w:pPr>
        <w:tabs>
          <w:tab w:val="num" w:pos="2160"/>
        </w:tabs>
        <w:ind w:left="2160" w:hanging="360"/>
      </w:pPr>
      <w:rPr>
        <w:rFonts w:ascii="Wingdings" w:hAnsi="Wingdings" w:hint="default"/>
      </w:rPr>
    </w:lvl>
    <w:lvl w:ilvl="3" w:tplc="AC560F80" w:tentative="1">
      <w:start w:val="1"/>
      <w:numFmt w:val="bullet"/>
      <w:lvlText w:val=""/>
      <w:lvlJc w:val="left"/>
      <w:pPr>
        <w:tabs>
          <w:tab w:val="num" w:pos="2880"/>
        </w:tabs>
        <w:ind w:left="2880" w:hanging="360"/>
      </w:pPr>
      <w:rPr>
        <w:rFonts w:ascii="Symbol" w:hAnsi="Symbol" w:hint="default"/>
      </w:rPr>
    </w:lvl>
    <w:lvl w:ilvl="4" w:tplc="E0C4717E" w:tentative="1">
      <w:start w:val="1"/>
      <w:numFmt w:val="bullet"/>
      <w:lvlText w:val="o"/>
      <w:lvlJc w:val="left"/>
      <w:pPr>
        <w:tabs>
          <w:tab w:val="num" w:pos="3600"/>
        </w:tabs>
        <w:ind w:left="3600" w:hanging="360"/>
      </w:pPr>
      <w:rPr>
        <w:rFonts w:ascii="Courier New" w:hAnsi="Courier New" w:hint="default"/>
      </w:rPr>
    </w:lvl>
    <w:lvl w:ilvl="5" w:tplc="82FA1CA0" w:tentative="1">
      <w:start w:val="1"/>
      <w:numFmt w:val="bullet"/>
      <w:lvlText w:val=""/>
      <w:lvlJc w:val="left"/>
      <w:pPr>
        <w:tabs>
          <w:tab w:val="num" w:pos="4320"/>
        </w:tabs>
        <w:ind w:left="4320" w:hanging="360"/>
      </w:pPr>
      <w:rPr>
        <w:rFonts w:ascii="Wingdings" w:hAnsi="Wingdings" w:hint="default"/>
      </w:rPr>
    </w:lvl>
    <w:lvl w:ilvl="6" w:tplc="72906D74" w:tentative="1">
      <w:start w:val="1"/>
      <w:numFmt w:val="bullet"/>
      <w:lvlText w:val=""/>
      <w:lvlJc w:val="left"/>
      <w:pPr>
        <w:tabs>
          <w:tab w:val="num" w:pos="5040"/>
        </w:tabs>
        <w:ind w:left="5040" w:hanging="360"/>
      </w:pPr>
      <w:rPr>
        <w:rFonts w:ascii="Symbol" w:hAnsi="Symbol" w:hint="default"/>
      </w:rPr>
    </w:lvl>
    <w:lvl w:ilvl="7" w:tplc="7AD01A8A" w:tentative="1">
      <w:start w:val="1"/>
      <w:numFmt w:val="bullet"/>
      <w:lvlText w:val="o"/>
      <w:lvlJc w:val="left"/>
      <w:pPr>
        <w:tabs>
          <w:tab w:val="num" w:pos="5760"/>
        </w:tabs>
        <w:ind w:left="5760" w:hanging="360"/>
      </w:pPr>
      <w:rPr>
        <w:rFonts w:ascii="Courier New" w:hAnsi="Courier New" w:hint="default"/>
      </w:rPr>
    </w:lvl>
    <w:lvl w:ilvl="8" w:tplc="84508A80" w:tentative="1">
      <w:start w:val="1"/>
      <w:numFmt w:val="bullet"/>
      <w:lvlText w:val=""/>
      <w:lvlJc w:val="left"/>
      <w:pPr>
        <w:tabs>
          <w:tab w:val="num" w:pos="6480"/>
        </w:tabs>
        <w:ind w:left="6480" w:hanging="360"/>
      </w:pPr>
      <w:rPr>
        <w:rFonts w:ascii="Wingdings" w:hAnsi="Wingdings" w:hint="default"/>
      </w:rPr>
    </w:lvl>
  </w:abstractNum>
  <w:abstractNum w:abstractNumId="27">
    <w:nsid w:val="6FDC29FB"/>
    <w:multiLevelType w:val="multilevel"/>
    <w:tmpl w:val="A1384DD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46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nsid w:val="74A05C26"/>
    <w:multiLevelType w:val="hybridMultilevel"/>
    <w:tmpl w:val="FCCA564A"/>
    <w:lvl w:ilvl="0" w:tplc="71F2E0E4">
      <w:start w:val="1"/>
      <w:numFmt w:val="bullet"/>
      <w:pStyle w:val="ListBullet1"/>
      <w:lvlText w:val=""/>
      <w:lvlJc w:val="left"/>
      <w:pPr>
        <w:tabs>
          <w:tab w:val="num" w:pos="1008"/>
        </w:tabs>
        <w:ind w:left="1008" w:hanging="360"/>
      </w:pPr>
      <w:rPr>
        <w:rFonts w:ascii="Wingdings" w:hAnsi="Wingdings" w:hint="default"/>
        <w:sz w:val="24"/>
      </w:rPr>
    </w:lvl>
    <w:lvl w:ilvl="1" w:tplc="0562C7CA">
      <w:start w:val="1"/>
      <w:numFmt w:val="bullet"/>
      <w:lvlText w:val="o"/>
      <w:lvlJc w:val="left"/>
      <w:pPr>
        <w:tabs>
          <w:tab w:val="num" w:pos="1440"/>
        </w:tabs>
        <w:ind w:left="1440" w:hanging="360"/>
      </w:pPr>
      <w:rPr>
        <w:rFonts w:ascii="Courier New" w:hAnsi="Courier New" w:hint="default"/>
      </w:rPr>
    </w:lvl>
    <w:lvl w:ilvl="2" w:tplc="479A3812">
      <w:start w:val="1"/>
      <w:numFmt w:val="bullet"/>
      <w:lvlText w:val=""/>
      <w:lvlJc w:val="left"/>
      <w:pPr>
        <w:tabs>
          <w:tab w:val="num" w:pos="2160"/>
        </w:tabs>
        <w:ind w:left="2160" w:hanging="360"/>
      </w:pPr>
      <w:rPr>
        <w:rFonts w:ascii="Wingdings" w:hAnsi="Wingdings" w:hint="default"/>
      </w:rPr>
    </w:lvl>
    <w:lvl w:ilvl="3" w:tplc="682A9322">
      <w:start w:val="2"/>
      <w:numFmt w:val="bullet"/>
      <w:lvlText w:val="-"/>
      <w:lvlJc w:val="left"/>
      <w:pPr>
        <w:tabs>
          <w:tab w:val="num" w:pos="2880"/>
        </w:tabs>
        <w:ind w:left="2880" w:hanging="360"/>
      </w:pPr>
      <w:rPr>
        <w:rFonts w:ascii="Times New Roman" w:eastAsia="Times New Roman" w:hAnsi="Times New Roman" w:cs="Times New Roman" w:hint="default"/>
      </w:rPr>
    </w:lvl>
    <w:lvl w:ilvl="4" w:tplc="0D223C84" w:tentative="1">
      <w:start w:val="1"/>
      <w:numFmt w:val="bullet"/>
      <w:lvlText w:val="o"/>
      <w:lvlJc w:val="left"/>
      <w:pPr>
        <w:tabs>
          <w:tab w:val="num" w:pos="3600"/>
        </w:tabs>
        <w:ind w:left="3600" w:hanging="360"/>
      </w:pPr>
      <w:rPr>
        <w:rFonts w:ascii="Courier New" w:hAnsi="Courier New" w:hint="default"/>
      </w:rPr>
    </w:lvl>
    <w:lvl w:ilvl="5" w:tplc="E2E29EE6" w:tentative="1">
      <w:start w:val="1"/>
      <w:numFmt w:val="bullet"/>
      <w:lvlText w:val=""/>
      <w:lvlJc w:val="left"/>
      <w:pPr>
        <w:tabs>
          <w:tab w:val="num" w:pos="4320"/>
        </w:tabs>
        <w:ind w:left="4320" w:hanging="360"/>
      </w:pPr>
      <w:rPr>
        <w:rFonts w:ascii="Wingdings" w:hAnsi="Wingdings" w:hint="default"/>
      </w:rPr>
    </w:lvl>
    <w:lvl w:ilvl="6" w:tplc="7C566A7A" w:tentative="1">
      <w:start w:val="1"/>
      <w:numFmt w:val="bullet"/>
      <w:lvlText w:val=""/>
      <w:lvlJc w:val="left"/>
      <w:pPr>
        <w:tabs>
          <w:tab w:val="num" w:pos="5040"/>
        </w:tabs>
        <w:ind w:left="5040" w:hanging="360"/>
      </w:pPr>
      <w:rPr>
        <w:rFonts w:ascii="Symbol" w:hAnsi="Symbol" w:hint="default"/>
      </w:rPr>
    </w:lvl>
    <w:lvl w:ilvl="7" w:tplc="22AA60EC" w:tentative="1">
      <w:start w:val="1"/>
      <w:numFmt w:val="bullet"/>
      <w:lvlText w:val="o"/>
      <w:lvlJc w:val="left"/>
      <w:pPr>
        <w:tabs>
          <w:tab w:val="num" w:pos="5760"/>
        </w:tabs>
        <w:ind w:left="5760" w:hanging="360"/>
      </w:pPr>
      <w:rPr>
        <w:rFonts w:ascii="Courier New" w:hAnsi="Courier New" w:hint="default"/>
      </w:rPr>
    </w:lvl>
    <w:lvl w:ilvl="8" w:tplc="DCB0D948" w:tentative="1">
      <w:start w:val="1"/>
      <w:numFmt w:val="bullet"/>
      <w:lvlText w:val=""/>
      <w:lvlJc w:val="left"/>
      <w:pPr>
        <w:tabs>
          <w:tab w:val="num" w:pos="6480"/>
        </w:tabs>
        <w:ind w:left="6480" w:hanging="360"/>
      </w:pPr>
      <w:rPr>
        <w:rFonts w:ascii="Wingdings" w:hAnsi="Wingdings" w:hint="default"/>
      </w:rPr>
    </w:lvl>
  </w:abstractNum>
  <w:abstractNum w:abstractNumId="29">
    <w:nsid w:val="76282B98"/>
    <w:multiLevelType w:val="multilevel"/>
    <w:tmpl w:val="AEBAA250"/>
    <w:lvl w:ilvl="0">
      <w:start w:val="1"/>
      <w:numFmt w:val="decimal"/>
      <w:lvlText w:val="%1"/>
      <w:lvlJc w:val="left"/>
      <w:pPr>
        <w:tabs>
          <w:tab w:val="num" w:pos="567"/>
        </w:tabs>
        <w:ind w:left="567" w:hanging="567"/>
      </w:pPr>
    </w:lvl>
    <w:lvl w:ilvl="1">
      <w:start w:val="1"/>
      <w:numFmt w:val="decimal"/>
      <w:lvlText w:val="%1.%2"/>
      <w:lvlJc w:val="left"/>
      <w:pPr>
        <w:tabs>
          <w:tab w:val="num" w:pos="1588"/>
        </w:tabs>
        <w:ind w:left="1588" w:hanging="1021"/>
      </w:pPr>
    </w:lvl>
    <w:lvl w:ilvl="2">
      <w:start w:val="1"/>
      <w:numFmt w:val="decimal"/>
      <w:pStyle w:val="HSTitre3"/>
      <w:isLgl/>
      <w:lvlText w:val="%1.%2.%3"/>
      <w:lvlJc w:val="left"/>
      <w:pPr>
        <w:tabs>
          <w:tab w:val="num" w:pos="2381"/>
        </w:tabs>
        <w:ind w:left="2381" w:hanging="1247"/>
      </w:pPr>
    </w:lvl>
    <w:lvl w:ilvl="3">
      <w:start w:val="1"/>
      <w:numFmt w:val="decimal"/>
      <w:isLgl/>
      <w:lvlText w:val="%1.%2.%3.%4"/>
      <w:lvlJc w:val="left"/>
      <w:pPr>
        <w:tabs>
          <w:tab w:val="num" w:pos="2948"/>
        </w:tabs>
        <w:ind w:left="2948" w:hanging="1247"/>
      </w:pPr>
    </w:lvl>
    <w:lvl w:ilvl="4">
      <w:start w:val="1"/>
      <w:numFmt w:val="decimal"/>
      <w:isLgl/>
      <w:lvlText w:val="%1.%2.%3.%4.%5"/>
      <w:lvlJc w:val="left"/>
      <w:pPr>
        <w:tabs>
          <w:tab w:val="num" w:pos="3629"/>
        </w:tabs>
        <w:ind w:left="3629" w:hanging="1361"/>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76A26810"/>
    <w:multiLevelType w:val="hybridMultilevel"/>
    <w:tmpl w:val="72942BF8"/>
    <w:lvl w:ilvl="0" w:tplc="A7362CAA">
      <w:start w:val="1"/>
      <w:numFmt w:val="bullet"/>
      <w:pStyle w:val="appbullet"/>
      <w:lvlText w:val=""/>
      <w:lvlJc w:val="left"/>
      <w:pPr>
        <w:tabs>
          <w:tab w:val="num" w:pos="720"/>
        </w:tabs>
        <w:ind w:left="720" w:hanging="360"/>
      </w:pPr>
      <w:rPr>
        <w:rFonts w:ascii="Symbol" w:hAnsi="Symbol" w:hint="default"/>
        <w:color w:val="999999"/>
        <w:u w:color="999999"/>
      </w:rPr>
    </w:lvl>
    <w:lvl w:ilvl="1" w:tplc="E8489D76" w:tentative="1">
      <w:start w:val="1"/>
      <w:numFmt w:val="bullet"/>
      <w:lvlText w:val="o"/>
      <w:lvlJc w:val="left"/>
      <w:pPr>
        <w:tabs>
          <w:tab w:val="num" w:pos="1440"/>
        </w:tabs>
        <w:ind w:left="1440" w:hanging="360"/>
      </w:pPr>
      <w:rPr>
        <w:rFonts w:ascii="Courier New" w:hAnsi="Courier New" w:hint="default"/>
      </w:rPr>
    </w:lvl>
    <w:lvl w:ilvl="2" w:tplc="5EFEC1F6" w:tentative="1">
      <w:start w:val="1"/>
      <w:numFmt w:val="bullet"/>
      <w:lvlText w:val=""/>
      <w:lvlJc w:val="left"/>
      <w:pPr>
        <w:tabs>
          <w:tab w:val="num" w:pos="2160"/>
        </w:tabs>
        <w:ind w:left="2160" w:hanging="360"/>
      </w:pPr>
      <w:rPr>
        <w:rFonts w:ascii="Wingdings" w:hAnsi="Wingdings" w:hint="default"/>
      </w:rPr>
    </w:lvl>
    <w:lvl w:ilvl="3" w:tplc="7A5EC830" w:tentative="1">
      <w:start w:val="1"/>
      <w:numFmt w:val="bullet"/>
      <w:lvlText w:val=""/>
      <w:lvlJc w:val="left"/>
      <w:pPr>
        <w:tabs>
          <w:tab w:val="num" w:pos="2880"/>
        </w:tabs>
        <w:ind w:left="2880" w:hanging="360"/>
      </w:pPr>
      <w:rPr>
        <w:rFonts w:ascii="Symbol" w:hAnsi="Symbol" w:hint="default"/>
      </w:rPr>
    </w:lvl>
    <w:lvl w:ilvl="4" w:tplc="810E55B8" w:tentative="1">
      <w:start w:val="1"/>
      <w:numFmt w:val="bullet"/>
      <w:lvlText w:val="o"/>
      <w:lvlJc w:val="left"/>
      <w:pPr>
        <w:tabs>
          <w:tab w:val="num" w:pos="3600"/>
        </w:tabs>
        <w:ind w:left="3600" w:hanging="360"/>
      </w:pPr>
      <w:rPr>
        <w:rFonts w:ascii="Courier New" w:hAnsi="Courier New" w:hint="default"/>
      </w:rPr>
    </w:lvl>
    <w:lvl w:ilvl="5" w:tplc="E0EA0F74" w:tentative="1">
      <w:start w:val="1"/>
      <w:numFmt w:val="bullet"/>
      <w:lvlText w:val=""/>
      <w:lvlJc w:val="left"/>
      <w:pPr>
        <w:tabs>
          <w:tab w:val="num" w:pos="4320"/>
        </w:tabs>
        <w:ind w:left="4320" w:hanging="360"/>
      </w:pPr>
      <w:rPr>
        <w:rFonts w:ascii="Wingdings" w:hAnsi="Wingdings" w:hint="default"/>
      </w:rPr>
    </w:lvl>
    <w:lvl w:ilvl="6" w:tplc="3E107E1A" w:tentative="1">
      <w:start w:val="1"/>
      <w:numFmt w:val="bullet"/>
      <w:lvlText w:val=""/>
      <w:lvlJc w:val="left"/>
      <w:pPr>
        <w:tabs>
          <w:tab w:val="num" w:pos="5040"/>
        </w:tabs>
        <w:ind w:left="5040" w:hanging="360"/>
      </w:pPr>
      <w:rPr>
        <w:rFonts w:ascii="Symbol" w:hAnsi="Symbol" w:hint="default"/>
      </w:rPr>
    </w:lvl>
    <w:lvl w:ilvl="7" w:tplc="299E0B62" w:tentative="1">
      <w:start w:val="1"/>
      <w:numFmt w:val="bullet"/>
      <w:lvlText w:val="o"/>
      <w:lvlJc w:val="left"/>
      <w:pPr>
        <w:tabs>
          <w:tab w:val="num" w:pos="5760"/>
        </w:tabs>
        <w:ind w:left="5760" w:hanging="360"/>
      </w:pPr>
      <w:rPr>
        <w:rFonts w:ascii="Courier New" w:hAnsi="Courier New" w:hint="default"/>
      </w:rPr>
    </w:lvl>
    <w:lvl w:ilvl="8" w:tplc="0F023274" w:tentative="1">
      <w:start w:val="1"/>
      <w:numFmt w:val="bullet"/>
      <w:lvlText w:val=""/>
      <w:lvlJc w:val="left"/>
      <w:pPr>
        <w:tabs>
          <w:tab w:val="num" w:pos="6480"/>
        </w:tabs>
        <w:ind w:left="6480" w:hanging="360"/>
      </w:pPr>
      <w:rPr>
        <w:rFonts w:ascii="Wingdings" w:hAnsi="Wingdings" w:hint="default"/>
      </w:rPr>
    </w:lvl>
  </w:abstractNum>
  <w:abstractNum w:abstractNumId="31">
    <w:nsid w:val="7B070F64"/>
    <w:multiLevelType w:val="hybridMultilevel"/>
    <w:tmpl w:val="26DE776E"/>
    <w:lvl w:ilvl="0" w:tplc="A71699F0">
      <w:start w:val="1"/>
      <w:numFmt w:val="bullet"/>
      <w:lvlText w:val=""/>
      <w:lvlJc w:val="left"/>
      <w:pPr>
        <w:tabs>
          <w:tab w:val="num" w:pos="720"/>
        </w:tabs>
        <w:ind w:left="720" w:hanging="360"/>
      </w:pPr>
      <w:rPr>
        <w:rFonts w:ascii="Symbol" w:hAnsi="Symbol" w:hint="default"/>
      </w:rPr>
    </w:lvl>
    <w:lvl w:ilvl="1" w:tplc="112AFCBC" w:tentative="1">
      <w:start w:val="1"/>
      <w:numFmt w:val="bullet"/>
      <w:lvlText w:val="o"/>
      <w:lvlJc w:val="left"/>
      <w:pPr>
        <w:tabs>
          <w:tab w:val="num" w:pos="1440"/>
        </w:tabs>
        <w:ind w:left="1440" w:hanging="360"/>
      </w:pPr>
      <w:rPr>
        <w:rFonts w:ascii="Courier New" w:hAnsi="Courier New" w:hint="default"/>
      </w:rPr>
    </w:lvl>
    <w:lvl w:ilvl="2" w:tplc="674C6164" w:tentative="1">
      <w:start w:val="1"/>
      <w:numFmt w:val="bullet"/>
      <w:lvlText w:val=""/>
      <w:lvlJc w:val="left"/>
      <w:pPr>
        <w:tabs>
          <w:tab w:val="num" w:pos="2160"/>
        </w:tabs>
        <w:ind w:left="2160" w:hanging="360"/>
      </w:pPr>
      <w:rPr>
        <w:rFonts w:ascii="Wingdings" w:hAnsi="Wingdings" w:hint="default"/>
      </w:rPr>
    </w:lvl>
    <w:lvl w:ilvl="3" w:tplc="B2A05668" w:tentative="1">
      <w:start w:val="1"/>
      <w:numFmt w:val="bullet"/>
      <w:lvlText w:val=""/>
      <w:lvlJc w:val="left"/>
      <w:pPr>
        <w:tabs>
          <w:tab w:val="num" w:pos="2880"/>
        </w:tabs>
        <w:ind w:left="2880" w:hanging="360"/>
      </w:pPr>
      <w:rPr>
        <w:rFonts w:ascii="Symbol" w:hAnsi="Symbol" w:hint="default"/>
      </w:rPr>
    </w:lvl>
    <w:lvl w:ilvl="4" w:tplc="62C46288" w:tentative="1">
      <w:start w:val="1"/>
      <w:numFmt w:val="bullet"/>
      <w:lvlText w:val="o"/>
      <w:lvlJc w:val="left"/>
      <w:pPr>
        <w:tabs>
          <w:tab w:val="num" w:pos="3600"/>
        </w:tabs>
        <w:ind w:left="3600" w:hanging="360"/>
      </w:pPr>
      <w:rPr>
        <w:rFonts w:ascii="Courier New" w:hAnsi="Courier New" w:hint="default"/>
      </w:rPr>
    </w:lvl>
    <w:lvl w:ilvl="5" w:tplc="8C8C43B4" w:tentative="1">
      <w:start w:val="1"/>
      <w:numFmt w:val="bullet"/>
      <w:lvlText w:val=""/>
      <w:lvlJc w:val="left"/>
      <w:pPr>
        <w:tabs>
          <w:tab w:val="num" w:pos="4320"/>
        </w:tabs>
        <w:ind w:left="4320" w:hanging="360"/>
      </w:pPr>
      <w:rPr>
        <w:rFonts w:ascii="Wingdings" w:hAnsi="Wingdings" w:hint="default"/>
      </w:rPr>
    </w:lvl>
    <w:lvl w:ilvl="6" w:tplc="AB8A4E6E" w:tentative="1">
      <w:start w:val="1"/>
      <w:numFmt w:val="bullet"/>
      <w:lvlText w:val=""/>
      <w:lvlJc w:val="left"/>
      <w:pPr>
        <w:tabs>
          <w:tab w:val="num" w:pos="5040"/>
        </w:tabs>
        <w:ind w:left="5040" w:hanging="360"/>
      </w:pPr>
      <w:rPr>
        <w:rFonts w:ascii="Symbol" w:hAnsi="Symbol" w:hint="default"/>
      </w:rPr>
    </w:lvl>
    <w:lvl w:ilvl="7" w:tplc="5E7AEE5E" w:tentative="1">
      <w:start w:val="1"/>
      <w:numFmt w:val="bullet"/>
      <w:lvlText w:val="o"/>
      <w:lvlJc w:val="left"/>
      <w:pPr>
        <w:tabs>
          <w:tab w:val="num" w:pos="5760"/>
        </w:tabs>
        <w:ind w:left="5760" w:hanging="360"/>
      </w:pPr>
      <w:rPr>
        <w:rFonts w:ascii="Courier New" w:hAnsi="Courier New" w:hint="default"/>
      </w:rPr>
    </w:lvl>
    <w:lvl w:ilvl="8" w:tplc="2910A79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3"/>
  </w:num>
  <w:num w:numId="3">
    <w:abstractNumId w:val="2"/>
  </w:num>
  <w:num w:numId="4">
    <w:abstractNumId w:val="3"/>
  </w:num>
  <w:num w:numId="5">
    <w:abstractNumId w:val="28"/>
  </w:num>
  <w:num w:numId="6">
    <w:abstractNumId w:val="14"/>
  </w:num>
  <w:num w:numId="7">
    <w:abstractNumId w:val="20"/>
  </w:num>
  <w:num w:numId="8">
    <w:abstractNumId w:val="5"/>
  </w:num>
  <w:num w:numId="9">
    <w:abstractNumId w:val="1"/>
  </w:num>
  <w:num w:numId="10">
    <w:abstractNumId w:val="13"/>
  </w:num>
  <w:num w:numId="11">
    <w:abstractNumId w:val="30"/>
  </w:num>
  <w:num w:numId="12">
    <w:abstractNumId w:val="8"/>
  </w:num>
  <w:num w:numId="13">
    <w:abstractNumId w:val="26"/>
  </w:num>
  <w:num w:numId="14">
    <w:abstractNumId w:val="9"/>
  </w:num>
  <w:num w:numId="15">
    <w:abstractNumId w:val="10"/>
  </w:num>
  <w:num w:numId="16">
    <w:abstractNumId w:val="11"/>
  </w:num>
  <w:num w:numId="17">
    <w:abstractNumId w:val="27"/>
  </w:num>
  <w:num w:numId="18">
    <w:abstractNumId w:val="17"/>
  </w:num>
  <w:num w:numId="19">
    <w:abstractNumId w:val="22"/>
  </w:num>
  <w:num w:numId="20">
    <w:abstractNumId w:val="18"/>
  </w:num>
  <w:num w:numId="21">
    <w:abstractNumId w:val="24"/>
  </w:num>
  <w:num w:numId="22">
    <w:abstractNumId w:val="21"/>
  </w:num>
  <w:num w:numId="23">
    <w:abstractNumId w:val="6"/>
  </w:num>
  <w:num w:numId="24">
    <w:abstractNumId w:val="29"/>
  </w:num>
  <w:num w:numId="25">
    <w:abstractNumId w:val="19"/>
  </w:num>
  <w:num w:numId="26">
    <w:abstractNumId w:val="31"/>
  </w:num>
  <w:num w:numId="27">
    <w:abstractNumId w:val="25"/>
  </w:num>
  <w:num w:numId="28">
    <w:abstractNumId w:val="15"/>
  </w:num>
  <w:num w:numId="29">
    <w:abstractNumId w:val="7"/>
  </w:num>
  <w:num w:numId="30">
    <w:abstractNumId w:val="12"/>
  </w:num>
  <w:num w:numId="31">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IN" w:vendorID="64" w:dllVersion="131078" w:nlCheck="1" w:checkStyle="1"/>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17EAF"/>
    <w:rsid w:val="0000231E"/>
    <w:rsid w:val="000059F9"/>
    <w:rsid w:val="00005B93"/>
    <w:rsid w:val="00006F7E"/>
    <w:rsid w:val="0000768E"/>
    <w:rsid w:val="000104F0"/>
    <w:rsid w:val="00011AEE"/>
    <w:rsid w:val="00013D5B"/>
    <w:rsid w:val="00013EDC"/>
    <w:rsid w:val="00014AFF"/>
    <w:rsid w:val="00014D44"/>
    <w:rsid w:val="00014FAE"/>
    <w:rsid w:val="0001654A"/>
    <w:rsid w:val="00017EAF"/>
    <w:rsid w:val="0002002B"/>
    <w:rsid w:val="00022AB0"/>
    <w:rsid w:val="000267E7"/>
    <w:rsid w:val="000351B2"/>
    <w:rsid w:val="000376F3"/>
    <w:rsid w:val="000378C9"/>
    <w:rsid w:val="0004023F"/>
    <w:rsid w:val="00041F0F"/>
    <w:rsid w:val="00042F60"/>
    <w:rsid w:val="000473E5"/>
    <w:rsid w:val="00047BA8"/>
    <w:rsid w:val="00050C0F"/>
    <w:rsid w:val="00051014"/>
    <w:rsid w:val="000523DD"/>
    <w:rsid w:val="00055EB7"/>
    <w:rsid w:val="00056734"/>
    <w:rsid w:val="00056931"/>
    <w:rsid w:val="00057556"/>
    <w:rsid w:val="00057D1C"/>
    <w:rsid w:val="00062E71"/>
    <w:rsid w:val="000635AD"/>
    <w:rsid w:val="000636E0"/>
    <w:rsid w:val="00064A34"/>
    <w:rsid w:val="00064CDF"/>
    <w:rsid w:val="0006590F"/>
    <w:rsid w:val="00065AD7"/>
    <w:rsid w:val="00066280"/>
    <w:rsid w:val="000666AA"/>
    <w:rsid w:val="00066FA9"/>
    <w:rsid w:val="00070364"/>
    <w:rsid w:val="00071B25"/>
    <w:rsid w:val="000767DD"/>
    <w:rsid w:val="000773D3"/>
    <w:rsid w:val="00077486"/>
    <w:rsid w:val="000776B4"/>
    <w:rsid w:val="0007771B"/>
    <w:rsid w:val="00077CF1"/>
    <w:rsid w:val="00084897"/>
    <w:rsid w:val="00086E52"/>
    <w:rsid w:val="000900B1"/>
    <w:rsid w:val="00090A82"/>
    <w:rsid w:val="0009179F"/>
    <w:rsid w:val="00091B84"/>
    <w:rsid w:val="00091CCD"/>
    <w:rsid w:val="00092DD9"/>
    <w:rsid w:val="0009319B"/>
    <w:rsid w:val="00093675"/>
    <w:rsid w:val="00096208"/>
    <w:rsid w:val="00097685"/>
    <w:rsid w:val="000A3890"/>
    <w:rsid w:val="000A4EDC"/>
    <w:rsid w:val="000A7CC4"/>
    <w:rsid w:val="000B0E4B"/>
    <w:rsid w:val="000B26BA"/>
    <w:rsid w:val="000B3968"/>
    <w:rsid w:val="000B49D3"/>
    <w:rsid w:val="000B5E65"/>
    <w:rsid w:val="000B6B5B"/>
    <w:rsid w:val="000C1D7B"/>
    <w:rsid w:val="000C2066"/>
    <w:rsid w:val="000C36EB"/>
    <w:rsid w:val="000C3A3D"/>
    <w:rsid w:val="000D0A10"/>
    <w:rsid w:val="000D0F4A"/>
    <w:rsid w:val="000D14F8"/>
    <w:rsid w:val="000D1B69"/>
    <w:rsid w:val="000D1F83"/>
    <w:rsid w:val="000D340D"/>
    <w:rsid w:val="000D650B"/>
    <w:rsid w:val="000D7A22"/>
    <w:rsid w:val="000E0492"/>
    <w:rsid w:val="000E0721"/>
    <w:rsid w:val="000E173A"/>
    <w:rsid w:val="000E341B"/>
    <w:rsid w:val="000E5999"/>
    <w:rsid w:val="000E5C30"/>
    <w:rsid w:val="000E76E6"/>
    <w:rsid w:val="000E7BEC"/>
    <w:rsid w:val="000F1C12"/>
    <w:rsid w:val="000F1D52"/>
    <w:rsid w:val="000F2227"/>
    <w:rsid w:val="000F3CCF"/>
    <w:rsid w:val="000F4111"/>
    <w:rsid w:val="000F4C78"/>
    <w:rsid w:val="000F7FD7"/>
    <w:rsid w:val="00100610"/>
    <w:rsid w:val="00100F25"/>
    <w:rsid w:val="00101505"/>
    <w:rsid w:val="00101EA0"/>
    <w:rsid w:val="00103664"/>
    <w:rsid w:val="00103DF0"/>
    <w:rsid w:val="00105AAF"/>
    <w:rsid w:val="001067EE"/>
    <w:rsid w:val="00106CD3"/>
    <w:rsid w:val="0011096C"/>
    <w:rsid w:val="001114A7"/>
    <w:rsid w:val="001132BD"/>
    <w:rsid w:val="001138EE"/>
    <w:rsid w:val="00117210"/>
    <w:rsid w:val="001177D9"/>
    <w:rsid w:val="0012086F"/>
    <w:rsid w:val="00121F71"/>
    <w:rsid w:val="0012446F"/>
    <w:rsid w:val="001261D1"/>
    <w:rsid w:val="00126515"/>
    <w:rsid w:val="0013021B"/>
    <w:rsid w:val="00131326"/>
    <w:rsid w:val="00132725"/>
    <w:rsid w:val="0013462A"/>
    <w:rsid w:val="001362B1"/>
    <w:rsid w:val="001412ED"/>
    <w:rsid w:val="0014459C"/>
    <w:rsid w:val="00144829"/>
    <w:rsid w:val="0014542F"/>
    <w:rsid w:val="00152A43"/>
    <w:rsid w:val="00154B4A"/>
    <w:rsid w:val="00156D78"/>
    <w:rsid w:val="00157A0E"/>
    <w:rsid w:val="00160D7A"/>
    <w:rsid w:val="00160D97"/>
    <w:rsid w:val="00165BF3"/>
    <w:rsid w:val="001669C1"/>
    <w:rsid w:val="00170B70"/>
    <w:rsid w:val="00171736"/>
    <w:rsid w:val="00171A48"/>
    <w:rsid w:val="001727FE"/>
    <w:rsid w:val="0017455C"/>
    <w:rsid w:val="00175D4D"/>
    <w:rsid w:val="00177264"/>
    <w:rsid w:val="00181B34"/>
    <w:rsid w:val="00183696"/>
    <w:rsid w:val="0018401C"/>
    <w:rsid w:val="00184168"/>
    <w:rsid w:val="00184E2D"/>
    <w:rsid w:val="00185BD7"/>
    <w:rsid w:val="00186C67"/>
    <w:rsid w:val="00194931"/>
    <w:rsid w:val="00195B83"/>
    <w:rsid w:val="001A0745"/>
    <w:rsid w:val="001A3B9B"/>
    <w:rsid w:val="001A40D3"/>
    <w:rsid w:val="001A49EC"/>
    <w:rsid w:val="001A5A1E"/>
    <w:rsid w:val="001A68E7"/>
    <w:rsid w:val="001A6DBF"/>
    <w:rsid w:val="001B2FAA"/>
    <w:rsid w:val="001B3E3F"/>
    <w:rsid w:val="001B4377"/>
    <w:rsid w:val="001B45A5"/>
    <w:rsid w:val="001B55C5"/>
    <w:rsid w:val="001B5CDE"/>
    <w:rsid w:val="001B7A6C"/>
    <w:rsid w:val="001C223D"/>
    <w:rsid w:val="001C3211"/>
    <w:rsid w:val="001C451E"/>
    <w:rsid w:val="001C55A5"/>
    <w:rsid w:val="001D07C0"/>
    <w:rsid w:val="001D2172"/>
    <w:rsid w:val="001D3882"/>
    <w:rsid w:val="001D45DD"/>
    <w:rsid w:val="001D65C9"/>
    <w:rsid w:val="001D6F77"/>
    <w:rsid w:val="001E09BC"/>
    <w:rsid w:val="001E1BE6"/>
    <w:rsid w:val="001E6309"/>
    <w:rsid w:val="001E6979"/>
    <w:rsid w:val="001F1E95"/>
    <w:rsid w:val="001F22DB"/>
    <w:rsid w:val="001F3866"/>
    <w:rsid w:val="00200F99"/>
    <w:rsid w:val="00201697"/>
    <w:rsid w:val="002023F8"/>
    <w:rsid w:val="00210E36"/>
    <w:rsid w:val="00210E5A"/>
    <w:rsid w:val="002124A0"/>
    <w:rsid w:val="00212858"/>
    <w:rsid w:val="00213468"/>
    <w:rsid w:val="00214A09"/>
    <w:rsid w:val="002157E6"/>
    <w:rsid w:val="00220010"/>
    <w:rsid w:val="00222540"/>
    <w:rsid w:val="00223A1A"/>
    <w:rsid w:val="00224977"/>
    <w:rsid w:val="00225367"/>
    <w:rsid w:val="00225A6C"/>
    <w:rsid w:val="00227EBC"/>
    <w:rsid w:val="00234BE2"/>
    <w:rsid w:val="00235C6A"/>
    <w:rsid w:val="0024079A"/>
    <w:rsid w:val="002418FB"/>
    <w:rsid w:val="00241AC7"/>
    <w:rsid w:val="002420DB"/>
    <w:rsid w:val="00245E29"/>
    <w:rsid w:val="00246CD0"/>
    <w:rsid w:val="00250D41"/>
    <w:rsid w:val="0025345A"/>
    <w:rsid w:val="002534DD"/>
    <w:rsid w:val="0025395F"/>
    <w:rsid w:val="0025440D"/>
    <w:rsid w:val="00255207"/>
    <w:rsid w:val="00260152"/>
    <w:rsid w:val="00260952"/>
    <w:rsid w:val="00261974"/>
    <w:rsid w:val="0026486F"/>
    <w:rsid w:val="002671BA"/>
    <w:rsid w:val="00267C91"/>
    <w:rsid w:val="00271B32"/>
    <w:rsid w:val="00272CC0"/>
    <w:rsid w:val="00274854"/>
    <w:rsid w:val="00280824"/>
    <w:rsid w:val="0028705E"/>
    <w:rsid w:val="002872AF"/>
    <w:rsid w:val="002876FD"/>
    <w:rsid w:val="00287DF6"/>
    <w:rsid w:val="0029217F"/>
    <w:rsid w:val="00292902"/>
    <w:rsid w:val="002938EF"/>
    <w:rsid w:val="0029572B"/>
    <w:rsid w:val="00296513"/>
    <w:rsid w:val="002A114C"/>
    <w:rsid w:val="002A34DB"/>
    <w:rsid w:val="002A6EE5"/>
    <w:rsid w:val="002B017B"/>
    <w:rsid w:val="002B289D"/>
    <w:rsid w:val="002C0108"/>
    <w:rsid w:val="002C28ED"/>
    <w:rsid w:val="002C3F3C"/>
    <w:rsid w:val="002C42F5"/>
    <w:rsid w:val="002C5DD2"/>
    <w:rsid w:val="002D0ED3"/>
    <w:rsid w:val="002D100D"/>
    <w:rsid w:val="002D2286"/>
    <w:rsid w:val="002D25CF"/>
    <w:rsid w:val="002D2A70"/>
    <w:rsid w:val="002E075E"/>
    <w:rsid w:val="002E1697"/>
    <w:rsid w:val="002E1C99"/>
    <w:rsid w:val="002E1F47"/>
    <w:rsid w:val="002E3D2D"/>
    <w:rsid w:val="002E3E49"/>
    <w:rsid w:val="002E5B7F"/>
    <w:rsid w:val="002E61D1"/>
    <w:rsid w:val="002E6AA4"/>
    <w:rsid w:val="002E771C"/>
    <w:rsid w:val="002F1B34"/>
    <w:rsid w:val="002F480C"/>
    <w:rsid w:val="00304011"/>
    <w:rsid w:val="00306438"/>
    <w:rsid w:val="0030744B"/>
    <w:rsid w:val="00307A93"/>
    <w:rsid w:val="00307E45"/>
    <w:rsid w:val="0031086B"/>
    <w:rsid w:val="0031257B"/>
    <w:rsid w:val="00312C89"/>
    <w:rsid w:val="003130D7"/>
    <w:rsid w:val="00313389"/>
    <w:rsid w:val="00313809"/>
    <w:rsid w:val="003142AC"/>
    <w:rsid w:val="00323E19"/>
    <w:rsid w:val="00325595"/>
    <w:rsid w:val="00327078"/>
    <w:rsid w:val="00327A7A"/>
    <w:rsid w:val="0033022C"/>
    <w:rsid w:val="00331B59"/>
    <w:rsid w:val="00335D56"/>
    <w:rsid w:val="00336D5C"/>
    <w:rsid w:val="00337388"/>
    <w:rsid w:val="003446CF"/>
    <w:rsid w:val="00345054"/>
    <w:rsid w:val="003476EA"/>
    <w:rsid w:val="0035219D"/>
    <w:rsid w:val="0035352A"/>
    <w:rsid w:val="003546E2"/>
    <w:rsid w:val="00355CCC"/>
    <w:rsid w:val="00355E50"/>
    <w:rsid w:val="00355EE0"/>
    <w:rsid w:val="0036134C"/>
    <w:rsid w:val="00361413"/>
    <w:rsid w:val="00362156"/>
    <w:rsid w:val="00364911"/>
    <w:rsid w:val="00364927"/>
    <w:rsid w:val="003655AF"/>
    <w:rsid w:val="0036772D"/>
    <w:rsid w:val="00367DAE"/>
    <w:rsid w:val="003747C5"/>
    <w:rsid w:val="00375495"/>
    <w:rsid w:val="003754CB"/>
    <w:rsid w:val="003819DF"/>
    <w:rsid w:val="00383D85"/>
    <w:rsid w:val="0038495C"/>
    <w:rsid w:val="00385D14"/>
    <w:rsid w:val="0038621B"/>
    <w:rsid w:val="00386620"/>
    <w:rsid w:val="00386781"/>
    <w:rsid w:val="00387D99"/>
    <w:rsid w:val="00390AD2"/>
    <w:rsid w:val="00392905"/>
    <w:rsid w:val="003965AC"/>
    <w:rsid w:val="003A2964"/>
    <w:rsid w:val="003A4D99"/>
    <w:rsid w:val="003A5027"/>
    <w:rsid w:val="003A5261"/>
    <w:rsid w:val="003A57E1"/>
    <w:rsid w:val="003A66EF"/>
    <w:rsid w:val="003B69E0"/>
    <w:rsid w:val="003C2F28"/>
    <w:rsid w:val="003C5D25"/>
    <w:rsid w:val="003C5FCE"/>
    <w:rsid w:val="003D005A"/>
    <w:rsid w:val="003D1777"/>
    <w:rsid w:val="003D548C"/>
    <w:rsid w:val="003D6BCD"/>
    <w:rsid w:val="003D75C5"/>
    <w:rsid w:val="003D7D21"/>
    <w:rsid w:val="003E0637"/>
    <w:rsid w:val="003E077D"/>
    <w:rsid w:val="003E0F0F"/>
    <w:rsid w:val="003E1FDF"/>
    <w:rsid w:val="003E20EF"/>
    <w:rsid w:val="003E3763"/>
    <w:rsid w:val="003E50C7"/>
    <w:rsid w:val="003E5752"/>
    <w:rsid w:val="003E7239"/>
    <w:rsid w:val="003F03D3"/>
    <w:rsid w:val="003F27B0"/>
    <w:rsid w:val="00401738"/>
    <w:rsid w:val="004017BB"/>
    <w:rsid w:val="00402AA3"/>
    <w:rsid w:val="00403021"/>
    <w:rsid w:val="00403F27"/>
    <w:rsid w:val="0040410B"/>
    <w:rsid w:val="00406CCA"/>
    <w:rsid w:val="004113C3"/>
    <w:rsid w:val="00411B2A"/>
    <w:rsid w:val="0041374C"/>
    <w:rsid w:val="00413EE2"/>
    <w:rsid w:val="004153F0"/>
    <w:rsid w:val="00416C3D"/>
    <w:rsid w:val="00416DD6"/>
    <w:rsid w:val="00417604"/>
    <w:rsid w:val="004179DF"/>
    <w:rsid w:val="00420234"/>
    <w:rsid w:val="0042147A"/>
    <w:rsid w:val="00421B55"/>
    <w:rsid w:val="00421D27"/>
    <w:rsid w:val="004229A6"/>
    <w:rsid w:val="004231EA"/>
    <w:rsid w:val="00425C8F"/>
    <w:rsid w:val="00431997"/>
    <w:rsid w:val="00433DC8"/>
    <w:rsid w:val="00436535"/>
    <w:rsid w:val="0043670D"/>
    <w:rsid w:val="00436B46"/>
    <w:rsid w:val="00437F22"/>
    <w:rsid w:val="00440FB7"/>
    <w:rsid w:val="00441A21"/>
    <w:rsid w:val="004443EF"/>
    <w:rsid w:val="00444596"/>
    <w:rsid w:val="0044464F"/>
    <w:rsid w:val="00445D14"/>
    <w:rsid w:val="004501EC"/>
    <w:rsid w:val="00451D3D"/>
    <w:rsid w:val="00452557"/>
    <w:rsid w:val="00452565"/>
    <w:rsid w:val="00453D0E"/>
    <w:rsid w:val="004558FD"/>
    <w:rsid w:val="00455FCF"/>
    <w:rsid w:val="00455FFB"/>
    <w:rsid w:val="00460023"/>
    <w:rsid w:val="00463223"/>
    <w:rsid w:val="00465CA1"/>
    <w:rsid w:val="0046664A"/>
    <w:rsid w:val="00471BA7"/>
    <w:rsid w:val="00476208"/>
    <w:rsid w:val="004771D5"/>
    <w:rsid w:val="004805D2"/>
    <w:rsid w:val="004905B6"/>
    <w:rsid w:val="004916FF"/>
    <w:rsid w:val="00494205"/>
    <w:rsid w:val="00494DCF"/>
    <w:rsid w:val="00495AB6"/>
    <w:rsid w:val="00496D5B"/>
    <w:rsid w:val="004A1ADC"/>
    <w:rsid w:val="004A44B1"/>
    <w:rsid w:val="004A7A27"/>
    <w:rsid w:val="004B1981"/>
    <w:rsid w:val="004B4233"/>
    <w:rsid w:val="004B4A66"/>
    <w:rsid w:val="004B7C00"/>
    <w:rsid w:val="004C10C5"/>
    <w:rsid w:val="004C2AB0"/>
    <w:rsid w:val="004C5552"/>
    <w:rsid w:val="004D06B3"/>
    <w:rsid w:val="004D37AB"/>
    <w:rsid w:val="004D38CC"/>
    <w:rsid w:val="004D570B"/>
    <w:rsid w:val="004D75EF"/>
    <w:rsid w:val="004E0937"/>
    <w:rsid w:val="004E2FD2"/>
    <w:rsid w:val="004E3A79"/>
    <w:rsid w:val="004E5A1A"/>
    <w:rsid w:val="004F0733"/>
    <w:rsid w:val="004F3124"/>
    <w:rsid w:val="004F3EAF"/>
    <w:rsid w:val="004F46A7"/>
    <w:rsid w:val="004F5097"/>
    <w:rsid w:val="004F5924"/>
    <w:rsid w:val="00500047"/>
    <w:rsid w:val="00501BC3"/>
    <w:rsid w:val="005021BA"/>
    <w:rsid w:val="0050353B"/>
    <w:rsid w:val="005054B3"/>
    <w:rsid w:val="00506FAA"/>
    <w:rsid w:val="0050773C"/>
    <w:rsid w:val="005107EA"/>
    <w:rsid w:val="00513A9D"/>
    <w:rsid w:val="005150E9"/>
    <w:rsid w:val="00517494"/>
    <w:rsid w:val="00517EC8"/>
    <w:rsid w:val="00527CCA"/>
    <w:rsid w:val="00527D74"/>
    <w:rsid w:val="00531C0C"/>
    <w:rsid w:val="005373AD"/>
    <w:rsid w:val="00540C68"/>
    <w:rsid w:val="00542E4C"/>
    <w:rsid w:val="0054387A"/>
    <w:rsid w:val="00545A25"/>
    <w:rsid w:val="005460F6"/>
    <w:rsid w:val="00546697"/>
    <w:rsid w:val="0055028D"/>
    <w:rsid w:val="005538F5"/>
    <w:rsid w:val="0055440B"/>
    <w:rsid w:val="00554C60"/>
    <w:rsid w:val="00557970"/>
    <w:rsid w:val="00561650"/>
    <w:rsid w:val="00563F96"/>
    <w:rsid w:val="00564EB2"/>
    <w:rsid w:val="00566578"/>
    <w:rsid w:val="00573521"/>
    <w:rsid w:val="00573A9A"/>
    <w:rsid w:val="005772C1"/>
    <w:rsid w:val="005774CC"/>
    <w:rsid w:val="005811CD"/>
    <w:rsid w:val="005829BF"/>
    <w:rsid w:val="0058641F"/>
    <w:rsid w:val="00587EC9"/>
    <w:rsid w:val="00587EEF"/>
    <w:rsid w:val="00590C7F"/>
    <w:rsid w:val="00591410"/>
    <w:rsid w:val="00591B35"/>
    <w:rsid w:val="00593EA7"/>
    <w:rsid w:val="00594703"/>
    <w:rsid w:val="00596207"/>
    <w:rsid w:val="00596800"/>
    <w:rsid w:val="00596EEA"/>
    <w:rsid w:val="00597FE8"/>
    <w:rsid w:val="005A150F"/>
    <w:rsid w:val="005A4C42"/>
    <w:rsid w:val="005A55A5"/>
    <w:rsid w:val="005A66E5"/>
    <w:rsid w:val="005A6FCB"/>
    <w:rsid w:val="005B045E"/>
    <w:rsid w:val="005B0AB3"/>
    <w:rsid w:val="005B29CF"/>
    <w:rsid w:val="005B384E"/>
    <w:rsid w:val="005B5B70"/>
    <w:rsid w:val="005B72D2"/>
    <w:rsid w:val="005C2F70"/>
    <w:rsid w:val="005C3E20"/>
    <w:rsid w:val="005C49B2"/>
    <w:rsid w:val="005C4B78"/>
    <w:rsid w:val="005C6B8F"/>
    <w:rsid w:val="005D4F8A"/>
    <w:rsid w:val="005D5DC1"/>
    <w:rsid w:val="005D6B3E"/>
    <w:rsid w:val="005D6CCA"/>
    <w:rsid w:val="005E1CDB"/>
    <w:rsid w:val="005E30D9"/>
    <w:rsid w:val="005E3825"/>
    <w:rsid w:val="005E53C0"/>
    <w:rsid w:val="005E53FA"/>
    <w:rsid w:val="005E7C8A"/>
    <w:rsid w:val="005E7F45"/>
    <w:rsid w:val="005F3E40"/>
    <w:rsid w:val="005F5B41"/>
    <w:rsid w:val="005F6763"/>
    <w:rsid w:val="005F725C"/>
    <w:rsid w:val="00600AF9"/>
    <w:rsid w:val="006062B1"/>
    <w:rsid w:val="00606CB9"/>
    <w:rsid w:val="00607AD7"/>
    <w:rsid w:val="00610EC5"/>
    <w:rsid w:val="00611D32"/>
    <w:rsid w:val="00611E2D"/>
    <w:rsid w:val="00613EE3"/>
    <w:rsid w:val="00613FC0"/>
    <w:rsid w:val="00615949"/>
    <w:rsid w:val="006171F5"/>
    <w:rsid w:val="006178C5"/>
    <w:rsid w:val="00617C93"/>
    <w:rsid w:val="00622D39"/>
    <w:rsid w:val="00623356"/>
    <w:rsid w:val="00623439"/>
    <w:rsid w:val="0062371F"/>
    <w:rsid w:val="0062402F"/>
    <w:rsid w:val="0062640B"/>
    <w:rsid w:val="00626BAE"/>
    <w:rsid w:val="0062725B"/>
    <w:rsid w:val="006318CF"/>
    <w:rsid w:val="00631BFF"/>
    <w:rsid w:val="00633175"/>
    <w:rsid w:val="00633A2E"/>
    <w:rsid w:val="00633B5A"/>
    <w:rsid w:val="00635DFD"/>
    <w:rsid w:val="0064011B"/>
    <w:rsid w:val="006410A5"/>
    <w:rsid w:val="0064262B"/>
    <w:rsid w:val="0064304A"/>
    <w:rsid w:val="00643A72"/>
    <w:rsid w:val="006451BD"/>
    <w:rsid w:val="00646596"/>
    <w:rsid w:val="00646FB2"/>
    <w:rsid w:val="006522D6"/>
    <w:rsid w:val="00652497"/>
    <w:rsid w:val="00655B15"/>
    <w:rsid w:val="00655DD5"/>
    <w:rsid w:val="0065655A"/>
    <w:rsid w:val="006568DF"/>
    <w:rsid w:val="006614F2"/>
    <w:rsid w:val="00661F0F"/>
    <w:rsid w:val="006625E7"/>
    <w:rsid w:val="00662E04"/>
    <w:rsid w:val="006645EB"/>
    <w:rsid w:val="006679D0"/>
    <w:rsid w:val="0067058D"/>
    <w:rsid w:val="00671E47"/>
    <w:rsid w:val="00672CA0"/>
    <w:rsid w:val="00673FF7"/>
    <w:rsid w:val="00674AD0"/>
    <w:rsid w:val="0067772C"/>
    <w:rsid w:val="00682883"/>
    <w:rsid w:val="00682D2A"/>
    <w:rsid w:val="006841B5"/>
    <w:rsid w:val="00684D85"/>
    <w:rsid w:val="00686E71"/>
    <w:rsid w:val="00687DD4"/>
    <w:rsid w:val="00690186"/>
    <w:rsid w:val="006919F1"/>
    <w:rsid w:val="00694BF2"/>
    <w:rsid w:val="00696771"/>
    <w:rsid w:val="00697D23"/>
    <w:rsid w:val="006A07DB"/>
    <w:rsid w:val="006A18A2"/>
    <w:rsid w:val="006B596E"/>
    <w:rsid w:val="006B731C"/>
    <w:rsid w:val="006C2021"/>
    <w:rsid w:val="006C2F6F"/>
    <w:rsid w:val="006C3B03"/>
    <w:rsid w:val="006C3BF8"/>
    <w:rsid w:val="006C7D8C"/>
    <w:rsid w:val="006D07C7"/>
    <w:rsid w:val="006D0A48"/>
    <w:rsid w:val="006D1CD0"/>
    <w:rsid w:val="006D20F5"/>
    <w:rsid w:val="006D326A"/>
    <w:rsid w:val="006D5593"/>
    <w:rsid w:val="006D7707"/>
    <w:rsid w:val="006E07DC"/>
    <w:rsid w:val="006E0BAF"/>
    <w:rsid w:val="006E1CAF"/>
    <w:rsid w:val="006E22C0"/>
    <w:rsid w:val="006E4071"/>
    <w:rsid w:val="006E5818"/>
    <w:rsid w:val="006F0228"/>
    <w:rsid w:val="006F1279"/>
    <w:rsid w:val="006F1D7F"/>
    <w:rsid w:val="006F1DD0"/>
    <w:rsid w:val="006F30FC"/>
    <w:rsid w:val="00701979"/>
    <w:rsid w:val="00701E59"/>
    <w:rsid w:val="00702326"/>
    <w:rsid w:val="00702AE4"/>
    <w:rsid w:val="00702CA0"/>
    <w:rsid w:val="0070311D"/>
    <w:rsid w:val="007047B6"/>
    <w:rsid w:val="00704FC3"/>
    <w:rsid w:val="00706464"/>
    <w:rsid w:val="007111CE"/>
    <w:rsid w:val="007118AD"/>
    <w:rsid w:val="00711C2D"/>
    <w:rsid w:val="007149F4"/>
    <w:rsid w:val="00714EC4"/>
    <w:rsid w:val="0071613F"/>
    <w:rsid w:val="007175EC"/>
    <w:rsid w:val="00720FB5"/>
    <w:rsid w:val="00721C05"/>
    <w:rsid w:val="007262B9"/>
    <w:rsid w:val="00726BC7"/>
    <w:rsid w:val="007312C6"/>
    <w:rsid w:val="00731FC6"/>
    <w:rsid w:val="00735117"/>
    <w:rsid w:val="00736656"/>
    <w:rsid w:val="00737CCC"/>
    <w:rsid w:val="0074152C"/>
    <w:rsid w:val="007427AB"/>
    <w:rsid w:val="0074574C"/>
    <w:rsid w:val="00750EB8"/>
    <w:rsid w:val="007511F8"/>
    <w:rsid w:val="007512D3"/>
    <w:rsid w:val="00751D4E"/>
    <w:rsid w:val="00753FF0"/>
    <w:rsid w:val="00757FBD"/>
    <w:rsid w:val="00760AE8"/>
    <w:rsid w:val="00762089"/>
    <w:rsid w:val="00763BE1"/>
    <w:rsid w:val="00767459"/>
    <w:rsid w:val="007706F4"/>
    <w:rsid w:val="00771AD3"/>
    <w:rsid w:val="00773AA0"/>
    <w:rsid w:val="0077464C"/>
    <w:rsid w:val="0077713F"/>
    <w:rsid w:val="0078097B"/>
    <w:rsid w:val="007863A3"/>
    <w:rsid w:val="00792D89"/>
    <w:rsid w:val="00793B02"/>
    <w:rsid w:val="00795842"/>
    <w:rsid w:val="007A05AE"/>
    <w:rsid w:val="007A07B1"/>
    <w:rsid w:val="007A770C"/>
    <w:rsid w:val="007B0A0E"/>
    <w:rsid w:val="007B36EE"/>
    <w:rsid w:val="007B4D4D"/>
    <w:rsid w:val="007B5338"/>
    <w:rsid w:val="007B6769"/>
    <w:rsid w:val="007C0946"/>
    <w:rsid w:val="007C1899"/>
    <w:rsid w:val="007C1F9F"/>
    <w:rsid w:val="007C479A"/>
    <w:rsid w:val="007C49C5"/>
    <w:rsid w:val="007D0DCF"/>
    <w:rsid w:val="007D1132"/>
    <w:rsid w:val="007D295E"/>
    <w:rsid w:val="007D392A"/>
    <w:rsid w:val="007D459D"/>
    <w:rsid w:val="007E07F4"/>
    <w:rsid w:val="007E3D38"/>
    <w:rsid w:val="007F29A4"/>
    <w:rsid w:val="007F3CA1"/>
    <w:rsid w:val="007F3F88"/>
    <w:rsid w:val="007F4E14"/>
    <w:rsid w:val="0080163E"/>
    <w:rsid w:val="00802A76"/>
    <w:rsid w:val="00803BFF"/>
    <w:rsid w:val="00803C15"/>
    <w:rsid w:val="008066ED"/>
    <w:rsid w:val="00811A75"/>
    <w:rsid w:val="00816CAA"/>
    <w:rsid w:val="0081736F"/>
    <w:rsid w:val="008254BE"/>
    <w:rsid w:val="00825C68"/>
    <w:rsid w:val="00827EEC"/>
    <w:rsid w:val="008314E1"/>
    <w:rsid w:val="00832888"/>
    <w:rsid w:val="00832A32"/>
    <w:rsid w:val="00832FB0"/>
    <w:rsid w:val="00837BA6"/>
    <w:rsid w:val="00837D2B"/>
    <w:rsid w:val="00840679"/>
    <w:rsid w:val="00843F3A"/>
    <w:rsid w:val="00844401"/>
    <w:rsid w:val="00846371"/>
    <w:rsid w:val="00851AB7"/>
    <w:rsid w:val="00854DFA"/>
    <w:rsid w:val="00854E66"/>
    <w:rsid w:val="008561C3"/>
    <w:rsid w:val="008562F1"/>
    <w:rsid w:val="00856B12"/>
    <w:rsid w:val="008576C2"/>
    <w:rsid w:val="00857B5D"/>
    <w:rsid w:val="00860654"/>
    <w:rsid w:val="0086115E"/>
    <w:rsid w:val="0086199C"/>
    <w:rsid w:val="00862DBB"/>
    <w:rsid w:val="008658DA"/>
    <w:rsid w:val="00865D3E"/>
    <w:rsid w:val="008664BC"/>
    <w:rsid w:val="00867BC3"/>
    <w:rsid w:val="008700BF"/>
    <w:rsid w:val="008719D2"/>
    <w:rsid w:val="00873EC7"/>
    <w:rsid w:val="00874ACA"/>
    <w:rsid w:val="00877B85"/>
    <w:rsid w:val="00881111"/>
    <w:rsid w:val="00882B16"/>
    <w:rsid w:val="00883541"/>
    <w:rsid w:val="0088549A"/>
    <w:rsid w:val="0088742C"/>
    <w:rsid w:val="00887ACA"/>
    <w:rsid w:val="00890914"/>
    <w:rsid w:val="008934B1"/>
    <w:rsid w:val="00893F71"/>
    <w:rsid w:val="00894A0E"/>
    <w:rsid w:val="008954BC"/>
    <w:rsid w:val="00895CC1"/>
    <w:rsid w:val="00897D53"/>
    <w:rsid w:val="008A15E3"/>
    <w:rsid w:val="008A2A22"/>
    <w:rsid w:val="008A52BA"/>
    <w:rsid w:val="008A577C"/>
    <w:rsid w:val="008A6FF2"/>
    <w:rsid w:val="008B218A"/>
    <w:rsid w:val="008B3006"/>
    <w:rsid w:val="008B41B5"/>
    <w:rsid w:val="008C5CC5"/>
    <w:rsid w:val="008C7114"/>
    <w:rsid w:val="008C7356"/>
    <w:rsid w:val="008D36FD"/>
    <w:rsid w:val="008E2D7B"/>
    <w:rsid w:val="008E3141"/>
    <w:rsid w:val="008E6E5F"/>
    <w:rsid w:val="008E7D45"/>
    <w:rsid w:val="008F4A95"/>
    <w:rsid w:val="008F5818"/>
    <w:rsid w:val="008F6C6C"/>
    <w:rsid w:val="00903C4A"/>
    <w:rsid w:val="009041AF"/>
    <w:rsid w:val="009050EE"/>
    <w:rsid w:val="00906450"/>
    <w:rsid w:val="0090686F"/>
    <w:rsid w:val="00907982"/>
    <w:rsid w:val="009127E7"/>
    <w:rsid w:val="00913B58"/>
    <w:rsid w:val="0091791A"/>
    <w:rsid w:val="009203FC"/>
    <w:rsid w:val="00920F5E"/>
    <w:rsid w:val="00921F01"/>
    <w:rsid w:val="009240DB"/>
    <w:rsid w:val="00924AD0"/>
    <w:rsid w:val="00933543"/>
    <w:rsid w:val="009339F6"/>
    <w:rsid w:val="009341C3"/>
    <w:rsid w:val="00935049"/>
    <w:rsid w:val="00940B20"/>
    <w:rsid w:val="009415C9"/>
    <w:rsid w:val="00943141"/>
    <w:rsid w:val="009434F1"/>
    <w:rsid w:val="00944DD8"/>
    <w:rsid w:val="00950311"/>
    <w:rsid w:val="00951F21"/>
    <w:rsid w:val="0095292A"/>
    <w:rsid w:val="009534F6"/>
    <w:rsid w:val="00954943"/>
    <w:rsid w:val="00957A6F"/>
    <w:rsid w:val="00960598"/>
    <w:rsid w:val="009619BD"/>
    <w:rsid w:val="00962632"/>
    <w:rsid w:val="009643BD"/>
    <w:rsid w:val="0096658A"/>
    <w:rsid w:val="00967F20"/>
    <w:rsid w:val="00970D2B"/>
    <w:rsid w:val="00976B92"/>
    <w:rsid w:val="00977414"/>
    <w:rsid w:val="00984606"/>
    <w:rsid w:val="00986082"/>
    <w:rsid w:val="0098641D"/>
    <w:rsid w:val="00990D8D"/>
    <w:rsid w:val="00992184"/>
    <w:rsid w:val="00993AE5"/>
    <w:rsid w:val="00995343"/>
    <w:rsid w:val="00996AD2"/>
    <w:rsid w:val="0099704D"/>
    <w:rsid w:val="009A0143"/>
    <w:rsid w:val="009A27CC"/>
    <w:rsid w:val="009A513E"/>
    <w:rsid w:val="009A52A0"/>
    <w:rsid w:val="009A5A16"/>
    <w:rsid w:val="009B1567"/>
    <w:rsid w:val="009B2D2C"/>
    <w:rsid w:val="009B5FE6"/>
    <w:rsid w:val="009B7927"/>
    <w:rsid w:val="009C05CA"/>
    <w:rsid w:val="009C1454"/>
    <w:rsid w:val="009C20F0"/>
    <w:rsid w:val="009C305D"/>
    <w:rsid w:val="009C3A17"/>
    <w:rsid w:val="009C68C3"/>
    <w:rsid w:val="009C6EFA"/>
    <w:rsid w:val="009C7422"/>
    <w:rsid w:val="009C7A3A"/>
    <w:rsid w:val="009C7BC9"/>
    <w:rsid w:val="009D3045"/>
    <w:rsid w:val="009E138D"/>
    <w:rsid w:val="009E27B3"/>
    <w:rsid w:val="009E3ECA"/>
    <w:rsid w:val="009F0A7F"/>
    <w:rsid w:val="009F219D"/>
    <w:rsid w:val="009F2E1C"/>
    <w:rsid w:val="009F41E7"/>
    <w:rsid w:val="009F5C5F"/>
    <w:rsid w:val="00A00E8B"/>
    <w:rsid w:val="00A116BE"/>
    <w:rsid w:val="00A11C52"/>
    <w:rsid w:val="00A12CC8"/>
    <w:rsid w:val="00A1357C"/>
    <w:rsid w:val="00A157D9"/>
    <w:rsid w:val="00A1675B"/>
    <w:rsid w:val="00A16B16"/>
    <w:rsid w:val="00A17017"/>
    <w:rsid w:val="00A1771C"/>
    <w:rsid w:val="00A17C46"/>
    <w:rsid w:val="00A21E45"/>
    <w:rsid w:val="00A2472C"/>
    <w:rsid w:val="00A25E30"/>
    <w:rsid w:val="00A26ABE"/>
    <w:rsid w:val="00A3202D"/>
    <w:rsid w:val="00A32506"/>
    <w:rsid w:val="00A33793"/>
    <w:rsid w:val="00A37FC9"/>
    <w:rsid w:val="00A45187"/>
    <w:rsid w:val="00A457D1"/>
    <w:rsid w:val="00A46339"/>
    <w:rsid w:val="00A50AA3"/>
    <w:rsid w:val="00A519D4"/>
    <w:rsid w:val="00A529CC"/>
    <w:rsid w:val="00A5386C"/>
    <w:rsid w:val="00A545DE"/>
    <w:rsid w:val="00A54675"/>
    <w:rsid w:val="00A5496A"/>
    <w:rsid w:val="00A56CB3"/>
    <w:rsid w:val="00A60602"/>
    <w:rsid w:val="00A61697"/>
    <w:rsid w:val="00A66F04"/>
    <w:rsid w:val="00A703AB"/>
    <w:rsid w:val="00A725E5"/>
    <w:rsid w:val="00A81425"/>
    <w:rsid w:val="00A83883"/>
    <w:rsid w:val="00A86054"/>
    <w:rsid w:val="00A86DAD"/>
    <w:rsid w:val="00A86EE4"/>
    <w:rsid w:val="00A90000"/>
    <w:rsid w:val="00A90DF4"/>
    <w:rsid w:val="00A96DAB"/>
    <w:rsid w:val="00AA0025"/>
    <w:rsid w:val="00AA4952"/>
    <w:rsid w:val="00AA67CC"/>
    <w:rsid w:val="00AB1604"/>
    <w:rsid w:val="00AB1CFF"/>
    <w:rsid w:val="00AB3309"/>
    <w:rsid w:val="00AB3EA9"/>
    <w:rsid w:val="00AB58F0"/>
    <w:rsid w:val="00AB74A7"/>
    <w:rsid w:val="00AC055E"/>
    <w:rsid w:val="00AC0784"/>
    <w:rsid w:val="00AC1095"/>
    <w:rsid w:val="00AC3C75"/>
    <w:rsid w:val="00AC5828"/>
    <w:rsid w:val="00AC5867"/>
    <w:rsid w:val="00AC6C5C"/>
    <w:rsid w:val="00AD086B"/>
    <w:rsid w:val="00AD28D1"/>
    <w:rsid w:val="00AD7608"/>
    <w:rsid w:val="00AE088E"/>
    <w:rsid w:val="00AE147F"/>
    <w:rsid w:val="00AE150A"/>
    <w:rsid w:val="00AE1555"/>
    <w:rsid w:val="00AE1748"/>
    <w:rsid w:val="00AE3A85"/>
    <w:rsid w:val="00AE4A1D"/>
    <w:rsid w:val="00AE5EAD"/>
    <w:rsid w:val="00AE7E6B"/>
    <w:rsid w:val="00AF1A36"/>
    <w:rsid w:val="00AF1DA2"/>
    <w:rsid w:val="00AF3CB8"/>
    <w:rsid w:val="00AF4095"/>
    <w:rsid w:val="00B019FD"/>
    <w:rsid w:val="00B05054"/>
    <w:rsid w:val="00B051FB"/>
    <w:rsid w:val="00B10120"/>
    <w:rsid w:val="00B10E43"/>
    <w:rsid w:val="00B11995"/>
    <w:rsid w:val="00B146A4"/>
    <w:rsid w:val="00B14D40"/>
    <w:rsid w:val="00B1722A"/>
    <w:rsid w:val="00B20CD1"/>
    <w:rsid w:val="00B21792"/>
    <w:rsid w:val="00B239D2"/>
    <w:rsid w:val="00B24035"/>
    <w:rsid w:val="00B2413F"/>
    <w:rsid w:val="00B264D6"/>
    <w:rsid w:val="00B31247"/>
    <w:rsid w:val="00B31865"/>
    <w:rsid w:val="00B328FE"/>
    <w:rsid w:val="00B32AB8"/>
    <w:rsid w:val="00B34287"/>
    <w:rsid w:val="00B34F11"/>
    <w:rsid w:val="00B358D1"/>
    <w:rsid w:val="00B37AF5"/>
    <w:rsid w:val="00B41D2B"/>
    <w:rsid w:val="00B45779"/>
    <w:rsid w:val="00B4693B"/>
    <w:rsid w:val="00B5028A"/>
    <w:rsid w:val="00B53D6A"/>
    <w:rsid w:val="00B54493"/>
    <w:rsid w:val="00B55841"/>
    <w:rsid w:val="00B55AE9"/>
    <w:rsid w:val="00B62CB8"/>
    <w:rsid w:val="00B6379B"/>
    <w:rsid w:val="00B64FB2"/>
    <w:rsid w:val="00B67A12"/>
    <w:rsid w:val="00B67DD1"/>
    <w:rsid w:val="00B71BB8"/>
    <w:rsid w:val="00B72036"/>
    <w:rsid w:val="00B74115"/>
    <w:rsid w:val="00B74DB6"/>
    <w:rsid w:val="00B7636C"/>
    <w:rsid w:val="00B77007"/>
    <w:rsid w:val="00B77354"/>
    <w:rsid w:val="00B81EAC"/>
    <w:rsid w:val="00B83A5D"/>
    <w:rsid w:val="00B86349"/>
    <w:rsid w:val="00B91FEB"/>
    <w:rsid w:val="00B928E1"/>
    <w:rsid w:val="00B941FE"/>
    <w:rsid w:val="00B952AB"/>
    <w:rsid w:val="00B95398"/>
    <w:rsid w:val="00B962CC"/>
    <w:rsid w:val="00B9716F"/>
    <w:rsid w:val="00BA09F0"/>
    <w:rsid w:val="00BA160C"/>
    <w:rsid w:val="00BA38CB"/>
    <w:rsid w:val="00BA66AD"/>
    <w:rsid w:val="00BB3EE0"/>
    <w:rsid w:val="00BB436C"/>
    <w:rsid w:val="00BC2539"/>
    <w:rsid w:val="00BC57A6"/>
    <w:rsid w:val="00BC741F"/>
    <w:rsid w:val="00BD0C8E"/>
    <w:rsid w:val="00BD2D60"/>
    <w:rsid w:val="00BD36B5"/>
    <w:rsid w:val="00BD3DE4"/>
    <w:rsid w:val="00BD4A12"/>
    <w:rsid w:val="00BD5647"/>
    <w:rsid w:val="00BD5E8D"/>
    <w:rsid w:val="00BD6399"/>
    <w:rsid w:val="00BE013B"/>
    <w:rsid w:val="00BE099E"/>
    <w:rsid w:val="00BE22D1"/>
    <w:rsid w:val="00BE25E1"/>
    <w:rsid w:val="00BE4ADF"/>
    <w:rsid w:val="00BE53C3"/>
    <w:rsid w:val="00BE5838"/>
    <w:rsid w:val="00BF18B1"/>
    <w:rsid w:val="00BF25FF"/>
    <w:rsid w:val="00BF3541"/>
    <w:rsid w:val="00BF5666"/>
    <w:rsid w:val="00BF5D9E"/>
    <w:rsid w:val="00BF6AA9"/>
    <w:rsid w:val="00BF6CDE"/>
    <w:rsid w:val="00C0399E"/>
    <w:rsid w:val="00C03B7F"/>
    <w:rsid w:val="00C04D88"/>
    <w:rsid w:val="00C0568B"/>
    <w:rsid w:val="00C07BB2"/>
    <w:rsid w:val="00C1076F"/>
    <w:rsid w:val="00C10A24"/>
    <w:rsid w:val="00C1179C"/>
    <w:rsid w:val="00C12B2E"/>
    <w:rsid w:val="00C13DAD"/>
    <w:rsid w:val="00C15369"/>
    <w:rsid w:val="00C1537B"/>
    <w:rsid w:val="00C161C4"/>
    <w:rsid w:val="00C172AE"/>
    <w:rsid w:val="00C20AA5"/>
    <w:rsid w:val="00C236D2"/>
    <w:rsid w:val="00C2375F"/>
    <w:rsid w:val="00C252D0"/>
    <w:rsid w:val="00C26DA7"/>
    <w:rsid w:val="00C27D7F"/>
    <w:rsid w:val="00C33429"/>
    <w:rsid w:val="00C3353F"/>
    <w:rsid w:val="00C3557D"/>
    <w:rsid w:val="00C35C9E"/>
    <w:rsid w:val="00C3638B"/>
    <w:rsid w:val="00C36EF1"/>
    <w:rsid w:val="00C37208"/>
    <w:rsid w:val="00C37A4C"/>
    <w:rsid w:val="00C453FF"/>
    <w:rsid w:val="00C459A5"/>
    <w:rsid w:val="00C47CB8"/>
    <w:rsid w:val="00C47FC4"/>
    <w:rsid w:val="00C565CC"/>
    <w:rsid w:val="00C57BE5"/>
    <w:rsid w:val="00C57E5F"/>
    <w:rsid w:val="00C60BDF"/>
    <w:rsid w:val="00C6126A"/>
    <w:rsid w:val="00C615C2"/>
    <w:rsid w:val="00C63B6E"/>
    <w:rsid w:val="00C67B75"/>
    <w:rsid w:val="00C707DD"/>
    <w:rsid w:val="00C70854"/>
    <w:rsid w:val="00C70D26"/>
    <w:rsid w:val="00C70EB0"/>
    <w:rsid w:val="00C710ED"/>
    <w:rsid w:val="00C724A5"/>
    <w:rsid w:val="00C728BD"/>
    <w:rsid w:val="00C73A11"/>
    <w:rsid w:val="00C750BA"/>
    <w:rsid w:val="00C752BC"/>
    <w:rsid w:val="00C757E3"/>
    <w:rsid w:val="00C81E20"/>
    <w:rsid w:val="00C81EF8"/>
    <w:rsid w:val="00C83868"/>
    <w:rsid w:val="00C8609D"/>
    <w:rsid w:val="00C91886"/>
    <w:rsid w:val="00C96227"/>
    <w:rsid w:val="00C97E87"/>
    <w:rsid w:val="00CA2D62"/>
    <w:rsid w:val="00CA384E"/>
    <w:rsid w:val="00CA3B83"/>
    <w:rsid w:val="00CA512B"/>
    <w:rsid w:val="00CB3E53"/>
    <w:rsid w:val="00CB4511"/>
    <w:rsid w:val="00CC1DB3"/>
    <w:rsid w:val="00CC3088"/>
    <w:rsid w:val="00CC42D0"/>
    <w:rsid w:val="00CC52E1"/>
    <w:rsid w:val="00CC5BEE"/>
    <w:rsid w:val="00CC6598"/>
    <w:rsid w:val="00CD0F52"/>
    <w:rsid w:val="00CD29EB"/>
    <w:rsid w:val="00CD3081"/>
    <w:rsid w:val="00CD33BA"/>
    <w:rsid w:val="00CD480A"/>
    <w:rsid w:val="00CD5C68"/>
    <w:rsid w:val="00CE1A9B"/>
    <w:rsid w:val="00CE2087"/>
    <w:rsid w:val="00CE2A86"/>
    <w:rsid w:val="00CE2DC9"/>
    <w:rsid w:val="00CE484F"/>
    <w:rsid w:val="00CF181A"/>
    <w:rsid w:val="00CF4A34"/>
    <w:rsid w:val="00CF6B89"/>
    <w:rsid w:val="00CF7CFE"/>
    <w:rsid w:val="00D00369"/>
    <w:rsid w:val="00D06CB5"/>
    <w:rsid w:val="00D170B5"/>
    <w:rsid w:val="00D17794"/>
    <w:rsid w:val="00D205B2"/>
    <w:rsid w:val="00D251E3"/>
    <w:rsid w:val="00D25B05"/>
    <w:rsid w:val="00D30ACD"/>
    <w:rsid w:val="00D33E03"/>
    <w:rsid w:val="00D340E5"/>
    <w:rsid w:val="00D343A0"/>
    <w:rsid w:val="00D354A0"/>
    <w:rsid w:val="00D356F4"/>
    <w:rsid w:val="00D35B5D"/>
    <w:rsid w:val="00D36017"/>
    <w:rsid w:val="00D36237"/>
    <w:rsid w:val="00D36C73"/>
    <w:rsid w:val="00D4011C"/>
    <w:rsid w:val="00D40728"/>
    <w:rsid w:val="00D40968"/>
    <w:rsid w:val="00D43212"/>
    <w:rsid w:val="00D43475"/>
    <w:rsid w:val="00D4591A"/>
    <w:rsid w:val="00D47802"/>
    <w:rsid w:val="00D51B44"/>
    <w:rsid w:val="00D52A3F"/>
    <w:rsid w:val="00D52AED"/>
    <w:rsid w:val="00D55940"/>
    <w:rsid w:val="00D560A8"/>
    <w:rsid w:val="00D56760"/>
    <w:rsid w:val="00D56E25"/>
    <w:rsid w:val="00D57D6B"/>
    <w:rsid w:val="00D614FC"/>
    <w:rsid w:val="00D632B7"/>
    <w:rsid w:val="00D655EA"/>
    <w:rsid w:val="00D66C4F"/>
    <w:rsid w:val="00D7293B"/>
    <w:rsid w:val="00D80A9A"/>
    <w:rsid w:val="00D8124A"/>
    <w:rsid w:val="00D82C3E"/>
    <w:rsid w:val="00D85ABD"/>
    <w:rsid w:val="00D85CCE"/>
    <w:rsid w:val="00D86C90"/>
    <w:rsid w:val="00D9111F"/>
    <w:rsid w:val="00D96994"/>
    <w:rsid w:val="00DA1890"/>
    <w:rsid w:val="00DA382B"/>
    <w:rsid w:val="00DA452A"/>
    <w:rsid w:val="00DA7203"/>
    <w:rsid w:val="00DA77CC"/>
    <w:rsid w:val="00DA7A8A"/>
    <w:rsid w:val="00DB0D69"/>
    <w:rsid w:val="00DB2CC9"/>
    <w:rsid w:val="00DB4E70"/>
    <w:rsid w:val="00DB6155"/>
    <w:rsid w:val="00DC1458"/>
    <w:rsid w:val="00DC4A15"/>
    <w:rsid w:val="00DD37EE"/>
    <w:rsid w:val="00DE0B59"/>
    <w:rsid w:val="00DE10A0"/>
    <w:rsid w:val="00DE10B3"/>
    <w:rsid w:val="00DE12AD"/>
    <w:rsid w:val="00DE1E24"/>
    <w:rsid w:val="00DE269B"/>
    <w:rsid w:val="00DE36B9"/>
    <w:rsid w:val="00DE4AF9"/>
    <w:rsid w:val="00DE653D"/>
    <w:rsid w:val="00DE6E77"/>
    <w:rsid w:val="00DF03DE"/>
    <w:rsid w:val="00DF2618"/>
    <w:rsid w:val="00DF2A0A"/>
    <w:rsid w:val="00DF2FF9"/>
    <w:rsid w:val="00DF32DB"/>
    <w:rsid w:val="00DF38F9"/>
    <w:rsid w:val="00DF5103"/>
    <w:rsid w:val="00DF54EE"/>
    <w:rsid w:val="00DF56E8"/>
    <w:rsid w:val="00DF5BEF"/>
    <w:rsid w:val="00DF5D5B"/>
    <w:rsid w:val="00DF7DFE"/>
    <w:rsid w:val="00E015FE"/>
    <w:rsid w:val="00E021B1"/>
    <w:rsid w:val="00E03BDC"/>
    <w:rsid w:val="00E0587A"/>
    <w:rsid w:val="00E06C04"/>
    <w:rsid w:val="00E07789"/>
    <w:rsid w:val="00E12583"/>
    <w:rsid w:val="00E13144"/>
    <w:rsid w:val="00E14490"/>
    <w:rsid w:val="00E144B8"/>
    <w:rsid w:val="00E15CDD"/>
    <w:rsid w:val="00E2019C"/>
    <w:rsid w:val="00E21375"/>
    <w:rsid w:val="00E3234A"/>
    <w:rsid w:val="00E33D37"/>
    <w:rsid w:val="00E34ABD"/>
    <w:rsid w:val="00E4102C"/>
    <w:rsid w:val="00E45025"/>
    <w:rsid w:val="00E45E40"/>
    <w:rsid w:val="00E524F2"/>
    <w:rsid w:val="00E52FB1"/>
    <w:rsid w:val="00E5341D"/>
    <w:rsid w:val="00E53432"/>
    <w:rsid w:val="00E555F3"/>
    <w:rsid w:val="00E56645"/>
    <w:rsid w:val="00E56B55"/>
    <w:rsid w:val="00E56BF4"/>
    <w:rsid w:val="00E579B8"/>
    <w:rsid w:val="00E608CA"/>
    <w:rsid w:val="00E636B3"/>
    <w:rsid w:val="00E65249"/>
    <w:rsid w:val="00E66231"/>
    <w:rsid w:val="00E705D7"/>
    <w:rsid w:val="00E71AFB"/>
    <w:rsid w:val="00E72E46"/>
    <w:rsid w:val="00E76E4D"/>
    <w:rsid w:val="00E84FAC"/>
    <w:rsid w:val="00E857AA"/>
    <w:rsid w:val="00E87138"/>
    <w:rsid w:val="00E91634"/>
    <w:rsid w:val="00E94C39"/>
    <w:rsid w:val="00E964BC"/>
    <w:rsid w:val="00E97905"/>
    <w:rsid w:val="00EA092D"/>
    <w:rsid w:val="00EA2160"/>
    <w:rsid w:val="00EA60AE"/>
    <w:rsid w:val="00EA67EE"/>
    <w:rsid w:val="00EA7D0F"/>
    <w:rsid w:val="00EB63C2"/>
    <w:rsid w:val="00EC003B"/>
    <w:rsid w:val="00EC2CA4"/>
    <w:rsid w:val="00EC2EB3"/>
    <w:rsid w:val="00EC4FA4"/>
    <w:rsid w:val="00EC5E79"/>
    <w:rsid w:val="00EC6F22"/>
    <w:rsid w:val="00ED28C9"/>
    <w:rsid w:val="00ED40C4"/>
    <w:rsid w:val="00ED4653"/>
    <w:rsid w:val="00ED522F"/>
    <w:rsid w:val="00ED72EA"/>
    <w:rsid w:val="00EE07EC"/>
    <w:rsid w:val="00EE12B1"/>
    <w:rsid w:val="00EE27C2"/>
    <w:rsid w:val="00EE304B"/>
    <w:rsid w:val="00EE30FA"/>
    <w:rsid w:val="00EE42DC"/>
    <w:rsid w:val="00EE43F0"/>
    <w:rsid w:val="00EE5B00"/>
    <w:rsid w:val="00EE7079"/>
    <w:rsid w:val="00EF0084"/>
    <w:rsid w:val="00EF05F5"/>
    <w:rsid w:val="00EF0FDA"/>
    <w:rsid w:val="00EF2EBA"/>
    <w:rsid w:val="00F00474"/>
    <w:rsid w:val="00F0063B"/>
    <w:rsid w:val="00F014CD"/>
    <w:rsid w:val="00F04A9B"/>
    <w:rsid w:val="00F04B69"/>
    <w:rsid w:val="00F0503C"/>
    <w:rsid w:val="00F0552B"/>
    <w:rsid w:val="00F05D8D"/>
    <w:rsid w:val="00F06885"/>
    <w:rsid w:val="00F06E6E"/>
    <w:rsid w:val="00F06FFA"/>
    <w:rsid w:val="00F07198"/>
    <w:rsid w:val="00F1108F"/>
    <w:rsid w:val="00F200DA"/>
    <w:rsid w:val="00F20517"/>
    <w:rsid w:val="00F216F5"/>
    <w:rsid w:val="00F222B4"/>
    <w:rsid w:val="00F2246D"/>
    <w:rsid w:val="00F22CFF"/>
    <w:rsid w:val="00F22D4D"/>
    <w:rsid w:val="00F23AE0"/>
    <w:rsid w:val="00F2449E"/>
    <w:rsid w:val="00F24C9A"/>
    <w:rsid w:val="00F25B5D"/>
    <w:rsid w:val="00F26E9F"/>
    <w:rsid w:val="00F3035D"/>
    <w:rsid w:val="00F315E8"/>
    <w:rsid w:val="00F3260E"/>
    <w:rsid w:val="00F34AF9"/>
    <w:rsid w:val="00F34B83"/>
    <w:rsid w:val="00F35E59"/>
    <w:rsid w:val="00F364D5"/>
    <w:rsid w:val="00F4020E"/>
    <w:rsid w:val="00F40831"/>
    <w:rsid w:val="00F41346"/>
    <w:rsid w:val="00F432D3"/>
    <w:rsid w:val="00F4496C"/>
    <w:rsid w:val="00F477A0"/>
    <w:rsid w:val="00F51889"/>
    <w:rsid w:val="00F5305C"/>
    <w:rsid w:val="00F53B81"/>
    <w:rsid w:val="00F56094"/>
    <w:rsid w:val="00F569C0"/>
    <w:rsid w:val="00F56F84"/>
    <w:rsid w:val="00F57D0D"/>
    <w:rsid w:val="00F6178C"/>
    <w:rsid w:val="00F618DF"/>
    <w:rsid w:val="00F62297"/>
    <w:rsid w:val="00F6237C"/>
    <w:rsid w:val="00F64621"/>
    <w:rsid w:val="00F64663"/>
    <w:rsid w:val="00F66E32"/>
    <w:rsid w:val="00F673C2"/>
    <w:rsid w:val="00F70861"/>
    <w:rsid w:val="00F71157"/>
    <w:rsid w:val="00F72B07"/>
    <w:rsid w:val="00F87246"/>
    <w:rsid w:val="00F902E2"/>
    <w:rsid w:val="00F92544"/>
    <w:rsid w:val="00F92845"/>
    <w:rsid w:val="00F9320A"/>
    <w:rsid w:val="00F9399F"/>
    <w:rsid w:val="00F95623"/>
    <w:rsid w:val="00F95670"/>
    <w:rsid w:val="00F96B23"/>
    <w:rsid w:val="00FA0EB2"/>
    <w:rsid w:val="00FB0661"/>
    <w:rsid w:val="00FB178B"/>
    <w:rsid w:val="00FB28B3"/>
    <w:rsid w:val="00FB3A2D"/>
    <w:rsid w:val="00FB5872"/>
    <w:rsid w:val="00FB5A7F"/>
    <w:rsid w:val="00FB66E8"/>
    <w:rsid w:val="00FB7534"/>
    <w:rsid w:val="00FC1EA5"/>
    <w:rsid w:val="00FD13DC"/>
    <w:rsid w:val="00FD2A02"/>
    <w:rsid w:val="00FD3834"/>
    <w:rsid w:val="00FD429F"/>
    <w:rsid w:val="00FD565D"/>
    <w:rsid w:val="00FD64C4"/>
    <w:rsid w:val="00FD6B9B"/>
    <w:rsid w:val="00FE0E9A"/>
    <w:rsid w:val="00FE2D8D"/>
    <w:rsid w:val="00FE6DDC"/>
    <w:rsid w:val="00FF13CF"/>
    <w:rsid w:val="00FF2CB2"/>
    <w:rsid w:val="00FF59C2"/>
    <w:rsid w:val="00FF7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annotation reference" w:uiPriority="0"/>
    <w:lsdException w:name="page number" w:uiPriority="0"/>
    <w:lsdException w:name="table of authorities" w:uiPriority="0"/>
    <w:lsdException w:name="toa heading" w:uiPriority="0"/>
    <w:lsdException w:name="List Number" w:uiPriority="0"/>
    <w:lsdException w:name="List Bullet 2" w:uiPriority="0"/>
    <w:lsdException w:name="List Bullet 3" w:uiPriority="0"/>
    <w:lsdException w:name="List Number 2" w:uiPriority="0"/>
    <w:lsdException w:name="List Number 3" w:uiPriority="0"/>
    <w:lsdException w:name="Title" w:semiHidden="0" w:uiPriority="0" w:unhideWhenUsed="0" w:qFormat="1"/>
    <w:lsdException w:name="Signature" w:uiPriority="0"/>
    <w:lsdException w:name="Default Paragraph Font" w:uiPriority="1"/>
    <w:lsdException w:name="Body Text" w:uiPriority="0"/>
    <w:lsdException w:name="Body Text Indent" w:uiPriority="0"/>
    <w:lsdException w:name="Subtitle" w:semiHidden="0" w:uiPriority="11"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EDC"/>
    <w:rPr>
      <w:sz w:val="24"/>
      <w:szCs w:val="24"/>
    </w:rPr>
  </w:style>
  <w:style w:type="paragraph" w:styleId="Heading1">
    <w:name w:val="heading 1"/>
    <w:aliases w:val="h1,H1,Deepa1,1,Header 1,II+,I,ChapterTitle,No numbers,69%,Attribute Heading 1,Para1,h11,h12,L1,Head1,Heading apps,R1,H11,Numbered,Section Heading,1 ghost,g,ghost,MainHeader,Main heading,Heading 10,tchead,Test Plan,chapternumber"/>
    <w:basedOn w:val="Normal"/>
    <w:next w:val="Normal"/>
    <w:link w:val="Heading1Char"/>
    <w:qFormat/>
    <w:rsid w:val="000E7BEC"/>
    <w:pPr>
      <w:keepNext/>
      <w:numPr>
        <w:numId w:val="17"/>
      </w:numPr>
      <w:spacing w:before="120" w:after="60"/>
      <w:jc w:val="right"/>
      <w:outlineLvl w:val="0"/>
    </w:pPr>
    <w:rPr>
      <w:rFonts w:ascii="Comic Sans MS" w:hAnsi="Comic Sans MS" w:cs="Arial"/>
      <w:b/>
      <w:bCs/>
      <w:color w:val="E31837"/>
      <w:kern w:val="32"/>
      <w:sz w:val="96"/>
      <w:szCs w:val="32"/>
    </w:rPr>
  </w:style>
  <w:style w:type="paragraph" w:styleId="Heading2">
    <w:name w:val="heading 2"/>
    <w:aliases w:val="h2,H2,HD2,head2,Heading 2 Hidden,Titre3,ClassHeading,2nd level,2,Module Name,OCS Heading 2,Chapter,1.Seite,Heading 2rh,H2-Heading 2,Header 2,l2,Header2,22,heading2,list2,H21,HeadB,Reset numbering,Small Chapter),Heading2,h21,Major,B.2 Heading 2"/>
    <w:basedOn w:val="Heading1"/>
    <w:next w:val="BodyText2"/>
    <w:link w:val="Heading2Char"/>
    <w:autoRedefine/>
    <w:qFormat/>
    <w:rsid w:val="000E7BEC"/>
    <w:pPr>
      <w:keepNext w:val="0"/>
      <w:numPr>
        <w:ilvl w:val="1"/>
      </w:numPr>
      <w:pBdr>
        <w:bottom w:val="single" w:sz="8" w:space="1" w:color="E31837"/>
      </w:pBdr>
      <w:spacing w:before="0" w:after="120"/>
      <w:jc w:val="both"/>
      <w:outlineLvl w:val="1"/>
    </w:pPr>
    <w:rPr>
      <w:rFonts w:ascii="Arial Narrow" w:hAnsi="Arial Narrow"/>
      <w:bCs w:val="0"/>
      <w:iCs/>
      <w:spacing w:val="20"/>
      <w:sz w:val="32"/>
      <w:szCs w:val="28"/>
    </w:rPr>
  </w:style>
  <w:style w:type="paragraph" w:styleId="Heading3">
    <w:name w:val="heading 3"/>
    <w:aliases w:val="h3 sub heading,h3,l3,Heading 3 - old,H3,SubSect,h31,h32,h33,h34,h35,h36,h37,h38,h39,h310,h311,h321,h331,h341,h351,h361,h371,h381,h312,h322,h332,h342,h352,h362,h372,h382,h313,h323,h333,h343,h353,h363,h373,h383,h314,h324,h334,h344,h354,h364,h374"/>
    <w:basedOn w:val="Heading2"/>
    <w:next w:val="BodyText2"/>
    <w:link w:val="Heading3Char"/>
    <w:autoRedefine/>
    <w:qFormat/>
    <w:rsid w:val="00816CAA"/>
    <w:pPr>
      <w:keepNext/>
      <w:numPr>
        <w:ilvl w:val="2"/>
        <w:numId w:val="0"/>
      </w:numPr>
      <w:pBdr>
        <w:bottom w:val="single" w:sz="8" w:space="0" w:color="FF9900"/>
      </w:pBdr>
      <w:tabs>
        <w:tab w:val="left" w:pos="720"/>
        <w:tab w:val="left" w:pos="900"/>
        <w:tab w:val="num" w:pos="1080"/>
      </w:tabs>
      <w:spacing w:before="240"/>
      <w:jc w:val="left"/>
      <w:outlineLvl w:val="2"/>
    </w:pPr>
    <w:rPr>
      <w:bCs/>
      <w:sz w:val="28"/>
      <w:szCs w:val="26"/>
    </w:rPr>
  </w:style>
  <w:style w:type="paragraph" w:styleId="Heading4">
    <w:name w:val="heading 4"/>
    <w:aliases w:val="Table Text Numbered,h4,l4+toc4,I4,l4,Level 2 - a,Level 2 - (a),PA Micro Section,Sub-Minor,GE Heading 4,(Alt+4),H41,(Alt+4)1,H42,(Alt+4)2,H43,(Alt+4)3,H44,(Alt+4)4,H45,(Alt+4)5,H411,(Alt+4)11,H421,(Alt+4)21,H431,(Alt+4)31,H46,(Alt+4)6,H412,4,a."/>
    <w:basedOn w:val="Heading3"/>
    <w:next w:val="BodyText20"/>
    <w:autoRedefine/>
    <w:qFormat/>
    <w:rsid w:val="00D86C90"/>
    <w:pPr>
      <w:numPr>
        <w:ilvl w:val="3"/>
      </w:numPr>
      <w:pBdr>
        <w:bottom w:val="single" w:sz="4" w:space="1" w:color="auto"/>
      </w:pBdr>
      <w:tabs>
        <w:tab w:val="num" w:pos="851"/>
        <w:tab w:val="num" w:pos="1080"/>
      </w:tabs>
      <w:outlineLvl w:val="3"/>
    </w:pPr>
    <w:rPr>
      <w:bCs w:val="0"/>
      <w:sz w:val="26"/>
      <w:szCs w:val="28"/>
    </w:rPr>
  </w:style>
  <w:style w:type="paragraph" w:styleId="Heading5">
    <w:name w:val="heading 5"/>
    <w:aliases w:val="h5,Roman list,l5,hm,Table label,mh2,Module heading 2,Head 5,list 5,5,H5,Para5,h51,h52,L5,Level 3 - i,PA Pico Section,Masthead Text Box,lowest level provided,Block Label,Bullet point,Don't Use!,Appendix A to X,Heading 5   Appendix A to X,sb"/>
    <w:basedOn w:val="Heading4"/>
    <w:next w:val="BodyText2"/>
    <w:qFormat/>
    <w:rsid w:val="000A4EDC"/>
    <w:pPr>
      <w:numPr>
        <w:ilvl w:val="4"/>
      </w:numPr>
      <w:tabs>
        <w:tab w:val="num" w:pos="851"/>
        <w:tab w:val="left" w:pos="1152"/>
      </w:tabs>
      <w:outlineLvl w:val="4"/>
    </w:pPr>
    <w:rPr>
      <w:bCs/>
      <w:iCs w:val="0"/>
      <w:szCs w:val="26"/>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qFormat/>
    <w:rsid w:val="000A4EDC"/>
    <w:pPr>
      <w:numPr>
        <w:ilvl w:val="5"/>
        <w:numId w:val="17"/>
      </w:numPr>
      <w:spacing w:before="240" w:after="60"/>
      <w:outlineLvl w:val="5"/>
    </w:pPr>
    <w:rPr>
      <w:b/>
      <w:bCs/>
      <w:sz w:val="22"/>
      <w:szCs w:val="22"/>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qFormat/>
    <w:rsid w:val="000A4EDC"/>
    <w:pPr>
      <w:numPr>
        <w:ilvl w:val="6"/>
        <w:numId w:val="17"/>
      </w:numPr>
      <w:spacing w:before="240" w:after="60"/>
      <w:outlineLvl w:val="6"/>
    </w:pPr>
  </w:style>
  <w:style w:type="paragraph" w:styleId="Heading8">
    <w:name w:val="heading 8"/>
    <w:aliases w:val="Appendix1,Legal Level 1.1.1.,PA Appendix Minor,ft,figure title,Center Bold,Annex,L1 Heading 8,Level 1.1.1,No num/gap,H8,12 Heading 8,Aztec Heading 8,avoid use, avoid use,No num/gap1,12 Heading 81,8"/>
    <w:basedOn w:val="Normal"/>
    <w:next w:val="Normal"/>
    <w:qFormat/>
    <w:rsid w:val="000A4EDC"/>
    <w:pPr>
      <w:numPr>
        <w:ilvl w:val="7"/>
        <w:numId w:val="17"/>
      </w:numPr>
      <w:spacing w:before="240" w:after="60"/>
      <w:outlineLvl w:val="7"/>
    </w:pPr>
    <w:rPr>
      <w:i/>
      <w:iCs/>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ChapterNo"/>
    <w:next w:val="BodyText"/>
    <w:qFormat/>
    <w:rsid w:val="000A4EDC"/>
    <w:pPr>
      <w:numPr>
        <w:ilvl w:val="8"/>
        <w:numId w:val="17"/>
      </w:numPr>
      <w:spacing w:before="240"/>
      <w:outlineLvl w:val="8"/>
    </w:pPr>
    <w:rPr>
      <w:rFonts w:cs="Arial"/>
      <w:imprint/>
      <w:sz w:val="5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2">
    <w:name w:val="BodyText2"/>
    <w:basedOn w:val="BodyText"/>
    <w:link w:val="BodyText2Char2"/>
    <w:qFormat/>
    <w:rsid w:val="000A4EDC"/>
  </w:style>
  <w:style w:type="paragraph" w:styleId="BodyText">
    <w:name w:val="Body Text"/>
    <w:aliases w:val="bt,body text,BODY TEXT, ändrad,ändreading 6ad,Body3,Remarks,ändrad,Body Text Char,body indent,t,Bodytext,AvtalBrödtext,Compliance,AvtalBrodtext,andrad,EHPT,Body Text2,Body Text ,Body Text level 1,à¹×éÍàÃ×èÍ§,Requirements,compact,- TF,ändrad1"/>
    <w:basedOn w:val="Normal"/>
    <w:next w:val="BodyText2"/>
    <w:rsid w:val="000A4EDC"/>
    <w:pPr>
      <w:spacing w:before="60" w:after="60"/>
      <w:jc w:val="both"/>
    </w:pPr>
    <w:rPr>
      <w:rFonts w:ascii="Arial" w:hAnsi="Arial"/>
      <w:sz w:val="20"/>
    </w:rPr>
  </w:style>
  <w:style w:type="paragraph" w:customStyle="1" w:styleId="ChapterNo">
    <w:name w:val="Chapter No"/>
    <w:basedOn w:val="BodyText"/>
    <w:rsid w:val="000A4EDC"/>
    <w:pPr>
      <w:jc w:val="center"/>
    </w:pPr>
    <w:rPr>
      <w:rFonts w:ascii="Comic Sans MS" w:hAnsi="Comic Sans MS" w:cs="Tahoma"/>
      <w:b/>
      <w:bCs/>
      <w:color w:val="000000"/>
      <w:sz w:val="96"/>
    </w:rPr>
  </w:style>
  <w:style w:type="paragraph" w:styleId="TOC1">
    <w:name w:val="toc 1"/>
    <w:basedOn w:val="BodyText"/>
    <w:next w:val="Normal"/>
    <w:autoRedefine/>
    <w:uiPriority w:val="39"/>
    <w:rsid w:val="000A4EDC"/>
    <w:pPr>
      <w:tabs>
        <w:tab w:val="right" w:leader="dot" w:pos="9350"/>
      </w:tabs>
      <w:spacing w:before="360" w:after="120"/>
      <w:ind w:left="-144"/>
      <w:jc w:val="left"/>
    </w:pPr>
    <w:rPr>
      <w:rFonts w:ascii="Arial Narrow" w:hAnsi="Arial Narrow"/>
      <w:b/>
      <w:bCs/>
      <w:noProof/>
      <w:color w:val="333333"/>
      <w:sz w:val="24"/>
      <w:szCs w:val="72"/>
    </w:rPr>
  </w:style>
  <w:style w:type="paragraph" w:styleId="Header">
    <w:name w:val="header"/>
    <w:aliases w:val="index,ho,header odd"/>
    <w:basedOn w:val="Normal"/>
    <w:semiHidden/>
    <w:rsid w:val="000A4EDC"/>
    <w:pPr>
      <w:tabs>
        <w:tab w:val="center" w:pos="4320"/>
        <w:tab w:val="right" w:pos="8640"/>
      </w:tabs>
      <w:spacing w:after="120"/>
    </w:pPr>
    <w:rPr>
      <w:rFonts w:ascii="Tahoma" w:hAnsi="Tahoma"/>
      <w:b/>
      <w:sz w:val="20"/>
    </w:rPr>
  </w:style>
  <w:style w:type="paragraph" w:customStyle="1" w:styleId="ChapterName">
    <w:name w:val="Chapter Name"/>
    <w:basedOn w:val="Normal"/>
    <w:next w:val="BodyText"/>
    <w:autoRedefine/>
    <w:rsid w:val="000E7BEC"/>
    <w:pPr>
      <w:pBdr>
        <w:bottom w:val="single" w:sz="12" w:space="1" w:color="E31837"/>
      </w:pBdr>
      <w:spacing w:before="120"/>
    </w:pPr>
    <w:rPr>
      <w:rFonts w:ascii="Arial Narrow" w:hAnsi="Arial Narrow"/>
      <w:b/>
      <w:color w:val="E31837"/>
      <w:spacing w:val="38"/>
      <w:position w:val="6"/>
      <w:sz w:val="44"/>
    </w:rPr>
  </w:style>
  <w:style w:type="paragraph" w:customStyle="1" w:styleId="ListBullet1">
    <w:name w:val="List Bullet 1"/>
    <w:basedOn w:val="BodyText2"/>
    <w:qFormat/>
    <w:rsid w:val="000A4EDC"/>
    <w:pPr>
      <w:numPr>
        <w:numId w:val="5"/>
      </w:numPr>
    </w:pPr>
  </w:style>
  <w:style w:type="paragraph" w:styleId="ListBullet2">
    <w:name w:val="List Bullet 2"/>
    <w:basedOn w:val="ListBullet1"/>
    <w:autoRedefine/>
    <w:semiHidden/>
    <w:rsid w:val="000A4EDC"/>
    <w:pPr>
      <w:numPr>
        <w:numId w:val="3"/>
      </w:numPr>
    </w:pPr>
  </w:style>
  <w:style w:type="paragraph" w:styleId="ListBullet3">
    <w:name w:val="List Bullet 3"/>
    <w:basedOn w:val="ListBullet2"/>
    <w:semiHidden/>
    <w:rsid w:val="0054387A"/>
    <w:pPr>
      <w:numPr>
        <w:numId w:val="16"/>
      </w:numPr>
    </w:pPr>
    <w:rPr>
      <w:b/>
      <w:bCs/>
      <w:sz w:val="18"/>
      <w:szCs w:val="18"/>
    </w:rPr>
  </w:style>
  <w:style w:type="paragraph" w:styleId="ListNumber2">
    <w:name w:val="List Number 2"/>
    <w:basedOn w:val="ListNumber"/>
    <w:semiHidden/>
    <w:rsid w:val="000A4EDC"/>
    <w:pPr>
      <w:numPr>
        <w:numId w:val="9"/>
      </w:numPr>
    </w:pPr>
  </w:style>
  <w:style w:type="paragraph" w:styleId="ListNumber">
    <w:name w:val="List Number"/>
    <w:basedOn w:val="ListBullet1"/>
    <w:autoRedefine/>
    <w:semiHidden/>
    <w:rsid w:val="000A4EDC"/>
    <w:pPr>
      <w:numPr>
        <w:numId w:val="14"/>
      </w:numPr>
    </w:pPr>
  </w:style>
  <w:style w:type="paragraph" w:styleId="ListNumber3">
    <w:name w:val="List Number 3"/>
    <w:basedOn w:val="ListNumber2"/>
    <w:semiHidden/>
    <w:rsid w:val="000A4EDC"/>
    <w:pPr>
      <w:numPr>
        <w:numId w:val="1"/>
      </w:numPr>
    </w:pPr>
  </w:style>
  <w:style w:type="paragraph" w:styleId="TOC2">
    <w:name w:val="toc 2"/>
    <w:basedOn w:val="TOC1"/>
    <w:next w:val="Normal"/>
    <w:autoRedefine/>
    <w:uiPriority w:val="39"/>
    <w:rsid w:val="000A4EDC"/>
    <w:pPr>
      <w:spacing w:before="240"/>
      <w:ind w:left="0"/>
    </w:pPr>
    <w:rPr>
      <w:caps/>
      <w:color w:val="000000"/>
      <w:sz w:val="22"/>
      <w:szCs w:val="32"/>
    </w:rPr>
  </w:style>
  <w:style w:type="paragraph" w:styleId="TOC3">
    <w:name w:val="toc 3"/>
    <w:basedOn w:val="TOC2"/>
    <w:next w:val="Normal"/>
    <w:uiPriority w:val="39"/>
    <w:rsid w:val="000A4EDC"/>
    <w:pPr>
      <w:spacing w:before="0"/>
      <w:ind w:left="240"/>
    </w:pPr>
    <w:rPr>
      <w:b w:val="0"/>
      <w:bCs w:val="0"/>
    </w:rPr>
  </w:style>
  <w:style w:type="paragraph" w:styleId="TOC4">
    <w:name w:val="toc 4"/>
    <w:basedOn w:val="TOC3"/>
    <w:next w:val="BodyText"/>
    <w:uiPriority w:val="39"/>
    <w:rsid w:val="000A4EDC"/>
    <w:pPr>
      <w:ind w:left="480"/>
    </w:pPr>
  </w:style>
  <w:style w:type="paragraph" w:styleId="TOC5">
    <w:name w:val="toc 5"/>
    <w:basedOn w:val="TOC4"/>
    <w:next w:val="Normal"/>
    <w:autoRedefine/>
    <w:uiPriority w:val="39"/>
    <w:rsid w:val="000A4EDC"/>
    <w:pPr>
      <w:ind w:left="720"/>
    </w:pPr>
  </w:style>
  <w:style w:type="paragraph" w:styleId="TOC6">
    <w:name w:val="toc 6"/>
    <w:basedOn w:val="Normal"/>
    <w:next w:val="Normal"/>
    <w:autoRedefine/>
    <w:uiPriority w:val="39"/>
    <w:rsid w:val="000A4EDC"/>
    <w:pPr>
      <w:ind w:left="960"/>
    </w:pPr>
  </w:style>
  <w:style w:type="paragraph" w:styleId="TOC7">
    <w:name w:val="toc 7"/>
    <w:basedOn w:val="Normal"/>
    <w:next w:val="Normal"/>
    <w:autoRedefine/>
    <w:uiPriority w:val="39"/>
    <w:rsid w:val="000A4EDC"/>
    <w:pPr>
      <w:ind w:left="1200"/>
    </w:pPr>
  </w:style>
  <w:style w:type="paragraph" w:styleId="TOC8">
    <w:name w:val="toc 8"/>
    <w:basedOn w:val="Normal"/>
    <w:next w:val="Normal"/>
    <w:autoRedefine/>
    <w:uiPriority w:val="39"/>
    <w:rsid w:val="000A4EDC"/>
    <w:pPr>
      <w:ind w:left="1440"/>
    </w:pPr>
  </w:style>
  <w:style w:type="paragraph" w:styleId="TOC9">
    <w:name w:val="toc 9"/>
    <w:basedOn w:val="Normal"/>
    <w:next w:val="Normal"/>
    <w:autoRedefine/>
    <w:uiPriority w:val="39"/>
    <w:rsid w:val="000A4EDC"/>
    <w:pPr>
      <w:ind w:left="1680"/>
    </w:pPr>
  </w:style>
  <w:style w:type="character" w:styleId="Hyperlink">
    <w:name w:val="Hyperlink"/>
    <w:basedOn w:val="DefaultParagraphFont"/>
    <w:uiPriority w:val="99"/>
    <w:rsid w:val="000A4EDC"/>
    <w:rPr>
      <w:color w:val="0000FF"/>
      <w:u w:val="single"/>
    </w:rPr>
  </w:style>
  <w:style w:type="paragraph" w:customStyle="1" w:styleId="FigureCaption">
    <w:name w:val="Figure Caption"/>
    <w:basedOn w:val="BodyText"/>
    <w:autoRedefine/>
    <w:rsid w:val="000A4EDC"/>
    <w:pPr>
      <w:jc w:val="center"/>
    </w:pPr>
    <w:rPr>
      <w:rFonts w:ascii="Arial Bold" w:hAnsi="Arial Bold"/>
      <w:b/>
      <w:bCs/>
      <w:color w:val="000000"/>
      <w:sz w:val="16"/>
      <w:szCs w:val="20"/>
      <w:u w:val="single"/>
    </w:rPr>
  </w:style>
  <w:style w:type="paragraph" w:styleId="NoteHeading">
    <w:name w:val="Note Heading"/>
    <w:basedOn w:val="Normal"/>
    <w:next w:val="BodyText2"/>
    <w:link w:val="NoteHeadingChar"/>
    <w:autoRedefine/>
    <w:rsid w:val="00B24035"/>
    <w:pPr>
      <w:numPr>
        <w:numId w:val="18"/>
      </w:numPr>
      <w:jc w:val="both"/>
    </w:pPr>
    <w:rPr>
      <w:rFonts w:ascii="Arial-BoldMT" w:eastAsia="Arial Unicode MS" w:hAnsi="Arial-BoldMT"/>
      <w:b/>
      <w:color w:val="000000"/>
      <w:sz w:val="18"/>
      <w:szCs w:val="18"/>
    </w:rPr>
  </w:style>
  <w:style w:type="paragraph" w:customStyle="1" w:styleId="SectionHead">
    <w:name w:val="SectionHead"/>
    <w:basedOn w:val="Heading1"/>
    <w:next w:val="BodyText"/>
    <w:autoRedefine/>
    <w:rsid w:val="00C3638B"/>
    <w:pPr>
      <w:numPr>
        <w:numId w:val="0"/>
      </w:numPr>
      <w:pBdr>
        <w:bottom w:val="single" w:sz="12" w:space="1" w:color="E31837"/>
      </w:pBdr>
      <w:tabs>
        <w:tab w:val="right" w:leader="dot" w:pos="8630"/>
      </w:tabs>
      <w:jc w:val="both"/>
    </w:pPr>
    <w:rPr>
      <w:rFonts w:ascii="Arial Bold" w:hAnsi="Arial Bold"/>
      <w:spacing w:val="28"/>
      <w:position w:val="6"/>
      <w:sz w:val="44"/>
    </w:rPr>
  </w:style>
  <w:style w:type="paragraph" w:customStyle="1" w:styleId="Doctrltext">
    <w:name w:val="Doctrl_text"/>
    <w:basedOn w:val="Normal"/>
    <w:rsid w:val="000A4EDC"/>
    <w:pPr>
      <w:keepLines/>
      <w:jc w:val="both"/>
    </w:pPr>
    <w:rPr>
      <w:szCs w:val="20"/>
    </w:rPr>
  </w:style>
  <w:style w:type="paragraph" w:customStyle="1" w:styleId="Image">
    <w:name w:val="Image"/>
    <w:basedOn w:val="BodyText"/>
    <w:next w:val="BodyText"/>
    <w:rsid w:val="000A4EDC"/>
    <w:pPr>
      <w:spacing w:before="120" w:after="120"/>
      <w:jc w:val="center"/>
    </w:pPr>
  </w:style>
  <w:style w:type="paragraph" w:styleId="Caption">
    <w:name w:val="caption"/>
    <w:basedOn w:val="FigureCaption"/>
    <w:next w:val="Normal"/>
    <w:qFormat/>
    <w:rsid w:val="000A4EDC"/>
    <w:pPr>
      <w:spacing w:before="120" w:after="120"/>
    </w:pPr>
    <w:rPr>
      <w:bCs w:val="0"/>
    </w:rPr>
  </w:style>
  <w:style w:type="paragraph" w:styleId="TableofFigures">
    <w:name w:val="table of figures"/>
    <w:basedOn w:val="Normal"/>
    <w:next w:val="Normal"/>
    <w:autoRedefine/>
    <w:semiHidden/>
    <w:rsid w:val="000A4EDC"/>
    <w:rPr>
      <w:rFonts w:ascii="Arial Bold" w:hAnsi="Arial Bold"/>
      <w:b/>
      <w:iCs/>
      <w:sz w:val="20"/>
    </w:rPr>
  </w:style>
  <w:style w:type="paragraph" w:styleId="Footer">
    <w:name w:val="footer"/>
    <w:basedOn w:val="Normal"/>
    <w:link w:val="FooterChar"/>
    <w:rsid w:val="000A4EDC"/>
    <w:pPr>
      <w:tabs>
        <w:tab w:val="center" w:pos="4320"/>
        <w:tab w:val="right" w:pos="8640"/>
      </w:tabs>
    </w:pPr>
  </w:style>
  <w:style w:type="paragraph" w:customStyle="1" w:styleId="TableColumnLabels">
    <w:name w:val="Table Column Labels"/>
    <w:basedOn w:val="BodyText"/>
    <w:rsid w:val="000A4EDC"/>
    <w:rPr>
      <w:rFonts w:ascii="Arial Bold" w:hAnsi="Arial Bold"/>
      <w:b/>
      <w:bCs/>
      <w:color w:val="FFFFFF"/>
    </w:rPr>
  </w:style>
  <w:style w:type="paragraph" w:customStyle="1" w:styleId="Tablecontent">
    <w:name w:val="Table content"/>
    <w:basedOn w:val="BodyText"/>
    <w:rsid w:val="000A4EDC"/>
    <w:pPr>
      <w:spacing w:before="120" w:after="0"/>
      <w:jc w:val="left"/>
    </w:pPr>
    <w:rPr>
      <w:sz w:val="18"/>
    </w:rPr>
  </w:style>
  <w:style w:type="paragraph" w:customStyle="1" w:styleId="TableListNumber1">
    <w:name w:val="Table List Number 1"/>
    <w:basedOn w:val="ListNumber"/>
    <w:rsid w:val="000A4EDC"/>
    <w:pPr>
      <w:numPr>
        <w:numId w:val="4"/>
      </w:numPr>
      <w:tabs>
        <w:tab w:val="left" w:pos="432"/>
      </w:tabs>
      <w:spacing w:before="120" w:after="0"/>
      <w:jc w:val="left"/>
    </w:pPr>
    <w:rPr>
      <w:sz w:val="18"/>
    </w:rPr>
  </w:style>
  <w:style w:type="paragraph" w:customStyle="1" w:styleId="TableListBullet1">
    <w:name w:val="Table List Bullet 1"/>
    <w:basedOn w:val="ListBullet1"/>
    <w:rsid w:val="000A4EDC"/>
    <w:pPr>
      <w:numPr>
        <w:numId w:val="2"/>
      </w:numPr>
      <w:spacing w:before="120" w:after="0"/>
    </w:pPr>
    <w:rPr>
      <w:sz w:val="18"/>
    </w:rPr>
  </w:style>
  <w:style w:type="character" w:styleId="PageNumber">
    <w:name w:val="page number"/>
    <w:basedOn w:val="DefaultParagraphFont"/>
    <w:semiHidden/>
    <w:rsid w:val="000A4EDC"/>
    <w:rPr>
      <w:rFonts w:ascii="Tahoma" w:hAnsi="Tahoma"/>
      <w:b/>
      <w:sz w:val="20"/>
      <w:bdr w:val="none" w:sz="0" w:space="0" w:color="auto"/>
      <w:shd w:val="clear" w:color="auto" w:fill="000000"/>
    </w:rPr>
  </w:style>
  <w:style w:type="paragraph" w:styleId="Index1">
    <w:name w:val="index 1"/>
    <w:basedOn w:val="Normal"/>
    <w:next w:val="Normal"/>
    <w:autoRedefine/>
    <w:semiHidden/>
    <w:rsid w:val="000A4EDC"/>
    <w:pPr>
      <w:ind w:left="240" w:hanging="240"/>
    </w:pPr>
    <w:rPr>
      <w:rFonts w:ascii="Arial" w:hAnsi="Arial"/>
      <w:szCs w:val="21"/>
    </w:rPr>
  </w:style>
  <w:style w:type="paragraph" w:customStyle="1" w:styleId="Apendixsection">
    <w:name w:val="Apendix section"/>
    <w:basedOn w:val="BodyText"/>
    <w:next w:val="BodyText"/>
    <w:rsid w:val="000A4EDC"/>
    <w:pPr>
      <w:numPr>
        <w:numId w:val="6"/>
      </w:numPr>
    </w:pPr>
    <w:rPr>
      <w:rFonts w:ascii="Trebuchet MS" w:hAnsi="Trebuchet MS"/>
      <w:b/>
      <w:sz w:val="32"/>
    </w:rPr>
  </w:style>
  <w:style w:type="paragraph" w:customStyle="1" w:styleId="Code">
    <w:name w:val="Code"/>
    <w:basedOn w:val="BodyText"/>
    <w:rsid w:val="000A4EDC"/>
    <w:pPr>
      <w:ind w:left="1080"/>
    </w:pPr>
    <w:rPr>
      <w:rFonts w:ascii="Courier New" w:hAnsi="Courier New"/>
    </w:rPr>
  </w:style>
  <w:style w:type="paragraph" w:styleId="Index2">
    <w:name w:val="index 2"/>
    <w:basedOn w:val="Normal"/>
    <w:next w:val="Normal"/>
    <w:autoRedefine/>
    <w:semiHidden/>
    <w:rsid w:val="000A4EDC"/>
    <w:pPr>
      <w:ind w:left="480" w:hanging="240"/>
    </w:pPr>
    <w:rPr>
      <w:rFonts w:ascii="Arial" w:hAnsi="Arial"/>
      <w:szCs w:val="21"/>
    </w:rPr>
  </w:style>
  <w:style w:type="paragraph" w:styleId="Index3">
    <w:name w:val="index 3"/>
    <w:basedOn w:val="Normal"/>
    <w:next w:val="Normal"/>
    <w:autoRedefine/>
    <w:semiHidden/>
    <w:rsid w:val="000A4EDC"/>
    <w:pPr>
      <w:ind w:left="720" w:hanging="240"/>
    </w:pPr>
    <w:rPr>
      <w:szCs w:val="21"/>
    </w:rPr>
  </w:style>
  <w:style w:type="paragraph" w:styleId="Index4">
    <w:name w:val="index 4"/>
    <w:basedOn w:val="Normal"/>
    <w:next w:val="Normal"/>
    <w:autoRedefine/>
    <w:semiHidden/>
    <w:rsid w:val="000A4EDC"/>
    <w:pPr>
      <w:ind w:left="960" w:hanging="240"/>
    </w:pPr>
    <w:rPr>
      <w:szCs w:val="21"/>
    </w:rPr>
  </w:style>
  <w:style w:type="paragraph" w:styleId="Index5">
    <w:name w:val="index 5"/>
    <w:basedOn w:val="Normal"/>
    <w:next w:val="Normal"/>
    <w:autoRedefine/>
    <w:semiHidden/>
    <w:rsid w:val="000A4EDC"/>
    <w:pPr>
      <w:ind w:left="1200" w:hanging="240"/>
    </w:pPr>
    <w:rPr>
      <w:szCs w:val="21"/>
    </w:rPr>
  </w:style>
  <w:style w:type="paragraph" w:styleId="Index6">
    <w:name w:val="index 6"/>
    <w:basedOn w:val="Normal"/>
    <w:next w:val="Normal"/>
    <w:autoRedefine/>
    <w:semiHidden/>
    <w:rsid w:val="000A4EDC"/>
    <w:pPr>
      <w:ind w:left="1440" w:hanging="240"/>
    </w:pPr>
    <w:rPr>
      <w:szCs w:val="21"/>
    </w:rPr>
  </w:style>
  <w:style w:type="paragraph" w:styleId="Index7">
    <w:name w:val="index 7"/>
    <w:basedOn w:val="Normal"/>
    <w:next w:val="Normal"/>
    <w:autoRedefine/>
    <w:semiHidden/>
    <w:rsid w:val="000A4EDC"/>
    <w:pPr>
      <w:ind w:left="1680" w:hanging="240"/>
    </w:pPr>
    <w:rPr>
      <w:szCs w:val="21"/>
    </w:rPr>
  </w:style>
  <w:style w:type="paragraph" w:styleId="Index8">
    <w:name w:val="index 8"/>
    <w:basedOn w:val="Normal"/>
    <w:next w:val="Normal"/>
    <w:autoRedefine/>
    <w:semiHidden/>
    <w:rsid w:val="000A4EDC"/>
    <w:pPr>
      <w:ind w:left="1920" w:hanging="240"/>
    </w:pPr>
    <w:rPr>
      <w:szCs w:val="21"/>
    </w:rPr>
  </w:style>
  <w:style w:type="paragraph" w:styleId="Index9">
    <w:name w:val="index 9"/>
    <w:basedOn w:val="Normal"/>
    <w:next w:val="Normal"/>
    <w:autoRedefine/>
    <w:semiHidden/>
    <w:rsid w:val="000A4EDC"/>
    <w:pPr>
      <w:ind w:left="2160" w:hanging="240"/>
    </w:pPr>
    <w:rPr>
      <w:szCs w:val="21"/>
    </w:rPr>
  </w:style>
  <w:style w:type="paragraph" w:customStyle="1" w:styleId="ManualName">
    <w:name w:val="Manual Name"/>
    <w:basedOn w:val="BodyText"/>
    <w:autoRedefine/>
    <w:rsid w:val="00633175"/>
    <w:pPr>
      <w:spacing w:before="0" w:after="100" w:afterAutospacing="1"/>
      <w:jc w:val="left"/>
    </w:pPr>
    <w:rPr>
      <w:rFonts w:ascii="Arial Bold" w:hAnsi="Arial Bold"/>
      <w:b/>
      <w:color w:val="E31837"/>
      <w:sz w:val="34"/>
      <w:szCs w:val="28"/>
    </w:rPr>
  </w:style>
  <w:style w:type="paragraph" w:customStyle="1" w:styleId="TableNames">
    <w:name w:val="Table Names"/>
    <w:basedOn w:val="SectionHead"/>
    <w:autoRedefine/>
    <w:rsid w:val="00C3638B"/>
    <w:pPr>
      <w:pBdr>
        <w:bottom w:val="single" w:sz="4" w:space="1" w:color="E31837"/>
      </w:pBdr>
      <w:ind w:left="-432"/>
    </w:pPr>
  </w:style>
  <w:style w:type="paragraph" w:customStyle="1" w:styleId="version">
    <w:name w:val="version"/>
    <w:basedOn w:val="BodyText"/>
    <w:rsid w:val="000A4EDC"/>
    <w:pPr>
      <w:spacing w:before="120" w:after="120"/>
      <w:ind w:left="1440"/>
      <w:jc w:val="center"/>
    </w:pPr>
    <w:rPr>
      <w:rFonts w:ascii="Trebuchet MS" w:hAnsi="Trebuchet MS"/>
      <w:b/>
      <w:color w:val="000000"/>
      <w:sz w:val="36"/>
    </w:rPr>
  </w:style>
  <w:style w:type="paragraph" w:customStyle="1" w:styleId="Head">
    <w:name w:val="Head"/>
    <w:basedOn w:val="Normal"/>
    <w:rsid w:val="000A4EDC"/>
    <w:rPr>
      <w:rFonts w:ascii="Arial" w:hAnsi="Arial"/>
      <w:b/>
      <w:bCs/>
      <w:spacing w:val="-5"/>
      <w:sz w:val="20"/>
      <w:szCs w:val="20"/>
    </w:rPr>
  </w:style>
  <w:style w:type="paragraph" w:styleId="Title">
    <w:name w:val="Title"/>
    <w:basedOn w:val="Normal"/>
    <w:qFormat/>
    <w:rsid w:val="000A4EDC"/>
    <w:pPr>
      <w:spacing w:after="1920"/>
      <w:jc w:val="center"/>
    </w:pPr>
    <w:rPr>
      <w:rFonts w:ascii="Arial Black" w:hAnsi="Arial Black" w:cs="Arial"/>
      <w:b/>
      <w:bCs/>
      <w:color w:val="808080"/>
      <w:sz w:val="48"/>
      <w:u w:val="single"/>
    </w:rPr>
  </w:style>
  <w:style w:type="paragraph" w:customStyle="1" w:styleId="app1">
    <w:name w:val="app1"/>
    <w:basedOn w:val="Normal"/>
    <w:rsid w:val="000A4EDC"/>
    <w:pPr>
      <w:tabs>
        <w:tab w:val="num" w:pos="1685"/>
      </w:tabs>
      <w:spacing w:after="500"/>
      <w:ind w:left="1685" w:hanging="432"/>
      <w:jc w:val="right"/>
    </w:pPr>
    <w:rPr>
      <w:rFonts w:ascii="Verdana" w:hAnsi="Verdana"/>
      <w:b/>
      <w:sz w:val="36"/>
    </w:rPr>
  </w:style>
  <w:style w:type="paragraph" w:customStyle="1" w:styleId="ReturnAddress">
    <w:name w:val="Return Address"/>
    <w:basedOn w:val="Normal"/>
    <w:rsid w:val="000A4EDC"/>
    <w:pPr>
      <w:jc w:val="center"/>
    </w:pPr>
    <w:rPr>
      <w:rFonts w:ascii="Arial Narrow" w:hAnsi="Arial Narrow"/>
      <w:spacing w:val="-3"/>
      <w:sz w:val="20"/>
      <w:szCs w:val="20"/>
    </w:rPr>
  </w:style>
  <w:style w:type="paragraph" w:styleId="Subtitle">
    <w:name w:val="Subtitle"/>
    <w:basedOn w:val="Title"/>
    <w:next w:val="BodyText"/>
    <w:link w:val="SubtitleChar"/>
    <w:uiPriority w:val="11"/>
    <w:qFormat/>
    <w:rsid w:val="000A4EDC"/>
    <w:pPr>
      <w:keepNext/>
      <w:pBdr>
        <w:bottom w:val="single" w:sz="6" w:space="14" w:color="808080"/>
      </w:pBdr>
      <w:spacing w:before="1940" w:line="200" w:lineRule="atLeast"/>
    </w:pPr>
    <w:rPr>
      <w:rFonts w:ascii="Garamond" w:hAnsi="Garamond" w:cs="Times New Roman"/>
      <w:bCs w:val="0"/>
      <w:caps/>
      <w:spacing w:val="30"/>
      <w:kern w:val="28"/>
      <w:sz w:val="18"/>
      <w:szCs w:val="20"/>
      <w:u w:val="none"/>
    </w:rPr>
  </w:style>
  <w:style w:type="character" w:styleId="FollowedHyperlink">
    <w:name w:val="FollowedHyperlink"/>
    <w:basedOn w:val="DefaultParagraphFont"/>
    <w:semiHidden/>
    <w:rsid w:val="000A4EDC"/>
    <w:rPr>
      <w:color w:val="800080"/>
      <w:u w:val="single"/>
    </w:rPr>
  </w:style>
  <w:style w:type="paragraph" w:customStyle="1" w:styleId="ContentList">
    <w:name w:val="Content List"/>
    <w:basedOn w:val="BodyText"/>
    <w:rsid w:val="000A4EDC"/>
    <w:pPr>
      <w:numPr>
        <w:numId w:val="7"/>
      </w:numPr>
      <w:jc w:val="left"/>
    </w:pPr>
  </w:style>
  <w:style w:type="paragraph" w:customStyle="1" w:styleId="ChapterList">
    <w:name w:val="Chapter List"/>
    <w:basedOn w:val="BodyText2"/>
    <w:rsid w:val="000A4EDC"/>
    <w:pPr>
      <w:numPr>
        <w:numId w:val="8"/>
      </w:numPr>
    </w:pPr>
  </w:style>
  <w:style w:type="paragraph" w:styleId="BodyText3">
    <w:name w:val="Body Text 3"/>
    <w:basedOn w:val="Normal"/>
    <w:link w:val="BodyText3Char"/>
    <w:semiHidden/>
    <w:rsid w:val="000A4EDC"/>
    <w:pPr>
      <w:jc w:val="both"/>
    </w:pPr>
    <w:rPr>
      <w:rFonts w:ascii="Book Antiqua" w:hAnsi="Book Antiqua" w:cs="Tahoma"/>
      <w:bCs/>
      <w:sz w:val="22"/>
    </w:rPr>
  </w:style>
  <w:style w:type="paragraph" w:customStyle="1" w:styleId="ProductName">
    <w:name w:val="Product Name"/>
    <w:basedOn w:val="ManualName"/>
    <w:autoRedefine/>
    <w:rsid w:val="000A4EDC"/>
    <w:pPr>
      <w:spacing w:before="120" w:after="120" w:afterAutospacing="0"/>
    </w:pPr>
    <w:rPr>
      <w:sz w:val="40"/>
    </w:rPr>
  </w:style>
  <w:style w:type="paragraph" w:customStyle="1" w:styleId="QMSBodyText">
    <w:name w:val="QMS Body Text"/>
    <w:basedOn w:val="Normal"/>
    <w:autoRedefine/>
    <w:rsid w:val="000A4EDC"/>
    <w:pPr>
      <w:ind w:left="720"/>
      <w:jc w:val="both"/>
    </w:pPr>
    <w:rPr>
      <w:b/>
      <w:bCs/>
      <w:szCs w:val="20"/>
    </w:rPr>
  </w:style>
  <w:style w:type="paragraph" w:customStyle="1" w:styleId="QMSHead1">
    <w:name w:val="QMS Head 1"/>
    <w:basedOn w:val="Heading1"/>
    <w:next w:val="QMSBodyText"/>
    <w:autoRedefine/>
    <w:rsid w:val="000A4EDC"/>
    <w:pPr>
      <w:pageBreakBefore/>
      <w:numPr>
        <w:numId w:val="13"/>
      </w:numPr>
      <w:tabs>
        <w:tab w:val="left" w:pos="540"/>
        <w:tab w:val="left" w:pos="720"/>
        <w:tab w:val="left" w:pos="1080"/>
      </w:tabs>
      <w:spacing w:before="240"/>
      <w:jc w:val="left"/>
    </w:pPr>
    <w:rPr>
      <w:rFonts w:ascii="Arial" w:hAnsi="Arial" w:cs="Times New Roman"/>
      <w:b w:val="0"/>
      <w:bCs w:val="0"/>
      <w:caps/>
      <w:sz w:val="32"/>
      <w:szCs w:val="20"/>
    </w:rPr>
  </w:style>
  <w:style w:type="paragraph" w:customStyle="1" w:styleId="QMSHead2">
    <w:name w:val="QMS Head 2"/>
    <w:basedOn w:val="Heading2"/>
    <w:next w:val="QMSBodyText"/>
    <w:autoRedefine/>
    <w:rsid w:val="000A4EDC"/>
    <w:pPr>
      <w:numPr>
        <w:numId w:val="13"/>
      </w:numPr>
      <w:pBdr>
        <w:bottom w:val="none" w:sz="0" w:space="0" w:color="auto"/>
      </w:pBdr>
      <w:spacing w:before="240"/>
      <w:jc w:val="left"/>
    </w:pPr>
    <w:rPr>
      <w:rFonts w:ascii="Arial" w:hAnsi="Arial"/>
      <w:b w:val="0"/>
      <w:bCs/>
      <w:iCs w:val="0"/>
      <w:color w:val="auto"/>
      <w:spacing w:val="0"/>
      <w:sz w:val="28"/>
      <w:szCs w:val="20"/>
    </w:rPr>
  </w:style>
  <w:style w:type="paragraph" w:customStyle="1" w:styleId="QMSHead3">
    <w:name w:val="QMS Head 3"/>
    <w:basedOn w:val="Heading3"/>
    <w:next w:val="QMSBodyText"/>
    <w:autoRedefine/>
    <w:rsid w:val="000A4EDC"/>
    <w:pPr>
      <w:numPr>
        <w:ilvl w:val="0"/>
      </w:numPr>
      <w:pBdr>
        <w:bottom w:val="none" w:sz="0" w:space="0" w:color="auto"/>
      </w:pBdr>
      <w:tabs>
        <w:tab w:val="num" w:pos="1080"/>
      </w:tabs>
    </w:pPr>
    <w:rPr>
      <w:rFonts w:ascii="Arial" w:hAnsi="Arial"/>
      <w:iCs w:val="0"/>
      <w:caps/>
      <w:color w:val="auto"/>
      <w:spacing w:val="0"/>
      <w:sz w:val="24"/>
      <w:szCs w:val="20"/>
    </w:rPr>
  </w:style>
  <w:style w:type="paragraph" w:customStyle="1" w:styleId="Productversion">
    <w:name w:val="Productversion"/>
    <w:basedOn w:val="version"/>
    <w:rsid w:val="000A4EDC"/>
    <w:pPr>
      <w:jc w:val="right"/>
    </w:pPr>
  </w:style>
  <w:style w:type="paragraph" w:styleId="IndexHeading">
    <w:name w:val="index heading"/>
    <w:basedOn w:val="Normal"/>
    <w:next w:val="Index1"/>
    <w:semiHidden/>
    <w:rsid w:val="000A4EDC"/>
    <w:pPr>
      <w:pBdr>
        <w:top w:val="single" w:sz="12" w:space="0" w:color="auto"/>
      </w:pBdr>
      <w:spacing w:before="360" w:after="240"/>
    </w:pPr>
    <w:rPr>
      <w:rFonts w:ascii="Arial Bold" w:hAnsi="Arial Bold"/>
      <w:b/>
      <w:bCs/>
      <w:i/>
      <w:iCs/>
      <w:szCs w:val="31"/>
    </w:rPr>
  </w:style>
  <w:style w:type="paragraph" w:customStyle="1" w:styleId="Style1">
    <w:name w:val="Style1"/>
    <w:basedOn w:val="Normal"/>
    <w:rsid w:val="000A4EDC"/>
    <w:rPr>
      <w:rFonts w:ascii="Arial" w:hAnsi="Arial"/>
      <w:b/>
      <w:color w:val="FFFFFF"/>
      <w:sz w:val="28"/>
    </w:rPr>
  </w:style>
  <w:style w:type="paragraph" w:customStyle="1" w:styleId="Response">
    <w:name w:val="Response"/>
    <w:basedOn w:val="Normal"/>
    <w:rsid w:val="000A4EDC"/>
    <w:rPr>
      <w:rFonts w:ascii="Arial" w:hAnsi="Arial"/>
      <w:color w:val="000080"/>
      <w:sz w:val="20"/>
      <w:lang w:val="en-GB"/>
    </w:rPr>
  </w:style>
  <w:style w:type="paragraph" w:customStyle="1" w:styleId="Style2">
    <w:name w:val="Style2"/>
    <w:basedOn w:val="Normal"/>
    <w:rsid w:val="000A4EDC"/>
    <w:rPr>
      <w:rFonts w:ascii="Impact" w:hAnsi="Impact"/>
      <w:b/>
      <w:sz w:val="40"/>
    </w:rPr>
  </w:style>
  <w:style w:type="paragraph" w:customStyle="1" w:styleId="A">
    <w:name w:val="A"/>
    <w:basedOn w:val="Normal"/>
    <w:next w:val="Normal"/>
    <w:rsid w:val="000A4EDC"/>
    <w:pPr>
      <w:numPr>
        <w:ilvl w:val="1"/>
        <w:numId w:val="10"/>
      </w:numPr>
      <w:tabs>
        <w:tab w:val="left" w:pos="1728"/>
      </w:tabs>
      <w:spacing w:before="360" w:after="240"/>
    </w:pPr>
    <w:rPr>
      <w:rFonts w:ascii="Verdana" w:hAnsi="Verdana"/>
      <w:b/>
      <w:sz w:val="36"/>
    </w:rPr>
  </w:style>
  <w:style w:type="paragraph" w:customStyle="1" w:styleId="appbullet">
    <w:name w:val="app bullet"/>
    <w:basedOn w:val="Normal"/>
    <w:rsid w:val="000A4EDC"/>
    <w:pPr>
      <w:numPr>
        <w:numId w:val="11"/>
      </w:numPr>
      <w:spacing w:before="240" w:after="120"/>
      <w:ind w:left="2246" w:hanging="446"/>
    </w:pPr>
    <w:rPr>
      <w:rFonts w:ascii="Arial" w:hAnsi="Arial" w:cs="Arial"/>
      <w:b/>
      <w:bCs/>
      <w:sz w:val="20"/>
    </w:rPr>
  </w:style>
  <w:style w:type="paragraph" w:customStyle="1" w:styleId="app2">
    <w:name w:val="app2"/>
    <w:basedOn w:val="Normal"/>
    <w:rsid w:val="000A4EDC"/>
    <w:pPr>
      <w:numPr>
        <w:ilvl w:val="1"/>
        <w:numId w:val="12"/>
      </w:numPr>
      <w:spacing w:before="360" w:after="240"/>
    </w:pPr>
    <w:rPr>
      <w:rFonts w:ascii="Arial" w:hAnsi="Arial"/>
      <w:b/>
      <w:sz w:val="36"/>
    </w:rPr>
  </w:style>
  <w:style w:type="paragraph" w:customStyle="1" w:styleId="content">
    <w:name w:val="content"/>
    <w:basedOn w:val="Normal"/>
    <w:rsid w:val="000A4EDC"/>
    <w:pPr>
      <w:jc w:val="center"/>
    </w:pPr>
    <w:rPr>
      <w:rFonts w:ascii="Arial Black" w:hAnsi="Arial Black"/>
      <w:color w:val="808080"/>
      <w:sz w:val="48"/>
      <w:szCs w:val="20"/>
    </w:rPr>
  </w:style>
  <w:style w:type="paragraph" w:customStyle="1" w:styleId="TitleCover">
    <w:name w:val="Title Cover"/>
    <w:basedOn w:val="Normal"/>
    <w:next w:val="Normal"/>
    <w:rsid w:val="000A4EDC"/>
    <w:pPr>
      <w:pBdr>
        <w:top w:val="single" w:sz="6" w:space="31" w:color="FFFFFF"/>
        <w:left w:val="single" w:sz="6" w:space="31" w:color="FFFFFF"/>
        <w:bottom w:val="single" w:sz="6" w:space="31" w:color="FFFFFF"/>
        <w:right w:val="single" w:sz="6" w:space="31" w:color="FFFFFF"/>
      </w:pBdr>
      <w:shd w:val="pct10" w:color="auto" w:fill="auto"/>
      <w:ind w:left="601" w:right="601"/>
    </w:pPr>
    <w:rPr>
      <w:rFonts w:ascii="Arial Black" w:hAnsi="Arial Black"/>
      <w:spacing w:val="-70"/>
      <w:kern w:val="28"/>
      <w:sz w:val="80"/>
      <w:szCs w:val="20"/>
    </w:rPr>
  </w:style>
  <w:style w:type="paragraph" w:customStyle="1" w:styleId="command">
    <w:name w:val="command"/>
    <w:basedOn w:val="Normal"/>
    <w:rsid w:val="000A4EDC"/>
    <w:pPr>
      <w:ind w:left="2592"/>
    </w:pPr>
    <w:rPr>
      <w:rFonts w:ascii="Courier New" w:hAnsi="Courier New"/>
      <w:b/>
      <w:sz w:val="20"/>
    </w:rPr>
  </w:style>
  <w:style w:type="paragraph" w:customStyle="1" w:styleId="Heading">
    <w:name w:val="Heading"/>
    <w:basedOn w:val="BodyText2"/>
    <w:next w:val="BodyText2"/>
    <w:autoRedefine/>
    <w:rsid w:val="001E6309"/>
    <w:pPr>
      <w:spacing w:before="120" w:line="360" w:lineRule="auto"/>
    </w:pPr>
    <w:rPr>
      <w:rFonts w:ascii="Arial Narrow" w:hAnsi="Arial Narrow" w:cs="Tahoma"/>
      <w:b/>
      <w:color w:val="E31837"/>
      <w:sz w:val="24"/>
      <w:u w:val="single" w:color="E31837"/>
      <w:lang w:val="en-IN"/>
    </w:rPr>
  </w:style>
  <w:style w:type="paragraph" w:customStyle="1" w:styleId="tablecontents">
    <w:name w:val="table_contents"/>
    <w:basedOn w:val="Normal"/>
    <w:rsid w:val="000A4EDC"/>
    <w:rPr>
      <w:rFonts w:ascii="Arial" w:hAnsi="Arial"/>
      <w:sz w:val="22"/>
      <w:szCs w:val="20"/>
      <w:lang w:val="en-GB"/>
    </w:rPr>
  </w:style>
  <w:style w:type="paragraph" w:customStyle="1" w:styleId="Bodytextforrestriction">
    <w:name w:val="Body text for restriction"/>
    <w:basedOn w:val="Normal"/>
    <w:next w:val="Normal"/>
    <w:rsid w:val="000A4EDC"/>
    <w:pPr>
      <w:spacing w:line="360" w:lineRule="auto"/>
    </w:pPr>
    <w:rPr>
      <w:rFonts w:ascii="Arial" w:hAnsi="Arial"/>
      <w:sz w:val="18"/>
    </w:rPr>
  </w:style>
  <w:style w:type="paragraph" w:customStyle="1" w:styleId="Preface">
    <w:name w:val="Preface"/>
    <w:basedOn w:val="Normal"/>
    <w:rsid w:val="000A4EDC"/>
    <w:pPr>
      <w:spacing w:before="120" w:after="240"/>
    </w:pPr>
    <w:rPr>
      <w:rFonts w:ascii="Arial Narrow" w:hAnsi="Arial Narrow" w:cs="Arial"/>
      <w:b/>
      <w:bCs/>
      <w:sz w:val="40"/>
    </w:rPr>
  </w:style>
  <w:style w:type="paragraph" w:customStyle="1" w:styleId="TableHeader">
    <w:name w:val="Table Header"/>
    <w:basedOn w:val="Normal"/>
    <w:rsid w:val="000A4EDC"/>
    <w:pPr>
      <w:spacing w:before="60"/>
      <w:jc w:val="center"/>
    </w:pPr>
    <w:rPr>
      <w:rFonts w:ascii="Arial" w:hAnsi="Arial"/>
      <w:b/>
      <w:spacing w:val="-5"/>
      <w:sz w:val="22"/>
      <w:szCs w:val="20"/>
    </w:rPr>
  </w:style>
  <w:style w:type="paragraph" w:customStyle="1" w:styleId="contactus">
    <w:name w:val="contact us"/>
    <w:basedOn w:val="Normal"/>
    <w:next w:val="Normal"/>
    <w:rsid w:val="000A4EDC"/>
    <w:pPr>
      <w:pBdr>
        <w:bottom w:val="single" w:sz="4" w:space="1" w:color="auto"/>
      </w:pBdr>
    </w:pPr>
    <w:rPr>
      <w:rFonts w:ascii="Arial Narrow" w:hAnsi="Arial Narrow"/>
      <w:sz w:val="48"/>
    </w:rPr>
  </w:style>
  <w:style w:type="paragraph" w:styleId="BodyText20">
    <w:name w:val="Body Text 2"/>
    <w:basedOn w:val="Normal"/>
    <w:semiHidden/>
    <w:rsid w:val="000A4EDC"/>
    <w:rPr>
      <w:rFonts w:ascii="Arial Narrow" w:hAnsi="Arial Narrow"/>
      <w:b/>
      <w:bCs/>
      <w:color w:val="FFFFFF"/>
    </w:rPr>
  </w:style>
  <w:style w:type="paragraph" w:styleId="BodyTextIndent2">
    <w:name w:val="Body Text Indent 2"/>
    <w:aliases w:val="Body Text Indent 2 Char"/>
    <w:basedOn w:val="Normal"/>
    <w:semiHidden/>
    <w:rsid w:val="000A4EDC"/>
    <w:pPr>
      <w:spacing w:before="120" w:after="120" w:line="480" w:lineRule="auto"/>
      <w:ind w:left="360"/>
    </w:pPr>
    <w:rPr>
      <w:rFonts w:ascii="Arial" w:hAnsi="Arial"/>
      <w:sz w:val="18"/>
    </w:rPr>
  </w:style>
  <w:style w:type="paragraph" w:styleId="TableofAuthorities">
    <w:name w:val="table of authorities"/>
    <w:basedOn w:val="Normal"/>
    <w:next w:val="Normal"/>
    <w:semiHidden/>
    <w:rsid w:val="000A4EDC"/>
    <w:pPr>
      <w:spacing w:before="120" w:after="120"/>
      <w:jc w:val="center"/>
    </w:pPr>
    <w:rPr>
      <w:rFonts w:ascii="Arial" w:hAnsi="Arial" w:cs="Arial"/>
      <w:b/>
      <w:sz w:val="16"/>
      <w:szCs w:val="14"/>
    </w:rPr>
  </w:style>
  <w:style w:type="paragraph" w:styleId="Signature">
    <w:name w:val="Signature"/>
    <w:basedOn w:val="Normal"/>
    <w:semiHidden/>
    <w:rsid w:val="000A4EDC"/>
    <w:pPr>
      <w:spacing w:before="60" w:after="60"/>
      <w:jc w:val="right"/>
    </w:pPr>
    <w:rPr>
      <w:rFonts w:ascii="Arial" w:hAnsi="Arial" w:cs="Arial"/>
      <w:bCs/>
      <w:i/>
      <w:sz w:val="15"/>
      <w:szCs w:val="16"/>
    </w:rPr>
  </w:style>
  <w:style w:type="paragraph" w:styleId="CommentText">
    <w:name w:val="annotation text"/>
    <w:basedOn w:val="Normal"/>
    <w:semiHidden/>
    <w:rsid w:val="000A4EDC"/>
    <w:pPr>
      <w:jc w:val="both"/>
    </w:pPr>
    <w:rPr>
      <w:rFonts w:ascii="Arial" w:hAnsi="Arial" w:cs="Arial"/>
      <w:sz w:val="20"/>
      <w:szCs w:val="20"/>
    </w:rPr>
  </w:style>
  <w:style w:type="character" w:styleId="CommentReference">
    <w:name w:val="annotation reference"/>
    <w:basedOn w:val="DefaultParagraphFont"/>
    <w:semiHidden/>
    <w:rsid w:val="000A4EDC"/>
    <w:rPr>
      <w:sz w:val="16"/>
      <w:szCs w:val="16"/>
    </w:rPr>
  </w:style>
  <w:style w:type="paragraph" w:customStyle="1" w:styleId="HSBR2">
    <w:name w:val="HS BR 2"/>
    <w:basedOn w:val="Normal"/>
    <w:rsid w:val="000A4EDC"/>
    <w:pPr>
      <w:numPr>
        <w:numId w:val="15"/>
      </w:numPr>
      <w:spacing w:before="120" w:line="340" w:lineRule="atLeast"/>
      <w:jc w:val="both"/>
    </w:pPr>
    <w:rPr>
      <w:rFonts w:ascii="Arial" w:hAnsi="Arial"/>
      <w:sz w:val="22"/>
      <w:szCs w:val="20"/>
      <w:lang w:eastAsia="fr-FR"/>
    </w:rPr>
  </w:style>
  <w:style w:type="paragraph" w:styleId="TOAHeading">
    <w:name w:val="toa heading"/>
    <w:basedOn w:val="Normal"/>
    <w:next w:val="Normal"/>
    <w:semiHidden/>
    <w:rsid w:val="000A4EDC"/>
    <w:pPr>
      <w:spacing w:before="120"/>
    </w:pPr>
    <w:rPr>
      <w:rFonts w:ascii="Arial" w:hAnsi="Arial" w:cs="Arial"/>
      <w:b/>
      <w:bCs/>
    </w:rPr>
  </w:style>
  <w:style w:type="paragraph" w:customStyle="1" w:styleId="xl24">
    <w:name w:val="xl24"/>
    <w:basedOn w:val="Normal"/>
    <w:rsid w:val="000A4EDC"/>
    <w:pPr>
      <w:shd w:val="clear" w:color="auto" w:fill="FFFFFF"/>
      <w:spacing w:before="100" w:beforeAutospacing="1" w:after="100" w:afterAutospacing="1"/>
    </w:pPr>
    <w:rPr>
      <w:rFonts w:ascii="Arial Unicode MS" w:eastAsia="Arial Unicode MS" w:hAnsi="Arial Unicode MS" w:cs="Arial Unicode MS"/>
    </w:rPr>
  </w:style>
  <w:style w:type="paragraph" w:customStyle="1" w:styleId="xl25">
    <w:name w:val="xl25"/>
    <w:basedOn w:val="Normal"/>
    <w:rsid w:val="000A4EDC"/>
    <w:pPr>
      <w:shd w:val="clear" w:color="auto" w:fill="FFFFFF"/>
      <w:spacing w:before="100" w:beforeAutospacing="1" w:after="100" w:afterAutospacing="1"/>
    </w:pPr>
    <w:rPr>
      <w:rFonts w:ascii="Arial" w:eastAsia="Arial Unicode MS" w:hAnsi="Arial" w:cs="Arial"/>
      <w:b/>
      <w:bCs/>
    </w:rPr>
  </w:style>
  <w:style w:type="paragraph" w:customStyle="1" w:styleId="xl26">
    <w:name w:val="xl26"/>
    <w:basedOn w:val="Normal"/>
    <w:rsid w:val="000A4EDC"/>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jc w:val="center"/>
    </w:pPr>
    <w:rPr>
      <w:rFonts w:ascii="Arial Unicode MS" w:eastAsia="Arial Unicode MS" w:hAnsi="Arial Unicode MS" w:cs="Arial Unicode MS"/>
    </w:rPr>
  </w:style>
  <w:style w:type="paragraph" w:customStyle="1" w:styleId="xl27">
    <w:name w:val="xl27"/>
    <w:basedOn w:val="Normal"/>
    <w:rsid w:val="000A4EDC"/>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28">
    <w:name w:val="xl28"/>
    <w:basedOn w:val="Normal"/>
    <w:rsid w:val="000A4EDC"/>
    <w:pPr>
      <w:pBdr>
        <w:top w:val="single" w:sz="8" w:space="0" w:color="auto"/>
        <w:left w:val="single" w:sz="8"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rPr>
  </w:style>
  <w:style w:type="paragraph" w:customStyle="1" w:styleId="xl29">
    <w:name w:val="xl29"/>
    <w:basedOn w:val="Normal"/>
    <w:rsid w:val="000A4EDC"/>
    <w:pPr>
      <w:pBdr>
        <w:left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rPr>
  </w:style>
  <w:style w:type="paragraph" w:customStyle="1" w:styleId="xl30">
    <w:name w:val="xl30"/>
    <w:basedOn w:val="Normal"/>
    <w:rsid w:val="000A4EDC"/>
    <w:pPr>
      <w:shd w:val="clear" w:color="auto" w:fill="FFFF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31">
    <w:name w:val="xl31"/>
    <w:basedOn w:val="Normal"/>
    <w:rsid w:val="000A4EDC"/>
    <w:pPr>
      <w:shd w:val="clear" w:color="auto" w:fill="FFFFFF"/>
      <w:spacing w:before="100" w:beforeAutospacing="1" w:after="100" w:afterAutospacing="1"/>
      <w:jc w:val="center"/>
    </w:pPr>
    <w:rPr>
      <w:rFonts w:ascii="Arial" w:eastAsia="Arial Unicode MS" w:hAnsi="Arial" w:cs="Arial"/>
      <w:b/>
      <w:bCs/>
    </w:rPr>
  </w:style>
  <w:style w:type="paragraph" w:styleId="BalloonText">
    <w:name w:val="Balloon Text"/>
    <w:basedOn w:val="Normal"/>
    <w:semiHidden/>
    <w:unhideWhenUsed/>
    <w:rsid w:val="000A4EDC"/>
    <w:rPr>
      <w:rFonts w:ascii="Tahoma" w:hAnsi="Tahoma" w:cs="Tahoma"/>
      <w:sz w:val="16"/>
      <w:szCs w:val="16"/>
    </w:rPr>
  </w:style>
  <w:style w:type="character" w:customStyle="1" w:styleId="BalloonTextChar">
    <w:name w:val="Balloon Text Char"/>
    <w:basedOn w:val="DefaultParagraphFont"/>
    <w:semiHidden/>
    <w:rsid w:val="000A4EDC"/>
    <w:rPr>
      <w:rFonts w:ascii="Tahoma" w:hAnsi="Tahoma" w:cs="Tahoma"/>
      <w:sz w:val="16"/>
      <w:szCs w:val="16"/>
    </w:rPr>
  </w:style>
  <w:style w:type="paragraph" w:customStyle="1" w:styleId="font0">
    <w:name w:val="font0"/>
    <w:basedOn w:val="Normal"/>
    <w:rsid w:val="000A4EDC"/>
    <w:pPr>
      <w:spacing w:before="100" w:beforeAutospacing="1" w:after="100" w:afterAutospacing="1"/>
    </w:pPr>
    <w:rPr>
      <w:rFonts w:ascii="Arial" w:eastAsia="Arial Unicode MS" w:hAnsi="Arial" w:cs="Arial"/>
      <w:sz w:val="20"/>
      <w:szCs w:val="20"/>
    </w:rPr>
  </w:style>
  <w:style w:type="table" w:styleId="TableGrid">
    <w:name w:val="Table Grid"/>
    <w:basedOn w:val="TableNormal"/>
    <w:uiPriority w:val="59"/>
    <w:rsid w:val="005B5B7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semiHidden/>
    <w:rsid w:val="00B81EAC"/>
    <w:pPr>
      <w:jc w:val="left"/>
    </w:pPr>
    <w:rPr>
      <w:rFonts w:ascii="Times New Roman" w:hAnsi="Times New Roman" w:cs="Times New Roman"/>
      <w:b/>
      <w:bCs/>
    </w:rPr>
  </w:style>
  <w:style w:type="paragraph" w:styleId="ListParagraph">
    <w:name w:val="List Paragraph"/>
    <w:basedOn w:val="Normal"/>
    <w:uiPriority w:val="34"/>
    <w:qFormat/>
    <w:rsid w:val="0054387A"/>
    <w:pPr>
      <w:ind w:left="720"/>
    </w:pPr>
    <w:rPr>
      <w:rFonts w:ascii="Calibri" w:eastAsia="Calibri" w:hAnsi="Calibri"/>
      <w:sz w:val="22"/>
      <w:szCs w:val="22"/>
    </w:rPr>
  </w:style>
  <w:style w:type="paragraph" w:customStyle="1" w:styleId="Note">
    <w:name w:val="Note"/>
    <w:basedOn w:val="ListBullet3"/>
    <w:qFormat/>
    <w:rsid w:val="00594703"/>
    <w:pPr>
      <w:tabs>
        <w:tab w:val="clear" w:pos="2232"/>
        <w:tab w:val="left" w:pos="720"/>
        <w:tab w:val="num" w:pos="1080"/>
      </w:tabs>
      <w:spacing w:after="0" w:line="360" w:lineRule="auto"/>
      <w:ind w:left="1080"/>
      <w:jc w:val="left"/>
    </w:pPr>
    <w:rPr>
      <w:bCs w:val="0"/>
      <w:lang w:val="en-GB"/>
    </w:rPr>
  </w:style>
  <w:style w:type="paragraph" w:customStyle="1" w:styleId="Tabelcontent">
    <w:name w:val="Tabel content"/>
    <w:basedOn w:val="List"/>
    <w:qFormat/>
    <w:rsid w:val="00EE7079"/>
    <w:pPr>
      <w:spacing w:before="100" w:beforeAutospacing="1" w:after="100" w:afterAutospacing="1" w:line="288" w:lineRule="auto"/>
      <w:ind w:left="0" w:firstLine="0"/>
      <w:contextualSpacing w:val="0"/>
    </w:pPr>
    <w:rPr>
      <w:rFonts w:ascii="Arial Bold" w:hAnsi="Arial Bold"/>
      <w:b/>
      <w:sz w:val="16"/>
    </w:rPr>
  </w:style>
  <w:style w:type="character" w:customStyle="1" w:styleId="NoteHeadingChar">
    <w:name w:val="Note Heading Char"/>
    <w:basedOn w:val="DefaultParagraphFont"/>
    <w:link w:val="NoteHeading"/>
    <w:rsid w:val="00B24035"/>
    <w:rPr>
      <w:rFonts w:ascii="Arial-BoldMT" w:eastAsia="Arial Unicode MS" w:hAnsi="Arial-BoldMT"/>
      <w:b/>
      <w:color w:val="000000"/>
      <w:sz w:val="18"/>
      <w:szCs w:val="18"/>
    </w:rPr>
  </w:style>
  <w:style w:type="paragraph" w:styleId="PlainText">
    <w:name w:val="Plain Text"/>
    <w:basedOn w:val="Normal"/>
    <w:link w:val="PlainTextChar"/>
    <w:uiPriority w:val="99"/>
    <w:semiHidden/>
    <w:unhideWhenUsed/>
    <w:rsid w:val="00EE7079"/>
    <w:rPr>
      <w:rFonts w:ascii="Consolas" w:eastAsia="Calibri" w:hAnsi="Consolas"/>
      <w:sz w:val="21"/>
      <w:szCs w:val="21"/>
    </w:rPr>
  </w:style>
  <w:style w:type="character" w:customStyle="1" w:styleId="PlainTextChar">
    <w:name w:val="Plain Text Char"/>
    <w:basedOn w:val="DefaultParagraphFont"/>
    <w:link w:val="PlainText"/>
    <w:uiPriority w:val="99"/>
    <w:semiHidden/>
    <w:rsid w:val="00EE7079"/>
    <w:rPr>
      <w:rFonts w:ascii="Consolas" w:eastAsia="Calibri" w:hAnsi="Consolas"/>
      <w:sz w:val="21"/>
      <w:szCs w:val="21"/>
    </w:rPr>
  </w:style>
  <w:style w:type="character" w:customStyle="1" w:styleId="FooterChar">
    <w:name w:val="Footer Char"/>
    <w:basedOn w:val="DefaultParagraphFont"/>
    <w:link w:val="Footer"/>
    <w:rsid w:val="00EE7079"/>
    <w:rPr>
      <w:sz w:val="24"/>
      <w:szCs w:val="24"/>
    </w:rPr>
  </w:style>
  <w:style w:type="paragraph" w:styleId="List">
    <w:name w:val="List"/>
    <w:basedOn w:val="Normal"/>
    <w:uiPriority w:val="99"/>
    <w:semiHidden/>
    <w:unhideWhenUsed/>
    <w:rsid w:val="00EE7079"/>
    <w:pPr>
      <w:ind w:left="360" w:hanging="360"/>
      <w:contextualSpacing/>
    </w:pPr>
  </w:style>
  <w:style w:type="paragraph" w:customStyle="1" w:styleId="Paragraph2">
    <w:name w:val="Paragraph2"/>
    <w:basedOn w:val="Normal"/>
    <w:rsid w:val="00CC5BEE"/>
    <w:pPr>
      <w:widowControl w:val="0"/>
      <w:overflowPunct w:val="0"/>
      <w:autoSpaceDE w:val="0"/>
      <w:autoSpaceDN w:val="0"/>
      <w:adjustRightInd w:val="0"/>
      <w:spacing w:before="80" w:line="240" w:lineRule="atLeast"/>
      <w:ind w:left="720"/>
      <w:jc w:val="both"/>
      <w:textAlignment w:val="baseline"/>
    </w:pPr>
    <w:rPr>
      <w:color w:val="000000"/>
      <w:sz w:val="20"/>
      <w:szCs w:val="20"/>
    </w:rPr>
  </w:style>
  <w:style w:type="character" w:customStyle="1" w:styleId="apple-style-span">
    <w:name w:val="apple-style-span"/>
    <w:basedOn w:val="DefaultParagraphFont"/>
    <w:rsid w:val="00FF13CF"/>
  </w:style>
  <w:style w:type="character" w:styleId="Emphasis">
    <w:name w:val="Emphasis"/>
    <w:basedOn w:val="DefaultParagraphFont"/>
    <w:uiPriority w:val="20"/>
    <w:qFormat/>
    <w:rsid w:val="00D4011C"/>
    <w:rPr>
      <w:i/>
      <w:iCs/>
    </w:rPr>
  </w:style>
  <w:style w:type="paragraph" w:customStyle="1" w:styleId="Default">
    <w:name w:val="Default"/>
    <w:rsid w:val="008E3141"/>
    <w:pPr>
      <w:autoSpaceDE w:val="0"/>
      <w:autoSpaceDN w:val="0"/>
      <w:adjustRightInd w:val="0"/>
    </w:pPr>
    <w:rPr>
      <w:rFonts w:ascii="Arial" w:hAnsi="Arial" w:cs="Arial"/>
      <w:color w:val="000000"/>
      <w:sz w:val="24"/>
      <w:szCs w:val="24"/>
    </w:rPr>
  </w:style>
  <w:style w:type="paragraph" w:customStyle="1" w:styleId="CorpsdetexteTab">
    <w:name w:val="Corps de texte Tab"/>
    <w:basedOn w:val="Normal"/>
    <w:rsid w:val="002F480C"/>
    <w:pPr>
      <w:overflowPunct w:val="0"/>
      <w:autoSpaceDE w:val="0"/>
      <w:autoSpaceDN w:val="0"/>
      <w:adjustRightInd w:val="0"/>
      <w:textAlignment w:val="baseline"/>
    </w:pPr>
    <w:rPr>
      <w:rFonts w:ascii="Arial" w:hAnsi="Arial" w:cs="Arial"/>
      <w:spacing w:val="-5"/>
      <w:sz w:val="20"/>
      <w:szCs w:val="20"/>
      <w:lang w:val="en-GB" w:eastAsia="fr-FR"/>
    </w:rPr>
  </w:style>
  <w:style w:type="character" w:customStyle="1" w:styleId="BodyText2Char2">
    <w:name w:val="BodyText2 Char2"/>
    <w:basedOn w:val="DefaultParagraphFont"/>
    <w:link w:val="BodyText2"/>
    <w:locked/>
    <w:rsid w:val="00C3638B"/>
    <w:rPr>
      <w:rFonts w:ascii="Arial" w:hAnsi="Arial"/>
      <w:szCs w:val="24"/>
    </w:rPr>
  </w:style>
  <w:style w:type="character" w:customStyle="1" w:styleId="SubtitleChar">
    <w:name w:val="Subtitle Char"/>
    <w:basedOn w:val="DefaultParagraphFont"/>
    <w:link w:val="Subtitle"/>
    <w:uiPriority w:val="11"/>
    <w:rsid w:val="007F3F88"/>
    <w:rPr>
      <w:rFonts w:ascii="Garamond" w:hAnsi="Garamond"/>
      <w:b/>
      <w:caps/>
      <w:color w:val="808080"/>
      <w:spacing w:val="30"/>
      <w:kern w:val="28"/>
      <w:sz w:val="18"/>
    </w:rPr>
  </w:style>
  <w:style w:type="paragraph" w:customStyle="1" w:styleId="code0">
    <w:name w:val="code"/>
    <w:basedOn w:val="Normal"/>
    <w:rsid w:val="00527CCA"/>
    <w:pPr>
      <w:spacing w:before="100" w:beforeAutospacing="1" w:after="100" w:afterAutospacing="1"/>
    </w:pPr>
    <w:rPr>
      <w:rFonts w:ascii="Arial Unicode MS" w:eastAsia="Arial Unicode MS" w:hAnsi="Arial Unicode MS" w:cs="Arial Unicode MS"/>
    </w:rPr>
  </w:style>
  <w:style w:type="character" w:styleId="Strong">
    <w:name w:val="Strong"/>
    <w:basedOn w:val="DefaultParagraphFont"/>
    <w:qFormat/>
    <w:rsid w:val="00527CCA"/>
    <w:rPr>
      <w:b/>
      <w:bCs/>
    </w:rPr>
  </w:style>
  <w:style w:type="paragraph" w:customStyle="1" w:styleId="HSTitre4">
    <w:name w:val="HS Titre 4"/>
    <w:basedOn w:val="Normal"/>
    <w:next w:val="Normal"/>
    <w:rsid w:val="00092DD9"/>
    <w:pPr>
      <w:keepNext/>
      <w:numPr>
        <w:numId w:val="20"/>
      </w:numPr>
      <w:tabs>
        <w:tab w:val="clear" w:pos="2664"/>
        <w:tab w:val="left" w:pos="900"/>
        <w:tab w:val="num" w:pos="2880"/>
      </w:tabs>
      <w:spacing w:before="240" w:after="120" w:line="340" w:lineRule="atLeast"/>
      <w:ind w:left="2880" w:hanging="360"/>
      <w:outlineLvl w:val="2"/>
    </w:pPr>
    <w:rPr>
      <w:rFonts w:ascii="Arial" w:hAnsi="Arial"/>
      <w:i/>
      <w:iCs/>
      <w:szCs w:val="20"/>
      <w:lang w:val="en-GB" w:eastAsia="fr-FR"/>
    </w:rPr>
  </w:style>
  <w:style w:type="paragraph" w:customStyle="1" w:styleId="WarningMessage">
    <w:name w:val="Warning Message"/>
    <w:basedOn w:val="NoteHeading"/>
    <w:next w:val="BodyText2"/>
    <w:autoRedefine/>
    <w:rsid w:val="00CD5C68"/>
    <w:pPr>
      <w:numPr>
        <w:numId w:val="0"/>
      </w:numPr>
      <w:pBdr>
        <w:top w:val="single" w:sz="12" w:space="1" w:color="FF6600"/>
        <w:left w:val="single" w:sz="12" w:space="4" w:color="FF6600"/>
        <w:bottom w:val="single" w:sz="12" w:space="1" w:color="FF6600"/>
        <w:right w:val="single" w:sz="12" w:space="4" w:color="FF6600"/>
      </w:pBdr>
      <w:tabs>
        <w:tab w:val="num" w:pos="2664"/>
      </w:tabs>
      <w:ind w:left="2808" w:hanging="504"/>
      <w:jc w:val="left"/>
    </w:pPr>
    <w:rPr>
      <w:rFonts w:ascii="Arial Unicode MS" w:hAnsi="Arial Unicode MS"/>
      <w:sz w:val="20"/>
      <w:szCs w:val="20"/>
    </w:rPr>
  </w:style>
  <w:style w:type="paragraph" w:styleId="NoSpacing">
    <w:name w:val="No Spacing"/>
    <w:uiPriority w:val="1"/>
    <w:qFormat/>
    <w:rsid w:val="00CD5C68"/>
    <w:rPr>
      <w:sz w:val="24"/>
      <w:szCs w:val="24"/>
    </w:rPr>
  </w:style>
  <w:style w:type="paragraph" w:customStyle="1" w:styleId="QMSHeading4">
    <w:name w:val="QMS Heading 4"/>
    <w:basedOn w:val="Heading4"/>
    <w:next w:val="Normal"/>
    <w:autoRedefine/>
    <w:rsid w:val="00CD5C68"/>
    <w:pPr>
      <w:numPr>
        <w:ilvl w:val="0"/>
      </w:numPr>
      <w:pBdr>
        <w:bottom w:val="none" w:sz="0" w:space="0" w:color="auto"/>
      </w:pBdr>
      <w:tabs>
        <w:tab w:val="num" w:pos="851"/>
      </w:tabs>
      <w:spacing w:before="120" w:after="60"/>
    </w:pPr>
    <w:rPr>
      <w:rFonts w:ascii="Arial" w:hAnsi="Arial" w:cs="Times New Roman"/>
      <w:b w:val="0"/>
      <w:bCs/>
      <w:iCs w:val="0"/>
      <w:caps/>
      <w:color w:val="auto"/>
      <w:spacing w:val="0"/>
      <w:kern w:val="0"/>
      <w:sz w:val="20"/>
      <w:u w:val="words"/>
    </w:rPr>
  </w:style>
  <w:style w:type="paragraph" w:customStyle="1" w:styleId="Asaisirtableaux">
    <w:name w:val="A saisir (tableaux)"/>
    <w:basedOn w:val="Normal"/>
    <w:rsid w:val="00CD5C68"/>
    <w:pPr>
      <w:keepNext/>
      <w:keepLines/>
      <w:widowControl w:val="0"/>
      <w:shd w:val="pct10" w:color="auto" w:fill="auto"/>
    </w:pPr>
    <w:rPr>
      <w:rFonts w:ascii="Arial" w:hAnsi="Arial" w:cs="Arial"/>
      <w:sz w:val="18"/>
      <w:szCs w:val="18"/>
      <w:lang w:val="en-GB" w:eastAsia="fr-FR"/>
    </w:rPr>
  </w:style>
  <w:style w:type="paragraph" w:customStyle="1" w:styleId="LibellColonne">
    <w:name w:val="LibelléColonne"/>
    <w:basedOn w:val="Normal"/>
    <w:rsid w:val="00CD5C68"/>
    <w:pPr>
      <w:jc w:val="center"/>
    </w:pPr>
    <w:rPr>
      <w:rFonts w:ascii="Arial" w:hAnsi="Arial" w:cs="Arial"/>
      <w:b/>
      <w:bCs/>
      <w:sz w:val="20"/>
      <w:szCs w:val="20"/>
      <w:lang w:val="en-GB" w:eastAsia="fr-FR"/>
    </w:rPr>
  </w:style>
  <w:style w:type="paragraph" w:customStyle="1" w:styleId="SyntheseLegendTableau">
    <w:name w:val="SyntheseLegendTableau"/>
    <w:basedOn w:val="Normal"/>
    <w:rsid w:val="00CD5C68"/>
    <w:pPr>
      <w:jc w:val="center"/>
    </w:pPr>
    <w:rPr>
      <w:rFonts w:ascii="Arial" w:hAnsi="Arial" w:cs="Arial"/>
      <w:b/>
      <w:bCs/>
      <w:sz w:val="28"/>
      <w:szCs w:val="28"/>
      <w:lang w:val="en-GB" w:eastAsia="fr-FR"/>
    </w:rPr>
  </w:style>
  <w:style w:type="paragraph" w:customStyle="1" w:styleId="b">
    <w:name w:val="b"/>
    <w:basedOn w:val="Footer"/>
    <w:rsid w:val="00CD5C68"/>
    <w:pPr>
      <w:tabs>
        <w:tab w:val="clear" w:pos="4320"/>
        <w:tab w:val="clear" w:pos="8640"/>
      </w:tabs>
    </w:pPr>
    <w:rPr>
      <w:b/>
      <w:bCs/>
      <w:u w:val="single"/>
    </w:rPr>
  </w:style>
  <w:style w:type="paragraph" w:styleId="BodyTextIndent3">
    <w:name w:val="Body Text Indent 3"/>
    <w:basedOn w:val="Normal"/>
    <w:link w:val="BodyTextIndent3Char"/>
    <w:semiHidden/>
    <w:rsid w:val="00CD5C68"/>
    <w:pPr>
      <w:ind w:left="1440"/>
    </w:pPr>
    <w:rPr>
      <w:rFonts w:ascii="Arial" w:hAnsi="Arial" w:cs="Arial"/>
      <w:i/>
      <w:iCs/>
      <w:color w:val="0000FF"/>
      <w:sz w:val="20"/>
      <w:szCs w:val="20"/>
    </w:rPr>
  </w:style>
  <w:style w:type="character" w:customStyle="1" w:styleId="BodyTextIndent3Char">
    <w:name w:val="Body Text Indent 3 Char"/>
    <w:basedOn w:val="DefaultParagraphFont"/>
    <w:link w:val="BodyTextIndent3"/>
    <w:semiHidden/>
    <w:rsid w:val="00CD5C68"/>
    <w:rPr>
      <w:rFonts w:ascii="Arial" w:hAnsi="Arial" w:cs="Arial"/>
      <w:i/>
      <w:iCs/>
      <w:color w:val="0000FF"/>
    </w:rPr>
  </w:style>
  <w:style w:type="paragraph" w:customStyle="1" w:styleId="HSPuce2">
    <w:name w:val="HS Puce 2"/>
    <w:basedOn w:val="Normal"/>
    <w:rsid w:val="00CD5C68"/>
    <w:pPr>
      <w:numPr>
        <w:numId w:val="21"/>
      </w:numPr>
      <w:tabs>
        <w:tab w:val="clear" w:pos="360"/>
        <w:tab w:val="num" w:pos="1701"/>
      </w:tabs>
      <w:spacing w:before="120" w:line="340" w:lineRule="atLeast"/>
      <w:ind w:left="1701" w:hanging="425"/>
      <w:jc w:val="both"/>
    </w:pPr>
    <w:rPr>
      <w:rFonts w:ascii="Arial" w:hAnsi="Arial"/>
      <w:sz w:val="22"/>
      <w:szCs w:val="20"/>
      <w:lang w:val="en-GB" w:eastAsia="fr-FR"/>
    </w:rPr>
  </w:style>
  <w:style w:type="paragraph" w:customStyle="1" w:styleId="l">
    <w:name w:val="l"/>
    <w:basedOn w:val="BodyText2"/>
    <w:rsid w:val="00CD5C68"/>
    <w:pPr>
      <w:numPr>
        <w:numId w:val="22"/>
      </w:numPr>
      <w:jc w:val="left"/>
    </w:pPr>
  </w:style>
  <w:style w:type="paragraph" w:customStyle="1" w:styleId="Style4new">
    <w:name w:val="Style4_new"/>
    <w:basedOn w:val="Heading3"/>
    <w:autoRedefine/>
    <w:rsid w:val="00CD5C68"/>
    <w:pPr>
      <w:numPr>
        <w:ilvl w:val="0"/>
      </w:numPr>
      <w:tabs>
        <w:tab w:val="num" w:pos="1080"/>
      </w:tabs>
    </w:pPr>
    <w:rPr>
      <w:color w:val="000000"/>
      <w:kern w:val="0"/>
      <w:sz w:val="26"/>
    </w:rPr>
  </w:style>
  <w:style w:type="paragraph" w:customStyle="1" w:styleId="Information">
    <w:name w:val="Information"/>
    <w:basedOn w:val="BodyText"/>
    <w:next w:val="BodyText2"/>
    <w:autoRedefine/>
    <w:rsid w:val="00CD5C68"/>
    <w:pPr>
      <w:keepLines/>
      <w:pBdr>
        <w:top w:val="threeDEmboss" w:sz="6" w:space="1" w:color="0F1177"/>
        <w:left w:val="threeDEmboss" w:sz="6" w:space="4" w:color="0F1177"/>
        <w:bottom w:val="threeDEmboss" w:sz="6" w:space="1" w:color="0F1177"/>
        <w:right w:val="threeDEngrave" w:sz="6" w:space="4" w:color="0F1177"/>
      </w:pBdr>
      <w:tabs>
        <w:tab w:val="num" w:pos="2664"/>
      </w:tabs>
      <w:spacing w:before="0" w:after="160"/>
      <w:ind w:left="2664" w:hanging="360"/>
    </w:pPr>
    <w:rPr>
      <w:rFonts w:ascii="Arial Unicode MS" w:eastAsia="Arial Unicode MS" w:hAnsi="Arial Unicode MS"/>
      <w:szCs w:val="20"/>
    </w:rPr>
  </w:style>
  <w:style w:type="paragraph" w:customStyle="1" w:styleId="HSPuce1">
    <w:name w:val="HS Puce 1"/>
    <w:basedOn w:val="Normal"/>
    <w:rsid w:val="00CD5C68"/>
    <w:pPr>
      <w:numPr>
        <w:numId w:val="23"/>
      </w:numPr>
      <w:spacing w:before="120" w:line="340" w:lineRule="atLeast"/>
      <w:jc w:val="both"/>
    </w:pPr>
    <w:rPr>
      <w:rFonts w:ascii="Arial" w:hAnsi="Arial"/>
      <w:sz w:val="22"/>
      <w:szCs w:val="20"/>
      <w:lang w:eastAsia="fr-FR"/>
    </w:rPr>
  </w:style>
  <w:style w:type="paragraph" w:customStyle="1" w:styleId="HS1">
    <w:name w:val="HS 1"/>
    <w:basedOn w:val="Normal"/>
    <w:rsid w:val="00CD5C68"/>
    <w:pPr>
      <w:spacing w:before="240" w:after="120" w:line="340" w:lineRule="atLeast"/>
      <w:jc w:val="both"/>
    </w:pPr>
    <w:rPr>
      <w:rFonts w:ascii="Arial" w:hAnsi="Arial"/>
      <w:sz w:val="22"/>
      <w:szCs w:val="20"/>
      <w:lang w:eastAsia="fr-FR"/>
    </w:rPr>
  </w:style>
  <w:style w:type="paragraph" w:customStyle="1" w:styleId="HS2">
    <w:name w:val="HS 2"/>
    <w:basedOn w:val="Normal"/>
    <w:rsid w:val="00CD5C68"/>
    <w:pPr>
      <w:spacing w:before="120" w:line="340" w:lineRule="atLeast"/>
      <w:ind w:left="567"/>
      <w:jc w:val="both"/>
    </w:pPr>
    <w:rPr>
      <w:rFonts w:ascii="Arial" w:hAnsi="Arial"/>
      <w:sz w:val="22"/>
      <w:szCs w:val="20"/>
      <w:lang w:eastAsia="fr-FR"/>
    </w:rPr>
  </w:style>
  <w:style w:type="paragraph" w:customStyle="1" w:styleId="HSTitre3">
    <w:name w:val="HS Titre 3"/>
    <w:basedOn w:val="Heading3"/>
    <w:next w:val="Normal"/>
    <w:rsid w:val="00CD5C68"/>
    <w:pPr>
      <w:numPr>
        <w:numId w:val="24"/>
      </w:numPr>
      <w:pBdr>
        <w:bottom w:val="none" w:sz="0" w:space="0" w:color="auto"/>
      </w:pBdr>
      <w:spacing w:line="340" w:lineRule="atLeast"/>
    </w:pPr>
    <w:rPr>
      <w:rFonts w:ascii="Arial" w:hAnsi="Arial" w:cs="Times New Roman"/>
      <w:i/>
      <w:color w:val="auto"/>
      <w:spacing w:val="0"/>
      <w:kern w:val="0"/>
      <w:sz w:val="24"/>
      <w:szCs w:val="20"/>
      <w:lang w:val="en-GB" w:eastAsia="fr-FR"/>
    </w:rPr>
  </w:style>
  <w:style w:type="paragraph" w:customStyle="1" w:styleId="HSPuce4">
    <w:name w:val="HS Puce 4"/>
    <w:basedOn w:val="Normal"/>
    <w:rsid w:val="00CD5C68"/>
    <w:pPr>
      <w:numPr>
        <w:numId w:val="25"/>
      </w:numPr>
      <w:tabs>
        <w:tab w:val="clear" w:pos="360"/>
        <w:tab w:val="num" w:pos="2268"/>
      </w:tabs>
      <w:spacing w:before="60" w:line="340" w:lineRule="atLeast"/>
      <w:ind w:left="2268" w:hanging="567"/>
    </w:pPr>
    <w:rPr>
      <w:rFonts w:ascii="Arial" w:hAnsi="Arial"/>
      <w:sz w:val="22"/>
      <w:szCs w:val="20"/>
      <w:lang w:eastAsia="fr-FR"/>
    </w:rPr>
  </w:style>
  <w:style w:type="paragraph" w:customStyle="1" w:styleId="HSTitre2">
    <w:name w:val="HS Titre 2"/>
    <w:basedOn w:val="Heading2"/>
    <w:next w:val="HS2"/>
    <w:rsid w:val="00CD5C68"/>
    <w:pPr>
      <w:keepNext/>
      <w:numPr>
        <w:ilvl w:val="0"/>
        <w:numId w:val="0"/>
      </w:numPr>
      <w:pBdr>
        <w:bottom w:val="none" w:sz="0" w:space="0" w:color="auto"/>
      </w:pBdr>
      <w:tabs>
        <w:tab w:val="num" w:pos="567"/>
      </w:tabs>
      <w:spacing w:before="240" w:line="340" w:lineRule="atLeast"/>
      <w:ind w:left="1080" w:hanging="360"/>
      <w:jc w:val="left"/>
    </w:pPr>
    <w:rPr>
      <w:rFonts w:ascii="Arial" w:hAnsi="Arial" w:cs="Times New Roman"/>
      <w:bCs/>
      <w:i/>
      <w:color w:val="auto"/>
      <w:spacing w:val="0"/>
      <w:kern w:val="0"/>
      <w:sz w:val="28"/>
      <w:szCs w:val="20"/>
      <w:lang w:val="en-GB" w:eastAsia="fr-FR"/>
    </w:rPr>
  </w:style>
  <w:style w:type="paragraph" w:styleId="BodyTextIndent">
    <w:name w:val="Body Text Indent"/>
    <w:basedOn w:val="Normal"/>
    <w:link w:val="BodyTextIndentChar"/>
    <w:semiHidden/>
    <w:rsid w:val="00CD5C68"/>
    <w:pPr>
      <w:ind w:left="720"/>
    </w:pPr>
    <w:rPr>
      <w:lang w:val="fr-FR"/>
    </w:rPr>
  </w:style>
  <w:style w:type="character" w:customStyle="1" w:styleId="BodyTextIndentChar">
    <w:name w:val="Body Text Indent Char"/>
    <w:basedOn w:val="DefaultParagraphFont"/>
    <w:link w:val="BodyTextIndent"/>
    <w:semiHidden/>
    <w:rsid w:val="00CD5C68"/>
    <w:rPr>
      <w:sz w:val="24"/>
      <w:szCs w:val="24"/>
      <w:lang w:val="fr-FR"/>
    </w:rPr>
  </w:style>
  <w:style w:type="character" w:customStyle="1" w:styleId="BodyText3Char">
    <w:name w:val="Body Text 3 Char"/>
    <w:basedOn w:val="DefaultParagraphFont"/>
    <w:link w:val="BodyText3"/>
    <w:uiPriority w:val="99"/>
    <w:semiHidden/>
    <w:rsid w:val="00CD5C68"/>
    <w:rPr>
      <w:rFonts w:ascii="Book Antiqua" w:hAnsi="Book Antiqua" w:cs="Tahoma"/>
      <w:bCs/>
      <w:sz w:val="22"/>
      <w:szCs w:val="24"/>
    </w:rPr>
  </w:style>
  <w:style w:type="paragraph" w:customStyle="1" w:styleId="IndentedList">
    <w:name w:val="IndentedList"/>
    <w:basedOn w:val="Normal"/>
    <w:rsid w:val="00CD5C68"/>
    <w:pPr>
      <w:tabs>
        <w:tab w:val="left" w:pos="3240"/>
      </w:tabs>
      <w:overflowPunct w:val="0"/>
      <w:autoSpaceDE w:val="0"/>
      <w:autoSpaceDN w:val="0"/>
      <w:adjustRightInd w:val="0"/>
      <w:spacing w:line="240" w:lineRule="atLeast"/>
      <w:ind w:left="3600" w:hanging="720"/>
    </w:pPr>
    <w:rPr>
      <w:rFonts w:ascii="Helvetica" w:hAnsi="Helvetica"/>
      <w:sz w:val="20"/>
      <w:szCs w:val="20"/>
    </w:rPr>
  </w:style>
  <w:style w:type="paragraph" w:customStyle="1" w:styleId="Style4ved">
    <w:name w:val="Style4_ved"/>
    <w:basedOn w:val="Heading4"/>
    <w:next w:val="BodyText2"/>
    <w:link w:val="Style4vedChar"/>
    <w:qFormat/>
    <w:rsid w:val="00CD5C68"/>
    <w:pPr>
      <w:numPr>
        <w:ilvl w:val="0"/>
      </w:numPr>
      <w:pBdr>
        <w:bottom w:val="single" w:sz="4" w:space="1" w:color="F79646"/>
      </w:pBdr>
      <w:tabs>
        <w:tab w:val="num" w:pos="851"/>
      </w:tabs>
      <w:ind w:left="864" w:hanging="864"/>
    </w:pPr>
    <w:rPr>
      <w:color w:val="000000"/>
      <w:sz w:val="24"/>
      <w:szCs w:val="24"/>
    </w:rPr>
  </w:style>
  <w:style w:type="character" w:customStyle="1" w:styleId="Style4vedChar">
    <w:name w:val="Style4_ved Char"/>
    <w:basedOn w:val="DefaultParagraphFont"/>
    <w:link w:val="Style4ved"/>
    <w:rsid w:val="00CD5C68"/>
    <w:rPr>
      <w:rFonts w:ascii="Arial Narrow" w:hAnsi="Arial Narrow" w:cs="Arial"/>
      <w:b/>
      <w:iCs/>
      <w:color w:val="000000"/>
      <w:spacing w:val="20"/>
      <w:kern w:val="32"/>
      <w:sz w:val="24"/>
      <w:szCs w:val="24"/>
    </w:rPr>
  </w:style>
  <w:style w:type="character" w:customStyle="1" w:styleId="Heading3Char">
    <w:name w:val="Heading 3 Char"/>
    <w:aliases w:val="h3 sub heading Char,h3 Char,l3 Char,Heading 3 - old Char,H3 Char,SubSect Char,h31 Char,h32 Char,h33 Char,h34 Char,h35 Char,h36 Char,h37 Char,h38 Char,h39 Char,h310 Char,h311 Char,h321 Char,h331 Char,h341 Char,h351 Char,h361 Char,h371 Char"/>
    <w:basedOn w:val="DefaultParagraphFont"/>
    <w:link w:val="Heading3"/>
    <w:rsid w:val="00816CAA"/>
    <w:rPr>
      <w:rFonts w:ascii="Arial Narrow" w:hAnsi="Arial Narrow" w:cs="Arial"/>
      <w:b/>
      <w:bCs/>
      <w:iCs/>
      <w:color w:val="E31837"/>
      <w:spacing w:val="20"/>
      <w:kern w:val="32"/>
      <w:sz w:val="28"/>
      <w:szCs w:val="26"/>
    </w:rPr>
  </w:style>
  <w:style w:type="character" w:customStyle="1" w:styleId="Heading1Char">
    <w:name w:val="Heading 1 Char"/>
    <w:aliases w:val="h1 Char,H1 Char,Deepa1 Char,1 Char,Header 1 Char,II+ Char,I Char,ChapterTitle Char,No numbers Char,69% Char,Attribute Heading 1 Char,Para1 Char,h11 Char,h12 Char,L1 Char,Head1 Char,Heading apps Char,R1 Char,H11 Char,Numbered Char,g Char"/>
    <w:basedOn w:val="DefaultParagraphFont"/>
    <w:link w:val="Heading1"/>
    <w:rsid w:val="00CD5C68"/>
    <w:rPr>
      <w:rFonts w:ascii="Comic Sans MS" w:hAnsi="Comic Sans MS" w:cs="Arial"/>
      <w:b/>
      <w:bCs/>
      <w:color w:val="E31837"/>
      <w:kern w:val="32"/>
      <w:sz w:val="96"/>
      <w:szCs w:val="32"/>
    </w:rPr>
  </w:style>
  <w:style w:type="character" w:customStyle="1" w:styleId="Heading2Char">
    <w:name w:val="Heading 2 Char"/>
    <w:aliases w:val="h2 Char,H2 Char,HD2 Char,head2 Char,Heading 2 Hidden Char,Titre3 Char,ClassHeading Char,2nd level Char,2 Char,Module Name Char,OCS Heading 2 Char,Chapter Char,1.Seite Char,Heading 2rh Char,H2-Heading 2 Char,Header 2 Char,l2 Char,22 Char"/>
    <w:basedOn w:val="DefaultParagraphFont"/>
    <w:link w:val="Heading2"/>
    <w:rsid w:val="00CD5C68"/>
    <w:rPr>
      <w:rFonts w:ascii="Arial Narrow" w:hAnsi="Arial Narrow" w:cs="Arial"/>
      <w:b/>
      <w:iCs/>
      <w:color w:val="E31837"/>
      <w:spacing w:val="20"/>
      <w:kern w:val="32"/>
      <w:sz w:val="32"/>
      <w:szCs w:val="28"/>
    </w:rPr>
  </w:style>
  <w:style w:type="paragraph" w:styleId="DocumentMap">
    <w:name w:val="Document Map"/>
    <w:basedOn w:val="Normal"/>
    <w:link w:val="DocumentMapChar"/>
    <w:semiHidden/>
    <w:rsid w:val="00CD5C68"/>
    <w:pPr>
      <w:shd w:val="clear" w:color="auto" w:fill="000080"/>
    </w:pPr>
    <w:rPr>
      <w:rFonts w:ascii="Tahoma" w:hAnsi="Tahoma" w:cs="Tahoma"/>
    </w:rPr>
  </w:style>
  <w:style w:type="character" w:customStyle="1" w:styleId="DocumentMapChar">
    <w:name w:val="Document Map Char"/>
    <w:basedOn w:val="DefaultParagraphFont"/>
    <w:link w:val="DocumentMap"/>
    <w:semiHidden/>
    <w:rsid w:val="00CD5C68"/>
    <w:rPr>
      <w:rFonts w:ascii="Tahoma" w:hAnsi="Tahoma" w:cs="Tahoma"/>
      <w:sz w:val="24"/>
      <w:szCs w:val="24"/>
      <w:shd w:val="clear" w:color="auto" w:fill="000080"/>
    </w:rPr>
  </w:style>
  <w:style w:type="paragraph" w:customStyle="1" w:styleId="bodytextforlistnumber">
    <w:name w:val="body text for list number"/>
    <w:basedOn w:val="Normal"/>
    <w:rsid w:val="00C37208"/>
    <w:pPr>
      <w:ind w:left="1480"/>
      <w:jc w:val="both"/>
    </w:pPr>
    <w:rPr>
      <w:rFonts w:ascii="Arial" w:hAnsi="Arial"/>
      <w:sz w:val="20"/>
    </w:rPr>
  </w:style>
  <w:style w:type="paragraph" w:customStyle="1" w:styleId="Warning">
    <w:name w:val="Warning"/>
    <w:basedOn w:val="BodyText2"/>
    <w:rsid w:val="00C37208"/>
    <w:pPr>
      <w:numPr>
        <w:numId w:val="29"/>
      </w:numPr>
      <w:pBdr>
        <w:top w:val="single" w:sz="8" w:space="1" w:color="FF6600"/>
        <w:bottom w:val="single" w:sz="8" w:space="1" w:color="FF6600"/>
      </w:pBdr>
    </w:pPr>
    <w:rPr>
      <w:rFonts w:ascii="Arial Narrow" w:hAnsi="Arial Narrow"/>
    </w:rPr>
  </w:style>
  <w:style w:type="paragraph" w:customStyle="1" w:styleId="bodytextlistbullet2">
    <w:name w:val="body text list bullet 2"/>
    <w:basedOn w:val="ListBullet2"/>
    <w:rsid w:val="00C37208"/>
    <w:pPr>
      <w:numPr>
        <w:numId w:val="0"/>
      </w:numPr>
      <w:tabs>
        <w:tab w:val="left" w:pos="1440"/>
      </w:tabs>
      <w:ind w:left="1440"/>
    </w:pPr>
  </w:style>
  <w:style w:type="paragraph" w:customStyle="1" w:styleId="bodytextlistbullet3">
    <w:name w:val="body text list bullet 3"/>
    <w:basedOn w:val="ListBullet3"/>
    <w:rsid w:val="00C37208"/>
    <w:pPr>
      <w:numPr>
        <w:numId w:val="0"/>
      </w:numPr>
      <w:ind w:left="2200"/>
    </w:pPr>
    <w:rPr>
      <w:b w:val="0"/>
      <w:bCs w:val="0"/>
      <w:sz w:val="20"/>
      <w:szCs w:val="24"/>
    </w:rPr>
  </w:style>
  <w:style w:type="paragraph" w:customStyle="1" w:styleId="bodytextlistbullet1">
    <w:name w:val="body text list bullet1"/>
    <w:basedOn w:val="BodyText2"/>
    <w:rsid w:val="00C37208"/>
    <w:pPr>
      <w:tabs>
        <w:tab w:val="left" w:pos="1008"/>
      </w:tabs>
      <w:ind w:left="980"/>
    </w:pPr>
  </w:style>
  <w:style w:type="paragraph" w:customStyle="1" w:styleId="Reference">
    <w:name w:val="Reference"/>
    <w:basedOn w:val="ManualName"/>
    <w:rsid w:val="00C37208"/>
    <w:pPr>
      <w:ind w:left="864" w:hanging="864"/>
    </w:pPr>
    <w:rPr>
      <w:rFonts w:ascii="Arial" w:hAnsi="Arial"/>
      <w:b w:val="0"/>
      <w:sz w:val="16"/>
      <w:szCs w:val="24"/>
    </w:rPr>
  </w:style>
  <w:style w:type="paragraph" w:customStyle="1" w:styleId="CoverPage">
    <w:name w:val="Cover Page"/>
    <w:basedOn w:val="Normal"/>
    <w:rsid w:val="00C37208"/>
    <w:pPr>
      <w:spacing w:before="240" w:after="240"/>
    </w:pPr>
    <w:rPr>
      <w:rFonts w:ascii="Arial" w:hAnsi="Arial"/>
      <w:lang w:val="en-GB"/>
    </w:rPr>
  </w:style>
  <w:style w:type="character" w:styleId="HTMLTypewriter">
    <w:name w:val="HTML Typewriter"/>
    <w:basedOn w:val="DefaultParagraphFont"/>
    <w:semiHidden/>
    <w:rsid w:val="00C37208"/>
    <w:rPr>
      <w:rFonts w:ascii="Courier New" w:eastAsia="Courier New" w:hAnsi="Courier New" w:cs="Courier New"/>
      <w:sz w:val="20"/>
      <w:szCs w:val="20"/>
    </w:rPr>
  </w:style>
  <w:style w:type="paragraph" w:customStyle="1" w:styleId="CarCarCharCharCarCarCharCharCarCarCharChar">
    <w:name w:val="Car Car Char Char Car Car Char Char Car Car Char Char"/>
    <w:basedOn w:val="Normal"/>
    <w:autoRedefine/>
    <w:semiHidden/>
    <w:rsid w:val="00C37208"/>
    <w:pPr>
      <w:spacing w:after="160" w:line="240" w:lineRule="exact"/>
      <w:jc w:val="both"/>
    </w:pPr>
    <w:rPr>
      <w:rFonts w:ascii="Verdana" w:hAnsi="Verdana"/>
      <w:sz w:val="20"/>
      <w:szCs w:val="20"/>
      <w:lang w:val="pt-PT"/>
    </w:rPr>
  </w:style>
  <w:style w:type="paragraph" w:customStyle="1" w:styleId="BRStyle">
    <w:name w:val="BR Style"/>
    <w:basedOn w:val="HSBR2"/>
    <w:semiHidden/>
    <w:qFormat/>
    <w:rsid w:val="00633175"/>
    <w:pPr>
      <w:numPr>
        <w:numId w:val="30"/>
      </w:numPr>
      <w:tabs>
        <w:tab w:val="left" w:pos="720"/>
        <w:tab w:val="num" w:pos="2340"/>
        <w:tab w:val="num" w:pos="2610"/>
      </w:tabs>
      <w:ind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annotation reference" w:uiPriority="0"/>
    <w:lsdException w:name="page number" w:uiPriority="0"/>
    <w:lsdException w:name="table of authorities" w:uiPriority="0"/>
    <w:lsdException w:name="toa heading" w:uiPriority="0"/>
    <w:lsdException w:name="List Number" w:uiPriority="0"/>
    <w:lsdException w:name="List Bullet 2" w:uiPriority="0"/>
    <w:lsdException w:name="List Bullet 3" w:uiPriority="0"/>
    <w:lsdException w:name="List Number 2" w:uiPriority="0"/>
    <w:lsdException w:name="List Number 3" w:uiPriority="0"/>
    <w:lsdException w:name="Title" w:semiHidden="0" w:uiPriority="0" w:unhideWhenUsed="0" w:qFormat="1"/>
    <w:lsdException w:name="Signature" w:uiPriority="0"/>
    <w:lsdException w:name="Default Paragraph Font" w:uiPriority="1"/>
    <w:lsdException w:name="Body Text" w:uiPriority="0"/>
    <w:lsdException w:name="Body Text Indent" w:uiPriority="0"/>
    <w:lsdException w:name="Subtitle" w:semiHidden="0" w:uiPriority="11"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EDC"/>
    <w:rPr>
      <w:sz w:val="24"/>
      <w:szCs w:val="24"/>
    </w:rPr>
  </w:style>
  <w:style w:type="paragraph" w:styleId="Heading1">
    <w:name w:val="heading 1"/>
    <w:aliases w:val="h1,H1,Deepa1,1,Header 1,II+,I,ChapterTitle,No numbers,69%,Attribute Heading 1,Para1,h11,h12,L1,Head1,Heading apps,R1,H11,Numbered,Section Heading,1 ghost,g,ghost,MainHeader,Main heading,Heading 10,tchead,Test Plan,chapternumber"/>
    <w:basedOn w:val="Normal"/>
    <w:next w:val="Normal"/>
    <w:link w:val="Heading1Char"/>
    <w:qFormat/>
    <w:rsid w:val="000E7BEC"/>
    <w:pPr>
      <w:keepNext/>
      <w:numPr>
        <w:numId w:val="17"/>
      </w:numPr>
      <w:spacing w:before="120" w:after="60"/>
      <w:jc w:val="right"/>
      <w:outlineLvl w:val="0"/>
    </w:pPr>
    <w:rPr>
      <w:rFonts w:ascii="Comic Sans MS" w:hAnsi="Comic Sans MS" w:cs="Arial"/>
      <w:b/>
      <w:bCs/>
      <w:color w:val="E31837"/>
      <w:kern w:val="32"/>
      <w:sz w:val="96"/>
      <w:szCs w:val="32"/>
    </w:rPr>
  </w:style>
  <w:style w:type="paragraph" w:styleId="Heading2">
    <w:name w:val="heading 2"/>
    <w:aliases w:val="h2,H2,HD2,head2,Heading 2 Hidden,Titre3,ClassHeading,2nd level,2,Module Name,OCS Heading 2,Chapter,1.Seite,Heading 2rh,H2-Heading 2,Header 2,l2,Header2,22,heading2,list2,H21,HeadB,Reset numbering,Small Chapter),Heading2,h21,Major,B.2 Heading 2"/>
    <w:basedOn w:val="Heading1"/>
    <w:next w:val="BodyText2"/>
    <w:link w:val="Heading2Char"/>
    <w:autoRedefine/>
    <w:qFormat/>
    <w:rsid w:val="000E7BEC"/>
    <w:pPr>
      <w:keepNext w:val="0"/>
      <w:numPr>
        <w:ilvl w:val="1"/>
      </w:numPr>
      <w:pBdr>
        <w:bottom w:val="single" w:sz="8" w:space="1" w:color="E31837"/>
      </w:pBdr>
      <w:spacing w:before="0" w:after="120"/>
      <w:jc w:val="both"/>
      <w:outlineLvl w:val="1"/>
    </w:pPr>
    <w:rPr>
      <w:rFonts w:ascii="Arial Narrow" w:hAnsi="Arial Narrow"/>
      <w:bCs w:val="0"/>
      <w:iCs/>
      <w:spacing w:val="20"/>
      <w:sz w:val="32"/>
      <w:szCs w:val="28"/>
    </w:rPr>
  </w:style>
  <w:style w:type="paragraph" w:styleId="Heading3">
    <w:name w:val="heading 3"/>
    <w:aliases w:val="h3 sub heading,h3,l3,Heading 3 - old,H3,SubSect,h31,h32,h33,h34,h35,h36,h37,h38,h39,h310,h311,h321,h331,h341,h351,h361,h371,h381,h312,h322,h332,h342,h352,h362,h372,h382,h313,h323,h333,h343,h353,h363,h373,h383,h314,h324,h334,h344,h354,h364,h374"/>
    <w:basedOn w:val="Heading2"/>
    <w:next w:val="BodyText2"/>
    <w:link w:val="Heading3Char"/>
    <w:autoRedefine/>
    <w:qFormat/>
    <w:rsid w:val="00816CAA"/>
    <w:pPr>
      <w:keepNext/>
      <w:numPr>
        <w:ilvl w:val="2"/>
        <w:numId w:val="0"/>
      </w:numPr>
      <w:pBdr>
        <w:bottom w:val="single" w:sz="8" w:space="0" w:color="FF9900"/>
      </w:pBdr>
      <w:tabs>
        <w:tab w:val="left" w:pos="720"/>
        <w:tab w:val="left" w:pos="900"/>
        <w:tab w:val="num" w:pos="1080"/>
      </w:tabs>
      <w:spacing w:before="240"/>
      <w:jc w:val="left"/>
      <w:outlineLvl w:val="2"/>
    </w:pPr>
    <w:rPr>
      <w:bCs/>
      <w:sz w:val="28"/>
      <w:szCs w:val="26"/>
    </w:rPr>
  </w:style>
  <w:style w:type="paragraph" w:styleId="Heading4">
    <w:name w:val="heading 4"/>
    <w:aliases w:val="Table Text Numbered,h4,l4+toc4,I4,l4,Level 2 - a,Level 2 - (a),PA Micro Section,Sub-Minor,GE Heading 4,(Alt+4),H41,(Alt+4)1,H42,(Alt+4)2,H43,(Alt+4)3,H44,(Alt+4)4,H45,(Alt+4)5,H411,(Alt+4)11,H421,(Alt+4)21,H431,(Alt+4)31,H46,(Alt+4)6,H412,4,a."/>
    <w:basedOn w:val="Heading3"/>
    <w:next w:val="BodyText20"/>
    <w:autoRedefine/>
    <w:qFormat/>
    <w:rsid w:val="00D86C90"/>
    <w:pPr>
      <w:numPr>
        <w:ilvl w:val="3"/>
      </w:numPr>
      <w:pBdr>
        <w:bottom w:val="single" w:sz="4" w:space="1" w:color="auto"/>
      </w:pBdr>
      <w:tabs>
        <w:tab w:val="num" w:pos="851"/>
        <w:tab w:val="num" w:pos="1080"/>
      </w:tabs>
      <w:outlineLvl w:val="3"/>
    </w:pPr>
    <w:rPr>
      <w:bCs w:val="0"/>
      <w:sz w:val="26"/>
      <w:szCs w:val="28"/>
    </w:rPr>
  </w:style>
  <w:style w:type="paragraph" w:styleId="Heading5">
    <w:name w:val="heading 5"/>
    <w:aliases w:val="h5,Roman list,l5,hm,Table label,mh2,Module heading 2,Head 5,list 5,5,H5,Para5,h51,h52,L5,Level 3 - i,PA Pico Section,Masthead Text Box,lowest level provided,Block Label,Bullet point,Don't Use!,Appendix A to X,Heading 5   Appendix A to X,sb"/>
    <w:basedOn w:val="Heading4"/>
    <w:next w:val="BodyText2"/>
    <w:qFormat/>
    <w:rsid w:val="000A4EDC"/>
    <w:pPr>
      <w:numPr>
        <w:ilvl w:val="4"/>
      </w:numPr>
      <w:tabs>
        <w:tab w:val="num" w:pos="851"/>
        <w:tab w:val="left" w:pos="1152"/>
      </w:tabs>
      <w:outlineLvl w:val="4"/>
    </w:pPr>
    <w:rPr>
      <w:bCs/>
      <w:iCs w:val="0"/>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qFormat/>
    <w:rsid w:val="000A4EDC"/>
    <w:pPr>
      <w:numPr>
        <w:ilvl w:val="5"/>
        <w:numId w:val="17"/>
      </w:numPr>
      <w:spacing w:before="240" w:after="60"/>
      <w:outlineLvl w:val="5"/>
    </w:pPr>
    <w:rPr>
      <w:b/>
      <w:bCs/>
      <w:sz w:val="22"/>
      <w:szCs w:val="22"/>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qFormat/>
    <w:rsid w:val="000A4EDC"/>
    <w:pPr>
      <w:numPr>
        <w:ilvl w:val="6"/>
        <w:numId w:val="17"/>
      </w:numPr>
      <w:spacing w:before="240" w:after="60"/>
      <w:outlineLvl w:val="6"/>
    </w:pPr>
  </w:style>
  <w:style w:type="paragraph" w:styleId="Heading8">
    <w:name w:val="heading 8"/>
    <w:aliases w:val="Appendix1,Legal Level 1.1.1.,PA Appendix Minor,ft,figure title,Center Bold,Annex,L1 Heading 8,Level 1.1.1,No num/gap,H8,12 Heading 8,Aztec Heading 8,avoid use, avoid use,No num/gap1,12 Heading 81,8"/>
    <w:basedOn w:val="Normal"/>
    <w:next w:val="Normal"/>
    <w:qFormat/>
    <w:rsid w:val="000A4EDC"/>
    <w:pPr>
      <w:numPr>
        <w:ilvl w:val="7"/>
        <w:numId w:val="17"/>
      </w:numPr>
      <w:spacing w:before="240" w:after="60"/>
      <w:outlineLvl w:val="7"/>
    </w:pPr>
    <w:rPr>
      <w:i/>
      <w:iCs/>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ChapterNo"/>
    <w:next w:val="BodyText"/>
    <w:qFormat/>
    <w:rsid w:val="000A4EDC"/>
    <w:pPr>
      <w:numPr>
        <w:ilvl w:val="8"/>
        <w:numId w:val="17"/>
      </w:numPr>
      <w:spacing w:before="240"/>
      <w:outlineLvl w:val="8"/>
    </w:pPr>
    <w:rPr>
      <w:rFonts w:cs="Arial"/>
      <w:imprint/>
      <w:sz w:val="56"/>
      <w:szCs w:val="22"/>
      <w14:shadow w14:blurRad="0" w14:dist="0" w14:dir="0" w14:sx="0" w14:sy="0" w14:kx="0" w14:ky="0" w14:algn="none">
        <w14:srgbClr w14:val="000000"/>
      </w14:shadow>
      <w14:textOutline w14:w="0" w14:cap="rnd"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2">
    <w:name w:val="BodyText2"/>
    <w:basedOn w:val="BodyText"/>
    <w:link w:val="BodyText2Char2"/>
    <w:qFormat/>
    <w:rsid w:val="000A4EDC"/>
  </w:style>
  <w:style w:type="paragraph" w:styleId="BodyText">
    <w:name w:val="Body Text"/>
    <w:aliases w:val="bt,body text,BODY TEXT, ändrad,ändreading 6ad,Body3,Remarks,ändrad,Body Text Char,body indent,t,Bodytext,AvtalBrödtext,Compliance,AvtalBrodtext,andrad,EHPT,Body Text2,Body Text ,Body Text level 1,à¹×éÍàÃ×èÍ§,Requirements,compact,- TF,ändrad1"/>
    <w:basedOn w:val="Normal"/>
    <w:next w:val="BodyText2"/>
    <w:rsid w:val="000A4EDC"/>
    <w:pPr>
      <w:spacing w:before="60" w:after="60"/>
      <w:jc w:val="both"/>
    </w:pPr>
    <w:rPr>
      <w:rFonts w:ascii="Arial" w:hAnsi="Arial"/>
      <w:sz w:val="20"/>
    </w:rPr>
  </w:style>
  <w:style w:type="paragraph" w:customStyle="1" w:styleId="ChapterNo">
    <w:name w:val="Chapter No"/>
    <w:basedOn w:val="BodyText"/>
    <w:rsid w:val="000A4EDC"/>
    <w:pPr>
      <w:jc w:val="center"/>
    </w:pPr>
    <w:rPr>
      <w:rFonts w:ascii="Comic Sans MS" w:hAnsi="Comic Sans MS" w:cs="Tahoma"/>
      <w:b/>
      <w:bCs/>
      <w:color w:val="000000"/>
      <w:sz w:val="9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TOC1">
    <w:name w:val="toc 1"/>
    <w:basedOn w:val="BodyText"/>
    <w:next w:val="Normal"/>
    <w:autoRedefine/>
    <w:uiPriority w:val="39"/>
    <w:rsid w:val="000A4EDC"/>
    <w:pPr>
      <w:tabs>
        <w:tab w:val="right" w:leader="dot" w:pos="9350"/>
      </w:tabs>
      <w:spacing w:before="360" w:after="120"/>
      <w:ind w:left="-144"/>
      <w:jc w:val="left"/>
    </w:pPr>
    <w:rPr>
      <w:rFonts w:ascii="Arial Narrow" w:hAnsi="Arial Narrow"/>
      <w:b/>
      <w:bCs/>
      <w:noProof/>
      <w:color w:val="333333"/>
      <w:sz w:val="24"/>
      <w:szCs w:val="72"/>
    </w:rPr>
  </w:style>
  <w:style w:type="paragraph" w:styleId="Header">
    <w:name w:val="header"/>
    <w:aliases w:val="index,ho,header odd"/>
    <w:basedOn w:val="Normal"/>
    <w:semiHidden/>
    <w:rsid w:val="000A4EDC"/>
    <w:pPr>
      <w:tabs>
        <w:tab w:val="center" w:pos="4320"/>
        <w:tab w:val="right" w:pos="8640"/>
      </w:tabs>
      <w:spacing w:after="120"/>
    </w:pPr>
    <w:rPr>
      <w:rFonts w:ascii="Tahoma" w:hAnsi="Tahoma"/>
      <w:b/>
      <w:sz w:val="20"/>
    </w:rPr>
  </w:style>
  <w:style w:type="paragraph" w:customStyle="1" w:styleId="ChapterName">
    <w:name w:val="Chapter Name"/>
    <w:basedOn w:val="Normal"/>
    <w:next w:val="BodyText"/>
    <w:autoRedefine/>
    <w:rsid w:val="000E7BEC"/>
    <w:pPr>
      <w:pBdr>
        <w:bottom w:val="single" w:sz="12" w:space="1" w:color="E31837"/>
      </w:pBdr>
      <w:spacing w:before="120"/>
    </w:pPr>
    <w:rPr>
      <w:rFonts w:ascii="Arial Narrow" w:hAnsi="Arial Narrow"/>
      <w:b/>
      <w:color w:val="E31837"/>
      <w:spacing w:val="38"/>
      <w:position w:val="6"/>
      <w:sz w:val="44"/>
    </w:rPr>
  </w:style>
  <w:style w:type="paragraph" w:customStyle="1" w:styleId="ListBullet1">
    <w:name w:val="List Bullet 1"/>
    <w:basedOn w:val="BodyText2"/>
    <w:qFormat/>
    <w:rsid w:val="000A4EDC"/>
    <w:pPr>
      <w:numPr>
        <w:numId w:val="5"/>
      </w:numPr>
    </w:pPr>
  </w:style>
  <w:style w:type="paragraph" w:styleId="ListBullet2">
    <w:name w:val="List Bullet 2"/>
    <w:basedOn w:val="ListBullet1"/>
    <w:autoRedefine/>
    <w:semiHidden/>
    <w:rsid w:val="000A4EDC"/>
    <w:pPr>
      <w:numPr>
        <w:numId w:val="3"/>
      </w:numPr>
    </w:pPr>
  </w:style>
  <w:style w:type="paragraph" w:styleId="ListBullet3">
    <w:name w:val="List Bullet 3"/>
    <w:basedOn w:val="ListBullet2"/>
    <w:semiHidden/>
    <w:rsid w:val="0054387A"/>
    <w:pPr>
      <w:numPr>
        <w:numId w:val="16"/>
      </w:numPr>
    </w:pPr>
    <w:rPr>
      <w:b/>
      <w:bCs/>
      <w:sz w:val="18"/>
      <w:szCs w:val="18"/>
    </w:rPr>
  </w:style>
  <w:style w:type="paragraph" w:styleId="ListNumber2">
    <w:name w:val="List Number 2"/>
    <w:basedOn w:val="ListNumber"/>
    <w:semiHidden/>
    <w:rsid w:val="000A4EDC"/>
    <w:pPr>
      <w:numPr>
        <w:numId w:val="9"/>
      </w:numPr>
    </w:pPr>
  </w:style>
  <w:style w:type="paragraph" w:styleId="ListNumber">
    <w:name w:val="List Number"/>
    <w:basedOn w:val="ListBullet1"/>
    <w:autoRedefine/>
    <w:semiHidden/>
    <w:rsid w:val="000A4EDC"/>
    <w:pPr>
      <w:numPr>
        <w:numId w:val="14"/>
      </w:numPr>
    </w:pPr>
  </w:style>
  <w:style w:type="paragraph" w:styleId="ListNumber3">
    <w:name w:val="List Number 3"/>
    <w:basedOn w:val="ListNumber2"/>
    <w:semiHidden/>
    <w:rsid w:val="000A4EDC"/>
    <w:pPr>
      <w:numPr>
        <w:numId w:val="1"/>
      </w:numPr>
    </w:pPr>
  </w:style>
  <w:style w:type="paragraph" w:styleId="TOC2">
    <w:name w:val="toc 2"/>
    <w:basedOn w:val="TOC1"/>
    <w:next w:val="Normal"/>
    <w:autoRedefine/>
    <w:uiPriority w:val="39"/>
    <w:rsid w:val="000A4EDC"/>
    <w:pPr>
      <w:spacing w:before="240"/>
      <w:ind w:left="0"/>
    </w:pPr>
    <w:rPr>
      <w:caps/>
      <w:color w:val="000000"/>
      <w:sz w:val="22"/>
      <w:szCs w:val="32"/>
    </w:rPr>
  </w:style>
  <w:style w:type="paragraph" w:styleId="TOC3">
    <w:name w:val="toc 3"/>
    <w:basedOn w:val="TOC2"/>
    <w:next w:val="Normal"/>
    <w:uiPriority w:val="39"/>
    <w:rsid w:val="000A4EDC"/>
    <w:pPr>
      <w:spacing w:before="0"/>
      <w:ind w:left="240"/>
    </w:pPr>
    <w:rPr>
      <w:b w:val="0"/>
      <w:bCs w:val="0"/>
    </w:rPr>
  </w:style>
  <w:style w:type="paragraph" w:styleId="TOC4">
    <w:name w:val="toc 4"/>
    <w:basedOn w:val="TOC3"/>
    <w:next w:val="BodyText"/>
    <w:uiPriority w:val="39"/>
    <w:rsid w:val="000A4EDC"/>
    <w:pPr>
      <w:ind w:left="480"/>
    </w:pPr>
  </w:style>
  <w:style w:type="paragraph" w:styleId="TOC5">
    <w:name w:val="toc 5"/>
    <w:basedOn w:val="TOC4"/>
    <w:next w:val="Normal"/>
    <w:autoRedefine/>
    <w:uiPriority w:val="39"/>
    <w:rsid w:val="000A4EDC"/>
    <w:pPr>
      <w:ind w:left="720"/>
    </w:pPr>
  </w:style>
  <w:style w:type="paragraph" w:styleId="TOC6">
    <w:name w:val="toc 6"/>
    <w:basedOn w:val="Normal"/>
    <w:next w:val="Normal"/>
    <w:autoRedefine/>
    <w:uiPriority w:val="39"/>
    <w:rsid w:val="000A4EDC"/>
    <w:pPr>
      <w:ind w:left="960"/>
    </w:pPr>
  </w:style>
  <w:style w:type="paragraph" w:styleId="TOC7">
    <w:name w:val="toc 7"/>
    <w:basedOn w:val="Normal"/>
    <w:next w:val="Normal"/>
    <w:autoRedefine/>
    <w:uiPriority w:val="39"/>
    <w:rsid w:val="000A4EDC"/>
    <w:pPr>
      <w:ind w:left="1200"/>
    </w:pPr>
  </w:style>
  <w:style w:type="paragraph" w:styleId="TOC8">
    <w:name w:val="toc 8"/>
    <w:basedOn w:val="Normal"/>
    <w:next w:val="Normal"/>
    <w:autoRedefine/>
    <w:uiPriority w:val="39"/>
    <w:rsid w:val="000A4EDC"/>
    <w:pPr>
      <w:ind w:left="1440"/>
    </w:pPr>
  </w:style>
  <w:style w:type="paragraph" w:styleId="TOC9">
    <w:name w:val="toc 9"/>
    <w:basedOn w:val="Normal"/>
    <w:next w:val="Normal"/>
    <w:autoRedefine/>
    <w:uiPriority w:val="39"/>
    <w:rsid w:val="000A4EDC"/>
    <w:pPr>
      <w:ind w:left="1680"/>
    </w:pPr>
  </w:style>
  <w:style w:type="character" w:styleId="Hyperlink">
    <w:name w:val="Hyperlink"/>
    <w:basedOn w:val="DefaultParagraphFont"/>
    <w:uiPriority w:val="99"/>
    <w:rsid w:val="000A4EDC"/>
    <w:rPr>
      <w:color w:val="0000FF"/>
      <w:u w:val="single"/>
    </w:rPr>
  </w:style>
  <w:style w:type="paragraph" w:customStyle="1" w:styleId="FigureCaption">
    <w:name w:val="Figure Caption"/>
    <w:basedOn w:val="BodyText"/>
    <w:autoRedefine/>
    <w:rsid w:val="000A4EDC"/>
    <w:pPr>
      <w:jc w:val="center"/>
    </w:pPr>
    <w:rPr>
      <w:rFonts w:ascii="Arial Bold" w:hAnsi="Arial Bold"/>
      <w:b/>
      <w:bCs/>
      <w:color w:val="000000"/>
      <w:sz w:val="16"/>
      <w:szCs w:val="20"/>
      <w:u w:val="single"/>
    </w:rPr>
  </w:style>
  <w:style w:type="paragraph" w:styleId="NoteHeading">
    <w:name w:val="Note Heading"/>
    <w:basedOn w:val="Normal"/>
    <w:next w:val="BodyText2"/>
    <w:link w:val="NoteHeadingChar"/>
    <w:autoRedefine/>
    <w:rsid w:val="00B24035"/>
    <w:pPr>
      <w:numPr>
        <w:numId w:val="18"/>
      </w:numPr>
      <w:jc w:val="both"/>
    </w:pPr>
    <w:rPr>
      <w:rFonts w:ascii="Arial-BoldMT" w:eastAsia="Arial Unicode MS" w:hAnsi="Arial-BoldMT"/>
      <w:b/>
      <w:color w:val="000000"/>
      <w:sz w:val="18"/>
      <w:szCs w:val="18"/>
    </w:rPr>
  </w:style>
  <w:style w:type="paragraph" w:customStyle="1" w:styleId="SectionHead">
    <w:name w:val="SectionHead"/>
    <w:basedOn w:val="Heading1"/>
    <w:next w:val="BodyText"/>
    <w:autoRedefine/>
    <w:rsid w:val="00C3638B"/>
    <w:pPr>
      <w:numPr>
        <w:numId w:val="0"/>
      </w:numPr>
      <w:pBdr>
        <w:bottom w:val="single" w:sz="12" w:space="1" w:color="E31837"/>
      </w:pBdr>
      <w:tabs>
        <w:tab w:val="right" w:leader="dot" w:pos="8630"/>
      </w:tabs>
      <w:jc w:val="both"/>
    </w:pPr>
    <w:rPr>
      <w:rFonts w:ascii="Arial Bold" w:hAnsi="Arial Bold"/>
      <w:spacing w:val="28"/>
      <w:position w:val="6"/>
      <w:sz w:val="44"/>
    </w:rPr>
  </w:style>
  <w:style w:type="paragraph" w:customStyle="1" w:styleId="Doctrltext">
    <w:name w:val="Doctrl_text"/>
    <w:basedOn w:val="Normal"/>
    <w:rsid w:val="000A4EDC"/>
    <w:pPr>
      <w:keepLines/>
      <w:jc w:val="both"/>
    </w:pPr>
    <w:rPr>
      <w:szCs w:val="20"/>
    </w:rPr>
  </w:style>
  <w:style w:type="paragraph" w:customStyle="1" w:styleId="Image">
    <w:name w:val="Image"/>
    <w:basedOn w:val="BodyText"/>
    <w:next w:val="BodyText"/>
    <w:rsid w:val="000A4EDC"/>
    <w:pPr>
      <w:spacing w:before="120" w:after="120"/>
      <w:jc w:val="center"/>
    </w:pPr>
  </w:style>
  <w:style w:type="paragraph" w:styleId="Caption">
    <w:name w:val="caption"/>
    <w:basedOn w:val="FigureCaption"/>
    <w:next w:val="Normal"/>
    <w:qFormat/>
    <w:rsid w:val="000A4EDC"/>
    <w:pPr>
      <w:spacing w:before="120" w:after="120"/>
    </w:pPr>
    <w:rPr>
      <w:bCs w:val="0"/>
    </w:rPr>
  </w:style>
  <w:style w:type="paragraph" w:styleId="TableofFigures">
    <w:name w:val="table of figures"/>
    <w:basedOn w:val="Normal"/>
    <w:next w:val="Normal"/>
    <w:autoRedefine/>
    <w:semiHidden/>
    <w:rsid w:val="000A4EDC"/>
    <w:rPr>
      <w:rFonts w:ascii="Arial Bold" w:hAnsi="Arial Bold"/>
      <w:b/>
      <w:iCs/>
      <w:sz w:val="20"/>
    </w:rPr>
  </w:style>
  <w:style w:type="paragraph" w:styleId="Footer">
    <w:name w:val="footer"/>
    <w:basedOn w:val="Normal"/>
    <w:link w:val="FooterChar"/>
    <w:rsid w:val="000A4EDC"/>
    <w:pPr>
      <w:tabs>
        <w:tab w:val="center" w:pos="4320"/>
        <w:tab w:val="right" w:pos="8640"/>
      </w:tabs>
    </w:pPr>
  </w:style>
  <w:style w:type="paragraph" w:customStyle="1" w:styleId="TableColumnLabels">
    <w:name w:val="Table Column Labels"/>
    <w:basedOn w:val="BodyText"/>
    <w:rsid w:val="000A4EDC"/>
    <w:rPr>
      <w:rFonts w:ascii="Arial Bold" w:hAnsi="Arial Bold"/>
      <w:b/>
      <w:bCs/>
      <w:color w:val="FFFFFF"/>
    </w:rPr>
  </w:style>
  <w:style w:type="paragraph" w:customStyle="1" w:styleId="Tablecontent">
    <w:name w:val="Table content"/>
    <w:basedOn w:val="BodyText"/>
    <w:rsid w:val="000A4EDC"/>
    <w:pPr>
      <w:spacing w:before="120" w:after="0"/>
      <w:jc w:val="left"/>
    </w:pPr>
    <w:rPr>
      <w:sz w:val="18"/>
    </w:rPr>
  </w:style>
  <w:style w:type="paragraph" w:customStyle="1" w:styleId="TableListNumber1">
    <w:name w:val="Table List Number 1"/>
    <w:basedOn w:val="ListNumber"/>
    <w:rsid w:val="000A4EDC"/>
    <w:pPr>
      <w:numPr>
        <w:numId w:val="4"/>
      </w:numPr>
      <w:tabs>
        <w:tab w:val="left" w:pos="432"/>
      </w:tabs>
      <w:spacing w:before="120" w:after="0"/>
      <w:jc w:val="left"/>
    </w:pPr>
    <w:rPr>
      <w:sz w:val="18"/>
    </w:rPr>
  </w:style>
  <w:style w:type="paragraph" w:customStyle="1" w:styleId="TableListBullet1">
    <w:name w:val="Table List Bullet 1"/>
    <w:basedOn w:val="ListBullet1"/>
    <w:rsid w:val="000A4EDC"/>
    <w:pPr>
      <w:numPr>
        <w:numId w:val="2"/>
      </w:numPr>
      <w:spacing w:before="120" w:after="0"/>
    </w:pPr>
    <w:rPr>
      <w:sz w:val="18"/>
    </w:rPr>
  </w:style>
  <w:style w:type="character" w:styleId="PageNumber">
    <w:name w:val="page number"/>
    <w:basedOn w:val="DefaultParagraphFont"/>
    <w:semiHidden/>
    <w:rsid w:val="000A4EDC"/>
    <w:rPr>
      <w:rFonts w:ascii="Tahoma" w:hAnsi="Tahoma"/>
      <w:b/>
      <w:sz w:val="20"/>
      <w:bdr w:val="none" w:sz="0" w:space="0" w:color="auto"/>
      <w:shd w:val="clear" w:color="auto" w:fill="000000"/>
    </w:rPr>
  </w:style>
  <w:style w:type="paragraph" w:styleId="Index1">
    <w:name w:val="index 1"/>
    <w:basedOn w:val="Normal"/>
    <w:next w:val="Normal"/>
    <w:autoRedefine/>
    <w:semiHidden/>
    <w:rsid w:val="000A4EDC"/>
    <w:pPr>
      <w:ind w:left="240" w:hanging="240"/>
    </w:pPr>
    <w:rPr>
      <w:rFonts w:ascii="Arial" w:hAnsi="Arial"/>
      <w:szCs w:val="21"/>
    </w:rPr>
  </w:style>
  <w:style w:type="paragraph" w:customStyle="1" w:styleId="Apendixsection">
    <w:name w:val="Apendix section"/>
    <w:basedOn w:val="BodyText"/>
    <w:next w:val="BodyText"/>
    <w:rsid w:val="000A4EDC"/>
    <w:pPr>
      <w:numPr>
        <w:numId w:val="6"/>
      </w:numPr>
    </w:pPr>
    <w:rPr>
      <w:rFonts w:ascii="Trebuchet MS" w:hAnsi="Trebuchet MS"/>
      <w:b/>
      <w:sz w:val="32"/>
    </w:rPr>
  </w:style>
  <w:style w:type="paragraph" w:customStyle="1" w:styleId="Code">
    <w:name w:val="Code"/>
    <w:basedOn w:val="BodyText"/>
    <w:rsid w:val="000A4EDC"/>
    <w:pPr>
      <w:ind w:left="1080"/>
    </w:pPr>
    <w:rPr>
      <w:rFonts w:ascii="Courier New" w:hAnsi="Courier New"/>
    </w:rPr>
  </w:style>
  <w:style w:type="paragraph" w:styleId="Index2">
    <w:name w:val="index 2"/>
    <w:basedOn w:val="Normal"/>
    <w:next w:val="Normal"/>
    <w:autoRedefine/>
    <w:semiHidden/>
    <w:rsid w:val="000A4EDC"/>
    <w:pPr>
      <w:ind w:left="480" w:hanging="240"/>
    </w:pPr>
    <w:rPr>
      <w:rFonts w:ascii="Arial" w:hAnsi="Arial"/>
      <w:szCs w:val="21"/>
    </w:rPr>
  </w:style>
  <w:style w:type="paragraph" w:styleId="Index3">
    <w:name w:val="index 3"/>
    <w:basedOn w:val="Normal"/>
    <w:next w:val="Normal"/>
    <w:autoRedefine/>
    <w:semiHidden/>
    <w:rsid w:val="000A4EDC"/>
    <w:pPr>
      <w:ind w:left="720" w:hanging="240"/>
    </w:pPr>
    <w:rPr>
      <w:szCs w:val="21"/>
    </w:rPr>
  </w:style>
  <w:style w:type="paragraph" w:styleId="Index4">
    <w:name w:val="index 4"/>
    <w:basedOn w:val="Normal"/>
    <w:next w:val="Normal"/>
    <w:autoRedefine/>
    <w:semiHidden/>
    <w:rsid w:val="000A4EDC"/>
    <w:pPr>
      <w:ind w:left="960" w:hanging="240"/>
    </w:pPr>
    <w:rPr>
      <w:szCs w:val="21"/>
    </w:rPr>
  </w:style>
  <w:style w:type="paragraph" w:styleId="Index5">
    <w:name w:val="index 5"/>
    <w:basedOn w:val="Normal"/>
    <w:next w:val="Normal"/>
    <w:autoRedefine/>
    <w:semiHidden/>
    <w:rsid w:val="000A4EDC"/>
    <w:pPr>
      <w:ind w:left="1200" w:hanging="240"/>
    </w:pPr>
    <w:rPr>
      <w:szCs w:val="21"/>
    </w:rPr>
  </w:style>
  <w:style w:type="paragraph" w:styleId="Index6">
    <w:name w:val="index 6"/>
    <w:basedOn w:val="Normal"/>
    <w:next w:val="Normal"/>
    <w:autoRedefine/>
    <w:semiHidden/>
    <w:rsid w:val="000A4EDC"/>
    <w:pPr>
      <w:ind w:left="1440" w:hanging="240"/>
    </w:pPr>
    <w:rPr>
      <w:szCs w:val="21"/>
    </w:rPr>
  </w:style>
  <w:style w:type="paragraph" w:styleId="Index7">
    <w:name w:val="index 7"/>
    <w:basedOn w:val="Normal"/>
    <w:next w:val="Normal"/>
    <w:autoRedefine/>
    <w:semiHidden/>
    <w:rsid w:val="000A4EDC"/>
    <w:pPr>
      <w:ind w:left="1680" w:hanging="240"/>
    </w:pPr>
    <w:rPr>
      <w:szCs w:val="21"/>
    </w:rPr>
  </w:style>
  <w:style w:type="paragraph" w:styleId="Index8">
    <w:name w:val="index 8"/>
    <w:basedOn w:val="Normal"/>
    <w:next w:val="Normal"/>
    <w:autoRedefine/>
    <w:semiHidden/>
    <w:rsid w:val="000A4EDC"/>
    <w:pPr>
      <w:ind w:left="1920" w:hanging="240"/>
    </w:pPr>
    <w:rPr>
      <w:szCs w:val="21"/>
    </w:rPr>
  </w:style>
  <w:style w:type="paragraph" w:styleId="Index9">
    <w:name w:val="index 9"/>
    <w:basedOn w:val="Normal"/>
    <w:next w:val="Normal"/>
    <w:autoRedefine/>
    <w:semiHidden/>
    <w:rsid w:val="000A4EDC"/>
    <w:pPr>
      <w:ind w:left="2160" w:hanging="240"/>
    </w:pPr>
    <w:rPr>
      <w:szCs w:val="21"/>
    </w:rPr>
  </w:style>
  <w:style w:type="paragraph" w:customStyle="1" w:styleId="ManualName">
    <w:name w:val="Manual Name"/>
    <w:basedOn w:val="BodyText"/>
    <w:autoRedefine/>
    <w:rsid w:val="00633175"/>
    <w:pPr>
      <w:spacing w:before="0" w:after="100" w:afterAutospacing="1"/>
      <w:jc w:val="left"/>
    </w:pPr>
    <w:rPr>
      <w:rFonts w:ascii="Arial Bold" w:hAnsi="Arial Bold"/>
      <w:b/>
      <w:color w:val="E31837"/>
      <w:sz w:val="34"/>
      <w:szCs w:val="28"/>
    </w:rPr>
  </w:style>
  <w:style w:type="paragraph" w:customStyle="1" w:styleId="TableNames">
    <w:name w:val="Table Names"/>
    <w:basedOn w:val="SectionHead"/>
    <w:autoRedefine/>
    <w:rsid w:val="00C3638B"/>
    <w:pPr>
      <w:pBdr>
        <w:bottom w:val="single" w:sz="4" w:space="1" w:color="E31837"/>
      </w:pBdr>
      <w:ind w:left="-432"/>
    </w:pPr>
  </w:style>
  <w:style w:type="paragraph" w:customStyle="1" w:styleId="version">
    <w:name w:val="version"/>
    <w:basedOn w:val="BodyText"/>
    <w:rsid w:val="000A4EDC"/>
    <w:pPr>
      <w:spacing w:before="120" w:after="120"/>
      <w:ind w:left="1440"/>
      <w:jc w:val="center"/>
    </w:pPr>
    <w:rPr>
      <w:rFonts w:ascii="Trebuchet MS" w:hAnsi="Trebuchet MS"/>
      <w:b/>
      <w:color w:val="000000"/>
      <w:sz w:val="36"/>
    </w:rPr>
  </w:style>
  <w:style w:type="paragraph" w:customStyle="1" w:styleId="Head">
    <w:name w:val="Head"/>
    <w:basedOn w:val="Normal"/>
    <w:rsid w:val="000A4EDC"/>
    <w:rPr>
      <w:rFonts w:ascii="Arial" w:hAnsi="Arial"/>
      <w:b/>
      <w:bCs/>
      <w:spacing w:val="-5"/>
      <w:sz w:val="20"/>
      <w:szCs w:val="20"/>
    </w:rPr>
  </w:style>
  <w:style w:type="paragraph" w:styleId="Title">
    <w:name w:val="Title"/>
    <w:basedOn w:val="Normal"/>
    <w:qFormat/>
    <w:rsid w:val="000A4EDC"/>
    <w:pPr>
      <w:spacing w:after="1920"/>
      <w:jc w:val="center"/>
    </w:pPr>
    <w:rPr>
      <w:rFonts w:ascii="Arial Black" w:hAnsi="Arial Black" w:cs="Arial"/>
      <w:b/>
      <w:bCs/>
      <w:color w:val="808080"/>
      <w:sz w:val="48"/>
      <w:u w:val="single"/>
    </w:rPr>
  </w:style>
  <w:style w:type="paragraph" w:customStyle="1" w:styleId="app1">
    <w:name w:val="app1"/>
    <w:basedOn w:val="Normal"/>
    <w:rsid w:val="000A4EDC"/>
    <w:pPr>
      <w:tabs>
        <w:tab w:val="num" w:pos="1685"/>
      </w:tabs>
      <w:spacing w:after="500"/>
      <w:ind w:left="1685" w:hanging="432"/>
      <w:jc w:val="right"/>
    </w:pPr>
    <w:rPr>
      <w:rFonts w:ascii="Verdana" w:hAnsi="Verdana"/>
      <w:b/>
      <w:sz w:val="36"/>
    </w:rPr>
  </w:style>
  <w:style w:type="paragraph" w:customStyle="1" w:styleId="ReturnAddress">
    <w:name w:val="Return Address"/>
    <w:basedOn w:val="Normal"/>
    <w:rsid w:val="000A4EDC"/>
    <w:pPr>
      <w:jc w:val="center"/>
    </w:pPr>
    <w:rPr>
      <w:rFonts w:ascii="Arial Narrow" w:hAnsi="Arial Narrow"/>
      <w:spacing w:val="-3"/>
      <w:sz w:val="20"/>
      <w:szCs w:val="20"/>
    </w:rPr>
  </w:style>
  <w:style w:type="paragraph" w:styleId="Subtitle">
    <w:name w:val="Subtitle"/>
    <w:basedOn w:val="Title"/>
    <w:next w:val="BodyText"/>
    <w:link w:val="SubtitleChar"/>
    <w:uiPriority w:val="11"/>
    <w:qFormat/>
    <w:rsid w:val="000A4EDC"/>
    <w:pPr>
      <w:keepNext/>
      <w:pBdr>
        <w:bottom w:val="single" w:sz="6" w:space="14" w:color="808080"/>
      </w:pBdr>
      <w:spacing w:before="1940" w:line="200" w:lineRule="atLeast"/>
    </w:pPr>
    <w:rPr>
      <w:rFonts w:ascii="Garamond" w:hAnsi="Garamond" w:cs="Times New Roman"/>
      <w:bCs w:val="0"/>
      <w:caps/>
      <w:spacing w:val="30"/>
      <w:kern w:val="28"/>
      <w:sz w:val="18"/>
      <w:szCs w:val="20"/>
      <w:u w:val="none"/>
    </w:rPr>
  </w:style>
  <w:style w:type="character" w:styleId="FollowedHyperlink">
    <w:name w:val="FollowedHyperlink"/>
    <w:basedOn w:val="DefaultParagraphFont"/>
    <w:semiHidden/>
    <w:rsid w:val="000A4EDC"/>
    <w:rPr>
      <w:color w:val="800080"/>
      <w:u w:val="single"/>
    </w:rPr>
  </w:style>
  <w:style w:type="paragraph" w:customStyle="1" w:styleId="ContentList">
    <w:name w:val="Content List"/>
    <w:basedOn w:val="BodyText"/>
    <w:rsid w:val="000A4EDC"/>
    <w:pPr>
      <w:numPr>
        <w:numId w:val="7"/>
      </w:numPr>
      <w:jc w:val="left"/>
    </w:pPr>
  </w:style>
  <w:style w:type="paragraph" w:customStyle="1" w:styleId="ChapterList">
    <w:name w:val="Chapter List"/>
    <w:basedOn w:val="BodyText2"/>
    <w:rsid w:val="000A4EDC"/>
    <w:pPr>
      <w:numPr>
        <w:numId w:val="8"/>
      </w:numPr>
    </w:pPr>
  </w:style>
  <w:style w:type="paragraph" w:styleId="BodyText3">
    <w:name w:val="Body Text 3"/>
    <w:basedOn w:val="Normal"/>
    <w:link w:val="BodyText3Char"/>
    <w:semiHidden/>
    <w:rsid w:val="000A4EDC"/>
    <w:pPr>
      <w:jc w:val="both"/>
    </w:pPr>
    <w:rPr>
      <w:rFonts w:ascii="Book Antiqua" w:hAnsi="Book Antiqua" w:cs="Tahoma"/>
      <w:bCs/>
      <w:sz w:val="22"/>
    </w:rPr>
  </w:style>
  <w:style w:type="paragraph" w:customStyle="1" w:styleId="ProductName">
    <w:name w:val="Product Name"/>
    <w:basedOn w:val="ManualName"/>
    <w:autoRedefine/>
    <w:rsid w:val="000A4EDC"/>
    <w:pPr>
      <w:spacing w:before="120" w:after="120" w:afterAutospacing="0"/>
    </w:pPr>
    <w:rPr>
      <w:sz w:val="40"/>
    </w:rPr>
  </w:style>
  <w:style w:type="paragraph" w:customStyle="1" w:styleId="QMSBodyText">
    <w:name w:val="QMS Body Text"/>
    <w:basedOn w:val="Normal"/>
    <w:autoRedefine/>
    <w:rsid w:val="000A4EDC"/>
    <w:pPr>
      <w:ind w:left="720"/>
      <w:jc w:val="both"/>
    </w:pPr>
    <w:rPr>
      <w:b/>
      <w:bCs/>
      <w:szCs w:val="20"/>
    </w:rPr>
  </w:style>
  <w:style w:type="paragraph" w:customStyle="1" w:styleId="QMSHead1">
    <w:name w:val="QMS Head 1"/>
    <w:basedOn w:val="Heading1"/>
    <w:next w:val="QMSBodyText"/>
    <w:autoRedefine/>
    <w:rsid w:val="000A4EDC"/>
    <w:pPr>
      <w:pageBreakBefore/>
      <w:numPr>
        <w:numId w:val="13"/>
      </w:numPr>
      <w:tabs>
        <w:tab w:val="left" w:pos="540"/>
        <w:tab w:val="left" w:pos="720"/>
        <w:tab w:val="left" w:pos="1080"/>
      </w:tabs>
      <w:spacing w:before="240"/>
      <w:jc w:val="left"/>
    </w:pPr>
    <w:rPr>
      <w:rFonts w:ascii="Arial" w:hAnsi="Arial" w:cs="Times New Roman"/>
      <w:b w:val="0"/>
      <w:bCs w:val="0"/>
      <w:caps/>
      <w:sz w:val="32"/>
      <w:szCs w:val="2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QMSHead2">
    <w:name w:val="QMS Head 2"/>
    <w:basedOn w:val="Heading2"/>
    <w:next w:val="QMSBodyText"/>
    <w:autoRedefine/>
    <w:rsid w:val="000A4EDC"/>
    <w:pPr>
      <w:numPr>
        <w:numId w:val="13"/>
      </w:numPr>
      <w:pBdr>
        <w:bottom w:val="none" w:sz="0" w:space="0" w:color="auto"/>
      </w:pBdr>
      <w:spacing w:before="240"/>
      <w:jc w:val="left"/>
    </w:pPr>
    <w:rPr>
      <w:rFonts w:ascii="Arial" w:hAnsi="Arial"/>
      <w:b w:val="0"/>
      <w:bCs/>
      <w:iCs w:val="0"/>
      <w:color w:val="auto"/>
      <w:spacing w:val="0"/>
      <w:sz w:val="28"/>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QMSHead3">
    <w:name w:val="QMS Head 3"/>
    <w:basedOn w:val="Heading3"/>
    <w:next w:val="QMSBodyText"/>
    <w:autoRedefine/>
    <w:rsid w:val="000A4EDC"/>
    <w:pPr>
      <w:numPr>
        <w:ilvl w:val="0"/>
      </w:numPr>
      <w:pBdr>
        <w:bottom w:val="none" w:sz="0" w:space="0" w:color="auto"/>
      </w:pBdr>
      <w:tabs>
        <w:tab w:val="num" w:pos="1080"/>
      </w:tabs>
    </w:pPr>
    <w:rPr>
      <w:rFonts w:ascii="Arial" w:hAnsi="Arial"/>
      <w:iCs w:val="0"/>
      <w:caps/>
      <w:color w:val="auto"/>
      <w:spacing w:val="0"/>
      <w:sz w:val="24"/>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Productversion">
    <w:name w:val="Productversion"/>
    <w:basedOn w:val="version"/>
    <w:rsid w:val="000A4EDC"/>
    <w:pPr>
      <w:jc w:val="right"/>
    </w:pPr>
  </w:style>
  <w:style w:type="paragraph" w:styleId="IndexHeading">
    <w:name w:val="index heading"/>
    <w:basedOn w:val="Normal"/>
    <w:next w:val="Index1"/>
    <w:semiHidden/>
    <w:rsid w:val="000A4EDC"/>
    <w:pPr>
      <w:pBdr>
        <w:top w:val="single" w:sz="12" w:space="0" w:color="auto"/>
      </w:pBdr>
      <w:spacing w:before="360" w:after="240"/>
    </w:pPr>
    <w:rPr>
      <w:rFonts w:ascii="Arial Bold" w:hAnsi="Arial Bold"/>
      <w:b/>
      <w:bCs/>
      <w:i/>
      <w:iCs/>
      <w:szCs w:val="31"/>
    </w:rPr>
  </w:style>
  <w:style w:type="paragraph" w:customStyle="1" w:styleId="Style1">
    <w:name w:val="Style1"/>
    <w:basedOn w:val="Normal"/>
    <w:rsid w:val="000A4EDC"/>
    <w:rPr>
      <w:rFonts w:ascii="Arial" w:hAnsi="Arial"/>
      <w:b/>
      <w:color w:val="FFFFFF"/>
      <w:sz w:val="28"/>
    </w:rPr>
  </w:style>
  <w:style w:type="paragraph" w:customStyle="1" w:styleId="Response">
    <w:name w:val="Response"/>
    <w:basedOn w:val="Normal"/>
    <w:rsid w:val="000A4EDC"/>
    <w:rPr>
      <w:rFonts w:ascii="Arial" w:hAnsi="Arial"/>
      <w:color w:val="000080"/>
      <w:sz w:val="20"/>
      <w:lang w:val="en-GB"/>
    </w:rPr>
  </w:style>
  <w:style w:type="paragraph" w:customStyle="1" w:styleId="Style2">
    <w:name w:val="Style2"/>
    <w:basedOn w:val="Normal"/>
    <w:rsid w:val="000A4EDC"/>
    <w:rPr>
      <w:rFonts w:ascii="Impact" w:hAnsi="Impact"/>
      <w:b/>
      <w:sz w:val="40"/>
    </w:rPr>
  </w:style>
  <w:style w:type="paragraph" w:customStyle="1" w:styleId="A">
    <w:name w:val="A"/>
    <w:basedOn w:val="Normal"/>
    <w:next w:val="Normal"/>
    <w:rsid w:val="000A4EDC"/>
    <w:pPr>
      <w:numPr>
        <w:ilvl w:val="1"/>
        <w:numId w:val="10"/>
      </w:numPr>
      <w:tabs>
        <w:tab w:val="left" w:pos="1728"/>
      </w:tabs>
      <w:spacing w:before="360" w:after="240"/>
    </w:pPr>
    <w:rPr>
      <w:rFonts w:ascii="Verdana" w:hAnsi="Verdana"/>
      <w:b/>
      <w:sz w:val="36"/>
    </w:rPr>
  </w:style>
  <w:style w:type="paragraph" w:customStyle="1" w:styleId="appbullet">
    <w:name w:val="app bullet"/>
    <w:basedOn w:val="Normal"/>
    <w:rsid w:val="000A4EDC"/>
    <w:pPr>
      <w:numPr>
        <w:numId w:val="11"/>
      </w:numPr>
      <w:spacing w:before="240" w:after="120"/>
      <w:ind w:left="2246" w:hanging="446"/>
    </w:pPr>
    <w:rPr>
      <w:rFonts w:ascii="Arial" w:hAnsi="Arial" w:cs="Arial"/>
      <w:b/>
      <w:bCs/>
      <w:sz w:val="20"/>
    </w:rPr>
  </w:style>
  <w:style w:type="paragraph" w:customStyle="1" w:styleId="app2">
    <w:name w:val="app2"/>
    <w:basedOn w:val="Normal"/>
    <w:rsid w:val="000A4EDC"/>
    <w:pPr>
      <w:numPr>
        <w:ilvl w:val="1"/>
        <w:numId w:val="12"/>
      </w:numPr>
      <w:spacing w:before="360" w:after="240"/>
    </w:pPr>
    <w:rPr>
      <w:rFonts w:ascii="Arial" w:hAnsi="Arial"/>
      <w:b/>
      <w:sz w:val="36"/>
    </w:rPr>
  </w:style>
  <w:style w:type="paragraph" w:customStyle="1" w:styleId="content">
    <w:name w:val="content"/>
    <w:basedOn w:val="Normal"/>
    <w:rsid w:val="000A4EDC"/>
    <w:pPr>
      <w:jc w:val="center"/>
    </w:pPr>
    <w:rPr>
      <w:rFonts w:ascii="Arial Black" w:hAnsi="Arial Black"/>
      <w:color w:val="808080"/>
      <w:sz w:val="48"/>
      <w:szCs w:val="20"/>
    </w:rPr>
  </w:style>
  <w:style w:type="paragraph" w:customStyle="1" w:styleId="TitleCover">
    <w:name w:val="Title Cover"/>
    <w:basedOn w:val="Normal"/>
    <w:next w:val="Normal"/>
    <w:rsid w:val="000A4EDC"/>
    <w:pPr>
      <w:pBdr>
        <w:top w:val="single" w:sz="6" w:space="31" w:color="FFFFFF"/>
        <w:left w:val="single" w:sz="6" w:space="31" w:color="FFFFFF"/>
        <w:bottom w:val="single" w:sz="6" w:space="31" w:color="FFFFFF"/>
        <w:right w:val="single" w:sz="6" w:space="31" w:color="FFFFFF"/>
      </w:pBdr>
      <w:shd w:val="pct10" w:color="auto" w:fill="auto"/>
      <w:ind w:left="601" w:right="601"/>
    </w:pPr>
    <w:rPr>
      <w:rFonts w:ascii="Arial Black" w:hAnsi="Arial Black"/>
      <w:spacing w:val="-70"/>
      <w:kern w:val="28"/>
      <w:sz w:val="80"/>
      <w:szCs w:val="20"/>
    </w:rPr>
  </w:style>
  <w:style w:type="paragraph" w:customStyle="1" w:styleId="command">
    <w:name w:val="command"/>
    <w:basedOn w:val="Normal"/>
    <w:rsid w:val="000A4EDC"/>
    <w:pPr>
      <w:ind w:left="2592"/>
    </w:pPr>
    <w:rPr>
      <w:rFonts w:ascii="Courier New" w:hAnsi="Courier New"/>
      <w:b/>
      <w:sz w:val="20"/>
    </w:rPr>
  </w:style>
  <w:style w:type="paragraph" w:customStyle="1" w:styleId="Heading">
    <w:name w:val="Heading"/>
    <w:basedOn w:val="BodyText2"/>
    <w:next w:val="BodyText2"/>
    <w:autoRedefine/>
    <w:rsid w:val="001E6309"/>
    <w:pPr>
      <w:spacing w:before="120" w:line="360" w:lineRule="auto"/>
    </w:pPr>
    <w:rPr>
      <w:rFonts w:ascii="Arial Narrow" w:hAnsi="Arial Narrow" w:cs="Tahoma"/>
      <w:b/>
      <w:color w:val="E31837"/>
      <w:sz w:val="24"/>
      <w:u w:val="single" w:color="E31837"/>
      <w:lang w:val="en-IN"/>
    </w:rPr>
  </w:style>
  <w:style w:type="paragraph" w:customStyle="1" w:styleId="tablecontents">
    <w:name w:val="table_contents"/>
    <w:basedOn w:val="Normal"/>
    <w:rsid w:val="000A4EDC"/>
    <w:rPr>
      <w:rFonts w:ascii="Arial" w:hAnsi="Arial"/>
      <w:sz w:val="22"/>
      <w:szCs w:val="20"/>
      <w:lang w:val="en-GB"/>
    </w:rPr>
  </w:style>
  <w:style w:type="paragraph" w:customStyle="1" w:styleId="Bodytextforrestriction">
    <w:name w:val="Body text for restriction"/>
    <w:basedOn w:val="Normal"/>
    <w:next w:val="Normal"/>
    <w:rsid w:val="000A4EDC"/>
    <w:pPr>
      <w:spacing w:line="360" w:lineRule="auto"/>
    </w:pPr>
    <w:rPr>
      <w:rFonts w:ascii="Arial" w:hAnsi="Arial"/>
      <w:sz w:val="18"/>
    </w:rPr>
  </w:style>
  <w:style w:type="paragraph" w:customStyle="1" w:styleId="Preface">
    <w:name w:val="Preface"/>
    <w:basedOn w:val="Normal"/>
    <w:rsid w:val="000A4EDC"/>
    <w:pPr>
      <w:spacing w:before="120" w:after="240"/>
    </w:pPr>
    <w:rPr>
      <w:rFonts w:ascii="Arial Narrow" w:hAnsi="Arial Narrow" w:cs="Arial"/>
      <w:b/>
      <w:bCs/>
      <w:sz w:val="40"/>
    </w:rPr>
  </w:style>
  <w:style w:type="paragraph" w:customStyle="1" w:styleId="TableHeader">
    <w:name w:val="Table Header"/>
    <w:basedOn w:val="Normal"/>
    <w:rsid w:val="000A4EDC"/>
    <w:pPr>
      <w:spacing w:before="60"/>
      <w:jc w:val="center"/>
    </w:pPr>
    <w:rPr>
      <w:rFonts w:ascii="Arial" w:hAnsi="Arial"/>
      <w:b/>
      <w:spacing w:val="-5"/>
      <w:sz w:val="22"/>
      <w:szCs w:val="20"/>
    </w:rPr>
  </w:style>
  <w:style w:type="paragraph" w:customStyle="1" w:styleId="contactus">
    <w:name w:val="contact us"/>
    <w:basedOn w:val="Normal"/>
    <w:next w:val="Normal"/>
    <w:rsid w:val="000A4EDC"/>
    <w:pPr>
      <w:pBdr>
        <w:bottom w:val="single" w:sz="4" w:space="1" w:color="auto"/>
      </w:pBdr>
    </w:pPr>
    <w:rPr>
      <w:rFonts w:ascii="Arial Narrow" w:hAnsi="Arial Narrow"/>
      <w:sz w:val="48"/>
    </w:rPr>
  </w:style>
  <w:style w:type="paragraph" w:styleId="BodyText20">
    <w:name w:val="Body Text 2"/>
    <w:basedOn w:val="Normal"/>
    <w:semiHidden/>
    <w:rsid w:val="000A4EDC"/>
    <w:rPr>
      <w:rFonts w:ascii="Arial Narrow" w:hAnsi="Arial Narrow"/>
      <w:b/>
      <w:bCs/>
      <w:color w:val="FFFFFF"/>
    </w:rPr>
  </w:style>
  <w:style w:type="paragraph" w:styleId="BodyTextIndent2">
    <w:name w:val="Body Text Indent 2"/>
    <w:aliases w:val="Body Text Indent 2 Char"/>
    <w:basedOn w:val="Normal"/>
    <w:semiHidden/>
    <w:rsid w:val="000A4EDC"/>
    <w:pPr>
      <w:spacing w:before="120" w:after="120" w:line="480" w:lineRule="auto"/>
      <w:ind w:left="360"/>
    </w:pPr>
    <w:rPr>
      <w:rFonts w:ascii="Arial" w:hAnsi="Arial"/>
      <w:sz w:val="18"/>
    </w:rPr>
  </w:style>
  <w:style w:type="paragraph" w:styleId="TableofAuthorities">
    <w:name w:val="table of authorities"/>
    <w:basedOn w:val="Normal"/>
    <w:next w:val="Normal"/>
    <w:semiHidden/>
    <w:rsid w:val="000A4EDC"/>
    <w:pPr>
      <w:spacing w:before="120" w:after="120"/>
      <w:jc w:val="center"/>
    </w:pPr>
    <w:rPr>
      <w:rFonts w:ascii="Arial" w:hAnsi="Arial" w:cs="Arial"/>
      <w:b/>
      <w:sz w:val="16"/>
      <w:szCs w:val="14"/>
    </w:rPr>
  </w:style>
  <w:style w:type="paragraph" w:styleId="Signature">
    <w:name w:val="Signature"/>
    <w:basedOn w:val="Normal"/>
    <w:semiHidden/>
    <w:rsid w:val="000A4EDC"/>
    <w:pPr>
      <w:spacing w:before="60" w:after="60"/>
      <w:jc w:val="right"/>
    </w:pPr>
    <w:rPr>
      <w:rFonts w:ascii="Arial" w:hAnsi="Arial" w:cs="Arial"/>
      <w:bCs/>
      <w:i/>
      <w:sz w:val="15"/>
      <w:szCs w:val="16"/>
    </w:rPr>
  </w:style>
  <w:style w:type="paragraph" w:styleId="CommentText">
    <w:name w:val="annotation text"/>
    <w:basedOn w:val="Normal"/>
    <w:semiHidden/>
    <w:rsid w:val="000A4EDC"/>
    <w:pPr>
      <w:jc w:val="both"/>
    </w:pPr>
    <w:rPr>
      <w:rFonts w:ascii="Arial" w:hAnsi="Arial" w:cs="Arial"/>
      <w:sz w:val="20"/>
      <w:szCs w:val="20"/>
    </w:rPr>
  </w:style>
  <w:style w:type="character" w:styleId="CommentReference">
    <w:name w:val="annotation reference"/>
    <w:basedOn w:val="DefaultParagraphFont"/>
    <w:semiHidden/>
    <w:rsid w:val="000A4EDC"/>
    <w:rPr>
      <w:sz w:val="16"/>
      <w:szCs w:val="16"/>
    </w:rPr>
  </w:style>
  <w:style w:type="paragraph" w:customStyle="1" w:styleId="HSBR2">
    <w:name w:val="HS BR 2"/>
    <w:basedOn w:val="Normal"/>
    <w:rsid w:val="000A4EDC"/>
    <w:pPr>
      <w:numPr>
        <w:numId w:val="15"/>
      </w:numPr>
      <w:spacing w:before="120" w:line="340" w:lineRule="atLeast"/>
      <w:jc w:val="both"/>
    </w:pPr>
    <w:rPr>
      <w:rFonts w:ascii="Arial" w:hAnsi="Arial"/>
      <w:sz w:val="22"/>
      <w:szCs w:val="20"/>
      <w:lang w:eastAsia="fr-FR"/>
    </w:rPr>
  </w:style>
  <w:style w:type="paragraph" w:styleId="TOAHeading">
    <w:name w:val="toa heading"/>
    <w:basedOn w:val="Normal"/>
    <w:next w:val="Normal"/>
    <w:semiHidden/>
    <w:rsid w:val="000A4EDC"/>
    <w:pPr>
      <w:spacing w:before="120"/>
    </w:pPr>
    <w:rPr>
      <w:rFonts w:ascii="Arial" w:hAnsi="Arial" w:cs="Arial"/>
      <w:b/>
      <w:bCs/>
    </w:rPr>
  </w:style>
  <w:style w:type="paragraph" w:customStyle="1" w:styleId="xl24">
    <w:name w:val="xl24"/>
    <w:basedOn w:val="Normal"/>
    <w:rsid w:val="000A4EDC"/>
    <w:pPr>
      <w:shd w:val="clear" w:color="auto" w:fill="FFFFFF"/>
      <w:spacing w:before="100" w:beforeAutospacing="1" w:after="100" w:afterAutospacing="1"/>
    </w:pPr>
    <w:rPr>
      <w:rFonts w:ascii="Arial Unicode MS" w:eastAsia="Arial Unicode MS" w:hAnsi="Arial Unicode MS" w:cs="Arial Unicode MS"/>
    </w:rPr>
  </w:style>
  <w:style w:type="paragraph" w:customStyle="1" w:styleId="xl25">
    <w:name w:val="xl25"/>
    <w:basedOn w:val="Normal"/>
    <w:rsid w:val="000A4EDC"/>
    <w:pPr>
      <w:shd w:val="clear" w:color="auto" w:fill="FFFFFF"/>
      <w:spacing w:before="100" w:beforeAutospacing="1" w:after="100" w:afterAutospacing="1"/>
    </w:pPr>
    <w:rPr>
      <w:rFonts w:ascii="Arial" w:eastAsia="Arial Unicode MS" w:hAnsi="Arial" w:cs="Arial"/>
      <w:b/>
      <w:bCs/>
    </w:rPr>
  </w:style>
  <w:style w:type="paragraph" w:customStyle="1" w:styleId="xl26">
    <w:name w:val="xl26"/>
    <w:basedOn w:val="Normal"/>
    <w:rsid w:val="000A4EDC"/>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jc w:val="center"/>
    </w:pPr>
    <w:rPr>
      <w:rFonts w:ascii="Arial Unicode MS" w:eastAsia="Arial Unicode MS" w:hAnsi="Arial Unicode MS" w:cs="Arial Unicode MS"/>
    </w:rPr>
  </w:style>
  <w:style w:type="paragraph" w:customStyle="1" w:styleId="xl27">
    <w:name w:val="xl27"/>
    <w:basedOn w:val="Normal"/>
    <w:rsid w:val="000A4EDC"/>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28">
    <w:name w:val="xl28"/>
    <w:basedOn w:val="Normal"/>
    <w:rsid w:val="000A4EDC"/>
    <w:pPr>
      <w:pBdr>
        <w:top w:val="single" w:sz="8" w:space="0" w:color="auto"/>
        <w:left w:val="single" w:sz="8"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rPr>
  </w:style>
  <w:style w:type="paragraph" w:customStyle="1" w:styleId="xl29">
    <w:name w:val="xl29"/>
    <w:basedOn w:val="Normal"/>
    <w:rsid w:val="000A4EDC"/>
    <w:pPr>
      <w:pBdr>
        <w:left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rPr>
  </w:style>
  <w:style w:type="paragraph" w:customStyle="1" w:styleId="xl30">
    <w:name w:val="xl30"/>
    <w:basedOn w:val="Normal"/>
    <w:rsid w:val="000A4EDC"/>
    <w:pPr>
      <w:shd w:val="clear" w:color="auto" w:fill="FFFF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31">
    <w:name w:val="xl31"/>
    <w:basedOn w:val="Normal"/>
    <w:rsid w:val="000A4EDC"/>
    <w:pPr>
      <w:shd w:val="clear" w:color="auto" w:fill="FFFFFF"/>
      <w:spacing w:before="100" w:beforeAutospacing="1" w:after="100" w:afterAutospacing="1"/>
      <w:jc w:val="center"/>
    </w:pPr>
    <w:rPr>
      <w:rFonts w:ascii="Arial" w:eastAsia="Arial Unicode MS" w:hAnsi="Arial" w:cs="Arial"/>
      <w:b/>
      <w:bCs/>
    </w:rPr>
  </w:style>
  <w:style w:type="paragraph" w:styleId="BalloonText">
    <w:name w:val="Balloon Text"/>
    <w:basedOn w:val="Normal"/>
    <w:semiHidden/>
    <w:unhideWhenUsed/>
    <w:rsid w:val="000A4EDC"/>
    <w:rPr>
      <w:rFonts w:ascii="Tahoma" w:hAnsi="Tahoma" w:cs="Tahoma"/>
      <w:sz w:val="16"/>
      <w:szCs w:val="16"/>
    </w:rPr>
  </w:style>
  <w:style w:type="character" w:customStyle="1" w:styleId="BalloonTextChar">
    <w:name w:val="Balloon Text Char"/>
    <w:basedOn w:val="DefaultParagraphFont"/>
    <w:semiHidden/>
    <w:rsid w:val="000A4EDC"/>
    <w:rPr>
      <w:rFonts w:ascii="Tahoma" w:hAnsi="Tahoma" w:cs="Tahoma"/>
      <w:sz w:val="16"/>
      <w:szCs w:val="16"/>
    </w:rPr>
  </w:style>
  <w:style w:type="paragraph" w:customStyle="1" w:styleId="font0">
    <w:name w:val="font0"/>
    <w:basedOn w:val="Normal"/>
    <w:rsid w:val="000A4EDC"/>
    <w:pPr>
      <w:spacing w:before="100" w:beforeAutospacing="1" w:after="100" w:afterAutospacing="1"/>
    </w:pPr>
    <w:rPr>
      <w:rFonts w:ascii="Arial" w:eastAsia="Arial Unicode MS" w:hAnsi="Arial" w:cs="Arial"/>
      <w:sz w:val="20"/>
      <w:szCs w:val="20"/>
    </w:rPr>
  </w:style>
  <w:style w:type="table" w:styleId="TableGrid">
    <w:name w:val="Table Grid"/>
    <w:basedOn w:val="TableNormal"/>
    <w:uiPriority w:val="59"/>
    <w:rsid w:val="005B5B7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semiHidden/>
    <w:rsid w:val="00B81EAC"/>
    <w:pPr>
      <w:jc w:val="left"/>
    </w:pPr>
    <w:rPr>
      <w:rFonts w:ascii="Times New Roman" w:hAnsi="Times New Roman" w:cs="Times New Roman"/>
      <w:b/>
      <w:bCs/>
    </w:rPr>
  </w:style>
  <w:style w:type="paragraph" w:styleId="ListParagraph">
    <w:name w:val="List Paragraph"/>
    <w:basedOn w:val="Normal"/>
    <w:uiPriority w:val="34"/>
    <w:qFormat/>
    <w:rsid w:val="0054387A"/>
    <w:pPr>
      <w:ind w:left="720"/>
    </w:pPr>
    <w:rPr>
      <w:rFonts w:ascii="Calibri" w:eastAsia="Calibri" w:hAnsi="Calibri"/>
      <w:sz w:val="22"/>
      <w:szCs w:val="22"/>
    </w:rPr>
  </w:style>
  <w:style w:type="paragraph" w:customStyle="1" w:styleId="Note">
    <w:name w:val="Note"/>
    <w:basedOn w:val="ListBullet3"/>
    <w:qFormat/>
    <w:rsid w:val="00594703"/>
    <w:pPr>
      <w:tabs>
        <w:tab w:val="clear" w:pos="2232"/>
        <w:tab w:val="left" w:pos="720"/>
        <w:tab w:val="num" w:pos="1080"/>
      </w:tabs>
      <w:spacing w:after="0" w:line="360" w:lineRule="auto"/>
      <w:ind w:left="1080"/>
      <w:jc w:val="left"/>
    </w:pPr>
    <w:rPr>
      <w:bCs w:val="0"/>
      <w:lang w:val="en-GB"/>
    </w:rPr>
  </w:style>
  <w:style w:type="paragraph" w:customStyle="1" w:styleId="Tabelcontent">
    <w:name w:val="Tabel content"/>
    <w:basedOn w:val="List"/>
    <w:qFormat/>
    <w:rsid w:val="00EE7079"/>
    <w:pPr>
      <w:spacing w:before="100" w:beforeAutospacing="1" w:after="100" w:afterAutospacing="1" w:line="288" w:lineRule="auto"/>
      <w:ind w:left="0" w:firstLine="0"/>
      <w:contextualSpacing w:val="0"/>
    </w:pPr>
    <w:rPr>
      <w:rFonts w:ascii="Arial Bold" w:hAnsi="Arial Bold"/>
      <w:b/>
      <w:sz w:val="16"/>
    </w:rPr>
  </w:style>
  <w:style w:type="character" w:customStyle="1" w:styleId="NoteHeadingChar">
    <w:name w:val="Note Heading Char"/>
    <w:basedOn w:val="DefaultParagraphFont"/>
    <w:link w:val="NoteHeading"/>
    <w:rsid w:val="00B24035"/>
    <w:rPr>
      <w:rFonts w:ascii="Arial-BoldMT" w:eastAsia="Arial Unicode MS" w:hAnsi="Arial-BoldMT"/>
      <w:b/>
      <w:color w:val="000000"/>
      <w:sz w:val="18"/>
      <w:szCs w:val="18"/>
    </w:rPr>
  </w:style>
  <w:style w:type="paragraph" w:styleId="PlainText">
    <w:name w:val="Plain Text"/>
    <w:basedOn w:val="Normal"/>
    <w:link w:val="PlainTextChar"/>
    <w:uiPriority w:val="99"/>
    <w:semiHidden/>
    <w:unhideWhenUsed/>
    <w:rsid w:val="00EE7079"/>
    <w:rPr>
      <w:rFonts w:ascii="Consolas" w:eastAsia="Calibri" w:hAnsi="Consolas"/>
      <w:sz w:val="21"/>
      <w:szCs w:val="21"/>
    </w:rPr>
  </w:style>
  <w:style w:type="character" w:customStyle="1" w:styleId="PlainTextChar">
    <w:name w:val="Plain Text Char"/>
    <w:basedOn w:val="DefaultParagraphFont"/>
    <w:link w:val="PlainText"/>
    <w:uiPriority w:val="99"/>
    <w:semiHidden/>
    <w:rsid w:val="00EE7079"/>
    <w:rPr>
      <w:rFonts w:ascii="Consolas" w:eastAsia="Calibri" w:hAnsi="Consolas"/>
      <w:sz w:val="21"/>
      <w:szCs w:val="21"/>
    </w:rPr>
  </w:style>
  <w:style w:type="character" w:customStyle="1" w:styleId="FooterChar">
    <w:name w:val="Footer Char"/>
    <w:basedOn w:val="DefaultParagraphFont"/>
    <w:link w:val="Footer"/>
    <w:rsid w:val="00EE7079"/>
    <w:rPr>
      <w:sz w:val="24"/>
      <w:szCs w:val="24"/>
    </w:rPr>
  </w:style>
  <w:style w:type="paragraph" w:styleId="List">
    <w:name w:val="List"/>
    <w:basedOn w:val="Normal"/>
    <w:uiPriority w:val="99"/>
    <w:semiHidden/>
    <w:unhideWhenUsed/>
    <w:rsid w:val="00EE7079"/>
    <w:pPr>
      <w:ind w:left="360" w:hanging="360"/>
      <w:contextualSpacing/>
    </w:pPr>
  </w:style>
  <w:style w:type="paragraph" w:customStyle="1" w:styleId="Paragraph2">
    <w:name w:val="Paragraph2"/>
    <w:basedOn w:val="Normal"/>
    <w:rsid w:val="00CC5BEE"/>
    <w:pPr>
      <w:widowControl w:val="0"/>
      <w:overflowPunct w:val="0"/>
      <w:autoSpaceDE w:val="0"/>
      <w:autoSpaceDN w:val="0"/>
      <w:adjustRightInd w:val="0"/>
      <w:spacing w:before="80" w:line="240" w:lineRule="atLeast"/>
      <w:ind w:left="720"/>
      <w:jc w:val="both"/>
      <w:textAlignment w:val="baseline"/>
    </w:pPr>
    <w:rPr>
      <w:color w:val="000000"/>
      <w:sz w:val="20"/>
      <w:szCs w:val="20"/>
    </w:rPr>
  </w:style>
  <w:style w:type="character" w:customStyle="1" w:styleId="apple-style-span">
    <w:name w:val="apple-style-span"/>
    <w:basedOn w:val="DefaultParagraphFont"/>
    <w:rsid w:val="00FF13CF"/>
  </w:style>
  <w:style w:type="character" w:styleId="Emphasis">
    <w:name w:val="Emphasis"/>
    <w:basedOn w:val="DefaultParagraphFont"/>
    <w:uiPriority w:val="20"/>
    <w:qFormat/>
    <w:rsid w:val="00D4011C"/>
    <w:rPr>
      <w:i/>
      <w:iCs/>
    </w:rPr>
  </w:style>
  <w:style w:type="paragraph" w:customStyle="1" w:styleId="Default">
    <w:name w:val="Default"/>
    <w:rsid w:val="008E3141"/>
    <w:pPr>
      <w:autoSpaceDE w:val="0"/>
      <w:autoSpaceDN w:val="0"/>
      <w:adjustRightInd w:val="0"/>
    </w:pPr>
    <w:rPr>
      <w:rFonts w:ascii="Arial" w:hAnsi="Arial" w:cs="Arial"/>
      <w:color w:val="000000"/>
      <w:sz w:val="24"/>
      <w:szCs w:val="24"/>
    </w:rPr>
  </w:style>
  <w:style w:type="paragraph" w:customStyle="1" w:styleId="CorpsdetexteTab">
    <w:name w:val="Corps de texte Tab"/>
    <w:basedOn w:val="Normal"/>
    <w:rsid w:val="002F480C"/>
    <w:pPr>
      <w:overflowPunct w:val="0"/>
      <w:autoSpaceDE w:val="0"/>
      <w:autoSpaceDN w:val="0"/>
      <w:adjustRightInd w:val="0"/>
      <w:textAlignment w:val="baseline"/>
    </w:pPr>
    <w:rPr>
      <w:rFonts w:ascii="Arial" w:hAnsi="Arial" w:cs="Arial"/>
      <w:spacing w:val="-5"/>
      <w:sz w:val="20"/>
      <w:szCs w:val="20"/>
      <w:lang w:val="en-GB" w:eastAsia="fr-FR"/>
    </w:rPr>
  </w:style>
  <w:style w:type="character" w:customStyle="1" w:styleId="BodyText2Char2">
    <w:name w:val="BodyText2 Char2"/>
    <w:basedOn w:val="DefaultParagraphFont"/>
    <w:link w:val="BodyText2"/>
    <w:locked/>
    <w:rsid w:val="00C3638B"/>
    <w:rPr>
      <w:rFonts w:ascii="Arial" w:hAnsi="Arial"/>
      <w:szCs w:val="24"/>
    </w:rPr>
  </w:style>
  <w:style w:type="character" w:customStyle="1" w:styleId="SubtitleChar">
    <w:name w:val="Subtitle Char"/>
    <w:basedOn w:val="DefaultParagraphFont"/>
    <w:link w:val="Subtitle"/>
    <w:uiPriority w:val="11"/>
    <w:rsid w:val="007F3F88"/>
    <w:rPr>
      <w:rFonts w:ascii="Garamond" w:hAnsi="Garamond"/>
      <w:b/>
      <w:caps/>
      <w:color w:val="808080"/>
      <w:spacing w:val="30"/>
      <w:kern w:val="28"/>
      <w:sz w:val="18"/>
    </w:rPr>
  </w:style>
  <w:style w:type="paragraph" w:customStyle="1" w:styleId="code0">
    <w:name w:val="code"/>
    <w:basedOn w:val="Normal"/>
    <w:rsid w:val="00527CCA"/>
    <w:pPr>
      <w:spacing w:before="100" w:beforeAutospacing="1" w:after="100" w:afterAutospacing="1"/>
    </w:pPr>
    <w:rPr>
      <w:rFonts w:ascii="Arial Unicode MS" w:eastAsia="Arial Unicode MS" w:hAnsi="Arial Unicode MS" w:cs="Arial Unicode MS"/>
    </w:rPr>
  </w:style>
  <w:style w:type="character" w:styleId="Strong">
    <w:name w:val="Strong"/>
    <w:basedOn w:val="DefaultParagraphFont"/>
    <w:qFormat/>
    <w:rsid w:val="00527CCA"/>
    <w:rPr>
      <w:b/>
      <w:bCs/>
    </w:rPr>
  </w:style>
  <w:style w:type="paragraph" w:customStyle="1" w:styleId="HSTitre4">
    <w:name w:val="HS Titre 4"/>
    <w:basedOn w:val="Normal"/>
    <w:next w:val="Normal"/>
    <w:rsid w:val="00092DD9"/>
    <w:pPr>
      <w:keepNext/>
      <w:numPr>
        <w:numId w:val="20"/>
      </w:numPr>
      <w:tabs>
        <w:tab w:val="clear" w:pos="2664"/>
        <w:tab w:val="left" w:pos="900"/>
        <w:tab w:val="num" w:pos="2880"/>
      </w:tabs>
      <w:spacing w:before="240" w:after="120" w:line="340" w:lineRule="atLeast"/>
      <w:ind w:left="2880" w:hanging="360"/>
      <w:outlineLvl w:val="2"/>
    </w:pPr>
    <w:rPr>
      <w:rFonts w:ascii="Arial" w:hAnsi="Arial"/>
      <w:i/>
      <w:iCs/>
      <w:szCs w:val="20"/>
      <w:lang w:val="en-GB" w:eastAsia="fr-FR"/>
      <w14:shadow w14:blurRad="50800" w14:dist="38100" w14:dir="2700000" w14:sx="100000" w14:sy="100000" w14:kx="0" w14:ky="0" w14:algn="tl">
        <w14:srgbClr w14:val="000000">
          <w14:alpha w14:val="60000"/>
        </w14:srgbClr>
      </w14:shadow>
    </w:rPr>
  </w:style>
  <w:style w:type="paragraph" w:customStyle="1" w:styleId="WarningMessage">
    <w:name w:val="Warning Message"/>
    <w:basedOn w:val="NoteHeading"/>
    <w:next w:val="BodyText2"/>
    <w:autoRedefine/>
    <w:rsid w:val="00CD5C68"/>
    <w:pPr>
      <w:numPr>
        <w:numId w:val="0"/>
      </w:numPr>
      <w:pBdr>
        <w:top w:val="single" w:sz="12" w:space="1" w:color="FF6600"/>
        <w:left w:val="single" w:sz="12" w:space="4" w:color="FF6600"/>
        <w:bottom w:val="single" w:sz="12" w:space="1" w:color="FF6600"/>
        <w:right w:val="single" w:sz="12" w:space="4" w:color="FF6600"/>
      </w:pBdr>
      <w:tabs>
        <w:tab w:val="num" w:pos="2664"/>
      </w:tabs>
      <w:ind w:left="2808" w:hanging="504"/>
      <w:jc w:val="left"/>
    </w:pPr>
    <w:rPr>
      <w:rFonts w:ascii="Arial Unicode MS" w:hAnsi="Arial Unicode MS"/>
      <w:sz w:val="20"/>
      <w:szCs w:val="20"/>
    </w:rPr>
  </w:style>
  <w:style w:type="paragraph" w:styleId="NoSpacing">
    <w:name w:val="No Spacing"/>
    <w:uiPriority w:val="1"/>
    <w:qFormat/>
    <w:rsid w:val="00CD5C68"/>
    <w:rPr>
      <w:sz w:val="24"/>
      <w:szCs w:val="24"/>
    </w:rPr>
  </w:style>
  <w:style w:type="paragraph" w:customStyle="1" w:styleId="QMSHeading4">
    <w:name w:val="QMS Heading 4"/>
    <w:basedOn w:val="Heading4"/>
    <w:next w:val="Normal"/>
    <w:autoRedefine/>
    <w:rsid w:val="00CD5C68"/>
    <w:pPr>
      <w:numPr>
        <w:ilvl w:val="0"/>
      </w:numPr>
      <w:pBdr>
        <w:bottom w:val="none" w:sz="0" w:space="0" w:color="auto"/>
      </w:pBdr>
      <w:tabs>
        <w:tab w:val="num" w:pos="851"/>
      </w:tabs>
      <w:spacing w:before="120" w:after="60"/>
    </w:pPr>
    <w:rPr>
      <w:rFonts w:ascii="Arial" w:hAnsi="Arial" w:cs="Times New Roman"/>
      <w:b w:val="0"/>
      <w:bCs/>
      <w:iCs w:val="0"/>
      <w:caps/>
      <w:color w:val="auto"/>
      <w:spacing w:val="0"/>
      <w:kern w:val="0"/>
      <w:sz w:val="20"/>
      <w:u w:val="words"/>
    </w:rPr>
  </w:style>
  <w:style w:type="paragraph" w:customStyle="1" w:styleId="Asaisirtableaux">
    <w:name w:val="A saisir (tableaux)"/>
    <w:basedOn w:val="Normal"/>
    <w:rsid w:val="00CD5C68"/>
    <w:pPr>
      <w:keepNext/>
      <w:keepLines/>
      <w:widowControl w:val="0"/>
      <w:shd w:val="pct10" w:color="auto" w:fill="auto"/>
    </w:pPr>
    <w:rPr>
      <w:rFonts w:ascii="Arial" w:hAnsi="Arial" w:cs="Arial"/>
      <w:sz w:val="18"/>
      <w:szCs w:val="18"/>
      <w:lang w:val="en-GB" w:eastAsia="fr-FR"/>
    </w:rPr>
  </w:style>
  <w:style w:type="paragraph" w:customStyle="1" w:styleId="LibellColonne">
    <w:name w:val="LibelléColonne"/>
    <w:basedOn w:val="Normal"/>
    <w:rsid w:val="00CD5C68"/>
    <w:pPr>
      <w:jc w:val="center"/>
    </w:pPr>
    <w:rPr>
      <w:rFonts w:ascii="Arial" w:hAnsi="Arial" w:cs="Arial"/>
      <w:b/>
      <w:bCs/>
      <w:sz w:val="20"/>
      <w:szCs w:val="20"/>
      <w:lang w:val="en-GB" w:eastAsia="fr-FR"/>
    </w:rPr>
  </w:style>
  <w:style w:type="paragraph" w:customStyle="1" w:styleId="SyntheseLegendTableau">
    <w:name w:val="SyntheseLegendTableau"/>
    <w:basedOn w:val="Normal"/>
    <w:rsid w:val="00CD5C68"/>
    <w:pPr>
      <w:jc w:val="center"/>
    </w:pPr>
    <w:rPr>
      <w:rFonts w:ascii="Arial" w:hAnsi="Arial" w:cs="Arial"/>
      <w:b/>
      <w:bCs/>
      <w:sz w:val="28"/>
      <w:szCs w:val="28"/>
      <w:lang w:val="en-GB" w:eastAsia="fr-FR"/>
    </w:rPr>
  </w:style>
  <w:style w:type="paragraph" w:customStyle="1" w:styleId="b">
    <w:name w:val="b"/>
    <w:basedOn w:val="Footer"/>
    <w:rsid w:val="00CD5C68"/>
    <w:pPr>
      <w:tabs>
        <w:tab w:val="clear" w:pos="4320"/>
        <w:tab w:val="clear" w:pos="8640"/>
      </w:tabs>
    </w:pPr>
    <w:rPr>
      <w:b/>
      <w:bCs/>
      <w:u w:val="single"/>
    </w:rPr>
  </w:style>
  <w:style w:type="paragraph" w:styleId="BodyTextIndent3">
    <w:name w:val="Body Text Indent 3"/>
    <w:basedOn w:val="Normal"/>
    <w:link w:val="BodyTextIndent3Char"/>
    <w:semiHidden/>
    <w:rsid w:val="00CD5C68"/>
    <w:pPr>
      <w:ind w:left="1440"/>
    </w:pPr>
    <w:rPr>
      <w:rFonts w:ascii="Arial" w:hAnsi="Arial" w:cs="Arial"/>
      <w:i/>
      <w:iCs/>
      <w:color w:val="0000FF"/>
      <w:sz w:val="20"/>
      <w:szCs w:val="20"/>
    </w:rPr>
  </w:style>
  <w:style w:type="character" w:customStyle="1" w:styleId="BodyTextIndent3Char">
    <w:name w:val="Body Text Indent 3 Char"/>
    <w:basedOn w:val="DefaultParagraphFont"/>
    <w:link w:val="BodyTextIndent3"/>
    <w:semiHidden/>
    <w:rsid w:val="00CD5C68"/>
    <w:rPr>
      <w:rFonts w:ascii="Arial" w:hAnsi="Arial" w:cs="Arial"/>
      <w:i/>
      <w:iCs/>
      <w:color w:val="0000FF"/>
    </w:rPr>
  </w:style>
  <w:style w:type="paragraph" w:customStyle="1" w:styleId="HSPuce2">
    <w:name w:val="HS Puce 2"/>
    <w:basedOn w:val="Normal"/>
    <w:rsid w:val="00CD5C68"/>
    <w:pPr>
      <w:numPr>
        <w:numId w:val="21"/>
      </w:numPr>
      <w:tabs>
        <w:tab w:val="clear" w:pos="360"/>
        <w:tab w:val="num" w:pos="1701"/>
      </w:tabs>
      <w:spacing w:before="120" w:line="340" w:lineRule="atLeast"/>
      <w:ind w:left="1701" w:hanging="425"/>
      <w:jc w:val="both"/>
    </w:pPr>
    <w:rPr>
      <w:rFonts w:ascii="Arial" w:hAnsi="Arial"/>
      <w:sz w:val="22"/>
      <w:szCs w:val="20"/>
      <w:lang w:val="en-GB" w:eastAsia="fr-FR"/>
    </w:rPr>
  </w:style>
  <w:style w:type="paragraph" w:customStyle="1" w:styleId="l">
    <w:name w:val="l"/>
    <w:basedOn w:val="BodyText2"/>
    <w:rsid w:val="00CD5C68"/>
    <w:pPr>
      <w:numPr>
        <w:numId w:val="22"/>
      </w:numPr>
      <w:jc w:val="left"/>
    </w:pPr>
  </w:style>
  <w:style w:type="paragraph" w:customStyle="1" w:styleId="Style4new">
    <w:name w:val="Style4_new"/>
    <w:basedOn w:val="Heading3"/>
    <w:autoRedefine/>
    <w:rsid w:val="00CD5C68"/>
    <w:pPr>
      <w:numPr>
        <w:ilvl w:val="0"/>
      </w:numPr>
      <w:tabs>
        <w:tab w:val="num" w:pos="1080"/>
      </w:tabs>
    </w:pPr>
    <w:rPr>
      <w:color w:val="000000"/>
      <w:kern w:val="0"/>
      <w:sz w:val="26"/>
    </w:rPr>
  </w:style>
  <w:style w:type="paragraph" w:customStyle="1" w:styleId="Information">
    <w:name w:val="Information"/>
    <w:basedOn w:val="BodyText"/>
    <w:next w:val="BodyText2"/>
    <w:autoRedefine/>
    <w:rsid w:val="00CD5C68"/>
    <w:pPr>
      <w:keepLines/>
      <w:pBdr>
        <w:top w:val="threeDEmboss" w:sz="6" w:space="1" w:color="0F1177"/>
        <w:left w:val="threeDEmboss" w:sz="6" w:space="4" w:color="0F1177"/>
        <w:bottom w:val="threeDEmboss" w:sz="6" w:space="1" w:color="0F1177"/>
        <w:right w:val="threeDEngrave" w:sz="6" w:space="4" w:color="0F1177"/>
      </w:pBdr>
      <w:tabs>
        <w:tab w:val="num" w:pos="2664"/>
      </w:tabs>
      <w:spacing w:before="0" w:after="160"/>
      <w:ind w:left="2664" w:hanging="360"/>
    </w:pPr>
    <w:rPr>
      <w:rFonts w:ascii="Arial Unicode MS" w:eastAsia="Arial Unicode MS" w:hAnsi="Arial Unicode MS"/>
      <w:szCs w:val="20"/>
    </w:rPr>
  </w:style>
  <w:style w:type="paragraph" w:customStyle="1" w:styleId="HSPuce1">
    <w:name w:val="HS Puce 1"/>
    <w:basedOn w:val="Normal"/>
    <w:rsid w:val="00CD5C68"/>
    <w:pPr>
      <w:numPr>
        <w:numId w:val="23"/>
      </w:numPr>
      <w:spacing w:before="120" w:line="340" w:lineRule="atLeast"/>
      <w:jc w:val="both"/>
    </w:pPr>
    <w:rPr>
      <w:rFonts w:ascii="Arial" w:hAnsi="Arial"/>
      <w:sz w:val="22"/>
      <w:szCs w:val="20"/>
      <w:lang w:eastAsia="fr-FR"/>
    </w:rPr>
  </w:style>
  <w:style w:type="paragraph" w:customStyle="1" w:styleId="HS1">
    <w:name w:val="HS 1"/>
    <w:basedOn w:val="Normal"/>
    <w:rsid w:val="00CD5C68"/>
    <w:pPr>
      <w:spacing w:before="240" w:after="120" w:line="340" w:lineRule="atLeast"/>
      <w:jc w:val="both"/>
    </w:pPr>
    <w:rPr>
      <w:rFonts w:ascii="Arial" w:hAnsi="Arial"/>
      <w:sz w:val="22"/>
      <w:szCs w:val="20"/>
      <w:lang w:eastAsia="fr-FR"/>
    </w:rPr>
  </w:style>
  <w:style w:type="paragraph" w:customStyle="1" w:styleId="HS2">
    <w:name w:val="HS 2"/>
    <w:basedOn w:val="Normal"/>
    <w:rsid w:val="00CD5C68"/>
    <w:pPr>
      <w:spacing w:before="120" w:line="340" w:lineRule="atLeast"/>
      <w:ind w:left="567"/>
      <w:jc w:val="both"/>
    </w:pPr>
    <w:rPr>
      <w:rFonts w:ascii="Arial" w:hAnsi="Arial"/>
      <w:sz w:val="22"/>
      <w:szCs w:val="20"/>
      <w:lang w:eastAsia="fr-FR"/>
    </w:rPr>
  </w:style>
  <w:style w:type="paragraph" w:customStyle="1" w:styleId="HSTitre3">
    <w:name w:val="HS Titre 3"/>
    <w:basedOn w:val="Heading3"/>
    <w:next w:val="Normal"/>
    <w:rsid w:val="00CD5C68"/>
    <w:pPr>
      <w:numPr>
        <w:numId w:val="24"/>
      </w:numPr>
      <w:pBdr>
        <w:bottom w:val="none" w:sz="0" w:space="0" w:color="auto"/>
      </w:pBdr>
      <w:spacing w:line="340" w:lineRule="atLeast"/>
    </w:pPr>
    <w:rPr>
      <w:rFonts w:ascii="Arial" w:hAnsi="Arial" w:cs="Times New Roman"/>
      <w:i/>
      <w:color w:val="auto"/>
      <w:spacing w:val="0"/>
      <w:kern w:val="0"/>
      <w:sz w:val="24"/>
      <w:szCs w:val="20"/>
      <w:lang w:val="en-GB" w:eastAsia="fr-FR"/>
      <w14:shadow w14:blurRad="50800" w14:dist="38100" w14:dir="2700000" w14:sx="100000" w14:sy="100000" w14:kx="0" w14:ky="0" w14:algn="tl">
        <w14:srgbClr w14:val="000000">
          <w14:alpha w14:val="60000"/>
        </w14:srgbClr>
      </w14:shadow>
    </w:rPr>
  </w:style>
  <w:style w:type="paragraph" w:customStyle="1" w:styleId="HSPuce4">
    <w:name w:val="HS Puce 4"/>
    <w:basedOn w:val="Normal"/>
    <w:rsid w:val="00CD5C68"/>
    <w:pPr>
      <w:numPr>
        <w:numId w:val="25"/>
      </w:numPr>
      <w:tabs>
        <w:tab w:val="clear" w:pos="360"/>
        <w:tab w:val="num" w:pos="2268"/>
      </w:tabs>
      <w:spacing w:before="60" w:line="340" w:lineRule="atLeast"/>
      <w:ind w:left="2268" w:hanging="567"/>
    </w:pPr>
    <w:rPr>
      <w:rFonts w:ascii="Arial" w:hAnsi="Arial"/>
      <w:sz w:val="22"/>
      <w:szCs w:val="20"/>
      <w:lang w:eastAsia="fr-FR"/>
    </w:rPr>
  </w:style>
  <w:style w:type="paragraph" w:customStyle="1" w:styleId="HSTitre2">
    <w:name w:val="HS Titre 2"/>
    <w:basedOn w:val="Heading2"/>
    <w:next w:val="HS2"/>
    <w:rsid w:val="00CD5C68"/>
    <w:pPr>
      <w:keepNext/>
      <w:numPr>
        <w:ilvl w:val="0"/>
        <w:numId w:val="0"/>
      </w:numPr>
      <w:pBdr>
        <w:bottom w:val="none" w:sz="0" w:space="0" w:color="auto"/>
      </w:pBdr>
      <w:tabs>
        <w:tab w:val="num" w:pos="567"/>
      </w:tabs>
      <w:spacing w:before="240" w:line="340" w:lineRule="atLeast"/>
      <w:ind w:left="1080" w:hanging="360"/>
      <w:jc w:val="left"/>
    </w:pPr>
    <w:rPr>
      <w:rFonts w:ascii="Arial" w:hAnsi="Arial" w:cs="Times New Roman"/>
      <w:bCs/>
      <w:i/>
      <w:color w:val="auto"/>
      <w:spacing w:val="0"/>
      <w:kern w:val="0"/>
      <w:sz w:val="28"/>
      <w:szCs w:val="20"/>
      <w:lang w:val="en-GB" w:eastAsia="fr-FR"/>
      <w14:shadow w14:blurRad="50800" w14:dist="38100" w14:dir="2700000" w14:sx="100000" w14:sy="100000" w14:kx="0" w14:ky="0" w14:algn="tl">
        <w14:srgbClr w14:val="000000">
          <w14:alpha w14:val="60000"/>
        </w14:srgbClr>
      </w14:shadow>
    </w:rPr>
  </w:style>
  <w:style w:type="paragraph" w:styleId="BodyTextIndent">
    <w:name w:val="Body Text Indent"/>
    <w:basedOn w:val="Normal"/>
    <w:link w:val="BodyTextIndentChar"/>
    <w:semiHidden/>
    <w:rsid w:val="00CD5C68"/>
    <w:pPr>
      <w:ind w:left="720"/>
    </w:pPr>
    <w:rPr>
      <w:lang w:val="fr-FR"/>
    </w:rPr>
  </w:style>
  <w:style w:type="character" w:customStyle="1" w:styleId="BodyTextIndentChar">
    <w:name w:val="Body Text Indent Char"/>
    <w:basedOn w:val="DefaultParagraphFont"/>
    <w:link w:val="BodyTextIndent"/>
    <w:semiHidden/>
    <w:rsid w:val="00CD5C68"/>
    <w:rPr>
      <w:sz w:val="24"/>
      <w:szCs w:val="24"/>
      <w:lang w:val="fr-FR"/>
    </w:rPr>
  </w:style>
  <w:style w:type="character" w:customStyle="1" w:styleId="BodyText3Char">
    <w:name w:val="Body Text 3 Char"/>
    <w:basedOn w:val="DefaultParagraphFont"/>
    <w:link w:val="BodyText3"/>
    <w:uiPriority w:val="99"/>
    <w:semiHidden/>
    <w:rsid w:val="00CD5C68"/>
    <w:rPr>
      <w:rFonts w:ascii="Book Antiqua" w:hAnsi="Book Antiqua" w:cs="Tahoma"/>
      <w:bCs/>
      <w:sz w:val="22"/>
      <w:szCs w:val="24"/>
    </w:rPr>
  </w:style>
  <w:style w:type="paragraph" w:customStyle="1" w:styleId="IndentedList">
    <w:name w:val="IndentedList"/>
    <w:basedOn w:val="Normal"/>
    <w:rsid w:val="00CD5C68"/>
    <w:pPr>
      <w:tabs>
        <w:tab w:val="left" w:pos="3240"/>
      </w:tabs>
      <w:overflowPunct w:val="0"/>
      <w:autoSpaceDE w:val="0"/>
      <w:autoSpaceDN w:val="0"/>
      <w:adjustRightInd w:val="0"/>
      <w:spacing w:line="240" w:lineRule="atLeast"/>
      <w:ind w:left="3600" w:hanging="720"/>
    </w:pPr>
    <w:rPr>
      <w:rFonts w:ascii="Helvetica" w:hAnsi="Helvetica"/>
      <w:sz w:val="20"/>
      <w:szCs w:val="20"/>
    </w:rPr>
  </w:style>
  <w:style w:type="paragraph" w:customStyle="1" w:styleId="Style4ved">
    <w:name w:val="Style4_ved"/>
    <w:basedOn w:val="Heading4"/>
    <w:next w:val="BodyText2"/>
    <w:link w:val="Style4vedChar"/>
    <w:qFormat/>
    <w:rsid w:val="00CD5C68"/>
    <w:pPr>
      <w:numPr>
        <w:ilvl w:val="0"/>
      </w:numPr>
      <w:pBdr>
        <w:bottom w:val="single" w:sz="4" w:space="1" w:color="F79646"/>
      </w:pBdr>
      <w:tabs>
        <w:tab w:val="num" w:pos="851"/>
      </w:tabs>
      <w:ind w:left="864" w:hanging="864"/>
    </w:pPr>
    <w:rPr>
      <w:color w:val="000000"/>
      <w:sz w:val="24"/>
      <w:szCs w:val="24"/>
    </w:rPr>
  </w:style>
  <w:style w:type="character" w:customStyle="1" w:styleId="Style4vedChar">
    <w:name w:val="Style4_ved Char"/>
    <w:basedOn w:val="DefaultParagraphFont"/>
    <w:link w:val="Style4ved"/>
    <w:rsid w:val="00CD5C68"/>
    <w:rPr>
      <w:rFonts w:ascii="Arial Narrow" w:hAnsi="Arial Narrow" w:cs="Arial"/>
      <w:b/>
      <w:iCs/>
      <w:color w:val="000000"/>
      <w:spacing w:val="20"/>
      <w:kern w:val="32"/>
      <w:sz w:val="24"/>
      <w:szCs w:val="24"/>
    </w:rPr>
  </w:style>
  <w:style w:type="character" w:customStyle="1" w:styleId="Heading3Char">
    <w:name w:val="Heading 3 Char"/>
    <w:aliases w:val="h3 sub heading Char,h3 Char,l3 Char,Heading 3 - old Char,H3 Char,SubSect Char,h31 Char,h32 Char,h33 Char,h34 Char,h35 Char,h36 Char,h37 Char,h38 Char,h39 Char,h310 Char,h311 Char,h321 Char,h331 Char,h341 Char,h351 Char,h361 Char,h371 Char"/>
    <w:basedOn w:val="DefaultParagraphFont"/>
    <w:link w:val="Heading3"/>
    <w:rsid w:val="00816CAA"/>
    <w:rPr>
      <w:rFonts w:ascii="Arial Narrow" w:hAnsi="Arial Narrow" w:cs="Arial"/>
      <w:b/>
      <w:bCs/>
      <w:iCs/>
      <w:color w:val="E31837"/>
      <w:spacing w:val="20"/>
      <w:kern w:val="32"/>
      <w:sz w:val="28"/>
      <w:szCs w:val="26"/>
    </w:rPr>
  </w:style>
  <w:style w:type="character" w:customStyle="1" w:styleId="Heading1Char">
    <w:name w:val="Heading 1 Char"/>
    <w:aliases w:val="h1 Char,H1 Char,Deepa1 Char,1 Char,Header 1 Char,II+ Char,I Char,ChapterTitle Char,No numbers Char,69% Char,Attribute Heading 1 Char,Para1 Char,h11 Char,h12 Char,L1 Char,Head1 Char,Heading apps Char,R1 Char,H11 Char,Numbered Char,g Char"/>
    <w:basedOn w:val="DefaultParagraphFont"/>
    <w:link w:val="Heading1"/>
    <w:uiPriority w:val="9"/>
    <w:rsid w:val="00CD5C68"/>
    <w:rPr>
      <w:rFonts w:ascii="Comic Sans MS" w:hAnsi="Comic Sans MS" w:cs="Arial"/>
      <w:b/>
      <w:bCs/>
      <w:color w:val="E31837"/>
      <w:kern w:val="32"/>
      <w:sz w:val="96"/>
      <w:szCs w:val="32"/>
    </w:rPr>
  </w:style>
  <w:style w:type="character" w:customStyle="1" w:styleId="Heading2Char">
    <w:name w:val="Heading 2 Char"/>
    <w:aliases w:val="h2 Char,H2 Char,HD2 Char,head2 Char,Heading 2 Hidden Char,Titre3 Char,ClassHeading Char,2nd level Char,2 Char,Module Name Char,OCS Heading 2 Char,Chapter Char,1.Seite Char,Heading 2rh Char,H2-Heading 2 Char,Header 2 Char,l2 Char,22 Char"/>
    <w:basedOn w:val="DefaultParagraphFont"/>
    <w:link w:val="Heading2"/>
    <w:rsid w:val="00CD5C68"/>
    <w:rPr>
      <w:rFonts w:ascii="Arial Narrow" w:hAnsi="Arial Narrow" w:cs="Arial"/>
      <w:b/>
      <w:iCs/>
      <w:color w:val="E31837"/>
      <w:spacing w:val="20"/>
      <w:kern w:val="32"/>
      <w:sz w:val="32"/>
      <w:szCs w:val="28"/>
    </w:rPr>
  </w:style>
  <w:style w:type="paragraph" w:styleId="DocumentMap">
    <w:name w:val="Document Map"/>
    <w:basedOn w:val="Normal"/>
    <w:link w:val="DocumentMapChar"/>
    <w:semiHidden/>
    <w:rsid w:val="00CD5C68"/>
    <w:pPr>
      <w:shd w:val="clear" w:color="auto" w:fill="000080"/>
    </w:pPr>
    <w:rPr>
      <w:rFonts w:ascii="Tahoma" w:hAnsi="Tahoma" w:cs="Tahoma"/>
    </w:rPr>
  </w:style>
  <w:style w:type="character" w:customStyle="1" w:styleId="DocumentMapChar">
    <w:name w:val="Document Map Char"/>
    <w:basedOn w:val="DefaultParagraphFont"/>
    <w:link w:val="DocumentMap"/>
    <w:semiHidden/>
    <w:rsid w:val="00CD5C68"/>
    <w:rPr>
      <w:rFonts w:ascii="Tahoma" w:hAnsi="Tahoma" w:cs="Tahoma"/>
      <w:sz w:val="24"/>
      <w:szCs w:val="24"/>
      <w:shd w:val="clear" w:color="auto" w:fill="000080"/>
    </w:rPr>
  </w:style>
  <w:style w:type="paragraph" w:customStyle="1" w:styleId="bodytextforlistnumber">
    <w:name w:val="body text for list number"/>
    <w:basedOn w:val="Normal"/>
    <w:rsid w:val="00C37208"/>
    <w:pPr>
      <w:ind w:left="1480"/>
      <w:jc w:val="both"/>
    </w:pPr>
    <w:rPr>
      <w:rFonts w:ascii="Arial" w:hAnsi="Arial"/>
      <w:sz w:val="20"/>
    </w:rPr>
  </w:style>
  <w:style w:type="paragraph" w:customStyle="1" w:styleId="Warning">
    <w:name w:val="Warning"/>
    <w:basedOn w:val="BodyText2"/>
    <w:rsid w:val="00C37208"/>
    <w:pPr>
      <w:numPr>
        <w:numId w:val="32"/>
      </w:numPr>
      <w:pBdr>
        <w:top w:val="single" w:sz="8" w:space="1" w:color="FF6600"/>
        <w:bottom w:val="single" w:sz="8" w:space="1" w:color="FF6600"/>
      </w:pBdr>
    </w:pPr>
    <w:rPr>
      <w:rFonts w:ascii="Arial Narrow" w:hAnsi="Arial Narrow"/>
    </w:rPr>
  </w:style>
  <w:style w:type="paragraph" w:customStyle="1" w:styleId="bodytextlistbullet2">
    <w:name w:val="body text list bullet 2"/>
    <w:basedOn w:val="ListBullet2"/>
    <w:rsid w:val="00C37208"/>
    <w:pPr>
      <w:numPr>
        <w:numId w:val="0"/>
      </w:numPr>
      <w:tabs>
        <w:tab w:val="left" w:pos="1440"/>
      </w:tabs>
      <w:ind w:left="1440"/>
    </w:pPr>
  </w:style>
  <w:style w:type="paragraph" w:customStyle="1" w:styleId="bodytextlistbullet3">
    <w:name w:val="body text list bullet 3"/>
    <w:basedOn w:val="ListBullet3"/>
    <w:rsid w:val="00C37208"/>
    <w:pPr>
      <w:numPr>
        <w:numId w:val="0"/>
      </w:numPr>
      <w:ind w:left="2200"/>
    </w:pPr>
    <w:rPr>
      <w:b w:val="0"/>
      <w:bCs w:val="0"/>
      <w:sz w:val="20"/>
      <w:szCs w:val="24"/>
    </w:rPr>
  </w:style>
  <w:style w:type="paragraph" w:customStyle="1" w:styleId="bodytextlistbullet1">
    <w:name w:val="body text list bullet1"/>
    <w:basedOn w:val="BodyText2"/>
    <w:rsid w:val="00C37208"/>
    <w:pPr>
      <w:tabs>
        <w:tab w:val="left" w:pos="1008"/>
      </w:tabs>
      <w:ind w:left="980"/>
    </w:pPr>
  </w:style>
  <w:style w:type="paragraph" w:customStyle="1" w:styleId="Reference">
    <w:name w:val="Reference"/>
    <w:basedOn w:val="ManualName"/>
    <w:rsid w:val="00C37208"/>
    <w:pPr>
      <w:ind w:left="864" w:hanging="864"/>
    </w:pPr>
    <w:rPr>
      <w:rFonts w:ascii="Arial" w:hAnsi="Arial"/>
      <w:b w:val="0"/>
      <w:sz w:val="16"/>
      <w:szCs w:val="24"/>
      <w14:shadow w14:blurRad="50800" w14:dist="38100" w14:dir="2700000" w14:sx="100000" w14:sy="100000" w14:kx="0" w14:ky="0" w14:algn="tl">
        <w14:srgbClr w14:val="000000">
          <w14:alpha w14:val="60000"/>
        </w14:srgbClr>
      </w14:shadow>
    </w:rPr>
  </w:style>
  <w:style w:type="paragraph" w:customStyle="1" w:styleId="CoverPage">
    <w:name w:val="Cover Page"/>
    <w:basedOn w:val="Normal"/>
    <w:rsid w:val="00C37208"/>
    <w:pPr>
      <w:spacing w:before="240" w:after="240"/>
    </w:pPr>
    <w:rPr>
      <w:rFonts w:ascii="Arial" w:hAnsi="Arial"/>
      <w:lang w:val="en-GB"/>
    </w:rPr>
  </w:style>
  <w:style w:type="character" w:styleId="HTMLTypewriter">
    <w:name w:val="HTML Typewriter"/>
    <w:basedOn w:val="DefaultParagraphFont"/>
    <w:semiHidden/>
    <w:rsid w:val="00C37208"/>
    <w:rPr>
      <w:rFonts w:ascii="Courier New" w:eastAsia="Courier New" w:hAnsi="Courier New" w:cs="Courier New"/>
      <w:sz w:val="20"/>
      <w:szCs w:val="20"/>
    </w:rPr>
  </w:style>
  <w:style w:type="paragraph" w:customStyle="1" w:styleId="CarCarCharCharCarCarCharCharCarCarCharChar">
    <w:name w:val="Car Car Char Char Car Car Char Char Car Car Char Char"/>
    <w:basedOn w:val="Normal"/>
    <w:autoRedefine/>
    <w:semiHidden/>
    <w:rsid w:val="00C37208"/>
    <w:pPr>
      <w:spacing w:after="160" w:line="240" w:lineRule="exact"/>
      <w:jc w:val="both"/>
    </w:pPr>
    <w:rPr>
      <w:rFonts w:ascii="Verdana" w:hAnsi="Verdana"/>
      <w:sz w:val="20"/>
      <w:szCs w:val="20"/>
      <w:lang w:val="pt-PT"/>
    </w:rPr>
  </w:style>
  <w:style w:type="paragraph" w:customStyle="1" w:styleId="BRStyle">
    <w:name w:val="BR Style"/>
    <w:basedOn w:val="HSBR2"/>
    <w:semiHidden/>
    <w:qFormat/>
    <w:rsid w:val="00633175"/>
    <w:pPr>
      <w:numPr>
        <w:numId w:val="0"/>
      </w:numPr>
      <w:tabs>
        <w:tab w:val="left" w:pos="720"/>
        <w:tab w:val="num" w:pos="2340"/>
        <w:tab w:val="num" w:pos="2610"/>
      </w:tabs>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5120">
      <w:bodyDiv w:val="1"/>
      <w:marLeft w:val="0"/>
      <w:marRight w:val="0"/>
      <w:marTop w:val="0"/>
      <w:marBottom w:val="0"/>
      <w:divBdr>
        <w:top w:val="none" w:sz="0" w:space="0" w:color="auto"/>
        <w:left w:val="none" w:sz="0" w:space="0" w:color="auto"/>
        <w:bottom w:val="none" w:sz="0" w:space="0" w:color="auto"/>
        <w:right w:val="none" w:sz="0" w:space="0" w:color="auto"/>
      </w:divBdr>
    </w:div>
    <w:div w:id="137572274">
      <w:bodyDiv w:val="1"/>
      <w:marLeft w:val="0"/>
      <w:marRight w:val="0"/>
      <w:marTop w:val="0"/>
      <w:marBottom w:val="0"/>
      <w:divBdr>
        <w:top w:val="none" w:sz="0" w:space="0" w:color="auto"/>
        <w:left w:val="none" w:sz="0" w:space="0" w:color="auto"/>
        <w:bottom w:val="none" w:sz="0" w:space="0" w:color="auto"/>
        <w:right w:val="none" w:sz="0" w:space="0" w:color="auto"/>
      </w:divBdr>
    </w:div>
    <w:div w:id="286663802">
      <w:bodyDiv w:val="1"/>
      <w:marLeft w:val="0"/>
      <w:marRight w:val="0"/>
      <w:marTop w:val="0"/>
      <w:marBottom w:val="0"/>
      <w:divBdr>
        <w:top w:val="none" w:sz="0" w:space="0" w:color="auto"/>
        <w:left w:val="none" w:sz="0" w:space="0" w:color="auto"/>
        <w:bottom w:val="none" w:sz="0" w:space="0" w:color="auto"/>
        <w:right w:val="none" w:sz="0" w:space="0" w:color="auto"/>
      </w:divBdr>
    </w:div>
    <w:div w:id="322899795">
      <w:bodyDiv w:val="1"/>
      <w:marLeft w:val="0"/>
      <w:marRight w:val="0"/>
      <w:marTop w:val="0"/>
      <w:marBottom w:val="0"/>
      <w:divBdr>
        <w:top w:val="none" w:sz="0" w:space="0" w:color="auto"/>
        <w:left w:val="none" w:sz="0" w:space="0" w:color="auto"/>
        <w:bottom w:val="none" w:sz="0" w:space="0" w:color="auto"/>
        <w:right w:val="none" w:sz="0" w:space="0" w:color="auto"/>
      </w:divBdr>
    </w:div>
    <w:div w:id="545920404">
      <w:bodyDiv w:val="1"/>
      <w:marLeft w:val="0"/>
      <w:marRight w:val="0"/>
      <w:marTop w:val="0"/>
      <w:marBottom w:val="0"/>
      <w:divBdr>
        <w:top w:val="none" w:sz="0" w:space="0" w:color="auto"/>
        <w:left w:val="none" w:sz="0" w:space="0" w:color="auto"/>
        <w:bottom w:val="none" w:sz="0" w:space="0" w:color="auto"/>
        <w:right w:val="none" w:sz="0" w:space="0" w:color="auto"/>
      </w:divBdr>
    </w:div>
    <w:div w:id="876046122">
      <w:bodyDiv w:val="1"/>
      <w:marLeft w:val="0"/>
      <w:marRight w:val="0"/>
      <w:marTop w:val="0"/>
      <w:marBottom w:val="0"/>
      <w:divBdr>
        <w:top w:val="none" w:sz="0" w:space="0" w:color="auto"/>
        <w:left w:val="none" w:sz="0" w:space="0" w:color="auto"/>
        <w:bottom w:val="none" w:sz="0" w:space="0" w:color="auto"/>
        <w:right w:val="none" w:sz="0" w:space="0" w:color="auto"/>
      </w:divBdr>
    </w:div>
    <w:div w:id="939020852">
      <w:bodyDiv w:val="1"/>
      <w:marLeft w:val="0"/>
      <w:marRight w:val="0"/>
      <w:marTop w:val="0"/>
      <w:marBottom w:val="0"/>
      <w:divBdr>
        <w:top w:val="none" w:sz="0" w:space="0" w:color="auto"/>
        <w:left w:val="none" w:sz="0" w:space="0" w:color="auto"/>
        <w:bottom w:val="none" w:sz="0" w:space="0" w:color="auto"/>
        <w:right w:val="none" w:sz="0" w:space="0" w:color="auto"/>
      </w:divBdr>
    </w:div>
    <w:div w:id="960569505">
      <w:bodyDiv w:val="1"/>
      <w:marLeft w:val="0"/>
      <w:marRight w:val="0"/>
      <w:marTop w:val="0"/>
      <w:marBottom w:val="0"/>
      <w:divBdr>
        <w:top w:val="none" w:sz="0" w:space="0" w:color="auto"/>
        <w:left w:val="none" w:sz="0" w:space="0" w:color="auto"/>
        <w:bottom w:val="none" w:sz="0" w:space="0" w:color="auto"/>
        <w:right w:val="none" w:sz="0" w:space="0" w:color="auto"/>
      </w:divBdr>
    </w:div>
    <w:div w:id="1091195895">
      <w:bodyDiv w:val="1"/>
      <w:marLeft w:val="0"/>
      <w:marRight w:val="0"/>
      <w:marTop w:val="0"/>
      <w:marBottom w:val="0"/>
      <w:divBdr>
        <w:top w:val="none" w:sz="0" w:space="0" w:color="auto"/>
        <w:left w:val="none" w:sz="0" w:space="0" w:color="auto"/>
        <w:bottom w:val="none" w:sz="0" w:space="0" w:color="auto"/>
        <w:right w:val="none" w:sz="0" w:space="0" w:color="auto"/>
      </w:divBdr>
    </w:div>
    <w:div w:id="1110584001">
      <w:bodyDiv w:val="1"/>
      <w:marLeft w:val="0"/>
      <w:marRight w:val="0"/>
      <w:marTop w:val="0"/>
      <w:marBottom w:val="0"/>
      <w:divBdr>
        <w:top w:val="none" w:sz="0" w:space="0" w:color="auto"/>
        <w:left w:val="none" w:sz="0" w:space="0" w:color="auto"/>
        <w:bottom w:val="none" w:sz="0" w:space="0" w:color="auto"/>
        <w:right w:val="none" w:sz="0" w:space="0" w:color="auto"/>
      </w:divBdr>
    </w:div>
    <w:div w:id="1331325417">
      <w:bodyDiv w:val="1"/>
      <w:marLeft w:val="0"/>
      <w:marRight w:val="0"/>
      <w:marTop w:val="0"/>
      <w:marBottom w:val="0"/>
      <w:divBdr>
        <w:top w:val="none" w:sz="0" w:space="0" w:color="auto"/>
        <w:left w:val="none" w:sz="0" w:space="0" w:color="auto"/>
        <w:bottom w:val="none" w:sz="0" w:space="0" w:color="auto"/>
        <w:right w:val="none" w:sz="0" w:space="0" w:color="auto"/>
      </w:divBdr>
    </w:div>
    <w:div w:id="1405301186">
      <w:bodyDiv w:val="1"/>
      <w:marLeft w:val="0"/>
      <w:marRight w:val="0"/>
      <w:marTop w:val="0"/>
      <w:marBottom w:val="0"/>
      <w:divBdr>
        <w:top w:val="none" w:sz="0" w:space="0" w:color="auto"/>
        <w:left w:val="none" w:sz="0" w:space="0" w:color="auto"/>
        <w:bottom w:val="none" w:sz="0" w:space="0" w:color="auto"/>
        <w:right w:val="none" w:sz="0" w:space="0" w:color="auto"/>
      </w:divBdr>
    </w:div>
    <w:div w:id="1439565643">
      <w:bodyDiv w:val="1"/>
      <w:marLeft w:val="0"/>
      <w:marRight w:val="0"/>
      <w:marTop w:val="0"/>
      <w:marBottom w:val="0"/>
      <w:divBdr>
        <w:top w:val="none" w:sz="0" w:space="0" w:color="auto"/>
        <w:left w:val="none" w:sz="0" w:space="0" w:color="auto"/>
        <w:bottom w:val="none" w:sz="0" w:space="0" w:color="auto"/>
        <w:right w:val="none" w:sz="0" w:space="0" w:color="auto"/>
      </w:divBdr>
    </w:div>
    <w:div w:id="1501577936">
      <w:bodyDiv w:val="1"/>
      <w:marLeft w:val="0"/>
      <w:marRight w:val="0"/>
      <w:marTop w:val="0"/>
      <w:marBottom w:val="0"/>
      <w:divBdr>
        <w:top w:val="none" w:sz="0" w:space="0" w:color="auto"/>
        <w:left w:val="none" w:sz="0" w:space="0" w:color="auto"/>
        <w:bottom w:val="none" w:sz="0" w:space="0" w:color="auto"/>
        <w:right w:val="none" w:sz="0" w:space="0" w:color="auto"/>
      </w:divBdr>
    </w:div>
    <w:div w:id="1533836610">
      <w:bodyDiv w:val="1"/>
      <w:marLeft w:val="0"/>
      <w:marRight w:val="0"/>
      <w:marTop w:val="0"/>
      <w:marBottom w:val="0"/>
      <w:divBdr>
        <w:top w:val="none" w:sz="0" w:space="0" w:color="auto"/>
        <w:left w:val="none" w:sz="0" w:space="0" w:color="auto"/>
        <w:bottom w:val="none" w:sz="0" w:space="0" w:color="auto"/>
        <w:right w:val="none" w:sz="0" w:space="0" w:color="auto"/>
      </w:divBdr>
    </w:div>
    <w:div w:id="1693922852">
      <w:bodyDiv w:val="1"/>
      <w:marLeft w:val="0"/>
      <w:marRight w:val="0"/>
      <w:marTop w:val="0"/>
      <w:marBottom w:val="0"/>
      <w:divBdr>
        <w:top w:val="none" w:sz="0" w:space="0" w:color="auto"/>
        <w:left w:val="none" w:sz="0" w:space="0" w:color="auto"/>
        <w:bottom w:val="none" w:sz="0" w:space="0" w:color="auto"/>
        <w:right w:val="none" w:sz="0" w:space="0" w:color="auto"/>
      </w:divBdr>
    </w:div>
    <w:div w:id="1698463090">
      <w:bodyDiv w:val="1"/>
      <w:marLeft w:val="0"/>
      <w:marRight w:val="0"/>
      <w:marTop w:val="0"/>
      <w:marBottom w:val="0"/>
      <w:divBdr>
        <w:top w:val="none" w:sz="0" w:space="0" w:color="auto"/>
        <w:left w:val="none" w:sz="0" w:space="0" w:color="auto"/>
        <w:bottom w:val="none" w:sz="0" w:space="0" w:color="auto"/>
        <w:right w:val="none" w:sz="0" w:space="0" w:color="auto"/>
      </w:divBdr>
    </w:div>
    <w:div w:id="1729569346">
      <w:bodyDiv w:val="1"/>
      <w:marLeft w:val="0"/>
      <w:marRight w:val="0"/>
      <w:marTop w:val="0"/>
      <w:marBottom w:val="0"/>
      <w:divBdr>
        <w:top w:val="none" w:sz="0" w:space="0" w:color="auto"/>
        <w:left w:val="none" w:sz="0" w:space="0" w:color="auto"/>
        <w:bottom w:val="none" w:sz="0" w:space="0" w:color="auto"/>
        <w:right w:val="none" w:sz="0" w:space="0" w:color="auto"/>
      </w:divBdr>
      <w:divsChild>
        <w:div w:id="1020930340">
          <w:marLeft w:val="0"/>
          <w:marRight w:val="0"/>
          <w:marTop w:val="0"/>
          <w:marBottom w:val="0"/>
          <w:divBdr>
            <w:top w:val="none" w:sz="0" w:space="0" w:color="auto"/>
            <w:left w:val="none" w:sz="0" w:space="0" w:color="auto"/>
            <w:bottom w:val="none" w:sz="0" w:space="0" w:color="auto"/>
            <w:right w:val="none" w:sz="0" w:space="0" w:color="auto"/>
          </w:divBdr>
        </w:div>
      </w:divsChild>
    </w:div>
    <w:div w:id="1764910015">
      <w:bodyDiv w:val="1"/>
      <w:marLeft w:val="0"/>
      <w:marRight w:val="0"/>
      <w:marTop w:val="0"/>
      <w:marBottom w:val="0"/>
      <w:divBdr>
        <w:top w:val="none" w:sz="0" w:space="0" w:color="auto"/>
        <w:left w:val="none" w:sz="0" w:space="0" w:color="auto"/>
        <w:bottom w:val="none" w:sz="0" w:space="0" w:color="auto"/>
        <w:right w:val="none" w:sz="0" w:space="0" w:color="auto"/>
      </w:divBdr>
    </w:div>
    <w:div w:id="1809937899">
      <w:bodyDiv w:val="1"/>
      <w:marLeft w:val="0"/>
      <w:marRight w:val="0"/>
      <w:marTop w:val="0"/>
      <w:marBottom w:val="0"/>
      <w:divBdr>
        <w:top w:val="none" w:sz="0" w:space="0" w:color="auto"/>
        <w:left w:val="none" w:sz="0" w:space="0" w:color="auto"/>
        <w:bottom w:val="none" w:sz="0" w:space="0" w:color="auto"/>
        <w:right w:val="none" w:sz="0" w:space="0" w:color="auto"/>
      </w:divBdr>
    </w:div>
    <w:div w:id="1867215443">
      <w:bodyDiv w:val="1"/>
      <w:marLeft w:val="0"/>
      <w:marRight w:val="0"/>
      <w:marTop w:val="0"/>
      <w:marBottom w:val="0"/>
      <w:divBdr>
        <w:top w:val="none" w:sz="0" w:space="0" w:color="auto"/>
        <w:left w:val="none" w:sz="0" w:space="0" w:color="auto"/>
        <w:bottom w:val="none" w:sz="0" w:space="0" w:color="auto"/>
        <w:right w:val="none" w:sz="0" w:space="0" w:color="auto"/>
      </w:divBdr>
    </w:div>
    <w:div w:id="1943679364">
      <w:bodyDiv w:val="1"/>
      <w:marLeft w:val="0"/>
      <w:marRight w:val="0"/>
      <w:marTop w:val="0"/>
      <w:marBottom w:val="0"/>
      <w:divBdr>
        <w:top w:val="none" w:sz="0" w:space="0" w:color="auto"/>
        <w:left w:val="none" w:sz="0" w:space="0" w:color="auto"/>
        <w:bottom w:val="none" w:sz="0" w:space="0" w:color="auto"/>
        <w:right w:val="none" w:sz="0" w:space="0" w:color="auto"/>
      </w:divBdr>
      <w:divsChild>
        <w:div w:id="629358639">
          <w:marLeft w:val="0"/>
          <w:marRight w:val="0"/>
          <w:marTop w:val="0"/>
          <w:marBottom w:val="0"/>
          <w:divBdr>
            <w:top w:val="none" w:sz="0" w:space="0" w:color="auto"/>
            <w:left w:val="none" w:sz="0" w:space="0" w:color="auto"/>
            <w:bottom w:val="none" w:sz="0" w:space="0" w:color="auto"/>
            <w:right w:val="none" w:sz="0" w:space="0" w:color="auto"/>
          </w:divBdr>
        </w:div>
      </w:divsChild>
    </w:div>
    <w:div w:id="214469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retupshost/PretupsReceiever?LOGIN=%3cLogin%3e&amp;Password=%3cPassword%3e&amp;Request_Gateway_Code=%3cRequestGatewayCode%3e&amp;Request_Gateway_Type=%3cRequestGatewayType%3e&amp;Service_Port=%3cServicePort%3e&amp;Source_Type=%3cSourceTyp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utapa.baidya\Desktop\TelesoftUser&amp;%20OAM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1D36871-C9C7-4C0E-8DD4-3DABE8F18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TelesoftUser&amp; OAMManual.dot</Template>
  <TotalTime>896</TotalTime>
  <Pages>44</Pages>
  <Words>9182</Words>
  <Characters>52339</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Chapter Name</vt:lpstr>
    </vt:vector>
  </TitlesOfParts>
  <Company>btsl</Company>
  <LinksUpToDate>false</LinksUpToDate>
  <CharactersWithSpaces>61399</CharactersWithSpaces>
  <SharedDoc>false</SharedDoc>
  <HLinks>
    <vt:vector size="102" baseType="variant">
      <vt:variant>
        <vt:i4>1703991</vt:i4>
      </vt:variant>
      <vt:variant>
        <vt:i4>98</vt:i4>
      </vt:variant>
      <vt:variant>
        <vt:i4>0</vt:i4>
      </vt:variant>
      <vt:variant>
        <vt:i4>5</vt:i4>
      </vt:variant>
      <vt:variant>
        <vt:lpwstr/>
      </vt:variant>
      <vt:variant>
        <vt:lpwstr>_Toc306873560</vt:lpwstr>
      </vt:variant>
      <vt:variant>
        <vt:i4>1638455</vt:i4>
      </vt:variant>
      <vt:variant>
        <vt:i4>92</vt:i4>
      </vt:variant>
      <vt:variant>
        <vt:i4>0</vt:i4>
      </vt:variant>
      <vt:variant>
        <vt:i4>5</vt:i4>
      </vt:variant>
      <vt:variant>
        <vt:lpwstr/>
      </vt:variant>
      <vt:variant>
        <vt:lpwstr>_Toc306873559</vt:lpwstr>
      </vt:variant>
      <vt:variant>
        <vt:i4>1638455</vt:i4>
      </vt:variant>
      <vt:variant>
        <vt:i4>86</vt:i4>
      </vt:variant>
      <vt:variant>
        <vt:i4>0</vt:i4>
      </vt:variant>
      <vt:variant>
        <vt:i4>5</vt:i4>
      </vt:variant>
      <vt:variant>
        <vt:lpwstr/>
      </vt:variant>
      <vt:variant>
        <vt:lpwstr>_Toc306873558</vt:lpwstr>
      </vt:variant>
      <vt:variant>
        <vt:i4>1638455</vt:i4>
      </vt:variant>
      <vt:variant>
        <vt:i4>80</vt:i4>
      </vt:variant>
      <vt:variant>
        <vt:i4>0</vt:i4>
      </vt:variant>
      <vt:variant>
        <vt:i4>5</vt:i4>
      </vt:variant>
      <vt:variant>
        <vt:lpwstr/>
      </vt:variant>
      <vt:variant>
        <vt:lpwstr>_Toc306873557</vt:lpwstr>
      </vt:variant>
      <vt:variant>
        <vt:i4>1638455</vt:i4>
      </vt:variant>
      <vt:variant>
        <vt:i4>74</vt:i4>
      </vt:variant>
      <vt:variant>
        <vt:i4>0</vt:i4>
      </vt:variant>
      <vt:variant>
        <vt:i4>5</vt:i4>
      </vt:variant>
      <vt:variant>
        <vt:lpwstr/>
      </vt:variant>
      <vt:variant>
        <vt:lpwstr>_Toc306873556</vt:lpwstr>
      </vt:variant>
      <vt:variant>
        <vt:i4>1638455</vt:i4>
      </vt:variant>
      <vt:variant>
        <vt:i4>68</vt:i4>
      </vt:variant>
      <vt:variant>
        <vt:i4>0</vt:i4>
      </vt:variant>
      <vt:variant>
        <vt:i4>5</vt:i4>
      </vt:variant>
      <vt:variant>
        <vt:lpwstr/>
      </vt:variant>
      <vt:variant>
        <vt:lpwstr>_Toc306873555</vt:lpwstr>
      </vt:variant>
      <vt:variant>
        <vt:i4>1638455</vt:i4>
      </vt:variant>
      <vt:variant>
        <vt:i4>62</vt:i4>
      </vt:variant>
      <vt:variant>
        <vt:i4>0</vt:i4>
      </vt:variant>
      <vt:variant>
        <vt:i4>5</vt:i4>
      </vt:variant>
      <vt:variant>
        <vt:lpwstr/>
      </vt:variant>
      <vt:variant>
        <vt:lpwstr>_Toc306873554</vt:lpwstr>
      </vt:variant>
      <vt:variant>
        <vt:i4>1638455</vt:i4>
      </vt:variant>
      <vt:variant>
        <vt:i4>56</vt:i4>
      </vt:variant>
      <vt:variant>
        <vt:i4>0</vt:i4>
      </vt:variant>
      <vt:variant>
        <vt:i4>5</vt:i4>
      </vt:variant>
      <vt:variant>
        <vt:lpwstr/>
      </vt:variant>
      <vt:variant>
        <vt:lpwstr>_Toc306873553</vt:lpwstr>
      </vt:variant>
      <vt:variant>
        <vt:i4>1638455</vt:i4>
      </vt:variant>
      <vt:variant>
        <vt:i4>50</vt:i4>
      </vt:variant>
      <vt:variant>
        <vt:i4>0</vt:i4>
      </vt:variant>
      <vt:variant>
        <vt:i4>5</vt:i4>
      </vt:variant>
      <vt:variant>
        <vt:lpwstr/>
      </vt:variant>
      <vt:variant>
        <vt:lpwstr>_Toc306873552</vt:lpwstr>
      </vt:variant>
      <vt:variant>
        <vt:i4>1638455</vt:i4>
      </vt:variant>
      <vt:variant>
        <vt:i4>44</vt:i4>
      </vt:variant>
      <vt:variant>
        <vt:i4>0</vt:i4>
      </vt:variant>
      <vt:variant>
        <vt:i4>5</vt:i4>
      </vt:variant>
      <vt:variant>
        <vt:lpwstr/>
      </vt:variant>
      <vt:variant>
        <vt:lpwstr>_Toc306873551</vt:lpwstr>
      </vt:variant>
      <vt:variant>
        <vt:i4>1638455</vt:i4>
      </vt:variant>
      <vt:variant>
        <vt:i4>38</vt:i4>
      </vt:variant>
      <vt:variant>
        <vt:i4>0</vt:i4>
      </vt:variant>
      <vt:variant>
        <vt:i4>5</vt:i4>
      </vt:variant>
      <vt:variant>
        <vt:lpwstr/>
      </vt:variant>
      <vt:variant>
        <vt:lpwstr>_Toc306873550</vt:lpwstr>
      </vt:variant>
      <vt:variant>
        <vt:i4>1572919</vt:i4>
      </vt:variant>
      <vt:variant>
        <vt:i4>32</vt:i4>
      </vt:variant>
      <vt:variant>
        <vt:i4>0</vt:i4>
      </vt:variant>
      <vt:variant>
        <vt:i4>5</vt:i4>
      </vt:variant>
      <vt:variant>
        <vt:lpwstr/>
      </vt:variant>
      <vt:variant>
        <vt:lpwstr>_Toc306873549</vt:lpwstr>
      </vt:variant>
      <vt:variant>
        <vt:i4>1572919</vt:i4>
      </vt:variant>
      <vt:variant>
        <vt:i4>26</vt:i4>
      </vt:variant>
      <vt:variant>
        <vt:i4>0</vt:i4>
      </vt:variant>
      <vt:variant>
        <vt:i4>5</vt:i4>
      </vt:variant>
      <vt:variant>
        <vt:lpwstr/>
      </vt:variant>
      <vt:variant>
        <vt:lpwstr>_Toc306873548</vt:lpwstr>
      </vt:variant>
      <vt:variant>
        <vt:i4>1572919</vt:i4>
      </vt:variant>
      <vt:variant>
        <vt:i4>20</vt:i4>
      </vt:variant>
      <vt:variant>
        <vt:i4>0</vt:i4>
      </vt:variant>
      <vt:variant>
        <vt:i4>5</vt:i4>
      </vt:variant>
      <vt:variant>
        <vt:lpwstr/>
      </vt:variant>
      <vt:variant>
        <vt:lpwstr>_Toc306873547</vt:lpwstr>
      </vt:variant>
      <vt:variant>
        <vt:i4>1572919</vt:i4>
      </vt:variant>
      <vt:variant>
        <vt:i4>14</vt:i4>
      </vt:variant>
      <vt:variant>
        <vt:i4>0</vt:i4>
      </vt:variant>
      <vt:variant>
        <vt:i4>5</vt:i4>
      </vt:variant>
      <vt:variant>
        <vt:lpwstr/>
      </vt:variant>
      <vt:variant>
        <vt:lpwstr>_Toc306873546</vt:lpwstr>
      </vt:variant>
      <vt:variant>
        <vt:i4>1572919</vt:i4>
      </vt:variant>
      <vt:variant>
        <vt:i4>8</vt:i4>
      </vt:variant>
      <vt:variant>
        <vt:i4>0</vt:i4>
      </vt:variant>
      <vt:variant>
        <vt:i4>5</vt:i4>
      </vt:variant>
      <vt:variant>
        <vt:lpwstr/>
      </vt:variant>
      <vt:variant>
        <vt:lpwstr>_Toc306873545</vt:lpwstr>
      </vt:variant>
      <vt:variant>
        <vt:i4>1572919</vt:i4>
      </vt:variant>
      <vt:variant>
        <vt:i4>2</vt:i4>
      </vt:variant>
      <vt:variant>
        <vt:i4>0</vt:i4>
      </vt:variant>
      <vt:variant>
        <vt:i4>5</vt:i4>
      </vt:variant>
      <vt:variant>
        <vt:lpwstr/>
      </vt:variant>
      <vt:variant>
        <vt:lpwstr>_Toc306873544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Name</dc:title>
  <dc:creator>sutapa.baidya</dc:creator>
  <cp:lastModifiedBy>Yogesh Kumar Keshari</cp:lastModifiedBy>
  <cp:revision>103</cp:revision>
  <cp:lastPrinted>2015-12-18T14:39:00Z</cp:lastPrinted>
  <dcterms:created xsi:type="dcterms:W3CDTF">2016-04-01T07:43:00Z</dcterms:created>
  <dcterms:modified xsi:type="dcterms:W3CDTF">2017-07-04T08:54:00Z</dcterms:modified>
</cp:coreProperties>
</file>