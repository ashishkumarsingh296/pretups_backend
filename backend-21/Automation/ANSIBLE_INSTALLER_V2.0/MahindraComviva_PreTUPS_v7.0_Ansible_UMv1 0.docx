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5C2" w:rsidRDefault="006755C2">
      <w:pPr>
        <w:pStyle w:val="Image"/>
        <w:jc w:val="right"/>
      </w:pPr>
    </w:p>
    <w:p w:rsidR="006755C2" w:rsidRDefault="006755C2">
      <w:pPr>
        <w:pStyle w:val="BodyText"/>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1F076E">
      <w:pPr>
        <w:pStyle w:val="BodyText2"/>
      </w:pPr>
      <w:r>
        <w:rPr>
          <w:noProof/>
          <w:lang w:val="en-IN" w:eastAsia="en-IN"/>
        </w:rPr>
        <w:pict>
          <v:shapetype id="_x0000_t202" coordsize="21600,21600" o:spt="202" path="m,l,21600r21600,l21600,xe">
            <v:stroke joinstyle="miter"/>
            <v:path gradientshapeok="t" o:connecttype="rect"/>
          </v:shapetype>
          <v:shape id="Text Box 3" o:spid="_x0000_s1026" type="#_x0000_t202" style="position:absolute;left:0;text-align:left;margin-left:0;margin-top:7.65pt;width:407.55pt;height:156.4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" stroked="f">
            <v:textbox>
              <w:txbxContent>
                <w:p w:rsidR="001F076E" w:rsidRPr="00D83954" w:rsidRDefault="001F076E">
                  <w:pPr>
                    <w:pStyle w:val="ProductName"/>
                    <w:rPr>
                      <w:rFonts w:ascii="Arial" w:hAnsi="Arial" w:cs="Arial"/>
                      <w:b w:val="0"/>
                      <w:bCs/>
                      <w:sz w:val="36"/>
                    </w:rPr>
                  </w:pPr>
                  <w:proofErr w:type="spellStart"/>
                  <w:proofErr w:type="gramStart"/>
                  <w:r w:rsidRPr="00D83954">
                    <w:rPr>
                      <w:rFonts w:ascii="Arial" w:hAnsi="Arial" w:cs="Arial"/>
                      <w:b w:val="0"/>
                      <w:bCs/>
                      <w:sz w:val="36"/>
                    </w:rPr>
                    <w:t>PreTUPS</w:t>
                  </w:r>
                  <w:proofErr w:type="spellEnd"/>
                  <w:r w:rsidRPr="00D83954">
                    <w:rPr>
                      <w:rFonts w:ascii="Arial" w:hAnsi="Arial" w:cs="Arial"/>
                      <w:b w:val="0"/>
                      <w:bCs/>
                      <w:sz w:val="36"/>
                    </w:rPr>
                    <w:t xml:space="preserve"> v </w:t>
                  </w:r>
                  <w:ins w:id="0" w:author="Anubhav Pandey1" w:date="2017-06-06T15:01:00Z">
                    <w:r>
                      <w:rPr>
                        <w:rFonts w:ascii="Arial" w:hAnsi="Arial" w:cs="Arial"/>
                        <w:b w:val="0"/>
                        <w:bCs/>
                        <w:sz w:val="36"/>
                      </w:rPr>
                      <w:t>7.</w:t>
                    </w:r>
                  </w:ins>
                  <w:r>
                    <w:rPr>
                      <w:rFonts w:ascii="Arial" w:hAnsi="Arial" w:cs="Arial"/>
                      <w:b w:val="0"/>
                      <w:bCs/>
                      <w:sz w:val="36"/>
                    </w:rPr>
                    <w:t>3.0.</w:t>
                  </w:r>
                  <w:proofErr w:type="gramEnd"/>
                </w:p>
                <w:p w:rsidR="001F076E" w:rsidRPr="00D83954" w:rsidRDefault="001F076E">
                  <w:pPr>
                    <w:pStyle w:val="ManualName"/>
                    <w:rPr>
                      <w:rFonts w:ascii="Arial" w:hAnsi="Arial" w:cs="Arial"/>
                      <w:b w:val="0"/>
                      <w:bCs/>
                    </w:rPr>
                  </w:pPr>
                  <w:proofErr w:type="spellStart"/>
                  <w:r>
                    <w:rPr>
                      <w:rFonts w:ascii="Arial" w:hAnsi="Arial" w:cs="Arial"/>
                      <w:b w:val="0"/>
                      <w:bCs/>
                    </w:rPr>
                    <w:t>AnsibleUser</w:t>
                  </w:r>
                  <w:proofErr w:type="spellEnd"/>
                  <w:r>
                    <w:rPr>
                      <w:rFonts w:ascii="Arial" w:hAnsi="Arial" w:cs="Arial"/>
                      <w:b w:val="0"/>
                      <w:bCs/>
                    </w:rPr>
                    <w:t xml:space="preserve"> Manual v 1.7</w:t>
                  </w:r>
                </w:p>
              </w:txbxContent>
            </v:textbox>
          </v:shape>
        </w:pict>
      </w: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Pr>
        <w:pStyle w:val="BodyText2"/>
      </w:pPr>
    </w:p>
    <w:p w:rsidR="006755C2" w:rsidRDefault="006755C2"/>
    <w:p w:rsidR="00FE6B54" w:rsidRDefault="00FE6B54"/>
    <w:p w:rsidR="00FE6B54" w:rsidRDefault="00FE6B54"/>
    <w:p w:rsidR="00FE6B54" w:rsidRDefault="00FE6B54"/>
    <w:p w:rsidR="00FE6B54" w:rsidRDefault="00FE6B54"/>
    <w:p w:rsidR="00650153" w:rsidRDefault="00650153" w:rsidP="00FE6B54">
      <w:pPr>
        <w:pStyle w:val="BodyText2"/>
        <w:numPr>
          <w:ilvl w:val="0"/>
          <w:numId w:val="0"/>
        </w:numPr>
      </w:pPr>
    </w:p>
    <w:p w:rsidR="006755C2" w:rsidRDefault="006755C2" w:rsidP="00650153">
      <w:pPr>
        <w:pStyle w:val="BodyText2"/>
        <w:numPr>
          <w:ilvl w:val="0"/>
          <w:numId w:val="0"/>
        </w:numPr>
      </w:pPr>
    </w:p>
    <w:p w:rsidR="006755C2" w:rsidRDefault="006755C2"/>
    <w:p w:rsidR="006755C2" w:rsidRDefault="006755C2"/>
    <w:p w:rsidR="006755C2" w:rsidRDefault="006755C2"/>
    <w:p w:rsidR="006755C2" w:rsidRDefault="006755C2"/>
    <w:p w:rsidR="00005031" w:rsidRDefault="00005031"/>
    <w:p w:rsidR="00005031" w:rsidRDefault="00005031"/>
    <w:p w:rsidR="006755C2" w:rsidRDefault="006755C2"/>
    <w:p w:rsidR="006755C2" w:rsidRDefault="006755C2"/>
    <w:p w:rsidR="006755C2" w:rsidRDefault="006755C2"/>
    <w:p w:rsidR="006755C2" w:rsidRDefault="006755C2"/>
    <w:p w:rsidR="006755C2" w:rsidRDefault="006755C2"/>
    <w:p w:rsidR="006755C2" w:rsidRDefault="006755C2"/>
    <w:p w:rsidR="006755C2" w:rsidRDefault="006755C2"/>
    <w:p w:rsidR="006755C2" w:rsidRDefault="006755C2"/>
    <w:p w:rsidR="006755C2" w:rsidRDefault="006755C2"/>
    <w:p w:rsidR="006755C2" w:rsidRDefault="006755C2"/>
    <w:p w:rsidR="006755C2" w:rsidRDefault="006755C2"/>
    <w:p w:rsidR="006755C2" w:rsidRDefault="006755C2"/>
    <w:p w:rsidR="006755C2" w:rsidRDefault="006755C2"/>
    <w:p w:rsidR="00A042C9" w:rsidRDefault="00A042C9"/>
    <w:p w:rsidR="00A042C9" w:rsidRDefault="00A042C9"/>
    <w:p w:rsidR="00A042C9" w:rsidRDefault="00A042C9"/>
    <w:p w:rsidR="00A042C9" w:rsidRDefault="00A042C9"/>
    <w:p w:rsidR="00A042C9" w:rsidRDefault="00A042C9"/>
    <w:p w:rsidR="00A042C9" w:rsidRDefault="00A042C9"/>
    <w:p w:rsidR="00A042C9" w:rsidRDefault="00A042C9"/>
    <w:p w:rsidR="00A042C9" w:rsidRDefault="00A042C9"/>
    <w:p w:rsidR="006755C2" w:rsidRDefault="006755C2"/>
    <w:p w:rsidR="00550590" w:rsidRPr="00E81D49" w:rsidRDefault="00550590" w:rsidP="00550590">
      <w:pPr>
        <w:pStyle w:val="BodyText2"/>
        <w:rPr>
          <w:b/>
        </w:rPr>
      </w:pPr>
      <w:r w:rsidRPr="00E81D49">
        <w:t>COPYRIGHT STATEMENT AND RESTRICTION</w:t>
      </w:r>
    </w:p>
    <w:p w:rsidR="00550590" w:rsidRPr="00E81D49" w:rsidRDefault="00550590" w:rsidP="00550590">
      <w:pPr>
        <w:pStyle w:val="BodyText"/>
        <w:rPr>
          <w:rFonts w:eastAsia="Calibri" w:cs="Arial"/>
          <w:sz w:val="14"/>
          <w:szCs w:val="14"/>
        </w:rPr>
      </w:pPr>
      <w:r>
        <w:rPr>
          <w:rFonts w:eastAsia="Calibri" w:cs="Arial"/>
          <w:sz w:val="14"/>
          <w:szCs w:val="14"/>
        </w:rPr>
        <w:t xml:space="preserve">Copyright © </w:t>
      </w:r>
      <w:r w:rsidR="00170A16">
        <w:rPr>
          <w:rFonts w:eastAsia="Calibri" w:cs="Arial"/>
          <w:sz w:val="14"/>
          <w:szCs w:val="14"/>
        </w:rPr>
        <w:t>201</w:t>
      </w:r>
      <w:r w:rsidR="00DD3DEE">
        <w:rPr>
          <w:rFonts w:eastAsia="Calibri" w:cs="Arial"/>
          <w:sz w:val="14"/>
          <w:szCs w:val="14"/>
        </w:rPr>
        <w:t>5</w:t>
      </w:r>
      <w:r w:rsidRPr="00E81D49">
        <w:rPr>
          <w:rFonts w:eastAsia="Calibri" w:cs="Arial"/>
          <w:sz w:val="14"/>
          <w:szCs w:val="14"/>
        </w:rPr>
        <w:t xml:space="preserve">Comviva Technologies Ltd, Registered Office at A-26, Info City, Sector 34, Gurgaon-122001, Haryana, India. </w:t>
      </w:r>
    </w:p>
    <w:p w:rsidR="00550590" w:rsidRPr="00E81D49" w:rsidRDefault="00550590" w:rsidP="00550590">
      <w:pPr>
        <w:pStyle w:val="BodyText"/>
        <w:rPr>
          <w:rFonts w:eastAsia="Calibri" w:cs="Arial"/>
          <w:sz w:val="14"/>
          <w:szCs w:val="14"/>
        </w:rPr>
      </w:pPr>
      <w:r w:rsidRPr="00E81D49">
        <w:rPr>
          <w:rFonts w:eastAsia="Calibri" w:cs="Arial"/>
          <w:sz w:val="14"/>
          <w:szCs w:val="14"/>
        </w:rPr>
        <w:t xml:space="preserve">All rights </w:t>
      </w:r>
      <w:r>
        <w:rPr>
          <w:rFonts w:eastAsia="Calibri" w:cs="Arial"/>
          <w:sz w:val="14"/>
          <w:szCs w:val="14"/>
        </w:rPr>
        <w:t xml:space="preserve">reserved. </w:t>
      </w:r>
      <w:r w:rsidRPr="008B6AF1">
        <w:rPr>
          <w:rFonts w:cs="Arial"/>
          <w:sz w:val="14"/>
          <w:szCs w:val="14"/>
        </w:rPr>
        <w:t xml:space="preserve">This document shall not, in whole or in part, be copied, photocopied, reproduced, translated, or reduced to any electronic medium or </w:t>
      </w:r>
      <w:proofErr w:type="gramStart"/>
      <w:r w:rsidRPr="008B6AF1">
        <w:rPr>
          <w:rFonts w:cs="Arial"/>
          <w:sz w:val="14"/>
          <w:szCs w:val="14"/>
        </w:rPr>
        <w:t>machine readable</w:t>
      </w:r>
      <w:proofErr w:type="gramEnd"/>
      <w:r w:rsidRPr="008B6AF1">
        <w:rPr>
          <w:rFonts w:cs="Arial"/>
          <w:sz w:val="14"/>
          <w:szCs w:val="14"/>
        </w:rPr>
        <w:t xml:space="preserve"> form, by any means electronic, mechanical, photographic, optic recording or otherwise without prior consent, in writing, of </w:t>
      </w:r>
      <w:proofErr w:type="spellStart"/>
      <w:r w:rsidRPr="008B6AF1">
        <w:rPr>
          <w:rFonts w:cs="Arial"/>
          <w:sz w:val="14"/>
          <w:szCs w:val="14"/>
        </w:rPr>
        <w:t>Comviva</w:t>
      </w:r>
      <w:proofErr w:type="spellEnd"/>
      <w:r w:rsidRPr="008B6AF1">
        <w:rPr>
          <w:rFonts w:cs="Arial"/>
          <w:sz w:val="14"/>
          <w:szCs w:val="14"/>
        </w:rPr>
        <w:t xml:space="preserve"> Technologies Ltd.</w:t>
      </w:r>
    </w:p>
    <w:p w:rsidR="00550590" w:rsidRPr="00E81D49" w:rsidRDefault="00550590" w:rsidP="00550590">
      <w:pPr>
        <w:pStyle w:val="BodyText"/>
        <w:rPr>
          <w:rFonts w:eastAsia="Calibri" w:cs="Arial"/>
          <w:sz w:val="14"/>
          <w:szCs w:val="14"/>
        </w:rPr>
      </w:pPr>
      <w:r w:rsidRPr="00E81D49">
        <w:rPr>
          <w:rFonts w:eastAsia="Calibri" w:cs="Arial"/>
          <w:sz w:val="14"/>
          <w:szCs w:val="14"/>
        </w:rPr>
        <w:t>The information in this document is subject to change without notice</w:t>
      </w:r>
      <w:r>
        <w:rPr>
          <w:rFonts w:eastAsia="Calibri" w:cs="Arial"/>
          <w:sz w:val="14"/>
          <w:szCs w:val="14"/>
        </w:rPr>
        <w:t xml:space="preserve"> and </w:t>
      </w:r>
      <w:r w:rsidRPr="00E81D49">
        <w:rPr>
          <w:rFonts w:eastAsia="Calibri" w:cs="Arial"/>
          <w:sz w:val="14"/>
          <w:szCs w:val="14"/>
        </w:rPr>
        <w:t xml:space="preserve">describes only the product defined in the introduction of this documentation. This document </w:t>
      </w:r>
      <w:proofErr w:type="gramStart"/>
      <w:r w:rsidRPr="00E81D49">
        <w:rPr>
          <w:rFonts w:eastAsia="Calibri" w:cs="Arial"/>
          <w:sz w:val="14"/>
          <w:szCs w:val="14"/>
        </w:rPr>
        <w:t>is intended</w:t>
      </w:r>
      <w:proofErr w:type="gramEnd"/>
      <w:r w:rsidRPr="00E81D49">
        <w:rPr>
          <w:rFonts w:eastAsia="Calibri" w:cs="Arial"/>
          <w:sz w:val="14"/>
          <w:szCs w:val="14"/>
        </w:rPr>
        <w:t xml:space="preserve"> for the use of prospective </w:t>
      </w:r>
      <w:proofErr w:type="spellStart"/>
      <w:r>
        <w:rPr>
          <w:rFonts w:eastAsia="Calibri" w:cs="Arial"/>
          <w:sz w:val="14"/>
          <w:szCs w:val="14"/>
        </w:rPr>
        <w:t>Comviva</w:t>
      </w:r>
      <w:proofErr w:type="spellEnd"/>
      <w:r>
        <w:rPr>
          <w:rFonts w:eastAsia="Calibri" w:cs="Arial"/>
          <w:sz w:val="14"/>
          <w:szCs w:val="14"/>
        </w:rPr>
        <w:t xml:space="preserve"> </w:t>
      </w:r>
      <w:r w:rsidRPr="00E81D49">
        <w:rPr>
          <w:rFonts w:eastAsia="Calibri" w:cs="Arial"/>
          <w:sz w:val="14"/>
          <w:szCs w:val="14"/>
        </w:rPr>
        <w:t xml:space="preserve">customers for the sole purpose of the transaction for which the document is submitted. No part of it may be reproduced or transmitted in any form or manner whatsoever without the prior written permission of </w:t>
      </w:r>
      <w:proofErr w:type="spellStart"/>
      <w:r w:rsidRPr="00E81D49">
        <w:rPr>
          <w:rFonts w:eastAsia="Calibri" w:cs="Arial"/>
          <w:sz w:val="14"/>
          <w:szCs w:val="14"/>
        </w:rPr>
        <w:t>Comviva</w:t>
      </w:r>
      <w:proofErr w:type="spellEnd"/>
      <w:r w:rsidRPr="00E81D49">
        <w:rPr>
          <w:rFonts w:eastAsia="Calibri" w:cs="Arial"/>
          <w:sz w:val="14"/>
          <w:szCs w:val="14"/>
        </w:rPr>
        <w:t xml:space="preserve">. </w:t>
      </w:r>
      <w:r w:rsidRPr="008B6AF1">
        <w:rPr>
          <w:rFonts w:cs="Arial"/>
          <w:sz w:val="14"/>
          <w:szCs w:val="14"/>
          <w:lang w:val="en-GB"/>
        </w:rPr>
        <w:t xml:space="preserve">The intended audience for this document is the target customer, who/which assumes full responsibility for using the document appropriately. </w:t>
      </w:r>
      <w:proofErr w:type="spellStart"/>
      <w:r w:rsidRPr="00E15C7D">
        <w:rPr>
          <w:rFonts w:eastAsia="Calibri" w:cs="Arial"/>
          <w:sz w:val="14"/>
          <w:szCs w:val="14"/>
          <w:u w:color="82C42A"/>
        </w:rPr>
        <w:t>Comviva</w:t>
      </w:r>
      <w:r w:rsidRPr="00E81D49">
        <w:rPr>
          <w:rFonts w:eastAsia="Calibri" w:cs="Arial"/>
          <w:sz w:val="14"/>
          <w:szCs w:val="14"/>
        </w:rPr>
        <w:t>welcomes</w:t>
      </w:r>
      <w:proofErr w:type="spellEnd"/>
      <w:r w:rsidRPr="00E81D49">
        <w:rPr>
          <w:rFonts w:eastAsia="Calibri" w:cs="Arial"/>
          <w:sz w:val="14"/>
          <w:szCs w:val="14"/>
        </w:rPr>
        <w:t xml:space="preserve"> customer comments as part of the process of continuous development and improvement. </w:t>
      </w:r>
    </w:p>
    <w:p w:rsidR="00550590" w:rsidRPr="00E81D49" w:rsidRDefault="00550590" w:rsidP="00550590">
      <w:pPr>
        <w:pStyle w:val="BodyText"/>
        <w:rPr>
          <w:rFonts w:eastAsia="Calibri" w:cs="Arial"/>
          <w:sz w:val="14"/>
          <w:szCs w:val="14"/>
        </w:rPr>
      </w:pPr>
      <w:proofErr w:type="spellStart"/>
      <w:r w:rsidRPr="00E15C7D">
        <w:rPr>
          <w:rFonts w:eastAsia="Calibri" w:cs="Arial"/>
          <w:sz w:val="14"/>
          <w:szCs w:val="14"/>
          <w:u w:color="82C42A"/>
        </w:rPr>
        <w:t>Comviva</w:t>
      </w:r>
      <w:r w:rsidRPr="00E81D49">
        <w:rPr>
          <w:rFonts w:eastAsia="Calibri" w:cs="Arial"/>
          <w:sz w:val="14"/>
          <w:szCs w:val="14"/>
        </w:rPr>
        <w:t>has</w:t>
      </w:r>
      <w:proofErr w:type="spellEnd"/>
      <w:r w:rsidRPr="00E81D49">
        <w:rPr>
          <w:rFonts w:eastAsia="Calibri" w:cs="Arial"/>
          <w:sz w:val="14"/>
          <w:szCs w:val="14"/>
        </w:rPr>
        <w:t xml:space="preserve"> made all reasonable efforts to ensure that the information contained in the document </w:t>
      </w:r>
      <w:r>
        <w:rPr>
          <w:rFonts w:eastAsia="Calibri" w:cs="Arial"/>
          <w:sz w:val="14"/>
          <w:szCs w:val="14"/>
        </w:rPr>
        <w:t>is</w:t>
      </w:r>
      <w:r w:rsidRPr="00E81D49">
        <w:rPr>
          <w:rFonts w:eastAsia="Calibri" w:cs="Arial"/>
          <w:sz w:val="14"/>
          <w:szCs w:val="14"/>
        </w:rPr>
        <w:t xml:space="preserve"> adequate, sufficient and free of material errors and omissions. </w:t>
      </w:r>
      <w:proofErr w:type="spellStart"/>
      <w:r w:rsidRPr="00E15C7D">
        <w:rPr>
          <w:rFonts w:eastAsia="Calibri" w:cs="Arial"/>
          <w:sz w:val="14"/>
          <w:szCs w:val="14"/>
          <w:u w:color="82C42A"/>
        </w:rPr>
        <w:t>Comviva</w:t>
      </w:r>
      <w:r w:rsidRPr="00E81D49">
        <w:rPr>
          <w:rFonts w:eastAsia="Calibri" w:cs="Arial"/>
          <w:sz w:val="14"/>
          <w:szCs w:val="14"/>
        </w:rPr>
        <w:t>will</w:t>
      </w:r>
      <w:proofErr w:type="spellEnd"/>
      <w:r w:rsidRPr="00E81D49">
        <w:rPr>
          <w:rFonts w:eastAsia="Calibri" w:cs="Arial"/>
          <w:sz w:val="14"/>
          <w:szCs w:val="14"/>
        </w:rPr>
        <w:t xml:space="preserve">, if necessary, explain issues, which </w:t>
      </w:r>
      <w:proofErr w:type="gramStart"/>
      <w:r w:rsidRPr="00E81D49">
        <w:rPr>
          <w:rFonts w:eastAsia="Calibri" w:cs="Arial"/>
          <w:sz w:val="14"/>
          <w:szCs w:val="14"/>
        </w:rPr>
        <w:t>may not be covered</w:t>
      </w:r>
      <w:proofErr w:type="gramEnd"/>
      <w:r w:rsidRPr="00E81D49">
        <w:rPr>
          <w:rFonts w:eastAsia="Calibri" w:cs="Arial"/>
          <w:sz w:val="14"/>
          <w:szCs w:val="14"/>
        </w:rPr>
        <w:t xml:space="preserve"> by the document. However, </w:t>
      </w:r>
      <w:proofErr w:type="spellStart"/>
      <w:r w:rsidRPr="00E81D49">
        <w:rPr>
          <w:rFonts w:eastAsia="Calibri" w:cs="Arial"/>
          <w:sz w:val="14"/>
          <w:szCs w:val="14"/>
        </w:rPr>
        <w:t>Comviva</w:t>
      </w:r>
      <w:proofErr w:type="spellEnd"/>
      <w:r w:rsidRPr="00E81D49">
        <w:rPr>
          <w:rFonts w:eastAsia="Calibri" w:cs="Arial"/>
          <w:sz w:val="14"/>
          <w:szCs w:val="14"/>
        </w:rPr>
        <w:t xml:space="preserve"> does not assume any</w:t>
      </w:r>
      <w:r>
        <w:rPr>
          <w:rFonts w:eastAsia="Calibri" w:cs="Arial"/>
          <w:sz w:val="14"/>
          <w:szCs w:val="14"/>
        </w:rPr>
        <w:t xml:space="preserve"> liability of whatsoever nature</w:t>
      </w:r>
      <w:r w:rsidRPr="00E81D49">
        <w:rPr>
          <w:rFonts w:eastAsia="Calibri" w:cs="Arial"/>
          <w:sz w:val="14"/>
          <w:szCs w:val="14"/>
        </w:rPr>
        <w:t xml:space="preserve">, for any errors in the document </w:t>
      </w:r>
      <w:proofErr w:type="spellStart"/>
      <w:r w:rsidRPr="00E15C7D">
        <w:rPr>
          <w:rFonts w:eastAsia="Calibri" w:cs="Arial"/>
          <w:sz w:val="14"/>
          <w:szCs w:val="14"/>
          <w:u w:color="82C42A"/>
        </w:rPr>
        <w:t>except</w:t>
      </w:r>
      <w:r w:rsidRPr="00E81D49">
        <w:rPr>
          <w:rFonts w:eastAsia="Calibri" w:cs="Arial"/>
          <w:sz w:val="14"/>
          <w:szCs w:val="14"/>
        </w:rPr>
        <w:t>the</w:t>
      </w:r>
      <w:proofErr w:type="spellEnd"/>
      <w:r w:rsidRPr="00E81D49">
        <w:rPr>
          <w:rFonts w:eastAsia="Calibri" w:cs="Arial"/>
          <w:sz w:val="14"/>
          <w:szCs w:val="14"/>
        </w:rPr>
        <w:t xml:space="preserve"> responsibility to provide correct information whe</w:t>
      </w:r>
      <w:r>
        <w:rPr>
          <w:rFonts w:eastAsia="Calibri" w:cs="Arial"/>
          <w:sz w:val="14"/>
          <w:szCs w:val="14"/>
        </w:rPr>
        <w:t xml:space="preserve">n any such error </w:t>
      </w:r>
      <w:proofErr w:type="gramStart"/>
      <w:r>
        <w:rPr>
          <w:rFonts w:eastAsia="Calibri" w:cs="Arial"/>
          <w:sz w:val="14"/>
          <w:szCs w:val="14"/>
        </w:rPr>
        <w:t>is brought</w:t>
      </w:r>
      <w:proofErr w:type="gramEnd"/>
      <w:r>
        <w:rPr>
          <w:rFonts w:eastAsia="Calibri" w:cs="Arial"/>
          <w:sz w:val="14"/>
          <w:szCs w:val="14"/>
        </w:rPr>
        <w:t xml:space="preserve"> to </w:t>
      </w:r>
      <w:proofErr w:type="spellStart"/>
      <w:r>
        <w:rPr>
          <w:rFonts w:eastAsia="Calibri" w:cs="Arial"/>
          <w:sz w:val="14"/>
          <w:szCs w:val="14"/>
        </w:rPr>
        <w:t>C</w:t>
      </w:r>
      <w:r w:rsidRPr="00E81D49">
        <w:rPr>
          <w:rFonts w:eastAsia="Calibri" w:cs="Arial"/>
          <w:sz w:val="14"/>
          <w:szCs w:val="14"/>
        </w:rPr>
        <w:t>omviva’s</w:t>
      </w:r>
      <w:proofErr w:type="spellEnd"/>
      <w:r w:rsidRPr="00E81D49">
        <w:rPr>
          <w:rFonts w:eastAsia="Calibri" w:cs="Arial"/>
          <w:sz w:val="14"/>
          <w:szCs w:val="14"/>
        </w:rPr>
        <w:t xml:space="preserve"> knowledge. </w:t>
      </w:r>
      <w:proofErr w:type="spellStart"/>
      <w:r w:rsidRPr="00E15C7D">
        <w:rPr>
          <w:rFonts w:eastAsia="Calibri" w:cs="Arial"/>
          <w:sz w:val="14"/>
          <w:szCs w:val="14"/>
          <w:u w:color="82C42A"/>
        </w:rPr>
        <w:t>Comviva</w:t>
      </w:r>
      <w:r w:rsidRPr="00E81D49">
        <w:rPr>
          <w:rFonts w:eastAsia="Calibri" w:cs="Arial"/>
          <w:sz w:val="14"/>
          <w:szCs w:val="14"/>
        </w:rPr>
        <w:t>will</w:t>
      </w:r>
      <w:proofErr w:type="spellEnd"/>
      <w:r w:rsidRPr="00E81D49">
        <w:rPr>
          <w:rFonts w:eastAsia="Calibri" w:cs="Arial"/>
          <w:sz w:val="14"/>
          <w:szCs w:val="14"/>
        </w:rPr>
        <w:t xml:space="preserve"> not be responsible, in any event, for errors in this document or for any damages, incidental or consequential, including monetary losses that might arise from the use of this document or of the inf</w:t>
      </w:r>
      <w:r>
        <w:rPr>
          <w:rFonts w:eastAsia="Calibri" w:cs="Arial"/>
          <w:sz w:val="14"/>
          <w:szCs w:val="14"/>
        </w:rPr>
        <w:t>ormation contained in it.</w:t>
      </w:r>
    </w:p>
    <w:p w:rsidR="00550590" w:rsidRPr="00E81D49" w:rsidRDefault="00550590" w:rsidP="00550590">
      <w:pPr>
        <w:pStyle w:val="BodyText"/>
        <w:rPr>
          <w:rFonts w:eastAsia="Calibri" w:cs="Arial"/>
          <w:sz w:val="14"/>
          <w:szCs w:val="14"/>
        </w:rPr>
      </w:pPr>
      <w:r>
        <w:rPr>
          <w:rFonts w:eastAsia="Calibri" w:cs="Arial"/>
          <w:sz w:val="14"/>
          <w:szCs w:val="14"/>
        </w:rPr>
        <w:t>This document and the p</w:t>
      </w:r>
      <w:r w:rsidRPr="00E81D49">
        <w:rPr>
          <w:rFonts w:eastAsia="Calibri" w:cs="Arial"/>
          <w:sz w:val="14"/>
          <w:szCs w:val="14"/>
        </w:rPr>
        <w:t xml:space="preserve">roducts, </w:t>
      </w:r>
      <w:r>
        <w:rPr>
          <w:rFonts w:eastAsia="Calibri" w:cs="Arial"/>
          <w:sz w:val="14"/>
          <w:szCs w:val="14"/>
        </w:rPr>
        <w:t>s</w:t>
      </w:r>
      <w:r w:rsidRPr="00E81D49">
        <w:rPr>
          <w:rFonts w:eastAsia="Calibri" w:cs="Arial"/>
          <w:sz w:val="14"/>
          <w:szCs w:val="14"/>
        </w:rPr>
        <w:t xml:space="preserve">olutions and </w:t>
      </w:r>
      <w:r>
        <w:rPr>
          <w:rFonts w:eastAsia="Calibri" w:cs="Arial"/>
          <w:sz w:val="14"/>
          <w:szCs w:val="14"/>
        </w:rPr>
        <w:t>s</w:t>
      </w:r>
      <w:r w:rsidRPr="00E81D49">
        <w:rPr>
          <w:rFonts w:eastAsia="Calibri" w:cs="Arial"/>
          <w:sz w:val="14"/>
          <w:szCs w:val="14"/>
        </w:rPr>
        <w:t xml:space="preserve">ervices it describes are </w:t>
      </w:r>
      <w:r w:rsidRPr="00E15C7D">
        <w:rPr>
          <w:rFonts w:eastAsia="Calibri" w:cs="Arial"/>
          <w:sz w:val="14"/>
          <w:szCs w:val="14"/>
          <w:u w:color="82C42A"/>
        </w:rPr>
        <w:t xml:space="preserve">intellectual </w:t>
      </w:r>
      <w:proofErr w:type="spellStart"/>
      <w:r w:rsidRPr="00E15C7D">
        <w:rPr>
          <w:rFonts w:eastAsia="Calibri" w:cs="Arial"/>
          <w:sz w:val="14"/>
          <w:szCs w:val="14"/>
          <w:u w:color="82C42A"/>
        </w:rPr>
        <w:t>property</w:t>
      </w:r>
      <w:r w:rsidRPr="00E81D49">
        <w:rPr>
          <w:rFonts w:eastAsia="Calibri" w:cs="Arial"/>
          <w:sz w:val="14"/>
          <w:szCs w:val="14"/>
        </w:rPr>
        <w:t>of</w:t>
      </w:r>
      <w:proofErr w:type="spellEnd"/>
      <w:r w:rsidRPr="00E81D49">
        <w:rPr>
          <w:rFonts w:eastAsia="Calibri" w:cs="Arial"/>
          <w:sz w:val="14"/>
          <w:szCs w:val="14"/>
        </w:rPr>
        <w:t xml:space="preserve"> </w:t>
      </w:r>
      <w:proofErr w:type="spellStart"/>
      <w:r w:rsidRPr="00E81D49">
        <w:rPr>
          <w:rFonts w:eastAsia="Calibri" w:cs="Arial"/>
          <w:sz w:val="14"/>
          <w:szCs w:val="14"/>
        </w:rPr>
        <w:t>Comviva</w:t>
      </w:r>
      <w:proofErr w:type="spellEnd"/>
      <w:r w:rsidRPr="00E81D49">
        <w:rPr>
          <w:rFonts w:eastAsia="Calibri" w:cs="Arial"/>
          <w:sz w:val="14"/>
          <w:szCs w:val="14"/>
        </w:rPr>
        <w:t xml:space="preserve"> and/or of the respective owners thereof, whether such IPR is registered, </w:t>
      </w:r>
      <w:proofErr w:type="spellStart"/>
      <w:r w:rsidRPr="00E15C7D">
        <w:rPr>
          <w:rFonts w:eastAsia="Calibri" w:cs="Arial"/>
          <w:sz w:val="14"/>
          <w:szCs w:val="14"/>
          <w:u w:color="82C42A"/>
        </w:rPr>
        <w:t>registrable</w:t>
      </w:r>
      <w:proofErr w:type="spellEnd"/>
      <w:r w:rsidRPr="00E15C7D">
        <w:rPr>
          <w:rFonts w:eastAsia="Calibri" w:cs="Arial"/>
          <w:sz w:val="14"/>
          <w:szCs w:val="14"/>
        </w:rPr>
        <w:t>,</w:t>
      </w:r>
      <w:r w:rsidRPr="00E81D49">
        <w:rPr>
          <w:rFonts w:eastAsia="Calibri" w:cs="Arial"/>
          <w:sz w:val="14"/>
          <w:szCs w:val="14"/>
        </w:rPr>
        <w:t xml:space="preserve"> pending for registration, applied for registration or not.</w:t>
      </w:r>
    </w:p>
    <w:p w:rsidR="00550590" w:rsidRPr="00E81D49" w:rsidRDefault="00550590" w:rsidP="00550590">
      <w:pPr>
        <w:pStyle w:val="BodyText"/>
        <w:rPr>
          <w:rFonts w:eastAsia="Calibri" w:cs="Arial"/>
          <w:sz w:val="14"/>
          <w:szCs w:val="14"/>
        </w:rPr>
      </w:pPr>
      <w:r w:rsidRPr="00E81D49">
        <w:rPr>
          <w:rFonts w:eastAsia="Calibri" w:cs="Arial"/>
          <w:sz w:val="14"/>
          <w:szCs w:val="14"/>
        </w:rPr>
        <w:t>T</w:t>
      </w:r>
      <w:r>
        <w:rPr>
          <w:rFonts w:eastAsia="Calibri" w:cs="Arial"/>
          <w:sz w:val="14"/>
          <w:szCs w:val="14"/>
        </w:rPr>
        <w:t xml:space="preserve">he only warranties for </w:t>
      </w:r>
      <w:proofErr w:type="spellStart"/>
      <w:r>
        <w:rPr>
          <w:rFonts w:eastAsia="Calibri" w:cs="Arial"/>
          <w:sz w:val="14"/>
          <w:szCs w:val="14"/>
        </w:rPr>
        <w:t>Comviva</w:t>
      </w:r>
      <w:proofErr w:type="spellEnd"/>
      <w:r>
        <w:rPr>
          <w:rFonts w:eastAsia="Calibri" w:cs="Arial"/>
          <w:sz w:val="14"/>
          <w:szCs w:val="14"/>
        </w:rPr>
        <w:t xml:space="preserve"> p</w:t>
      </w:r>
      <w:r w:rsidRPr="00E81D49">
        <w:rPr>
          <w:rFonts w:eastAsia="Calibri" w:cs="Arial"/>
          <w:sz w:val="14"/>
          <w:szCs w:val="14"/>
        </w:rPr>
        <w:t xml:space="preserve">roducts, </w:t>
      </w:r>
      <w:r>
        <w:rPr>
          <w:rFonts w:eastAsia="Calibri" w:cs="Arial"/>
          <w:sz w:val="14"/>
          <w:szCs w:val="14"/>
        </w:rPr>
        <w:t>s</w:t>
      </w:r>
      <w:r w:rsidRPr="00E81D49">
        <w:rPr>
          <w:rFonts w:eastAsia="Calibri" w:cs="Arial"/>
          <w:sz w:val="14"/>
          <w:szCs w:val="14"/>
        </w:rPr>
        <w:t xml:space="preserve">olutions and </w:t>
      </w:r>
      <w:r>
        <w:rPr>
          <w:rFonts w:eastAsia="Calibri" w:cs="Arial"/>
          <w:sz w:val="14"/>
          <w:szCs w:val="14"/>
        </w:rPr>
        <w:t>s</w:t>
      </w:r>
      <w:r w:rsidRPr="00E81D49">
        <w:rPr>
          <w:rFonts w:eastAsia="Calibri" w:cs="Arial"/>
          <w:sz w:val="14"/>
          <w:szCs w:val="14"/>
        </w:rPr>
        <w:t xml:space="preserve">ervices are set forth in the express warranty statements accompanying its products and services. Nothing herein </w:t>
      </w:r>
      <w:proofErr w:type="gramStart"/>
      <w:r w:rsidRPr="00E81D49">
        <w:rPr>
          <w:rFonts w:eastAsia="Calibri" w:cs="Arial"/>
          <w:sz w:val="14"/>
          <w:szCs w:val="14"/>
        </w:rPr>
        <w:t>should be construed</w:t>
      </w:r>
      <w:proofErr w:type="gramEnd"/>
      <w:r w:rsidRPr="00E81D49">
        <w:rPr>
          <w:rFonts w:eastAsia="Calibri" w:cs="Arial"/>
          <w:sz w:val="14"/>
          <w:szCs w:val="14"/>
        </w:rPr>
        <w:t xml:space="preserve"> as constituting an additional warranty. </w:t>
      </w:r>
      <w:proofErr w:type="spellStart"/>
      <w:r w:rsidRPr="00E15C7D">
        <w:rPr>
          <w:rFonts w:eastAsia="Calibri" w:cs="Arial"/>
          <w:sz w:val="14"/>
          <w:szCs w:val="14"/>
          <w:u w:color="82C42A"/>
        </w:rPr>
        <w:t>Comviva</w:t>
      </w:r>
      <w:r w:rsidRPr="00E81D49">
        <w:rPr>
          <w:rFonts w:eastAsia="Calibri" w:cs="Arial"/>
          <w:sz w:val="14"/>
          <w:szCs w:val="14"/>
        </w:rPr>
        <w:t>shall</w:t>
      </w:r>
      <w:proofErr w:type="spellEnd"/>
      <w:r w:rsidRPr="00E81D49">
        <w:rPr>
          <w:rFonts w:eastAsia="Calibri" w:cs="Arial"/>
          <w:sz w:val="14"/>
          <w:szCs w:val="14"/>
        </w:rPr>
        <w:t xml:space="preserve"> not be liable for technical or editorial errors or omissions contained herein.</w:t>
      </w:r>
    </w:p>
    <w:p w:rsidR="00550590" w:rsidRPr="00E81D49" w:rsidRDefault="00550590" w:rsidP="00550590">
      <w:pPr>
        <w:pStyle w:val="BodyText"/>
        <w:rPr>
          <w:rFonts w:eastAsia="Calibri" w:cs="Arial"/>
          <w:sz w:val="14"/>
          <w:szCs w:val="14"/>
        </w:rPr>
      </w:pPr>
      <w:r w:rsidRPr="00E81D49">
        <w:rPr>
          <w:rFonts w:eastAsia="Calibri" w:cs="Arial"/>
          <w:sz w:val="14"/>
          <w:szCs w:val="14"/>
        </w:rPr>
        <w:t xml:space="preserve">The </w:t>
      </w:r>
      <w:proofErr w:type="spellStart"/>
      <w:r w:rsidRPr="00E81D49">
        <w:rPr>
          <w:rFonts w:eastAsia="Calibri" w:cs="Arial"/>
          <w:sz w:val="14"/>
          <w:szCs w:val="14"/>
        </w:rPr>
        <w:t>Comviva</w:t>
      </w:r>
      <w:proofErr w:type="spellEnd"/>
      <w:r w:rsidRPr="00E81D49">
        <w:rPr>
          <w:rFonts w:eastAsia="Calibri" w:cs="Arial"/>
          <w:sz w:val="14"/>
          <w:szCs w:val="14"/>
        </w:rPr>
        <w:t xml:space="preserve"> logo is a trademark of </w:t>
      </w:r>
      <w:proofErr w:type="spellStart"/>
      <w:r w:rsidRPr="00E81D49">
        <w:rPr>
          <w:rFonts w:eastAsia="Calibri" w:cs="Arial"/>
          <w:sz w:val="14"/>
          <w:szCs w:val="14"/>
        </w:rPr>
        <w:t>Comviva</w:t>
      </w:r>
      <w:proofErr w:type="spellEnd"/>
      <w:r w:rsidRPr="00E81D49">
        <w:rPr>
          <w:rFonts w:eastAsia="Calibri" w:cs="Arial"/>
          <w:sz w:val="14"/>
          <w:szCs w:val="14"/>
        </w:rPr>
        <w:t xml:space="preserve"> Technologies Ltd. Other products, names, logos mentioned in this document</w:t>
      </w:r>
      <w:r>
        <w:rPr>
          <w:rFonts w:eastAsia="Calibri" w:cs="Arial"/>
          <w:sz w:val="14"/>
          <w:szCs w:val="14"/>
        </w:rPr>
        <w:t>, if any</w:t>
      </w:r>
      <w:r w:rsidRPr="00E81D49">
        <w:rPr>
          <w:rFonts w:eastAsia="Calibri" w:cs="Arial"/>
          <w:sz w:val="14"/>
          <w:szCs w:val="14"/>
        </w:rPr>
        <w:t>, may be trademarks of their respective owners.</w:t>
      </w:r>
    </w:p>
    <w:p w:rsidR="00550590" w:rsidRDefault="00550590" w:rsidP="00550590">
      <w:pPr>
        <w:pStyle w:val="BodyText2"/>
        <w:rPr>
          <w:sz w:val="14"/>
        </w:rPr>
      </w:pPr>
      <w:proofErr w:type="gramStart"/>
      <w:r w:rsidRPr="00E81D49">
        <w:rPr>
          <w:rFonts w:eastAsia="Calibri" w:cs="Arial"/>
          <w:sz w:val="14"/>
          <w:szCs w:val="14"/>
        </w:rPr>
        <w:t xml:space="preserve">Copyright © </w:t>
      </w:r>
      <w:r w:rsidR="00170A16" w:rsidRPr="00E81D49">
        <w:rPr>
          <w:rFonts w:eastAsia="Calibri" w:cs="Arial"/>
          <w:sz w:val="14"/>
          <w:szCs w:val="14"/>
        </w:rPr>
        <w:t>201</w:t>
      </w:r>
      <w:r w:rsidR="00DD3DEE">
        <w:rPr>
          <w:rFonts w:eastAsia="Calibri" w:cs="Arial"/>
          <w:sz w:val="14"/>
          <w:szCs w:val="14"/>
        </w:rPr>
        <w:t>5</w:t>
      </w:r>
      <w:r w:rsidRPr="00E81D49">
        <w:rPr>
          <w:rFonts w:eastAsia="Calibri" w:cs="Arial"/>
          <w:sz w:val="14"/>
          <w:szCs w:val="14"/>
        </w:rPr>
        <w:t>Comviva Technologies Limited.</w:t>
      </w:r>
      <w:proofErr w:type="gramEnd"/>
      <w:r w:rsidRPr="00E81D49">
        <w:rPr>
          <w:rFonts w:eastAsia="Calibri" w:cs="Arial"/>
          <w:sz w:val="14"/>
          <w:szCs w:val="14"/>
        </w:rPr>
        <w:t xml:space="preserve"> All rights reserved.</w:t>
      </w:r>
    </w:p>
    <w:p w:rsidR="006755C2" w:rsidRDefault="006755C2"/>
    <w:p w:rsidR="00E03758" w:rsidRDefault="00E03758">
      <w:pPr>
        <w:sectPr w:rsidR="00E03758" w:rsidSect="00122CF6">
          <w:headerReference w:type="even" r:id="rId10"/>
          <w:headerReference w:type="default" r:id="rId11"/>
          <w:footerReference w:type="even" r:id="rId12"/>
          <w:footerReference w:type="default" r:id="rId13"/>
          <w:headerReference w:type="first" r:id="rId14"/>
          <w:footerReference w:type="first" r:id="rId15"/>
          <w:pgSz w:w="11907" w:h="16839" w:code="9"/>
          <w:pgMar w:top="1440" w:right="1800" w:bottom="1440" w:left="1800" w:header="720" w:footer="720" w:gutter="0"/>
          <w:pgNumType w:fmt="upperRoman"/>
          <w:cols w:space="720"/>
          <w:titlePg/>
          <w:docGrid w:linePitch="360"/>
        </w:sectPr>
      </w:pPr>
    </w:p>
    <w:p w:rsidR="006755C2" w:rsidRDefault="006755C2" w:rsidP="00FF76FA">
      <w:pPr>
        <w:pStyle w:val="TableNames"/>
      </w:pPr>
      <w:bookmarkStart w:id="1" w:name="_Toc354994306"/>
      <w:r>
        <w:lastRenderedPageBreak/>
        <w:t>Contents</w:t>
      </w:r>
      <w:bookmarkEnd w:id="1"/>
      <w:r w:rsidR="006244EA">
        <w:tab/>
      </w:r>
    </w:p>
    <w:p w:rsidR="00874AE1" w:rsidRDefault="00F4483C">
      <w:pPr>
        <w:pStyle w:val="TOC1"/>
        <w:rPr>
          <w:rFonts w:asciiTheme="minorHAnsi" w:eastAsiaTheme="minorEastAsia" w:hAnsiTheme="minorHAnsi" w:cstheme="minorBidi"/>
          <w:b w:val="0"/>
          <w:bCs w:val="0"/>
          <w:color w:val="auto"/>
          <w:sz w:val="22"/>
          <w:szCs w:val="22"/>
        </w:rPr>
      </w:pPr>
      <w:r>
        <w:fldChar w:fldCharType="begin"/>
      </w:r>
      <w:r w:rsidR="009F6E23">
        <w:instrText xml:space="preserve"> TOC \o "2-3" \h \z \t "Heading 1,1,SectionHead,1,QMS Head 1,1" </w:instrText>
      </w:r>
      <w:r>
        <w:fldChar w:fldCharType="separate"/>
      </w:r>
      <w:hyperlink w:anchor="_Toc430271786" w:history="1">
        <w:r w:rsidR="00874AE1" w:rsidRPr="00E26A08">
          <w:rPr>
            <w:rStyle w:val="Hyperlink"/>
          </w:rPr>
          <w:t>1 Document Overview</w:t>
        </w:r>
        <w:r w:rsidR="00874AE1">
          <w:rPr>
            <w:webHidden/>
          </w:rPr>
          <w:tab/>
        </w:r>
        <w:r>
          <w:rPr>
            <w:webHidden/>
          </w:rPr>
          <w:fldChar w:fldCharType="begin"/>
        </w:r>
        <w:r w:rsidR="00874AE1">
          <w:rPr>
            <w:webHidden/>
          </w:rPr>
          <w:instrText xml:space="preserve"> PAGEREF _Toc430271786 \h </w:instrText>
        </w:r>
        <w:r>
          <w:rPr>
            <w:webHidden/>
          </w:rPr>
        </w:r>
        <w:r>
          <w:rPr>
            <w:webHidden/>
          </w:rPr>
          <w:fldChar w:fldCharType="separate"/>
        </w:r>
        <w:r w:rsidR="00874AE1">
          <w:rPr>
            <w:webHidden/>
          </w:rPr>
          <w:t>1-1</w:t>
        </w:r>
        <w:r>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87" w:history="1">
        <w:r w:rsidR="00874AE1" w:rsidRPr="00E26A08">
          <w:rPr>
            <w:rStyle w:val="Hyperlink"/>
          </w:rPr>
          <w:t>1.1</w:t>
        </w:r>
        <w:r w:rsidR="00874AE1">
          <w:rPr>
            <w:rFonts w:asciiTheme="minorHAnsi" w:eastAsiaTheme="minorEastAsia" w:hAnsiTheme="minorHAnsi" w:cstheme="minorBidi"/>
            <w:b w:val="0"/>
            <w:bCs w:val="0"/>
            <w:color w:val="auto"/>
            <w:szCs w:val="22"/>
          </w:rPr>
          <w:tab/>
        </w:r>
        <w:r w:rsidR="00874AE1" w:rsidRPr="00E26A08">
          <w:rPr>
            <w:rStyle w:val="Hyperlink"/>
          </w:rPr>
          <w:t>Scope</w:t>
        </w:r>
        <w:r w:rsidR="00874AE1">
          <w:rPr>
            <w:webHidden/>
          </w:rPr>
          <w:tab/>
        </w:r>
        <w:r w:rsidR="00F4483C">
          <w:rPr>
            <w:webHidden/>
          </w:rPr>
          <w:fldChar w:fldCharType="begin"/>
        </w:r>
        <w:r w:rsidR="00874AE1">
          <w:rPr>
            <w:webHidden/>
          </w:rPr>
          <w:instrText xml:space="preserve"> PAGEREF _Toc430271787 \h </w:instrText>
        </w:r>
        <w:r w:rsidR="00F4483C">
          <w:rPr>
            <w:webHidden/>
          </w:rPr>
        </w:r>
        <w:r w:rsidR="00F4483C">
          <w:rPr>
            <w:webHidden/>
          </w:rPr>
          <w:fldChar w:fldCharType="separate"/>
        </w:r>
        <w:r w:rsidR="00874AE1">
          <w:rPr>
            <w:webHidden/>
          </w:rPr>
          <w:t>1-1</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88" w:history="1">
        <w:r w:rsidR="00874AE1" w:rsidRPr="00E26A08">
          <w:rPr>
            <w:rStyle w:val="Hyperlink"/>
          </w:rPr>
          <w:t>1.2</w:t>
        </w:r>
        <w:r w:rsidR="00874AE1">
          <w:rPr>
            <w:rFonts w:asciiTheme="minorHAnsi" w:eastAsiaTheme="minorEastAsia" w:hAnsiTheme="minorHAnsi" w:cstheme="minorBidi"/>
            <w:b w:val="0"/>
            <w:bCs w:val="0"/>
            <w:color w:val="auto"/>
            <w:szCs w:val="22"/>
          </w:rPr>
          <w:tab/>
        </w:r>
        <w:r w:rsidR="00874AE1" w:rsidRPr="00E26A08">
          <w:rPr>
            <w:rStyle w:val="Hyperlink"/>
          </w:rPr>
          <w:t>Audience</w:t>
        </w:r>
        <w:r w:rsidR="00874AE1">
          <w:rPr>
            <w:webHidden/>
          </w:rPr>
          <w:tab/>
        </w:r>
        <w:r w:rsidR="00F4483C">
          <w:rPr>
            <w:webHidden/>
          </w:rPr>
          <w:fldChar w:fldCharType="begin"/>
        </w:r>
        <w:r w:rsidR="00874AE1">
          <w:rPr>
            <w:webHidden/>
          </w:rPr>
          <w:instrText xml:space="preserve"> PAGEREF _Toc430271788 \h </w:instrText>
        </w:r>
        <w:r w:rsidR="00F4483C">
          <w:rPr>
            <w:webHidden/>
          </w:rPr>
        </w:r>
        <w:r w:rsidR="00F4483C">
          <w:rPr>
            <w:webHidden/>
          </w:rPr>
          <w:fldChar w:fldCharType="separate"/>
        </w:r>
        <w:r w:rsidR="00874AE1">
          <w:rPr>
            <w:webHidden/>
          </w:rPr>
          <w:t>1-1</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89" w:history="1">
        <w:r w:rsidR="00874AE1" w:rsidRPr="00E26A08">
          <w:rPr>
            <w:rStyle w:val="Hyperlink"/>
          </w:rPr>
          <w:t>1.3</w:t>
        </w:r>
        <w:r w:rsidR="00874AE1">
          <w:rPr>
            <w:rFonts w:asciiTheme="minorHAnsi" w:eastAsiaTheme="minorEastAsia" w:hAnsiTheme="minorHAnsi" w:cstheme="minorBidi"/>
            <w:b w:val="0"/>
            <w:bCs w:val="0"/>
            <w:color w:val="auto"/>
            <w:szCs w:val="22"/>
          </w:rPr>
          <w:tab/>
        </w:r>
        <w:r w:rsidR="00874AE1" w:rsidRPr="00E26A08">
          <w:rPr>
            <w:rStyle w:val="Hyperlink"/>
          </w:rPr>
          <w:t>Organization</w:t>
        </w:r>
        <w:r w:rsidR="00874AE1">
          <w:rPr>
            <w:webHidden/>
          </w:rPr>
          <w:tab/>
        </w:r>
        <w:r w:rsidR="00F4483C">
          <w:rPr>
            <w:webHidden/>
          </w:rPr>
          <w:fldChar w:fldCharType="begin"/>
        </w:r>
        <w:r w:rsidR="00874AE1">
          <w:rPr>
            <w:webHidden/>
          </w:rPr>
          <w:instrText xml:space="preserve"> PAGEREF _Toc430271789 \h </w:instrText>
        </w:r>
        <w:r w:rsidR="00F4483C">
          <w:rPr>
            <w:webHidden/>
          </w:rPr>
        </w:r>
        <w:r w:rsidR="00F4483C">
          <w:rPr>
            <w:webHidden/>
          </w:rPr>
          <w:fldChar w:fldCharType="separate"/>
        </w:r>
        <w:r w:rsidR="00874AE1">
          <w:rPr>
            <w:webHidden/>
          </w:rPr>
          <w:t>1-1</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0" w:history="1">
        <w:r w:rsidR="00874AE1" w:rsidRPr="00E26A08">
          <w:rPr>
            <w:rStyle w:val="Hyperlink"/>
          </w:rPr>
          <w:t>1.4</w:t>
        </w:r>
        <w:r w:rsidR="00874AE1">
          <w:rPr>
            <w:rFonts w:asciiTheme="minorHAnsi" w:eastAsiaTheme="minorEastAsia" w:hAnsiTheme="minorHAnsi" w:cstheme="minorBidi"/>
            <w:b w:val="0"/>
            <w:bCs w:val="0"/>
            <w:color w:val="auto"/>
            <w:szCs w:val="22"/>
          </w:rPr>
          <w:tab/>
        </w:r>
        <w:r w:rsidR="00874AE1" w:rsidRPr="00E26A08">
          <w:rPr>
            <w:rStyle w:val="Hyperlink"/>
          </w:rPr>
          <w:t>Conventions</w:t>
        </w:r>
        <w:r w:rsidR="00874AE1">
          <w:rPr>
            <w:webHidden/>
          </w:rPr>
          <w:tab/>
        </w:r>
        <w:r w:rsidR="00F4483C">
          <w:rPr>
            <w:webHidden/>
          </w:rPr>
          <w:fldChar w:fldCharType="begin"/>
        </w:r>
        <w:r w:rsidR="00874AE1">
          <w:rPr>
            <w:webHidden/>
          </w:rPr>
          <w:instrText xml:space="preserve"> PAGEREF _Toc430271790 \h </w:instrText>
        </w:r>
        <w:r w:rsidR="00F4483C">
          <w:rPr>
            <w:webHidden/>
          </w:rPr>
        </w:r>
        <w:r w:rsidR="00F4483C">
          <w:rPr>
            <w:webHidden/>
          </w:rPr>
          <w:fldChar w:fldCharType="separate"/>
        </w:r>
        <w:r w:rsidR="00874AE1">
          <w:rPr>
            <w:webHidden/>
          </w:rPr>
          <w:t>1-1</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1" w:history="1">
        <w:r w:rsidR="00874AE1" w:rsidRPr="00E26A08">
          <w:rPr>
            <w:rStyle w:val="Hyperlink"/>
          </w:rPr>
          <w:t>1.5</w:t>
        </w:r>
        <w:r w:rsidR="00874AE1">
          <w:rPr>
            <w:rFonts w:asciiTheme="minorHAnsi" w:eastAsiaTheme="minorEastAsia" w:hAnsiTheme="minorHAnsi" w:cstheme="minorBidi"/>
            <w:b w:val="0"/>
            <w:bCs w:val="0"/>
            <w:color w:val="auto"/>
            <w:szCs w:val="22"/>
          </w:rPr>
          <w:tab/>
        </w:r>
        <w:r w:rsidR="00874AE1" w:rsidRPr="00E26A08">
          <w:rPr>
            <w:rStyle w:val="Hyperlink"/>
          </w:rPr>
          <w:t>Related Documents</w:t>
        </w:r>
        <w:r w:rsidR="00874AE1">
          <w:rPr>
            <w:webHidden/>
          </w:rPr>
          <w:tab/>
        </w:r>
        <w:r w:rsidR="00F4483C">
          <w:rPr>
            <w:webHidden/>
          </w:rPr>
          <w:fldChar w:fldCharType="begin"/>
        </w:r>
        <w:r w:rsidR="00874AE1">
          <w:rPr>
            <w:webHidden/>
          </w:rPr>
          <w:instrText xml:space="preserve"> PAGEREF _Toc430271791 \h </w:instrText>
        </w:r>
        <w:r w:rsidR="00F4483C">
          <w:rPr>
            <w:webHidden/>
          </w:rPr>
        </w:r>
        <w:r w:rsidR="00F4483C">
          <w:rPr>
            <w:webHidden/>
          </w:rPr>
          <w:fldChar w:fldCharType="separate"/>
        </w:r>
        <w:r w:rsidR="00874AE1">
          <w:rPr>
            <w:webHidden/>
          </w:rPr>
          <w:t>1-2</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2" w:history="1">
        <w:r w:rsidR="00874AE1" w:rsidRPr="00E26A08">
          <w:rPr>
            <w:rStyle w:val="Hyperlink"/>
          </w:rPr>
          <w:t>1.6</w:t>
        </w:r>
        <w:r w:rsidR="00874AE1">
          <w:rPr>
            <w:rFonts w:asciiTheme="minorHAnsi" w:eastAsiaTheme="minorEastAsia" w:hAnsiTheme="minorHAnsi" w:cstheme="minorBidi"/>
            <w:b w:val="0"/>
            <w:bCs w:val="0"/>
            <w:color w:val="auto"/>
            <w:szCs w:val="22"/>
          </w:rPr>
          <w:tab/>
        </w:r>
        <w:r w:rsidR="00874AE1" w:rsidRPr="00E26A08">
          <w:rPr>
            <w:rStyle w:val="Hyperlink"/>
          </w:rPr>
          <w:t>Feedback</w:t>
        </w:r>
        <w:r w:rsidR="00874AE1">
          <w:rPr>
            <w:webHidden/>
          </w:rPr>
          <w:tab/>
        </w:r>
        <w:r w:rsidR="00F4483C">
          <w:rPr>
            <w:webHidden/>
          </w:rPr>
          <w:fldChar w:fldCharType="begin"/>
        </w:r>
        <w:r w:rsidR="00874AE1">
          <w:rPr>
            <w:webHidden/>
          </w:rPr>
          <w:instrText xml:space="preserve"> PAGEREF _Toc430271792 \h </w:instrText>
        </w:r>
        <w:r w:rsidR="00F4483C">
          <w:rPr>
            <w:webHidden/>
          </w:rPr>
        </w:r>
        <w:r w:rsidR="00F4483C">
          <w:rPr>
            <w:webHidden/>
          </w:rPr>
          <w:fldChar w:fldCharType="separate"/>
        </w:r>
        <w:r w:rsidR="00874AE1">
          <w:rPr>
            <w:webHidden/>
          </w:rPr>
          <w:t>1-2</w:t>
        </w:r>
        <w:r w:rsidR="00F4483C">
          <w:rPr>
            <w:webHidden/>
          </w:rPr>
          <w:fldChar w:fldCharType="end"/>
        </w:r>
      </w:hyperlink>
    </w:p>
    <w:p w:rsidR="00874AE1" w:rsidRDefault="001F076E">
      <w:pPr>
        <w:pStyle w:val="TOC1"/>
        <w:rPr>
          <w:rFonts w:asciiTheme="minorHAnsi" w:eastAsiaTheme="minorEastAsia" w:hAnsiTheme="minorHAnsi" w:cstheme="minorBidi"/>
          <w:b w:val="0"/>
          <w:bCs w:val="0"/>
          <w:color w:val="auto"/>
          <w:sz w:val="22"/>
          <w:szCs w:val="22"/>
        </w:rPr>
      </w:pPr>
      <w:hyperlink w:anchor="_Toc430271793" w:history="1">
        <w:r w:rsidR="00874AE1" w:rsidRPr="00E26A08">
          <w:rPr>
            <w:rStyle w:val="Hyperlink"/>
          </w:rPr>
          <w:t>2 Ansible Overview</w:t>
        </w:r>
        <w:r w:rsidR="00874AE1">
          <w:rPr>
            <w:webHidden/>
          </w:rPr>
          <w:tab/>
        </w:r>
        <w:r w:rsidR="00F4483C">
          <w:rPr>
            <w:webHidden/>
          </w:rPr>
          <w:fldChar w:fldCharType="begin"/>
        </w:r>
        <w:r w:rsidR="00874AE1">
          <w:rPr>
            <w:webHidden/>
          </w:rPr>
          <w:instrText xml:space="preserve"> PAGEREF _Toc430271793 \h </w:instrText>
        </w:r>
        <w:r w:rsidR="00F4483C">
          <w:rPr>
            <w:webHidden/>
          </w:rPr>
        </w:r>
        <w:r w:rsidR="00F4483C">
          <w:rPr>
            <w:webHidden/>
          </w:rPr>
          <w:fldChar w:fldCharType="separate"/>
        </w:r>
        <w:r w:rsidR="00874AE1">
          <w:rPr>
            <w:webHidden/>
          </w:rPr>
          <w:t>2-1</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4" w:history="1">
        <w:r w:rsidR="00874AE1" w:rsidRPr="00E26A08">
          <w:rPr>
            <w:rStyle w:val="Hyperlink"/>
          </w:rPr>
          <w:t>2.1</w:t>
        </w:r>
        <w:r w:rsidR="00874AE1">
          <w:rPr>
            <w:rFonts w:asciiTheme="minorHAnsi" w:eastAsiaTheme="minorEastAsia" w:hAnsiTheme="minorHAnsi" w:cstheme="minorBidi"/>
            <w:b w:val="0"/>
            <w:bCs w:val="0"/>
            <w:color w:val="auto"/>
            <w:szCs w:val="22"/>
          </w:rPr>
          <w:tab/>
        </w:r>
        <w:r w:rsidR="00874AE1" w:rsidRPr="00E26A08">
          <w:rPr>
            <w:rStyle w:val="Hyperlink"/>
          </w:rPr>
          <w:t>Ansible Overview</w:t>
        </w:r>
        <w:r w:rsidR="00874AE1">
          <w:rPr>
            <w:webHidden/>
          </w:rPr>
          <w:tab/>
        </w:r>
        <w:r w:rsidR="00F4483C">
          <w:rPr>
            <w:webHidden/>
          </w:rPr>
          <w:fldChar w:fldCharType="begin"/>
        </w:r>
        <w:r w:rsidR="00874AE1">
          <w:rPr>
            <w:webHidden/>
          </w:rPr>
          <w:instrText xml:space="preserve"> PAGEREF _Toc430271794 \h </w:instrText>
        </w:r>
        <w:r w:rsidR="00F4483C">
          <w:rPr>
            <w:webHidden/>
          </w:rPr>
        </w:r>
        <w:r w:rsidR="00F4483C">
          <w:rPr>
            <w:webHidden/>
          </w:rPr>
          <w:fldChar w:fldCharType="separate"/>
        </w:r>
        <w:r w:rsidR="00874AE1">
          <w:rPr>
            <w:webHidden/>
          </w:rPr>
          <w:t>2-1</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5" w:history="1">
        <w:r w:rsidR="00874AE1" w:rsidRPr="00E26A08">
          <w:rPr>
            <w:rStyle w:val="Hyperlink"/>
          </w:rPr>
          <w:t>2.2</w:t>
        </w:r>
        <w:r w:rsidR="00874AE1">
          <w:rPr>
            <w:rFonts w:asciiTheme="minorHAnsi" w:eastAsiaTheme="minorEastAsia" w:hAnsiTheme="minorHAnsi" w:cstheme="minorBidi"/>
            <w:b w:val="0"/>
            <w:bCs w:val="0"/>
            <w:color w:val="auto"/>
            <w:szCs w:val="22"/>
          </w:rPr>
          <w:tab/>
        </w:r>
        <w:r w:rsidR="00874AE1" w:rsidRPr="00E26A08">
          <w:rPr>
            <w:rStyle w:val="Hyperlink"/>
          </w:rPr>
          <w:t>Control Machine Prerequisites for Installing Ansible</w:t>
        </w:r>
        <w:r w:rsidR="00874AE1">
          <w:rPr>
            <w:webHidden/>
          </w:rPr>
          <w:tab/>
        </w:r>
        <w:r w:rsidR="00F4483C">
          <w:rPr>
            <w:webHidden/>
          </w:rPr>
          <w:fldChar w:fldCharType="begin"/>
        </w:r>
        <w:r w:rsidR="00874AE1">
          <w:rPr>
            <w:webHidden/>
          </w:rPr>
          <w:instrText xml:space="preserve"> PAGEREF _Toc430271795 \h </w:instrText>
        </w:r>
        <w:r w:rsidR="00F4483C">
          <w:rPr>
            <w:webHidden/>
          </w:rPr>
        </w:r>
        <w:r w:rsidR="00F4483C">
          <w:rPr>
            <w:webHidden/>
          </w:rPr>
          <w:fldChar w:fldCharType="separate"/>
        </w:r>
        <w:r w:rsidR="00874AE1">
          <w:rPr>
            <w:webHidden/>
          </w:rPr>
          <w:t>2-1</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6" w:history="1">
        <w:r w:rsidR="00874AE1" w:rsidRPr="00E26A08">
          <w:rPr>
            <w:rStyle w:val="Hyperlink"/>
          </w:rPr>
          <w:t>2.3</w:t>
        </w:r>
        <w:r w:rsidR="00874AE1">
          <w:rPr>
            <w:rFonts w:asciiTheme="minorHAnsi" w:eastAsiaTheme="minorEastAsia" w:hAnsiTheme="minorHAnsi" w:cstheme="minorBidi"/>
            <w:b w:val="0"/>
            <w:bCs w:val="0"/>
            <w:color w:val="auto"/>
            <w:szCs w:val="22"/>
          </w:rPr>
          <w:tab/>
        </w:r>
        <w:r w:rsidR="00874AE1" w:rsidRPr="00E26A08">
          <w:rPr>
            <w:rStyle w:val="Hyperlink"/>
          </w:rPr>
          <w:t>Host Machine Prerequisites for Installing Ansible</w:t>
        </w:r>
        <w:r w:rsidR="00874AE1">
          <w:rPr>
            <w:webHidden/>
          </w:rPr>
          <w:tab/>
        </w:r>
        <w:r w:rsidR="00F4483C">
          <w:rPr>
            <w:webHidden/>
          </w:rPr>
          <w:fldChar w:fldCharType="begin"/>
        </w:r>
        <w:r w:rsidR="00874AE1">
          <w:rPr>
            <w:webHidden/>
          </w:rPr>
          <w:instrText xml:space="preserve"> PAGEREF _Toc430271796 \h </w:instrText>
        </w:r>
        <w:r w:rsidR="00F4483C">
          <w:rPr>
            <w:webHidden/>
          </w:rPr>
        </w:r>
        <w:r w:rsidR="00F4483C">
          <w:rPr>
            <w:webHidden/>
          </w:rPr>
          <w:fldChar w:fldCharType="separate"/>
        </w:r>
        <w:r w:rsidR="00874AE1">
          <w:rPr>
            <w:webHidden/>
          </w:rPr>
          <w:t>2-1</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7" w:history="1">
        <w:r w:rsidR="00874AE1" w:rsidRPr="00E26A08">
          <w:rPr>
            <w:rStyle w:val="Hyperlink"/>
          </w:rPr>
          <w:t>2.4</w:t>
        </w:r>
        <w:r w:rsidR="00874AE1">
          <w:rPr>
            <w:rFonts w:asciiTheme="minorHAnsi" w:eastAsiaTheme="minorEastAsia" w:hAnsiTheme="minorHAnsi" w:cstheme="minorBidi"/>
            <w:b w:val="0"/>
            <w:bCs w:val="0"/>
            <w:color w:val="auto"/>
            <w:szCs w:val="22"/>
          </w:rPr>
          <w:tab/>
        </w:r>
        <w:r w:rsidR="00874AE1" w:rsidRPr="00E26A08">
          <w:rPr>
            <w:rStyle w:val="Hyperlink"/>
          </w:rPr>
          <w:t>Ansible Installation</w:t>
        </w:r>
        <w:r w:rsidR="00874AE1">
          <w:rPr>
            <w:webHidden/>
          </w:rPr>
          <w:tab/>
        </w:r>
        <w:r w:rsidR="00F4483C">
          <w:rPr>
            <w:webHidden/>
          </w:rPr>
          <w:fldChar w:fldCharType="begin"/>
        </w:r>
        <w:r w:rsidR="00874AE1">
          <w:rPr>
            <w:webHidden/>
          </w:rPr>
          <w:instrText xml:space="preserve"> PAGEREF _Toc430271797 \h </w:instrText>
        </w:r>
        <w:r w:rsidR="00F4483C">
          <w:rPr>
            <w:webHidden/>
          </w:rPr>
        </w:r>
        <w:r w:rsidR="00F4483C">
          <w:rPr>
            <w:webHidden/>
          </w:rPr>
          <w:fldChar w:fldCharType="separate"/>
        </w:r>
        <w:r w:rsidR="00874AE1">
          <w:rPr>
            <w:webHidden/>
          </w:rPr>
          <w:t>2-2</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8" w:history="1">
        <w:r w:rsidR="00874AE1" w:rsidRPr="00E26A08">
          <w:rPr>
            <w:rStyle w:val="Hyperlink"/>
          </w:rPr>
          <w:t>2.5</w:t>
        </w:r>
        <w:r w:rsidR="00874AE1">
          <w:rPr>
            <w:rFonts w:asciiTheme="minorHAnsi" w:eastAsiaTheme="minorEastAsia" w:hAnsiTheme="minorHAnsi" w:cstheme="minorBidi"/>
            <w:b w:val="0"/>
            <w:bCs w:val="0"/>
            <w:color w:val="auto"/>
            <w:szCs w:val="22"/>
          </w:rPr>
          <w:tab/>
        </w:r>
        <w:r w:rsidR="00874AE1" w:rsidRPr="00E26A08">
          <w:rPr>
            <w:rStyle w:val="Hyperlink"/>
          </w:rPr>
          <w:t>PreTUPS Installation Using Ansible</w:t>
        </w:r>
        <w:r w:rsidR="00874AE1">
          <w:rPr>
            <w:webHidden/>
          </w:rPr>
          <w:tab/>
        </w:r>
        <w:r w:rsidR="00F4483C">
          <w:rPr>
            <w:webHidden/>
          </w:rPr>
          <w:fldChar w:fldCharType="begin"/>
        </w:r>
        <w:r w:rsidR="00874AE1">
          <w:rPr>
            <w:webHidden/>
          </w:rPr>
          <w:instrText xml:space="preserve"> PAGEREF _Toc430271798 \h </w:instrText>
        </w:r>
        <w:r w:rsidR="00F4483C">
          <w:rPr>
            <w:webHidden/>
          </w:rPr>
        </w:r>
        <w:r w:rsidR="00F4483C">
          <w:rPr>
            <w:webHidden/>
          </w:rPr>
          <w:fldChar w:fldCharType="separate"/>
        </w:r>
        <w:r w:rsidR="00874AE1">
          <w:rPr>
            <w:webHidden/>
          </w:rPr>
          <w:t>2-2</w:t>
        </w:r>
        <w:r w:rsidR="00F4483C">
          <w:rPr>
            <w:webHidden/>
          </w:rPr>
          <w:fldChar w:fldCharType="end"/>
        </w:r>
      </w:hyperlink>
    </w:p>
    <w:p w:rsidR="00874AE1" w:rsidRDefault="001F076E">
      <w:pPr>
        <w:pStyle w:val="TOC2"/>
        <w:rPr>
          <w:rFonts w:asciiTheme="minorHAnsi" w:eastAsiaTheme="minorEastAsia" w:hAnsiTheme="minorHAnsi" w:cstheme="minorBidi"/>
          <w:b w:val="0"/>
          <w:bCs w:val="0"/>
          <w:color w:val="auto"/>
          <w:szCs w:val="22"/>
        </w:rPr>
      </w:pPr>
      <w:hyperlink w:anchor="_Toc430271799" w:history="1">
        <w:r w:rsidR="00874AE1" w:rsidRPr="00E26A08">
          <w:rPr>
            <w:rStyle w:val="Hyperlink"/>
          </w:rPr>
          <w:t>2.6</w:t>
        </w:r>
        <w:r w:rsidR="00874AE1">
          <w:rPr>
            <w:rFonts w:asciiTheme="minorHAnsi" w:eastAsiaTheme="minorEastAsia" w:hAnsiTheme="minorHAnsi" w:cstheme="minorBidi"/>
            <w:b w:val="0"/>
            <w:bCs w:val="0"/>
            <w:color w:val="auto"/>
            <w:szCs w:val="22"/>
          </w:rPr>
          <w:tab/>
        </w:r>
        <w:r w:rsidR="00874AE1" w:rsidRPr="00E26A08">
          <w:rPr>
            <w:rStyle w:val="Hyperlink"/>
          </w:rPr>
          <w:t>Database Configuration Using Ansible</w:t>
        </w:r>
        <w:r w:rsidR="00874AE1">
          <w:rPr>
            <w:webHidden/>
          </w:rPr>
          <w:tab/>
        </w:r>
        <w:r w:rsidR="00F4483C">
          <w:rPr>
            <w:webHidden/>
          </w:rPr>
          <w:fldChar w:fldCharType="begin"/>
        </w:r>
        <w:r w:rsidR="00874AE1">
          <w:rPr>
            <w:webHidden/>
          </w:rPr>
          <w:instrText xml:space="preserve"> PAGEREF _Toc430271799 \h </w:instrText>
        </w:r>
        <w:r w:rsidR="00F4483C">
          <w:rPr>
            <w:webHidden/>
          </w:rPr>
        </w:r>
        <w:r w:rsidR="00F4483C">
          <w:rPr>
            <w:webHidden/>
          </w:rPr>
          <w:fldChar w:fldCharType="separate"/>
        </w:r>
        <w:r w:rsidR="00874AE1">
          <w:rPr>
            <w:webHidden/>
          </w:rPr>
          <w:t>2-3</w:t>
        </w:r>
        <w:r w:rsidR="00F4483C">
          <w:rPr>
            <w:webHidden/>
          </w:rPr>
          <w:fldChar w:fldCharType="end"/>
        </w:r>
      </w:hyperlink>
    </w:p>
    <w:p w:rsidR="00AE0F36" w:rsidRDefault="00F4483C" w:rsidP="00874AE1">
      <w:pPr>
        <w:pStyle w:val="BodyText2"/>
      </w:pPr>
      <w:r>
        <w:fldChar w:fldCharType="end"/>
      </w:r>
      <w:bookmarkStart w:id="2" w:name="_Toc354993235"/>
      <w:bookmarkStart w:id="3" w:name="_Toc354994307"/>
    </w:p>
    <w:p w:rsidR="00874AE1" w:rsidRDefault="00874AE1" w:rsidP="00874AE1">
      <w:pPr>
        <w:pStyle w:val="BodyText2"/>
        <w:numPr>
          <w:ilvl w:val="0"/>
          <w:numId w:val="0"/>
        </w:numPr>
        <w:sectPr w:rsidR="00874AE1" w:rsidSect="00E03758">
          <w:headerReference w:type="first" r:id="rId16"/>
          <w:footerReference w:type="first" r:id="rId17"/>
          <w:type w:val="oddPage"/>
          <w:pgSz w:w="11907" w:h="16839" w:code="9"/>
          <w:pgMar w:top="1440" w:right="1800" w:bottom="1440" w:left="1800" w:header="720" w:footer="720" w:gutter="0"/>
          <w:pgNumType w:fmt="upperRoman"/>
          <w:cols w:space="720"/>
          <w:titlePg/>
          <w:docGrid w:linePitch="360"/>
        </w:sectPr>
      </w:pPr>
    </w:p>
    <w:p w:rsidR="006755C2" w:rsidRDefault="006755C2" w:rsidP="00FF76FA">
      <w:pPr>
        <w:pStyle w:val="TableNames"/>
      </w:pPr>
      <w:r>
        <w:lastRenderedPageBreak/>
        <w:t>Figures</w:t>
      </w:r>
      <w:bookmarkEnd w:id="2"/>
      <w:bookmarkEnd w:id="3"/>
    </w:p>
    <w:p w:rsidR="006755C2" w:rsidRDefault="00F4483C">
      <w:pPr>
        <w:pStyle w:val="TableofFigures"/>
      </w:pPr>
      <w:r>
        <w:fldChar w:fldCharType="begin"/>
      </w:r>
      <w:r w:rsidR="00726B2E">
        <w:instrText xml:space="preserve"> TOC \f F \h \z \t "Figure Caption" \c </w:instrText>
      </w:r>
      <w:r>
        <w:fldChar w:fldCharType="separate"/>
      </w:r>
      <w:r w:rsidR="000B3029">
        <w:rPr>
          <w:b/>
          <w:bCs/>
          <w:noProof/>
        </w:rPr>
        <w:t>No table of figures entries found.</w:t>
      </w:r>
      <w:r>
        <w:fldChar w:fldCharType="end"/>
      </w:r>
    </w:p>
    <w:p w:rsidR="006755C2" w:rsidRDefault="006755C2" w:rsidP="007B6D00">
      <w:pPr>
        <w:pStyle w:val="Caption"/>
      </w:pPr>
    </w:p>
    <w:p w:rsidR="00E03758" w:rsidRDefault="00E03758" w:rsidP="00E03758"/>
    <w:p w:rsidR="00E03758" w:rsidRDefault="00E03758" w:rsidP="00E03758"/>
    <w:p w:rsidR="00E03758" w:rsidRDefault="00E03758" w:rsidP="00E03758">
      <w:pPr>
        <w:sectPr w:rsidR="00E03758" w:rsidSect="00E03758">
          <w:type w:val="oddPage"/>
          <w:pgSz w:w="11907" w:h="16839" w:code="9"/>
          <w:pgMar w:top="1440" w:right="1800" w:bottom="1440" w:left="1800" w:header="720" w:footer="720" w:gutter="0"/>
          <w:pgNumType w:fmt="upperRoman"/>
          <w:cols w:space="720"/>
          <w:titlePg/>
          <w:docGrid w:linePitch="360"/>
        </w:sectPr>
      </w:pPr>
    </w:p>
    <w:p w:rsidR="006755C2" w:rsidRDefault="006755C2" w:rsidP="00FF76FA">
      <w:pPr>
        <w:pStyle w:val="TableNames"/>
      </w:pPr>
      <w:bookmarkStart w:id="4" w:name="_Toc354993236"/>
      <w:bookmarkStart w:id="5" w:name="_Toc354994308"/>
      <w:r>
        <w:lastRenderedPageBreak/>
        <w:t>Tables</w:t>
      </w:r>
      <w:bookmarkEnd w:id="4"/>
      <w:bookmarkEnd w:id="5"/>
    </w:p>
    <w:p w:rsidR="00874AE1" w:rsidRDefault="00F4483C">
      <w:pPr>
        <w:pStyle w:val="TableofFigures"/>
        <w:tabs>
          <w:tab w:val="right" w:leader="dot" w:pos="8297"/>
        </w:tabs>
        <w:rPr>
          <w:rFonts w:asciiTheme="minorHAnsi" w:eastAsiaTheme="minorEastAsia" w:hAnsiTheme="minorHAnsi" w:cstheme="minorBidi"/>
          <w:iCs w:val="0"/>
          <w:noProof/>
          <w:sz w:val="22"/>
          <w:szCs w:val="22"/>
        </w:rPr>
      </w:pPr>
      <w:r>
        <w:fldChar w:fldCharType="begin"/>
      </w:r>
      <w:r w:rsidR="006755C2">
        <w:instrText xml:space="preserve"> TOC \h \z \t "Caption" \c </w:instrText>
      </w:r>
      <w:r>
        <w:fldChar w:fldCharType="separate"/>
      </w:r>
      <w:hyperlink w:anchor="_Toc430271800" w:history="1">
        <w:r w:rsidR="00874AE1" w:rsidRPr="00C43924">
          <w:rPr>
            <w:rStyle w:val="Hyperlink"/>
            <w:noProof/>
          </w:rPr>
          <w:t>Table 1–1: Conventions</w:t>
        </w:r>
        <w:r w:rsidR="00874AE1">
          <w:rPr>
            <w:noProof/>
            <w:webHidden/>
          </w:rPr>
          <w:tab/>
        </w:r>
        <w:r>
          <w:rPr>
            <w:noProof/>
            <w:webHidden/>
          </w:rPr>
          <w:fldChar w:fldCharType="begin"/>
        </w:r>
        <w:r w:rsidR="00874AE1">
          <w:rPr>
            <w:noProof/>
            <w:webHidden/>
          </w:rPr>
          <w:instrText xml:space="preserve"> PAGEREF _Toc430271800 \h </w:instrText>
        </w:r>
        <w:r>
          <w:rPr>
            <w:noProof/>
            <w:webHidden/>
          </w:rPr>
        </w:r>
        <w:r>
          <w:rPr>
            <w:noProof/>
            <w:webHidden/>
          </w:rPr>
          <w:fldChar w:fldCharType="separate"/>
        </w:r>
        <w:r w:rsidR="00874AE1">
          <w:rPr>
            <w:noProof/>
            <w:webHidden/>
          </w:rPr>
          <w:t>1-1</w:t>
        </w:r>
        <w:r>
          <w:rPr>
            <w:noProof/>
            <w:webHidden/>
          </w:rPr>
          <w:fldChar w:fldCharType="end"/>
        </w:r>
      </w:hyperlink>
    </w:p>
    <w:p w:rsidR="00874AE1" w:rsidRDefault="001F076E">
      <w:pPr>
        <w:pStyle w:val="TableofFigures"/>
        <w:tabs>
          <w:tab w:val="right" w:leader="dot" w:pos="8297"/>
        </w:tabs>
        <w:rPr>
          <w:rFonts w:asciiTheme="minorHAnsi" w:eastAsiaTheme="minorEastAsia" w:hAnsiTheme="minorHAnsi" w:cstheme="minorBidi"/>
          <w:iCs w:val="0"/>
          <w:noProof/>
          <w:sz w:val="22"/>
          <w:szCs w:val="22"/>
        </w:rPr>
      </w:pPr>
      <w:hyperlink w:anchor="_Toc430271801" w:history="1">
        <w:r w:rsidR="00874AE1" w:rsidRPr="00C43924">
          <w:rPr>
            <w:rStyle w:val="Hyperlink"/>
            <w:noProof/>
          </w:rPr>
          <w:t>Table 1</w:t>
        </w:r>
        <w:r w:rsidR="00874AE1" w:rsidRPr="00C43924">
          <w:rPr>
            <w:rStyle w:val="Hyperlink"/>
            <w:noProof/>
          </w:rPr>
          <w:noBreakHyphen/>
          <w:t>2: Related Documents</w:t>
        </w:r>
        <w:r w:rsidR="00874AE1">
          <w:rPr>
            <w:noProof/>
            <w:webHidden/>
          </w:rPr>
          <w:tab/>
        </w:r>
        <w:r w:rsidR="00F4483C">
          <w:rPr>
            <w:noProof/>
            <w:webHidden/>
          </w:rPr>
          <w:fldChar w:fldCharType="begin"/>
        </w:r>
        <w:r w:rsidR="00874AE1">
          <w:rPr>
            <w:noProof/>
            <w:webHidden/>
          </w:rPr>
          <w:instrText xml:space="preserve"> PAGEREF _Toc430271801 \h </w:instrText>
        </w:r>
        <w:r w:rsidR="00F4483C">
          <w:rPr>
            <w:noProof/>
            <w:webHidden/>
          </w:rPr>
        </w:r>
        <w:r w:rsidR="00F4483C">
          <w:rPr>
            <w:noProof/>
            <w:webHidden/>
          </w:rPr>
          <w:fldChar w:fldCharType="separate"/>
        </w:r>
        <w:r w:rsidR="00874AE1">
          <w:rPr>
            <w:noProof/>
            <w:webHidden/>
          </w:rPr>
          <w:t>1-2</w:t>
        </w:r>
        <w:r w:rsidR="00F4483C">
          <w:rPr>
            <w:noProof/>
            <w:webHidden/>
          </w:rPr>
          <w:fldChar w:fldCharType="end"/>
        </w:r>
      </w:hyperlink>
    </w:p>
    <w:p w:rsidR="00874AE1" w:rsidRDefault="001F076E">
      <w:pPr>
        <w:pStyle w:val="TableofFigures"/>
        <w:tabs>
          <w:tab w:val="right" w:leader="dot" w:pos="8297"/>
        </w:tabs>
        <w:rPr>
          <w:rFonts w:asciiTheme="minorHAnsi" w:eastAsiaTheme="minorEastAsia" w:hAnsiTheme="minorHAnsi" w:cstheme="minorBidi"/>
          <w:iCs w:val="0"/>
          <w:noProof/>
          <w:sz w:val="22"/>
          <w:szCs w:val="22"/>
        </w:rPr>
      </w:pPr>
      <w:hyperlink w:anchor="_Toc430271802" w:history="1">
        <w:r w:rsidR="00874AE1" w:rsidRPr="00C43924">
          <w:rPr>
            <w:rStyle w:val="Hyperlink"/>
            <w:noProof/>
          </w:rPr>
          <w:t>Table 2</w:t>
        </w:r>
        <w:r w:rsidR="00874AE1" w:rsidRPr="00C43924">
          <w:rPr>
            <w:rStyle w:val="Hyperlink"/>
            <w:noProof/>
          </w:rPr>
          <w:noBreakHyphen/>
          <w:t>1: PreTUPS Installation</w:t>
        </w:r>
        <w:r w:rsidR="00874AE1">
          <w:rPr>
            <w:noProof/>
            <w:webHidden/>
          </w:rPr>
          <w:tab/>
        </w:r>
        <w:r w:rsidR="00F4483C">
          <w:rPr>
            <w:noProof/>
            <w:webHidden/>
          </w:rPr>
          <w:fldChar w:fldCharType="begin"/>
        </w:r>
        <w:r w:rsidR="00874AE1">
          <w:rPr>
            <w:noProof/>
            <w:webHidden/>
          </w:rPr>
          <w:instrText xml:space="preserve"> PAGEREF _Toc430271802 \h </w:instrText>
        </w:r>
        <w:r w:rsidR="00F4483C">
          <w:rPr>
            <w:noProof/>
            <w:webHidden/>
          </w:rPr>
        </w:r>
        <w:r w:rsidR="00F4483C">
          <w:rPr>
            <w:noProof/>
            <w:webHidden/>
          </w:rPr>
          <w:fldChar w:fldCharType="separate"/>
        </w:r>
        <w:r w:rsidR="00874AE1">
          <w:rPr>
            <w:noProof/>
            <w:webHidden/>
          </w:rPr>
          <w:t>2-2</w:t>
        </w:r>
        <w:r w:rsidR="00F4483C">
          <w:rPr>
            <w:noProof/>
            <w:webHidden/>
          </w:rPr>
          <w:fldChar w:fldCharType="end"/>
        </w:r>
      </w:hyperlink>
    </w:p>
    <w:p w:rsidR="00874AE1" w:rsidRDefault="001F076E">
      <w:pPr>
        <w:pStyle w:val="TableofFigures"/>
        <w:tabs>
          <w:tab w:val="right" w:leader="dot" w:pos="8297"/>
        </w:tabs>
        <w:rPr>
          <w:rFonts w:asciiTheme="minorHAnsi" w:eastAsiaTheme="minorEastAsia" w:hAnsiTheme="minorHAnsi" w:cstheme="minorBidi"/>
          <w:iCs w:val="0"/>
          <w:noProof/>
          <w:sz w:val="22"/>
          <w:szCs w:val="22"/>
        </w:rPr>
      </w:pPr>
      <w:hyperlink w:anchor="_Toc430271803" w:history="1">
        <w:r w:rsidR="00874AE1" w:rsidRPr="00C43924">
          <w:rPr>
            <w:rStyle w:val="Hyperlink"/>
            <w:noProof/>
          </w:rPr>
          <w:t>Table 2</w:t>
        </w:r>
        <w:r w:rsidR="00874AE1" w:rsidRPr="00C43924">
          <w:rPr>
            <w:rStyle w:val="Hyperlink"/>
            <w:noProof/>
          </w:rPr>
          <w:noBreakHyphen/>
          <w:t>2: Database Configuration</w:t>
        </w:r>
        <w:r w:rsidR="00874AE1">
          <w:rPr>
            <w:noProof/>
            <w:webHidden/>
          </w:rPr>
          <w:tab/>
        </w:r>
        <w:r w:rsidR="00F4483C">
          <w:rPr>
            <w:noProof/>
            <w:webHidden/>
          </w:rPr>
          <w:fldChar w:fldCharType="begin"/>
        </w:r>
        <w:r w:rsidR="00874AE1">
          <w:rPr>
            <w:noProof/>
            <w:webHidden/>
          </w:rPr>
          <w:instrText xml:space="preserve"> PAGEREF _Toc430271803 \h </w:instrText>
        </w:r>
        <w:r w:rsidR="00F4483C">
          <w:rPr>
            <w:noProof/>
            <w:webHidden/>
          </w:rPr>
        </w:r>
        <w:r w:rsidR="00F4483C">
          <w:rPr>
            <w:noProof/>
            <w:webHidden/>
          </w:rPr>
          <w:fldChar w:fldCharType="separate"/>
        </w:r>
        <w:r w:rsidR="00874AE1">
          <w:rPr>
            <w:noProof/>
            <w:webHidden/>
          </w:rPr>
          <w:t>2-3</w:t>
        </w:r>
        <w:r w:rsidR="00F4483C">
          <w:rPr>
            <w:noProof/>
            <w:webHidden/>
          </w:rPr>
          <w:fldChar w:fldCharType="end"/>
        </w:r>
      </w:hyperlink>
    </w:p>
    <w:p w:rsidR="00952FA3" w:rsidRDefault="00F4483C" w:rsidP="00952FA3">
      <w:pPr>
        <w:pStyle w:val="BodyText2"/>
      </w:pPr>
      <w:r>
        <w:fldChar w:fldCharType="end"/>
      </w:r>
      <w:bookmarkStart w:id="6" w:name="_Document_Overview"/>
      <w:bookmarkEnd w:id="6"/>
    </w:p>
    <w:p w:rsidR="00AE0F36" w:rsidRDefault="00AE0F36" w:rsidP="00952FA3">
      <w:pPr>
        <w:sectPr w:rsidR="00AE0F36" w:rsidSect="00AE0F36">
          <w:headerReference w:type="even" r:id="rId18"/>
          <w:footerReference w:type="even" r:id="rId19"/>
          <w:headerReference w:type="first" r:id="rId20"/>
          <w:footerReference w:type="first" r:id="rId21"/>
          <w:type w:val="oddPage"/>
          <w:pgSz w:w="11907" w:h="16839" w:code="9"/>
          <w:pgMar w:top="1440" w:right="1800" w:bottom="1440" w:left="1800" w:header="720" w:footer="720" w:gutter="0"/>
          <w:pgNumType w:fmt="lowerRoman" w:chapStyle="1"/>
          <w:cols w:space="720"/>
          <w:titlePg/>
          <w:docGrid w:linePitch="360"/>
        </w:sectPr>
      </w:pPr>
    </w:p>
    <w:p w:rsidR="006755C2" w:rsidRPr="00A17540" w:rsidRDefault="006755C2" w:rsidP="00C50C8D">
      <w:pPr>
        <w:pStyle w:val="Heading1"/>
      </w:pPr>
      <w:bookmarkStart w:id="7" w:name="_Document_Overview_1"/>
      <w:bookmarkStart w:id="8" w:name="_Toc430271786"/>
      <w:bookmarkEnd w:id="7"/>
      <w:r>
        <w:lastRenderedPageBreak/>
        <w:t>Document Overview</w:t>
      </w:r>
      <w:bookmarkEnd w:id="8"/>
    </w:p>
    <w:p w:rsidR="00453B67" w:rsidRDefault="00453B67" w:rsidP="00453B67">
      <w:pPr>
        <w:pStyle w:val="BodyText2"/>
      </w:pPr>
      <w:r>
        <w:t>Th</w:t>
      </w:r>
      <w:r w:rsidR="000B3029">
        <w:t>is</w:t>
      </w:r>
      <w:r>
        <w:t xml:space="preserve"> chapter is divided into the following sections:</w:t>
      </w:r>
    </w:p>
    <w:p w:rsidR="006755C2" w:rsidRPr="00C83A8A" w:rsidRDefault="001F076E" w:rsidP="004B0EA0">
      <w:pPr>
        <w:pStyle w:val="ListBullet1"/>
        <w:rPr>
          <w:i/>
          <w:color w:val="0000FF"/>
        </w:rPr>
      </w:pPr>
      <w:hyperlink w:anchor="_Scope" w:history="1">
        <w:r w:rsidR="004B0EA0" w:rsidRPr="00C83A8A">
          <w:rPr>
            <w:rStyle w:val="Hyperlink"/>
          </w:rPr>
          <w:t>Scope</w:t>
        </w:r>
      </w:hyperlink>
    </w:p>
    <w:p w:rsidR="004B0EA0" w:rsidRPr="00C83A8A" w:rsidRDefault="001F076E" w:rsidP="004B0EA0">
      <w:pPr>
        <w:pStyle w:val="ListBullet1"/>
        <w:rPr>
          <w:i/>
          <w:color w:val="0000FF"/>
        </w:rPr>
      </w:pPr>
      <w:hyperlink w:anchor="_Audience" w:history="1">
        <w:r w:rsidR="004B0EA0" w:rsidRPr="00C83A8A">
          <w:rPr>
            <w:rStyle w:val="Hyperlink"/>
          </w:rPr>
          <w:t>Audience</w:t>
        </w:r>
      </w:hyperlink>
    </w:p>
    <w:p w:rsidR="004B0EA0" w:rsidRPr="00C83A8A" w:rsidRDefault="001F076E" w:rsidP="004B0EA0">
      <w:pPr>
        <w:pStyle w:val="ListBullet1"/>
        <w:rPr>
          <w:i/>
          <w:color w:val="0000FF"/>
        </w:rPr>
      </w:pPr>
      <w:hyperlink w:anchor="_Organization" w:history="1">
        <w:r w:rsidR="004B0EA0" w:rsidRPr="00C83A8A">
          <w:rPr>
            <w:rStyle w:val="Hyperlink"/>
          </w:rPr>
          <w:t>Organization</w:t>
        </w:r>
      </w:hyperlink>
    </w:p>
    <w:p w:rsidR="004B0EA0" w:rsidRPr="00C83A8A" w:rsidRDefault="001F076E" w:rsidP="004B0EA0">
      <w:pPr>
        <w:pStyle w:val="ListBullet1"/>
        <w:rPr>
          <w:i/>
          <w:color w:val="0000FF"/>
        </w:rPr>
      </w:pPr>
      <w:hyperlink w:anchor="_Conventions" w:history="1">
        <w:r w:rsidR="004B0EA0" w:rsidRPr="00C83A8A">
          <w:rPr>
            <w:rStyle w:val="Hyperlink"/>
          </w:rPr>
          <w:t>Conventions</w:t>
        </w:r>
      </w:hyperlink>
    </w:p>
    <w:p w:rsidR="004B0EA0" w:rsidRPr="001E0DF7" w:rsidRDefault="001F076E" w:rsidP="004B0EA0">
      <w:pPr>
        <w:pStyle w:val="ListBullet1"/>
        <w:rPr>
          <w:i/>
          <w:color w:val="0000FF"/>
        </w:rPr>
      </w:pPr>
      <w:hyperlink w:anchor="_Related_Documents" w:history="1">
        <w:r w:rsidR="001E0DF7" w:rsidRPr="001E0DF7">
          <w:rPr>
            <w:rStyle w:val="Hyperlink"/>
          </w:rPr>
          <w:t>Related Documents</w:t>
        </w:r>
      </w:hyperlink>
    </w:p>
    <w:p w:rsidR="004B0EA0" w:rsidRPr="00C83A8A" w:rsidRDefault="001F076E" w:rsidP="004B0EA0">
      <w:pPr>
        <w:pStyle w:val="ListBullet1"/>
        <w:rPr>
          <w:i/>
          <w:color w:val="0000FF"/>
        </w:rPr>
      </w:pPr>
      <w:hyperlink w:anchor="_Feedback_1" w:history="1">
        <w:r w:rsidR="004B0EA0" w:rsidRPr="00C83A8A">
          <w:rPr>
            <w:rStyle w:val="Hyperlink"/>
          </w:rPr>
          <w:t>Feedback</w:t>
        </w:r>
      </w:hyperlink>
    </w:p>
    <w:p w:rsidR="00647534" w:rsidRPr="004B0EA0" w:rsidRDefault="00647534" w:rsidP="00647534">
      <w:pPr>
        <w:pStyle w:val="BodyText2"/>
      </w:pPr>
    </w:p>
    <w:p w:rsidR="006755C2" w:rsidRDefault="004753A5" w:rsidP="00161ADA">
      <w:pPr>
        <w:pStyle w:val="Heading2"/>
      </w:pPr>
      <w:bookmarkStart w:id="9" w:name="h11"/>
      <w:bookmarkStart w:id="10" w:name="_Scope"/>
      <w:bookmarkStart w:id="11" w:name="_Toc430271787"/>
      <w:bookmarkEnd w:id="9"/>
      <w:bookmarkEnd w:id="10"/>
      <w:r>
        <w:t>Scope</w:t>
      </w:r>
      <w:bookmarkEnd w:id="11"/>
    </w:p>
    <w:p w:rsidR="00F05697" w:rsidRDefault="00F05697" w:rsidP="00F05697">
      <w:pPr>
        <w:pStyle w:val="BodyText2"/>
      </w:pPr>
      <w:bookmarkStart w:id="12" w:name="_Ref193610640"/>
      <w:bookmarkStart w:id="13" w:name="_Toc228091557"/>
      <w:r w:rsidRPr="00DB2D20">
        <w:t xml:space="preserve">This </w:t>
      </w:r>
      <w:r w:rsidR="00A82C60">
        <w:t xml:space="preserve">user </w:t>
      </w:r>
      <w:r w:rsidRPr="00DB2D20">
        <w:t xml:space="preserve">manual provides information on </w:t>
      </w:r>
      <w:r>
        <w:t xml:space="preserve">using the </w:t>
      </w:r>
      <w:proofErr w:type="spellStart"/>
      <w:r>
        <w:t>Ansible</w:t>
      </w:r>
      <w:proofErr w:type="spellEnd"/>
      <w:r>
        <w:t xml:space="preserve"> platform to install </w:t>
      </w:r>
      <w:proofErr w:type="spellStart"/>
      <w:r>
        <w:t>PreTUPS</w:t>
      </w:r>
      <w:proofErr w:type="spellEnd"/>
      <w:r w:rsidR="00AE59FE">
        <w:t xml:space="preserve"> and configure the database</w:t>
      </w:r>
      <w:r>
        <w:t>.</w:t>
      </w:r>
      <w:r w:rsidR="005800FE">
        <w:t xml:space="preserve"> This manual </w:t>
      </w:r>
      <w:proofErr w:type="gramStart"/>
      <w:r w:rsidR="005800FE">
        <w:t>is intended to be used</w:t>
      </w:r>
      <w:proofErr w:type="gramEnd"/>
      <w:r w:rsidR="005800FE">
        <w:t xml:space="preserve"> along with the </w:t>
      </w:r>
      <w:proofErr w:type="spellStart"/>
      <w:r w:rsidR="005800FE">
        <w:t>PreT</w:t>
      </w:r>
      <w:r w:rsidR="00EF69AC">
        <w:t>UPS</w:t>
      </w:r>
      <w:proofErr w:type="spellEnd"/>
      <w:r w:rsidR="00EF69AC">
        <w:t xml:space="preserve"> installation manual</w:t>
      </w:r>
      <w:r w:rsidR="005965DE">
        <w:t xml:space="preserve">, which provides information on </w:t>
      </w:r>
      <w:proofErr w:type="spellStart"/>
      <w:r w:rsidR="005965DE">
        <w:t>PreTUPS</w:t>
      </w:r>
      <w:proofErr w:type="spellEnd"/>
      <w:r w:rsidR="005965DE">
        <w:t xml:space="preserve"> installation prerequisites and </w:t>
      </w:r>
      <w:proofErr w:type="spellStart"/>
      <w:r w:rsidR="005965DE">
        <w:t>postinstallation</w:t>
      </w:r>
      <w:proofErr w:type="spellEnd"/>
      <w:r w:rsidR="005965DE">
        <w:t xml:space="preserve"> activities</w:t>
      </w:r>
      <w:r w:rsidR="00EF69AC">
        <w:t>.</w:t>
      </w:r>
    </w:p>
    <w:p w:rsidR="005600DA" w:rsidRDefault="005600DA" w:rsidP="005600DA">
      <w:pPr>
        <w:pStyle w:val="BodyText2"/>
      </w:pPr>
    </w:p>
    <w:p w:rsidR="006755C2" w:rsidRDefault="006755C2" w:rsidP="00161ADA">
      <w:pPr>
        <w:pStyle w:val="Heading2"/>
      </w:pPr>
      <w:bookmarkStart w:id="14" w:name="_Audience"/>
      <w:bookmarkStart w:id="15" w:name="_Toc430271788"/>
      <w:bookmarkEnd w:id="14"/>
      <w:r>
        <w:t>Audience</w:t>
      </w:r>
      <w:bookmarkEnd w:id="12"/>
      <w:bookmarkEnd w:id="13"/>
      <w:bookmarkEnd w:id="15"/>
    </w:p>
    <w:p w:rsidR="005600DA" w:rsidRDefault="00F05697" w:rsidP="005600DA">
      <w:pPr>
        <w:pStyle w:val="BodyText2"/>
      </w:pPr>
      <w:bookmarkStart w:id="16" w:name="_Toc228091558"/>
      <w:bookmarkStart w:id="17" w:name="_Ref228341228"/>
      <w:bookmarkStart w:id="18" w:name="_Ref228341240"/>
      <w:r w:rsidRPr="00D96ED2">
        <w:t xml:space="preserve">This </w:t>
      </w:r>
      <w:r w:rsidR="004753A5">
        <w:t>user manual</w:t>
      </w:r>
      <w:r w:rsidRPr="00D96ED2">
        <w:t xml:space="preserve"> </w:t>
      </w:r>
      <w:proofErr w:type="gramStart"/>
      <w:r w:rsidRPr="00D96ED2">
        <w:t>is intended</w:t>
      </w:r>
      <w:proofErr w:type="gramEnd"/>
      <w:r w:rsidRPr="00D96ED2">
        <w:t xml:space="preserve"> for the System Administrators or Operators who need to install </w:t>
      </w:r>
      <w:proofErr w:type="spellStart"/>
      <w:r w:rsidRPr="00D96ED2">
        <w:t>PreTUPS</w:t>
      </w:r>
      <w:proofErr w:type="spellEnd"/>
      <w:r w:rsidR="00AE59FE">
        <w:t xml:space="preserve"> and configure the database</w:t>
      </w:r>
      <w:r w:rsidRPr="00D96ED2">
        <w:t xml:space="preserve">. The audience should be well versed in Linux, </w:t>
      </w:r>
      <w:r w:rsidR="00564DFC">
        <w:t xml:space="preserve">Oracle </w:t>
      </w:r>
      <w:r w:rsidRPr="00D96ED2">
        <w:t>database maintenance, basic telecommunication concepts, and troubleshooting skills.</w:t>
      </w:r>
    </w:p>
    <w:p w:rsidR="005600DA" w:rsidRDefault="005600DA" w:rsidP="005600DA">
      <w:pPr>
        <w:pStyle w:val="BodyText2"/>
      </w:pPr>
    </w:p>
    <w:p w:rsidR="006755C2" w:rsidRDefault="006755C2" w:rsidP="00161ADA">
      <w:pPr>
        <w:pStyle w:val="Heading2"/>
      </w:pPr>
      <w:bookmarkStart w:id="19" w:name="_Organization"/>
      <w:bookmarkStart w:id="20" w:name="_Toc430271789"/>
      <w:bookmarkEnd w:id="19"/>
      <w:r>
        <w:t>Organization</w:t>
      </w:r>
      <w:bookmarkEnd w:id="16"/>
      <w:bookmarkEnd w:id="17"/>
      <w:bookmarkEnd w:id="18"/>
      <w:bookmarkEnd w:id="20"/>
    </w:p>
    <w:p w:rsidR="006755C2" w:rsidRDefault="006755C2">
      <w:pPr>
        <w:pStyle w:val="BodyText2"/>
      </w:pPr>
      <w:r>
        <w:t>The manual is organized into the following chapters:</w:t>
      </w:r>
    </w:p>
    <w:p w:rsidR="003D3FD5" w:rsidRDefault="001F076E" w:rsidP="007328C2">
      <w:pPr>
        <w:pStyle w:val="ListBullet1"/>
      </w:pPr>
      <w:hyperlink w:anchor="_Document_Overview_1" w:history="1">
        <w:r w:rsidR="003D3FD5" w:rsidRPr="0008069D">
          <w:rPr>
            <w:rStyle w:val="Hyperlink"/>
            <w:b/>
            <w:bCs/>
          </w:rPr>
          <w:t>Chapter 1</w:t>
        </w:r>
        <w:r w:rsidR="00C66170" w:rsidRPr="0008069D">
          <w:rPr>
            <w:rStyle w:val="Hyperlink"/>
            <w:b/>
            <w:bCs/>
          </w:rPr>
          <w:t>—</w:t>
        </w:r>
        <w:r w:rsidR="003D3FD5" w:rsidRPr="0008069D">
          <w:rPr>
            <w:rStyle w:val="Hyperlink"/>
            <w:b/>
            <w:bCs/>
          </w:rPr>
          <w:t xml:space="preserve"> Document </w:t>
        </w:r>
        <w:proofErr w:type="spellStart"/>
        <w:r w:rsidR="003D3FD5" w:rsidRPr="0008069D">
          <w:rPr>
            <w:rStyle w:val="Hyperlink"/>
            <w:b/>
            <w:bCs/>
          </w:rPr>
          <w:t>Overview</w:t>
        </w:r>
      </w:hyperlink>
      <w:proofErr w:type="gramStart"/>
      <w:r w:rsidR="00902469" w:rsidRPr="00391AFB">
        <w:t>:</w:t>
      </w:r>
      <w:r w:rsidR="005800FE" w:rsidRPr="00651B57">
        <w:t>This</w:t>
      </w:r>
      <w:proofErr w:type="spellEnd"/>
      <w:proofErr w:type="gramEnd"/>
      <w:r w:rsidR="005800FE" w:rsidRPr="00651B57">
        <w:t xml:space="preserve"> chapter </w:t>
      </w:r>
      <w:r w:rsidR="005800FE">
        <w:t>provides</w:t>
      </w:r>
      <w:r w:rsidR="005800FE" w:rsidRPr="00651B57">
        <w:t xml:space="preserve"> information on the document scope, audience p</w:t>
      </w:r>
      <w:r w:rsidR="005800FE">
        <w:t xml:space="preserve">rofile, and </w:t>
      </w:r>
      <w:r w:rsidR="00564DFC">
        <w:t>related</w:t>
      </w:r>
      <w:r w:rsidR="005800FE">
        <w:t xml:space="preserve"> documents.</w:t>
      </w:r>
    </w:p>
    <w:p w:rsidR="003D3FD5" w:rsidRDefault="001F076E" w:rsidP="007328C2">
      <w:pPr>
        <w:pStyle w:val="ListBullet1"/>
      </w:pPr>
      <w:hyperlink w:anchor="_Ansible_Overview" w:history="1">
        <w:r w:rsidR="003D3FD5" w:rsidRPr="0008069D">
          <w:rPr>
            <w:rStyle w:val="Hyperlink"/>
            <w:rFonts w:ascii="Arial-BoldMT" w:hAnsi="Arial-BoldMT"/>
            <w:b/>
            <w:bCs/>
          </w:rPr>
          <w:t>C</w:t>
        </w:r>
        <w:r w:rsidR="003D3FD5" w:rsidRPr="0008069D">
          <w:rPr>
            <w:rStyle w:val="Hyperlink"/>
            <w:b/>
            <w:bCs/>
          </w:rPr>
          <w:t xml:space="preserve">hapter 2 </w:t>
        </w:r>
        <w:r w:rsidR="00C66170" w:rsidRPr="0008069D">
          <w:rPr>
            <w:rStyle w:val="Hyperlink"/>
            <w:b/>
            <w:bCs/>
          </w:rPr>
          <w:t>—</w:t>
        </w:r>
        <w:proofErr w:type="spellStart"/>
        <w:r w:rsidR="005800FE">
          <w:rPr>
            <w:rStyle w:val="Hyperlink"/>
            <w:b/>
            <w:bCs/>
          </w:rPr>
          <w:t>Ansible</w:t>
        </w:r>
        <w:proofErr w:type="spellEnd"/>
        <w:r w:rsidR="004654BD">
          <w:rPr>
            <w:rStyle w:val="Hyperlink"/>
            <w:b/>
            <w:bCs/>
          </w:rPr>
          <w:t xml:space="preserve"> </w:t>
        </w:r>
        <w:proofErr w:type="spellStart"/>
        <w:r w:rsidR="004654BD">
          <w:rPr>
            <w:rStyle w:val="Hyperlink"/>
            <w:b/>
            <w:bCs/>
          </w:rPr>
          <w:t>Overview</w:t>
        </w:r>
      </w:hyperlink>
      <w:proofErr w:type="gramStart"/>
      <w:r w:rsidR="00902469" w:rsidRPr="00902469">
        <w:t>:</w:t>
      </w:r>
      <w:r w:rsidR="00713A96" w:rsidRPr="0091549D">
        <w:t>This</w:t>
      </w:r>
      <w:proofErr w:type="spellEnd"/>
      <w:proofErr w:type="gramEnd"/>
      <w:r w:rsidR="00713A96" w:rsidRPr="0091549D">
        <w:t xml:space="preserve"> chapter provides information </w:t>
      </w:r>
      <w:r w:rsidR="005800FE">
        <w:t xml:space="preserve">on using the </w:t>
      </w:r>
      <w:proofErr w:type="spellStart"/>
      <w:r w:rsidR="005800FE">
        <w:t>Ansible</w:t>
      </w:r>
      <w:proofErr w:type="spellEnd"/>
      <w:r w:rsidR="005800FE">
        <w:t xml:space="preserve"> platform to install </w:t>
      </w:r>
      <w:proofErr w:type="spellStart"/>
      <w:r w:rsidR="005800FE">
        <w:t>PreTUPS</w:t>
      </w:r>
      <w:proofErr w:type="spellEnd"/>
      <w:r w:rsidR="00AE59FE">
        <w:t xml:space="preserve"> and configure the database</w:t>
      </w:r>
      <w:r w:rsidR="00713A96" w:rsidRPr="0091549D">
        <w:t>.</w:t>
      </w:r>
    </w:p>
    <w:p w:rsidR="00E67159" w:rsidRDefault="00E67159" w:rsidP="00E67159">
      <w:pPr>
        <w:pStyle w:val="BodyText2"/>
      </w:pPr>
    </w:p>
    <w:p w:rsidR="006755C2" w:rsidRDefault="006755C2" w:rsidP="00161ADA">
      <w:pPr>
        <w:pStyle w:val="Heading2"/>
      </w:pPr>
      <w:bookmarkStart w:id="21" w:name="_Conventions"/>
      <w:bookmarkStart w:id="22" w:name="_Ref193610648"/>
      <w:bookmarkStart w:id="23" w:name="_Toc228091559"/>
      <w:bookmarkStart w:id="24" w:name="_Toc430271790"/>
      <w:bookmarkEnd w:id="21"/>
      <w:r>
        <w:t>Conventions</w:t>
      </w:r>
      <w:bookmarkEnd w:id="22"/>
      <w:bookmarkEnd w:id="23"/>
      <w:bookmarkEnd w:id="24"/>
    </w:p>
    <w:p w:rsidR="00EF679D" w:rsidRDefault="00EF679D" w:rsidP="00EF679D">
      <w:pPr>
        <w:pStyle w:val="BodyText2"/>
      </w:pPr>
      <w:r>
        <w:t>The following table lists the conventions used in this manual.</w:t>
      </w:r>
    </w:p>
    <w:p w:rsidR="006755C2" w:rsidRDefault="007D44DB" w:rsidP="007B6D00">
      <w:pPr>
        <w:pStyle w:val="Caption"/>
      </w:pPr>
      <w:bookmarkStart w:id="25" w:name="_Toc430271800"/>
      <w:r>
        <w:t xml:space="preserve">Table </w:t>
      </w:r>
      <w:r w:rsidR="00F4483C">
        <w:fldChar w:fldCharType="begin"/>
      </w:r>
      <w:r w:rsidR="00D0543D">
        <w:instrText xml:space="preserve"> STYLEREF 1 \s </w:instrText>
      </w:r>
      <w:r w:rsidR="00F4483C">
        <w:fldChar w:fldCharType="separate"/>
      </w:r>
      <w:r w:rsidR="00952FA3">
        <w:rPr>
          <w:noProof/>
        </w:rPr>
        <w:t>1</w:t>
      </w:r>
      <w:r w:rsidR="00F4483C">
        <w:rPr>
          <w:noProof/>
        </w:rPr>
        <w:fldChar w:fldCharType="end"/>
      </w:r>
      <w:r>
        <w:t>–</w:t>
      </w:r>
      <w:r w:rsidR="00F4483C">
        <w:fldChar w:fldCharType="begin"/>
      </w:r>
      <w:r w:rsidR="00D0543D">
        <w:instrText xml:space="preserve"> SEQ Table \* ARABIC \s 1 </w:instrText>
      </w:r>
      <w:r w:rsidR="00F4483C">
        <w:fldChar w:fldCharType="separate"/>
      </w:r>
      <w:r w:rsidR="00952FA3">
        <w:rPr>
          <w:noProof/>
        </w:rPr>
        <w:t>1</w:t>
      </w:r>
      <w:r w:rsidR="00F4483C">
        <w:rPr>
          <w:noProof/>
        </w:rPr>
        <w:fldChar w:fldCharType="end"/>
      </w:r>
      <w:r>
        <w:t>: Conventions</w:t>
      </w:r>
      <w:bookmarkEnd w:id="25"/>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20"/>
        <w:gridCol w:w="5220"/>
      </w:tblGrid>
      <w:tr w:rsidR="00F46E54" w:rsidRPr="00A412BE" w:rsidTr="0080469B">
        <w:trPr>
          <w:trHeight w:val="242"/>
          <w:tblHeader/>
        </w:trPr>
        <w:tc>
          <w:tcPr>
            <w:tcW w:w="3420" w:type="dxa"/>
            <w:shd w:val="clear" w:color="auto" w:fill="6D6E71"/>
          </w:tcPr>
          <w:p w:rsidR="00F46E54" w:rsidRPr="00A412BE" w:rsidRDefault="00F46E54" w:rsidP="002B77F9">
            <w:pPr>
              <w:pStyle w:val="TableColumnLabels"/>
            </w:pPr>
            <w:r w:rsidRPr="00A412BE">
              <w:t>Information</w:t>
            </w:r>
          </w:p>
        </w:tc>
        <w:tc>
          <w:tcPr>
            <w:tcW w:w="5220" w:type="dxa"/>
            <w:shd w:val="clear" w:color="auto" w:fill="6D6E71"/>
          </w:tcPr>
          <w:p w:rsidR="00F46E54" w:rsidRPr="00A412BE" w:rsidRDefault="00F46E54" w:rsidP="002B77F9">
            <w:pPr>
              <w:pStyle w:val="TableColumnLabels"/>
              <w:rPr>
                <w:rFonts w:eastAsia="Arial Unicode MS"/>
                <w:szCs w:val="18"/>
              </w:rPr>
            </w:pPr>
            <w:r w:rsidRPr="00A412BE">
              <w:t>Convention</w:t>
            </w:r>
          </w:p>
        </w:tc>
      </w:tr>
      <w:tr w:rsidR="00F46E54" w:rsidRPr="00391AA1" w:rsidTr="002B77F9">
        <w:trPr>
          <w:trHeight w:val="233"/>
        </w:trPr>
        <w:tc>
          <w:tcPr>
            <w:tcW w:w="3420" w:type="dxa"/>
          </w:tcPr>
          <w:p w:rsidR="00F46E54" w:rsidRPr="00BA24B4" w:rsidRDefault="00F46E54" w:rsidP="002B77F9">
            <w:pPr>
              <w:pStyle w:val="Tablecontent"/>
            </w:pPr>
            <w:r w:rsidRPr="00BA24B4">
              <w:t>UI elements</w:t>
            </w:r>
          </w:p>
          <w:p w:rsidR="00F46E54" w:rsidRPr="00BA24B4" w:rsidRDefault="00F46E54" w:rsidP="002B77F9">
            <w:pPr>
              <w:pStyle w:val="Tablecontent"/>
            </w:pPr>
            <w:r w:rsidRPr="00BA24B4">
              <w:t>(such as names of windows, buttons, and fields)</w:t>
            </w:r>
          </w:p>
        </w:tc>
        <w:tc>
          <w:tcPr>
            <w:tcW w:w="5220" w:type="dxa"/>
          </w:tcPr>
          <w:p w:rsidR="00F46E54" w:rsidRPr="005C1C56" w:rsidRDefault="00F46E54" w:rsidP="005C1C56">
            <w:pPr>
              <w:pStyle w:val="BodyText2"/>
              <w:rPr>
                <w:b/>
                <w:bCs/>
              </w:rPr>
            </w:pPr>
            <w:r w:rsidRPr="005C1C56">
              <w:rPr>
                <w:b/>
              </w:rPr>
              <w:t>Bold</w:t>
            </w:r>
          </w:p>
        </w:tc>
      </w:tr>
      <w:tr w:rsidR="00F46E54" w:rsidRPr="00391AA1" w:rsidTr="002B77F9">
        <w:trPr>
          <w:trHeight w:val="233"/>
        </w:trPr>
        <w:tc>
          <w:tcPr>
            <w:tcW w:w="3420" w:type="dxa"/>
          </w:tcPr>
          <w:p w:rsidR="00F46E54" w:rsidRPr="00BA24B4" w:rsidRDefault="00F46E54" w:rsidP="002B77F9">
            <w:pPr>
              <w:pStyle w:val="Tablecontent"/>
            </w:pPr>
            <w:r w:rsidRPr="00BA24B4">
              <w:t xml:space="preserve">References </w:t>
            </w:r>
          </w:p>
          <w:p w:rsidR="00F46E54" w:rsidRPr="00BA24B4" w:rsidRDefault="00F46E54" w:rsidP="002B77F9">
            <w:pPr>
              <w:pStyle w:val="Tablecontent"/>
            </w:pPr>
            <w:r w:rsidRPr="00BA24B4">
              <w:t>(such as names of files, sections, paths, and parameters)</w:t>
            </w:r>
          </w:p>
        </w:tc>
        <w:tc>
          <w:tcPr>
            <w:tcW w:w="5220" w:type="dxa"/>
          </w:tcPr>
          <w:p w:rsidR="00F46E54" w:rsidRPr="005C1C56" w:rsidRDefault="00F46E54" w:rsidP="005C1C56">
            <w:pPr>
              <w:pStyle w:val="BodyText2"/>
              <w:rPr>
                <w:i/>
              </w:rPr>
            </w:pPr>
            <w:r w:rsidRPr="005C1C56">
              <w:rPr>
                <w:i/>
              </w:rPr>
              <w:t>Italic</w:t>
            </w:r>
          </w:p>
        </w:tc>
      </w:tr>
      <w:tr w:rsidR="00F46E54" w:rsidRPr="00391AA1" w:rsidTr="002B77F9">
        <w:trPr>
          <w:trHeight w:val="534"/>
        </w:trPr>
        <w:tc>
          <w:tcPr>
            <w:tcW w:w="3420" w:type="dxa"/>
          </w:tcPr>
          <w:p w:rsidR="00F46E54" w:rsidRPr="00BA24B4" w:rsidRDefault="00F46E54" w:rsidP="002B77F9">
            <w:pPr>
              <w:pStyle w:val="Tablecontent"/>
            </w:pPr>
            <w:r w:rsidRPr="00BA24B4">
              <w:lastRenderedPageBreak/>
              <w:t>Hyperlinks</w:t>
            </w:r>
          </w:p>
        </w:tc>
        <w:tc>
          <w:tcPr>
            <w:tcW w:w="5220" w:type="dxa"/>
          </w:tcPr>
          <w:p w:rsidR="00F46E54" w:rsidRPr="00391AA1" w:rsidRDefault="001F076E" w:rsidP="005C1C56">
            <w:pPr>
              <w:pStyle w:val="BodyText2"/>
              <w:rPr>
                <w:i/>
              </w:rPr>
            </w:pPr>
            <w:hyperlink r:id="rId22" w:history="1">
              <w:r w:rsidR="00F46E54" w:rsidRPr="00391AA1">
                <w:rPr>
                  <w:rStyle w:val="Hyperlink"/>
                </w:rPr>
                <w:t>Hyperlink</w:t>
              </w:r>
            </w:hyperlink>
          </w:p>
        </w:tc>
      </w:tr>
      <w:tr w:rsidR="00F46E54" w:rsidRPr="00391AA1" w:rsidTr="006C3096">
        <w:trPr>
          <w:trHeight w:val="534"/>
        </w:trPr>
        <w:tc>
          <w:tcPr>
            <w:tcW w:w="3420" w:type="dxa"/>
          </w:tcPr>
          <w:p w:rsidR="00F46E54" w:rsidRDefault="00F46E54" w:rsidP="002B77F9">
            <w:pPr>
              <w:pStyle w:val="Tablecontent"/>
            </w:pPr>
            <w:r>
              <w:t>Input</w:t>
            </w:r>
          </w:p>
          <w:p w:rsidR="00F46E54" w:rsidRDefault="00F46E54" w:rsidP="002B77F9">
            <w:pPr>
              <w:pStyle w:val="Tablecontent"/>
            </w:pPr>
            <w:r>
              <w:t>(such as c</w:t>
            </w:r>
            <w:r w:rsidRPr="009D633C">
              <w:t>ommands</w:t>
            </w:r>
            <w:r>
              <w:t xml:space="preserve"> and entered </w:t>
            </w:r>
            <w:r w:rsidRPr="009D633C">
              <w:t>text</w:t>
            </w:r>
            <w:r>
              <w:t>)</w:t>
            </w:r>
          </w:p>
        </w:tc>
        <w:tc>
          <w:tcPr>
            <w:tcW w:w="5220" w:type="dxa"/>
            <w:shd w:val="clear" w:color="auto" w:fill="auto"/>
          </w:tcPr>
          <w:p w:rsidR="00F46E54" w:rsidRDefault="00F46E54" w:rsidP="002B77F9">
            <w:pPr>
              <w:pStyle w:val="Code"/>
            </w:pPr>
            <w:r>
              <w:rPr>
                <w:u w:color="82C42A"/>
              </w:rPr>
              <w:t>Text</w:t>
            </w:r>
          </w:p>
        </w:tc>
      </w:tr>
      <w:tr w:rsidR="00F46E54" w:rsidRPr="00391AA1" w:rsidTr="002B77F9">
        <w:trPr>
          <w:trHeight w:val="534"/>
        </w:trPr>
        <w:tc>
          <w:tcPr>
            <w:tcW w:w="3420" w:type="dxa"/>
          </w:tcPr>
          <w:p w:rsidR="00F46E54" w:rsidRDefault="00F46E54" w:rsidP="002B77F9">
            <w:pPr>
              <w:pStyle w:val="Tablecontent"/>
            </w:pPr>
            <w:r>
              <w:t>Output</w:t>
            </w:r>
          </w:p>
          <w:p w:rsidR="00F46E54" w:rsidRDefault="00F46E54" w:rsidP="002B77F9">
            <w:pPr>
              <w:pStyle w:val="Tablecontent"/>
            </w:pPr>
            <w:r>
              <w:t>(such as command output and sample files)</w:t>
            </w:r>
          </w:p>
        </w:tc>
        <w:tc>
          <w:tcPr>
            <w:tcW w:w="5220" w:type="dxa"/>
          </w:tcPr>
          <w:p w:rsidR="00F46E54" w:rsidRPr="00A04EF4" w:rsidRDefault="00F46E54" w:rsidP="002B77F9">
            <w:pPr>
              <w:pStyle w:val="Header"/>
              <w:rPr>
                <w:sz w:val="2"/>
              </w:rPr>
            </w:pPr>
          </w:p>
          <w:p w:rsidR="00F46E54" w:rsidRPr="005C1C56" w:rsidRDefault="00F46E54" w:rsidP="005C1C56">
            <w:pPr>
              <w:pStyle w:val="BodyText2"/>
              <w:rPr>
                <w:b/>
              </w:rPr>
            </w:pPr>
            <w:r w:rsidRPr="005C1C56">
              <w:rPr>
                <w:b/>
              </w:rPr>
              <w:t>Output</w:t>
            </w:r>
          </w:p>
          <w:p w:rsidR="00F46E54" w:rsidRDefault="00F46E54" w:rsidP="002B77F9">
            <w:pPr>
              <w:pStyle w:val="SampleOutput"/>
            </w:pPr>
            <w:r>
              <w:t>Text</w:t>
            </w:r>
          </w:p>
        </w:tc>
      </w:tr>
      <w:tr w:rsidR="00F46E54" w:rsidRPr="00391AA1" w:rsidTr="002B77F9">
        <w:trPr>
          <w:trHeight w:val="534"/>
        </w:trPr>
        <w:tc>
          <w:tcPr>
            <w:tcW w:w="3420" w:type="dxa"/>
          </w:tcPr>
          <w:p w:rsidR="00F46E54" w:rsidRPr="00961E01" w:rsidRDefault="00F46E54" w:rsidP="002B77F9">
            <w:pPr>
              <w:pStyle w:val="Tablecontent"/>
            </w:pPr>
            <w:r w:rsidRPr="00961E01">
              <w:rPr>
                <w:u w:color="82C42A"/>
              </w:rPr>
              <w:t>Key</w:t>
            </w:r>
            <w:r>
              <w:rPr>
                <w:u w:color="82C42A"/>
              </w:rPr>
              <w:t>strokes</w:t>
            </w:r>
          </w:p>
        </w:tc>
        <w:tc>
          <w:tcPr>
            <w:tcW w:w="5220" w:type="dxa"/>
          </w:tcPr>
          <w:p w:rsidR="00F46E54" w:rsidRPr="005C1C56" w:rsidRDefault="00F46E54" w:rsidP="005C1C56">
            <w:pPr>
              <w:pStyle w:val="BodyText2"/>
              <w:rPr>
                <w:b/>
              </w:rPr>
            </w:pPr>
            <w:r w:rsidRPr="005C1C56">
              <w:rPr>
                <w:b/>
              </w:rPr>
              <w:t>&lt;Key Name&gt;</w:t>
            </w:r>
          </w:p>
        </w:tc>
      </w:tr>
      <w:tr w:rsidR="00F46E54" w:rsidRPr="00391AA1" w:rsidTr="002B77F9">
        <w:trPr>
          <w:trHeight w:val="1187"/>
        </w:trPr>
        <w:tc>
          <w:tcPr>
            <w:tcW w:w="3420" w:type="dxa"/>
          </w:tcPr>
          <w:p w:rsidR="00F46E54" w:rsidRDefault="00F46E54" w:rsidP="002B77F9">
            <w:pPr>
              <w:pStyle w:val="Tablecontent"/>
            </w:pPr>
            <w:r>
              <w:t>Examples</w:t>
            </w:r>
          </w:p>
        </w:tc>
        <w:tc>
          <w:tcPr>
            <w:tcW w:w="5220" w:type="dxa"/>
          </w:tcPr>
          <w:p w:rsidR="00F46E54" w:rsidRDefault="001F076E" w:rsidP="002B77F9">
            <w:pPr>
              <w:pStyle w:val="Tablecontent"/>
            </w:pPr>
            <w:r>
              <w:rPr>
                <w:noProof/>
                <w:lang w:val="en-IN" w:eastAsia="en-IN"/>
              </w:rPr>
            </w:r>
            <w:r>
              <w:rPr>
                <w:noProof/>
                <w:lang w:val="en-IN" w:eastAsia="en-IN"/>
              </w:rPr>
              <w:pict>
                <v:shape id="Text Box 8" o:spid="_x0000_s1035" type="#_x0000_t202" style="width:205.65pt;height:45.55pt;visibility:visible;mso-left-percent:-10001;mso-top-percent:-10001;mso-position-horizontal:absolute;mso-position-horizontal-relative:char;mso-position-vertical:absolute;mso-position-vertical-relative:line;mso-left-percent:-10001;mso-top-percent:-10001" fillcolor="#d8d8d8" strokeweight=".25pt">
                  <v:textbox>
                    <w:txbxContent>
                      <w:p w:rsidR="001F076E" w:rsidRPr="005C1C56" w:rsidRDefault="001F076E" w:rsidP="005C1C56">
                        <w:pPr>
                          <w:pStyle w:val="BodyText2"/>
                          <w:rPr>
                            <w:b/>
                          </w:rPr>
                        </w:pPr>
                        <w:r w:rsidRPr="005C1C56">
                          <w:rPr>
                            <w:b/>
                          </w:rPr>
                          <w:t>Example</w:t>
                        </w:r>
                      </w:p>
                      <w:p w:rsidR="001F076E" w:rsidRPr="00FC168C" w:rsidRDefault="001F076E" w:rsidP="00C371DD">
                        <w:pPr>
                          <w:pStyle w:val="BodyText2"/>
                          <w:shd w:val="clear" w:color="auto" w:fill="D9D9D9"/>
                        </w:pPr>
                        <w:r w:rsidRPr="00BA24B4">
                          <w:rPr>
                            <w:rStyle w:val="BodyText2Char2"/>
                          </w:rPr>
                          <w:t>Text</w:t>
                        </w:r>
                      </w:p>
                    </w:txbxContent>
                  </v:textbox>
                  <w10:wrap type="none"/>
                  <w10:anchorlock/>
                </v:shape>
              </w:pict>
            </w:r>
          </w:p>
        </w:tc>
      </w:tr>
      <w:tr w:rsidR="00F46E54" w:rsidRPr="00391AA1" w:rsidTr="002B77F9">
        <w:trPr>
          <w:trHeight w:val="647"/>
        </w:trPr>
        <w:tc>
          <w:tcPr>
            <w:tcW w:w="3420" w:type="dxa"/>
          </w:tcPr>
          <w:p w:rsidR="00F46E54" w:rsidRPr="00BA24B4" w:rsidRDefault="00F46E54" w:rsidP="002B77F9">
            <w:pPr>
              <w:pStyle w:val="Tablecontent"/>
            </w:pPr>
            <w:r w:rsidRPr="00BA24B4">
              <w:t>Notes</w:t>
            </w:r>
          </w:p>
        </w:tc>
        <w:tc>
          <w:tcPr>
            <w:tcW w:w="5220" w:type="dxa"/>
          </w:tcPr>
          <w:p w:rsidR="00F46E54" w:rsidRPr="000E1B75" w:rsidRDefault="00242A1D" w:rsidP="006C3096">
            <w:pPr>
              <w:pStyle w:val="NoteHeading"/>
            </w:pPr>
            <w:r>
              <w:t>Text</w:t>
            </w:r>
          </w:p>
        </w:tc>
      </w:tr>
      <w:tr w:rsidR="00F46E54" w:rsidRPr="00391AA1" w:rsidTr="002B77F9">
        <w:trPr>
          <w:trHeight w:val="620"/>
        </w:trPr>
        <w:tc>
          <w:tcPr>
            <w:tcW w:w="3420" w:type="dxa"/>
          </w:tcPr>
          <w:p w:rsidR="00F46E54" w:rsidRDefault="00F46E54" w:rsidP="002B77F9">
            <w:pPr>
              <w:pStyle w:val="Tablecontent"/>
            </w:pPr>
            <w:r>
              <w:t>Warnings</w:t>
            </w:r>
          </w:p>
        </w:tc>
        <w:tc>
          <w:tcPr>
            <w:tcW w:w="5220" w:type="dxa"/>
          </w:tcPr>
          <w:p w:rsidR="00F46E54" w:rsidRDefault="00242A1D" w:rsidP="00F46E54">
            <w:pPr>
              <w:pStyle w:val="Warning"/>
              <w:pBdr>
                <w:top w:val="single" w:sz="8" w:space="1" w:color="auto"/>
                <w:bottom w:val="single" w:sz="8" w:space="1" w:color="auto"/>
              </w:pBdr>
            </w:pPr>
            <w:r>
              <w:t>Text</w:t>
            </w:r>
          </w:p>
        </w:tc>
      </w:tr>
    </w:tbl>
    <w:p w:rsidR="00F46E54" w:rsidRDefault="00F46E54" w:rsidP="00F46E54"/>
    <w:p w:rsidR="006755C2" w:rsidRDefault="00EF69AC" w:rsidP="00161ADA">
      <w:pPr>
        <w:pStyle w:val="Heading2"/>
      </w:pPr>
      <w:bookmarkStart w:id="26" w:name="_Acronyms_and_Abbreviations"/>
      <w:bookmarkStart w:id="27" w:name="_Related_Documents"/>
      <w:bookmarkStart w:id="28" w:name="_Toc430271791"/>
      <w:bookmarkEnd w:id="26"/>
      <w:bookmarkEnd w:id="27"/>
      <w:r>
        <w:t>Related Documents</w:t>
      </w:r>
      <w:bookmarkEnd w:id="28"/>
    </w:p>
    <w:p w:rsidR="002A4AD7" w:rsidRDefault="002A4AD7" w:rsidP="002A4AD7">
      <w:pPr>
        <w:pStyle w:val="BodyText2"/>
      </w:pPr>
      <w:r>
        <w:t xml:space="preserve">The following table lists the </w:t>
      </w:r>
      <w:r w:rsidR="003E497E">
        <w:t>related documents</w:t>
      </w:r>
      <w:r>
        <w:t>.</w:t>
      </w:r>
    </w:p>
    <w:p w:rsidR="00EF69AC" w:rsidRDefault="00EF69AC" w:rsidP="00EF69AC">
      <w:pPr>
        <w:pStyle w:val="Caption"/>
      </w:pPr>
      <w:bookmarkStart w:id="29" w:name="_Toc348515727"/>
      <w:bookmarkStart w:id="30" w:name="_Toc377135406"/>
      <w:bookmarkStart w:id="31" w:name="_Toc388543201"/>
      <w:bookmarkStart w:id="32" w:name="_Toc430271801"/>
      <w:r>
        <w:t xml:space="preserve">Table </w:t>
      </w:r>
      <w:r w:rsidR="00F4483C">
        <w:fldChar w:fldCharType="begin"/>
      </w:r>
      <w:r w:rsidR="00D0543D">
        <w:instrText xml:space="preserve"> STYLEREF 1 \s </w:instrText>
      </w:r>
      <w:r w:rsidR="00F4483C">
        <w:fldChar w:fldCharType="separate"/>
      </w:r>
      <w:r w:rsidR="00952FA3">
        <w:rPr>
          <w:noProof/>
        </w:rPr>
        <w:t>1</w:t>
      </w:r>
      <w:r w:rsidR="00F4483C">
        <w:rPr>
          <w:noProof/>
        </w:rPr>
        <w:fldChar w:fldCharType="end"/>
      </w:r>
      <w:r>
        <w:noBreakHyphen/>
      </w:r>
      <w:r w:rsidR="00F4483C">
        <w:fldChar w:fldCharType="begin"/>
      </w:r>
      <w:r w:rsidR="00D0543D">
        <w:instrText xml:space="preserve"> SEQ Table \* ARABIC \s 1 </w:instrText>
      </w:r>
      <w:r w:rsidR="00F4483C">
        <w:fldChar w:fldCharType="separate"/>
      </w:r>
      <w:r w:rsidR="00952FA3">
        <w:rPr>
          <w:noProof/>
        </w:rPr>
        <w:t>2</w:t>
      </w:r>
      <w:r w:rsidR="00F4483C">
        <w:rPr>
          <w:noProof/>
        </w:rPr>
        <w:fldChar w:fldCharType="end"/>
      </w:r>
      <w:r>
        <w:t xml:space="preserve">: </w:t>
      </w:r>
      <w:bookmarkEnd w:id="29"/>
      <w:r>
        <w:t>Related Documents</w:t>
      </w:r>
      <w:bookmarkEnd w:id="30"/>
      <w:bookmarkEnd w:id="31"/>
      <w:bookmarkEnd w:id="32"/>
    </w:p>
    <w:tbl>
      <w:tblPr>
        <w:tblW w:w="8820" w:type="dxa"/>
        <w:jc w:val="center"/>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0"/>
        <w:gridCol w:w="2340"/>
        <w:gridCol w:w="2251"/>
        <w:gridCol w:w="3419"/>
      </w:tblGrid>
      <w:tr w:rsidR="00EF69AC" w:rsidTr="00EF69AC">
        <w:trPr>
          <w:trHeight w:val="242"/>
          <w:tblHeader/>
          <w:jc w:val="center"/>
        </w:trPr>
        <w:tc>
          <w:tcPr>
            <w:tcW w:w="810" w:type="dxa"/>
            <w:shd w:val="clear" w:color="auto" w:fill="6D6E71"/>
          </w:tcPr>
          <w:p w:rsidR="00EF69AC" w:rsidRDefault="00EF69AC" w:rsidP="00E75072">
            <w:pPr>
              <w:pStyle w:val="TableColumnLabels"/>
            </w:pPr>
            <w:r>
              <w:t>S. No.</w:t>
            </w:r>
          </w:p>
        </w:tc>
        <w:tc>
          <w:tcPr>
            <w:tcW w:w="2340" w:type="dxa"/>
            <w:shd w:val="clear" w:color="auto" w:fill="6D6E71"/>
          </w:tcPr>
          <w:p w:rsidR="00EF69AC" w:rsidRDefault="00EF69AC" w:rsidP="00E75072">
            <w:pPr>
              <w:pStyle w:val="TableColumnLabels"/>
            </w:pPr>
            <w:r>
              <w:t>Document Name</w:t>
            </w:r>
          </w:p>
        </w:tc>
        <w:tc>
          <w:tcPr>
            <w:tcW w:w="2251" w:type="dxa"/>
            <w:shd w:val="clear" w:color="auto" w:fill="6D6E71"/>
          </w:tcPr>
          <w:p w:rsidR="00EF69AC" w:rsidRDefault="00EF69AC" w:rsidP="00E75072">
            <w:pPr>
              <w:pStyle w:val="TableColumnLabels"/>
            </w:pPr>
            <w:r>
              <w:t>File Name</w:t>
            </w:r>
          </w:p>
        </w:tc>
        <w:tc>
          <w:tcPr>
            <w:tcW w:w="3419" w:type="dxa"/>
            <w:shd w:val="clear" w:color="auto" w:fill="6D6E71"/>
          </w:tcPr>
          <w:p w:rsidR="00EF69AC" w:rsidRDefault="00EF69AC" w:rsidP="00E75072">
            <w:pPr>
              <w:pStyle w:val="TableColumnLabels"/>
              <w:rPr>
                <w:rFonts w:eastAsia="Arial Unicode MS"/>
                <w:szCs w:val="18"/>
              </w:rPr>
            </w:pPr>
            <w:r>
              <w:t>Description</w:t>
            </w:r>
          </w:p>
        </w:tc>
      </w:tr>
      <w:tr w:rsidR="00EF69AC" w:rsidTr="00EF69AC">
        <w:trPr>
          <w:trHeight w:val="782"/>
          <w:jc w:val="center"/>
        </w:trPr>
        <w:tc>
          <w:tcPr>
            <w:tcW w:w="810" w:type="dxa"/>
          </w:tcPr>
          <w:p w:rsidR="00EF69AC" w:rsidRDefault="00EF69AC" w:rsidP="00E75072">
            <w:pPr>
              <w:pStyle w:val="Tablecontent"/>
              <w:rPr>
                <w:rFonts w:eastAsia="Arial Unicode MS"/>
              </w:rPr>
            </w:pPr>
            <w:r>
              <w:rPr>
                <w:rFonts w:eastAsia="Arial Unicode MS"/>
              </w:rPr>
              <w:t>1</w:t>
            </w:r>
          </w:p>
        </w:tc>
        <w:tc>
          <w:tcPr>
            <w:tcW w:w="2340" w:type="dxa"/>
          </w:tcPr>
          <w:p w:rsidR="00EF69AC" w:rsidRDefault="00EF69AC" w:rsidP="00E75072">
            <w:pPr>
              <w:pStyle w:val="Tablecontent"/>
              <w:rPr>
                <w:rFonts w:eastAsia="Arial Unicode MS"/>
              </w:rPr>
            </w:pPr>
            <w:proofErr w:type="spellStart"/>
            <w:r>
              <w:rPr>
                <w:rFonts w:eastAsia="Arial Unicode MS"/>
              </w:rPr>
              <w:t>PreTUPS</w:t>
            </w:r>
            <w:proofErr w:type="spellEnd"/>
            <w:r>
              <w:rPr>
                <w:rFonts w:eastAsia="Arial Unicode MS"/>
              </w:rPr>
              <w:t xml:space="preserve"> installation manual</w:t>
            </w:r>
          </w:p>
        </w:tc>
        <w:tc>
          <w:tcPr>
            <w:tcW w:w="2251" w:type="dxa"/>
          </w:tcPr>
          <w:p w:rsidR="00EF69AC" w:rsidRDefault="00924B7F" w:rsidP="00E75072">
            <w:pPr>
              <w:pStyle w:val="Tablecontent"/>
              <w:rPr>
                <w:rFonts w:eastAsia="Arial Unicode MS"/>
                <w:szCs w:val="18"/>
              </w:rPr>
            </w:pPr>
            <w:r w:rsidRPr="00924B7F">
              <w:rPr>
                <w:rFonts w:eastAsia="Arial Unicode MS"/>
                <w:szCs w:val="18"/>
              </w:rPr>
              <w:t>MahindraComviva_PreTUPS_v6.8_IMv1.0</w:t>
            </w:r>
          </w:p>
        </w:tc>
        <w:tc>
          <w:tcPr>
            <w:tcW w:w="3419" w:type="dxa"/>
          </w:tcPr>
          <w:p w:rsidR="00EF69AC" w:rsidRDefault="00EF69AC" w:rsidP="00EF69AC">
            <w:pPr>
              <w:pStyle w:val="Tablecontent"/>
              <w:rPr>
                <w:rFonts w:eastAsia="Arial Unicode MS"/>
                <w:szCs w:val="18"/>
              </w:rPr>
            </w:pPr>
            <w:r>
              <w:rPr>
                <w:rFonts w:eastAsia="Arial Unicode MS"/>
                <w:szCs w:val="18"/>
              </w:rPr>
              <w:t xml:space="preserve">The </w:t>
            </w:r>
            <w:proofErr w:type="spellStart"/>
            <w:r>
              <w:rPr>
                <w:rFonts w:eastAsia="Arial Unicode MS"/>
                <w:szCs w:val="18"/>
              </w:rPr>
              <w:t>PreTUPS</w:t>
            </w:r>
            <w:proofErr w:type="spellEnd"/>
            <w:r>
              <w:rPr>
                <w:rFonts w:eastAsia="Arial Unicode MS"/>
                <w:szCs w:val="18"/>
              </w:rPr>
              <w:t xml:space="preserve"> installation manual provides information on </w:t>
            </w:r>
            <w:proofErr w:type="spellStart"/>
            <w:r>
              <w:rPr>
                <w:rFonts w:eastAsia="Arial Unicode MS"/>
                <w:szCs w:val="18"/>
              </w:rPr>
              <w:t>PreTUPS</w:t>
            </w:r>
            <w:proofErr w:type="spellEnd"/>
            <w:r>
              <w:rPr>
                <w:rFonts w:eastAsia="Arial Unicode MS"/>
                <w:szCs w:val="18"/>
              </w:rPr>
              <w:t xml:space="preserve"> installation prerequisites and </w:t>
            </w:r>
            <w:proofErr w:type="spellStart"/>
            <w:r>
              <w:rPr>
                <w:rFonts w:eastAsia="Arial Unicode MS"/>
                <w:szCs w:val="18"/>
              </w:rPr>
              <w:t>postinstallation</w:t>
            </w:r>
            <w:proofErr w:type="spellEnd"/>
            <w:r>
              <w:rPr>
                <w:rFonts w:eastAsia="Arial Unicode MS"/>
                <w:szCs w:val="18"/>
              </w:rPr>
              <w:t xml:space="preserve"> </w:t>
            </w:r>
            <w:r w:rsidR="007B390B">
              <w:rPr>
                <w:rFonts w:eastAsia="Arial Unicode MS"/>
                <w:szCs w:val="18"/>
              </w:rPr>
              <w:t>activities.</w:t>
            </w:r>
          </w:p>
        </w:tc>
      </w:tr>
    </w:tbl>
    <w:p w:rsidR="00647534" w:rsidRDefault="00647534" w:rsidP="00647534">
      <w:pPr>
        <w:pStyle w:val="BodyText2"/>
      </w:pPr>
      <w:bookmarkStart w:id="33" w:name="_References"/>
      <w:bookmarkStart w:id="34" w:name="_Feedback"/>
      <w:bookmarkStart w:id="35" w:name="_Ref252870588"/>
      <w:bookmarkEnd w:id="33"/>
      <w:bookmarkEnd w:id="34"/>
    </w:p>
    <w:p w:rsidR="006755C2" w:rsidRDefault="0060157E" w:rsidP="00161ADA">
      <w:pPr>
        <w:pStyle w:val="Heading2"/>
      </w:pPr>
      <w:bookmarkStart w:id="36" w:name="_Feedback_1"/>
      <w:bookmarkStart w:id="37" w:name="_Toc430271792"/>
      <w:bookmarkEnd w:id="36"/>
      <w:r>
        <w:t>Feedback</w:t>
      </w:r>
      <w:bookmarkEnd w:id="35"/>
      <w:bookmarkEnd w:id="37"/>
    </w:p>
    <w:p w:rsidR="0060157E" w:rsidRPr="0060157E" w:rsidRDefault="003B5330" w:rsidP="003B5330">
      <w:pPr>
        <w:pStyle w:val="BodyText2"/>
      </w:pPr>
      <w:r>
        <w:t>It is our goal to provide you with accurate and useful documentation. Send your comments, suggestions</w:t>
      </w:r>
      <w:r w:rsidR="009B3752">
        <w:t>,</w:t>
      </w:r>
      <w:r>
        <w:t xml:space="preserve"> and feedback to </w:t>
      </w:r>
      <w:hyperlink r:id="rId23" w:history="1">
        <w:r w:rsidR="0008069D" w:rsidRPr="00E520E3">
          <w:rPr>
            <w:rStyle w:val="Hyperlink"/>
          </w:rPr>
          <w:t>techwriters@mahindracomviva.com</w:t>
        </w:r>
      </w:hyperlink>
      <w:r>
        <w:t>.</w:t>
      </w:r>
    </w:p>
    <w:p w:rsidR="006755C2" w:rsidRDefault="006755C2" w:rsidP="00E03758">
      <w:pPr>
        <w:pStyle w:val="BodyText2"/>
        <w:numPr>
          <w:ilvl w:val="0"/>
          <w:numId w:val="0"/>
        </w:numPr>
      </w:pPr>
    </w:p>
    <w:p w:rsidR="00E03758" w:rsidRDefault="00E03758" w:rsidP="00E03758">
      <w:pPr>
        <w:pStyle w:val="BodyText2"/>
        <w:numPr>
          <w:ilvl w:val="0"/>
          <w:numId w:val="0"/>
        </w:numPr>
      </w:pPr>
    </w:p>
    <w:p w:rsidR="00E03758" w:rsidRDefault="00E03758" w:rsidP="00E03758">
      <w:pPr>
        <w:pStyle w:val="BodyText2"/>
        <w:numPr>
          <w:ilvl w:val="0"/>
          <w:numId w:val="0"/>
        </w:numPr>
      </w:pPr>
    </w:p>
    <w:p w:rsidR="00E03758" w:rsidRDefault="00E03758" w:rsidP="00E03758">
      <w:pPr>
        <w:pStyle w:val="BodyText2"/>
        <w:numPr>
          <w:ilvl w:val="0"/>
          <w:numId w:val="0"/>
        </w:numPr>
      </w:pPr>
    </w:p>
    <w:p w:rsidR="00C50C8D" w:rsidRDefault="00C50C8D" w:rsidP="00E03758">
      <w:pPr>
        <w:pStyle w:val="BodyText2"/>
        <w:numPr>
          <w:ilvl w:val="0"/>
          <w:numId w:val="0"/>
        </w:numPr>
        <w:sectPr w:rsidR="00C50C8D" w:rsidSect="00FF76FA">
          <w:footerReference w:type="first" r:id="rId24"/>
          <w:type w:val="oddPage"/>
          <w:pgSz w:w="11907" w:h="16839" w:code="9"/>
          <w:pgMar w:top="1440" w:right="1800" w:bottom="1440" w:left="1800" w:header="720" w:footer="720" w:gutter="0"/>
          <w:pgNumType w:start="1" w:chapStyle="1"/>
          <w:cols w:space="720"/>
          <w:titlePg/>
          <w:docGrid w:linePitch="360"/>
        </w:sectPr>
      </w:pPr>
    </w:p>
    <w:p w:rsidR="006755C2" w:rsidRDefault="007B390B">
      <w:pPr>
        <w:pStyle w:val="Heading1"/>
      </w:pPr>
      <w:bookmarkStart w:id="38" w:name="_Introduction"/>
      <w:bookmarkStart w:id="39" w:name="_Operations"/>
      <w:bookmarkStart w:id="40" w:name="_Web_Operations"/>
      <w:bookmarkStart w:id="41" w:name="_Ansible_Overview"/>
      <w:bookmarkStart w:id="42" w:name="_Toc430271793"/>
      <w:bookmarkEnd w:id="38"/>
      <w:bookmarkEnd w:id="39"/>
      <w:bookmarkEnd w:id="40"/>
      <w:bookmarkEnd w:id="41"/>
      <w:proofErr w:type="spellStart"/>
      <w:r>
        <w:lastRenderedPageBreak/>
        <w:t>Ansible</w:t>
      </w:r>
      <w:proofErr w:type="spellEnd"/>
      <w:r w:rsidR="005F36D9">
        <w:t xml:space="preserve"> Overview</w:t>
      </w:r>
      <w:bookmarkEnd w:id="42"/>
    </w:p>
    <w:p w:rsidR="005F36D9" w:rsidRPr="0091549D" w:rsidRDefault="005F36D9" w:rsidP="005F36D9">
      <w:pPr>
        <w:pStyle w:val="BodyText2"/>
        <w:numPr>
          <w:ilvl w:val="0"/>
          <w:numId w:val="0"/>
        </w:numPr>
      </w:pPr>
      <w:r w:rsidRPr="0091549D">
        <w:t xml:space="preserve">This chapter </w:t>
      </w:r>
      <w:proofErr w:type="gramStart"/>
      <w:r w:rsidRPr="0091549D">
        <w:t>is divided</w:t>
      </w:r>
      <w:proofErr w:type="gramEnd"/>
      <w:r w:rsidRPr="0091549D">
        <w:t xml:space="preserve"> into the following sections:</w:t>
      </w:r>
    </w:p>
    <w:p w:rsidR="005F36D9" w:rsidRPr="00F10D16" w:rsidRDefault="001F076E" w:rsidP="005F36D9">
      <w:pPr>
        <w:pStyle w:val="ListBullet1"/>
      </w:pPr>
      <w:hyperlink w:anchor="_Challenges" w:history="1">
        <w:proofErr w:type="spellStart"/>
        <w:r w:rsidR="009527D3">
          <w:rPr>
            <w:rStyle w:val="Hyperlink"/>
          </w:rPr>
          <w:t>Ansible</w:t>
        </w:r>
        <w:proofErr w:type="spellEnd"/>
        <w:r w:rsidR="009527D3">
          <w:rPr>
            <w:rStyle w:val="Hyperlink"/>
          </w:rPr>
          <w:t xml:space="preserve"> Overview</w:t>
        </w:r>
      </w:hyperlink>
    </w:p>
    <w:p w:rsidR="005F36D9" w:rsidRPr="00F10D16" w:rsidRDefault="001F076E" w:rsidP="005F36D9">
      <w:pPr>
        <w:pStyle w:val="ListBullet1"/>
      </w:pPr>
      <w:hyperlink w:anchor="_Control_Machine_Prerequisites" w:history="1">
        <w:r w:rsidR="00E83B74">
          <w:rPr>
            <w:rStyle w:val="Hyperlink"/>
          </w:rPr>
          <w:t xml:space="preserve">Control Machine Prerequisites for Installing </w:t>
        </w:r>
        <w:proofErr w:type="spellStart"/>
        <w:r w:rsidR="00E83B74">
          <w:rPr>
            <w:rStyle w:val="Hyperlink"/>
          </w:rPr>
          <w:t>Ansible</w:t>
        </w:r>
        <w:proofErr w:type="spellEnd"/>
      </w:hyperlink>
    </w:p>
    <w:p w:rsidR="00E83B74" w:rsidRDefault="001F076E" w:rsidP="005F36D9">
      <w:pPr>
        <w:pStyle w:val="ListBullet1"/>
      </w:pPr>
      <w:hyperlink w:anchor="_Host_Machine_Prerequisites" w:history="1">
        <w:r w:rsidR="00E83B74">
          <w:rPr>
            <w:rStyle w:val="Hyperlink"/>
          </w:rPr>
          <w:t xml:space="preserve">Host Machine Prerequisites for Installing </w:t>
        </w:r>
        <w:proofErr w:type="spellStart"/>
        <w:r w:rsidR="00E83B74">
          <w:rPr>
            <w:rStyle w:val="Hyperlink"/>
          </w:rPr>
          <w:t>Ansible</w:t>
        </w:r>
        <w:proofErr w:type="spellEnd"/>
      </w:hyperlink>
    </w:p>
    <w:p w:rsidR="00E83B74" w:rsidRPr="00E83B74" w:rsidRDefault="001F076E" w:rsidP="005F36D9">
      <w:pPr>
        <w:pStyle w:val="ListBullet1"/>
        <w:rPr>
          <w:i/>
        </w:rPr>
      </w:pPr>
      <w:hyperlink w:anchor="_Ansible_Installation" w:history="1">
        <w:proofErr w:type="spellStart"/>
        <w:r w:rsidR="00E83B74" w:rsidRPr="00E83B74">
          <w:rPr>
            <w:rStyle w:val="Hyperlink"/>
          </w:rPr>
          <w:t>Ansible</w:t>
        </w:r>
        <w:proofErr w:type="spellEnd"/>
        <w:r w:rsidR="00E83B74" w:rsidRPr="00E83B74">
          <w:rPr>
            <w:rStyle w:val="Hyperlink"/>
          </w:rPr>
          <w:t xml:space="preserve"> Installation</w:t>
        </w:r>
      </w:hyperlink>
    </w:p>
    <w:p w:rsidR="00E83B74" w:rsidRDefault="001F076E" w:rsidP="005F36D9">
      <w:pPr>
        <w:pStyle w:val="ListBullet1"/>
      </w:pPr>
      <w:hyperlink w:anchor="_PreTUPS_Installation_Using" w:history="1">
        <w:proofErr w:type="spellStart"/>
        <w:r w:rsidR="00E83B74" w:rsidRPr="00E83B74">
          <w:rPr>
            <w:rStyle w:val="Hyperlink"/>
          </w:rPr>
          <w:t>PreTUPS</w:t>
        </w:r>
        <w:proofErr w:type="spellEnd"/>
        <w:r w:rsidR="00E83B74" w:rsidRPr="00E83B74">
          <w:rPr>
            <w:rStyle w:val="Hyperlink"/>
          </w:rPr>
          <w:t xml:space="preserve"> Installation Using </w:t>
        </w:r>
        <w:proofErr w:type="spellStart"/>
        <w:r w:rsidR="00E83B74" w:rsidRPr="00E83B74">
          <w:rPr>
            <w:rStyle w:val="Hyperlink"/>
          </w:rPr>
          <w:t>Ansible</w:t>
        </w:r>
        <w:proofErr w:type="spellEnd"/>
      </w:hyperlink>
    </w:p>
    <w:p w:rsidR="001E0DF7" w:rsidRPr="001E0DF7" w:rsidRDefault="001F076E" w:rsidP="005F36D9">
      <w:pPr>
        <w:pStyle w:val="ListBullet1"/>
        <w:rPr>
          <w:i/>
        </w:rPr>
      </w:pPr>
      <w:hyperlink w:anchor="_Database_Configuration_Using" w:history="1">
        <w:r w:rsidR="001E0DF7" w:rsidRPr="001E0DF7">
          <w:rPr>
            <w:rStyle w:val="Hyperlink"/>
          </w:rPr>
          <w:t xml:space="preserve">Database Configuration Using </w:t>
        </w:r>
        <w:proofErr w:type="spellStart"/>
        <w:r w:rsidR="001E0DF7" w:rsidRPr="001E0DF7">
          <w:rPr>
            <w:rStyle w:val="Hyperlink"/>
          </w:rPr>
          <w:t>Ansible</w:t>
        </w:r>
        <w:proofErr w:type="spellEnd"/>
      </w:hyperlink>
    </w:p>
    <w:p w:rsidR="006755C2" w:rsidRDefault="006755C2">
      <w:pPr>
        <w:pStyle w:val="BodyText"/>
      </w:pPr>
    </w:p>
    <w:p w:rsidR="00412E96" w:rsidRDefault="007B390B" w:rsidP="00161ADA">
      <w:pPr>
        <w:pStyle w:val="Heading2"/>
      </w:pPr>
      <w:bookmarkStart w:id="43" w:name="_Overview"/>
      <w:bookmarkStart w:id="44" w:name="_Challenges"/>
      <w:bookmarkStart w:id="45" w:name="_Toc430271794"/>
      <w:bookmarkStart w:id="46" w:name="_Ref193095417"/>
      <w:bookmarkStart w:id="47" w:name="_Toc198536156"/>
      <w:bookmarkStart w:id="48" w:name="_Toc228091567"/>
      <w:bookmarkEnd w:id="43"/>
      <w:bookmarkEnd w:id="44"/>
      <w:proofErr w:type="spellStart"/>
      <w:r>
        <w:t>Ansible</w:t>
      </w:r>
      <w:proofErr w:type="spellEnd"/>
      <w:r>
        <w:t xml:space="preserve"> Overview</w:t>
      </w:r>
      <w:bookmarkEnd w:id="45"/>
    </w:p>
    <w:p w:rsidR="007B390B" w:rsidRDefault="007B390B" w:rsidP="007B390B">
      <w:pPr>
        <w:pStyle w:val="BodyText2"/>
      </w:pPr>
      <w:proofErr w:type="spellStart"/>
      <w:r>
        <w:t>Ansible</w:t>
      </w:r>
      <w:proofErr w:type="spellEnd"/>
      <w:r>
        <w:t xml:space="preserve"> is a radically simple IT automation engine that automates cloud provisioning, configuration management, application deployment, intra-service orchestration, and many other IT needs.</w:t>
      </w:r>
    </w:p>
    <w:p w:rsidR="00B3690F" w:rsidRDefault="00B3690F" w:rsidP="007B390B">
      <w:pPr>
        <w:pStyle w:val="BodyText2"/>
      </w:pPr>
    </w:p>
    <w:p w:rsidR="007B390B" w:rsidRDefault="00A103B7" w:rsidP="007B390B">
      <w:pPr>
        <w:pStyle w:val="BodyText2"/>
        <w:numPr>
          <w:ilvl w:val="0"/>
          <w:numId w:val="0"/>
        </w:numPr>
      </w:pPr>
      <w:r>
        <w:t>D</w:t>
      </w:r>
      <w:r w:rsidR="007B390B">
        <w:t xml:space="preserve">esigned for multi-tier deployments, </w:t>
      </w:r>
      <w:proofErr w:type="spellStart"/>
      <w:r w:rsidR="007B390B">
        <w:t>Ansible</w:t>
      </w:r>
      <w:proofErr w:type="spellEnd"/>
      <w:r w:rsidR="007B390B">
        <w:t xml:space="preserve"> models your IT infrastructure by describing how all of your systems inter-relate, rather than just </w:t>
      </w:r>
      <w:proofErr w:type="gramStart"/>
      <w:r w:rsidR="007B390B">
        <w:t>managing</w:t>
      </w:r>
      <w:proofErr w:type="gramEnd"/>
      <w:r w:rsidR="007B390B">
        <w:t xml:space="preserve"> one system at a </w:t>
      </w:r>
      <w:proofErr w:type="spellStart"/>
      <w:r w:rsidR="007B390B">
        <w:t>time.It</w:t>
      </w:r>
      <w:proofErr w:type="spellEnd"/>
      <w:r w:rsidR="007B390B">
        <w:t xml:space="preserve"> uses no agents and no additional custom security infrastructure, so it</w:t>
      </w:r>
      <w:r w:rsidR="00B3690F">
        <w:t xml:space="preserve"> i</w:t>
      </w:r>
      <w:r w:rsidR="007B390B">
        <w:t>s easy to deploy</w:t>
      </w:r>
      <w:r w:rsidR="00B3690F">
        <w:t xml:space="preserve">. </w:t>
      </w:r>
      <w:proofErr w:type="spellStart"/>
      <w:r w:rsidR="00B3690F">
        <w:t>Ansible</w:t>
      </w:r>
      <w:proofErr w:type="spellEnd"/>
      <w:r w:rsidR="00B3690F">
        <w:t xml:space="preserve"> </w:t>
      </w:r>
      <w:r w:rsidR="007B390B">
        <w:t xml:space="preserve">uses a very simple language (YAML, in the form of </w:t>
      </w:r>
      <w:proofErr w:type="spellStart"/>
      <w:r w:rsidR="007B390B">
        <w:t>Ansible</w:t>
      </w:r>
      <w:proofErr w:type="spellEnd"/>
      <w:r w:rsidR="007B390B">
        <w:t xml:space="preserve"> Playbooks) that </w:t>
      </w:r>
      <w:r w:rsidR="0022470C">
        <w:t>enables</w:t>
      </w:r>
      <w:r w:rsidR="007B390B">
        <w:t xml:space="preserve"> you to describe your automation jobs in a </w:t>
      </w:r>
      <w:r>
        <w:t xml:space="preserve">simple </w:t>
      </w:r>
      <w:r w:rsidR="007B390B">
        <w:t>way.</w:t>
      </w:r>
    </w:p>
    <w:p w:rsidR="00A103B7" w:rsidRDefault="00A103B7" w:rsidP="007B390B">
      <w:pPr>
        <w:pStyle w:val="BodyText2"/>
        <w:numPr>
          <w:ilvl w:val="0"/>
          <w:numId w:val="0"/>
        </w:numPr>
      </w:pPr>
    </w:p>
    <w:p w:rsidR="006F1C14" w:rsidRDefault="006F1C14" w:rsidP="007B390B">
      <w:pPr>
        <w:pStyle w:val="BodyText2"/>
        <w:numPr>
          <w:ilvl w:val="0"/>
          <w:numId w:val="0"/>
        </w:numPr>
      </w:pPr>
      <w:r>
        <w:t xml:space="preserve">For more information on </w:t>
      </w:r>
      <w:r w:rsidR="00A103B7">
        <w:t xml:space="preserve">how </w:t>
      </w:r>
      <w:proofErr w:type="spellStart"/>
      <w:r>
        <w:t>Ansible</w:t>
      </w:r>
      <w:proofErr w:type="spellEnd"/>
      <w:r w:rsidR="00A103B7">
        <w:t xml:space="preserve"> works</w:t>
      </w:r>
      <w:r>
        <w:t>, refer to the following link:</w:t>
      </w:r>
    </w:p>
    <w:p w:rsidR="007B390B" w:rsidRDefault="001F076E" w:rsidP="007B390B">
      <w:pPr>
        <w:pStyle w:val="BodyText2"/>
        <w:numPr>
          <w:ilvl w:val="0"/>
          <w:numId w:val="0"/>
        </w:numPr>
      </w:pPr>
      <w:hyperlink r:id="rId25" w:history="1">
        <w:r w:rsidR="007B390B" w:rsidRPr="00603037">
          <w:rPr>
            <w:rStyle w:val="Hyperlink"/>
          </w:rPr>
          <w:t>http://www.ansible.com/how-ansible-works</w:t>
        </w:r>
      </w:hyperlink>
    </w:p>
    <w:p w:rsidR="007B390B" w:rsidRDefault="007B390B" w:rsidP="007B390B">
      <w:pPr>
        <w:pStyle w:val="BodyText2"/>
        <w:numPr>
          <w:ilvl w:val="0"/>
          <w:numId w:val="0"/>
        </w:numPr>
      </w:pPr>
    </w:p>
    <w:p w:rsidR="007B390B" w:rsidRDefault="007B390B" w:rsidP="007B390B">
      <w:pPr>
        <w:pStyle w:val="BodyText2"/>
        <w:numPr>
          <w:ilvl w:val="0"/>
          <w:numId w:val="0"/>
        </w:numPr>
      </w:pPr>
      <w:proofErr w:type="spellStart"/>
      <w:r>
        <w:t>Ansible</w:t>
      </w:r>
      <w:proofErr w:type="spellEnd"/>
      <w:r>
        <w:t xml:space="preserve"> is installed on a control machine</w:t>
      </w:r>
      <w:r w:rsidR="006F1C14">
        <w:t>, from where it ships contents (</w:t>
      </w:r>
      <w:r>
        <w:t>such as .war files and configuration files</w:t>
      </w:r>
      <w:r w:rsidR="006F1C14">
        <w:t xml:space="preserve">) </w:t>
      </w:r>
      <w:r>
        <w:t>to host machines</w:t>
      </w:r>
      <w:r w:rsidR="00A103B7">
        <w:t xml:space="preserve"> to install </w:t>
      </w:r>
      <w:r w:rsidR="0022470C">
        <w:t xml:space="preserve">and configure </w:t>
      </w:r>
      <w:proofErr w:type="spellStart"/>
      <w:r>
        <w:t>PreTUPS</w:t>
      </w:r>
      <w:proofErr w:type="spellEnd"/>
      <w:r>
        <w:t>.</w:t>
      </w:r>
    </w:p>
    <w:p w:rsidR="005C0057" w:rsidRPr="00F4074F" w:rsidRDefault="005C0057" w:rsidP="00F4074F">
      <w:pPr>
        <w:pStyle w:val="BodyText2"/>
      </w:pPr>
    </w:p>
    <w:p w:rsidR="00F4074F" w:rsidRDefault="007B390B" w:rsidP="00F4074F">
      <w:pPr>
        <w:pStyle w:val="Heading2"/>
      </w:pPr>
      <w:bookmarkStart w:id="49" w:name="_Types_of_Users"/>
      <w:bookmarkStart w:id="50" w:name="_Application_Access"/>
      <w:bookmarkStart w:id="51" w:name="_Solution"/>
      <w:bookmarkStart w:id="52" w:name="_Control_Machine_Prerequisites"/>
      <w:bookmarkStart w:id="53" w:name="_Toc430271795"/>
      <w:bookmarkStart w:id="54" w:name="_Ref205267470"/>
      <w:bookmarkStart w:id="55" w:name="_Toc228091568"/>
      <w:bookmarkEnd w:id="46"/>
      <w:bookmarkEnd w:id="47"/>
      <w:bookmarkEnd w:id="48"/>
      <w:bookmarkEnd w:id="49"/>
      <w:bookmarkEnd w:id="50"/>
      <w:bookmarkEnd w:id="51"/>
      <w:bookmarkEnd w:id="52"/>
      <w:r>
        <w:t xml:space="preserve">Control Machine Prerequisites for Installing </w:t>
      </w:r>
      <w:proofErr w:type="spellStart"/>
      <w:r>
        <w:t>Ansible</w:t>
      </w:r>
      <w:bookmarkEnd w:id="53"/>
      <w:proofErr w:type="spellEnd"/>
    </w:p>
    <w:p w:rsidR="007B390B" w:rsidRDefault="00281306" w:rsidP="00281306">
      <w:pPr>
        <w:pStyle w:val="BodyText2"/>
      </w:pPr>
      <w:proofErr w:type="spellStart"/>
      <w:r>
        <w:t>A</w:t>
      </w:r>
      <w:r w:rsidR="00D27F53">
        <w:t>nsible</w:t>
      </w:r>
      <w:proofErr w:type="spellEnd"/>
      <w:r w:rsidR="007B390B">
        <w:t xml:space="preserve"> can be run from any machine with Python 2.6 or 2.7 installed (Windows is</w:t>
      </w:r>
      <w:r w:rsidR="00B3690F">
        <w:t xml:space="preserve"> not </w:t>
      </w:r>
      <w:r w:rsidR="007B390B">
        <w:t xml:space="preserve">supported for the control machine).This includes Red Hat, </w:t>
      </w:r>
      <w:proofErr w:type="spellStart"/>
      <w:r w:rsidR="007B390B">
        <w:t>Debian</w:t>
      </w:r>
      <w:proofErr w:type="spellEnd"/>
      <w:r w:rsidR="007B390B">
        <w:t xml:space="preserve">, </w:t>
      </w:r>
      <w:proofErr w:type="spellStart"/>
      <w:r w:rsidR="007B390B">
        <w:t>CentOS</w:t>
      </w:r>
      <w:proofErr w:type="spellEnd"/>
      <w:r w:rsidR="007B390B">
        <w:t>, OS X, any of the BSDs, and so on.</w:t>
      </w:r>
    </w:p>
    <w:p w:rsidR="00D27F53" w:rsidRDefault="00D27F53" w:rsidP="00281306">
      <w:pPr>
        <w:pStyle w:val="BodyText2"/>
      </w:pPr>
      <w:r w:rsidRPr="00D27F53">
        <w:rPr>
          <w:highlight w:val="yellow"/>
        </w:rPr>
        <w:t xml:space="preserve">For </w:t>
      </w:r>
      <w:proofErr w:type="spellStart"/>
      <w:r w:rsidRPr="00D27F53">
        <w:rPr>
          <w:highlight w:val="yellow"/>
        </w:rPr>
        <w:t>PreTUPS</w:t>
      </w:r>
      <w:proofErr w:type="spellEnd"/>
      <w:r w:rsidRPr="00D27F53">
        <w:rPr>
          <w:highlight w:val="yellow"/>
        </w:rPr>
        <w:t xml:space="preserve"> </w:t>
      </w:r>
      <w:proofErr w:type="spellStart"/>
      <w:r w:rsidRPr="00D27F53">
        <w:rPr>
          <w:highlight w:val="yellow"/>
        </w:rPr>
        <w:t>Ansible</w:t>
      </w:r>
      <w:proofErr w:type="spellEnd"/>
      <w:r w:rsidRPr="00D27F53">
        <w:rPr>
          <w:highlight w:val="yellow"/>
        </w:rPr>
        <w:t xml:space="preserve"> Installer to run successfully, </w:t>
      </w:r>
      <w:proofErr w:type="spellStart"/>
      <w:r w:rsidRPr="00D27F53">
        <w:rPr>
          <w:highlight w:val="yellow"/>
        </w:rPr>
        <w:t>Ansible</w:t>
      </w:r>
      <w:proofErr w:type="spellEnd"/>
      <w:r w:rsidRPr="00D27F53">
        <w:rPr>
          <w:highlight w:val="yellow"/>
        </w:rPr>
        <w:t xml:space="preserve"> Version 2.2.0.0 </w:t>
      </w:r>
      <w:proofErr w:type="gramStart"/>
      <w:r w:rsidRPr="00D27F53">
        <w:rPr>
          <w:highlight w:val="yellow"/>
        </w:rPr>
        <w:t>must be installed</w:t>
      </w:r>
      <w:proofErr w:type="gramEnd"/>
      <w:r w:rsidRPr="00D27F53">
        <w:rPr>
          <w:highlight w:val="yellow"/>
        </w:rPr>
        <w:t xml:space="preserve"> on Control machine. </w:t>
      </w:r>
      <w:proofErr w:type="spellStart"/>
      <w:r w:rsidRPr="00D27F53">
        <w:rPr>
          <w:highlight w:val="yellow"/>
        </w:rPr>
        <w:t>PreTUPS</w:t>
      </w:r>
      <w:proofErr w:type="spellEnd"/>
      <w:r w:rsidRPr="00D27F53">
        <w:rPr>
          <w:highlight w:val="yellow"/>
        </w:rPr>
        <w:t xml:space="preserve"> </w:t>
      </w:r>
      <w:proofErr w:type="spellStart"/>
      <w:r w:rsidRPr="00D27F53">
        <w:rPr>
          <w:highlight w:val="yellow"/>
        </w:rPr>
        <w:t>Ansible</w:t>
      </w:r>
      <w:proofErr w:type="spellEnd"/>
      <w:r w:rsidRPr="00D27F53">
        <w:rPr>
          <w:highlight w:val="yellow"/>
        </w:rPr>
        <w:t xml:space="preserve"> Installer may NOT support </w:t>
      </w:r>
      <w:proofErr w:type="spellStart"/>
      <w:r w:rsidRPr="00D27F53">
        <w:rPr>
          <w:highlight w:val="yellow"/>
        </w:rPr>
        <w:t>Ansible</w:t>
      </w:r>
      <w:proofErr w:type="spellEnd"/>
      <w:r w:rsidRPr="00D27F53">
        <w:rPr>
          <w:highlight w:val="yellow"/>
        </w:rPr>
        <w:t xml:space="preserve"> versions prior to this</w:t>
      </w:r>
      <w:r>
        <w:t>.</w:t>
      </w:r>
    </w:p>
    <w:p w:rsidR="00B3690F" w:rsidRDefault="00C37B8E" w:rsidP="00C37B8E">
      <w:pPr>
        <w:pStyle w:val="BodyText2"/>
      </w:pPr>
      <w:proofErr w:type="spellStart"/>
      <w:r>
        <w:t>Paramiko</w:t>
      </w:r>
      <w:proofErr w:type="spellEnd"/>
      <w:r>
        <w:t xml:space="preserve"> must be </w:t>
      </w:r>
      <w:proofErr w:type="gramStart"/>
      <w:r>
        <w:t>Installed</w:t>
      </w:r>
      <w:proofErr w:type="gramEnd"/>
      <w:r>
        <w:t xml:space="preserve"> on Control Machine. </w:t>
      </w:r>
      <w:proofErr w:type="spellStart"/>
      <w:r w:rsidRPr="00C37B8E">
        <w:t>Paramiko</w:t>
      </w:r>
      <w:proofErr w:type="spellEnd"/>
      <w:r w:rsidRPr="00C37B8E">
        <w:t xml:space="preserve"> is a Python (2.7, 3.4+) implemen</w:t>
      </w:r>
      <w:r>
        <w:t xml:space="preserve">tation of the SSHv2 protocol </w:t>
      </w:r>
      <w:r w:rsidRPr="00C37B8E">
        <w:t>, providing both client and server functionality</w:t>
      </w:r>
    </w:p>
    <w:p w:rsidR="00D27D35" w:rsidRDefault="00D27D35" w:rsidP="00D27D35">
      <w:pPr>
        <w:pStyle w:val="BodyText2"/>
        <w:numPr>
          <w:ilvl w:val="0"/>
          <w:numId w:val="0"/>
        </w:numPr>
      </w:pPr>
      <w:r>
        <w:t>For more information on control machine prerequisites, refer to the following link:</w:t>
      </w:r>
    </w:p>
    <w:p w:rsidR="00D27D35" w:rsidRDefault="001F076E" w:rsidP="00D27D35">
      <w:pPr>
        <w:pStyle w:val="BodyText2"/>
      </w:pPr>
      <w:hyperlink r:id="rId26" w:anchor="control-machine-requirements" w:history="1">
        <w:r w:rsidR="00D27D35" w:rsidRPr="00603037">
          <w:rPr>
            <w:rStyle w:val="Hyperlink"/>
          </w:rPr>
          <w:t>http://docs.ansible.com/ansible/intro_installation.html#control-machine-requirements</w:t>
        </w:r>
      </w:hyperlink>
    </w:p>
    <w:p w:rsidR="00555D55" w:rsidRDefault="00555D55" w:rsidP="00555D55">
      <w:pPr>
        <w:pStyle w:val="BodyText2"/>
        <w:numPr>
          <w:ilvl w:val="0"/>
          <w:numId w:val="0"/>
        </w:numPr>
      </w:pPr>
    </w:p>
    <w:p w:rsidR="001C0041" w:rsidRDefault="007B390B" w:rsidP="005F36D9">
      <w:pPr>
        <w:pStyle w:val="Heading2"/>
      </w:pPr>
      <w:bookmarkStart w:id="56" w:name="_Overview_1"/>
      <w:bookmarkStart w:id="57" w:name="_Host_Machine_Prerequisites"/>
      <w:bookmarkStart w:id="58" w:name="_Toc430271796"/>
      <w:bookmarkEnd w:id="56"/>
      <w:bookmarkEnd w:id="57"/>
      <w:r>
        <w:t xml:space="preserve">Host Machine Prerequisites for Installing </w:t>
      </w:r>
      <w:proofErr w:type="spellStart"/>
      <w:r>
        <w:t>Ansible</w:t>
      </w:r>
      <w:bookmarkEnd w:id="58"/>
      <w:proofErr w:type="spellEnd"/>
    </w:p>
    <w:p w:rsidR="007B390B" w:rsidRDefault="007B390B" w:rsidP="007B390B">
      <w:pPr>
        <w:pStyle w:val="BodyText2"/>
      </w:pPr>
      <w:r w:rsidRPr="00A04489">
        <w:t xml:space="preserve">On the </w:t>
      </w:r>
      <w:r>
        <w:t>host machines</w:t>
      </w:r>
      <w:r w:rsidRPr="00A04489">
        <w:t>, you only need Python 2.</w:t>
      </w:r>
      <w:r w:rsidR="00281306">
        <w:t>6</w:t>
      </w:r>
      <w:r w:rsidRPr="00A04489">
        <w:t xml:space="preserve"> or later, but if you are running less than Python 2.</w:t>
      </w:r>
      <w:r w:rsidR="00281306">
        <w:t>6</w:t>
      </w:r>
      <w:r w:rsidRPr="00A04489">
        <w:t>, you also need</w:t>
      </w:r>
      <w:r>
        <w:t xml:space="preserve"> python-</w:t>
      </w:r>
      <w:proofErr w:type="spellStart"/>
      <w:r>
        <w:t>simplejson</w:t>
      </w:r>
      <w:proofErr w:type="spellEnd"/>
      <w:r>
        <w:t>.</w:t>
      </w:r>
    </w:p>
    <w:p w:rsidR="00B3690F" w:rsidRDefault="00B3690F" w:rsidP="007B390B">
      <w:pPr>
        <w:pStyle w:val="BodyText2"/>
      </w:pPr>
    </w:p>
    <w:p w:rsidR="00C824D3" w:rsidRDefault="00C824D3" w:rsidP="00C824D3">
      <w:pPr>
        <w:pStyle w:val="BodyText2"/>
        <w:numPr>
          <w:ilvl w:val="0"/>
          <w:numId w:val="0"/>
        </w:numPr>
      </w:pPr>
      <w:r>
        <w:lastRenderedPageBreak/>
        <w:t>For more information on host machine prerequisites, refer to the following link:</w:t>
      </w:r>
    </w:p>
    <w:p w:rsidR="00C824D3" w:rsidRDefault="001F076E" w:rsidP="00C824D3">
      <w:pPr>
        <w:pStyle w:val="BodyText2"/>
      </w:pPr>
      <w:hyperlink r:id="rId27" w:anchor="managed-node-requirements" w:history="1">
        <w:r w:rsidR="00C824D3" w:rsidRPr="00603037">
          <w:rPr>
            <w:rStyle w:val="Hyperlink"/>
          </w:rPr>
          <w:t>http://docs.ansible.com/ansible/intro_installation.html#managed-node-requirements</w:t>
        </w:r>
      </w:hyperlink>
    </w:p>
    <w:p w:rsidR="005F36D9" w:rsidRPr="005F36D9" w:rsidRDefault="005F36D9" w:rsidP="005F36D9">
      <w:pPr>
        <w:pStyle w:val="BodyText2"/>
      </w:pPr>
    </w:p>
    <w:p w:rsidR="00343917" w:rsidRDefault="007B390B" w:rsidP="005F36D9">
      <w:pPr>
        <w:pStyle w:val="Heading2"/>
      </w:pPr>
      <w:bookmarkStart w:id="59" w:name="_Benefits"/>
      <w:bookmarkStart w:id="60" w:name="_Ansible_Installation"/>
      <w:bookmarkStart w:id="61" w:name="_Toc430271797"/>
      <w:bookmarkEnd w:id="59"/>
      <w:bookmarkEnd w:id="60"/>
      <w:proofErr w:type="spellStart"/>
      <w:r>
        <w:t>Ansible</w:t>
      </w:r>
      <w:proofErr w:type="spellEnd"/>
      <w:r>
        <w:t xml:space="preserve"> Installation</w:t>
      </w:r>
      <w:bookmarkEnd w:id="61"/>
    </w:p>
    <w:p w:rsidR="007B390B" w:rsidRDefault="00BC1908" w:rsidP="007B390B">
      <w:pPr>
        <w:pStyle w:val="BodyText2"/>
      </w:pPr>
      <w:r>
        <w:t>R</w:t>
      </w:r>
      <w:r w:rsidR="007B390B">
        <w:t>efer to the following link</w:t>
      </w:r>
      <w:r>
        <w:t xml:space="preserve"> and install </w:t>
      </w:r>
      <w:proofErr w:type="spellStart"/>
      <w:r>
        <w:t>Ansible</w:t>
      </w:r>
      <w:proofErr w:type="spellEnd"/>
      <w:r w:rsidR="007B390B">
        <w:t>:</w:t>
      </w:r>
    </w:p>
    <w:p w:rsidR="007B390B" w:rsidRDefault="001F076E" w:rsidP="007B390B">
      <w:pPr>
        <w:pStyle w:val="BodyText2"/>
      </w:pPr>
      <w:hyperlink r:id="rId28" w:anchor="installing-the-control-machine" w:history="1">
        <w:r w:rsidR="007B390B" w:rsidRPr="00603037">
          <w:rPr>
            <w:rStyle w:val="Hyperlink"/>
          </w:rPr>
          <w:t>http://docs.ansible.com/ansible/intro_installation.html#installing-the-control-machine</w:t>
        </w:r>
      </w:hyperlink>
    </w:p>
    <w:p w:rsidR="005F36D9" w:rsidRDefault="005F36D9">
      <w:pPr>
        <w:rPr>
          <w:rFonts w:ascii="Arial" w:hAnsi="Arial"/>
          <w:sz w:val="20"/>
        </w:rPr>
      </w:pPr>
    </w:p>
    <w:p w:rsidR="006755C2" w:rsidRDefault="007B390B" w:rsidP="00161ADA">
      <w:pPr>
        <w:pStyle w:val="Heading2"/>
      </w:pPr>
      <w:bookmarkStart w:id="62" w:name="_User_Operations"/>
      <w:bookmarkStart w:id="63" w:name="_Users"/>
      <w:bookmarkStart w:id="64" w:name="_Ansible_Configuration"/>
      <w:bookmarkStart w:id="65" w:name="_PreTUPS_Installation_Using"/>
      <w:bookmarkStart w:id="66" w:name="_Toc430271798"/>
      <w:bookmarkEnd w:id="54"/>
      <w:bookmarkEnd w:id="55"/>
      <w:bookmarkEnd w:id="62"/>
      <w:bookmarkEnd w:id="63"/>
      <w:bookmarkEnd w:id="64"/>
      <w:bookmarkEnd w:id="65"/>
      <w:proofErr w:type="spellStart"/>
      <w:r>
        <w:t>PreTUPS</w:t>
      </w:r>
      <w:proofErr w:type="spellEnd"/>
      <w:r>
        <w:t xml:space="preserve"> Installation Using </w:t>
      </w:r>
      <w:proofErr w:type="spellStart"/>
      <w:r>
        <w:t>Ansible</w:t>
      </w:r>
      <w:bookmarkEnd w:id="66"/>
      <w:proofErr w:type="spellEnd"/>
    </w:p>
    <w:p w:rsidR="0039522E" w:rsidRDefault="00504589" w:rsidP="003C0C13">
      <w:pPr>
        <w:pStyle w:val="BodyText2"/>
        <w:numPr>
          <w:ilvl w:val="0"/>
          <w:numId w:val="18"/>
        </w:numPr>
      </w:pPr>
      <w:r>
        <w:t xml:space="preserve">Note : </w:t>
      </w:r>
    </w:p>
    <w:p w:rsidR="003A7CC8" w:rsidRDefault="003A7CC8" w:rsidP="003A7CC8">
      <w:pPr>
        <w:pStyle w:val="BodyText2"/>
        <w:numPr>
          <w:ilvl w:val="0"/>
          <w:numId w:val="0"/>
        </w:numPr>
      </w:pPr>
    </w:p>
    <w:p w:rsidR="003A7CC8" w:rsidRDefault="003A7CC8" w:rsidP="003A7CC8">
      <w:pPr>
        <w:pStyle w:val="BodyText2"/>
        <w:numPr>
          <w:ilvl w:val="0"/>
          <w:numId w:val="0"/>
        </w:numPr>
      </w:pPr>
      <w:r w:rsidRPr="003A7CC8">
        <w:rPr>
          <w:highlight w:val="cyan"/>
        </w:rPr>
        <w:t xml:space="preserve">If remote machine (Where application is to </w:t>
      </w:r>
      <w:proofErr w:type="gramStart"/>
      <w:r w:rsidRPr="003A7CC8">
        <w:rPr>
          <w:highlight w:val="cyan"/>
        </w:rPr>
        <w:t>be shipped</w:t>
      </w:r>
      <w:proofErr w:type="gramEnd"/>
      <w:r w:rsidRPr="003A7CC8">
        <w:rPr>
          <w:highlight w:val="cyan"/>
        </w:rPr>
        <w:t>) is AIX machine then home directory must be created manually in advance.</w:t>
      </w:r>
    </w:p>
    <w:p w:rsidR="003A7CC8" w:rsidRDefault="003A7CC8" w:rsidP="003A7CC8">
      <w:pPr>
        <w:pStyle w:val="BodyText2"/>
        <w:numPr>
          <w:ilvl w:val="0"/>
          <w:numId w:val="0"/>
        </w:numPr>
        <w:rPr>
          <w:rFonts w:ascii="Courier New" w:hAnsi="Courier New" w:cs="Courier New"/>
          <w:szCs w:val="20"/>
        </w:rPr>
      </w:pPr>
      <w:r>
        <w:t xml:space="preserve">Home directory (ex. </w:t>
      </w:r>
      <w:proofErr w:type="spellStart"/>
      <w:r>
        <w:t>pretupshome</w:t>
      </w:r>
      <w:proofErr w:type="spellEnd"/>
      <w:r>
        <w:t xml:space="preserve">) </w:t>
      </w:r>
      <w:proofErr w:type="gramStart"/>
      <w:r>
        <w:t>should be created</w:t>
      </w:r>
      <w:proofErr w:type="gramEnd"/>
      <w:r>
        <w:t xml:space="preserve"> manually. The same name </w:t>
      </w:r>
      <w:proofErr w:type="gramStart"/>
      <w:r>
        <w:t>must be entered</w:t>
      </w:r>
      <w:proofErr w:type="gramEnd"/>
      <w:r>
        <w:t xml:space="preserve"> in input variable file in “</w:t>
      </w:r>
      <w:r>
        <w:rPr>
          <w:rFonts w:ascii="Courier New" w:hAnsi="Courier New" w:cs="Courier New"/>
          <w:sz w:val="18"/>
          <w:szCs w:val="18"/>
        </w:rPr>
        <w:t xml:space="preserve">HOME_DIR_NAME” </w:t>
      </w:r>
      <w:r w:rsidRPr="003A7CC8">
        <w:t>variable.</w:t>
      </w:r>
    </w:p>
    <w:p w:rsidR="003A7CC8" w:rsidRDefault="003A7CC8" w:rsidP="003A7CC8">
      <w:pPr>
        <w:pStyle w:val="BodyText2"/>
        <w:numPr>
          <w:ilvl w:val="0"/>
          <w:numId w:val="0"/>
        </w:numPr>
        <w:rPr>
          <w:rFonts w:ascii="Courier New" w:hAnsi="Courier New" w:cs="Courier New"/>
          <w:szCs w:val="20"/>
        </w:rPr>
      </w:pPr>
      <w:r>
        <w:rPr>
          <w:rFonts w:ascii="Courier New" w:hAnsi="Courier New" w:cs="Courier New"/>
          <w:szCs w:val="20"/>
        </w:rPr>
        <w:t>Ex. Suppose home directory name is to be “</w:t>
      </w:r>
      <w:proofErr w:type="spellStart"/>
      <w:r>
        <w:rPr>
          <w:rFonts w:ascii="Courier New" w:hAnsi="Courier New" w:cs="Courier New"/>
          <w:szCs w:val="20"/>
        </w:rPr>
        <w:t>pretupshome</w:t>
      </w:r>
      <w:proofErr w:type="spellEnd"/>
      <w:r>
        <w:rPr>
          <w:rFonts w:ascii="Courier New" w:hAnsi="Courier New" w:cs="Courier New"/>
          <w:szCs w:val="20"/>
        </w:rPr>
        <w:t xml:space="preserve">” on remote machine then </w:t>
      </w:r>
      <w:proofErr w:type="spellStart"/>
      <w:r>
        <w:rPr>
          <w:rFonts w:ascii="Courier New" w:hAnsi="Courier New" w:cs="Courier New"/>
          <w:szCs w:val="20"/>
        </w:rPr>
        <w:t>pretupshome</w:t>
      </w:r>
      <w:proofErr w:type="spellEnd"/>
      <w:r>
        <w:rPr>
          <w:rFonts w:ascii="Courier New" w:hAnsi="Courier New" w:cs="Courier New"/>
          <w:szCs w:val="20"/>
        </w:rPr>
        <w:t xml:space="preserve"> must be created at “/” location manually and inside </w:t>
      </w:r>
      <w:proofErr w:type="spellStart"/>
      <w:r>
        <w:rPr>
          <w:rFonts w:ascii="Courier New" w:hAnsi="Courier New" w:cs="Courier New"/>
          <w:szCs w:val="20"/>
        </w:rPr>
        <w:t>inout</w:t>
      </w:r>
      <w:proofErr w:type="spellEnd"/>
      <w:r>
        <w:rPr>
          <w:rFonts w:ascii="Courier New" w:hAnsi="Courier New" w:cs="Courier New"/>
          <w:szCs w:val="20"/>
        </w:rPr>
        <w:t xml:space="preserve"> file (ex. </w:t>
      </w:r>
      <w:proofErr w:type="spellStart"/>
      <w:r>
        <w:rPr>
          <w:rFonts w:ascii="Courier New" w:hAnsi="Courier New" w:cs="Courier New"/>
          <w:szCs w:val="20"/>
        </w:rPr>
        <w:t>WEB.yml</w:t>
      </w:r>
      <w:proofErr w:type="spellEnd"/>
      <w:r>
        <w:rPr>
          <w:rFonts w:ascii="Courier New" w:hAnsi="Courier New" w:cs="Courier New"/>
          <w:szCs w:val="20"/>
        </w:rPr>
        <w:t xml:space="preserve">) entry for </w:t>
      </w:r>
      <w:r>
        <w:rPr>
          <w:rFonts w:ascii="Courier New" w:hAnsi="Courier New" w:cs="Courier New"/>
          <w:sz w:val="18"/>
          <w:szCs w:val="18"/>
        </w:rPr>
        <w:t xml:space="preserve">HOME_DIR_NAME </w:t>
      </w:r>
      <w:r>
        <w:rPr>
          <w:rFonts w:ascii="Courier New" w:hAnsi="Courier New" w:cs="Courier New"/>
          <w:szCs w:val="20"/>
        </w:rPr>
        <w:t xml:space="preserve">should be </w:t>
      </w:r>
    </w:p>
    <w:p w:rsidR="003A7CC8" w:rsidRPr="003A7CC8" w:rsidRDefault="003A7CC8" w:rsidP="003A7CC8">
      <w:pPr>
        <w:pStyle w:val="BodyText2"/>
        <w:numPr>
          <w:ilvl w:val="0"/>
          <w:numId w:val="0"/>
        </w:numPr>
        <w:rPr>
          <w:rFonts w:cs="Arial"/>
          <w:szCs w:val="20"/>
        </w:rPr>
      </w:pPr>
      <w:r>
        <w:rPr>
          <w:rFonts w:ascii="Courier New" w:hAnsi="Courier New" w:cs="Courier New"/>
          <w:sz w:val="18"/>
          <w:szCs w:val="18"/>
        </w:rPr>
        <w:t xml:space="preserve">HOME_DIR_NAME: </w:t>
      </w:r>
      <w:proofErr w:type="spellStart"/>
      <w:r>
        <w:rPr>
          <w:rFonts w:ascii="Courier New" w:hAnsi="Courier New" w:cs="Courier New"/>
          <w:sz w:val="18"/>
          <w:szCs w:val="18"/>
        </w:rPr>
        <w:t>pretupshome</w:t>
      </w:r>
      <w:proofErr w:type="spellEnd"/>
    </w:p>
    <w:p w:rsidR="003A7CC8" w:rsidRDefault="003A7CC8" w:rsidP="003A7CC8">
      <w:pPr>
        <w:pStyle w:val="BodyText2"/>
        <w:numPr>
          <w:ilvl w:val="0"/>
          <w:numId w:val="0"/>
        </w:numPr>
      </w:pPr>
    </w:p>
    <w:p w:rsidR="00504589" w:rsidRDefault="00504589" w:rsidP="003C0C13">
      <w:pPr>
        <w:pStyle w:val="BodyText2"/>
        <w:numPr>
          <w:ilvl w:val="0"/>
          <w:numId w:val="21"/>
        </w:numPr>
      </w:pPr>
      <w:r>
        <w:t xml:space="preserve">Any instance (WEB, SMSR, </w:t>
      </w:r>
      <w:proofErr w:type="gramStart"/>
      <w:r>
        <w:t>SMSC</w:t>
      </w:r>
      <w:proofErr w:type="gramEnd"/>
      <w:r>
        <w:t>) can be shipped independently or all at once on remote machine.</w:t>
      </w:r>
    </w:p>
    <w:p w:rsidR="00504589" w:rsidRDefault="00504589" w:rsidP="003C0C13">
      <w:pPr>
        <w:pStyle w:val="BodyText2"/>
        <w:numPr>
          <w:ilvl w:val="0"/>
          <w:numId w:val="21"/>
        </w:numPr>
      </w:pPr>
      <w:r>
        <w:t xml:space="preserve">Number of input variable files will be as many as number of instances i.e. If 3 instances needs to be shipped then there will be 3 different </w:t>
      </w:r>
      <w:proofErr w:type="spellStart"/>
      <w:r>
        <w:t>instance_variable.yml</w:t>
      </w:r>
      <w:proofErr w:type="spellEnd"/>
      <w:r>
        <w:t xml:space="preserve"> files inside </w:t>
      </w:r>
      <w:proofErr w:type="spellStart"/>
      <w:r>
        <w:t>host_vars</w:t>
      </w:r>
      <w:proofErr w:type="spellEnd"/>
    </w:p>
    <w:p w:rsidR="00504589" w:rsidRPr="00933D5B" w:rsidRDefault="00504589" w:rsidP="003C0C13">
      <w:pPr>
        <w:pStyle w:val="BodyText2"/>
        <w:numPr>
          <w:ilvl w:val="0"/>
          <w:numId w:val="21"/>
        </w:numPr>
      </w:pPr>
      <w:r w:rsidRPr="00504589">
        <w:rPr>
          <w:highlight w:val="yellow"/>
        </w:rPr>
        <w:t>If all the instances need to be shipped at same location (say /</w:t>
      </w:r>
      <w:proofErr w:type="spellStart"/>
      <w:r w:rsidRPr="00504589">
        <w:rPr>
          <w:highlight w:val="yellow"/>
        </w:rPr>
        <w:t>pretupsHome</w:t>
      </w:r>
      <w:proofErr w:type="spellEnd"/>
      <w:r w:rsidRPr="00504589">
        <w:rPr>
          <w:highlight w:val="yellow"/>
        </w:rPr>
        <w:t xml:space="preserve">) and </w:t>
      </w:r>
      <w:r w:rsidRPr="00504589">
        <w:rPr>
          <w:rFonts w:cs="Arial"/>
          <w:sz w:val="18"/>
          <w:szCs w:val="18"/>
          <w:highlight w:val="yellow"/>
        </w:rPr>
        <w:t>logs of every instance needs to be kept at same location (say /</w:t>
      </w:r>
      <w:proofErr w:type="spellStart"/>
      <w:r w:rsidRPr="00504589">
        <w:rPr>
          <w:rFonts w:cs="Arial"/>
          <w:sz w:val="18"/>
          <w:szCs w:val="18"/>
          <w:highlight w:val="yellow"/>
        </w:rPr>
        <w:t>pretupsVar</w:t>
      </w:r>
      <w:proofErr w:type="spellEnd"/>
      <w:r w:rsidRPr="00504589">
        <w:rPr>
          <w:rFonts w:cs="Arial"/>
          <w:sz w:val="18"/>
          <w:szCs w:val="18"/>
          <w:highlight w:val="yellow"/>
        </w:rPr>
        <w:t xml:space="preserve">) </w:t>
      </w:r>
      <w:r w:rsidRPr="00504589">
        <w:rPr>
          <w:highlight w:val="yellow"/>
        </w:rPr>
        <w:t xml:space="preserve">at same remote machine then </w:t>
      </w:r>
      <w:r w:rsidRPr="00504589">
        <w:rPr>
          <w:rFonts w:ascii="Courier New" w:hAnsi="Courier New" w:cs="Courier New"/>
          <w:sz w:val="18"/>
          <w:szCs w:val="18"/>
          <w:highlight w:val="yellow"/>
        </w:rPr>
        <w:t>GROUP_</w:t>
      </w:r>
      <w:proofErr w:type="gramStart"/>
      <w:r w:rsidRPr="00504589">
        <w:rPr>
          <w:rFonts w:ascii="Courier New" w:hAnsi="Courier New" w:cs="Courier New"/>
          <w:sz w:val="18"/>
          <w:szCs w:val="18"/>
          <w:highlight w:val="yellow"/>
        </w:rPr>
        <w:t>NAME ,</w:t>
      </w:r>
      <w:proofErr w:type="gramEnd"/>
      <w:r w:rsidRPr="00504589">
        <w:rPr>
          <w:rFonts w:ascii="Courier New" w:hAnsi="Courier New" w:cs="Courier New"/>
          <w:sz w:val="18"/>
          <w:szCs w:val="18"/>
          <w:highlight w:val="yellow"/>
        </w:rPr>
        <w:t xml:space="preserve"> USER_NAME, HOME_DIR_NAME and LOG_DIR_NAME </w:t>
      </w:r>
      <w:r w:rsidRPr="00504589">
        <w:rPr>
          <w:rFonts w:cs="Arial"/>
          <w:sz w:val="18"/>
          <w:szCs w:val="18"/>
          <w:highlight w:val="yellow"/>
        </w:rPr>
        <w:t xml:space="preserve">must be same in all the </w:t>
      </w:r>
      <w:proofErr w:type="spellStart"/>
      <w:r w:rsidRPr="00504589">
        <w:rPr>
          <w:rFonts w:cs="Arial"/>
          <w:sz w:val="18"/>
          <w:szCs w:val="18"/>
          <w:highlight w:val="yellow"/>
        </w:rPr>
        <w:t>instance_variable</w:t>
      </w:r>
      <w:proofErr w:type="spellEnd"/>
      <w:r w:rsidRPr="00504589">
        <w:rPr>
          <w:rFonts w:cs="Arial"/>
          <w:sz w:val="18"/>
          <w:szCs w:val="18"/>
          <w:highlight w:val="yellow"/>
        </w:rPr>
        <w:t xml:space="preserve"> files</w:t>
      </w:r>
      <w:r>
        <w:rPr>
          <w:rFonts w:cs="Arial"/>
          <w:sz w:val="18"/>
          <w:szCs w:val="18"/>
        </w:rPr>
        <w:t>.</w:t>
      </w:r>
    </w:p>
    <w:p w:rsidR="00933D5B" w:rsidRPr="0096642B" w:rsidRDefault="00933D5B" w:rsidP="00933D5B">
      <w:pPr>
        <w:pStyle w:val="BodyText2"/>
        <w:numPr>
          <w:ilvl w:val="0"/>
          <w:numId w:val="21"/>
        </w:numPr>
      </w:pPr>
      <w:r>
        <w:rPr>
          <w:rFonts w:cs="Arial"/>
          <w:sz w:val="18"/>
          <w:szCs w:val="18"/>
        </w:rPr>
        <w:t xml:space="preserve">Use </w:t>
      </w:r>
      <w:r w:rsidR="0096642B">
        <w:rPr>
          <w:rFonts w:cs="Arial"/>
          <w:sz w:val="18"/>
          <w:szCs w:val="18"/>
        </w:rPr>
        <w:t>driver Class</w:t>
      </w:r>
      <w:r>
        <w:rPr>
          <w:rFonts w:cs="Arial"/>
          <w:sz w:val="18"/>
          <w:szCs w:val="18"/>
        </w:rPr>
        <w:t xml:space="preserve"> “</w:t>
      </w:r>
      <w:proofErr w:type="spellStart"/>
      <w:r w:rsidRPr="0096642B">
        <w:rPr>
          <w:rFonts w:cs="Arial"/>
          <w:b/>
          <w:sz w:val="18"/>
          <w:szCs w:val="18"/>
        </w:rPr>
        <w:t>org.postgressql.Driver</w:t>
      </w:r>
      <w:proofErr w:type="spellEnd"/>
      <w:r>
        <w:rPr>
          <w:rFonts w:cs="Arial"/>
          <w:sz w:val="18"/>
          <w:szCs w:val="18"/>
        </w:rPr>
        <w:t>”</w:t>
      </w:r>
      <w:r w:rsidR="0096642B">
        <w:rPr>
          <w:rFonts w:cs="Arial"/>
          <w:sz w:val="18"/>
          <w:szCs w:val="18"/>
        </w:rPr>
        <w:t xml:space="preserve"> for </w:t>
      </w:r>
      <w:proofErr w:type="spellStart"/>
      <w:r w:rsidR="0096642B" w:rsidRPr="0096642B">
        <w:rPr>
          <w:rFonts w:cs="Arial"/>
          <w:b/>
          <w:sz w:val="18"/>
          <w:szCs w:val="18"/>
        </w:rPr>
        <w:t>Postgres</w:t>
      </w:r>
      <w:proofErr w:type="spellEnd"/>
      <w:r w:rsidR="0096642B" w:rsidRPr="0096642B">
        <w:rPr>
          <w:rFonts w:cs="Arial"/>
          <w:b/>
          <w:sz w:val="18"/>
          <w:szCs w:val="18"/>
        </w:rPr>
        <w:t xml:space="preserve"> Database</w:t>
      </w:r>
      <w:r w:rsidR="0096642B">
        <w:rPr>
          <w:rFonts w:cs="Arial"/>
          <w:sz w:val="18"/>
          <w:szCs w:val="18"/>
        </w:rPr>
        <w:t>. Similarly</w:t>
      </w:r>
    </w:p>
    <w:p w:rsidR="0096642B" w:rsidRDefault="0096642B" w:rsidP="0096642B">
      <w:pPr>
        <w:pStyle w:val="BodyText2"/>
        <w:numPr>
          <w:ilvl w:val="0"/>
          <w:numId w:val="0"/>
        </w:numPr>
      </w:pPr>
      <w:r>
        <w:rPr>
          <w:rFonts w:cs="Arial"/>
          <w:sz w:val="18"/>
          <w:szCs w:val="18"/>
        </w:rPr>
        <w:t xml:space="preserve">        </w:t>
      </w:r>
      <w:r>
        <w:rPr>
          <w:rFonts w:cs="Arial"/>
          <w:sz w:val="18"/>
          <w:szCs w:val="18"/>
        </w:rPr>
        <w:t>Use driver Class “</w:t>
      </w:r>
      <w:proofErr w:type="spellStart"/>
      <w:r w:rsidRPr="0096642B">
        <w:rPr>
          <w:rFonts w:cs="Arial"/>
          <w:b/>
          <w:color w:val="242729"/>
          <w:sz w:val="18"/>
          <w:szCs w:val="18"/>
          <w:shd w:val="clear" w:color="auto" w:fill="EFF0F1"/>
        </w:rPr>
        <w:t>oracle.jdbc.driver.OracleDriver</w:t>
      </w:r>
      <w:proofErr w:type="spellEnd"/>
      <w:r>
        <w:rPr>
          <w:rFonts w:cs="Arial"/>
          <w:sz w:val="18"/>
          <w:szCs w:val="18"/>
        </w:rPr>
        <w:t xml:space="preserve">” for </w:t>
      </w:r>
      <w:r>
        <w:rPr>
          <w:rFonts w:cs="Arial"/>
          <w:b/>
          <w:sz w:val="18"/>
          <w:szCs w:val="18"/>
        </w:rPr>
        <w:t>Oracle</w:t>
      </w:r>
      <w:r w:rsidRPr="0096642B">
        <w:rPr>
          <w:rFonts w:cs="Arial"/>
          <w:b/>
          <w:sz w:val="18"/>
          <w:szCs w:val="18"/>
        </w:rPr>
        <w:t xml:space="preserve"> Database</w:t>
      </w:r>
    </w:p>
    <w:p w:rsidR="00504589" w:rsidRDefault="00504589" w:rsidP="003C0C13">
      <w:pPr>
        <w:pStyle w:val="BodyText2"/>
        <w:numPr>
          <w:ilvl w:val="0"/>
          <w:numId w:val="18"/>
        </w:numPr>
      </w:pPr>
      <w:bookmarkStart w:id="67" w:name="_GoBack"/>
      <w:bookmarkEnd w:id="67"/>
    </w:p>
    <w:p w:rsidR="007B390B" w:rsidRPr="005E5590" w:rsidRDefault="007B390B" w:rsidP="003C0C13">
      <w:pPr>
        <w:pStyle w:val="BodyText2"/>
        <w:numPr>
          <w:ilvl w:val="0"/>
          <w:numId w:val="18"/>
        </w:numPr>
      </w:pPr>
      <w:r w:rsidRPr="005E5590">
        <w:t xml:space="preserve">The following table lists the steps to </w:t>
      </w:r>
      <w:r w:rsidR="00DB66F0">
        <w:t xml:space="preserve">install </w:t>
      </w:r>
      <w:proofErr w:type="spellStart"/>
      <w:r>
        <w:t>PreTUPS</w:t>
      </w:r>
      <w:proofErr w:type="spellEnd"/>
      <w:r w:rsidR="00DB66F0">
        <w:t xml:space="preserve"> using </w:t>
      </w:r>
      <w:proofErr w:type="spellStart"/>
      <w:r w:rsidR="00DB66F0">
        <w:t>Ansible</w:t>
      </w:r>
      <w:proofErr w:type="spellEnd"/>
      <w:r>
        <w:t>.</w:t>
      </w:r>
    </w:p>
    <w:p w:rsidR="007B390B" w:rsidRPr="005E5590" w:rsidRDefault="007B390B" w:rsidP="007B390B">
      <w:pPr>
        <w:pStyle w:val="Caption"/>
      </w:pPr>
      <w:bookmarkStart w:id="68" w:name="_Toc308075087"/>
      <w:bookmarkStart w:id="69" w:name="_Toc308640012"/>
      <w:bookmarkStart w:id="70" w:name="_Toc322679495"/>
      <w:bookmarkStart w:id="71" w:name="_Toc388543208"/>
      <w:bookmarkStart w:id="72" w:name="_Toc430271802"/>
      <w:r w:rsidRPr="005E5590">
        <w:t xml:space="preserve">Table </w:t>
      </w:r>
      <w:r w:rsidR="00F4483C">
        <w:fldChar w:fldCharType="begin"/>
      </w:r>
      <w:r w:rsidR="00D0543D">
        <w:instrText xml:space="preserve"> STYLEREF 1 \s </w:instrText>
      </w:r>
      <w:r w:rsidR="00F4483C">
        <w:fldChar w:fldCharType="separate"/>
      </w:r>
      <w:r w:rsidR="00952FA3">
        <w:rPr>
          <w:noProof/>
        </w:rPr>
        <w:t>2</w:t>
      </w:r>
      <w:r w:rsidR="00F4483C">
        <w:rPr>
          <w:noProof/>
        </w:rPr>
        <w:fldChar w:fldCharType="end"/>
      </w:r>
      <w:r>
        <w:noBreakHyphen/>
      </w:r>
      <w:r w:rsidR="00F4483C">
        <w:fldChar w:fldCharType="begin"/>
      </w:r>
      <w:r w:rsidR="00D0543D">
        <w:instrText xml:space="preserve"> SEQ Table \* ARABIC \s 1 </w:instrText>
      </w:r>
      <w:r w:rsidR="00F4483C">
        <w:fldChar w:fldCharType="separate"/>
      </w:r>
      <w:r w:rsidR="00952FA3">
        <w:rPr>
          <w:noProof/>
        </w:rPr>
        <w:t>1</w:t>
      </w:r>
      <w:r w:rsidR="00F4483C">
        <w:rPr>
          <w:noProof/>
        </w:rPr>
        <w:fldChar w:fldCharType="end"/>
      </w:r>
      <w:r w:rsidRPr="005E5590">
        <w:t xml:space="preserve">: </w:t>
      </w:r>
      <w:bookmarkEnd w:id="68"/>
      <w:proofErr w:type="spellStart"/>
      <w:r>
        <w:t>PreTUPS</w:t>
      </w:r>
      <w:proofErr w:type="spellEnd"/>
      <w:r>
        <w:t xml:space="preserve"> </w:t>
      </w:r>
      <w:r w:rsidRPr="005E5590">
        <w:t>Installation</w:t>
      </w:r>
      <w:bookmarkEnd w:id="69"/>
      <w:bookmarkEnd w:id="70"/>
      <w:bookmarkEnd w:id="71"/>
      <w:bookmarkEnd w:id="72"/>
    </w:p>
    <w:tbl>
      <w:tblPr>
        <w:tblW w:w="8607" w:type="dxa"/>
        <w:jc w:val="center"/>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7887"/>
      </w:tblGrid>
      <w:tr w:rsidR="007B390B" w:rsidRPr="005E5590" w:rsidTr="00E75072">
        <w:trPr>
          <w:trHeight w:val="377"/>
          <w:tblHeader/>
          <w:jc w:val="center"/>
        </w:trPr>
        <w:tc>
          <w:tcPr>
            <w:tcW w:w="720" w:type="dxa"/>
            <w:shd w:val="clear" w:color="auto" w:fill="6D6E71"/>
          </w:tcPr>
          <w:p w:rsidR="007B390B" w:rsidRPr="005E5590" w:rsidRDefault="007B390B" w:rsidP="00E75072">
            <w:pPr>
              <w:pStyle w:val="TableColumnLabels"/>
            </w:pPr>
            <w:r w:rsidRPr="005E5590">
              <w:t>Step</w:t>
            </w:r>
          </w:p>
        </w:tc>
        <w:tc>
          <w:tcPr>
            <w:tcW w:w="7887" w:type="dxa"/>
            <w:shd w:val="clear" w:color="auto" w:fill="6D6E71"/>
          </w:tcPr>
          <w:p w:rsidR="007B390B" w:rsidRPr="005E5590" w:rsidRDefault="007B390B" w:rsidP="00E75072">
            <w:pPr>
              <w:pStyle w:val="TableColumnLabels"/>
              <w:rPr>
                <w:rFonts w:eastAsia="Arial Unicode MS"/>
                <w:szCs w:val="18"/>
              </w:rPr>
            </w:pPr>
            <w:r w:rsidRPr="005E5590">
              <w:t>Action</w:t>
            </w:r>
          </w:p>
        </w:tc>
      </w:tr>
      <w:tr w:rsidR="002B5D35" w:rsidRPr="005E5590" w:rsidTr="00E75072">
        <w:trPr>
          <w:trHeight w:val="377"/>
          <w:tblHeader/>
          <w:jc w:val="center"/>
        </w:trPr>
        <w:tc>
          <w:tcPr>
            <w:tcW w:w="720" w:type="dxa"/>
            <w:shd w:val="clear" w:color="auto" w:fill="6D6E71"/>
          </w:tcPr>
          <w:p w:rsidR="002B5D35" w:rsidRPr="005E5590" w:rsidRDefault="002B5D35" w:rsidP="00E75072">
            <w:pPr>
              <w:pStyle w:val="TableColumnLabels"/>
            </w:pPr>
          </w:p>
        </w:tc>
        <w:tc>
          <w:tcPr>
            <w:tcW w:w="7887" w:type="dxa"/>
            <w:shd w:val="clear" w:color="auto" w:fill="6D6E71"/>
          </w:tcPr>
          <w:p w:rsidR="002B5D35" w:rsidRPr="005E5590" w:rsidRDefault="002B5D35" w:rsidP="00E75072">
            <w:pPr>
              <w:pStyle w:val="TableColumnLabels"/>
            </w:pPr>
          </w:p>
        </w:tc>
      </w:tr>
      <w:tr w:rsidR="002B1801" w:rsidRPr="005E5590" w:rsidTr="00E75072">
        <w:trPr>
          <w:trHeight w:val="485"/>
          <w:jc w:val="center"/>
        </w:trPr>
        <w:tc>
          <w:tcPr>
            <w:tcW w:w="720" w:type="dxa"/>
          </w:tcPr>
          <w:p w:rsidR="002B1801" w:rsidRPr="00DF345D" w:rsidRDefault="002B1801" w:rsidP="003C0C13">
            <w:pPr>
              <w:pStyle w:val="TableListNumber1"/>
              <w:numPr>
                <w:ilvl w:val="0"/>
                <w:numId w:val="19"/>
              </w:numPr>
              <w:rPr>
                <w:rFonts w:eastAsia="Arial Unicode MS"/>
              </w:rPr>
            </w:pPr>
          </w:p>
        </w:tc>
        <w:tc>
          <w:tcPr>
            <w:tcW w:w="7887" w:type="dxa"/>
          </w:tcPr>
          <w:p w:rsidR="002B1801" w:rsidRDefault="002B1801" w:rsidP="00E75072">
            <w:pPr>
              <w:pStyle w:val="Tablecontent"/>
            </w:pPr>
            <w:r>
              <w:t xml:space="preserve">Open the </w:t>
            </w:r>
            <w:r w:rsidRPr="00BC1908">
              <w:rPr>
                <w:i/>
              </w:rPr>
              <w:t>/</w:t>
            </w:r>
            <w:proofErr w:type="spellStart"/>
            <w:r w:rsidRPr="00BC1908">
              <w:rPr>
                <w:i/>
              </w:rPr>
              <w:t>etc</w:t>
            </w:r>
            <w:proofErr w:type="spellEnd"/>
            <w:r w:rsidRPr="00BC1908">
              <w:rPr>
                <w:i/>
              </w:rPr>
              <w:t>/hosts</w:t>
            </w:r>
            <w:r>
              <w:t xml:space="preserve"> file on the control machine.</w:t>
            </w:r>
          </w:p>
          <w:p w:rsidR="002B5D35" w:rsidRPr="005E5590" w:rsidRDefault="002B5D35" w:rsidP="00E75072">
            <w:pPr>
              <w:pStyle w:val="Tablecontent"/>
            </w:pPr>
          </w:p>
        </w:tc>
      </w:tr>
      <w:tr w:rsidR="002B1801" w:rsidRPr="005E5590" w:rsidTr="00E75072">
        <w:trPr>
          <w:trHeight w:val="485"/>
          <w:jc w:val="center"/>
        </w:trPr>
        <w:tc>
          <w:tcPr>
            <w:tcW w:w="720" w:type="dxa"/>
          </w:tcPr>
          <w:p w:rsidR="002B1801" w:rsidRPr="00DF345D" w:rsidRDefault="002B1801" w:rsidP="003C0C13">
            <w:pPr>
              <w:pStyle w:val="TableListNumber1"/>
              <w:numPr>
                <w:ilvl w:val="0"/>
                <w:numId w:val="19"/>
              </w:numPr>
              <w:rPr>
                <w:rFonts w:eastAsia="Arial Unicode MS"/>
              </w:rPr>
            </w:pPr>
          </w:p>
        </w:tc>
        <w:tc>
          <w:tcPr>
            <w:tcW w:w="7887" w:type="dxa"/>
          </w:tcPr>
          <w:p w:rsidR="002B1801" w:rsidRDefault="002B1801" w:rsidP="00E75072">
            <w:pPr>
              <w:pStyle w:val="Tablecontent"/>
            </w:pPr>
            <w:r>
              <w:t xml:space="preserve">Mention as many unique &lt;IP&gt;&lt;hostname&gt; combinations as the number of Tomcat to </w:t>
            </w:r>
            <w:proofErr w:type="gramStart"/>
            <w:r>
              <w:t>be shipped</w:t>
            </w:r>
            <w:proofErr w:type="gramEnd"/>
            <w:r>
              <w:t xml:space="preserve"> on each host machine.</w:t>
            </w:r>
          </w:p>
          <w:p w:rsidR="00AF45D5" w:rsidRPr="002B1801" w:rsidRDefault="00AF45D5" w:rsidP="00AF45D5">
            <w:pPr>
              <w:pStyle w:val="Tablecontent"/>
              <w:rPr>
                <w:b/>
                <w:u w:val="single"/>
              </w:rPr>
            </w:pPr>
            <w:r w:rsidRPr="002B1801">
              <w:rPr>
                <w:b/>
                <w:u w:val="single"/>
              </w:rPr>
              <w:t>Sample</w:t>
            </w:r>
          </w:p>
          <w:p w:rsidR="00AF45D5" w:rsidRDefault="00AF45D5" w:rsidP="00AF45D5">
            <w:pPr>
              <w:pStyle w:val="Tablecontent"/>
            </w:pPr>
            <w:r w:rsidRPr="002B1801">
              <w:rPr>
                <w:noProof/>
              </w:rPr>
              <w:lastRenderedPageBreak/>
              <w:drawing>
                <wp:inline distT="0" distB="0" distL="0" distR="0">
                  <wp:extent cx="3316040" cy="1124404"/>
                  <wp:effectExtent l="19050" t="19050" r="17710" b="18596"/>
                  <wp:docPr id="4" name="Picture 2" descr="etc_ho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c_hosts.png"/>
                          <pic:cNvPicPr/>
                        </pic:nvPicPr>
                        <pic:blipFill>
                          <a:blip r:embed="rId29" cstate="print"/>
                          <a:stretch>
                            <a:fillRect/>
                          </a:stretch>
                        </pic:blipFill>
                        <pic:spPr>
                          <a:xfrm>
                            <a:off x="0" y="0"/>
                            <a:ext cx="3316040" cy="1124404"/>
                          </a:xfrm>
                          <a:prstGeom prst="rect">
                            <a:avLst/>
                          </a:prstGeom>
                          <a:ln>
                            <a:solidFill>
                              <a:schemeClr val="tx1"/>
                            </a:solidFill>
                          </a:ln>
                        </pic:spPr>
                      </pic:pic>
                    </a:graphicData>
                  </a:graphic>
                </wp:inline>
              </w:drawing>
            </w:r>
          </w:p>
          <w:p w:rsidR="00E75072" w:rsidRDefault="00E75072" w:rsidP="00AF45D5">
            <w:pPr>
              <w:pStyle w:val="Tablecontent"/>
            </w:pPr>
            <w:r>
              <w:t xml:space="preserve">Example : </w:t>
            </w:r>
          </w:p>
          <w:p w:rsidR="00E75072" w:rsidRDefault="00E75072" w:rsidP="00AF45D5">
            <w:pPr>
              <w:pStyle w:val="Tablecontent"/>
            </w:pPr>
            <w:r w:rsidRPr="00E75072">
              <w:rPr>
                <w:noProof/>
              </w:rPr>
              <w:drawing>
                <wp:inline distT="0" distB="0" distL="0" distR="0">
                  <wp:extent cx="2066925" cy="648335"/>
                  <wp:effectExtent l="19050" t="0" r="9525" b="0"/>
                  <wp:docPr id="9" name="Picture 6" descr="C:\Users\satakshi.ga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takshi.gaur\Desktop\Capture.PNG"/>
                          <pic:cNvPicPr>
                            <a:picLocks noChangeAspect="1" noChangeArrowheads="1"/>
                          </pic:cNvPicPr>
                        </pic:nvPicPr>
                        <pic:blipFill>
                          <a:blip r:embed="rId30" cstate="print"/>
                          <a:srcRect/>
                          <a:stretch>
                            <a:fillRect/>
                          </a:stretch>
                        </pic:blipFill>
                        <pic:spPr bwMode="auto">
                          <a:xfrm>
                            <a:off x="0" y="0"/>
                            <a:ext cx="2066925" cy="648335"/>
                          </a:xfrm>
                          <a:prstGeom prst="rect">
                            <a:avLst/>
                          </a:prstGeom>
                          <a:noFill/>
                          <a:ln w="9525">
                            <a:noFill/>
                            <a:miter lim="800000"/>
                            <a:headEnd/>
                            <a:tailEnd/>
                          </a:ln>
                        </pic:spPr>
                      </pic:pic>
                    </a:graphicData>
                  </a:graphic>
                </wp:inline>
              </w:drawing>
            </w:r>
          </w:p>
        </w:tc>
      </w:tr>
      <w:tr w:rsidR="002B1801" w:rsidRPr="005E5590" w:rsidTr="00E75072">
        <w:trPr>
          <w:trHeight w:val="485"/>
          <w:jc w:val="center"/>
        </w:trPr>
        <w:tc>
          <w:tcPr>
            <w:tcW w:w="720" w:type="dxa"/>
          </w:tcPr>
          <w:p w:rsidR="002B1801" w:rsidRPr="00DF345D" w:rsidRDefault="002B1801" w:rsidP="003C0C13">
            <w:pPr>
              <w:pStyle w:val="TableListNumber1"/>
              <w:numPr>
                <w:ilvl w:val="0"/>
                <w:numId w:val="19"/>
              </w:numPr>
              <w:rPr>
                <w:rFonts w:eastAsia="Arial Unicode MS"/>
              </w:rPr>
            </w:pPr>
          </w:p>
        </w:tc>
        <w:tc>
          <w:tcPr>
            <w:tcW w:w="7887" w:type="dxa"/>
          </w:tcPr>
          <w:p w:rsidR="00E75072" w:rsidRDefault="002B1801" w:rsidP="00AF45D5">
            <w:pPr>
              <w:pStyle w:val="Tablecontent"/>
            </w:pPr>
            <w:r>
              <w:t>Save and close the file.</w:t>
            </w:r>
          </w:p>
        </w:tc>
      </w:tr>
      <w:tr w:rsidR="002B1801" w:rsidRPr="005E5590" w:rsidTr="00E75072">
        <w:trPr>
          <w:trHeight w:val="485"/>
          <w:jc w:val="center"/>
        </w:trPr>
        <w:tc>
          <w:tcPr>
            <w:tcW w:w="720" w:type="dxa"/>
          </w:tcPr>
          <w:p w:rsidR="002B1801" w:rsidRPr="00DF345D" w:rsidRDefault="002B1801" w:rsidP="003C0C13">
            <w:pPr>
              <w:pStyle w:val="TableListNumber1"/>
              <w:numPr>
                <w:ilvl w:val="0"/>
                <w:numId w:val="19"/>
              </w:numPr>
              <w:rPr>
                <w:rFonts w:eastAsia="Arial Unicode MS"/>
              </w:rPr>
            </w:pPr>
          </w:p>
        </w:tc>
        <w:tc>
          <w:tcPr>
            <w:tcW w:w="7887" w:type="dxa"/>
          </w:tcPr>
          <w:p w:rsidR="002B1801" w:rsidRDefault="002B1801" w:rsidP="00E75072">
            <w:pPr>
              <w:pStyle w:val="Tablecontent"/>
            </w:pPr>
            <w:r>
              <w:t>Copy the following files to the  control machine:</w:t>
            </w:r>
          </w:p>
          <w:p w:rsidR="002B1801" w:rsidRPr="006A77CD" w:rsidRDefault="002B1801" w:rsidP="00E75072">
            <w:pPr>
              <w:pStyle w:val="TableListBullet1"/>
              <w:rPr>
                <w:i/>
              </w:rPr>
            </w:pPr>
            <w:r>
              <w:rPr>
                <w:i/>
              </w:rPr>
              <w:t>pretups_app</w:t>
            </w:r>
            <w:r w:rsidRPr="006A77CD">
              <w:rPr>
                <w:i/>
              </w:rPr>
              <w:t>.tar.gz</w:t>
            </w:r>
          </w:p>
          <w:p w:rsidR="002B1801" w:rsidRPr="006A77CD" w:rsidRDefault="002B1801" w:rsidP="00E75072">
            <w:pPr>
              <w:pStyle w:val="TableListBullet1"/>
              <w:rPr>
                <w:i/>
              </w:rPr>
            </w:pPr>
            <w:proofErr w:type="spellStart"/>
            <w:r w:rsidRPr="006A77CD">
              <w:rPr>
                <w:i/>
              </w:rPr>
              <w:t>pretups.war</w:t>
            </w:r>
            <w:proofErr w:type="spellEnd"/>
          </w:p>
          <w:p w:rsidR="002B1801" w:rsidRDefault="00DD6648" w:rsidP="00BE14A7">
            <w:pPr>
              <w:pStyle w:val="TableListBullet1"/>
            </w:pPr>
            <w:r>
              <w:rPr>
                <w:i/>
              </w:rPr>
              <w:t>jdk1.8.0_74</w:t>
            </w:r>
            <w:r w:rsidR="002B1801" w:rsidRPr="006A77CD">
              <w:rPr>
                <w:i/>
              </w:rPr>
              <w:t>.tar.gz</w:t>
            </w:r>
            <w:r w:rsidR="002B1801">
              <w:t xml:space="preserve"> </w:t>
            </w:r>
          </w:p>
          <w:p w:rsidR="00E75072" w:rsidRPr="005E5590" w:rsidRDefault="00E75072" w:rsidP="00BE14A7">
            <w:pPr>
              <w:pStyle w:val="TableListBullet1"/>
            </w:pPr>
            <w:r>
              <w:t>(tomcats).tar.gz</w:t>
            </w:r>
          </w:p>
        </w:tc>
      </w:tr>
      <w:tr w:rsidR="002B1801" w:rsidRPr="005E5590" w:rsidTr="00E75072">
        <w:trPr>
          <w:trHeight w:val="485"/>
          <w:jc w:val="center"/>
        </w:trPr>
        <w:tc>
          <w:tcPr>
            <w:tcW w:w="720" w:type="dxa"/>
          </w:tcPr>
          <w:p w:rsidR="002B1801" w:rsidRPr="001E0DF7" w:rsidRDefault="002B1801" w:rsidP="003C0C13">
            <w:pPr>
              <w:pStyle w:val="TableListNumber1"/>
              <w:numPr>
                <w:ilvl w:val="0"/>
                <w:numId w:val="19"/>
              </w:numPr>
              <w:rPr>
                <w:rFonts w:eastAsia="Arial Unicode MS"/>
              </w:rPr>
            </w:pPr>
          </w:p>
        </w:tc>
        <w:tc>
          <w:tcPr>
            <w:tcW w:w="7887" w:type="dxa"/>
          </w:tcPr>
          <w:p w:rsidR="002B1801" w:rsidRDefault="002B1801" w:rsidP="00E75072">
            <w:pPr>
              <w:pStyle w:val="Tablecontent"/>
            </w:pPr>
            <w:proofErr w:type="spellStart"/>
            <w:r>
              <w:t>Untar</w:t>
            </w:r>
            <w:proofErr w:type="spellEnd"/>
            <w:r>
              <w:t xml:space="preserve"> </w:t>
            </w:r>
            <w:r>
              <w:rPr>
                <w:i/>
              </w:rPr>
              <w:t>pretups_app</w:t>
            </w:r>
            <w:r w:rsidRPr="006A77CD">
              <w:rPr>
                <w:i/>
              </w:rPr>
              <w:t>.tar.gz</w:t>
            </w:r>
            <w:r w:rsidRPr="006A77CD">
              <w:t>.</w:t>
            </w:r>
          </w:p>
        </w:tc>
      </w:tr>
      <w:tr w:rsidR="00E75072" w:rsidRPr="005E5590" w:rsidTr="00E75072">
        <w:trPr>
          <w:trHeight w:val="485"/>
          <w:jc w:val="center"/>
        </w:trPr>
        <w:tc>
          <w:tcPr>
            <w:tcW w:w="720" w:type="dxa"/>
          </w:tcPr>
          <w:p w:rsidR="00E75072" w:rsidRPr="001E0DF7" w:rsidRDefault="00E75072" w:rsidP="003C0C13">
            <w:pPr>
              <w:pStyle w:val="TableListNumber1"/>
              <w:numPr>
                <w:ilvl w:val="0"/>
                <w:numId w:val="19"/>
              </w:numPr>
              <w:rPr>
                <w:rFonts w:eastAsia="Arial Unicode MS"/>
              </w:rPr>
            </w:pPr>
          </w:p>
        </w:tc>
        <w:tc>
          <w:tcPr>
            <w:tcW w:w="7887" w:type="dxa"/>
          </w:tcPr>
          <w:p w:rsidR="00E75072" w:rsidRDefault="00E75072" w:rsidP="00E75072">
            <w:pPr>
              <w:pStyle w:val="Tablecontent"/>
            </w:pPr>
            <w:r>
              <w:t xml:space="preserve">Navigate to </w:t>
            </w:r>
            <w:proofErr w:type="spellStart"/>
            <w:r>
              <w:t>pretups_app</w:t>
            </w:r>
            <w:proofErr w:type="spellEnd"/>
          </w:p>
        </w:tc>
      </w:tr>
      <w:tr w:rsidR="00E75072" w:rsidRPr="005E5590" w:rsidTr="00E75072">
        <w:trPr>
          <w:trHeight w:val="485"/>
          <w:jc w:val="center"/>
        </w:trPr>
        <w:tc>
          <w:tcPr>
            <w:tcW w:w="720" w:type="dxa"/>
          </w:tcPr>
          <w:p w:rsidR="00E75072" w:rsidRPr="001E0DF7" w:rsidRDefault="00E75072" w:rsidP="003C0C13">
            <w:pPr>
              <w:pStyle w:val="TableListNumber1"/>
              <w:numPr>
                <w:ilvl w:val="0"/>
                <w:numId w:val="19"/>
              </w:numPr>
              <w:rPr>
                <w:rFonts w:eastAsia="Arial Unicode MS"/>
              </w:rPr>
            </w:pPr>
          </w:p>
        </w:tc>
        <w:tc>
          <w:tcPr>
            <w:tcW w:w="7887" w:type="dxa"/>
          </w:tcPr>
          <w:p w:rsidR="00E75072" w:rsidRDefault="00E75072" w:rsidP="00E75072">
            <w:pPr>
              <w:pStyle w:val="Tablecontent"/>
            </w:pPr>
            <w:r>
              <w:t xml:space="preserve">Open </w:t>
            </w:r>
            <w:r w:rsidR="00E9368A">
              <w:t xml:space="preserve"> “</w:t>
            </w:r>
            <w:proofErr w:type="spellStart"/>
            <w:r>
              <w:t>site.yml</w:t>
            </w:r>
            <w:proofErr w:type="spellEnd"/>
            <w:r w:rsidR="00E9368A">
              <w:t xml:space="preserve">” </w:t>
            </w:r>
            <w:r>
              <w:t xml:space="preserve"> file</w:t>
            </w:r>
          </w:p>
        </w:tc>
      </w:tr>
      <w:tr w:rsidR="00E75072" w:rsidRPr="005E5590" w:rsidTr="00E75072">
        <w:trPr>
          <w:trHeight w:val="485"/>
          <w:jc w:val="center"/>
        </w:trPr>
        <w:tc>
          <w:tcPr>
            <w:tcW w:w="720" w:type="dxa"/>
          </w:tcPr>
          <w:p w:rsidR="00E75072" w:rsidRPr="001E0DF7" w:rsidRDefault="00E75072" w:rsidP="003C0C13">
            <w:pPr>
              <w:pStyle w:val="TableListNumber1"/>
              <w:numPr>
                <w:ilvl w:val="0"/>
                <w:numId w:val="19"/>
              </w:numPr>
              <w:rPr>
                <w:rFonts w:eastAsia="Arial Unicode MS"/>
              </w:rPr>
            </w:pPr>
          </w:p>
        </w:tc>
        <w:tc>
          <w:tcPr>
            <w:tcW w:w="7887" w:type="dxa"/>
          </w:tcPr>
          <w:p w:rsidR="00DE76DC" w:rsidRDefault="00E75072" w:rsidP="00DE76DC">
            <w:pPr>
              <w:autoSpaceDE w:val="0"/>
              <w:autoSpaceDN w:val="0"/>
              <w:adjustRightInd w:val="0"/>
              <w:rPr>
                <w:rFonts w:ascii="Courier New" w:hAnsi="Courier New" w:cs="Courier New"/>
                <w:sz w:val="18"/>
                <w:szCs w:val="18"/>
              </w:rPr>
            </w:pPr>
            <w:r>
              <w:t xml:space="preserve">comment :  </w:t>
            </w:r>
            <w:r w:rsidR="00DE76DC">
              <w:rPr>
                <w:rFonts w:ascii="Courier New" w:hAnsi="Courier New" w:cs="Courier New"/>
                <w:sz w:val="18"/>
                <w:szCs w:val="18"/>
              </w:rPr>
              <w:t>- name: "Running the WEB playbook"</w:t>
            </w:r>
          </w:p>
          <w:p w:rsidR="00DE76DC" w:rsidRDefault="00DE76DC" w:rsidP="00DE76D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hosts: </w:t>
            </w:r>
            <w:proofErr w:type="spellStart"/>
            <w:r>
              <w:rPr>
                <w:rFonts w:ascii="Courier New" w:hAnsi="Courier New" w:cs="Courier New"/>
                <w:sz w:val="18"/>
                <w:szCs w:val="18"/>
              </w:rPr>
              <w:t>appservers</w:t>
            </w:r>
            <w:proofErr w:type="spellEnd"/>
          </w:p>
          <w:p w:rsidR="00DE76DC" w:rsidRDefault="00DE76DC" w:rsidP="00DE76DC">
            <w:pPr>
              <w:autoSpaceDE w:val="0"/>
              <w:autoSpaceDN w:val="0"/>
              <w:adjustRightInd w:val="0"/>
              <w:rPr>
                <w:rFonts w:ascii="Courier New" w:hAnsi="Courier New" w:cs="Courier New"/>
                <w:szCs w:val="18"/>
              </w:rPr>
            </w:pPr>
            <w:r>
              <w:rPr>
                <w:rFonts w:ascii="Courier New" w:hAnsi="Courier New" w:cs="Courier New"/>
                <w:sz w:val="18"/>
                <w:szCs w:val="18"/>
              </w:rPr>
              <w:t xml:space="preserve">           - include: </w:t>
            </w:r>
            <w:proofErr w:type="spellStart"/>
            <w:r>
              <w:rPr>
                <w:rFonts w:ascii="Courier New" w:hAnsi="Courier New" w:cs="Courier New"/>
                <w:sz w:val="18"/>
                <w:szCs w:val="18"/>
              </w:rPr>
              <w:t>WEB_site.yml</w:t>
            </w:r>
            <w:proofErr w:type="spellEnd"/>
            <w:r>
              <w:rPr>
                <w:rFonts w:ascii="Courier New" w:hAnsi="Courier New" w:cs="Courier New"/>
                <w:szCs w:val="18"/>
              </w:rPr>
              <w:t xml:space="preserve"> </w:t>
            </w:r>
          </w:p>
          <w:p w:rsidR="00E75072" w:rsidRDefault="00E75072" w:rsidP="00DE76DC">
            <w:pPr>
              <w:autoSpaceDE w:val="0"/>
              <w:autoSpaceDN w:val="0"/>
              <w:adjustRightInd w:val="0"/>
              <w:rPr>
                <w:rFonts w:ascii="Courier New" w:hAnsi="Courier New" w:cs="Courier New"/>
                <w:szCs w:val="18"/>
              </w:rPr>
            </w:pPr>
            <w:r>
              <w:rPr>
                <w:rFonts w:ascii="Courier New" w:hAnsi="Courier New" w:cs="Courier New"/>
                <w:szCs w:val="18"/>
              </w:rPr>
              <w:t>if WEB instance needs NOT to be shipped</w:t>
            </w:r>
          </w:p>
          <w:p w:rsidR="00DE76DC" w:rsidRDefault="00E75072" w:rsidP="00DE76DC">
            <w:pPr>
              <w:autoSpaceDE w:val="0"/>
              <w:autoSpaceDN w:val="0"/>
              <w:adjustRightInd w:val="0"/>
              <w:rPr>
                <w:rFonts w:ascii="Courier New" w:hAnsi="Courier New" w:cs="Courier New"/>
                <w:sz w:val="18"/>
                <w:szCs w:val="18"/>
              </w:rPr>
            </w:pPr>
            <w:r>
              <w:t xml:space="preserve">comment : </w:t>
            </w:r>
            <w:r w:rsidR="00DE76DC">
              <w:t xml:space="preserve">  </w:t>
            </w:r>
            <w:r w:rsidR="00DE76DC">
              <w:rPr>
                <w:rFonts w:ascii="Courier New" w:hAnsi="Courier New" w:cs="Courier New"/>
                <w:sz w:val="18"/>
                <w:szCs w:val="18"/>
              </w:rPr>
              <w:t>- name: "Running the SMSR playbook"</w:t>
            </w:r>
          </w:p>
          <w:p w:rsidR="00DE76DC" w:rsidRDefault="00DE76DC" w:rsidP="00DE76D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hosts: </w:t>
            </w:r>
            <w:proofErr w:type="spellStart"/>
            <w:r>
              <w:rPr>
                <w:rFonts w:ascii="Courier New" w:hAnsi="Courier New" w:cs="Courier New"/>
                <w:sz w:val="18"/>
                <w:szCs w:val="18"/>
              </w:rPr>
              <w:t>smsr_servers</w:t>
            </w:r>
            <w:proofErr w:type="spellEnd"/>
          </w:p>
          <w:p w:rsidR="00DE76DC" w:rsidRPr="00DE76DC" w:rsidRDefault="00DE76DC" w:rsidP="00DE76D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 include: </w:t>
            </w:r>
            <w:proofErr w:type="spellStart"/>
            <w:r>
              <w:rPr>
                <w:rFonts w:ascii="Courier New" w:hAnsi="Courier New" w:cs="Courier New"/>
                <w:sz w:val="18"/>
                <w:szCs w:val="18"/>
              </w:rPr>
              <w:t>SMSR_site.yml</w:t>
            </w:r>
            <w:proofErr w:type="spellEnd"/>
          </w:p>
          <w:p w:rsidR="00E75072" w:rsidRDefault="00E75072" w:rsidP="00E75072">
            <w:pPr>
              <w:pStyle w:val="Tablecontent"/>
              <w:rPr>
                <w:rFonts w:ascii="Courier New" w:hAnsi="Courier New" w:cs="Courier New"/>
                <w:szCs w:val="18"/>
              </w:rPr>
            </w:pPr>
            <w:r>
              <w:rPr>
                <w:rFonts w:ascii="Courier New" w:hAnsi="Courier New" w:cs="Courier New"/>
                <w:szCs w:val="18"/>
              </w:rPr>
              <w:t>if SMSR instance needs NOT to be shipped</w:t>
            </w:r>
          </w:p>
          <w:p w:rsidR="00DE76DC" w:rsidRDefault="00677CC4" w:rsidP="00DE76DC">
            <w:pPr>
              <w:autoSpaceDE w:val="0"/>
              <w:autoSpaceDN w:val="0"/>
              <w:adjustRightInd w:val="0"/>
              <w:rPr>
                <w:rFonts w:ascii="Courier New" w:hAnsi="Courier New" w:cs="Courier New"/>
                <w:sz w:val="18"/>
                <w:szCs w:val="18"/>
              </w:rPr>
            </w:pPr>
            <w:r>
              <w:t xml:space="preserve">comment : </w:t>
            </w:r>
            <w:r w:rsidR="00DE76DC">
              <w:t xml:space="preserve">  </w:t>
            </w:r>
            <w:r w:rsidR="00DE76DC">
              <w:rPr>
                <w:rFonts w:ascii="Courier New" w:hAnsi="Courier New" w:cs="Courier New"/>
                <w:sz w:val="18"/>
                <w:szCs w:val="18"/>
              </w:rPr>
              <w:t>- name: "Running the SMSP playbook"</w:t>
            </w:r>
          </w:p>
          <w:p w:rsidR="00DE76DC" w:rsidRDefault="00DE76DC" w:rsidP="00DE76DC">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hosts: </w:t>
            </w:r>
            <w:proofErr w:type="spellStart"/>
            <w:r>
              <w:rPr>
                <w:rFonts w:ascii="Courier New" w:hAnsi="Courier New" w:cs="Courier New"/>
                <w:sz w:val="18"/>
                <w:szCs w:val="18"/>
              </w:rPr>
              <w:t>smsp_servers</w:t>
            </w:r>
            <w:proofErr w:type="spellEnd"/>
          </w:p>
          <w:p w:rsidR="00DE76DC" w:rsidRDefault="00DE76DC" w:rsidP="00DE76DC">
            <w:pPr>
              <w:autoSpaceDE w:val="0"/>
              <w:autoSpaceDN w:val="0"/>
              <w:adjustRightInd w:val="0"/>
              <w:rPr>
                <w:rFonts w:ascii="Courier New" w:hAnsi="Courier New" w:cs="Courier New"/>
                <w:szCs w:val="18"/>
              </w:rPr>
            </w:pPr>
            <w:r>
              <w:rPr>
                <w:rFonts w:ascii="Courier New" w:hAnsi="Courier New" w:cs="Courier New"/>
                <w:sz w:val="18"/>
                <w:szCs w:val="18"/>
              </w:rPr>
              <w:t xml:space="preserve">           - include: </w:t>
            </w:r>
            <w:proofErr w:type="spellStart"/>
            <w:r>
              <w:rPr>
                <w:rFonts w:ascii="Courier New" w:hAnsi="Courier New" w:cs="Courier New"/>
                <w:sz w:val="18"/>
                <w:szCs w:val="18"/>
              </w:rPr>
              <w:t>SMSP_site.yml</w:t>
            </w:r>
            <w:proofErr w:type="spellEnd"/>
          </w:p>
          <w:p w:rsidR="00677CC4" w:rsidRDefault="009663B9" w:rsidP="00677CC4">
            <w:pPr>
              <w:pStyle w:val="Tablecontent"/>
              <w:rPr>
                <w:rFonts w:ascii="Courier New" w:hAnsi="Courier New" w:cs="Courier New"/>
                <w:szCs w:val="18"/>
              </w:rPr>
            </w:pPr>
            <w:r>
              <w:rPr>
                <w:rFonts w:ascii="Courier New" w:hAnsi="Courier New" w:cs="Courier New"/>
                <w:szCs w:val="18"/>
              </w:rPr>
              <w:t>if SMSP</w:t>
            </w:r>
            <w:r w:rsidR="00677CC4">
              <w:rPr>
                <w:rFonts w:ascii="Courier New" w:hAnsi="Courier New" w:cs="Courier New"/>
                <w:szCs w:val="18"/>
              </w:rPr>
              <w:t xml:space="preserve"> instance needs NOT to be shipped</w:t>
            </w:r>
          </w:p>
          <w:p w:rsidR="00A62421" w:rsidRDefault="00A62421" w:rsidP="00677CC4">
            <w:pPr>
              <w:pStyle w:val="Tablecontent"/>
              <w:rPr>
                <w:rFonts w:ascii="Courier New" w:hAnsi="Courier New" w:cs="Courier New"/>
                <w:szCs w:val="18"/>
              </w:rPr>
            </w:pPr>
            <w:r>
              <w:rPr>
                <w:rFonts w:ascii="Courier New" w:hAnsi="Courier New" w:cs="Courier New"/>
                <w:szCs w:val="18"/>
              </w:rPr>
              <w:t xml:space="preserve">Example : </w:t>
            </w:r>
          </w:p>
          <w:p w:rsidR="00A62421" w:rsidRDefault="00107813" w:rsidP="00677CC4">
            <w:pPr>
              <w:pStyle w:val="Tablecontent"/>
              <w:rPr>
                <w:rFonts w:ascii="Courier New" w:hAnsi="Courier New" w:cs="Courier New"/>
                <w:szCs w:val="18"/>
              </w:rPr>
            </w:pPr>
            <w:r>
              <w:rPr>
                <w:rFonts w:ascii="Courier New" w:hAnsi="Courier New" w:cs="Courier New"/>
                <w:noProof/>
                <w:szCs w:val="18"/>
              </w:rPr>
              <w:lastRenderedPageBreak/>
              <w:drawing>
                <wp:inline distT="0" distB="0" distL="0" distR="0">
                  <wp:extent cx="3429000" cy="2524125"/>
                  <wp:effectExtent l="19050" t="0" r="0" b="0"/>
                  <wp:docPr id="8" name="Picture 8" descr="C:\Users\satakshi.ga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takshi.gaur\Desktop\Capture.PNG"/>
                          <pic:cNvPicPr>
                            <a:picLocks noChangeAspect="1" noChangeArrowheads="1"/>
                          </pic:cNvPicPr>
                        </pic:nvPicPr>
                        <pic:blipFill>
                          <a:blip r:embed="rId31" cstate="print"/>
                          <a:srcRect/>
                          <a:stretch>
                            <a:fillRect/>
                          </a:stretch>
                        </pic:blipFill>
                        <pic:spPr bwMode="auto">
                          <a:xfrm>
                            <a:off x="0" y="0"/>
                            <a:ext cx="3429000" cy="2524125"/>
                          </a:xfrm>
                          <a:prstGeom prst="rect">
                            <a:avLst/>
                          </a:prstGeom>
                          <a:noFill/>
                          <a:ln w="9525">
                            <a:noFill/>
                            <a:miter lim="800000"/>
                            <a:headEnd/>
                            <a:tailEnd/>
                          </a:ln>
                        </pic:spPr>
                      </pic:pic>
                    </a:graphicData>
                  </a:graphic>
                </wp:inline>
              </w:drawing>
            </w:r>
          </w:p>
          <w:p w:rsidR="00677CC4" w:rsidRDefault="009B1F06" w:rsidP="00E75072">
            <w:pPr>
              <w:pStyle w:val="Tablecontent"/>
            </w:pPr>
            <w:r>
              <w:t>Save and close the file</w:t>
            </w:r>
          </w:p>
        </w:tc>
      </w:tr>
      <w:tr w:rsidR="00E75072" w:rsidRPr="005E5590" w:rsidTr="00E75072">
        <w:trPr>
          <w:trHeight w:val="485"/>
          <w:jc w:val="center"/>
        </w:trPr>
        <w:tc>
          <w:tcPr>
            <w:tcW w:w="720" w:type="dxa"/>
          </w:tcPr>
          <w:p w:rsidR="00E75072" w:rsidRPr="001E0DF7" w:rsidRDefault="00E75072" w:rsidP="003C0C13">
            <w:pPr>
              <w:pStyle w:val="TableListNumber1"/>
              <w:numPr>
                <w:ilvl w:val="0"/>
                <w:numId w:val="19"/>
              </w:numPr>
              <w:rPr>
                <w:rFonts w:eastAsia="Arial Unicode MS"/>
              </w:rPr>
            </w:pPr>
          </w:p>
        </w:tc>
        <w:tc>
          <w:tcPr>
            <w:tcW w:w="7887" w:type="dxa"/>
          </w:tcPr>
          <w:p w:rsidR="00E75072" w:rsidRDefault="00E75072" w:rsidP="00E75072">
            <w:pPr>
              <w:pStyle w:val="Tablecontent"/>
            </w:pPr>
            <w:r>
              <w:t xml:space="preserve">Open the </w:t>
            </w:r>
            <w:r w:rsidR="007F690D">
              <w:t>“</w:t>
            </w:r>
            <w:r w:rsidRPr="001F15F6">
              <w:rPr>
                <w:i/>
              </w:rPr>
              <w:t>hosts</w:t>
            </w:r>
            <w:proofErr w:type="gramStart"/>
            <w:r w:rsidR="007F690D">
              <w:rPr>
                <w:i/>
              </w:rPr>
              <w:t>”</w:t>
            </w:r>
            <w:r>
              <w:t xml:space="preserve"> </w:t>
            </w:r>
            <w:r w:rsidR="007848EA">
              <w:t xml:space="preserve"> </w:t>
            </w:r>
            <w:r>
              <w:t>file</w:t>
            </w:r>
            <w:proofErr w:type="gramEnd"/>
            <w:r>
              <w:t xml:space="preserve">. </w:t>
            </w:r>
          </w:p>
        </w:tc>
      </w:tr>
      <w:tr w:rsidR="009B1F06" w:rsidRPr="005E5590" w:rsidTr="00E75072">
        <w:trPr>
          <w:trHeight w:val="485"/>
          <w:jc w:val="center"/>
        </w:trPr>
        <w:tc>
          <w:tcPr>
            <w:tcW w:w="720" w:type="dxa"/>
          </w:tcPr>
          <w:p w:rsidR="009B1F06" w:rsidRPr="001E0DF7" w:rsidRDefault="009B1F06" w:rsidP="003C0C13">
            <w:pPr>
              <w:pStyle w:val="TableListNumber1"/>
              <w:numPr>
                <w:ilvl w:val="0"/>
                <w:numId w:val="19"/>
              </w:numPr>
              <w:rPr>
                <w:rFonts w:eastAsia="Arial Unicode MS"/>
              </w:rPr>
            </w:pPr>
          </w:p>
        </w:tc>
        <w:tc>
          <w:tcPr>
            <w:tcW w:w="7887" w:type="dxa"/>
          </w:tcPr>
          <w:p w:rsidR="009B1F06" w:rsidRDefault="009B1F06" w:rsidP="00E75072">
            <w:pPr>
              <w:pStyle w:val="Tablecontent"/>
            </w:pPr>
            <w:r>
              <w:t xml:space="preserve">Enter </w:t>
            </w:r>
            <w:proofErr w:type="spellStart"/>
            <w:r>
              <w:t>instance_name</w:t>
            </w:r>
            <w:proofErr w:type="spellEnd"/>
            <w:r>
              <w:t xml:space="preserve"> mentioned in /</w:t>
            </w:r>
            <w:proofErr w:type="spellStart"/>
            <w:r>
              <w:t>etc</w:t>
            </w:r>
            <w:proofErr w:type="spellEnd"/>
            <w:r>
              <w:t>/hosts according to their group like this :</w:t>
            </w:r>
          </w:p>
          <w:p w:rsidR="009B1F06" w:rsidRDefault="009B1F06" w:rsidP="00E75072">
            <w:pPr>
              <w:pStyle w:val="Tablecontent"/>
            </w:pPr>
            <w:r>
              <w:t xml:space="preserve">Under  </w:t>
            </w:r>
            <w:r>
              <w:rPr>
                <w:rFonts w:ascii="Courier New" w:hAnsi="Courier New" w:cs="Courier New"/>
                <w:szCs w:val="18"/>
              </w:rPr>
              <w:t>[</w:t>
            </w:r>
            <w:proofErr w:type="spellStart"/>
            <w:r>
              <w:rPr>
                <w:rFonts w:ascii="Courier New" w:hAnsi="Courier New" w:cs="Courier New"/>
                <w:szCs w:val="18"/>
              </w:rPr>
              <w:t>appservers</w:t>
            </w:r>
            <w:proofErr w:type="spellEnd"/>
            <w:r>
              <w:rPr>
                <w:rFonts w:ascii="Courier New" w:hAnsi="Courier New" w:cs="Courier New"/>
                <w:szCs w:val="18"/>
              </w:rPr>
              <w:t xml:space="preserve">] </w:t>
            </w:r>
            <w:r>
              <w:t xml:space="preserve"> group mention the </w:t>
            </w:r>
            <w:proofErr w:type="spellStart"/>
            <w:r>
              <w:t>instance_name</w:t>
            </w:r>
            <w:proofErr w:type="spellEnd"/>
            <w:r>
              <w:t xml:space="preserve"> for WEB instance</w:t>
            </w:r>
          </w:p>
          <w:p w:rsidR="009B1F06" w:rsidRDefault="009B1F06" w:rsidP="00E75072">
            <w:pPr>
              <w:pStyle w:val="Tablecontent"/>
            </w:pPr>
            <w:r>
              <w:t xml:space="preserve">Under  </w:t>
            </w:r>
            <w:r>
              <w:rPr>
                <w:rFonts w:ascii="Courier New" w:hAnsi="Courier New" w:cs="Courier New"/>
                <w:szCs w:val="18"/>
              </w:rPr>
              <w:t>[</w:t>
            </w:r>
            <w:proofErr w:type="spellStart"/>
            <w:r>
              <w:rPr>
                <w:rFonts w:ascii="Courier New" w:hAnsi="Courier New" w:cs="Courier New"/>
                <w:szCs w:val="18"/>
              </w:rPr>
              <w:t>smsr_servers</w:t>
            </w:r>
            <w:proofErr w:type="spellEnd"/>
            <w:r>
              <w:rPr>
                <w:rFonts w:ascii="Courier New" w:hAnsi="Courier New" w:cs="Courier New"/>
                <w:szCs w:val="18"/>
              </w:rPr>
              <w:t xml:space="preserve">] </w:t>
            </w:r>
            <w:r>
              <w:t xml:space="preserve">group mention the </w:t>
            </w:r>
            <w:proofErr w:type="spellStart"/>
            <w:r>
              <w:t>instance_name</w:t>
            </w:r>
            <w:proofErr w:type="spellEnd"/>
            <w:r>
              <w:t xml:space="preserve"> for SMSR instance</w:t>
            </w:r>
          </w:p>
          <w:p w:rsidR="009B1F06" w:rsidRDefault="009B1F06" w:rsidP="00E75072">
            <w:pPr>
              <w:pStyle w:val="Tablecontent"/>
            </w:pPr>
            <w:r>
              <w:t xml:space="preserve">Under  </w:t>
            </w:r>
            <w:r>
              <w:rPr>
                <w:rFonts w:ascii="Courier New" w:hAnsi="Courier New" w:cs="Courier New"/>
                <w:szCs w:val="18"/>
              </w:rPr>
              <w:t>[</w:t>
            </w:r>
            <w:proofErr w:type="spellStart"/>
            <w:r>
              <w:rPr>
                <w:rFonts w:ascii="Courier New" w:hAnsi="Courier New" w:cs="Courier New"/>
                <w:szCs w:val="18"/>
              </w:rPr>
              <w:t>smsp_servers</w:t>
            </w:r>
            <w:proofErr w:type="spellEnd"/>
            <w:r>
              <w:rPr>
                <w:rFonts w:ascii="Courier New" w:hAnsi="Courier New" w:cs="Courier New"/>
                <w:szCs w:val="18"/>
              </w:rPr>
              <w:t xml:space="preserve">] </w:t>
            </w:r>
            <w:r>
              <w:t xml:space="preserve">group mention the </w:t>
            </w:r>
            <w:proofErr w:type="spellStart"/>
            <w:r>
              <w:t>insance_name</w:t>
            </w:r>
            <w:proofErr w:type="spellEnd"/>
            <w:r>
              <w:t xml:space="preserve"> for SMSP group</w:t>
            </w:r>
          </w:p>
          <w:p w:rsidR="009B1F06" w:rsidRDefault="009B1F06" w:rsidP="00E75072">
            <w:pPr>
              <w:pStyle w:val="Tablecontent"/>
            </w:pPr>
          </w:p>
          <w:p w:rsidR="009B1F06" w:rsidRPr="003C54BB" w:rsidRDefault="009B1F06" w:rsidP="009B1F06">
            <w:pPr>
              <w:pStyle w:val="Tablecontent"/>
              <w:rPr>
                <w:b/>
                <w:u w:val="single"/>
              </w:rPr>
            </w:pPr>
            <w:r w:rsidRPr="003C54BB">
              <w:rPr>
                <w:b/>
                <w:u w:val="single"/>
              </w:rPr>
              <w:t>Sample</w:t>
            </w:r>
          </w:p>
          <w:p w:rsidR="009B1F06" w:rsidRDefault="009B1F06" w:rsidP="009B1F06">
            <w:pPr>
              <w:pStyle w:val="Tablecontent"/>
            </w:pPr>
            <w:r>
              <w:rPr>
                <w:noProof/>
              </w:rPr>
              <w:drawing>
                <wp:inline distT="0" distB="0" distL="0" distR="0">
                  <wp:extent cx="3429000" cy="733425"/>
                  <wp:effectExtent l="19050" t="19050" r="19050" b="28575"/>
                  <wp:docPr id="10" name="Picture 6" descr="C:\my data\Sumit_Work\Projects\Ansible\hosts_appserve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my data\Sumit_Work\Projects\Ansible\hosts_appservers_2.png"/>
                          <pic:cNvPicPr>
                            <a:picLocks noChangeAspect="1" noChangeArrowheads="1"/>
                          </pic:cNvPicPr>
                        </pic:nvPicPr>
                        <pic:blipFill>
                          <a:blip r:embed="rId32" cstate="print"/>
                          <a:srcRect/>
                          <a:stretch>
                            <a:fillRect/>
                          </a:stretch>
                        </pic:blipFill>
                        <pic:spPr bwMode="auto">
                          <a:xfrm>
                            <a:off x="0" y="0"/>
                            <a:ext cx="3429000" cy="733425"/>
                          </a:xfrm>
                          <a:prstGeom prst="rect">
                            <a:avLst/>
                          </a:prstGeom>
                          <a:noFill/>
                          <a:ln w="9525">
                            <a:solidFill>
                              <a:schemeClr val="tx1"/>
                            </a:solidFill>
                            <a:miter lim="800000"/>
                            <a:headEnd/>
                            <a:tailEnd/>
                          </a:ln>
                        </pic:spPr>
                      </pic:pic>
                    </a:graphicData>
                  </a:graphic>
                </wp:inline>
              </w:drawing>
            </w:r>
          </w:p>
          <w:p w:rsidR="009B1F06" w:rsidRDefault="009B1F06" w:rsidP="009B1F06">
            <w:pPr>
              <w:pStyle w:val="Tablecontent"/>
            </w:pPr>
          </w:p>
          <w:p w:rsidR="009B1F06" w:rsidRDefault="009B1F06" w:rsidP="009B1F06">
            <w:pPr>
              <w:pStyle w:val="Tablecontent"/>
            </w:pPr>
            <w:r>
              <w:t xml:space="preserve">Example : </w:t>
            </w:r>
          </w:p>
          <w:p w:rsidR="009B1F06" w:rsidRDefault="009B1F06" w:rsidP="009B1F06">
            <w:pPr>
              <w:pStyle w:val="Tablecontent"/>
            </w:pPr>
            <w:r>
              <w:rPr>
                <w:noProof/>
              </w:rPr>
              <w:drawing>
                <wp:inline distT="0" distB="0" distL="0" distR="0">
                  <wp:extent cx="1181100" cy="1581150"/>
                  <wp:effectExtent l="19050" t="0" r="0" b="0"/>
                  <wp:docPr id="11" name="Picture 9" descr="C:\Users\satakshi.gau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takshi.gaur\Desktop\Capture.PNG"/>
                          <pic:cNvPicPr>
                            <a:picLocks noChangeAspect="1" noChangeArrowheads="1"/>
                          </pic:cNvPicPr>
                        </pic:nvPicPr>
                        <pic:blipFill>
                          <a:blip r:embed="rId33" cstate="print"/>
                          <a:srcRect/>
                          <a:stretch>
                            <a:fillRect/>
                          </a:stretch>
                        </pic:blipFill>
                        <pic:spPr bwMode="auto">
                          <a:xfrm>
                            <a:off x="0" y="0"/>
                            <a:ext cx="1181100" cy="1581150"/>
                          </a:xfrm>
                          <a:prstGeom prst="rect">
                            <a:avLst/>
                          </a:prstGeom>
                          <a:noFill/>
                          <a:ln w="9525">
                            <a:noFill/>
                            <a:miter lim="800000"/>
                            <a:headEnd/>
                            <a:tailEnd/>
                          </a:ln>
                        </pic:spPr>
                      </pic:pic>
                    </a:graphicData>
                  </a:graphic>
                </wp:inline>
              </w:drawing>
            </w:r>
          </w:p>
          <w:p w:rsidR="009B1F06" w:rsidRDefault="00183C85" w:rsidP="009B1F06">
            <w:pPr>
              <w:pStyle w:val="Tablecontent"/>
            </w:pPr>
            <w:r>
              <w:t>Save and close the “hosts” file</w:t>
            </w:r>
          </w:p>
        </w:tc>
      </w:tr>
      <w:tr w:rsidR="002B1801" w:rsidRPr="005E5590" w:rsidTr="00E75072">
        <w:trPr>
          <w:trHeight w:val="485"/>
          <w:jc w:val="center"/>
        </w:trPr>
        <w:tc>
          <w:tcPr>
            <w:tcW w:w="720" w:type="dxa"/>
          </w:tcPr>
          <w:p w:rsidR="002B1801" w:rsidRPr="006B341B" w:rsidRDefault="002B1801" w:rsidP="003C0C13">
            <w:pPr>
              <w:pStyle w:val="TableListNumber1"/>
              <w:numPr>
                <w:ilvl w:val="0"/>
                <w:numId w:val="19"/>
              </w:numPr>
              <w:rPr>
                <w:rFonts w:eastAsia="Arial Unicode MS"/>
              </w:rPr>
            </w:pPr>
          </w:p>
        </w:tc>
        <w:tc>
          <w:tcPr>
            <w:tcW w:w="7887" w:type="dxa"/>
          </w:tcPr>
          <w:p w:rsidR="002B1801" w:rsidRDefault="002B1801" w:rsidP="00E75072">
            <w:pPr>
              <w:pStyle w:val="Tablecontent"/>
            </w:pPr>
            <w:r>
              <w:t xml:space="preserve">Copy </w:t>
            </w:r>
            <w:proofErr w:type="spellStart"/>
            <w:r w:rsidRPr="006A77CD">
              <w:rPr>
                <w:i/>
              </w:rPr>
              <w:t>pretups.war</w:t>
            </w:r>
            <w:proofErr w:type="spellEnd"/>
            <w:r w:rsidR="00E75072">
              <w:rPr>
                <w:i/>
              </w:rPr>
              <w:t xml:space="preserve"> </w:t>
            </w:r>
            <w:r>
              <w:t>to the below path:</w:t>
            </w:r>
          </w:p>
          <w:p w:rsidR="002B1801" w:rsidRDefault="002B1801" w:rsidP="006B1F5B">
            <w:pPr>
              <w:pStyle w:val="code0"/>
            </w:pPr>
            <w:r w:rsidRPr="006A77CD">
              <w:t>roles</w:t>
            </w:r>
            <w:r w:rsidR="006B1F5B">
              <w:t>/</w:t>
            </w:r>
            <w:proofErr w:type="spellStart"/>
            <w:r w:rsidRPr="006A77CD">
              <w:t>copy_war</w:t>
            </w:r>
            <w:proofErr w:type="spellEnd"/>
            <w:r w:rsidR="006B1F5B">
              <w:t>/</w:t>
            </w:r>
            <w:r w:rsidRPr="006A77CD">
              <w:t>files</w:t>
            </w:r>
          </w:p>
        </w:tc>
      </w:tr>
      <w:tr w:rsidR="002B1801" w:rsidRPr="005E5590" w:rsidTr="00E75072">
        <w:trPr>
          <w:trHeight w:val="485"/>
          <w:jc w:val="center"/>
        </w:trPr>
        <w:tc>
          <w:tcPr>
            <w:tcW w:w="720" w:type="dxa"/>
          </w:tcPr>
          <w:p w:rsidR="002B1801" w:rsidRPr="006B341B" w:rsidRDefault="002B1801" w:rsidP="003C0C13">
            <w:pPr>
              <w:pStyle w:val="TableListNumber1"/>
              <w:numPr>
                <w:ilvl w:val="0"/>
                <w:numId w:val="19"/>
              </w:numPr>
              <w:rPr>
                <w:rFonts w:eastAsia="Arial Unicode MS"/>
              </w:rPr>
            </w:pPr>
          </w:p>
        </w:tc>
        <w:tc>
          <w:tcPr>
            <w:tcW w:w="7887" w:type="dxa"/>
          </w:tcPr>
          <w:p w:rsidR="002B1801" w:rsidRDefault="002B1801" w:rsidP="00E75072">
            <w:pPr>
              <w:pStyle w:val="Tablecontent"/>
            </w:pPr>
            <w:r>
              <w:t xml:space="preserve">Copy </w:t>
            </w:r>
            <w:r w:rsidR="00DD6648">
              <w:rPr>
                <w:i/>
              </w:rPr>
              <w:t>jdk1.8.0_74</w:t>
            </w:r>
            <w:r w:rsidRPr="006A77CD">
              <w:rPr>
                <w:i/>
              </w:rPr>
              <w:t>.tar.gz</w:t>
            </w:r>
            <w:r>
              <w:t xml:space="preserve"> to the below path:</w:t>
            </w:r>
          </w:p>
          <w:p w:rsidR="002B1801" w:rsidRDefault="002B1801" w:rsidP="006B1F5B">
            <w:pPr>
              <w:pStyle w:val="code0"/>
            </w:pPr>
            <w:r w:rsidRPr="006A77CD">
              <w:lastRenderedPageBreak/>
              <w:t>roles</w:t>
            </w:r>
            <w:r w:rsidR="006B1F5B">
              <w:t>/</w:t>
            </w:r>
            <w:proofErr w:type="spellStart"/>
            <w:r w:rsidRPr="006A77CD">
              <w:t>copy_</w:t>
            </w:r>
            <w:r>
              <w:t>java</w:t>
            </w:r>
            <w:proofErr w:type="spellEnd"/>
            <w:r w:rsidR="006B1F5B">
              <w:t>/</w:t>
            </w:r>
            <w:r w:rsidRPr="006A77CD">
              <w:t>files</w:t>
            </w:r>
          </w:p>
        </w:tc>
      </w:tr>
      <w:tr w:rsidR="00566183" w:rsidRPr="005E5590" w:rsidTr="00E75072">
        <w:trPr>
          <w:trHeight w:val="485"/>
          <w:jc w:val="center"/>
        </w:trPr>
        <w:tc>
          <w:tcPr>
            <w:tcW w:w="720" w:type="dxa"/>
          </w:tcPr>
          <w:p w:rsidR="00566183" w:rsidRPr="006B341B" w:rsidRDefault="00566183" w:rsidP="003C0C13">
            <w:pPr>
              <w:pStyle w:val="TableListNumber1"/>
              <w:numPr>
                <w:ilvl w:val="0"/>
                <w:numId w:val="19"/>
              </w:numPr>
              <w:rPr>
                <w:rFonts w:eastAsia="Arial Unicode MS"/>
              </w:rPr>
            </w:pPr>
          </w:p>
        </w:tc>
        <w:tc>
          <w:tcPr>
            <w:tcW w:w="7887" w:type="dxa"/>
          </w:tcPr>
          <w:p w:rsidR="00566183" w:rsidRDefault="00566183" w:rsidP="00E75072">
            <w:pPr>
              <w:pStyle w:val="Tablecontent"/>
            </w:pPr>
            <w:r>
              <w:t xml:space="preserve">Copy </w:t>
            </w:r>
            <w:r w:rsidRPr="00566183">
              <w:t>SMSCGateway.tar.gz</w:t>
            </w:r>
            <w:r>
              <w:t xml:space="preserve"> to the below path:</w:t>
            </w:r>
            <w:r w:rsidR="006A2BBA">
              <w:t xml:space="preserve"> (If </w:t>
            </w:r>
            <w:proofErr w:type="spellStart"/>
            <w:r w:rsidR="006A2BBA">
              <w:t>SMSCGateway</w:t>
            </w:r>
            <w:proofErr w:type="spellEnd"/>
            <w:r w:rsidR="006A2BBA">
              <w:t xml:space="preserve"> is needed to configure)</w:t>
            </w:r>
          </w:p>
          <w:p w:rsidR="00566183" w:rsidRPr="00566183" w:rsidRDefault="00566183" w:rsidP="00E75072">
            <w:pPr>
              <w:pStyle w:val="Tablecontent"/>
              <w:rPr>
                <w:rFonts w:ascii="Courier New" w:hAnsi="Courier New" w:cs="Courier New"/>
                <w:sz w:val="20"/>
                <w:szCs w:val="20"/>
              </w:rPr>
            </w:pPr>
            <w:r>
              <w:t xml:space="preserve">                        </w:t>
            </w:r>
            <w:r w:rsidRPr="00566183">
              <w:rPr>
                <w:rFonts w:ascii="Courier New" w:hAnsi="Courier New" w:cs="Courier New"/>
                <w:sz w:val="20"/>
                <w:szCs w:val="20"/>
              </w:rPr>
              <w:t>roles\</w:t>
            </w:r>
            <w:proofErr w:type="spellStart"/>
            <w:r w:rsidRPr="00566183">
              <w:rPr>
                <w:rFonts w:ascii="Courier New" w:hAnsi="Courier New" w:cs="Courier New"/>
                <w:sz w:val="20"/>
                <w:szCs w:val="20"/>
              </w:rPr>
              <w:t>copy_SMSCGateway</w:t>
            </w:r>
            <w:proofErr w:type="spellEnd"/>
            <w:r w:rsidRPr="00566183">
              <w:rPr>
                <w:rFonts w:ascii="Courier New" w:hAnsi="Courier New" w:cs="Courier New"/>
                <w:sz w:val="20"/>
                <w:szCs w:val="20"/>
              </w:rPr>
              <w:t>\files</w:t>
            </w:r>
          </w:p>
        </w:tc>
      </w:tr>
      <w:tr w:rsidR="002B1801" w:rsidRPr="005E5590" w:rsidTr="00E75072">
        <w:trPr>
          <w:trHeight w:val="485"/>
          <w:jc w:val="center"/>
        </w:trPr>
        <w:tc>
          <w:tcPr>
            <w:tcW w:w="720" w:type="dxa"/>
          </w:tcPr>
          <w:p w:rsidR="002B1801" w:rsidRPr="006B341B" w:rsidRDefault="002B1801" w:rsidP="003C0C13">
            <w:pPr>
              <w:pStyle w:val="TableListNumber1"/>
              <w:numPr>
                <w:ilvl w:val="0"/>
                <w:numId w:val="19"/>
              </w:numPr>
              <w:rPr>
                <w:rFonts w:eastAsia="Arial Unicode MS"/>
              </w:rPr>
            </w:pPr>
          </w:p>
        </w:tc>
        <w:tc>
          <w:tcPr>
            <w:tcW w:w="7887" w:type="dxa"/>
          </w:tcPr>
          <w:p w:rsidR="002B1801" w:rsidRDefault="002B1801" w:rsidP="00BC1908">
            <w:pPr>
              <w:pStyle w:val="Tablecontent"/>
            </w:pPr>
            <w:r>
              <w:t xml:space="preserve">Navigate to the </w:t>
            </w:r>
            <w:proofErr w:type="spellStart"/>
            <w:r w:rsidRPr="00BF0E75">
              <w:rPr>
                <w:i/>
              </w:rPr>
              <w:t>host_vars</w:t>
            </w:r>
            <w:proofErr w:type="spellEnd"/>
            <w:r>
              <w:t xml:space="preserve"> directory. </w:t>
            </w:r>
          </w:p>
        </w:tc>
      </w:tr>
      <w:tr w:rsidR="002B1801" w:rsidRPr="005E5590" w:rsidTr="00E75072">
        <w:trPr>
          <w:trHeight w:val="485"/>
          <w:jc w:val="center"/>
        </w:trPr>
        <w:tc>
          <w:tcPr>
            <w:tcW w:w="720" w:type="dxa"/>
          </w:tcPr>
          <w:p w:rsidR="002B1801" w:rsidRPr="006B341B" w:rsidRDefault="002B1801" w:rsidP="003C0C13">
            <w:pPr>
              <w:pStyle w:val="TableListNumber1"/>
              <w:numPr>
                <w:ilvl w:val="0"/>
                <w:numId w:val="19"/>
              </w:numPr>
              <w:rPr>
                <w:rFonts w:eastAsia="Arial Unicode MS"/>
              </w:rPr>
            </w:pPr>
          </w:p>
        </w:tc>
        <w:tc>
          <w:tcPr>
            <w:tcW w:w="7887" w:type="dxa"/>
          </w:tcPr>
          <w:p w:rsidR="002B1801" w:rsidRDefault="002B1801" w:rsidP="00BF0E75">
            <w:pPr>
              <w:pStyle w:val="Tablecontent"/>
            </w:pPr>
            <w:r>
              <w:t xml:space="preserve">Copy the existing </w:t>
            </w:r>
            <w:proofErr w:type="spellStart"/>
            <w:r w:rsidR="004B2FAA">
              <w:t>WEB</w:t>
            </w:r>
            <w:r w:rsidR="0015718E" w:rsidRPr="0015718E">
              <w:rPr>
                <w:i/>
              </w:rPr>
              <w:t>.yml</w:t>
            </w:r>
            <w:proofErr w:type="spellEnd"/>
            <w:r w:rsidR="0015718E" w:rsidRPr="0015718E">
              <w:rPr>
                <w:i/>
              </w:rPr>
              <w:t xml:space="preserve"> </w:t>
            </w:r>
            <w:r>
              <w:t>file to create as many variable files as the number of Tomcat</w:t>
            </w:r>
            <w:r w:rsidR="004B2FAA">
              <w:t>s to be shipped for WEB instances</w:t>
            </w:r>
            <w:r>
              <w:t xml:space="preserve">, with file name as </w:t>
            </w:r>
            <w:r w:rsidRPr="00CC38E4">
              <w:rPr>
                <w:i/>
              </w:rPr>
              <w:t>&lt;hostname&gt;.</w:t>
            </w:r>
            <w:proofErr w:type="spellStart"/>
            <w:r w:rsidRPr="00CC38E4">
              <w:rPr>
                <w:i/>
              </w:rPr>
              <w:t>yml</w:t>
            </w:r>
            <w:proofErr w:type="spellEnd"/>
            <w:r>
              <w:t xml:space="preserve">, where </w:t>
            </w:r>
            <w:r w:rsidRPr="00AF45D5">
              <w:rPr>
                <w:i/>
              </w:rPr>
              <w:t>&lt;hostname&gt;</w:t>
            </w:r>
            <w:r>
              <w:t xml:space="preserve"> is the hostname defined in </w:t>
            </w:r>
            <w:r w:rsidR="00CC38E4">
              <w:t xml:space="preserve">the </w:t>
            </w:r>
            <w:r w:rsidRPr="00CC38E4">
              <w:rPr>
                <w:i/>
              </w:rPr>
              <w:t>/</w:t>
            </w:r>
            <w:proofErr w:type="spellStart"/>
            <w:r w:rsidRPr="00CC38E4">
              <w:rPr>
                <w:i/>
              </w:rPr>
              <w:t>etc</w:t>
            </w:r>
            <w:proofErr w:type="spellEnd"/>
            <w:r w:rsidRPr="00CC38E4">
              <w:rPr>
                <w:i/>
              </w:rPr>
              <w:t>/hosts</w:t>
            </w:r>
            <w:r w:rsidR="004B2FAA">
              <w:t xml:space="preserve"> file and same defined in “hosts” file</w:t>
            </w:r>
          </w:p>
          <w:p w:rsidR="002B1801" w:rsidRDefault="002B1801" w:rsidP="00BF0E75">
            <w:pPr>
              <w:pStyle w:val="Tablecontent"/>
            </w:pPr>
          </w:p>
          <w:p w:rsidR="004B2FAA" w:rsidRDefault="004B2FAA" w:rsidP="004B2FAA">
            <w:pPr>
              <w:pStyle w:val="Tablecontent"/>
              <w:rPr>
                <w:i/>
              </w:rPr>
            </w:pPr>
            <w:proofErr w:type="gramStart"/>
            <w:r>
              <w:rPr>
                <w:b/>
              </w:rPr>
              <w:t>Sample</w:t>
            </w:r>
            <w:r w:rsidR="002B1801">
              <w:t xml:space="preserve">: </w:t>
            </w:r>
            <w:r w:rsidR="002B1801" w:rsidRPr="00AF45D5">
              <w:rPr>
                <w:i/>
              </w:rPr>
              <w:t>IP1_instance1.yml</w:t>
            </w:r>
            <w:r w:rsidR="002B1801">
              <w:t xml:space="preserve">, </w:t>
            </w:r>
            <w:r w:rsidR="002B1801" w:rsidRPr="00AF45D5">
              <w:rPr>
                <w:i/>
              </w:rPr>
              <w:t>IP1_instance2.yml</w:t>
            </w:r>
            <w:r>
              <w:rPr>
                <w:i/>
              </w:rPr>
              <w:t xml:space="preserve"> ….</w:t>
            </w:r>
            <w:proofErr w:type="gramEnd"/>
          </w:p>
          <w:p w:rsidR="004B2FAA" w:rsidRDefault="004B2FAA" w:rsidP="004B2FAA">
            <w:pPr>
              <w:pStyle w:val="Tablecontent"/>
            </w:pPr>
            <w:r>
              <w:t xml:space="preserve">Example : </w:t>
            </w:r>
            <w:proofErr w:type="spellStart"/>
            <w:r>
              <w:t>cp</w:t>
            </w:r>
            <w:proofErr w:type="spellEnd"/>
            <w:r>
              <w:t xml:space="preserve">   </w:t>
            </w:r>
            <w:proofErr w:type="spellStart"/>
            <w:r>
              <w:t>WEB.yml</w:t>
            </w:r>
            <w:proofErr w:type="spellEnd"/>
            <w:r>
              <w:t xml:space="preserve">   </w:t>
            </w:r>
            <w:r w:rsidRPr="004B2FAA">
              <w:t>tomcat_web1.yml</w:t>
            </w:r>
          </w:p>
          <w:p w:rsidR="004B5B48" w:rsidRDefault="004B5B48" w:rsidP="004B2FAA">
            <w:pPr>
              <w:pStyle w:val="Tablecontent"/>
            </w:pPr>
            <w:r>
              <w:t xml:space="preserve">                 </w:t>
            </w:r>
            <w:proofErr w:type="spellStart"/>
            <w:r>
              <w:t>cp</w:t>
            </w:r>
            <w:proofErr w:type="spellEnd"/>
            <w:r>
              <w:t xml:space="preserve">   </w:t>
            </w:r>
            <w:proofErr w:type="spellStart"/>
            <w:r>
              <w:t>WEB.yml</w:t>
            </w:r>
            <w:proofErr w:type="spellEnd"/>
            <w:r>
              <w:t xml:space="preserve">   tomcat_web2</w:t>
            </w:r>
            <w:r w:rsidRPr="004B2FAA">
              <w:t>.yml</w:t>
            </w:r>
          </w:p>
          <w:p w:rsidR="004B5B48" w:rsidRDefault="004B5B48" w:rsidP="004B2FAA">
            <w:pPr>
              <w:pStyle w:val="Tablecontent"/>
            </w:pPr>
          </w:p>
          <w:p w:rsidR="004B5B48" w:rsidRDefault="004B5B48" w:rsidP="004B5B48">
            <w:pPr>
              <w:pStyle w:val="Tablecontent"/>
            </w:pPr>
            <w:r>
              <w:t>Similarly , for SMSR Copy the existing “</w:t>
            </w:r>
            <w:proofErr w:type="spellStart"/>
            <w:r>
              <w:t>SMSR</w:t>
            </w:r>
            <w:r w:rsidRPr="0015718E">
              <w:rPr>
                <w:i/>
              </w:rPr>
              <w:t>.yml</w:t>
            </w:r>
            <w:proofErr w:type="spellEnd"/>
            <w:r>
              <w:rPr>
                <w:i/>
              </w:rPr>
              <w:t>”</w:t>
            </w:r>
            <w:r w:rsidRPr="0015718E">
              <w:rPr>
                <w:i/>
              </w:rPr>
              <w:t xml:space="preserve"> </w:t>
            </w:r>
            <w:r>
              <w:t xml:space="preserve">file to create as many variable files as the number of Tomcats to be shipped for </w:t>
            </w:r>
            <w:r w:rsidR="00111ECD">
              <w:t>SMSR</w:t>
            </w:r>
            <w:r>
              <w:t xml:space="preserve"> instances, with file name as </w:t>
            </w:r>
            <w:r w:rsidRPr="00CC38E4">
              <w:rPr>
                <w:i/>
              </w:rPr>
              <w:t>&lt;hostname&gt;.</w:t>
            </w:r>
            <w:proofErr w:type="spellStart"/>
            <w:r w:rsidRPr="00CC38E4">
              <w:rPr>
                <w:i/>
              </w:rPr>
              <w:t>yml</w:t>
            </w:r>
            <w:proofErr w:type="spellEnd"/>
            <w:r>
              <w:t xml:space="preserve">, where </w:t>
            </w:r>
            <w:r w:rsidRPr="00AF45D5">
              <w:rPr>
                <w:i/>
              </w:rPr>
              <w:t>&lt;hostname&gt;</w:t>
            </w:r>
            <w:r>
              <w:t xml:space="preserve"> is the hostname defined in the </w:t>
            </w:r>
            <w:r w:rsidRPr="00CC38E4">
              <w:rPr>
                <w:i/>
              </w:rPr>
              <w:t>/</w:t>
            </w:r>
            <w:proofErr w:type="spellStart"/>
            <w:r w:rsidRPr="00CC38E4">
              <w:rPr>
                <w:i/>
              </w:rPr>
              <w:t>etc</w:t>
            </w:r>
            <w:proofErr w:type="spellEnd"/>
            <w:r w:rsidRPr="00CC38E4">
              <w:rPr>
                <w:i/>
              </w:rPr>
              <w:t>/hosts</w:t>
            </w:r>
            <w:r>
              <w:t xml:space="preserve"> file and same defined in “hosts” file</w:t>
            </w:r>
          </w:p>
          <w:p w:rsidR="004B5B48" w:rsidRDefault="004B5B48" w:rsidP="004B5B48">
            <w:pPr>
              <w:pStyle w:val="Tablecontent"/>
            </w:pPr>
            <w:r>
              <w:t xml:space="preserve">Example : </w:t>
            </w:r>
            <w:proofErr w:type="spellStart"/>
            <w:r>
              <w:t>cp</w:t>
            </w:r>
            <w:proofErr w:type="spellEnd"/>
            <w:r>
              <w:t xml:space="preserve">   </w:t>
            </w:r>
            <w:proofErr w:type="spellStart"/>
            <w:r>
              <w:t>SMSR.yml</w:t>
            </w:r>
            <w:proofErr w:type="spellEnd"/>
            <w:r>
              <w:t xml:space="preserve">   tomcat_smsr</w:t>
            </w:r>
            <w:r w:rsidRPr="004B2FAA">
              <w:t>1.yml</w:t>
            </w:r>
          </w:p>
          <w:p w:rsidR="004B5B48" w:rsidRDefault="004B5B48" w:rsidP="004B5B48">
            <w:pPr>
              <w:pStyle w:val="Tablecontent"/>
            </w:pPr>
            <w:r>
              <w:t xml:space="preserve">                 </w:t>
            </w:r>
            <w:proofErr w:type="spellStart"/>
            <w:r>
              <w:t>cp</w:t>
            </w:r>
            <w:proofErr w:type="spellEnd"/>
            <w:r>
              <w:t xml:space="preserve">   </w:t>
            </w:r>
            <w:proofErr w:type="spellStart"/>
            <w:r>
              <w:t>SMSR.yml</w:t>
            </w:r>
            <w:proofErr w:type="spellEnd"/>
            <w:r>
              <w:t xml:space="preserve">   tomcat_smsr2</w:t>
            </w:r>
            <w:r w:rsidRPr="004B2FAA">
              <w:t>.yml</w:t>
            </w:r>
          </w:p>
          <w:p w:rsidR="004B5B48" w:rsidRDefault="004B5B48" w:rsidP="004B5B48">
            <w:pPr>
              <w:pStyle w:val="Tablecontent"/>
            </w:pPr>
          </w:p>
          <w:p w:rsidR="00111ECD" w:rsidRDefault="00111ECD" w:rsidP="00111ECD">
            <w:pPr>
              <w:pStyle w:val="Tablecontent"/>
            </w:pPr>
            <w:r>
              <w:t>And again for SMSP, Copy the existing “</w:t>
            </w:r>
            <w:proofErr w:type="spellStart"/>
            <w:r>
              <w:t>SMSP</w:t>
            </w:r>
            <w:r w:rsidRPr="0015718E">
              <w:rPr>
                <w:i/>
              </w:rPr>
              <w:t>.yml</w:t>
            </w:r>
            <w:proofErr w:type="spellEnd"/>
            <w:r>
              <w:rPr>
                <w:i/>
              </w:rPr>
              <w:t>”</w:t>
            </w:r>
            <w:r w:rsidRPr="0015718E">
              <w:rPr>
                <w:i/>
              </w:rPr>
              <w:t xml:space="preserve"> </w:t>
            </w:r>
            <w:r>
              <w:t xml:space="preserve">file to create as many variable files as the number of Tomcats to be shipped for SMSP instances, with file name as </w:t>
            </w:r>
            <w:r w:rsidRPr="00CC38E4">
              <w:rPr>
                <w:i/>
              </w:rPr>
              <w:t>&lt;hostname&gt;.</w:t>
            </w:r>
            <w:proofErr w:type="spellStart"/>
            <w:r w:rsidRPr="00CC38E4">
              <w:rPr>
                <w:i/>
              </w:rPr>
              <w:t>yml</w:t>
            </w:r>
            <w:proofErr w:type="spellEnd"/>
            <w:r>
              <w:t xml:space="preserve">, where </w:t>
            </w:r>
            <w:r w:rsidRPr="00AF45D5">
              <w:rPr>
                <w:i/>
              </w:rPr>
              <w:t>&lt;hostname&gt;</w:t>
            </w:r>
            <w:r>
              <w:t xml:space="preserve"> is the hostname defined in the </w:t>
            </w:r>
            <w:r w:rsidRPr="00CC38E4">
              <w:rPr>
                <w:i/>
              </w:rPr>
              <w:t>/</w:t>
            </w:r>
            <w:proofErr w:type="spellStart"/>
            <w:r w:rsidRPr="00CC38E4">
              <w:rPr>
                <w:i/>
              </w:rPr>
              <w:t>etc</w:t>
            </w:r>
            <w:proofErr w:type="spellEnd"/>
            <w:r w:rsidRPr="00CC38E4">
              <w:rPr>
                <w:i/>
              </w:rPr>
              <w:t>/hosts</w:t>
            </w:r>
            <w:r>
              <w:t xml:space="preserve"> file and same defined in “hosts” file</w:t>
            </w:r>
          </w:p>
          <w:p w:rsidR="00111ECD" w:rsidRDefault="00111ECD" w:rsidP="00111ECD">
            <w:pPr>
              <w:pStyle w:val="Tablecontent"/>
            </w:pPr>
            <w:r>
              <w:t xml:space="preserve">Example : </w:t>
            </w:r>
            <w:proofErr w:type="spellStart"/>
            <w:r>
              <w:t>cp</w:t>
            </w:r>
            <w:proofErr w:type="spellEnd"/>
            <w:r>
              <w:t xml:space="preserve">   </w:t>
            </w:r>
            <w:proofErr w:type="spellStart"/>
            <w:r>
              <w:t>SMSP.yml</w:t>
            </w:r>
            <w:proofErr w:type="spellEnd"/>
            <w:r>
              <w:t xml:space="preserve">   tomcat_smsp</w:t>
            </w:r>
            <w:r w:rsidRPr="004B2FAA">
              <w:t>1.yml</w:t>
            </w:r>
          </w:p>
          <w:p w:rsidR="00111ECD" w:rsidRDefault="00111ECD" w:rsidP="00111ECD">
            <w:pPr>
              <w:pStyle w:val="Tablecontent"/>
            </w:pPr>
            <w:r>
              <w:t xml:space="preserve">                 </w:t>
            </w:r>
            <w:proofErr w:type="spellStart"/>
            <w:r>
              <w:t>cp</w:t>
            </w:r>
            <w:proofErr w:type="spellEnd"/>
            <w:r>
              <w:t xml:space="preserve">   </w:t>
            </w:r>
            <w:proofErr w:type="spellStart"/>
            <w:r>
              <w:t>SMSP.yml</w:t>
            </w:r>
            <w:proofErr w:type="spellEnd"/>
            <w:r>
              <w:t xml:space="preserve">   tomcat_smsp2</w:t>
            </w:r>
            <w:r w:rsidRPr="004B2FAA">
              <w:t>.yml</w:t>
            </w:r>
          </w:p>
          <w:p w:rsidR="004B5B48" w:rsidRDefault="004B5B48" w:rsidP="004B2FAA">
            <w:pPr>
              <w:pStyle w:val="Tablecontent"/>
            </w:pPr>
          </w:p>
        </w:tc>
      </w:tr>
      <w:tr w:rsidR="002B1801" w:rsidRPr="005E5590" w:rsidTr="00E75072">
        <w:trPr>
          <w:trHeight w:val="485"/>
          <w:jc w:val="center"/>
        </w:trPr>
        <w:tc>
          <w:tcPr>
            <w:tcW w:w="720" w:type="dxa"/>
          </w:tcPr>
          <w:p w:rsidR="002B1801" w:rsidRPr="006B341B" w:rsidRDefault="002B1801" w:rsidP="003C0C13">
            <w:pPr>
              <w:pStyle w:val="TableListNumber1"/>
              <w:numPr>
                <w:ilvl w:val="0"/>
                <w:numId w:val="19"/>
              </w:numPr>
              <w:rPr>
                <w:rFonts w:eastAsia="Arial Unicode MS"/>
              </w:rPr>
            </w:pPr>
          </w:p>
        </w:tc>
        <w:tc>
          <w:tcPr>
            <w:tcW w:w="7887" w:type="dxa"/>
          </w:tcPr>
          <w:p w:rsidR="002B1801" w:rsidRDefault="002B1801" w:rsidP="00772D5F">
            <w:pPr>
              <w:pStyle w:val="Tablecontent"/>
            </w:pPr>
            <w:r>
              <w:t xml:space="preserve">Open each variable file </w:t>
            </w:r>
            <w:r w:rsidR="00772D5F">
              <w:t>created</w:t>
            </w:r>
            <w:r w:rsidR="00896D15">
              <w:t xml:space="preserve"> in above step</w:t>
            </w:r>
            <w:r w:rsidR="00772D5F">
              <w:t xml:space="preserve"> </w:t>
            </w:r>
            <w:r>
              <w:t xml:space="preserve">and </w:t>
            </w:r>
            <w:r w:rsidR="00772D5F">
              <w:t>modify</w:t>
            </w:r>
            <w:r>
              <w:t xml:space="preserve"> the value of variables.</w:t>
            </w:r>
            <w:r w:rsidR="00000CAE">
              <w:t xml:space="preserve"> For help regarding variables open attached file in notepad++.</w:t>
            </w:r>
          </w:p>
          <w:p w:rsidR="00097695" w:rsidRDefault="00933D5B" w:rsidP="00566183">
            <w:pPr>
              <w:pStyle w:val="Tablecontent"/>
            </w:pPr>
            <w:r w:rsidRPr="00331A5B">
              <w:object w:dxaOrig="7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8.05pt;height:40.75pt" o:ole="">
                  <v:imagedata r:id="rId34" o:title=""/>
                </v:shape>
                <o:OLEObject Type="Embed" ProgID="Package" ShapeID="_x0000_i1033" DrawAspect="Content" ObjectID="_1582722691" r:id="rId35"/>
              </w:object>
            </w:r>
          </w:p>
          <w:p w:rsidR="000F2D50" w:rsidRDefault="00EB38C1" w:rsidP="00566183">
            <w:pPr>
              <w:pStyle w:val="Tablecontent"/>
            </w:pPr>
            <w:r w:rsidRPr="000F2D50">
              <w:object w:dxaOrig="870" w:dyaOrig="810">
                <v:shape id="_x0000_i1026" type="#_x0000_t75" style="width:43.45pt;height:40.75pt" o:ole="">
                  <v:imagedata r:id="rId36" o:title=""/>
                </v:shape>
                <o:OLEObject Type="Embed" ProgID="Package" ShapeID="_x0000_i1026" DrawAspect="Content" ObjectID="_1582722692" r:id="rId37"/>
              </w:object>
            </w:r>
          </w:p>
          <w:p w:rsidR="000F2D50" w:rsidRDefault="00077EC8" w:rsidP="00566183">
            <w:pPr>
              <w:pStyle w:val="Tablecontent"/>
            </w:pPr>
            <w:r w:rsidRPr="000F2D50">
              <w:object w:dxaOrig="870" w:dyaOrig="810">
                <v:shape id="_x0000_i1027" type="#_x0000_t75" style="width:43.45pt;height:40.75pt" o:ole="">
                  <v:imagedata r:id="rId38" o:title=""/>
                </v:shape>
                <o:OLEObject Type="Embed" ProgID="Package" ShapeID="_x0000_i1027" DrawAspect="Content" ObjectID="_1582722693" r:id="rId39"/>
              </w:object>
            </w:r>
          </w:p>
          <w:p w:rsidR="00906C36" w:rsidRDefault="00906C36" w:rsidP="00906C36">
            <w:pPr>
              <w:pStyle w:val="Tablecontent"/>
              <w:rPr>
                <w:highlight w:val="yellow"/>
              </w:rPr>
            </w:pPr>
            <w:r>
              <w:rPr>
                <w:highlight w:val="yellow"/>
              </w:rPr>
              <w:t xml:space="preserve">Note1: In case of Sudo User(root is not present), provide sudo user details in </w:t>
            </w:r>
            <w:r>
              <w:rPr>
                <w:highlight w:val="yellow"/>
                <w:u w:val="single"/>
              </w:rPr>
              <w:t xml:space="preserve">ansible_ssh_user  </w:t>
            </w:r>
            <w:r>
              <w:rPr>
                <w:highlight w:val="yellow"/>
              </w:rPr>
              <w:t xml:space="preserve">and  </w:t>
            </w:r>
            <w:r>
              <w:rPr>
                <w:highlight w:val="yellow"/>
                <w:u w:val="single"/>
              </w:rPr>
              <w:t xml:space="preserve">ansible_ssh_pass.  </w:t>
            </w:r>
            <w:r>
              <w:rPr>
                <w:highlight w:val="yellow"/>
              </w:rPr>
              <w:t>Sudo Users must be able to run all the root commands. In order to avoid Linux Prompt asking for password, allow Sudo User to run commands without password in sudoers (visudo) file.</w:t>
            </w:r>
            <w:r w:rsidR="00372AAB">
              <w:rPr>
                <w:highlight w:val="yellow"/>
              </w:rPr>
              <w:t xml:space="preserve"> This is prerequisite for executing Ansible using sudo user.</w:t>
            </w:r>
          </w:p>
          <w:p w:rsidR="00097695" w:rsidRDefault="00097695" w:rsidP="00566183">
            <w:pPr>
              <w:pStyle w:val="Tablecontent"/>
            </w:pPr>
            <w:r w:rsidRPr="00C125DB">
              <w:rPr>
                <w:highlight w:val="yellow"/>
              </w:rPr>
              <w:t>Note</w:t>
            </w:r>
            <w:r w:rsidR="00906C36">
              <w:rPr>
                <w:highlight w:val="yellow"/>
              </w:rPr>
              <w:t>2</w:t>
            </w:r>
            <w:r w:rsidRPr="00C125DB">
              <w:rPr>
                <w:highlight w:val="yellow"/>
              </w:rPr>
              <w:t xml:space="preserve"> : SHUTDOWN_PORT, CONNECTOR_PORT and AJP_CONNECTOR_PORT must be unique in each variable file because they are for Server.xml otherwise there will be error in starting tomcat.</w:t>
            </w:r>
          </w:p>
        </w:tc>
      </w:tr>
      <w:tr w:rsidR="002B1801" w:rsidRPr="005E5590" w:rsidTr="00E75072">
        <w:trPr>
          <w:trHeight w:val="485"/>
          <w:jc w:val="center"/>
        </w:trPr>
        <w:tc>
          <w:tcPr>
            <w:tcW w:w="720" w:type="dxa"/>
          </w:tcPr>
          <w:p w:rsidR="002B1801" w:rsidRPr="006B341B" w:rsidRDefault="002B1801" w:rsidP="003C0C13">
            <w:pPr>
              <w:pStyle w:val="TableListNumber1"/>
              <w:numPr>
                <w:ilvl w:val="0"/>
                <w:numId w:val="19"/>
              </w:numPr>
              <w:rPr>
                <w:rFonts w:eastAsia="Arial Unicode MS"/>
              </w:rPr>
            </w:pPr>
          </w:p>
        </w:tc>
        <w:tc>
          <w:tcPr>
            <w:tcW w:w="7887" w:type="dxa"/>
          </w:tcPr>
          <w:p w:rsidR="002B1801" w:rsidRDefault="002B1801" w:rsidP="00E45F11">
            <w:pPr>
              <w:pStyle w:val="Tablecontent"/>
            </w:pPr>
            <w:r>
              <w:t>Save and close each variable file.</w:t>
            </w:r>
          </w:p>
        </w:tc>
      </w:tr>
      <w:tr w:rsidR="00152D7D" w:rsidRPr="005E5590" w:rsidTr="00E75072">
        <w:trPr>
          <w:trHeight w:val="485"/>
          <w:jc w:val="center"/>
        </w:trPr>
        <w:tc>
          <w:tcPr>
            <w:tcW w:w="720" w:type="dxa"/>
          </w:tcPr>
          <w:p w:rsidR="00152D7D" w:rsidRPr="006B341B" w:rsidRDefault="00152D7D" w:rsidP="003C0C13">
            <w:pPr>
              <w:pStyle w:val="TableListNumber1"/>
              <w:numPr>
                <w:ilvl w:val="0"/>
                <w:numId w:val="19"/>
              </w:numPr>
              <w:rPr>
                <w:rFonts w:eastAsia="Arial Unicode MS"/>
              </w:rPr>
            </w:pPr>
          </w:p>
        </w:tc>
        <w:tc>
          <w:tcPr>
            <w:tcW w:w="7887" w:type="dxa"/>
          </w:tcPr>
          <w:p w:rsidR="00152D7D" w:rsidRDefault="00152D7D" w:rsidP="00E45F11">
            <w:pPr>
              <w:pStyle w:val="Tablecontent"/>
              <w:rPr>
                <w:i/>
              </w:rPr>
            </w:pPr>
            <w:r>
              <w:t xml:space="preserve">Copy tomcat inside </w:t>
            </w:r>
            <w:r w:rsidRPr="00152D7D">
              <w:t>pretups_app/roles/copy_tomcat/files</w:t>
            </w:r>
            <w:r>
              <w:t xml:space="preserve"> having same name as specified in </w:t>
            </w:r>
            <w:r w:rsidRPr="00CC38E4">
              <w:rPr>
                <w:i/>
              </w:rPr>
              <w:t>&lt;hostname&gt;.yml</w:t>
            </w:r>
            <w:r>
              <w:rPr>
                <w:i/>
              </w:rPr>
              <w:t xml:space="preserve"> file for variable </w:t>
            </w:r>
            <w:r w:rsidRPr="00152D7D">
              <w:rPr>
                <w:i/>
              </w:rPr>
              <w:t>tomcat_name</w:t>
            </w:r>
            <w:r>
              <w:rPr>
                <w:i/>
              </w:rPr>
              <w:t xml:space="preserve">. </w:t>
            </w:r>
          </w:p>
          <w:p w:rsidR="00C125DB" w:rsidRDefault="00C125DB" w:rsidP="00C125DB">
            <w:pPr>
              <w:pStyle w:val="Tablecontent"/>
            </w:pPr>
            <w:r>
              <w:rPr>
                <w:i/>
              </w:rPr>
              <w:t>Note : For every instance there must be different tomcats inside p</w:t>
            </w:r>
            <w:r w:rsidRPr="00152D7D">
              <w:t>retups_app/roles/copy_tomcat/files</w:t>
            </w:r>
          </w:p>
          <w:p w:rsidR="00C125DB" w:rsidRDefault="00953DD5" w:rsidP="00C125DB">
            <w:pPr>
              <w:pStyle w:val="Tablecontent"/>
            </w:pPr>
            <w:r>
              <w:t xml:space="preserve">If only one tomcat is kept </w:t>
            </w:r>
            <w:r w:rsidR="00C125DB">
              <w:t xml:space="preserve">here and same tomcat is tried to be shipped for each instance then there will be problem while shipping tomcat to remote location because tomcat of same name cannot exist at same location for each instance (if / </w:t>
            </w:r>
            <w:r w:rsidR="00C125DB" w:rsidRPr="00C125DB">
              <w:t xml:space="preserve">HOME_DIR_NAME </w:t>
            </w:r>
            <w:r w:rsidR="00C125DB">
              <w:t xml:space="preserve"> is same for every instance)</w:t>
            </w:r>
          </w:p>
          <w:p w:rsidR="00616704" w:rsidRDefault="00616704" w:rsidP="00C125DB">
            <w:pPr>
              <w:pStyle w:val="Tablecontent"/>
            </w:pPr>
          </w:p>
          <w:p w:rsidR="00616704" w:rsidRDefault="00B72681" w:rsidP="00C125DB">
            <w:pPr>
              <w:pStyle w:val="Tablecontent"/>
            </w:pPr>
            <w:r>
              <w:t>Note 2</w:t>
            </w:r>
            <w:r w:rsidR="00616704">
              <w:t xml:space="preserve"> : If only one tomcat is provided then follow these steps : </w:t>
            </w:r>
          </w:p>
          <w:p w:rsidR="00616704" w:rsidRDefault="00616704" w:rsidP="003C0C13">
            <w:pPr>
              <w:pStyle w:val="Tablecontent"/>
              <w:numPr>
                <w:ilvl w:val="1"/>
                <w:numId w:val="18"/>
              </w:numPr>
            </w:pPr>
            <w:r>
              <w:t xml:space="preserve">untar it using following command : </w:t>
            </w:r>
          </w:p>
          <w:p w:rsidR="00616704" w:rsidRDefault="00616704" w:rsidP="00C125DB">
            <w:pPr>
              <w:pStyle w:val="Tablecontent"/>
            </w:pPr>
            <w:r>
              <w:t xml:space="preserve">                    tar –xvzf  tomcat_name.tar.gz   </w:t>
            </w:r>
          </w:p>
          <w:p w:rsidR="00616704" w:rsidRDefault="00616704" w:rsidP="003C0C13">
            <w:pPr>
              <w:pStyle w:val="Tablecontent"/>
              <w:numPr>
                <w:ilvl w:val="1"/>
                <w:numId w:val="18"/>
              </w:numPr>
            </w:pPr>
            <w:r>
              <w:t>Now create copies of this tomcat for each instance by following command :</w:t>
            </w:r>
          </w:p>
          <w:p w:rsidR="00616704" w:rsidRDefault="00616704" w:rsidP="00C125DB">
            <w:pPr>
              <w:pStyle w:val="Tablecontent"/>
            </w:pPr>
            <w:r>
              <w:t xml:space="preserve">                    cp –R source_tomcat_name new_tomcat_name</w:t>
            </w:r>
          </w:p>
          <w:p w:rsidR="00616704" w:rsidRDefault="00616704" w:rsidP="003C0C13">
            <w:pPr>
              <w:pStyle w:val="Tablecontent"/>
              <w:numPr>
                <w:ilvl w:val="1"/>
                <w:numId w:val="18"/>
              </w:numPr>
            </w:pPr>
            <w:r>
              <w:t>Make tar of this tomcat by using following command :</w:t>
            </w:r>
          </w:p>
          <w:p w:rsidR="00616704" w:rsidRDefault="00616704" w:rsidP="00616704">
            <w:pPr>
              <w:pStyle w:val="Tablecontent"/>
              <w:ind w:left="1008"/>
            </w:pPr>
            <w:r>
              <w:t>tar –cvzf  tomcat_name.tar.gz   tomcat_name</w:t>
            </w:r>
          </w:p>
          <w:p w:rsidR="00616704" w:rsidRDefault="00F20F08" w:rsidP="00C125DB">
            <w:pPr>
              <w:pStyle w:val="Tablecontent"/>
            </w:pPr>
            <w:r>
              <w:t xml:space="preserve">                      Here tomcat_n</w:t>
            </w:r>
            <w:r w:rsidR="007D0D65">
              <w:t>a</w:t>
            </w:r>
            <w:r>
              <w:t>me must be same mentioned in ea</w:t>
            </w:r>
            <w:r w:rsidR="007D46C9">
              <w:t xml:space="preserve">ch variable file created in </w:t>
            </w:r>
            <w:r w:rsidR="00480201">
              <w:t xml:space="preserve">                  </w:t>
            </w:r>
            <w:r w:rsidR="007D46C9">
              <w:t>abov</w:t>
            </w:r>
            <w:r>
              <w:t>e steps.</w:t>
            </w:r>
          </w:p>
        </w:tc>
      </w:tr>
      <w:tr w:rsidR="002B1801" w:rsidRPr="005E5590" w:rsidTr="00E75072">
        <w:trPr>
          <w:trHeight w:val="485"/>
          <w:jc w:val="center"/>
        </w:trPr>
        <w:tc>
          <w:tcPr>
            <w:tcW w:w="720" w:type="dxa"/>
          </w:tcPr>
          <w:p w:rsidR="002B1801" w:rsidRPr="006B341B" w:rsidRDefault="002B1801" w:rsidP="003C0C13">
            <w:pPr>
              <w:pStyle w:val="TableListNumber1"/>
              <w:numPr>
                <w:ilvl w:val="0"/>
                <w:numId w:val="19"/>
              </w:numPr>
              <w:rPr>
                <w:rFonts w:eastAsia="Arial Unicode MS"/>
              </w:rPr>
            </w:pPr>
          </w:p>
        </w:tc>
        <w:tc>
          <w:tcPr>
            <w:tcW w:w="7887" w:type="dxa"/>
          </w:tcPr>
          <w:p w:rsidR="002B1801" w:rsidRDefault="002B1801" w:rsidP="00E75072">
            <w:pPr>
              <w:pStyle w:val="Tablecontent"/>
            </w:pPr>
            <w:r>
              <w:t xml:space="preserve">Navigate to the </w:t>
            </w:r>
            <w:r w:rsidRPr="006A77CD">
              <w:rPr>
                <w:i/>
              </w:rPr>
              <w:t>pretups_app</w:t>
            </w:r>
            <w:r>
              <w:t xml:space="preserve"> directory.</w:t>
            </w:r>
          </w:p>
        </w:tc>
      </w:tr>
      <w:tr w:rsidR="002B1801" w:rsidRPr="005E5590" w:rsidTr="00E75072">
        <w:trPr>
          <w:trHeight w:val="485"/>
          <w:jc w:val="center"/>
        </w:trPr>
        <w:tc>
          <w:tcPr>
            <w:tcW w:w="720" w:type="dxa"/>
          </w:tcPr>
          <w:p w:rsidR="002B1801" w:rsidRPr="006B341B" w:rsidRDefault="002B1801" w:rsidP="003C0C13">
            <w:pPr>
              <w:pStyle w:val="TableListNumber1"/>
              <w:numPr>
                <w:ilvl w:val="0"/>
                <w:numId w:val="19"/>
              </w:numPr>
              <w:rPr>
                <w:rFonts w:eastAsia="Arial Unicode MS"/>
              </w:rPr>
            </w:pPr>
          </w:p>
        </w:tc>
        <w:tc>
          <w:tcPr>
            <w:tcW w:w="7887" w:type="dxa"/>
          </w:tcPr>
          <w:p w:rsidR="002B1801" w:rsidRDefault="002B1801" w:rsidP="00E75072">
            <w:pPr>
              <w:pStyle w:val="Tablecontent"/>
            </w:pPr>
            <w:r>
              <w:t>Install the PreTUPS application</w:t>
            </w:r>
            <w:r w:rsidR="00723653">
              <w:t xml:space="preserve"> by executing following command </w:t>
            </w:r>
            <w:r>
              <w:t>:</w:t>
            </w:r>
          </w:p>
          <w:p w:rsidR="00023574" w:rsidRDefault="00023574" w:rsidP="00023574">
            <w:pPr>
              <w:pStyle w:val="code0"/>
              <w:ind w:left="0"/>
            </w:pPr>
            <w:r>
              <w:t xml:space="preserve">    ansible-playbook -i hosts site.yml –vvvv –c </w:t>
            </w:r>
            <w:r w:rsidRPr="00023574">
              <w:t>paramiko</w:t>
            </w:r>
          </w:p>
          <w:p w:rsidR="002B1801" w:rsidRDefault="00A120AA" w:rsidP="002A5A98">
            <w:pPr>
              <w:pStyle w:val="Tablecontent"/>
            </w:pPr>
            <w:r>
              <w:t>Sometimes, for some machines after executing this command, it asks for (yes/no) to continue operation on that machine for fingerprint. In that case, enter “yes”</w:t>
            </w:r>
          </w:p>
          <w:p w:rsidR="00A120AA" w:rsidRDefault="00A120AA" w:rsidP="002A5A98">
            <w:pPr>
              <w:pStyle w:val="Tablecontent"/>
            </w:pPr>
          </w:p>
          <w:p w:rsidR="002B1801" w:rsidRDefault="002B1801" w:rsidP="002A5A98">
            <w:pPr>
              <w:pStyle w:val="Tablecontent"/>
            </w:pPr>
            <w:r>
              <w:t>Sample logs that are generated on running the preceding command are attached.</w:t>
            </w:r>
          </w:p>
          <w:p w:rsidR="002B1801" w:rsidRPr="00685813" w:rsidRDefault="00547FA5" w:rsidP="00A211B6">
            <w:pPr>
              <w:pStyle w:val="BodyText2"/>
            </w:pPr>
            <w:r w:rsidRPr="00CD3024">
              <w:object w:dxaOrig="1530" w:dyaOrig="810">
                <v:shape id="_x0000_i1028" type="#_x0000_t75" style="width:76.75pt;height:40.75pt" o:ole="">
                  <v:imagedata r:id="rId40" o:title=""/>
                </v:shape>
                <o:OLEObject Type="Embed" ProgID="Package" ShapeID="_x0000_i1028" DrawAspect="Content" ObjectID="_1582722694" r:id="rId41"/>
              </w:object>
            </w:r>
          </w:p>
        </w:tc>
      </w:tr>
    </w:tbl>
    <w:p w:rsidR="00E03758" w:rsidRDefault="00E03758" w:rsidP="00E03758">
      <w:pPr>
        <w:pStyle w:val="BodyText2"/>
        <w:numPr>
          <w:ilvl w:val="0"/>
          <w:numId w:val="0"/>
        </w:numPr>
      </w:pPr>
      <w:bookmarkStart w:id="73" w:name="_Cluster_Installation_and"/>
      <w:bookmarkEnd w:id="73"/>
    </w:p>
    <w:p w:rsidR="00C70EE3" w:rsidRDefault="00C70EE3" w:rsidP="00C70EE3">
      <w:pPr>
        <w:pStyle w:val="Heading2"/>
      </w:pPr>
      <w:bookmarkStart w:id="74" w:name="_Database_Configuration_Using"/>
      <w:bookmarkStart w:id="75" w:name="_Toc430271799"/>
      <w:bookmarkEnd w:id="74"/>
      <w:r>
        <w:t>Database Configuration Using Ansible</w:t>
      </w:r>
      <w:bookmarkEnd w:id="75"/>
    </w:p>
    <w:p w:rsidR="00A91299" w:rsidDel="004B1367" w:rsidRDefault="00C70EE3" w:rsidP="00A91299">
      <w:pPr>
        <w:pStyle w:val="BodyText2"/>
        <w:numPr>
          <w:ilvl w:val="0"/>
          <w:numId w:val="22"/>
        </w:numPr>
        <w:rPr>
          <w:del w:id="76" w:author="Anubhav Pandey1" w:date="2017-05-31T16:37:00Z"/>
        </w:rPr>
      </w:pPr>
      <w:r w:rsidRPr="005E5590">
        <w:t xml:space="preserve">The following table lists the steps to </w:t>
      </w:r>
      <w:r w:rsidR="00DB66F0">
        <w:t>configure</w:t>
      </w:r>
      <w:r>
        <w:t xml:space="preserve"> the database</w:t>
      </w:r>
      <w:r w:rsidR="00DB66F0">
        <w:t xml:space="preserve"> using Ansible</w:t>
      </w:r>
      <w:ins w:id="77" w:author="Anubhav Pandey1" w:date="2017-05-31T16:38:00Z">
        <w:r w:rsidR="00A91299">
          <w:t>.</w:t>
        </w:r>
      </w:ins>
      <w:del w:id="78" w:author="Anubhav Pandey1" w:date="2017-05-31T16:37:00Z">
        <w:r w:rsidDel="00A91299">
          <w:delText>.</w:delText>
        </w:r>
      </w:del>
    </w:p>
    <w:p w:rsidR="004B1367" w:rsidRDefault="004B1367" w:rsidP="00A91299">
      <w:pPr>
        <w:pStyle w:val="BodyText2"/>
        <w:numPr>
          <w:ilvl w:val="0"/>
          <w:numId w:val="22"/>
        </w:numPr>
        <w:rPr>
          <w:ins w:id="79" w:author="Anubhav Pandey1" w:date="2017-06-06T12:14:00Z"/>
        </w:rPr>
      </w:pPr>
    </w:p>
    <w:p w:rsidR="00A91299" w:rsidRPr="00A91299" w:rsidRDefault="00A91299" w:rsidP="00A91299">
      <w:pPr>
        <w:pStyle w:val="BodyText2"/>
        <w:numPr>
          <w:ilvl w:val="0"/>
          <w:numId w:val="22"/>
        </w:numPr>
        <w:rPr>
          <w:ins w:id="80" w:author="Anubhav Pandey1" w:date="2017-05-31T16:38:00Z"/>
          <w:highlight w:val="yellow"/>
          <w:rPrChange w:id="81" w:author="Anubhav Pandey1" w:date="2017-05-31T16:38:00Z">
            <w:rPr>
              <w:ins w:id="82" w:author="Anubhav Pandey1" w:date="2017-05-31T16:38:00Z"/>
            </w:rPr>
          </w:rPrChange>
        </w:rPr>
      </w:pPr>
      <w:ins w:id="83" w:author="Anubhav Pandey1" w:date="2017-05-31T16:38:00Z">
        <w:r w:rsidRPr="00A91299">
          <w:rPr>
            <w:b/>
            <w:sz w:val="24"/>
            <w:highlight w:val="yellow"/>
            <w:rPrChange w:id="84" w:author="Anubhav Pandey1" w:date="2017-05-31T16:39:00Z">
              <w:rPr>
                <w:rFonts w:ascii="Times New Roman" w:hAnsi="Times New Roman"/>
                <w:sz w:val="24"/>
              </w:rPr>
            </w:rPrChange>
          </w:rPr>
          <w:t>A.</w:t>
        </w:r>
        <w:r w:rsidRPr="00A91299">
          <w:rPr>
            <w:highlight w:val="yellow"/>
            <w:rPrChange w:id="85" w:author="Anubhav Pandey1" w:date="2017-05-31T16:38:00Z">
              <w:rPr>
                <w:rFonts w:ascii="Times New Roman" w:hAnsi="Times New Roman"/>
                <w:sz w:val="24"/>
              </w:rPr>
            </w:rPrChange>
          </w:rPr>
          <w:t xml:space="preserve"> </w:t>
        </w:r>
        <w:r w:rsidRPr="00A91299">
          <w:rPr>
            <w:b/>
            <w:sz w:val="24"/>
            <w:highlight w:val="yellow"/>
            <w:rPrChange w:id="86" w:author="Anubhav Pandey1" w:date="2017-05-31T16:39:00Z">
              <w:rPr>
                <w:rFonts w:ascii="Times New Roman" w:hAnsi="Times New Roman"/>
                <w:sz w:val="24"/>
              </w:rPr>
            </w:rPrChange>
          </w:rPr>
          <w:t>ORACLE DATABASE</w:t>
        </w:r>
      </w:ins>
    </w:p>
    <w:p w:rsidR="00A91299" w:rsidRPr="00A91299" w:rsidRDefault="00C70EE3" w:rsidP="00A91299">
      <w:pPr>
        <w:pStyle w:val="Caption"/>
      </w:pPr>
      <w:bookmarkStart w:id="87" w:name="_Toc430271803"/>
      <w:r w:rsidRPr="005E5590">
        <w:t xml:space="preserve">Table </w:t>
      </w:r>
      <w:r w:rsidR="00F4483C">
        <w:fldChar w:fldCharType="begin"/>
      </w:r>
      <w:r w:rsidR="00D0543D">
        <w:instrText xml:space="preserve"> STYLEREF 1 \s </w:instrText>
      </w:r>
      <w:r w:rsidR="00F4483C">
        <w:fldChar w:fldCharType="separate"/>
      </w:r>
      <w:r w:rsidR="00952FA3">
        <w:rPr>
          <w:noProof/>
        </w:rPr>
        <w:t>2</w:t>
      </w:r>
      <w:r w:rsidR="00F4483C">
        <w:rPr>
          <w:noProof/>
        </w:rPr>
        <w:fldChar w:fldCharType="end"/>
      </w:r>
      <w:r>
        <w:noBreakHyphen/>
      </w:r>
      <w:r w:rsidR="00F4483C">
        <w:fldChar w:fldCharType="begin"/>
      </w:r>
      <w:r w:rsidR="00D0543D">
        <w:instrText xml:space="preserve"> SEQ Table \* ARABIC \s 1 </w:instrText>
      </w:r>
      <w:r w:rsidR="00F4483C">
        <w:fldChar w:fldCharType="separate"/>
      </w:r>
      <w:r w:rsidR="00952FA3">
        <w:rPr>
          <w:noProof/>
        </w:rPr>
        <w:t>2</w:t>
      </w:r>
      <w:r w:rsidR="00F4483C">
        <w:rPr>
          <w:noProof/>
        </w:rPr>
        <w:fldChar w:fldCharType="end"/>
      </w:r>
      <w:r w:rsidRPr="005E5590">
        <w:t xml:space="preserve">: </w:t>
      </w:r>
      <w:r>
        <w:t>Database Configuration</w:t>
      </w:r>
      <w:bookmarkEnd w:id="87"/>
    </w:p>
    <w:tbl>
      <w:tblPr>
        <w:tblW w:w="8700" w:type="dxa"/>
        <w:jc w:val="center"/>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7980"/>
      </w:tblGrid>
      <w:tr w:rsidR="00C70EE3" w:rsidRPr="005E5590" w:rsidTr="00013604">
        <w:trPr>
          <w:trHeight w:val="377"/>
          <w:tblHeader/>
          <w:jc w:val="center"/>
        </w:trPr>
        <w:tc>
          <w:tcPr>
            <w:tcW w:w="720" w:type="dxa"/>
            <w:shd w:val="clear" w:color="auto" w:fill="6D6E71"/>
          </w:tcPr>
          <w:p w:rsidR="00C70EE3" w:rsidRPr="005E5590" w:rsidRDefault="00C70EE3" w:rsidP="00E75072">
            <w:pPr>
              <w:pStyle w:val="TableColumnLabels"/>
            </w:pPr>
            <w:r w:rsidRPr="005E5590">
              <w:t>Step</w:t>
            </w:r>
          </w:p>
        </w:tc>
        <w:tc>
          <w:tcPr>
            <w:tcW w:w="7980" w:type="dxa"/>
            <w:shd w:val="clear" w:color="auto" w:fill="6D6E71"/>
          </w:tcPr>
          <w:p w:rsidR="00C70EE3" w:rsidRPr="005E5590" w:rsidRDefault="00C70EE3" w:rsidP="00E75072">
            <w:pPr>
              <w:pStyle w:val="TableColumnLabels"/>
              <w:rPr>
                <w:rFonts w:eastAsia="Arial Unicode MS"/>
                <w:szCs w:val="18"/>
              </w:rPr>
            </w:pPr>
            <w:r w:rsidRPr="005E5590">
              <w:t>Action</w:t>
            </w:r>
          </w:p>
        </w:tc>
      </w:tr>
      <w:tr w:rsidR="00C70EE3" w:rsidRPr="005E5590" w:rsidTr="00013604">
        <w:trPr>
          <w:trHeight w:val="485"/>
          <w:jc w:val="center"/>
        </w:trPr>
        <w:tc>
          <w:tcPr>
            <w:tcW w:w="720" w:type="dxa"/>
          </w:tcPr>
          <w:p w:rsidR="00C70EE3" w:rsidRPr="00C70EE3" w:rsidRDefault="00C70EE3" w:rsidP="003C0C13">
            <w:pPr>
              <w:pStyle w:val="TableListNumber1"/>
              <w:numPr>
                <w:ilvl w:val="0"/>
                <w:numId w:val="20"/>
              </w:numPr>
              <w:rPr>
                <w:rFonts w:eastAsia="Arial Unicode MS"/>
              </w:rPr>
            </w:pPr>
          </w:p>
        </w:tc>
        <w:tc>
          <w:tcPr>
            <w:tcW w:w="7980" w:type="dxa"/>
          </w:tcPr>
          <w:p w:rsidR="00C70EE3" w:rsidRDefault="00C70EE3" w:rsidP="00E75072">
            <w:pPr>
              <w:pStyle w:val="Tablecontent"/>
            </w:pPr>
            <w:r>
              <w:t>Ensure th</w:t>
            </w:r>
            <w:r w:rsidR="00286AFB">
              <w:t xml:space="preserve">at the </w:t>
            </w:r>
            <w:r>
              <w:t>following</w:t>
            </w:r>
            <w:r w:rsidR="00286AFB">
              <w:t xml:space="preserve"> prerequisites are met</w:t>
            </w:r>
            <w:r>
              <w:t>:</w:t>
            </w:r>
          </w:p>
          <w:p w:rsidR="00C70EE3" w:rsidRDefault="00C70EE3" w:rsidP="00E75072">
            <w:pPr>
              <w:pStyle w:val="TableListBullet1"/>
            </w:pPr>
            <w:r>
              <w:t>Oracle is installed.</w:t>
            </w:r>
          </w:p>
          <w:p w:rsidR="00C70EE3" w:rsidRDefault="00C70EE3" w:rsidP="00E75072">
            <w:pPr>
              <w:pStyle w:val="TableListBullet1"/>
            </w:pPr>
            <w:r>
              <w:t>IP, port, and SID are available.</w:t>
            </w:r>
          </w:p>
          <w:p w:rsidR="00C70EE3" w:rsidRDefault="00C70EE3" w:rsidP="00E75072">
            <w:pPr>
              <w:pStyle w:val="TableListBullet1"/>
            </w:pPr>
            <w:r w:rsidRPr="002B1801">
              <w:rPr>
                <w:i/>
              </w:rPr>
              <w:t>oracle</w:t>
            </w:r>
            <w:r>
              <w:t xml:space="preserve"> user is created with </w:t>
            </w:r>
            <w:r w:rsidRPr="002B1801">
              <w:rPr>
                <w:i/>
              </w:rPr>
              <w:t>oinstall</w:t>
            </w:r>
            <w:r>
              <w:t xml:space="preserve"> as the group.</w:t>
            </w:r>
          </w:p>
          <w:p w:rsidR="00086C67" w:rsidRDefault="00086C67" w:rsidP="00086C67">
            <w:pPr>
              <w:pStyle w:val="TableListBullet1"/>
            </w:pPr>
            <w:r>
              <w:t>Permission should be granted to orbain folder through root.</w:t>
            </w:r>
          </w:p>
          <w:p w:rsidR="002B5D35" w:rsidRDefault="002B5D35" w:rsidP="002B5D35">
            <w:pPr>
              <w:pStyle w:val="TableListBullet1"/>
            </w:pPr>
            <w:r>
              <w:rPr>
                <w:color w:val="000000"/>
              </w:rPr>
              <w:lastRenderedPageBreak/>
              <w:t>/srv folder permission should be granted to import the db dumb properly.</w:t>
            </w:r>
          </w:p>
          <w:p w:rsidR="00943343" w:rsidRDefault="00943343" w:rsidP="00E75072">
            <w:pPr>
              <w:pStyle w:val="TableListBullet1"/>
            </w:pPr>
            <w:r w:rsidRPr="00943343">
              <w:t>Database dum</w:t>
            </w:r>
            <w:r>
              <w:t>p</w:t>
            </w:r>
            <w:r w:rsidRPr="00943343">
              <w:t xml:space="preserve"> is </w:t>
            </w:r>
            <w:r>
              <w:t>available</w:t>
            </w:r>
            <w:r w:rsidRPr="00943343">
              <w:t>.</w:t>
            </w:r>
          </w:p>
          <w:p w:rsidR="001A0E44" w:rsidRPr="00943343" w:rsidRDefault="001A0E44" w:rsidP="001A0E44">
            <w:pPr>
              <w:pStyle w:val="TableListBullet1"/>
            </w:pPr>
            <w:r>
              <w:t xml:space="preserve">Manual Scripts File (DDL/DML) inside </w:t>
            </w:r>
            <w:r w:rsidRPr="001A0E44">
              <w:t>roles/db_task/templates</w:t>
            </w:r>
            <w:r>
              <w:t xml:space="preserve"> folder should contain exit statement at the end</w:t>
            </w:r>
          </w:p>
          <w:p w:rsidR="00C70EE3" w:rsidRDefault="00C70EE3" w:rsidP="00E75072">
            <w:pPr>
              <w:pStyle w:val="TableListBullet1"/>
            </w:pPr>
            <w:r w:rsidRPr="00CC38E4">
              <w:rPr>
                <w:i/>
              </w:rPr>
              <w:t>.bash_profile</w:t>
            </w:r>
            <w:r>
              <w:t xml:space="preserve"> content is copied to the </w:t>
            </w:r>
            <w:r w:rsidRPr="00CC38E4">
              <w:rPr>
                <w:i/>
              </w:rPr>
              <w:t>.bashrc</w:t>
            </w:r>
            <w:r>
              <w:t xml:space="preserve"> file of </w:t>
            </w:r>
            <w:r w:rsidRPr="002B1801">
              <w:rPr>
                <w:i/>
              </w:rPr>
              <w:t>oracle</w:t>
            </w:r>
            <w:r>
              <w:t xml:space="preserve"> user.</w:t>
            </w:r>
          </w:p>
          <w:p w:rsidR="002B5D35" w:rsidRDefault="009A7FFC" w:rsidP="00E75072">
            <w:pPr>
              <w:pStyle w:val="TableListBullet1"/>
            </w:pPr>
            <w:r>
              <w:t>.bash profile parameters ORACLE_HOSTNAME ,ORACLE_BASE</w:t>
            </w:r>
            <w:r w:rsidR="00E92915">
              <w:t xml:space="preserve"> and ORACLE_HOME</w:t>
            </w:r>
            <w:r>
              <w:t xml:space="preserve"> should be present in .bashrc file.</w:t>
            </w:r>
          </w:p>
          <w:p w:rsidR="002B5D35" w:rsidRDefault="002B5D35" w:rsidP="00E75072">
            <w:pPr>
              <w:pStyle w:val="TableListBullet1"/>
            </w:pPr>
            <w:r>
              <w:rPr>
                <w:i/>
              </w:rPr>
              <w:t>Import comm</w:t>
            </w:r>
            <w:r w:rsidR="00F22209">
              <w:rPr>
                <w:i/>
              </w:rPr>
              <w:t>and : If export is done using ex</w:t>
            </w:r>
            <w:r>
              <w:rPr>
                <w:i/>
              </w:rPr>
              <w:t xml:space="preserve">pdp  then impdp command should be used and if export is done using emp then imp command </w:t>
            </w:r>
            <w:r w:rsidR="00F22209">
              <w:rPr>
                <w:i/>
              </w:rPr>
              <w:t>should</w:t>
            </w:r>
            <w:r>
              <w:rPr>
                <w:i/>
              </w:rPr>
              <w:t xml:space="preserve"> be used for dump.</w:t>
            </w:r>
          </w:p>
          <w:p w:rsidR="00C70EE3" w:rsidRDefault="00C70EE3" w:rsidP="00E75072">
            <w:pPr>
              <w:pStyle w:val="TableListBullet1"/>
            </w:pPr>
            <w:r>
              <w:t xml:space="preserve">Following lines are added to the </w:t>
            </w:r>
            <w:r w:rsidRPr="00CC38E4">
              <w:rPr>
                <w:i/>
              </w:rPr>
              <w:t>.bashrc</w:t>
            </w:r>
            <w:r>
              <w:t xml:space="preserve"> file of </w:t>
            </w:r>
            <w:r w:rsidR="00943343" w:rsidRPr="00943343">
              <w:rPr>
                <w:i/>
              </w:rPr>
              <w:t>o</w:t>
            </w:r>
            <w:r w:rsidRPr="002B1801">
              <w:rPr>
                <w:i/>
              </w:rPr>
              <w:t>racle</w:t>
            </w:r>
            <w:r>
              <w:t xml:space="preserve"> user:</w:t>
            </w:r>
          </w:p>
          <w:p w:rsidR="00C70EE3" w:rsidRDefault="00C70EE3" w:rsidP="00FC4826">
            <w:pPr>
              <w:pStyle w:val="code0"/>
            </w:pPr>
            <w:r>
              <w:t>http_proxy=</w:t>
            </w:r>
          </w:p>
          <w:p w:rsidR="00C70EE3" w:rsidRDefault="00C70EE3" w:rsidP="00FC4826">
            <w:pPr>
              <w:pStyle w:val="code0"/>
            </w:pPr>
            <w:r>
              <w:t>export http_proxy</w:t>
            </w:r>
          </w:p>
          <w:p w:rsidR="00C70EE3" w:rsidRDefault="00C70EE3" w:rsidP="00E75072">
            <w:pPr>
              <w:pStyle w:val="NoteHeading"/>
            </w:pPr>
            <w:r>
              <w:t xml:space="preserve">The </w:t>
            </w:r>
            <w:r w:rsidRPr="00ED048D">
              <w:rPr>
                <w:i/>
              </w:rPr>
              <w:t>http_proxy</w:t>
            </w:r>
            <w:r>
              <w:t xml:space="preserve"> variable must not be assigned any value.</w:t>
            </w:r>
          </w:p>
        </w:tc>
      </w:tr>
      <w:tr w:rsidR="00943343" w:rsidRPr="005E5590" w:rsidTr="00013604">
        <w:trPr>
          <w:trHeight w:val="485"/>
          <w:jc w:val="center"/>
        </w:trPr>
        <w:tc>
          <w:tcPr>
            <w:tcW w:w="720" w:type="dxa"/>
          </w:tcPr>
          <w:p w:rsidR="00943343" w:rsidRPr="00C70EE3" w:rsidRDefault="00943343" w:rsidP="003C0C13">
            <w:pPr>
              <w:pStyle w:val="TableListNumber1"/>
              <w:numPr>
                <w:ilvl w:val="0"/>
                <w:numId w:val="20"/>
              </w:numPr>
              <w:rPr>
                <w:rFonts w:eastAsia="Arial Unicode MS"/>
              </w:rPr>
            </w:pPr>
          </w:p>
        </w:tc>
        <w:tc>
          <w:tcPr>
            <w:tcW w:w="7980" w:type="dxa"/>
          </w:tcPr>
          <w:p w:rsidR="00943343" w:rsidRDefault="00943343" w:rsidP="00E75072">
            <w:pPr>
              <w:pStyle w:val="Tablecontent"/>
            </w:pPr>
            <w:r>
              <w:t xml:space="preserve">Navigate to the </w:t>
            </w:r>
            <w:r w:rsidRPr="00943343">
              <w:rPr>
                <w:i/>
              </w:rPr>
              <w:t>pretups_app</w:t>
            </w:r>
            <w:r>
              <w:t xml:space="preserve"> directory.</w:t>
            </w:r>
          </w:p>
        </w:tc>
      </w:tr>
      <w:tr w:rsidR="000A4ABE" w:rsidRPr="005E5590" w:rsidTr="00013604">
        <w:trPr>
          <w:trHeight w:val="485"/>
          <w:jc w:val="center"/>
        </w:trPr>
        <w:tc>
          <w:tcPr>
            <w:tcW w:w="720" w:type="dxa"/>
          </w:tcPr>
          <w:p w:rsidR="000A4ABE" w:rsidRPr="00C70EE3" w:rsidRDefault="000A4ABE" w:rsidP="003C0C13">
            <w:pPr>
              <w:pStyle w:val="TableListNumber1"/>
              <w:numPr>
                <w:ilvl w:val="0"/>
                <w:numId w:val="20"/>
              </w:numPr>
              <w:rPr>
                <w:rFonts w:eastAsia="Arial Unicode MS"/>
              </w:rPr>
            </w:pPr>
          </w:p>
        </w:tc>
        <w:tc>
          <w:tcPr>
            <w:tcW w:w="7980" w:type="dxa"/>
          </w:tcPr>
          <w:p w:rsidR="000A4ABE" w:rsidRDefault="000A4ABE" w:rsidP="00E75072">
            <w:pPr>
              <w:pStyle w:val="Tablecontent"/>
            </w:pPr>
            <w:r>
              <w:t xml:space="preserve">Open </w:t>
            </w:r>
            <w:r w:rsidRPr="008436BD">
              <w:t>db_site.yml</w:t>
            </w:r>
            <w:r>
              <w:t xml:space="preserve"> file.</w:t>
            </w:r>
          </w:p>
        </w:tc>
      </w:tr>
      <w:tr w:rsidR="000A4ABE" w:rsidRPr="005E5590" w:rsidTr="00013604">
        <w:trPr>
          <w:trHeight w:val="485"/>
          <w:jc w:val="center"/>
        </w:trPr>
        <w:tc>
          <w:tcPr>
            <w:tcW w:w="720" w:type="dxa"/>
          </w:tcPr>
          <w:p w:rsidR="000A4ABE" w:rsidRPr="00C70EE3" w:rsidRDefault="000A4ABE" w:rsidP="003C0C13">
            <w:pPr>
              <w:pStyle w:val="TableListNumber1"/>
              <w:numPr>
                <w:ilvl w:val="0"/>
                <w:numId w:val="20"/>
              </w:numPr>
              <w:rPr>
                <w:rFonts w:eastAsia="Arial Unicode MS"/>
              </w:rPr>
            </w:pPr>
          </w:p>
        </w:tc>
        <w:tc>
          <w:tcPr>
            <w:tcW w:w="7980" w:type="dxa"/>
          </w:tcPr>
          <w:p w:rsidR="000A4ABE" w:rsidRDefault="000A4ABE" w:rsidP="000A4ABE">
            <w:pPr>
              <w:autoSpaceDE w:val="0"/>
              <w:autoSpaceDN w:val="0"/>
              <w:adjustRightInd w:val="0"/>
              <w:rPr>
                <w:rFonts w:ascii="Courier New" w:hAnsi="Courier New" w:cs="Courier New"/>
                <w:szCs w:val="18"/>
              </w:rPr>
            </w:pPr>
          </w:p>
          <w:p w:rsidR="000A4ABE" w:rsidRDefault="000A4ABE" w:rsidP="000A4ABE">
            <w:pPr>
              <w:autoSpaceDE w:val="0"/>
              <w:autoSpaceDN w:val="0"/>
              <w:adjustRightInd w:val="0"/>
              <w:rPr>
                <w:rFonts w:ascii="Courier New" w:hAnsi="Courier New" w:cs="Courier New"/>
                <w:szCs w:val="18"/>
              </w:rPr>
            </w:pPr>
            <w:r w:rsidRPr="008F504E">
              <w:rPr>
                <w:rFonts w:ascii="Courier New" w:hAnsi="Courier New" w:cs="Courier New"/>
                <w:szCs w:val="18"/>
                <w:highlight w:val="yellow"/>
              </w:rPr>
              <w:t>if database is RAC then comment following lines</w:t>
            </w:r>
            <w:r>
              <w:rPr>
                <w:rFonts w:ascii="Courier New" w:hAnsi="Courier New" w:cs="Courier New"/>
                <w:szCs w:val="18"/>
              </w:rPr>
              <w:t xml:space="preserve"> in </w:t>
            </w:r>
            <w:r w:rsidRPr="008436BD">
              <w:t>db_site.yml</w:t>
            </w:r>
            <w:r>
              <w:t xml:space="preserve"> file</w:t>
            </w:r>
            <w:r>
              <w:rPr>
                <w:rFonts w:ascii="Courier New" w:hAnsi="Courier New" w:cs="Courier New"/>
                <w:szCs w:val="18"/>
              </w:rPr>
              <w:t xml:space="preserve">  :</w:t>
            </w:r>
          </w:p>
          <w:p w:rsidR="000A4ABE" w:rsidRPr="001C007A" w:rsidRDefault="000A4ABE" w:rsidP="000A4ABE">
            <w:pPr>
              <w:autoSpaceDE w:val="0"/>
              <w:autoSpaceDN w:val="0"/>
              <w:adjustRightInd w:val="0"/>
            </w:pPr>
            <w:r>
              <w:t xml:space="preserve"> </w:t>
            </w:r>
          </w:p>
          <w:p w:rsidR="000A4ABE" w:rsidRDefault="000A4ABE" w:rsidP="000A4A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 name: "Running the dbConf.yml for standalone Database"</w:t>
            </w:r>
          </w:p>
          <w:p w:rsidR="000A4ABE" w:rsidRDefault="000A4ABE" w:rsidP="000A4A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hosts: dbservers</w:t>
            </w:r>
          </w:p>
          <w:p w:rsidR="000A4ABE" w:rsidRDefault="000A4ABE" w:rsidP="000A4ABE">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20"/>
                <w:szCs w:val="20"/>
              </w:rPr>
            </w:pPr>
            <w:r>
              <w:rPr>
                <w:rFonts w:ascii="Lucida Console" w:hAnsi="Lucida Console" w:cs="Lucida Console"/>
                <w:sz w:val="20"/>
                <w:szCs w:val="20"/>
              </w:rPr>
              <w:t xml:space="preserve"> - include: dbconf.yml</w:t>
            </w:r>
          </w:p>
          <w:p w:rsidR="000A4ABE" w:rsidRDefault="000A4ABE" w:rsidP="000A4ABE">
            <w:pPr>
              <w:autoSpaceDE w:val="0"/>
              <w:autoSpaceDN w:val="0"/>
              <w:adjustRightInd w:val="0"/>
              <w:rPr>
                <w:rFonts w:ascii="Courier New" w:hAnsi="Courier New" w:cs="Courier New"/>
                <w:szCs w:val="18"/>
              </w:rPr>
            </w:pPr>
          </w:p>
          <w:p w:rsidR="000A4ABE" w:rsidRDefault="000A4ABE" w:rsidP="000A4ABE">
            <w:pPr>
              <w:autoSpaceDE w:val="0"/>
              <w:autoSpaceDN w:val="0"/>
              <w:adjustRightInd w:val="0"/>
              <w:rPr>
                <w:rFonts w:ascii="Courier New" w:hAnsi="Courier New" w:cs="Courier New"/>
                <w:szCs w:val="18"/>
              </w:rPr>
            </w:pPr>
            <w:r w:rsidRPr="008F504E">
              <w:rPr>
                <w:rFonts w:ascii="Courier New" w:hAnsi="Courier New" w:cs="Courier New"/>
                <w:szCs w:val="18"/>
                <w:highlight w:val="yellow"/>
              </w:rPr>
              <w:t>if database is standalone then comment following lines</w:t>
            </w:r>
            <w:r>
              <w:rPr>
                <w:rFonts w:ascii="Courier New" w:hAnsi="Courier New" w:cs="Courier New"/>
                <w:szCs w:val="18"/>
              </w:rPr>
              <w:t xml:space="preserve"> :</w:t>
            </w:r>
          </w:p>
          <w:p w:rsidR="000A4ABE" w:rsidRDefault="000A4ABE" w:rsidP="000A4ABE">
            <w:pPr>
              <w:autoSpaceDE w:val="0"/>
              <w:autoSpaceDN w:val="0"/>
              <w:adjustRightInd w:val="0"/>
              <w:rPr>
                <w:rFonts w:ascii="Courier New" w:hAnsi="Courier New" w:cs="Courier New"/>
                <w:sz w:val="18"/>
                <w:szCs w:val="18"/>
              </w:rPr>
            </w:pPr>
          </w:p>
          <w:p w:rsidR="000A4ABE" w:rsidRPr="00796798" w:rsidRDefault="000A4ABE" w:rsidP="000A4ABE">
            <w:pPr>
              <w:autoSpaceDE w:val="0"/>
              <w:autoSpaceDN w:val="0"/>
              <w:adjustRightInd w:val="0"/>
              <w:rPr>
                <w:rFonts w:ascii="Courier New" w:hAnsi="Courier New" w:cs="Courier New"/>
                <w:sz w:val="18"/>
                <w:szCs w:val="18"/>
              </w:rPr>
            </w:pPr>
            <w:r w:rsidRPr="00796798">
              <w:rPr>
                <w:rFonts w:ascii="Courier New" w:hAnsi="Courier New" w:cs="Courier New"/>
                <w:sz w:val="18"/>
                <w:szCs w:val="18"/>
              </w:rPr>
              <w:t>- name: "Running the dbconfRAC.yml for RAC Database"</w:t>
            </w:r>
          </w:p>
          <w:p w:rsidR="000A4ABE" w:rsidRPr="00796798" w:rsidRDefault="000A4ABE" w:rsidP="000A4ABE">
            <w:pPr>
              <w:autoSpaceDE w:val="0"/>
              <w:autoSpaceDN w:val="0"/>
              <w:adjustRightInd w:val="0"/>
              <w:rPr>
                <w:rFonts w:ascii="Courier New" w:hAnsi="Courier New" w:cs="Courier New"/>
                <w:sz w:val="18"/>
                <w:szCs w:val="18"/>
              </w:rPr>
            </w:pPr>
            <w:r w:rsidRPr="00796798">
              <w:rPr>
                <w:rFonts w:ascii="Courier New" w:hAnsi="Courier New" w:cs="Courier New"/>
                <w:sz w:val="18"/>
                <w:szCs w:val="18"/>
              </w:rPr>
              <w:t xml:space="preserve">   hosts: dbservers</w:t>
            </w:r>
          </w:p>
          <w:p w:rsidR="000A4ABE" w:rsidRDefault="000A4ABE" w:rsidP="000A4ABE">
            <w:pPr>
              <w:pStyle w:val="Tablecontent"/>
            </w:pPr>
            <w:r w:rsidRPr="00796798">
              <w:rPr>
                <w:rFonts w:ascii="Courier New" w:hAnsi="Courier New" w:cs="Courier New"/>
                <w:szCs w:val="18"/>
              </w:rPr>
              <w:t xml:space="preserve"> - include: dbconfRAC.yml </w:t>
            </w:r>
            <w:r>
              <w:rPr>
                <w:rFonts w:ascii="Courier New" w:hAnsi="Courier New" w:cs="Courier New"/>
                <w:szCs w:val="18"/>
              </w:rPr>
              <w:t>if database is not RAC</w:t>
            </w:r>
            <w:r>
              <w:t xml:space="preserve"> </w:t>
            </w:r>
          </w:p>
          <w:p w:rsidR="000A4ABE" w:rsidRDefault="000A4ABE" w:rsidP="000A4ABE">
            <w:pPr>
              <w:pStyle w:val="Tablecontent"/>
            </w:pPr>
          </w:p>
          <w:p w:rsidR="000A4ABE" w:rsidRPr="008F504E" w:rsidRDefault="000A4ABE" w:rsidP="000A4ABE">
            <w:pPr>
              <w:autoSpaceDE w:val="0"/>
              <w:autoSpaceDN w:val="0"/>
              <w:adjustRightInd w:val="0"/>
              <w:rPr>
                <w:rFonts w:ascii="Courier New" w:hAnsi="Courier New" w:cs="Courier New"/>
                <w:szCs w:val="18"/>
              </w:rPr>
            </w:pPr>
            <w:r w:rsidRPr="008F504E">
              <w:rPr>
                <w:rFonts w:ascii="Courier New" w:hAnsi="Courier New" w:cs="Courier New"/>
                <w:szCs w:val="18"/>
                <w:highlight w:val="yellow"/>
              </w:rPr>
              <w:t>if NO dump import is required and only Scripts are to be executed then comment following</w:t>
            </w:r>
            <w:r w:rsidRPr="008F504E">
              <w:rPr>
                <w:rFonts w:ascii="Courier New" w:hAnsi="Courier New" w:cs="Courier New"/>
                <w:szCs w:val="18"/>
              </w:rPr>
              <w:t xml:space="preserve"> : </w:t>
            </w:r>
          </w:p>
          <w:p w:rsidR="000A4ABE" w:rsidRDefault="000A4ABE" w:rsidP="000A4ABE">
            <w:pPr>
              <w:pStyle w:val="Tablecontent"/>
            </w:pPr>
            <w:r>
              <w:t>- name: "Running the dbConf.yml for standalone Database"</w:t>
            </w:r>
          </w:p>
          <w:p w:rsidR="000A4ABE" w:rsidRDefault="000A4ABE" w:rsidP="000A4ABE">
            <w:pPr>
              <w:pStyle w:val="Tablecontent"/>
            </w:pPr>
            <w:r>
              <w:t xml:space="preserve">   hosts: dbservers</w:t>
            </w:r>
          </w:p>
          <w:p w:rsidR="000A4ABE" w:rsidRDefault="000A4ABE" w:rsidP="000A4ABE">
            <w:pPr>
              <w:pStyle w:val="Tablecontent"/>
            </w:pPr>
            <w:r>
              <w:t xml:space="preserve"> - include: dbconf.yml</w:t>
            </w:r>
          </w:p>
          <w:p w:rsidR="000A4ABE" w:rsidRDefault="000A4ABE" w:rsidP="000A4ABE">
            <w:pPr>
              <w:pStyle w:val="Tablecontent"/>
            </w:pPr>
          </w:p>
          <w:p w:rsidR="000A4ABE" w:rsidRDefault="000A4ABE" w:rsidP="000A4ABE">
            <w:pPr>
              <w:pStyle w:val="Tablecontent"/>
            </w:pPr>
            <w:r>
              <w:t xml:space="preserve"> - name: "Running the dbconfRAC.yml for RAC Database"</w:t>
            </w:r>
          </w:p>
          <w:p w:rsidR="000A4ABE" w:rsidRDefault="000A4ABE" w:rsidP="000A4ABE">
            <w:pPr>
              <w:pStyle w:val="Tablecontent"/>
            </w:pPr>
            <w:r>
              <w:t xml:space="preserve">   hosts: dbservers</w:t>
            </w:r>
          </w:p>
          <w:p w:rsidR="000A4ABE" w:rsidRDefault="000A4ABE" w:rsidP="000A4ABE">
            <w:pPr>
              <w:pStyle w:val="Tablecontent"/>
            </w:pPr>
            <w:r>
              <w:t xml:space="preserve"> - include: dbconfRAC.yml</w:t>
            </w:r>
          </w:p>
          <w:p w:rsidR="000A4ABE" w:rsidRDefault="000A4ABE" w:rsidP="000A4ABE">
            <w:pPr>
              <w:pStyle w:val="Tablecontent"/>
            </w:pPr>
          </w:p>
          <w:p w:rsidR="000A4ABE" w:rsidRDefault="000A4ABE" w:rsidP="000A4ABE">
            <w:pPr>
              <w:pStyle w:val="Tablecontent"/>
            </w:pPr>
            <w:r w:rsidRPr="000C4A3A">
              <w:rPr>
                <w:rFonts w:ascii="Courier New" w:hAnsi="Courier New" w:cs="Courier New"/>
                <w:sz w:val="24"/>
                <w:szCs w:val="18"/>
                <w:highlight w:val="yellow"/>
              </w:rPr>
              <w:t>And uncomment following</w:t>
            </w:r>
            <w:r>
              <w:t xml:space="preserve">  :</w:t>
            </w:r>
          </w:p>
          <w:p w:rsidR="000A4ABE" w:rsidRDefault="000A4ABE" w:rsidP="000A4ABE">
            <w:pPr>
              <w:pStyle w:val="Tablecontent"/>
            </w:pPr>
            <w:r>
              <w:t># - name: "Running Manual Scripts Only and No Dump"</w:t>
            </w:r>
          </w:p>
          <w:p w:rsidR="000A4ABE" w:rsidRDefault="000A4ABE" w:rsidP="000A4ABE">
            <w:pPr>
              <w:pStyle w:val="Tablecontent"/>
            </w:pPr>
            <w:r>
              <w:t>#   hosts: dbservers</w:t>
            </w:r>
          </w:p>
          <w:p w:rsidR="000A4ABE" w:rsidRDefault="000A4ABE" w:rsidP="000A4ABE">
            <w:pPr>
              <w:pStyle w:val="Tablecontent"/>
            </w:pPr>
            <w:r>
              <w:t>#   user: "{{ ansible_ssh_user }}"</w:t>
            </w:r>
          </w:p>
          <w:p w:rsidR="000A4ABE" w:rsidRDefault="000A4ABE" w:rsidP="000A4ABE">
            <w:pPr>
              <w:pStyle w:val="Tablecontent"/>
            </w:pPr>
            <w:r>
              <w:t>#   gather_facts: no</w:t>
            </w:r>
          </w:p>
          <w:p w:rsidR="000A4ABE" w:rsidRDefault="000A4ABE" w:rsidP="000A4ABE">
            <w:pPr>
              <w:pStyle w:val="Tablecontent"/>
            </w:pPr>
            <w:r>
              <w:lastRenderedPageBreak/>
              <w:t>#   hosts: dbservers</w:t>
            </w:r>
          </w:p>
          <w:p w:rsidR="000A4ABE" w:rsidRDefault="000A4ABE" w:rsidP="000A4ABE">
            <w:pPr>
              <w:pStyle w:val="Tablecontent"/>
            </w:pPr>
            <w:r>
              <w:t>#   serial: 1</w:t>
            </w:r>
          </w:p>
          <w:p w:rsidR="000A4ABE" w:rsidRDefault="000A4ABE" w:rsidP="000A4ABE">
            <w:pPr>
              <w:pStyle w:val="Tablecontent"/>
            </w:pPr>
            <w:r>
              <w:t>#   roles:</w:t>
            </w:r>
          </w:p>
          <w:p w:rsidR="000A4ABE" w:rsidRDefault="000A4ABE" w:rsidP="000A4ABE">
            <w:pPr>
              <w:pStyle w:val="Tablecontent"/>
            </w:pPr>
            <w:r>
              <w:t>#    - db_task</w:t>
            </w:r>
          </w:p>
          <w:p w:rsidR="000A4ABE" w:rsidRDefault="000A4ABE" w:rsidP="000A4ABE">
            <w:pPr>
              <w:pStyle w:val="Tablecontent"/>
            </w:pPr>
          </w:p>
          <w:p w:rsidR="000A4ABE" w:rsidRDefault="000A4ABE" w:rsidP="000A4ABE">
            <w:pPr>
              <w:pStyle w:val="Tablecontent"/>
            </w:pPr>
            <w:r>
              <w:t>Example:</w:t>
            </w:r>
          </w:p>
          <w:p w:rsidR="000A4ABE" w:rsidRDefault="000A4ABE" w:rsidP="000A4ABE">
            <w:pPr>
              <w:pStyle w:val="Tablecontent"/>
              <w:rPr>
                <w:noProof/>
              </w:rPr>
            </w:pPr>
          </w:p>
          <w:p w:rsidR="000A4ABE" w:rsidRDefault="000A4ABE" w:rsidP="000A4ABE">
            <w:pPr>
              <w:pStyle w:val="Tablecontent"/>
              <w:rPr>
                <w:noProof/>
              </w:rPr>
            </w:pPr>
            <w:del w:id="88" w:author="Anubhav Pandey1" w:date="2017-06-12T12:31:00Z">
              <w:r w:rsidDel="00EC429B">
                <w:rPr>
                  <w:noProof/>
                  <w:rPrChange w:id="89" w:author="Unknown">
                    <w:rPr>
                      <w:rFonts w:ascii="Times New Roman" w:hAnsi="Times New Roman"/>
                      <w:noProof/>
                      <w:sz w:val="24"/>
                    </w:rPr>
                  </w:rPrChange>
                </w:rPr>
                <w:drawing>
                  <wp:inline distT="0" distB="0" distL="0" distR="0" wp14:anchorId="7ACA9C5C" wp14:editId="49DD6524">
                    <wp:extent cx="3925019" cy="25361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42">
                              <a:extLst>
                                <a:ext uri="{28A0092B-C50C-407E-A947-70E740481C1C}">
                                  <a14:useLocalDpi xmlns:a14="http://schemas.microsoft.com/office/drawing/2010/main" val="0"/>
                                </a:ext>
                              </a:extLst>
                            </a:blip>
                            <a:stretch>
                              <a:fillRect/>
                            </a:stretch>
                          </pic:blipFill>
                          <pic:spPr>
                            <a:xfrm>
                              <a:off x="0" y="0"/>
                              <a:ext cx="3920391" cy="2533175"/>
                            </a:xfrm>
                            <a:prstGeom prst="rect">
                              <a:avLst/>
                            </a:prstGeom>
                          </pic:spPr>
                        </pic:pic>
                      </a:graphicData>
                    </a:graphic>
                  </wp:inline>
                </w:drawing>
              </w:r>
            </w:del>
          </w:p>
          <w:p w:rsidR="000A4ABE" w:rsidRDefault="000A4ABE" w:rsidP="000A4ABE">
            <w:pPr>
              <w:pStyle w:val="Tablecontent"/>
            </w:pPr>
            <w:r>
              <w:t>Save and close db_site.yml</w:t>
            </w:r>
          </w:p>
        </w:tc>
      </w:tr>
      <w:tr w:rsidR="00943343" w:rsidRPr="005E5590" w:rsidTr="00013604">
        <w:trPr>
          <w:trHeight w:val="485"/>
          <w:jc w:val="center"/>
        </w:trPr>
        <w:tc>
          <w:tcPr>
            <w:tcW w:w="720" w:type="dxa"/>
          </w:tcPr>
          <w:p w:rsidR="00943343" w:rsidRPr="00C70EE3" w:rsidRDefault="00943343" w:rsidP="003C0C13">
            <w:pPr>
              <w:pStyle w:val="TableListNumber1"/>
              <w:numPr>
                <w:ilvl w:val="0"/>
                <w:numId w:val="20"/>
              </w:numPr>
              <w:rPr>
                <w:rFonts w:eastAsia="Arial Unicode MS"/>
              </w:rPr>
            </w:pPr>
          </w:p>
        </w:tc>
        <w:tc>
          <w:tcPr>
            <w:tcW w:w="7980" w:type="dxa"/>
          </w:tcPr>
          <w:p w:rsidR="00943343" w:rsidRDefault="00943343" w:rsidP="00E75072">
            <w:pPr>
              <w:pStyle w:val="Tablecontent"/>
            </w:pPr>
            <w:r>
              <w:t>Copy the database dump</w:t>
            </w:r>
            <w:r w:rsidR="00014B7C">
              <w:t>s</w:t>
            </w:r>
            <w:r>
              <w:t xml:space="preserve"> to the following path:</w:t>
            </w:r>
          </w:p>
          <w:p w:rsidR="00943343" w:rsidRDefault="00943343" w:rsidP="00943343">
            <w:pPr>
              <w:pStyle w:val="code0"/>
            </w:pPr>
            <w:r w:rsidRPr="00943343">
              <w:t>roles/db_ship_scripts/files</w:t>
            </w:r>
          </w:p>
          <w:p w:rsidR="00D27F53" w:rsidRDefault="00D27F53" w:rsidP="00D27F53">
            <w:pPr>
              <w:pStyle w:val="code0"/>
              <w:ind w:left="0"/>
            </w:pPr>
            <w:r>
              <w:t>If DB dump needs NOT to be imported and only DB scripts need to be executed on existing Schema then this step is not needed.</w:t>
            </w:r>
          </w:p>
          <w:p w:rsidR="00D27F53" w:rsidRDefault="00486119">
            <w:pPr>
              <w:pStyle w:val="code0"/>
              <w:ind w:left="0"/>
            </w:pPr>
            <w:r>
              <w:t xml:space="preserve"> </w:t>
            </w:r>
          </w:p>
        </w:tc>
      </w:tr>
      <w:tr w:rsidR="001A0E44" w:rsidRPr="005E5590" w:rsidTr="00013604">
        <w:trPr>
          <w:trHeight w:val="485"/>
          <w:jc w:val="center"/>
        </w:trPr>
        <w:tc>
          <w:tcPr>
            <w:tcW w:w="720" w:type="dxa"/>
          </w:tcPr>
          <w:p w:rsidR="001A0E44" w:rsidRPr="00C70EE3" w:rsidRDefault="001A0E44" w:rsidP="003C0C13">
            <w:pPr>
              <w:pStyle w:val="TableListNumber1"/>
              <w:numPr>
                <w:ilvl w:val="0"/>
                <w:numId w:val="20"/>
              </w:numPr>
              <w:rPr>
                <w:rFonts w:eastAsia="Arial Unicode MS"/>
              </w:rPr>
            </w:pPr>
          </w:p>
        </w:tc>
        <w:tc>
          <w:tcPr>
            <w:tcW w:w="7980" w:type="dxa"/>
          </w:tcPr>
          <w:p w:rsidR="00F450F5" w:rsidRDefault="00013604" w:rsidP="00E75072">
            <w:pPr>
              <w:pStyle w:val="Tablecontent"/>
              <w:rPr>
                <w:highlight w:val="yellow"/>
              </w:rPr>
            </w:pPr>
            <w:r w:rsidRPr="00734A06">
              <w:rPr>
                <w:highlight w:val="yellow"/>
              </w:rPr>
              <w:t xml:space="preserve">If </w:t>
            </w:r>
            <w:r w:rsidR="00D27F53">
              <w:rPr>
                <w:highlight w:val="yellow"/>
              </w:rPr>
              <w:t xml:space="preserve"> </w:t>
            </w:r>
            <w:r w:rsidR="00F450F5">
              <w:rPr>
                <w:highlight w:val="yellow"/>
              </w:rPr>
              <w:t xml:space="preserve">Only </w:t>
            </w:r>
            <w:r w:rsidR="00D27F53">
              <w:rPr>
                <w:highlight w:val="yellow"/>
              </w:rPr>
              <w:t>DB</w:t>
            </w:r>
            <w:r w:rsidR="00F4483C" w:rsidRPr="00F4483C">
              <w:rPr>
                <w:highlight w:val="yellow"/>
              </w:rPr>
              <w:t xml:space="preserve"> Scripts are to be executed</w:t>
            </w:r>
            <w:r w:rsidR="00F450F5">
              <w:rPr>
                <w:highlight w:val="yellow"/>
              </w:rPr>
              <w:t xml:space="preserve"> (Without importing DB dump )</w:t>
            </w:r>
            <w:r w:rsidR="00F4483C" w:rsidRPr="00F4483C">
              <w:rPr>
                <w:highlight w:val="yellow"/>
              </w:rPr>
              <w:t xml:space="preserve"> </w:t>
            </w:r>
            <w:r w:rsidR="00D27F53">
              <w:rPr>
                <w:highlight w:val="yellow"/>
              </w:rPr>
              <w:t xml:space="preserve">then </w:t>
            </w:r>
            <w:r w:rsidR="00F450F5">
              <w:rPr>
                <w:highlight w:val="yellow"/>
              </w:rPr>
              <w:t>follow this step otherwise skip it.</w:t>
            </w:r>
          </w:p>
          <w:p w:rsidR="001A0E44" w:rsidRDefault="00F4483C" w:rsidP="00E75072">
            <w:pPr>
              <w:pStyle w:val="Tablecontent"/>
            </w:pPr>
            <w:r w:rsidRPr="00F4483C">
              <w:rPr>
                <w:highlight w:val="yellow"/>
              </w:rPr>
              <w:t>copy and paste all the scripts file(DDL/DML) inside</w:t>
            </w:r>
            <w:r w:rsidR="001A0E44">
              <w:t xml:space="preserve"> </w:t>
            </w:r>
            <w:r w:rsidR="001A0E44" w:rsidRPr="001A0E44">
              <w:t>pretups_app\roles\db_task\templates</w:t>
            </w:r>
            <w:r w:rsidR="001A0E44">
              <w:t xml:space="preserve"> </w:t>
            </w:r>
            <w:r w:rsidR="001A0E44" w:rsidRPr="00194023">
              <w:t>folder</w:t>
            </w:r>
            <w:r w:rsidR="00194023">
              <w:t>.</w:t>
            </w:r>
          </w:p>
          <w:p w:rsidR="00194023" w:rsidRDefault="00F4483C" w:rsidP="00E75072">
            <w:pPr>
              <w:pStyle w:val="Tablecontent"/>
            </w:pPr>
            <w:r w:rsidRPr="00F4483C">
              <w:rPr>
                <w:highlight w:val="yellow"/>
              </w:rPr>
              <w:t xml:space="preserve">And enter “true” in </w:t>
            </w:r>
            <w:r w:rsidR="00194023" w:rsidRPr="00194023">
              <w:rPr>
                <w:highlight w:val="yellow"/>
              </w:rPr>
              <w:t>DB_instance_variable_file in following</w:t>
            </w:r>
            <w:r w:rsidRPr="00F4483C">
              <w:rPr>
                <w:highlight w:val="yellow"/>
              </w:rPr>
              <w:t xml:space="preserve"> key:</w:t>
            </w:r>
            <w:r w:rsidR="00194023">
              <w:t xml:space="preserve"> </w:t>
            </w:r>
          </w:p>
          <w:p w:rsidR="00194023" w:rsidRDefault="00194023" w:rsidP="00194023">
            <w:pPr>
              <w:pStyle w:val="Tablecontent"/>
              <w:rPr>
                <w:rFonts w:ascii="Lucida Console" w:hAnsi="Lucida Console"/>
                <w:color w:val="000000"/>
                <w:sz w:val="20"/>
                <w:szCs w:val="20"/>
              </w:rPr>
            </w:pPr>
            <w:r>
              <w:rPr>
                <w:rFonts w:ascii="Lucida Console" w:hAnsi="Lucida Console" w:cs="Lucida Console"/>
                <w:sz w:val="20"/>
                <w:szCs w:val="20"/>
              </w:rPr>
              <w:t>IsManualScripts</w:t>
            </w:r>
            <w:r>
              <w:rPr>
                <w:rFonts w:ascii="Lucida Console" w:hAnsi="Lucida Console"/>
                <w:color w:val="000000"/>
                <w:sz w:val="20"/>
                <w:szCs w:val="20"/>
              </w:rPr>
              <w:t>: true</w:t>
            </w:r>
          </w:p>
          <w:p w:rsidR="00194023" w:rsidRDefault="00F4483C" w:rsidP="00194023">
            <w:pPr>
              <w:pStyle w:val="Tablecontent"/>
              <w:rPr>
                <w:rFonts w:ascii="Lucida Console" w:hAnsi="Lucida Console"/>
                <w:color w:val="000000"/>
                <w:sz w:val="20"/>
                <w:szCs w:val="20"/>
              </w:rPr>
            </w:pPr>
            <w:r w:rsidRPr="00F4483C">
              <w:rPr>
                <w:rFonts w:ascii="Lucida Console" w:hAnsi="Lucida Console"/>
                <w:color w:val="000000"/>
                <w:sz w:val="20"/>
                <w:szCs w:val="20"/>
                <w:highlight w:val="yellow"/>
              </w:rPr>
              <w:t>And provide Manual Scripts Name in below format without extension</w:t>
            </w:r>
            <w:r w:rsidR="00194023">
              <w:rPr>
                <w:rFonts w:ascii="Lucida Console" w:hAnsi="Lucida Console"/>
                <w:color w:val="000000"/>
                <w:sz w:val="20"/>
                <w:szCs w:val="20"/>
              </w:rPr>
              <w:t>:</w:t>
            </w:r>
          </w:p>
          <w:p w:rsidR="00194023" w:rsidRDefault="00194023" w:rsidP="00194023">
            <w:pPr>
              <w:pStyle w:val="Tablecontent"/>
              <w:rPr>
                <w:rFonts w:ascii="Lucida Console" w:hAnsi="Lucida Console" w:cs="Lucida Console"/>
                <w:sz w:val="20"/>
                <w:szCs w:val="20"/>
              </w:rPr>
            </w:pPr>
            <w:r>
              <w:rPr>
                <w:rFonts w:ascii="Lucida Console" w:hAnsi="Lucida Console" w:cs="Lucida Console"/>
                <w:sz w:val="20"/>
                <w:szCs w:val="20"/>
              </w:rPr>
              <w:t>ManualScriptsName: [SQLScripts1,SQLScripts2,SQLScripts3]</w:t>
            </w:r>
          </w:p>
          <w:p w:rsidR="00D27F53" w:rsidRDefault="00D27F53" w:rsidP="003C0C13">
            <w:pPr>
              <w:pStyle w:val="Tablecontent"/>
              <w:numPr>
                <w:ilvl w:val="0"/>
                <w:numId w:val="23"/>
              </w:numPr>
              <w:rPr>
                <w:rFonts w:ascii="Lucida Console" w:hAnsi="Lucida Console" w:cs="Lucida Console"/>
                <w:sz w:val="20"/>
                <w:szCs w:val="20"/>
              </w:rPr>
            </w:pPr>
            <w:r>
              <w:rPr>
                <w:rFonts w:ascii="Lucida Console" w:hAnsi="Lucida Console" w:cs="Lucida Console"/>
                <w:sz w:val="20"/>
                <w:szCs w:val="20"/>
              </w:rPr>
              <w:t xml:space="preserve">Name of the scripts mentioned </w:t>
            </w:r>
            <w:r w:rsidR="00F450F5">
              <w:rPr>
                <w:rFonts w:ascii="Lucida Console" w:hAnsi="Lucida Console" w:cs="Lucida Console"/>
                <w:sz w:val="20"/>
                <w:szCs w:val="20"/>
              </w:rPr>
              <w:t xml:space="preserve">here </w:t>
            </w:r>
            <w:r>
              <w:rPr>
                <w:rFonts w:ascii="Lucida Console" w:hAnsi="Lucida Console" w:cs="Lucida Console"/>
                <w:sz w:val="20"/>
                <w:szCs w:val="20"/>
              </w:rPr>
              <w:t>should match to the sql scripts kept in above mentioned path.</w:t>
            </w:r>
          </w:p>
          <w:p w:rsidR="00F450F5" w:rsidRDefault="00D27F53" w:rsidP="003C0C13">
            <w:pPr>
              <w:pStyle w:val="Tablecontent"/>
              <w:numPr>
                <w:ilvl w:val="0"/>
                <w:numId w:val="23"/>
              </w:numPr>
              <w:rPr>
                <w:rFonts w:ascii="Lucida Console" w:hAnsi="Lucida Console" w:cs="Lucida Console"/>
                <w:sz w:val="20"/>
                <w:szCs w:val="20"/>
              </w:rPr>
            </w:pPr>
            <w:r w:rsidRPr="00F450F5">
              <w:rPr>
                <w:rFonts w:ascii="Lucida Console" w:hAnsi="Lucida Console" w:cs="Lucida Console"/>
                <w:sz w:val="20"/>
                <w:szCs w:val="20"/>
              </w:rPr>
              <w:t>Extension of the scripts must be “.sql”.</w:t>
            </w:r>
          </w:p>
          <w:p w:rsidR="00F450F5" w:rsidRDefault="00D27F53" w:rsidP="003C0C13">
            <w:pPr>
              <w:pStyle w:val="Tablecontent"/>
              <w:numPr>
                <w:ilvl w:val="0"/>
                <w:numId w:val="23"/>
              </w:numPr>
              <w:rPr>
                <w:rFonts w:ascii="Lucida Console" w:hAnsi="Lucida Console" w:cs="Lucida Console"/>
                <w:sz w:val="20"/>
                <w:szCs w:val="20"/>
              </w:rPr>
            </w:pPr>
            <w:r w:rsidRPr="00F450F5">
              <w:rPr>
                <w:rFonts w:ascii="Lucida Console" w:hAnsi="Lucida Console" w:cs="Lucida Console"/>
                <w:sz w:val="20"/>
                <w:szCs w:val="20"/>
              </w:rPr>
              <w:t>Last word in each script file must be “exit;”</w:t>
            </w:r>
          </w:p>
          <w:p w:rsidR="00D27F53" w:rsidRPr="00F450F5" w:rsidRDefault="00D27F53" w:rsidP="00F450F5">
            <w:pPr>
              <w:pStyle w:val="Tablecontent"/>
              <w:rPr>
                <w:rFonts w:ascii="Lucida Console" w:hAnsi="Lucida Console" w:cs="Lucida Console"/>
                <w:sz w:val="20"/>
                <w:szCs w:val="20"/>
              </w:rPr>
            </w:pPr>
            <w:r w:rsidRPr="00F450F5">
              <w:rPr>
                <w:rFonts w:ascii="Lucida Console" w:hAnsi="Lucida Console" w:cs="Lucida Console"/>
                <w:sz w:val="20"/>
                <w:szCs w:val="20"/>
              </w:rPr>
              <w:br/>
            </w:r>
          </w:p>
          <w:p w:rsidR="00194023" w:rsidRDefault="00194023" w:rsidP="00194023">
            <w:pPr>
              <w:pStyle w:val="Tablecontent"/>
            </w:pPr>
            <w:r>
              <w:t>These scripts will be executed  in the same order (left to right) after importing all the DB dumps.</w:t>
            </w:r>
          </w:p>
        </w:tc>
      </w:tr>
      <w:tr w:rsidR="00F72A50" w:rsidRPr="005E5590" w:rsidTr="00013604">
        <w:trPr>
          <w:trHeight w:val="485"/>
          <w:jc w:val="center"/>
        </w:trPr>
        <w:tc>
          <w:tcPr>
            <w:tcW w:w="720" w:type="dxa"/>
          </w:tcPr>
          <w:p w:rsidR="00F72A50" w:rsidRPr="00C70EE3" w:rsidRDefault="00F72A50" w:rsidP="003C0C13">
            <w:pPr>
              <w:pStyle w:val="TableListNumber1"/>
              <w:numPr>
                <w:ilvl w:val="0"/>
                <w:numId w:val="20"/>
              </w:numPr>
              <w:rPr>
                <w:rFonts w:eastAsia="Arial Unicode MS"/>
              </w:rPr>
            </w:pPr>
          </w:p>
        </w:tc>
        <w:tc>
          <w:tcPr>
            <w:tcW w:w="7980" w:type="dxa"/>
          </w:tcPr>
          <w:p w:rsidR="00F450F5" w:rsidRDefault="00F450F5" w:rsidP="00E75072">
            <w:pPr>
              <w:pStyle w:val="Tablecontent"/>
              <w:rPr>
                <w:highlight w:val="yellow"/>
              </w:rPr>
            </w:pPr>
            <w:r>
              <w:rPr>
                <w:highlight w:val="yellow"/>
              </w:rPr>
              <w:t>If DB dump import is also needed and after that some extra scripts need to be executed then follow this step :</w:t>
            </w:r>
          </w:p>
          <w:p w:rsidR="00F72A50" w:rsidRDefault="00F72A50" w:rsidP="00E75072">
            <w:pPr>
              <w:pStyle w:val="Tablecontent"/>
            </w:pPr>
            <w:r w:rsidRPr="00E324B9">
              <w:rPr>
                <w:highlight w:val="yellow"/>
              </w:rPr>
              <w:lastRenderedPageBreak/>
              <w:t>If any additional scripts are required to execute then copy and paste all such scripts in following mentioned file name  :</w:t>
            </w:r>
          </w:p>
          <w:p w:rsidR="00F72A50" w:rsidRDefault="00F72A50" w:rsidP="00E75072">
            <w:pPr>
              <w:pStyle w:val="Tablecontent"/>
            </w:pPr>
            <w:r w:rsidRPr="00F72A50">
              <w:t>pretups_app/roles/db_task/files</w:t>
            </w:r>
            <w:r>
              <w:t xml:space="preserve">/ </w:t>
            </w:r>
            <w:r w:rsidRPr="00F72A50">
              <w:t>SQLScripts.sql</w:t>
            </w:r>
          </w:p>
          <w:p w:rsidR="00451850" w:rsidRDefault="00451850" w:rsidP="00E75072">
            <w:pPr>
              <w:pStyle w:val="Tablecontent"/>
            </w:pPr>
            <w:r w:rsidRPr="00E324B9">
              <w:rPr>
                <w:highlight w:val="yellow"/>
              </w:rPr>
              <w:t>and enter “true” in DB_instance_variable_file in following</w:t>
            </w:r>
            <w:r>
              <w:t xml:space="preserve"> key : </w:t>
            </w:r>
          </w:p>
          <w:p w:rsidR="00451850" w:rsidRDefault="00451850" w:rsidP="00E75072">
            <w:pPr>
              <w:pStyle w:val="Tablecontent"/>
            </w:pPr>
            <w:r>
              <w:rPr>
                <w:rFonts w:ascii="Lucida Console" w:hAnsi="Lucida Console"/>
                <w:color w:val="000000"/>
                <w:sz w:val="20"/>
                <w:szCs w:val="20"/>
              </w:rPr>
              <w:t>AdditionalQueries: true</w:t>
            </w:r>
          </w:p>
          <w:p w:rsidR="00F72A50" w:rsidRDefault="00F72A50" w:rsidP="00E75072">
            <w:pPr>
              <w:pStyle w:val="Tablecontent"/>
            </w:pPr>
            <w:r>
              <w:t>These scripts will be executed after importing all the DB dumps.</w:t>
            </w:r>
          </w:p>
        </w:tc>
      </w:tr>
      <w:tr w:rsidR="00AC1993" w:rsidRPr="005E5590" w:rsidTr="00013604">
        <w:trPr>
          <w:trHeight w:val="485"/>
          <w:jc w:val="center"/>
        </w:trPr>
        <w:tc>
          <w:tcPr>
            <w:tcW w:w="720" w:type="dxa"/>
          </w:tcPr>
          <w:p w:rsidR="00AC1993" w:rsidRPr="00C70EE3" w:rsidRDefault="00AC1993" w:rsidP="003C0C13">
            <w:pPr>
              <w:pStyle w:val="TableListNumber1"/>
              <w:numPr>
                <w:ilvl w:val="0"/>
                <w:numId w:val="20"/>
              </w:numPr>
              <w:rPr>
                <w:rFonts w:eastAsia="Arial Unicode MS"/>
              </w:rPr>
            </w:pPr>
          </w:p>
        </w:tc>
        <w:tc>
          <w:tcPr>
            <w:tcW w:w="7980" w:type="dxa"/>
          </w:tcPr>
          <w:p w:rsidR="00AC1993" w:rsidRDefault="00AC1993" w:rsidP="00AC1993">
            <w:pPr>
              <w:pStyle w:val="Tablecontent"/>
            </w:pPr>
            <w:r>
              <w:t xml:space="preserve">Navigate to the </w:t>
            </w:r>
            <w:r>
              <w:rPr>
                <w:i/>
              </w:rPr>
              <w:t>host_vars</w:t>
            </w:r>
            <w:r>
              <w:t xml:space="preserve"> directory.</w:t>
            </w:r>
          </w:p>
        </w:tc>
      </w:tr>
      <w:tr w:rsidR="00AC1993" w:rsidRPr="005E5590" w:rsidTr="00013604">
        <w:trPr>
          <w:trHeight w:val="485"/>
          <w:jc w:val="center"/>
        </w:trPr>
        <w:tc>
          <w:tcPr>
            <w:tcW w:w="720" w:type="dxa"/>
          </w:tcPr>
          <w:p w:rsidR="00AC1993" w:rsidRPr="006B341B" w:rsidRDefault="00AC1993" w:rsidP="003C0C13">
            <w:pPr>
              <w:pStyle w:val="TableListNumber1"/>
              <w:numPr>
                <w:ilvl w:val="0"/>
                <w:numId w:val="19"/>
              </w:numPr>
              <w:rPr>
                <w:rFonts w:eastAsia="Arial Unicode MS"/>
              </w:rPr>
            </w:pPr>
          </w:p>
        </w:tc>
        <w:tc>
          <w:tcPr>
            <w:tcW w:w="7980" w:type="dxa"/>
          </w:tcPr>
          <w:p w:rsidR="00AC1993" w:rsidRDefault="00B3148D" w:rsidP="00E75072">
            <w:pPr>
              <w:pStyle w:val="Tablecontent"/>
            </w:pPr>
            <w:r>
              <w:t xml:space="preserve">Rename the existing </w:t>
            </w:r>
            <w:r w:rsidR="000F2D50">
              <w:t>DB</w:t>
            </w:r>
            <w:r w:rsidR="00AC1993" w:rsidRPr="00CC38E4">
              <w:rPr>
                <w:i/>
              </w:rPr>
              <w:t>.yml</w:t>
            </w:r>
            <w:r w:rsidR="00AC1993">
              <w:t xml:space="preserve"> file to </w:t>
            </w:r>
            <w:r w:rsidR="00AC1993" w:rsidRPr="00CC38E4">
              <w:rPr>
                <w:i/>
              </w:rPr>
              <w:t>&lt;database IP&gt;.yml</w:t>
            </w:r>
            <w:r w:rsidR="00AC1993">
              <w:t xml:space="preserve">, where </w:t>
            </w:r>
            <w:r w:rsidR="00AC1993" w:rsidRPr="00FC4826">
              <w:rPr>
                <w:i/>
              </w:rPr>
              <w:t>&lt;database IP&gt;</w:t>
            </w:r>
            <w:r w:rsidR="00AC1993">
              <w:t xml:space="preserve"> is the IP of the server where Oracle is installed.</w:t>
            </w:r>
          </w:p>
          <w:p w:rsidR="00CC38E4" w:rsidRDefault="00CC38E4" w:rsidP="00F40C16">
            <w:pPr>
              <w:pStyle w:val="NoteHeading"/>
            </w:pPr>
            <w:r>
              <w:t xml:space="preserve">Ensure that the renamed file ends with </w:t>
            </w:r>
            <w:r w:rsidRPr="00CC38E4">
              <w:rPr>
                <w:i/>
              </w:rPr>
              <w:t>.yml</w:t>
            </w:r>
            <w:r w:rsidR="00F40C16">
              <w:t xml:space="preserve">(and not </w:t>
            </w:r>
            <w:r w:rsidR="00F40C16" w:rsidRPr="00F40C16">
              <w:rPr>
                <w:i/>
              </w:rPr>
              <w:t>.yml_ORACLE</w:t>
            </w:r>
            <w:r w:rsidR="00F40C16">
              <w:t>) extension</w:t>
            </w:r>
            <w:r>
              <w:t>.</w:t>
            </w:r>
          </w:p>
          <w:p w:rsidR="00941E57" w:rsidRDefault="00941E57" w:rsidP="00AC3FF1">
            <w:pPr>
              <w:autoSpaceDE w:val="0"/>
              <w:autoSpaceDN w:val="0"/>
              <w:rPr>
                <w:rFonts w:ascii="Segoe UI" w:hAnsi="Segoe UI" w:cs="Segoe UI"/>
                <w:sz w:val="20"/>
                <w:szCs w:val="20"/>
                <w:lang w:val="en-IN" w:eastAsia="en-IN"/>
              </w:rPr>
            </w:pPr>
          </w:p>
          <w:p w:rsidR="00AC3FF1" w:rsidRPr="00AC3FF1" w:rsidRDefault="00AC3FF1" w:rsidP="00AC3FF1">
            <w:pPr>
              <w:autoSpaceDE w:val="0"/>
              <w:autoSpaceDN w:val="0"/>
              <w:rPr>
                <w:rFonts w:ascii="Calibri" w:hAnsi="Calibri"/>
                <w:sz w:val="22"/>
                <w:szCs w:val="22"/>
                <w:lang w:val="en-IN" w:eastAsia="en-IN"/>
              </w:rPr>
            </w:pPr>
            <w:r w:rsidRPr="00AC3FF1">
              <w:rPr>
                <w:rFonts w:ascii="Segoe UI" w:hAnsi="Segoe UI" w:cs="Segoe UI"/>
                <w:sz w:val="20"/>
                <w:szCs w:val="20"/>
                <w:lang w:val="en-IN" w:eastAsia="en-IN"/>
              </w:rPr>
              <w:t>USE THIS </w:t>
            </w:r>
            <w:r w:rsidRPr="00AC3FF1">
              <w:rPr>
                <w:b/>
                <w:bCs/>
                <w:sz w:val="20"/>
                <w:szCs w:val="20"/>
                <w:lang w:val="en-IN" w:eastAsia="en-IN"/>
              </w:rPr>
              <w:t>SOURCE SCHEMA</w:t>
            </w:r>
            <w:r w:rsidRPr="00AC3FF1">
              <w:rPr>
                <w:rFonts w:ascii="Segoe UI" w:hAnsi="Segoe UI" w:cs="Segoe UI"/>
                <w:sz w:val="20"/>
                <w:szCs w:val="20"/>
                <w:lang w:val="en-IN" w:eastAsia="en-IN"/>
              </w:rPr>
              <w:t> in the variable file: </w:t>
            </w:r>
            <w:r w:rsidR="00C459D6" w:rsidRPr="00C459D6">
              <w:rPr>
                <w:rFonts w:ascii="Segoe UI" w:hAnsi="Segoe UI" w:cs="Segoe UI"/>
                <w:b/>
                <w:bCs/>
                <w:color w:val="000000"/>
                <w:sz w:val="20"/>
                <w:szCs w:val="20"/>
                <w:lang w:val="en-IN" w:eastAsia="en-IN"/>
              </w:rPr>
              <w:t>PRETUPS</w:t>
            </w:r>
            <w:r w:rsidR="00FA1ECD">
              <w:rPr>
                <w:rFonts w:ascii="Segoe UI" w:hAnsi="Segoe UI" w:cs="Segoe UI"/>
                <w:b/>
                <w:bCs/>
                <w:color w:val="000000"/>
                <w:sz w:val="20"/>
                <w:szCs w:val="20"/>
                <w:lang w:val="en-IN" w:eastAsia="en-IN"/>
              </w:rPr>
              <w:t>670_ITR3</w:t>
            </w:r>
          </w:p>
        </w:tc>
      </w:tr>
      <w:tr w:rsidR="00AC1993" w:rsidRPr="005E5590" w:rsidTr="00734A06">
        <w:trPr>
          <w:trHeight w:val="485"/>
          <w:jc w:val="center"/>
        </w:trPr>
        <w:tc>
          <w:tcPr>
            <w:tcW w:w="720" w:type="dxa"/>
          </w:tcPr>
          <w:p w:rsidR="00AC1993" w:rsidRPr="006B341B" w:rsidRDefault="00AC1993" w:rsidP="003C0C13">
            <w:pPr>
              <w:pStyle w:val="TableListNumber1"/>
              <w:numPr>
                <w:ilvl w:val="0"/>
                <w:numId w:val="19"/>
              </w:numPr>
              <w:rPr>
                <w:rFonts w:eastAsia="Arial Unicode MS"/>
              </w:rPr>
            </w:pPr>
          </w:p>
        </w:tc>
        <w:tc>
          <w:tcPr>
            <w:tcW w:w="7980" w:type="dxa"/>
          </w:tcPr>
          <w:p w:rsidR="00AC1993" w:rsidRDefault="00AC1993" w:rsidP="00E75072">
            <w:pPr>
              <w:pStyle w:val="Tablecontent"/>
            </w:pPr>
            <w:r>
              <w:t>Open the variable file renamed in the preceding step and update the value of the variables as appropriate.</w:t>
            </w:r>
          </w:p>
          <w:p w:rsidR="006526EE" w:rsidRDefault="006526EE" w:rsidP="006526EE">
            <w:pPr>
              <w:pStyle w:val="Tablecontent"/>
            </w:pPr>
            <w:r>
              <w:t>For reference open following file in notepad++</w:t>
            </w:r>
          </w:p>
          <w:p w:rsidR="006526EE" w:rsidRDefault="000808BB" w:rsidP="00E75072">
            <w:pPr>
              <w:pStyle w:val="Tablecontent"/>
            </w:pPr>
            <w:r w:rsidRPr="00A918CC">
              <w:object w:dxaOrig="600" w:dyaOrig="810">
                <v:shape id="_x0000_i1029" type="#_x0000_t75" style="width:29.9pt;height:40.75pt" o:ole="">
                  <v:imagedata r:id="rId43" o:title=""/>
                </v:shape>
                <o:OLEObject Type="Embed" ProgID="Package" ShapeID="_x0000_i1029" DrawAspect="Content" ObjectID="_1582722695" r:id="rId44"/>
              </w:object>
            </w:r>
          </w:p>
          <w:p w:rsidR="00AC1993" w:rsidRDefault="00AC1993" w:rsidP="00AC1993">
            <w:pPr>
              <w:pStyle w:val="NoteHeading"/>
            </w:pPr>
            <w:r>
              <w:t xml:space="preserve">Ensure that the database dump file name is assigned to the </w:t>
            </w:r>
            <w:r w:rsidRPr="00AC1993">
              <w:rPr>
                <w:i/>
              </w:rPr>
              <w:t>Dump_name</w:t>
            </w:r>
            <w:r>
              <w:t xml:space="preserve"> variable in the variable file.</w:t>
            </w:r>
          </w:p>
        </w:tc>
      </w:tr>
      <w:tr w:rsidR="00AC1993" w:rsidRPr="005E5590" w:rsidTr="00013604">
        <w:trPr>
          <w:trHeight w:val="485"/>
          <w:jc w:val="center"/>
        </w:trPr>
        <w:tc>
          <w:tcPr>
            <w:tcW w:w="720" w:type="dxa"/>
          </w:tcPr>
          <w:p w:rsidR="00AC1993" w:rsidRPr="006B341B" w:rsidRDefault="00AC1993" w:rsidP="003C0C13">
            <w:pPr>
              <w:pStyle w:val="TableListNumber1"/>
              <w:numPr>
                <w:ilvl w:val="0"/>
                <w:numId w:val="19"/>
              </w:numPr>
              <w:rPr>
                <w:rFonts w:eastAsia="Arial Unicode MS"/>
              </w:rPr>
            </w:pPr>
          </w:p>
        </w:tc>
        <w:tc>
          <w:tcPr>
            <w:tcW w:w="7980" w:type="dxa"/>
          </w:tcPr>
          <w:p w:rsidR="00AC1993" w:rsidRDefault="00AC1993" w:rsidP="00E75072">
            <w:pPr>
              <w:pStyle w:val="Tablecontent"/>
            </w:pPr>
            <w:r>
              <w:t>Save and close the variable file.</w:t>
            </w:r>
          </w:p>
        </w:tc>
      </w:tr>
      <w:tr w:rsidR="00CC38E4" w:rsidRPr="005E5590" w:rsidTr="00013604">
        <w:trPr>
          <w:trHeight w:val="485"/>
          <w:jc w:val="center"/>
        </w:trPr>
        <w:tc>
          <w:tcPr>
            <w:tcW w:w="720" w:type="dxa"/>
          </w:tcPr>
          <w:p w:rsidR="00CC38E4" w:rsidRPr="006B341B" w:rsidRDefault="00CC38E4" w:rsidP="003C0C13">
            <w:pPr>
              <w:pStyle w:val="TableListNumber1"/>
              <w:numPr>
                <w:ilvl w:val="0"/>
                <w:numId w:val="19"/>
              </w:numPr>
              <w:rPr>
                <w:rFonts w:eastAsia="Arial Unicode MS"/>
              </w:rPr>
            </w:pPr>
          </w:p>
        </w:tc>
        <w:tc>
          <w:tcPr>
            <w:tcW w:w="7980" w:type="dxa"/>
          </w:tcPr>
          <w:p w:rsidR="00CC38E4" w:rsidRDefault="00CC38E4" w:rsidP="00E75072">
            <w:pPr>
              <w:pStyle w:val="Tablecontent"/>
            </w:pPr>
            <w:r>
              <w:t xml:space="preserve">Navigate to the </w:t>
            </w:r>
            <w:r w:rsidRPr="00943343">
              <w:rPr>
                <w:i/>
              </w:rPr>
              <w:t>pretups_app</w:t>
            </w:r>
            <w:r>
              <w:t xml:space="preserve"> directory.</w:t>
            </w:r>
          </w:p>
        </w:tc>
      </w:tr>
      <w:tr w:rsidR="00CC38E4" w:rsidRPr="005E5590" w:rsidTr="00013604">
        <w:trPr>
          <w:trHeight w:val="485"/>
          <w:jc w:val="center"/>
        </w:trPr>
        <w:tc>
          <w:tcPr>
            <w:tcW w:w="720" w:type="dxa"/>
          </w:tcPr>
          <w:p w:rsidR="00CC38E4" w:rsidRPr="006B341B" w:rsidRDefault="00CC38E4" w:rsidP="003C0C13">
            <w:pPr>
              <w:pStyle w:val="TableListNumber1"/>
              <w:numPr>
                <w:ilvl w:val="0"/>
                <w:numId w:val="19"/>
              </w:numPr>
              <w:rPr>
                <w:rFonts w:eastAsia="Arial Unicode MS"/>
              </w:rPr>
            </w:pPr>
          </w:p>
        </w:tc>
        <w:tc>
          <w:tcPr>
            <w:tcW w:w="7980" w:type="dxa"/>
          </w:tcPr>
          <w:p w:rsidR="00CC38E4" w:rsidRDefault="00CC38E4" w:rsidP="00E75072">
            <w:pPr>
              <w:pStyle w:val="Tablecontent"/>
            </w:pPr>
            <w:r>
              <w:t xml:space="preserve">Open the </w:t>
            </w:r>
            <w:r w:rsidRPr="00CC38E4">
              <w:rPr>
                <w:i/>
              </w:rPr>
              <w:t>hosts</w:t>
            </w:r>
            <w:r>
              <w:t xml:space="preserve"> file.</w:t>
            </w:r>
          </w:p>
        </w:tc>
      </w:tr>
      <w:tr w:rsidR="00CC38E4" w:rsidRPr="005E5590" w:rsidTr="00013604">
        <w:trPr>
          <w:trHeight w:val="485"/>
          <w:jc w:val="center"/>
        </w:trPr>
        <w:tc>
          <w:tcPr>
            <w:tcW w:w="720" w:type="dxa"/>
          </w:tcPr>
          <w:p w:rsidR="00CC38E4" w:rsidRPr="006B341B" w:rsidRDefault="00CC38E4" w:rsidP="003C0C13">
            <w:pPr>
              <w:pStyle w:val="TableListNumber1"/>
              <w:numPr>
                <w:ilvl w:val="0"/>
                <w:numId w:val="19"/>
              </w:numPr>
              <w:rPr>
                <w:rFonts w:eastAsia="Arial Unicode MS"/>
              </w:rPr>
            </w:pPr>
          </w:p>
        </w:tc>
        <w:tc>
          <w:tcPr>
            <w:tcW w:w="7980" w:type="dxa"/>
          </w:tcPr>
          <w:p w:rsidR="00CC38E4" w:rsidRDefault="00CC38E4" w:rsidP="00CC38E4">
            <w:pPr>
              <w:pStyle w:val="Tablecontent"/>
            </w:pPr>
            <w:r>
              <w:t xml:space="preserve">Under the </w:t>
            </w:r>
            <w:r w:rsidRPr="001F15F6">
              <w:rPr>
                <w:i/>
              </w:rPr>
              <w:t>[</w:t>
            </w:r>
            <w:r>
              <w:rPr>
                <w:i/>
              </w:rPr>
              <w:t>db</w:t>
            </w:r>
            <w:r w:rsidRPr="001F15F6">
              <w:rPr>
                <w:i/>
              </w:rPr>
              <w:t>servers]</w:t>
            </w:r>
            <w:r>
              <w:t xml:space="preserve"> group name, overwrite the existing IP or instance name with the database IP.</w:t>
            </w:r>
          </w:p>
        </w:tc>
      </w:tr>
      <w:tr w:rsidR="00CC38E4" w:rsidRPr="005E5590" w:rsidTr="00013604">
        <w:trPr>
          <w:trHeight w:val="485"/>
          <w:jc w:val="center"/>
        </w:trPr>
        <w:tc>
          <w:tcPr>
            <w:tcW w:w="720" w:type="dxa"/>
          </w:tcPr>
          <w:p w:rsidR="00CC38E4" w:rsidRPr="006B341B" w:rsidRDefault="00CC38E4" w:rsidP="003C0C13">
            <w:pPr>
              <w:pStyle w:val="TableListNumber1"/>
              <w:numPr>
                <w:ilvl w:val="0"/>
                <w:numId w:val="19"/>
              </w:numPr>
              <w:rPr>
                <w:rFonts w:eastAsia="Arial Unicode MS"/>
              </w:rPr>
            </w:pPr>
          </w:p>
        </w:tc>
        <w:tc>
          <w:tcPr>
            <w:tcW w:w="7980" w:type="dxa"/>
          </w:tcPr>
          <w:p w:rsidR="00CC38E4" w:rsidRDefault="00CC38E4" w:rsidP="00CC38E4">
            <w:pPr>
              <w:pStyle w:val="Tablecontent"/>
            </w:pPr>
            <w:r>
              <w:t xml:space="preserve">Save and close the </w:t>
            </w:r>
            <w:r w:rsidRPr="00CC38E4">
              <w:rPr>
                <w:i/>
              </w:rPr>
              <w:t>hosts</w:t>
            </w:r>
            <w:r>
              <w:t xml:space="preserve"> file.</w:t>
            </w:r>
          </w:p>
        </w:tc>
      </w:tr>
      <w:tr w:rsidR="00CC38E4" w:rsidRPr="005E5590" w:rsidTr="00013604">
        <w:trPr>
          <w:trHeight w:val="485"/>
          <w:jc w:val="center"/>
        </w:trPr>
        <w:tc>
          <w:tcPr>
            <w:tcW w:w="720" w:type="dxa"/>
          </w:tcPr>
          <w:p w:rsidR="00CC38E4" w:rsidRPr="00E05088" w:rsidRDefault="00CC38E4" w:rsidP="003C0C13">
            <w:pPr>
              <w:pStyle w:val="TableListNumber1"/>
              <w:numPr>
                <w:ilvl w:val="0"/>
                <w:numId w:val="19"/>
              </w:numPr>
              <w:rPr>
                <w:rFonts w:eastAsia="Arial Unicode MS"/>
              </w:rPr>
            </w:pPr>
          </w:p>
        </w:tc>
        <w:tc>
          <w:tcPr>
            <w:tcW w:w="7980" w:type="dxa"/>
          </w:tcPr>
          <w:p w:rsidR="00CC38E4" w:rsidRDefault="00CC38E4" w:rsidP="00E75072">
            <w:pPr>
              <w:pStyle w:val="Tablecontent"/>
            </w:pPr>
            <w:r>
              <w:t>Configure the database:</w:t>
            </w:r>
          </w:p>
          <w:p w:rsidR="00CC38E4" w:rsidRDefault="00EB201B" w:rsidP="00E75072">
            <w:pPr>
              <w:pStyle w:val="Tablecontent"/>
            </w:pPr>
            <w:r w:rsidRPr="00D55B28">
              <w:t>ansible-playbook -i hosts db_site.yml -vvvv -c paramiko</w:t>
            </w:r>
          </w:p>
          <w:p w:rsidR="00CC38E4" w:rsidRDefault="00CC38E4" w:rsidP="00E75072">
            <w:pPr>
              <w:pStyle w:val="Tablecontent"/>
            </w:pPr>
            <w:r>
              <w:t>Sample logs that are generated on running the preceding command are attached.</w:t>
            </w:r>
          </w:p>
          <w:p w:rsidR="00CC38E4" w:rsidRPr="00B72B0E" w:rsidRDefault="00396C8C" w:rsidP="00E75072">
            <w:pPr>
              <w:pStyle w:val="BodyText2"/>
            </w:pPr>
            <w:r w:rsidRPr="005E1AEE">
              <w:object w:dxaOrig="3900" w:dyaOrig="810">
                <v:shape id="_x0000_i1030" type="#_x0000_t75" style="width:194.95pt;height:40.75pt" o:ole="">
                  <v:imagedata r:id="rId45" o:title=""/>
                </v:shape>
                <o:OLEObject Type="Embed" ProgID="Package" ShapeID="_x0000_i1030" DrawAspect="Content" ObjectID="_1582722696" r:id="rId46"/>
              </w:object>
            </w:r>
          </w:p>
        </w:tc>
      </w:tr>
      <w:tr w:rsidR="00F07E14" w:rsidRPr="005E5590" w:rsidTr="00013604">
        <w:trPr>
          <w:trHeight w:val="485"/>
          <w:jc w:val="center"/>
        </w:trPr>
        <w:tc>
          <w:tcPr>
            <w:tcW w:w="720" w:type="dxa"/>
          </w:tcPr>
          <w:p w:rsidR="00F07E14" w:rsidRPr="00E05088" w:rsidRDefault="00F07E14" w:rsidP="003C0C13">
            <w:pPr>
              <w:pStyle w:val="TableListNumber1"/>
              <w:numPr>
                <w:ilvl w:val="0"/>
                <w:numId w:val="19"/>
              </w:numPr>
              <w:rPr>
                <w:rFonts w:eastAsia="Arial Unicode MS"/>
              </w:rPr>
            </w:pPr>
          </w:p>
        </w:tc>
        <w:tc>
          <w:tcPr>
            <w:tcW w:w="7980" w:type="dxa"/>
          </w:tcPr>
          <w:p w:rsidR="00F07E14" w:rsidRDefault="002E5D63" w:rsidP="002E5D63">
            <w:pPr>
              <w:pStyle w:val="Tablecontent"/>
            </w:pPr>
            <w:r>
              <w:t xml:space="preserve">If Rest Configuration is needed then </w:t>
            </w:r>
            <w:r w:rsidR="00F07E14">
              <w:t>For Rest Configuration refer to “</w:t>
            </w:r>
            <w:hyperlink r:id="rId47" w:history="1">
              <w:r w:rsidR="00F07E14">
                <w:rPr>
                  <w:rStyle w:val="Hyperlink"/>
                  <w:rFonts w:ascii="Verdana" w:hAnsi="Verdana"/>
                  <w:color w:val="333333"/>
                  <w:sz w:val="16"/>
                  <w:szCs w:val="16"/>
                </w:rPr>
                <w:t>Rest Configuration.docx</w:t>
              </w:r>
            </w:hyperlink>
            <w:r w:rsidR="00F07E14">
              <w:rPr>
                <w:rFonts w:ascii="Verdana" w:hAnsi="Verdana"/>
                <w:color w:val="333333"/>
                <w:sz w:val="17"/>
                <w:szCs w:val="17"/>
              </w:rPr>
              <w:t xml:space="preserve"> “ from </w:t>
            </w:r>
            <w:r w:rsidR="008D332F">
              <w:rPr>
                <w:rFonts w:ascii="Verdana" w:hAnsi="Verdana"/>
                <w:color w:val="333333"/>
                <w:sz w:val="17"/>
                <w:szCs w:val="17"/>
              </w:rPr>
              <w:t>RFR</w:t>
            </w:r>
            <w:r w:rsidR="00F07E14">
              <w:rPr>
                <w:rFonts w:ascii="Verdana" w:hAnsi="Verdana"/>
                <w:color w:val="333333"/>
                <w:sz w:val="17"/>
                <w:szCs w:val="17"/>
              </w:rPr>
              <w:t xml:space="preserve"> attachments</w:t>
            </w:r>
            <w:r w:rsidR="00E829CF">
              <w:rPr>
                <w:rFonts w:ascii="Verdana" w:hAnsi="Verdana"/>
                <w:color w:val="333333"/>
                <w:sz w:val="17"/>
                <w:szCs w:val="17"/>
              </w:rPr>
              <w:t>.</w:t>
            </w:r>
          </w:p>
        </w:tc>
      </w:tr>
      <w:tr w:rsidR="002932E4" w:rsidRPr="005E5590" w:rsidTr="00013604">
        <w:trPr>
          <w:trHeight w:val="485"/>
          <w:jc w:val="center"/>
        </w:trPr>
        <w:tc>
          <w:tcPr>
            <w:tcW w:w="720" w:type="dxa"/>
          </w:tcPr>
          <w:p w:rsidR="002932E4" w:rsidRPr="00E05088" w:rsidRDefault="002932E4" w:rsidP="003C0C13">
            <w:pPr>
              <w:pStyle w:val="TableListNumber1"/>
              <w:numPr>
                <w:ilvl w:val="0"/>
                <w:numId w:val="19"/>
              </w:numPr>
              <w:rPr>
                <w:rFonts w:eastAsia="Arial Unicode MS"/>
              </w:rPr>
            </w:pPr>
          </w:p>
        </w:tc>
        <w:tc>
          <w:tcPr>
            <w:tcW w:w="7980" w:type="dxa"/>
          </w:tcPr>
          <w:p w:rsidR="002932E4" w:rsidRDefault="002932E4" w:rsidP="00E75072">
            <w:pPr>
              <w:pStyle w:val="Tablecontent"/>
            </w:pPr>
            <w:r>
              <w:t>Restart the tomcat that has been shipped in the application stage.</w:t>
            </w:r>
          </w:p>
        </w:tc>
      </w:tr>
    </w:tbl>
    <w:p w:rsidR="00C70EE3" w:rsidRDefault="00C70EE3" w:rsidP="00C70EE3">
      <w:pPr>
        <w:pStyle w:val="BodyText2"/>
        <w:numPr>
          <w:ilvl w:val="0"/>
          <w:numId w:val="0"/>
        </w:numPr>
      </w:pPr>
    </w:p>
    <w:p w:rsidR="00A91299" w:rsidRPr="00CF63E4" w:rsidRDefault="00A91299" w:rsidP="00A91299">
      <w:pPr>
        <w:pStyle w:val="BodyText2"/>
        <w:numPr>
          <w:ilvl w:val="0"/>
          <w:numId w:val="22"/>
        </w:numPr>
        <w:rPr>
          <w:highlight w:val="yellow"/>
        </w:rPr>
      </w:pPr>
      <w:r>
        <w:rPr>
          <w:b/>
          <w:sz w:val="24"/>
          <w:highlight w:val="yellow"/>
        </w:rPr>
        <w:t>B</w:t>
      </w:r>
      <w:r w:rsidRPr="00CF63E4">
        <w:rPr>
          <w:b/>
          <w:sz w:val="24"/>
          <w:highlight w:val="yellow"/>
        </w:rPr>
        <w:t>.</w:t>
      </w:r>
      <w:r w:rsidRPr="00CF63E4">
        <w:rPr>
          <w:highlight w:val="yellow"/>
        </w:rPr>
        <w:t xml:space="preserve"> </w:t>
      </w:r>
      <w:r>
        <w:rPr>
          <w:b/>
          <w:sz w:val="24"/>
          <w:highlight w:val="yellow"/>
        </w:rPr>
        <w:t>POSTGRESQL</w:t>
      </w:r>
      <w:r w:rsidRPr="00CF63E4">
        <w:rPr>
          <w:b/>
          <w:sz w:val="24"/>
          <w:highlight w:val="yellow"/>
        </w:rPr>
        <w:t xml:space="preserve"> DATABASE</w:t>
      </w:r>
    </w:p>
    <w:p w:rsidR="00A91299" w:rsidRPr="00A91299" w:rsidRDefault="00A91299" w:rsidP="00A91299">
      <w:pPr>
        <w:pStyle w:val="Caption"/>
      </w:pPr>
      <w:r w:rsidRPr="005E5590">
        <w:t xml:space="preserve">Table </w:t>
      </w:r>
      <w:fldSimple w:instr=" STYLEREF 1 \s ">
        <w:r>
          <w:rPr>
            <w:noProof/>
          </w:rPr>
          <w:t>2</w:t>
        </w:r>
      </w:fldSimple>
      <w:r>
        <w:noBreakHyphen/>
      </w:r>
      <w:r w:rsidR="00814A28">
        <w:t>3</w:t>
      </w:r>
      <w:r w:rsidRPr="005E5590">
        <w:t xml:space="preserve">: </w:t>
      </w:r>
      <w:r>
        <w:t>Database Configuration</w:t>
      </w:r>
    </w:p>
    <w:tbl>
      <w:tblPr>
        <w:tblW w:w="8700" w:type="dxa"/>
        <w:jc w:val="center"/>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7980"/>
      </w:tblGrid>
      <w:tr w:rsidR="00A91299" w:rsidRPr="005E5590" w:rsidTr="00A91299">
        <w:trPr>
          <w:trHeight w:val="377"/>
          <w:tblHeader/>
          <w:jc w:val="center"/>
        </w:trPr>
        <w:tc>
          <w:tcPr>
            <w:tcW w:w="720" w:type="dxa"/>
            <w:shd w:val="clear" w:color="auto" w:fill="6D6E71"/>
          </w:tcPr>
          <w:p w:rsidR="00A91299" w:rsidRPr="005E5590" w:rsidRDefault="00A91299" w:rsidP="00A91299">
            <w:pPr>
              <w:pStyle w:val="TableColumnLabels"/>
            </w:pPr>
            <w:r w:rsidRPr="005E5590">
              <w:t>Step</w:t>
            </w:r>
          </w:p>
        </w:tc>
        <w:tc>
          <w:tcPr>
            <w:tcW w:w="7980" w:type="dxa"/>
            <w:shd w:val="clear" w:color="auto" w:fill="6D6E71"/>
          </w:tcPr>
          <w:p w:rsidR="00A91299" w:rsidRPr="005E5590" w:rsidRDefault="00A91299" w:rsidP="00A91299">
            <w:pPr>
              <w:pStyle w:val="TableColumnLabels"/>
              <w:rPr>
                <w:rFonts w:eastAsia="Arial Unicode MS"/>
                <w:szCs w:val="18"/>
              </w:rPr>
            </w:pPr>
            <w:r w:rsidRPr="005E5590">
              <w:t>Action</w:t>
            </w:r>
          </w:p>
        </w:tc>
      </w:tr>
      <w:tr w:rsidR="00A91299" w:rsidRPr="005E5590" w:rsidTr="00A91299">
        <w:trPr>
          <w:trHeight w:val="485"/>
          <w:jc w:val="center"/>
        </w:trPr>
        <w:tc>
          <w:tcPr>
            <w:tcW w:w="720" w:type="dxa"/>
          </w:tcPr>
          <w:p w:rsidR="00A91299" w:rsidRPr="00C70EE3" w:rsidRDefault="001C2AD4">
            <w:pPr>
              <w:pStyle w:val="TableListNumber1"/>
              <w:numPr>
                <w:ilvl w:val="0"/>
                <w:numId w:val="0"/>
              </w:numPr>
              <w:ind w:left="360" w:hanging="360"/>
              <w:rPr>
                <w:rFonts w:eastAsia="Arial Unicode MS"/>
              </w:rPr>
              <w:pPrChange w:id="90" w:author="Anubhav Pandey1" w:date="2017-05-31T16:51:00Z">
                <w:pPr>
                  <w:pStyle w:val="TableListNumber1"/>
                  <w:numPr>
                    <w:numId w:val="20"/>
                  </w:numPr>
                </w:pPr>
              </w:pPrChange>
            </w:pPr>
            <w:ins w:id="91" w:author="Anubhav Pandey1" w:date="2017-05-31T16:51:00Z">
              <w:r>
                <w:rPr>
                  <w:rFonts w:eastAsia="Arial Unicode MS"/>
                </w:rPr>
                <w:lastRenderedPageBreak/>
                <w:t>1.</w:t>
              </w:r>
            </w:ins>
          </w:p>
        </w:tc>
        <w:tc>
          <w:tcPr>
            <w:tcW w:w="7980" w:type="dxa"/>
          </w:tcPr>
          <w:p w:rsidR="00A91299" w:rsidRDefault="00A91299" w:rsidP="00A91299">
            <w:pPr>
              <w:pStyle w:val="Tablecontent"/>
            </w:pPr>
            <w:r>
              <w:t>Ensure that the following prerequisites are met:</w:t>
            </w:r>
          </w:p>
          <w:p w:rsidR="00A91299" w:rsidRDefault="00814A28" w:rsidP="00A91299">
            <w:pPr>
              <w:pStyle w:val="TableListBullet1"/>
            </w:pPr>
            <w:r>
              <w:t>Postgres</w:t>
            </w:r>
            <w:r w:rsidR="00A91299">
              <w:t xml:space="preserve"> is installed.</w:t>
            </w:r>
          </w:p>
          <w:p w:rsidR="00A91299" w:rsidRDefault="00A91299" w:rsidP="00A91299">
            <w:pPr>
              <w:pStyle w:val="TableListBullet1"/>
            </w:pPr>
            <w:r>
              <w:t>IP, port,  are available.</w:t>
            </w:r>
          </w:p>
          <w:p w:rsidR="00A91299" w:rsidRDefault="00814A28" w:rsidP="00A91299">
            <w:pPr>
              <w:pStyle w:val="TableListBullet1"/>
            </w:pPr>
            <w:r>
              <w:rPr>
                <w:i/>
              </w:rPr>
              <w:t>postgres</w:t>
            </w:r>
            <w:r w:rsidR="00A91299">
              <w:t xml:space="preserve"> </w:t>
            </w:r>
            <w:r>
              <w:t xml:space="preserve">super </w:t>
            </w:r>
            <w:r w:rsidR="00A91299">
              <w:t>user is created.</w:t>
            </w:r>
          </w:p>
          <w:p w:rsidR="00A91299" w:rsidRPr="00943343" w:rsidRDefault="00A91299" w:rsidP="00A91299">
            <w:pPr>
              <w:pStyle w:val="TableListBullet1"/>
            </w:pPr>
            <w:r>
              <w:t xml:space="preserve">Manual Scripts File (DDL/DML) inside </w:t>
            </w:r>
            <w:r w:rsidRPr="001A0E44">
              <w:t>roles/db_task/templates</w:t>
            </w:r>
            <w:r>
              <w:t xml:space="preserve"> folder should contain exit statement at the end</w:t>
            </w:r>
          </w:p>
          <w:p w:rsidR="00A91299" w:rsidRDefault="00A91299" w:rsidP="00A91299">
            <w:pPr>
              <w:pStyle w:val="TableListBullet1"/>
            </w:pPr>
            <w:r w:rsidRPr="00CC38E4">
              <w:rPr>
                <w:i/>
              </w:rPr>
              <w:t>.bash_profile</w:t>
            </w:r>
            <w:r>
              <w:t xml:space="preserve"> content is copied to the </w:t>
            </w:r>
            <w:r w:rsidRPr="00CC38E4">
              <w:rPr>
                <w:i/>
              </w:rPr>
              <w:t>.bashrc</w:t>
            </w:r>
            <w:r>
              <w:t xml:space="preserve"> file of </w:t>
            </w:r>
            <w:ins w:id="92" w:author="Anubhav Pandey1" w:date="2017-06-06T15:47:00Z">
              <w:r w:rsidR="00021C42">
                <w:rPr>
                  <w:i/>
                </w:rPr>
                <w:t>postgres</w:t>
              </w:r>
            </w:ins>
            <w:r>
              <w:t xml:space="preserve"> user.</w:t>
            </w:r>
          </w:p>
          <w:p w:rsidR="007C6AA9" w:rsidRDefault="007C6AA9">
            <w:pPr>
              <w:pStyle w:val="TableListBullet1"/>
              <w:numPr>
                <w:ilvl w:val="0"/>
                <w:numId w:val="0"/>
              </w:numPr>
              <w:rPr>
                <w:ins w:id="93" w:author="Anubhav Pandey1" w:date="2018-03-07T16:46:00Z"/>
              </w:rPr>
              <w:pPrChange w:id="94" w:author="Anubhav Pandey1" w:date="2018-03-07T16:46:00Z">
                <w:pPr>
                  <w:pStyle w:val="TableListBullet1"/>
                </w:pPr>
              </w:pPrChange>
            </w:pPr>
          </w:p>
          <w:p w:rsidR="00814A28" w:rsidDel="0069653B" w:rsidRDefault="00A91299" w:rsidP="00A91299">
            <w:pPr>
              <w:pStyle w:val="TableListBullet1"/>
              <w:rPr>
                <w:del w:id="95" w:author="Anubhav Pandey1" w:date="2017-05-31T16:49:00Z"/>
              </w:rPr>
            </w:pPr>
            <w:r>
              <w:t>.</w:t>
            </w:r>
            <w:r w:rsidR="00814A28">
              <w:t xml:space="preserve">Dump should be available </w:t>
            </w:r>
            <w:r w:rsidR="007C6AA9">
              <w:t xml:space="preserve">only of </w:t>
            </w:r>
            <w:r w:rsidR="00814A28">
              <w:t xml:space="preserve"> following format</w:t>
            </w:r>
            <w:ins w:id="96" w:author="Anubhav Pandey1" w:date="2017-05-31T16:49:00Z">
              <w:r w:rsidR="0069653B">
                <w:t>.</w:t>
              </w:r>
            </w:ins>
          </w:p>
          <w:p w:rsidR="00A91299" w:rsidRDefault="0069653B" w:rsidP="0069653B">
            <w:pPr>
              <w:pStyle w:val="TableListBullet1"/>
              <w:numPr>
                <w:ilvl w:val="0"/>
                <w:numId w:val="0"/>
              </w:numPr>
              <w:ind w:left="360"/>
            </w:pPr>
            <w:r>
              <w:t>SQL</w:t>
            </w:r>
          </w:p>
          <w:p w:rsidR="007C6AA9" w:rsidRDefault="007C6AA9">
            <w:pPr>
              <w:pStyle w:val="TableListBullet1"/>
              <w:numPr>
                <w:ilvl w:val="0"/>
                <w:numId w:val="0"/>
              </w:numPr>
              <w:ind w:left="360" w:hanging="360"/>
              <w:pPrChange w:id="97" w:author="Anubhav Pandey1" w:date="2018-03-07T16:47:00Z">
                <w:pPr>
                  <w:pStyle w:val="TableListBullet1"/>
                  <w:numPr>
                    <w:numId w:val="0"/>
                  </w:numPr>
                  <w:tabs>
                    <w:tab w:val="clear" w:pos="360"/>
                  </w:tabs>
                  <w:spacing w:line="360" w:lineRule="auto"/>
                  <w:ind w:left="0" w:firstLine="0"/>
                </w:pPr>
              </w:pPrChange>
            </w:pPr>
            <w:r>
              <w:t xml:space="preserve">       DMP</w:t>
            </w:r>
          </w:p>
          <w:p w:rsidR="007C6AA9" w:rsidRDefault="007C6AA9" w:rsidP="007C6AA9">
            <w:pPr>
              <w:pStyle w:val="TableListBullet1"/>
              <w:numPr>
                <w:ilvl w:val="0"/>
                <w:numId w:val="0"/>
              </w:numPr>
              <w:ind w:left="360" w:hanging="360"/>
            </w:pPr>
          </w:p>
          <w:p w:rsidR="007C6AA9" w:rsidRDefault="007C6AA9">
            <w:pPr>
              <w:pStyle w:val="TableListBullet1"/>
              <w:numPr>
                <w:ilvl w:val="0"/>
                <w:numId w:val="0"/>
              </w:numPr>
              <w:ind w:left="360" w:hanging="360"/>
              <w:pPrChange w:id="98" w:author="Anubhav Pandey1" w:date="2018-03-07T16:47:00Z">
                <w:pPr>
                  <w:pStyle w:val="TableListBullet1"/>
                  <w:numPr>
                    <w:numId w:val="0"/>
                  </w:numPr>
                  <w:tabs>
                    <w:tab w:val="clear" w:pos="360"/>
                  </w:tabs>
                  <w:spacing w:line="360" w:lineRule="auto"/>
                  <w:ind w:left="0" w:firstLine="0"/>
                </w:pPr>
              </w:pPrChange>
            </w:pPr>
            <w:r>
              <w:t>NOTE!!!: DUMP should be exported using below command only</w:t>
            </w:r>
          </w:p>
          <w:p w:rsidR="007C6AA9" w:rsidRDefault="007C6AA9">
            <w:pPr>
              <w:pStyle w:val="TableListBullet1"/>
              <w:numPr>
                <w:ilvl w:val="0"/>
                <w:numId w:val="0"/>
              </w:numPr>
              <w:ind w:left="360" w:hanging="360"/>
              <w:pPrChange w:id="99" w:author="Anubhav Pandey1" w:date="2018-03-07T16:47:00Z">
                <w:pPr>
                  <w:pStyle w:val="TableListBullet1"/>
                  <w:numPr>
                    <w:numId w:val="0"/>
                  </w:numPr>
                  <w:tabs>
                    <w:tab w:val="clear" w:pos="360"/>
                  </w:tabs>
                  <w:spacing w:line="360" w:lineRule="auto"/>
                  <w:ind w:left="0" w:firstLine="0"/>
                </w:pPr>
              </w:pPrChange>
            </w:pPr>
            <w:r>
              <w:t>‘</w:t>
            </w:r>
            <w:r>
              <w:rPr>
                <w:rFonts w:ascii="Lucida Console" w:hAnsi="Lucida Console" w:cs="Lucida Console"/>
                <w:sz w:val="20"/>
                <w:szCs w:val="20"/>
              </w:rPr>
              <w:t>pg_dump -v -C { SOURCE DATABASE } -Fc -f { DUMP NAME }</w:t>
            </w:r>
            <w:r>
              <w:t xml:space="preserve">’ </w:t>
            </w:r>
          </w:p>
        </w:tc>
      </w:tr>
      <w:tr w:rsidR="002408EA" w:rsidRPr="005E5590" w:rsidTr="00A91299">
        <w:trPr>
          <w:trHeight w:val="485"/>
          <w:jc w:val="center"/>
        </w:trPr>
        <w:tc>
          <w:tcPr>
            <w:tcW w:w="720" w:type="dxa"/>
          </w:tcPr>
          <w:p w:rsidR="002408EA" w:rsidRPr="00C70EE3" w:rsidRDefault="002408EA">
            <w:pPr>
              <w:pStyle w:val="TableListNumber1"/>
              <w:numPr>
                <w:ilvl w:val="0"/>
                <w:numId w:val="0"/>
              </w:numPr>
              <w:ind w:left="360" w:hanging="360"/>
              <w:rPr>
                <w:rFonts w:eastAsia="Arial Unicode MS"/>
              </w:rPr>
              <w:pPrChange w:id="100" w:author="Anubhav Pandey1" w:date="2017-05-31T17:09:00Z">
                <w:pPr>
                  <w:pStyle w:val="TableListNumber1"/>
                  <w:numPr>
                    <w:numId w:val="20"/>
                  </w:numPr>
                  <w:spacing w:line="360" w:lineRule="auto"/>
                </w:pPr>
              </w:pPrChange>
            </w:pPr>
            <w:r>
              <w:rPr>
                <w:rFonts w:eastAsia="Arial Unicode MS"/>
              </w:rPr>
              <w:t>2</w:t>
            </w:r>
          </w:p>
        </w:tc>
        <w:tc>
          <w:tcPr>
            <w:tcW w:w="7980" w:type="dxa"/>
          </w:tcPr>
          <w:p w:rsidR="002408EA" w:rsidRDefault="002408EA" w:rsidP="00A91299">
            <w:pPr>
              <w:pStyle w:val="Tablecontent"/>
            </w:pPr>
            <w:r>
              <w:t xml:space="preserve">Navigate to the </w:t>
            </w:r>
            <w:r w:rsidRPr="00943343">
              <w:rPr>
                <w:i/>
              </w:rPr>
              <w:t>pretups_app</w:t>
            </w:r>
            <w:r>
              <w:t xml:space="preserve"> directory.</w:t>
            </w:r>
          </w:p>
        </w:tc>
      </w:tr>
      <w:tr w:rsidR="002408EA" w:rsidRPr="005E5590" w:rsidTr="00A91299">
        <w:trPr>
          <w:trHeight w:val="485"/>
          <w:jc w:val="center"/>
        </w:trPr>
        <w:tc>
          <w:tcPr>
            <w:tcW w:w="720" w:type="dxa"/>
          </w:tcPr>
          <w:p w:rsidR="002408EA" w:rsidRDefault="002408EA" w:rsidP="001C2AD4">
            <w:pPr>
              <w:pStyle w:val="TableListNumber1"/>
              <w:numPr>
                <w:ilvl w:val="0"/>
                <w:numId w:val="0"/>
              </w:numPr>
              <w:ind w:left="360"/>
              <w:rPr>
                <w:rFonts w:eastAsia="Arial Unicode MS"/>
              </w:rPr>
            </w:pPr>
            <w:r>
              <w:rPr>
                <w:rFonts w:eastAsia="Arial Unicode MS"/>
              </w:rPr>
              <w:t>3</w:t>
            </w:r>
          </w:p>
        </w:tc>
        <w:tc>
          <w:tcPr>
            <w:tcW w:w="7980" w:type="dxa"/>
          </w:tcPr>
          <w:p w:rsidR="002408EA" w:rsidRDefault="002408EA" w:rsidP="00A91299">
            <w:pPr>
              <w:pStyle w:val="Tablecontent"/>
            </w:pPr>
            <w:r>
              <w:t xml:space="preserve">Open </w:t>
            </w:r>
            <w:r w:rsidRPr="008436BD">
              <w:t>db_site.yml</w:t>
            </w:r>
            <w:r>
              <w:t xml:space="preserve"> file.</w:t>
            </w:r>
          </w:p>
        </w:tc>
      </w:tr>
      <w:tr w:rsidR="002408EA" w:rsidRPr="005E5590" w:rsidTr="00A91299">
        <w:trPr>
          <w:trHeight w:val="485"/>
          <w:jc w:val="center"/>
        </w:trPr>
        <w:tc>
          <w:tcPr>
            <w:tcW w:w="720" w:type="dxa"/>
          </w:tcPr>
          <w:p w:rsidR="002408EA" w:rsidRDefault="00053CCA" w:rsidP="001C2AD4">
            <w:pPr>
              <w:pStyle w:val="TableListNumber1"/>
              <w:numPr>
                <w:ilvl w:val="0"/>
                <w:numId w:val="0"/>
              </w:numPr>
              <w:ind w:left="360"/>
              <w:rPr>
                <w:rFonts w:eastAsia="Arial Unicode MS"/>
              </w:rPr>
            </w:pPr>
            <w:r>
              <w:rPr>
                <w:rFonts w:eastAsia="Arial Unicode MS"/>
              </w:rPr>
              <w:t>4.</w:t>
            </w:r>
          </w:p>
        </w:tc>
        <w:tc>
          <w:tcPr>
            <w:tcW w:w="7980" w:type="dxa"/>
          </w:tcPr>
          <w:p w:rsidR="002408EA" w:rsidRDefault="002408EA" w:rsidP="00FA6C5A">
            <w:pPr>
              <w:autoSpaceDE w:val="0"/>
              <w:autoSpaceDN w:val="0"/>
              <w:adjustRightInd w:val="0"/>
              <w:rPr>
                <w:rFonts w:ascii="Courier New" w:hAnsi="Courier New" w:cs="Courier New"/>
                <w:szCs w:val="18"/>
              </w:rPr>
            </w:pPr>
          </w:p>
          <w:p w:rsidR="002408EA" w:rsidRDefault="002408EA" w:rsidP="00FA6C5A">
            <w:pPr>
              <w:pStyle w:val="Tablecontent"/>
              <w:rPr>
                <w:sz w:val="24"/>
              </w:rPr>
            </w:pPr>
            <w:r w:rsidRPr="002408EA">
              <w:rPr>
                <w:sz w:val="24"/>
                <w:highlight w:val="yellow"/>
                <w:rPrChange w:id="101" w:author="Anubhav Pandey1" w:date="2017-05-31T17:13:00Z">
                  <w:rPr/>
                </w:rPrChange>
              </w:rPr>
              <w:t>For Postgres uncomment the following</w:t>
            </w:r>
          </w:p>
          <w:p w:rsidR="002408EA" w:rsidRPr="002408EA" w:rsidRDefault="002408EA" w:rsidP="00FA6C5A">
            <w:pPr>
              <w:pStyle w:val="Tablecontent"/>
              <w:rPr>
                <w:sz w:val="24"/>
                <w:rPrChange w:id="102" w:author="Anubhav Pandey1" w:date="2017-05-31T17:13:00Z">
                  <w:rPr/>
                </w:rPrChange>
              </w:rPr>
            </w:pPr>
          </w:p>
          <w:p w:rsidR="002408EA" w:rsidRPr="002408EA" w:rsidRDefault="002408EA" w:rsidP="002408E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18"/>
                <w:rPrChange w:id="103" w:author="Anubhav Pandey1" w:date="2017-05-31T17:14:00Z">
                  <w:rPr>
                    <w:rFonts w:ascii="Lucida Console" w:hAnsi="Lucida Console" w:cs="Lucida Console"/>
                    <w:sz w:val="20"/>
                    <w:szCs w:val="20"/>
                  </w:rPr>
                </w:rPrChange>
              </w:rPr>
            </w:pPr>
            <w:r>
              <w:rPr>
                <w:rFonts w:ascii="Lucida Console" w:hAnsi="Lucida Console" w:cs="Lucida Console"/>
                <w:sz w:val="18"/>
                <w:szCs w:val="18"/>
              </w:rPr>
              <w:t xml:space="preserve"> </w:t>
            </w:r>
            <w:r w:rsidRPr="002408EA">
              <w:rPr>
                <w:rFonts w:ascii="Lucida Console" w:hAnsi="Lucida Console" w:cs="Lucida Console"/>
                <w:sz w:val="18"/>
                <w:szCs w:val="18"/>
                <w:rPrChange w:id="104" w:author="Anubhav Pandey1" w:date="2017-05-31T17:14:00Z">
                  <w:rPr>
                    <w:rFonts w:ascii="Lucida Console" w:hAnsi="Lucida Console" w:cs="Lucida Console"/>
                    <w:sz w:val="20"/>
                    <w:szCs w:val="20"/>
                  </w:rPr>
                </w:rPrChange>
              </w:rPr>
              <w:t>- name: "Running dbConfPostgres for postgres database"</w:t>
            </w:r>
          </w:p>
          <w:p w:rsidR="002408EA" w:rsidRPr="002408EA" w:rsidRDefault="002408EA" w:rsidP="002408EA">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Lucida Console" w:hAnsi="Lucida Console" w:cs="Lucida Console"/>
                <w:sz w:val="18"/>
                <w:szCs w:val="18"/>
                <w:rPrChange w:id="105" w:author="Anubhav Pandey1" w:date="2017-05-31T17:14:00Z">
                  <w:rPr>
                    <w:rFonts w:ascii="Lucida Console" w:hAnsi="Lucida Console" w:cs="Lucida Console"/>
                    <w:sz w:val="20"/>
                    <w:szCs w:val="20"/>
                  </w:rPr>
                </w:rPrChange>
              </w:rPr>
            </w:pPr>
            <w:r w:rsidRPr="002408EA">
              <w:rPr>
                <w:rFonts w:ascii="Lucida Console" w:hAnsi="Lucida Console" w:cs="Lucida Console"/>
                <w:sz w:val="18"/>
                <w:szCs w:val="18"/>
                <w:rPrChange w:id="106" w:author="Anubhav Pandey1" w:date="2017-05-31T17:14:00Z">
                  <w:rPr>
                    <w:rFonts w:ascii="Lucida Console" w:hAnsi="Lucida Console" w:cs="Lucida Console"/>
                    <w:sz w:val="20"/>
                    <w:szCs w:val="20"/>
                  </w:rPr>
                </w:rPrChange>
              </w:rPr>
              <w:t xml:space="preserve">   hosts: dbservers</w:t>
            </w:r>
          </w:p>
          <w:p w:rsidR="002408EA" w:rsidRDefault="002408EA" w:rsidP="00FA6C5A">
            <w:pPr>
              <w:pStyle w:val="Tablecontent"/>
              <w:rPr>
                <w:rFonts w:ascii="Lucida Console" w:hAnsi="Lucida Console" w:cs="Lucida Console"/>
                <w:szCs w:val="18"/>
              </w:rPr>
            </w:pPr>
            <w:r w:rsidRPr="002408EA">
              <w:rPr>
                <w:rFonts w:ascii="Lucida Console" w:hAnsi="Lucida Console" w:cs="Lucida Console"/>
                <w:szCs w:val="18"/>
                <w:rPrChange w:id="107" w:author="Anubhav Pandey1" w:date="2017-05-31T17:14:00Z">
                  <w:rPr>
                    <w:rFonts w:ascii="Lucida Console" w:hAnsi="Lucida Console" w:cs="Lucida Console"/>
                    <w:sz w:val="20"/>
                    <w:szCs w:val="20"/>
                  </w:rPr>
                </w:rPrChange>
              </w:rPr>
              <w:t xml:space="preserve"> - include: dbconfPostgres.yml</w:t>
            </w:r>
          </w:p>
          <w:p w:rsidR="007A65C8" w:rsidRDefault="007A65C8" w:rsidP="00FA6C5A">
            <w:pPr>
              <w:pStyle w:val="Tablecontent"/>
              <w:rPr>
                <w:noProof/>
              </w:rPr>
            </w:pPr>
            <w:r>
              <w:rPr>
                <w:noProof/>
              </w:rPr>
              <w:drawing>
                <wp:inline distT="0" distB="0" distL="0" distR="0" wp14:anchorId="4B39469E" wp14:editId="6F570665">
                  <wp:extent cx="4930140" cy="2859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_site.png"/>
                          <pic:cNvPicPr/>
                        </pic:nvPicPr>
                        <pic:blipFill>
                          <a:blip r:embed="rId48">
                            <a:extLst>
                              <a:ext uri="{28A0092B-C50C-407E-A947-70E740481C1C}">
                                <a14:useLocalDpi xmlns:a14="http://schemas.microsoft.com/office/drawing/2010/main" val="0"/>
                              </a:ext>
                            </a:extLst>
                          </a:blip>
                          <a:stretch>
                            <a:fillRect/>
                          </a:stretch>
                        </pic:blipFill>
                        <pic:spPr>
                          <a:xfrm>
                            <a:off x="0" y="0"/>
                            <a:ext cx="4930140" cy="2859405"/>
                          </a:xfrm>
                          <a:prstGeom prst="rect">
                            <a:avLst/>
                          </a:prstGeom>
                        </pic:spPr>
                      </pic:pic>
                    </a:graphicData>
                  </a:graphic>
                </wp:inline>
              </w:drawing>
            </w:r>
          </w:p>
          <w:p w:rsidR="002408EA" w:rsidRDefault="002408EA" w:rsidP="00A91299">
            <w:pPr>
              <w:pStyle w:val="Tablecontent"/>
            </w:pPr>
            <w:r>
              <w:t>Save and close db_site.yml</w:t>
            </w:r>
          </w:p>
        </w:tc>
      </w:tr>
      <w:tr w:rsidR="002408EA" w:rsidRPr="005E5590" w:rsidTr="00A91299">
        <w:trPr>
          <w:trHeight w:val="485"/>
          <w:jc w:val="center"/>
        </w:trPr>
        <w:tc>
          <w:tcPr>
            <w:tcW w:w="720" w:type="dxa"/>
          </w:tcPr>
          <w:p w:rsidR="002408EA" w:rsidRDefault="00053CCA" w:rsidP="001C2AD4">
            <w:pPr>
              <w:pStyle w:val="TableListNumber1"/>
              <w:numPr>
                <w:ilvl w:val="0"/>
                <w:numId w:val="0"/>
              </w:numPr>
              <w:ind w:left="360"/>
              <w:rPr>
                <w:rFonts w:eastAsia="Arial Unicode MS"/>
              </w:rPr>
            </w:pPr>
            <w:r>
              <w:rPr>
                <w:rFonts w:eastAsia="Arial Unicode MS"/>
              </w:rPr>
              <w:t>5.</w:t>
            </w:r>
          </w:p>
        </w:tc>
        <w:tc>
          <w:tcPr>
            <w:tcW w:w="7980" w:type="dxa"/>
          </w:tcPr>
          <w:p w:rsidR="002408EA" w:rsidRDefault="002408EA" w:rsidP="00FA6C5A">
            <w:pPr>
              <w:pStyle w:val="Tablecontent"/>
            </w:pPr>
            <w:r>
              <w:t>Copy the database dumps to the following path:</w:t>
            </w:r>
          </w:p>
          <w:p w:rsidR="00053CCA" w:rsidRDefault="00053CCA" w:rsidP="00FA6C5A">
            <w:pPr>
              <w:pStyle w:val="code0"/>
              <w:ind w:left="0"/>
            </w:pPr>
            <w:r w:rsidRPr="00053CCA">
              <w:t>roles/db_ship_scripts_postgress/files</w:t>
            </w:r>
          </w:p>
          <w:p w:rsidR="002408EA" w:rsidRDefault="002408EA" w:rsidP="00FA6C5A">
            <w:pPr>
              <w:pStyle w:val="code0"/>
              <w:ind w:left="0"/>
            </w:pPr>
            <w:r>
              <w:t xml:space="preserve">If DB dump needs NOT to be imported and </w:t>
            </w:r>
            <w:r w:rsidR="00053CCA">
              <w:t>only Schema is created then this step is not needed</w:t>
            </w:r>
            <w:r>
              <w:t>.</w:t>
            </w:r>
          </w:p>
          <w:p w:rsidR="002408EA" w:rsidRDefault="002408EA" w:rsidP="00FA6C5A">
            <w:pPr>
              <w:autoSpaceDE w:val="0"/>
              <w:autoSpaceDN w:val="0"/>
              <w:adjustRightInd w:val="0"/>
              <w:rPr>
                <w:rFonts w:ascii="Courier New" w:hAnsi="Courier New" w:cs="Courier New"/>
                <w:szCs w:val="18"/>
              </w:rPr>
            </w:pPr>
            <w:r>
              <w:t xml:space="preserve"> </w:t>
            </w:r>
          </w:p>
        </w:tc>
      </w:tr>
      <w:tr w:rsidR="002408EA" w:rsidRPr="005E5590" w:rsidTr="00A91299">
        <w:trPr>
          <w:trHeight w:val="485"/>
          <w:jc w:val="center"/>
        </w:trPr>
        <w:tc>
          <w:tcPr>
            <w:tcW w:w="720" w:type="dxa"/>
          </w:tcPr>
          <w:p w:rsidR="002408EA" w:rsidRDefault="00A2022E" w:rsidP="001C2AD4">
            <w:pPr>
              <w:pStyle w:val="TableListNumber1"/>
              <w:numPr>
                <w:ilvl w:val="0"/>
                <w:numId w:val="0"/>
              </w:numPr>
              <w:ind w:left="360"/>
              <w:rPr>
                <w:rFonts w:eastAsia="Arial Unicode MS"/>
              </w:rPr>
            </w:pPr>
            <w:r>
              <w:rPr>
                <w:rFonts w:eastAsia="Arial Unicode MS"/>
              </w:rPr>
              <w:lastRenderedPageBreak/>
              <w:t>6.</w:t>
            </w:r>
          </w:p>
        </w:tc>
        <w:tc>
          <w:tcPr>
            <w:tcW w:w="7980" w:type="dxa"/>
          </w:tcPr>
          <w:p w:rsidR="002408EA" w:rsidRDefault="002408EA" w:rsidP="00FA6C5A">
            <w:pPr>
              <w:pStyle w:val="Tablecontent"/>
              <w:rPr>
                <w:highlight w:val="yellow"/>
              </w:rPr>
            </w:pPr>
            <w:r w:rsidRPr="00734A06">
              <w:rPr>
                <w:highlight w:val="yellow"/>
              </w:rPr>
              <w:t xml:space="preserve">If </w:t>
            </w:r>
            <w:r>
              <w:rPr>
                <w:highlight w:val="yellow"/>
              </w:rPr>
              <w:t xml:space="preserve"> Only </w:t>
            </w:r>
            <w:r w:rsidR="00A2022E">
              <w:rPr>
                <w:highlight w:val="yellow"/>
              </w:rPr>
              <w:t>Schema</w:t>
            </w:r>
            <w:r w:rsidRPr="00F4483C">
              <w:rPr>
                <w:highlight w:val="yellow"/>
              </w:rPr>
              <w:t xml:space="preserve"> Scripts are to be executed</w:t>
            </w:r>
            <w:r>
              <w:rPr>
                <w:highlight w:val="yellow"/>
              </w:rPr>
              <w:t xml:space="preserve"> (Without importing DB dump )</w:t>
            </w:r>
            <w:r w:rsidRPr="00F4483C">
              <w:rPr>
                <w:highlight w:val="yellow"/>
              </w:rPr>
              <w:t xml:space="preserve"> </w:t>
            </w:r>
            <w:r>
              <w:rPr>
                <w:highlight w:val="yellow"/>
              </w:rPr>
              <w:t>then follow this step otherwise skip it.</w:t>
            </w:r>
          </w:p>
          <w:p w:rsidR="002408EA" w:rsidRDefault="002408EA" w:rsidP="00FA6C5A">
            <w:pPr>
              <w:pStyle w:val="Tablecontent"/>
            </w:pPr>
            <w:r w:rsidRPr="00F4483C">
              <w:rPr>
                <w:highlight w:val="yellow"/>
              </w:rPr>
              <w:t>copy and paste all the scripts file(DDL/DML) inside</w:t>
            </w:r>
            <w:r>
              <w:t xml:space="preserve"> </w:t>
            </w:r>
            <w:r w:rsidR="00A2022E">
              <w:t>pretups_app</w:t>
            </w:r>
            <w:r w:rsidR="00A2022E" w:rsidRPr="00A2022E">
              <w:t>/roles/db_ship_scripts_postgress/files/Postgress</w:t>
            </w:r>
            <w:r>
              <w:t>.</w:t>
            </w:r>
          </w:p>
          <w:p w:rsidR="002408EA" w:rsidRDefault="009946DD" w:rsidP="00FA6C5A">
            <w:pPr>
              <w:pStyle w:val="Tablecontent"/>
            </w:pPr>
            <w:r>
              <w:rPr>
                <w:highlight w:val="yellow"/>
              </w:rPr>
              <w:t>And enter “false</w:t>
            </w:r>
            <w:r w:rsidR="002408EA" w:rsidRPr="00F4483C">
              <w:rPr>
                <w:highlight w:val="yellow"/>
              </w:rPr>
              <w:t xml:space="preserve">” in </w:t>
            </w:r>
            <w:r w:rsidR="002408EA" w:rsidRPr="00194023">
              <w:rPr>
                <w:highlight w:val="yellow"/>
              </w:rPr>
              <w:t>DB_instance_variable_file in following</w:t>
            </w:r>
            <w:r w:rsidR="002408EA" w:rsidRPr="00F4483C">
              <w:rPr>
                <w:highlight w:val="yellow"/>
              </w:rPr>
              <w:t xml:space="preserve"> key:</w:t>
            </w:r>
            <w:r w:rsidR="002408EA">
              <w:t xml:space="preserve"> </w:t>
            </w:r>
          </w:p>
          <w:p w:rsidR="002408EA" w:rsidRDefault="009946DD" w:rsidP="00FA6C5A">
            <w:pPr>
              <w:pStyle w:val="Tablecontent"/>
              <w:rPr>
                <w:rFonts w:ascii="Lucida Console" w:hAnsi="Lucida Console"/>
                <w:color w:val="000000"/>
                <w:sz w:val="20"/>
                <w:szCs w:val="20"/>
              </w:rPr>
            </w:pPr>
            <w:r>
              <w:rPr>
                <w:rFonts w:ascii="Lucida Console" w:hAnsi="Lucida Console" w:cs="Lucida Console"/>
                <w:sz w:val="20"/>
                <w:szCs w:val="20"/>
              </w:rPr>
              <w:t>ISDUMP</w:t>
            </w:r>
            <w:r w:rsidR="002408EA">
              <w:rPr>
                <w:rFonts w:ascii="Lucida Console" w:hAnsi="Lucida Console"/>
                <w:color w:val="000000"/>
                <w:sz w:val="20"/>
                <w:szCs w:val="20"/>
              </w:rPr>
              <w:t xml:space="preserve">: </w:t>
            </w:r>
            <w:r>
              <w:rPr>
                <w:rFonts w:ascii="Lucida Console" w:hAnsi="Lucida Console"/>
                <w:color w:val="000000"/>
                <w:sz w:val="20"/>
                <w:szCs w:val="20"/>
              </w:rPr>
              <w:t>false</w:t>
            </w:r>
          </w:p>
          <w:p w:rsidR="002408EA" w:rsidRDefault="002408EA" w:rsidP="00FA6C5A">
            <w:pPr>
              <w:pStyle w:val="Tablecontent"/>
              <w:rPr>
                <w:rFonts w:ascii="Lucida Console" w:hAnsi="Lucida Console"/>
                <w:color w:val="000000"/>
                <w:sz w:val="20"/>
                <w:szCs w:val="20"/>
              </w:rPr>
            </w:pPr>
            <w:r w:rsidRPr="00F4483C">
              <w:rPr>
                <w:rFonts w:ascii="Lucida Console" w:hAnsi="Lucida Console"/>
                <w:color w:val="000000"/>
                <w:sz w:val="20"/>
                <w:szCs w:val="20"/>
                <w:highlight w:val="yellow"/>
              </w:rPr>
              <w:t xml:space="preserve">And provide </w:t>
            </w:r>
            <w:r w:rsidR="00475CC9">
              <w:rPr>
                <w:rFonts w:ascii="Lucida Console" w:hAnsi="Lucida Console"/>
                <w:color w:val="000000"/>
                <w:sz w:val="20"/>
                <w:szCs w:val="20"/>
                <w:highlight w:val="yellow"/>
              </w:rPr>
              <w:t>Schema</w:t>
            </w:r>
            <w:r w:rsidRPr="00F4483C">
              <w:rPr>
                <w:rFonts w:ascii="Lucida Console" w:hAnsi="Lucida Console"/>
                <w:color w:val="000000"/>
                <w:sz w:val="20"/>
                <w:szCs w:val="20"/>
                <w:highlight w:val="yellow"/>
              </w:rPr>
              <w:t xml:space="preserve"> Scripts Name in below format without extension</w:t>
            </w:r>
            <w:r>
              <w:rPr>
                <w:rFonts w:ascii="Lucida Console" w:hAnsi="Lucida Console"/>
                <w:color w:val="000000"/>
                <w:sz w:val="20"/>
                <w:szCs w:val="20"/>
              </w:rPr>
              <w:t>:</w:t>
            </w:r>
          </w:p>
          <w:p w:rsidR="002408EA" w:rsidRDefault="00A43531" w:rsidP="00FA6C5A">
            <w:pPr>
              <w:pStyle w:val="Tablecontent"/>
              <w:rPr>
                <w:rFonts w:ascii="Lucida Console" w:hAnsi="Lucida Console" w:cs="Lucida Console"/>
                <w:sz w:val="20"/>
                <w:szCs w:val="20"/>
              </w:rPr>
            </w:pPr>
            <w:r>
              <w:rPr>
                <w:rFonts w:ascii="Lucida Console" w:hAnsi="Lucida Console" w:cs="Lucida Console"/>
                <w:sz w:val="20"/>
                <w:szCs w:val="20"/>
              </w:rPr>
              <w:t xml:space="preserve">PRETUPS_POSTGRES_SchemaFile: </w:t>
            </w:r>
            <w:r w:rsidR="002408EA">
              <w:rPr>
                <w:rFonts w:ascii="Lucida Console" w:hAnsi="Lucida Console" w:cs="Lucida Console"/>
                <w:sz w:val="20"/>
                <w:szCs w:val="20"/>
              </w:rPr>
              <w:t>[</w:t>
            </w:r>
            <w:r>
              <w:rPr>
                <w:rFonts w:ascii="Lucida Console" w:hAnsi="Lucida Console" w:cs="Lucida Console"/>
                <w:sz w:val="20"/>
                <w:szCs w:val="20"/>
              </w:rPr>
              <w:t>pretups_schema1, pretups_schema2</w:t>
            </w:r>
            <w:r w:rsidR="002408EA">
              <w:rPr>
                <w:rFonts w:ascii="Lucida Console" w:hAnsi="Lucida Console" w:cs="Lucida Console"/>
                <w:sz w:val="20"/>
                <w:szCs w:val="20"/>
              </w:rPr>
              <w:t>]</w:t>
            </w:r>
          </w:p>
          <w:p w:rsidR="002408EA" w:rsidRDefault="002408EA" w:rsidP="00FA6C5A">
            <w:pPr>
              <w:pStyle w:val="Tablecontent"/>
              <w:numPr>
                <w:ilvl w:val="0"/>
                <w:numId w:val="23"/>
              </w:numPr>
              <w:rPr>
                <w:rFonts w:ascii="Lucida Console" w:hAnsi="Lucida Console" w:cs="Lucida Console"/>
                <w:sz w:val="20"/>
                <w:szCs w:val="20"/>
              </w:rPr>
            </w:pPr>
            <w:r>
              <w:rPr>
                <w:rFonts w:ascii="Lucida Console" w:hAnsi="Lucida Console" w:cs="Lucida Console"/>
                <w:sz w:val="20"/>
                <w:szCs w:val="20"/>
              </w:rPr>
              <w:t>Name of the scripts mentioned here should match to the sql scripts kept in above mentioned path.</w:t>
            </w:r>
          </w:p>
          <w:p w:rsidR="002408EA" w:rsidRDefault="002408EA" w:rsidP="00FA6C5A">
            <w:pPr>
              <w:pStyle w:val="Tablecontent"/>
              <w:numPr>
                <w:ilvl w:val="0"/>
                <w:numId w:val="23"/>
              </w:numPr>
              <w:rPr>
                <w:rFonts w:ascii="Lucida Console" w:hAnsi="Lucida Console" w:cs="Lucida Console"/>
                <w:sz w:val="20"/>
                <w:szCs w:val="20"/>
              </w:rPr>
            </w:pPr>
            <w:r w:rsidRPr="00F450F5">
              <w:rPr>
                <w:rFonts w:ascii="Lucida Console" w:hAnsi="Lucida Console" w:cs="Lucida Console"/>
                <w:sz w:val="20"/>
                <w:szCs w:val="20"/>
              </w:rPr>
              <w:t>Extension of the scripts must be “.sql”.</w:t>
            </w:r>
          </w:p>
          <w:p w:rsidR="002408EA" w:rsidRPr="00F450F5" w:rsidRDefault="002408EA" w:rsidP="00FA6C5A">
            <w:pPr>
              <w:pStyle w:val="Tablecontent"/>
              <w:rPr>
                <w:rFonts w:ascii="Lucida Console" w:hAnsi="Lucida Console" w:cs="Lucida Console"/>
                <w:sz w:val="20"/>
                <w:szCs w:val="20"/>
              </w:rPr>
            </w:pPr>
          </w:p>
          <w:p w:rsidR="002408EA" w:rsidRDefault="002408EA" w:rsidP="00FA6C5A">
            <w:pPr>
              <w:pStyle w:val="Tablecontent"/>
            </w:pPr>
            <w:r>
              <w:t>These scripts will be executed  in the same order (left to right) after importing all the DB dumps.</w:t>
            </w:r>
          </w:p>
        </w:tc>
      </w:tr>
      <w:tr w:rsidR="004B1367" w:rsidRPr="005E5590" w:rsidTr="00A91299">
        <w:trPr>
          <w:trHeight w:val="485"/>
          <w:jc w:val="center"/>
          <w:ins w:id="108" w:author="Anubhav Pandey1" w:date="2017-06-06T12:15:00Z"/>
        </w:trPr>
        <w:tc>
          <w:tcPr>
            <w:tcW w:w="720" w:type="dxa"/>
          </w:tcPr>
          <w:p w:rsidR="004B1367" w:rsidRDefault="00021C42" w:rsidP="001C2AD4">
            <w:pPr>
              <w:pStyle w:val="TableListNumber1"/>
              <w:numPr>
                <w:ilvl w:val="0"/>
                <w:numId w:val="0"/>
              </w:numPr>
              <w:ind w:left="360"/>
              <w:rPr>
                <w:ins w:id="109" w:author="Anubhav Pandey1" w:date="2017-06-06T12:15:00Z"/>
                <w:rFonts w:eastAsia="Arial Unicode MS"/>
              </w:rPr>
            </w:pPr>
            <w:ins w:id="110" w:author="Anubhav Pandey1" w:date="2017-06-06T16:04:00Z">
              <w:r>
                <w:rPr>
                  <w:rFonts w:eastAsia="Arial Unicode MS"/>
                </w:rPr>
                <w:t>7.</w:t>
              </w:r>
            </w:ins>
          </w:p>
        </w:tc>
        <w:tc>
          <w:tcPr>
            <w:tcW w:w="7980" w:type="dxa"/>
          </w:tcPr>
          <w:p w:rsidR="004B1367" w:rsidRDefault="004B1367" w:rsidP="00FA6C5A">
            <w:pPr>
              <w:pStyle w:val="Tablecontent"/>
              <w:rPr>
                <w:ins w:id="111" w:author="Anubhav Pandey1" w:date="2017-06-06T12:15:00Z"/>
                <w:highlight w:val="yellow"/>
              </w:rPr>
            </w:pPr>
            <w:ins w:id="112" w:author="Anubhav Pandey1" w:date="2017-06-06T12:15:00Z">
              <w:r>
                <w:rPr>
                  <w:highlight w:val="yellow"/>
                </w:rPr>
                <w:t>If DB dump import is also needed and after that some extra scripts need to be executed then follow this step :</w:t>
              </w:r>
            </w:ins>
          </w:p>
          <w:p w:rsidR="004B1367" w:rsidRDefault="004B1367" w:rsidP="00FA6C5A">
            <w:pPr>
              <w:pStyle w:val="Tablecontent"/>
              <w:rPr>
                <w:ins w:id="113" w:author="Anubhav Pandey1" w:date="2017-06-06T12:16:00Z"/>
              </w:rPr>
            </w:pPr>
            <w:ins w:id="114" w:author="Anubhav Pandey1" w:date="2017-06-06T12:15:00Z">
              <w:r w:rsidRPr="00E324B9">
                <w:rPr>
                  <w:highlight w:val="yellow"/>
                </w:rPr>
                <w:t>If any additional scripts are required to execute then copy and paste all such scripts in following mentioned file name  :</w:t>
              </w:r>
            </w:ins>
          </w:p>
          <w:p w:rsidR="004B1367" w:rsidRDefault="004B1367" w:rsidP="00FA6C5A">
            <w:pPr>
              <w:pStyle w:val="Tablecontent"/>
              <w:rPr>
                <w:ins w:id="115" w:author="Anubhav Pandey1" w:date="2017-06-06T12:15:00Z"/>
              </w:rPr>
            </w:pPr>
          </w:p>
          <w:p w:rsidR="004B1367" w:rsidRDefault="004B1367" w:rsidP="004B136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ins w:id="116" w:author="Anubhav Pandey1" w:date="2017-06-06T12:15:00Z"/>
                <w:rFonts w:ascii="Lucida Console" w:hAnsi="Lucida Console" w:cs="Lucida Console"/>
                <w:sz w:val="20"/>
                <w:szCs w:val="20"/>
              </w:rPr>
            </w:pPr>
            <w:ins w:id="117" w:author="Anubhav Pandey1" w:date="2017-06-06T12:15:00Z">
              <w:r>
                <w:rPr>
                  <w:rFonts w:ascii="Lucida Console" w:hAnsi="Lucida Console" w:cs="Lucida Console"/>
                  <w:sz w:val="20"/>
                  <w:szCs w:val="20"/>
                </w:rPr>
                <w:t>pretups_app/roles/db_ship_scripts_postgress/files/Postgress</w:t>
              </w:r>
            </w:ins>
          </w:p>
          <w:p w:rsidR="004B1367" w:rsidRDefault="004B1367" w:rsidP="00FA6C5A">
            <w:pPr>
              <w:pStyle w:val="Tablecontent"/>
              <w:rPr>
                <w:ins w:id="118" w:author="Anubhav Pandey1" w:date="2017-06-06T12:15:00Z"/>
              </w:rPr>
            </w:pPr>
            <w:ins w:id="119" w:author="Anubhav Pandey1" w:date="2017-06-06T12:15:00Z">
              <w:r w:rsidRPr="00E324B9">
                <w:rPr>
                  <w:highlight w:val="yellow"/>
                </w:rPr>
                <w:t>and enter “true” in DB_instance_variable_file in following</w:t>
              </w:r>
              <w:r>
                <w:t xml:space="preserve"> key : </w:t>
              </w:r>
            </w:ins>
          </w:p>
          <w:p w:rsidR="004B1367" w:rsidRDefault="004B1367" w:rsidP="00FA6C5A">
            <w:pPr>
              <w:pStyle w:val="Tablecontent"/>
              <w:rPr>
                <w:ins w:id="120" w:author="Anubhav Pandey1" w:date="2017-06-06T12:17:00Z"/>
                <w:rFonts w:ascii="Lucida Console" w:hAnsi="Lucida Console"/>
                <w:color w:val="000000"/>
                <w:sz w:val="20"/>
                <w:szCs w:val="20"/>
              </w:rPr>
            </w:pPr>
            <w:ins w:id="121" w:author="Anubhav Pandey1" w:date="2017-06-06T12:17:00Z">
              <w:r>
                <w:rPr>
                  <w:rFonts w:ascii="Lucida Console" w:hAnsi="Lucida Console" w:cs="Lucida Console"/>
                  <w:sz w:val="20"/>
                  <w:szCs w:val="20"/>
                </w:rPr>
                <w:t>IsManualScripts</w:t>
              </w:r>
            </w:ins>
            <w:ins w:id="122" w:author="Anubhav Pandey1" w:date="2017-06-06T12:15:00Z">
              <w:r>
                <w:rPr>
                  <w:rFonts w:ascii="Lucida Console" w:hAnsi="Lucida Console"/>
                  <w:color w:val="000000"/>
                  <w:sz w:val="20"/>
                  <w:szCs w:val="20"/>
                </w:rPr>
                <w:t>: true</w:t>
              </w:r>
            </w:ins>
          </w:p>
          <w:p w:rsidR="00675A4F" w:rsidRDefault="00675A4F" w:rsidP="00675A4F">
            <w:pPr>
              <w:pStyle w:val="Tablecontent"/>
              <w:rPr>
                <w:ins w:id="123" w:author="Anubhav Pandey1" w:date="2017-06-06T12:17:00Z"/>
                <w:rFonts w:ascii="Lucida Console" w:hAnsi="Lucida Console"/>
                <w:color w:val="000000"/>
                <w:sz w:val="20"/>
                <w:szCs w:val="20"/>
              </w:rPr>
            </w:pPr>
            <w:ins w:id="124" w:author="Anubhav Pandey1" w:date="2017-06-06T12:17:00Z">
              <w:r w:rsidRPr="00F4483C">
                <w:rPr>
                  <w:rFonts w:ascii="Lucida Console" w:hAnsi="Lucida Console"/>
                  <w:color w:val="000000"/>
                  <w:sz w:val="20"/>
                  <w:szCs w:val="20"/>
                  <w:highlight w:val="yellow"/>
                </w:rPr>
                <w:t>And provide Manual Scripts Name in below format without extension</w:t>
              </w:r>
              <w:r>
                <w:rPr>
                  <w:rFonts w:ascii="Lucida Console" w:hAnsi="Lucida Console"/>
                  <w:color w:val="000000"/>
                  <w:sz w:val="20"/>
                  <w:szCs w:val="20"/>
                </w:rPr>
                <w:t>:</w:t>
              </w:r>
            </w:ins>
          </w:p>
          <w:p w:rsidR="00675A4F" w:rsidRDefault="00675A4F" w:rsidP="00675A4F">
            <w:pPr>
              <w:pStyle w:val="Tablecontent"/>
              <w:rPr>
                <w:ins w:id="125" w:author="Anubhav Pandey1" w:date="2017-06-06T12:17:00Z"/>
                <w:rFonts w:ascii="Lucida Console" w:hAnsi="Lucida Console" w:cs="Lucida Console"/>
                <w:sz w:val="20"/>
                <w:szCs w:val="20"/>
              </w:rPr>
            </w:pPr>
            <w:ins w:id="126" w:author="Anubhav Pandey1" w:date="2017-06-06T12:18:00Z">
              <w:r>
                <w:rPr>
                  <w:rFonts w:ascii="Lucida Console" w:hAnsi="Lucida Console" w:cs="Lucida Console"/>
                  <w:sz w:val="20"/>
                  <w:szCs w:val="20"/>
                </w:rPr>
                <w:t>ManualScriptsName</w:t>
              </w:r>
            </w:ins>
            <w:ins w:id="127" w:author="Anubhav Pandey1" w:date="2017-06-06T12:17:00Z">
              <w:r>
                <w:rPr>
                  <w:rFonts w:ascii="Lucida Console" w:hAnsi="Lucida Console" w:cs="Lucida Console"/>
                  <w:sz w:val="20"/>
                  <w:szCs w:val="20"/>
                </w:rPr>
                <w:t>: [SQLScripts1,SQLScripts2,SQLScripts3]</w:t>
              </w:r>
            </w:ins>
          </w:p>
          <w:p w:rsidR="00675A4F" w:rsidRDefault="00675A4F" w:rsidP="00675A4F">
            <w:pPr>
              <w:pStyle w:val="Tablecontent"/>
              <w:numPr>
                <w:ilvl w:val="0"/>
                <w:numId w:val="23"/>
              </w:numPr>
              <w:rPr>
                <w:ins w:id="128" w:author="Anubhav Pandey1" w:date="2017-06-06T12:17:00Z"/>
                <w:rFonts w:ascii="Lucida Console" w:hAnsi="Lucida Console" w:cs="Lucida Console"/>
                <w:sz w:val="20"/>
                <w:szCs w:val="20"/>
              </w:rPr>
            </w:pPr>
            <w:ins w:id="129" w:author="Anubhav Pandey1" w:date="2017-06-06T12:17:00Z">
              <w:r>
                <w:rPr>
                  <w:rFonts w:ascii="Lucida Console" w:hAnsi="Lucida Console" w:cs="Lucida Console"/>
                  <w:sz w:val="20"/>
                  <w:szCs w:val="20"/>
                </w:rPr>
                <w:t>Name of the scripts mentioned here should match to the sql scripts kept in above mentioned path.</w:t>
              </w:r>
            </w:ins>
          </w:p>
          <w:p w:rsidR="00675A4F" w:rsidRDefault="00675A4F" w:rsidP="00675A4F">
            <w:pPr>
              <w:pStyle w:val="Tablecontent"/>
              <w:numPr>
                <w:ilvl w:val="0"/>
                <w:numId w:val="23"/>
              </w:numPr>
              <w:rPr>
                <w:ins w:id="130" w:author="Anubhav Pandey1" w:date="2017-06-06T12:17:00Z"/>
                <w:rFonts w:ascii="Lucida Console" w:hAnsi="Lucida Console" w:cs="Lucida Console"/>
                <w:sz w:val="20"/>
                <w:szCs w:val="20"/>
              </w:rPr>
            </w:pPr>
            <w:ins w:id="131" w:author="Anubhav Pandey1" w:date="2017-06-06T12:17:00Z">
              <w:r w:rsidRPr="00F450F5">
                <w:rPr>
                  <w:rFonts w:ascii="Lucida Console" w:hAnsi="Lucida Console" w:cs="Lucida Console"/>
                  <w:sz w:val="20"/>
                  <w:szCs w:val="20"/>
                </w:rPr>
                <w:t>Extension of the scripts must be “.sql”.</w:t>
              </w:r>
            </w:ins>
          </w:p>
          <w:p w:rsidR="00675A4F" w:rsidRPr="00F450F5" w:rsidRDefault="00675A4F" w:rsidP="00675A4F">
            <w:pPr>
              <w:pStyle w:val="Tablecontent"/>
              <w:rPr>
                <w:ins w:id="132" w:author="Anubhav Pandey1" w:date="2017-06-06T12:17:00Z"/>
                <w:rFonts w:ascii="Lucida Console" w:hAnsi="Lucida Console" w:cs="Lucida Console"/>
                <w:sz w:val="20"/>
                <w:szCs w:val="20"/>
              </w:rPr>
            </w:pPr>
          </w:p>
          <w:p w:rsidR="004B1367" w:rsidRPr="00675A4F" w:rsidRDefault="00675A4F" w:rsidP="00FA6C5A">
            <w:pPr>
              <w:pStyle w:val="Tablecontent"/>
              <w:spacing w:line="360" w:lineRule="auto"/>
              <w:rPr>
                <w:ins w:id="133" w:author="Anubhav Pandey1" w:date="2017-06-06T12:15:00Z"/>
                <w:rPrChange w:id="134" w:author="Anubhav Pandey1" w:date="2017-06-06T12:18:00Z">
                  <w:rPr>
                    <w:ins w:id="135" w:author="Anubhav Pandey1" w:date="2017-06-06T12:15:00Z"/>
                    <w:highlight w:val="yellow"/>
                  </w:rPr>
                </w:rPrChange>
              </w:rPr>
            </w:pPr>
            <w:ins w:id="136" w:author="Anubhav Pandey1" w:date="2017-06-06T12:17:00Z">
              <w:r>
                <w:t>These scripts will be executed  in the same order (left to right) after importing all the DB dumps.</w:t>
              </w:r>
            </w:ins>
          </w:p>
        </w:tc>
      </w:tr>
      <w:tr w:rsidR="002408EA" w:rsidRPr="005E5590" w:rsidTr="00A91299">
        <w:trPr>
          <w:trHeight w:val="485"/>
          <w:jc w:val="center"/>
        </w:trPr>
        <w:tc>
          <w:tcPr>
            <w:tcW w:w="720" w:type="dxa"/>
          </w:tcPr>
          <w:p w:rsidR="002408EA" w:rsidRDefault="00021C42" w:rsidP="001C2AD4">
            <w:pPr>
              <w:pStyle w:val="TableListNumber1"/>
              <w:numPr>
                <w:ilvl w:val="0"/>
                <w:numId w:val="0"/>
              </w:numPr>
              <w:ind w:left="360"/>
              <w:rPr>
                <w:rFonts w:eastAsia="Arial Unicode MS"/>
              </w:rPr>
            </w:pPr>
            <w:ins w:id="137" w:author="Anubhav Pandey1" w:date="2017-06-06T16:05:00Z">
              <w:r>
                <w:rPr>
                  <w:rFonts w:eastAsia="Arial Unicode MS"/>
                </w:rPr>
                <w:t>8</w:t>
              </w:r>
            </w:ins>
          </w:p>
        </w:tc>
        <w:tc>
          <w:tcPr>
            <w:tcW w:w="7980" w:type="dxa"/>
          </w:tcPr>
          <w:p w:rsidR="002408EA" w:rsidRPr="00734A06" w:rsidRDefault="001353FB" w:rsidP="00FA6C5A">
            <w:pPr>
              <w:pStyle w:val="Tablecontent"/>
              <w:rPr>
                <w:highlight w:val="yellow"/>
              </w:rPr>
            </w:pPr>
            <w:r>
              <w:t xml:space="preserve">Navigate to the </w:t>
            </w:r>
            <w:r>
              <w:rPr>
                <w:i/>
              </w:rPr>
              <w:t>host_vars</w:t>
            </w:r>
            <w:r>
              <w:t xml:space="preserve"> directory.</w:t>
            </w:r>
          </w:p>
        </w:tc>
      </w:tr>
      <w:tr w:rsidR="002408EA" w:rsidRPr="005E5590" w:rsidTr="00A91299">
        <w:trPr>
          <w:trHeight w:val="485"/>
          <w:jc w:val="center"/>
        </w:trPr>
        <w:tc>
          <w:tcPr>
            <w:tcW w:w="720" w:type="dxa"/>
          </w:tcPr>
          <w:p w:rsidR="002408EA" w:rsidRDefault="00021C42" w:rsidP="001C2AD4">
            <w:pPr>
              <w:pStyle w:val="TableListNumber1"/>
              <w:numPr>
                <w:ilvl w:val="0"/>
                <w:numId w:val="0"/>
              </w:numPr>
              <w:ind w:left="360"/>
              <w:rPr>
                <w:rFonts w:eastAsia="Arial Unicode MS"/>
              </w:rPr>
            </w:pPr>
            <w:ins w:id="138" w:author="Anubhav Pandey1" w:date="2017-06-06T16:05:00Z">
              <w:r>
                <w:rPr>
                  <w:rFonts w:eastAsia="Arial Unicode MS"/>
                </w:rPr>
                <w:t>9</w:t>
              </w:r>
            </w:ins>
          </w:p>
        </w:tc>
        <w:tc>
          <w:tcPr>
            <w:tcW w:w="7980" w:type="dxa"/>
          </w:tcPr>
          <w:p w:rsidR="001353FB" w:rsidRDefault="001353FB" w:rsidP="001353FB">
            <w:pPr>
              <w:pStyle w:val="Tablecontent"/>
            </w:pPr>
            <w:r>
              <w:t xml:space="preserve">Rename the existing </w:t>
            </w:r>
            <w:r w:rsidRPr="001353FB">
              <w:t>DB_postgres</w:t>
            </w:r>
            <w:r w:rsidRPr="00CC38E4">
              <w:rPr>
                <w:i/>
              </w:rPr>
              <w:t>.yml</w:t>
            </w:r>
            <w:r>
              <w:t xml:space="preserve"> file to </w:t>
            </w:r>
            <w:r w:rsidRPr="00CC38E4">
              <w:rPr>
                <w:i/>
              </w:rPr>
              <w:t>&lt;database IP&gt;.yml</w:t>
            </w:r>
            <w:r>
              <w:t xml:space="preserve">, where </w:t>
            </w:r>
            <w:r w:rsidRPr="00FC4826">
              <w:rPr>
                <w:i/>
              </w:rPr>
              <w:t>&lt;database IP&gt;</w:t>
            </w:r>
            <w:r>
              <w:t xml:space="preserve"> is the IP of the server where Postgresql is installed.</w:t>
            </w:r>
          </w:p>
          <w:p w:rsidR="001353FB" w:rsidRDefault="001353FB" w:rsidP="001353FB">
            <w:pPr>
              <w:pStyle w:val="NoteHeading"/>
            </w:pPr>
            <w:r>
              <w:t xml:space="preserve">Ensure that the renamed file ends with </w:t>
            </w:r>
            <w:r w:rsidRPr="00CC38E4">
              <w:rPr>
                <w:i/>
              </w:rPr>
              <w:t>.yml</w:t>
            </w:r>
            <w:r>
              <w:t xml:space="preserve">(and not </w:t>
            </w:r>
            <w:r w:rsidRPr="00F40C16">
              <w:rPr>
                <w:i/>
              </w:rPr>
              <w:t>.yml_</w:t>
            </w:r>
            <w:r>
              <w:rPr>
                <w:i/>
              </w:rPr>
              <w:t>POSTGRES</w:t>
            </w:r>
            <w:r>
              <w:t>) extension.</w:t>
            </w:r>
          </w:p>
          <w:p w:rsidR="002408EA" w:rsidRDefault="002408EA" w:rsidP="001353FB">
            <w:pPr>
              <w:pStyle w:val="Tablecontent"/>
              <w:rPr>
                <w:highlight w:val="yellow"/>
              </w:rPr>
            </w:pPr>
          </w:p>
        </w:tc>
      </w:tr>
      <w:tr w:rsidR="00F85089" w:rsidRPr="005E5590" w:rsidTr="00A91299">
        <w:trPr>
          <w:trHeight w:val="485"/>
          <w:jc w:val="center"/>
        </w:trPr>
        <w:tc>
          <w:tcPr>
            <w:tcW w:w="720" w:type="dxa"/>
          </w:tcPr>
          <w:p w:rsidR="00F85089" w:rsidRDefault="00021C42">
            <w:pPr>
              <w:pStyle w:val="TableListNumber1"/>
              <w:numPr>
                <w:ilvl w:val="0"/>
                <w:numId w:val="0"/>
              </w:numPr>
              <w:ind w:left="360" w:hanging="360"/>
              <w:rPr>
                <w:rFonts w:eastAsia="Arial Unicode MS"/>
              </w:rPr>
              <w:pPrChange w:id="139" w:author="Anubhav Pandey1" w:date="2017-06-06T16:05:00Z">
                <w:pPr>
                  <w:pStyle w:val="TableListNumber1"/>
                  <w:numPr>
                    <w:numId w:val="0"/>
                  </w:numPr>
                  <w:tabs>
                    <w:tab w:val="clear" w:pos="360"/>
                  </w:tabs>
                  <w:spacing w:line="360" w:lineRule="auto"/>
                  <w:ind w:left="0" w:firstLine="0"/>
                </w:pPr>
              </w:pPrChange>
            </w:pPr>
            <w:ins w:id="140" w:author="Anubhav Pandey1" w:date="2017-06-06T16:05:00Z">
              <w:r>
                <w:rPr>
                  <w:rFonts w:eastAsia="Arial Unicode MS"/>
                </w:rPr>
                <w:t xml:space="preserve">  10</w:t>
              </w:r>
            </w:ins>
          </w:p>
        </w:tc>
        <w:tc>
          <w:tcPr>
            <w:tcW w:w="7980" w:type="dxa"/>
          </w:tcPr>
          <w:p w:rsidR="00F85089" w:rsidRDefault="00F85089" w:rsidP="00FA6C5A">
            <w:pPr>
              <w:pStyle w:val="Tablecontent"/>
            </w:pPr>
            <w:r>
              <w:t>Open the variable file renamed in the preceding step and update the value of the variables as appropriate.</w:t>
            </w:r>
          </w:p>
          <w:p w:rsidR="00F85089" w:rsidRDefault="00F85089" w:rsidP="00FA6C5A">
            <w:pPr>
              <w:pStyle w:val="Tablecontent"/>
            </w:pPr>
            <w:r>
              <w:t>For reference open following file in notepad++</w:t>
            </w:r>
          </w:p>
          <w:p w:rsidR="00F85089" w:rsidRDefault="001F076E" w:rsidP="00FA6C5A">
            <w:pPr>
              <w:pStyle w:val="Tablecontent"/>
            </w:pPr>
            <w:r w:rsidRPr="00A918CC">
              <w:object w:dxaOrig="600" w:dyaOrig="810" w14:anchorId="2721922D">
                <v:shape id="_x0000_i1032" type="#_x0000_t75" style="width:29.9pt;height:40.75pt" o:ole="">
                  <v:imagedata r:id="rId49" o:title=""/>
                </v:shape>
                <o:OLEObject Type="Embed" ProgID="Package" ShapeID="_x0000_i1032" DrawAspect="Content" ObjectID="_1582722697" r:id="rId50"/>
              </w:object>
            </w:r>
          </w:p>
          <w:p w:rsidR="00F85089" w:rsidRDefault="00F85089" w:rsidP="00FA6C5A">
            <w:pPr>
              <w:pStyle w:val="Tablecontent"/>
            </w:pPr>
            <w:r>
              <w:t xml:space="preserve">Ensure that the database dump file name is assigned to the </w:t>
            </w:r>
            <w:ins w:id="141" w:author="Anubhav Pandey1" w:date="2017-06-06T16:05:00Z">
              <w:r w:rsidR="00021C42">
                <w:rPr>
                  <w:rFonts w:ascii="Lucida Console" w:hAnsi="Lucida Console" w:cs="Lucida Console"/>
                  <w:sz w:val="20"/>
                  <w:szCs w:val="20"/>
                </w:rPr>
                <w:t>PRETUPS_POSTGRES_DUMP</w:t>
              </w:r>
            </w:ins>
            <w:ins w:id="142" w:author="Anubhav Pandey1" w:date="2017-06-06T16:06:00Z">
              <w:r w:rsidR="00021C42">
                <w:rPr>
                  <w:i/>
                </w:rPr>
                <w:t xml:space="preserve"> </w:t>
              </w:r>
            </w:ins>
            <w:r>
              <w:t>variable in the variable file.</w:t>
            </w:r>
          </w:p>
        </w:tc>
      </w:tr>
      <w:tr w:rsidR="00F85089" w:rsidRPr="005E5590" w:rsidTr="00A91299">
        <w:trPr>
          <w:trHeight w:val="485"/>
          <w:jc w:val="center"/>
        </w:trPr>
        <w:tc>
          <w:tcPr>
            <w:tcW w:w="720" w:type="dxa"/>
          </w:tcPr>
          <w:p w:rsidR="00F85089" w:rsidRDefault="00021C42">
            <w:pPr>
              <w:pStyle w:val="TableListNumber1"/>
              <w:numPr>
                <w:ilvl w:val="0"/>
                <w:numId w:val="0"/>
              </w:numPr>
              <w:ind w:left="360" w:hanging="360"/>
              <w:rPr>
                <w:rFonts w:eastAsia="Arial Unicode MS"/>
              </w:rPr>
              <w:pPrChange w:id="143" w:author="Anubhav Pandey1" w:date="2017-06-06T16:06:00Z">
                <w:pPr>
                  <w:pStyle w:val="TableListNumber1"/>
                  <w:numPr>
                    <w:numId w:val="0"/>
                  </w:numPr>
                  <w:tabs>
                    <w:tab w:val="clear" w:pos="360"/>
                  </w:tabs>
                  <w:spacing w:line="360" w:lineRule="auto"/>
                  <w:ind w:left="0" w:firstLine="0"/>
                </w:pPr>
              </w:pPrChange>
            </w:pPr>
            <w:ins w:id="144" w:author="Anubhav Pandey1" w:date="2017-06-06T16:06:00Z">
              <w:r>
                <w:rPr>
                  <w:rFonts w:eastAsia="Arial Unicode MS"/>
                </w:rPr>
                <w:lastRenderedPageBreak/>
                <w:t xml:space="preserve">  11</w:t>
              </w:r>
            </w:ins>
          </w:p>
        </w:tc>
        <w:tc>
          <w:tcPr>
            <w:tcW w:w="7980" w:type="dxa"/>
          </w:tcPr>
          <w:p w:rsidR="00F85089" w:rsidRDefault="00F85089" w:rsidP="00FA6C5A">
            <w:pPr>
              <w:pStyle w:val="Tablecontent"/>
            </w:pPr>
            <w:r>
              <w:t>Save and close the variable file.</w:t>
            </w:r>
          </w:p>
        </w:tc>
      </w:tr>
      <w:tr w:rsidR="00F85089" w:rsidRPr="005E5590" w:rsidTr="00A91299">
        <w:trPr>
          <w:trHeight w:val="485"/>
          <w:jc w:val="center"/>
        </w:trPr>
        <w:tc>
          <w:tcPr>
            <w:tcW w:w="720" w:type="dxa"/>
          </w:tcPr>
          <w:p w:rsidR="00F85089" w:rsidRDefault="00021C42">
            <w:pPr>
              <w:pStyle w:val="TableListNumber1"/>
              <w:numPr>
                <w:ilvl w:val="0"/>
                <w:numId w:val="0"/>
              </w:numPr>
              <w:ind w:left="360" w:hanging="360"/>
              <w:rPr>
                <w:rFonts w:eastAsia="Arial Unicode MS"/>
              </w:rPr>
              <w:pPrChange w:id="145" w:author="Anubhav Pandey1" w:date="2017-06-06T16:06:00Z">
                <w:pPr>
                  <w:pStyle w:val="TableListNumber1"/>
                  <w:numPr>
                    <w:numId w:val="0"/>
                  </w:numPr>
                  <w:tabs>
                    <w:tab w:val="clear" w:pos="360"/>
                  </w:tabs>
                  <w:spacing w:line="360" w:lineRule="auto"/>
                  <w:ind w:left="0" w:firstLine="0"/>
                </w:pPr>
              </w:pPrChange>
            </w:pPr>
            <w:ins w:id="146" w:author="Anubhav Pandey1" w:date="2017-06-06T16:06:00Z">
              <w:r>
                <w:rPr>
                  <w:rFonts w:eastAsia="Arial Unicode MS"/>
                </w:rPr>
                <w:t xml:space="preserve">  12</w:t>
              </w:r>
            </w:ins>
          </w:p>
        </w:tc>
        <w:tc>
          <w:tcPr>
            <w:tcW w:w="7980" w:type="dxa"/>
          </w:tcPr>
          <w:p w:rsidR="00F85089" w:rsidRDefault="00F85089" w:rsidP="00FA6C5A">
            <w:pPr>
              <w:pStyle w:val="Tablecontent"/>
            </w:pPr>
            <w:r>
              <w:t xml:space="preserve">Navigate to the </w:t>
            </w:r>
            <w:r w:rsidRPr="00943343">
              <w:rPr>
                <w:i/>
              </w:rPr>
              <w:t>pretups_app</w:t>
            </w:r>
            <w:r>
              <w:t xml:space="preserve"> directory.</w:t>
            </w:r>
          </w:p>
        </w:tc>
      </w:tr>
      <w:tr w:rsidR="00F85089" w:rsidRPr="005E5590" w:rsidTr="00A91299">
        <w:trPr>
          <w:trHeight w:val="485"/>
          <w:jc w:val="center"/>
        </w:trPr>
        <w:tc>
          <w:tcPr>
            <w:tcW w:w="720" w:type="dxa"/>
          </w:tcPr>
          <w:p w:rsidR="00F85089" w:rsidRDefault="00021C42">
            <w:pPr>
              <w:pStyle w:val="TableListNumber1"/>
              <w:numPr>
                <w:ilvl w:val="0"/>
                <w:numId w:val="0"/>
              </w:numPr>
              <w:ind w:left="360" w:hanging="360"/>
              <w:rPr>
                <w:rFonts w:eastAsia="Arial Unicode MS"/>
              </w:rPr>
              <w:pPrChange w:id="147" w:author="Anubhav Pandey1" w:date="2017-06-06T16:06:00Z">
                <w:pPr>
                  <w:pStyle w:val="TableListNumber1"/>
                  <w:numPr>
                    <w:numId w:val="0"/>
                  </w:numPr>
                  <w:tabs>
                    <w:tab w:val="clear" w:pos="360"/>
                  </w:tabs>
                  <w:spacing w:line="360" w:lineRule="auto"/>
                  <w:ind w:left="0" w:firstLine="0"/>
                </w:pPr>
              </w:pPrChange>
            </w:pPr>
            <w:ins w:id="148" w:author="Anubhav Pandey1" w:date="2017-06-06T16:06:00Z">
              <w:r>
                <w:rPr>
                  <w:rFonts w:eastAsia="Arial Unicode MS"/>
                </w:rPr>
                <w:t xml:space="preserve">   13</w:t>
              </w:r>
            </w:ins>
          </w:p>
        </w:tc>
        <w:tc>
          <w:tcPr>
            <w:tcW w:w="7980" w:type="dxa"/>
          </w:tcPr>
          <w:p w:rsidR="00F85089" w:rsidRDefault="00F85089" w:rsidP="00FA6C5A">
            <w:pPr>
              <w:pStyle w:val="Tablecontent"/>
            </w:pPr>
            <w:r>
              <w:t xml:space="preserve">Open the </w:t>
            </w:r>
            <w:r w:rsidRPr="00CC38E4">
              <w:rPr>
                <w:i/>
              </w:rPr>
              <w:t>hosts</w:t>
            </w:r>
            <w:r>
              <w:t xml:space="preserve"> file.</w:t>
            </w:r>
          </w:p>
        </w:tc>
      </w:tr>
      <w:tr w:rsidR="00F85089" w:rsidRPr="005E5590" w:rsidTr="00A91299">
        <w:trPr>
          <w:trHeight w:val="485"/>
          <w:jc w:val="center"/>
        </w:trPr>
        <w:tc>
          <w:tcPr>
            <w:tcW w:w="720" w:type="dxa"/>
          </w:tcPr>
          <w:p w:rsidR="00F85089" w:rsidRDefault="00021C42">
            <w:pPr>
              <w:pStyle w:val="TableListNumber1"/>
              <w:numPr>
                <w:ilvl w:val="0"/>
                <w:numId w:val="0"/>
              </w:numPr>
              <w:ind w:left="360" w:hanging="360"/>
              <w:rPr>
                <w:rFonts w:eastAsia="Arial Unicode MS"/>
              </w:rPr>
              <w:pPrChange w:id="149" w:author="Anubhav Pandey1" w:date="2017-06-06T16:06:00Z">
                <w:pPr>
                  <w:pStyle w:val="TableListNumber1"/>
                  <w:numPr>
                    <w:numId w:val="0"/>
                  </w:numPr>
                  <w:tabs>
                    <w:tab w:val="clear" w:pos="360"/>
                  </w:tabs>
                  <w:spacing w:line="360" w:lineRule="auto"/>
                  <w:ind w:left="0" w:firstLine="0"/>
                </w:pPr>
              </w:pPrChange>
            </w:pPr>
            <w:ins w:id="150" w:author="Anubhav Pandey1" w:date="2017-06-06T16:06:00Z">
              <w:r>
                <w:rPr>
                  <w:rFonts w:eastAsia="Arial Unicode MS"/>
                </w:rPr>
                <w:t xml:space="preserve">   14</w:t>
              </w:r>
            </w:ins>
          </w:p>
        </w:tc>
        <w:tc>
          <w:tcPr>
            <w:tcW w:w="7980" w:type="dxa"/>
          </w:tcPr>
          <w:p w:rsidR="00F85089" w:rsidRDefault="00F85089" w:rsidP="00FA6C5A">
            <w:pPr>
              <w:pStyle w:val="Tablecontent"/>
            </w:pPr>
            <w:r>
              <w:t xml:space="preserve">Under the </w:t>
            </w:r>
            <w:r w:rsidRPr="001F15F6">
              <w:rPr>
                <w:i/>
              </w:rPr>
              <w:t>[</w:t>
            </w:r>
            <w:r>
              <w:rPr>
                <w:i/>
              </w:rPr>
              <w:t>db</w:t>
            </w:r>
            <w:r w:rsidRPr="001F15F6">
              <w:rPr>
                <w:i/>
              </w:rPr>
              <w:t>servers]</w:t>
            </w:r>
            <w:r>
              <w:t xml:space="preserve"> group name, overwrite the existing IP or instance name with the database IP.</w:t>
            </w:r>
          </w:p>
        </w:tc>
      </w:tr>
      <w:tr w:rsidR="00F85089" w:rsidRPr="005E5590" w:rsidTr="00A91299">
        <w:trPr>
          <w:trHeight w:val="485"/>
          <w:jc w:val="center"/>
        </w:trPr>
        <w:tc>
          <w:tcPr>
            <w:tcW w:w="720" w:type="dxa"/>
          </w:tcPr>
          <w:p w:rsidR="00F85089" w:rsidRDefault="00021C42">
            <w:pPr>
              <w:pStyle w:val="TableListNumber1"/>
              <w:numPr>
                <w:ilvl w:val="0"/>
                <w:numId w:val="0"/>
              </w:numPr>
              <w:ind w:left="360" w:hanging="360"/>
              <w:rPr>
                <w:rFonts w:eastAsia="Arial Unicode MS"/>
              </w:rPr>
              <w:pPrChange w:id="151" w:author="Anubhav Pandey1" w:date="2017-06-06T16:06:00Z">
                <w:pPr>
                  <w:pStyle w:val="TableListNumber1"/>
                  <w:numPr>
                    <w:numId w:val="0"/>
                  </w:numPr>
                  <w:tabs>
                    <w:tab w:val="clear" w:pos="360"/>
                  </w:tabs>
                  <w:spacing w:line="360" w:lineRule="auto"/>
                  <w:ind w:left="0" w:firstLine="0"/>
                </w:pPr>
              </w:pPrChange>
            </w:pPr>
            <w:ins w:id="152" w:author="Anubhav Pandey1" w:date="2017-06-06T16:06:00Z">
              <w:r>
                <w:rPr>
                  <w:rFonts w:eastAsia="Arial Unicode MS"/>
                </w:rPr>
                <w:t xml:space="preserve">    15</w:t>
              </w:r>
            </w:ins>
          </w:p>
        </w:tc>
        <w:tc>
          <w:tcPr>
            <w:tcW w:w="7980" w:type="dxa"/>
          </w:tcPr>
          <w:p w:rsidR="00F85089" w:rsidRDefault="00F85089" w:rsidP="00FA6C5A">
            <w:pPr>
              <w:pStyle w:val="Tablecontent"/>
            </w:pPr>
            <w:r>
              <w:t xml:space="preserve">Save and close the </w:t>
            </w:r>
            <w:r w:rsidRPr="00CC38E4">
              <w:rPr>
                <w:i/>
              </w:rPr>
              <w:t>hosts</w:t>
            </w:r>
            <w:r>
              <w:t xml:space="preserve"> file.</w:t>
            </w:r>
          </w:p>
        </w:tc>
      </w:tr>
      <w:tr w:rsidR="00F85089" w:rsidRPr="005E5590" w:rsidTr="00A91299">
        <w:trPr>
          <w:trHeight w:val="485"/>
          <w:jc w:val="center"/>
        </w:trPr>
        <w:tc>
          <w:tcPr>
            <w:tcW w:w="720" w:type="dxa"/>
          </w:tcPr>
          <w:p w:rsidR="00F85089" w:rsidRDefault="00021C42">
            <w:pPr>
              <w:pStyle w:val="TableListNumber1"/>
              <w:numPr>
                <w:ilvl w:val="0"/>
                <w:numId w:val="0"/>
              </w:numPr>
              <w:ind w:left="360" w:hanging="360"/>
              <w:rPr>
                <w:rFonts w:eastAsia="Arial Unicode MS"/>
              </w:rPr>
              <w:pPrChange w:id="153" w:author="Anubhav Pandey1" w:date="2017-06-06T16:07:00Z">
                <w:pPr>
                  <w:pStyle w:val="TableListNumber1"/>
                  <w:numPr>
                    <w:numId w:val="0"/>
                  </w:numPr>
                  <w:tabs>
                    <w:tab w:val="clear" w:pos="360"/>
                  </w:tabs>
                  <w:spacing w:line="360" w:lineRule="auto"/>
                  <w:ind w:left="0" w:firstLine="0"/>
                </w:pPr>
              </w:pPrChange>
            </w:pPr>
            <w:ins w:id="154" w:author="Anubhav Pandey1" w:date="2017-06-06T16:07:00Z">
              <w:r>
                <w:rPr>
                  <w:rFonts w:eastAsia="Arial Unicode MS"/>
                </w:rPr>
                <w:t xml:space="preserve">  16</w:t>
              </w:r>
            </w:ins>
          </w:p>
        </w:tc>
        <w:tc>
          <w:tcPr>
            <w:tcW w:w="7980" w:type="dxa"/>
          </w:tcPr>
          <w:p w:rsidR="00F85089" w:rsidRDefault="00F85089" w:rsidP="00FA6C5A">
            <w:pPr>
              <w:pStyle w:val="Tablecontent"/>
            </w:pPr>
            <w:r>
              <w:t>Configure the database:</w:t>
            </w:r>
          </w:p>
          <w:p w:rsidR="00F85089" w:rsidRDefault="00F85089" w:rsidP="00FA6C5A">
            <w:pPr>
              <w:pStyle w:val="Tablecontent"/>
            </w:pPr>
            <w:r w:rsidRPr="00D55B28">
              <w:t>ansible-playbook -i hosts db_site.yml -vvvv -c paramiko</w:t>
            </w:r>
          </w:p>
          <w:p w:rsidR="00F85089" w:rsidRDefault="00F85089" w:rsidP="00FA6C5A">
            <w:pPr>
              <w:pStyle w:val="Tablecontent"/>
            </w:pPr>
            <w:r>
              <w:t>Sample logs that are generated on running the preceding command are attached.</w:t>
            </w:r>
          </w:p>
          <w:p w:rsidR="00F85089" w:rsidRDefault="00077EC8" w:rsidP="00FA6C5A">
            <w:pPr>
              <w:pStyle w:val="Tablecontent"/>
            </w:pPr>
            <w:r w:rsidRPr="005E1AEE">
              <w:object w:dxaOrig="3900" w:dyaOrig="810" w14:anchorId="79B1CEE3">
                <v:shape id="_x0000_i1031" type="#_x0000_t75" style="width:194.95pt;height:40.75pt" o:ole="">
                  <v:imagedata r:id="rId51" o:title=""/>
                </v:shape>
                <o:OLEObject Type="Embed" ProgID="Package" ShapeID="_x0000_i1031" DrawAspect="Content" ObjectID="_1582722698" r:id="rId52"/>
              </w:object>
            </w:r>
          </w:p>
        </w:tc>
      </w:tr>
      <w:tr w:rsidR="00F85089" w:rsidRPr="005E5590" w:rsidTr="00A91299">
        <w:trPr>
          <w:trHeight w:val="485"/>
          <w:jc w:val="center"/>
        </w:trPr>
        <w:tc>
          <w:tcPr>
            <w:tcW w:w="720" w:type="dxa"/>
          </w:tcPr>
          <w:p w:rsidR="00F85089" w:rsidRDefault="00021C42">
            <w:pPr>
              <w:pStyle w:val="TableListNumber1"/>
              <w:numPr>
                <w:ilvl w:val="0"/>
                <w:numId w:val="0"/>
              </w:numPr>
              <w:ind w:left="360" w:hanging="360"/>
              <w:rPr>
                <w:rFonts w:eastAsia="Arial Unicode MS"/>
              </w:rPr>
              <w:pPrChange w:id="155" w:author="Anubhav Pandey1" w:date="2017-06-06T16:07:00Z">
                <w:pPr>
                  <w:pStyle w:val="TableListNumber1"/>
                  <w:numPr>
                    <w:numId w:val="0"/>
                  </w:numPr>
                  <w:tabs>
                    <w:tab w:val="clear" w:pos="360"/>
                  </w:tabs>
                  <w:spacing w:line="360" w:lineRule="auto"/>
                  <w:ind w:left="0" w:firstLine="0"/>
                </w:pPr>
              </w:pPrChange>
            </w:pPr>
            <w:ins w:id="156" w:author="Anubhav Pandey1" w:date="2017-06-06T16:07:00Z">
              <w:r>
                <w:rPr>
                  <w:rFonts w:eastAsia="Arial Unicode MS"/>
                </w:rPr>
                <w:t xml:space="preserve">   17</w:t>
              </w:r>
            </w:ins>
          </w:p>
        </w:tc>
        <w:tc>
          <w:tcPr>
            <w:tcW w:w="7980" w:type="dxa"/>
          </w:tcPr>
          <w:p w:rsidR="00F85089" w:rsidRDefault="00F85089" w:rsidP="00FA6C5A">
            <w:pPr>
              <w:pStyle w:val="Tablecontent"/>
            </w:pPr>
            <w:r>
              <w:t>If Rest Configuration is needed then For Rest Configuration refer to “</w:t>
            </w:r>
            <w:hyperlink r:id="rId53" w:history="1">
              <w:r>
                <w:rPr>
                  <w:rStyle w:val="Hyperlink"/>
                  <w:rFonts w:ascii="Verdana" w:hAnsi="Verdana"/>
                  <w:color w:val="333333"/>
                  <w:sz w:val="16"/>
                  <w:szCs w:val="16"/>
                </w:rPr>
                <w:t>Rest Configuration.docx</w:t>
              </w:r>
            </w:hyperlink>
            <w:r>
              <w:rPr>
                <w:rFonts w:ascii="Verdana" w:hAnsi="Verdana"/>
                <w:color w:val="333333"/>
                <w:sz w:val="17"/>
                <w:szCs w:val="17"/>
              </w:rPr>
              <w:t> “ from RFR attachments.</w:t>
            </w:r>
          </w:p>
        </w:tc>
      </w:tr>
      <w:tr w:rsidR="00F85089" w:rsidRPr="005E5590" w:rsidTr="00A91299">
        <w:trPr>
          <w:trHeight w:val="485"/>
          <w:jc w:val="center"/>
        </w:trPr>
        <w:tc>
          <w:tcPr>
            <w:tcW w:w="720" w:type="dxa"/>
          </w:tcPr>
          <w:p w:rsidR="00F85089" w:rsidRDefault="00021C42">
            <w:pPr>
              <w:pStyle w:val="TableListNumber1"/>
              <w:numPr>
                <w:ilvl w:val="0"/>
                <w:numId w:val="0"/>
              </w:numPr>
              <w:rPr>
                <w:rFonts w:eastAsia="Arial Unicode MS"/>
              </w:rPr>
              <w:pPrChange w:id="157" w:author="Anubhav Pandey1" w:date="2017-06-06T16:07:00Z">
                <w:pPr>
                  <w:pStyle w:val="TableListNumber1"/>
                  <w:numPr>
                    <w:numId w:val="0"/>
                  </w:numPr>
                  <w:tabs>
                    <w:tab w:val="clear" w:pos="360"/>
                  </w:tabs>
                  <w:spacing w:line="360" w:lineRule="auto"/>
                  <w:ind w:left="0" w:firstLine="0"/>
                </w:pPr>
              </w:pPrChange>
            </w:pPr>
            <w:ins w:id="158" w:author="Anubhav Pandey1" w:date="2017-06-06T16:07:00Z">
              <w:r>
                <w:rPr>
                  <w:rFonts w:eastAsia="Arial Unicode MS"/>
                </w:rPr>
                <w:t xml:space="preserve">   18</w:t>
              </w:r>
            </w:ins>
          </w:p>
        </w:tc>
        <w:tc>
          <w:tcPr>
            <w:tcW w:w="7980" w:type="dxa"/>
          </w:tcPr>
          <w:p w:rsidR="00F85089" w:rsidRDefault="00F85089" w:rsidP="00FA6C5A">
            <w:pPr>
              <w:pStyle w:val="Tablecontent"/>
            </w:pPr>
            <w:r>
              <w:t>Restart the tomcat that has been shipped in the application stage.</w:t>
            </w:r>
          </w:p>
        </w:tc>
      </w:tr>
    </w:tbl>
    <w:p w:rsidR="00C70EE3" w:rsidRDefault="00C70EE3" w:rsidP="00C70EE3">
      <w:pPr>
        <w:pStyle w:val="BodyText2"/>
        <w:numPr>
          <w:ilvl w:val="0"/>
          <w:numId w:val="0"/>
        </w:numPr>
      </w:pPr>
    </w:p>
    <w:p w:rsidR="00C50C8D" w:rsidDel="005F0AE5" w:rsidRDefault="00C50C8D" w:rsidP="00E03758">
      <w:pPr>
        <w:pStyle w:val="BodyText2"/>
        <w:numPr>
          <w:ilvl w:val="0"/>
          <w:numId w:val="0"/>
        </w:numPr>
        <w:rPr>
          <w:del w:id="159" w:author="Anubhav Pandey1" w:date="2017-06-06T12:47:00Z"/>
        </w:rPr>
        <w:sectPr w:rsidR="00C50C8D" w:rsidDel="005F0AE5" w:rsidSect="00AC1D91">
          <w:headerReference w:type="default" r:id="rId54"/>
          <w:footerReference w:type="default" r:id="rId55"/>
          <w:footerReference w:type="first" r:id="rId56"/>
          <w:type w:val="oddPage"/>
          <w:pgSz w:w="11907" w:h="16839" w:code="9"/>
          <w:pgMar w:top="1440" w:right="1800" w:bottom="1440" w:left="1800" w:header="720" w:footer="720" w:gutter="0"/>
          <w:pgNumType w:start="1" w:chapStyle="1"/>
          <w:cols w:space="720"/>
          <w:titlePg/>
          <w:docGrid w:linePitch="360"/>
        </w:sectPr>
      </w:pPr>
    </w:p>
    <w:p w:rsidR="006755C2" w:rsidRDefault="006755C2" w:rsidP="0008069D">
      <w:pPr>
        <w:pStyle w:val="ChapterName"/>
      </w:pPr>
      <w:bookmarkStart w:id="160" w:name="_Features"/>
      <w:bookmarkStart w:id="161" w:name="_General_Ledger"/>
      <w:bookmarkStart w:id="162" w:name="Glossary"/>
      <w:bookmarkStart w:id="163" w:name="_Toc165355212"/>
      <w:bookmarkStart w:id="164" w:name="_Toc228091574"/>
      <w:bookmarkEnd w:id="160"/>
      <w:bookmarkEnd w:id="161"/>
      <w:bookmarkEnd w:id="162"/>
      <w:r>
        <w:lastRenderedPageBreak/>
        <w:t>Document Change History</w:t>
      </w:r>
      <w:bookmarkEnd w:id="163"/>
      <w:bookmarkEnd w:id="164"/>
    </w:p>
    <w:p w:rsidR="0008069D" w:rsidRPr="0008069D" w:rsidRDefault="0008069D" w:rsidP="0008069D">
      <w:pPr>
        <w:pStyle w:val="BodyText"/>
      </w:pPr>
      <w:r>
        <w:t xml:space="preserve">The following table </w:t>
      </w:r>
      <w:r w:rsidR="008113FD">
        <w:t>provides</w:t>
      </w:r>
      <w:r>
        <w:t xml:space="preserve"> the document change history.</w:t>
      </w:r>
    </w:p>
    <w:p w:rsidR="00725923" w:rsidRPr="00725923" w:rsidRDefault="00725923" w:rsidP="00725923"/>
    <w:tbl>
      <w:tblPr>
        <w:tblW w:w="0" w:type="auto"/>
        <w:jc w:val="center"/>
        <w:tblInd w:w="-1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2"/>
        <w:gridCol w:w="1518"/>
        <w:gridCol w:w="2252"/>
        <w:gridCol w:w="1890"/>
      </w:tblGrid>
      <w:tr w:rsidR="0008069D" w:rsidTr="007B390B">
        <w:trPr>
          <w:trHeight w:val="380"/>
          <w:jc w:val="center"/>
        </w:trPr>
        <w:tc>
          <w:tcPr>
            <w:tcW w:w="1872" w:type="dxa"/>
            <w:shd w:val="clear" w:color="auto" w:fill="6D6E71"/>
          </w:tcPr>
          <w:p w:rsidR="0008069D" w:rsidRDefault="0008069D" w:rsidP="008113FD">
            <w:pPr>
              <w:pStyle w:val="TableColumnLabels"/>
            </w:pPr>
            <w:r>
              <w:t>Version</w:t>
            </w:r>
          </w:p>
        </w:tc>
        <w:tc>
          <w:tcPr>
            <w:tcW w:w="1518" w:type="dxa"/>
            <w:shd w:val="clear" w:color="auto" w:fill="6D6E71"/>
          </w:tcPr>
          <w:p w:rsidR="0008069D" w:rsidRPr="0008069D" w:rsidRDefault="0008069D" w:rsidP="002B77F9">
            <w:pPr>
              <w:pStyle w:val="TableColumnLabels"/>
              <w:rPr>
                <w:lang w:val="fr-FR"/>
              </w:rPr>
            </w:pPr>
            <w:r>
              <w:rPr>
                <w:lang w:val="fr-FR"/>
              </w:rPr>
              <w:t xml:space="preserve">Change </w:t>
            </w:r>
            <w:r w:rsidRPr="0008069D">
              <w:rPr>
                <w:lang w:val="fr-FR"/>
              </w:rPr>
              <w:t>Type</w:t>
            </w:r>
          </w:p>
        </w:tc>
        <w:tc>
          <w:tcPr>
            <w:tcW w:w="2252" w:type="dxa"/>
            <w:shd w:val="clear" w:color="auto" w:fill="6D6E71"/>
          </w:tcPr>
          <w:p w:rsidR="0008069D" w:rsidRDefault="0008069D" w:rsidP="0008069D">
            <w:pPr>
              <w:pStyle w:val="TableColumnLabels"/>
            </w:pPr>
            <w:r>
              <w:t>Description</w:t>
            </w:r>
          </w:p>
        </w:tc>
        <w:tc>
          <w:tcPr>
            <w:tcW w:w="1890" w:type="dxa"/>
            <w:shd w:val="clear" w:color="auto" w:fill="6D6E71"/>
          </w:tcPr>
          <w:p w:rsidR="0008069D" w:rsidRDefault="0008069D" w:rsidP="00515A86">
            <w:pPr>
              <w:pStyle w:val="TableColumnLabels"/>
              <w:jc w:val="left"/>
            </w:pPr>
            <w:r>
              <w:t>Date</w:t>
            </w:r>
          </w:p>
        </w:tc>
      </w:tr>
      <w:tr w:rsidR="0008069D" w:rsidTr="007B390B">
        <w:trPr>
          <w:trHeight w:val="377"/>
          <w:jc w:val="center"/>
        </w:trPr>
        <w:tc>
          <w:tcPr>
            <w:tcW w:w="1872" w:type="dxa"/>
          </w:tcPr>
          <w:p w:rsidR="0008069D" w:rsidRDefault="007B390B" w:rsidP="002B77F9">
            <w:pPr>
              <w:pStyle w:val="Tablecontent"/>
            </w:pPr>
            <w:r>
              <w:t>1.0</w:t>
            </w:r>
          </w:p>
        </w:tc>
        <w:tc>
          <w:tcPr>
            <w:tcW w:w="1518" w:type="dxa"/>
          </w:tcPr>
          <w:p w:rsidR="0008069D" w:rsidRDefault="007B390B" w:rsidP="002B77F9">
            <w:pPr>
              <w:pStyle w:val="Tablecontent"/>
            </w:pPr>
            <w:r>
              <w:t>Initial</w:t>
            </w:r>
          </w:p>
        </w:tc>
        <w:tc>
          <w:tcPr>
            <w:tcW w:w="2252" w:type="dxa"/>
          </w:tcPr>
          <w:p w:rsidR="0008069D" w:rsidRDefault="007B390B" w:rsidP="002B77F9">
            <w:pPr>
              <w:pStyle w:val="Tablecontent"/>
            </w:pPr>
            <w:r>
              <w:t>Initial</w:t>
            </w:r>
          </w:p>
        </w:tc>
        <w:tc>
          <w:tcPr>
            <w:tcW w:w="1890" w:type="dxa"/>
          </w:tcPr>
          <w:p w:rsidR="0008069D" w:rsidRDefault="00BE3B36" w:rsidP="00A16266">
            <w:pPr>
              <w:pStyle w:val="Tablecontent"/>
            </w:pPr>
            <w:r>
              <w:t>24 June</w:t>
            </w:r>
            <w:r w:rsidR="007B390B">
              <w:t>, 201</w:t>
            </w:r>
            <w:r w:rsidR="006C7B1F">
              <w:t>6</w:t>
            </w:r>
          </w:p>
        </w:tc>
      </w:tr>
      <w:tr w:rsidR="0008069D" w:rsidTr="007B390B">
        <w:trPr>
          <w:trHeight w:val="377"/>
          <w:jc w:val="center"/>
        </w:trPr>
        <w:tc>
          <w:tcPr>
            <w:tcW w:w="1872" w:type="dxa"/>
          </w:tcPr>
          <w:p w:rsidR="0008069D" w:rsidRDefault="00464A0D" w:rsidP="002B77F9">
            <w:pPr>
              <w:pStyle w:val="Tablecontent"/>
            </w:pPr>
            <w:r>
              <w:t>1.1</w:t>
            </w:r>
          </w:p>
        </w:tc>
        <w:tc>
          <w:tcPr>
            <w:tcW w:w="1518" w:type="dxa"/>
          </w:tcPr>
          <w:p w:rsidR="0008069D" w:rsidRDefault="00464A0D" w:rsidP="002B77F9">
            <w:pPr>
              <w:pStyle w:val="Tablecontent"/>
            </w:pPr>
            <w:r>
              <w:t>update</w:t>
            </w:r>
          </w:p>
        </w:tc>
        <w:tc>
          <w:tcPr>
            <w:tcW w:w="2252" w:type="dxa"/>
          </w:tcPr>
          <w:p w:rsidR="0008069D" w:rsidRDefault="00464A0D" w:rsidP="00464A0D">
            <w:pPr>
              <w:pStyle w:val="Tablecontent"/>
            </w:pPr>
            <w:r>
              <w:t>Added SMSC gateway steps</w:t>
            </w:r>
          </w:p>
        </w:tc>
        <w:tc>
          <w:tcPr>
            <w:tcW w:w="1890" w:type="dxa"/>
          </w:tcPr>
          <w:p w:rsidR="0008069D" w:rsidRDefault="00464A0D" w:rsidP="002B77F9">
            <w:pPr>
              <w:pStyle w:val="Tablecontent"/>
            </w:pPr>
            <w:r>
              <w:t>10 Feb, 2016</w:t>
            </w:r>
          </w:p>
        </w:tc>
      </w:tr>
      <w:tr w:rsidR="00EB201B" w:rsidTr="007B390B">
        <w:trPr>
          <w:trHeight w:val="377"/>
          <w:jc w:val="center"/>
        </w:trPr>
        <w:tc>
          <w:tcPr>
            <w:tcW w:w="1872" w:type="dxa"/>
          </w:tcPr>
          <w:p w:rsidR="00EB201B" w:rsidRDefault="00EB201B" w:rsidP="002B77F9">
            <w:pPr>
              <w:pStyle w:val="Tablecontent"/>
            </w:pPr>
            <w:r>
              <w:t>1.2</w:t>
            </w:r>
          </w:p>
        </w:tc>
        <w:tc>
          <w:tcPr>
            <w:tcW w:w="1518" w:type="dxa"/>
          </w:tcPr>
          <w:p w:rsidR="00EB201B" w:rsidRDefault="00EB201B" w:rsidP="002B77F9">
            <w:pPr>
              <w:pStyle w:val="Tablecontent"/>
            </w:pPr>
            <w:r>
              <w:t>update</w:t>
            </w:r>
          </w:p>
        </w:tc>
        <w:tc>
          <w:tcPr>
            <w:tcW w:w="2252" w:type="dxa"/>
          </w:tcPr>
          <w:p w:rsidR="00EB201B" w:rsidRDefault="00EB201B" w:rsidP="002B77F9">
            <w:pPr>
              <w:pStyle w:val="Tablecontent"/>
            </w:pPr>
            <w:r>
              <w:t>RAC DB related Changes done</w:t>
            </w:r>
          </w:p>
        </w:tc>
        <w:tc>
          <w:tcPr>
            <w:tcW w:w="1890" w:type="dxa"/>
          </w:tcPr>
          <w:p w:rsidR="00EB201B" w:rsidRDefault="00EB201B" w:rsidP="002B77F9">
            <w:pPr>
              <w:pStyle w:val="Tablecontent"/>
            </w:pPr>
            <w:r>
              <w:t>14 March, 2017</w:t>
            </w:r>
          </w:p>
        </w:tc>
      </w:tr>
      <w:tr w:rsidR="00EB201B" w:rsidTr="007B390B">
        <w:trPr>
          <w:trHeight w:val="377"/>
          <w:jc w:val="center"/>
        </w:trPr>
        <w:tc>
          <w:tcPr>
            <w:tcW w:w="1872" w:type="dxa"/>
          </w:tcPr>
          <w:p w:rsidR="00EB201B" w:rsidRDefault="0093040B" w:rsidP="002B77F9">
            <w:pPr>
              <w:pStyle w:val="Tablecontent"/>
            </w:pPr>
            <w:r>
              <w:t>1.3</w:t>
            </w:r>
          </w:p>
        </w:tc>
        <w:tc>
          <w:tcPr>
            <w:tcW w:w="1518" w:type="dxa"/>
          </w:tcPr>
          <w:p w:rsidR="00EB201B" w:rsidRDefault="0093040B" w:rsidP="002B77F9">
            <w:pPr>
              <w:pStyle w:val="Tablecontent"/>
            </w:pPr>
            <w:r>
              <w:t>update</w:t>
            </w:r>
          </w:p>
        </w:tc>
        <w:tc>
          <w:tcPr>
            <w:tcW w:w="2252" w:type="dxa"/>
          </w:tcPr>
          <w:p w:rsidR="00EB201B" w:rsidRDefault="0093040B" w:rsidP="002B77F9">
            <w:pPr>
              <w:pStyle w:val="Tablecontent"/>
            </w:pPr>
            <w:r>
              <w:t>Manual Scripts instead of Dump</w:t>
            </w:r>
          </w:p>
        </w:tc>
        <w:tc>
          <w:tcPr>
            <w:tcW w:w="1890" w:type="dxa"/>
          </w:tcPr>
          <w:p w:rsidR="00EB201B" w:rsidRDefault="0093040B" w:rsidP="002B77F9">
            <w:pPr>
              <w:pStyle w:val="Tablecontent"/>
            </w:pPr>
            <w:r>
              <w:t>20 March, 2017</w:t>
            </w:r>
          </w:p>
        </w:tc>
      </w:tr>
      <w:tr w:rsidR="00A05D24" w:rsidTr="007B390B">
        <w:trPr>
          <w:trHeight w:val="377"/>
          <w:jc w:val="center"/>
          <w:ins w:id="165" w:author="Anubhav Pandey1" w:date="2017-06-06T10:57:00Z"/>
        </w:trPr>
        <w:tc>
          <w:tcPr>
            <w:tcW w:w="1872" w:type="dxa"/>
          </w:tcPr>
          <w:p w:rsidR="00A05D24" w:rsidRDefault="00A05D24" w:rsidP="002B77F9">
            <w:pPr>
              <w:pStyle w:val="Tablecontent"/>
              <w:rPr>
                <w:ins w:id="166" w:author="Anubhav Pandey1" w:date="2017-06-06T10:57:00Z"/>
              </w:rPr>
            </w:pPr>
            <w:ins w:id="167" w:author="Anubhav Pandey1" w:date="2017-06-06T10:57:00Z">
              <w:r>
                <w:t>1.4</w:t>
              </w:r>
            </w:ins>
          </w:p>
        </w:tc>
        <w:tc>
          <w:tcPr>
            <w:tcW w:w="1518" w:type="dxa"/>
          </w:tcPr>
          <w:p w:rsidR="00A05D24" w:rsidRDefault="00A05D24" w:rsidP="002B77F9">
            <w:pPr>
              <w:pStyle w:val="Tablecontent"/>
              <w:rPr>
                <w:ins w:id="168" w:author="Anubhav Pandey1" w:date="2017-06-06T10:57:00Z"/>
              </w:rPr>
            </w:pPr>
            <w:ins w:id="169" w:author="Anubhav Pandey1" w:date="2017-06-06T10:57:00Z">
              <w:r>
                <w:t>update</w:t>
              </w:r>
            </w:ins>
          </w:p>
        </w:tc>
        <w:tc>
          <w:tcPr>
            <w:tcW w:w="2252" w:type="dxa"/>
          </w:tcPr>
          <w:p w:rsidR="00A05D24" w:rsidRDefault="00A05D24" w:rsidP="002B77F9">
            <w:pPr>
              <w:pStyle w:val="Tablecontent"/>
              <w:rPr>
                <w:ins w:id="170" w:author="Anubhav Pandey1" w:date="2017-06-06T10:57:00Z"/>
              </w:rPr>
            </w:pPr>
            <w:ins w:id="171" w:author="Anubhav Pandey1" w:date="2017-06-06T10:57:00Z">
              <w:r>
                <w:t xml:space="preserve">Directory creation at home of Oracle User, configurable Table spaces name and datafile location </w:t>
              </w:r>
            </w:ins>
          </w:p>
        </w:tc>
        <w:tc>
          <w:tcPr>
            <w:tcW w:w="1890" w:type="dxa"/>
          </w:tcPr>
          <w:p w:rsidR="00A05D24" w:rsidRDefault="00A05D24" w:rsidP="002B77F9">
            <w:pPr>
              <w:pStyle w:val="Tablecontent"/>
              <w:rPr>
                <w:ins w:id="172" w:author="Anubhav Pandey1" w:date="2017-06-06T10:57:00Z"/>
              </w:rPr>
            </w:pPr>
            <w:ins w:id="173" w:author="Anubhav Pandey1" w:date="2017-06-06T10:57:00Z">
              <w:r>
                <w:t>2</w:t>
              </w:r>
              <w:r w:rsidRPr="00331B11">
                <w:rPr>
                  <w:vertAlign w:val="superscript"/>
                </w:rPr>
                <w:t>nd</w:t>
              </w:r>
              <w:r>
                <w:t xml:space="preserve"> May, 2017</w:t>
              </w:r>
            </w:ins>
          </w:p>
        </w:tc>
      </w:tr>
      <w:tr w:rsidR="00A05D24" w:rsidTr="007B390B">
        <w:trPr>
          <w:trHeight w:val="377"/>
          <w:jc w:val="center"/>
          <w:ins w:id="174" w:author="Anubhav Pandey1" w:date="2017-05-05T14:12:00Z"/>
        </w:trPr>
        <w:tc>
          <w:tcPr>
            <w:tcW w:w="1872" w:type="dxa"/>
          </w:tcPr>
          <w:p w:rsidR="00A05D24" w:rsidRDefault="00A05D24" w:rsidP="002B77F9">
            <w:pPr>
              <w:pStyle w:val="Tablecontent"/>
              <w:rPr>
                <w:ins w:id="175" w:author="Anubhav Pandey1" w:date="2017-05-05T14:12:00Z"/>
              </w:rPr>
            </w:pPr>
            <w:ins w:id="176" w:author="Anubhav Pandey1" w:date="2017-06-06T10:57:00Z">
              <w:r>
                <w:t>1.5</w:t>
              </w:r>
            </w:ins>
          </w:p>
        </w:tc>
        <w:tc>
          <w:tcPr>
            <w:tcW w:w="1518" w:type="dxa"/>
          </w:tcPr>
          <w:p w:rsidR="00A05D24" w:rsidRDefault="00A05D24" w:rsidP="002B77F9">
            <w:pPr>
              <w:pStyle w:val="Tablecontent"/>
              <w:rPr>
                <w:ins w:id="177" w:author="Anubhav Pandey1" w:date="2017-05-05T14:12:00Z"/>
              </w:rPr>
            </w:pPr>
            <w:ins w:id="178" w:author="Anubhav Pandey1" w:date="2017-06-06T10:57:00Z">
              <w:r>
                <w:t>update</w:t>
              </w:r>
            </w:ins>
          </w:p>
        </w:tc>
        <w:tc>
          <w:tcPr>
            <w:tcW w:w="2252" w:type="dxa"/>
          </w:tcPr>
          <w:p w:rsidR="00A05D24" w:rsidRDefault="00A05D24" w:rsidP="002B77F9">
            <w:pPr>
              <w:pStyle w:val="Tablecontent"/>
              <w:rPr>
                <w:ins w:id="179" w:author="Anubhav Pandey1" w:date="2017-05-05T14:12:00Z"/>
              </w:rPr>
            </w:pPr>
            <w:ins w:id="180" w:author="Anubhav Pandey1" w:date="2017-06-06T10:57:00Z">
              <w:r>
                <w:t xml:space="preserve">Ansible scripts updated to support postgres </w:t>
              </w:r>
            </w:ins>
            <w:ins w:id="181" w:author="Anubhav Pandey1" w:date="2017-06-06T10:58:00Z">
              <w:r>
                <w:t xml:space="preserve">database </w:t>
              </w:r>
            </w:ins>
            <w:ins w:id="182" w:author="Anubhav Pandey1" w:date="2017-06-06T10:57:00Z">
              <w:r>
                <w:t>installation</w:t>
              </w:r>
            </w:ins>
          </w:p>
        </w:tc>
        <w:tc>
          <w:tcPr>
            <w:tcW w:w="1890" w:type="dxa"/>
          </w:tcPr>
          <w:p w:rsidR="00A05D24" w:rsidRDefault="00A05D24" w:rsidP="002B77F9">
            <w:pPr>
              <w:pStyle w:val="Tablecontent"/>
              <w:rPr>
                <w:ins w:id="183" w:author="Anubhav Pandey1" w:date="2017-05-05T14:12:00Z"/>
              </w:rPr>
            </w:pPr>
            <w:ins w:id="184" w:author="Anubhav Pandey1" w:date="2017-06-06T10:59:00Z">
              <w:r>
                <w:t>7</w:t>
              </w:r>
              <w:r w:rsidRPr="00A05D24">
                <w:rPr>
                  <w:vertAlign w:val="superscript"/>
                  <w:rPrChange w:id="185" w:author="Anubhav Pandey1" w:date="2017-06-06T10:59:00Z">
                    <w:rPr/>
                  </w:rPrChange>
                </w:rPr>
                <w:t>th</w:t>
              </w:r>
              <w:r>
                <w:t xml:space="preserve"> June, 2017</w:t>
              </w:r>
            </w:ins>
          </w:p>
        </w:tc>
      </w:tr>
    </w:tbl>
    <w:p w:rsidR="006755C2" w:rsidRDefault="006755C2">
      <w:pPr>
        <w:pStyle w:val="BodyText2"/>
      </w:pPr>
    </w:p>
    <w:p w:rsidR="006755C2" w:rsidRDefault="006755C2">
      <w:pPr>
        <w:pStyle w:val="BodyText2"/>
      </w:pPr>
    </w:p>
    <w:sectPr w:rsidR="006755C2" w:rsidSect="00E03758">
      <w:footerReference w:type="first" r:id="rId57"/>
      <w:type w:val="oddPage"/>
      <w:pgSz w:w="11907" w:h="16839" w:code="9"/>
      <w:pgMar w:top="1440" w:right="1800" w:bottom="1440" w:left="1800" w:header="720" w:footer="720" w:gutter="0"/>
      <w:pgNumType w:fmt="upp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EFE" w:rsidRDefault="00047EFE">
      <w:r>
        <w:separator/>
      </w:r>
    </w:p>
    <w:p w:rsidR="00047EFE" w:rsidRDefault="00047EFE"/>
  </w:endnote>
  <w:endnote w:type="continuationSeparator" w:id="0">
    <w:p w:rsidR="00047EFE" w:rsidRDefault="00047EFE">
      <w:r>
        <w:continuationSeparator/>
      </w:r>
    </w:p>
    <w:p w:rsidR="00047EFE" w:rsidRDefault="00047E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dobe Caslon Pro Bold">
    <w:altName w:val="Times New Roman"/>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old">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BoldMT">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sidP="00C50C8D">
    <w:pPr>
      <w:pStyle w:val="Footer"/>
      <w:jc w:val="center"/>
    </w:pPr>
    <w:r>
      <w:fldChar w:fldCharType="begin"/>
    </w:r>
    <w:r>
      <w:instrText xml:space="preserve"> PAGE  \* ROMAN </w:instrText>
    </w:r>
    <w:r>
      <w:fldChar w:fldCharType="separate"/>
    </w:r>
    <w:r w:rsidR="00C37B8E">
      <w:rPr>
        <w:noProof/>
      </w:rPr>
      <w:t>II</w:t>
    </w:r>
    <w:r>
      <w:rPr>
        <w:noProof/>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Pr="00C50C8D" w:rsidRDefault="001F076E" w:rsidP="00C50C8D">
    <w:pPr>
      <w:pStyle w:val="Footer"/>
      <w:tabs>
        <w:tab w:val="clear" w:pos="8640"/>
        <w:tab w:val="right" w:pos="8364"/>
      </w:tabs>
      <w:jc w:val="center"/>
    </w:pPr>
    <w:r w:rsidRPr="00AC1D91">
      <w:t>Document Change History</w:t>
    </w:r>
    <w:r w:rsidRPr="006155A7">
      <w:tab/>
    </w:r>
    <w:r w:rsidRPr="006155A7">
      <w:tab/>
    </w:r>
    <w:r>
      <w:fldChar w:fldCharType="begin"/>
    </w:r>
    <w:r>
      <w:instrText xml:space="preserve"> PAGE   \* MERGEFORMAT </w:instrText>
    </w:r>
    <w:r>
      <w:fldChar w:fldCharType="separate"/>
    </w:r>
    <w:r w:rsidR="00C37B8E">
      <w:rPr>
        <w:noProof/>
      </w:rPr>
      <w:t>XIII</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Pr="00AC1D91" w:rsidRDefault="001F076E" w:rsidP="00AC1D91">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Pr="00AC1D91" w:rsidRDefault="001F076E" w:rsidP="00AC1D91">
    <w:pPr>
      <w:pStyle w:val="Footer"/>
      <w:jc w:val="center"/>
    </w:pPr>
    <w:r>
      <w:fldChar w:fldCharType="begin"/>
    </w:r>
    <w:r>
      <w:instrText xml:space="preserve"> PAGE  \* ROMAN </w:instrText>
    </w:r>
    <w:r>
      <w:fldChar w:fldCharType="separate"/>
    </w:r>
    <w:r w:rsidR="00C37B8E">
      <w:rPr>
        <w:noProof/>
      </w:rPr>
      <w:t>V</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sidP="00C50C8D">
    <w:pPr>
      <w:pStyle w:val="Footer"/>
      <w:tabs>
        <w:tab w:val="clear" w:pos="8640"/>
        <w:tab w:val="right" w:pos="8364"/>
      </w:tabs>
      <w:jc w:val="center"/>
    </w:pPr>
    <w:r>
      <w:fldChar w:fldCharType="begin"/>
    </w:r>
    <w:r>
      <w:instrText xml:space="preserve"> PAGE </w:instrText>
    </w:r>
    <w:r>
      <w:fldChar w:fldCharType="separate"/>
    </w:r>
    <w:r w:rsidR="0096642B">
      <w:rPr>
        <w:noProof/>
      </w:rPr>
      <w:t>2-2</w:t>
    </w:r>
    <w:r>
      <w:rPr>
        <w:noProof/>
      </w:rPr>
      <w:fldChar w:fldCharType="end"/>
    </w:r>
    <w:r>
      <w:rPr>
        <w:rStyle w:val="PageNumber"/>
      </w:rPr>
      <w:tab/>
    </w:r>
    <w:r>
      <w:rPr>
        <w:rStyle w:val="PageNumber"/>
      </w:rPr>
      <w:tab/>
    </w:r>
    <w:fldSimple w:instr=" STYLEREF &quot;Heading 1&quot; \* MERGEFORMAT ">
      <w:r w:rsidR="0096642B">
        <w:rPr>
          <w:noProof/>
        </w:rPr>
        <w:t>Ansible Overview</w:t>
      </w:r>
    </w:fldSimple>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Pr="00C50C8D" w:rsidRDefault="001F076E" w:rsidP="00C50C8D">
    <w:pPr>
      <w:pStyle w:val="Footer"/>
      <w:tabs>
        <w:tab w:val="clear" w:pos="8640"/>
        <w:tab w:val="right" w:pos="8364"/>
      </w:tabs>
      <w:jc w:val="center"/>
    </w:pPr>
    <w:r>
      <w:fldChar w:fldCharType="begin"/>
    </w:r>
    <w:r>
      <w:instrText xml:space="preserve"> PAGE  \* ROMAN </w:instrText>
    </w:r>
    <w:r>
      <w:fldChar w:fldCharType="separate"/>
    </w:r>
    <w:r w:rsidR="00C37B8E">
      <w:rPr>
        <w:noProof/>
      </w:rPr>
      <w:t>VII</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Pr="00C50C8D" w:rsidRDefault="001F076E" w:rsidP="00FF76FA">
    <w:pPr>
      <w:pStyle w:val="Footer"/>
      <w:tabs>
        <w:tab w:val="clear" w:pos="8640"/>
        <w:tab w:val="right" w:pos="8364"/>
      </w:tabs>
    </w:pPr>
    <w:fldSimple w:instr=" STYLEREF &quot;Heading 1&quot; \* MERGEFORMAT ">
      <w:r w:rsidR="00C37B8E">
        <w:rPr>
          <w:noProof/>
        </w:rPr>
        <w:t>Document Overview</w:t>
      </w:r>
    </w:fldSimple>
    <w:r>
      <w:rPr>
        <w:b w:val="0"/>
      </w:rPr>
      <w:tab/>
    </w:r>
    <w:r>
      <w:rPr>
        <w:b w:val="0"/>
      </w:rPr>
      <w:tab/>
    </w:r>
    <w:r>
      <w:fldChar w:fldCharType="begin"/>
    </w:r>
    <w:r>
      <w:instrText xml:space="preserve"> PAGE </w:instrText>
    </w:r>
    <w:r>
      <w:fldChar w:fldCharType="separate"/>
    </w:r>
    <w:r w:rsidR="00C37B8E">
      <w:rPr>
        <w:noProof/>
      </w:rPr>
      <w:t>1-1</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sidP="00AC1D91">
    <w:pPr>
      <w:pStyle w:val="Footer"/>
      <w:tabs>
        <w:tab w:val="clear" w:pos="8640"/>
        <w:tab w:val="right" w:pos="8364"/>
      </w:tabs>
    </w:pPr>
    <w:fldSimple w:instr=" STYLEREF &quot;Heading 1&quot; \* MERGEFORMAT ">
      <w:r w:rsidR="00933D5B">
        <w:rPr>
          <w:noProof/>
        </w:rPr>
        <w:t>Ansible Overview</w:t>
      </w:r>
    </w:fldSimple>
    <w:r w:rsidRPr="006155A7">
      <w:tab/>
    </w:r>
    <w:r w:rsidRPr="006155A7">
      <w:tab/>
    </w:r>
    <w:r>
      <w:fldChar w:fldCharType="begin"/>
    </w:r>
    <w:r>
      <w:instrText xml:space="preserve"> PAGE   \* MERGEFORMAT </w:instrText>
    </w:r>
    <w:r>
      <w:fldChar w:fldCharType="separate"/>
    </w:r>
    <w:r w:rsidR="00933D5B">
      <w:rPr>
        <w:noProof/>
      </w:rPr>
      <w:t>2-11</w:t>
    </w:r>
    <w:r>
      <w:rPr>
        <w:noProof/>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Pr="00C50C8D" w:rsidRDefault="001F076E" w:rsidP="00C50C8D">
    <w:pPr>
      <w:pStyle w:val="Footer"/>
      <w:tabs>
        <w:tab w:val="clear" w:pos="8640"/>
        <w:tab w:val="right" w:pos="8364"/>
      </w:tabs>
      <w:jc w:val="center"/>
    </w:pPr>
    <w:fldSimple w:instr=" STYLEREF &quot;Heading 1&quot; \* MERGEFORMAT ">
      <w:r w:rsidR="00C37B8E">
        <w:rPr>
          <w:noProof/>
        </w:rPr>
        <w:t>Ansible Overview</w:t>
      </w:r>
    </w:fldSimple>
    <w:r w:rsidRPr="006155A7">
      <w:tab/>
    </w:r>
    <w:r w:rsidRPr="006155A7">
      <w:tab/>
    </w:r>
    <w:r>
      <w:fldChar w:fldCharType="begin"/>
    </w:r>
    <w:r>
      <w:instrText xml:space="preserve"> PAGE   \* MERGEFORMAT </w:instrText>
    </w:r>
    <w:r>
      <w:fldChar w:fldCharType="separate"/>
    </w:r>
    <w:r w:rsidR="00C37B8E">
      <w:rPr>
        <w:noProof/>
      </w:rPr>
      <w:t>2-1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EFE" w:rsidRDefault="00047EFE">
      <w:r>
        <w:separator/>
      </w:r>
    </w:p>
    <w:p w:rsidR="00047EFE" w:rsidRDefault="00047EFE"/>
  </w:footnote>
  <w:footnote w:type="continuationSeparator" w:id="0">
    <w:p w:rsidR="00047EFE" w:rsidRDefault="00047EFE">
      <w:r>
        <w:continuationSeparator/>
      </w:r>
    </w:p>
    <w:p w:rsidR="00047EFE" w:rsidRDefault="00047EF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sidP="00C50C8D">
    <w:pP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expertsource_watermark" o:spid="_x0000_s2051" type="#_x0000_t136" style="position:absolute;left:0;text-align:left;margin-left:0;margin-top:0;width:406.1pt;height:45.1pt;rotation:315;z-index:251681792;mso-position-horizontal:center;mso-position-horizontal-relative:margin;mso-position-vertical:center;mso-position-vertical-relative:margin" fillcolor="silver" stroked="f">
          <v:fill opacity=".5"/>
          <v:stroke r:id="rId1" o:title=""/>
          <v:shadow color="#868686"/>
          <v:textpath style="font-family:&quot;Times New Roman&quot;;font-size:1pt;v-text-kern:t" trim="t" fitpath="t" string=" Comviva Internal"/>
          <o:lock v:ext="edit" aspectratio="t"/>
          <w10:wrap anchorx="margin" anchory="margin"/>
        </v:shape>
      </w:pict>
    </w:r>
    <w:r w:rsidRPr="00C50C8D">
      <w:rPr>
        <w:noProof/>
      </w:rPr>
      <w:drawing>
        <wp:anchor distT="0" distB="0" distL="114300" distR="114300" simplePos="0" relativeHeight="251663360" behindDoc="0" locked="0" layoutInCell="1" allowOverlap="1">
          <wp:simplePos x="0" y="0"/>
          <wp:positionH relativeFrom="column">
            <wp:posOffset>3905250</wp:posOffset>
          </wp:positionH>
          <wp:positionV relativeFrom="paragraph">
            <wp:posOffset>85061</wp:posOffset>
          </wp:positionV>
          <wp:extent cx="1416345" cy="340242"/>
          <wp:effectExtent l="19050" t="0" r="0" b="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srcRect/>
                  <a:stretch>
                    <a:fillRect/>
                  </a:stretch>
                </pic:blipFill>
                <pic:spPr bwMode="auto">
                  <a:xfrm>
                    <a:off x="0" y="0"/>
                    <a:ext cx="1416345" cy="340242"/>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pPr>
      <w:pStyle w:val="Header"/>
    </w:pPr>
    <w:r>
      <w:rPr>
        <w:noProof/>
      </w:rPr>
      <w:pict>
        <v:shapetype id="_x0000_t202" coordsize="21600,21600" o:spt="202" path="m,l,21600r21600,l21600,xe">
          <v:stroke joinstyle="miter"/>
          <v:path gradientshapeok="t" o:connecttype="rect"/>
        </v:shapetype>
        <v:shape id="expertsource_Lsetting_footer" o:spid="_x0000_s2050" type="#_x0000_t202" style="position:absolute;margin-left:24pt;margin-top:781.95pt;width:198.45pt;height:20pt;z-index:251680768;mso-wrap-style:none;mso-position-horizontal-relative:left-margin-area" stroked="f">
          <v:textbox>
            <w:txbxContent>
              <w:p w:rsidR="001F076E" w:rsidRPr="00AD06A9" w:rsidRDefault="001F076E">
                <w:pPr>
                  <w:rPr>
                    <w:rFonts w:ascii="Arial" w:hAnsi="Arial" w:cs="Arial"/>
                    <w:color w:val="008000"/>
                    <w:sz w:val="10"/>
                  </w:rPr>
                </w:pPr>
                <w:r w:rsidRPr="00AD06A9">
                  <w:rPr>
                    <w:rFonts w:ascii="Arial" w:hAnsi="Arial" w:cs="Arial"/>
                    <w:color w:val="008000"/>
                    <w:sz w:val="10"/>
                  </w:rPr>
                  <w:t xml:space="preserve"> </w:t>
                </w:r>
                <w:proofErr w:type="spellStart"/>
                <w:r w:rsidRPr="00AD06A9">
                  <w:rPr>
                    <w:rFonts w:ascii="Arial" w:hAnsi="Arial" w:cs="Arial"/>
                    <w:color w:val="008000"/>
                    <w:sz w:val="10"/>
                  </w:rPr>
                  <w:t>Comviva</w:t>
                </w:r>
                <w:proofErr w:type="spellEnd"/>
                <w:r w:rsidRPr="00AD06A9">
                  <w:rPr>
                    <w:rFonts w:ascii="Arial" w:hAnsi="Arial" w:cs="Arial"/>
                    <w:color w:val="008000"/>
                    <w:sz w:val="10"/>
                  </w:rPr>
                  <w:t xml:space="preserve"> Internal</w:t>
                </w:r>
              </w:p>
            </w:txbxContent>
          </v:textbox>
        </v:shape>
      </w:pict>
    </w:r>
    <w:r>
      <w:rPr>
        <w:noProof/>
      </w:rPr>
      <w:pict>
        <v:shape id="expertsource_Lsetting" o:spid="_x0000_s2049" type="#_x0000_t202" style="position:absolute;margin-left:24pt;margin-top:40pt;width:198.45pt;height:20pt;z-index:251679744;mso-wrap-style:none;mso-position-horizontal-relative:left-margin-area" stroked="f">
          <v:textbox>
            <w:txbxContent>
              <w:p w:rsidR="001F076E" w:rsidRPr="00AD06A9" w:rsidRDefault="001F076E">
                <w:pPr>
                  <w:rPr>
                    <w:rFonts w:ascii="Arial" w:hAnsi="Arial" w:cs="Arial"/>
                    <w:color w:val="008000"/>
                    <w:sz w:val="10"/>
                  </w:rPr>
                </w:pPr>
                <w:r w:rsidRPr="00AD06A9">
                  <w:rPr>
                    <w:rFonts w:ascii="Arial" w:hAnsi="Arial" w:cs="Arial"/>
                    <w:color w:val="008000"/>
                    <w:sz w:val="10"/>
                  </w:rPr>
                  <w:t xml:space="preserve"> </w:t>
                </w:r>
                <w:proofErr w:type="spellStart"/>
                <w:r w:rsidRPr="00AD06A9">
                  <w:rPr>
                    <w:rFonts w:ascii="Arial" w:hAnsi="Arial" w:cs="Arial"/>
                    <w:color w:val="008000"/>
                    <w:sz w:val="10"/>
                  </w:rPr>
                  <w:t>Comviva</w:t>
                </w:r>
                <w:proofErr w:type="spellEnd"/>
                <w:r w:rsidRPr="00AD06A9">
                  <w:rPr>
                    <w:rFonts w:ascii="Arial" w:hAnsi="Arial" w:cs="Arial"/>
                    <w:color w:val="008000"/>
                    <w:sz w:val="10"/>
                  </w:rPr>
                  <w:t xml:space="preserve"> Internal</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 w:rsidRPr="009832E6">
      <w:rPr>
        <w:noProof/>
      </w:rPr>
      <w:drawing>
        <wp:anchor distT="0" distB="0" distL="114300" distR="114300" simplePos="0" relativeHeight="251671552" behindDoc="0" locked="0" layoutInCell="1" allowOverlap="1">
          <wp:simplePos x="0" y="0"/>
          <wp:positionH relativeFrom="column">
            <wp:posOffset>3686175</wp:posOffset>
          </wp:positionH>
          <wp:positionV relativeFrom="paragraph">
            <wp:posOffset>19050</wp:posOffset>
          </wp:positionV>
          <wp:extent cx="1847850" cy="438150"/>
          <wp:effectExtent l="19050" t="0" r="0" b="0"/>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srcRect/>
                  <a:stretch>
                    <a:fillRect/>
                  </a:stretch>
                </pic:blipFill>
                <pic:spPr bwMode="auto">
                  <a:xfrm>
                    <a:off x="0" y="0"/>
                    <a:ext cx="1847850" cy="441960"/>
                  </a:xfrm>
                  <a:prstGeom prst="rect">
                    <a:avLst/>
                  </a:prstGeom>
                  <a:noFill/>
                </pic:spPr>
              </pic:pic>
            </a:graphicData>
          </a:graphic>
        </wp:anchor>
      </w:drawing>
    </w:r>
    <w:r w:rsidRPr="009832E6">
      <w:rPr>
        <w:rFonts w:ascii="Tahoma" w:hAnsi="Tahoma"/>
        <w:b/>
        <w:noProof/>
        <w:sz w:val="20"/>
      </w:rPr>
      <w:drawing>
        <wp:anchor distT="0" distB="0" distL="114300" distR="114300" simplePos="0" relativeHeight="251669504" behindDoc="1" locked="0" layoutInCell="1" allowOverlap="1">
          <wp:simplePos x="0" y="0"/>
          <wp:positionH relativeFrom="column">
            <wp:posOffset>-1143000</wp:posOffset>
          </wp:positionH>
          <wp:positionV relativeFrom="paragraph">
            <wp:posOffset>-457200</wp:posOffset>
          </wp:positionV>
          <wp:extent cx="2590800" cy="942975"/>
          <wp:effectExtent l="19050" t="0" r="0" b="0"/>
          <wp:wrapNone/>
          <wp:docPr id="24" name="Picture 24" descr="rid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idge4.png"/>
                  <pic:cNvPicPr>
                    <a:picLocks noChangeAspect="1" noChangeArrowheads="1"/>
                  </pic:cNvPicPr>
                </pic:nvPicPr>
                <pic:blipFill>
                  <a:blip r:embed="rId2"/>
                  <a:srcRect/>
                  <a:stretch>
                    <a:fillRect/>
                  </a:stretch>
                </pic:blipFill>
                <pic:spPr bwMode="ltGray">
                  <a:xfrm>
                    <a:off x="0" y="0"/>
                    <a:ext cx="2590800" cy="942975"/>
                  </a:xfrm>
                  <a:prstGeom prst="rect">
                    <a:avLst/>
                  </a:prstGeom>
                  <a:noFill/>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 w:rsidRPr="00AE0F36">
      <w:rPr>
        <w:noProof/>
      </w:rPr>
      <w:drawing>
        <wp:anchor distT="0" distB="0" distL="114300" distR="114300" simplePos="0" relativeHeight="251676672" behindDoc="0" locked="0" layoutInCell="1" allowOverlap="1">
          <wp:simplePos x="0" y="0"/>
          <wp:positionH relativeFrom="column">
            <wp:posOffset>3876675</wp:posOffset>
          </wp:positionH>
          <wp:positionV relativeFrom="paragraph">
            <wp:posOffset>95250</wp:posOffset>
          </wp:positionV>
          <wp:extent cx="1419225" cy="342900"/>
          <wp:effectExtent l="19050" t="0" r="9525" b="0"/>
          <wp:wrapNone/>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419225" cy="342900"/>
                  </a:xfrm>
                  <a:prstGeom prst="rect">
                    <a:avLst/>
                  </a:prstGeom>
                  <a:noFill/>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sidP="00AC1D91">
    <w:pPr>
      <w:pStyle w:val="Header"/>
      <w:pBdr>
        <w:bottom w:val="single" w:sz="4" w:space="1" w:color="E31837"/>
      </w:pBdr>
      <w:jc w:val="right"/>
    </w:pPr>
    <w:r>
      <w:rPr>
        <w:noProof/>
      </w:rPr>
      <w:drawing>
        <wp:anchor distT="0" distB="0" distL="114300" distR="114300" simplePos="0" relativeHeight="251665408" behindDoc="0" locked="0" layoutInCell="1" allowOverlap="1">
          <wp:simplePos x="0" y="0"/>
          <wp:positionH relativeFrom="column">
            <wp:posOffset>-38100</wp:posOffset>
          </wp:positionH>
          <wp:positionV relativeFrom="paragraph">
            <wp:posOffset>-200025</wp:posOffset>
          </wp:positionV>
          <wp:extent cx="1419225" cy="342900"/>
          <wp:effectExtent l="19050" t="0" r="9525"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419225" cy="342900"/>
                  </a:xfrm>
                  <a:prstGeom prst="rect">
                    <a:avLst/>
                  </a:prstGeom>
                  <a:noFill/>
                </pic:spPr>
              </pic:pic>
            </a:graphicData>
          </a:graphic>
        </wp:anchor>
      </w:drawing>
    </w:r>
    <w:proofErr w:type="spellStart"/>
    <w:r>
      <w:t>Ansible</w:t>
    </w:r>
    <w:proofErr w:type="spellEnd"/>
    <w:r>
      <w:t xml:space="preserve"> User Manual: </w:t>
    </w:r>
    <w:proofErr w:type="spellStart"/>
    <w:r>
      <w:t>PreTUPS</w:t>
    </w:r>
    <w:proofErr w:type="spellEnd"/>
    <w:r>
      <w:t xml:space="preserve"> v 6.8.0</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 w:rsidRPr="00AE0F36">
      <w:rPr>
        <w:noProof/>
      </w:rPr>
      <w:drawing>
        <wp:anchor distT="0" distB="0" distL="114300" distR="114300" simplePos="0" relativeHeight="251678720" behindDoc="0" locked="0" layoutInCell="1" allowOverlap="1">
          <wp:simplePos x="0" y="0"/>
          <wp:positionH relativeFrom="column">
            <wp:posOffset>4057650</wp:posOffset>
          </wp:positionH>
          <wp:positionV relativeFrom="paragraph">
            <wp:posOffset>95250</wp:posOffset>
          </wp:positionV>
          <wp:extent cx="1419225" cy="342900"/>
          <wp:effectExtent l="19050" t="0" r="9525" b="0"/>
          <wp:wrapNone/>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srcRect/>
                  <a:stretch>
                    <a:fillRect/>
                  </a:stretch>
                </pic:blipFill>
                <pic:spPr bwMode="auto">
                  <a:xfrm>
                    <a:off x="0" y="0"/>
                    <a:ext cx="1419225" cy="342900"/>
                  </a:xfrm>
                  <a:prstGeom prst="rect">
                    <a:avLst/>
                  </a:prstGeom>
                  <a:noFill/>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076E" w:rsidRDefault="001F076E" w:rsidP="00AC1D91">
    <w:pPr>
      <w:pStyle w:val="Header"/>
      <w:pBdr>
        <w:bottom w:val="single" w:sz="4" w:space="1" w:color="E31837"/>
      </w:pBdr>
    </w:pPr>
    <w:r>
      <w:rPr>
        <w:noProof/>
      </w:rPr>
      <w:drawing>
        <wp:anchor distT="0" distB="0" distL="114300" distR="114300" simplePos="0" relativeHeight="251667456" behindDoc="0" locked="0" layoutInCell="1" allowOverlap="1" wp14:anchorId="1F7E8BD0" wp14:editId="54C66A1A">
          <wp:simplePos x="0" y="0"/>
          <wp:positionH relativeFrom="column">
            <wp:posOffset>3937148</wp:posOffset>
          </wp:positionH>
          <wp:positionV relativeFrom="paragraph">
            <wp:posOffset>-223284</wp:posOffset>
          </wp:positionV>
          <wp:extent cx="1395080" cy="340242"/>
          <wp:effectExtent l="19050" t="0" r="0" b="0"/>
          <wp:wrapNone/>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395080" cy="340242"/>
                  </a:xfrm>
                  <a:prstGeom prst="rect">
                    <a:avLst/>
                  </a:prstGeom>
                  <a:noFill/>
                </pic:spPr>
              </pic:pic>
            </a:graphicData>
          </a:graphic>
        </wp:anchor>
      </w:drawing>
    </w:r>
    <w:proofErr w:type="spellStart"/>
    <w:r>
      <w:t>Ansible</w:t>
    </w:r>
    <w:proofErr w:type="spellEnd"/>
    <w:r>
      <w:t xml:space="preserve"> User Manual: </w:t>
    </w:r>
    <w:proofErr w:type="spellStart"/>
    <w:r>
      <w:t>PreTUPS</w:t>
    </w:r>
    <w:proofErr w:type="spellEnd"/>
    <w:r>
      <w:t xml:space="preserve"> v 6.8.0</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7D6E4B96"/>
    <w:lvl w:ilvl="0">
      <w:start w:val="1"/>
      <w:numFmt w:val="lowerRoman"/>
      <w:pStyle w:val="ListNumber3"/>
      <w:lvlText w:val="%1."/>
      <w:lvlJc w:val="right"/>
      <w:pPr>
        <w:tabs>
          <w:tab w:val="num" w:pos="2232"/>
        </w:tabs>
        <w:ind w:left="2232" w:hanging="259"/>
      </w:pPr>
      <w:rPr>
        <w:rFonts w:hint="default"/>
      </w:rPr>
    </w:lvl>
  </w:abstractNum>
  <w:abstractNum w:abstractNumId="1">
    <w:nsid w:val="FFFFFF7F"/>
    <w:multiLevelType w:val="singleLevel"/>
    <w:tmpl w:val="57B402C8"/>
    <w:lvl w:ilvl="0">
      <w:start w:val="1"/>
      <w:numFmt w:val="lowerLetter"/>
      <w:pStyle w:val="ListNumber2"/>
      <w:lvlText w:val="%1)"/>
      <w:lvlJc w:val="left"/>
      <w:pPr>
        <w:tabs>
          <w:tab w:val="num" w:pos="1872"/>
        </w:tabs>
        <w:ind w:left="1872" w:hanging="432"/>
      </w:pPr>
      <w:rPr>
        <w:rFonts w:hint="default"/>
      </w:rPr>
    </w:lvl>
  </w:abstractNum>
  <w:abstractNum w:abstractNumId="2">
    <w:nsid w:val="FFFFFF88"/>
    <w:multiLevelType w:val="singleLevel"/>
    <w:tmpl w:val="1D70C1C6"/>
    <w:lvl w:ilvl="0">
      <w:start w:val="1"/>
      <w:numFmt w:val="decimal"/>
      <w:pStyle w:val="TableListNumber1"/>
      <w:lvlText w:val="%1."/>
      <w:lvlJc w:val="left"/>
      <w:pPr>
        <w:tabs>
          <w:tab w:val="num" w:pos="360"/>
        </w:tabs>
        <w:ind w:left="360" w:hanging="360"/>
      </w:pPr>
      <w:rPr>
        <w:rFonts w:hint="default"/>
      </w:rPr>
    </w:lvl>
  </w:abstractNum>
  <w:abstractNum w:abstractNumId="3">
    <w:nsid w:val="FFFFFF89"/>
    <w:multiLevelType w:val="singleLevel"/>
    <w:tmpl w:val="8B8866F2"/>
    <w:lvl w:ilvl="0">
      <w:start w:val="1"/>
      <w:numFmt w:val="bullet"/>
      <w:pStyle w:val="ListBullet"/>
      <w:lvlText w:val=""/>
      <w:lvlJc w:val="left"/>
      <w:pPr>
        <w:tabs>
          <w:tab w:val="num" w:pos="360"/>
        </w:tabs>
        <w:ind w:left="360" w:hanging="360"/>
      </w:pPr>
      <w:rPr>
        <w:rFonts w:ascii="Symbol" w:hAnsi="Symbol" w:hint="default"/>
      </w:rPr>
    </w:lvl>
  </w:abstractNum>
  <w:abstractNum w:abstractNumId="4">
    <w:nsid w:val="0F9753F8"/>
    <w:multiLevelType w:val="multilevel"/>
    <w:tmpl w:val="7C7C0462"/>
    <w:lvl w:ilvl="0">
      <w:start w:val="1"/>
      <w:numFmt w:val="none"/>
      <w:pStyle w:val="BodyText2"/>
      <w:lvlText w:val="%1"/>
      <w:lvlJc w:val="left"/>
      <w:pPr>
        <w:tabs>
          <w:tab w:val="num" w:pos="0"/>
        </w:tabs>
        <w:ind w:left="0" w:firstLine="0"/>
      </w:pPr>
      <w:rPr>
        <w:rFonts w:hint="default"/>
      </w:rPr>
    </w:lvl>
    <w:lvl w:ilvl="1">
      <w:start w:val="1"/>
      <w:numFmt w:val="decimal"/>
      <w:pStyle w:val="Number1"/>
      <w:lvlText w:val="%2."/>
      <w:lvlJc w:val="left"/>
      <w:pPr>
        <w:tabs>
          <w:tab w:val="num" w:pos="1008"/>
        </w:tabs>
        <w:ind w:left="1008" w:hanging="360"/>
      </w:pPr>
      <w:rPr>
        <w:rFonts w:hint="default"/>
        <w:color w:val="E31837"/>
      </w:rPr>
    </w:lvl>
    <w:lvl w:ilvl="2">
      <w:start w:val="1"/>
      <w:numFmt w:val="lowerLetter"/>
      <w:pStyle w:val="Number2"/>
      <w:lvlText w:val="%3."/>
      <w:lvlJc w:val="left"/>
      <w:pPr>
        <w:tabs>
          <w:tab w:val="num" w:pos="1440"/>
        </w:tabs>
        <w:ind w:left="1440" w:hanging="360"/>
      </w:pPr>
      <w:rPr>
        <w:rFonts w:hint="default"/>
        <w:color w:val="FF0000"/>
      </w:rPr>
    </w:lvl>
    <w:lvl w:ilvl="3">
      <w:start w:val="1"/>
      <w:numFmt w:val="lowerRoman"/>
      <w:pStyle w:val="Number3"/>
      <w:lvlText w:val="%4."/>
      <w:lvlJc w:val="left"/>
      <w:pPr>
        <w:ind w:left="2232" w:hanging="360"/>
      </w:pPr>
      <w:rPr>
        <w:rFonts w:hint="default"/>
        <w:color w:val="E31837"/>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5">
    <w:nsid w:val="0FC05EFF"/>
    <w:multiLevelType w:val="hybridMultilevel"/>
    <w:tmpl w:val="32846D16"/>
    <w:lvl w:ilvl="0" w:tplc="02223CF6">
      <w:start w:val="1"/>
      <w:numFmt w:val="bullet"/>
      <w:pStyle w:val="ListBullet3"/>
      <w:lvlText w:val=""/>
      <w:lvlJc w:val="left"/>
      <w:pPr>
        <w:tabs>
          <w:tab w:val="num" w:pos="2232"/>
        </w:tabs>
        <w:ind w:left="2232" w:hanging="360"/>
      </w:pPr>
      <w:rPr>
        <w:rFonts w:ascii="Wingdings" w:hAnsi="Wingdings" w:hint="default"/>
        <w:color w:val="E31837"/>
        <w:sz w:val="24"/>
      </w:rPr>
    </w:lvl>
    <w:lvl w:ilvl="1" w:tplc="25E2B454">
      <w:start w:val="1"/>
      <w:numFmt w:val="bullet"/>
      <w:lvlText w:val="o"/>
      <w:lvlJc w:val="left"/>
      <w:pPr>
        <w:tabs>
          <w:tab w:val="num" w:pos="1440"/>
        </w:tabs>
        <w:ind w:left="1440" w:hanging="360"/>
      </w:pPr>
      <w:rPr>
        <w:rFonts w:ascii="Courier New" w:hAnsi="Courier New" w:hint="default"/>
      </w:rPr>
    </w:lvl>
    <w:lvl w:ilvl="2" w:tplc="700C029A">
      <w:start w:val="1"/>
      <w:numFmt w:val="bullet"/>
      <w:lvlText w:val=""/>
      <w:lvlJc w:val="left"/>
      <w:pPr>
        <w:tabs>
          <w:tab w:val="num" w:pos="2160"/>
        </w:tabs>
        <w:ind w:left="2160" w:hanging="360"/>
      </w:pPr>
      <w:rPr>
        <w:rFonts w:ascii="Wingdings" w:hAnsi="Wingdings" w:hint="default"/>
      </w:rPr>
    </w:lvl>
    <w:lvl w:ilvl="3" w:tplc="486E0EF6">
      <w:start w:val="1"/>
      <w:numFmt w:val="bullet"/>
      <w:lvlText w:val=""/>
      <w:lvlJc w:val="left"/>
      <w:pPr>
        <w:tabs>
          <w:tab w:val="num" w:pos="2880"/>
        </w:tabs>
        <w:ind w:left="2880" w:hanging="360"/>
      </w:pPr>
      <w:rPr>
        <w:rFonts w:ascii="Symbol" w:hAnsi="Symbol" w:hint="default"/>
      </w:rPr>
    </w:lvl>
    <w:lvl w:ilvl="4" w:tplc="65C009DC" w:tentative="1">
      <w:start w:val="1"/>
      <w:numFmt w:val="bullet"/>
      <w:lvlText w:val="o"/>
      <w:lvlJc w:val="left"/>
      <w:pPr>
        <w:tabs>
          <w:tab w:val="num" w:pos="3600"/>
        </w:tabs>
        <w:ind w:left="3600" w:hanging="360"/>
      </w:pPr>
      <w:rPr>
        <w:rFonts w:ascii="Courier New" w:hAnsi="Courier New" w:hint="default"/>
      </w:rPr>
    </w:lvl>
    <w:lvl w:ilvl="5" w:tplc="B0A2EE9A" w:tentative="1">
      <w:start w:val="1"/>
      <w:numFmt w:val="bullet"/>
      <w:lvlText w:val=""/>
      <w:lvlJc w:val="left"/>
      <w:pPr>
        <w:tabs>
          <w:tab w:val="num" w:pos="4320"/>
        </w:tabs>
        <w:ind w:left="4320" w:hanging="360"/>
      </w:pPr>
      <w:rPr>
        <w:rFonts w:ascii="Wingdings" w:hAnsi="Wingdings" w:hint="default"/>
      </w:rPr>
    </w:lvl>
    <w:lvl w:ilvl="6" w:tplc="4AE00C0C" w:tentative="1">
      <w:start w:val="1"/>
      <w:numFmt w:val="bullet"/>
      <w:lvlText w:val=""/>
      <w:lvlJc w:val="left"/>
      <w:pPr>
        <w:tabs>
          <w:tab w:val="num" w:pos="5040"/>
        </w:tabs>
        <w:ind w:left="5040" w:hanging="360"/>
      </w:pPr>
      <w:rPr>
        <w:rFonts w:ascii="Symbol" w:hAnsi="Symbol" w:hint="default"/>
      </w:rPr>
    </w:lvl>
    <w:lvl w:ilvl="7" w:tplc="8B48B69E" w:tentative="1">
      <w:start w:val="1"/>
      <w:numFmt w:val="bullet"/>
      <w:lvlText w:val="o"/>
      <w:lvlJc w:val="left"/>
      <w:pPr>
        <w:tabs>
          <w:tab w:val="num" w:pos="5760"/>
        </w:tabs>
        <w:ind w:left="5760" w:hanging="360"/>
      </w:pPr>
      <w:rPr>
        <w:rFonts w:ascii="Courier New" w:hAnsi="Courier New" w:hint="default"/>
      </w:rPr>
    </w:lvl>
    <w:lvl w:ilvl="8" w:tplc="4AF273A0" w:tentative="1">
      <w:start w:val="1"/>
      <w:numFmt w:val="bullet"/>
      <w:lvlText w:val=""/>
      <w:lvlJc w:val="left"/>
      <w:pPr>
        <w:tabs>
          <w:tab w:val="num" w:pos="6480"/>
        </w:tabs>
        <w:ind w:left="6480" w:hanging="360"/>
      </w:pPr>
      <w:rPr>
        <w:rFonts w:ascii="Wingdings" w:hAnsi="Wingdings" w:hint="default"/>
      </w:rPr>
    </w:lvl>
  </w:abstractNum>
  <w:abstractNum w:abstractNumId="6">
    <w:nsid w:val="13537825"/>
    <w:multiLevelType w:val="hybridMultilevel"/>
    <w:tmpl w:val="C9EC0D4E"/>
    <w:lvl w:ilvl="0" w:tplc="2F3C7ADC">
      <w:start w:val="1"/>
      <w:numFmt w:val="bullet"/>
      <w:pStyle w:val="Warning"/>
      <w:lvlText w:val=""/>
      <w:lvlJc w:val="left"/>
      <w:pPr>
        <w:tabs>
          <w:tab w:val="num" w:pos="1080"/>
        </w:tabs>
        <w:ind w:left="1080" w:hanging="504"/>
      </w:pPr>
      <w:rPr>
        <w:rFonts w:ascii="Webdings" w:hAnsi="Webdings" w:hint="default"/>
        <w:b w:val="0"/>
        <w:i w:val="0"/>
        <w:color w:val="FF0000"/>
        <w:sz w:val="44"/>
      </w:rPr>
    </w:lvl>
    <w:lvl w:ilvl="1" w:tplc="C7BC192A" w:tentative="1">
      <w:start w:val="1"/>
      <w:numFmt w:val="bullet"/>
      <w:lvlText w:val="o"/>
      <w:lvlJc w:val="left"/>
      <w:pPr>
        <w:tabs>
          <w:tab w:val="num" w:pos="1800"/>
        </w:tabs>
        <w:ind w:left="1800" w:hanging="360"/>
      </w:pPr>
      <w:rPr>
        <w:rFonts w:ascii="Courier New" w:hAnsi="Courier New" w:hint="default"/>
      </w:rPr>
    </w:lvl>
    <w:lvl w:ilvl="2" w:tplc="DB98F9B4" w:tentative="1">
      <w:start w:val="1"/>
      <w:numFmt w:val="bullet"/>
      <w:lvlText w:val=""/>
      <w:lvlJc w:val="left"/>
      <w:pPr>
        <w:tabs>
          <w:tab w:val="num" w:pos="2520"/>
        </w:tabs>
        <w:ind w:left="2520" w:hanging="360"/>
      </w:pPr>
      <w:rPr>
        <w:rFonts w:ascii="Wingdings" w:hAnsi="Wingdings" w:hint="default"/>
      </w:rPr>
    </w:lvl>
    <w:lvl w:ilvl="3" w:tplc="2B42D960" w:tentative="1">
      <w:start w:val="1"/>
      <w:numFmt w:val="bullet"/>
      <w:lvlText w:val=""/>
      <w:lvlJc w:val="left"/>
      <w:pPr>
        <w:tabs>
          <w:tab w:val="num" w:pos="3240"/>
        </w:tabs>
        <w:ind w:left="3240" w:hanging="360"/>
      </w:pPr>
      <w:rPr>
        <w:rFonts w:ascii="Symbol" w:hAnsi="Symbol" w:hint="default"/>
      </w:rPr>
    </w:lvl>
    <w:lvl w:ilvl="4" w:tplc="DE8AEF30" w:tentative="1">
      <w:start w:val="1"/>
      <w:numFmt w:val="bullet"/>
      <w:lvlText w:val="o"/>
      <w:lvlJc w:val="left"/>
      <w:pPr>
        <w:tabs>
          <w:tab w:val="num" w:pos="3960"/>
        </w:tabs>
        <w:ind w:left="3960" w:hanging="360"/>
      </w:pPr>
      <w:rPr>
        <w:rFonts w:ascii="Courier New" w:hAnsi="Courier New" w:hint="default"/>
      </w:rPr>
    </w:lvl>
    <w:lvl w:ilvl="5" w:tplc="A0543A3E" w:tentative="1">
      <w:start w:val="1"/>
      <w:numFmt w:val="bullet"/>
      <w:lvlText w:val=""/>
      <w:lvlJc w:val="left"/>
      <w:pPr>
        <w:tabs>
          <w:tab w:val="num" w:pos="4680"/>
        </w:tabs>
        <w:ind w:left="4680" w:hanging="360"/>
      </w:pPr>
      <w:rPr>
        <w:rFonts w:ascii="Wingdings" w:hAnsi="Wingdings" w:hint="default"/>
      </w:rPr>
    </w:lvl>
    <w:lvl w:ilvl="6" w:tplc="AF4EEAD4" w:tentative="1">
      <w:start w:val="1"/>
      <w:numFmt w:val="bullet"/>
      <w:lvlText w:val=""/>
      <w:lvlJc w:val="left"/>
      <w:pPr>
        <w:tabs>
          <w:tab w:val="num" w:pos="5400"/>
        </w:tabs>
        <w:ind w:left="5400" w:hanging="360"/>
      </w:pPr>
      <w:rPr>
        <w:rFonts w:ascii="Symbol" w:hAnsi="Symbol" w:hint="default"/>
      </w:rPr>
    </w:lvl>
    <w:lvl w:ilvl="7" w:tplc="74A8B372" w:tentative="1">
      <w:start w:val="1"/>
      <w:numFmt w:val="bullet"/>
      <w:lvlText w:val="o"/>
      <w:lvlJc w:val="left"/>
      <w:pPr>
        <w:tabs>
          <w:tab w:val="num" w:pos="6120"/>
        </w:tabs>
        <w:ind w:left="6120" w:hanging="360"/>
      </w:pPr>
      <w:rPr>
        <w:rFonts w:ascii="Courier New" w:hAnsi="Courier New" w:hint="default"/>
      </w:rPr>
    </w:lvl>
    <w:lvl w:ilvl="8" w:tplc="C8645660" w:tentative="1">
      <w:start w:val="1"/>
      <w:numFmt w:val="bullet"/>
      <w:lvlText w:val=""/>
      <w:lvlJc w:val="left"/>
      <w:pPr>
        <w:tabs>
          <w:tab w:val="num" w:pos="6840"/>
        </w:tabs>
        <w:ind w:left="6840" w:hanging="360"/>
      </w:pPr>
      <w:rPr>
        <w:rFonts w:ascii="Wingdings" w:hAnsi="Wingdings" w:hint="default"/>
      </w:rPr>
    </w:lvl>
  </w:abstractNum>
  <w:abstractNum w:abstractNumId="7">
    <w:nsid w:val="24D37540"/>
    <w:multiLevelType w:val="multilevel"/>
    <w:tmpl w:val="C2048E66"/>
    <w:lvl w:ilvl="0">
      <w:start w:val="1"/>
      <w:numFmt w:val="none"/>
      <w:lvlText w:val="%1"/>
      <w:lvlJc w:val="left"/>
      <w:pPr>
        <w:tabs>
          <w:tab w:val="num" w:pos="0"/>
        </w:tabs>
        <w:ind w:left="0" w:firstLine="0"/>
      </w:pPr>
      <w:rPr>
        <w:rFonts w:hint="default"/>
      </w:rPr>
    </w:lvl>
    <w:lvl w:ilvl="1">
      <w:start w:val="1"/>
      <w:numFmt w:val="decimal"/>
      <w:lvlText w:val="%2."/>
      <w:lvlJc w:val="left"/>
      <w:pPr>
        <w:tabs>
          <w:tab w:val="num" w:pos="1008"/>
        </w:tabs>
        <w:ind w:left="1008"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8">
    <w:nsid w:val="26222B41"/>
    <w:multiLevelType w:val="multilevel"/>
    <w:tmpl w:val="30988E3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2160"/>
        </w:tabs>
        <w:ind w:left="0" w:firstLine="0"/>
      </w:pPr>
      <w:rPr>
        <w:rFonts w:hint="default"/>
      </w:rPr>
    </w:lvl>
    <w:lvl w:ilvl="2">
      <w:start w:val="1"/>
      <w:numFmt w:val="decimal"/>
      <w:pStyle w:val="Heading3"/>
      <w:lvlText w:val="%1.%2.%3"/>
      <w:lvlJc w:val="left"/>
      <w:pPr>
        <w:tabs>
          <w:tab w:val="num" w:pos="360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2C3B7F61"/>
    <w:multiLevelType w:val="multilevel"/>
    <w:tmpl w:val="EFF888E6"/>
    <w:lvl w:ilvl="0">
      <w:start w:val="1"/>
      <w:numFmt w:val="bullet"/>
      <w:lvlText w:val=""/>
      <w:lvlJc w:val="left"/>
      <w:pPr>
        <w:tabs>
          <w:tab w:val="num" w:pos="0"/>
        </w:tabs>
        <w:ind w:left="0" w:firstLine="0"/>
      </w:pPr>
      <w:rPr>
        <w:rFonts w:ascii="Symbol" w:hAnsi="Symbol" w:hint="default"/>
      </w:rPr>
    </w:lvl>
    <w:lvl w:ilvl="1">
      <w:start w:val="1"/>
      <w:numFmt w:val="decimal"/>
      <w:lvlText w:val="%2."/>
      <w:lvlJc w:val="left"/>
      <w:pPr>
        <w:tabs>
          <w:tab w:val="num" w:pos="1008"/>
        </w:tabs>
        <w:ind w:left="1008"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10">
    <w:nsid w:val="30E15BF4"/>
    <w:multiLevelType w:val="hybridMultilevel"/>
    <w:tmpl w:val="DBFCE428"/>
    <w:lvl w:ilvl="0" w:tplc="9D566978">
      <w:start w:val="1"/>
      <w:numFmt w:val="bullet"/>
      <w:pStyle w:val="ChapterList"/>
      <w:lvlText w:val=""/>
      <w:lvlJc w:val="left"/>
      <w:pPr>
        <w:ind w:left="1944" w:hanging="360"/>
      </w:pPr>
      <w:rPr>
        <w:rFonts w:ascii="Wingdings" w:hAnsi="Wingdings" w:hint="default"/>
        <w:sz w:val="36"/>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1">
    <w:nsid w:val="31EE24E2"/>
    <w:multiLevelType w:val="multilevel"/>
    <w:tmpl w:val="C4B4D6CC"/>
    <w:lvl w:ilvl="0">
      <w:start w:val="1"/>
      <w:numFmt w:val="decimal"/>
      <w:lvlText w:val="%1"/>
      <w:lvlJc w:val="left"/>
      <w:pPr>
        <w:tabs>
          <w:tab w:val="num" w:pos="432"/>
        </w:tabs>
        <w:ind w:left="432" w:hanging="432"/>
      </w:pPr>
      <w:rPr>
        <w:rFonts w:hint="default"/>
        <w:vanish w:val="0"/>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576" w:hanging="576"/>
      </w:pPr>
      <w:rPr>
        <w:rFonts w:hint="default"/>
      </w:rPr>
    </w:lvl>
    <w:lvl w:ilvl="3">
      <w:start w:val="1"/>
      <w:numFmt w:val="decimal"/>
      <w:lvlText w:val="%1.%2.%3.%4"/>
      <w:lvlJc w:val="left"/>
      <w:pPr>
        <w:tabs>
          <w:tab w:val="num" w:pos="1440"/>
        </w:tabs>
        <w:ind w:left="1080" w:hanging="1080"/>
      </w:pPr>
      <w:rPr>
        <w:rFonts w:hint="default"/>
      </w:rPr>
    </w:lvl>
    <w:lvl w:ilvl="4">
      <w:start w:val="1"/>
      <w:numFmt w:val="decimal"/>
      <w:pStyle w:val="Heading5"/>
      <w:lvlText w:val="%1.%2.%3.%4.%5"/>
      <w:lvlJc w:val="left"/>
      <w:pPr>
        <w:tabs>
          <w:tab w:val="num" w:pos="23040"/>
        </w:tabs>
        <w:ind w:left="23040" w:hanging="230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366A30D6"/>
    <w:multiLevelType w:val="multilevel"/>
    <w:tmpl w:val="4094FEF8"/>
    <w:lvl w:ilvl="0">
      <w:start w:val="1"/>
      <w:numFmt w:val="upperRoman"/>
      <w:pStyle w:val="Apendixsection"/>
      <w:lvlText w:val="A-%1"/>
      <w:lvlJc w:val="left"/>
      <w:pPr>
        <w:tabs>
          <w:tab w:val="num" w:pos="1170"/>
        </w:tabs>
        <w:ind w:left="450" w:hanging="360"/>
      </w:pPr>
      <w:rPr>
        <w:rFonts w:hint="default"/>
      </w:rPr>
    </w:lvl>
    <w:lvl w:ilvl="1">
      <w:start w:val="1"/>
      <w:numFmt w:val="upperRoman"/>
      <w:lvlText w:val="%1-%2"/>
      <w:lvlJc w:val="left"/>
      <w:pPr>
        <w:tabs>
          <w:tab w:val="num" w:pos="144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36964F60"/>
    <w:multiLevelType w:val="hybridMultilevel"/>
    <w:tmpl w:val="BA2C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B367C8"/>
    <w:multiLevelType w:val="hybridMultilevel"/>
    <w:tmpl w:val="4CB66C28"/>
    <w:lvl w:ilvl="0" w:tplc="0409000F">
      <w:start w:val="1"/>
      <w:numFmt w:val="bullet"/>
      <w:pStyle w:val="Prerequisites"/>
      <w:lvlText w:val=""/>
      <w:lvlJc w:val="left"/>
      <w:pPr>
        <w:ind w:left="1080" w:hanging="360"/>
      </w:pPr>
      <w:rPr>
        <w:rFonts w:ascii="Wingdings 2" w:hAnsi="Wingdings 2"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5">
    <w:nsid w:val="415217A7"/>
    <w:multiLevelType w:val="hybridMultilevel"/>
    <w:tmpl w:val="D6089748"/>
    <w:lvl w:ilvl="0" w:tplc="FD648FAE">
      <w:start w:val="1"/>
      <w:numFmt w:val="decimal"/>
      <w:pStyle w:val="Noteh"/>
      <w:lvlText w:val="%1."/>
      <w:lvlJc w:val="left"/>
      <w:pPr>
        <w:ind w:left="1080" w:hanging="360"/>
      </w:pPr>
    </w:lvl>
    <w:lvl w:ilvl="1" w:tplc="A9CA5A76">
      <w:start w:val="1"/>
      <w:numFmt w:val="lowerLetter"/>
      <w:lvlText w:val="%2."/>
      <w:lvlJc w:val="left"/>
      <w:pPr>
        <w:ind w:left="1800" w:hanging="360"/>
      </w:pPr>
    </w:lvl>
    <w:lvl w:ilvl="2" w:tplc="F6969E32" w:tentative="1">
      <w:start w:val="1"/>
      <w:numFmt w:val="lowerRoman"/>
      <w:lvlText w:val="%3."/>
      <w:lvlJc w:val="right"/>
      <w:pPr>
        <w:ind w:left="2520" w:hanging="180"/>
      </w:pPr>
    </w:lvl>
    <w:lvl w:ilvl="3" w:tplc="87A40ED6" w:tentative="1">
      <w:start w:val="1"/>
      <w:numFmt w:val="decimal"/>
      <w:lvlText w:val="%4."/>
      <w:lvlJc w:val="left"/>
      <w:pPr>
        <w:ind w:left="3240" w:hanging="360"/>
      </w:pPr>
    </w:lvl>
    <w:lvl w:ilvl="4" w:tplc="7A3CE8DA" w:tentative="1">
      <w:start w:val="1"/>
      <w:numFmt w:val="lowerLetter"/>
      <w:lvlText w:val="%5."/>
      <w:lvlJc w:val="left"/>
      <w:pPr>
        <w:ind w:left="3960" w:hanging="360"/>
      </w:pPr>
    </w:lvl>
    <w:lvl w:ilvl="5" w:tplc="B8BC9E76" w:tentative="1">
      <w:start w:val="1"/>
      <w:numFmt w:val="lowerRoman"/>
      <w:lvlText w:val="%6."/>
      <w:lvlJc w:val="right"/>
      <w:pPr>
        <w:ind w:left="4680" w:hanging="180"/>
      </w:pPr>
    </w:lvl>
    <w:lvl w:ilvl="6" w:tplc="C4CC61CC" w:tentative="1">
      <w:start w:val="1"/>
      <w:numFmt w:val="decimal"/>
      <w:lvlText w:val="%7."/>
      <w:lvlJc w:val="left"/>
      <w:pPr>
        <w:ind w:left="5400" w:hanging="360"/>
      </w:pPr>
    </w:lvl>
    <w:lvl w:ilvl="7" w:tplc="412CAFE2" w:tentative="1">
      <w:start w:val="1"/>
      <w:numFmt w:val="lowerLetter"/>
      <w:lvlText w:val="%8."/>
      <w:lvlJc w:val="left"/>
      <w:pPr>
        <w:ind w:left="6120" w:hanging="360"/>
      </w:pPr>
    </w:lvl>
    <w:lvl w:ilvl="8" w:tplc="149C03F6" w:tentative="1">
      <w:start w:val="1"/>
      <w:numFmt w:val="lowerRoman"/>
      <w:lvlText w:val="%9."/>
      <w:lvlJc w:val="right"/>
      <w:pPr>
        <w:ind w:left="6840" w:hanging="180"/>
      </w:pPr>
    </w:lvl>
  </w:abstractNum>
  <w:abstractNum w:abstractNumId="16">
    <w:nsid w:val="53B46A32"/>
    <w:multiLevelType w:val="multilevel"/>
    <w:tmpl w:val="C2048E66"/>
    <w:lvl w:ilvl="0">
      <w:start w:val="1"/>
      <w:numFmt w:val="none"/>
      <w:lvlText w:val="%1"/>
      <w:lvlJc w:val="left"/>
      <w:pPr>
        <w:tabs>
          <w:tab w:val="num" w:pos="0"/>
        </w:tabs>
        <w:ind w:left="0" w:firstLine="0"/>
      </w:pPr>
      <w:rPr>
        <w:rFonts w:hint="default"/>
      </w:rPr>
    </w:lvl>
    <w:lvl w:ilvl="1">
      <w:start w:val="1"/>
      <w:numFmt w:val="decimal"/>
      <w:lvlText w:val="%2."/>
      <w:lvlJc w:val="left"/>
      <w:pPr>
        <w:tabs>
          <w:tab w:val="num" w:pos="1008"/>
        </w:tabs>
        <w:ind w:left="1008"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Roman"/>
      <w:lvlText w:val="%4."/>
      <w:lvlJc w:val="left"/>
      <w:pPr>
        <w:ind w:left="2232"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tabs>
          <w:tab w:val="num" w:pos="1008"/>
        </w:tabs>
        <w:ind w:left="1008" w:hanging="360"/>
      </w:pPr>
      <w:rPr>
        <w:rFonts w:hint="default"/>
      </w:rPr>
    </w:lvl>
    <w:lvl w:ilvl="7">
      <w:start w:val="1"/>
      <w:numFmt w:val="lowerLetter"/>
      <w:lvlText w:val="%8."/>
      <w:lvlJc w:val="left"/>
      <w:pPr>
        <w:tabs>
          <w:tab w:val="num" w:pos="1440"/>
        </w:tabs>
        <w:ind w:left="1440" w:hanging="360"/>
      </w:pPr>
      <w:rPr>
        <w:rFonts w:hint="default"/>
      </w:rPr>
    </w:lvl>
    <w:lvl w:ilvl="8">
      <w:start w:val="1"/>
      <w:numFmt w:val="lowerRoman"/>
      <w:lvlText w:val="%9."/>
      <w:lvlJc w:val="left"/>
      <w:pPr>
        <w:ind w:left="3240" w:hanging="360"/>
      </w:pPr>
      <w:rPr>
        <w:rFonts w:hint="default"/>
      </w:rPr>
    </w:lvl>
  </w:abstractNum>
  <w:abstractNum w:abstractNumId="17">
    <w:nsid w:val="593930B0"/>
    <w:multiLevelType w:val="hybridMultilevel"/>
    <w:tmpl w:val="F9D644F4"/>
    <w:lvl w:ilvl="0" w:tplc="1EF2A4EE">
      <w:start w:val="1"/>
      <w:numFmt w:val="bullet"/>
      <w:pStyle w:val="TableListBullet1"/>
      <w:lvlText w:val=""/>
      <w:lvlJc w:val="left"/>
      <w:pPr>
        <w:tabs>
          <w:tab w:val="num" w:pos="360"/>
        </w:tabs>
        <w:ind w:left="360" w:hanging="360"/>
      </w:pPr>
      <w:rPr>
        <w:rFonts w:ascii="Wingdings" w:hAnsi="Wingdings" w:hint="default"/>
        <w:color w:val="E31837"/>
        <w:sz w:val="24"/>
      </w:rPr>
    </w:lvl>
    <w:lvl w:ilvl="1" w:tplc="DB62D80E">
      <w:start w:val="1"/>
      <w:numFmt w:val="bullet"/>
      <w:lvlText w:val="o"/>
      <w:lvlJc w:val="left"/>
      <w:pPr>
        <w:tabs>
          <w:tab w:val="num" w:pos="1440"/>
        </w:tabs>
        <w:ind w:left="1440" w:hanging="360"/>
      </w:pPr>
      <w:rPr>
        <w:rFonts w:ascii="Courier New" w:hAnsi="Courier New" w:hint="default"/>
      </w:rPr>
    </w:lvl>
    <w:lvl w:ilvl="2" w:tplc="21983B4A">
      <w:start w:val="1"/>
      <w:numFmt w:val="bullet"/>
      <w:lvlText w:val=""/>
      <w:lvlJc w:val="left"/>
      <w:pPr>
        <w:tabs>
          <w:tab w:val="num" w:pos="2160"/>
        </w:tabs>
        <w:ind w:left="2160" w:hanging="360"/>
      </w:pPr>
      <w:rPr>
        <w:rFonts w:ascii="Wingdings" w:hAnsi="Wingdings" w:hint="default"/>
      </w:rPr>
    </w:lvl>
    <w:lvl w:ilvl="3" w:tplc="16CC0E8C" w:tentative="1">
      <w:start w:val="1"/>
      <w:numFmt w:val="bullet"/>
      <w:lvlText w:val=""/>
      <w:lvlJc w:val="left"/>
      <w:pPr>
        <w:tabs>
          <w:tab w:val="num" w:pos="2880"/>
        </w:tabs>
        <w:ind w:left="2880" w:hanging="360"/>
      </w:pPr>
      <w:rPr>
        <w:rFonts w:ascii="Symbol" w:hAnsi="Symbol" w:hint="default"/>
      </w:rPr>
    </w:lvl>
    <w:lvl w:ilvl="4" w:tplc="64F689C8" w:tentative="1">
      <w:start w:val="1"/>
      <w:numFmt w:val="bullet"/>
      <w:lvlText w:val="o"/>
      <w:lvlJc w:val="left"/>
      <w:pPr>
        <w:tabs>
          <w:tab w:val="num" w:pos="3600"/>
        </w:tabs>
        <w:ind w:left="3600" w:hanging="360"/>
      </w:pPr>
      <w:rPr>
        <w:rFonts w:ascii="Courier New" w:hAnsi="Courier New" w:hint="default"/>
      </w:rPr>
    </w:lvl>
    <w:lvl w:ilvl="5" w:tplc="4B845564" w:tentative="1">
      <w:start w:val="1"/>
      <w:numFmt w:val="bullet"/>
      <w:lvlText w:val=""/>
      <w:lvlJc w:val="left"/>
      <w:pPr>
        <w:tabs>
          <w:tab w:val="num" w:pos="4320"/>
        </w:tabs>
        <w:ind w:left="4320" w:hanging="360"/>
      </w:pPr>
      <w:rPr>
        <w:rFonts w:ascii="Wingdings" w:hAnsi="Wingdings" w:hint="default"/>
      </w:rPr>
    </w:lvl>
    <w:lvl w:ilvl="6" w:tplc="537C2794" w:tentative="1">
      <w:start w:val="1"/>
      <w:numFmt w:val="bullet"/>
      <w:lvlText w:val=""/>
      <w:lvlJc w:val="left"/>
      <w:pPr>
        <w:tabs>
          <w:tab w:val="num" w:pos="5040"/>
        </w:tabs>
        <w:ind w:left="5040" w:hanging="360"/>
      </w:pPr>
      <w:rPr>
        <w:rFonts w:ascii="Symbol" w:hAnsi="Symbol" w:hint="default"/>
      </w:rPr>
    </w:lvl>
    <w:lvl w:ilvl="7" w:tplc="BCEAF29C" w:tentative="1">
      <w:start w:val="1"/>
      <w:numFmt w:val="bullet"/>
      <w:lvlText w:val="o"/>
      <w:lvlJc w:val="left"/>
      <w:pPr>
        <w:tabs>
          <w:tab w:val="num" w:pos="5760"/>
        </w:tabs>
        <w:ind w:left="5760" w:hanging="360"/>
      </w:pPr>
      <w:rPr>
        <w:rFonts w:ascii="Courier New" w:hAnsi="Courier New" w:hint="default"/>
      </w:rPr>
    </w:lvl>
    <w:lvl w:ilvl="8" w:tplc="0CA2F7A0" w:tentative="1">
      <w:start w:val="1"/>
      <w:numFmt w:val="bullet"/>
      <w:lvlText w:val=""/>
      <w:lvlJc w:val="left"/>
      <w:pPr>
        <w:tabs>
          <w:tab w:val="num" w:pos="6480"/>
        </w:tabs>
        <w:ind w:left="6480" w:hanging="360"/>
      </w:pPr>
      <w:rPr>
        <w:rFonts w:ascii="Wingdings" w:hAnsi="Wingdings" w:hint="default"/>
      </w:rPr>
    </w:lvl>
  </w:abstractNum>
  <w:abstractNum w:abstractNumId="18">
    <w:nsid w:val="64D51EEA"/>
    <w:multiLevelType w:val="hybridMultilevel"/>
    <w:tmpl w:val="6726BC7E"/>
    <w:lvl w:ilvl="0" w:tplc="87320406">
      <w:start w:val="1"/>
      <w:numFmt w:val="bullet"/>
      <w:pStyle w:val="ListBullet2"/>
      <w:lvlText w:val="-"/>
      <w:lvlJc w:val="left"/>
      <w:pPr>
        <w:tabs>
          <w:tab w:val="num" w:pos="1440"/>
        </w:tabs>
        <w:ind w:left="1440" w:hanging="360"/>
      </w:pPr>
      <w:rPr>
        <w:rFonts w:ascii="Adobe Caslon Pro Bold" w:hAnsi="Adobe Caslon Pro Bold" w:hint="default"/>
        <w:b/>
        <w:i w:val="0"/>
        <w:color w:val="E31837"/>
        <w:sz w:val="24"/>
      </w:rPr>
    </w:lvl>
    <w:lvl w:ilvl="1" w:tplc="AB883452" w:tentative="1">
      <w:start w:val="1"/>
      <w:numFmt w:val="bullet"/>
      <w:lvlText w:val="o"/>
      <w:lvlJc w:val="left"/>
      <w:pPr>
        <w:ind w:left="1440" w:hanging="360"/>
      </w:pPr>
      <w:rPr>
        <w:rFonts w:ascii="Courier New" w:hAnsi="Courier New" w:cs="Courier New" w:hint="default"/>
      </w:rPr>
    </w:lvl>
    <w:lvl w:ilvl="2" w:tplc="9E440CF0" w:tentative="1">
      <w:start w:val="1"/>
      <w:numFmt w:val="bullet"/>
      <w:lvlText w:val=""/>
      <w:lvlJc w:val="left"/>
      <w:pPr>
        <w:ind w:left="2160" w:hanging="360"/>
      </w:pPr>
      <w:rPr>
        <w:rFonts w:ascii="Wingdings" w:hAnsi="Wingdings" w:hint="default"/>
      </w:rPr>
    </w:lvl>
    <w:lvl w:ilvl="3" w:tplc="956AA496" w:tentative="1">
      <w:start w:val="1"/>
      <w:numFmt w:val="bullet"/>
      <w:lvlText w:val=""/>
      <w:lvlJc w:val="left"/>
      <w:pPr>
        <w:ind w:left="2880" w:hanging="360"/>
      </w:pPr>
      <w:rPr>
        <w:rFonts w:ascii="Symbol" w:hAnsi="Symbol" w:hint="default"/>
      </w:rPr>
    </w:lvl>
    <w:lvl w:ilvl="4" w:tplc="84C6053A" w:tentative="1">
      <w:start w:val="1"/>
      <w:numFmt w:val="bullet"/>
      <w:lvlText w:val="o"/>
      <w:lvlJc w:val="left"/>
      <w:pPr>
        <w:ind w:left="3600" w:hanging="360"/>
      </w:pPr>
      <w:rPr>
        <w:rFonts w:ascii="Courier New" w:hAnsi="Courier New" w:cs="Courier New" w:hint="default"/>
      </w:rPr>
    </w:lvl>
    <w:lvl w:ilvl="5" w:tplc="E8161A70" w:tentative="1">
      <w:start w:val="1"/>
      <w:numFmt w:val="bullet"/>
      <w:lvlText w:val=""/>
      <w:lvlJc w:val="left"/>
      <w:pPr>
        <w:ind w:left="4320" w:hanging="360"/>
      </w:pPr>
      <w:rPr>
        <w:rFonts w:ascii="Wingdings" w:hAnsi="Wingdings" w:hint="default"/>
      </w:rPr>
    </w:lvl>
    <w:lvl w:ilvl="6" w:tplc="7C6255E4" w:tentative="1">
      <w:start w:val="1"/>
      <w:numFmt w:val="bullet"/>
      <w:lvlText w:val=""/>
      <w:lvlJc w:val="left"/>
      <w:pPr>
        <w:ind w:left="5040" w:hanging="360"/>
      </w:pPr>
      <w:rPr>
        <w:rFonts w:ascii="Symbol" w:hAnsi="Symbol" w:hint="default"/>
      </w:rPr>
    </w:lvl>
    <w:lvl w:ilvl="7" w:tplc="A0707AAE" w:tentative="1">
      <w:start w:val="1"/>
      <w:numFmt w:val="bullet"/>
      <w:lvlText w:val="o"/>
      <w:lvlJc w:val="left"/>
      <w:pPr>
        <w:ind w:left="5760" w:hanging="360"/>
      </w:pPr>
      <w:rPr>
        <w:rFonts w:ascii="Courier New" w:hAnsi="Courier New" w:cs="Courier New" w:hint="default"/>
      </w:rPr>
    </w:lvl>
    <w:lvl w:ilvl="8" w:tplc="F5DC7F1C" w:tentative="1">
      <w:start w:val="1"/>
      <w:numFmt w:val="bullet"/>
      <w:lvlText w:val=""/>
      <w:lvlJc w:val="left"/>
      <w:pPr>
        <w:ind w:left="6480" w:hanging="360"/>
      </w:pPr>
      <w:rPr>
        <w:rFonts w:ascii="Wingdings" w:hAnsi="Wingdings" w:hint="default"/>
      </w:rPr>
    </w:lvl>
  </w:abstractNum>
  <w:abstractNum w:abstractNumId="19">
    <w:nsid w:val="66C02D92"/>
    <w:multiLevelType w:val="hybridMultilevel"/>
    <w:tmpl w:val="640EFD06"/>
    <w:lvl w:ilvl="0" w:tplc="5D283730">
      <w:start w:val="1"/>
      <w:numFmt w:val="bullet"/>
      <w:pStyle w:val="NoteHeading"/>
      <w:lvlText w:val=""/>
      <w:lvlJc w:val="left"/>
      <w:pPr>
        <w:ind w:left="936" w:hanging="360"/>
      </w:pPr>
      <w:rPr>
        <w:rFonts w:ascii="Webdings" w:hAnsi="Webdings" w:hint="default"/>
        <w:b/>
        <w:i w:val="0"/>
        <w:color w:val="000000"/>
        <w:sz w:val="40"/>
      </w:rPr>
    </w:lvl>
    <w:lvl w:ilvl="1" w:tplc="AF107A64" w:tentative="1">
      <w:start w:val="1"/>
      <w:numFmt w:val="bullet"/>
      <w:lvlText w:val="o"/>
      <w:lvlJc w:val="left"/>
      <w:pPr>
        <w:tabs>
          <w:tab w:val="num" w:pos="1440"/>
        </w:tabs>
        <w:ind w:left="1440" w:hanging="360"/>
      </w:pPr>
      <w:rPr>
        <w:rFonts w:ascii="Courier New" w:hAnsi="Courier New" w:hint="default"/>
      </w:rPr>
    </w:lvl>
    <w:lvl w:ilvl="2" w:tplc="CAAE19EA" w:tentative="1">
      <w:start w:val="1"/>
      <w:numFmt w:val="bullet"/>
      <w:lvlText w:val=""/>
      <w:lvlJc w:val="left"/>
      <w:pPr>
        <w:tabs>
          <w:tab w:val="num" w:pos="2160"/>
        </w:tabs>
        <w:ind w:left="2160" w:hanging="360"/>
      </w:pPr>
      <w:rPr>
        <w:rFonts w:ascii="Wingdings" w:hAnsi="Wingdings" w:hint="default"/>
      </w:rPr>
    </w:lvl>
    <w:lvl w:ilvl="3" w:tplc="9D4E4DD6" w:tentative="1">
      <w:start w:val="1"/>
      <w:numFmt w:val="bullet"/>
      <w:lvlText w:val=""/>
      <w:lvlJc w:val="left"/>
      <w:pPr>
        <w:tabs>
          <w:tab w:val="num" w:pos="2880"/>
        </w:tabs>
        <w:ind w:left="2880" w:hanging="360"/>
      </w:pPr>
      <w:rPr>
        <w:rFonts w:ascii="Symbol" w:hAnsi="Symbol" w:hint="default"/>
      </w:rPr>
    </w:lvl>
    <w:lvl w:ilvl="4" w:tplc="75443326" w:tentative="1">
      <w:start w:val="1"/>
      <w:numFmt w:val="bullet"/>
      <w:lvlText w:val="o"/>
      <w:lvlJc w:val="left"/>
      <w:pPr>
        <w:tabs>
          <w:tab w:val="num" w:pos="3600"/>
        </w:tabs>
        <w:ind w:left="3600" w:hanging="360"/>
      </w:pPr>
      <w:rPr>
        <w:rFonts w:ascii="Courier New" w:hAnsi="Courier New" w:hint="default"/>
      </w:rPr>
    </w:lvl>
    <w:lvl w:ilvl="5" w:tplc="B136F0D2" w:tentative="1">
      <w:start w:val="1"/>
      <w:numFmt w:val="bullet"/>
      <w:lvlText w:val=""/>
      <w:lvlJc w:val="left"/>
      <w:pPr>
        <w:tabs>
          <w:tab w:val="num" w:pos="4320"/>
        </w:tabs>
        <w:ind w:left="4320" w:hanging="360"/>
      </w:pPr>
      <w:rPr>
        <w:rFonts w:ascii="Wingdings" w:hAnsi="Wingdings" w:hint="default"/>
      </w:rPr>
    </w:lvl>
    <w:lvl w:ilvl="6" w:tplc="407C2E92" w:tentative="1">
      <w:start w:val="1"/>
      <w:numFmt w:val="bullet"/>
      <w:lvlText w:val=""/>
      <w:lvlJc w:val="left"/>
      <w:pPr>
        <w:tabs>
          <w:tab w:val="num" w:pos="5040"/>
        </w:tabs>
        <w:ind w:left="5040" w:hanging="360"/>
      </w:pPr>
      <w:rPr>
        <w:rFonts w:ascii="Symbol" w:hAnsi="Symbol" w:hint="default"/>
      </w:rPr>
    </w:lvl>
    <w:lvl w:ilvl="7" w:tplc="210C50F8" w:tentative="1">
      <w:start w:val="1"/>
      <w:numFmt w:val="bullet"/>
      <w:lvlText w:val="o"/>
      <w:lvlJc w:val="left"/>
      <w:pPr>
        <w:tabs>
          <w:tab w:val="num" w:pos="5760"/>
        </w:tabs>
        <w:ind w:left="5760" w:hanging="360"/>
      </w:pPr>
      <w:rPr>
        <w:rFonts w:ascii="Courier New" w:hAnsi="Courier New" w:hint="default"/>
      </w:rPr>
    </w:lvl>
    <w:lvl w:ilvl="8" w:tplc="CD5E0EBA" w:tentative="1">
      <w:start w:val="1"/>
      <w:numFmt w:val="bullet"/>
      <w:lvlText w:val=""/>
      <w:lvlJc w:val="left"/>
      <w:pPr>
        <w:tabs>
          <w:tab w:val="num" w:pos="6480"/>
        </w:tabs>
        <w:ind w:left="6480" w:hanging="360"/>
      </w:pPr>
      <w:rPr>
        <w:rFonts w:ascii="Wingdings" w:hAnsi="Wingdings" w:hint="default"/>
      </w:rPr>
    </w:lvl>
  </w:abstractNum>
  <w:abstractNum w:abstractNumId="20">
    <w:nsid w:val="7161794C"/>
    <w:multiLevelType w:val="hybridMultilevel"/>
    <w:tmpl w:val="487C1DBA"/>
    <w:lvl w:ilvl="0" w:tplc="E81C2474">
      <w:start w:val="1"/>
      <w:numFmt w:val="bullet"/>
      <w:pStyle w:val="ListBullet1"/>
      <w:lvlText w:val=""/>
      <w:lvlJc w:val="left"/>
      <w:pPr>
        <w:tabs>
          <w:tab w:val="num" w:pos="1008"/>
        </w:tabs>
        <w:ind w:left="1008" w:hanging="360"/>
      </w:pPr>
      <w:rPr>
        <w:rFonts w:ascii="Wingdings" w:hAnsi="Wingdings" w:hint="default"/>
        <w:color w:val="E31837"/>
        <w:sz w:val="24"/>
      </w:rPr>
    </w:lvl>
    <w:lvl w:ilvl="1" w:tplc="F1E458F8">
      <w:start w:val="1"/>
      <w:numFmt w:val="bullet"/>
      <w:lvlText w:val="o"/>
      <w:lvlJc w:val="left"/>
      <w:pPr>
        <w:tabs>
          <w:tab w:val="num" w:pos="1440"/>
        </w:tabs>
        <w:ind w:left="1440" w:hanging="360"/>
      </w:pPr>
      <w:rPr>
        <w:rFonts w:ascii="Courier New" w:hAnsi="Courier New" w:hint="default"/>
      </w:rPr>
    </w:lvl>
    <w:lvl w:ilvl="2" w:tplc="7B3AE9AC">
      <w:start w:val="1"/>
      <w:numFmt w:val="bullet"/>
      <w:lvlText w:val=""/>
      <w:lvlJc w:val="left"/>
      <w:pPr>
        <w:tabs>
          <w:tab w:val="num" w:pos="2160"/>
        </w:tabs>
        <w:ind w:left="2160" w:hanging="360"/>
      </w:pPr>
      <w:rPr>
        <w:rFonts w:ascii="Wingdings" w:hAnsi="Wingdings" w:hint="default"/>
      </w:rPr>
    </w:lvl>
    <w:lvl w:ilvl="3" w:tplc="0ACC8B70" w:tentative="1">
      <w:start w:val="1"/>
      <w:numFmt w:val="bullet"/>
      <w:lvlText w:val=""/>
      <w:lvlJc w:val="left"/>
      <w:pPr>
        <w:tabs>
          <w:tab w:val="num" w:pos="2880"/>
        </w:tabs>
        <w:ind w:left="2880" w:hanging="360"/>
      </w:pPr>
      <w:rPr>
        <w:rFonts w:ascii="Symbol" w:hAnsi="Symbol" w:hint="default"/>
      </w:rPr>
    </w:lvl>
    <w:lvl w:ilvl="4" w:tplc="AEA207CC" w:tentative="1">
      <w:start w:val="1"/>
      <w:numFmt w:val="bullet"/>
      <w:lvlText w:val="o"/>
      <w:lvlJc w:val="left"/>
      <w:pPr>
        <w:tabs>
          <w:tab w:val="num" w:pos="3600"/>
        </w:tabs>
        <w:ind w:left="3600" w:hanging="360"/>
      </w:pPr>
      <w:rPr>
        <w:rFonts w:ascii="Courier New" w:hAnsi="Courier New" w:hint="default"/>
      </w:rPr>
    </w:lvl>
    <w:lvl w:ilvl="5" w:tplc="8592C1F4" w:tentative="1">
      <w:start w:val="1"/>
      <w:numFmt w:val="bullet"/>
      <w:lvlText w:val=""/>
      <w:lvlJc w:val="left"/>
      <w:pPr>
        <w:tabs>
          <w:tab w:val="num" w:pos="4320"/>
        </w:tabs>
        <w:ind w:left="4320" w:hanging="360"/>
      </w:pPr>
      <w:rPr>
        <w:rFonts w:ascii="Wingdings" w:hAnsi="Wingdings" w:hint="default"/>
      </w:rPr>
    </w:lvl>
    <w:lvl w:ilvl="6" w:tplc="531A811C" w:tentative="1">
      <w:start w:val="1"/>
      <w:numFmt w:val="bullet"/>
      <w:lvlText w:val=""/>
      <w:lvlJc w:val="left"/>
      <w:pPr>
        <w:tabs>
          <w:tab w:val="num" w:pos="5040"/>
        </w:tabs>
        <w:ind w:left="5040" w:hanging="360"/>
      </w:pPr>
      <w:rPr>
        <w:rFonts w:ascii="Symbol" w:hAnsi="Symbol" w:hint="default"/>
      </w:rPr>
    </w:lvl>
    <w:lvl w:ilvl="7" w:tplc="A4A4B980" w:tentative="1">
      <w:start w:val="1"/>
      <w:numFmt w:val="bullet"/>
      <w:lvlText w:val="o"/>
      <w:lvlJc w:val="left"/>
      <w:pPr>
        <w:tabs>
          <w:tab w:val="num" w:pos="5760"/>
        </w:tabs>
        <w:ind w:left="5760" w:hanging="360"/>
      </w:pPr>
      <w:rPr>
        <w:rFonts w:ascii="Courier New" w:hAnsi="Courier New" w:hint="default"/>
      </w:rPr>
    </w:lvl>
    <w:lvl w:ilvl="8" w:tplc="08A4EA9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2"/>
  </w:num>
  <w:num w:numId="4">
    <w:abstractNumId w:val="12"/>
  </w:num>
  <w:num w:numId="5">
    <w:abstractNumId w:val="11"/>
  </w:num>
  <w:num w:numId="6">
    <w:abstractNumId w:val="1"/>
  </w:num>
  <w:num w:numId="7">
    <w:abstractNumId w:val="8"/>
  </w:num>
  <w:num w:numId="8">
    <w:abstractNumId w:val="6"/>
  </w:num>
  <w:num w:numId="9">
    <w:abstractNumId w:val="3"/>
  </w:num>
  <w:num w:numId="10">
    <w:abstractNumId w:val="20"/>
  </w:num>
  <w:num w:numId="11">
    <w:abstractNumId w:val="18"/>
  </w:num>
  <w:num w:numId="12">
    <w:abstractNumId w:val="5"/>
  </w:num>
  <w:num w:numId="13">
    <w:abstractNumId w:val="4"/>
  </w:num>
  <w:num w:numId="14">
    <w:abstractNumId w:val="19"/>
  </w:num>
  <w:num w:numId="15">
    <w:abstractNumId w:val="10"/>
  </w:num>
  <w:num w:numId="16">
    <w:abstractNumId w:val="14"/>
  </w:num>
  <w:num w:numId="17">
    <w:abstractNumId w:val="15"/>
  </w:num>
  <w:num w:numId="18">
    <w:abstractNumId w:val="7"/>
  </w:num>
  <w:num w:numId="19">
    <w:abstractNumId w:val="2"/>
    <w:lvlOverride w:ilvl="0">
      <w:startOverride w:val="1"/>
    </w:lvlOverride>
  </w:num>
  <w:num w:numId="20">
    <w:abstractNumId w:val="2"/>
    <w:lvlOverride w:ilvl="0">
      <w:startOverride w:val="1"/>
    </w:lvlOverride>
  </w:num>
  <w:num w:numId="21">
    <w:abstractNumId w:val="9"/>
  </w:num>
  <w:num w:numId="22">
    <w:abstractNumId w:val="16"/>
  </w:num>
  <w:num w:numId="23">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mirrorMargin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1"/>
  <w:activeWritingStyle w:appName="MSWord" w:lang="en-IN" w:vendorID="64" w:dllVersion="131078" w:nlCheck="1"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32"/>
  <w:clickAndTypeStyle w:val="BodyText20"/>
  <w:evenAndOddHeaders/>
  <w:drawingGridHorizontalSpacing w:val="120"/>
  <w:displayHorizont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13A96"/>
    <w:rsid w:val="000007FC"/>
    <w:rsid w:val="00000CAE"/>
    <w:rsid w:val="00001579"/>
    <w:rsid w:val="00005031"/>
    <w:rsid w:val="00006067"/>
    <w:rsid w:val="00007A1B"/>
    <w:rsid w:val="00010ADB"/>
    <w:rsid w:val="00013604"/>
    <w:rsid w:val="00014B7C"/>
    <w:rsid w:val="000150EA"/>
    <w:rsid w:val="00021C42"/>
    <w:rsid w:val="00022E41"/>
    <w:rsid w:val="00023574"/>
    <w:rsid w:val="0002743C"/>
    <w:rsid w:val="000308C9"/>
    <w:rsid w:val="00031438"/>
    <w:rsid w:val="000331D0"/>
    <w:rsid w:val="0003670A"/>
    <w:rsid w:val="000403F6"/>
    <w:rsid w:val="00040516"/>
    <w:rsid w:val="00040EB0"/>
    <w:rsid w:val="000418D9"/>
    <w:rsid w:val="00041FDA"/>
    <w:rsid w:val="0004225C"/>
    <w:rsid w:val="00047EFE"/>
    <w:rsid w:val="00051823"/>
    <w:rsid w:val="00051B43"/>
    <w:rsid w:val="00051C01"/>
    <w:rsid w:val="00053ABD"/>
    <w:rsid w:val="00053CCA"/>
    <w:rsid w:val="00054D0C"/>
    <w:rsid w:val="00057A74"/>
    <w:rsid w:val="000601BC"/>
    <w:rsid w:val="00060C72"/>
    <w:rsid w:val="00062B9C"/>
    <w:rsid w:val="00062F81"/>
    <w:rsid w:val="00063332"/>
    <w:rsid w:val="0006354A"/>
    <w:rsid w:val="000648EB"/>
    <w:rsid w:val="00064A9C"/>
    <w:rsid w:val="0006504C"/>
    <w:rsid w:val="00065CF2"/>
    <w:rsid w:val="000677BC"/>
    <w:rsid w:val="0007147B"/>
    <w:rsid w:val="000728B6"/>
    <w:rsid w:val="00072B02"/>
    <w:rsid w:val="00073478"/>
    <w:rsid w:val="00074F19"/>
    <w:rsid w:val="00077E43"/>
    <w:rsid w:val="00077EC8"/>
    <w:rsid w:val="0008069D"/>
    <w:rsid w:val="000808BB"/>
    <w:rsid w:val="000809CB"/>
    <w:rsid w:val="00080C59"/>
    <w:rsid w:val="000856BF"/>
    <w:rsid w:val="00085EDE"/>
    <w:rsid w:val="00086C67"/>
    <w:rsid w:val="00087538"/>
    <w:rsid w:val="00090581"/>
    <w:rsid w:val="00091876"/>
    <w:rsid w:val="000943CD"/>
    <w:rsid w:val="00094D58"/>
    <w:rsid w:val="00095543"/>
    <w:rsid w:val="00095854"/>
    <w:rsid w:val="0009636F"/>
    <w:rsid w:val="00097695"/>
    <w:rsid w:val="000A1FBE"/>
    <w:rsid w:val="000A268F"/>
    <w:rsid w:val="000A29C3"/>
    <w:rsid w:val="000A376B"/>
    <w:rsid w:val="000A4ABE"/>
    <w:rsid w:val="000A7F5A"/>
    <w:rsid w:val="000B03D0"/>
    <w:rsid w:val="000B0B6A"/>
    <w:rsid w:val="000B1B55"/>
    <w:rsid w:val="000B3029"/>
    <w:rsid w:val="000B435C"/>
    <w:rsid w:val="000B4645"/>
    <w:rsid w:val="000B53A2"/>
    <w:rsid w:val="000B6145"/>
    <w:rsid w:val="000C0CAE"/>
    <w:rsid w:val="000C1F09"/>
    <w:rsid w:val="000C1FFA"/>
    <w:rsid w:val="000C30E9"/>
    <w:rsid w:val="000C4A3A"/>
    <w:rsid w:val="000C6881"/>
    <w:rsid w:val="000C725F"/>
    <w:rsid w:val="000D006E"/>
    <w:rsid w:val="000D1EF5"/>
    <w:rsid w:val="000D3787"/>
    <w:rsid w:val="000D42AC"/>
    <w:rsid w:val="000D560C"/>
    <w:rsid w:val="000D5E28"/>
    <w:rsid w:val="000D76FC"/>
    <w:rsid w:val="000E07B8"/>
    <w:rsid w:val="000E1599"/>
    <w:rsid w:val="000E2684"/>
    <w:rsid w:val="000E68B8"/>
    <w:rsid w:val="000E6B79"/>
    <w:rsid w:val="000F045A"/>
    <w:rsid w:val="000F2D50"/>
    <w:rsid w:val="000F2E9E"/>
    <w:rsid w:val="000F3D98"/>
    <w:rsid w:val="000F49CF"/>
    <w:rsid w:val="000F6051"/>
    <w:rsid w:val="000F663C"/>
    <w:rsid w:val="001056BC"/>
    <w:rsid w:val="00105FE0"/>
    <w:rsid w:val="00107813"/>
    <w:rsid w:val="00107D83"/>
    <w:rsid w:val="00110456"/>
    <w:rsid w:val="00110B98"/>
    <w:rsid w:val="00111E3D"/>
    <w:rsid w:val="00111ECD"/>
    <w:rsid w:val="0011201B"/>
    <w:rsid w:val="001146F3"/>
    <w:rsid w:val="001157A9"/>
    <w:rsid w:val="0011582A"/>
    <w:rsid w:val="00116410"/>
    <w:rsid w:val="0012155F"/>
    <w:rsid w:val="00122642"/>
    <w:rsid w:val="001226CB"/>
    <w:rsid w:val="00122CF6"/>
    <w:rsid w:val="00123C19"/>
    <w:rsid w:val="001255C5"/>
    <w:rsid w:val="001274B3"/>
    <w:rsid w:val="00127850"/>
    <w:rsid w:val="00130F1E"/>
    <w:rsid w:val="001335F0"/>
    <w:rsid w:val="0013399E"/>
    <w:rsid w:val="001353FB"/>
    <w:rsid w:val="00136C8B"/>
    <w:rsid w:val="00140666"/>
    <w:rsid w:val="00141E34"/>
    <w:rsid w:val="00143C07"/>
    <w:rsid w:val="001446C1"/>
    <w:rsid w:val="001466D8"/>
    <w:rsid w:val="001479A3"/>
    <w:rsid w:val="00152D7D"/>
    <w:rsid w:val="00154281"/>
    <w:rsid w:val="0015460D"/>
    <w:rsid w:val="00154B62"/>
    <w:rsid w:val="0015535A"/>
    <w:rsid w:val="0015718E"/>
    <w:rsid w:val="00161ADA"/>
    <w:rsid w:val="00162779"/>
    <w:rsid w:val="001629FD"/>
    <w:rsid w:val="00163BF4"/>
    <w:rsid w:val="001646F3"/>
    <w:rsid w:val="0016625B"/>
    <w:rsid w:val="0016740C"/>
    <w:rsid w:val="00167606"/>
    <w:rsid w:val="0017080D"/>
    <w:rsid w:val="00170A16"/>
    <w:rsid w:val="00170F14"/>
    <w:rsid w:val="00173E9A"/>
    <w:rsid w:val="001755E9"/>
    <w:rsid w:val="00176721"/>
    <w:rsid w:val="00177F3A"/>
    <w:rsid w:val="00180061"/>
    <w:rsid w:val="00180D59"/>
    <w:rsid w:val="001814BE"/>
    <w:rsid w:val="00183C85"/>
    <w:rsid w:val="00184383"/>
    <w:rsid w:val="0018460A"/>
    <w:rsid w:val="00184ECE"/>
    <w:rsid w:val="0018543E"/>
    <w:rsid w:val="00186769"/>
    <w:rsid w:val="00186EE9"/>
    <w:rsid w:val="001912F7"/>
    <w:rsid w:val="0019175B"/>
    <w:rsid w:val="0019209A"/>
    <w:rsid w:val="00194023"/>
    <w:rsid w:val="001961E7"/>
    <w:rsid w:val="001972EF"/>
    <w:rsid w:val="001976D2"/>
    <w:rsid w:val="00197EDF"/>
    <w:rsid w:val="001A0E44"/>
    <w:rsid w:val="001A4B21"/>
    <w:rsid w:val="001A5021"/>
    <w:rsid w:val="001A6232"/>
    <w:rsid w:val="001A79D8"/>
    <w:rsid w:val="001B03B8"/>
    <w:rsid w:val="001B0426"/>
    <w:rsid w:val="001B0E99"/>
    <w:rsid w:val="001B2805"/>
    <w:rsid w:val="001B498E"/>
    <w:rsid w:val="001B60CD"/>
    <w:rsid w:val="001C0041"/>
    <w:rsid w:val="001C283F"/>
    <w:rsid w:val="001C2AD4"/>
    <w:rsid w:val="001C7B95"/>
    <w:rsid w:val="001D1B53"/>
    <w:rsid w:val="001D3298"/>
    <w:rsid w:val="001D381D"/>
    <w:rsid w:val="001D46B7"/>
    <w:rsid w:val="001D4BBF"/>
    <w:rsid w:val="001E0DF7"/>
    <w:rsid w:val="001E384E"/>
    <w:rsid w:val="001E60A5"/>
    <w:rsid w:val="001E6556"/>
    <w:rsid w:val="001E72CC"/>
    <w:rsid w:val="001E7427"/>
    <w:rsid w:val="001F076E"/>
    <w:rsid w:val="001F1545"/>
    <w:rsid w:val="001F2AEE"/>
    <w:rsid w:val="001F3757"/>
    <w:rsid w:val="001F426D"/>
    <w:rsid w:val="001F4C67"/>
    <w:rsid w:val="001F5BBD"/>
    <w:rsid w:val="001F6954"/>
    <w:rsid w:val="002015B2"/>
    <w:rsid w:val="00201CD1"/>
    <w:rsid w:val="002070E4"/>
    <w:rsid w:val="00212D46"/>
    <w:rsid w:val="00216D9C"/>
    <w:rsid w:val="00220D80"/>
    <w:rsid w:val="00222EE5"/>
    <w:rsid w:val="002238FC"/>
    <w:rsid w:val="0022470C"/>
    <w:rsid w:val="00226CE9"/>
    <w:rsid w:val="00227763"/>
    <w:rsid w:val="00227FE9"/>
    <w:rsid w:val="002348D4"/>
    <w:rsid w:val="002408EA"/>
    <w:rsid w:val="00241102"/>
    <w:rsid w:val="00242A1D"/>
    <w:rsid w:val="00247012"/>
    <w:rsid w:val="00252BDE"/>
    <w:rsid w:val="00257BF6"/>
    <w:rsid w:val="00260D90"/>
    <w:rsid w:val="00262A18"/>
    <w:rsid w:val="00263650"/>
    <w:rsid w:val="00265359"/>
    <w:rsid w:val="00270800"/>
    <w:rsid w:val="00270DEF"/>
    <w:rsid w:val="00271909"/>
    <w:rsid w:val="00276C65"/>
    <w:rsid w:val="002809C1"/>
    <w:rsid w:val="00281306"/>
    <w:rsid w:val="002838A8"/>
    <w:rsid w:val="00283F98"/>
    <w:rsid w:val="002857D4"/>
    <w:rsid w:val="00286312"/>
    <w:rsid w:val="0028698D"/>
    <w:rsid w:val="00286AFB"/>
    <w:rsid w:val="00287DEB"/>
    <w:rsid w:val="00290B8C"/>
    <w:rsid w:val="00290DA1"/>
    <w:rsid w:val="00291E7C"/>
    <w:rsid w:val="002932E4"/>
    <w:rsid w:val="00294B08"/>
    <w:rsid w:val="002972B7"/>
    <w:rsid w:val="002A377F"/>
    <w:rsid w:val="002A4AD7"/>
    <w:rsid w:val="002A5A98"/>
    <w:rsid w:val="002A6E83"/>
    <w:rsid w:val="002B1801"/>
    <w:rsid w:val="002B5D35"/>
    <w:rsid w:val="002B6294"/>
    <w:rsid w:val="002B74C9"/>
    <w:rsid w:val="002B77F9"/>
    <w:rsid w:val="002C1049"/>
    <w:rsid w:val="002C21DC"/>
    <w:rsid w:val="002C33C8"/>
    <w:rsid w:val="002D2A94"/>
    <w:rsid w:val="002D521B"/>
    <w:rsid w:val="002E5D63"/>
    <w:rsid w:val="002E67A3"/>
    <w:rsid w:val="002E697F"/>
    <w:rsid w:val="002E6BB3"/>
    <w:rsid w:val="002E74DD"/>
    <w:rsid w:val="002F0143"/>
    <w:rsid w:val="002F2B8A"/>
    <w:rsid w:val="002F366D"/>
    <w:rsid w:val="002F387E"/>
    <w:rsid w:val="002F4FB1"/>
    <w:rsid w:val="002F682F"/>
    <w:rsid w:val="00301114"/>
    <w:rsid w:val="003044D2"/>
    <w:rsid w:val="0031014D"/>
    <w:rsid w:val="00310528"/>
    <w:rsid w:val="003120A9"/>
    <w:rsid w:val="0031223B"/>
    <w:rsid w:val="0031394F"/>
    <w:rsid w:val="00316609"/>
    <w:rsid w:val="00317A4C"/>
    <w:rsid w:val="00320E9F"/>
    <w:rsid w:val="003212DF"/>
    <w:rsid w:val="00321F19"/>
    <w:rsid w:val="003225C8"/>
    <w:rsid w:val="003226E1"/>
    <w:rsid w:val="003318A6"/>
    <w:rsid w:val="00331A5B"/>
    <w:rsid w:val="003320F4"/>
    <w:rsid w:val="00333C5D"/>
    <w:rsid w:val="00333CFA"/>
    <w:rsid w:val="00335C78"/>
    <w:rsid w:val="0034162A"/>
    <w:rsid w:val="00341668"/>
    <w:rsid w:val="00343917"/>
    <w:rsid w:val="00343F3A"/>
    <w:rsid w:val="00344DFB"/>
    <w:rsid w:val="00347153"/>
    <w:rsid w:val="0035002D"/>
    <w:rsid w:val="003503C8"/>
    <w:rsid w:val="00352F6B"/>
    <w:rsid w:val="003530C5"/>
    <w:rsid w:val="00361945"/>
    <w:rsid w:val="003646F5"/>
    <w:rsid w:val="003657DB"/>
    <w:rsid w:val="003661C1"/>
    <w:rsid w:val="00372AAB"/>
    <w:rsid w:val="003744C9"/>
    <w:rsid w:val="00374AAE"/>
    <w:rsid w:val="00375A94"/>
    <w:rsid w:val="00382C51"/>
    <w:rsid w:val="003859EA"/>
    <w:rsid w:val="00387B28"/>
    <w:rsid w:val="0039151E"/>
    <w:rsid w:val="00391AFB"/>
    <w:rsid w:val="0039274A"/>
    <w:rsid w:val="00392836"/>
    <w:rsid w:val="00392AD2"/>
    <w:rsid w:val="003933C0"/>
    <w:rsid w:val="00394EBF"/>
    <w:rsid w:val="0039522E"/>
    <w:rsid w:val="00395795"/>
    <w:rsid w:val="00396C8C"/>
    <w:rsid w:val="003A01BA"/>
    <w:rsid w:val="003A0AAE"/>
    <w:rsid w:val="003A2F2A"/>
    <w:rsid w:val="003A7225"/>
    <w:rsid w:val="003A7CC8"/>
    <w:rsid w:val="003B0892"/>
    <w:rsid w:val="003B193A"/>
    <w:rsid w:val="003B3FA6"/>
    <w:rsid w:val="003B5330"/>
    <w:rsid w:val="003C0606"/>
    <w:rsid w:val="003C0C13"/>
    <w:rsid w:val="003C1902"/>
    <w:rsid w:val="003C4958"/>
    <w:rsid w:val="003C4C35"/>
    <w:rsid w:val="003C54BB"/>
    <w:rsid w:val="003C54F0"/>
    <w:rsid w:val="003D1959"/>
    <w:rsid w:val="003D30B7"/>
    <w:rsid w:val="003D3FD5"/>
    <w:rsid w:val="003D4CF0"/>
    <w:rsid w:val="003D73FC"/>
    <w:rsid w:val="003E41B3"/>
    <w:rsid w:val="003E497E"/>
    <w:rsid w:val="003E6177"/>
    <w:rsid w:val="003E715B"/>
    <w:rsid w:val="003F1DC8"/>
    <w:rsid w:val="003F4424"/>
    <w:rsid w:val="00400FA8"/>
    <w:rsid w:val="00401EA9"/>
    <w:rsid w:val="004039F6"/>
    <w:rsid w:val="00404B01"/>
    <w:rsid w:val="00407BD5"/>
    <w:rsid w:val="004102A2"/>
    <w:rsid w:val="004118F1"/>
    <w:rsid w:val="00411F86"/>
    <w:rsid w:val="00412E96"/>
    <w:rsid w:val="00415AEC"/>
    <w:rsid w:val="004176C4"/>
    <w:rsid w:val="0041793D"/>
    <w:rsid w:val="00422DE0"/>
    <w:rsid w:val="004247F7"/>
    <w:rsid w:val="00425311"/>
    <w:rsid w:val="00430F33"/>
    <w:rsid w:val="004324E8"/>
    <w:rsid w:val="0043305E"/>
    <w:rsid w:val="00433964"/>
    <w:rsid w:val="0044450B"/>
    <w:rsid w:val="004464AF"/>
    <w:rsid w:val="00450B3B"/>
    <w:rsid w:val="00450D35"/>
    <w:rsid w:val="00451850"/>
    <w:rsid w:val="00453B67"/>
    <w:rsid w:val="004550DC"/>
    <w:rsid w:val="00455745"/>
    <w:rsid w:val="00455FB8"/>
    <w:rsid w:val="0045661F"/>
    <w:rsid w:val="00456C1A"/>
    <w:rsid w:val="00460713"/>
    <w:rsid w:val="004619B4"/>
    <w:rsid w:val="00464A0D"/>
    <w:rsid w:val="00464BCC"/>
    <w:rsid w:val="00465004"/>
    <w:rsid w:val="004654BD"/>
    <w:rsid w:val="00470D61"/>
    <w:rsid w:val="00472BC1"/>
    <w:rsid w:val="004732B3"/>
    <w:rsid w:val="004749A8"/>
    <w:rsid w:val="004753A5"/>
    <w:rsid w:val="0047579E"/>
    <w:rsid w:val="00475CC9"/>
    <w:rsid w:val="00476667"/>
    <w:rsid w:val="00480201"/>
    <w:rsid w:val="00481040"/>
    <w:rsid w:val="00482B3B"/>
    <w:rsid w:val="00483083"/>
    <w:rsid w:val="00485150"/>
    <w:rsid w:val="00485718"/>
    <w:rsid w:val="00486119"/>
    <w:rsid w:val="00490185"/>
    <w:rsid w:val="0049069A"/>
    <w:rsid w:val="00490F0E"/>
    <w:rsid w:val="00491E09"/>
    <w:rsid w:val="00494110"/>
    <w:rsid w:val="00495AC5"/>
    <w:rsid w:val="00495C15"/>
    <w:rsid w:val="00495C3F"/>
    <w:rsid w:val="00497E3E"/>
    <w:rsid w:val="004A154E"/>
    <w:rsid w:val="004A3107"/>
    <w:rsid w:val="004A5921"/>
    <w:rsid w:val="004B0EA0"/>
    <w:rsid w:val="004B1367"/>
    <w:rsid w:val="004B2EF5"/>
    <w:rsid w:val="004B2FAA"/>
    <w:rsid w:val="004B557B"/>
    <w:rsid w:val="004B5B48"/>
    <w:rsid w:val="004C1B19"/>
    <w:rsid w:val="004C45D6"/>
    <w:rsid w:val="004C52AD"/>
    <w:rsid w:val="004C56D5"/>
    <w:rsid w:val="004C5B71"/>
    <w:rsid w:val="004C7961"/>
    <w:rsid w:val="004D258D"/>
    <w:rsid w:val="004D33C3"/>
    <w:rsid w:val="004D4C0D"/>
    <w:rsid w:val="004D7097"/>
    <w:rsid w:val="004E049A"/>
    <w:rsid w:val="004E2E7F"/>
    <w:rsid w:val="004E4762"/>
    <w:rsid w:val="004E76A0"/>
    <w:rsid w:val="004F16B5"/>
    <w:rsid w:val="004F269C"/>
    <w:rsid w:val="004F4E24"/>
    <w:rsid w:val="004F57E2"/>
    <w:rsid w:val="004F59B2"/>
    <w:rsid w:val="004F6101"/>
    <w:rsid w:val="004F6271"/>
    <w:rsid w:val="004F6802"/>
    <w:rsid w:val="00502606"/>
    <w:rsid w:val="005029DA"/>
    <w:rsid w:val="00502E84"/>
    <w:rsid w:val="00503ACB"/>
    <w:rsid w:val="00504589"/>
    <w:rsid w:val="00505CF9"/>
    <w:rsid w:val="005064E5"/>
    <w:rsid w:val="00507885"/>
    <w:rsid w:val="00515A86"/>
    <w:rsid w:val="00520351"/>
    <w:rsid w:val="005210C7"/>
    <w:rsid w:val="00527167"/>
    <w:rsid w:val="00534446"/>
    <w:rsid w:val="0053602A"/>
    <w:rsid w:val="0054065A"/>
    <w:rsid w:val="00541368"/>
    <w:rsid w:val="005441A8"/>
    <w:rsid w:val="00545836"/>
    <w:rsid w:val="00547FA5"/>
    <w:rsid w:val="00550590"/>
    <w:rsid w:val="0055194B"/>
    <w:rsid w:val="00554212"/>
    <w:rsid w:val="00554F49"/>
    <w:rsid w:val="00555D55"/>
    <w:rsid w:val="0055770F"/>
    <w:rsid w:val="005600DA"/>
    <w:rsid w:val="00561855"/>
    <w:rsid w:val="0056298D"/>
    <w:rsid w:val="00564DFC"/>
    <w:rsid w:val="00564FFE"/>
    <w:rsid w:val="00565434"/>
    <w:rsid w:val="00566183"/>
    <w:rsid w:val="00570E87"/>
    <w:rsid w:val="00571BF9"/>
    <w:rsid w:val="00576A54"/>
    <w:rsid w:val="00577932"/>
    <w:rsid w:val="005800FE"/>
    <w:rsid w:val="00581B84"/>
    <w:rsid w:val="00585DF6"/>
    <w:rsid w:val="005905DC"/>
    <w:rsid w:val="0059461E"/>
    <w:rsid w:val="005965DE"/>
    <w:rsid w:val="005A1BA7"/>
    <w:rsid w:val="005A26D2"/>
    <w:rsid w:val="005A4074"/>
    <w:rsid w:val="005A542E"/>
    <w:rsid w:val="005A5D10"/>
    <w:rsid w:val="005A6024"/>
    <w:rsid w:val="005B039C"/>
    <w:rsid w:val="005B0D4F"/>
    <w:rsid w:val="005B5600"/>
    <w:rsid w:val="005C0057"/>
    <w:rsid w:val="005C0499"/>
    <w:rsid w:val="005C1839"/>
    <w:rsid w:val="005C1C56"/>
    <w:rsid w:val="005C2AAD"/>
    <w:rsid w:val="005C3335"/>
    <w:rsid w:val="005C3DE5"/>
    <w:rsid w:val="005C5FFB"/>
    <w:rsid w:val="005C63E6"/>
    <w:rsid w:val="005C7AD6"/>
    <w:rsid w:val="005D3324"/>
    <w:rsid w:val="005D3690"/>
    <w:rsid w:val="005D5461"/>
    <w:rsid w:val="005D60B1"/>
    <w:rsid w:val="005E122D"/>
    <w:rsid w:val="005E1AEE"/>
    <w:rsid w:val="005E1B08"/>
    <w:rsid w:val="005E2A72"/>
    <w:rsid w:val="005E3AC0"/>
    <w:rsid w:val="005E609D"/>
    <w:rsid w:val="005E7BB6"/>
    <w:rsid w:val="005F0AE5"/>
    <w:rsid w:val="005F1B00"/>
    <w:rsid w:val="005F2EB8"/>
    <w:rsid w:val="005F36D9"/>
    <w:rsid w:val="005F3D86"/>
    <w:rsid w:val="005F53AC"/>
    <w:rsid w:val="005F6C78"/>
    <w:rsid w:val="005F739D"/>
    <w:rsid w:val="0060157E"/>
    <w:rsid w:val="00602465"/>
    <w:rsid w:val="00602562"/>
    <w:rsid w:val="00603005"/>
    <w:rsid w:val="00603047"/>
    <w:rsid w:val="006034BE"/>
    <w:rsid w:val="00604030"/>
    <w:rsid w:val="00604357"/>
    <w:rsid w:val="00605B9F"/>
    <w:rsid w:val="00610B61"/>
    <w:rsid w:val="00611AF6"/>
    <w:rsid w:val="00612AB1"/>
    <w:rsid w:val="00616704"/>
    <w:rsid w:val="006237C6"/>
    <w:rsid w:val="006239D6"/>
    <w:rsid w:val="006244EA"/>
    <w:rsid w:val="006246AE"/>
    <w:rsid w:val="006302E4"/>
    <w:rsid w:val="00632464"/>
    <w:rsid w:val="00633FEF"/>
    <w:rsid w:val="00645D29"/>
    <w:rsid w:val="00647534"/>
    <w:rsid w:val="006476F3"/>
    <w:rsid w:val="00650153"/>
    <w:rsid w:val="006507D8"/>
    <w:rsid w:val="00650A39"/>
    <w:rsid w:val="006526EE"/>
    <w:rsid w:val="00653008"/>
    <w:rsid w:val="0065304D"/>
    <w:rsid w:val="00653438"/>
    <w:rsid w:val="00654544"/>
    <w:rsid w:val="00660FB4"/>
    <w:rsid w:val="006617F6"/>
    <w:rsid w:val="00662CBA"/>
    <w:rsid w:val="006671E5"/>
    <w:rsid w:val="00667340"/>
    <w:rsid w:val="006705CC"/>
    <w:rsid w:val="00673E69"/>
    <w:rsid w:val="006755C2"/>
    <w:rsid w:val="00675A4F"/>
    <w:rsid w:val="006764D4"/>
    <w:rsid w:val="00677CC4"/>
    <w:rsid w:val="00683247"/>
    <w:rsid w:val="00683545"/>
    <w:rsid w:val="006835C6"/>
    <w:rsid w:val="0069653B"/>
    <w:rsid w:val="006A1D89"/>
    <w:rsid w:val="006A2BBA"/>
    <w:rsid w:val="006A2F18"/>
    <w:rsid w:val="006A4C91"/>
    <w:rsid w:val="006A5BD7"/>
    <w:rsid w:val="006A6F80"/>
    <w:rsid w:val="006A7D6A"/>
    <w:rsid w:val="006B0250"/>
    <w:rsid w:val="006B0A41"/>
    <w:rsid w:val="006B0FE2"/>
    <w:rsid w:val="006B1F5B"/>
    <w:rsid w:val="006B4957"/>
    <w:rsid w:val="006B5776"/>
    <w:rsid w:val="006B776A"/>
    <w:rsid w:val="006C1460"/>
    <w:rsid w:val="006C3096"/>
    <w:rsid w:val="006C556A"/>
    <w:rsid w:val="006C7B1F"/>
    <w:rsid w:val="006C7F94"/>
    <w:rsid w:val="006D08FB"/>
    <w:rsid w:val="006D33C7"/>
    <w:rsid w:val="006D471F"/>
    <w:rsid w:val="006D553A"/>
    <w:rsid w:val="006D5FF2"/>
    <w:rsid w:val="006E1389"/>
    <w:rsid w:val="006E2B56"/>
    <w:rsid w:val="006E2C19"/>
    <w:rsid w:val="006E2F03"/>
    <w:rsid w:val="006E4DF6"/>
    <w:rsid w:val="006E4DFA"/>
    <w:rsid w:val="006E5982"/>
    <w:rsid w:val="006E7C98"/>
    <w:rsid w:val="006F06DF"/>
    <w:rsid w:val="006F08B6"/>
    <w:rsid w:val="006F1C14"/>
    <w:rsid w:val="006F47D1"/>
    <w:rsid w:val="006F587E"/>
    <w:rsid w:val="006F5F82"/>
    <w:rsid w:val="006F79EC"/>
    <w:rsid w:val="007008E5"/>
    <w:rsid w:val="00701338"/>
    <w:rsid w:val="00702D84"/>
    <w:rsid w:val="00703109"/>
    <w:rsid w:val="00706DBF"/>
    <w:rsid w:val="00707989"/>
    <w:rsid w:val="00707D24"/>
    <w:rsid w:val="0071056E"/>
    <w:rsid w:val="00713A96"/>
    <w:rsid w:val="00715ACF"/>
    <w:rsid w:val="00717B04"/>
    <w:rsid w:val="0072015A"/>
    <w:rsid w:val="00722124"/>
    <w:rsid w:val="00722384"/>
    <w:rsid w:val="00723201"/>
    <w:rsid w:val="00723653"/>
    <w:rsid w:val="00725382"/>
    <w:rsid w:val="00725923"/>
    <w:rsid w:val="0072688A"/>
    <w:rsid w:val="00726B2E"/>
    <w:rsid w:val="007317B7"/>
    <w:rsid w:val="007328C2"/>
    <w:rsid w:val="00734A06"/>
    <w:rsid w:val="00737F5E"/>
    <w:rsid w:val="0074018F"/>
    <w:rsid w:val="00742D6B"/>
    <w:rsid w:val="00742FC9"/>
    <w:rsid w:val="00744548"/>
    <w:rsid w:val="0074597A"/>
    <w:rsid w:val="00746BC0"/>
    <w:rsid w:val="00751422"/>
    <w:rsid w:val="00754E31"/>
    <w:rsid w:val="00757FEB"/>
    <w:rsid w:val="00760031"/>
    <w:rsid w:val="00760606"/>
    <w:rsid w:val="007614DF"/>
    <w:rsid w:val="00761944"/>
    <w:rsid w:val="00763EC9"/>
    <w:rsid w:val="0076402F"/>
    <w:rsid w:val="00765C39"/>
    <w:rsid w:val="007701B5"/>
    <w:rsid w:val="00770C20"/>
    <w:rsid w:val="00772D5F"/>
    <w:rsid w:val="0077640B"/>
    <w:rsid w:val="00777BD6"/>
    <w:rsid w:val="0078150A"/>
    <w:rsid w:val="007848EA"/>
    <w:rsid w:val="007869E1"/>
    <w:rsid w:val="007943D2"/>
    <w:rsid w:val="007950EB"/>
    <w:rsid w:val="007A08B4"/>
    <w:rsid w:val="007A2775"/>
    <w:rsid w:val="007A338A"/>
    <w:rsid w:val="007A5E96"/>
    <w:rsid w:val="007A61F0"/>
    <w:rsid w:val="007A630B"/>
    <w:rsid w:val="007A65C8"/>
    <w:rsid w:val="007A7111"/>
    <w:rsid w:val="007B02E3"/>
    <w:rsid w:val="007B390B"/>
    <w:rsid w:val="007B6D00"/>
    <w:rsid w:val="007C003E"/>
    <w:rsid w:val="007C06C0"/>
    <w:rsid w:val="007C1CA8"/>
    <w:rsid w:val="007C2608"/>
    <w:rsid w:val="007C32F0"/>
    <w:rsid w:val="007C5795"/>
    <w:rsid w:val="007C6AA9"/>
    <w:rsid w:val="007D0D65"/>
    <w:rsid w:val="007D1269"/>
    <w:rsid w:val="007D232C"/>
    <w:rsid w:val="007D2738"/>
    <w:rsid w:val="007D44DB"/>
    <w:rsid w:val="007D46C9"/>
    <w:rsid w:val="007D6D5B"/>
    <w:rsid w:val="007E18EB"/>
    <w:rsid w:val="007E321A"/>
    <w:rsid w:val="007E4C38"/>
    <w:rsid w:val="007E52F2"/>
    <w:rsid w:val="007E6DB0"/>
    <w:rsid w:val="007F446B"/>
    <w:rsid w:val="007F690D"/>
    <w:rsid w:val="00801CCA"/>
    <w:rsid w:val="00802720"/>
    <w:rsid w:val="00802A57"/>
    <w:rsid w:val="008034CD"/>
    <w:rsid w:val="0080469B"/>
    <w:rsid w:val="00805D11"/>
    <w:rsid w:val="008105B4"/>
    <w:rsid w:val="008113FD"/>
    <w:rsid w:val="0081371B"/>
    <w:rsid w:val="00813AA9"/>
    <w:rsid w:val="00814A28"/>
    <w:rsid w:val="00815385"/>
    <w:rsid w:val="0081692A"/>
    <w:rsid w:val="00816962"/>
    <w:rsid w:val="008228CA"/>
    <w:rsid w:val="00826C83"/>
    <w:rsid w:val="00831FCC"/>
    <w:rsid w:val="0083392C"/>
    <w:rsid w:val="0083504A"/>
    <w:rsid w:val="00836524"/>
    <w:rsid w:val="008400D5"/>
    <w:rsid w:val="00840484"/>
    <w:rsid w:val="00840DB0"/>
    <w:rsid w:val="00841675"/>
    <w:rsid w:val="0084288A"/>
    <w:rsid w:val="0084381E"/>
    <w:rsid w:val="00844882"/>
    <w:rsid w:val="0084621E"/>
    <w:rsid w:val="00846D4D"/>
    <w:rsid w:val="0085117C"/>
    <w:rsid w:val="008512E2"/>
    <w:rsid w:val="008560D3"/>
    <w:rsid w:val="008630A7"/>
    <w:rsid w:val="00865A4B"/>
    <w:rsid w:val="00865F46"/>
    <w:rsid w:val="00874AE1"/>
    <w:rsid w:val="00875645"/>
    <w:rsid w:val="008761AB"/>
    <w:rsid w:val="00876261"/>
    <w:rsid w:val="00877FE9"/>
    <w:rsid w:val="00887894"/>
    <w:rsid w:val="00887C78"/>
    <w:rsid w:val="0089039A"/>
    <w:rsid w:val="00894202"/>
    <w:rsid w:val="00896D15"/>
    <w:rsid w:val="00897054"/>
    <w:rsid w:val="008A05B5"/>
    <w:rsid w:val="008A25CA"/>
    <w:rsid w:val="008A69C4"/>
    <w:rsid w:val="008B0203"/>
    <w:rsid w:val="008B0DAC"/>
    <w:rsid w:val="008B1EF0"/>
    <w:rsid w:val="008B42E2"/>
    <w:rsid w:val="008C0307"/>
    <w:rsid w:val="008C224E"/>
    <w:rsid w:val="008C25A6"/>
    <w:rsid w:val="008C318D"/>
    <w:rsid w:val="008C3C3A"/>
    <w:rsid w:val="008C415E"/>
    <w:rsid w:val="008C496D"/>
    <w:rsid w:val="008D0A91"/>
    <w:rsid w:val="008D0ED1"/>
    <w:rsid w:val="008D2571"/>
    <w:rsid w:val="008D2660"/>
    <w:rsid w:val="008D332F"/>
    <w:rsid w:val="008D4399"/>
    <w:rsid w:val="008D72F2"/>
    <w:rsid w:val="008E3D1A"/>
    <w:rsid w:val="008E4210"/>
    <w:rsid w:val="008E4954"/>
    <w:rsid w:val="008F06A7"/>
    <w:rsid w:val="008F35FF"/>
    <w:rsid w:val="008F504E"/>
    <w:rsid w:val="008F788F"/>
    <w:rsid w:val="0090123D"/>
    <w:rsid w:val="00901622"/>
    <w:rsid w:val="00902469"/>
    <w:rsid w:val="00902E14"/>
    <w:rsid w:val="00903217"/>
    <w:rsid w:val="00906C36"/>
    <w:rsid w:val="0090730E"/>
    <w:rsid w:val="00907F78"/>
    <w:rsid w:val="00910EB1"/>
    <w:rsid w:val="00912967"/>
    <w:rsid w:val="00913E0F"/>
    <w:rsid w:val="009214DB"/>
    <w:rsid w:val="00924411"/>
    <w:rsid w:val="00924B7F"/>
    <w:rsid w:val="00927D31"/>
    <w:rsid w:val="0093040B"/>
    <w:rsid w:val="0093123C"/>
    <w:rsid w:val="00933D5B"/>
    <w:rsid w:val="0093455E"/>
    <w:rsid w:val="00934C8C"/>
    <w:rsid w:val="00935E07"/>
    <w:rsid w:val="009364ED"/>
    <w:rsid w:val="00936F4D"/>
    <w:rsid w:val="00941E57"/>
    <w:rsid w:val="00943343"/>
    <w:rsid w:val="00945AC1"/>
    <w:rsid w:val="009527D3"/>
    <w:rsid w:val="00952FA3"/>
    <w:rsid w:val="00953DD5"/>
    <w:rsid w:val="00954788"/>
    <w:rsid w:val="0095582F"/>
    <w:rsid w:val="009571D8"/>
    <w:rsid w:val="00957DAF"/>
    <w:rsid w:val="00960C74"/>
    <w:rsid w:val="009652F2"/>
    <w:rsid w:val="009663B9"/>
    <w:rsid w:val="0096642B"/>
    <w:rsid w:val="00966638"/>
    <w:rsid w:val="00975887"/>
    <w:rsid w:val="00976AB4"/>
    <w:rsid w:val="00977A37"/>
    <w:rsid w:val="0098015A"/>
    <w:rsid w:val="00980C4E"/>
    <w:rsid w:val="009832E6"/>
    <w:rsid w:val="0098433F"/>
    <w:rsid w:val="00984E73"/>
    <w:rsid w:val="009946DD"/>
    <w:rsid w:val="009A14BD"/>
    <w:rsid w:val="009A529F"/>
    <w:rsid w:val="009A540A"/>
    <w:rsid w:val="009A7FFC"/>
    <w:rsid w:val="009B055E"/>
    <w:rsid w:val="009B1F06"/>
    <w:rsid w:val="009B3752"/>
    <w:rsid w:val="009B4E8F"/>
    <w:rsid w:val="009B5963"/>
    <w:rsid w:val="009C2917"/>
    <w:rsid w:val="009C33DD"/>
    <w:rsid w:val="009C46EA"/>
    <w:rsid w:val="009D042B"/>
    <w:rsid w:val="009D08A4"/>
    <w:rsid w:val="009D0C19"/>
    <w:rsid w:val="009D297A"/>
    <w:rsid w:val="009D3268"/>
    <w:rsid w:val="009D6B8C"/>
    <w:rsid w:val="009E2D0C"/>
    <w:rsid w:val="009E2E20"/>
    <w:rsid w:val="009E55EB"/>
    <w:rsid w:val="009E61A1"/>
    <w:rsid w:val="009E65CB"/>
    <w:rsid w:val="009E669F"/>
    <w:rsid w:val="009E775A"/>
    <w:rsid w:val="009E7CA4"/>
    <w:rsid w:val="009F6E23"/>
    <w:rsid w:val="00A0050C"/>
    <w:rsid w:val="00A00ADD"/>
    <w:rsid w:val="00A0197D"/>
    <w:rsid w:val="00A042C9"/>
    <w:rsid w:val="00A056AB"/>
    <w:rsid w:val="00A05D24"/>
    <w:rsid w:val="00A066D0"/>
    <w:rsid w:val="00A07D10"/>
    <w:rsid w:val="00A07DC9"/>
    <w:rsid w:val="00A103B7"/>
    <w:rsid w:val="00A1080B"/>
    <w:rsid w:val="00A120AA"/>
    <w:rsid w:val="00A141F8"/>
    <w:rsid w:val="00A1530D"/>
    <w:rsid w:val="00A16266"/>
    <w:rsid w:val="00A17141"/>
    <w:rsid w:val="00A17540"/>
    <w:rsid w:val="00A2022E"/>
    <w:rsid w:val="00A21019"/>
    <w:rsid w:val="00A211B6"/>
    <w:rsid w:val="00A25905"/>
    <w:rsid w:val="00A25DFC"/>
    <w:rsid w:val="00A3184B"/>
    <w:rsid w:val="00A35BFE"/>
    <w:rsid w:val="00A36E05"/>
    <w:rsid w:val="00A41003"/>
    <w:rsid w:val="00A41A77"/>
    <w:rsid w:val="00A43531"/>
    <w:rsid w:val="00A5043E"/>
    <w:rsid w:val="00A51021"/>
    <w:rsid w:val="00A55D75"/>
    <w:rsid w:val="00A62421"/>
    <w:rsid w:val="00A70AC7"/>
    <w:rsid w:val="00A70D78"/>
    <w:rsid w:val="00A725CE"/>
    <w:rsid w:val="00A731F5"/>
    <w:rsid w:val="00A73FA5"/>
    <w:rsid w:val="00A743C9"/>
    <w:rsid w:val="00A74624"/>
    <w:rsid w:val="00A771FA"/>
    <w:rsid w:val="00A77FDB"/>
    <w:rsid w:val="00A82B82"/>
    <w:rsid w:val="00A82C60"/>
    <w:rsid w:val="00A83ACD"/>
    <w:rsid w:val="00A84A7E"/>
    <w:rsid w:val="00A84EAC"/>
    <w:rsid w:val="00A90053"/>
    <w:rsid w:val="00A91299"/>
    <w:rsid w:val="00A915E0"/>
    <w:rsid w:val="00A918CC"/>
    <w:rsid w:val="00A939CA"/>
    <w:rsid w:val="00A959F6"/>
    <w:rsid w:val="00A97112"/>
    <w:rsid w:val="00AA271F"/>
    <w:rsid w:val="00AA481A"/>
    <w:rsid w:val="00AA6B3B"/>
    <w:rsid w:val="00AA725D"/>
    <w:rsid w:val="00AB4F60"/>
    <w:rsid w:val="00AB72BC"/>
    <w:rsid w:val="00AC1993"/>
    <w:rsid w:val="00AC1D91"/>
    <w:rsid w:val="00AC3EC0"/>
    <w:rsid w:val="00AC3FF1"/>
    <w:rsid w:val="00AC439F"/>
    <w:rsid w:val="00AC71AD"/>
    <w:rsid w:val="00AC7B37"/>
    <w:rsid w:val="00AD06A9"/>
    <w:rsid w:val="00AD1734"/>
    <w:rsid w:val="00AD433D"/>
    <w:rsid w:val="00AD4DBF"/>
    <w:rsid w:val="00AD51AE"/>
    <w:rsid w:val="00AD5CF9"/>
    <w:rsid w:val="00AE0EF1"/>
    <w:rsid w:val="00AE0F36"/>
    <w:rsid w:val="00AE180E"/>
    <w:rsid w:val="00AE2EF3"/>
    <w:rsid w:val="00AE59FE"/>
    <w:rsid w:val="00AE63D2"/>
    <w:rsid w:val="00AE7BC9"/>
    <w:rsid w:val="00AF15E0"/>
    <w:rsid w:val="00AF1814"/>
    <w:rsid w:val="00AF1F51"/>
    <w:rsid w:val="00AF2855"/>
    <w:rsid w:val="00AF3CBE"/>
    <w:rsid w:val="00AF449F"/>
    <w:rsid w:val="00AF45D5"/>
    <w:rsid w:val="00AF4AA3"/>
    <w:rsid w:val="00AF72CC"/>
    <w:rsid w:val="00B00EA2"/>
    <w:rsid w:val="00B02B71"/>
    <w:rsid w:val="00B04C7D"/>
    <w:rsid w:val="00B06713"/>
    <w:rsid w:val="00B0709A"/>
    <w:rsid w:val="00B10E08"/>
    <w:rsid w:val="00B112A7"/>
    <w:rsid w:val="00B12B8B"/>
    <w:rsid w:val="00B16221"/>
    <w:rsid w:val="00B175AE"/>
    <w:rsid w:val="00B219AF"/>
    <w:rsid w:val="00B24F08"/>
    <w:rsid w:val="00B256B0"/>
    <w:rsid w:val="00B26A89"/>
    <w:rsid w:val="00B26BC7"/>
    <w:rsid w:val="00B30FB0"/>
    <w:rsid w:val="00B3148D"/>
    <w:rsid w:val="00B3252B"/>
    <w:rsid w:val="00B33AFE"/>
    <w:rsid w:val="00B3690F"/>
    <w:rsid w:val="00B4179B"/>
    <w:rsid w:val="00B4286C"/>
    <w:rsid w:val="00B43682"/>
    <w:rsid w:val="00B463CF"/>
    <w:rsid w:val="00B46944"/>
    <w:rsid w:val="00B46C1D"/>
    <w:rsid w:val="00B51636"/>
    <w:rsid w:val="00B51F75"/>
    <w:rsid w:val="00B5313C"/>
    <w:rsid w:val="00B5405F"/>
    <w:rsid w:val="00B673E3"/>
    <w:rsid w:val="00B70749"/>
    <w:rsid w:val="00B710C8"/>
    <w:rsid w:val="00B71BD4"/>
    <w:rsid w:val="00B72681"/>
    <w:rsid w:val="00B7283B"/>
    <w:rsid w:val="00B73DA6"/>
    <w:rsid w:val="00B74B89"/>
    <w:rsid w:val="00B819D6"/>
    <w:rsid w:val="00B82140"/>
    <w:rsid w:val="00B907E9"/>
    <w:rsid w:val="00B91199"/>
    <w:rsid w:val="00BA0DE1"/>
    <w:rsid w:val="00BA1015"/>
    <w:rsid w:val="00BA14C8"/>
    <w:rsid w:val="00BA1AA5"/>
    <w:rsid w:val="00BA4B44"/>
    <w:rsid w:val="00BA5F67"/>
    <w:rsid w:val="00BB08F0"/>
    <w:rsid w:val="00BB0EDE"/>
    <w:rsid w:val="00BB123A"/>
    <w:rsid w:val="00BB2F64"/>
    <w:rsid w:val="00BB5C86"/>
    <w:rsid w:val="00BC0839"/>
    <w:rsid w:val="00BC1908"/>
    <w:rsid w:val="00BC1933"/>
    <w:rsid w:val="00BC23EE"/>
    <w:rsid w:val="00BC3765"/>
    <w:rsid w:val="00BC3AD2"/>
    <w:rsid w:val="00BC51F8"/>
    <w:rsid w:val="00BC56FA"/>
    <w:rsid w:val="00BC5770"/>
    <w:rsid w:val="00BC58DD"/>
    <w:rsid w:val="00BC65AB"/>
    <w:rsid w:val="00BD0452"/>
    <w:rsid w:val="00BD1682"/>
    <w:rsid w:val="00BD2DEA"/>
    <w:rsid w:val="00BD3172"/>
    <w:rsid w:val="00BE00BE"/>
    <w:rsid w:val="00BE035A"/>
    <w:rsid w:val="00BE09D8"/>
    <w:rsid w:val="00BE14A7"/>
    <w:rsid w:val="00BE3B36"/>
    <w:rsid w:val="00BF0E75"/>
    <w:rsid w:val="00BF655A"/>
    <w:rsid w:val="00C00220"/>
    <w:rsid w:val="00C00FFB"/>
    <w:rsid w:val="00C014CF"/>
    <w:rsid w:val="00C0545F"/>
    <w:rsid w:val="00C05A63"/>
    <w:rsid w:val="00C07029"/>
    <w:rsid w:val="00C07E8B"/>
    <w:rsid w:val="00C10511"/>
    <w:rsid w:val="00C10A28"/>
    <w:rsid w:val="00C119EF"/>
    <w:rsid w:val="00C11C6C"/>
    <w:rsid w:val="00C11C83"/>
    <w:rsid w:val="00C125DB"/>
    <w:rsid w:val="00C14C4D"/>
    <w:rsid w:val="00C16ADF"/>
    <w:rsid w:val="00C21B35"/>
    <w:rsid w:val="00C22D08"/>
    <w:rsid w:val="00C237A7"/>
    <w:rsid w:val="00C24FCE"/>
    <w:rsid w:val="00C25763"/>
    <w:rsid w:val="00C27F20"/>
    <w:rsid w:val="00C27F32"/>
    <w:rsid w:val="00C3322D"/>
    <w:rsid w:val="00C34F44"/>
    <w:rsid w:val="00C35337"/>
    <w:rsid w:val="00C35628"/>
    <w:rsid w:val="00C371DD"/>
    <w:rsid w:val="00C37B8E"/>
    <w:rsid w:val="00C415B2"/>
    <w:rsid w:val="00C417F5"/>
    <w:rsid w:val="00C44207"/>
    <w:rsid w:val="00C44986"/>
    <w:rsid w:val="00C44C18"/>
    <w:rsid w:val="00C44F25"/>
    <w:rsid w:val="00C459D6"/>
    <w:rsid w:val="00C50C8D"/>
    <w:rsid w:val="00C50EC6"/>
    <w:rsid w:val="00C517C2"/>
    <w:rsid w:val="00C519D4"/>
    <w:rsid w:val="00C54493"/>
    <w:rsid w:val="00C55525"/>
    <w:rsid w:val="00C608F5"/>
    <w:rsid w:val="00C6115F"/>
    <w:rsid w:val="00C61725"/>
    <w:rsid w:val="00C62173"/>
    <w:rsid w:val="00C6502B"/>
    <w:rsid w:val="00C65273"/>
    <w:rsid w:val="00C657E4"/>
    <w:rsid w:val="00C66170"/>
    <w:rsid w:val="00C66614"/>
    <w:rsid w:val="00C66E65"/>
    <w:rsid w:val="00C705B2"/>
    <w:rsid w:val="00C70EE3"/>
    <w:rsid w:val="00C7135D"/>
    <w:rsid w:val="00C74D64"/>
    <w:rsid w:val="00C7690D"/>
    <w:rsid w:val="00C8183F"/>
    <w:rsid w:val="00C82416"/>
    <w:rsid w:val="00C824D3"/>
    <w:rsid w:val="00C83A8A"/>
    <w:rsid w:val="00C87912"/>
    <w:rsid w:val="00C90027"/>
    <w:rsid w:val="00C930FF"/>
    <w:rsid w:val="00C933CB"/>
    <w:rsid w:val="00C9465F"/>
    <w:rsid w:val="00C97798"/>
    <w:rsid w:val="00CA5053"/>
    <w:rsid w:val="00CB0854"/>
    <w:rsid w:val="00CB398A"/>
    <w:rsid w:val="00CB5C3B"/>
    <w:rsid w:val="00CB6D1F"/>
    <w:rsid w:val="00CB6D8F"/>
    <w:rsid w:val="00CC38E4"/>
    <w:rsid w:val="00CC396D"/>
    <w:rsid w:val="00CC6761"/>
    <w:rsid w:val="00CD0BA4"/>
    <w:rsid w:val="00CD3024"/>
    <w:rsid w:val="00CD746F"/>
    <w:rsid w:val="00CE088D"/>
    <w:rsid w:val="00CE192D"/>
    <w:rsid w:val="00CF3A59"/>
    <w:rsid w:val="00CF4AAE"/>
    <w:rsid w:val="00CF5595"/>
    <w:rsid w:val="00CF6E08"/>
    <w:rsid w:val="00D0212B"/>
    <w:rsid w:val="00D02318"/>
    <w:rsid w:val="00D02D23"/>
    <w:rsid w:val="00D0543D"/>
    <w:rsid w:val="00D10F2C"/>
    <w:rsid w:val="00D11412"/>
    <w:rsid w:val="00D1147A"/>
    <w:rsid w:val="00D1599E"/>
    <w:rsid w:val="00D17044"/>
    <w:rsid w:val="00D17716"/>
    <w:rsid w:val="00D20BB4"/>
    <w:rsid w:val="00D20DE4"/>
    <w:rsid w:val="00D22066"/>
    <w:rsid w:val="00D22267"/>
    <w:rsid w:val="00D22E3F"/>
    <w:rsid w:val="00D251E7"/>
    <w:rsid w:val="00D2583F"/>
    <w:rsid w:val="00D25A33"/>
    <w:rsid w:val="00D27D35"/>
    <w:rsid w:val="00D27F53"/>
    <w:rsid w:val="00D30165"/>
    <w:rsid w:val="00D306C4"/>
    <w:rsid w:val="00D322D7"/>
    <w:rsid w:val="00D354E3"/>
    <w:rsid w:val="00D35DAE"/>
    <w:rsid w:val="00D40A72"/>
    <w:rsid w:val="00D43A52"/>
    <w:rsid w:val="00D459D9"/>
    <w:rsid w:val="00D475C3"/>
    <w:rsid w:val="00D476E2"/>
    <w:rsid w:val="00D47DDB"/>
    <w:rsid w:val="00D55490"/>
    <w:rsid w:val="00D5680D"/>
    <w:rsid w:val="00D60271"/>
    <w:rsid w:val="00D610D5"/>
    <w:rsid w:val="00D63016"/>
    <w:rsid w:val="00D633F6"/>
    <w:rsid w:val="00D634B0"/>
    <w:rsid w:val="00D71A66"/>
    <w:rsid w:val="00D7486B"/>
    <w:rsid w:val="00D74F07"/>
    <w:rsid w:val="00D75301"/>
    <w:rsid w:val="00D774AE"/>
    <w:rsid w:val="00D81621"/>
    <w:rsid w:val="00D82F5C"/>
    <w:rsid w:val="00D83954"/>
    <w:rsid w:val="00D842E1"/>
    <w:rsid w:val="00D843D3"/>
    <w:rsid w:val="00D86EC8"/>
    <w:rsid w:val="00D90289"/>
    <w:rsid w:val="00D90C92"/>
    <w:rsid w:val="00D9307E"/>
    <w:rsid w:val="00D9509C"/>
    <w:rsid w:val="00D955F2"/>
    <w:rsid w:val="00D97ED8"/>
    <w:rsid w:val="00DA24CE"/>
    <w:rsid w:val="00DA2F38"/>
    <w:rsid w:val="00DA35BD"/>
    <w:rsid w:val="00DA3DC5"/>
    <w:rsid w:val="00DA4E4F"/>
    <w:rsid w:val="00DA654B"/>
    <w:rsid w:val="00DB0021"/>
    <w:rsid w:val="00DB0E31"/>
    <w:rsid w:val="00DB2498"/>
    <w:rsid w:val="00DB66F0"/>
    <w:rsid w:val="00DC0737"/>
    <w:rsid w:val="00DC27C3"/>
    <w:rsid w:val="00DC27E7"/>
    <w:rsid w:val="00DC4036"/>
    <w:rsid w:val="00DC7394"/>
    <w:rsid w:val="00DD3DEE"/>
    <w:rsid w:val="00DD612A"/>
    <w:rsid w:val="00DD6648"/>
    <w:rsid w:val="00DD6EA6"/>
    <w:rsid w:val="00DE14E7"/>
    <w:rsid w:val="00DE39F4"/>
    <w:rsid w:val="00DE3E3B"/>
    <w:rsid w:val="00DE53E6"/>
    <w:rsid w:val="00DE54FD"/>
    <w:rsid w:val="00DE627A"/>
    <w:rsid w:val="00DE6E9B"/>
    <w:rsid w:val="00DE76DC"/>
    <w:rsid w:val="00DF0705"/>
    <w:rsid w:val="00DF345D"/>
    <w:rsid w:val="00DF77B5"/>
    <w:rsid w:val="00E001BB"/>
    <w:rsid w:val="00E00376"/>
    <w:rsid w:val="00E01610"/>
    <w:rsid w:val="00E03758"/>
    <w:rsid w:val="00E04398"/>
    <w:rsid w:val="00E058B8"/>
    <w:rsid w:val="00E136FA"/>
    <w:rsid w:val="00E13C52"/>
    <w:rsid w:val="00E15A57"/>
    <w:rsid w:val="00E15C7D"/>
    <w:rsid w:val="00E16391"/>
    <w:rsid w:val="00E16D9A"/>
    <w:rsid w:val="00E21923"/>
    <w:rsid w:val="00E23EAE"/>
    <w:rsid w:val="00E24A95"/>
    <w:rsid w:val="00E324B9"/>
    <w:rsid w:val="00E32504"/>
    <w:rsid w:val="00E35D82"/>
    <w:rsid w:val="00E36941"/>
    <w:rsid w:val="00E402F2"/>
    <w:rsid w:val="00E40D43"/>
    <w:rsid w:val="00E43DC9"/>
    <w:rsid w:val="00E45856"/>
    <w:rsid w:val="00E45B3D"/>
    <w:rsid w:val="00E45F11"/>
    <w:rsid w:val="00E46BC4"/>
    <w:rsid w:val="00E47209"/>
    <w:rsid w:val="00E510A6"/>
    <w:rsid w:val="00E512E2"/>
    <w:rsid w:val="00E51A80"/>
    <w:rsid w:val="00E51C24"/>
    <w:rsid w:val="00E51D42"/>
    <w:rsid w:val="00E5246E"/>
    <w:rsid w:val="00E61B23"/>
    <w:rsid w:val="00E63990"/>
    <w:rsid w:val="00E6456F"/>
    <w:rsid w:val="00E657B0"/>
    <w:rsid w:val="00E67159"/>
    <w:rsid w:val="00E70129"/>
    <w:rsid w:val="00E708E3"/>
    <w:rsid w:val="00E70F34"/>
    <w:rsid w:val="00E72EDC"/>
    <w:rsid w:val="00E748EA"/>
    <w:rsid w:val="00E75072"/>
    <w:rsid w:val="00E81DF0"/>
    <w:rsid w:val="00E829CF"/>
    <w:rsid w:val="00E838F7"/>
    <w:rsid w:val="00E83B74"/>
    <w:rsid w:val="00E84159"/>
    <w:rsid w:val="00E87264"/>
    <w:rsid w:val="00E8749D"/>
    <w:rsid w:val="00E87BC0"/>
    <w:rsid w:val="00E92915"/>
    <w:rsid w:val="00E9368A"/>
    <w:rsid w:val="00E945D4"/>
    <w:rsid w:val="00E948BB"/>
    <w:rsid w:val="00EA072B"/>
    <w:rsid w:val="00EA0C74"/>
    <w:rsid w:val="00EA2B27"/>
    <w:rsid w:val="00EA4B41"/>
    <w:rsid w:val="00EA4F59"/>
    <w:rsid w:val="00EA5CD4"/>
    <w:rsid w:val="00EA6DC9"/>
    <w:rsid w:val="00EB201B"/>
    <w:rsid w:val="00EB38C1"/>
    <w:rsid w:val="00EC19EF"/>
    <w:rsid w:val="00EC2C32"/>
    <w:rsid w:val="00EC3141"/>
    <w:rsid w:val="00EC429B"/>
    <w:rsid w:val="00EC4EFD"/>
    <w:rsid w:val="00EC59C2"/>
    <w:rsid w:val="00EC5BA6"/>
    <w:rsid w:val="00EC60A6"/>
    <w:rsid w:val="00EC739D"/>
    <w:rsid w:val="00ED048D"/>
    <w:rsid w:val="00ED337C"/>
    <w:rsid w:val="00ED3480"/>
    <w:rsid w:val="00ED5C59"/>
    <w:rsid w:val="00EE16B4"/>
    <w:rsid w:val="00EE616F"/>
    <w:rsid w:val="00EE65C0"/>
    <w:rsid w:val="00EE71C8"/>
    <w:rsid w:val="00EE7DEC"/>
    <w:rsid w:val="00EF211D"/>
    <w:rsid w:val="00EF3CFE"/>
    <w:rsid w:val="00EF4CC8"/>
    <w:rsid w:val="00EF679D"/>
    <w:rsid w:val="00EF69AC"/>
    <w:rsid w:val="00F01C64"/>
    <w:rsid w:val="00F02B65"/>
    <w:rsid w:val="00F03459"/>
    <w:rsid w:val="00F045DE"/>
    <w:rsid w:val="00F05537"/>
    <w:rsid w:val="00F05697"/>
    <w:rsid w:val="00F07E14"/>
    <w:rsid w:val="00F10D16"/>
    <w:rsid w:val="00F14D68"/>
    <w:rsid w:val="00F177A4"/>
    <w:rsid w:val="00F20F08"/>
    <w:rsid w:val="00F22209"/>
    <w:rsid w:val="00F2382C"/>
    <w:rsid w:val="00F23CA8"/>
    <w:rsid w:val="00F23DC4"/>
    <w:rsid w:val="00F2528C"/>
    <w:rsid w:val="00F320EA"/>
    <w:rsid w:val="00F338DE"/>
    <w:rsid w:val="00F34027"/>
    <w:rsid w:val="00F3482A"/>
    <w:rsid w:val="00F35907"/>
    <w:rsid w:val="00F36EC0"/>
    <w:rsid w:val="00F377EF"/>
    <w:rsid w:val="00F40175"/>
    <w:rsid w:val="00F4074F"/>
    <w:rsid w:val="00F40C16"/>
    <w:rsid w:val="00F4483C"/>
    <w:rsid w:val="00F450F5"/>
    <w:rsid w:val="00F46E54"/>
    <w:rsid w:val="00F55865"/>
    <w:rsid w:val="00F62BAE"/>
    <w:rsid w:val="00F664F1"/>
    <w:rsid w:val="00F71581"/>
    <w:rsid w:val="00F71C06"/>
    <w:rsid w:val="00F72A50"/>
    <w:rsid w:val="00F7738E"/>
    <w:rsid w:val="00F8127A"/>
    <w:rsid w:val="00F84091"/>
    <w:rsid w:val="00F845B2"/>
    <w:rsid w:val="00F85089"/>
    <w:rsid w:val="00F860D5"/>
    <w:rsid w:val="00F86189"/>
    <w:rsid w:val="00F9175A"/>
    <w:rsid w:val="00F954CF"/>
    <w:rsid w:val="00F968C4"/>
    <w:rsid w:val="00FA0C47"/>
    <w:rsid w:val="00FA0D97"/>
    <w:rsid w:val="00FA1ECD"/>
    <w:rsid w:val="00FA555A"/>
    <w:rsid w:val="00FA58CF"/>
    <w:rsid w:val="00FA6C5A"/>
    <w:rsid w:val="00FB2599"/>
    <w:rsid w:val="00FB56C0"/>
    <w:rsid w:val="00FC3B3E"/>
    <w:rsid w:val="00FC3C2B"/>
    <w:rsid w:val="00FC40C3"/>
    <w:rsid w:val="00FC4826"/>
    <w:rsid w:val="00FC505D"/>
    <w:rsid w:val="00FC5EF4"/>
    <w:rsid w:val="00FC791A"/>
    <w:rsid w:val="00FC7E9F"/>
    <w:rsid w:val="00FD15B3"/>
    <w:rsid w:val="00FD2281"/>
    <w:rsid w:val="00FD3BE1"/>
    <w:rsid w:val="00FD6E73"/>
    <w:rsid w:val="00FD74FA"/>
    <w:rsid w:val="00FE0832"/>
    <w:rsid w:val="00FE4A34"/>
    <w:rsid w:val="00FE4C79"/>
    <w:rsid w:val="00FE5598"/>
    <w:rsid w:val="00FE6B54"/>
    <w:rsid w:val="00FE73DE"/>
    <w:rsid w:val="00FE7740"/>
    <w:rsid w:val="00FE7D72"/>
    <w:rsid w:val="00FF0F8E"/>
    <w:rsid w:val="00FF2E1D"/>
    <w:rsid w:val="00FF369C"/>
    <w:rsid w:val="00FF5BA1"/>
    <w:rsid w:val="00FF7155"/>
    <w:rsid w:val="00FF76FA"/>
    <w:rsid w:val="00FF7E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annotation reference" w:semiHidden="1" w:uiPriority="0" w:unhideWhenUsed="1"/>
    <w:lsdException w:name="page number" w:semiHidden="1" w:uiPriority="0" w:unhideWhenUsed="1"/>
    <w:lsdException w:name="table of authorities" w:semiHidden="1" w:unhideWhenUsed="1"/>
    <w:lsdException w:name="toa heading" w:semiHidden="1" w:uiPriority="0" w:unhideWhenUsed="1"/>
    <w:lsdException w:name="List Bullet 2" w:semiHidden="1" w:uiPriority="0" w:unhideWhenUsed="1"/>
    <w:lsdException w:name="List Bullet 3" w:semiHidden="1" w:uiPriority="0" w:unhideWhenUsed="1"/>
    <w:lsdException w:name="List Number 4" w:semiHidden="1"/>
    <w:lsdException w:name="List Number 5" w:semiHidden="1"/>
    <w:lsdException w:name="Title" w:uiPriority="10" w:qFormat="1"/>
    <w:lsdException w:name="Signature" w:semiHidden="1" w:unhideWhenUsed="1"/>
    <w:lsdException w:name="Default Paragraph Font" w:semiHidden="1" w:uiPriority="1" w:unhideWhenUsed="1"/>
    <w:lsdException w:name="Body Text" w:semiHidden="1" w:uiPriority="0" w:unhideWhenUsed="1"/>
    <w:lsdException w:name="Subtitle" w:uiPriority="11" w:qFormat="1"/>
    <w:lsdException w:name="Note Heading" w:semiHidden="1" w:uiPriority="0" w:unhideWhenUsed="1"/>
    <w:lsdException w:name="Body Text 2" w:semiHidden="1" w:unhideWhenUsed="1"/>
    <w:lsdException w:name="Body Text Inden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E39F4"/>
    <w:rPr>
      <w:sz w:val="24"/>
      <w:szCs w:val="24"/>
    </w:rPr>
  </w:style>
  <w:style w:type="paragraph" w:styleId="Heading1">
    <w:name w:val="heading 1"/>
    <w:basedOn w:val="Normal"/>
    <w:next w:val="Normal"/>
    <w:uiPriority w:val="9"/>
    <w:qFormat/>
    <w:rsid w:val="00B12B8B"/>
    <w:pPr>
      <w:numPr>
        <w:numId w:val="7"/>
      </w:numPr>
      <w:pBdr>
        <w:bottom w:val="single" w:sz="12" w:space="1" w:color="E31837"/>
      </w:pBdr>
      <w:spacing w:before="120" w:after="240"/>
      <w:outlineLvl w:val="0"/>
    </w:pPr>
    <w:rPr>
      <w:rFonts w:ascii="Arial Narrow" w:hAnsi="Arial Narrow" w:cs="Arial"/>
      <w:b/>
      <w:bCs/>
      <w:color w:val="6D6E71"/>
      <w:spacing w:val="38"/>
      <w:kern w:val="32"/>
      <w:position w:val="6"/>
      <w:sz w:val="44"/>
      <w:szCs w:val="32"/>
    </w:rPr>
  </w:style>
  <w:style w:type="paragraph" w:styleId="Heading2">
    <w:name w:val="heading 2"/>
    <w:basedOn w:val="Heading1"/>
    <w:next w:val="BodyText2"/>
    <w:autoRedefine/>
    <w:qFormat/>
    <w:rsid w:val="00222EE5"/>
    <w:pPr>
      <w:numPr>
        <w:ilvl w:val="1"/>
      </w:numPr>
      <w:tabs>
        <w:tab w:val="clear" w:pos="2160"/>
        <w:tab w:val="num" w:pos="720"/>
      </w:tabs>
      <w:spacing w:before="240"/>
      <w:jc w:val="both"/>
      <w:outlineLvl w:val="1"/>
    </w:pPr>
    <w:rPr>
      <w:bCs w:val="0"/>
      <w:iCs/>
      <w:spacing w:val="20"/>
      <w:sz w:val="32"/>
      <w:szCs w:val="28"/>
    </w:rPr>
  </w:style>
  <w:style w:type="paragraph" w:styleId="Heading3">
    <w:name w:val="heading 3"/>
    <w:basedOn w:val="Heading2"/>
    <w:next w:val="BodyText2"/>
    <w:autoRedefine/>
    <w:qFormat/>
    <w:rsid w:val="00D251E7"/>
    <w:pPr>
      <w:numPr>
        <w:ilvl w:val="2"/>
      </w:numPr>
      <w:tabs>
        <w:tab w:val="clear" w:pos="3600"/>
        <w:tab w:val="num" w:pos="900"/>
      </w:tabs>
      <w:outlineLvl w:val="2"/>
    </w:pPr>
    <w:rPr>
      <w:bCs/>
      <w:sz w:val="28"/>
      <w:szCs w:val="26"/>
    </w:rPr>
  </w:style>
  <w:style w:type="paragraph" w:styleId="Heading4">
    <w:name w:val="heading 4"/>
    <w:basedOn w:val="Heading3"/>
    <w:next w:val="Normal"/>
    <w:autoRedefine/>
    <w:qFormat/>
    <w:rsid w:val="005E1B08"/>
    <w:pPr>
      <w:numPr>
        <w:ilvl w:val="0"/>
        <w:numId w:val="0"/>
      </w:numPr>
      <w:pBdr>
        <w:bottom w:val="none" w:sz="0" w:space="0" w:color="auto"/>
      </w:pBd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qFormat/>
    <w:rsid w:val="005E1B08"/>
    <w:pPr>
      <w:numPr>
        <w:ilvl w:val="4"/>
        <w:numId w:val="5"/>
      </w:numPr>
      <w:tabs>
        <w:tab w:val="left" w:pos="1152"/>
      </w:tabs>
      <w:outlineLvl w:val="4"/>
    </w:pPr>
    <w:rPr>
      <w:bCs/>
      <w:iCs w:val="0"/>
      <w:szCs w:val="26"/>
    </w:rPr>
  </w:style>
  <w:style w:type="paragraph" w:styleId="Heading6">
    <w:name w:val="heading 6"/>
    <w:aliases w:val="Legal Level 1."/>
    <w:basedOn w:val="Normal"/>
    <w:next w:val="Normal"/>
    <w:qFormat/>
    <w:rsid w:val="005E1B08"/>
    <w:pPr>
      <w:numPr>
        <w:ilvl w:val="5"/>
        <w:numId w:val="5"/>
      </w:numPr>
      <w:spacing w:before="240" w:after="60"/>
      <w:outlineLvl w:val="5"/>
    </w:pPr>
    <w:rPr>
      <w:b/>
      <w:bCs/>
      <w:sz w:val="22"/>
      <w:szCs w:val="22"/>
    </w:rPr>
  </w:style>
  <w:style w:type="paragraph" w:styleId="Heading7">
    <w:name w:val="heading 7"/>
    <w:basedOn w:val="Normal"/>
    <w:next w:val="Normal"/>
    <w:qFormat/>
    <w:rsid w:val="005E1B08"/>
    <w:pPr>
      <w:numPr>
        <w:ilvl w:val="6"/>
        <w:numId w:val="5"/>
      </w:numPr>
      <w:spacing w:before="240" w:after="60"/>
      <w:outlineLvl w:val="6"/>
    </w:pPr>
  </w:style>
  <w:style w:type="paragraph" w:styleId="Heading8">
    <w:name w:val="heading 8"/>
    <w:basedOn w:val="Normal"/>
    <w:next w:val="Normal"/>
    <w:qFormat/>
    <w:rsid w:val="005E1B08"/>
    <w:pPr>
      <w:numPr>
        <w:ilvl w:val="7"/>
        <w:numId w:val="5"/>
      </w:numPr>
      <w:spacing w:before="240" w:after="60"/>
      <w:outlineLvl w:val="7"/>
    </w:pPr>
    <w:rPr>
      <w:i/>
      <w:iCs/>
    </w:rPr>
  </w:style>
  <w:style w:type="paragraph" w:styleId="Heading9">
    <w:name w:val="heading 9"/>
    <w:basedOn w:val="ChapterNo"/>
    <w:next w:val="BodyText"/>
    <w:qFormat/>
    <w:rsid w:val="005E1B08"/>
    <w:pPr>
      <w:numPr>
        <w:ilvl w:val="8"/>
        <w:numId w:val="5"/>
      </w:numPr>
      <w:spacing w:before="240"/>
      <w:outlineLvl w:val="8"/>
    </w:pPr>
    <w:rPr>
      <w:rFonts w:cs="Arial"/>
      <w:imprint/>
      <w:sz w:val="5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rsid w:val="005E1B08"/>
    <w:pPr>
      <w:numPr>
        <w:numId w:val="13"/>
      </w:numPr>
    </w:pPr>
  </w:style>
  <w:style w:type="paragraph" w:styleId="BodyText">
    <w:name w:val="Body Text"/>
    <w:basedOn w:val="Normal"/>
    <w:next w:val="BodyText2"/>
    <w:link w:val="BodyTextChar"/>
    <w:rsid w:val="005E1B08"/>
    <w:pPr>
      <w:spacing w:before="60" w:after="60"/>
      <w:jc w:val="both"/>
    </w:pPr>
    <w:rPr>
      <w:rFonts w:ascii="Arial" w:hAnsi="Arial"/>
      <w:sz w:val="20"/>
    </w:rPr>
  </w:style>
  <w:style w:type="character" w:customStyle="1" w:styleId="BodyTextChar">
    <w:name w:val="Body Text Char"/>
    <w:basedOn w:val="DefaultParagraphFont"/>
    <w:link w:val="BodyText"/>
    <w:rsid w:val="00F62BAE"/>
    <w:rPr>
      <w:rFonts w:ascii="Arial" w:hAnsi="Arial"/>
      <w:szCs w:val="24"/>
    </w:rPr>
  </w:style>
  <w:style w:type="character" w:customStyle="1" w:styleId="BodyText2Char2">
    <w:name w:val="BodyText2 Char2"/>
    <w:basedOn w:val="DefaultParagraphFont"/>
    <w:link w:val="BodyText2"/>
    <w:rsid w:val="00A90053"/>
    <w:rPr>
      <w:rFonts w:ascii="Arial" w:hAnsi="Arial"/>
      <w:szCs w:val="24"/>
    </w:rPr>
  </w:style>
  <w:style w:type="paragraph" w:customStyle="1" w:styleId="ChapterNo">
    <w:name w:val="Chapter No"/>
    <w:basedOn w:val="BodyText"/>
    <w:rsid w:val="005E1B08"/>
    <w:pPr>
      <w:jc w:val="center"/>
    </w:pPr>
    <w:rPr>
      <w:rFonts w:ascii="Comic Sans MS" w:hAnsi="Comic Sans MS" w:cs="Tahoma"/>
      <w:b/>
      <w:bCs/>
      <w:color w:val="000000"/>
      <w:sz w:val="96"/>
    </w:rPr>
  </w:style>
  <w:style w:type="paragraph" w:styleId="TOC1">
    <w:name w:val="toc 1"/>
    <w:basedOn w:val="BodyText"/>
    <w:next w:val="Normal"/>
    <w:autoRedefine/>
    <w:uiPriority w:val="39"/>
    <w:rsid w:val="00FF76FA"/>
    <w:pPr>
      <w:tabs>
        <w:tab w:val="right" w:leader="dot" w:pos="8364"/>
      </w:tabs>
      <w:spacing w:before="360" w:after="120"/>
      <w:jc w:val="left"/>
    </w:pPr>
    <w:rPr>
      <w:rFonts w:ascii="Arial Narrow" w:hAnsi="Arial Narrow"/>
      <w:b/>
      <w:bCs/>
      <w:noProof/>
      <w:color w:val="333333"/>
      <w:sz w:val="24"/>
      <w:szCs w:val="72"/>
    </w:rPr>
  </w:style>
  <w:style w:type="paragraph" w:styleId="Header">
    <w:name w:val="header"/>
    <w:aliases w:val="index,ho,header odd,page-header,ph"/>
    <w:basedOn w:val="Normal"/>
    <w:link w:val="HeaderChar"/>
    <w:rsid w:val="005E1B08"/>
    <w:pPr>
      <w:tabs>
        <w:tab w:val="center" w:pos="4320"/>
        <w:tab w:val="right" w:pos="8640"/>
      </w:tabs>
      <w:spacing w:after="120"/>
    </w:pPr>
    <w:rPr>
      <w:rFonts w:ascii="Tahoma" w:hAnsi="Tahoma"/>
      <w:b/>
      <w:sz w:val="20"/>
    </w:rPr>
  </w:style>
  <w:style w:type="paragraph" w:customStyle="1" w:styleId="ListBullet1">
    <w:name w:val="List Bullet 1"/>
    <w:basedOn w:val="BodyText2"/>
    <w:rsid w:val="005E1B08"/>
    <w:pPr>
      <w:numPr>
        <w:numId w:val="10"/>
      </w:numPr>
    </w:pPr>
  </w:style>
  <w:style w:type="paragraph" w:styleId="ListBullet2">
    <w:name w:val="List Bullet 2"/>
    <w:basedOn w:val="ListBullet1"/>
    <w:autoRedefine/>
    <w:rsid w:val="00EA2B27"/>
    <w:pPr>
      <w:numPr>
        <w:numId w:val="11"/>
      </w:numPr>
    </w:pPr>
  </w:style>
  <w:style w:type="paragraph" w:styleId="ListBullet3">
    <w:name w:val="List Bullet 3"/>
    <w:basedOn w:val="ListBullet2"/>
    <w:rsid w:val="00C930FF"/>
    <w:pPr>
      <w:numPr>
        <w:numId w:val="12"/>
      </w:numPr>
      <w:tabs>
        <w:tab w:val="clear" w:pos="2232"/>
        <w:tab w:val="left" w:pos="1440"/>
      </w:tabs>
      <w:ind w:left="1800"/>
    </w:pPr>
  </w:style>
  <w:style w:type="paragraph" w:styleId="TOC2">
    <w:name w:val="toc 2"/>
    <w:basedOn w:val="TOC1"/>
    <w:next w:val="Normal"/>
    <w:autoRedefine/>
    <w:uiPriority w:val="39"/>
    <w:rsid w:val="00460713"/>
    <w:pPr>
      <w:tabs>
        <w:tab w:val="left" w:pos="360"/>
      </w:tabs>
      <w:spacing w:before="240"/>
    </w:pPr>
    <w:rPr>
      <w:color w:val="000000"/>
      <w:sz w:val="22"/>
      <w:szCs w:val="32"/>
    </w:rPr>
  </w:style>
  <w:style w:type="paragraph" w:styleId="TOC3">
    <w:name w:val="toc 3"/>
    <w:basedOn w:val="TOC2"/>
    <w:next w:val="Normal"/>
    <w:uiPriority w:val="39"/>
    <w:rsid w:val="005E1B08"/>
    <w:pPr>
      <w:spacing w:before="0"/>
      <w:ind w:left="240"/>
    </w:pPr>
    <w:rPr>
      <w:b w:val="0"/>
      <w:bCs w:val="0"/>
    </w:rPr>
  </w:style>
  <w:style w:type="paragraph" w:styleId="TOC4">
    <w:name w:val="toc 4"/>
    <w:basedOn w:val="TOC3"/>
    <w:next w:val="BodyText"/>
    <w:rsid w:val="005E1B08"/>
    <w:pPr>
      <w:ind w:left="480"/>
    </w:pPr>
  </w:style>
  <w:style w:type="paragraph" w:styleId="TOC5">
    <w:name w:val="toc 5"/>
    <w:basedOn w:val="TOC4"/>
    <w:next w:val="Normal"/>
    <w:autoRedefine/>
    <w:rsid w:val="005E1B08"/>
    <w:pPr>
      <w:ind w:left="720"/>
    </w:pPr>
  </w:style>
  <w:style w:type="paragraph" w:styleId="TOC6">
    <w:name w:val="toc 6"/>
    <w:basedOn w:val="Normal"/>
    <w:next w:val="Normal"/>
    <w:autoRedefine/>
    <w:rsid w:val="005E1B08"/>
    <w:pPr>
      <w:ind w:left="960"/>
    </w:pPr>
  </w:style>
  <w:style w:type="paragraph" w:styleId="TOC7">
    <w:name w:val="toc 7"/>
    <w:basedOn w:val="Normal"/>
    <w:next w:val="Normal"/>
    <w:autoRedefine/>
    <w:rsid w:val="005E1B08"/>
    <w:pPr>
      <w:ind w:left="1200"/>
    </w:pPr>
  </w:style>
  <w:style w:type="paragraph" w:styleId="TOC8">
    <w:name w:val="toc 8"/>
    <w:basedOn w:val="Normal"/>
    <w:next w:val="Normal"/>
    <w:autoRedefine/>
    <w:rsid w:val="005E1B08"/>
    <w:pPr>
      <w:ind w:left="1440"/>
    </w:pPr>
  </w:style>
  <w:style w:type="paragraph" w:styleId="TOC9">
    <w:name w:val="toc 9"/>
    <w:basedOn w:val="Normal"/>
    <w:next w:val="Normal"/>
    <w:autoRedefine/>
    <w:rsid w:val="005E1B08"/>
    <w:pPr>
      <w:ind w:left="1680"/>
    </w:pPr>
  </w:style>
  <w:style w:type="character" w:styleId="Hyperlink">
    <w:name w:val="Hyperlink"/>
    <w:basedOn w:val="DefaultParagraphFont"/>
    <w:uiPriority w:val="99"/>
    <w:rsid w:val="006246AE"/>
    <w:rPr>
      <w:i/>
      <w:color w:val="0000FF"/>
      <w:u w:val="single"/>
    </w:rPr>
  </w:style>
  <w:style w:type="paragraph" w:customStyle="1" w:styleId="FigureCaption">
    <w:name w:val="Figure Caption"/>
    <w:basedOn w:val="BodyText"/>
    <w:next w:val="BodyText2"/>
    <w:link w:val="FigureCaptionChar1"/>
    <w:autoRedefine/>
    <w:rsid w:val="00576A54"/>
    <w:pPr>
      <w:keepNext/>
      <w:keepLines/>
      <w:spacing w:before="120" w:after="240"/>
      <w:jc w:val="center"/>
    </w:pPr>
    <w:rPr>
      <w:b/>
      <w:bCs/>
      <w:color w:val="000000"/>
      <w:sz w:val="16"/>
      <w:szCs w:val="20"/>
      <w:u w:val="single"/>
    </w:rPr>
  </w:style>
  <w:style w:type="paragraph" w:styleId="NoteHeading">
    <w:name w:val="Note Heading"/>
    <w:basedOn w:val="Normal"/>
    <w:next w:val="BodyText2"/>
    <w:link w:val="NoteHeadingChar"/>
    <w:autoRedefine/>
    <w:rsid w:val="00751422"/>
    <w:pPr>
      <w:numPr>
        <w:numId w:val="14"/>
      </w:numPr>
      <w:pBdr>
        <w:top w:val="single" w:sz="8" w:space="1" w:color="000000" w:themeColor="text1"/>
        <w:bottom w:val="single" w:sz="8" w:space="1" w:color="000000" w:themeColor="text1"/>
      </w:pBdr>
      <w:tabs>
        <w:tab w:val="left" w:pos="1872"/>
      </w:tabs>
      <w:ind w:left="2016" w:hanging="432"/>
      <w:jc w:val="both"/>
    </w:pPr>
    <w:rPr>
      <w:rFonts w:ascii="Arial Narrow" w:eastAsia="Arial Unicode MS" w:hAnsi="Arial Narrow"/>
      <w:bCs/>
      <w:sz w:val="20"/>
    </w:rPr>
  </w:style>
  <w:style w:type="paragraph" w:customStyle="1" w:styleId="SectionHead">
    <w:name w:val="SectionHead"/>
    <w:basedOn w:val="Heading1"/>
    <w:next w:val="BodyText"/>
    <w:autoRedefine/>
    <w:rsid w:val="005E1B08"/>
    <w:pPr>
      <w:numPr>
        <w:numId w:val="0"/>
      </w:numPr>
      <w:pBdr>
        <w:bottom w:val="single" w:sz="12" w:space="1" w:color="auto"/>
      </w:pBdr>
      <w:tabs>
        <w:tab w:val="right" w:leader="dot" w:pos="8630"/>
      </w:tabs>
      <w:jc w:val="both"/>
    </w:pPr>
    <w:rPr>
      <w:rFonts w:ascii="Arial Bold" w:hAnsi="Arial Bold"/>
      <w:spacing w:val="28"/>
    </w:rPr>
  </w:style>
  <w:style w:type="paragraph" w:customStyle="1" w:styleId="bodytextforlistnumber">
    <w:name w:val="body text for list number"/>
    <w:basedOn w:val="Normal"/>
    <w:rsid w:val="005E1B08"/>
    <w:pPr>
      <w:ind w:left="1480"/>
      <w:jc w:val="both"/>
    </w:pPr>
    <w:rPr>
      <w:rFonts w:ascii="Arial" w:hAnsi="Arial"/>
      <w:sz w:val="20"/>
    </w:rPr>
  </w:style>
  <w:style w:type="paragraph" w:customStyle="1" w:styleId="Image">
    <w:name w:val="Image"/>
    <w:basedOn w:val="BodyText"/>
    <w:next w:val="FigureCaption"/>
    <w:rsid w:val="005E1B08"/>
    <w:pPr>
      <w:spacing w:before="120" w:after="120"/>
      <w:jc w:val="center"/>
    </w:pPr>
  </w:style>
  <w:style w:type="paragraph" w:styleId="Caption">
    <w:name w:val="caption"/>
    <w:basedOn w:val="FigureCaption"/>
    <w:next w:val="Normal"/>
    <w:autoRedefine/>
    <w:qFormat/>
    <w:rsid w:val="00A90053"/>
    <w:pPr>
      <w:spacing w:before="240" w:after="120"/>
    </w:pPr>
    <w:rPr>
      <w:rFonts w:cs="Arial"/>
      <w:bCs w:val="0"/>
    </w:rPr>
  </w:style>
  <w:style w:type="paragraph" w:styleId="TableofFigures">
    <w:name w:val="table of figures"/>
    <w:basedOn w:val="Normal"/>
    <w:next w:val="Normal"/>
    <w:autoRedefine/>
    <w:uiPriority w:val="99"/>
    <w:rsid w:val="005E1B08"/>
    <w:rPr>
      <w:rFonts w:ascii="Arial" w:hAnsi="Arial"/>
      <w:iCs/>
      <w:sz w:val="20"/>
    </w:rPr>
  </w:style>
  <w:style w:type="paragraph" w:styleId="Footer">
    <w:name w:val="footer"/>
    <w:basedOn w:val="Normal"/>
    <w:link w:val="FooterChar"/>
    <w:uiPriority w:val="99"/>
    <w:rsid w:val="000677BC"/>
    <w:pPr>
      <w:pBdr>
        <w:top w:val="single" w:sz="8" w:space="1" w:color="E31837"/>
      </w:pBdr>
      <w:tabs>
        <w:tab w:val="center" w:pos="4320"/>
        <w:tab w:val="right" w:pos="8640"/>
      </w:tabs>
    </w:pPr>
    <w:rPr>
      <w:rFonts w:ascii="Tahoma" w:hAnsi="Tahoma"/>
      <w:b/>
      <w:sz w:val="20"/>
    </w:rPr>
  </w:style>
  <w:style w:type="paragraph" w:customStyle="1" w:styleId="TableColumnLabels">
    <w:name w:val="Table Column Labels"/>
    <w:basedOn w:val="BodyText"/>
    <w:link w:val="TableColumnLabelsChar"/>
    <w:autoRedefine/>
    <w:rsid w:val="005E1B08"/>
    <w:rPr>
      <w:rFonts w:ascii="Arial Bold" w:hAnsi="Arial Bold"/>
      <w:b/>
      <w:bCs/>
      <w:color w:val="FFFFFF"/>
    </w:rPr>
  </w:style>
  <w:style w:type="paragraph" w:customStyle="1" w:styleId="Tablecontent">
    <w:name w:val="Table content"/>
    <w:basedOn w:val="BodyText"/>
    <w:link w:val="TablecontentChar"/>
    <w:qFormat/>
    <w:rsid w:val="005E1B08"/>
    <w:pPr>
      <w:spacing w:before="120" w:after="0"/>
      <w:jc w:val="left"/>
    </w:pPr>
    <w:rPr>
      <w:sz w:val="18"/>
    </w:rPr>
  </w:style>
  <w:style w:type="paragraph" w:customStyle="1" w:styleId="TableListNumber1">
    <w:name w:val="Table List Number 1"/>
    <w:basedOn w:val="Normal"/>
    <w:rsid w:val="0039151E"/>
    <w:pPr>
      <w:numPr>
        <w:numId w:val="3"/>
      </w:numPr>
      <w:tabs>
        <w:tab w:val="left" w:pos="432"/>
        <w:tab w:val="left" w:pos="1008"/>
      </w:tabs>
      <w:spacing w:before="120"/>
    </w:pPr>
    <w:rPr>
      <w:rFonts w:ascii="Arial" w:hAnsi="Arial"/>
      <w:sz w:val="18"/>
    </w:rPr>
  </w:style>
  <w:style w:type="paragraph" w:customStyle="1" w:styleId="TableListBullet1">
    <w:name w:val="Table List Bullet 1"/>
    <w:basedOn w:val="ListBullet1"/>
    <w:rsid w:val="00290DA1"/>
    <w:pPr>
      <w:numPr>
        <w:numId w:val="2"/>
      </w:numPr>
      <w:spacing w:after="0"/>
    </w:pPr>
    <w:rPr>
      <w:sz w:val="18"/>
    </w:rPr>
  </w:style>
  <w:style w:type="character" w:styleId="PageNumber">
    <w:name w:val="page number"/>
    <w:basedOn w:val="DefaultParagraphFont"/>
    <w:rsid w:val="005E1B08"/>
    <w:rPr>
      <w:rFonts w:ascii="Tahoma" w:hAnsi="Tahoma"/>
      <w:b/>
      <w:sz w:val="20"/>
      <w:bdr w:val="none" w:sz="0" w:space="0" w:color="auto"/>
      <w:shd w:val="clear" w:color="auto" w:fill="auto"/>
    </w:rPr>
  </w:style>
  <w:style w:type="paragraph" w:styleId="Index1">
    <w:name w:val="index 1"/>
    <w:basedOn w:val="Normal"/>
    <w:next w:val="Normal"/>
    <w:autoRedefine/>
    <w:rsid w:val="005E1B08"/>
    <w:pPr>
      <w:ind w:left="240" w:hanging="240"/>
    </w:pPr>
    <w:rPr>
      <w:rFonts w:ascii="Arial" w:hAnsi="Arial"/>
      <w:szCs w:val="21"/>
    </w:rPr>
  </w:style>
  <w:style w:type="paragraph" w:customStyle="1" w:styleId="Apendixsection">
    <w:name w:val="Apendix section"/>
    <w:basedOn w:val="BodyText"/>
    <w:next w:val="BodyText"/>
    <w:rsid w:val="005E1B08"/>
    <w:pPr>
      <w:numPr>
        <w:numId w:val="4"/>
      </w:numPr>
    </w:pPr>
    <w:rPr>
      <w:rFonts w:ascii="Arial Narrow" w:hAnsi="Arial Narrow"/>
      <w:b/>
      <w:sz w:val="28"/>
    </w:rPr>
  </w:style>
  <w:style w:type="paragraph" w:customStyle="1" w:styleId="Code">
    <w:name w:val="Code"/>
    <w:basedOn w:val="BodyText"/>
    <w:rsid w:val="00647534"/>
    <w:pPr>
      <w:ind w:left="360"/>
    </w:pPr>
    <w:rPr>
      <w:rFonts w:ascii="Courier New" w:hAnsi="Courier New"/>
    </w:rPr>
  </w:style>
  <w:style w:type="paragraph" w:styleId="Index2">
    <w:name w:val="index 2"/>
    <w:basedOn w:val="Normal"/>
    <w:next w:val="Normal"/>
    <w:autoRedefine/>
    <w:rsid w:val="005E1B08"/>
    <w:pPr>
      <w:ind w:left="480" w:hanging="240"/>
    </w:pPr>
    <w:rPr>
      <w:rFonts w:ascii="Arial" w:hAnsi="Arial"/>
      <w:szCs w:val="21"/>
    </w:rPr>
  </w:style>
  <w:style w:type="paragraph" w:styleId="Index3">
    <w:name w:val="index 3"/>
    <w:basedOn w:val="Normal"/>
    <w:next w:val="Normal"/>
    <w:autoRedefine/>
    <w:rsid w:val="005E1B08"/>
    <w:pPr>
      <w:ind w:left="720" w:hanging="240"/>
    </w:pPr>
    <w:rPr>
      <w:szCs w:val="21"/>
    </w:rPr>
  </w:style>
  <w:style w:type="paragraph" w:styleId="Index4">
    <w:name w:val="index 4"/>
    <w:basedOn w:val="Normal"/>
    <w:next w:val="Normal"/>
    <w:autoRedefine/>
    <w:rsid w:val="005E1B08"/>
    <w:pPr>
      <w:ind w:left="960" w:hanging="240"/>
    </w:pPr>
    <w:rPr>
      <w:szCs w:val="21"/>
    </w:rPr>
  </w:style>
  <w:style w:type="paragraph" w:styleId="Index5">
    <w:name w:val="index 5"/>
    <w:basedOn w:val="Normal"/>
    <w:next w:val="Normal"/>
    <w:autoRedefine/>
    <w:rsid w:val="005E1B08"/>
    <w:pPr>
      <w:ind w:left="1200" w:hanging="240"/>
    </w:pPr>
    <w:rPr>
      <w:szCs w:val="21"/>
    </w:rPr>
  </w:style>
  <w:style w:type="paragraph" w:styleId="Index6">
    <w:name w:val="index 6"/>
    <w:basedOn w:val="Normal"/>
    <w:next w:val="Normal"/>
    <w:autoRedefine/>
    <w:rsid w:val="005E1B08"/>
    <w:pPr>
      <w:ind w:left="1440" w:hanging="240"/>
    </w:pPr>
    <w:rPr>
      <w:szCs w:val="21"/>
    </w:rPr>
  </w:style>
  <w:style w:type="paragraph" w:styleId="Index7">
    <w:name w:val="index 7"/>
    <w:basedOn w:val="Normal"/>
    <w:next w:val="Normal"/>
    <w:autoRedefine/>
    <w:rsid w:val="005E1B08"/>
    <w:pPr>
      <w:ind w:left="1680" w:hanging="240"/>
    </w:pPr>
    <w:rPr>
      <w:szCs w:val="21"/>
    </w:rPr>
  </w:style>
  <w:style w:type="paragraph" w:styleId="Index8">
    <w:name w:val="index 8"/>
    <w:basedOn w:val="Normal"/>
    <w:next w:val="Normal"/>
    <w:autoRedefine/>
    <w:rsid w:val="005E1B08"/>
    <w:pPr>
      <w:ind w:left="1920" w:hanging="240"/>
    </w:pPr>
    <w:rPr>
      <w:szCs w:val="21"/>
    </w:rPr>
  </w:style>
  <w:style w:type="paragraph" w:styleId="Index9">
    <w:name w:val="index 9"/>
    <w:basedOn w:val="Normal"/>
    <w:next w:val="Normal"/>
    <w:autoRedefine/>
    <w:rsid w:val="005E1B08"/>
    <w:pPr>
      <w:ind w:left="2160" w:hanging="240"/>
    </w:pPr>
    <w:rPr>
      <w:szCs w:val="21"/>
    </w:rPr>
  </w:style>
  <w:style w:type="paragraph" w:customStyle="1" w:styleId="ManualName">
    <w:name w:val="Manual Name"/>
    <w:basedOn w:val="BodyText"/>
    <w:autoRedefine/>
    <w:rsid w:val="006244EA"/>
    <w:pPr>
      <w:spacing w:before="0" w:after="100" w:afterAutospacing="1"/>
      <w:jc w:val="left"/>
    </w:pPr>
    <w:rPr>
      <w:rFonts w:ascii="Trebuchet MS" w:hAnsi="Trebuchet MS"/>
      <w:b/>
      <w:color w:val="6D6E71"/>
      <w:sz w:val="36"/>
    </w:rPr>
  </w:style>
  <w:style w:type="paragraph" w:customStyle="1" w:styleId="TableNames">
    <w:name w:val="Table Names"/>
    <w:basedOn w:val="SectionHead"/>
    <w:autoRedefine/>
    <w:rsid w:val="00FF76FA"/>
    <w:pPr>
      <w:pBdr>
        <w:bottom w:val="single" w:sz="12" w:space="1" w:color="E31837"/>
      </w:pBdr>
      <w:tabs>
        <w:tab w:val="clear" w:pos="8630"/>
        <w:tab w:val="right" w:pos="8364"/>
      </w:tabs>
    </w:pPr>
    <w:rPr>
      <w:bCs w:val="0"/>
    </w:rPr>
  </w:style>
  <w:style w:type="paragraph" w:customStyle="1" w:styleId="version">
    <w:name w:val="version"/>
    <w:basedOn w:val="BodyText"/>
    <w:rsid w:val="005E1B08"/>
    <w:pPr>
      <w:spacing w:before="120" w:after="120"/>
      <w:ind w:left="1440"/>
      <w:jc w:val="center"/>
    </w:pPr>
    <w:rPr>
      <w:rFonts w:ascii="Trebuchet MS" w:hAnsi="Trebuchet MS"/>
      <w:b/>
      <w:color w:val="000000"/>
      <w:sz w:val="36"/>
    </w:rPr>
  </w:style>
  <w:style w:type="paragraph" w:customStyle="1" w:styleId="Head">
    <w:name w:val="Head"/>
    <w:basedOn w:val="Normal"/>
    <w:rsid w:val="005E1B08"/>
    <w:rPr>
      <w:rFonts w:ascii="Arial" w:hAnsi="Arial"/>
      <w:b/>
      <w:bCs/>
      <w:spacing w:val="-5"/>
      <w:sz w:val="20"/>
      <w:szCs w:val="20"/>
    </w:rPr>
  </w:style>
  <w:style w:type="paragraph" w:styleId="Title">
    <w:name w:val="Title"/>
    <w:basedOn w:val="Normal"/>
    <w:qFormat/>
    <w:rsid w:val="005E1B08"/>
    <w:pPr>
      <w:spacing w:after="1920"/>
      <w:jc w:val="center"/>
    </w:pPr>
    <w:rPr>
      <w:rFonts w:ascii="Arial Black" w:hAnsi="Arial Black" w:cs="Arial"/>
      <w:b/>
      <w:bCs/>
      <w:color w:val="808080"/>
      <w:sz w:val="48"/>
      <w:u w:val="single"/>
    </w:rPr>
  </w:style>
  <w:style w:type="paragraph" w:styleId="Subtitle">
    <w:name w:val="Subtitle"/>
    <w:basedOn w:val="Title"/>
    <w:next w:val="BodyText"/>
    <w:qFormat/>
    <w:rsid w:val="005E1B08"/>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rsid w:val="00DE39F4"/>
    <w:rPr>
      <w:i/>
      <w:color w:val="800080"/>
      <w:u w:val="single"/>
    </w:rPr>
  </w:style>
  <w:style w:type="paragraph" w:customStyle="1" w:styleId="ContentList">
    <w:name w:val="Content List"/>
    <w:basedOn w:val="BodyText"/>
    <w:rsid w:val="005E1B08"/>
    <w:pPr>
      <w:tabs>
        <w:tab w:val="num" w:pos="576"/>
      </w:tabs>
      <w:ind w:left="576" w:hanging="360"/>
      <w:jc w:val="left"/>
    </w:pPr>
  </w:style>
  <w:style w:type="paragraph" w:customStyle="1" w:styleId="ChapterList">
    <w:name w:val="Chapter List"/>
    <w:basedOn w:val="BodyText2"/>
    <w:rsid w:val="00D842E1"/>
    <w:pPr>
      <w:numPr>
        <w:numId w:val="15"/>
      </w:numPr>
      <w:tabs>
        <w:tab w:val="num" w:pos="1872"/>
      </w:tabs>
    </w:pPr>
  </w:style>
  <w:style w:type="paragraph" w:customStyle="1" w:styleId="Warning">
    <w:name w:val="Warning"/>
    <w:basedOn w:val="BodyText2"/>
    <w:rsid w:val="002838A8"/>
    <w:pPr>
      <w:numPr>
        <w:numId w:val="8"/>
      </w:numPr>
      <w:pBdr>
        <w:top w:val="single" w:sz="8" w:space="1" w:color="000000"/>
        <w:bottom w:val="single" w:sz="8" w:space="1" w:color="000000"/>
      </w:pBdr>
      <w:tabs>
        <w:tab w:val="clear" w:pos="1080"/>
        <w:tab w:val="left" w:pos="1872"/>
      </w:tabs>
      <w:ind w:left="2016" w:hanging="432"/>
    </w:pPr>
    <w:rPr>
      <w:rFonts w:ascii="Arial Narrow" w:hAnsi="Arial Narrow"/>
    </w:rPr>
  </w:style>
  <w:style w:type="paragraph" w:customStyle="1" w:styleId="ProductName">
    <w:name w:val="Product Name"/>
    <w:basedOn w:val="ManualName"/>
    <w:autoRedefine/>
    <w:rsid w:val="006244EA"/>
    <w:pPr>
      <w:spacing w:before="120" w:after="120" w:afterAutospacing="0"/>
    </w:pPr>
    <w:rPr>
      <w:shadow/>
      <w:color w:val="E31837"/>
      <w:sz w:val="40"/>
    </w:rPr>
  </w:style>
  <w:style w:type="paragraph" w:customStyle="1" w:styleId="QMSBodyText">
    <w:name w:val="QMS Body Text"/>
    <w:basedOn w:val="Normal"/>
    <w:autoRedefine/>
    <w:rsid w:val="005E1B08"/>
    <w:pPr>
      <w:ind w:left="720"/>
      <w:jc w:val="both"/>
    </w:pPr>
    <w:rPr>
      <w:b/>
      <w:bCs/>
      <w:szCs w:val="20"/>
    </w:rPr>
  </w:style>
  <w:style w:type="paragraph" w:customStyle="1" w:styleId="QMSHead1">
    <w:name w:val="QMS Head 1"/>
    <w:basedOn w:val="Heading1"/>
    <w:next w:val="QMSBodyText"/>
    <w:autoRedefine/>
    <w:rsid w:val="005E1B08"/>
    <w:pPr>
      <w:pageBreakBefore/>
      <w:numPr>
        <w:numId w:val="0"/>
      </w:numPr>
      <w:tabs>
        <w:tab w:val="left" w:pos="540"/>
        <w:tab w:val="left" w:pos="720"/>
        <w:tab w:val="left" w:pos="1080"/>
      </w:tabs>
      <w:spacing w:before="240"/>
      <w:ind w:left="720" w:hanging="360"/>
    </w:pPr>
    <w:rPr>
      <w:rFonts w:ascii="Arial" w:hAnsi="Arial" w:cs="Times New Roman"/>
      <w:b w:val="0"/>
      <w:bCs w:val="0"/>
      <w:caps/>
      <w:sz w:val="32"/>
      <w:szCs w:val="20"/>
    </w:rPr>
  </w:style>
  <w:style w:type="paragraph" w:customStyle="1" w:styleId="QMSHead2">
    <w:name w:val="QMS Head 2"/>
    <w:basedOn w:val="Heading2"/>
    <w:next w:val="QMSBodyText"/>
    <w:autoRedefine/>
    <w:rsid w:val="005E1B08"/>
    <w:pPr>
      <w:numPr>
        <w:ilvl w:val="0"/>
        <w:numId w:val="0"/>
      </w:numPr>
      <w:pBdr>
        <w:bottom w:val="none" w:sz="0" w:space="0" w:color="auto"/>
      </w:pBdr>
      <w:tabs>
        <w:tab w:val="num" w:pos="1440"/>
      </w:tabs>
      <w:ind w:left="1440" w:hanging="360"/>
      <w:jc w:val="left"/>
    </w:pPr>
    <w:rPr>
      <w:rFonts w:ascii="Arial" w:hAnsi="Arial"/>
      <w:b w:val="0"/>
      <w:bCs/>
      <w:iCs w:val="0"/>
      <w:color w:val="auto"/>
      <w:spacing w:val="0"/>
      <w:sz w:val="28"/>
      <w:szCs w:val="20"/>
    </w:rPr>
  </w:style>
  <w:style w:type="paragraph" w:customStyle="1" w:styleId="QMSHead3">
    <w:name w:val="QMS Head 3"/>
    <w:basedOn w:val="Heading3"/>
    <w:next w:val="QMSBodyText"/>
    <w:autoRedefine/>
    <w:rsid w:val="005E1B08"/>
    <w:pPr>
      <w:numPr>
        <w:ilvl w:val="0"/>
        <w:numId w:val="0"/>
      </w:numPr>
      <w:pBdr>
        <w:bottom w:val="none" w:sz="0" w:space="0" w:color="auto"/>
      </w:pBdr>
      <w:jc w:val="left"/>
    </w:pPr>
    <w:rPr>
      <w:rFonts w:ascii="Arial" w:hAnsi="Arial"/>
      <w:iCs w:val="0"/>
      <w:caps/>
      <w:color w:val="auto"/>
      <w:spacing w:val="0"/>
      <w:sz w:val="24"/>
      <w:szCs w:val="20"/>
    </w:rPr>
  </w:style>
  <w:style w:type="paragraph" w:customStyle="1" w:styleId="Productversion">
    <w:name w:val="Productversion"/>
    <w:basedOn w:val="version"/>
    <w:rsid w:val="005E1B08"/>
    <w:pPr>
      <w:jc w:val="right"/>
    </w:pPr>
  </w:style>
  <w:style w:type="paragraph" w:styleId="IndexHeading">
    <w:name w:val="index heading"/>
    <w:basedOn w:val="Normal"/>
    <w:next w:val="Index1"/>
    <w:rsid w:val="005E1B08"/>
    <w:pPr>
      <w:pBdr>
        <w:top w:val="single" w:sz="12" w:space="0" w:color="auto"/>
      </w:pBdr>
      <w:spacing w:before="360" w:after="240"/>
    </w:pPr>
    <w:rPr>
      <w:rFonts w:ascii="Arial Bold" w:hAnsi="Arial Bold"/>
      <w:b/>
      <w:bCs/>
      <w:i/>
      <w:iCs/>
      <w:szCs w:val="31"/>
    </w:rPr>
  </w:style>
  <w:style w:type="paragraph" w:customStyle="1" w:styleId="Path">
    <w:name w:val="Path"/>
    <w:basedOn w:val="BodyText2"/>
    <w:rsid w:val="003744C9"/>
    <w:pPr>
      <w:pBdr>
        <w:top w:val="single" w:sz="4" w:space="1" w:color="FFFFFF"/>
        <w:left w:val="single" w:sz="4" w:space="4" w:color="FFFFFF"/>
        <w:bottom w:val="single" w:sz="4" w:space="1" w:color="FFFFFF"/>
      </w:pBdr>
      <w:shd w:val="clear" w:color="auto" w:fill="6D6E71"/>
      <w:ind w:left="1008"/>
    </w:pPr>
    <w:rPr>
      <w:b/>
      <w:bCs/>
      <w:color w:val="FFFFFF"/>
    </w:rPr>
  </w:style>
  <w:style w:type="paragraph" w:customStyle="1" w:styleId="TitleCover">
    <w:name w:val="Title Cover"/>
    <w:basedOn w:val="Normal"/>
    <w:next w:val="Normal"/>
    <w:rsid w:val="005E1B08"/>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5E1B08"/>
    <w:pPr>
      <w:ind w:left="2592"/>
    </w:pPr>
    <w:rPr>
      <w:rFonts w:ascii="Courier New" w:hAnsi="Courier New"/>
      <w:b/>
      <w:sz w:val="20"/>
    </w:rPr>
  </w:style>
  <w:style w:type="paragraph" w:customStyle="1" w:styleId="Heading">
    <w:name w:val="Heading"/>
    <w:basedOn w:val="BodyText2"/>
    <w:next w:val="BodyText2"/>
    <w:autoRedefine/>
    <w:rsid w:val="005E1B08"/>
    <w:pPr>
      <w:spacing w:before="120" w:line="360" w:lineRule="auto"/>
    </w:pPr>
    <w:rPr>
      <w:rFonts w:ascii="Arial Narrow" w:hAnsi="Arial Narrow" w:cs="Tahoma"/>
      <w:b/>
      <w:sz w:val="26"/>
      <w:u w:val="single"/>
    </w:rPr>
  </w:style>
  <w:style w:type="paragraph" w:customStyle="1" w:styleId="tablecontents">
    <w:name w:val="table_contents"/>
    <w:basedOn w:val="Normal"/>
    <w:rsid w:val="005E1B08"/>
    <w:rPr>
      <w:rFonts w:ascii="Arial" w:hAnsi="Arial"/>
      <w:sz w:val="22"/>
      <w:szCs w:val="20"/>
      <w:lang w:val="en-GB"/>
    </w:rPr>
  </w:style>
  <w:style w:type="paragraph" w:customStyle="1" w:styleId="Bodytextforrestriction">
    <w:name w:val="Body text for restriction"/>
    <w:basedOn w:val="Normal"/>
    <w:next w:val="Normal"/>
    <w:rsid w:val="005E1B08"/>
    <w:pPr>
      <w:spacing w:line="360" w:lineRule="auto"/>
    </w:pPr>
    <w:rPr>
      <w:rFonts w:ascii="Arial" w:hAnsi="Arial"/>
      <w:sz w:val="18"/>
    </w:rPr>
  </w:style>
  <w:style w:type="paragraph" w:customStyle="1" w:styleId="TableHeader">
    <w:name w:val="Table Header"/>
    <w:basedOn w:val="Normal"/>
    <w:rsid w:val="005E1B08"/>
    <w:pPr>
      <w:spacing w:before="60"/>
      <w:jc w:val="center"/>
    </w:pPr>
    <w:rPr>
      <w:rFonts w:ascii="Arial" w:hAnsi="Arial"/>
      <w:b/>
      <w:spacing w:val="-5"/>
      <w:sz w:val="22"/>
      <w:szCs w:val="20"/>
    </w:rPr>
  </w:style>
  <w:style w:type="paragraph" w:styleId="BodyText20">
    <w:name w:val="Body Text 2"/>
    <w:basedOn w:val="Normal"/>
    <w:rsid w:val="005E1B08"/>
    <w:rPr>
      <w:rFonts w:ascii="Arial Narrow" w:hAnsi="Arial Narrow"/>
      <w:b/>
      <w:bCs/>
      <w:color w:val="FFFFFF"/>
    </w:rPr>
  </w:style>
  <w:style w:type="paragraph" w:styleId="BodyTextIndent2">
    <w:name w:val="Body Text Indent 2"/>
    <w:aliases w:val="Body Text Indent 2 Char"/>
    <w:basedOn w:val="Normal"/>
    <w:rsid w:val="005E1B08"/>
    <w:pPr>
      <w:spacing w:before="120" w:after="120" w:line="480" w:lineRule="auto"/>
      <w:ind w:left="360"/>
    </w:pPr>
    <w:rPr>
      <w:rFonts w:ascii="Arial" w:hAnsi="Arial"/>
      <w:sz w:val="18"/>
    </w:rPr>
  </w:style>
  <w:style w:type="paragraph" w:styleId="TableofAuthorities">
    <w:name w:val="table of authorities"/>
    <w:basedOn w:val="Normal"/>
    <w:next w:val="Normal"/>
    <w:rsid w:val="005E1B08"/>
    <w:pPr>
      <w:spacing w:before="120" w:after="120"/>
      <w:jc w:val="center"/>
    </w:pPr>
    <w:rPr>
      <w:rFonts w:ascii="Arial" w:hAnsi="Arial" w:cs="Arial"/>
      <w:b/>
      <w:sz w:val="16"/>
      <w:szCs w:val="14"/>
    </w:rPr>
  </w:style>
  <w:style w:type="paragraph" w:styleId="Signature">
    <w:name w:val="Signature"/>
    <w:basedOn w:val="Normal"/>
    <w:rsid w:val="005E1B08"/>
    <w:pPr>
      <w:spacing w:before="60" w:after="60"/>
      <w:jc w:val="right"/>
    </w:pPr>
    <w:rPr>
      <w:rFonts w:ascii="Arial" w:hAnsi="Arial" w:cs="Arial"/>
      <w:bCs/>
      <w:i/>
      <w:sz w:val="15"/>
      <w:szCs w:val="16"/>
    </w:rPr>
  </w:style>
  <w:style w:type="paragraph" w:styleId="CommentText">
    <w:name w:val="annotation text"/>
    <w:basedOn w:val="Normal"/>
    <w:link w:val="CommentTextChar"/>
    <w:rsid w:val="005E1B08"/>
    <w:pPr>
      <w:jc w:val="both"/>
    </w:pPr>
    <w:rPr>
      <w:rFonts w:ascii="Arial" w:hAnsi="Arial" w:cs="Arial"/>
      <w:sz w:val="20"/>
      <w:szCs w:val="20"/>
    </w:rPr>
  </w:style>
  <w:style w:type="character" w:customStyle="1" w:styleId="CommentTextChar">
    <w:name w:val="Comment Text Char"/>
    <w:basedOn w:val="DefaultParagraphFont"/>
    <w:link w:val="CommentText"/>
    <w:rsid w:val="00F62BAE"/>
    <w:rPr>
      <w:rFonts w:ascii="Arial" w:hAnsi="Arial" w:cs="Arial"/>
    </w:rPr>
  </w:style>
  <w:style w:type="character" w:styleId="CommentReference">
    <w:name w:val="annotation reference"/>
    <w:basedOn w:val="DefaultParagraphFont"/>
    <w:rsid w:val="005E1B08"/>
    <w:rPr>
      <w:sz w:val="16"/>
      <w:szCs w:val="16"/>
    </w:rPr>
  </w:style>
  <w:style w:type="paragraph" w:customStyle="1" w:styleId="bodytextlistbullet2">
    <w:name w:val="body text list bullet 2"/>
    <w:basedOn w:val="ListBullet2"/>
    <w:rsid w:val="00717B04"/>
    <w:pPr>
      <w:numPr>
        <w:numId w:val="0"/>
      </w:numPr>
      <w:tabs>
        <w:tab w:val="left" w:pos="1440"/>
      </w:tabs>
      <w:ind w:left="1440"/>
    </w:pPr>
  </w:style>
  <w:style w:type="paragraph" w:styleId="TOAHeading">
    <w:name w:val="toa heading"/>
    <w:basedOn w:val="Normal"/>
    <w:next w:val="Normal"/>
    <w:rsid w:val="005E1B08"/>
    <w:pPr>
      <w:spacing w:before="120"/>
    </w:pPr>
    <w:rPr>
      <w:rFonts w:ascii="Arial" w:hAnsi="Arial" w:cs="Arial"/>
      <w:b/>
      <w:bCs/>
    </w:rPr>
  </w:style>
  <w:style w:type="paragraph" w:customStyle="1" w:styleId="bodytextlistbullet3">
    <w:name w:val="body text list bullet 3"/>
    <w:basedOn w:val="ListBullet3"/>
    <w:rsid w:val="00BA5F67"/>
    <w:pPr>
      <w:numPr>
        <w:numId w:val="0"/>
      </w:numPr>
      <w:tabs>
        <w:tab w:val="left" w:pos="2232"/>
      </w:tabs>
      <w:ind w:left="2160"/>
    </w:pPr>
  </w:style>
  <w:style w:type="paragraph" w:customStyle="1" w:styleId="bodytextlistbullet1">
    <w:name w:val="body text list bullet1"/>
    <w:basedOn w:val="BodyText2"/>
    <w:rsid w:val="005E1B08"/>
    <w:pPr>
      <w:tabs>
        <w:tab w:val="left" w:pos="1008"/>
      </w:tabs>
      <w:ind w:left="980"/>
    </w:pPr>
  </w:style>
  <w:style w:type="paragraph" w:customStyle="1" w:styleId="Reference">
    <w:name w:val="Reference"/>
    <w:basedOn w:val="ManualName"/>
    <w:rsid w:val="005E1B08"/>
    <w:pPr>
      <w:ind w:left="864" w:hanging="864"/>
    </w:pPr>
    <w:rPr>
      <w:rFonts w:ascii="Arial" w:hAnsi="Arial"/>
      <w:b w:val="0"/>
      <w:shadow/>
      <w:sz w:val="16"/>
    </w:rPr>
  </w:style>
  <w:style w:type="paragraph" w:styleId="BalloonText">
    <w:name w:val="Balloon Text"/>
    <w:basedOn w:val="Normal"/>
    <w:link w:val="BalloonTextChar"/>
    <w:uiPriority w:val="99"/>
    <w:rsid w:val="003D3FD5"/>
    <w:rPr>
      <w:rFonts w:ascii="Tahoma" w:hAnsi="Tahoma" w:cs="Tahoma"/>
      <w:sz w:val="16"/>
      <w:szCs w:val="16"/>
    </w:rPr>
  </w:style>
  <w:style w:type="character" w:customStyle="1" w:styleId="BalloonTextChar">
    <w:name w:val="Balloon Text Char"/>
    <w:basedOn w:val="DefaultParagraphFont"/>
    <w:link w:val="BalloonText"/>
    <w:uiPriority w:val="99"/>
    <w:rsid w:val="00F62BAE"/>
    <w:rPr>
      <w:rFonts w:ascii="Tahoma" w:hAnsi="Tahoma" w:cs="Tahoma"/>
      <w:sz w:val="16"/>
      <w:szCs w:val="16"/>
    </w:rPr>
  </w:style>
  <w:style w:type="paragraph" w:styleId="DocumentMap">
    <w:name w:val="Document Map"/>
    <w:basedOn w:val="Normal"/>
    <w:link w:val="DocumentMapChar"/>
    <w:uiPriority w:val="99"/>
    <w:rsid w:val="004D258D"/>
    <w:rPr>
      <w:rFonts w:ascii="Tahoma" w:hAnsi="Tahoma" w:cs="Tahoma"/>
      <w:sz w:val="16"/>
      <w:szCs w:val="16"/>
    </w:rPr>
  </w:style>
  <w:style w:type="character" w:customStyle="1" w:styleId="DocumentMapChar">
    <w:name w:val="Document Map Char"/>
    <w:basedOn w:val="DefaultParagraphFont"/>
    <w:link w:val="DocumentMap"/>
    <w:uiPriority w:val="99"/>
    <w:rsid w:val="00F62BAE"/>
    <w:rPr>
      <w:rFonts w:ascii="Tahoma" w:hAnsi="Tahoma" w:cs="Tahoma"/>
      <w:sz w:val="16"/>
      <w:szCs w:val="16"/>
    </w:rPr>
  </w:style>
  <w:style w:type="paragraph" w:styleId="ListNumber">
    <w:name w:val="List Number"/>
    <w:basedOn w:val="Normal"/>
    <w:uiPriority w:val="99"/>
    <w:semiHidden/>
    <w:rsid w:val="00C35628"/>
    <w:pPr>
      <w:tabs>
        <w:tab w:val="num" w:pos="360"/>
      </w:tabs>
      <w:ind w:left="360" w:hanging="360"/>
      <w:contextualSpacing/>
    </w:pPr>
  </w:style>
  <w:style w:type="paragraph" w:styleId="ListNumber2">
    <w:name w:val="List Number 2"/>
    <w:basedOn w:val="Normal"/>
    <w:uiPriority w:val="99"/>
    <w:semiHidden/>
    <w:rsid w:val="00C35628"/>
    <w:pPr>
      <w:numPr>
        <w:numId w:val="6"/>
      </w:numPr>
      <w:contextualSpacing/>
    </w:pPr>
  </w:style>
  <w:style w:type="paragraph" w:styleId="ListNumber3">
    <w:name w:val="List Number 3"/>
    <w:basedOn w:val="Normal"/>
    <w:uiPriority w:val="99"/>
    <w:semiHidden/>
    <w:rsid w:val="00C35628"/>
    <w:pPr>
      <w:numPr>
        <w:numId w:val="1"/>
      </w:numPr>
      <w:contextualSpacing/>
    </w:pPr>
  </w:style>
  <w:style w:type="paragraph" w:customStyle="1" w:styleId="Number1">
    <w:name w:val="Number1"/>
    <w:basedOn w:val="BodyText2"/>
    <w:qFormat/>
    <w:rsid w:val="001466D8"/>
    <w:pPr>
      <w:numPr>
        <w:ilvl w:val="1"/>
      </w:numPr>
    </w:pPr>
  </w:style>
  <w:style w:type="paragraph" w:customStyle="1" w:styleId="Number2">
    <w:name w:val="Number2"/>
    <w:basedOn w:val="Number1"/>
    <w:qFormat/>
    <w:rsid w:val="00960C74"/>
    <w:pPr>
      <w:numPr>
        <w:ilvl w:val="2"/>
      </w:numPr>
    </w:pPr>
  </w:style>
  <w:style w:type="paragraph" w:customStyle="1" w:styleId="Number3">
    <w:name w:val="Number3"/>
    <w:basedOn w:val="Number2"/>
    <w:qFormat/>
    <w:rsid w:val="004B2EF5"/>
    <w:pPr>
      <w:numPr>
        <w:ilvl w:val="3"/>
      </w:numPr>
      <w:ind w:left="1800"/>
    </w:pPr>
  </w:style>
  <w:style w:type="character" w:customStyle="1" w:styleId="TableColumnLabelsChar">
    <w:name w:val="Table Column Labels Char"/>
    <w:basedOn w:val="DefaultParagraphFont"/>
    <w:link w:val="TableColumnLabels"/>
    <w:rsid w:val="0006354A"/>
    <w:rPr>
      <w:rFonts w:ascii="Arial Bold" w:hAnsi="Arial Bold"/>
      <w:b/>
      <w:bCs/>
      <w:color w:val="FFFFFF"/>
      <w:szCs w:val="24"/>
    </w:rPr>
  </w:style>
  <w:style w:type="character" w:customStyle="1" w:styleId="NoteHeadingChar">
    <w:name w:val="Note Heading Char"/>
    <w:basedOn w:val="DefaultParagraphFont"/>
    <w:link w:val="NoteHeading"/>
    <w:rsid w:val="00751422"/>
    <w:rPr>
      <w:rFonts w:ascii="Arial Narrow" w:eastAsia="Arial Unicode MS" w:hAnsi="Arial Narrow"/>
      <w:bCs/>
      <w:szCs w:val="24"/>
    </w:rPr>
  </w:style>
  <w:style w:type="character" w:customStyle="1" w:styleId="HeaderChar">
    <w:name w:val="Header Char"/>
    <w:aliases w:val="index Char,ho Char,header odd Char,page-header Char,ph Char"/>
    <w:basedOn w:val="DefaultParagraphFont"/>
    <w:link w:val="Header"/>
    <w:rsid w:val="00550590"/>
    <w:rPr>
      <w:rFonts w:ascii="Tahoma" w:hAnsi="Tahoma"/>
      <w:b/>
      <w:szCs w:val="24"/>
    </w:rPr>
  </w:style>
  <w:style w:type="paragraph" w:customStyle="1" w:styleId="Example">
    <w:name w:val="Example"/>
    <w:basedOn w:val="Header"/>
    <w:qFormat/>
    <w:rsid w:val="00550590"/>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550590"/>
    <w:rPr>
      <w:rFonts w:ascii="Arial" w:hAnsi="Arial"/>
      <w:sz w:val="18"/>
      <w:szCs w:val="24"/>
    </w:rPr>
  </w:style>
  <w:style w:type="paragraph" w:customStyle="1" w:styleId="SampleOutput">
    <w:name w:val="Sample Output"/>
    <w:basedOn w:val="Code"/>
    <w:qFormat/>
    <w:rsid w:val="00F46E54"/>
    <w:pPr>
      <w:shd w:val="clear" w:color="auto" w:fill="F2F2F2"/>
      <w:ind w:left="353"/>
      <w:jc w:val="left"/>
    </w:pPr>
  </w:style>
  <w:style w:type="paragraph" w:styleId="ListBullet">
    <w:name w:val="List Bullet"/>
    <w:basedOn w:val="Normal"/>
    <w:uiPriority w:val="99"/>
    <w:rsid w:val="007328C2"/>
    <w:pPr>
      <w:numPr>
        <w:numId w:val="9"/>
      </w:numPr>
      <w:contextualSpacing/>
    </w:pPr>
  </w:style>
  <w:style w:type="paragraph" w:customStyle="1" w:styleId="TableListBullet2">
    <w:name w:val="Table List Bullet 2"/>
    <w:basedOn w:val="TableListBullet1"/>
    <w:rsid w:val="00290DA1"/>
    <w:pPr>
      <w:tabs>
        <w:tab w:val="left" w:pos="360"/>
      </w:tabs>
      <w:ind w:left="720"/>
    </w:pPr>
    <w:rPr>
      <w:rFonts w:eastAsia="Arial"/>
    </w:rPr>
  </w:style>
  <w:style w:type="paragraph" w:customStyle="1" w:styleId="Prerequisites">
    <w:name w:val="Prerequisites"/>
    <w:basedOn w:val="ListBullet1"/>
    <w:qFormat/>
    <w:rsid w:val="00170F14"/>
    <w:pPr>
      <w:numPr>
        <w:numId w:val="16"/>
      </w:numPr>
      <w:spacing w:after="0"/>
    </w:pPr>
  </w:style>
  <w:style w:type="paragraph" w:customStyle="1" w:styleId="ChapterName">
    <w:name w:val="Chapter Name"/>
    <w:basedOn w:val="Normal"/>
    <w:next w:val="BodyText"/>
    <w:autoRedefine/>
    <w:rsid w:val="0008069D"/>
    <w:pPr>
      <w:pBdr>
        <w:bottom w:val="single" w:sz="12" w:space="1" w:color="E31837"/>
      </w:pBdr>
      <w:spacing w:before="240" w:after="240"/>
    </w:pPr>
    <w:rPr>
      <w:rFonts w:ascii="Arial Narrow" w:hAnsi="Arial Narrow"/>
      <w:b/>
      <w:color w:val="6D6E71"/>
      <w:spacing w:val="38"/>
      <w:position w:val="6"/>
      <w:sz w:val="44"/>
    </w:rPr>
  </w:style>
  <w:style w:type="paragraph" w:styleId="TOCHeading">
    <w:name w:val="TOC Heading"/>
    <w:basedOn w:val="Heading1"/>
    <w:next w:val="Normal"/>
    <w:uiPriority w:val="39"/>
    <w:unhideWhenUsed/>
    <w:qFormat/>
    <w:rsid w:val="0008069D"/>
    <w:pPr>
      <w:keepLines/>
      <w:numPr>
        <w:numId w:val="0"/>
      </w:numPr>
      <w:pBdr>
        <w:bottom w:val="none" w:sz="0" w:space="0" w:color="auto"/>
      </w:pBd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character" w:customStyle="1" w:styleId="FooterChar">
    <w:name w:val="Footer Char"/>
    <w:basedOn w:val="DefaultParagraphFont"/>
    <w:link w:val="Footer"/>
    <w:uiPriority w:val="99"/>
    <w:rsid w:val="0008069D"/>
    <w:rPr>
      <w:rFonts w:ascii="Tahoma" w:hAnsi="Tahoma"/>
      <w:b/>
      <w:szCs w:val="24"/>
    </w:rPr>
  </w:style>
  <w:style w:type="character" w:customStyle="1" w:styleId="FigureCaptionChar1">
    <w:name w:val="Figure Caption Char1"/>
    <w:basedOn w:val="DefaultParagraphFont"/>
    <w:link w:val="FigureCaption"/>
    <w:rsid w:val="00576A54"/>
    <w:rPr>
      <w:rFonts w:ascii="Arial" w:hAnsi="Arial"/>
      <w:b/>
      <w:bCs/>
      <w:color w:val="000000"/>
      <w:sz w:val="16"/>
      <w:u w:val="single"/>
    </w:rPr>
  </w:style>
  <w:style w:type="paragraph" w:styleId="ListNumber4">
    <w:name w:val="List Number 4"/>
    <w:basedOn w:val="Normal"/>
    <w:uiPriority w:val="99"/>
    <w:semiHidden/>
    <w:rsid w:val="005F36D9"/>
    <w:pPr>
      <w:tabs>
        <w:tab w:val="num" w:pos="1440"/>
      </w:tabs>
      <w:ind w:left="1440" w:hanging="360"/>
      <w:contextualSpacing/>
    </w:pPr>
  </w:style>
  <w:style w:type="paragraph" w:customStyle="1" w:styleId="Noteh">
    <w:name w:val="Noteh"/>
    <w:basedOn w:val="ListBullet1"/>
    <w:qFormat/>
    <w:rsid w:val="000F663C"/>
    <w:pPr>
      <w:numPr>
        <w:numId w:val="17"/>
      </w:numPr>
    </w:pPr>
  </w:style>
  <w:style w:type="table" w:styleId="TableGrid">
    <w:name w:val="Table Grid"/>
    <w:basedOn w:val="TableNormal"/>
    <w:uiPriority w:val="59"/>
    <w:rsid w:val="000F6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FCE"/>
    <w:pPr>
      <w:ind w:left="720"/>
      <w:contextualSpacing/>
    </w:pPr>
  </w:style>
  <w:style w:type="paragraph" w:styleId="CommentSubject">
    <w:name w:val="annotation subject"/>
    <w:basedOn w:val="CommentText"/>
    <w:next w:val="CommentText"/>
    <w:link w:val="CommentSubjectChar"/>
    <w:uiPriority w:val="99"/>
    <w:rsid w:val="00CD746F"/>
    <w:pPr>
      <w:jc w:val="left"/>
    </w:pPr>
    <w:rPr>
      <w:rFonts w:ascii="Times New Roman" w:hAnsi="Times New Roman" w:cs="Times New Roman"/>
      <w:b/>
      <w:bCs/>
    </w:rPr>
  </w:style>
  <w:style w:type="character" w:customStyle="1" w:styleId="CommentSubjectChar">
    <w:name w:val="Comment Subject Char"/>
    <w:basedOn w:val="CommentTextChar"/>
    <w:link w:val="CommentSubject"/>
    <w:uiPriority w:val="99"/>
    <w:rsid w:val="00CD746F"/>
    <w:rPr>
      <w:rFonts w:ascii="Arial" w:hAnsi="Arial" w:cs="Arial"/>
      <w:b/>
      <w:bCs/>
    </w:rPr>
  </w:style>
  <w:style w:type="paragraph" w:customStyle="1" w:styleId="Heading30">
    <w:name w:val="Heading3"/>
    <w:basedOn w:val="BodyText2"/>
    <w:qFormat/>
    <w:rsid w:val="00C82416"/>
    <w:pPr>
      <w:numPr>
        <w:numId w:val="0"/>
      </w:numPr>
    </w:pPr>
  </w:style>
  <w:style w:type="paragraph" w:customStyle="1" w:styleId="ListBulet">
    <w:name w:val="List Bulet"/>
    <w:basedOn w:val="BodyText2"/>
    <w:qFormat/>
    <w:rsid w:val="00483083"/>
  </w:style>
  <w:style w:type="paragraph" w:customStyle="1" w:styleId="code0">
    <w:name w:val="code"/>
    <w:basedOn w:val="Normal"/>
    <w:rsid w:val="007B390B"/>
    <w:pPr>
      <w:spacing w:before="60" w:after="60"/>
      <w:ind w:left="1080"/>
      <w:jc w:val="both"/>
    </w:pPr>
    <w:rPr>
      <w:rFonts w:ascii="Courier New" w:eastAsia="SimSun" w:hAnsi="Courier New" w:cs="Courier New"/>
      <w:sz w:val="20"/>
      <w:szCs w:val="20"/>
      <w:lang w:eastAsia="zh-CN"/>
    </w:rPr>
  </w:style>
  <w:style w:type="paragraph" w:customStyle="1" w:styleId="Default">
    <w:name w:val="Default"/>
    <w:basedOn w:val="Normal"/>
    <w:rsid w:val="00A21019"/>
    <w:pPr>
      <w:autoSpaceDE w:val="0"/>
      <w:autoSpaceDN w:val="0"/>
    </w:pPr>
    <w:rPr>
      <w:rFonts w:ascii="Arial" w:eastAsiaTheme="minorHAnsi"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annotation reference" w:semiHidden="1" w:uiPriority="0" w:unhideWhenUsed="1"/>
    <w:lsdException w:name="page number" w:semiHidden="1" w:uiPriority="0" w:unhideWhenUsed="1"/>
    <w:lsdException w:name="table of authorities" w:semiHidden="1" w:unhideWhenUsed="1"/>
    <w:lsdException w:name="toa heading" w:semiHidden="1" w:uiPriority="0" w:unhideWhenUsed="1"/>
    <w:lsdException w:name="List Bullet 2" w:semiHidden="1" w:uiPriority="0" w:unhideWhenUsed="1"/>
    <w:lsdException w:name="List Bullet 3" w:semiHidden="1" w:uiPriority="0" w:unhideWhenUsed="1"/>
    <w:lsdException w:name="List Number 4" w:semiHidden="1"/>
    <w:lsdException w:name="List Number 5" w:semiHidden="1"/>
    <w:lsdException w:name="Title" w:uiPriority="10" w:qFormat="1"/>
    <w:lsdException w:name="Signature" w:semiHidden="1" w:unhideWhenUsed="1"/>
    <w:lsdException w:name="Default Paragraph Font" w:semiHidden="1" w:uiPriority="1" w:unhideWhenUsed="1"/>
    <w:lsdException w:name="Body Text" w:semiHidden="1" w:uiPriority="0" w:unhideWhenUsed="1"/>
    <w:lsdException w:name="Subtitle" w:uiPriority="11" w:qFormat="1"/>
    <w:lsdException w:name="Note Heading" w:semiHidden="1" w:uiPriority="0" w:unhideWhenUsed="1"/>
    <w:lsdException w:name="Body Text 2" w:semiHidden="1" w:unhideWhenUsed="1"/>
    <w:lsdException w:name="Body Text Inden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E39F4"/>
    <w:rPr>
      <w:sz w:val="24"/>
      <w:szCs w:val="24"/>
    </w:rPr>
  </w:style>
  <w:style w:type="paragraph" w:styleId="Heading1">
    <w:name w:val="heading 1"/>
    <w:basedOn w:val="Normal"/>
    <w:next w:val="Normal"/>
    <w:uiPriority w:val="9"/>
    <w:qFormat/>
    <w:rsid w:val="00B12B8B"/>
    <w:pPr>
      <w:numPr>
        <w:numId w:val="7"/>
      </w:numPr>
      <w:pBdr>
        <w:bottom w:val="single" w:sz="12" w:space="1" w:color="E31837"/>
      </w:pBdr>
      <w:spacing w:before="120" w:after="240"/>
      <w:outlineLvl w:val="0"/>
    </w:pPr>
    <w:rPr>
      <w:rFonts w:ascii="Arial Narrow" w:hAnsi="Arial Narrow" w:cs="Arial"/>
      <w:b/>
      <w:bCs/>
      <w:color w:val="6D6E71"/>
      <w:spacing w:val="38"/>
      <w:kern w:val="32"/>
      <w:position w:val="6"/>
      <w:sz w:val="44"/>
      <w:szCs w:val="32"/>
    </w:rPr>
  </w:style>
  <w:style w:type="paragraph" w:styleId="Heading2">
    <w:name w:val="heading 2"/>
    <w:basedOn w:val="Heading1"/>
    <w:next w:val="BodyText2"/>
    <w:autoRedefine/>
    <w:qFormat/>
    <w:rsid w:val="00222EE5"/>
    <w:pPr>
      <w:numPr>
        <w:ilvl w:val="1"/>
      </w:numPr>
      <w:tabs>
        <w:tab w:val="clear" w:pos="2160"/>
        <w:tab w:val="num" w:pos="720"/>
      </w:tabs>
      <w:spacing w:before="240"/>
      <w:jc w:val="both"/>
      <w:outlineLvl w:val="1"/>
    </w:pPr>
    <w:rPr>
      <w:bCs w:val="0"/>
      <w:iCs/>
      <w:spacing w:val="20"/>
      <w:sz w:val="32"/>
      <w:szCs w:val="28"/>
    </w:rPr>
  </w:style>
  <w:style w:type="paragraph" w:styleId="Heading3">
    <w:name w:val="heading 3"/>
    <w:basedOn w:val="Heading2"/>
    <w:next w:val="BodyText2"/>
    <w:autoRedefine/>
    <w:qFormat/>
    <w:rsid w:val="00D251E7"/>
    <w:pPr>
      <w:numPr>
        <w:ilvl w:val="2"/>
      </w:numPr>
      <w:tabs>
        <w:tab w:val="clear" w:pos="3600"/>
        <w:tab w:val="num" w:pos="900"/>
      </w:tabs>
      <w:outlineLvl w:val="2"/>
    </w:pPr>
    <w:rPr>
      <w:bCs/>
      <w:sz w:val="28"/>
      <w:szCs w:val="26"/>
    </w:rPr>
  </w:style>
  <w:style w:type="paragraph" w:styleId="Heading4">
    <w:name w:val="heading 4"/>
    <w:basedOn w:val="Heading3"/>
    <w:next w:val="Normal"/>
    <w:autoRedefine/>
    <w:qFormat/>
    <w:rsid w:val="005E1B08"/>
    <w:pPr>
      <w:numPr>
        <w:ilvl w:val="0"/>
        <w:numId w:val="0"/>
      </w:numPr>
      <w:pBdr>
        <w:bottom w:val="none" w:sz="0" w:space="0" w:color="auto"/>
      </w:pBdr>
      <w:jc w:val="right"/>
      <w:outlineLvl w:val="3"/>
    </w:pPr>
    <w:rPr>
      <w:bCs w:val="0"/>
      <w:sz w:val="44"/>
      <w:szCs w:val="28"/>
    </w:rPr>
  </w:style>
  <w:style w:type="paragraph" w:styleId="Heading5">
    <w:name w:val="heading 5"/>
    <w:aliases w:val="h5,Roman list,l5,hm,Table label,mh2,Module heading 2,Head 5,list 5,5,H5,Para5,h51,h52,L5,Level 3 - i"/>
    <w:basedOn w:val="Heading4"/>
    <w:next w:val="BodyText2"/>
    <w:qFormat/>
    <w:rsid w:val="005E1B08"/>
    <w:pPr>
      <w:numPr>
        <w:ilvl w:val="4"/>
        <w:numId w:val="5"/>
      </w:numPr>
      <w:tabs>
        <w:tab w:val="left" w:pos="1152"/>
      </w:tabs>
      <w:outlineLvl w:val="4"/>
    </w:pPr>
    <w:rPr>
      <w:bCs/>
      <w:iCs w:val="0"/>
      <w:szCs w:val="2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Heading6">
    <w:name w:val="heading 6"/>
    <w:aliases w:val="Legal Level 1."/>
    <w:basedOn w:val="Normal"/>
    <w:next w:val="Normal"/>
    <w:qFormat/>
    <w:rsid w:val="005E1B08"/>
    <w:pPr>
      <w:numPr>
        <w:ilvl w:val="5"/>
        <w:numId w:val="5"/>
      </w:numPr>
      <w:spacing w:before="240" w:after="60"/>
      <w:outlineLvl w:val="5"/>
    </w:pPr>
    <w:rPr>
      <w:b/>
      <w:bCs/>
      <w:sz w:val="22"/>
      <w:szCs w:val="22"/>
    </w:rPr>
  </w:style>
  <w:style w:type="paragraph" w:styleId="Heading7">
    <w:name w:val="heading 7"/>
    <w:basedOn w:val="Normal"/>
    <w:next w:val="Normal"/>
    <w:qFormat/>
    <w:rsid w:val="005E1B08"/>
    <w:pPr>
      <w:numPr>
        <w:ilvl w:val="6"/>
        <w:numId w:val="5"/>
      </w:numPr>
      <w:spacing w:before="240" w:after="60"/>
      <w:outlineLvl w:val="6"/>
    </w:pPr>
  </w:style>
  <w:style w:type="paragraph" w:styleId="Heading8">
    <w:name w:val="heading 8"/>
    <w:basedOn w:val="Normal"/>
    <w:next w:val="Normal"/>
    <w:qFormat/>
    <w:rsid w:val="005E1B08"/>
    <w:pPr>
      <w:numPr>
        <w:ilvl w:val="7"/>
        <w:numId w:val="5"/>
      </w:numPr>
      <w:spacing w:before="240" w:after="60"/>
      <w:outlineLvl w:val="7"/>
    </w:pPr>
    <w:rPr>
      <w:i/>
      <w:iCs/>
    </w:rPr>
  </w:style>
  <w:style w:type="paragraph" w:styleId="Heading9">
    <w:name w:val="heading 9"/>
    <w:basedOn w:val="ChapterNo"/>
    <w:next w:val="BodyText"/>
    <w:qFormat/>
    <w:rsid w:val="005E1B08"/>
    <w:pPr>
      <w:numPr>
        <w:ilvl w:val="8"/>
        <w:numId w:val="5"/>
      </w:numPr>
      <w:spacing w:before="240"/>
      <w:outlineLvl w:val="8"/>
    </w:pPr>
    <w:rPr>
      <w:rFonts w:cs="Arial"/>
      <w:imprint/>
      <w:sz w:val="56"/>
      <w:szCs w:val="22"/>
      <w14:shadow w14:blurRad="0" w14:dist="0" w14:dir="0" w14:sx="0" w14:sy="0" w14:kx="0" w14:ky="0" w14:algn="none">
        <w14:srgbClr w14:val="000000"/>
      </w14:shadow>
      <w14:textOutline w14:w="0" w14:cap="rnd"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2">
    <w:name w:val="BodyText2"/>
    <w:basedOn w:val="BodyText"/>
    <w:link w:val="BodyText2Char2"/>
    <w:rsid w:val="005E1B08"/>
    <w:pPr>
      <w:numPr>
        <w:numId w:val="13"/>
      </w:numPr>
    </w:pPr>
  </w:style>
  <w:style w:type="paragraph" w:styleId="BodyText">
    <w:name w:val="Body Text"/>
    <w:basedOn w:val="Normal"/>
    <w:next w:val="BodyText2"/>
    <w:link w:val="BodyTextChar"/>
    <w:rsid w:val="005E1B08"/>
    <w:pPr>
      <w:spacing w:before="60" w:after="60"/>
      <w:jc w:val="both"/>
    </w:pPr>
    <w:rPr>
      <w:rFonts w:ascii="Arial" w:hAnsi="Arial"/>
      <w:sz w:val="20"/>
    </w:rPr>
  </w:style>
  <w:style w:type="character" w:customStyle="1" w:styleId="BodyTextChar">
    <w:name w:val="Body Text Char"/>
    <w:basedOn w:val="DefaultParagraphFont"/>
    <w:link w:val="BodyText"/>
    <w:rsid w:val="00F62BAE"/>
    <w:rPr>
      <w:rFonts w:ascii="Arial" w:hAnsi="Arial"/>
      <w:szCs w:val="24"/>
    </w:rPr>
  </w:style>
  <w:style w:type="character" w:customStyle="1" w:styleId="BodyText2Char2">
    <w:name w:val="BodyText2 Char2"/>
    <w:basedOn w:val="DefaultParagraphFont"/>
    <w:link w:val="BodyText2"/>
    <w:rsid w:val="00A90053"/>
    <w:rPr>
      <w:rFonts w:ascii="Arial" w:hAnsi="Arial"/>
      <w:szCs w:val="24"/>
    </w:rPr>
  </w:style>
  <w:style w:type="paragraph" w:customStyle="1" w:styleId="ChapterNo">
    <w:name w:val="Chapter No"/>
    <w:basedOn w:val="BodyText"/>
    <w:rsid w:val="005E1B08"/>
    <w:pPr>
      <w:jc w:val="center"/>
    </w:pPr>
    <w:rPr>
      <w:rFonts w:ascii="Comic Sans MS" w:hAnsi="Comic Sans MS" w:cs="Tahoma"/>
      <w:b/>
      <w:bCs/>
      <w:color w:val="000000"/>
      <w:sz w:val="9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OC1">
    <w:name w:val="toc 1"/>
    <w:basedOn w:val="BodyText"/>
    <w:next w:val="Normal"/>
    <w:autoRedefine/>
    <w:uiPriority w:val="39"/>
    <w:rsid w:val="00FF76FA"/>
    <w:pPr>
      <w:tabs>
        <w:tab w:val="right" w:leader="dot" w:pos="8364"/>
      </w:tabs>
      <w:spacing w:before="360" w:after="120"/>
      <w:jc w:val="left"/>
    </w:pPr>
    <w:rPr>
      <w:rFonts w:ascii="Arial Narrow" w:hAnsi="Arial Narrow"/>
      <w:b/>
      <w:bCs/>
      <w:noProof/>
      <w:color w:val="333333"/>
      <w:sz w:val="24"/>
      <w:szCs w:val="72"/>
    </w:rPr>
  </w:style>
  <w:style w:type="paragraph" w:styleId="Header">
    <w:name w:val="header"/>
    <w:aliases w:val="index,ho,header odd,page-header,ph"/>
    <w:basedOn w:val="Normal"/>
    <w:link w:val="HeaderChar"/>
    <w:rsid w:val="005E1B08"/>
    <w:pPr>
      <w:tabs>
        <w:tab w:val="center" w:pos="4320"/>
        <w:tab w:val="right" w:pos="8640"/>
      </w:tabs>
      <w:spacing w:after="120"/>
    </w:pPr>
    <w:rPr>
      <w:rFonts w:ascii="Tahoma" w:hAnsi="Tahoma"/>
      <w:b/>
      <w:sz w:val="20"/>
    </w:rPr>
  </w:style>
  <w:style w:type="paragraph" w:customStyle="1" w:styleId="ListBullet1">
    <w:name w:val="List Bullet 1"/>
    <w:basedOn w:val="BodyText2"/>
    <w:rsid w:val="005E1B08"/>
    <w:pPr>
      <w:numPr>
        <w:numId w:val="10"/>
      </w:numPr>
    </w:pPr>
  </w:style>
  <w:style w:type="paragraph" w:styleId="ListBullet2">
    <w:name w:val="List Bullet 2"/>
    <w:basedOn w:val="ListBullet1"/>
    <w:autoRedefine/>
    <w:rsid w:val="00EA2B27"/>
    <w:pPr>
      <w:numPr>
        <w:numId w:val="11"/>
      </w:numPr>
    </w:pPr>
  </w:style>
  <w:style w:type="paragraph" w:styleId="ListBullet3">
    <w:name w:val="List Bullet 3"/>
    <w:basedOn w:val="ListBullet2"/>
    <w:rsid w:val="00C930FF"/>
    <w:pPr>
      <w:numPr>
        <w:numId w:val="12"/>
      </w:numPr>
      <w:tabs>
        <w:tab w:val="clear" w:pos="2232"/>
        <w:tab w:val="left" w:pos="1440"/>
      </w:tabs>
      <w:ind w:left="1800"/>
    </w:pPr>
  </w:style>
  <w:style w:type="paragraph" w:styleId="TOC2">
    <w:name w:val="toc 2"/>
    <w:basedOn w:val="TOC1"/>
    <w:next w:val="Normal"/>
    <w:autoRedefine/>
    <w:uiPriority w:val="39"/>
    <w:rsid w:val="00460713"/>
    <w:pPr>
      <w:tabs>
        <w:tab w:val="left" w:pos="360"/>
      </w:tabs>
      <w:spacing w:before="240"/>
    </w:pPr>
    <w:rPr>
      <w:color w:val="000000"/>
      <w:sz w:val="22"/>
      <w:szCs w:val="32"/>
    </w:rPr>
  </w:style>
  <w:style w:type="paragraph" w:styleId="TOC3">
    <w:name w:val="toc 3"/>
    <w:basedOn w:val="TOC2"/>
    <w:next w:val="Normal"/>
    <w:uiPriority w:val="39"/>
    <w:rsid w:val="005E1B08"/>
    <w:pPr>
      <w:spacing w:before="0"/>
      <w:ind w:left="240"/>
    </w:pPr>
    <w:rPr>
      <w:b w:val="0"/>
      <w:bCs w:val="0"/>
    </w:rPr>
  </w:style>
  <w:style w:type="paragraph" w:styleId="TOC4">
    <w:name w:val="toc 4"/>
    <w:basedOn w:val="TOC3"/>
    <w:next w:val="BodyText"/>
    <w:rsid w:val="005E1B08"/>
    <w:pPr>
      <w:ind w:left="480"/>
    </w:pPr>
  </w:style>
  <w:style w:type="paragraph" w:styleId="TOC5">
    <w:name w:val="toc 5"/>
    <w:basedOn w:val="TOC4"/>
    <w:next w:val="Normal"/>
    <w:autoRedefine/>
    <w:rsid w:val="005E1B08"/>
    <w:pPr>
      <w:ind w:left="720"/>
    </w:pPr>
  </w:style>
  <w:style w:type="paragraph" w:styleId="TOC6">
    <w:name w:val="toc 6"/>
    <w:basedOn w:val="Normal"/>
    <w:next w:val="Normal"/>
    <w:autoRedefine/>
    <w:rsid w:val="005E1B08"/>
    <w:pPr>
      <w:ind w:left="960"/>
    </w:pPr>
  </w:style>
  <w:style w:type="paragraph" w:styleId="TOC7">
    <w:name w:val="toc 7"/>
    <w:basedOn w:val="Normal"/>
    <w:next w:val="Normal"/>
    <w:autoRedefine/>
    <w:rsid w:val="005E1B08"/>
    <w:pPr>
      <w:ind w:left="1200"/>
    </w:pPr>
  </w:style>
  <w:style w:type="paragraph" w:styleId="TOC8">
    <w:name w:val="toc 8"/>
    <w:basedOn w:val="Normal"/>
    <w:next w:val="Normal"/>
    <w:autoRedefine/>
    <w:rsid w:val="005E1B08"/>
    <w:pPr>
      <w:ind w:left="1440"/>
    </w:pPr>
  </w:style>
  <w:style w:type="paragraph" w:styleId="TOC9">
    <w:name w:val="toc 9"/>
    <w:basedOn w:val="Normal"/>
    <w:next w:val="Normal"/>
    <w:autoRedefine/>
    <w:rsid w:val="005E1B08"/>
    <w:pPr>
      <w:ind w:left="1680"/>
    </w:pPr>
  </w:style>
  <w:style w:type="character" w:styleId="Hyperlink">
    <w:name w:val="Hyperlink"/>
    <w:basedOn w:val="DefaultParagraphFont"/>
    <w:uiPriority w:val="99"/>
    <w:rsid w:val="006246AE"/>
    <w:rPr>
      <w:i/>
      <w:color w:val="0000FF"/>
      <w:u w:val="single"/>
    </w:rPr>
  </w:style>
  <w:style w:type="paragraph" w:customStyle="1" w:styleId="FigureCaption">
    <w:name w:val="Figure Caption"/>
    <w:basedOn w:val="BodyText"/>
    <w:next w:val="BodyText2"/>
    <w:link w:val="FigureCaptionChar1"/>
    <w:autoRedefine/>
    <w:rsid w:val="00576A54"/>
    <w:pPr>
      <w:keepNext/>
      <w:keepLines/>
      <w:spacing w:before="120" w:after="240"/>
      <w:jc w:val="center"/>
    </w:pPr>
    <w:rPr>
      <w:b/>
      <w:bCs/>
      <w:color w:val="000000"/>
      <w:sz w:val="16"/>
      <w:szCs w:val="20"/>
      <w:u w:val="single"/>
    </w:rPr>
  </w:style>
  <w:style w:type="paragraph" w:styleId="NoteHeading">
    <w:name w:val="Note Heading"/>
    <w:basedOn w:val="Normal"/>
    <w:next w:val="BodyText2"/>
    <w:link w:val="NoteHeadingChar"/>
    <w:autoRedefine/>
    <w:rsid w:val="00751422"/>
    <w:pPr>
      <w:numPr>
        <w:numId w:val="14"/>
      </w:numPr>
      <w:pBdr>
        <w:top w:val="single" w:sz="8" w:space="1" w:color="000000" w:themeColor="text1"/>
        <w:bottom w:val="single" w:sz="8" w:space="1" w:color="000000" w:themeColor="text1"/>
      </w:pBdr>
      <w:tabs>
        <w:tab w:val="left" w:pos="1872"/>
      </w:tabs>
      <w:ind w:left="2016" w:hanging="432"/>
      <w:jc w:val="both"/>
    </w:pPr>
    <w:rPr>
      <w:rFonts w:ascii="Arial Narrow" w:eastAsia="Arial Unicode MS" w:hAnsi="Arial Narrow"/>
      <w:bCs/>
      <w:sz w:val="20"/>
    </w:rPr>
  </w:style>
  <w:style w:type="paragraph" w:customStyle="1" w:styleId="SectionHead">
    <w:name w:val="SectionHead"/>
    <w:basedOn w:val="Heading1"/>
    <w:next w:val="BodyText"/>
    <w:autoRedefine/>
    <w:rsid w:val="005E1B08"/>
    <w:pPr>
      <w:numPr>
        <w:numId w:val="0"/>
      </w:numPr>
      <w:pBdr>
        <w:bottom w:val="single" w:sz="12" w:space="1" w:color="auto"/>
      </w:pBdr>
      <w:tabs>
        <w:tab w:val="right" w:leader="dot" w:pos="8630"/>
      </w:tabs>
      <w:jc w:val="both"/>
    </w:pPr>
    <w:rPr>
      <w:rFonts w:ascii="Arial Bold" w:hAnsi="Arial Bold"/>
      <w:spacing w:val="28"/>
    </w:rPr>
  </w:style>
  <w:style w:type="paragraph" w:customStyle="1" w:styleId="bodytextforlistnumber">
    <w:name w:val="body text for list number"/>
    <w:basedOn w:val="Normal"/>
    <w:rsid w:val="005E1B08"/>
    <w:pPr>
      <w:ind w:left="1480"/>
      <w:jc w:val="both"/>
    </w:pPr>
    <w:rPr>
      <w:rFonts w:ascii="Arial" w:hAnsi="Arial"/>
      <w:sz w:val="20"/>
    </w:rPr>
  </w:style>
  <w:style w:type="paragraph" w:customStyle="1" w:styleId="Image">
    <w:name w:val="Image"/>
    <w:basedOn w:val="BodyText"/>
    <w:next w:val="FigureCaption"/>
    <w:rsid w:val="005E1B08"/>
    <w:pPr>
      <w:spacing w:before="120" w:after="120"/>
      <w:jc w:val="center"/>
    </w:pPr>
  </w:style>
  <w:style w:type="paragraph" w:styleId="Caption">
    <w:name w:val="caption"/>
    <w:basedOn w:val="FigureCaption"/>
    <w:next w:val="Normal"/>
    <w:autoRedefine/>
    <w:qFormat/>
    <w:rsid w:val="00A90053"/>
    <w:pPr>
      <w:spacing w:before="240" w:after="120"/>
    </w:pPr>
    <w:rPr>
      <w:rFonts w:cs="Arial"/>
      <w:bCs w:val="0"/>
    </w:rPr>
  </w:style>
  <w:style w:type="paragraph" w:styleId="TableofFigures">
    <w:name w:val="table of figures"/>
    <w:basedOn w:val="Normal"/>
    <w:next w:val="Normal"/>
    <w:autoRedefine/>
    <w:uiPriority w:val="99"/>
    <w:rsid w:val="005E1B08"/>
    <w:rPr>
      <w:rFonts w:ascii="Arial" w:hAnsi="Arial"/>
      <w:iCs/>
      <w:sz w:val="20"/>
    </w:rPr>
  </w:style>
  <w:style w:type="paragraph" w:styleId="Footer">
    <w:name w:val="footer"/>
    <w:basedOn w:val="Normal"/>
    <w:link w:val="FooterChar"/>
    <w:uiPriority w:val="99"/>
    <w:rsid w:val="000677BC"/>
    <w:pPr>
      <w:pBdr>
        <w:top w:val="single" w:sz="8" w:space="1" w:color="E31837"/>
      </w:pBdr>
      <w:tabs>
        <w:tab w:val="center" w:pos="4320"/>
        <w:tab w:val="right" w:pos="8640"/>
      </w:tabs>
    </w:pPr>
    <w:rPr>
      <w:rFonts w:ascii="Tahoma" w:hAnsi="Tahoma"/>
      <w:b/>
      <w:sz w:val="20"/>
    </w:rPr>
  </w:style>
  <w:style w:type="paragraph" w:customStyle="1" w:styleId="TableColumnLabels">
    <w:name w:val="Table Column Labels"/>
    <w:basedOn w:val="BodyText"/>
    <w:link w:val="TableColumnLabelsChar"/>
    <w:autoRedefine/>
    <w:rsid w:val="005E1B08"/>
    <w:rPr>
      <w:rFonts w:ascii="Arial Bold" w:hAnsi="Arial Bold"/>
      <w:b/>
      <w:bCs/>
      <w:color w:val="FFFFFF"/>
    </w:rPr>
  </w:style>
  <w:style w:type="paragraph" w:customStyle="1" w:styleId="Tablecontent">
    <w:name w:val="Table content"/>
    <w:basedOn w:val="BodyText"/>
    <w:link w:val="TablecontentChar"/>
    <w:qFormat/>
    <w:rsid w:val="005E1B08"/>
    <w:pPr>
      <w:spacing w:before="120" w:after="0"/>
      <w:jc w:val="left"/>
    </w:pPr>
    <w:rPr>
      <w:sz w:val="18"/>
    </w:rPr>
  </w:style>
  <w:style w:type="paragraph" w:customStyle="1" w:styleId="TableListNumber1">
    <w:name w:val="Table List Number 1"/>
    <w:basedOn w:val="Normal"/>
    <w:rsid w:val="0039151E"/>
    <w:pPr>
      <w:numPr>
        <w:numId w:val="3"/>
      </w:numPr>
      <w:tabs>
        <w:tab w:val="left" w:pos="432"/>
        <w:tab w:val="left" w:pos="1008"/>
      </w:tabs>
      <w:spacing w:before="120"/>
    </w:pPr>
    <w:rPr>
      <w:rFonts w:ascii="Arial" w:hAnsi="Arial"/>
      <w:sz w:val="18"/>
    </w:rPr>
  </w:style>
  <w:style w:type="paragraph" w:customStyle="1" w:styleId="TableListBullet1">
    <w:name w:val="Table List Bullet 1"/>
    <w:basedOn w:val="ListBullet1"/>
    <w:rsid w:val="00290DA1"/>
    <w:pPr>
      <w:numPr>
        <w:numId w:val="2"/>
      </w:numPr>
      <w:spacing w:after="0"/>
    </w:pPr>
    <w:rPr>
      <w:sz w:val="18"/>
    </w:rPr>
  </w:style>
  <w:style w:type="character" w:styleId="PageNumber">
    <w:name w:val="page number"/>
    <w:basedOn w:val="DefaultParagraphFont"/>
    <w:rsid w:val="005E1B08"/>
    <w:rPr>
      <w:rFonts w:ascii="Tahoma" w:hAnsi="Tahoma"/>
      <w:b/>
      <w:sz w:val="20"/>
      <w:bdr w:val="none" w:sz="0" w:space="0" w:color="auto"/>
      <w:shd w:val="clear" w:color="auto" w:fill="auto"/>
    </w:rPr>
  </w:style>
  <w:style w:type="paragraph" w:styleId="Index1">
    <w:name w:val="index 1"/>
    <w:basedOn w:val="Normal"/>
    <w:next w:val="Normal"/>
    <w:autoRedefine/>
    <w:rsid w:val="005E1B08"/>
    <w:pPr>
      <w:ind w:left="240" w:hanging="240"/>
    </w:pPr>
    <w:rPr>
      <w:rFonts w:ascii="Arial" w:hAnsi="Arial"/>
      <w:szCs w:val="21"/>
    </w:rPr>
  </w:style>
  <w:style w:type="paragraph" w:customStyle="1" w:styleId="Apendixsection">
    <w:name w:val="Apendix section"/>
    <w:basedOn w:val="BodyText"/>
    <w:next w:val="BodyText"/>
    <w:rsid w:val="005E1B08"/>
    <w:pPr>
      <w:numPr>
        <w:numId w:val="4"/>
      </w:numPr>
    </w:pPr>
    <w:rPr>
      <w:rFonts w:ascii="Arial Narrow" w:hAnsi="Arial Narrow"/>
      <w:b/>
      <w:sz w:val="28"/>
    </w:rPr>
  </w:style>
  <w:style w:type="paragraph" w:customStyle="1" w:styleId="Code">
    <w:name w:val="Code"/>
    <w:basedOn w:val="BodyText"/>
    <w:rsid w:val="00647534"/>
    <w:pPr>
      <w:ind w:left="360"/>
    </w:pPr>
    <w:rPr>
      <w:rFonts w:ascii="Courier New" w:hAnsi="Courier New"/>
    </w:rPr>
  </w:style>
  <w:style w:type="paragraph" w:styleId="Index2">
    <w:name w:val="index 2"/>
    <w:basedOn w:val="Normal"/>
    <w:next w:val="Normal"/>
    <w:autoRedefine/>
    <w:rsid w:val="005E1B08"/>
    <w:pPr>
      <w:ind w:left="480" w:hanging="240"/>
    </w:pPr>
    <w:rPr>
      <w:rFonts w:ascii="Arial" w:hAnsi="Arial"/>
      <w:szCs w:val="21"/>
    </w:rPr>
  </w:style>
  <w:style w:type="paragraph" w:styleId="Index3">
    <w:name w:val="index 3"/>
    <w:basedOn w:val="Normal"/>
    <w:next w:val="Normal"/>
    <w:autoRedefine/>
    <w:rsid w:val="005E1B08"/>
    <w:pPr>
      <w:ind w:left="720" w:hanging="240"/>
    </w:pPr>
    <w:rPr>
      <w:szCs w:val="21"/>
    </w:rPr>
  </w:style>
  <w:style w:type="paragraph" w:styleId="Index4">
    <w:name w:val="index 4"/>
    <w:basedOn w:val="Normal"/>
    <w:next w:val="Normal"/>
    <w:autoRedefine/>
    <w:rsid w:val="005E1B08"/>
    <w:pPr>
      <w:ind w:left="960" w:hanging="240"/>
    </w:pPr>
    <w:rPr>
      <w:szCs w:val="21"/>
    </w:rPr>
  </w:style>
  <w:style w:type="paragraph" w:styleId="Index5">
    <w:name w:val="index 5"/>
    <w:basedOn w:val="Normal"/>
    <w:next w:val="Normal"/>
    <w:autoRedefine/>
    <w:rsid w:val="005E1B08"/>
    <w:pPr>
      <w:ind w:left="1200" w:hanging="240"/>
    </w:pPr>
    <w:rPr>
      <w:szCs w:val="21"/>
    </w:rPr>
  </w:style>
  <w:style w:type="paragraph" w:styleId="Index6">
    <w:name w:val="index 6"/>
    <w:basedOn w:val="Normal"/>
    <w:next w:val="Normal"/>
    <w:autoRedefine/>
    <w:rsid w:val="005E1B08"/>
    <w:pPr>
      <w:ind w:left="1440" w:hanging="240"/>
    </w:pPr>
    <w:rPr>
      <w:szCs w:val="21"/>
    </w:rPr>
  </w:style>
  <w:style w:type="paragraph" w:styleId="Index7">
    <w:name w:val="index 7"/>
    <w:basedOn w:val="Normal"/>
    <w:next w:val="Normal"/>
    <w:autoRedefine/>
    <w:rsid w:val="005E1B08"/>
    <w:pPr>
      <w:ind w:left="1680" w:hanging="240"/>
    </w:pPr>
    <w:rPr>
      <w:szCs w:val="21"/>
    </w:rPr>
  </w:style>
  <w:style w:type="paragraph" w:styleId="Index8">
    <w:name w:val="index 8"/>
    <w:basedOn w:val="Normal"/>
    <w:next w:val="Normal"/>
    <w:autoRedefine/>
    <w:rsid w:val="005E1B08"/>
    <w:pPr>
      <w:ind w:left="1920" w:hanging="240"/>
    </w:pPr>
    <w:rPr>
      <w:szCs w:val="21"/>
    </w:rPr>
  </w:style>
  <w:style w:type="paragraph" w:styleId="Index9">
    <w:name w:val="index 9"/>
    <w:basedOn w:val="Normal"/>
    <w:next w:val="Normal"/>
    <w:autoRedefine/>
    <w:rsid w:val="005E1B08"/>
    <w:pPr>
      <w:ind w:left="2160" w:hanging="240"/>
    </w:pPr>
    <w:rPr>
      <w:szCs w:val="21"/>
    </w:rPr>
  </w:style>
  <w:style w:type="paragraph" w:customStyle="1" w:styleId="ManualName">
    <w:name w:val="Manual Name"/>
    <w:basedOn w:val="BodyText"/>
    <w:autoRedefine/>
    <w:rsid w:val="006244EA"/>
    <w:pPr>
      <w:spacing w:before="0" w:after="100" w:afterAutospacing="1"/>
      <w:jc w:val="left"/>
    </w:pPr>
    <w:rPr>
      <w:rFonts w:ascii="Trebuchet MS" w:hAnsi="Trebuchet MS"/>
      <w:b/>
      <w:color w:val="6D6E71"/>
      <w:sz w:val="36"/>
      <w14:shadow w14:blurRad="50800" w14:dist="38100" w14:dir="2700000" w14:sx="100000" w14:sy="100000" w14:kx="0" w14:ky="0" w14:algn="tl">
        <w14:srgbClr w14:val="000000">
          <w14:alpha w14:val="60000"/>
        </w14:srgbClr>
      </w14:shadow>
    </w:rPr>
  </w:style>
  <w:style w:type="paragraph" w:customStyle="1" w:styleId="TableNames">
    <w:name w:val="Table Names"/>
    <w:basedOn w:val="SectionHead"/>
    <w:autoRedefine/>
    <w:rsid w:val="00FF76FA"/>
    <w:pPr>
      <w:pBdr>
        <w:bottom w:val="single" w:sz="12" w:space="1" w:color="E31837"/>
      </w:pBdr>
      <w:tabs>
        <w:tab w:val="clear" w:pos="8630"/>
        <w:tab w:val="right" w:pos="8364"/>
      </w:tabs>
    </w:pPr>
    <w:rPr>
      <w:bCs w:val="0"/>
    </w:rPr>
  </w:style>
  <w:style w:type="paragraph" w:customStyle="1" w:styleId="version">
    <w:name w:val="version"/>
    <w:basedOn w:val="BodyText"/>
    <w:rsid w:val="005E1B08"/>
    <w:pPr>
      <w:spacing w:before="120" w:after="120"/>
      <w:ind w:left="1440"/>
      <w:jc w:val="center"/>
    </w:pPr>
    <w:rPr>
      <w:rFonts w:ascii="Trebuchet MS" w:hAnsi="Trebuchet MS"/>
      <w:b/>
      <w:color w:val="000000"/>
      <w:sz w:val="36"/>
    </w:rPr>
  </w:style>
  <w:style w:type="paragraph" w:customStyle="1" w:styleId="Head">
    <w:name w:val="Head"/>
    <w:basedOn w:val="Normal"/>
    <w:rsid w:val="005E1B08"/>
    <w:rPr>
      <w:rFonts w:ascii="Arial" w:hAnsi="Arial"/>
      <w:b/>
      <w:bCs/>
      <w:spacing w:val="-5"/>
      <w:sz w:val="20"/>
      <w:szCs w:val="20"/>
    </w:rPr>
  </w:style>
  <w:style w:type="paragraph" w:styleId="Title">
    <w:name w:val="Title"/>
    <w:basedOn w:val="Normal"/>
    <w:qFormat/>
    <w:rsid w:val="005E1B08"/>
    <w:pPr>
      <w:spacing w:after="1920"/>
      <w:jc w:val="center"/>
    </w:pPr>
    <w:rPr>
      <w:rFonts w:ascii="Arial Black" w:hAnsi="Arial Black" w:cs="Arial"/>
      <w:b/>
      <w:bCs/>
      <w:color w:val="808080"/>
      <w:sz w:val="48"/>
      <w:u w:val="single"/>
    </w:rPr>
  </w:style>
  <w:style w:type="paragraph" w:styleId="Subtitle">
    <w:name w:val="Subtitle"/>
    <w:basedOn w:val="Title"/>
    <w:next w:val="BodyText"/>
    <w:qFormat/>
    <w:rsid w:val="005E1B08"/>
    <w:pPr>
      <w:keepNext/>
      <w:pBdr>
        <w:bottom w:val="single" w:sz="6" w:space="14" w:color="808080"/>
      </w:pBdr>
      <w:spacing w:before="1940" w:line="200" w:lineRule="atLeast"/>
    </w:pPr>
    <w:rPr>
      <w:rFonts w:ascii="Garamond" w:hAnsi="Garamond" w:cs="Times New Roman"/>
      <w:bCs w:val="0"/>
      <w:caps/>
      <w:spacing w:val="30"/>
      <w:kern w:val="28"/>
      <w:sz w:val="18"/>
      <w:szCs w:val="20"/>
      <w:u w:val="none"/>
    </w:rPr>
  </w:style>
  <w:style w:type="character" w:styleId="FollowedHyperlink">
    <w:name w:val="FollowedHyperlink"/>
    <w:basedOn w:val="DefaultParagraphFont"/>
    <w:rsid w:val="00DE39F4"/>
    <w:rPr>
      <w:i/>
      <w:color w:val="800080"/>
      <w:u w:val="single"/>
    </w:rPr>
  </w:style>
  <w:style w:type="paragraph" w:customStyle="1" w:styleId="ContentList">
    <w:name w:val="Content List"/>
    <w:basedOn w:val="BodyText"/>
    <w:rsid w:val="005E1B08"/>
    <w:pPr>
      <w:tabs>
        <w:tab w:val="num" w:pos="576"/>
      </w:tabs>
      <w:ind w:left="576" w:hanging="360"/>
      <w:jc w:val="left"/>
    </w:pPr>
  </w:style>
  <w:style w:type="paragraph" w:customStyle="1" w:styleId="ChapterList">
    <w:name w:val="Chapter List"/>
    <w:basedOn w:val="BodyText2"/>
    <w:rsid w:val="00D842E1"/>
    <w:pPr>
      <w:numPr>
        <w:numId w:val="15"/>
      </w:numPr>
      <w:tabs>
        <w:tab w:val="num" w:pos="1872"/>
      </w:tabs>
    </w:pPr>
  </w:style>
  <w:style w:type="paragraph" w:customStyle="1" w:styleId="Warning">
    <w:name w:val="Warning"/>
    <w:basedOn w:val="BodyText2"/>
    <w:rsid w:val="002838A8"/>
    <w:pPr>
      <w:numPr>
        <w:numId w:val="8"/>
      </w:numPr>
      <w:pBdr>
        <w:top w:val="single" w:sz="8" w:space="1" w:color="000000"/>
        <w:bottom w:val="single" w:sz="8" w:space="1" w:color="000000"/>
      </w:pBdr>
      <w:tabs>
        <w:tab w:val="clear" w:pos="1080"/>
        <w:tab w:val="left" w:pos="1872"/>
      </w:tabs>
      <w:ind w:left="2016" w:hanging="432"/>
    </w:pPr>
    <w:rPr>
      <w:rFonts w:ascii="Arial Narrow" w:hAnsi="Arial Narrow"/>
    </w:rPr>
  </w:style>
  <w:style w:type="paragraph" w:customStyle="1" w:styleId="ProductName">
    <w:name w:val="Product Name"/>
    <w:basedOn w:val="ManualName"/>
    <w:autoRedefine/>
    <w:rsid w:val="006244EA"/>
    <w:pPr>
      <w:spacing w:before="120" w:after="120" w:afterAutospacing="0"/>
    </w:pPr>
    <w:rPr>
      <w:shadow/>
      <w:color w:val="E31837"/>
      <w:sz w:val="40"/>
      <w14:shadow w14:blurRad="0" w14:dist="0" w14:dir="0" w14:sx="0" w14:sy="0" w14:kx="0" w14:ky="0" w14:algn="none">
        <w14:srgbClr w14:val="000000"/>
      </w14:shadow>
    </w:rPr>
  </w:style>
  <w:style w:type="paragraph" w:customStyle="1" w:styleId="QMSBodyText">
    <w:name w:val="QMS Body Text"/>
    <w:basedOn w:val="Normal"/>
    <w:autoRedefine/>
    <w:rsid w:val="005E1B08"/>
    <w:pPr>
      <w:ind w:left="720"/>
      <w:jc w:val="both"/>
    </w:pPr>
    <w:rPr>
      <w:b/>
      <w:bCs/>
      <w:szCs w:val="20"/>
    </w:rPr>
  </w:style>
  <w:style w:type="paragraph" w:customStyle="1" w:styleId="QMSHead1">
    <w:name w:val="QMS Head 1"/>
    <w:basedOn w:val="Heading1"/>
    <w:next w:val="QMSBodyText"/>
    <w:autoRedefine/>
    <w:rsid w:val="005E1B08"/>
    <w:pPr>
      <w:pageBreakBefore/>
      <w:numPr>
        <w:numId w:val="0"/>
      </w:numPr>
      <w:tabs>
        <w:tab w:val="left" w:pos="540"/>
        <w:tab w:val="left" w:pos="720"/>
        <w:tab w:val="left" w:pos="1080"/>
      </w:tabs>
      <w:spacing w:before="240"/>
      <w:ind w:left="720" w:hanging="360"/>
    </w:pPr>
    <w:rPr>
      <w:rFonts w:ascii="Arial" w:hAnsi="Arial" w:cs="Times New Roman"/>
      <w:b w:val="0"/>
      <w:bCs w:val="0"/>
      <w:caps/>
      <w:sz w:val="32"/>
      <w:szCs w:val="2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2">
    <w:name w:val="QMS Head 2"/>
    <w:basedOn w:val="Heading2"/>
    <w:next w:val="QMSBodyText"/>
    <w:autoRedefine/>
    <w:rsid w:val="005E1B08"/>
    <w:pPr>
      <w:numPr>
        <w:ilvl w:val="0"/>
        <w:numId w:val="0"/>
      </w:numPr>
      <w:pBdr>
        <w:bottom w:val="none" w:sz="0" w:space="0" w:color="auto"/>
      </w:pBdr>
      <w:tabs>
        <w:tab w:val="num" w:pos="1440"/>
      </w:tabs>
      <w:ind w:left="1440" w:hanging="360"/>
      <w:jc w:val="left"/>
    </w:pPr>
    <w:rPr>
      <w:rFonts w:ascii="Arial" w:hAnsi="Arial"/>
      <w:b w:val="0"/>
      <w:bCs/>
      <w:iCs w:val="0"/>
      <w:color w:val="auto"/>
      <w:spacing w:val="0"/>
      <w:sz w:val="28"/>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QMSHead3">
    <w:name w:val="QMS Head 3"/>
    <w:basedOn w:val="Heading3"/>
    <w:next w:val="QMSBodyText"/>
    <w:autoRedefine/>
    <w:rsid w:val="005E1B08"/>
    <w:pPr>
      <w:numPr>
        <w:ilvl w:val="0"/>
        <w:numId w:val="0"/>
      </w:numPr>
      <w:pBdr>
        <w:bottom w:val="none" w:sz="0" w:space="0" w:color="auto"/>
      </w:pBdr>
      <w:jc w:val="left"/>
    </w:pPr>
    <w:rPr>
      <w:rFonts w:ascii="Arial" w:hAnsi="Arial"/>
      <w:iCs w:val="0"/>
      <w:caps/>
      <w:color w:val="auto"/>
      <w:spacing w:val="0"/>
      <w:sz w:val="24"/>
      <w:szCs w:val="20"/>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Productversion">
    <w:name w:val="Productversion"/>
    <w:basedOn w:val="version"/>
    <w:rsid w:val="005E1B08"/>
    <w:pPr>
      <w:jc w:val="right"/>
    </w:pPr>
  </w:style>
  <w:style w:type="paragraph" w:styleId="IndexHeading">
    <w:name w:val="index heading"/>
    <w:basedOn w:val="Normal"/>
    <w:next w:val="Index1"/>
    <w:rsid w:val="005E1B08"/>
    <w:pPr>
      <w:pBdr>
        <w:top w:val="single" w:sz="12" w:space="0" w:color="auto"/>
      </w:pBdr>
      <w:spacing w:before="360" w:after="240"/>
    </w:pPr>
    <w:rPr>
      <w:rFonts w:ascii="Arial Bold" w:hAnsi="Arial Bold"/>
      <w:b/>
      <w:bCs/>
      <w:i/>
      <w:iCs/>
      <w:szCs w:val="31"/>
    </w:rPr>
  </w:style>
  <w:style w:type="paragraph" w:customStyle="1" w:styleId="Path">
    <w:name w:val="Path"/>
    <w:basedOn w:val="BodyText2"/>
    <w:rsid w:val="003744C9"/>
    <w:pPr>
      <w:pBdr>
        <w:top w:val="single" w:sz="4" w:space="1" w:color="FFFFFF"/>
        <w:left w:val="single" w:sz="4" w:space="4" w:color="FFFFFF"/>
        <w:bottom w:val="single" w:sz="4" w:space="1" w:color="FFFFFF"/>
      </w:pBdr>
      <w:shd w:val="clear" w:color="auto" w:fill="6D6E71"/>
      <w:ind w:left="1008"/>
    </w:pPr>
    <w:rPr>
      <w:b/>
      <w:bCs/>
      <w:color w:val="FFFFFF"/>
    </w:rPr>
  </w:style>
  <w:style w:type="paragraph" w:customStyle="1" w:styleId="TitleCover">
    <w:name w:val="Title Cover"/>
    <w:basedOn w:val="Normal"/>
    <w:next w:val="Normal"/>
    <w:rsid w:val="005E1B08"/>
    <w:pPr>
      <w:pBdr>
        <w:top w:val="single" w:sz="6" w:space="31" w:color="FFFFFF"/>
        <w:left w:val="single" w:sz="6" w:space="31" w:color="FFFFFF"/>
        <w:bottom w:val="single" w:sz="6" w:space="31" w:color="FFFFFF"/>
        <w:right w:val="single" w:sz="6" w:space="31" w:color="FFFFFF"/>
      </w:pBdr>
      <w:shd w:val="pct10" w:color="auto" w:fill="auto"/>
      <w:ind w:left="601" w:right="601"/>
    </w:pPr>
    <w:rPr>
      <w:rFonts w:ascii="Arial Black" w:hAnsi="Arial Black"/>
      <w:spacing w:val="-70"/>
      <w:kern w:val="28"/>
      <w:sz w:val="80"/>
      <w:szCs w:val="20"/>
    </w:rPr>
  </w:style>
  <w:style w:type="paragraph" w:customStyle="1" w:styleId="command">
    <w:name w:val="command"/>
    <w:basedOn w:val="Normal"/>
    <w:rsid w:val="005E1B08"/>
    <w:pPr>
      <w:ind w:left="2592"/>
    </w:pPr>
    <w:rPr>
      <w:rFonts w:ascii="Courier New" w:hAnsi="Courier New"/>
      <w:b/>
      <w:sz w:val="20"/>
    </w:rPr>
  </w:style>
  <w:style w:type="paragraph" w:customStyle="1" w:styleId="Heading">
    <w:name w:val="Heading"/>
    <w:basedOn w:val="BodyText2"/>
    <w:next w:val="BodyText2"/>
    <w:autoRedefine/>
    <w:rsid w:val="005E1B08"/>
    <w:pPr>
      <w:spacing w:before="120" w:line="360" w:lineRule="auto"/>
    </w:pPr>
    <w:rPr>
      <w:rFonts w:ascii="Arial Narrow" w:hAnsi="Arial Narrow" w:cs="Tahoma"/>
      <w:b/>
      <w:sz w:val="26"/>
      <w:u w:val="single"/>
    </w:rPr>
  </w:style>
  <w:style w:type="paragraph" w:customStyle="1" w:styleId="tablecontents">
    <w:name w:val="table_contents"/>
    <w:basedOn w:val="Normal"/>
    <w:rsid w:val="005E1B08"/>
    <w:rPr>
      <w:rFonts w:ascii="Arial" w:hAnsi="Arial"/>
      <w:sz w:val="22"/>
      <w:szCs w:val="20"/>
      <w:lang w:val="en-GB"/>
    </w:rPr>
  </w:style>
  <w:style w:type="paragraph" w:customStyle="1" w:styleId="Bodytextforrestriction">
    <w:name w:val="Body text for restriction"/>
    <w:basedOn w:val="Normal"/>
    <w:next w:val="Normal"/>
    <w:rsid w:val="005E1B08"/>
    <w:pPr>
      <w:spacing w:line="360" w:lineRule="auto"/>
    </w:pPr>
    <w:rPr>
      <w:rFonts w:ascii="Arial" w:hAnsi="Arial"/>
      <w:sz w:val="18"/>
    </w:rPr>
  </w:style>
  <w:style w:type="paragraph" w:customStyle="1" w:styleId="TableHeader">
    <w:name w:val="Table Header"/>
    <w:basedOn w:val="Normal"/>
    <w:rsid w:val="005E1B08"/>
    <w:pPr>
      <w:spacing w:before="60"/>
      <w:jc w:val="center"/>
    </w:pPr>
    <w:rPr>
      <w:rFonts w:ascii="Arial" w:hAnsi="Arial"/>
      <w:b/>
      <w:spacing w:val="-5"/>
      <w:sz w:val="22"/>
      <w:szCs w:val="20"/>
    </w:rPr>
  </w:style>
  <w:style w:type="paragraph" w:styleId="BodyText20">
    <w:name w:val="Body Text 2"/>
    <w:basedOn w:val="Normal"/>
    <w:rsid w:val="005E1B08"/>
    <w:rPr>
      <w:rFonts w:ascii="Arial Narrow" w:hAnsi="Arial Narrow"/>
      <w:b/>
      <w:bCs/>
      <w:color w:val="FFFFFF"/>
    </w:rPr>
  </w:style>
  <w:style w:type="paragraph" w:styleId="BodyTextIndent2">
    <w:name w:val="Body Text Indent 2"/>
    <w:aliases w:val="Body Text Indent 2 Char"/>
    <w:basedOn w:val="Normal"/>
    <w:rsid w:val="005E1B08"/>
    <w:pPr>
      <w:spacing w:before="120" w:after="120" w:line="480" w:lineRule="auto"/>
      <w:ind w:left="360"/>
    </w:pPr>
    <w:rPr>
      <w:rFonts w:ascii="Arial" w:hAnsi="Arial"/>
      <w:sz w:val="18"/>
    </w:rPr>
  </w:style>
  <w:style w:type="paragraph" w:styleId="TableofAuthorities">
    <w:name w:val="table of authorities"/>
    <w:basedOn w:val="Normal"/>
    <w:next w:val="Normal"/>
    <w:rsid w:val="005E1B08"/>
    <w:pPr>
      <w:spacing w:before="120" w:after="120"/>
      <w:jc w:val="center"/>
    </w:pPr>
    <w:rPr>
      <w:rFonts w:ascii="Arial" w:hAnsi="Arial" w:cs="Arial"/>
      <w:b/>
      <w:sz w:val="16"/>
      <w:szCs w:val="14"/>
    </w:rPr>
  </w:style>
  <w:style w:type="paragraph" w:styleId="Signature">
    <w:name w:val="Signature"/>
    <w:basedOn w:val="Normal"/>
    <w:rsid w:val="005E1B08"/>
    <w:pPr>
      <w:spacing w:before="60" w:after="60"/>
      <w:jc w:val="right"/>
    </w:pPr>
    <w:rPr>
      <w:rFonts w:ascii="Arial" w:hAnsi="Arial" w:cs="Arial"/>
      <w:bCs/>
      <w:i/>
      <w:sz w:val="15"/>
      <w:szCs w:val="16"/>
    </w:rPr>
  </w:style>
  <w:style w:type="paragraph" w:styleId="CommentText">
    <w:name w:val="annotation text"/>
    <w:basedOn w:val="Normal"/>
    <w:link w:val="CommentTextChar"/>
    <w:rsid w:val="005E1B08"/>
    <w:pPr>
      <w:jc w:val="both"/>
    </w:pPr>
    <w:rPr>
      <w:rFonts w:ascii="Arial" w:hAnsi="Arial" w:cs="Arial"/>
      <w:sz w:val="20"/>
      <w:szCs w:val="20"/>
    </w:rPr>
  </w:style>
  <w:style w:type="character" w:customStyle="1" w:styleId="CommentTextChar">
    <w:name w:val="Comment Text Char"/>
    <w:basedOn w:val="DefaultParagraphFont"/>
    <w:link w:val="CommentText"/>
    <w:rsid w:val="00F62BAE"/>
    <w:rPr>
      <w:rFonts w:ascii="Arial" w:hAnsi="Arial" w:cs="Arial"/>
    </w:rPr>
  </w:style>
  <w:style w:type="character" w:styleId="CommentReference">
    <w:name w:val="annotation reference"/>
    <w:basedOn w:val="DefaultParagraphFont"/>
    <w:rsid w:val="005E1B08"/>
    <w:rPr>
      <w:sz w:val="16"/>
      <w:szCs w:val="16"/>
    </w:rPr>
  </w:style>
  <w:style w:type="paragraph" w:customStyle="1" w:styleId="bodytextlistbullet2">
    <w:name w:val="body text list bullet 2"/>
    <w:basedOn w:val="ListBullet2"/>
    <w:rsid w:val="00717B04"/>
    <w:pPr>
      <w:numPr>
        <w:numId w:val="0"/>
      </w:numPr>
      <w:tabs>
        <w:tab w:val="left" w:pos="1440"/>
      </w:tabs>
      <w:ind w:left="1440"/>
    </w:pPr>
  </w:style>
  <w:style w:type="paragraph" w:styleId="TOAHeading">
    <w:name w:val="toa heading"/>
    <w:basedOn w:val="Normal"/>
    <w:next w:val="Normal"/>
    <w:rsid w:val="005E1B08"/>
    <w:pPr>
      <w:spacing w:before="120"/>
    </w:pPr>
    <w:rPr>
      <w:rFonts w:ascii="Arial" w:hAnsi="Arial" w:cs="Arial"/>
      <w:b/>
      <w:bCs/>
    </w:rPr>
  </w:style>
  <w:style w:type="paragraph" w:customStyle="1" w:styleId="bodytextlistbullet3">
    <w:name w:val="body text list bullet 3"/>
    <w:basedOn w:val="ListBullet3"/>
    <w:rsid w:val="00BA5F67"/>
    <w:pPr>
      <w:numPr>
        <w:numId w:val="0"/>
      </w:numPr>
      <w:tabs>
        <w:tab w:val="left" w:pos="2232"/>
      </w:tabs>
      <w:ind w:left="2160"/>
    </w:pPr>
  </w:style>
  <w:style w:type="paragraph" w:customStyle="1" w:styleId="bodytextlistbullet1">
    <w:name w:val="body text list bullet1"/>
    <w:basedOn w:val="BodyText2"/>
    <w:rsid w:val="005E1B08"/>
    <w:pPr>
      <w:tabs>
        <w:tab w:val="left" w:pos="1008"/>
      </w:tabs>
      <w:ind w:left="980"/>
    </w:pPr>
  </w:style>
  <w:style w:type="paragraph" w:customStyle="1" w:styleId="Reference">
    <w:name w:val="Reference"/>
    <w:basedOn w:val="ManualName"/>
    <w:rsid w:val="005E1B08"/>
    <w:pPr>
      <w:ind w:left="864" w:hanging="864"/>
    </w:pPr>
    <w:rPr>
      <w:rFonts w:ascii="Arial" w:hAnsi="Arial"/>
      <w:b w:val="0"/>
      <w:shadow/>
      <w:sz w:val="16"/>
      <w14:shadow w14:blurRad="0" w14:dist="0" w14:dir="0" w14:sx="0" w14:sy="0" w14:kx="0" w14:ky="0" w14:algn="none">
        <w14:srgbClr w14:val="000000"/>
      </w14:shadow>
    </w:rPr>
  </w:style>
  <w:style w:type="paragraph" w:styleId="BalloonText">
    <w:name w:val="Balloon Text"/>
    <w:basedOn w:val="Normal"/>
    <w:link w:val="BalloonTextChar"/>
    <w:uiPriority w:val="99"/>
    <w:rsid w:val="003D3FD5"/>
    <w:rPr>
      <w:rFonts w:ascii="Tahoma" w:hAnsi="Tahoma" w:cs="Tahoma"/>
      <w:sz w:val="16"/>
      <w:szCs w:val="16"/>
    </w:rPr>
  </w:style>
  <w:style w:type="character" w:customStyle="1" w:styleId="BalloonTextChar">
    <w:name w:val="Balloon Text Char"/>
    <w:basedOn w:val="DefaultParagraphFont"/>
    <w:link w:val="BalloonText"/>
    <w:uiPriority w:val="99"/>
    <w:rsid w:val="00F62BAE"/>
    <w:rPr>
      <w:rFonts w:ascii="Tahoma" w:hAnsi="Tahoma" w:cs="Tahoma"/>
      <w:sz w:val="16"/>
      <w:szCs w:val="16"/>
    </w:rPr>
  </w:style>
  <w:style w:type="paragraph" w:styleId="DocumentMap">
    <w:name w:val="Document Map"/>
    <w:basedOn w:val="Normal"/>
    <w:link w:val="DocumentMapChar"/>
    <w:uiPriority w:val="99"/>
    <w:rsid w:val="004D258D"/>
    <w:rPr>
      <w:rFonts w:ascii="Tahoma" w:hAnsi="Tahoma" w:cs="Tahoma"/>
      <w:sz w:val="16"/>
      <w:szCs w:val="16"/>
    </w:rPr>
  </w:style>
  <w:style w:type="character" w:customStyle="1" w:styleId="DocumentMapChar">
    <w:name w:val="Document Map Char"/>
    <w:basedOn w:val="DefaultParagraphFont"/>
    <w:link w:val="DocumentMap"/>
    <w:uiPriority w:val="99"/>
    <w:rsid w:val="00F62BAE"/>
    <w:rPr>
      <w:rFonts w:ascii="Tahoma" w:hAnsi="Tahoma" w:cs="Tahoma"/>
      <w:sz w:val="16"/>
      <w:szCs w:val="16"/>
    </w:rPr>
  </w:style>
  <w:style w:type="paragraph" w:styleId="ListNumber">
    <w:name w:val="List Number"/>
    <w:basedOn w:val="Normal"/>
    <w:uiPriority w:val="99"/>
    <w:semiHidden/>
    <w:rsid w:val="00C35628"/>
    <w:pPr>
      <w:tabs>
        <w:tab w:val="num" w:pos="360"/>
      </w:tabs>
      <w:ind w:left="360" w:hanging="360"/>
      <w:contextualSpacing/>
    </w:pPr>
  </w:style>
  <w:style w:type="paragraph" w:styleId="ListNumber2">
    <w:name w:val="List Number 2"/>
    <w:basedOn w:val="Normal"/>
    <w:uiPriority w:val="99"/>
    <w:semiHidden/>
    <w:rsid w:val="00C35628"/>
    <w:pPr>
      <w:numPr>
        <w:numId w:val="6"/>
      </w:numPr>
      <w:contextualSpacing/>
    </w:pPr>
  </w:style>
  <w:style w:type="paragraph" w:styleId="ListNumber3">
    <w:name w:val="List Number 3"/>
    <w:basedOn w:val="Normal"/>
    <w:uiPriority w:val="99"/>
    <w:semiHidden/>
    <w:rsid w:val="00C35628"/>
    <w:pPr>
      <w:numPr>
        <w:numId w:val="1"/>
      </w:numPr>
      <w:contextualSpacing/>
    </w:pPr>
  </w:style>
  <w:style w:type="paragraph" w:customStyle="1" w:styleId="Number1">
    <w:name w:val="Number1"/>
    <w:basedOn w:val="BodyText2"/>
    <w:qFormat/>
    <w:rsid w:val="001466D8"/>
    <w:pPr>
      <w:numPr>
        <w:ilvl w:val="1"/>
      </w:numPr>
    </w:pPr>
  </w:style>
  <w:style w:type="paragraph" w:customStyle="1" w:styleId="Number2">
    <w:name w:val="Number2"/>
    <w:basedOn w:val="Number1"/>
    <w:qFormat/>
    <w:rsid w:val="00960C74"/>
    <w:pPr>
      <w:numPr>
        <w:ilvl w:val="2"/>
      </w:numPr>
    </w:pPr>
  </w:style>
  <w:style w:type="paragraph" w:customStyle="1" w:styleId="Number3">
    <w:name w:val="Number3"/>
    <w:basedOn w:val="Number2"/>
    <w:qFormat/>
    <w:rsid w:val="004B2EF5"/>
    <w:pPr>
      <w:numPr>
        <w:ilvl w:val="3"/>
      </w:numPr>
      <w:ind w:left="1800"/>
    </w:pPr>
  </w:style>
  <w:style w:type="character" w:customStyle="1" w:styleId="TableColumnLabelsChar">
    <w:name w:val="Table Column Labels Char"/>
    <w:basedOn w:val="DefaultParagraphFont"/>
    <w:link w:val="TableColumnLabels"/>
    <w:rsid w:val="0006354A"/>
    <w:rPr>
      <w:rFonts w:ascii="Arial Bold" w:hAnsi="Arial Bold"/>
      <w:b/>
      <w:bCs/>
      <w:color w:val="FFFFFF"/>
      <w:szCs w:val="24"/>
    </w:rPr>
  </w:style>
  <w:style w:type="character" w:customStyle="1" w:styleId="NoteHeadingChar">
    <w:name w:val="Note Heading Char"/>
    <w:basedOn w:val="DefaultParagraphFont"/>
    <w:link w:val="NoteHeading"/>
    <w:rsid w:val="00751422"/>
    <w:rPr>
      <w:rFonts w:ascii="Arial Narrow" w:eastAsia="Arial Unicode MS" w:hAnsi="Arial Narrow"/>
      <w:bCs/>
      <w:szCs w:val="24"/>
    </w:rPr>
  </w:style>
  <w:style w:type="character" w:customStyle="1" w:styleId="HeaderChar">
    <w:name w:val="Header Char"/>
    <w:aliases w:val="index Char,ho Char,header odd Char,page-header Char,ph Char"/>
    <w:basedOn w:val="DefaultParagraphFont"/>
    <w:link w:val="Header"/>
    <w:rsid w:val="00550590"/>
    <w:rPr>
      <w:rFonts w:ascii="Tahoma" w:hAnsi="Tahoma"/>
      <w:b/>
      <w:szCs w:val="24"/>
    </w:rPr>
  </w:style>
  <w:style w:type="paragraph" w:customStyle="1" w:styleId="Example">
    <w:name w:val="Example"/>
    <w:basedOn w:val="Header"/>
    <w:qFormat/>
    <w:rsid w:val="00550590"/>
    <w:pPr>
      <w:shd w:val="clear" w:color="auto" w:fill="F2F2F2"/>
    </w:pPr>
    <w:rPr>
      <w:rFonts w:ascii="Courier New" w:eastAsia="Calibri" w:hAnsi="Courier New" w:cs="Courier New"/>
      <w:b w:val="0"/>
    </w:rPr>
  </w:style>
  <w:style w:type="character" w:customStyle="1" w:styleId="TablecontentChar">
    <w:name w:val="Table content Char"/>
    <w:basedOn w:val="DefaultParagraphFont"/>
    <w:link w:val="Tablecontent"/>
    <w:rsid w:val="00550590"/>
    <w:rPr>
      <w:rFonts w:ascii="Arial" w:hAnsi="Arial"/>
      <w:sz w:val="18"/>
      <w:szCs w:val="24"/>
    </w:rPr>
  </w:style>
  <w:style w:type="paragraph" w:customStyle="1" w:styleId="SampleOutput">
    <w:name w:val="Sample Output"/>
    <w:basedOn w:val="Code"/>
    <w:qFormat/>
    <w:rsid w:val="00F46E54"/>
    <w:pPr>
      <w:shd w:val="clear" w:color="auto" w:fill="F2F2F2"/>
      <w:ind w:left="353"/>
      <w:jc w:val="left"/>
    </w:pPr>
  </w:style>
  <w:style w:type="paragraph" w:styleId="ListBullet">
    <w:name w:val="List Bullet"/>
    <w:basedOn w:val="Normal"/>
    <w:uiPriority w:val="99"/>
    <w:rsid w:val="007328C2"/>
    <w:pPr>
      <w:numPr>
        <w:numId w:val="9"/>
      </w:numPr>
      <w:contextualSpacing/>
    </w:pPr>
  </w:style>
  <w:style w:type="paragraph" w:customStyle="1" w:styleId="TableListBullet2">
    <w:name w:val="Table List Bullet 2"/>
    <w:basedOn w:val="TableListBullet1"/>
    <w:rsid w:val="00290DA1"/>
    <w:pPr>
      <w:tabs>
        <w:tab w:val="left" w:pos="360"/>
      </w:tabs>
      <w:ind w:left="720"/>
    </w:pPr>
    <w:rPr>
      <w:rFonts w:eastAsia="Arial"/>
    </w:rPr>
  </w:style>
  <w:style w:type="paragraph" w:customStyle="1" w:styleId="Prerequisites">
    <w:name w:val="Prerequisites"/>
    <w:basedOn w:val="ListBullet1"/>
    <w:qFormat/>
    <w:rsid w:val="00170F14"/>
    <w:pPr>
      <w:numPr>
        <w:numId w:val="16"/>
      </w:numPr>
      <w:spacing w:after="0"/>
    </w:pPr>
  </w:style>
  <w:style w:type="paragraph" w:customStyle="1" w:styleId="ChapterName">
    <w:name w:val="Chapter Name"/>
    <w:basedOn w:val="Normal"/>
    <w:next w:val="BodyText"/>
    <w:autoRedefine/>
    <w:rsid w:val="0008069D"/>
    <w:pPr>
      <w:pBdr>
        <w:bottom w:val="single" w:sz="12" w:space="1" w:color="E31837"/>
      </w:pBdr>
      <w:spacing w:before="240" w:after="240"/>
    </w:pPr>
    <w:rPr>
      <w:rFonts w:ascii="Arial Narrow" w:hAnsi="Arial Narrow"/>
      <w:b/>
      <w:color w:val="6D6E71"/>
      <w:spacing w:val="38"/>
      <w:position w:val="6"/>
      <w:sz w:val="44"/>
    </w:rPr>
  </w:style>
  <w:style w:type="paragraph" w:styleId="TOCHeading">
    <w:name w:val="TOC Heading"/>
    <w:basedOn w:val="Heading1"/>
    <w:next w:val="Normal"/>
    <w:uiPriority w:val="39"/>
    <w:unhideWhenUsed/>
    <w:qFormat/>
    <w:rsid w:val="0008069D"/>
    <w:pPr>
      <w:keepLines/>
      <w:numPr>
        <w:numId w:val="0"/>
      </w:numPr>
      <w:pBdr>
        <w:bottom w:val="none" w:sz="0" w:space="0" w:color="auto"/>
      </w:pBdr>
      <w:spacing w:before="480" w:line="276" w:lineRule="auto"/>
      <w:outlineLvl w:val="9"/>
    </w:pPr>
    <w:rPr>
      <w:rFonts w:asciiTheme="majorHAnsi" w:eastAsiaTheme="majorEastAsia" w:hAnsiTheme="majorHAnsi" w:cstheme="majorBidi"/>
      <w:color w:val="365F91" w:themeColor="accent1" w:themeShade="BF"/>
      <w:spacing w:val="0"/>
      <w:kern w:val="0"/>
      <w:position w:val="0"/>
      <w:sz w:val="28"/>
      <w:szCs w:val="28"/>
    </w:rPr>
  </w:style>
  <w:style w:type="character" w:customStyle="1" w:styleId="FooterChar">
    <w:name w:val="Footer Char"/>
    <w:basedOn w:val="DefaultParagraphFont"/>
    <w:link w:val="Footer"/>
    <w:uiPriority w:val="99"/>
    <w:rsid w:val="0008069D"/>
    <w:rPr>
      <w:rFonts w:ascii="Tahoma" w:hAnsi="Tahoma"/>
      <w:b/>
      <w:szCs w:val="24"/>
    </w:rPr>
  </w:style>
  <w:style w:type="character" w:customStyle="1" w:styleId="FigureCaptionChar1">
    <w:name w:val="Figure Caption Char1"/>
    <w:basedOn w:val="DefaultParagraphFont"/>
    <w:link w:val="FigureCaption"/>
    <w:rsid w:val="00576A54"/>
    <w:rPr>
      <w:rFonts w:ascii="Arial" w:hAnsi="Arial"/>
      <w:b/>
      <w:bCs/>
      <w:color w:val="000000"/>
      <w:sz w:val="16"/>
      <w:u w:val="single"/>
    </w:rPr>
  </w:style>
  <w:style w:type="paragraph" w:styleId="ListNumber4">
    <w:name w:val="List Number 4"/>
    <w:basedOn w:val="Normal"/>
    <w:uiPriority w:val="99"/>
    <w:semiHidden/>
    <w:rsid w:val="005F36D9"/>
    <w:pPr>
      <w:tabs>
        <w:tab w:val="num" w:pos="1440"/>
      </w:tabs>
      <w:ind w:left="1440" w:hanging="360"/>
      <w:contextualSpacing/>
    </w:pPr>
  </w:style>
  <w:style w:type="paragraph" w:customStyle="1" w:styleId="Noteh">
    <w:name w:val="Noteh"/>
    <w:basedOn w:val="ListBullet1"/>
    <w:qFormat/>
    <w:rsid w:val="000F663C"/>
    <w:pPr>
      <w:numPr>
        <w:numId w:val="17"/>
      </w:numPr>
    </w:pPr>
  </w:style>
  <w:style w:type="table" w:styleId="TableGrid">
    <w:name w:val="Table Grid"/>
    <w:basedOn w:val="TableNormal"/>
    <w:uiPriority w:val="59"/>
    <w:rsid w:val="000F66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24FCE"/>
    <w:pPr>
      <w:ind w:left="720"/>
      <w:contextualSpacing/>
    </w:pPr>
  </w:style>
  <w:style w:type="paragraph" w:styleId="CommentSubject">
    <w:name w:val="annotation subject"/>
    <w:basedOn w:val="CommentText"/>
    <w:next w:val="CommentText"/>
    <w:link w:val="CommentSubjectChar"/>
    <w:uiPriority w:val="99"/>
    <w:rsid w:val="00CD746F"/>
    <w:pPr>
      <w:jc w:val="left"/>
    </w:pPr>
    <w:rPr>
      <w:rFonts w:ascii="Times New Roman" w:hAnsi="Times New Roman" w:cs="Times New Roman"/>
      <w:b/>
      <w:bCs/>
    </w:rPr>
  </w:style>
  <w:style w:type="character" w:customStyle="1" w:styleId="CommentSubjectChar">
    <w:name w:val="Comment Subject Char"/>
    <w:basedOn w:val="CommentTextChar"/>
    <w:link w:val="CommentSubject"/>
    <w:uiPriority w:val="99"/>
    <w:rsid w:val="00CD746F"/>
    <w:rPr>
      <w:rFonts w:ascii="Arial" w:hAnsi="Arial" w:cs="Arial"/>
      <w:b/>
      <w:bCs/>
    </w:rPr>
  </w:style>
  <w:style w:type="paragraph" w:customStyle="1" w:styleId="Heading30">
    <w:name w:val="Heading3"/>
    <w:basedOn w:val="BodyText2"/>
    <w:qFormat/>
    <w:rsid w:val="00C82416"/>
    <w:pPr>
      <w:numPr>
        <w:numId w:val="0"/>
      </w:numPr>
    </w:pPr>
  </w:style>
  <w:style w:type="paragraph" w:customStyle="1" w:styleId="ListBulet">
    <w:name w:val="List Bulet"/>
    <w:basedOn w:val="BodyText2"/>
    <w:qFormat/>
    <w:rsid w:val="00483083"/>
  </w:style>
  <w:style w:type="paragraph" w:customStyle="1" w:styleId="code0">
    <w:name w:val="code"/>
    <w:basedOn w:val="Normal"/>
    <w:rsid w:val="007B390B"/>
    <w:pPr>
      <w:spacing w:before="60" w:after="60"/>
      <w:ind w:left="1080"/>
      <w:jc w:val="both"/>
    </w:pPr>
    <w:rPr>
      <w:rFonts w:ascii="Courier New" w:eastAsia="SimSun" w:hAnsi="Courier New" w:cs="Courier New"/>
      <w:sz w:val="20"/>
      <w:szCs w:val="20"/>
      <w:lang w:eastAsia="zh-CN"/>
    </w:rPr>
  </w:style>
  <w:style w:type="paragraph" w:customStyle="1" w:styleId="Default">
    <w:name w:val="Default"/>
    <w:basedOn w:val="Normal"/>
    <w:rsid w:val="00A21019"/>
    <w:pPr>
      <w:autoSpaceDE w:val="0"/>
      <w:autoSpaceDN w:val="0"/>
    </w:pPr>
    <w:rPr>
      <w:rFonts w:ascii="Arial" w:eastAsiaTheme="minorHAnsi"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384233">
      <w:bodyDiv w:val="1"/>
      <w:marLeft w:val="0"/>
      <w:marRight w:val="0"/>
      <w:marTop w:val="0"/>
      <w:marBottom w:val="0"/>
      <w:divBdr>
        <w:top w:val="none" w:sz="0" w:space="0" w:color="auto"/>
        <w:left w:val="none" w:sz="0" w:space="0" w:color="auto"/>
        <w:bottom w:val="none" w:sz="0" w:space="0" w:color="auto"/>
        <w:right w:val="none" w:sz="0" w:space="0" w:color="auto"/>
      </w:divBdr>
    </w:div>
    <w:div w:id="259266147">
      <w:bodyDiv w:val="1"/>
      <w:marLeft w:val="0"/>
      <w:marRight w:val="0"/>
      <w:marTop w:val="0"/>
      <w:marBottom w:val="0"/>
      <w:divBdr>
        <w:top w:val="none" w:sz="0" w:space="0" w:color="auto"/>
        <w:left w:val="none" w:sz="0" w:space="0" w:color="auto"/>
        <w:bottom w:val="none" w:sz="0" w:space="0" w:color="auto"/>
        <w:right w:val="none" w:sz="0" w:space="0" w:color="auto"/>
      </w:divBdr>
    </w:div>
    <w:div w:id="302661384">
      <w:bodyDiv w:val="1"/>
      <w:marLeft w:val="0"/>
      <w:marRight w:val="0"/>
      <w:marTop w:val="0"/>
      <w:marBottom w:val="0"/>
      <w:divBdr>
        <w:top w:val="none" w:sz="0" w:space="0" w:color="auto"/>
        <w:left w:val="none" w:sz="0" w:space="0" w:color="auto"/>
        <w:bottom w:val="none" w:sz="0" w:space="0" w:color="auto"/>
        <w:right w:val="none" w:sz="0" w:space="0" w:color="auto"/>
      </w:divBdr>
    </w:div>
    <w:div w:id="361515315">
      <w:bodyDiv w:val="1"/>
      <w:marLeft w:val="0"/>
      <w:marRight w:val="0"/>
      <w:marTop w:val="0"/>
      <w:marBottom w:val="0"/>
      <w:divBdr>
        <w:top w:val="none" w:sz="0" w:space="0" w:color="auto"/>
        <w:left w:val="none" w:sz="0" w:space="0" w:color="auto"/>
        <w:bottom w:val="none" w:sz="0" w:space="0" w:color="auto"/>
        <w:right w:val="none" w:sz="0" w:space="0" w:color="auto"/>
      </w:divBdr>
      <w:divsChild>
        <w:div w:id="2024277895">
          <w:marLeft w:val="274"/>
          <w:marRight w:val="0"/>
          <w:marTop w:val="0"/>
          <w:marBottom w:val="0"/>
          <w:divBdr>
            <w:top w:val="none" w:sz="0" w:space="0" w:color="auto"/>
            <w:left w:val="none" w:sz="0" w:space="0" w:color="auto"/>
            <w:bottom w:val="none" w:sz="0" w:space="0" w:color="auto"/>
            <w:right w:val="none" w:sz="0" w:space="0" w:color="auto"/>
          </w:divBdr>
        </w:div>
        <w:div w:id="1145201988">
          <w:marLeft w:val="274"/>
          <w:marRight w:val="0"/>
          <w:marTop w:val="0"/>
          <w:marBottom w:val="0"/>
          <w:divBdr>
            <w:top w:val="none" w:sz="0" w:space="0" w:color="auto"/>
            <w:left w:val="none" w:sz="0" w:space="0" w:color="auto"/>
            <w:bottom w:val="none" w:sz="0" w:space="0" w:color="auto"/>
            <w:right w:val="none" w:sz="0" w:space="0" w:color="auto"/>
          </w:divBdr>
        </w:div>
        <w:div w:id="1788506284">
          <w:marLeft w:val="274"/>
          <w:marRight w:val="0"/>
          <w:marTop w:val="0"/>
          <w:marBottom w:val="0"/>
          <w:divBdr>
            <w:top w:val="none" w:sz="0" w:space="0" w:color="auto"/>
            <w:left w:val="none" w:sz="0" w:space="0" w:color="auto"/>
            <w:bottom w:val="none" w:sz="0" w:space="0" w:color="auto"/>
            <w:right w:val="none" w:sz="0" w:space="0" w:color="auto"/>
          </w:divBdr>
        </w:div>
        <w:div w:id="341323060">
          <w:marLeft w:val="274"/>
          <w:marRight w:val="0"/>
          <w:marTop w:val="0"/>
          <w:marBottom w:val="0"/>
          <w:divBdr>
            <w:top w:val="none" w:sz="0" w:space="0" w:color="auto"/>
            <w:left w:val="none" w:sz="0" w:space="0" w:color="auto"/>
            <w:bottom w:val="none" w:sz="0" w:space="0" w:color="auto"/>
            <w:right w:val="none" w:sz="0" w:space="0" w:color="auto"/>
          </w:divBdr>
        </w:div>
        <w:div w:id="823816881">
          <w:marLeft w:val="274"/>
          <w:marRight w:val="0"/>
          <w:marTop w:val="0"/>
          <w:marBottom w:val="0"/>
          <w:divBdr>
            <w:top w:val="none" w:sz="0" w:space="0" w:color="auto"/>
            <w:left w:val="none" w:sz="0" w:space="0" w:color="auto"/>
            <w:bottom w:val="none" w:sz="0" w:space="0" w:color="auto"/>
            <w:right w:val="none" w:sz="0" w:space="0" w:color="auto"/>
          </w:divBdr>
        </w:div>
      </w:divsChild>
    </w:div>
    <w:div w:id="569736249">
      <w:bodyDiv w:val="1"/>
      <w:marLeft w:val="0"/>
      <w:marRight w:val="0"/>
      <w:marTop w:val="0"/>
      <w:marBottom w:val="0"/>
      <w:divBdr>
        <w:top w:val="none" w:sz="0" w:space="0" w:color="auto"/>
        <w:left w:val="none" w:sz="0" w:space="0" w:color="auto"/>
        <w:bottom w:val="none" w:sz="0" w:space="0" w:color="auto"/>
        <w:right w:val="none" w:sz="0" w:space="0" w:color="auto"/>
      </w:divBdr>
      <w:divsChild>
        <w:div w:id="1512798301">
          <w:marLeft w:val="547"/>
          <w:marRight w:val="0"/>
          <w:marTop w:val="60"/>
          <w:marBottom w:val="60"/>
          <w:divBdr>
            <w:top w:val="none" w:sz="0" w:space="0" w:color="auto"/>
            <w:left w:val="none" w:sz="0" w:space="0" w:color="auto"/>
            <w:bottom w:val="none" w:sz="0" w:space="0" w:color="auto"/>
            <w:right w:val="none" w:sz="0" w:space="0" w:color="auto"/>
          </w:divBdr>
        </w:div>
      </w:divsChild>
    </w:div>
    <w:div w:id="1182662951">
      <w:bodyDiv w:val="1"/>
      <w:marLeft w:val="0"/>
      <w:marRight w:val="0"/>
      <w:marTop w:val="0"/>
      <w:marBottom w:val="0"/>
      <w:divBdr>
        <w:top w:val="none" w:sz="0" w:space="0" w:color="auto"/>
        <w:left w:val="none" w:sz="0" w:space="0" w:color="auto"/>
        <w:bottom w:val="none" w:sz="0" w:space="0" w:color="auto"/>
        <w:right w:val="none" w:sz="0" w:space="0" w:color="auto"/>
      </w:divBdr>
      <w:divsChild>
        <w:div w:id="229582182">
          <w:marLeft w:val="547"/>
          <w:marRight w:val="0"/>
          <w:marTop w:val="60"/>
          <w:marBottom w:val="60"/>
          <w:divBdr>
            <w:top w:val="none" w:sz="0" w:space="0" w:color="auto"/>
            <w:left w:val="none" w:sz="0" w:space="0" w:color="auto"/>
            <w:bottom w:val="none" w:sz="0" w:space="0" w:color="auto"/>
            <w:right w:val="none" w:sz="0" w:space="0" w:color="auto"/>
          </w:divBdr>
        </w:div>
        <w:div w:id="1287811837">
          <w:marLeft w:val="1181"/>
          <w:marRight w:val="0"/>
          <w:marTop w:val="60"/>
          <w:marBottom w:val="60"/>
          <w:divBdr>
            <w:top w:val="none" w:sz="0" w:space="0" w:color="auto"/>
            <w:left w:val="none" w:sz="0" w:space="0" w:color="auto"/>
            <w:bottom w:val="none" w:sz="0" w:space="0" w:color="auto"/>
            <w:right w:val="none" w:sz="0" w:space="0" w:color="auto"/>
          </w:divBdr>
        </w:div>
        <w:div w:id="2070378089">
          <w:marLeft w:val="1181"/>
          <w:marRight w:val="0"/>
          <w:marTop w:val="60"/>
          <w:marBottom w:val="60"/>
          <w:divBdr>
            <w:top w:val="none" w:sz="0" w:space="0" w:color="auto"/>
            <w:left w:val="none" w:sz="0" w:space="0" w:color="auto"/>
            <w:bottom w:val="none" w:sz="0" w:space="0" w:color="auto"/>
            <w:right w:val="none" w:sz="0" w:space="0" w:color="auto"/>
          </w:divBdr>
        </w:div>
      </w:divsChild>
    </w:div>
    <w:div w:id="1204050732">
      <w:bodyDiv w:val="1"/>
      <w:marLeft w:val="0"/>
      <w:marRight w:val="0"/>
      <w:marTop w:val="0"/>
      <w:marBottom w:val="0"/>
      <w:divBdr>
        <w:top w:val="none" w:sz="0" w:space="0" w:color="auto"/>
        <w:left w:val="none" w:sz="0" w:space="0" w:color="auto"/>
        <w:bottom w:val="none" w:sz="0" w:space="0" w:color="auto"/>
        <w:right w:val="none" w:sz="0" w:space="0" w:color="auto"/>
      </w:divBdr>
      <w:divsChild>
        <w:div w:id="97065954">
          <w:marLeft w:val="547"/>
          <w:marRight w:val="0"/>
          <w:marTop w:val="60"/>
          <w:marBottom w:val="60"/>
          <w:divBdr>
            <w:top w:val="none" w:sz="0" w:space="0" w:color="auto"/>
            <w:left w:val="none" w:sz="0" w:space="0" w:color="auto"/>
            <w:bottom w:val="none" w:sz="0" w:space="0" w:color="auto"/>
            <w:right w:val="none" w:sz="0" w:space="0" w:color="auto"/>
          </w:divBdr>
        </w:div>
      </w:divsChild>
    </w:div>
    <w:div w:id="1563171731">
      <w:bodyDiv w:val="1"/>
      <w:marLeft w:val="0"/>
      <w:marRight w:val="0"/>
      <w:marTop w:val="0"/>
      <w:marBottom w:val="0"/>
      <w:divBdr>
        <w:top w:val="none" w:sz="0" w:space="0" w:color="auto"/>
        <w:left w:val="none" w:sz="0" w:space="0" w:color="auto"/>
        <w:bottom w:val="none" w:sz="0" w:space="0" w:color="auto"/>
        <w:right w:val="none" w:sz="0" w:space="0" w:color="auto"/>
      </w:divBdr>
      <w:divsChild>
        <w:div w:id="696925000">
          <w:marLeft w:val="173"/>
          <w:marRight w:val="0"/>
          <w:marTop w:val="0"/>
          <w:marBottom w:val="0"/>
          <w:divBdr>
            <w:top w:val="none" w:sz="0" w:space="0" w:color="auto"/>
            <w:left w:val="none" w:sz="0" w:space="0" w:color="auto"/>
            <w:bottom w:val="none" w:sz="0" w:space="0" w:color="auto"/>
            <w:right w:val="none" w:sz="0" w:space="0" w:color="auto"/>
          </w:divBdr>
        </w:div>
      </w:divsChild>
    </w:div>
    <w:div w:id="1567455232">
      <w:bodyDiv w:val="1"/>
      <w:marLeft w:val="0"/>
      <w:marRight w:val="0"/>
      <w:marTop w:val="0"/>
      <w:marBottom w:val="0"/>
      <w:divBdr>
        <w:top w:val="none" w:sz="0" w:space="0" w:color="auto"/>
        <w:left w:val="none" w:sz="0" w:space="0" w:color="auto"/>
        <w:bottom w:val="none" w:sz="0" w:space="0" w:color="auto"/>
        <w:right w:val="none" w:sz="0" w:space="0" w:color="auto"/>
      </w:divBdr>
      <w:divsChild>
        <w:div w:id="1835216975">
          <w:marLeft w:val="547"/>
          <w:marRight w:val="0"/>
          <w:marTop w:val="60"/>
          <w:marBottom w:val="60"/>
          <w:divBdr>
            <w:top w:val="none" w:sz="0" w:space="0" w:color="auto"/>
            <w:left w:val="none" w:sz="0" w:space="0" w:color="auto"/>
            <w:bottom w:val="none" w:sz="0" w:space="0" w:color="auto"/>
            <w:right w:val="none" w:sz="0" w:space="0" w:color="auto"/>
          </w:divBdr>
        </w:div>
      </w:divsChild>
    </w:div>
    <w:div w:id="1570530788">
      <w:bodyDiv w:val="1"/>
      <w:marLeft w:val="0"/>
      <w:marRight w:val="0"/>
      <w:marTop w:val="0"/>
      <w:marBottom w:val="0"/>
      <w:divBdr>
        <w:top w:val="none" w:sz="0" w:space="0" w:color="auto"/>
        <w:left w:val="none" w:sz="0" w:space="0" w:color="auto"/>
        <w:bottom w:val="none" w:sz="0" w:space="0" w:color="auto"/>
        <w:right w:val="none" w:sz="0" w:space="0" w:color="auto"/>
      </w:divBdr>
      <w:divsChild>
        <w:div w:id="559749207">
          <w:marLeft w:val="547"/>
          <w:marRight w:val="0"/>
          <w:marTop w:val="60"/>
          <w:marBottom w:val="60"/>
          <w:divBdr>
            <w:top w:val="none" w:sz="0" w:space="0" w:color="auto"/>
            <w:left w:val="none" w:sz="0" w:space="0" w:color="auto"/>
            <w:bottom w:val="none" w:sz="0" w:space="0" w:color="auto"/>
            <w:right w:val="none" w:sz="0" w:space="0" w:color="auto"/>
          </w:divBdr>
        </w:div>
      </w:divsChild>
    </w:div>
    <w:div w:id="1573005275">
      <w:bodyDiv w:val="1"/>
      <w:marLeft w:val="0"/>
      <w:marRight w:val="0"/>
      <w:marTop w:val="0"/>
      <w:marBottom w:val="0"/>
      <w:divBdr>
        <w:top w:val="none" w:sz="0" w:space="0" w:color="auto"/>
        <w:left w:val="none" w:sz="0" w:space="0" w:color="auto"/>
        <w:bottom w:val="none" w:sz="0" w:space="0" w:color="auto"/>
        <w:right w:val="none" w:sz="0" w:space="0" w:color="auto"/>
      </w:divBdr>
      <w:divsChild>
        <w:div w:id="1580671871">
          <w:marLeft w:val="173"/>
          <w:marRight w:val="0"/>
          <w:marTop w:val="0"/>
          <w:marBottom w:val="0"/>
          <w:divBdr>
            <w:top w:val="none" w:sz="0" w:space="0" w:color="auto"/>
            <w:left w:val="none" w:sz="0" w:space="0" w:color="auto"/>
            <w:bottom w:val="none" w:sz="0" w:space="0" w:color="auto"/>
            <w:right w:val="none" w:sz="0" w:space="0" w:color="auto"/>
          </w:divBdr>
        </w:div>
      </w:divsChild>
    </w:div>
    <w:div w:id="1846743784">
      <w:bodyDiv w:val="1"/>
      <w:marLeft w:val="0"/>
      <w:marRight w:val="0"/>
      <w:marTop w:val="0"/>
      <w:marBottom w:val="0"/>
      <w:divBdr>
        <w:top w:val="none" w:sz="0" w:space="0" w:color="auto"/>
        <w:left w:val="none" w:sz="0" w:space="0" w:color="auto"/>
        <w:bottom w:val="none" w:sz="0" w:space="0" w:color="auto"/>
        <w:right w:val="none" w:sz="0" w:space="0" w:color="auto"/>
      </w:divBdr>
      <w:divsChild>
        <w:div w:id="224222741">
          <w:marLeft w:val="547"/>
          <w:marRight w:val="0"/>
          <w:marTop w:val="60"/>
          <w:marBottom w:val="60"/>
          <w:divBdr>
            <w:top w:val="none" w:sz="0" w:space="0" w:color="auto"/>
            <w:left w:val="none" w:sz="0" w:space="0" w:color="auto"/>
            <w:bottom w:val="none" w:sz="0" w:space="0" w:color="auto"/>
            <w:right w:val="none" w:sz="0" w:space="0" w:color="auto"/>
          </w:divBdr>
        </w:div>
      </w:divsChild>
    </w:div>
    <w:div w:id="1981765368">
      <w:bodyDiv w:val="1"/>
      <w:marLeft w:val="0"/>
      <w:marRight w:val="0"/>
      <w:marTop w:val="0"/>
      <w:marBottom w:val="0"/>
      <w:divBdr>
        <w:top w:val="none" w:sz="0" w:space="0" w:color="auto"/>
        <w:left w:val="none" w:sz="0" w:space="0" w:color="auto"/>
        <w:bottom w:val="none" w:sz="0" w:space="0" w:color="auto"/>
        <w:right w:val="none" w:sz="0" w:space="0" w:color="auto"/>
      </w:divBdr>
      <w:divsChild>
        <w:div w:id="684213457">
          <w:marLeft w:val="547"/>
          <w:marRight w:val="0"/>
          <w:marTop w:val="60"/>
          <w:marBottom w:val="60"/>
          <w:divBdr>
            <w:top w:val="none" w:sz="0" w:space="0" w:color="auto"/>
            <w:left w:val="none" w:sz="0" w:space="0" w:color="auto"/>
            <w:bottom w:val="none" w:sz="0" w:space="0" w:color="auto"/>
            <w:right w:val="none" w:sz="0" w:space="0" w:color="auto"/>
          </w:divBdr>
        </w:div>
        <w:div w:id="749621030">
          <w:marLeft w:val="547"/>
          <w:marRight w:val="0"/>
          <w:marTop w:val="60"/>
          <w:marBottom w:val="60"/>
          <w:divBdr>
            <w:top w:val="none" w:sz="0" w:space="0" w:color="auto"/>
            <w:left w:val="none" w:sz="0" w:space="0" w:color="auto"/>
            <w:bottom w:val="none" w:sz="0" w:space="0" w:color="auto"/>
            <w:right w:val="none" w:sz="0" w:space="0" w:color="auto"/>
          </w:divBdr>
        </w:div>
      </w:divsChild>
    </w:div>
    <w:div w:id="2012676679">
      <w:bodyDiv w:val="1"/>
      <w:marLeft w:val="0"/>
      <w:marRight w:val="0"/>
      <w:marTop w:val="0"/>
      <w:marBottom w:val="0"/>
      <w:divBdr>
        <w:top w:val="none" w:sz="0" w:space="0" w:color="auto"/>
        <w:left w:val="none" w:sz="0" w:space="0" w:color="auto"/>
        <w:bottom w:val="none" w:sz="0" w:space="0" w:color="auto"/>
        <w:right w:val="none" w:sz="0" w:space="0" w:color="auto"/>
      </w:divBdr>
      <w:divsChild>
        <w:div w:id="771125379">
          <w:marLeft w:val="547"/>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docs.ansible.com/ansible/intro_installation.html" TargetMode="External"/><Relationship Id="rId39" Type="http://schemas.openxmlformats.org/officeDocument/2006/relationships/oleObject" Target="embeddings/oleObject3.bin"/><Relationship Id="rId21" Type="http://schemas.openxmlformats.org/officeDocument/2006/relationships/footer" Target="footer6.xml"/><Relationship Id="rId34" Type="http://schemas.openxmlformats.org/officeDocument/2006/relationships/image" Target="media/image10.emf"/><Relationship Id="rId42" Type="http://schemas.openxmlformats.org/officeDocument/2006/relationships/image" Target="media/image14.png"/><Relationship Id="rId47" Type="http://schemas.openxmlformats.org/officeDocument/2006/relationships/hyperlink" Target="javascript:void(0)" TargetMode="External"/><Relationship Id="rId50" Type="http://schemas.openxmlformats.org/officeDocument/2006/relationships/oleObject" Target="embeddings/oleObject7.bin"/><Relationship Id="rId55" Type="http://schemas.openxmlformats.org/officeDocument/2006/relationships/footer" Target="footer8.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www.ansible.com/how-ansible-works" TargetMode="External"/><Relationship Id="rId33" Type="http://schemas.openxmlformats.org/officeDocument/2006/relationships/image" Target="media/image9.png"/><Relationship Id="rId38" Type="http://schemas.openxmlformats.org/officeDocument/2006/relationships/image" Target="media/image12.emf"/><Relationship Id="rId46" Type="http://schemas.openxmlformats.org/officeDocument/2006/relationships/oleObject" Target="embeddings/oleObject6.bin"/><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5.png"/><Relationship Id="rId41" Type="http://schemas.openxmlformats.org/officeDocument/2006/relationships/oleObject" Target="embeddings/oleObject4.bin"/><Relationship Id="rId54"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8.png"/><Relationship Id="rId37" Type="http://schemas.openxmlformats.org/officeDocument/2006/relationships/oleObject" Target="embeddings/oleObject2.bin"/><Relationship Id="rId40" Type="http://schemas.openxmlformats.org/officeDocument/2006/relationships/image" Target="media/image13.emf"/><Relationship Id="rId45" Type="http://schemas.openxmlformats.org/officeDocument/2006/relationships/image" Target="media/image16.emf"/><Relationship Id="rId53" Type="http://schemas.openxmlformats.org/officeDocument/2006/relationships/hyperlink" Target="javascript:void(0)"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hyperlink" Target="mailto:techwriters@mahindracomviva.com" TargetMode="External"/><Relationship Id="rId28" Type="http://schemas.openxmlformats.org/officeDocument/2006/relationships/hyperlink" Target="http://docs.ansible.com/ansible/intro_installation.html" TargetMode="External"/><Relationship Id="rId36" Type="http://schemas.openxmlformats.org/officeDocument/2006/relationships/image" Target="media/image11.emf"/><Relationship Id="rId49" Type="http://schemas.openxmlformats.org/officeDocument/2006/relationships/image" Target="media/image18.emf"/><Relationship Id="rId57"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7.png"/><Relationship Id="rId44" Type="http://schemas.openxmlformats.org/officeDocument/2006/relationships/oleObject" Target="embeddings/oleObject5.bin"/><Relationship Id="rId52" Type="http://schemas.openxmlformats.org/officeDocument/2006/relationships/oleObject" Target="embeddings/oleObject8.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www.comviva.com" TargetMode="External"/><Relationship Id="rId27" Type="http://schemas.openxmlformats.org/officeDocument/2006/relationships/hyperlink" Target="http://docs.ansible.com/ansible/intro_installation.html" TargetMode="External"/><Relationship Id="rId30" Type="http://schemas.openxmlformats.org/officeDocument/2006/relationships/image" Target="media/image6.png"/><Relationship Id="rId35" Type="http://schemas.openxmlformats.org/officeDocument/2006/relationships/oleObject" Target="embeddings/oleObject1.bin"/><Relationship Id="rId43" Type="http://schemas.openxmlformats.org/officeDocument/2006/relationships/image" Target="media/image15.emf"/><Relationship Id="rId48" Type="http://schemas.openxmlformats.org/officeDocument/2006/relationships/image" Target="media/image17.png"/><Relationship Id="rId56" Type="http://schemas.openxmlformats.org/officeDocument/2006/relationships/footer" Target="footer9.xml"/><Relationship Id="rId8" Type="http://schemas.openxmlformats.org/officeDocument/2006/relationships/footnotes" Target="footnotes.xml"/><Relationship Id="rId51" Type="http://schemas.openxmlformats.org/officeDocument/2006/relationships/image" Target="media/image19.emf"/><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etartha.kashyap\AppData\Roaming\Microsoft\Templates\User%20Manu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Klassify>
  <SNO>1</SNO>
  <KDate>2017-02-16 18:47:18</KDate>
  <Classification> Comviva Internal</Classification>
  <HostName>MCGD-05692</HostName>
  <Domain_User>COMVIVA/anubhav.pandey1</Domain_User>
  <IPAdd>169.254.162.131</IPAdd>
  <FilePath>C:\Users\anubhav.pandey1\AppData\Local\Microsoft\Windows\Temporary Internet Files\Content.Outlook\44XKG7WF\MahindraComviva_PreTUPS_v6 8_Ansible_UMv1 0.docx</FilePath>
  <KID>00059A3C7800636228676381751701</KID>
</Klassify>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DA38F-CA19-453F-8405-D4F749AAD304}">
  <ds:schemaRefs/>
</ds:datastoreItem>
</file>

<file path=customXml/itemProps2.xml><?xml version="1.0" encoding="utf-8"?>
<ds:datastoreItem xmlns:ds="http://schemas.openxmlformats.org/officeDocument/2006/customXml" ds:itemID="{D3289550-071B-4279-AD44-68E58664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 Manual Template.dotx</Template>
  <TotalTime>20181</TotalTime>
  <Pages>23</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Ansible Manual</vt:lpstr>
    </vt:vector>
  </TitlesOfParts>
  <Company>comviva</Company>
  <LinksUpToDate>false</LinksUpToDate>
  <CharactersWithSpaces>25471</CharactersWithSpaces>
  <SharedDoc>false</SharedDoc>
  <HLinks>
    <vt:vector size="216" baseType="variant">
      <vt:variant>
        <vt:i4>2424882</vt:i4>
      </vt:variant>
      <vt:variant>
        <vt:i4>204</vt:i4>
      </vt:variant>
      <vt:variant>
        <vt:i4>0</vt:i4>
      </vt:variant>
      <vt:variant>
        <vt:i4>5</vt:i4>
      </vt:variant>
      <vt:variant>
        <vt:lpwstr/>
      </vt:variant>
      <vt:variant>
        <vt:lpwstr>_User_Operations</vt:lpwstr>
      </vt:variant>
      <vt:variant>
        <vt:i4>7274594</vt:i4>
      </vt:variant>
      <vt:variant>
        <vt:i4>201</vt:i4>
      </vt:variant>
      <vt:variant>
        <vt:i4>0</vt:i4>
      </vt:variant>
      <vt:variant>
        <vt:i4>5</vt:i4>
      </vt:variant>
      <vt:variant>
        <vt:lpwstr/>
      </vt:variant>
      <vt:variant>
        <vt:lpwstr>_Application_Access</vt:lpwstr>
      </vt:variant>
      <vt:variant>
        <vt:i4>1638450</vt:i4>
      </vt:variant>
      <vt:variant>
        <vt:i4>198</vt:i4>
      </vt:variant>
      <vt:variant>
        <vt:i4>0</vt:i4>
      </vt:variant>
      <vt:variant>
        <vt:i4>5</vt:i4>
      </vt:variant>
      <vt:variant>
        <vt:lpwstr/>
      </vt:variant>
      <vt:variant>
        <vt:lpwstr>_Overview</vt:lpwstr>
      </vt:variant>
      <vt:variant>
        <vt:i4>7667805</vt:i4>
      </vt:variant>
      <vt:variant>
        <vt:i4>195</vt:i4>
      </vt:variant>
      <vt:variant>
        <vt:i4>0</vt:i4>
      </vt:variant>
      <vt:variant>
        <vt:i4>5</vt:i4>
      </vt:variant>
      <vt:variant>
        <vt:lpwstr>mailto:techwriters@comviva.com</vt:lpwstr>
      </vt:variant>
      <vt:variant>
        <vt:lpwstr/>
      </vt:variant>
      <vt:variant>
        <vt:i4>2293886</vt:i4>
      </vt:variant>
      <vt:variant>
        <vt:i4>174</vt:i4>
      </vt:variant>
      <vt:variant>
        <vt:i4>0</vt:i4>
      </vt:variant>
      <vt:variant>
        <vt:i4>5</vt:i4>
      </vt:variant>
      <vt:variant>
        <vt:lpwstr>http://www.comviva.com/</vt:lpwstr>
      </vt:variant>
      <vt:variant>
        <vt:lpwstr/>
      </vt:variant>
      <vt:variant>
        <vt:i4>7077958</vt:i4>
      </vt:variant>
      <vt:variant>
        <vt:i4>165</vt:i4>
      </vt:variant>
      <vt:variant>
        <vt:i4>0</vt:i4>
      </vt:variant>
      <vt:variant>
        <vt:i4>5</vt:i4>
      </vt:variant>
      <vt:variant>
        <vt:lpwstr/>
      </vt:variant>
      <vt:variant>
        <vt:lpwstr>_Operations</vt:lpwstr>
      </vt:variant>
      <vt:variant>
        <vt:i4>4259917</vt:i4>
      </vt:variant>
      <vt:variant>
        <vt:i4>162</vt:i4>
      </vt:variant>
      <vt:variant>
        <vt:i4>0</vt:i4>
      </vt:variant>
      <vt:variant>
        <vt:i4>5</vt:i4>
      </vt:variant>
      <vt:variant>
        <vt:lpwstr/>
      </vt:variant>
      <vt:variant>
        <vt:lpwstr>_Document_Overview</vt:lpwstr>
      </vt:variant>
      <vt:variant>
        <vt:i4>131135</vt:i4>
      </vt:variant>
      <vt:variant>
        <vt:i4>159</vt:i4>
      </vt:variant>
      <vt:variant>
        <vt:i4>0</vt:i4>
      </vt:variant>
      <vt:variant>
        <vt:i4>5</vt:i4>
      </vt:variant>
      <vt:variant>
        <vt:lpwstr/>
      </vt:variant>
      <vt:variant>
        <vt:lpwstr>_Feedback</vt:lpwstr>
      </vt:variant>
      <vt:variant>
        <vt:i4>7143513</vt:i4>
      </vt:variant>
      <vt:variant>
        <vt:i4>156</vt:i4>
      </vt:variant>
      <vt:variant>
        <vt:i4>0</vt:i4>
      </vt:variant>
      <vt:variant>
        <vt:i4>5</vt:i4>
      </vt:variant>
      <vt:variant>
        <vt:lpwstr/>
      </vt:variant>
      <vt:variant>
        <vt:lpwstr>_References</vt:lpwstr>
      </vt:variant>
      <vt:variant>
        <vt:i4>8257608</vt:i4>
      </vt:variant>
      <vt:variant>
        <vt:i4>153</vt:i4>
      </vt:variant>
      <vt:variant>
        <vt:i4>0</vt:i4>
      </vt:variant>
      <vt:variant>
        <vt:i4>5</vt:i4>
      </vt:variant>
      <vt:variant>
        <vt:lpwstr/>
      </vt:variant>
      <vt:variant>
        <vt:lpwstr>_Acronyms_and_Abbreviations</vt:lpwstr>
      </vt:variant>
      <vt:variant>
        <vt:i4>47</vt:i4>
      </vt:variant>
      <vt:variant>
        <vt:i4>150</vt:i4>
      </vt:variant>
      <vt:variant>
        <vt:i4>0</vt:i4>
      </vt:variant>
      <vt:variant>
        <vt:i4>5</vt:i4>
      </vt:variant>
      <vt:variant>
        <vt:lpwstr/>
      </vt:variant>
      <vt:variant>
        <vt:lpwstr>_Conventions</vt:lpwstr>
      </vt:variant>
      <vt:variant>
        <vt:i4>458797</vt:i4>
      </vt:variant>
      <vt:variant>
        <vt:i4>147</vt:i4>
      </vt:variant>
      <vt:variant>
        <vt:i4>0</vt:i4>
      </vt:variant>
      <vt:variant>
        <vt:i4>5</vt:i4>
      </vt:variant>
      <vt:variant>
        <vt:lpwstr/>
      </vt:variant>
      <vt:variant>
        <vt:lpwstr>_Organization</vt:lpwstr>
      </vt:variant>
      <vt:variant>
        <vt:i4>196653</vt:i4>
      </vt:variant>
      <vt:variant>
        <vt:i4>144</vt:i4>
      </vt:variant>
      <vt:variant>
        <vt:i4>0</vt:i4>
      </vt:variant>
      <vt:variant>
        <vt:i4>5</vt:i4>
      </vt:variant>
      <vt:variant>
        <vt:lpwstr/>
      </vt:variant>
      <vt:variant>
        <vt:lpwstr>_Audience</vt:lpwstr>
      </vt:variant>
      <vt:variant>
        <vt:i4>7929932</vt:i4>
      </vt:variant>
      <vt:variant>
        <vt:i4>141</vt:i4>
      </vt:variant>
      <vt:variant>
        <vt:i4>0</vt:i4>
      </vt:variant>
      <vt:variant>
        <vt:i4>5</vt:i4>
      </vt:variant>
      <vt:variant>
        <vt:lpwstr/>
      </vt:variant>
      <vt:variant>
        <vt:lpwstr>_Scope</vt:lpwstr>
      </vt:variant>
      <vt:variant>
        <vt:i4>1114163</vt:i4>
      </vt:variant>
      <vt:variant>
        <vt:i4>134</vt:i4>
      </vt:variant>
      <vt:variant>
        <vt:i4>0</vt:i4>
      </vt:variant>
      <vt:variant>
        <vt:i4>5</vt:i4>
      </vt:variant>
      <vt:variant>
        <vt:lpwstr/>
      </vt:variant>
      <vt:variant>
        <vt:lpwstr>_Toc332357716</vt:lpwstr>
      </vt:variant>
      <vt:variant>
        <vt:i4>1114163</vt:i4>
      </vt:variant>
      <vt:variant>
        <vt:i4>128</vt:i4>
      </vt:variant>
      <vt:variant>
        <vt:i4>0</vt:i4>
      </vt:variant>
      <vt:variant>
        <vt:i4>5</vt:i4>
      </vt:variant>
      <vt:variant>
        <vt:lpwstr/>
      </vt:variant>
      <vt:variant>
        <vt:lpwstr>_Toc332357715</vt:lpwstr>
      </vt:variant>
      <vt:variant>
        <vt:i4>1114163</vt:i4>
      </vt:variant>
      <vt:variant>
        <vt:i4>122</vt:i4>
      </vt:variant>
      <vt:variant>
        <vt:i4>0</vt:i4>
      </vt:variant>
      <vt:variant>
        <vt:i4>5</vt:i4>
      </vt:variant>
      <vt:variant>
        <vt:lpwstr/>
      </vt:variant>
      <vt:variant>
        <vt:lpwstr>_Toc332357714</vt:lpwstr>
      </vt:variant>
      <vt:variant>
        <vt:i4>1114163</vt:i4>
      </vt:variant>
      <vt:variant>
        <vt:i4>116</vt:i4>
      </vt:variant>
      <vt:variant>
        <vt:i4>0</vt:i4>
      </vt:variant>
      <vt:variant>
        <vt:i4>5</vt:i4>
      </vt:variant>
      <vt:variant>
        <vt:lpwstr/>
      </vt:variant>
      <vt:variant>
        <vt:lpwstr>_Toc332357713</vt:lpwstr>
      </vt:variant>
      <vt:variant>
        <vt:i4>1114163</vt:i4>
      </vt:variant>
      <vt:variant>
        <vt:i4>110</vt:i4>
      </vt:variant>
      <vt:variant>
        <vt:i4>0</vt:i4>
      </vt:variant>
      <vt:variant>
        <vt:i4>5</vt:i4>
      </vt:variant>
      <vt:variant>
        <vt:lpwstr/>
      </vt:variant>
      <vt:variant>
        <vt:lpwstr>_Toc332357712</vt:lpwstr>
      </vt:variant>
      <vt:variant>
        <vt:i4>1310782</vt:i4>
      </vt:variant>
      <vt:variant>
        <vt:i4>98</vt:i4>
      </vt:variant>
      <vt:variant>
        <vt:i4>0</vt:i4>
      </vt:variant>
      <vt:variant>
        <vt:i4>5</vt:i4>
      </vt:variant>
      <vt:variant>
        <vt:lpwstr/>
      </vt:variant>
      <vt:variant>
        <vt:lpwstr>_Toc329267246</vt:lpwstr>
      </vt:variant>
      <vt:variant>
        <vt:i4>1310782</vt:i4>
      </vt:variant>
      <vt:variant>
        <vt:i4>92</vt:i4>
      </vt:variant>
      <vt:variant>
        <vt:i4>0</vt:i4>
      </vt:variant>
      <vt:variant>
        <vt:i4>5</vt:i4>
      </vt:variant>
      <vt:variant>
        <vt:lpwstr/>
      </vt:variant>
      <vt:variant>
        <vt:lpwstr>_Toc329267245</vt:lpwstr>
      </vt:variant>
      <vt:variant>
        <vt:i4>1310782</vt:i4>
      </vt:variant>
      <vt:variant>
        <vt:i4>86</vt:i4>
      </vt:variant>
      <vt:variant>
        <vt:i4>0</vt:i4>
      </vt:variant>
      <vt:variant>
        <vt:i4>5</vt:i4>
      </vt:variant>
      <vt:variant>
        <vt:lpwstr/>
      </vt:variant>
      <vt:variant>
        <vt:lpwstr>_Toc329267244</vt:lpwstr>
      </vt:variant>
      <vt:variant>
        <vt:i4>1310782</vt:i4>
      </vt:variant>
      <vt:variant>
        <vt:i4>80</vt:i4>
      </vt:variant>
      <vt:variant>
        <vt:i4>0</vt:i4>
      </vt:variant>
      <vt:variant>
        <vt:i4>5</vt:i4>
      </vt:variant>
      <vt:variant>
        <vt:lpwstr/>
      </vt:variant>
      <vt:variant>
        <vt:lpwstr>_Toc329267243</vt:lpwstr>
      </vt:variant>
      <vt:variant>
        <vt:i4>1310782</vt:i4>
      </vt:variant>
      <vt:variant>
        <vt:i4>74</vt:i4>
      </vt:variant>
      <vt:variant>
        <vt:i4>0</vt:i4>
      </vt:variant>
      <vt:variant>
        <vt:i4>5</vt:i4>
      </vt:variant>
      <vt:variant>
        <vt:lpwstr/>
      </vt:variant>
      <vt:variant>
        <vt:lpwstr>_Toc329267242</vt:lpwstr>
      </vt:variant>
      <vt:variant>
        <vt:i4>1310782</vt:i4>
      </vt:variant>
      <vt:variant>
        <vt:i4>68</vt:i4>
      </vt:variant>
      <vt:variant>
        <vt:i4>0</vt:i4>
      </vt:variant>
      <vt:variant>
        <vt:i4>5</vt:i4>
      </vt:variant>
      <vt:variant>
        <vt:lpwstr/>
      </vt:variant>
      <vt:variant>
        <vt:lpwstr>_Toc329267241</vt:lpwstr>
      </vt:variant>
      <vt:variant>
        <vt:i4>1310782</vt:i4>
      </vt:variant>
      <vt:variant>
        <vt:i4>62</vt:i4>
      </vt:variant>
      <vt:variant>
        <vt:i4>0</vt:i4>
      </vt:variant>
      <vt:variant>
        <vt:i4>5</vt:i4>
      </vt:variant>
      <vt:variant>
        <vt:lpwstr/>
      </vt:variant>
      <vt:variant>
        <vt:lpwstr>_Toc329267240</vt:lpwstr>
      </vt:variant>
      <vt:variant>
        <vt:i4>1245246</vt:i4>
      </vt:variant>
      <vt:variant>
        <vt:i4>56</vt:i4>
      </vt:variant>
      <vt:variant>
        <vt:i4>0</vt:i4>
      </vt:variant>
      <vt:variant>
        <vt:i4>5</vt:i4>
      </vt:variant>
      <vt:variant>
        <vt:lpwstr/>
      </vt:variant>
      <vt:variant>
        <vt:lpwstr>_Toc329267239</vt:lpwstr>
      </vt:variant>
      <vt:variant>
        <vt:i4>1245246</vt:i4>
      </vt:variant>
      <vt:variant>
        <vt:i4>50</vt:i4>
      </vt:variant>
      <vt:variant>
        <vt:i4>0</vt:i4>
      </vt:variant>
      <vt:variant>
        <vt:i4>5</vt:i4>
      </vt:variant>
      <vt:variant>
        <vt:lpwstr/>
      </vt:variant>
      <vt:variant>
        <vt:lpwstr>_Toc329267238</vt:lpwstr>
      </vt:variant>
      <vt:variant>
        <vt:i4>1245246</vt:i4>
      </vt:variant>
      <vt:variant>
        <vt:i4>44</vt:i4>
      </vt:variant>
      <vt:variant>
        <vt:i4>0</vt:i4>
      </vt:variant>
      <vt:variant>
        <vt:i4>5</vt:i4>
      </vt:variant>
      <vt:variant>
        <vt:lpwstr/>
      </vt:variant>
      <vt:variant>
        <vt:lpwstr>_Toc329267237</vt:lpwstr>
      </vt:variant>
      <vt:variant>
        <vt:i4>1245246</vt:i4>
      </vt:variant>
      <vt:variant>
        <vt:i4>38</vt:i4>
      </vt:variant>
      <vt:variant>
        <vt:i4>0</vt:i4>
      </vt:variant>
      <vt:variant>
        <vt:i4>5</vt:i4>
      </vt:variant>
      <vt:variant>
        <vt:lpwstr/>
      </vt:variant>
      <vt:variant>
        <vt:lpwstr>_Toc329267236</vt:lpwstr>
      </vt:variant>
      <vt:variant>
        <vt:i4>1245246</vt:i4>
      </vt:variant>
      <vt:variant>
        <vt:i4>32</vt:i4>
      </vt:variant>
      <vt:variant>
        <vt:i4>0</vt:i4>
      </vt:variant>
      <vt:variant>
        <vt:i4>5</vt:i4>
      </vt:variant>
      <vt:variant>
        <vt:lpwstr/>
      </vt:variant>
      <vt:variant>
        <vt:lpwstr>_Toc329267235</vt:lpwstr>
      </vt:variant>
      <vt:variant>
        <vt:i4>1245246</vt:i4>
      </vt:variant>
      <vt:variant>
        <vt:i4>26</vt:i4>
      </vt:variant>
      <vt:variant>
        <vt:i4>0</vt:i4>
      </vt:variant>
      <vt:variant>
        <vt:i4>5</vt:i4>
      </vt:variant>
      <vt:variant>
        <vt:lpwstr/>
      </vt:variant>
      <vt:variant>
        <vt:lpwstr>_Toc329267234</vt:lpwstr>
      </vt:variant>
      <vt:variant>
        <vt:i4>1245246</vt:i4>
      </vt:variant>
      <vt:variant>
        <vt:i4>20</vt:i4>
      </vt:variant>
      <vt:variant>
        <vt:i4>0</vt:i4>
      </vt:variant>
      <vt:variant>
        <vt:i4>5</vt:i4>
      </vt:variant>
      <vt:variant>
        <vt:lpwstr/>
      </vt:variant>
      <vt:variant>
        <vt:lpwstr>_Toc329267233</vt:lpwstr>
      </vt:variant>
      <vt:variant>
        <vt:i4>1245246</vt:i4>
      </vt:variant>
      <vt:variant>
        <vt:i4>14</vt:i4>
      </vt:variant>
      <vt:variant>
        <vt:i4>0</vt:i4>
      </vt:variant>
      <vt:variant>
        <vt:i4>5</vt:i4>
      </vt:variant>
      <vt:variant>
        <vt:lpwstr/>
      </vt:variant>
      <vt:variant>
        <vt:lpwstr>_Toc329267232</vt:lpwstr>
      </vt:variant>
      <vt:variant>
        <vt:i4>1245246</vt:i4>
      </vt:variant>
      <vt:variant>
        <vt:i4>8</vt:i4>
      </vt:variant>
      <vt:variant>
        <vt:i4>0</vt:i4>
      </vt:variant>
      <vt:variant>
        <vt:i4>5</vt:i4>
      </vt:variant>
      <vt:variant>
        <vt:lpwstr/>
      </vt:variant>
      <vt:variant>
        <vt:lpwstr>_Toc329267231</vt:lpwstr>
      </vt:variant>
      <vt:variant>
        <vt:i4>1245246</vt:i4>
      </vt:variant>
      <vt:variant>
        <vt:i4>2</vt:i4>
      </vt:variant>
      <vt:variant>
        <vt:i4>0</vt:i4>
      </vt:variant>
      <vt:variant>
        <vt:i4>5</vt:i4>
      </vt:variant>
      <vt:variant>
        <vt:lpwstr/>
      </vt:variant>
      <vt:variant>
        <vt:lpwstr>_Toc329267230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Ansible Manual</dc:title>
  <dc:creator>Mahindra Comviva</dc:creator>
  <cp:lastModifiedBy>Anubhav Pandey1</cp:lastModifiedBy>
  <cp:revision>43</cp:revision>
  <cp:lastPrinted>2015-05-18T09:37:00Z</cp:lastPrinted>
  <dcterms:created xsi:type="dcterms:W3CDTF">2017-03-24T11:39:00Z</dcterms:created>
  <dcterms:modified xsi:type="dcterms:W3CDTF">2018-03-16T10:53:00Z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Comviva Internal</vt:lpwstr>
  </property>
</Properties>
</file>