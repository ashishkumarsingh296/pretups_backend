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264" w:rsidRDefault="00DF6264" w:rsidP="00DF626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Documentation for configuring new network in DB </w:t>
      </w:r>
    </w:p>
    <w:p w:rsidR="00DF6264" w:rsidRPr="00DF6264" w:rsidRDefault="00DF6264" w:rsidP="0013732D">
      <w:pPr>
        <w:pBdr>
          <w:top w:val="single" w:sz="4" w:space="1" w:color="auto"/>
        </w:pBdr>
        <w:spacing w:after="0"/>
        <w:jc w:val="center"/>
        <w:rPr>
          <w:sz w:val="32"/>
          <w:szCs w:val="32"/>
        </w:rPr>
      </w:pPr>
    </w:p>
    <w:p w:rsidR="006812F6" w:rsidRPr="00DF6264" w:rsidRDefault="006812F6" w:rsidP="006812F6">
      <w:pPr>
        <w:spacing w:after="0"/>
        <w:rPr>
          <w:sz w:val="32"/>
          <w:szCs w:val="32"/>
        </w:rPr>
      </w:pPr>
      <w:r w:rsidRPr="00DF6264">
        <w:rPr>
          <w:sz w:val="32"/>
          <w:szCs w:val="32"/>
          <w:highlight w:val="yellow"/>
        </w:rPr>
        <w:t xml:space="preserve">Run below </w:t>
      </w:r>
      <w:r w:rsidR="00DF6264">
        <w:rPr>
          <w:sz w:val="32"/>
          <w:szCs w:val="32"/>
          <w:highlight w:val="yellow"/>
        </w:rPr>
        <w:t>script</w:t>
      </w:r>
      <w:r w:rsidRPr="00DF6264">
        <w:rPr>
          <w:sz w:val="32"/>
          <w:szCs w:val="32"/>
          <w:highlight w:val="yellow"/>
        </w:rPr>
        <w:t xml:space="preserve"> first:-</w:t>
      </w: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  <w:r>
        <w:t xml:space="preserve">Insert into </w:t>
      </w:r>
      <w:r w:rsidRPr="006812F6">
        <w:rPr>
          <w:highlight w:val="yellow"/>
        </w:rPr>
        <w:t>GEOGRAPHICAL_DOMAINS</w:t>
      </w:r>
    </w:p>
    <w:p w:rsidR="006812F6" w:rsidRDefault="006812F6" w:rsidP="006812F6">
      <w:pPr>
        <w:spacing w:after="0"/>
      </w:pPr>
      <w:r>
        <w:t>(GRPH_DOMAIN_CODE, NETWORK_CODE, GRPH_DOMAIN_NAME, PARENT_GRPH_DOMAIN_CODE, GRPH_DOMAIN_SHORT_NAME,</w:t>
      </w:r>
    </w:p>
    <w:p w:rsidR="006812F6" w:rsidRDefault="006812F6" w:rsidP="006812F6">
      <w:pPr>
        <w:spacing w:after="0"/>
      </w:pPr>
      <w:r>
        <w:t>DESCRIPTION, STATUS, GRPH_DOMAIN_TYPE, CREATED_ON, CREATED_BY,</w:t>
      </w:r>
    </w:p>
    <w:p w:rsidR="006812F6" w:rsidRDefault="006812F6" w:rsidP="006812F6">
      <w:pPr>
        <w:spacing w:after="0"/>
      </w:pPr>
      <w:r>
        <w:t>MODIFIED_ON, MODIFIED_BY, MESSAGE_CODE, IS_DEFAULT)</w:t>
      </w:r>
    </w:p>
    <w:p w:rsidR="006812F6" w:rsidRDefault="006812F6" w:rsidP="006812F6">
      <w:pPr>
        <w:spacing w:after="0"/>
      </w:pPr>
      <w:r>
        <w:t>Values</w:t>
      </w:r>
    </w:p>
    <w:p w:rsidR="006812F6" w:rsidRDefault="006812F6" w:rsidP="006812F6">
      <w:pPr>
        <w:spacing w:after="0"/>
      </w:pPr>
      <w:r>
        <w:t>(</w:t>
      </w:r>
      <w:r w:rsidRPr="00D563F4">
        <w:rPr>
          <w:highlight w:val="yellow"/>
        </w:rPr>
        <w:t>'</w:t>
      </w:r>
      <w:r w:rsidR="009513FF">
        <w:rPr>
          <w:highlight w:val="yellow"/>
        </w:rPr>
        <w:t>PB</w:t>
      </w:r>
      <w:r w:rsidRPr="00D563F4">
        <w:rPr>
          <w:highlight w:val="yellow"/>
        </w:rPr>
        <w:t>'</w:t>
      </w:r>
      <w:r>
        <w:t xml:space="preserve">, </w:t>
      </w:r>
      <w:r w:rsidRPr="00D563F4">
        <w:rPr>
          <w:highlight w:val="yellow"/>
        </w:rPr>
        <w:t>'</w:t>
      </w:r>
      <w:r w:rsidR="009513FF">
        <w:rPr>
          <w:highlight w:val="yellow"/>
        </w:rPr>
        <w:t>PB</w:t>
      </w:r>
      <w:r w:rsidRPr="00D563F4">
        <w:rPr>
          <w:highlight w:val="yellow"/>
        </w:rPr>
        <w:t>'</w:t>
      </w:r>
      <w:r>
        <w:t xml:space="preserve">, </w:t>
      </w:r>
      <w:r w:rsidRPr="00D563F4">
        <w:rPr>
          <w:highlight w:val="yellow"/>
        </w:rPr>
        <w:t>'Vodafone Jaipur'</w:t>
      </w:r>
      <w:r>
        <w:t xml:space="preserve">, 'ROOT', </w:t>
      </w:r>
      <w:r w:rsidRPr="00D563F4">
        <w:rPr>
          <w:highlight w:val="yellow"/>
        </w:rPr>
        <w:t>'</w:t>
      </w:r>
      <w:r w:rsidR="009513FF">
        <w:rPr>
          <w:highlight w:val="yellow"/>
        </w:rPr>
        <w:t>PB</w:t>
      </w:r>
      <w:r w:rsidRPr="00D563F4">
        <w:rPr>
          <w:highlight w:val="yellow"/>
        </w:rPr>
        <w:t>'</w:t>
      </w:r>
      <w:r>
        <w:t>,</w:t>
      </w:r>
    </w:p>
    <w:p w:rsidR="006812F6" w:rsidRDefault="006812F6" w:rsidP="006812F6">
      <w:pPr>
        <w:spacing w:after="0"/>
      </w:pPr>
      <w:r>
        <w:t>'Vodafone Jaipur', 'Y', 'NW', TO_DATE('01/20/2014 00:00:00', 'MM/DD/YYYY HH24:MI:SS'), 'ADMIN',</w:t>
      </w:r>
    </w:p>
    <w:p w:rsidR="006812F6" w:rsidRDefault="006812F6" w:rsidP="006812F6">
      <w:pPr>
        <w:spacing w:after="0"/>
      </w:pPr>
      <w:r>
        <w:t>TO_DATE('01/20/2014 00:00:00', 'MM/DD/YYYY HH24:MI:SS'), 'ADMIN', NULL, 'N');</w:t>
      </w: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  <w:r>
        <w:t xml:space="preserve">Insert into </w:t>
      </w:r>
      <w:r w:rsidRPr="006812F6">
        <w:rPr>
          <w:highlight w:val="yellow"/>
        </w:rPr>
        <w:t>LANG_MASTER</w:t>
      </w:r>
    </w:p>
    <w:p w:rsidR="006812F6" w:rsidRDefault="006812F6" w:rsidP="006812F6">
      <w:pPr>
        <w:spacing w:after="0"/>
      </w:pPr>
      <w:r>
        <w:t>(LAND_ID, NETWORK_CODE, LANGPARAM1, LANGPARAM2, LANGPARAM3,</w:t>
      </w:r>
    </w:p>
    <w:p w:rsidR="006812F6" w:rsidRDefault="006812F6" w:rsidP="006812F6">
      <w:pPr>
        <w:spacing w:after="0"/>
      </w:pPr>
      <w:r>
        <w:t>LANGPARAM4, LANGPARAM5, STATUS, CREATED_BY, CREATED_ON,</w:t>
      </w:r>
    </w:p>
    <w:p w:rsidR="006812F6" w:rsidRDefault="006812F6" w:rsidP="006812F6">
      <w:pPr>
        <w:spacing w:after="0"/>
      </w:pPr>
      <w:r>
        <w:t>MODIFIED_BY, MODIFIED_ON)</w:t>
      </w:r>
    </w:p>
    <w:p w:rsidR="006812F6" w:rsidRDefault="006812F6" w:rsidP="006812F6">
      <w:pPr>
        <w:spacing w:after="0"/>
      </w:pPr>
      <w:r>
        <w:t>Values</w:t>
      </w:r>
    </w:p>
    <w:p w:rsidR="006812F6" w:rsidRDefault="006812F6" w:rsidP="006812F6">
      <w:pPr>
        <w:spacing w:after="0"/>
      </w:pPr>
      <w:r>
        <w:t>(</w:t>
      </w:r>
      <w:r w:rsidRPr="00D563F4">
        <w:rPr>
          <w:highlight w:val="yellow"/>
        </w:rPr>
        <w:t>'4'</w:t>
      </w:r>
      <w:r>
        <w:t xml:space="preserve">, </w:t>
      </w:r>
      <w:r w:rsidRPr="00D563F4">
        <w:rPr>
          <w:highlight w:val="yellow"/>
        </w:rPr>
        <w:t>'</w:t>
      </w:r>
      <w:r w:rsidR="009513FF">
        <w:rPr>
          <w:highlight w:val="yellow"/>
        </w:rPr>
        <w:t>PB</w:t>
      </w:r>
      <w:r w:rsidRPr="00D563F4">
        <w:rPr>
          <w:highlight w:val="yellow"/>
        </w:rPr>
        <w:t>'</w:t>
      </w:r>
      <w:r>
        <w:t>, '10810D12AACDB0BFAAC7A1209FC9AA85AAFFFFFFFF', '0980092D093E0937093EFFFFFFFFFFFFFFFFFFFFFF', '12810F12B882A6C7B6209CBE20B0B9BE20B9C8F',</w:t>
      </w:r>
    </w:p>
    <w:p w:rsidR="006812F6" w:rsidRDefault="006812F6" w:rsidP="006812F6">
      <w:pPr>
        <w:spacing w:after="0"/>
      </w:pPr>
      <w:r>
        <w:t>NULL, '0D800939093F0928094d09260940FFFFFFFFFFFFFF', 'Y', 'ADMIN', TO_DATE('12/29/2006 00:00:00', 'MM/DD/YYYY HH24:MI:SS'),</w:t>
      </w:r>
    </w:p>
    <w:p w:rsidR="006812F6" w:rsidRDefault="006812F6" w:rsidP="006812F6">
      <w:pPr>
        <w:spacing w:after="0"/>
      </w:pPr>
      <w:r>
        <w:t>'ADMIN', TO_DATE('12/29/2006 00:00:00', 'MM/DD/YYYY HH24:MI:SS'));</w:t>
      </w:r>
    </w:p>
    <w:p w:rsidR="006812F6" w:rsidRDefault="006812F6" w:rsidP="006812F6">
      <w:pPr>
        <w:spacing w:after="0"/>
      </w:pPr>
    </w:p>
    <w:p w:rsidR="006C65A1" w:rsidRDefault="006C65A1" w:rsidP="006C65A1">
      <w:pPr>
        <w:spacing w:after="0"/>
      </w:pPr>
      <w:r>
        <w:t>Insert into NETWORKS</w:t>
      </w:r>
    </w:p>
    <w:p w:rsidR="006C65A1" w:rsidRDefault="006C65A1" w:rsidP="006C65A1">
      <w:pPr>
        <w:spacing w:after="0"/>
      </w:pPr>
      <w:r>
        <w:t>(NETWORK_CODE, NETWORK_NAME, NETWORK_SHORT_NAME, COMPANY_NAME, REPORT_HEADER_NAME,</w:t>
      </w:r>
    </w:p>
    <w:p w:rsidR="006C65A1" w:rsidRDefault="006C65A1" w:rsidP="006C65A1">
      <w:pPr>
        <w:spacing w:after="0"/>
      </w:pPr>
      <w:r>
        <w:t>ERP_NETWORK_CODE, ADDRESS1, ADDRESS2, CITY, STATE,</w:t>
      </w:r>
    </w:p>
    <w:p w:rsidR="006C65A1" w:rsidRDefault="006C65A1" w:rsidP="006C65A1">
      <w:pPr>
        <w:spacing w:after="0"/>
      </w:pPr>
      <w:r>
        <w:t>ZIP_CODE, COUNTRY, NETWORK_TYPE, STATUS, REMARKS,</w:t>
      </w:r>
    </w:p>
    <w:p w:rsidR="006C65A1" w:rsidRDefault="006C65A1" w:rsidP="006C65A1">
      <w:pPr>
        <w:spacing w:after="0"/>
      </w:pPr>
      <w:r>
        <w:t>LANGUAGE_1_MESSAGE, LANGUAGE_2_MESSAGE, TEXT_1_VALUE, TEXT_2_VALUE, COUNTRY_PREFIX_CODE,</w:t>
      </w:r>
    </w:p>
    <w:p w:rsidR="006C65A1" w:rsidRDefault="006C65A1" w:rsidP="006C65A1">
      <w:pPr>
        <w:spacing w:after="0"/>
      </w:pPr>
      <w:r>
        <w:t>MIS_DONE_DATE, CREATED_ON, CREATED_BY, MODIFIED_ON, MODIFIED_BY,</w:t>
      </w:r>
    </w:p>
    <w:p w:rsidR="006C65A1" w:rsidRDefault="006C65A1" w:rsidP="006C65A1">
      <w:pPr>
        <w:spacing w:after="0"/>
      </w:pPr>
      <w:r>
        <w:t>SERVICE_SET_ID)</w:t>
      </w:r>
    </w:p>
    <w:p w:rsidR="006C65A1" w:rsidRDefault="006C65A1" w:rsidP="006C65A1">
      <w:pPr>
        <w:spacing w:after="0"/>
      </w:pPr>
      <w:r>
        <w:t>Values</w:t>
      </w:r>
    </w:p>
    <w:p w:rsidR="006C65A1" w:rsidRDefault="006C65A1" w:rsidP="006C65A1">
      <w:pPr>
        <w:spacing w:after="0"/>
      </w:pPr>
      <w:r>
        <w:t>('</w:t>
      </w:r>
      <w:r w:rsidRPr="00B8487D">
        <w:rPr>
          <w:highlight w:val="yellow"/>
        </w:rPr>
        <w:t>PB</w:t>
      </w:r>
      <w:r>
        <w:t xml:space="preserve">', </w:t>
      </w:r>
      <w:r w:rsidRPr="00B8487D">
        <w:rPr>
          <w:highlight w:val="yellow"/>
        </w:rPr>
        <w:t>'Vodafone Punjab'</w:t>
      </w:r>
      <w:r>
        <w:t xml:space="preserve">, </w:t>
      </w:r>
      <w:r w:rsidRPr="00B8487D">
        <w:rPr>
          <w:highlight w:val="yellow"/>
        </w:rPr>
        <w:t>'Punjab'</w:t>
      </w:r>
      <w:r>
        <w:t xml:space="preserve">, </w:t>
      </w:r>
      <w:r w:rsidRPr="00B8487D">
        <w:rPr>
          <w:highlight w:val="yellow"/>
        </w:rPr>
        <w:t>'Vodafone  Punjab</w:t>
      </w:r>
      <w:r>
        <w:t>', 'Vodafone',</w:t>
      </w:r>
    </w:p>
    <w:p w:rsidR="006C65A1" w:rsidRDefault="006C65A1" w:rsidP="006C65A1">
      <w:pPr>
        <w:spacing w:after="0"/>
      </w:pPr>
      <w:r w:rsidRPr="00B8487D">
        <w:rPr>
          <w:highlight w:val="yellow"/>
        </w:rPr>
        <w:t>'PB'</w:t>
      </w:r>
      <w:r>
        <w:t>, '', '', '', '',</w:t>
      </w:r>
    </w:p>
    <w:p w:rsidR="006C65A1" w:rsidRDefault="006C65A1" w:rsidP="006C65A1">
      <w:pPr>
        <w:spacing w:after="0"/>
      </w:pPr>
      <w:r>
        <w:t xml:space="preserve">'', </w:t>
      </w:r>
      <w:r w:rsidRPr="00B8487D">
        <w:rPr>
          <w:highlight w:val="yellow"/>
        </w:rPr>
        <w:t>'Punjab'</w:t>
      </w:r>
      <w:r>
        <w:t>, 'C', 'Y', NULL,</w:t>
      </w:r>
    </w:p>
    <w:p w:rsidR="006C65A1" w:rsidRDefault="006C65A1" w:rsidP="006C65A1">
      <w:pPr>
        <w:spacing w:after="0"/>
      </w:pPr>
      <w:r>
        <w:t>'Network is temporarily unavailable please try after some time.', 'Network is temporarily unavailable please try after some time.', NULL, NULL, '51',</w:t>
      </w:r>
    </w:p>
    <w:p w:rsidR="006C65A1" w:rsidRDefault="006C65A1" w:rsidP="006C65A1">
      <w:pPr>
        <w:spacing w:after="0"/>
      </w:pPr>
      <w:r>
        <w:lastRenderedPageBreak/>
        <w:t>NULL, TO_DATE('01/20/2014 10:00:00', 'MM/DD/YYYY HH24:MI:SS'), 'SU0001', TO_DATE('01/20/2014 10:00:00', 'MM/DD/YYYY HH24:MI:SS'), 'CPLA0000000002',</w:t>
      </w:r>
    </w:p>
    <w:p w:rsidR="006812F6" w:rsidRDefault="006C65A1" w:rsidP="006C65A1">
      <w:pPr>
        <w:spacing w:after="0"/>
      </w:pPr>
      <w:r>
        <w:t>'1');</w:t>
      </w: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  <w:r>
        <w:t xml:space="preserve">Insert into </w:t>
      </w:r>
      <w:r w:rsidRPr="006812F6">
        <w:rPr>
          <w:highlight w:val="yellow"/>
        </w:rPr>
        <w:t>MESSAGE_GATEWAY</w:t>
      </w:r>
    </w:p>
    <w:p w:rsidR="006812F6" w:rsidRDefault="006812F6" w:rsidP="006812F6">
      <w:pPr>
        <w:spacing w:after="0"/>
      </w:pPr>
      <w:r>
        <w:t>(GATEWAY_CODE, GATEWAY_NAME, GATEWAY_TYPE, GATEWAY_SUBTYPE, PROTOCOL,</w:t>
      </w:r>
    </w:p>
    <w:p w:rsidR="006812F6" w:rsidRDefault="006812F6" w:rsidP="006812F6">
      <w:pPr>
        <w:spacing w:after="0"/>
      </w:pPr>
      <w:r>
        <w:t>HANDLER_CLASS, NETWORK_CODE, CREATED_ON, CREATED_BY, MODIFIED_ON,</w:t>
      </w:r>
    </w:p>
    <w:p w:rsidR="006812F6" w:rsidRDefault="006812F6" w:rsidP="006812F6">
      <w:pPr>
        <w:spacing w:after="0"/>
      </w:pPr>
      <w:r>
        <w:t>MODIFIED_BY, HOST, STATUS, REQ_PASSWORD_PLAIN)</w:t>
      </w:r>
    </w:p>
    <w:p w:rsidR="006812F6" w:rsidRDefault="006812F6" w:rsidP="006812F6">
      <w:pPr>
        <w:spacing w:after="0"/>
      </w:pPr>
      <w:r>
        <w:t>Values</w:t>
      </w:r>
    </w:p>
    <w:p w:rsidR="006812F6" w:rsidRDefault="006812F6" w:rsidP="006812F6">
      <w:pPr>
        <w:spacing w:after="0"/>
      </w:pPr>
      <w:r>
        <w:t>(</w:t>
      </w:r>
      <w:r w:rsidRPr="00D563F4">
        <w:rPr>
          <w:highlight w:val="yellow"/>
        </w:rPr>
        <w:t>'EXTGW_</w:t>
      </w:r>
      <w:r w:rsidR="009513FF">
        <w:rPr>
          <w:highlight w:val="yellow"/>
        </w:rPr>
        <w:t>PB</w:t>
      </w:r>
      <w:r w:rsidRPr="00D563F4">
        <w:rPr>
          <w:highlight w:val="yellow"/>
        </w:rPr>
        <w:t>'</w:t>
      </w:r>
      <w:r>
        <w:t>, 'EXTGW', 'EXTGW', 'EXTGW', 'HTTP',</w:t>
      </w:r>
    </w:p>
    <w:p w:rsidR="006812F6" w:rsidRDefault="006812F6" w:rsidP="006812F6">
      <w:pPr>
        <w:spacing w:after="0"/>
      </w:pPr>
      <w:r>
        <w:t>'com.btsl.pretups.gateway.parsers.ExtAPIParsers', '</w:t>
      </w:r>
      <w:r w:rsidR="009513FF">
        <w:t>PB</w:t>
      </w:r>
      <w:r>
        <w:t>', TO_DATE('12/27/2010 14:22:42', 'MM/DD/YYYY HH24:MI:SS'), 'SU0001', TO_DATE('07/28/2014 18:32:21', 'MM/DD/YYYY HH24:MI:SS'),</w:t>
      </w:r>
    </w:p>
    <w:p w:rsidR="006812F6" w:rsidRDefault="006812F6" w:rsidP="006812F6">
      <w:pPr>
        <w:spacing w:after="0"/>
      </w:pPr>
      <w:r>
        <w:t>'SU0001', '172.16.1.121', 'Y', 'Y');</w:t>
      </w: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  <w:r>
        <w:t xml:space="preserve">Insert into </w:t>
      </w:r>
      <w:r w:rsidRPr="006812F6">
        <w:rPr>
          <w:highlight w:val="yellow"/>
        </w:rPr>
        <w:t>MESSAGE_GATEWAY</w:t>
      </w:r>
    </w:p>
    <w:p w:rsidR="006812F6" w:rsidRDefault="006812F6" w:rsidP="006812F6">
      <w:pPr>
        <w:spacing w:after="0"/>
      </w:pPr>
      <w:r>
        <w:t>(GATEWAY_CODE, GATEWAY_NAME, GATEWAY_TYPE, GATEWAY_SUBTYPE, PROTOCOL,</w:t>
      </w:r>
    </w:p>
    <w:p w:rsidR="006812F6" w:rsidRDefault="006812F6" w:rsidP="006812F6">
      <w:pPr>
        <w:spacing w:after="0"/>
      </w:pPr>
      <w:r>
        <w:t>HANDLER_CLASS, NETWORK_CODE, CREATED_ON, CREATED_BY, MODIFIED_ON,</w:t>
      </w:r>
    </w:p>
    <w:p w:rsidR="006812F6" w:rsidRDefault="006812F6" w:rsidP="006812F6">
      <w:pPr>
        <w:spacing w:after="0"/>
      </w:pPr>
      <w:r>
        <w:t>MODIFIED_BY, HOST, STATUS, REQ_PASSWORD_PLAIN)</w:t>
      </w:r>
    </w:p>
    <w:p w:rsidR="006812F6" w:rsidRDefault="006812F6" w:rsidP="006812F6">
      <w:pPr>
        <w:spacing w:after="0"/>
      </w:pPr>
      <w:r>
        <w:t>Values</w:t>
      </w:r>
    </w:p>
    <w:p w:rsidR="006812F6" w:rsidRDefault="006812F6" w:rsidP="006812F6">
      <w:pPr>
        <w:spacing w:after="0"/>
      </w:pPr>
      <w:r>
        <w:t>(</w:t>
      </w:r>
      <w:r w:rsidRPr="00D563F4">
        <w:rPr>
          <w:highlight w:val="yellow"/>
        </w:rPr>
        <w:t>'USSD_</w:t>
      </w:r>
      <w:r w:rsidR="009513FF">
        <w:rPr>
          <w:highlight w:val="yellow"/>
        </w:rPr>
        <w:t>PB</w:t>
      </w:r>
      <w:r w:rsidRPr="00D563F4">
        <w:rPr>
          <w:highlight w:val="yellow"/>
        </w:rPr>
        <w:t>'</w:t>
      </w:r>
      <w:r>
        <w:t>, 'USSD', 'USSD', 'USSD', 'HTTP',</w:t>
      </w:r>
    </w:p>
    <w:p w:rsidR="006812F6" w:rsidRDefault="006812F6" w:rsidP="006812F6">
      <w:pPr>
        <w:spacing w:after="0"/>
      </w:pPr>
      <w:r>
        <w:t>'com.btsl.pretups.gateway.parsers.USSDParsers', '</w:t>
      </w:r>
      <w:r w:rsidR="009513FF">
        <w:t>PB</w:t>
      </w:r>
      <w:r>
        <w:t>', TO_DATE('12/01/2010 10:42:02', 'MM/DD/YYYY HH24:MI:SS'), 'SU0001', TO_DATE('12/01/2010 10:42:02', 'MM/DD/YYYY HH24:MI:SS'),</w:t>
      </w:r>
    </w:p>
    <w:p w:rsidR="006812F6" w:rsidRDefault="006812F6" w:rsidP="006812F6">
      <w:pPr>
        <w:spacing w:after="0"/>
      </w:pPr>
      <w:r>
        <w:t>'SU0001', '127.0.0.1', 'Y', 'Y');</w:t>
      </w: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  <w:r>
        <w:t xml:space="preserve">Insert into </w:t>
      </w:r>
      <w:r w:rsidRPr="006812F6">
        <w:rPr>
          <w:highlight w:val="yellow"/>
        </w:rPr>
        <w:t>MESSAGE_GATEWAY</w:t>
      </w:r>
    </w:p>
    <w:p w:rsidR="006812F6" w:rsidRDefault="006812F6" w:rsidP="006812F6">
      <w:pPr>
        <w:spacing w:after="0"/>
      </w:pPr>
      <w:r>
        <w:t>(GATEWAY_CODE, GATEWAY_NAME, GATEWAY_TYPE, GATEWAY_SUBTYPE, PROTOCOL,</w:t>
      </w:r>
    </w:p>
    <w:p w:rsidR="006812F6" w:rsidRDefault="006812F6" w:rsidP="006812F6">
      <w:pPr>
        <w:spacing w:after="0"/>
      </w:pPr>
      <w:r>
        <w:t>HANDLER_CLASS, NETWORK_CODE, CREATED_ON, CREATED_BY, MODIFIED_ON,</w:t>
      </w:r>
    </w:p>
    <w:p w:rsidR="006812F6" w:rsidRDefault="006812F6" w:rsidP="006812F6">
      <w:pPr>
        <w:spacing w:after="0"/>
      </w:pPr>
      <w:r>
        <w:t>MODIFIED_BY, HOST, STATUS, REQ_PASSWORD_PLAIN)</w:t>
      </w:r>
    </w:p>
    <w:p w:rsidR="006812F6" w:rsidRDefault="006812F6" w:rsidP="006812F6">
      <w:pPr>
        <w:spacing w:after="0"/>
      </w:pPr>
      <w:r>
        <w:t>Values</w:t>
      </w:r>
    </w:p>
    <w:p w:rsidR="006812F6" w:rsidRDefault="006812F6" w:rsidP="006812F6">
      <w:pPr>
        <w:spacing w:after="0"/>
      </w:pPr>
      <w:r>
        <w:t>(</w:t>
      </w:r>
      <w:r w:rsidRPr="00D563F4">
        <w:rPr>
          <w:highlight w:val="yellow"/>
        </w:rPr>
        <w:t>'SMSC_</w:t>
      </w:r>
      <w:r w:rsidR="009513FF">
        <w:rPr>
          <w:highlight w:val="yellow"/>
        </w:rPr>
        <w:t>PB</w:t>
      </w:r>
      <w:r w:rsidRPr="00D563F4">
        <w:rPr>
          <w:highlight w:val="yellow"/>
        </w:rPr>
        <w:t>'</w:t>
      </w:r>
      <w:r>
        <w:t>, 'SMSC', 'SMSC', 'SMPP', 'HTTP',</w:t>
      </w:r>
    </w:p>
    <w:p w:rsidR="006812F6" w:rsidRDefault="006812F6" w:rsidP="006812F6">
      <w:pPr>
        <w:spacing w:after="0"/>
      </w:pPr>
      <w:r>
        <w:t>'com.btsl.pretups.gateway.parsers.SMSCParsers', '</w:t>
      </w:r>
      <w:r w:rsidR="009513FF">
        <w:t>PB</w:t>
      </w:r>
      <w:r>
        <w:t>', TO_DATE('10/28/2010 17:38:10', 'MM/DD/YYYY HH24:MI:SS'), 'SU0001', TO_DATE('10/28/2010 17:38:10', 'MM/DD/YYYY HH24:MI:SS'),</w:t>
      </w:r>
    </w:p>
    <w:p w:rsidR="006812F6" w:rsidRDefault="006812F6" w:rsidP="006812F6">
      <w:pPr>
        <w:spacing w:after="0"/>
      </w:pPr>
      <w:r>
        <w:t>'SU0001', '127.0.0.1', 'Y', 'Y');</w:t>
      </w: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  <w:r>
        <w:t xml:space="preserve">Insert into </w:t>
      </w:r>
      <w:r w:rsidRPr="006812F6">
        <w:rPr>
          <w:highlight w:val="yellow"/>
        </w:rPr>
        <w:t>MESSAGE_GATEWAY</w:t>
      </w:r>
    </w:p>
    <w:p w:rsidR="006812F6" w:rsidRDefault="006812F6" w:rsidP="006812F6">
      <w:pPr>
        <w:spacing w:after="0"/>
      </w:pPr>
      <w:r>
        <w:t>(GATEWAY_CODE, GATEWAY_NAME, GATEWAY_TYPE, GATEWAY_SUBTYPE, PROTOCOL,</w:t>
      </w:r>
    </w:p>
    <w:p w:rsidR="006812F6" w:rsidRDefault="006812F6" w:rsidP="006812F6">
      <w:pPr>
        <w:spacing w:after="0"/>
      </w:pPr>
      <w:r>
        <w:t>HANDLER_CLASS, NETWORK_CODE, CREATED_ON, CREATED_BY, MODIFIED_ON,</w:t>
      </w:r>
    </w:p>
    <w:p w:rsidR="006812F6" w:rsidRDefault="006812F6" w:rsidP="006812F6">
      <w:pPr>
        <w:spacing w:after="0"/>
      </w:pPr>
      <w:r>
        <w:t>MODIFIED_BY, HOST, STATUS, REQ_PASSWORD_PLAIN)</w:t>
      </w:r>
    </w:p>
    <w:p w:rsidR="006812F6" w:rsidRDefault="006812F6" w:rsidP="006812F6">
      <w:pPr>
        <w:spacing w:after="0"/>
      </w:pPr>
      <w:r>
        <w:t>Values</w:t>
      </w:r>
    </w:p>
    <w:p w:rsidR="006812F6" w:rsidRDefault="006812F6" w:rsidP="006812F6">
      <w:pPr>
        <w:spacing w:after="0"/>
      </w:pPr>
      <w:r>
        <w:t>(</w:t>
      </w:r>
      <w:r w:rsidRPr="00D563F4">
        <w:rPr>
          <w:highlight w:val="yellow"/>
        </w:rPr>
        <w:t>'WEB_</w:t>
      </w:r>
      <w:r w:rsidR="009513FF">
        <w:rPr>
          <w:highlight w:val="yellow"/>
        </w:rPr>
        <w:t>PB</w:t>
      </w:r>
      <w:r w:rsidRPr="00D563F4">
        <w:rPr>
          <w:highlight w:val="yellow"/>
        </w:rPr>
        <w:t>'</w:t>
      </w:r>
      <w:r>
        <w:t>, 'WEB', 'WEB', 'WEB', 'HTTP',</w:t>
      </w:r>
    </w:p>
    <w:p w:rsidR="006812F6" w:rsidRDefault="006812F6" w:rsidP="006812F6">
      <w:pPr>
        <w:spacing w:after="0"/>
      </w:pPr>
      <w:r>
        <w:t>'com.btsl.pretups.gateway.parsers.SMSCParsers', '</w:t>
      </w:r>
      <w:r w:rsidR="009513FF">
        <w:t>PB</w:t>
      </w:r>
      <w:r>
        <w:t>', TO_DATE('10/28/2010 17:39:37', 'MM/DD/YYYY HH24:MI:SS'), 'SU0001', TO_DATE('10/28/2010 17:39:37', 'MM/DD/YYYY HH24:MI:SS'),</w:t>
      </w:r>
    </w:p>
    <w:p w:rsidR="006812F6" w:rsidRDefault="006812F6" w:rsidP="006812F6">
      <w:pPr>
        <w:spacing w:after="0"/>
      </w:pPr>
      <w:r>
        <w:lastRenderedPageBreak/>
        <w:t>'SU0001', '127.0.0.1', 'Y', 'Y');</w:t>
      </w:r>
    </w:p>
    <w:p w:rsidR="006812F6" w:rsidRDefault="006812F6" w:rsidP="006812F6">
      <w:pPr>
        <w:spacing w:after="0"/>
      </w:pPr>
      <w:r>
        <w:t>COMMIT;</w:t>
      </w: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  <w:r>
        <w:t xml:space="preserve">INSERT INTO </w:t>
      </w:r>
      <w:r w:rsidRPr="006812F6">
        <w:rPr>
          <w:highlight w:val="yellow"/>
        </w:rPr>
        <w:t>NETWORK_PREFERENCES</w:t>
      </w:r>
      <w:r>
        <w:t xml:space="preserve"> (NETWORK_CODE,PREFERENCE_CODE,VALUE,CREATED_ON,CREA</w:t>
      </w:r>
      <w:r w:rsidR="00221877">
        <w:t>TED_BY,MODIFIED_ON,MODIFIED_BY)</w:t>
      </w:r>
      <w:r>
        <w:t xml:space="preserve">SELECT </w:t>
      </w:r>
      <w:r w:rsidRPr="00D563F4">
        <w:rPr>
          <w:highlight w:val="yellow"/>
        </w:rPr>
        <w:t>'</w:t>
      </w:r>
      <w:r w:rsidR="009513FF">
        <w:rPr>
          <w:highlight w:val="yellow"/>
        </w:rPr>
        <w:t>PB</w:t>
      </w:r>
      <w:r w:rsidRPr="00D563F4">
        <w:rPr>
          <w:highlight w:val="yellow"/>
        </w:rPr>
        <w:t>'</w:t>
      </w:r>
      <w:r>
        <w:t>,PREFERENCE_CODE,VALUE,CREATED_ON,CREATED_BY,MODIFIED_ON,MODIFIED_BY from NETWORK_PREFERENCES  where NETWORK_CODE =</w:t>
      </w:r>
      <w:r w:rsidR="00221877">
        <w:rPr>
          <w:highlight w:val="yellow"/>
        </w:rPr>
        <w:t>'NG</w:t>
      </w:r>
      <w:r w:rsidRPr="00D563F4">
        <w:rPr>
          <w:highlight w:val="yellow"/>
        </w:rPr>
        <w:t>'</w:t>
      </w:r>
      <w:r>
        <w:t>;</w:t>
      </w: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  <w:r>
        <w:t xml:space="preserve">Insert into </w:t>
      </w:r>
      <w:r w:rsidRPr="006812F6">
        <w:rPr>
          <w:highlight w:val="yellow"/>
        </w:rPr>
        <w:t>IDS</w:t>
      </w:r>
    </w:p>
    <w:p w:rsidR="006812F6" w:rsidRDefault="006812F6" w:rsidP="006812F6">
      <w:pPr>
        <w:spacing w:after="0"/>
      </w:pPr>
      <w:r>
        <w:t>(ID_YEAR, ID_TYPE, NETWORK_CODE, LAST_NO, LAST_INITIALISED_DATE,</w:t>
      </w:r>
    </w:p>
    <w:p w:rsidR="006812F6" w:rsidRDefault="006812F6" w:rsidP="006812F6">
      <w:pPr>
        <w:spacing w:after="0"/>
      </w:pPr>
      <w:r>
        <w:t>FREQUENCY, DESCRIPTION)</w:t>
      </w:r>
    </w:p>
    <w:p w:rsidR="006812F6" w:rsidRDefault="006812F6" w:rsidP="006812F6">
      <w:pPr>
        <w:spacing w:after="0"/>
      </w:pPr>
      <w:del w:id="0" w:author="Parul Nagpal" w:date="2015-10-01T10:32:00Z">
        <w:r w:rsidDel="00E54528">
          <w:delText>(</w:delText>
        </w:r>
      </w:del>
      <w:r>
        <w:t xml:space="preserve">select ID_YEAR, ID_TYPE, </w:t>
      </w:r>
      <w:r w:rsidRPr="00D563F4">
        <w:rPr>
          <w:highlight w:val="yellow"/>
        </w:rPr>
        <w:t>'</w:t>
      </w:r>
      <w:r w:rsidR="009513FF">
        <w:rPr>
          <w:highlight w:val="yellow"/>
        </w:rPr>
        <w:t>PB</w:t>
      </w:r>
      <w:r w:rsidRPr="00D563F4">
        <w:rPr>
          <w:highlight w:val="yellow"/>
        </w:rPr>
        <w:t>'</w:t>
      </w:r>
      <w:r>
        <w:t>, LAST_NO, LAST_INITIALISED_DATE,</w:t>
      </w:r>
    </w:p>
    <w:p w:rsidR="006812F6" w:rsidRDefault="006812F6" w:rsidP="006812F6">
      <w:pPr>
        <w:spacing w:after="0"/>
      </w:pPr>
      <w:r>
        <w:t>FREQUENCY, DESCRIPTION from ids where network_code='</w:t>
      </w:r>
      <w:del w:id="1" w:author="Parul Nagpal" w:date="2015-10-01T10:32:00Z">
        <w:r w:rsidDel="00E54528">
          <w:delText>DL</w:delText>
        </w:r>
      </w:del>
      <w:ins w:id="2" w:author="Parul Nagpal" w:date="2015-10-01T10:32:00Z">
        <w:r w:rsidR="00E54528">
          <w:t>NG</w:t>
        </w:r>
      </w:ins>
      <w:r>
        <w:t>'</w:t>
      </w:r>
      <w:del w:id="3" w:author="Parul Nagpal" w:date="2015-10-01T10:32:00Z">
        <w:r w:rsidDel="00E54528">
          <w:delText>)</w:delText>
        </w:r>
      </w:del>
      <w:r>
        <w:t>;</w:t>
      </w: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  <w:r>
        <w:t xml:space="preserve">Insert into </w:t>
      </w:r>
      <w:r w:rsidRPr="006812F6">
        <w:rPr>
          <w:highlight w:val="yellow"/>
        </w:rPr>
        <w:t>NETWORK_LOAD</w:t>
      </w:r>
    </w:p>
    <w:p w:rsidR="006812F6" w:rsidRDefault="006812F6" w:rsidP="006812F6">
      <w:pPr>
        <w:spacing w:after="0"/>
      </w:pPr>
      <w:r>
        <w:t>(INSTANCE_ID, NETWORK_CODE, NETWORK_LOAD, REQUEST_TIME_OUT, MIN_PROCESS_TIME,</w:t>
      </w:r>
    </w:p>
    <w:p w:rsidR="006812F6" w:rsidRDefault="006812F6" w:rsidP="006812F6">
      <w:pPr>
        <w:spacing w:after="0"/>
      </w:pPr>
      <w:r>
        <w:t>CREATED_ON, CREATED_BY, MODIFIED_ON, MODIFIED_BY, NETWORK_TPS,</w:t>
      </w:r>
    </w:p>
    <w:p w:rsidR="006812F6" w:rsidRDefault="006812F6" w:rsidP="006812F6">
      <w:pPr>
        <w:spacing w:after="0"/>
      </w:pPr>
      <w:r>
        <w:t>C2S_INSTANCE_ID, P2P_INSTANCE_ID)</w:t>
      </w:r>
    </w:p>
    <w:p w:rsidR="006812F6" w:rsidRDefault="006812F6" w:rsidP="006812F6">
      <w:pPr>
        <w:spacing w:after="0"/>
      </w:pPr>
      <w:r>
        <w:t>Values</w:t>
      </w:r>
    </w:p>
    <w:p w:rsidR="006812F6" w:rsidRDefault="006812F6" w:rsidP="006812F6">
      <w:pPr>
        <w:spacing w:after="0"/>
      </w:pPr>
      <w:r>
        <w:t>(</w:t>
      </w:r>
      <w:r w:rsidRPr="00D563F4">
        <w:rPr>
          <w:highlight w:val="yellow"/>
        </w:rPr>
        <w:t>'10'</w:t>
      </w:r>
      <w:r>
        <w:t xml:space="preserve">, </w:t>
      </w:r>
      <w:r w:rsidRPr="00D563F4">
        <w:rPr>
          <w:highlight w:val="yellow"/>
        </w:rPr>
        <w:t>'</w:t>
      </w:r>
      <w:r w:rsidR="009513FF">
        <w:rPr>
          <w:highlight w:val="yellow"/>
        </w:rPr>
        <w:t>PB</w:t>
      </w:r>
      <w:r w:rsidRPr="00D563F4">
        <w:rPr>
          <w:highlight w:val="yellow"/>
        </w:rPr>
        <w:t>'</w:t>
      </w:r>
      <w:r>
        <w:t>, 999, 1000, 1000,</w:t>
      </w:r>
    </w:p>
    <w:p w:rsidR="006812F6" w:rsidRDefault="006812F6" w:rsidP="006812F6">
      <w:pPr>
        <w:spacing w:after="0"/>
      </w:pPr>
      <w:r>
        <w:t>TO_DATE('09/16/2011 12:43:41', 'MM/DD/YYYY HH24:MI:SS'), 'ADMIN', TO_DATE('09/16/2011 12:43:41', 'MM/DD/YYYY HH24:MI:SS'), 'SU0001', 999,</w:t>
      </w:r>
    </w:p>
    <w:p w:rsidR="006812F6" w:rsidRDefault="006812F6" w:rsidP="006812F6">
      <w:pPr>
        <w:spacing w:after="0"/>
      </w:pPr>
      <w:r>
        <w:t>'10', '10');</w:t>
      </w: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  <w:r>
        <w:t xml:space="preserve">Insert into </w:t>
      </w:r>
      <w:r w:rsidRPr="006812F6">
        <w:rPr>
          <w:highlight w:val="yellow"/>
        </w:rPr>
        <w:t>TRANSACTION_LOAD</w:t>
      </w:r>
    </w:p>
    <w:p w:rsidR="006812F6" w:rsidRDefault="006812F6" w:rsidP="006812F6">
      <w:pPr>
        <w:spacing w:after="0"/>
      </w:pPr>
      <w:r>
        <w:t>(INSTANCE_ID, NETWORK_CODE, INTERFACE_ID, SERVICE_TYPE, MAX_TRANSACTION_LOAD,</w:t>
      </w:r>
    </w:p>
    <w:p w:rsidR="006812F6" w:rsidRDefault="006812F6" w:rsidP="006812F6">
      <w:pPr>
        <w:spacing w:after="0"/>
      </w:pPr>
      <w:r>
        <w:t>MIN_SERVICE_TIMEOUT, OVER_FLOW_COUNT, CREATED_ON, CREATED_BY, MODIFIED_ON,</w:t>
      </w:r>
    </w:p>
    <w:p w:rsidR="006812F6" w:rsidRDefault="006812F6" w:rsidP="006812F6">
      <w:pPr>
        <w:spacing w:after="0"/>
      </w:pPr>
      <w:r>
        <w:t>MODIFIED_BY, TRANSACTION_TPS, REQUEST_TIME_OUT, NEXT_CHECK_TIMEOUT_SEC)</w:t>
      </w:r>
    </w:p>
    <w:p w:rsidR="006812F6" w:rsidRDefault="006812F6" w:rsidP="006812F6">
      <w:pPr>
        <w:spacing w:after="0"/>
      </w:pPr>
      <w:r>
        <w:t>Values</w:t>
      </w:r>
    </w:p>
    <w:p w:rsidR="006812F6" w:rsidRDefault="006812F6" w:rsidP="006812F6">
      <w:pPr>
        <w:spacing w:after="0"/>
      </w:pPr>
      <w:r>
        <w:t xml:space="preserve">('10', </w:t>
      </w:r>
      <w:r w:rsidRPr="00D563F4">
        <w:rPr>
          <w:highlight w:val="yellow"/>
        </w:rPr>
        <w:t>'</w:t>
      </w:r>
      <w:r w:rsidR="009513FF">
        <w:rPr>
          <w:highlight w:val="yellow"/>
        </w:rPr>
        <w:t>PB</w:t>
      </w:r>
      <w:r w:rsidRPr="00D563F4">
        <w:rPr>
          <w:highlight w:val="yellow"/>
        </w:rPr>
        <w:t>'</w:t>
      </w:r>
      <w:r>
        <w:t xml:space="preserve">, </w:t>
      </w:r>
      <w:r w:rsidR="00073AE4">
        <w:rPr>
          <w:highlight w:val="yellow"/>
        </w:rPr>
        <w:t>'INTID00015</w:t>
      </w:r>
      <w:r w:rsidRPr="00D563F4">
        <w:rPr>
          <w:highlight w:val="yellow"/>
        </w:rPr>
        <w:t>'</w:t>
      </w:r>
      <w:r>
        <w:t>, 'C2S', 999,</w:t>
      </w:r>
    </w:p>
    <w:p w:rsidR="006812F6" w:rsidRDefault="00073AE4" w:rsidP="006812F6">
      <w:pPr>
        <w:spacing w:after="0"/>
      </w:pPr>
      <w:r>
        <w:t>1000, 10, TO_DATE('</w:t>
      </w:r>
      <w:r w:rsidR="00764C65">
        <w:t>09</w:t>
      </w:r>
      <w:r>
        <w:t>/</w:t>
      </w:r>
      <w:r w:rsidR="00764C65">
        <w:t>30</w:t>
      </w:r>
      <w:r>
        <w:t>/2015</w:t>
      </w:r>
      <w:r w:rsidR="00764C65">
        <w:t xml:space="preserve"> 15</w:t>
      </w:r>
      <w:r w:rsidR="006812F6">
        <w:t>:00:00', 'MM/DD/YYYY HH24:MI:SS</w:t>
      </w:r>
      <w:r>
        <w:t>'), 'SYSTEM', TO_DATE('</w:t>
      </w:r>
      <w:r w:rsidR="00764C65">
        <w:t>09</w:t>
      </w:r>
      <w:r>
        <w:t>/</w:t>
      </w:r>
      <w:r w:rsidR="00764C65">
        <w:t>30</w:t>
      </w:r>
      <w:r>
        <w:t>/2015</w:t>
      </w:r>
      <w:r w:rsidR="006812F6">
        <w:t xml:space="preserve"> </w:t>
      </w:r>
      <w:r w:rsidR="00764C65">
        <w:t>15</w:t>
      </w:r>
      <w:r w:rsidR="006812F6">
        <w:t>:0</w:t>
      </w:r>
      <w:r w:rsidR="00764C65">
        <w:t>2</w:t>
      </w:r>
      <w:r w:rsidR="006812F6">
        <w:t>:00', 'MM/DD/YYYY HH24:MI:SS'),</w:t>
      </w:r>
    </w:p>
    <w:p w:rsidR="006812F6" w:rsidRDefault="006812F6" w:rsidP="006812F6">
      <w:pPr>
        <w:spacing w:after="0"/>
      </w:pPr>
      <w:r>
        <w:t>'SYSTEM', 999, 1000, 1000);</w:t>
      </w: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  <w:r>
        <w:t xml:space="preserve">Insert into </w:t>
      </w:r>
      <w:r w:rsidRPr="006812F6">
        <w:rPr>
          <w:highlight w:val="yellow"/>
        </w:rPr>
        <w:t>TRANSACTION_LOAD</w:t>
      </w:r>
    </w:p>
    <w:p w:rsidR="006812F6" w:rsidRDefault="006812F6" w:rsidP="006812F6">
      <w:pPr>
        <w:spacing w:after="0"/>
      </w:pPr>
      <w:r>
        <w:t>(INSTANCE_ID, NETWORK_CODE, INTERFACE_ID, SERVICE_TYPE, MAX_TRANSACTION_LOAD,</w:t>
      </w:r>
    </w:p>
    <w:p w:rsidR="006812F6" w:rsidRDefault="006812F6" w:rsidP="006812F6">
      <w:pPr>
        <w:spacing w:after="0"/>
      </w:pPr>
      <w:r>
        <w:t>MIN_SERVICE_TIMEOUT, OVER_FLOW_COUNT, CREATED_ON, CREATED_BY, MODIFIED_ON,</w:t>
      </w:r>
    </w:p>
    <w:p w:rsidR="006812F6" w:rsidRDefault="006812F6" w:rsidP="006812F6">
      <w:pPr>
        <w:spacing w:after="0"/>
      </w:pPr>
      <w:r>
        <w:t>MODIFIED_BY, TRANSACTION_TPS, REQUEST_TIME_OUT, NEXT_CHECK_TIMEOUT_SEC)</w:t>
      </w:r>
    </w:p>
    <w:p w:rsidR="006812F6" w:rsidRDefault="006812F6" w:rsidP="006812F6">
      <w:pPr>
        <w:spacing w:after="0"/>
      </w:pPr>
      <w:r>
        <w:t>Values</w:t>
      </w:r>
    </w:p>
    <w:p w:rsidR="006812F6" w:rsidRDefault="006812F6" w:rsidP="006812F6">
      <w:pPr>
        <w:spacing w:after="0"/>
      </w:pPr>
      <w:r>
        <w:lastRenderedPageBreak/>
        <w:t xml:space="preserve">('10', </w:t>
      </w:r>
      <w:r w:rsidRPr="00D563F4">
        <w:rPr>
          <w:highlight w:val="yellow"/>
        </w:rPr>
        <w:t>'</w:t>
      </w:r>
      <w:r w:rsidR="009513FF">
        <w:rPr>
          <w:highlight w:val="yellow"/>
        </w:rPr>
        <w:t>PB</w:t>
      </w:r>
      <w:r w:rsidRPr="00D563F4">
        <w:rPr>
          <w:highlight w:val="yellow"/>
        </w:rPr>
        <w:t>'</w:t>
      </w:r>
      <w:r>
        <w:t xml:space="preserve">, </w:t>
      </w:r>
      <w:r w:rsidRPr="00D563F4">
        <w:rPr>
          <w:highlight w:val="yellow"/>
        </w:rPr>
        <w:t>'INTID00025'</w:t>
      </w:r>
      <w:r>
        <w:t>, 'C2S', 999,</w:t>
      </w:r>
    </w:p>
    <w:p w:rsidR="006812F6" w:rsidRDefault="006812F6" w:rsidP="006812F6">
      <w:pPr>
        <w:spacing w:after="0"/>
      </w:pPr>
      <w:r>
        <w:t>1000, 10, TO_DATE('11/17/2006 00:00:00', 'MM/DD/YYYY HH24:MI:SS'), 'SYSTEM', TO_DATE('11/17/2006 00:00:00', 'MM/DD/YYYY HH24:MI:SS'),</w:t>
      </w:r>
    </w:p>
    <w:p w:rsidR="006812F6" w:rsidRDefault="006812F6" w:rsidP="006812F6">
      <w:pPr>
        <w:spacing w:after="0"/>
      </w:pPr>
      <w:r>
        <w:t>'SYSTEM', 999, 1000, 1000);</w:t>
      </w: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  <w:r>
        <w:t xml:space="preserve">Insert into </w:t>
      </w:r>
      <w:r w:rsidRPr="006812F6">
        <w:rPr>
          <w:highlight w:val="yellow"/>
        </w:rPr>
        <w:t>NETWORK_INTERFACE_MODULES</w:t>
      </w:r>
      <w:r>
        <w:t xml:space="preserve">(MODULE, NETWORK_CODE, METHOD_TYPE, COMM_TYPE, IP, PORT, CLASS_NAME) Values('C2S', </w:t>
      </w:r>
      <w:r w:rsidRPr="00F842BB">
        <w:rPr>
          <w:highlight w:val="yellow"/>
        </w:rPr>
        <w:t>'</w:t>
      </w:r>
      <w:r w:rsidR="009513FF" w:rsidRPr="00F842BB">
        <w:rPr>
          <w:highlight w:val="yellow"/>
        </w:rPr>
        <w:t>PB</w:t>
      </w:r>
      <w:r w:rsidRPr="00F842BB">
        <w:rPr>
          <w:highlight w:val="yellow"/>
        </w:rPr>
        <w:t>'</w:t>
      </w:r>
      <w:r>
        <w:t>, 'PRE', 'SINGLE_JVM', NULL,  NULL, 'com.btsl.pretups.inter.module.InterfaceModule');</w:t>
      </w: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  <w:r>
        <w:t>update system_preferences set default_value='true' where preference_code='SELECTOR_INTERFACE_MAPPING';</w:t>
      </w: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  <w:r>
        <w:t xml:space="preserve">Insert into </w:t>
      </w:r>
      <w:r w:rsidRPr="006812F6">
        <w:rPr>
          <w:highlight w:val="yellow"/>
        </w:rPr>
        <w:t>NETWORK_INTERFACE_MODULES</w:t>
      </w:r>
    </w:p>
    <w:p w:rsidR="006812F6" w:rsidRDefault="006812F6" w:rsidP="006812F6">
      <w:pPr>
        <w:spacing w:after="0"/>
      </w:pPr>
      <w:r>
        <w:t>(MODULE, NETWORK_CODE, METHOD_TYPE, COMM_TYPE, IP,</w:t>
      </w:r>
    </w:p>
    <w:p w:rsidR="006812F6" w:rsidRDefault="006812F6" w:rsidP="006812F6">
      <w:pPr>
        <w:spacing w:after="0"/>
      </w:pPr>
      <w:r>
        <w:t>PORT, CLASS_NAME)</w:t>
      </w:r>
    </w:p>
    <w:p w:rsidR="006812F6" w:rsidRDefault="006812F6" w:rsidP="006812F6">
      <w:pPr>
        <w:spacing w:after="0"/>
      </w:pPr>
      <w:r>
        <w:t>Values</w:t>
      </w:r>
    </w:p>
    <w:p w:rsidR="006812F6" w:rsidRDefault="006812F6" w:rsidP="006812F6">
      <w:pPr>
        <w:spacing w:after="0"/>
      </w:pPr>
      <w:r>
        <w:t xml:space="preserve">('C2S', </w:t>
      </w:r>
      <w:r w:rsidRPr="00F842BB">
        <w:rPr>
          <w:highlight w:val="yellow"/>
        </w:rPr>
        <w:t>'</w:t>
      </w:r>
      <w:r w:rsidR="009513FF" w:rsidRPr="00F842BB">
        <w:rPr>
          <w:highlight w:val="yellow"/>
        </w:rPr>
        <w:t>PB</w:t>
      </w:r>
      <w:r w:rsidRPr="00F842BB">
        <w:rPr>
          <w:highlight w:val="yellow"/>
        </w:rPr>
        <w:t>'</w:t>
      </w:r>
      <w:r>
        <w:t>, 'POST', 'SINGLE_JVM', NULL,</w:t>
      </w:r>
    </w:p>
    <w:p w:rsidR="006812F6" w:rsidRDefault="006812F6" w:rsidP="006812F6">
      <w:pPr>
        <w:spacing w:after="0"/>
      </w:pPr>
      <w:r>
        <w:t>NULL, 'com.btsl.pretups.inter.module.InterfaceModule');</w:t>
      </w: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  <w:r>
        <w:t xml:space="preserve">Insert into </w:t>
      </w:r>
      <w:r w:rsidRPr="006812F6">
        <w:rPr>
          <w:highlight w:val="yellow"/>
        </w:rPr>
        <w:t>INTERFACE_NETWORK_MAPPING</w:t>
      </w:r>
    </w:p>
    <w:p w:rsidR="006812F6" w:rsidRDefault="006812F6" w:rsidP="006812F6">
      <w:pPr>
        <w:spacing w:after="0"/>
      </w:pPr>
      <w:r>
        <w:t>(NETWORK_CODE, INTERFACE_ID, QUEUE_SIZE, QUEUE_TIME_OUT, REQUEST_TIME_OUT,</w:t>
      </w:r>
    </w:p>
    <w:p w:rsidR="006812F6" w:rsidRDefault="006812F6" w:rsidP="006812F6">
      <w:pPr>
        <w:spacing w:after="0"/>
      </w:pPr>
      <w:r>
        <w:t>NEXT_CHECK_QUE_REQ_SEC, CREATED_ON, CREATED_BY, MODIFIED_ON, MODIFIED_BY)</w:t>
      </w:r>
    </w:p>
    <w:p w:rsidR="006812F6" w:rsidRDefault="006812F6" w:rsidP="006812F6">
      <w:pPr>
        <w:spacing w:after="0"/>
      </w:pPr>
      <w:r>
        <w:t>Values</w:t>
      </w:r>
    </w:p>
    <w:p w:rsidR="006812F6" w:rsidRDefault="006812F6" w:rsidP="006812F6">
      <w:pPr>
        <w:spacing w:after="0"/>
      </w:pPr>
      <w:r>
        <w:t>(</w:t>
      </w:r>
      <w:r w:rsidRPr="00F842BB">
        <w:rPr>
          <w:highlight w:val="yellow"/>
        </w:rPr>
        <w:t>'</w:t>
      </w:r>
      <w:r w:rsidR="009513FF" w:rsidRPr="00F842BB">
        <w:rPr>
          <w:highlight w:val="yellow"/>
        </w:rPr>
        <w:t>PB</w:t>
      </w:r>
      <w:r w:rsidRPr="00F842BB">
        <w:rPr>
          <w:highlight w:val="yellow"/>
        </w:rPr>
        <w:t>'</w:t>
      </w:r>
      <w:r>
        <w:t>, 'INTID00025', 10, 10000, 10000,</w:t>
      </w:r>
    </w:p>
    <w:p w:rsidR="006812F6" w:rsidRDefault="006812F6" w:rsidP="006812F6">
      <w:pPr>
        <w:spacing w:after="0"/>
      </w:pPr>
      <w:r>
        <w:t>10000, TO_DATE('04/16/2015 13:14:21', 'MM/DD/YYYY HH24:MI:SS'), 'RJLA0000053011', TO_DATE('04/16/2015 13:14:21', 'MM/DD/YYYY HH24:MI:SS'), 'RJLA0000053011');</w:t>
      </w: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  <w:r>
        <w:t xml:space="preserve">Insert into </w:t>
      </w:r>
      <w:r w:rsidRPr="006812F6">
        <w:rPr>
          <w:highlight w:val="yellow"/>
        </w:rPr>
        <w:t>INTERFACE_NETWORK_MAPPING</w:t>
      </w:r>
    </w:p>
    <w:p w:rsidR="006812F6" w:rsidRDefault="006812F6" w:rsidP="006812F6">
      <w:pPr>
        <w:spacing w:after="0"/>
      </w:pPr>
      <w:r>
        <w:t>(NETWORK_CODE, INTERFACE_ID, QUEUE_SIZE, QUEUE_TIME_OUT, REQUEST_TIME_OUT,</w:t>
      </w:r>
    </w:p>
    <w:p w:rsidR="006812F6" w:rsidRDefault="006812F6" w:rsidP="006812F6">
      <w:pPr>
        <w:spacing w:after="0"/>
      </w:pPr>
      <w:r>
        <w:t>NEXT_CHECK_QUE_REQ_SEC, CREATED_ON, CREATED_BY, MODIFIED_ON, MODIFIED_BY)</w:t>
      </w:r>
    </w:p>
    <w:p w:rsidR="006812F6" w:rsidRDefault="006812F6" w:rsidP="006812F6">
      <w:pPr>
        <w:spacing w:after="0"/>
      </w:pPr>
      <w:r>
        <w:t>Values</w:t>
      </w:r>
    </w:p>
    <w:p w:rsidR="006812F6" w:rsidRDefault="006812F6" w:rsidP="006812F6">
      <w:pPr>
        <w:spacing w:after="0"/>
      </w:pPr>
      <w:r>
        <w:t>(</w:t>
      </w:r>
      <w:r w:rsidRPr="00F842BB">
        <w:rPr>
          <w:highlight w:val="yellow"/>
        </w:rPr>
        <w:t>'</w:t>
      </w:r>
      <w:r w:rsidR="009513FF" w:rsidRPr="00F842BB">
        <w:rPr>
          <w:highlight w:val="yellow"/>
        </w:rPr>
        <w:t>PB</w:t>
      </w:r>
      <w:r w:rsidRPr="00F842BB">
        <w:rPr>
          <w:highlight w:val="yellow"/>
        </w:rPr>
        <w:t>'</w:t>
      </w:r>
      <w:r>
        <w:t>, 'INTID00024', 100, 1000, 1000,</w:t>
      </w:r>
    </w:p>
    <w:p w:rsidR="006812F6" w:rsidRDefault="006812F6" w:rsidP="006812F6">
      <w:pPr>
        <w:spacing w:after="0"/>
      </w:pPr>
      <w:r>
        <w:t>1000, TO_DATE('04/17/2015 15:31:12', 'MM/DD/YYYY HH24:MI:SS'), 'RJLA0000053011', TO_DATE('04/17/2015 15:31:12', 'MM/DD/YYYY HH24:MI:SS'), 'RJLA0000053011');</w:t>
      </w: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</w:p>
    <w:p w:rsidR="006812F6" w:rsidRDefault="006812F6" w:rsidP="006812F6">
      <w:pPr>
        <w:spacing w:after="0"/>
      </w:pPr>
      <w:r>
        <w:t xml:space="preserve">Insert into </w:t>
      </w:r>
      <w:r w:rsidRPr="006812F6">
        <w:rPr>
          <w:highlight w:val="yellow"/>
        </w:rPr>
        <w:t>INTERFACE_NETWORK_MAPPING</w:t>
      </w:r>
    </w:p>
    <w:p w:rsidR="006812F6" w:rsidRDefault="006812F6" w:rsidP="006812F6">
      <w:pPr>
        <w:spacing w:after="0"/>
      </w:pPr>
      <w:r>
        <w:t>(NETWORK_CODE, INTERFACE_ID, QUEUE_SIZE, QUEUE_TIME_OUT, REQUEST_TIME_OUT,</w:t>
      </w:r>
    </w:p>
    <w:p w:rsidR="006812F6" w:rsidRDefault="006812F6" w:rsidP="006812F6">
      <w:pPr>
        <w:spacing w:after="0"/>
      </w:pPr>
      <w:r>
        <w:t>NEXT_CHECK_QUE_REQ_SEC, CREATED_ON, CREATED_BY, MODIFIED_ON, MODIFIED_BY)</w:t>
      </w:r>
    </w:p>
    <w:p w:rsidR="006812F6" w:rsidRDefault="006812F6" w:rsidP="006812F6">
      <w:pPr>
        <w:spacing w:after="0"/>
      </w:pPr>
      <w:r>
        <w:t>Values</w:t>
      </w:r>
    </w:p>
    <w:p w:rsidR="006812F6" w:rsidRDefault="006812F6" w:rsidP="006812F6">
      <w:pPr>
        <w:spacing w:after="0"/>
      </w:pPr>
      <w:r>
        <w:t>(</w:t>
      </w:r>
      <w:r w:rsidRPr="00F842BB">
        <w:rPr>
          <w:highlight w:val="yellow"/>
        </w:rPr>
        <w:t>'</w:t>
      </w:r>
      <w:r w:rsidR="009513FF" w:rsidRPr="00F842BB">
        <w:rPr>
          <w:highlight w:val="yellow"/>
        </w:rPr>
        <w:t>PB</w:t>
      </w:r>
      <w:r w:rsidRPr="00F842BB">
        <w:rPr>
          <w:highlight w:val="yellow"/>
        </w:rPr>
        <w:t>'</w:t>
      </w:r>
      <w:r>
        <w:t>, 'INTID00022', 10, 10000, 10000,</w:t>
      </w:r>
    </w:p>
    <w:p w:rsidR="006812F6" w:rsidRDefault="006812F6" w:rsidP="006812F6">
      <w:pPr>
        <w:spacing w:after="0"/>
      </w:pPr>
      <w:r>
        <w:lastRenderedPageBreak/>
        <w:t>10000, TO_DATE('04/16/2015 13:14:21', 'MM/DD/YYYY HH24:MI:SS'), 'RJLA0000053011', TO_DATE('04/16/2015 13:14:21', 'MM/DD/YYYY HH24:MI:SS'), 'RJLA0000053011');</w:t>
      </w:r>
    </w:p>
    <w:p w:rsidR="006812F6" w:rsidRDefault="006812F6" w:rsidP="006812F6">
      <w:pPr>
        <w:spacing w:after="0"/>
      </w:pPr>
    </w:p>
    <w:p w:rsidR="00A83B8E" w:rsidRDefault="00A83B8E" w:rsidP="00A83B8E">
      <w:pPr>
        <w:spacing w:after="0"/>
      </w:pPr>
      <w:r>
        <w:t>Insert into USER_GEOGRAPHIES</w:t>
      </w:r>
    </w:p>
    <w:p w:rsidR="00A83B8E" w:rsidRDefault="00A83B8E" w:rsidP="00A83B8E">
      <w:pPr>
        <w:spacing w:after="0"/>
      </w:pPr>
      <w:r>
        <w:t xml:space="preserve">   (USER_ID, GRPH_DOMAIN_CODE, APPLICATION_ID)</w:t>
      </w:r>
    </w:p>
    <w:p w:rsidR="00A83B8E" w:rsidRDefault="00A83B8E" w:rsidP="00A83B8E">
      <w:pPr>
        <w:spacing w:after="0"/>
      </w:pPr>
      <w:r>
        <w:t xml:space="preserve"> Values</w:t>
      </w:r>
    </w:p>
    <w:p w:rsidR="00A83B8E" w:rsidRDefault="00A83B8E" w:rsidP="00A83B8E">
      <w:pPr>
        <w:spacing w:after="0"/>
      </w:pPr>
      <w:r>
        <w:t xml:space="preserve">   ('SU0001', </w:t>
      </w:r>
      <w:r w:rsidRPr="00A83B8E">
        <w:rPr>
          <w:highlight w:val="yellow"/>
        </w:rPr>
        <w:t>'PB'</w:t>
      </w:r>
      <w:r w:rsidRPr="00A83B8E">
        <w:t>,</w:t>
      </w:r>
      <w:r>
        <w:t xml:space="preserve"> '1');</w:t>
      </w:r>
    </w:p>
    <w:p w:rsidR="00A83B8E" w:rsidRDefault="00A83B8E" w:rsidP="00A83B8E">
      <w:pPr>
        <w:spacing w:after="0"/>
      </w:pPr>
      <w:r>
        <w:t>COMMIT;</w:t>
      </w:r>
    </w:p>
    <w:p w:rsidR="00CE4FD2" w:rsidRDefault="00CE4FD2" w:rsidP="00CE4FD2">
      <w:pPr>
        <w:spacing w:after="0"/>
      </w:pPr>
      <w:r>
        <w:t>-----------------------------------------------------------------------------------------------------------------------------------------</w:t>
      </w:r>
    </w:p>
    <w:p w:rsidR="00CE4FD2" w:rsidRDefault="00CE4FD2" w:rsidP="006812F6">
      <w:pPr>
        <w:spacing w:after="0"/>
      </w:pPr>
      <w:r>
        <w:t>take latest transfer rules entry from chnl_transfer_rules table and update network code and ids then insert in chnl_transfer_rules and also update IDS table for the same.</w:t>
      </w:r>
    </w:p>
    <w:p w:rsidR="00CE4FD2" w:rsidRDefault="007A3973" w:rsidP="006812F6">
      <w:pPr>
        <w:spacing w:after="0"/>
      </w:pPr>
      <w:ins w:id="4" w:author="Parul Nagpal" w:date="2015-10-01T10:34:00Z">
        <w:r>
          <w:t xml:space="preserve">(In IDS table update </w:t>
        </w:r>
      </w:ins>
      <w:ins w:id="5" w:author="Parul Nagpal" w:date="2015-10-01T10:35:00Z">
        <w:r>
          <w:t xml:space="preserve">column LAST_NO with latest transfer rule  for </w:t>
        </w:r>
      </w:ins>
      <w:ins w:id="6" w:author="Parul Nagpal" w:date="2015-10-01T10:36:00Z">
        <w:r>
          <w:t>ID_TYPE</w:t>
        </w:r>
      </w:ins>
      <w:ins w:id="7" w:author="Parul Nagpal" w:date="2015-10-01T10:35:00Z">
        <w:r>
          <w:t xml:space="preserve"> ="TRL"</w:t>
        </w:r>
      </w:ins>
      <w:ins w:id="8" w:author="Parul Nagpal" w:date="2015-10-01T10:34:00Z">
        <w:r>
          <w:t>)</w:t>
        </w:r>
      </w:ins>
    </w:p>
    <w:p w:rsidR="00144DD5" w:rsidRDefault="00144DD5" w:rsidP="006812F6">
      <w:pPr>
        <w:spacing w:after="0"/>
      </w:pPr>
    </w:p>
    <w:p w:rsidR="006812F6" w:rsidRDefault="00D563F4" w:rsidP="006812F6">
      <w:pPr>
        <w:spacing w:after="0"/>
      </w:pPr>
      <w:r>
        <w:t>-----------------------------------------------------------------------------------------------------------------------------------------</w:t>
      </w:r>
    </w:p>
    <w:p w:rsidR="00340FA2" w:rsidRDefault="00340FA2" w:rsidP="006812F6">
      <w:pPr>
        <w:spacing w:after="0"/>
      </w:pPr>
    </w:p>
    <w:p w:rsidR="00E54528" w:rsidRDefault="00E54528" w:rsidP="00E54528">
      <w:pPr>
        <w:spacing w:after="0"/>
        <w:rPr>
          <w:ins w:id="9" w:author="Parul Nagpal" w:date="2015-10-01T10:28:00Z"/>
        </w:rPr>
      </w:pPr>
      <w:ins w:id="10" w:author="Parul Nagpal" w:date="2015-10-01T10:28:00Z">
        <w:r>
          <w:t>Add entries in PROCESS_STATUS table for Process_id: C2SMIS and P2PMIS for the new network code</w:t>
        </w:r>
      </w:ins>
      <w:ins w:id="11" w:author="Parul Nagpal" w:date="2015-10-01T10:29:00Z">
        <w:r>
          <w:t xml:space="preserve">  (i.e for PB)</w:t>
        </w:r>
      </w:ins>
    </w:p>
    <w:p w:rsidR="00340FA2" w:rsidRDefault="00340FA2" w:rsidP="006812F6">
      <w:pPr>
        <w:spacing w:after="0"/>
      </w:pPr>
    </w:p>
    <w:p w:rsidR="00340FA2" w:rsidRDefault="00340FA2" w:rsidP="006812F6">
      <w:pPr>
        <w:spacing w:after="0"/>
      </w:pPr>
    </w:p>
    <w:p w:rsidR="00340FA2" w:rsidRDefault="00340FA2" w:rsidP="006812F6">
      <w:pPr>
        <w:spacing w:after="0"/>
      </w:pPr>
    </w:p>
    <w:p w:rsidR="00340FA2" w:rsidRDefault="00340FA2" w:rsidP="006812F6">
      <w:pPr>
        <w:spacing w:after="0"/>
      </w:pPr>
      <w:r>
        <w:t>----------------------------------------------------------------------------------------------------------------------------</w:t>
      </w:r>
    </w:p>
    <w:p w:rsidR="006812F6" w:rsidRPr="00DF6264" w:rsidRDefault="00871D2B" w:rsidP="006812F6">
      <w:pPr>
        <w:spacing w:after="0"/>
        <w:rPr>
          <w:sz w:val="24"/>
          <w:szCs w:val="24"/>
        </w:rPr>
      </w:pPr>
      <w:r w:rsidRPr="00DF6264">
        <w:rPr>
          <w:sz w:val="24"/>
          <w:szCs w:val="24"/>
          <w:highlight w:val="yellow"/>
        </w:rPr>
        <w:t>After running the above scripts successfully follow the below steps for successful recharge:-</w:t>
      </w:r>
    </w:p>
    <w:p w:rsidR="00871D2B" w:rsidRDefault="00871D2B" w:rsidP="006812F6">
      <w:pPr>
        <w:spacing w:after="0"/>
      </w:pPr>
    </w:p>
    <w:p w:rsidR="00871D2B" w:rsidRDefault="00DF6264" w:rsidP="00871D2B">
      <w:pPr>
        <w:pStyle w:val="ListParagraph"/>
        <w:numPr>
          <w:ilvl w:val="0"/>
          <w:numId w:val="1"/>
        </w:numPr>
        <w:spacing w:after="0"/>
      </w:pPr>
      <w:r>
        <w:t>Add</w:t>
      </w:r>
      <w:r w:rsidR="00871D2B">
        <w:t xml:space="preserve"> Network admin</w:t>
      </w:r>
    </w:p>
    <w:p w:rsidR="00871D2B" w:rsidRDefault="00871D2B" w:rsidP="00871D2B">
      <w:pPr>
        <w:pStyle w:val="ListParagraph"/>
        <w:numPr>
          <w:ilvl w:val="0"/>
          <w:numId w:val="2"/>
        </w:numPr>
        <w:spacing w:after="0"/>
      </w:pPr>
      <w:r>
        <w:t>Superadmin</w:t>
      </w:r>
      <w:r>
        <w:sym w:font="Wingdings" w:char="F0E0"/>
      </w:r>
      <w:r>
        <w:t>Operator User</w:t>
      </w:r>
      <w:r>
        <w:sym w:font="Wingdings" w:char="F0E0"/>
      </w:r>
      <w:r>
        <w:t>Add operator user</w:t>
      </w:r>
    </w:p>
    <w:p w:rsidR="00871D2B" w:rsidRDefault="00871D2B" w:rsidP="00871D2B">
      <w:pPr>
        <w:pStyle w:val="ListParagraph"/>
        <w:numPr>
          <w:ilvl w:val="0"/>
          <w:numId w:val="1"/>
        </w:numPr>
        <w:spacing w:after="0"/>
      </w:pPr>
      <w:r>
        <w:t>Assign Geography</w:t>
      </w:r>
    </w:p>
    <w:p w:rsidR="00871D2B" w:rsidRDefault="00871D2B" w:rsidP="00871D2B">
      <w:pPr>
        <w:pStyle w:val="ListParagraph"/>
        <w:numPr>
          <w:ilvl w:val="0"/>
          <w:numId w:val="2"/>
        </w:numPr>
        <w:spacing w:after="0"/>
      </w:pPr>
      <w:r>
        <w:t>Network Admin</w:t>
      </w:r>
      <w:r>
        <w:sym w:font="Wingdings" w:char="F0E0"/>
      </w:r>
      <w:r>
        <w:t>Masters</w:t>
      </w:r>
      <w:r>
        <w:sym w:font="Wingdings" w:char="F0E0"/>
      </w:r>
      <w:r>
        <w:t>Geographical domain management</w:t>
      </w:r>
    </w:p>
    <w:p w:rsidR="00871D2B" w:rsidRDefault="00871D2B" w:rsidP="00871D2B">
      <w:pPr>
        <w:pStyle w:val="ListParagraph"/>
        <w:numPr>
          <w:ilvl w:val="0"/>
          <w:numId w:val="2"/>
        </w:numPr>
        <w:spacing w:after="0"/>
      </w:pPr>
      <w:r>
        <w:t>Assign geography for all geographical domain types for the selected network</w:t>
      </w:r>
    </w:p>
    <w:p w:rsidR="00213D74" w:rsidRDefault="00213D74" w:rsidP="00213D74">
      <w:pPr>
        <w:pStyle w:val="ListParagraph"/>
        <w:numPr>
          <w:ilvl w:val="0"/>
          <w:numId w:val="1"/>
        </w:numPr>
        <w:spacing w:after="0"/>
      </w:pPr>
      <w:r>
        <w:t>Initiate Network Stocks</w:t>
      </w:r>
    </w:p>
    <w:p w:rsidR="00213D74" w:rsidRDefault="00213D74" w:rsidP="00213D74">
      <w:pPr>
        <w:pStyle w:val="ListParagraph"/>
        <w:numPr>
          <w:ilvl w:val="0"/>
          <w:numId w:val="2"/>
        </w:numPr>
        <w:spacing w:after="0"/>
      </w:pPr>
      <w:r>
        <w:t>Network Admin</w:t>
      </w:r>
      <w:r>
        <w:sym w:font="Wingdings" w:char="F0E0"/>
      </w:r>
      <w:r>
        <w:t>Network Stock</w:t>
      </w:r>
      <w:r>
        <w:sym w:font="Wingdings" w:char="F0E0"/>
      </w:r>
      <w:r>
        <w:t xml:space="preserve">Initiate Stock Transaction </w:t>
      </w:r>
    </w:p>
    <w:p w:rsidR="00213D74" w:rsidRDefault="00213D74" w:rsidP="00213D74">
      <w:pPr>
        <w:pStyle w:val="ListParagraph"/>
        <w:numPr>
          <w:ilvl w:val="0"/>
          <w:numId w:val="2"/>
        </w:numPr>
        <w:spacing w:after="0"/>
      </w:pPr>
      <w:r>
        <w:t xml:space="preserve">Approve the same. </w:t>
      </w:r>
    </w:p>
    <w:p w:rsidR="00871D2B" w:rsidRDefault="00871D2B" w:rsidP="00871D2B">
      <w:pPr>
        <w:pStyle w:val="ListParagraph"/>
        <w:numPr>
          <w:ilvl w:val="0"/>
          <w:numId w:val="1"/>
        </w:numPr>
        <w:spacing w:after="0"/>
      </w:pPr>
      <w:r>
        <w:t>Assign Network Service</w:t>
      </w:r>
    </w:p>
    <w:p w:rsidR="00871D2B" w:rsidRDefault="00871D2B" w:rsidP="00871D2B">
      <w:pPr>
        <w:pStyle w:val="ListParagraph"/>
        <w:numPr>
          <w:ilvl w:val="0"/>
          <w:numId w:val="2"/>
        </w:numPr>
        <w:spacing w:after="0"/>
      </w:pPr>
      <w:r>
        <w:t>Network Admin</w:t>
      </w:r>
      <w:r>
        <w:sym w:font="Wingdings" w:char="F0E0"/>
      </w:r>
      <w:r>
        <w:t>Masters</w:t>
      </w:r>
      <w:r>
        <w:sym w:font="Wingdings" w:char="F0E0"/>
      </w:r>
      <w:r>
        <w:t>Network service</w:t>
      </w:r>
    </w:p>
    <w:p w:rsidR="001F6DE7" w:rsidRDefault="001F6DE7" w:rsidP="001F6DE7">
      <w:pPr>
        <w:pStyle w:val="ListParagraph"/>
        <w:numPr>
          <w:ilvl w:val="0"/>
          <w:numId w:val="1"/>
        </w:numPr>
        <w:spacing w:after="0"/>
      </w:pPr>
      <w:r>
        <w:t>Add Card Group (eg. C2S card group)</w:t>
      </w:r>
    </w:p>
    <w:p w:rsidR="001F6DE7" w:rsidRDefault="001F6DE7" w:rsidP="001F6DE7">
      <w:pPr>
        <w:pStyle w:val="ListParagraph"/>
        <w:numPr>
          <w:ilvl w:val="0"/>
          <w:numId w:val="2"/>
        </w:numPr>
        <w:spacing w:after="0"/>
      </w:pPr>
      <w:r>
        <w:t>Network Admin</w:t>
      </w:r>
      <w:r>
        <w:sym w:font="Wingdings" w:char="F0E0"/>
      </w:r>
      <w:r>
        <w:t>Card group</w:t>
      </w:r>
      <w:r>
        <w:sym w:font="Wingdings" w:char="F0E0"/>
      </w:r>
      <w:r>
        <w:t>Add C2S card group</w:t>
      </w:r>
    </w:p>
    <w:p w:rsidR="001F6DE7" w:rsidRDefault="001F6DE7" w:rsidP="001F6DE7">
      <w:pPr>
        <w:pStyle w:val="ListParagraph"/>
        <w:numPr>
          <w:ilvl w:val="0"/>
          <w:numId w:val="1"/>
        </w:numPr>
        <w:spacing w:after="0"/>
      </w:pPr>
      <w:r>
        <w:t xml:space="preserve">Add Transfer Rule </w:t>
      </w:r>
    </w:p>
    <w:p w:rsidR="001F6DE7" w:rsidRDefault="001F6DE7" w:rsidP="001F6DE7">
      <w:pPr>
        <w:pStyle w:val="ListParagraph"/>
        <w:numPr>
          <w:ilvl w:val="0"/>
          <w:numId w:val="2"/>
        </w:numPr>
        <w:spacing w:after="0"/>
      </w:pPr>
      <w:r>
        <w:t>Network Admin</w:t>
      </w:r>
      <w:r>
        <w:sym w:font="Wingdings" w:char="F0E0"/>
      </w:r>
      <w:r>
        <w:t>Add Transfer rules</w:t>
      </w:r>
      <w:r>
        <w:sym w:font="Wingdings" w:char="F0E0"/>
      </w:r>
      <w:r>
        <w:t>Add C2S transfer rules</w:t>
      </w:r>
    </w:p>
    <w:p w:rsidR="001F6DE7" w:rsidRDefault="001F6DE7" w:rsidP="001F6DE7">
      <w:pPr>
        <w:pStyle w:val="ListParagraph"/>
        <w:spacing w:after="0"/>
        <w:ind w:left="1080"/>
      </w:pPr>
    </w:p>
    <w:p w:rsidR="001F6DE7" w:rsidRPr="00DF6264" w:rsidRDefault="001F6DE7" w:rsidP="001F6DE7">
      <w:pPr>
        <w:spacing w:after="0"/>
        <w:rPr>
          <w:sz w:val="24"/>
          <w:szCs w:val="24"/>
        </w:rPr>
      </w:pPr>
      <w:r w:rsidRPr="00DF6264">
        <w:rPr>
          <w:sz w:val="24"/>
          <w:szCs w:val="24"/>
          <w:highlight w:val="yellow"/>
        </w:rPr>
        <w:t>Perform below steps to add and map prefixes</w:t>
      </w:r>
      <w:r w:rsidR="00DF6264" w:rsidRPr="00DF6264">
        <w:rPr>
          <w:sz w:val="24"/>
          <w:szCs w:val="24"/>
          <w:highlight w:val="yellow"/>
        </w:rPr>
        <w:t>:-</w:t>
      </w:r>
    </w:p>
    <w:p w:rsidR="001F6DE7" w:rsidRDefault="001F6DE7" w:rsidP="001F6DE7">
      <w:pPr>
        <w:spacing w:after="0"/>
      </w:pPr>
    </w:p>
    <w:p w:rsidR="001F6DE7" w:rsidRDefault="001F6DE7" w:rsidP="001F6DE7">
      <w:pPr>
        <w:pStyle w:val="ListParagraph"/>
        <w:numPr>
          <w:ilvl w:val="0"/>
          <w:numId w:val="1"/>
        </w:numPr>
        <w:spacing w:after="0"/>
      </w:pPr>
      <w:r>
        <w:t>Add Network Prefix</w:t>
      </w:r>
    </w:p>
    <w:p w:rsidR="001F6DE7" w:rsidRDefault="001F6DE7" w:rsidP="001F6DE7">
      <w:pPr>
        <w:pStyle w:val="ListParagraph"/>
        <w:numPr>
          <w:ilvl w:val="0"/>
          <w:numId w:val="2"/>
        </w:numPr>
        <w:spacing w:after="0"/>
      </w:pPr>
      <w:r>
        <w:lastRenderedPageBreak/>
        <w:t>Network Admin</w:t>
      </w:r>
      <w:r>
        <w:sym w:font="Wingdings" w:char="F0E0"/>
      </w:r>
      <w:r>
        <w:t>Masters</w:t>
      </w:r>
      <w:r>
        <w:sym w:font="Wingdings" w:char="F0E0"/>
      </w:r>
      <w:r>
        <w:t>Network Prefix</w:t>
      </w:r>
    </w:p>
    <w:p w:rsidR="001F6DE7" w:rsidRDefault="001F6DE7" w:rsidP="001F6DE7">
      <w:pPr>
        <w:pStyle w:val="ListParagraph"/>
        <w:numPr>
          <w:ilvl w:val="0"/>
          <w:numId w:val="1"/>
        </w:numPr>
        <w:spacing w:after="0"/>
      </w:pPr>
      <w:r>
        <w:t>Add Interface Prefix</w:t>
      </w:r>
    </w:p>
    <w:p w:rsidR="001F6DE7" w:rsidRDefault="001F6DE7" w:rsidP="001F6DE7">
      <w:pPr>
        <w:pStyle w:val="ListParagraph"/>
        <w:numPr>
          <w:ilvl w:val="0"/>
          <w:numId w:val="2"/>
        </w:numPr>
        <w:spacing w:after="0"/>
      </w:pPr>
      <w:r>
        <w:t>Network Admin</w:t>
      </w:r>
      <w:r>
        <w:sym w:font="Wingdings" w:char="F0E0"/>
      </w:r>
      <w:r>
        <w:t>Masters</w:t>
      </w:r>
      <w:r>
        <w:sym w:font="Wingdings" w:char="F0E0"/>
      </w:r>
      <w:r>
        <w:t>Interface Prefix</w:t>
      </w:r>
    </w:p>
    <w:p w:rsidR="001F6DE7" w:rsidRDefault="001F6DE7" w:rsidP="001F6DE7">
      <w:pPr>
        <w:pStyle w:val="ListParagraph"/>
        <w:numPr>
          <w:ilvl w:val="0"/>
          <w:numId w:val="1"/>
        </w:numPr>
        <w:spacing w:after="0"/>
      </w:pPr>
      <w:r>
        <w:t xml:space="preserve">Add Service prefix </w:t>
      </w:r>
    </w:p>
    <w:p w:rsidR="001F6DE7" w:rsidRDefault="001F6DE7" w:rsidP="001F6DE7">
      <w:pPr>
        <w:pStyle w:val="ListParagraph"/>
        <w:numPr>
          <w:ilvl w:val="0"/>
          <w:numId w:val="2"/>
        </w:numPr>
        <w:spacing w:after="0"/>
      </w:pPr>
      <w:r>
        <w:t>Network Admin</w:t>
      </w:r>
      <w:r>
        <w:sym w:font="Wingdings" w:char="F0E0"/>
      </w:r>
      <w:r>
        <w:t>Masters</w:t>
      </w:r>
      <w:r>
        <w:sym w:font="Wingdings" w:char="F0E0"/>
      </w:r>
      <w:r>
        <w:t>Service prefix mapping</w:t>
      </w:r>
    </w:p>
    <w:p w:rsidR="001F6DE7" w:rsidRDefault="001F6DE7" w:rsidP="001F6DE7">
      <w:pPr>
        <w:pStyle w:val="ListParagraph"/>
        <w:numPr>
          <w:ilvl w:val="0"/>
          <w:numId w:val="1"/>
        </w:numPr>
        <w:spacing w:after="0"/>
      </w:pPr>
      <w:r>
        <w:t>Add Service product interface mapping</w:t>
      </w:r>
    </w:p>
    <w:p w:rsidR="00213D74" w:rsidRDefault="001F6DE7" w:rsidP="00213D74">
      <w:pPr>
        <w:pStyle w:val="ListParagraph"/>
        <w:numPr>
          <w:ilvl w:val="0"/>
          <w:numId w:val="2"/>
        </w:numPr>
        <w:spacing w:after="0"/>
      </w:pPr>
      <w:r>
        <w:t>Network Admin</w:t>
      </w:r>
      <w:r>
        <w:sym w:font="Wingdings" w:char="F0E0"/>
      </w:r>
      <w:r>
        <w:t>Service Product Interface Mapping</w:t>
      </w:r>
    </w:p>
    <w:p w:rsidR="00DF6264" w:rsidRDefault="00DF6264" w:rsidP="00DF6264">
      <w:pPr>
        <w:pStyle w:val="ListParagraph"/>
        <w:spacing w:after="0"/>
        <w:ind w:left="1080"/>
      </w:pPr>
    </w:p>
    <w:p w:rsidR="00213D74" w:rsidRPr="00DF6264" w:rsidRDefault="00213D74" w:rsidP="00213D74">
      <w:pPr>
        <w:spacing w:after="0"/>
        <w:rPr>
          <w:sz w:val="24"/>
          <w:szCs w:val="24"/>
        </w:rPr>
      </w:pPr>
      <w:r w:rsidRPr="00DF6264">
        <w:rPr>
          <w:sz w:val="24"/>
          <w:szCs w:val="24"/>
          <w:highlight w:val="yellow"/>
        </w:rPr>
        <w:t>Perform below steps to add Profiles</w:t>
      </w:r>
      <w:r w:rsidR="00DF6264" w:rsidRPr="00DF6264">
        <w:rPr>
          <w:sz w:val="24"/>
          <w:szCs w:val="24"/>
          <w:highlight w:val="yellow"/>
        </w:rPr>
        <w:t>:-</w:t>
      </w:r>
    </w:p>
    <w:p w:rsidR="00213D74" w:rsidRDefault="00213D74" w:rsidP="00213D74">
      <w:pPr>
        <w:spacing w:after="0"/>
      </w:pPr>
    </w:p>
    <w:p w:rsidR="00213D74" w:rsidRDefault="00213D74" w:rsidP="00213D74">
      <w:pPr>
        <w:pStyle w:val="ListParagraph"/>
        <w:numPr>
          <w:ilvl w:val="0"/>
          <w:numId w:val="1"/>
        </w:numPr>
        <w:spacing w:after="0"/>
      </w:pPr>
      <w:r>
        <w:t xml:space="preserve"> Add Network product map</w:t>
      </w:r>
    </w:p>
    <w:p w:rsidR="00213D74" w:rsidRDefault="00213D74" w:rsidP="00213D74">
      <w:pPr>
        <w:pStyle w:val="ListParagraph"/>
        <w:numPr>
          <w:ilvl w:val="0"/>
          <w:numId w:val="2"/>
        </w:numPr>
        <w:spacing w:after="0"/>
      </w:pPr>
      <w:r>
        <w:t>Network Admin</w:t>
      </w:r>
      <w:r>
        <w:sym w:font="Wingdings" w:char="F0E0"/>
      </w:r>
      <w:r>
        <w:t>Network product mapping</w:t>
      </w:r>
    </w:p>
    <w:p w:rsidR="00213D74" w:rsidRDefault="00213D74" w:rsidP="00213D74">
      <w:pPr>
        <w:pStyle w:val="ListParagraph"/>
        <w:numPr>
          <w:ilvl w:val="0"/>
          <w:numId w:val="1"/>
        </w:numPr>
        <w:spacing w:after="0"/>
      </w:pPr>
      <w:r>
        <w:t xml:space="preserve"> Add Category transfer profile</w:t>
      </w:r>
    </w:p>
    <w:p w:rsidR="00213D74" w:rsidRDefault="00213D74" w:rsidP="00213D74">
      <w:pPr>
        <w:pStyle w:val="ListParagraph"/>
        <w:numPr>
          <w:ilvl w:val="0"/>
          <w:numId w:val="2"/>
        </w:numPr>
        <w:spacing w:after="0"/>
      </w:pPr>
      <w:r>
        <w:t>Superadmin</w:t>
      </w:r>
      <w:r>
        <w:sym w:font="Wingdings" w:char="F0E0"/>
      </w:r>
      <w:r w:rsidR="000F597A">
        <w:t>Profile management</w:t>
      </w:r>
      <w:r w:rsidR="000F597A">
        <w:sym w:font="Wingdings" w:char="F0E0"/>
      </w:r>
      <w:r w:rsidR="000F597A">
        <w:t>Category Trf. control profile</w:t>
      </w:r>
    </w:p>
    <w:p w:rsidR="00213D74" w:rsidRDefault="00213D74" w:rsidP="00213D74">
      <w:pPr>
        <w:pStyle w:val="ListParagraph"/>
        <w:numPr>
          <w:ilvl w:val="0"/>
          <w:numId w:val="1"/>
        </w:numPr>
        <w:spacing w:after="0"/>
      </w:pPr>
      <w:r>
        <w:t xml:space="preserve"> Add Transfer control profile</w:t>
      </w:r>
    </w:p>
    <w:p w:rsidR="00213D74" w:rsidRDefault="00213D74" w:rsidP="00213D74">
      <w:pPr>
        <w:pStyle w:val="ListParagraph"/>
        <w:numPr>
          <w:ilvl w:val="0"/>
          <w:numId w:val="2"/>
        </w:numPr>
        <w:spacing w:after="0"/>
      </w:pPr>
      <w:r>
        <w:t>Network Admin</w:t>
      </w:r>
      <w:r>
        <w:sym w:font="Wingdings" w:char="F0E0"/>
      </w:r>
      <w:r>
        <w:t>Profile management</w:t>
      </w:r>
      <w:r>
        <w:sym w:font="Wingdings" w:char="F0E0"/>
      </w:r>
      <w:r>
        <w:t>Tranfer control profile</w:t>
      </w:r>
    </w:p>
    <w:p w:rsidR="00213D74" w:rsidRDefault="00213D74" w:rsidP="00213D74">
      <w:pPr>
        <w:pStyle w:val="ListParagraph"/>
        <w:numPr>
          <w:ilvl w:val="0"/>
          <w:numId w:val="1"/>
        </w:numPr>
        <w:spacing w:after="0"/>
      </w:pPr>
      <w:r>
        <w:t xml:space="preserve"> Add Commission profile</w:t>
      </w:r>
    </w:p>
    <w:p w:rsidR="00213D74" w:rsidRDefault="00213D74" w:rsidP="00213D74">
      <w:pPr>
        <w:pStyle w:val="ListParagraph"/>
        <w:numPr>
          <w:ilvl w:val="0"/>
          <w:numId w:val="2"/>
        </w:numPr>
        <w:spacing w:after="0"/>
      </w:pPr>
      <w:r>
        <w:t>Network Admin</w:t>
      </w:r>
      <w:r>
        <w:sym w:font="Wingdings" w:char="F0E0"/>
      </w:r>
      <w:r>
        <w:t>Profile management</w:t>
      </w:r>
      <w:r>
        <w:sym w:font="Wingdings" w:char="F0E0"/>
      </w:r>
      <w:r>
        <w:t>Commission profile</w:t>
      </w:r>
    </w:p>
    <w:p w:rsidR="00B70C73" w:rsidRDefault="00B70C73" w:rsidP="00B70C73">
      <w:pPr>
        <w:spacing w:after="0"/>
      </w:pPr>
    </w:p>
    <w:p w:rsidR="00B70C73" w:rsidRPr="00B70C73" w:rsidRDefault="00B70C73" w:rsidP="00B70C73">
      <w:pPr>
        <w:spacing w:after="0"/>
        <w:rPr>
          <w:sz w:val="24"/>
          <w:szCs w:val="24"/>
        </w:rPr>
      </w:pPr>
      <w:r w:rsidRPr="00B70C73">
        <w:rPr>
          <w:sz w:val="24"/>
          <w:szCs w:val="24"/>
          <w:highlight w:val="yellow"/>
        </w:rPr>
        <w:t>Perform below steps to create channel user which is able to perform recharge:-</w:t>
      </w:r>
    </w:p>
    <w:p w:rsidR="00B70C73" w:rsidRDefault="00B70C73" w:rsidP="00B70C73">
      <w:pPr>
        <w:spacing w:after="0"/>
      </w:pPr>
    </w:p>
    <w:p w:rsidR="00213D74" w:rsidRDefault="00213D74" w:rsidP="00213D74">
      <w:pPr>
        <w:pStyle w:val="ListParagraph"/>
        <w:numPr>
          <w:ilvl w:val="0"/>
          <w:numId w:val="1"/>
        </w:numPr>
        <w:spacing w:after="0"/>
      </w:pPr>
      <w:r>
        <w:t>Add Channel Admin</w:t>
      </w:r>
    </w:p>
    <w:p w:rsidR="00213D74" w:rsidRDefault="00213D74" w:rsidP="00213D74">
      <w:pPr>
        <w:pStyle w:val="ListParagraph"/>
        <w:numPr>
          <w:ilvl w:val="0"/>
          <w:numId w:val="2"/>
        </w:numPr>
        <w:spacing w:after="0"/>
      </w:pPr>
      <w:r>
        <w:t>Network Admin</w:t>
      </w:r>
      <w:r>
        <w:sym w:font="Wingdings" w:char="F0E0"/>
      </w:r>
      <w:r>
        <w:t>Operator users</w:t>
      </w:r>
      <w:r>
        <w:sym w:font="Wingdings" w:char="F0E0"/>
      </w:r>
      <w:r>
        <w:t>Add operator user</w:t>
      </w:r>
      <w:r>
        <w:sym w:font="Wingdings" w:char="F0E0"/>
      </w:r>
      <w:r>
        <w:t>Select channel admin from dropdown</w:t>
      </w:r>
    </w:p>
    <w:p w:rsidR="007D7AA3" w:rsidRDefault="007D7AA3" w:rsidP="007D7AA3">
      <w:pPr>
        <w:pStyle w:val="ListParagraph"/>
        <w:numPr>
          <w:ilvl w:val="0"/>
          <w:numId w:val="1"/>
        </w:numPr>
        <w:spacing w:after="0"/>
      </w:pPr>
      <w:r>
        <w:t>Assign service to category which will perform recharge</w:t>
      </w:r>
    </w:p>
    <w:p w:rsidR="007D7AA3" w:rsidRDefault="007D7AA3" w:rsidP="007D7AA3">
      <w:pPr>
        <w:pStyle w:val="ListParagraph"/>
        <w:numPr>
          <w:ilvl w:val="0"/>
          <w:numId w:val="2"/>
        </w:numPr>
        <w:spacing w:after="0"/>
      </w:pPr>
      <w:r>
        <w:t>Channel Admin</w:t>
      </w:r>
      <w:r>
        <w:sym w:font="Wingdings" w:char="F0E0"/>
      </w:r>
      <w:r>
        <w:t>Masters</w:t>
      </w:r>
      <w:r>
        <w:sym w:font="Wingdings" w:char="F0E0"/>
      </w:r>
      <w:r>
        <w:t>Service management</w:t>
      </w:r>
      <w:r>
        <w:sym w:font="Wingdings" w:char="F0E0"/>
      </w:r>
      <w:r>
        <w:t>check the checkboxes</w:t>
      </w:r>
    </w:p>
    <w:p w:rsidR="007D7AA3" w:rsidRDefault="007D7AA3" w:rsidP="007D7AA3">
      <w:pPr>
        <w:pStyle w:val="ListParagraph"/>
        <w:numPr>
          <w:ilvl w:val="0"/>
          <w:numId w:val="2"/>
        </w:numPr>
        <w:spacing w:after="0"/>
      </w:pPr>
      <w:r>
        <w:t>If no checkboxes appear against the require domain go to superadmin</w:t>
      </w:r>
      <w:r>
        <w:sym w:font="Wingdings" w:char="F0E0"/>
      </w:r>
      <w:ins w:id="12" w:author="Parul Nagpal" w:date="2015-10-02T14:02:00Z">
        <w:r w:rsidR="000F32F2">
          <w:t>Channel Domain-&gt;</w:t>
        </w:r>
      </w:ins>
      <w:r>
        <w:t xml:space="preserve">Category management, select require category  and check whether checkbox against </w:t>
      </w:r>
      <w:r w:rsidRPr="007D7AA3">
        <w:rPr>
          <w:highlight w:val="yellow"/>
        </w:rPr>
        <w:t>Service allow</w:t>
      </w:r>
      <w:r>
        <w:t xml:space="preserve"> is checked or not, if not then the user under that category is not authorized to perform recharge</w:t>
      </w:r>
    </w:p>
    <w:p w:rsidR="007D7AA3" w:rsidRDefault="007D7AA3" w:rsidP="007D7AA3">
      <w:pPr>
        <w:pStyle w:val="ListParagraph"/>
        <w:numPr>
          <w:ilvl w:val="0"/>
          <w:numId w:val="1"/>
        </w:numPr>
        <w:spacing w:after="0"/>
      </w:pPr>
      <w:r>
        <w:t xml:space="preserve"> Add Channel User</w:t>
      </w:r>
    </w:p>
    <w:p w:rsidR="007D7AA3" w:rsidRDefault="007D7AA3" w:rsidP="007D7AA3">
      <w:pPr>
        <w:pStyle w:val="ListParagraph"/>
        <w:numPr>
          <w:ilvl w:val="0"/>
          <w:numId w:val="2"/>
        </w:numPr>
        <w:spacing w:after="0"/>
      </w:pPr>
      <w:r>
        <w:t>Channel Admin</w:t>
      </w:r>
      <w:r>
        <w:sym w:font="Wingdings" w:char="F0E0"/>
      </w:r>
      <w:r>
        <w:t>Channel users</w:t>
      </w:r>
      <w:r>
        <w:sym w:font="Wingdings" w:char="F0E0"/>
      </w:r>
      <w:r>
        <w:t>Add channel users</w:t>
      </w:r>
    </w:p>
    <w:p w:rsidR="007D7AA3" w:rsidRDefault="007D7AA3" w:rsidP="007D7AA3">
      <w:pPr>
        <w:pStyle w:val="ListParagraph"/>
        <w:numPr>
          <w:ilvl w:val="0"/>
          <w:numId w:val="2"/>
        </w:numPr>
        <w:spacing w:after="0"/>
      </w:pPr>
      <w:r>
        <w:t>Approve the same if require(asked)</w:t>
      </w:r>
    </w:p>
    <w:p w:rsidR="007D7AA3" w:rsidRDefault="007D7AA3" w:rsidP="007D7AA3">
      <w:pPr>
        <w:pStyle w:val="ListParagraph"/>
        <w:numPr>
          <w:ilvl w:val="0"/>
          <w:numId w:val="1"/>
        </w:numPr>
        <w:spacing w:after="0"/>
      </w:pPr>
      <w:r>
        <w:t xml:space="preserve"> Assign balance to user created i.e. perform O2C(operator to channel)</w:t>
      </w:r>
      <w:ins w:id="13" w:author="Parul Nagpal" w:date="2015-10-05T11:55:00Z">
        <w:r w:rsidR="0078270B">
          <w:t>(go to superadmin -&gt;masters-&gt;user status configuration ther</w:t>
        </w:r>
      </w:ins>
      <w:ins w:id="14" w:author="Parul Nagpal" w:date="2015-10-05T11:56:00Z">
        <w:r w:rsidR="0078270B">
          <w:t>e</w:t>
        </w:r>
      </w:ins>
      <w:ins w:id="15" w:author="Parul Nagpal" w:date="2015-10-05T11:55:00Z">
        <w:r w:rsidR="0078270B">
          <w:t xml:space="preserve"> check </w:t>
        </w:r>
      </w:ins>
      <w:ins w:id="16" w:author="Parul Nagpal" w:date="2015-10-05T11:57:00Z">
        <w:r w:rsidR="0078270B">
          <w:t xml:space="preserve">/uncheck </w:t>
        </w:r>
      </w:ins>
      <w:ins w:id="17" w:author="Parul Nagpal" w:date="2015-10-05T11:55:00Z">
        <w:r w:rsidR="0078270B">
          <w:t>user status</w:t>
        </w:r>
      </w:ins>
      <w:ins w:id="18" w:author="Parul Nagpal" w:date="2015-10-05T11:57:00Z">
        <w:r w:rsidR="0078270B">
          <w:t xml:space="preserve"> configurations</w:t>
        </w:r>
      </w:ins>
      <w:ins w:id="19" w:author="Parul Nagpal" w:date="2015-10-05T11:55:00Z">
        <w:r w:rsidR="0078270B">
          <w:t>)</w:t>
        </w:r>
      </w:ins>
    </w:p>
    <w:p w:rsidR="007D7AA3" w:rsidRDefault="007D7AA3" w:rsidP="007D7AA3">
      <w:pPr>
        <w:pStyle w:val="ListParagraph"/>
        <w:numPr>
          <w:ilvl w:val="0"/>
          <w:numId w:val="2"/>
        </w:numPr>
        <w:spacing w:after="0"/>
      </w:pPr>
      <w:r>
        <w:t>Channel Admin</w:t>
      </w:r>
      <w:r>
        <w:sym w:font="Wingdings" w:char="F0E0"/>
      </w:r>
      <w:r>
        <w:t>Operator to Channel</w:t>
      </w:r>
      <w:r>
        <w:sym w:font="Wingdings" w:char="F0E0"/>
      </w:r>
      <w:r>
        <w:t>Initiate transfers</w:t>
      </w:r>
    </w:p>
    <w:p w:rsidR="007D7AA3" w:rsidRDefault="007D7AA3" w:rsidP="007D7AA3">
      <w:pPr>
        <w:pStyle w:val="ListParagraph"/>
        <w:numPr>
          <w:ilvl w:val="0"/>
          <w:numId w:val="2"/>
        </w:numPr>
        <w:spacing w:after="0"/>
      </w:pPr>
      <w:r>
        <w:t>Approve the same</w:t>
      </w:r>
    </w:p>
    <w:p w:rsidR="00193150" w:rsidRPr="00D3165E" w:rsidRDefault="00193150" w:rsidP="007D7AA3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>
        <w:t xml:space="preserve">While performing O2C if it says that </w:t>
      </w:r>
      <w:r w:rsidRPr="00D3165E">
        <w:rPr>
          <w:highlight w:val="yellow"/>
        </w:rPr>
        <w:t>‘No product is assign’</w:t>
      </w:r>
      <w:r>
        <w:t xml:space="preserve"> then, go </w:t>
      </w:r>
      <w:r w:rsidRPr="00D3165E">
        <w:rPr>
          <w:highlight w:val="yellow"/>
        </w:rPr>
        <w:t>to Network Admin</w:t>
      </w:r>
      <w:r w:rsidRPr="00D3165E">
        <w:rPr>
          <w:highlight w:val="yellow"/>
        </w:rPr>
        <w:sym w:font="Wingdings" w:char="F0E0"/>
      </w:r>
      <w:r w:rsidRPr="00D3165E">
        <w:rPr>
          <w:highlight w:val="yellow"/>
        </w:rPr>
        <w:t>Initiate O2C transfer rules</w:t>
      </w:r>
      <w:r w:rsidRPr="00D3165E">
        <w:rPr>
          <w:highlight w:val="yellow"/>
        </w:rPr>
        <w:sym w:font="Wingdings" w:char="F0E0"/>
      </w:r>
      <w:r w:rsidRPr="00D3165E">
        <w:rPr>
          <w:highlight w:val="yellow"/>
        </w:rPr>
        <w:t>select the proper row and click on modify</w:t>
      </w:r>
    </w:p>
    <w:p w:rsidR="00193150" w:rsidRDefault="00193150" w:rsidP="007D7AA3">
      <w:pPr>
        <w:pStyle w:val="ListParagraph"/>
        <w:numPr>
          <w:ilvl w:val="0"/>
          <w:numId w:val="2"/>
        </w:numPr>
        <w:spacing w:after="0"/>
      </w:pPr>
      <w:r>
        <w:t>Here, check the checkbox against the product and submit even approve the same</w:t>
      </w:r>
    </w:p>
    <w:p w:rsidR="00193150" w:rsidRDefault="00193150" w:rsidP="00193150">
      <w:pPr>
        <w:pStyle w:val="ListParagraph"/>
        <w:numPr>
          <w:ilvl w:val="0"/>
          <w:numId w:val="1"/>
        </w:numPr>
        <w:spacing w:after="0"/>
        <w:rPr>
          <w:ins w:id="20" w:author="Parul Nagpal" w:date="2015-10-06T10:42:00Z"/>
        </w:rPr>
      </w:pPr>
      <w:r>
        <w:t xml:space="preserve"> Add configuration in INfile for the network</w:t>
      </w:r>
    </w:p>
    <w:p w:rsidR="004D4D8B" w:rsidRDefault="004D4D8B" w:rsidP="00193150">
      <w:pPr>
        <w:pStyle w:val="ListParagraph"/>
        <w:numPr>
          <w:ilvl w:val="0"/>
          <w:numId w:val="1"/>
        </w:numPr>
        <w:spacing w:after="0"/>
      </w:pPr>
      <w:ins w:id="21" w:author="Parul Nagpal" w:date="2015-10-06T10:42:00Z">
        <w:r>
          <w:lastRenderedPageBreak/>
          <w:t>check entry in user_wallet_product_mappi</w:t>
        </w:r>
      </w:ins>
      <w:ins w:id="22" w:author="Parul Nagpal" w:date="2015-10-06T10:56:00Z">
        <w:r w:rsidR="00A64509">
          <w:t>n</w:t>
        </w:r>
      </w:ins>
      <w:ins w:id="23" w:author="Parul Nagpal" w:date="2015-10-06T10:42:00Z">
        <w:r>
          <w:t>g for the product and the netwo</w:t>
        </w:r>
      </w:ins>
      <w:ins w:id="24" w:author="Parul Nagpal" w:date="2015-10-06T10:43:00Z">
        <w:r>
          <w:t>r</w:t>
        </w:r>
      </w:ins>
      <w:ins w:id="25" w:author="Parul Nagpal" w:date="2015-10-06T10:42:00Z">
        <w:r>
          <w:t>k</w:t>
        </w:r>
      </w:ins>
    </w:p>
    <w:p w:rsidR="00193150" w:rsidRDefault="00193150" w:rsidP="00193150">
      <w:pPr>
        <w:pStyle w:val="ListParagraph"/>
        <w:numPr>
          <w:ilvl w:val="0"/>
          <w:numId w:val="1"/>
        </w:numPr>
        <w:spacing w:after="0"/>
      </w:pPr>
      <w:r>
        <w:t>Login through Channel user and perform recharge</w:t>
      </w:r>
    </w:p>
    <w:p w:rsidR="001679B9" w:rsidDel="002A3192" w:rsidRDefault="001679B9" w:rsidP="006812F6">
      <w:pPr>
        <w:spacing w:after="0"/>
        <w:rPr>
          <w:del w:id="26" w:author="Parul Nagpal" w:date="2015-10-05T14:59:00Z"/>
        </w:rPr>
      </w:pPr>
    </w:p>
    <w:p w:rsidR="00972F79" w:rsidDel="002A3192" w:rsidRDefault="00972F79" w:rsidP="006812F6">
      <w:pPr>
        <w:spacing w:after="0"/>
        <w:rPr>
          <w:del w:id="27" w:author="Parul Nagpal" w:date="2015-10-05T14:59:00Z"/>
        </w:rPr>
      </w:pPr>
      <w:del w:id="28" w:author="Parul Nagpal" w:date="2015-10-05T14:59:00Z">
        <w:r w:rsidDel="002A3192">
          <w:delText xml:space="preserve"> </w:delText>
        </w:r>
      </w:del>
    </w:p>
    <w:p w:rsidR="00972F79" w:rsidDel="002A3192" w:rsidRDefault="00972F79" w:rsidP="006812F6">
      <w:pPr>
        <w:spacing w:after="0"/>
        <w:rPr>
          <w:del w:id="29" w:author="Parul Nagpal" w:date="2015-10-05T14:59:00Z"/>
        </w:rPr>
      </w:pPr>
    </w:p>
    <w:p w:rsidR="00C65BF9" w:rsidDel="002A3192" w:rsidRDefault="00C65BF9" w:rsidP="006812F6">
      <w:pPr>
        <w:spacing w:after="0"/>
        <w:rPr>
          <w:del w:id="30" w:author="Parul Nagpal" w:date="2015-10-05T14:59:00Z"/>
        </w:rPr>
      </w:pPr>
    </w:p>
    <w:p w:rsidR="00C65BF9" w:rsidRDefault="00C65BF9" w:rsidP="002A3192">
      <w:pPr>
        <w:spacing w:after="0"/>
      </w:pPr>
    </w:p>
    <w:sectPr w:rsidR="00C65BF9" w:rsidSect="00D9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80E0E"/>
    <w:multiLevelType w:val="hybridMultilevel"/>
    <w:tmpl w:val="305C8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80E91"/>
    <w:multiLevelType w:val="hybridMultilevel"/>
    <w:tmpl w:val="4E78BD5C"/>
    <w:lvl w:ilvl="0" w:tplc="94FC03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812F6"/>
    <w:rsid w:val="00073AE4"/>
    <w:rsid w:val="000F32F2"/>
    <w:rsid w:val="000F597A"/>
    <w:rsid w:val="0013732D"/>
    <w:rsid w:val="00144DD5"/>
    <w:rsid w:val="001679B9"/>
    <w:rsid w:val="00193150"/>
    <w:rsid w:val="001F6DE7"/>
    <w:rsid w:val="00213D74"/>
    <w:rsid w:val="00221877"/>
    <w:rsid w:val="00225F5F"/>
    <w:rsid w:val="002A3192"/>
    <w:rsid w:val="00323379"/>
    <w:rsid w:val="00340FA2"/>
    <w:rsid w:val="003B1177"/>
    <w:rsid w:val="003B6C04"/>
    <w:rsid w:val="003C61DA"/>
    <w:rsid w:val="00445E75"/>
    <w:rsid w:val="00446B67"/>
    <w:rsid w:val="004D4D8B"/>
    <w:rsid w:val="00560334"/>
    <w:rsid w:val="005A6975"/>
    <w:rsid w:val="006812F6"/>
    <w:rsid w:val="006C60D5"/>
    <w:rsid w:val="006C65A1"/>
    <w:rsid w:val="007518B9"/>
    <w:rsid w:val="00764C65"/>
    <w:rsid w:val="0078270B"/>
    <w:rsid w:val="007A3973"/>
    <w:rsid w:val="007D26D6"/>
    <w:rsid w:val="007D7AA3"/>
    <w:rsid w:val="00860259"/>
    <w:rsid w:val="00871D2B"/>
    <w:rsid w:val="0089294C"/>
    <w:rsid w:val="008D77D5"/>
    <w:rsid w:val="009513FF"/>
    <w:rsid w:val="00972F79"/>
    <w:rsid w:val="00997089"/>
    <w:rsid w:val="00A64509"/>
    <w:rsid w:val="00A83B8E"/>
    <w:rsid w:val="00A91D45"/>
    <w:rsid w:val="00B25894"/>
    <w:rsid w:val="00B616DA"/>
    <w:rsid w:val="00B70C73"/>
    <w:rsid w:val="00B8487D"/>
    <w:rsid w:val="00C65BF9"/>
    <w:rsid w:val="00CE4FD2"/>
    <w:rsid w:val="00D3165E"/>
    <w:rsid w:val="00D563F4"/>
    <w:rsid w:val="00D863A7"/>
    <w:rsid w:val="00D955A7"/>
    <w:rsid w:val="00D960B4"/>
    <w:rsid w:val="00DB04C8"/>
    <w:rsid w:val="00DF6264"/>
    <w:rsid w:val="00E44169"/>
    <w:rsid w:val="00E54528"/>
    <w:rsid w:val="00EE1CD3"/>
    <w:rsid w:val="00F519C6"/>
    <w:rsid w:val="00F84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D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0F4DC-FA78-4E39-ADAD-A5BDBE03F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rajvi.desai</dc:creator>
  <cp:lastModifiedBy>shaina.sahni</cp:lastModifiedBy>
  <cp:revision>3</cp:revision>
  <dcterms:created xsi:type="dcterms:W3CDTF">2015-10-16T09:27:00Z</dcterms:created>
  <dcterms:modified xsi:type="dcterms:W3CDTF">2015-10-16T09:27:00Z</dcterms:modified>
</cp:coreProperties>
</file>