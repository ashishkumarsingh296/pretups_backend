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38B" w:rsidRPr="00E06C04" w:rsidRDefault="00C3638B" w:rsidP="00C3638B">
      <w:pPr>
        <w:pStyle w:val="BodyText"/>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r w:rsidRPr="00E06C04">
        <w:rPr>
          <w:lang w:val="en-IN"/>
        </w:rPr>
        <w:t xml:space="preserve"> </w:t>
      </w: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070409" w:rsidP="00C3638B">
      <w:pPr>
        <w:pStyle w:val="BodyText2"/>
        <w:rPr>
          <w:lang w:val="en-IN"/>
        </w:rPr>
      </w:pPr>
      <w:r>
        <w:rPr>
          <w:noProof/>
        </w:rPr>
        <w:pict>
          <v:shapetype id="_x0000_t202" coordsize="21600,21600" o:spt="202" path="m,l,21600r21600,l21600,xe">
            <v:stroke joinstyle="miter"/>
            <v:path gradientshapeok="t" o:connecttype="rect"/>
          </v:shapetype>
          <v:shape id="Text Box 28" o:spid="_x0000_s1026" type="#_x0000_t202" style="position:absolute;left:0;text-align:left;margin-left:.75pt;margin-top:183.75pt;width:420pt;height:175.1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" stroked="f">
            <v:textbox>
              <w:txbxContent>
                <w:p w:rsidR="005046F9" w:rsidRPr="00633175" w:rsidRDefault="005046F9" w:rsidP="00633175">
                  <w:pPr>
                    <w:pStyle w:val="ManualName"/>
                  </w:pPr>
                  <w:r>
                    <w:t xml:space="preserve">SelfTopUp </w:t>
                  </w:r>
                  <w:r w:rsidRPr="00633175">
                    <w:t>External Interface</w:t>
                  </w:r>
                  <w:r>
                    <w:t xml:space="preserve"> </w:t>
                  </w:r>
                  <w:r w:rsidRPr="00633175">
                    <w:t>API Document</w:t>
                  </w:r>
                </w:p>
                <w:p w:rsidR="005046F9" w:rsidRPr="00633175" w:rsidRDefault="005046F9" w:rsidP="00633175">
                  <w:pPr>
                    <w:pStyle w:val="ManualName"/>
                    <w:rPr>
                      <w:color w:val="000000" w:themeColor="text1"/>
                    </w:rPr>
                  </w:pPr>
                  <w:r>
                    <w:rPr>
                      <w:color w:val="000000" w:themeColor="text1"/>
                    </w:rPr>
                    <w:t>PreTUPS 6.3</w:t>
                  </w:r>
                </w:p>
                <w:p w:rsidR="005046F9" w:rsidRPr="00633175" w:rsidRDefault="005046F9" w:rsidP="00633175">
                  <w:pPr>
                    <w:pStyle w:val="ManualName"/>
                    <w:rPr>
                      <w:color w:val="000000" w:themeColor="text1"/>
                    </w:rPr>
                  </w:pPr>
                  <w:r>
                    <w:rPr>
                      <w:color w:val="000000" w:themeColor="text1"/>
                    </w:rPr>
                    <w:t>Version: 1.0</w:t>
                  </w:r>
                </w:p>
                <w:p w:rsidR="005046F9" w:rsidRPr="00633175" w:rsidRDefault="005046F9" w:rsidP="00633175">
                  <w:pPr>
                    <w:pStyle w:val="ManualName"/>
                    <w:rPr>
                      <w:color w:val="000000" w:themeColor="text1"/>
                    </w:rPr>
                  </w:pPr>
                  <w:r w:rsidRPr="00633175">
                    <w:rPr>
                      <w:color w:val="000000" w:themeColor="text1"/>
                    </w:rPr>
                    <w:t xml:space="preserve">Date: </w:t>
                  </w:r>
                  <w:r>
                    <w:rPr>
                      <w:color w:val="000000" w:themeColor="text1"/>
                    </w:rPr>
                    <w:t>20</w:t>
                  </w:r>
                  <w:r w:rsidRPr="00633175">
                    <w:rPr>
                      <w:color w:val="000000" w:themeColor="text1"/>
                    </w:rPr>
                    <w:t>-0</w:t>
                  </w:r>
                  <w:r>
                    <w:rPr>
                      <w:color w:val="000000" w:themeColor="text1"/>
                    </w:rPr>
                    <w:t>4</w:t>
                  </w:r>
                  <w:r w:rsidRPr="00633175">
                    <w:rPr>
                      <w:color w:val="000000" w:themeColor="text1"/>
                    </w:rPr>
                    <w:t>-2014</w:t>
                  </w:r>
                </w:p>
                <w:p w:rsidR="005046F9" w:rsidRPr="00DA7A8A" w:rsidRDefault="005046F9" w:rsidP="00633175">
                  <w:pPr>
                    <w:pStyle w:val="ManualName"/>
                  </w:pPr>
                </w:p>
                <w:p w:rsidR="005046F9" w:rsidRDefault="005046F9" w:rsidP="00633175">
                  <w:pPr>
                    <w:pStyle w:val="ManualName"/>
                  </w:pPr>
                </w:p>
              </w:txbxContent>
            </v:textbox>
          </v:shape>
        </w:pict>
      </w:r>
    </w:p>
    <w:p w:rsidR="00C3638B" w:rsidRPr="00E06C04" w:rsidRDefault="00C3638B" w:rsidP="00C3638B">
      <w:pPr>
        <w:pStyle w:val="BodyText2"/>
        <w:rPr>
          <w:lang w:val="en-IN"/>
        </w:rPr>
      </w:pPr>
      <w:r w:rsidRPr="00E06C04">
        <w:rPr>
          <w:lang w:val="en-IN"/>
        </w:rPr>
        <w:t xml:space="preserve"> </w:t>
      </w: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C3638B" w:rsidRPr="00E06C04" w:rsidRDefault="00C3638B" w:rsidP="00C3638B">
      <w:pPr>
        <w:pStyle w:val="BodyText2"/>
        <w:rPr>
          <w:lang w:val="en-IN"/>
        </w:rPr>
      </w:pPr>
    </w:p>
    <w:p w:rsidR="005829BF" w:rsidRPr="00E06C04" w:rsidRDefault="005829BF" w:rsidP="005829BF">
      <w:pPr>
        <w:pStyle w:val="BodyText2"/>
        <w:rPr>
          <w:lang w:val="en-IN"/>
        </w:rPr>
      </w:pPr>
    </w:p>
    <w:p w:rsidR="00B32AB8" w:rsidRPr="00E06C04" w:rsidRDefault="00B32AB8">
      <w:pPr>
        <w:pStyle w:val="BodyText"/>
        <w:rPr>
          <w:lang w:val="en-IN"/>
        </w:rPr>
      </w:pPr>
    </w:p>
    <w:p w:rsidR="00C3638B" w:rsidRPr="00E06C04" w:rsidRDefault="00BA09F0" w:rsidP="00C3638B">
      <w:pPr>
        <w:pStyle w:val="BodyText2"/>
        <w:rPr>
          <w:lang w:val="en-IN"/>
        </w:rPr>
      </w:pPr>
      <w:r w:rsidRPr="00E06C04">
        <w:rPr>
          <w:lang w:val="en-IN"/>
        </w:rPr>
        <w:br w:type="page"/>
      </w:r>
      <w:bookmarkStart w:id="0" w:name="_Toc305154862"/>
      <w:bookmarkStart w:id="1" w:name="_Toc325459074"/>
    </w:p>
    <w:p w:rsidR="00C3638B" w:rsidRPr="00E06C04" w:rsidRDefault="00C3638B" w:rsidP="000E7BEC">
      <w:pPr>
        <w:pStyle w:val="TableNames"/>
        <w:rPr>
          <w:lang w:val="en-IN"/>
        </w:rPr>
      </w:pPr>
      <w:r w:rsidRPr="00E06C04">
        <w:rPr>
          <w:lang w:val="en-IN"/>
        </w:rPr>
        <w:lastRenderedPageBreak/>
        <w:t>Contents</w:t>
      </w:r>
    </w:p>
    <w:p w:rsidR="00222328" w:rsidRDefault="00070409">
      <w:pPr>
        <w:pStyle w:val="TOC1"/>
        <w:rPr>
          <w:rFonts w:asciiTheme="minorHAnsi" w:eastAsiaTheme="minorEastAsia" w:hAnsiTheme="minorHAnsi" w:cstheme="minorBidi"/>
          <w:b w:val="0"/>
          <w:bCs w:val="0"/>
          <w:color w:val="auto"/>
          <w:sz w:val="22"/>
          <w:szCs w:val="22"/>
          <w:lang w:val="en-IN" w:eastAsia="en-IN"/>
        </w:rPr>
      </w:pPr>
      <w:r w:rsidRPr="00070409">
        <w:rPr>
          <w:lang w:val="en-IN"/>
        </w:rPr>
        <w:fldChar w:fldCharType="begin"/>
      </w:r>
      <w:r w:rsidR="00C3638B" w:rsidRPr="00E06C04">
        <w:rPr>
          <w:lang w:val="en-IN"/>
        </w:rPr>
        <w:instrText xml:space="preserve"> TOC \h \z \t "Heading 2,2,Heading 3,3,Chapter Name,1,SectionHead,1" </w:instrText>
      </w:r>
      <w:r w:rsidRPr="00070409">
        <w:rPr>
          <w:lang w:val="en-IN"/>
        </w:rPr>
        <w:fldChar w:fldCharType="separate"/>
      </w:r>
      <w:hyperlink w:anchor="_Toc396127191" w:history="1">
        <w:r w:rsidR="00222328" w:rsidRPr="00606D23">
          <w:rPr>
            <w:rStyle w:val="Hyperlink"/>
            <w:lang w:val="en-IN"/>
          </w:rPr>
          <w:t>Document History</w:t>
        </w:r>
        <w:r w:rsidR="00222328">
          <w:rPr>
            <w:webHidden/>
          </w:rPr>
          <w:tab/>
        </w:r>
        <w:r>
          <w:rPr>
            <w:webHidden/>
          </w:rPr>
          <w:fldChar w:fldCharType="begin"/>
        </w:r>
        <w:r w:rsidR="00222328">
          <w:rPr>
            <w:webHidden/>
          </w:rPr>
          <w:instrText xml:space="preserve"> PAGEREF _Toc396127191 \h </w:instrText>
        </w:r>
        <w:r>
          <w:rPr>
            <w:webHidden/>
          </w:rPr>
        </w:r>
        <w:r>
          <w:rPr>
            <w:webHidden/>
          </w:rPr>
          <w:fldChar w:fldCharType="separate"/>
        </w:r>
        <w:r w:rsidR="00222328">
          <w:rPr>
            <w:webHidden/>
          </w:rPr>
          <w:t>iv</w:t>
        </w:r>
        <w:r>
          <w:rPr>
            <w:webHidden/>
          </w:rPr>
          <w:fldChar w:fldCharType="end"/>
        </w:r>
      </w:hyperlink>
    </w:p>
    <w:p w:rsidR="00222328" w:rsidRDefault="00070409">
      <w:pPr>
        <w:pStyle w:val="TOC1"/>
        <w:rPr>
          <w:rFonts w:asciiTheme="minorHAnsi" w:eastAsiaTheme="minorEastAsia" w:hAnsiTheme="minorHAnsi" w:cstheme="minorBidi"/>
          <w:b w:val="0"/>
          <w:bCs w:val="0"/>
          <w:color w:val="auto"/>
          <w:sz w:val="22"/>
          <w:szCs w:val="22"/>
          <w:lang w:val="en-IN" w:eastAsia="en-IN"/>
        </w:rPr>
      </w:pPr>
      <w:hyperlink w:anchor="_Toc396127192" w:history="1">
        <w:r w:rsidR="00222328" w:rsidRPr="00606D23">
          <w:rPr>
            <w:rStyle w:val="Hyperlink"/>
            <w:lang w:val="en-IN"/>
          </w:rPr>
          <w:t>Document Information</w:t>
        </w:r>
        <w:r w:rsidR="00222328">
          <w:rPr>
            <w:webHidden/>
          </w:rPr>
          <w:tab/>
        </w:r>
        <w:r>
          <w:rPr>
            <w:webHidden/>
          </w:rPr>
          <w:fldChar w:fldCharType="begin"/>
        </w:r>
        <w:r w:rsidR="00222328">
          <w:rPr>
            <w:webHidden/>
          </w:rPr>
          <w:instrText xml:space="preserve"> PAGEREF _Toc396127192 \h </w:instrText>
        </w:r>
        <w:r>
          <w:rPr>
            <w:webHidden/>
          </w:rPr>
        </w:r>
        <w:r>
          <w:rPr>
            <w:webHidden/>
          </w:rPr>
          <w:fldChar w:fldCharType="separate"/>
        </w:r>
        <w:r w:rsidR="00222328">
          <w:rPr>
            <w:webHidden/>
          </w:rPr>
          <w:t>5</w:t>
        </w:r>
        <w:r>
          <w:rPr>
            <w:webHidden/>
          </w:rPr>
          <w:fldChar w:fldCharType="end"/>
        </w:r>
      </w:hyperlink>
    </w:p>
    <w:p w:rsidR="00222328" w:rsidRDefault="00070409">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396127193" w:history="1">
        <w:r w:rsidR="00222328" w:rsidRPr="00606D23">
          <w:rPr>
            <w:rStyle w:val="Hyperlink"/>
            <w:lang w:val="en-IN"/>
          </w:rPr>
          <w:t>1.1</w:t>
        </w:r>
        <w:r w:rsidR="00222328">
          <w:rPr>
            <w:rFonts w:asciiTheme="minorHAnsi" w:eastAsiaTheme="minorEastAsia" w:hAnsiTheme="minorHAnsi" w:cstheme="minorBidi"/>
            <w:b w:val="0"/>
            <w:bCs w:val="0"/>
            <w:caps w:val="0"/>
            <w:color w:val="auto"/>
            <w:szCs w:val="22"/>
            <w:lang w:val="en-IN" w:eastAsia="en-IN"/>
          </w:rPr>
          <w:tab/>
        </w:r>
        <w:r w:rsidR="00222328" w:rsidRPr="00606D23">
          <w:rPr>
            <w:rStyle w:val="Hyperlink"/>
            <w:lang w:val="en-IN"/>
          </w:rPr>
          <w:t>Purpose &amp; Scope of this document</w:t>
        </w:r>
        <w:r w:rsidR="00222328">
          <w:rPr>
            <w:webHidden/>
          </w:rPr>
          <w:tab/>
        </w:r>
        <w:r>
          <w:rPr>
            <w:webHidden/>
          </w:rPr>
          <w:fldChar w:fldCharType="begin"/>
        </w:r>
        <w:r w:rsidR="00222328">
          <w:rPr>
            <w:webHidden/>
          </w:rPr>
          <w:instrText xml:space="preserve"> PAGEREF _Toc396127193 \h </w:instrText>
        </w:r>
        <w:r>
          <w:rPr>
            <w:webHidden/>
          </w:rPr>
        </w:r>
        <w:r>
          <w:rPr>
            <w:webHidden/>
          </w:rPr>
          <w:fldChar w:fldCharType="separate"/>
        </w:r>
        <w:r w:rsidR="00222328">
          <w:rPr>
            <w:webHidden/>
          </w:rPr>
          <w:t>5</w:t>
        </w:r>
        <w:r>
          <w:rPr>
            <w:webHidden/>
          </w:rPr>
          <w:fldChar w:fldCharType="end"/>
        </w:r>
      </w:hyperlink>
    </w:p>
    <w:p w:rsidR="00222328" w:rsidRDefault="00070409">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396127194" w:history="1">
        <w:r w:rsidR="00222328" w:rsidRPr="00606D23">
          <w:rPr>
            <w:rStyle w:val="Hyperlink"/>
            <w:lang w:val="en-IN"/>
          </w:rPr>
          <w:t>1.2</w:t>
        </w:r>
        <w:r w:rsidR="00222328">
          <w:rPr>
            <w:rFonts w:asciiTheme="minorHAnsi" w:eastAsiaTheme="minorEastAsia" w:hAnsiTheme="minorHAnsi" w:cstheme="minorBidi"/>
            <w:b w:val="0"/>
            <w:bCs w:val="0"/>
            <w:caps w:val="0"/>
            <w:color w:val="auto"/>
            <w:szCs w:val="22"/>
            <w:lang w:val="en-IN" w:eastAsia="en-IN"/>
          </w:rPr>
          <w:tab/>
        </w:r>
        <w:r w:rsidR="00222328" w:rsidRPr="00606D23">
          <w:rPr>
            <w:rStyle w:val="Hyperlink"/>
            <w:lang w:val="en-IN"/>
          </w:rPr>
          <w:t>Definitions, Acronyms and Abbreviations</w:t>
        </w:r>
        <w:r w:rsidR="00222328">
          <w:rPr>
            <w:webHidden/>
          </w:rPr>
          <w:tab/>
        </w:r>
        <w:r>
          <w:rPr>
            <w:webHidden/>
          </w:rPr>
          <w:fldChar w:fldCharType="begin"/>
        </w:r>
        <w:r w:rsidR="00222328">
          <w:rPr>
            <w:webHidden/>
          </w:rPr>
          <w:instrText xml:space="preserve"> PAGEREF _Toc396127194 \h </w:instrText>
        </w:r>
        <w:r>
          <w:rPr>
            <w:webHidden/>
          </w:rPr>
        </w:r>
        <w:r>
          <w:rPr>
            <w:webHidden/>
          </w:rPr>
          <w:fldChar w:fldCharType="separate"/>
        </w:r>
        <w:r w:rsidR="00222328">
          <w:rPr>
            <w:webHidden/>
          </w:rPr>
          <w:t>5</w:t>
        </w:r>
        <w:r>
          <w:rPr>
            <w:webHidden/>
          </w:rPr>
          <w:fldChar w:fldCharType="end"/>
        </w:r>
      </w:hyperlink>
    </w:p>
    <w:p w:rsidR="00222328" w:rsidRDefault="00070409">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396127195" w:history="1">
        <w:r w:rsidR="00222328" w:rsidRPr="00606D23">
          <w:rPr>
            <w:rStyle w:val="Hyperlink"/>
            <w:lang w:val="en-IN"/>
          </w:rPr>
          <w:t>1.3</w:t>
        </w:r>
        <w:r w:rsidR="00222328">
          <w:rPr>
            <w:rFonts w:asciiTheme="minorHAnsi" w:eastAsiaTheme="minorEastAsia" w:hAnsiTheme="minorHAnsi" w:cstheme="minorBidi"/>
            <w:b w:val="0"/>
            <w:bCs w:val="0"/>
            <w:caps w:val="0"/>
            <w:color w:val="auto"/>
            <w:szCs w:val="22"/>
            <w:lang w:val="en-IN" w:eastAsia="en-IN"/>
          </w:rPr>
          <w:tab/>
        </w:r>
        <w:r w:rsidR="00222328" w:rsidRPr="00606D23">
          <w:rPr>
            <w:rStyle w:val="Hyperlink"/>
            <w:lang w:val="en-IN"/>
          </w:rPr>
          <w:t>Audience</w:t>
        </w:r>
        <w:r w:rsidR="00222328">
          <w:rPr>
            <w:webHidden/>
          </w:rPr>
          <w:tab/>
        </w:r>
        <w:r>
          <w:rPr>
            <w:webHidden/>
          </w:rPr>
          <w:fldChar w:fldCharType="begin"/>
        </w:r>
        <w:r w:rsidR="00222328">
          <w:rPr>
            <w:webHidden/>
          </w:rPr>
          <w:instrText xml:space="preserve"> PAGEREF _Toc396127195 \h </w:instrText>
        </w:r>
        <w:r>
          <w:rPr>
            <w:webHidden/>
          </w:rPr>
        </w:r>
        <w:r>
          <w:rPr>
            <w:webHidden/>
          </w:rPr>
          <w:fldChar w:fldCharType="separate"/>
        </w:r>
        <w:r w:rsidR="00222328">
          <w:rPr>
            <w:webHidden/>
          </w:rPr>
          <w:t>5</w:t>
        </w:r>
        <w:r>
          <w:rPr>
            <w:webHidden/>
          </w:rPr>
          <w:fldChar w:fldCharType="end"/>
        </w:r>
      </w:hyperlink>
    </w:p>
    <w:p w:rsidR="00222328" w:rsidRDefault="00070409">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396127196" w:history="1">
        <w:r w:rsidR="00222328" w:rsidRPr="00606D23">
          <w:rPr>
            <w:rStyle w:val="Hyperlink"/>
            <w:lang w:val="en-IN"/>
          </w:rPr>
          <w:t>1.4</w:t>
        </w:r>
        <w:r w:rsidR="00222328">
          <w:rPr>
            <w:rFonts w:asciiTheme="minorHAnsi" w:eastAsiaTheme="minorEastAsia" w:hAnsiTheme="minorHAnsi" w:cstheme="minorBidi"/>
            <w:b w:val="0"/>
            <w:bCs w:val="0"/>
            <w:caps w:val="0"/>
            <w:color w:val="auto"/>
            <w:szCs w:val="22"/>
            <w:lang w:val="en-IN" w:eastAsia="en-IN"/>
          </w:rPr>
          <w:tab/>
        </w:r>
        <w:r w:rsidR="00222328" w:rsidRPr="00606D23">
          <w:rPr>
            <w:rStyle w:val="Hyperlink"/>
            <w:lang w:val="en-IN"/>
          </w:rPr>
          <w:t>References</w:t>
        </w:r>
        <w:r w:rsidR="00222328">
          <w:rPr>
            <w:webHidden/>
          </w:rPr>
          <w:tab/>
        </w:r>
        <w:r>
          <w:rPr>
            <w:webHidden/>
          </w:rPr>
          <w:fldChar w:fldCharType="begin"/>
        </w:r>
        <w:r w:rsidR="00222328">
          <w:rPr>
            <w:webHidden/>
          </w:rPr>
          <w:instrText xml:space="preserve"> PAGEREF _Toc396127196 \h </w:instrText>
        </w:r>
        <w:r>
          <w:rPr>
            <w:webHidden/>
          </w:rPr>
        </w:r>
        <w:r>
          <w:rPr>
            <w:webHidden/>
          </w:rPr>
          <w:fldChar w:fldCharType="separate"/>
        </w:r>
        <w:r w:rsidR="00222328">
          <w:rPr>
            <w:webHidden/>
          </w:rPr>
          <w:t>5</w:t>
        </w:r>
        <w:r>
          <w:rPr>
            <w:webHidden/>
          </w:rPr>
          <w:fldChar w:fldCharType="end"/>
        </w:r>
      </w:hyperlink>
    </w:p>
    <w:p w:rsidR="00222328" w:rsidRDefault="00070409">
      <w:pPr>
        <w:pStyle w:val="TOC1"/>
        <w:rPr>
          <w:rFonts w:asciiTheme="minorHAnsi" w:eastAsiaTheme="minorEastAsia" w:hAnsiTheme="minorHAnsi" w:cstheme="minorBidi"/>
          <w:b w:val="0"/>
          <w:bCs w:val="0"/>
          <w:color w:val="auto"/>
          <w:sz w:val="22"/>
          <w:szCs w:val="22"/>
          <w:lang w:val="en-IN" w:eastAsia="en-IN"/>
        </w:rPr>
      </w:pPr>
      <w:hyperlink w:anchor="_Toc396127197" w:history="1">
        <w:r w:rsidR="00222328" w:rsidRPr="00606D23">
          <w:rPr>
            <w:rStyle w:val="Hyperlink"/>
            <w:lang w:val="en-IN"/>
          </w:rPr>
          <w:t>External System (Mobile App) API</w:t>
        </w:r>
        <w:r w:rsidR="00222328">
          <w:rPr>
            <w:webHidden/>
          </w:rPr>
          <w:tab/>
        </w:r>
        <w:r>
          <w:rPr>
            <w:webHidden/>
          </w:rPr>
          <w:fldChar w:fldCharType="begin"/>
        </w:r>
        <w:r w:rsidR="00222328">
          <w:rPr>
            <w:webHidden/>
          </w:rPr>
          <w:instrText xml:space="preserve"> PAGEREF _Toc396127197 \h </w:instrText>
        </w:r>
        <w:r>
          <w:rPr>
            <w:webHidden/>
          </w:rPr>
        </w:r>
        <w:r>
          <w:rPr>
            <w:webHidden/>
          </w:rPr>
          <w:fldChar w:fldCharType="separate"/>
        </w:r>
        <w:r w:rsidR="00222328">
          <w:rPr>
            <w:webHidden/>
          </w:rPr>
          <w:t>5</w:t>
        </w:r>
        <w:r>
          <w:rPr>
            <w:webHidden/>
          </w:rPr>
          <w:fldChar w:fldCharType="end"/>
        </w:r>
      </w:hyperlink>
    </w:p>
    <w:p w:rsidR="00222328" w:rsidRDefault="00070409">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396127198" w:history="1">
        <w:r w:rsidR="00222328" w:rsidRPr="00606D23">
          <w:rPr>
            <w:rStyle w:val="Hyperlink"/>
            <w:lang w:val="en-IN"/>
          </w:rPr>
          <w:t>2.1</w:t>
        </w:r>
        <w:r w:rsidR="00222328">
          <w:rPr>
            <w:rFonts w:asciiTheme="minorHAnsi" w:eastAsiaTheme="minorEastAsia" w:hAnsiTheme="minorHAnsi" w:cstheme="minorBidi"/>
            <w:b w:val="0"/>
            <w:bCs w:val="0"/>
            <w:caps w:val="0"/>
            <w:color w:val="auto"/>
            <w:szCs w:val="22"/>
            <w:lang w:val="en-IN" w:eastAsia="en-IN"/>
          </w:rPr>
          <w:tab/>
        </w:r>
        <w:r w:rsidR="00222328" w:rsidRPr="00606D23">
          <w:rPr>
            <w:rStyle w:val="Hyperlink"/>
            <w:lang w:val="en-IN"/>
          </w:rPr>
          <w:t>Architecture</w:t>
        </w:r>
        <w:r w:rsidR="00222328">
          <w:rPr>
            <w:webHidden/>
          </w:rPr>
          <w:tab/>
        </w:r>
        <w:r>
          <w:rPr>
            <w:webHidden/>
          </w:rPr>
          <w:fldChar w:fldCharType="begin"/>
        </w:r>
        <w:r w:rsidR="00222328">
          <w:rPr>
            <w:webHidden/>
          </w:rPr>
          <w:instrText xml:space="preserve"> PAGEREF _Toc396127198 \h </w:instrText>
        </w:r>
        <w:r>
          <w:rPr>
            <w:webHidden/>
          </w:rPr>
        </w:r>
        <w:r>
          <w:rPr>
            <w:webHidden/>
          </w:rPr>
          <w:fldChar w:fldCharType="separate"/>
        </w:r>
        <w:r w:rsidR="00222328">
          <w:rPr>
            <w:webHidden/>
          </w:rPr>
          <w:t>6</w:t>
        </w:r>
        <w:r>
          <w:rPr>
            <w:webHidden/>
          </w:rPr>
          <w:fldChar w:fldCharType="end"/>
        </w:r>
      </w:hyperlink>
    </w:p>
    <w:p w:rsidR="00222328" w:rsidRDefault="00070409">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396127199" w:history="1">
        <w:r w:rsidR="00222328" w:rsidRPr="00606D23">
          <w:rPr>
            <w:rStyle w:val="Hyperlink"/>
            <w:lang w:val="en-IN"/>
          </w:rPr>
          <w:t>2.2</w:t>
        </w:r>
        <w:r w:rsidR="00222328">
          <w:rPr>
            <w:rFonts w:asciiTheme="minorHAnsi" w:eastAsiaTheme="minorEastAsia" w:hAnsiTheme="minorHAnsi" w:cstheme="minorBidi"/>
            <w:b w:val="0"/>
            <w:bCs w:val="0"/>
            <w:caps w:val="0"/>
            <w:color w:val="auto"/>
            <w:szCs w:val="22"/>
            <w:lang w:val="en-IN" w:eastAsia="en-IN"/>
          </w:rPr>
          <w:tab/>
        </w:r>
        <w:r w:rsidR="00222328" w:rsidRPr="00606D23">
          <w:rPr>
            <w:rStyle w:val="Hyperlink"/>
            <w:lang w:val="en-IN"/>
          </w:rPr>
          <w:t>Communication</w:t>
        </w:r>
        <w:r w:rsidR="00222328">
          <w:rPr>
            <w:webHidden/>
          </w:rPr>
          <w:tab/>
        </w:r>
        <w:r>
          <w:rPr>
            <w:webHidden/>
          </w:rPr>
          <w:fldChar w:fldCharType="begin"/>
        </w:r>
        <w:r w:rsidR="00222328">
          <w:rPr>
            <w:webHidden/>
          </w:rPr>
          <w:instrText xml:space="preserve"> PAGEREF _Toc396127199 \h </w:instrText>
        </w:r>
        <w:r>
          <w:rPr>
            <w:webHidden/>
          </w:rPr>
        </w:r>
        <w:r>
          <w:rPr>
            <w:webHidden/>
          </w:rPr>
          <w:fldChar w:fldCharType="separate"/>
        </w:r>
        <w:r w:rsidR="00222328">
          <w:rPr>
            <w:webHidden/>
          </w:rPr>
          <w:t>6</w:t>
        </w:r>
        <w:r>
          <w:rPr>
            <w:webHidden/>
          </w:rPr>
          <w:fldChar w:fldCharType="end"/>
        </w:r>
      </w:hyperlink>
    </w:p>
    <w:p w:rsidR="00222328" w:rsidRDefault="00070409">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396127200" w:history="1">
        <w:r w:rsidR="00222328" w:rsidRPr="00606D23">
          <w:rPr>
            <w:rStyle w:val="Hyperlink"/>
            <w:lang w:val="en-IN"/>
          </w:rPr>
          <w:t>2.3</w:t>
        </w:r>
        <w:r w:rsidR="00222328">
          <w:rPr>
            <w:rFonts w:asciiTheme="minorHAnsi" w:eastAsiaTheme="minorEastAsia" w:hAnsiTheme="minorHAnsi" w:cstheme="minorBidi"/>
            <w:b w:val="0"/>
            <w:bCs w:val="0"/>
            <w:caps w:val="0"/>
            <w:color w:val="auto"/>
            <w:szCs w:val="22"/>
            <w:lang w:val="en-IN" w:eastAsia="en-IN"/>
          </w:rPr>
          <w:tab/>
        </w:r>
        <w:r w:rsidR="00222328" w:rsidRPr="00606D23">
          <w:rPr>
            <w:rStyle w:val="Hyperlink"/>
            <w:lang w:val="en-IN"/>
          </w:rPr>
          <w:t>Authentication</w:t>
        </w:r>
        <w:r w:rsidR="00222328">
          <w:rPr>
            <w:webHidden/>
          </w:rPr>
          <w:tab/>
        </w:r>
        <w:r>
          <w:rPr>
            <w:webHidden/>
          </w:rPr>
          <w:fldChar w:fldCharType="begin"/>
        </w:r>
        <w:r w:rsidR="00222328">
          <w:rPr>
            <w:webHidden/>
          </w:rPr>
          <w:instrText xml:space="preserve"> PAGEREF _Toc396127200 \h </w:instrText>
        </w:r>
        <w:r>
          <w:rPr>
            <w:webHidden/>
          </w:rPr>
        </w:r>
        <w:r>
          <w:rPr>
            <w:webHidden/>
          </w:rPr>
          <w:fldChar w:fldCharType="separate"/>
        </w:r>
        <w:r w:rsidR="00222328">
          <w:rPr>
            <w:webHidden/>
          </w:rPr>
          <w:t>6</w:t>
        </w:r>
        <w:r>
          <w:rPr>
            <w:webHidden/>
          </w:rPr>
          <w:fldChar w:fldCharType="end"/>
        </w:r>
      </w:hyperlink>
    </w:p>
    <w:p w:rsidR="00222328" w:rsidRDefault="00070409">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396127201" w:history="1">
        <w:r w:rsidR="00222328" w:rsidRPr="00606D23">
          <w:rPr>
            <w:rStyle w:val="Hyperlink"/>
            <w:lang w:val="en-IN"/>
          </w:rPr>
          <w:t>2.4</w:t>
        </w:r>
        <w:r w:rsidR="00222328">
          <w:rPr>
            <w:rFonts w:asciiTheme="minorHAnsi" w:eastAsiaTheme="minorEastAsia" w:hAnsiTheme="minorHAnsi" w:cstheme="minorBidi"/>
            <w:b w:val="0"/>
            <w:bCs w:val="0"/>
            <w:caps w:val="0"/>
            <w:color w:val="auto"/>
            <w:szCs w:val="22"/>
            <w:lang w:val="en-IN" w:eastAsia="en-IN"/>
          </w:rPr>
          <w:tab/>
        </w:r>
        <w:r w:rsidR="00222328" w:rsidRPr="00606D23">
          <w:rPr>
            <w:rStyle w:val="Hyperlink"/>
            <w:lang w:val="en-IN"/>
          </w:rPr>
          <w:t>Connection Procedure</w:t>
        </w:r>
        <w:r w:rsidR="00222328">
          <w:rPr>
            <w:webHidden/>
          </w:rPr>
          <w:tab/>
        </w:r>
        <w:r>
          <w:rPr>
            <w:webHidden/>
          </w:rPr>
          <w:fldChar w:fldCharType="begin"/>
        </w:r>
        <w:r w:rsidR="00222328">
          <w:rPr>
            <w:webHidden/>
          </w:rPr>
          <w:instrText xml:space="preserve"> PAGEREF _Toc396127201 \h </w:instrText>
        </w:r>
        <w:r>
          <w:rPr>
            <w:webHidden/>
          </w:rPr>
        </w:r>
        <w:r>
          <w:rPr>
            <w:webHidden/>
          </w:rPr>
          <w:fldChar w:fldCharType="separate"/>
        </w:r>
        <w:r w:rsidR="00222328">
          <w:rPr>
            <w:webHidden/>
          </w:rPr>
          <w:t>7</w:t>
        </w:r>
        <w:r>
          <w:rPr>
            <w:webHidden/>
          </w:rPr>
          <w:fldChar w:fldCharType="end"/>
        </w:r>
      </w:hyperlink>
    </w:p>
    <w:p w:rsidR="00222328" w:rsidRDefault="00070409">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396127202" w:history="1">
        <w:r w:rsidR="00222328" w:rsidRPr="00606D23">
          <w:rPr>
            <w:rStyle w:val="Hyperlink"/>
            <w:lang w:val="en-IN"/>
          </w:rPr>
          <w:t>2.5</w:t>
        </w:r>
        <w:r w:rsidR="00222328">
          <w:rPr>
            <w:rFonts w:asciiTheme="minorHAnsi" w:eastAsiaTheme="minorEastAsia" w:hAnsiTheme="minorHAnsi" w:cstheme="minorBidi"/>
            <w:b w:val="0"/>
            <w:bCs w:val="0"/>
            <w:caps w:val="0"/>
            <w:color w:val="auto"/>
            <w:szCs w:val="22"/>
            <w:lang w:val="en-IN" w:eastAsia="en-IN"/>
          </w:rPr>
          <w:tab/>
        </w:r>
        <w:r w:rsidR="00222328" w:rsidRPr="00606D23">
          <w:rPr>
            <w:rStyle w:val="Hyperlink"/>
            <w:lang w:val="en-IN"/>
          </w:rPr>
          <w:t>Subscriber Registration Request</w:t>
        </w:r>
        <w:r w:rsidR="00222328">
          <w:rPr>
            <w:webHidden/>
          </w:rPr>
          <w:tab/>
        </w:r>
        <w:r>
          <w:rPr>
            <w:webHidden/>
          </w:rPr>
          <w:fldChar w:fldCharType="begin"/>
        </w:r>
        <w:r w:rsidR="00222328">
          <w:rPr>
            <w:webHidden/>
          </w:rPr>
          <w:instrText xml:space="preserve"> PAGEREF _Toc396127202 \h </w:instrText>
        </w:r>
        <w:r>
          <w:rPr>
            <w:webHidden/>
          </w:rPr>
        </w:r>
        <w:r>
          <w:rPr>
            <w:webHidden/>
          </w:rPr>
          <w:fldChar w:fldCharType="separate"/>
        </w:r>
        <w:r w:rsidR="00222328">
          <w:rPr>
            <w:webHidden/>
          </w:rPr>
          <w:t>8</w:t>
        </w:r>
        <w:r>
          <w:rPr>
            <w:webHidden/>
          </w:rPr>
          <w:fldChar w:fldCharType="end"/>
        </w:r>
      </w:hyperlink>
    </w:p>
    <w:p w:rsidR="00222328" w:rsidRDefault="00070409">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396127203" w:history="1">
        <w:r w:rsidR="00222328" w:rsidRPr="00606D23">
          <w:rPr>
            <w:rStyle w:val="Hyperlink"/>
            <w:lang w:val="en-IN"/>
          </w:rPr>
          <w:t>2.6</w:t>
        </w:r>
        <w:r w:rsidR="00222328">
          <w:rPr>
            <w:rFonts w:asciiTheme="minorHAnsi" w:eastAsiaTheme="minorEastAsia" w:hAnsiTheme="minorHAnsi" w:cstheme="minorBidi"/>
            <w:b w:val="0"/>
            <w:bCs w:val="0"/>
            <w:caps w:val="0"/>
            <w:color w:val="auto"/>
            <w:szCs w:val="22"/>
            <w:lang w:val="en-IN" w:eastAsia="en-IN"/>
          </w:rPr>
          <w:tab/>
        </w:r>
        <w:r w:rsidR="00222328" w:rsidRPr="00606D23">
          <w:rPr>
            <w:rStyle w:val="Hyperlink"/>
            <w:lang w:val="en-IN"/>
          </w:rPr>
          <w:t>P2P Change PIN Request</w:t>
        </w:r>
        <w:r w:rsidR="00222328">
          <w:rPr>
            <w:webHidden/>
          </w:rPr>
          <w:tab/>
        </w:r>
        <w:r>
          <w:rPr>
            <w:webHidden/>
          </w:rPr>
          <w:fldChar w:fldCharType="begin"/>
        </w:r>
        <w:r w:rsidR="00222328">
          <w:rPr>
            <w:webHidden/>
          </w:rPr>
          <w:instrText xml:space="preserve"> PAGEREF _Toc396127203 \h </w:instrText>
        </w:r>
        <w:r>
          <w:rPr>
            <w:webHidden/>
          </w:rPr>
        </w:r>
        <w:r>
          <w:rPr>
            <w:webHidden/>
          </w:rPr>
          <w:fldChar w:fldCharType="separate"/>
        </w:r>
        <w:r w:rsidR="00222328">
          <w:rPr>
            <w:webHidden/>
          </w:rPr>
          <w:t>10</w:t>
        </w:r>
        <w:r>
          <w:rPr>
            <w:webHidden/>
          </w:rPr>
          <w:fldChar w:fldCharType="end"/>
        </w:r>
      </w:hyperlink>
    </w:p>
    <w:p w:rsidR="00222328" w:rsidRDefault="00070409">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396127204" w:history="1">
        <w:r w:rsidR="00222328" w:rsidRPr="00606D23">
          <w:rPr>
            <w:rStyle w:val="Hyperlink"/>
            <w:lang w:val="en-IN"/>
          </w:rPr>
          <w:t>2.7</w:t>
        </w:r>
        <w:r w:rsidR="00222328">
          <w:rPr>
            <w:rFonts w:asciiTheme="minorHAnsi" w:eastAsiaTheme="minorEastAsia" w:hAnsiTheme="minorHAnsi" w:cstheme="minorBidi"/>
            <w:b w:val="0"/>
            <w:bCs w:val="0"/>
            <w:caps w:val="0"/>
            <w:color w:val="auto"/>
            <w:szCs w:val="22"/>
            <w:lang w:val="en-IN" w:eastAsia="en-IN"/>
          </w:rPr>
          <w:tab/>
        </w:r>
        <w:r w:rsidR="00222328" w:rsidRPr="00606D23">
          <w:rPr>
            <w:rStyle w:val="Hyperlink"/>
            <w:lang w:val="en-IN"/>
          </w:rPr>
          <w:t>Add Card Detail Request</w:t>
        </w:r>
        <w:r w:rsidR="00222328">
          <w:rPr>
            <w:webHidden/>
          </w:rPr>
          <w:tab/>
        </w:r>
        <w:r>
          <w:rPr>
            <w:webHidden/>
          </w:rPr>
          <w:fldChar w:fldCharType="begin"/>
        </w:r>
        <w:r w:rsidR="00222328">
          <w:rPr>
            <w:webHidden/>
          </w:rPr>
          <w:instrText xml:space="preserve"> PAGEREF _Toc396127204 \h </w:instrText>
        </w:r>
        <w:r>
          <w:rPr>
            <w:webHidden/>
          </w:rPr>
        </w:r>
        <w:r>
          <w:rPr>
            <w:webHidden/>
          </w:rPr>
          <w:fldChar w:fldCharType="separate"/>
        </w:r>
        <w:r w:rsidR="00222328">
          <w:rPr>
            <w:webHidden/>
          </w:rPr>
          <w:t>11</w:t>
        </w:r>
        <w:r>
          <w:rPr>
            <w:webHidden/>
          </w:rPr>
          <w:fldChar w:fldCharType="end"/>
        </w:r>
      </w:hyperlink>
    </w:p>
    <w:p w:rsidR="00222328" w:rsidRDefault="00070409">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396127205" w:history="1">
        <w:r w:rsidR="00222328" w:rsidRPr="00606D23">
          <w:rPr>
            <w:rStyle w:val="Hyperlink"/>
            <w:lang w:val="en-IN"/>
          </w:rPr>
          <w:t>2.8</w:t>
        </w:r>
        <w:r w:rsidR="00222328">
          <w:rPr>
            <w:rFonts w:asciiTheme="minorHAnsi" w:eastAsiaTheme="minorEastAsia" w:hAnsiTheme="minorHAnsi" w:cstheme="minorBidi"/>
            <w:b w:val="0"/>
            <w:bCs w:val="0"/>
            <w:caps w:val="0"/>
            <w:color w:val="auto"/>
            <w:szCs w:val="22"/>
            <w:lang w:val="en-IN" w:eastAsia="en-IN"/>
          </w:rPr>
          <w:tab/>
        </w:r>
        <w:r w:rsidR="00222328" w:rsidRPr="00606D23">
          <w:rPr>
            <w:rStyle w:val="Hyperlink"/>
            <w:lang w:val="en-IN"/>
          </w:rPr>
          <w:t>Modify Card Detail Request</w:t>
        </w:r>
        <w:r w:rsidR="00222328">
          <w:rPr>
            <w:webHidden/>
          </w:rPr>
          <w:tab/>
        </w:r>
        <w:r>
          <w:rPr>
            <w:webHidden/>
          </w:rPr>
          <w:fldChar w:fldCharType="begin"/>
        </w:r>
        <w:r w:rsidR="00222328">
          <w:rPr>
            <w:webHidden/>
          </w:rPr>
          <w:instrText xml:space="preserve"> PAGEREF _Toc396127205 \h </w:instrText>
        </w:r>
        <w:r>
          <w:rPr>
            <w:webHidden/>
          </w:rPr>
        </w:r>
        <w:r>
          <w:rPr>
            <w:webHidden/>
          </w:rPr>
          <w:fldChar w:fldCharType="separate"/>
        </w:r>
        <w:r w:rsidR="00222328">
          <w:rPr>
            <w:webHidden/>
          </w:rPr>
          <w:t>13</w:t>
        </w:r>
        <w:r>
          <w:rPr>
            <w:webHidden/>
          </w:rPr>
          <w:fldChar w:fldCharType="end"/>
        </w:r>
      </w:hyperlink>
    </w:p>
    <w:p w:rsidR="00222328" w:rsidRDefault="00070409">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396127206" w:history="1">
        <w:r w:rsidR="00222328" w:rsidRPr="00606D23">
          <w:rPr>
            <w:rStyle w:val="Hyperlink"/>
            <w:lang w:val="en-IN"/>
          </w:rPr>
          <w:t>2.9</w:t>
        </w:r>
        <w:r w:rsidR="00222328">
          <w:rPr>
            <w:rFonts w:asciiTheme="minorHAnsi" w:eastAsiaTheme="minorEastAsia" w:hAnsiTheme="minorHAnsi" w:cstheme="minorBidi"/>
            <w:b w:val="0"/>
            <w:bCs w:val="0"/>
            <w:caps w:val="0"/>
            <w:color w:val="auto"/>
            <w:szCs w:val="22"/>
            <w:lang w:val="en-IN" w:eastAsia="en-IN"/>
          </w:rPr>
          <w:tab/>
        </w:r>
        <w:r w:rsidR="00222328" w:rsidRPr="00606D23">
          <w:rPr>
            <w:rStyle w:val="Hyperlink"/>
            <w:lang w:val="en-IN"/>
          </w:rPr>
          <w:t>View Card Details Request</w:t>
        </w:r>
        <w:r w:rsidR="00222328">
          <w:rPr>
            <w:webHidden/>
          </w:rPr>
          <w:tab/>
        </w:r>
        <w:r>
          <w:rPr>
            <w:webHidden/>
          </w:rPr>
          <w:fldChar w:fldCharType="begin"/>
        </w:r>
        <w:r w:rsidR="00222328">
          <w:rPr>
            <w:webHidden/>
          </w:rPr>
          <w:instrText xml:space="preserve"> PAGEREF _Toc396127206 \h </w:instrText>
        </w:r>
        <w:r>
          <w:rPr>
            <w:webHidden/>
          </w:rPr>
        </w:r>
        <w:r>
          <w:rPr>
            <w:webHidden/>
          </w:rPr>
          <w:fldChar w:fldCharType="separate"/>
        </w:r>
        <w:r w:rsidR="00222328">
          <w:rPr>
            <w:webHidden/>
          </w:rPr>
          <w:t>15</w:t>
        </w:r>
        <w:r>
          <w:rPr>
            <w:webHidden/>
          </w:rPr>
          <w:fldChar w:fldCharType="end"/>
        </w:r>
      </w:hyperlink>
    </w:p>
    <w:p w:rsidR="00222328" w:rsidRDefault="00070409">
      <w:pPr>
        <w:pStyle w:val="TOC2"/>
        <w:tabs>
          <w:tab w:val="left" w:pos="720"/>
        </w:tabs>
        <w:rPr>
          <w:rFonts w:asciiTheme="minorHAnsi" w:eastAsiaTheme="minorEastAsia" w:hAnsiTheme="minorHAnsi" w:cstheme="minorBidi"/>
          <w:b w:val="0"/>
          <w:bCs w:val="0"/>
          <w:caps w:val="0"/>
          <w:color w:val="auto"/>
          <w:szCs w:val="22"/>
          <w:lang w:val="en-IN" w:eastAsia="en-IN"/>
        </w:rPr>
      </w:pPr>
      <w:hyperlink w:anchor="_Toc396127207" w:history="1">
        <w:r w:rsidR="00222328" w:rsidRPr="00606D23">
          <w:rPr>
            <w:rStyle w:val="Hyperlink"/>
            <w:lang w:val="en-IN"/>
          </w:rPr>
          <w:t>2.10</w:t>
        </w:r>
        <w:r w:rsidR="00222328">
          <w:rPr>
            <w:rFonts w:asciiTheme="minorHAnsi" w:eastAsiaTheme="minorEastAsia" w:hAnsiTheme="minorHAnsi" w:cstheme="minorBidi"/>
            <w:b w:val="0"/>
            <w:bCs w:val="0"/>
            <w:caps w:val="0"/>
            <w:color w:val="auto"/>
            <w:szCs w:val="22"/>
            <w:lang w:val="en-IN" w:eastAsia="en-IN"/>
          </w:rPr>
          <w:tab/>
        </w:r>
        <w:r w:rsidR="00222328" w:rsidRPr="00606D23">
          <w:rPr>
            <w:rStyle w:val="Hyperlink"/>
            <w:lang w:val="en-IN"/>
          </w:rPr>
          <w:t>Delete Card Request – External System XML API</w:t>
        </w:r>
        <w:r w:rsidR="00222328">
          <w:rPr>
            <w:webHidden/>
          </w:rPr>
          <w:tab/>
        </w:r>
        <w:r>
          <w:rPr>
            <w:webHidden/>
          </w:rPr>
          <w:fldChar w:fldCharType="begin"/>
        </w:r>
        <w:r w:rsidR="00222328">
          <w:rPr>
            <w:webHidden/>
          </w:rPr>
          <w:instrText xml:space="preserve"> PAGEREF _Toc396127207 \h </w:instrText>
        </w:r>
        <w:r>
          <w:rPr>
            <w:webHidden/>
          </w:rPr>
        </w:r>
        <w:r>
          <w:rPr>
            <w:webHidden/>
          </w:rPr>
          <w:fldChar w:fldCharType="separate"/>
        </w:r>
        <w:r w:rsidR="00222328">
          <w:rPr>
            <w:webHidden/>
          </w:rPr>
          <w:t>16</w:t>
        </w:r>
        <w:r>
          <w:rPr>
            <w:webHidden/>
          </w:rPr>
          <w:fldChar w:fldCharType="end"/>
        </w:r>
      </w:hyperlink>
    </w:p>
    <w:p w:rsidR="00222328" w:rsidRDefault="00070409">
      <w:pPr>
        <w:pStyle w:val="TOC2"/>
        <w:tabs>
          <w:tab w:val="left" w:pos="720"/>
        </w:tabs>
        <w:rPr>
          <w:rFonts w:asciiTheme="minorHAnsi" w:eastAsiaTheme="minorEastAsia" w:hAnsiTheme="minorHAnsi" w:cstheme="minorBidi"/>
          <w:b w:val="0"/>
          <w:bCs w:val="0"/>
          <w:caps w:val="0"/>
          <w:color w:val="auto"/>
          <w:szCs w:val="22"/>
          <w:lang w:val="en-IN" w:eastAsia="en-IN"/>
        </w:rPr>
      </w:pPr>
      <w:hyperlink w:anchor="_Toc396127208" w:history="1">
        <w:r w:rsidR="00222328" w:rsidRPr="00606D23">
          <w:rPr>
            <w:rStyle w:val="Hyperlink"/>
            <w:lang w:val="en-IN"/>
          </w:rPr>
          <w:t>2.11</w:t>
        </w:r>
        <w:r w:rsidR="00222328">
          <w:rPr>
            <w:rFonts w:asciiTheme="minorHAnsi" w:eastAsiaTheme="minorEastAsia" w:hAnsiTheme="minorHAnsi" w:cstheme="minorBidi"/>
            <w:b w:val="0"/>
            <w:bCs w:val="0"/>
            <w:caps w:val="0"/>
            <w:color w:val="auto"/>
            <w:szCs w:val="22"/>
            <w:lang w:val="en-IN" w:eastAsia="en-IN"/>
          </w:rPr>
          <w:tab/>
        </w:r>
        <w:r w:rsidR="00222328" w:rsidRPr="00606D23">
          <w:rPr>
            <w:rStyle w:val="Hyperlink"/>
            <w:lang w:val="en-IN"/>
          </w:rPr>
          <w:t>Recharge through Registered card</w:t>
        </w:r>
        <w:r w:rsidR="00222328">
          <w:rPr>
            <w:webHidden/>
          </w:rPr>
          <w:tab/>
        </w:r>
        <w:r>
          <w:rPr>
            <w:webHidden/>
          </w:rPr>
          <w:fldChar w:fldCharType="begin"/>
        </w:r>
        <w:r w:rsidR="00222328">
          <w:rPr>
            <w:webHidden/>
          </w:rPr>
          <w:instrText xml:space="preserve"> PAGEREF _Toc396127208 \h </w:instrText>
        </w:r>
        <w:r>
          <w:rPr>
            <w:webHidden/>
          </w:rPr>
        </w:r>
        <w:r>
          <w:rPr>
            <w:webHidden/>
          </w:rPr>
          <w:fldChar w:fldCharType="separate"/>
        </w:r>
        <w:r w:rsidR="00222328">
          <w:rPr>
            <w:webHidden/>
          </w:rPr>
          <w:t>17</w:t>
        </w:r>
        <w:r>
          <w:rPr>
            <w:webHidden/>
          </w:rPr>
          <w:fldChar w:fldCharType="end"/>
        </w:r>
      </w:hyperlink>
    </w:p>
    <w:p w:rsidR="00222328" w:rsidRDefault="00070409">
      <w:pPr>
        <w:pStyle w:val="TOC2"/>
        <w:tabs>
          <w:tab w:val="left" w:pos="720"/>
        </w:tabs>
        <w:rPr>
          <w:rFonts w:asciiTheme="minorHAnsi" w:eastAsiaTheme="minorEastAsia" w:hAnsiTheme="minorHAnsi" w:cstheme="minorBidi"/>
          <w:b w:val="0"/>
          <w:bCs w:val="0"/>
          <w:caps w:val="0"/>
          <w:color w:val="auto"/>
          <w:szCs w:val="22"/>
          <w:lang w:val="en-IN" w:eastAsia="en-IN"/>
        </w:rPr>
      </w:pPr>
      <w:hyperlink w:anchor="_Toc396127209" w:history="1">
        <w:r w:rsidR="00222328" w:rsidRPr="00606D23">
          <w:rPr>
            <w:rStyle w:val="Hyperlink"/>
            <w:lang w:val="en-IN"/>
          </w:rPr>
          <w:t>2.12</w:t>
        </w:r>
        <w:r w:rsidR="00222328">
          <w:rPr>
            <w:rFonts w:asciiTheme="minorHAnsi" w:eastAsiaTheme="minorEastAsia" w:hAnsiTheme="minorHAnsi" w:cstheme="minorBidi"/>
            <w:b w:val="0"/>
            <w:bCs w:val="0"/>
            <w:caps w:val="0"/>
            <w:color w:val="auto"/>
            <w:szCs w:val="22"/>
            <w:lang w:val="en-IN" w:eastAsia="en-IN"/>
          </w:rPr>
          <w:tab/>
        </w:r>
        <w:r w:rsidR="00222328" w:rsidRPr="00606D23">
          <w:rPr>
            <w:rStyle w:val="Hyperlink"/>
            <w:lang w:val="en-IN"/>
          </w:rPr>
          <w:t>Adhoc Recharge</w:t>
        </w:r>
        <w:r w:rsidR="00222328">
          <w:rPr>
            <w:webHidden/>
          </w:rPr>
          <w:tab/>
        </w:r>
        <w:r>
          <w:rPr>
            <w:webHidden/>
          </w:rPr>
          <w:fldChar w:fldCharType="begin"/>
        </w:r>
        <w:r w:rsidR="00222328">
          <w:rPr>
            <w:webHidden/>
          </w:rPr>
          <w:instrText xml:space="preserve"> PAGEREF _Toc396127209 \h </w:instrText>
        </w:r>
        <w:r>
          <w:rPr>
            <w:webHidden/>
          </w:rPr>
        </w:r>
        <w:r>
          <w:rPr>
            <w:webHidden/>
          </w:rPr>
          <w:fldChar w:fldCharType="separate"/>
        </w:r>
        <w:r w:rsidR="00222328">
          <w:rPr>
            <w:webHidden/>
          </w:rPr>
          <w:t>19</w:t>
        </w:r>
        <w:r>
          <w:rPr>
            <w:webHidden/>
          </w:rPr>
          <w:fldChar w:fldCharType="end"/>
        </w:r>
      </w:hyperlink>
    </w:p>
    <w:p w:rsidR="00222328" w:rsidRDefault="00070409">
      <w:pPr>
        <w:pStyle w:val="TOC2"/>
        <w:tabs>
          <w:tab w:val="left" w:pos="720"/>
        </w:tabs>
        <w:rPr>
          <w:rFonts w:asciiTheme="minorHAnsi" w:eastAsiaTheme="minorEastAsia" w:hAnsiTheme="minorHAnsi" w:cstheme="minorBidi"/>
          <w:b w:val="0"/>
          <w:bCs w:val="0"/>
          <w:caps w:val="0"/>
          <w:color w:val="auto"/>
          <w:szCs w:val="22"/>
          <w:lang w:val="en-IN" w:eastAsia="en-IN"/>
        </w:rPr>
      </w:pPr>
      <w:hyperlink w:anchor="_Toc396127210" w:history="1">
        <w:r w:rsidR="00222328" w:rsidRPr="00606D23">
          <w:rPr>
            <w:rStyle w:val="Hyperlink"/>
            <w:lang w:val="en-IN"/>
          </w:rPr>
          <w:t>2.13</w:t>
        </w:r>
        <w:r w:rsidR="00222328">
          <w:rPr>
            <w:rFonts w:asciiTheme="minorHAnsi" w:eastAsiaTheme="minorEastAsia" w:hAnsiTheme="minorHAnsi" w:cstheme="minorBidi"/>
            <w:b w:val="0"/>
            <w:bCs w:val="0"/>
            <w:caps w:val="0"/>
            <w:color w:val="auto"/>
            <w:szCs w:val="22"/>
            <w:lang w:val="en-IN" w:eastAsia="en-IN"/>
          </w:rPr>
          <w:tab/>
        </w:r>
        <w:r w:rsidR="00222328" w:rsidRPr="00606D23">
          <w:rPr>
            <w:rStyle w:val="Hyperlink"/>
            <w:lang w:val="en-IN"/>
          </w:rPr>
          <w:t>Schedule Recharge Activation</w:t>
        </w:r>
        <w:r w:rsidR="00222328">
          <w:rPr>
            <w:webHidden/>
          </w:rPr>
          <w:tab/>
        </w:r>
        <w:r>
          <w:rPr>
            <w:webHidden/>
          </w:rPr>
          <w:fldChar w:fldCharType="begin"/>
        </w:r>
        <w:r w:rsidR="00222328">
          <w:rPr>
            <w:webHidden/>
          </w:rPr>
          <w:instrText xml:space="preserve"> PAGEREF _Toc396127210 \h </w:instrText>
        </w:r>
        <w:r>
          <w:rPr>
            <w:webHidden/>
          </w:rPr>
        </w:r>
        <w:r>
          <w:rPr>
            <w:webHidden/>
          </w:rPr>
          <w:fldChar w:fldCharType="separate"/>
        </w:r>
        <w:r w:rsidR="00222328">
          <w:rPr>
            <w:webHidden/>
          </w:rPr>
          <w:t>21</w:t>
        </w:r>
        <w:r>
          <w:rPr>
            <w:webHidden/>
          </w:rPr>
          <w:fldChar w:fldCharType="end"/>
        </w:r>
      </w:hyperlink>
    </w:p>
    <w:p w:rsidR="00222328" w:rsidRDefault="00070409">
      <w:pPr>
        <w:pStyle w:val="TOC2"/>
        <w:tabs>
          <w:tab w:val="left" w:pos="720"/>
        </w:tabs>
        <w:rPr>
          <w:rFonts w:asciiTheme="minorHAnsi" w:eastAsiaTheme="minorEastAsia" w:hAnsiTheme="minorHAnsi" w:cstheme="minorBidi"/>
          <w:b w:val="0"/>
          <w:bCs w:val="0"/>
          <w:caps w:val="0"/>
          <w:color w:val="auto"/>
          <w:szCs w:val="22"/>
          <w:lang w:val="en-IN" w:eastAsia="en-IN"/>
        </w:rPr>
      </w:pPr>
      <w:hyperlink w:anchor="_Toc396127211" w:history="1">
        <w:r w:rsidR="00222328" w:rsidRPr="00606D23">
          <w:rPr>
            <w:rStyle w:val="Hyperlink"/>
            <w:lang w:val="en-IN"/>
          </w:rPr>
          <w:t>2.14</w:t>
        </w:r>
        <w:r w:rsidR="00222328">
          <w:rPr>
            <w:rFonts w:asciiTheme="minorHAnsi" w:eastAsiaTheme="minorEastAsia" w:hAnsiTheme="minorHAnsi" w:cstheme="minorBidi"/>
            <w:b w:val="0"/>
            <w:bCs w:val="0"/>
            <w:caps w:val="0"/>
            <w:color w:val="auto"/>
            <w:szCs w:val="22"/>
            <w:lang w:val="en-IN" w:eastAsia="en-IN"/>
          </w:rPr>
          <w:tab/>
        </w:r>
        <w:r w:rsidR="00222328" w:rsidRPr="00606D23">
          <w:rPr>
            <w:rStyle w:val="Hyperlink"/>
            <w:lang w:val="en-IN"/>
          </w:rPr>
          <w:t>Schedule Recharge Deactivation</w:t>
        </w:r>
        <w:r w:rsidR="00222328">
          <w:rPr>
            <w:webHidden/>
          </w:rPr>
          <w:tab/>
        </w:r>
        <w:r>
          <w:rPr>
            <w:webHidden/>
          </w:rPr>
          <w:fldChar w:fldCharType="begin"/>
        </w:r>
        <w:r w:rsidR="00222328">
          <w:rPr>
            <w:webHidden/>
          </w:rPr>
          <w:instrText xml:space="preserve"> PAGEREF _Toc396127211 \h </w:instrText>
        </w:r>
        <w:r>
          <w:rPr>
            <w:webHidden/>
          </w:rPr>
        </w:r>
        <w:r>
          <w:rPr>
            <w:webHidden/>
          </w:rPr>
          <w:fldChar w:fldCharType="separate"/>
        </w:r>
        <w:r w:rsidR="00222328">
          <w:rPr>
            <w:webHidden/>
          </w:rPr>
          <w:t>23</w:t>
        </w:r>
        <w:r>
          <w:rPr>
            <w:webHidden/>
          </w:rPr>
          <w:fldChar w:fldCharType="end"/>
        </w:r>
      </w:hyperlink>
    </w:p>
    <w:p w:rsidR="00222328" w:rsidRDefault="00070409">
      <w:pPr>
        <w:pStyle w:val="TOC1"/>
        <w:rPr>
          <w:rFonts w:asciiTheme="minorHAnsi" w:eastAsiaTheme="minorEastAsia" w:hAnsiTheme="minorHAnsi" w:cstheme="minorBidi"/>
          <w:b w:val="0"/>
          <w:bCs w:val="0"/>
          <w:color w:val="auto"/>
          <w:sz w:val="22"/>
          <w:szCs w:val="22"/>
          <w:lang w:val="en-IN" w:eastAsia="en-IN"/>
        </w:rPr>
      </w:pPr>
      <w:hyperlink w:anchor="_Toc396127212" w:history="1">
        <w:r w:rsidR="00222328" w:rsidRPr="00606D23">
          <w:rPr>
            <w:rStyle w:val="Hyperlink"/>
            <w:lang w:val="en-IN"/>
          </w:rPr>
          <w:t>Contact Us</w:t>
        </w:r>
        <w:r w:rsidR="00222328">
          <w:rPr>
            <w:webHidden/>
          </w:rPr>
          <w:tab/>
        </w:r>
        <w:r>
          <w:rPr>
            <w:webHidden/>
          </w:rPr>
          <w:fldChar w:fldCharType="begin"/>
        </w:r>
        <w:r w:rsidR="00222328">
          <w:rPr>
            <w:webHidden/>
          </w:rPr>
          <w:instrText xml:space="preserve"> PAGEREF _Toc396127212 \h </w:instrText>
        </w:r>
        <w:r>
          <w:rPr>
            <w:webHidden/>
          </w:rPr>
        </w:r>
        <w:r>
          <w:rPr>
            <w:webHidden/>
          </w:rPr>
          <w:fldChar w:fldCharType="separate"/>
        </w:r>
        <w:r w:rsidR="00222328">
          <w:rPr>
            <w:webHidden/>
          </w:rPr>
          <w:t>24</w:t>
        </w:r>
        <w:r>
          <w:rPr>
            <w:webHidden/>
          </w:rPr>
          <w:fldChar w:fldCharType="end"/>
        </w:r>
      </w:hyperlink>
    </w:p>
    <w:p w:rsidR="00C3638B" w:rsidRPr="00E06C04" w:rsidRDefault="00070409" w:rsidP="00C3638B">
      <w:pPr>
        <w:pStyle w:val="BodyText2"/>
        <w:rPr>
          <w:lang w:val="en-IN"/>
        </w:rPr>
      </w:pPr>
      <w:r w:rsidRPr="00E06C04">
        <w:rPr>
          <w:lang w:val="en-IN"/>
        </w:rPr>
        <w:fldChar w:fldCharType="end"/>
      </w:r>
    </w:p>
    <w:p w:rsidR="00C3638B" w:rsidRPr="00E06C04" w:rsidRDefault="00C3638B" w:rsidP="00C3638B">
      <w:pPr>
        <w:pStyle w:val="BodyText"/>
        <w:rPr>
          <w:rFonts w:cs="Arial"/>
          <w:lang w:val="en-IN"/>
        </w:rPr>
      </w:pPr>
      <w:r w:rsidRPr="00E06C04">
        <w:rPr>
          <w:rFonts w:cs="Arial"/>
          <w:lang w:val="en-IN"/>
        </w:rPr>
        <w:br w:type="column"/>
      </w: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172AE" w:rsidRDefault="00C172AE" w:rsidP="00C3638B">
      <w:pPr>
        <w:pStyle w:val="BodyText"/>
        <w:rPr>
          <w:rFonts w:cs="Arial"/>
          <w:lang w:val="en-IN"/>
        </w:rPr>
      </w:pPr>
    </w:p>
    <w:p w:rsidR="00C3638B" w:rsidRPr="00E06C04" w:rsidRDefault="00C3638B" w:rsidP="00C3638B">
      <w:pPr>
        <w:pStyle w:val="BodyText"/>
        <w:rPr>
          <w:rFonts w:cs="Arial"/>
          <w:lang w:val="en-IN"/>
        </w:rPr>
      </w:pPr>
      <w:r w:rsidRPr="00E06C04">
        <w:rPr>
          <w:rFonts w:cs="Arial"/>
          <w:lang w:val="en-IN"/>
        </w:rPr>
        <w:t xml:space="preserve">Confidentiality Statement </w:t>
      </w:r>
    </w:p>
    <w:p w:rsidR="00C3638B" w:rsidRPr="00E06C04" w:rsidRDefault="00C3638B" w:rsidP="00C3638B">
      <w:pPr>
        <w:pStyle w:val="BodyText"/>
        <w:rPr>
          <w:rFonts w:cs="Arial"/>
          <w:lang w:val="en-IN"/>
        </w:rPr>
      </w:pPr>
      <w:r w:rsidRPr="00E06C04">
        <w:rPr>
          <w:rFonts w:cs="Arial"/>
          <w:lang w:val="en-IN"/>
        </w:rPr>
        <w:t>Copyright © 2013, Comviva Technologies Limited. All rights reserved. This product or document may not, in whole or in part, be copied, photocopied, reproduced, translated, or reduced to any electronic medium or machine readable form, by any means electronic, mechanical, photographic, optic recording or otherwise without prior consent, in writing, of the copyright owner. Statutory declaration under section 52A of the Copyright Act 1957.</w:t>
      </w:r>
    </w:p>
    <w:p w:rsidR="00C3638B" w:rsidRPr="00E06C04" w:rsidRDefault="00C3638B" w:rsidP="00C3638B">
      <w:pPr>
        <w:pStyle w:val="BodyText2"/>
        <w:rPr>
          <w:lang w:val="en-IN"/>
        </w:rPr>
      </w:pPr>
    </w:p>
    <w:p w:rsidR="00C3638B" w:rsidRPr="00E06C04" w:rsidRDefault="00C3638B" w:rsidP="000E7BEC">
      <w:pPr>
        <w:pStyle w:val="SectionHead"/>
        <w:rPr>
          <w:lang w:val="en-IN"/>
        </w:rPr>
      </w:pPr>
      <w:r w:rsidRPr="00E06C04">
        <w:rPr>
          <w:lang w:val="en-IN"/>
        </w:rPr>
        <w:br w:type="column"/>
      </w:r>
      <w:bookmarkStart w:id="2" w:name="_Toc396127191"/>
      <w:bookmarkEnd w:id="0"/>
      <w:bookmarkEnd w:id="1"/>
      <w:r w:rsidRPr="00E06C04">
        <w:rPr>
          <w:lang w:val="en-IN"/>
        </w:rPr>
        <w:lastRenderedPageBreak/>
        <w:t>Document History</w:t>
      </w:r>
      <w:bookmarkEnd w:id="2"/>
    </w:p>
    <w:p w:rsidR="00C3638B" w:rsidRPr="00E06C04" w:rsidRDefault="00C3638B" w:rsidP="00C3638B">
      <w:pPr>
        <w:pStyle w:val="BodyText"/>
        <w:rPr>
          <w:lang w:val="en-IN"/>
        </w:rPr>
      </w:pPr>
    </w:p>
    <w:tbl>
      <w:tblPr>
        <w:tblpPr w:leftFromText="180" w:rightFromText="180" w:vertAnchor="text" w:horzAnchor="margin" w:tblpXSpec="center" w:tblpY="201"/>
        <w:tblW w:w="10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2119"/>
        <w:gridCol w:w="2605"/>
        <w:gridCol w:w="1547"/>
        <w:gridCol w:w="1466"/>
        <w:gridCol w:w="1978"/>
      </w:tblGrid>
      <w:tr w:rsidR="00C3638B" w:rsidRPr="00E06C04" w:rsidTr="00F06885">
        <w:trPr>
          <w:trHeight w:val="471"/>
        </w:trPr>
        <w:tc>
          <w:tcPr>
            <w:tcW w:w="828" w:type="dxa"/>
            <w:shd w:val="clear" w:color="auto" w:fill="E31837"/>
          </w:tcPr>
          <w:p w:rsidR="00C3638B" w:rsidRPr="00E06C04" w:rsidRDefault="00C3638B" w:rsidP="00F06885">
            <w:pPr>
              <w:pStyle w:val="TableofAuthorities"/>
              <w:jc w:val="left"/>
              <w:rPr>
                <w:color w:val="FFFFFF"/>
                <w:lang w:val="en-IN"/>
              </w:rPr>
            </w:pPr>
            <w:r w:rsidRPr="00E06C04">
              <w:rPr>
                <w:color w:val="FFFFFF"/>
                <w:lang w:val="en-IN"/>
              </w:rPr>
              <w:t>Version Number</w:t>
            </w:r>
          </w:p>
        </w:tc>
        <w:tc>
          <w:tcPr>
            <w:tcW w:w="2119" w:type="dxa"/>
            <w:shd w:val="clear" w:color="auto" w:fill="E31837"/>
          </w:tcPr>
          <w:p w:rsidR="00C3638B" w:rsidRPr="00E06C04" w:rsidRDefault="00C3638B" w:rsidP="00F06885">
            <w:pPr>
              <w:pStyle w:val="TableofAuthorities"/>
              <w:jc w:val="left"/>
              <w:rPr>
                <w:color w:val="FFFFFF"/>
                <w:lang w:val="en-IN"/>
              </w:rPr>
            </w:pPr>
            <w:r w:rsidRPr="00E06C04">
              <w:rPr>
                <w:color w:val="FFFFFF"/>
                <w:lang w:val="en-IN"/>
              </w:rPr>
              <w:t>Created/Modified On:</w:t>
            </w:r>
          </w:p>
        </w:tc>
        <w:tc>
          <w:tcPr>
            <w:tcW w:w="2605" w:type="dxa"/>
            <w:shd w:val="clear" w:color="auto" w:fill="E31837"/>
          </w:tcPr>
          <w:p w:rsidR="00C3638B" w:rsidRPr="00E06C04" w:rsidRDefault="00C3638B" w:rsidP="00F06885">
            <w:pPr>
              <w:pStyle w:val="TableofAuthorities"/>
              <w:jc w:val="left"/>
              <w:rPr>
                <w:color w:val="FFFFFF"/>
                <w:lang w:val="en-IN"/>
              </w:rPr>
            </w:pPr>
            <w:r w:rsidRPr="00E06C04">
              <w:rPr>
                <w:color w:val="FFFFFF"/>
                <w:lang w:val="en-IN"/>
              </w:rPr>
              <w:t xml:space="preserve">Description of Changes </w:t>
            </w:r>
          </w:p>
        </w:tc>
        <w:tc>
          <w:tcPr>
            <w:tcW w:w="1547" w:type="dxa"/>
            <w:shd w:val="clear" w:color="auto" w:fill="E31837"/>
          </w:tcPr>
          <w:p w:rsidR="00C3638B" w:rsidRPr="00E06C04" w:rsidRDefault="00C3638B" w:rsidP="00F06885">
            <w:pPr>
              <w:pStyle w:val="TableofAuthorities"/>
              <w:jc w:val="left"/>
              <w:rPr>
                <w:color w:val="FFFFFF"/>
                <w:lang w:val="en-IN"/>
              </w:rPr>
            </w:pPr>
            <w:r w:rsidRPr="00E06C04">
              <w:rPr>
                <w:color w:val="FFFFFF"/>
                <w:lang w:val="en-IN"/>
              </w:rPr>
              <w:t>Author</w:t>
            </w:r>
          </w:p>
        </w:tc>
        <w:tc>
          <w:tcPr>
            <w:tcW w:w="1466" w:type="dxa"/>
            <w:shd w:val="clear" w:color="auto" w:fill="E31837"/>
          </w:tcPr>
          <w:p w:rsidR="00C3638B" w:rsidRPr="00E06C04" w:rsidRDefault="00C3638B" w:rsidP="00F06885">
            <w:pPr>
              <w:pStyle w:val="TableofAuthorities"/>
              <w:jc w:val="left"/>
              <w:rPr>
                <w:color w:val="FFFFFF"/>
                <w:lang w:val="en-IN"/>
              </w:rPr>
            </w:pPr>
            <w:r w:rsidRPr="00E06C04">
              <w:rPr>
                <w:color w:val="FFFFFF"/>
                <w:lang w:val="en-IN"/>
              </w:rPr>
              <w:t>Reviewer</w:t>
            </w:r>
          </w:p>
        </w:tc>
        <w:tc>
          <w:tcPr>
            <w:tcW w:w="1978" w:type="dxa"/>
            <w:shd w:val="clear" w:color="auto" w:fill="E31837"/>
          </w:tcPr>
          <w:p w:rsidR="00C3638B" w:rsidRPr="00E06C04" w:rsidRDefault="00C3638B" w:rsidP="00F06885">
            <w:pPr>
              <w:pStyle w:val="TableofAuthorities"/>
              <w:jc w:val="left"/>
              <w:rPr>
                <w:color w:val="FFFFFF"/>
                <w:lang w:val="en-IN"/>
              </w:rPr>
            </w:pPr>
            <w:r w:rsidRPr="00E06C04">
              <w:rPr>
                <w:color w:val="FFFFFF"/>
                <w:lang w:val="en-IN"/>
              </w:rPr>
              <w:t>Comments</w:t>
            </w:r>
          </w:p>
        </w:tc>
      </w:tr>
      <w:tr w:rsidR="00C3638B" w:rsidRPr="00E06C04" w:rsidTr="00F06885">
        <w:trPr>
          <w:trHeight w:val="471"/>
        </w:trPr>
        <w:tc>
          <w:tcPr>
            <w:tcW w:w="828" w:type="dxa"/>
            <w:shd w:val="clear" w:color="auto" w:fill="F3F3F3"/>
          </w:tcPr>
          <w:p w:rsidR="00C3638B" w:rsidRPr="00E06C04" w:rsidRDefault="00C3638B" w:rsidP="00F06885">
            <w:pPr>
              <w:pStyle w:val="Tablecontent"/>
              <w:rPr>
                <w:lang w:val="en-IN"/>
              </w:rPr>
            </w:pPr>
            <w:r w:rsidRPr="00E06C04">
              <w:rPr>
                <w:lang w:val="en-IN"/>
              </w:rPr>
              <w:t>1.0</w:t>
            </w:r>
          </w:p>
        </w:tc>
        <w:tc>
          <w:tcPr>
            <w:tcW w:w="2119" w:type="dxa"/>
            <w:shd w:val="clear" w:color="auto" w:fill="F3F3F3"/>
          </w:tcPr>
          <w:p w:rsidR="00C3638B" w:rsidRPr="00E06C04" w:rsidRDefault="003266CD" w:rsidP="00C172AE">
            <w:pPr>
              <w:pStyle w:val="Tablecontent"/>
              <w:rPr>
                <w:lang w:val="en-IN"/>
              </w:rPr>
            </w:pPr>
            <w:r>
              <w:rPr>
                <w:lang w:val="en-IN"/>
              </w:rPr>
              <w:t>20</w:t>
            </w:r>
            <w:r w:rsidR="00C3638B" w:rsidRPr="00E06C04">
              <w:rPr>
                <w:lang w:val="en-IN"/>
              </w:rPr>
              <w:t>-0</w:t>
            </w:r>
            <w:r w:rsidR="00BF7E4E">
              <w:rPr>
                <w:lang w:val="en-IN"/>
              </w:rPr>
              <w:t>4</w:t>
            </w:r>
            <w:r w:rsidR="00C172AE">
              <w:rPr>
                <w:lang w:val="en-IN"/>
              </w:rPr>
              <w:t>-2014</w:t>
            </w:r>
          </w:p>
        </w:tc>
        <w:tc>
          <w:tcPr>
            <w:tcW w:w="2605" w:type="dxa"/>
            <w:shd w:val="clear" w:color="auto" w:fill="F3F3F3"/>
          </w:tcPr>
          <w:p w:rsidR="00C3638B" w:rsidRPr="00E06C04" w:rsidRDefault="00C3638B" w:rsidP="00F06885">
            <w:pPr>
              <w:pStyle w:val="Tablecontent"/>
              <w:rPr>
                <w:lang w:val="en-IN"/>
              </w:rPr>
            </w:pPr>
            <w:r w:rsidRPr="00E06C04">
              <w:rPr>
                <w:lang w:val="en-IN"/>
              </w:rPr>
              <w:t>Initial version post internal review</w:t>
            </w:r>
          </w:p>
        </w:tc>
        <w:tc>
          <w:tcPr>
            <w:tcW w:w="1547" w:type="dxa"/>
            <w:shd w:val="clear" w:color="auto" w:fill="F3F3F3"/>
          </w:tcPr>
          <w:p w:rsidR="00C3638B" w:rsidRPr="00E06C04" w:rsidRDefault="003266CD" w:rsidP="00C172AE">
            <w:pPr>
              <w:pStyle w:val="Tablecontent"/>
              <w:rPr>
                <w:lang w:val="en-IN"/>
              </w:rPr>
            </w:pPr>
            <w:r>
              <w:rPr>
                <w:lang w:val="en-IN"/>
              </w:rPr>
              <w:t>RoadMap team</w:t>
            </w:r>
          </w:p>
        </w:tc>
        <w:tc>
          <w:tcPr>
            <w:tcW w:w="1466" w:type="dxa"/>
            <w:shd w:val="clear" w:color="auto" w:fill="F3F3F3"/>
          </w:tcPr>
          <w:p w:rsidR="007C49C5" w:rsidRPr="00E06C04" w:rsidRDefault="007C49C5" w:rsidP="00F06885">
            <w:pPr>
              <w:pStyle w:val="Tablecontent"/>
              <w:rPr>
                <w:lang w:val="en-IN"/>
              </w:rPr>
            </w:pPr>
          </w:p>
        </w:tc>
        <w:tc>
          <w:tcPr>
            <w:tcW w:w="1978" w:type="dxa"/>
            <w:shd w:val="clear" w:color="auto" w:fill="F3F3F3"/>
          </w:tcPr>
          <w:p w:rsidR="00C3638B" w:rsidRPr="00E06C04" w:rsidRDefault="00C3638B" w:rsidP="00F06885">
            <w:pPr>
              <w:pStyle w:val="Tablecontent"/>
              <w:rPr>
                <w:lang w:val="en-IN"/>
              </w:rPr>
            </w:pPr>
          </w:p>
        </w:tc>
      </w:tr>
      <w:tr w:rsidR="00131326" w:rsidRPr="00E06C04" w:rsidTr="00F06885">
        <w:trPr>
          <w:trHeight w:val="471"/>
        </w:trPr>
        <w:tc>
          <w:tcPr>
            <w:tcW w:w="828" w:type="dxa"/>
            <w:shd w:val="clear" w:color="auto" w:fill="F3F3F3"/>
          </w:tcPr>
          <w:p w:rsidR="00131326" w:rsidRPr="00E06C04" w:rsidRDefault="00131326" w:rsidP="00F06885">
            <w:pPr>
              <w:pStyle w:val="Tablecontent"/>
              <w:rPr>
                <w:lang w:val="en-IN"/>
              </w:rPr>
            </w:pPr>
            <w:r>
              <w:rPr>
                <w:lang w:val="en-IN"/>
              </w:rPr>
              <w:t>1.1</w:t>
            </w:r>
          </w:p>
        </w:tc>
        <w:tc>
          <w:tcPr>
            <w:tcW w:w="2119" w:type="dxa"/>
            <w:shd w:val="clear" w:color="auto" w:fill="F3F3F3"/>
          </w:tcPr>
          <w:p w:rsidR="00131326" w:rsidRDefault="00131326" w:rsidP="00C172AE">
            <w:pPr>
              <w:pStyle w:val="Tablecontent"/>
              <w:rPr>
                <w:lang w:val="en-IN"/>
              </w:rPr>
            </w:pPr>
          </w:p>
        </w:tc>
        <w:tc>
          <w:tcPr>
            <w:tcW w:w="2605" w:type="dxa"/>
            <w:shd w:val="clear" w:color="auto" w:fill="F3F3F3"/>
          </w:tcPr>
          <w:p w:rsidR="00131326" w:rsidRPr="00E06C04" w:rsidRDefault="00131326" w:rsidP="00F06885">
            <w:pPr>
              <w:pStyle w:val="Tablecontent"/>
              <w:rPr>
                <w:lang w:val="en-IN"/>
              </w:rPr>
            </w:pPr>
          </w:p>
        </w:tc>
        <w:tc>
          <w:tcPr>
            <w:tcW w:w="1547" w:type="dxa"/>
            <w:shd w:val="clear" w:color="auto" w:fill="F3F3F3"/>
          </w:tcPr>
          <w:p w:rsidR="00131326" w:rsidRDefault="00131326" w:rsidP="00C172AE">
            <w:pPr>
              <w:pStyle w:val="Tablecontent"/>
              <w:rPr>
                <w:lang w:val="en-IN"/>
              </w:rPr>
            </w:pPr>
          </w:p>
        </w:tc>
        <w:tc>
          <w:tcPr>
            <w:tcW w:w="1466" w:type="dxa"/>
            <w:shd w:val="clear" w:color="auto" w:fill="F3F3F3"/>
          </w:tcPr>
          <w:p w:rsidR="00131326" w:rsidRPr="00E06C04" w:rsidRDefault="00131326" w:rsidP="00F06885">
            <w:pPr>
              <w:pStyle w:val="Tablecontent"/>
              <w:rPr>
                <w:lang w:val="en-IN"/>
              </w:rPr>
            </w:pPr>
          </w:p>
        </w:tc>
        <w:tc>
          <w:tcPr>
            <w:tcW w:w="1978" w:type="dxa"/>
            <w:shd w:val="clear" w:color="auto" w:fill="F3F3F3"/>
          </w:tcPr>
          <w:p w:rsidR="00131326" w:rsidRPr="00E06C04" w:rsidRDefault="00131326" w:rsidP="00F06885">
            <w:pPr>
              <w:pStyle w:val="Tablecontent"/>
              <w:rPr>
                <w:lang w:val="en-IN"/>
              </w:rPr>
            </w:pPr>
          </w:p>
        </w:tc>
      </w:tr>
    </w:tbl>
    <w:p w:rsidR="00C3638B" w:rsidRPr="00E06C04" w:rsidRDefault="00C3638B" w:rsidP="00C3638B">
      <w:pPr>
        <w:pStyle w:val="BodyText2"/>
        <w:rPr>
          <w:lang w:val="en-IN"/>
        </w:rPr>
      </w:pPr>
    </w:p>
    <w:p w:rsidR="00BA09F0" w:rsidRPr="00E06C04" w:rsidRDefault="00BA09F0" w:rsidP="00C3638B">
      <w:pPr>
        <w:pStyle w:val="BodyText2"/>
        <w:rPr>
          <w:lang w:val="en-IN"/>
        </w:rPr>
      </w:pPr>
    </w:p>
    <w:p w:rsidR="00B32AB8" w:rsidRPr="00E06C04" w:rsidRDefault="00B32AB8">
      <w:pPr>
        <w:pStyle w:val="BodyText"/>
        <w:rPr>
          <w:lang w:val="en-IN"/>
        </w:rPr>
        <w:sectPr w:rsidR="00B32AB8" w:rsidRPr="00E06C04">
          <w:headerReference w:type="default" r:id="rId8"/>
          <w:footerReference w:type="default" r:id="rId9"/>
          <w:headerReference w:type="first" r:id="rId10"/>
          <w:type w:val="oddPage"/>
          <w:pgSz w:w="11907" w:h="16839" w:code="9"/>
          <w:pgMar w:top="1440" w:right="1440" w:bottom="1440" w:left="1440" w:header="706" w:footer="706" w:gutter="0"/>
          <w:pgNumType w:fmt="lowerRoman" w:start="1"/>
          <w:cols w:space="708"/>
          <w:titlePg/>
          <w:docGrid w:linePitch="360"/>
        </w:sectPr>
      </w:pPr>
    </w:p>
    <w:p w:rsidR="00B32AB8" w:rsidRPr="00E06C04" w:rsidRDefault="00B32AB8" w:rsidP="000E7BEC">
      <w:pPr>
        <w:pStyle w:val="Heading1"/>
        <w:rPr>
          <w:lang w:val="en-IN"/>
        </w:rPr>
      </w:pPr>
    </w:p>
    <w:p w:rsidR="0054387A" w:rsidRPr="00E06C04" w:rsidRDefault="0054387A" w:rsidP="000E7BEC">
      <w:pPr>
        <w:pStyle w:val="ChapterName"/>
        <w:rPr>
          <w:lang w:val="en-IN"/>
        </w:rPr>
      </w:pPr>
      <w:bookmarkStart w:id="3" w:name="_Toc325459075"/>
      <w:bookmarkStart w:id="4" w:name="_Toc396127192"/>
      <w:r w:rsidRPr="00E06C04">
        <w:rPr>
          <w:lang w:val="en-IN"/>
        </w:rPr>
        <w:t>Document Information</w:t>
      </w:r>
      <w:bookmarkEnd w:id="3"/>
      <w:bookmarkEnd w:id="4"/>
    </w:p>
    <w:p w:rsidR="0054387A" w:rsidRPr="00E06C04" w:rsidRDefault="0054387A" w:rsidP="0054387A">
      <w:pPr>
        <w:pStyle w:val="BodyText2"/>
        <w:rPr>
          <w:lang w:val="en-IN"/>
        </w:rPr>
      </w:pPr>
      <w:r w:rsidRPr="00E06C04">
        <w:rPr>
          <w:lang w:val="en-IN"/>
        </w:rPr>
        <w:t>This chapter gives a brief introduction to the scope and organization of this document.</w:t>
      </w:r>
    </w:p>
    <w:p w:rsidR="0054387A" w:rsidRPr="00E06C04" w:rsidRDefault="0054387A" w:rsidP="0054387A">
      <w:pPr>
        <w:pStyle w:val="BodyText2"/>
        <w:rPr>
          <w:lang w:val="en-IN"/>
        </w:rPr>
      </w:pPr>
    </w:p>
    <w:p w:rsidR="0054387A" w:rsidRPr="00E06C04" w:rsidRDefault="0054387A" w:rsidP="000E7BEC">
      <w:pPr>
        <w:pStyle w:val="Heading2"/>
        <w:rPr>
          <w:lang w:val="en-IN"/>
        </w:rPr>
      </w:pPr>
      <w:bookmarkStart w:id="5" w:name="h11"/>
      <w:bookmarkStart w:id="6" w:name="_Toc461445427"/>
      <w:bookmarkStart w:id="7" w:name="_Toc67739540"/>
      <w:bookmarkStart w:id="8" w:name="_Toc229306311"/>
      <w:bookmarkStart w:id="9" w:name="_Toc269218054"/>
      <w:bookmarkStart w:id="10" w:name="_Toc325459076"/>
      <w:bookmarkStart w:id="11" w:name="_Toc396127193"/>
      <w:bookmarkEnd w:id="5"/>
      <w:r w:rsidRPr="00E06C04">
        <w:rPr>
          <w:lang w:val="en-IN"/>
        </w:rPr>
        <w:t>Purpose</w:t>
      </w:r>
      <w:bookmarkEnd w:id="6"/>
      <w:bookmarkEnd w:id="7"/>
      <w:bookmarkEnd w:id="8"/>
      <w:bookmarkEnd w:id="9"/>
      <w:r w:rsidR="00BA09F0" w:rsidRPr="00E06C04">
        <w:rPr>
          <w:lang w:val="en-IN"/>
        </w:rPr>
        <w:t xml:space="preserve"> </w:t>
      </w:r>
      <w:r w:rsidR="00CD5C68" w:rsidRPr="00E06C04">
        <w:rPr>
          <w:lang w:val="en-IN"/>
        </w:rPr>
        <w:t xml:space="preserve">&amp; Scope </w:t>
      </w:r>
      <w:r w:rsidR="00BA09F0" w:rsidRPr="00E06C04">
        <w:rPr>
          <w:lang w:val="en-IN"/>
        </w:rPr>
        <w:t>of this document</w:t>
      </w:r>
      <w:bookmarkEnd w:id="10"/>
      <w:bookmarkEnd w:id="11"/>
    </w:p>
    <w:p w:rsidR="0054387A" w:rsidRPr="00E06C04" w:rsidRDefault="0054387A" w:rsidP="00FD2A02">
      <w:pPr>
        <w:pStyle w:val="BodyText2"/>
        <w:rPr>
          <w:lang w:val="en-IN"/>
        </w:rPr>
      </w:pPr>
      <w:bookmarkStart w:id="12" w:name="conventions"/>
      <w:bookmarkStart w:id="13" w:name="_Toc67739541"/>
      <w:bookmarkStart w:id="14" w:name="_Toc229306312"/>
      <w:r w:rsidRPr="00E06C04">
        <w:rPr>
          <w:lang w:val="en-IN"/>
        </w:rPr>
        <w:t xml:space="preserve">The purpose of this document is </w:t>
      </w:r>
      <w:r w:rsidR="007C49C5" w:rsidRPr="00E06C04">
        <w:rPr>
          <w:lang w:val="en-IN"/>
        </w:rPr>
        <w:t xml:space="preserve">to describe the interface between </w:t>
      </w:r>
      <w:r w:rsidR="007C479A">
        <w:rPr>
          <w:lang w:val="en-IN"/>
        </w:rPr>
        <w:t>PreTUPS</w:t>
      </w:r>
      <w:r w:rsidR="007C49C5" w:rsidRPr="00E06C04">
        <w:rPr>
          <w:lang w:val="en-IN"/>
        </w:rPr>
        <w:t xml:space="preserve"> and External Gateway Interface. This document covers </w:t>
      </w:r>
      <w:r w:rsidR="00891ABB">
        <w:rPr>
          <w:lang w:val="en-IN"/>
        </w:rPr>
        <w:t xml:space="preserve">Self Top Up </w:t>
      </w:r>
      <w:r w:rsidR="007C49C5" w:rsidRPr="00E06C04">
        <w:rPr>
          <w:lang w:val="en-IN"/>
        </w:rPr>
        <w:t>Services</w:t>
      </w:r>
      <w:r w:rsidR="00313359">
        <w:rPr>
          <w:lang w:val="en-IN"/>
        </w:rPr>
        <w:t>.</w:t>
      </w:r>
      <w:r w:rsidR="007C49C5" w:rsidRPr="00E06C04">
        <w:rPr>
          <w:lang w:val="en-IN"/>
        </w:rPr>
        <w:t xml:space="preserve"> </w:t>
      </w:r>
      <w:bookmarkStart w:id="15" w:name="_Toc67739542"/>
      <w:bookmarkStart w:id="16" w:name="_Toc229306313"/>
      <w:bookmarkEnd w:id="12"/>
      <w:bookmarkEnd w:id="13"/>
      <w:bookmarkEnd w:id="14"/>
      <w:r w:rsidRPr="00E06C04">
        <w:rPr>
          <w:lang w:val="en-IN"/>
        </w:rPr>
        <w:t xml:space="preserve">The scope of this document is limited to the </w:t>
      </w:r>
      <w:r w:rsidR="00BA09F0" w:rsidRPr="00E06C04">
        <w:rPr>
          <w:lang w:val="en-IN"/>
        </w:rPr>
        <w:t xml:space="preserve">methodology being envisaged for </w:t>
      </w:r>
      <w:r w:rsidR="007C479A">
        <w:rPr>
          <w:lang w:val="en-IN"/>
        </w:rPr>
        <w:t>PreTUPS</w:t>
      </w:r>
      <w:r w:rsidR="007C49C5" w:rsidRPr="00E06C04">
        <w:rPr>
          <w:lang w:val="en-IN"/>
        </w:rPr>
        <w:t xml:space="preserve">’s service specific APIs, which could be used by External systems to interface with </w:t>
      </w:r>
      <w:r w:rsidR="007C479A">
        <w:rPr>
          <w:lang w:val="en-IN"/>
        </w:rPr>
        <w:t>PreTUPS</w:t>
      </w:r>
      <w:r w:rsidR="007C49C5" w:rsidRPr="00E06C04">
        <w:rPr>
          <w:lang w:val="en-IN"/>
        </w:rPr>
        <w:t>.</w:t>
      </w:r>
    </w:p>
    <w:p w:rsidR="00FD2A02" w:rsidRPr="00E06C04" w:rsidRDefault="00FD2A02" w:rsidP="00FD2A02">
      <w:pPr>
        <w:pStyle w:val="BodyText2"/>
        <w:rPr>
          <w:lang w:val="en-IN"/>
        </w:rPr>
      </w:pPr>
    </w:p>
    <w:p w:rsidR="0054387A" w:rsidRPr="00E06C04" w:rsidRDefault="0054387A" w:rsidP="000E7BEC">
      <w:pPr>
        <w:pStyle w:val="Heading2"/>
        <w:rPr>
          <w:lang w:val="en-IN"/>
        </w:rPr>
      </w:pPr>
      <w:bookmarkStart w:id="17" w:name="_Toc269218056"/>
      <w:bookmarkStart w:id="18" w:name="_Toc325459078"/>
      <w:bookmarkStart w:id="19" w:name="_Toc396127194"/>
      <w:r w:rsidRPr="00E06C04">
        <w:rPr>
          <w:lang w:val="en-IN"/>
        </w:rPr>
        <w:t>Definitions, Acronyms and Abbreviations</w:t>
      </w:r>
      <w:bookmarkEnd w:id="15"/>
      <w:bookmarkEnd w:id="16"/>
      <w:bookmarkEnd w:id="17"/>
      <w:bookmarkEnd w:id="18"/>
      <w:bookmarkEnd w:id="1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080"/>
        <w:gridCol w:w="6443"/>
      </w:tblGrid>
      <w:tr w:rsidR="0054387A" w:rsidRPr="00E06C04" w:rsidTr="000E7BEC">
        <w:tc>
          <w:tcPr>
            <w:tcW w:w="2080" w:type="dxa"/>
            <w:shd w:val="clear" w:color="auto" w:fill="E31837"/>
          </w:tcPr>
          <w:p w:rsidR="0054387A" w:rsidRPr="00E06C04" w:rsidRDefault="0054387A" w:rsidP="007D1132">
            <w:pPr>
              <w:pStyle w:val="TableColumnLabels"/>
              <w:rPr>
                <w:rFonts w:ascii="Arial" w:hAnsi="Arial" w:cs="Arial"/>
                <w:color w:val="FFFFFF" w:themeColor="background1"/>
                <w:sz w:val="18"/>
                <w:szCs w:val="18"/>
                <w:lang w:val="en-IN"/>
              </w:rPr>
            </w:pPr>
            <w:r w:rsidRPr="00E06C04">
              <w:rPr>
                <w:rFonts w:ascii="Arial" w:hAnsi="Arial" w:cs="Arial"/>
                <w:color w:val="FFFFFF" w:themeColor="background1"/>
                <w:sz w:val="18"/>
                <w:szCs w:val="18"/>
                <w:lang w:val="en-IN"/>
              </w:rPr>
              <w:t>Term</w:t>
            </w:r>
          </w:p>
        </w:tc>
        <w:tc>
          <w:tcPr>
            <w:tcW w:w="6443" w:type="dxa"/>
            <w:shd w:val="clear" w:color="auto" w:fill="E31837"/>
          </w:tcPr>
          <w:p w:rsidR="0054387A" w:rsidRPr="00E06C04" w:rsidRDefault="0054387A" w:rsidP="007D1132">
            <w:pPr>
              <w:pStyle w:val="TableColumnLabels"/>
              <w:rPr>
                <w:rFonts w:ascii="Arial" w:hAnsi="Arial" w:cs="Arial"/>
                <w:color w:val="FFFFFF" w:themeColor="background1"/>
                <w:sz w:val="18"/>
                <w:szCs w:val="18"/>
                <w:lang w:val="en-IN"/>
              </w:rPr>
            </w:pPr>
            <w:r w:rsidRPr="00E06C04">
              <w:rPr>
                <w:rFonts w:ascii="Arial" w:hAnsi="Arial" w:cs="Arial"/>
                <w:color w:val="FFFFFF" w:themeColor="background1"/>
                <w:sz w:val="18"/>
                <w:szCs w:val="18"/>
                <w:lang w:val="en-IN"/>
              </w:rPr>
              <w:t>Full Form</w:t>
            </w:r>
          </w:p>
        </w:tc>
      </w:tr>
      <w:tr w:rsidR="00854DFA" w:rsidRPr="00E06C04" w:rsidTr="00440FB7">
        <w:tblPrEx>
          <w:tblLook w:val="04A0"/>
        </w:tblPrEx>
        <w:tc>
          <w:tcPr>
            <w:tcW w:w="2080" w:type="dxa"/>
            <w:tcBorders>
              <w:top w:val="single" w:sz="4" w:space="0" w:color="000000"/>
              <w:left w:val="single" w:sz="4" w:space="0" w:color="000000"/>
              <w:bottom w:val="single" w:sz="4" w:space="0" w:color="000000"/>
              <w:right w:val="single" w:sz="4" w:space="0" w:color="000000"/>
            </w:tcBorders>
          </w:tcPr>
          <w:p w:rsidR="00854DFA" w:rsidRPr="00E06C04" w:rsidRDefault="00F07198">
            <w:pPr>
              <w:pStyle w:val="Tablecontent"/>
              <w:rPr>
                <w:rFonts w:cs="Arial"/>
                <w:szCs w:val="16"/>
                <w:lang w:val="en-IN"/>
              </w:rPr>
            </w:pPr>
            <w:r w:rsidRPr="00E06C04">
              <w:rPr>
                <w:rFonts w:cs="Arial"/>
                <w:szCs w:val="16"/>
                <w:lang w:val="en-IN"/>
              </w:rPr>
              <w:t>EXTGW</w:t>
            </w:r>
          </w:p>
        </w:tc>
        <w:tc>
          <w:tcPr>
            <w:tcW w:w="6443" w:type="dxa"/>
            <w:tcBorders>
              <w:top w:val="single" w:sz="4" w:space="0" w:color="000000"/>
              <w:left w:val="single" w:sz="4" w:space="0" w:color="000000"/>
              <w:bottom w:val="single" w:sz="4" w:space="0" w:color="000000"/>
              <w:right w:val="single" w:sz="4" w:space="0" w:color="000000"/>
            </w:tcBorders>
          </w:tcPr>
          <w:p w:rsidR="00854DFA" w:rsidRPr="00E06C04" w:rsidRDefault="00F07198" w:rsidP="00854DFA">
            <w:pPr>
              <w:pStyle w:val="Tablecontent"/>
              <w:rPr>
                <w:rFonts w:cs="Arial"/>
                <w:szCs w:val="16"/>
                <w:lang w:val="en-IN"/>
              </w:rPr>
            </w:pPr>
            <w:r w:rsidRPr="00E06C04">
              <w:rPr>
                <w:szCs w:val="16"/>
                <w:lang w:val="en-IN"/>
              </w:rPr>
              <w:t xml:space="preserve">External </w:t>
            </w:r>
            <w:r w:rsidR="007C49C5" w:rsidRPr="00E06C04">
              <w:rPr>
                <w:szCs w:val="16"/>
                <w:lang w:val="en-IN"/>
              </w:rPr>
              <w:t xml:space="preserve">Gateway  / </w:t>
            </w:r>
            <w:r w:rsidRPr="00E06C04">
              <w:rPr>
                <w:szCs w:val="16"/>
                <w:lang w:val="en-IN"/>
              </w:rPr>
              <w:t>System</w:t>
            </w:r>
          </w:p>
        </w:tc>
      </w:tr>
      <w:tr w:rsidR="00854DFA" w:rsidRPr="00E06C04" w:rsidTr="00440FB7">
        <w:tblPrEx>
          <w:tblLook w:val="04A0"/>
        </w:tblPrEx>
        <w:tc>
          <w:tcPr>
            <w:tcW w:w="2080" w:type="dxa"/>
            <w:tcBorders>
              <w:top w:val="single" w:sz="4" w:space="0" w:color="000000"/>
              <w:left w:val="single" w:sz="4" w:space="0" w:color="000000"/>
              <w:bottom w:val="single" w:sz="4" w:space="0" w:color="000000"/>
              <w:right w:val="single" w:sz="4" w:space="0" w:color="000000"/>
            </w:tcBorders>
          </w:tcPr>
          <w:p w:rsidR="00854DFA" w:rsidRPr="00E06C04" w:rsidRDefault="007C49C5">
            <w:pPr>
              <w:pStyle w:val="Tablecontent"/>
              <w:rPr>
                <w:rFonts w:cs="Arial"/>
                <w:szCs w:val="16"/>
                <w:lang w:val="en-IN"/>
              </w:rPr>
            </w:pPr>
            <w:r w:rsidRPr="00E06C04">
              <w:rPr>
                <w:rFonts w:cs="Arial"/>
                <w:szCs w:val="16"/>
                <w:lang w:val="en-IN"/>
              </w:rPr>
              <w:t>HTTP</w:t>
            </w:r>
          </w:p>
        </w:tc>
        <w:tc>
          <w:tcPr>
            <w:tcW w:w="6443" w:type="dxa"/>
            <w:tcBorders>
              <w:top w:val="single" w:sz="4" w:space="0" w:color="000000"/>
              <w:left w:val="single" w:sz="4" w:space="0" w:color="000000"/>
              <w:bottom w:val="single" w:sz="4" w:space="0" w:color="000000"/>
              <w:right w:val="single" w:sz="4" w:space="0" w:color="000000"/>
            </w:tcBorders>
          </w:tcPr>
          <w:p w:rsidR="00854DFA" w:rsidRPr="00E06C04" w:rsidRDefault="007C49C5" w:rsidP="007C49C5">
            <w:pPr>
              <w:pStyle w:val="Tablecontent"/>
              <w:rPr>
                <w:rFonts w:cs="Arial"/>
                <w:szCs w:val="16"/>
                <w:lang w:val="en-IN"/>
              </w:rPr>
            </w:pPr>
            <w:r w:rsidRPr="00E06C04">
              <w:rPr>
                <w:rFonts w:cs="Arial"/>
                <w:szCs w:val="16"/>
                <w:lang w:val="en-IN"/>
              </w:rPr>
              <w:t>Hypertext Transfer Protocol</w:t>
            </w:r>
          </w:p>
        </w:tc>
      </w:tr>
      <w:tr w:rsidR="00854DFA" w:rsidRPr="00E06C04" w:rsidTr="00440FB7">
        <w:tblPrEx>
          <w:tblLook w:val="04A0"/>
        </w:tblPrEx>
        <w:tc>
          <w:tcPr>
            <w:tcW w:w="2080" w:type="dxa"/>
            <w:tcBorders>
              <w:top w:val="single" w:sz="4" w:space="0" w:color="000000"/>
              <w:left w:val="single" w:sz="4" w:space="0" w:color="000000"/>
              <w:bottom w:val="single" w:sz="4" w:space="0" w:color="000000"/>
              <w:right w:val="single" w:sz="4" w:space="0" w:color="000000"/>
            </w:tcBorders>
          </w:tcPr>
          <w:p w:rsidR="00854DFA" w:rsidRPr="00E06C04" w:rsidRDefault="00854DFA">
            <w:pPr>
              <w:pStyle w:val="Tablecontent"/>
              <w:rPr>
                <w:rFonts w:cs="Arial"/>
                <w:szCs w:val="16"/>
                <w:lang w:val="en-IN"/>
              </w:rPr>
            </w:pPr>
            <w:r w:rsidRPr="00E06C04">
              <w:rPr>
                <w:rFonts w:cs="Arial"/>
                <w:szCs w:val="16"/>
                <w:lang w:val="en-IN"/>
              </w:rPr>
              <w:t>API</w:t>
            </w:r>
          </w:p>
        </w:tc>
        <w:tc>
          <w:tcPr>
            <w:tcW w:w="6443" w:type="dxa"/>
            <w:tcBorders>
              <w:top w:val="single" w:sz="4" w:space="0" w:color="000000"/>
              <w:left w:val="single" w:sz="4" w:space="0" w:color="000000"/>
              <w:bottom w:val="single" w:sz="4" w:space="0" w:color="000000"/>
              <w:right w:val="single" w:sz="4" w:space="0" w:color="000000"/>
            </w:tcBorders>
          </w:tcPr>
          <w:p w:rsidR="00854DFA" w:rsidRPr="00E06C04" w:rsidRDefault="00854DFA" w:rsidP="00854DFA">
            <w:pPr>
              <w:pStyle w:val="Tablecontent"/>
              <w:rPr>
                <w:rFonts w:cs="Arial"/>
                <w:szCs w:val="16"/>
                <w:lang w:val="en-IN"/>
              </w:rPr>
            </w:pPr>
            <w:r w:rsidRPr="00E06C04">
              <w:rPr>
                <w:rFonts w:cs="Arial"/>
                <w:szCs w:val="16"/>
                <w:lang w:val="en-IN"/>
              </w:rPr>
              <w:t>Application Program Interface</w:t>
            </w:r>
          </w:p>
        </w:tc>
      </w:tr>
      <w:tr w:rsidR="00854DFA" w:rsidRPr="00E06C04" w:rsidTr="00440FB7">
        <w:tblPrEx>
          <w:tblLook w:val="04A0"/>
        </w:tblPrEx>
        <w:tc>
          <w:tcPr>
            <w:tcW w:w="2080" w:type="dxa"/>
            <w:tcBorders>
              <w:top w:val="single" w:sz="4" w:space="0" w:color="000000"/>
              <w:left w:val="single" w:sz="4" w:space="0" w:color="000000"/>
              <w:bottom w:val="single" w:sz="4" w:space="0" w:color="000000"/>
              <w:right w:val="single" w:sz="4" w:space="0" w:color="000000"/>
            </w:tcBorders>
          </w:tcPr>
          <w:p w:rsidR="00854DFA" w:rsidRPr="00E06C04" w:rsidRDefault="00854DFA">
            <w:pPr>
              <w:pStyle w:val="Tablecontent"/>
              <w:rPr>
                <w:rFonts w:cs="Arial"/>
                <w:szCs w:val="16"/>
                <w:lang w:val="en-IN"/>
              </w:rPr>
            </w:pPr>
            <w:r w:rsidRPr="00E06C04">
              <w:rPr>
                <w:rFonts w:cs="Arial"/>
                <w:szCs w:val="16"/>
                <w:lang w:val="en-IN"/>
              </w:rPr>
              <w:t>XML</w:t>
            </w:r>
          </w:p>
        </w:tc>
        <w:tc>
          <w:tcPr>
            <w:tcW w:w="6443" w:type="dxa"/>
            <w:tcBorders>
              <w:top w:val="single" w:sz="4" w:space="0" w:color="000000"/>
              <w:left w:val="single" w:sz="4" w:space="0" w:color="000000"/>
              <w:bottom w:val="single" w:sz="4" w:space="0" w:color="000000"/>
              <w:right w:val="single" w:sz="4" w:space="0" w:color="000000"/>
            </w:tcBorders>
          </w:tcPr>
          <w:p w:rsidR="00854DFA" w:rsidRPr="00E06C04" w:rsidRDefault="00854DFA" w:rsidP="00854DFA">
            <w:pPr>
              <w:pStyle w:val="Tablecontent"/>
              <w:rPr>
                <w:rFonts w:cs="Arial"/>
                <w:szCs w:val="16"/>
                <w:lang w:val="en-IN"/>
              </w:rPr>
            </w:pPr>
            <w:r w:rsidRPr="00E06C04">
              <w:rPr>
                <w:rFonts w:cs="Arial"/>
                <w:color w:val="444444"/>
                <w:shd w:val="clear" w:color="auto" w:fill="FFFFFF"/>
                <w:lang w:val="en-IN"/>
              </w:rPr>
              <w:t>Extensible Markup Language</w:t>
            </w:r>
          </w:p>
        </w:tc>
      </w:tr>
      <w:tr w:rsidR="007C49C5" w:rsidRPr="00E06C04" w:rsidTr="00440FB7">
        <w:tblPrEx>
          <w:tblLook w:val="04A0"/>
        </w:tblPrEx>
        <w:tc>
          <w:tcPr>
            <w:tcW w:w="2080" w:type="dxa"/>
            <w:tcBorders>
              <w:top w:val="single" w:sz="4" w:space="0" w:color="000000"/>
              <w:left w:val="single" w:sz="4" w:space="0" w:color="000000"/>
              <w:bottom w:val="single" w:sz="4" w:space="0" w:color="000000"/>
              <w:right w:val="single" w:sz="4" w:space="0" w:color="000000"/>
            </w:tcBorders>
          </w:tcPr>
          <w:p w:rsidR="007C49C5" w:rsidRPr="00E06C04" w:rsidRDefault="007C49C5" w:rsidP="007C49C5">
            <w:pPr>
              <w:pStyle w:val="Tablecontent"/>
              <w:rPr>
                <w:lang w:val="en-IN"/>
              </w:rPr>
            </w:pPr>
            <w:r w:rsidRPr="00E06C04">
              <w:rPr>
                <w:lang w:val="en-IN"/>
              </w:rPr>
              <w:t>O</w:t>
            </w:r>
          </w:p>
        </w:tc>
        <w:tc>
          <w:tcPr>
            <w:tcW w:w="6443" w:type="dxa"/>
            <w:tcBorders>
              <w:top w:val="single" w:sz="4" w:space="0" w:color="000000"/>
              <w:left w:val="single" w:sz="4" w:space="0" w:color="000000"/>
              <w:bottom w:val="single" w:sz="4" w:space="0" w:color="000000"/>
              <w:right w:val="single" w:sz="4" w:space="0" w:color="000000"/>
            </w:tcBorders>
          </w:tcPr>
          <w:p w:rsidR="007C49C5" w:rsidRPr="00E06C04" w:rsidRDefault="007C49C5" w:rsidP="007C49C5">
            <w:pPr>
              <w:pStyle w:val="Tablecontent"/>
              <w:rPr>
                <w:lang w:val="en-IN"/>
              </w:rPr>
            </w:pPr>
            <w:r w:rsidRPr="00E06C04">
              <w:rPr>
                <w:lang w:val="en-IN"/>
              </w:rPr>
              <w:t>Optional</w:t>
            </w:r>
          </w:p>
        </w:tc>
      </w:tr>
      <w:tr w:rsidR="007C49C5" w:rsidRPr="00E06C04" w:rsidTr="00440FB7">
        <w:tblPrEx>
          <w:tblLook w:val="04A0"/>
        </w:tblPrEx>
        <w:tc>
          <w:tcPr>
            <w:tcW w:w="2080" w:type="dxa"/>
            <w:tcBorders>
              <w:top w:val="single" w:sz="4" w:space="0" w:color="000000"/>
              <w:left w:val="single" w:sz="4" w:space="0" w:color="000000"/>
              <w:bottom w:val="single" w:sz="4" w:space="0" w:color="000000"/>
              <w:right w:val="single" w:sz="4" w:space="0" w:color="000000"/>
            </w:tcBorders>
          </w:tcPr>
          <w:p w:rsidR="007C49C5" w:rsidRPr="00E06C04" w:rsidRDefault="007C49C5" w:rsidP="007C49C5">
            <w:pPr>
              <w:pStyle w:val="Tablecontent"/>
              <w:rPr>
                <w:lang w:val="en-IN"/>
              </w:rPr>
            </w:pPr>
            <w:r w:rsidRPr="00E06C04">
              <w:rPr>
                <w:lang w:val="en-IN"/>
              </w:rPr>
              <w:t>M</w:t>
            </w:r>
          </w:p>
        </w:tc>
        <w:tc>
          <w:tcPr>
            <w:tcW w:w="6443" w:type="dxa"/>
            <w:tcBorders>
              <w:top w:val="single" w:sz="4" w:space="0" w:color="000000"/>
              <w:left w:val="single" w:sz="4" w:space="0" w:color="000000"/>
              <w:bottom w:val="single" w:sz="4" w:space="0" w:color="000000"/>
              <w:right w:val="single" w:sz="4" w:space="0" w:color="000000"/>
            </w:tcBorders>
          </w:tcPr>
          <w:p w:rsidR="007C49C5" w:rsidRPr="00E06C04" w:rsidRDefault="007C49C5" w:rsidP="007C49C5">
            <w:pPr>
              <w:pStyle w:val="Tablecontent"/>
              <w:rPr>
                <w:lang w:val="en-IN"/>
              </w:rPr>
            </w:pPr>
            <w:r w:rsidRPr="00E06C04">
              <w:rPr>
                <w:lang w:val="en-IN"/>
              </w:rPr>
              <w:t>Mandatory</w:t>
            </w:r>
          </w:p>
        </w:tc>
      </w:tr>
      <w:tr w:rsidR="007C49C5" w:rsidRPr="00E06C04" w:rsidTr="00440FB7">
        <w:tblPrEx>
          <w:tblLook w:val="04A0"/>
        </w:tblPrEx>
        <w:tc>
          <w:tcPr>
            <w:tcW w:w="2080" w:type="dxa"/>
            <w:tcBorders>
              <w:top w:val="single" w:sz="4" w:space="0" w:color="000000"/>
              <w:left w:val="single" w:sz="4" w:space="0" w:color="000000"/>
              <w:bottom w:val="single" w:sz="4" w:space="0" w:color="000000"/>
              <w:right w:val="single" w:sz="4" w:space="0" w:color="000000"/>
            </w:tcBorders>
          </w:tcPr>
          <w:p w:rsidR="007C49C5" w:rsidRPr="00E06C04" w:rsidRDefault="007C49C5" w:rsidP="007C49C5">
            <w:pPr>
              <w:pStyle w:val="Tablecontent"/>
              <w:rPr>
                <w:lang w:val="en-IN"/>
              </w:rPr>
            </w:pPr>
            <w:r w:rsidRPr="00E06C04">
              <w:rPr>
                <w:lang w:val="en-IN"/>
              </w:rPr>
              <w:t>N</w:t>
            </w:r>
          </w:p>
        </w:tc>
        <w:tc>
          <w:tcPr>
            <w:tcW w:w="6443" w:type="dxa"/>
            <w:tcBorders>
              <w:top w:val="single" w:sz="4" w:space="0" w:color="000000"/>
              <w:left w:val="single" w:sz="4" w:space="0" w:color="000000"/>
              <w:bottom w:val="single" w:sz="4" w:space="0" w:color="000000"/>
              <w:right w:val="single" w:sz="4" w:space="0" w:color="000000"/>
            </w:tcBorders>
          </w:tcPr>
          <w:p w:rsidR="007C49C5" w:rsidRPr="00E06C04" w:rsidRDefault="007C49C5" w:rsidP="007C49C5">
            <w:pPr>
              <w:pStyle w:val="Tablecontent"/>
              <w:rPr>
                <w:lang w:val="en-IN"/>
              </w:rPr>
            </w:pPr>
            <w:r w:rsidRPr="00E06C04">
              <w:rPr>
                <w:lang w:val="en-IN"/>
              </w:rPr>
              <w:t>Numeric</w:t>
            </w:r>
          </w:p>
        </w:tc>
      </w:tr>
      <w:tr w:rsidR="007C49C5" w:rsidRPr="00E06C04" w:rsidTr="00440FB7">
        <w:tblPrEx>
          <w:tblLook w:val="04A0"/>
        </w:tblPrEx>
        <w:tc>
          <w:tcPr>
            <w:tcW w:w="2080" w:type="dxa"/>
            <w:tcBorders>
              <w:top w:val="single" w:sz="4" w:space="0" w:color="000000"/>
              <w:left w:val="single" w:sz="4" w:space="0" w:color="000000"/>
              <w:bottom w:val="single" w:sz="4" w:space="0" w:color="000000"/>
              <w:right w:val="single" w:sz="4" w:space="0" w:color="000000"/>
            </w:tcBorders>
          </w:tcPr>
          <w:p w:rsidR="007C49C5" w:rsidRPr="00E06C04" w:rsidRDefault="007C49C5" w:rsidP="007C49C5">
            <w:pPr>
              <w:pStyle w:val="Tablecontent"/>
              <w:rPr>
                <w:lang w:val="en-IN"/>
              </w:rPr>
            </w:pPr>
            <w:r w:rsidRPr="00E06C04">
              <w:rPr>
                <w:lang w:val="en-IN"/>
              </w:rPr>
              <w:t>A</w:t>
            </w:r>
          </w:p>
        </w:tc>
        <w:tc>
          <w:tcPr>
            <w:tcW w:w="6443" w:type="dxa"/>
            <w:tcBorders>
              <w:top w:val="single" w:sz="4" w:space="0" w:color="000000"/>
              <w:left w:val="single" w:sz="4" w:space="0" w:color="000000"/>
              <w:bottom w:val="single" w:sz="4" w:space="0" w:color="000000"/>
              <w:right w:val="single" w:sz="4" w:space="0" w:color="000000"/>
            </w:tcBorders>
          </w:tcPr>
          <w:p w:rsidR="007C49C5" w:rsidRPr="00E06C04" w:rsidRDefault="007C49C5" w:rsidP="007C49C5">
            <w:pPr>
              <w:pStyle w:val="Tablecontent"/>
              <w:rPr>
                <w:lang w:val="en-IN"/>
              </w:rPr>
            </w:pPr>
            <w:r w:rsidRPr="00E06C04">
              <w:rPr>
                <w:lang w:val="en-IN"/>
              </w:rPr>
              <w:t>Alpha Numeric</w:t>
            </w:r>
          </w:p>
        </w:tc>
      </w:tr>
      <w:tr w:rsidR="007C49C5" w:rsidRPr="00E06C04" w:rsidTr="00440FB7">
        <w:tblPrEx>
          <w:tblLook w:val="04A0"/>
        </w:tblPrEx>
        <w:tc>
          <w:tcPr>
            <w:tcW w:w="2080" w:type="dxa"/>
            <w:tcBorders>
              <w:top w:val="single" w:sz="4" w:space="0" w:color="000000"/>
              <w:left w:val="single" w:sz="4" w:space="0" w:color="000000"/>
              <w:bottom w:val="single" w:sz="4" w:space="0" w:color="000000"/>
              <w:right w:val="single" w:sz="4" w:space="0" w:color="000000"/>
            </w:tcBorders>
          </w:tcPr>
          <w:p w:rsidR="007C49C5" w:rsidRPr="00E06C04" w:rsidRDefault="007C49C5" w:rsidP="007C49C5">
            <w:pPr>
              <w:pStyle w:val="Tablecontent"/>
              <w:rPr>
                <w:lang w:val="en-IN"/>
              </w:rPr>
            </w:pPr>
            <w:r w:rsidRPr="00E06C04">
              <w:rPr>
                <w:lang w:val="en-IN"/>
              </w:rPr>
              <w:t>D</w:t>
            </w:r>
          </w:p>
        </w:tc>
        <w:tc>
          <w:tcPr>
            <w:tcW w:w="6443" w:type="dxa"/>
            <w:tcBorders>
              <w:top w:val="single" w:sz="4" w:space="0" w:color="000000"/>
              <w:left w:val="single" w:sz="4" w:space="0" w:color="000000"/>
              <w:bottom w:val="single" w:sz="4" w:space="0" w:color="000000"/>
              <w:right w:val="single" w:sz="4" w:space="0" w:color="000000"/>
            </w:tcBorders>
          </w:tcPr>
          <w:p w:rsidR="007C49C5" w:rsidRPr="00E06C04" w:rsidRDefault="007C49C5" w:rsidP="007C49C5">
            <w:pPr>
              <w:pStyle w:val="Tablecontent"/>
              <w:rPr>
                <w:lang w:val="en-IN"/>
              </w:rPr>
            </w:pPr>
            <w:r w:rsidRPr="00E06C04">
              <w:rPr>
                <w:lang w:val="en-IN"/>
              </w:rPr>
              <w:t>Date</w:t>
            </w:r>
          </w:p>
        </w:tc>
      </w:tr>
      <w:tr w:rsidR="007C49C5" w:rsidRPr="00E06C04" w:rsidTr="00440FB7">
        <w:tblPrEx>
          <w:tblLook w:val="04A0"/>
        </w:tblPrEx>
        <w:tc>
          <w:tcPr>
            <w:tcW w:w="2080" w:type="dxa"/>
            <w:tcBorders>
              <w:top w:val="single" w:sz="4" w:space="0" w:color="000000"/>
              <w:left w:val="single" w:sz="4" w:space="0" w:color="000000"/>
              <w:bottom w:val="single" w:sz="4" w:space="0" w:color="000000"/>
              <w:right w:val="single" w:sz="4" w:space="0" w:color="000000"/>
            </w:tcBorders>
          </w:tcPr>
          <w:p w:rsidR="007C49C5" w:rsidRPr="00E06C04" w:rsidRDefault="007C49C5" w:rsidP="007C49C5">
            <w:pPr>
              <w:pStyle w:val="Tablecontent"/>
              <w:rPr>
                <w:lang w:val="en-IN"/>
              </w:rPr>
            </w:pPr>
            <w:r w:rsidRPr="00E06C04">
              <w:rPr>
                <w:lang w:val="en-IN"/>
              </w:rPr>
              <w:t>C</w:t>
            </w:r>
          </w:p>
        </w:tc>
        <w:tc>
          <w:tcPr>
            <w:tcW w:w="6443" w:type="dxa"/>
            <w:tcBorders>
              <w:top w:val="single" w:sz="4" w:space="0" w:color="000000"/>
              <w:left w:val="single" w:sz="4" w:space="0" w:color="000000"/>
              <w:bottom w:val="single" w:sz="4" w:space="0" w:color="000000"/>
              <w:right w:val="single" w:sz="4" w:space="0" w:color="000000"/>
            </w:tcBorders>
          </w:tcPr>
          <w:p w:rsidR="007C49C5" w:rsidRPr="00E06C04" w:rsidRDefault="007C49C5" w:rsidP="007C49C5">
            <w:pPr>
              <w:pStyle w:val="Tablecontent"/>
              <w:rPr>
                <w:lang w:val="en-IN"/>
              </w:rPr>
            </w:pPr>
            <w:r w:rsidRPr="00E06C04">
              <w:rPr>
                <w:lang w:val="en-IN"/>
              </w:rPr>
              <w:t>Characters.</w:t>
            </w:r>
          </w:p>
        </w:tc>
      </w:tr>
    </w:tbl>
    <w:p w:rsidR="00CD5C68" w:rsidRPr="00E06C04" w:rsidRDefault="00CD5C68" w:rsidP="0054387A">
      <w:pPr>
        <w:pStyle w:val="BodyText2"/>
        <w:rPr>
          <w:lang w:val="en-IN"/>
        </w:rPr>
      </w:pPr>
    </w:p>
    <w:p w:rsidR="00CD5C68" w:rsidRPr="00E06C04" w:rsidRDefault="00CD5C68" w:rsidP="00CD5C68">
      <w:pPr>
        <w:pStyle w:val="BodyText2"/>
        <w:rPr>
          <w:b/>
          <w:bCs/>
          <w:lang w:val="en-IN"/>
        </w:rPr>
      </w:pPr>
      <w:r w:rsidRPr="00E06C04">
        <w:rPr>
          <w:b/>
          <w:bCs/>
          <w:lang w:val="en-IN"/>
        </w:rPr>
        <w:t>Field Type:  &lt;Type of Field&gt; (&lt;Maximum length of field&gt;) for e.g.</w:t>
      </w:r>
    </w:p>
    <w:p w:rsidR="0054387A" w:rsidRPr="00E06C04" w:rsidRDefault="00CD5C68" w:rsidP="00CD5C68">
      <w:pPr>
        <w:pStyle w:val="BodyText2"/>
        <w:rPr>
          <w:lang w:val="en-IN"/>
        </w:rPr>
      </w:pPr>
      <w:r w:rsidRPr="00E06C04">
        <w:rPr>
          <w:b/>
          <w:bCs/>
          <w:lang w:val="en-IN"/>
        </w:rPr>
        <w:t xml:space="preserve">A (10) </w:t>
      </w:r>
      <w:r w:rsidRPr="00E06C04">
        <w:rPr>
          <w:lang w:val="en-IN"/>
        </w:rPr>
        <w:t>means the field has alphanumeric value and the maximum length of field can be 10</w:t>
      </w:r>
      <w:r w:rsidR="00854DFA" w:rsidRPr="00E06C04">
        <w:rPr>
          <w:lang w:val="en-IN"/>
        </w:rPr>
        <w:tab/>
      </w:r>
    </w:p>
    <w:p w:rsidR="0054387A" w:rsidRPr="00E06C04" w:rsidRDefault="0054387A" w:rsidP="000E7BEC">
      <w:pPr>
        <w:pStyle w:val="Heading2"/>
        <w:rPr>
          <w:lang w:val="en-IN"/>
        </w:rPr>
      </w:pPr>
      <w:bookmarkStart w:id="20" w:name="_Toc461445430"/>
      <w:bookmarkStart w:id="21" w:name="_Toc67739543"/>
      <w:bookmarkStart w:id="22" w:name="_Toc229306314"/>
      <w:bookmarkStart w:id="23" w:name="_Toc269218057"/>
      <w:bookmarkStart w:id="24" w:name="_Toc325459079"/>
      <w:bookmarkStart w:id="25" w:name="_Toc396127195"/>
      <w:r w:rsidRPr="00E06C04">
        <w:rPr>
          <w:lang w:val="en-IN"/>
        </w:rPr>
        <w:t>Audience</w:t>
      </w:r>
      <w:bookmarkEnd w:id="20"/>
      <w:bookmarkEnd w:id="21"/>
      <w:bookmarkEnd w:id="22"/>
      <w:bookmarkEnd w:id="23"/>
      <w:bookmarkEnd w:id="24"/>
      <w:bookmarkEnd w:id="25"/>
    </w:p>
    <w:p w:rsidR="0054387A" w:rsidRPr="00E06C04" w:rsidRDefault="0054387A" w:rsidP="0054387A">
      <w:pPr>
        <w:pStyle w:val="ListBullet1"/>
        <w:tabs>
          <w:tab w:val="num" w:pos="540"/>
        </w:tabs>
        <w:ind w:left="540"/>
        <w:rPr>
          <w:lang w:val="en-IN"/>
        </w:rPr>
      </w:pPr>
      <w:bookmarkStart w:id="26" w:name="_Toc461445431"/>
      <w:bookmarkStart w:id="27" w:name="_Toc67739544"/>
      <w:bookmarkStart w:id="28" w:name="_Toc229306315"/>
      <w:r w:rsidRPr="00E06C04">
        <w:rPr>
          <w:lang w:val="en-IN"/>
        </w:rPr>
        <w:t>Comviva team</w:t>
      </w:r>
    </w:p>
    <w:p w:rsidR="00B928E1" w:rsidRPr="00E06C04" w:rsidRDefault="00B928E1" w:rsidP="000F2227">
      <w:pPr>
        <w:pStyle w:val="ListBullet1"/>
        <w:numPr>
          <w:ilvl w:val="0"/>
          <w:numId w:val="0"/>
        </w:numPr>
        <w:ind w:left="1008"/>
        <w:rPr>
          <w:lang w:val="en-IN"/>
        </w:rPr>
      </w:pPr>
    </w:p>
    <w:p w:rsidR="0054387A" w:rsidRPr="00E06C04" w:rsidRDefault="0054387A" w:rsidP="000E7BEC">
      <w:pPr>
        <w:pStyle w:val="Heading2"/>
        <w:rPr>
          <w:lang w:val="en-IN"/>
        </w:rPr>
      </w:pPr>
      <w:bookmarkStart w:id="29" w:name="_Toc269218058"/>
      <w:bookmarkStart w:id="30" w:name="_Toc325459080"/>
      <w:bookmarkStart w:id="31" w:name="_Toc396127196"/>
      <w:r w:rsidRPr="00E06C04">
        <w:rPr>
          <w:lang w:val="en-IN"/>
        </w:rPr>
        <w:t>References</w:t>
      </w:r>
      <w:bookmarkEnd w:id="26"/>
      <w:bookmarkEnd w:id="27"/>
      <w:bookmarkEnd w:id="28"/>
      <w:bookmarkEnd w:id="29"/>
      <w:bookmarkEnd w:id="30"/>
      <w:bookmarkEnd w:id="31"/>
    </w:p>
    <w:p w:rsidR="00865D3E" w:rsidRPr="00E06C04" w:rsidRDefault="007C49C5" w:rsidP="00BA38CB">
      <w:pPr>
        <w:pStyle w:val="BodyText2"/>
        <w:rPr>
          <w:lang w:val="en-IN"/>
        </w:rPr>
      </w:pPr>
      <w:r w:rsidRPr="00E06C04">
        <w:rPr>
          <w:lang w:val="en-IN"/>
        </w:rPr>
        <w:t>NA</w:t>
      </w:r>
    </w:p>
    <w:p w:rsidR="00E13144" w:rsidRPr="00E06C04" w:rsidRDefault="00E13144" w:rsidP="000F2227">
      <w:pPr>
        <w:pStyle w:val="Heading1"/>
        <w:rPr>
          <w:lang w:val="en-IN"/>
        </w:rPr>
      </w:pPr>
    </w:p>
    <w:p w:rsidR="00EE7079" w:rsidRPr="00E06C04" w:rsidRDefault="00E21375" w:rsidP="000E7BEC">
      <w:pPr>
        <w:pStyle w:val="ChapterName"/>
        <w:rPr>
          <w:lang w:val="en-IN"/>
        </w:rPr>
      </w:pPr>
      <w:bookmarkStart w:id="32" w:name="_Toc396127197"/>
      <w:r>
        <w:rPr>
          <w:lang w:val="en-IN"/>
        </w:rPr>
        <w:t xml:space="preserve">External </w:t>
      </w:r>
      <w:r w:rsidR="00313359">
        <w:rPr>
          <w:lang w:val="en-IN"/>
        </w:rPr>
        <w:t>System</w:t>
      </w:r>
      <w:r>
        <w:rPr>
          <w:lang w:val="en-IN"/>
        </w:rPr>
        <w:t xml:space="preserve"> (</w:t>
      </w:r>
      <w:r w:rsidR="00EE1013">
        <w:rPr>
          <w:lang w:val="en-IN"/>
        </w:rPr>
        <w:t>Mobile App</w:t>
      </w:r>
      <w:r>
        <w:rPr>
          <w:lang w:val="en-IN"/>
        </w:rPr>
        <w:t>)</w:t>
      </w:r>
      <w:r w:rsidR="00171736" w:rsidRPr="00E06C04">
        <w:rPr>
          <w:lang w:val="en-IN"/>
        </w:rPr>
        <w:t xml:space="preserve"> API</w:t>
      </w:r>
      <w:bookmarkEnd w:id="32"/>
    </w:p>
    <w:p w:rsidR="00854DFA" w:rsidRPr="00E06C04" w:rsidRDefault="00854DFA" w:rsidP="00854DFA">
      <w:pPr>
        <w:pStyle w:val="BodyText2"/>
        <w:rPr>
          <w:lang w:val="en-IN"/>
        </w:rPr>
      </w:pPr>
      <w:r w:rsidRPr="00E06C04">
        <w:rPr>
          <w:lang w:val="en-IN"/>
        </w:rPr>
        <w:lastRenderedPageBreak/>
        <w:t xml:space="preserve">The details of the </w:t>
      </w:r>
      <w:r w:rsidR="001C451E">
        <w:rPr>
          <w:lang w:val="en-IN"/>
        </w:rPr>
        <w:t>External Gateway (</w:t>
      </w:r>
      <w:r w:rsidR="00311F42">
        <w:rPr>
          <w:lang w:val="en-IN"/>
        </w:rPr>
        <w:t>Mobile App</w:t>
      </w:r>
      <w:r w:rsidR="001C451E">
        <w:rPr>
          <w:lang w:val="en-IN"/>
        </w:rPr>
        <w:t>)</w:t>
      </w:r>
      <w:r w:rsidRPr="00E06C04">
        <w:rPr>
          <w:lang w:val="en-IN"/>
        </w:rPr>
        <w:t xml:space="preserve"> API</w:t>
      </w:r>
      <w:r w:rsidR="00171736" w:rsidRPr="00E06C04">
        <w:rPr>
          <w:lang w:val="en-IN"/>
        </w:rPr>
        <w:t>s</w:t>
      </w:r>
      <w:r w:rsidRPr="00E06C04">
        <w:rPr>
          <w:lang w:val="en-IN"/>
        </w:rPr>
        <w:t xml:space="preserve"> </w:t>
      </w:r>
      <w:r w:rsidR="00171736" w:rsidRPr="00E06C04">
        <w:rPr>
          <w:lang w:val="en-IN"/>
        </w:rPr>
        <w:t>are</w:t>
      </w:r>
      <w:r w:rsidRPr="00E06C04">
        <w:rPr>
          <w:lang w:val="en-IN"/>
        </w:rPr>
        <w:t xml:space="preserve"> explained in the subsequent sections. </w:t>
      </w:r>
    </w:p>
    <w:p w:rsidR="00854DFA" w:rsidRPr="00E06C04" w:rsidRDefault="00854DFA" w:rsidP="00854DFA">
      <w:pPr>
        <w:pStyle w:val="BodyText2"/>
        <w:rPr>
          <w:lang w:val="en-IN"/>
        </w:rPr>
      </w:pPr>
    </w:p>
    <w:p w:rsidR="00854DFA" w:rsidRPr="00E06C04" w:rsidRDefault="00854DFA" w:rsidP="00854DFA">
      <w:pPr>
        <w:pStyle w:val="Heading2"/>
        <w:rPr>
          <w:lang w:val="en-IN"/>
        </w:rPr>
      </w:pPr>
      <w:bookmarkStart w:id="33" w:name="_Toc284720056"/>
      <w:bookmarkStart w:id="34" w:name="_Toc309916665"/>
      <w:bookmarkStart w:id="35" w:name="_Toc325459087"/>
      <w:bookmarkStart w:id="36" w:name="_Toc357761220"/>
      <w:bookmarkStart w:id="37" w:name="_Toc396127198"/>
      <w:r w:rsidRPr="00E06C04">
        <w:rPr>
          <w:lang w:val="en-IN"/>
        </w:rPr>
        <w:t>Architecture</w:t>
      </w:r>
      <w:bookmarkEnd w:id="33"/>
      <w:bookmarkEnd w:id="34"/>
      <w:bookmarkEnd w:id="35"/>
      <w:bookmarkEnd w:id="36"/>
      <w:bookmarkEnd w:id="37"/>
    </w:p>
    <w:p w:rsidR="00854DFA" w:rsidRDefault="00311F42" w:rsidP="00854DFA">
      <w:pPr>
        <w:rPr>
          <w:lang w:val="en-IN"/>
        </w:rPr>
      </w:pPr>
      <w:r>
        <w:rPr>
          <w:noProof/>
        </w:rPr>
        <w:drawing>
          <wp:inline distT="0" distB="0" distL="0" distR="0">
            <wp:extent cx="5276850" cy="2143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6850" cy="2143125"/>
                    </a:xfrm>
                    <a:prstGeom prst="rect">
                      <a:avLst/>
                    </a:prstGeom>
                    <a:noFill/>
                    <a:ln w="9525">
                      <a:noFill/>
                      <a:miter lim="800000"/>
                      <a:headEnd/>
                      <a:tailEnd/>
                    </a:ln>
                  </pic:spPr>
                </pic:pic>
              </a:graphicData>
            </a:graphic>
          </wp:inline>
        </w:drawing>
      </w:r>
    </w:p>
    <w:p w:rsidR="00311F42" w:rsidRPr="00E06C04" w:rsidRDefault="00311F42" w:rsidP="00854DFA">
      <w:pPr>
        <w:rPr>
          <w:lang w:val="en-IN"/>
        </w:rPr>
      </w:pPr>
    </w:p>
    <w:p w:rsidR="00854DFA" w:rsidRPr="00E06C04" w:rsidRDefault="00854DFA" w:rsidP="00854DFA">
      <w:pPr>
        <w:rPr>
          <w:lang w:val="en-IN"/>
        </w:rPr>
      </w:pPr>
    </w:p>
    <w:p w:rsidR="00854DFA" w:rsidRPr="00E06C04" w:rsidRDefault="00854DFA" w:rsidP="00854DFA">
      <w:pPr>
        <w:rPr>
          <w:lang w:val="en-IN"/>
        </w:rPr>
      </w:pPr>
    </w:p>
    <w:p w:rsidR="00854DFA" w:rsidRPr="00E06C04" w:rsidRDefault="00F07198" w:rsidP="00AA4952">
      <w:pPr>
        <w:pStyle w:val="ListBullet1"/>
        <w:numPr>
          <w:ilvl w:val="0"/>
          <w:numId w:val="19"/>
        </w:numPr>
        <w:jc w:val="left"/>
        <w:rPr>
          <w:lang w:val="en-IN"/>
        </w:rPr>
      </w:pPr>
      <w:r w:rsidRPr="00E06C04">
        <w:rPr>
          <w:b/>
          <w:bCs/>
          <w:u w:val="single"/>
          <w:lang w:val="en-IN"/>
        </w:rPr>
        <w:t>External</w:t>
      </w:r>
      <w:r w:rsidR="00854DFA" w:rsidRPr="00E06C04">
        <w:rPr>
          <w:b/>
          <w:bCs/>
          <w:u w:val="single"/>
          <w:lang w:val="en-IN"/>
        </w:rPr>
        <w:t xml:space="preserve"> system</w:t>
      </w:r>
      <w:r w:rsidR="00306463">
        <w:rPr>
          <w:b/>
          <w:bCs/>
          <w:u w:val="single"/>
          <w:lang w:val="en-IN"/>
        </w:rPr>
        <w:t xml:space="preserve"> </w:t>
      </w:r>
      <w:r w:rsidR="00311F42">
        <w:rPr>
          <w:b/>
          <w:bCs/>
          <w:u w:val="single"/>
          <w:lang w:val="en-IN"/>
        </w:rPr>
        <w:t>(Mobile App)</w:t>
      </w:r>
      <w:r w:rsidR="00854DFA" w:rsidRPr="00E06C04">
        <w:rPr>
          <w:lang w:val="en-IN"/>
        </w:rPr>
        <w:t xml:space="preserve">: The system, which sends the request to </w:t>
      </w:r>
      <w:r w:rsidR="007C479A">
        <w:rPr>
          <w:lang w:val="en-IN"/>
        </w:rPr>
        <w:t>PreTUPS</w:t>
      </w:r>
      <w:r w:rsidR="00854DFA" w:rsidRPr="00E06C04">
        <w:rPr>
          <w:lang w:val="en-IN"/>
        </w:rPr>
        <w:t xml:space="preserve"> System</w:t>
      </w:r>
      <w:r w:rsidR="0010337D">
        <w:rPr>
          <w:lang w:val="en-IN"/>
        </w:rPr>
        <w:t xml:space="preserve"> in plain data over http/https</w:t>
      </w:r>
      <w:r w:rsidR="00854DFA" w:rsidRPr="00E06C04">
        <w:rPr>
          <w:lang w:val="en-IN"/>
        </w:rPr>
        <w:t>.</w:t>
      </w:r>
    </w:p>
    <w:p w:rsidR="00854DFA" w:rsidRPr="00E06C04" w:rsidRDefault="00854DFA" w:rsidP="00854DFA">
      <w:pPr>
        <w:ind w:left="360"/>
        <w:rPr>
          <w:lang w:val="en-IN"/>
        </w:rPr>
      </w:pPr>
    </w:p>
    <w:p w:rsidR="00854DFA" w:rsidRPr="00E06C04" w:rsidRDefault="007C479A" w:rsidP="00AA4952">
      <w:pPr>
        <w:pStyle w:val="ListBullet1"/>
        <w:numPr>
          <w:ilvl w:val="0"/>
          <w:numId w:val="19"/>
        </w:numPr>
        <w:rPr>
          <w:lang w:val="en-IN"/>
        </w:rPr>
      </w:pPr>
      <w:r>
        <w:rPr>
          <w:b/>
          <w:bCs/>
          <w:u w:val="single"/>
          <w:lang w:val="en-IN"/>
        </w:rPr>
        <w:t>PreTUPS</w:t>
      </w:r>
      <w:r w:rsidR="00854DFA" w:rsidRPr="00E06C04">
        <w:rPr>
          <w:b/>
          <w:bCs/>
          <w:u w:val="single"/>
          <w:lang w:val="en-IN"/>
        </w:rPr>
        <w:t xml:space="preserve"> System</w:t>
      </w:r>
      <w:r w:rsidR="00854DFA" w:rsidRPr="00E06C04">
        <w:rPr>
          <w:lang w:val="en-IN"/>
        </w:rPr>
        <w:t xml:space="preserve">: The </w:t>
      </w:r>
      <w:r>
        <w:rPr>
          <w:lang w:val="en-IN"/>
        </w:rPr>
        <w:t>PreTUPS</w:t>
      </w:r>
      <w:r w:rsidR="00854DFA" w:rsidRPr="00E06C04">
        <w:rPr>
          <w:lang w:val="en-IN"/>
        </w:rPr>
        <w:t xml:space="preserve"> System includes </w:t>
      </w:r>
      <w:r>
        <w:rPr>
          <w:lang w:val="en-IN"/>
        </w:rPr>
        <w:t>PreTUPS</w:t>
      </w:r>
      <w:r w:rsidR="00854DFA" w:rsidRPr="00E06C04">
        <w:rPr>
          <w:lang w:val="en-IN"/>
        </w:rPr>
        <w:t xml:space="preserve"> Application and </w:t>
      </w:r>
      <w:r>
        <w:rPr>
          <w:lang w:val="en-IN"/>
        </w:rPr>
        <w:t>PreTUPS</w:t>
      </w:r>
      <w:r w:rsidR="00854DFA" w:rsidRPr="00E06C04">
        <w:rPr>
          <w:lang w:val="en-IN"/>
        </w:rPr>
        <w:t xml:space="preserve"> Database. The Interaction between </w:t>
      </w:r>
      <w:r>
        <w:rPr>
          <w:lang w:val="en-IN"/>
        </w:rPr>
        <w:t>PreTUPS</w:t>
      </w:r>
      <w:r w:rsidR="00854DFA" w:rsidRPr="00E06C04">
        <w:rPr>
          <w:lang w:val="en-IN"/>
        </w:rPr>
        <w:t xml:space="preserve"> Application and Database is internal.</w:t>
      </w:r>
    </w:p>
    <w:p w:rsidR="00355EE0" w:rsidRPr="00E06C04" w:rsidRDefault="00355EE0" w:rsidP="00854DFA">
      <w:pPr>
        <w:rPr>
          <w:lang w:val="en-IN"/>
        </w:rPr>
      </w:pPr>
    </w:p>
    <w:p w:rsidR="00854DFA" w:rsidRPr="00E06C04" w:rsidRDefault="00854DFA" w:rsidP="00854DFA">
      <w:pPr>
        <w:pStyle w:val="Heading2"/>
        <w:rPr>
          <w:lang w:val="en-IN"/>
        </w:rPr>
      </w:pPr>
      <w:bookmarkStart w:id="38" w:name="_Toc284720057"/>
      <w:bookmarkStart w:id="39" w:name="_Toc309916666"/>
      <w:bookmarkStart w:id="40" w:name="_Toc325459088"/>
      <w:bookmarkStart w:id="41" w:name="_Toc357761221"/>
      <w:bookmarkStart w:id="42" w:name="_Toc396127199"/>
      <w:r w:rsidRPr="00E06C04">
        <w:rPr>
          <w:lang w:val="en-IN"/>
        </w:rPr>
        <w:t>Communication</w:t>
      </w:r>
      <w:bookmarkEnd w:id="38"/>
      <w:bookmarkEnd w:id="39"/>
      <w:bookmarkEnd w:id="40"/>
      <w:bookmarkEnd w:id="41"/>
      <w:bookmarkEnd w:id="42"/>
      <w:r w:rsidRPr="00E06C04">
        <w:rPr>
          <w:lang w:val="en-IN"/>
        </w:rPr>
        <w:t xml:space="preserve"> </w:t>
      </w:r>
    </w:p>
    <w:p w:rsidR="00854DFA" w:rsidRPr="00E06C04" w:rsidRDefault="00854DFA" w:rsidP="00854DFA">
      <w:pPr>
        <w:pStyle w:val="BodyText2"/>
        <w:rPr>
          <w:lang w:val="en-IN"/>
        </w:rPr>
      </w:pPr>
      <w:r w:rsidRPr="00E06C04">
        <w:rPr>
          <w:lang w:val="en-IN"/>
        </w:rPr>
        <w:t>The communication between External system</w:t>
      </w:r>
      <w:r w:rsidR="00311F42">
        <w:rPr>
          <w:lang w:val="en-IN"/>
        </w:rPr>
        <w:t xml:space="preserve"> (Mobile App)</w:t>
      </w:r>
      <w:r w:rsidRPr="00E06C04">
        <w:rPr>
          <w:lang w:val="en-IN"/>
        </w:rPr>
        <w:t xml:space="preserve"> and </w:t>
      </w:r>
      <w:r w:rsidR="007C479A">
        <w:rPr>
          <w:lang w:val="en-IN"/>
        </w:rPr>
        <w:t>PreTUPS</w:t>
      </w:r>
      <w:r w:rsidRPr="00E06C04">
        <w:rPr>
          <w:lang w:val="en-IN"/>
        </w:rPr>
        <w:t xml:space="preserve"> would be HTTP</w:t>
      </w:r>
      <w:r w:rsidR="00311F42">
        <w:rPr>
          <w:lang w:val="en-IN"/>
        </w:rPr>
        <w:t>/HTTPS</w:t>
      </w:r>
      <w:r w:rsidRPr="00E06C04">
        <w:rPr>
          <w:lang w:val="en-IN"/>
        </w:rPr>
        <w:t>. The External system would make the HTTP</w:t>
      </w:r>
      <w:r w:rsidR="00A45D05">
        <w:rPr>
          <w:lang w:val="en-IN"/>
        </w:rPr>
        <w:t>/HTTPS</w:t>
      </w:r>
      <w:r w:rsidRPr="00E06C04">
        <w:rPr>
          <w:lang w:val="en-IN"/>
        </w:rPr>
        <w:t xml:space="preserve"> connection with </w:t>
      </w:r>
      <w:r w:rsidR="007C479A">
        <w:rPr>
          <w:lang w:val="en-IN"/>
        </w:rPr>
        <w:t>PreTUPS</w:t>
      </w:r>
      <w:r w:rsidRPr="00E06C04">
        <w:rPr>
          <w:lang w:val="en-IN"/>
        </w:rPr>
        <w:t xml:space="preserve"> and send the request content as </w:t>
      </w:r>
      <w:r w:rsidR="00A45D05">
        <w:t>plain data</w:t>
      </w:r>
      <w:r w:rsidRPr="00E06C04">
        <w:rPr>
          <w:lang w:val="en-IN"/>
        </w:rPr>
        <w:t xml:space="preserve">. Response of each request would also be sent as </w:t>
      </w:r>
      <w:r w:rsidR="00A45D05">
        <w:t>plain data</w:t>
      </w:r>
      <w:r w:rsidRPr="00E06C04">
        <w:rPr>
          <w:lang w:val="en-IN"/>
        </w:rPr>
        <w:t xml:space="preserve">. </w:t>
      </w:r>
    </w:p>
    <w:p w:rsidR="00854DFA" w:rsidRPr="00E06C04" w:rsidRDefault="00854DFA" w:rsidP="00854DFA">
      <w:pPr>
        <w:rPr>
          <w:lang w:val="en-IN"/>
        </w:rPr>
      </w:pPr>
    </w:p>
    <w:p w:rsidR="00854DFA" w:rsidRPr="00E06C04" w:rsidRDefault="00854DFA" w:rsidP="00854DFA">
      <w:pPr>
        <w:pStyle w:val="Heading2"/>
        <w:rPr>
          <w:lang w:val="en-IN"/>
        </w:rPr>
      </w:pPr>
      <w:bookmarkStart w:id="43" w:name="_Toc284720058"/>
      <w:bookmarkStart w:id="44" w:name="_Toc309916667"/>
      <w:bookmarkStart w:id="45" w:name="_Toc325459089"/>
      <w:bookmarkStart w:id="46" w:name="_Toc357761222"/>
      <w:bookmarkStart w:id="47" w:name="_Toc396127200"/>
      <w:r w:rsidRPr="00E06C04">
        <w:rPr>
          <w:lang w:val="en-IN"/>
        </w:rPr>
        <w:t>Authentication</w:t>
      </w:r>
      <w:bookmarkEnd w:id="43"/>
      <w:bookmarkEnd w:id="44"/>
      <w:bookmarkEnd w:id="45"/>
      <w:bookmarkEnd w:id="46"/>
      <w:bookmarkEnd w:id="47"/>
    </w:p>
    <w:p w:rsidR="00854DFA" w:rsidRPr="00E06C04" w:rsidRDefault="00854DFA" w:rsidP="00854DFA">
      <w:pPr>
        <w:pStyle w:val="BodyText2"/>
        <w:rPr>
          <w:lang w:val="en-IN"/>
        </w:rPr>
      </w:pPr>
      <w:r w:rsidRPr="00E06C04">
        <w:rPr>
          <w:lang w:val="en-IN"/>
        </w:rPr>
        <w:t xml:space="preserve">To authenticate the External system, </w:t>
      </w:r>
      <w:r w:rsidR="007C479A">
        <w:rPr>
          <w:lang w:val="en-IN"/>
        </w:rPr>
        <w:t>PreTUPS</w:t>
      </w:r>
      <w:r w:rsidRPr="00E06C04">
        <w:rPr>
          <w:lang w:val="en-IN"/>
        </w:rPr>
        <w:t xml:space="preserve"> will define a Gateway for External system. </w:t>
      </w:r>
      <w:r w:rsidR="007C479A">
        <w:rPr>
          <w:lang w:val="en-IN"/>
        </w:rPr>
        <w:t>PreTUPS</w:t>
      </w:r>
      <w:r w:rsidRPr="00E06C04">
        <w:rPr>
          <w:lang w:val="en-IN"/>
        </w:rPr>
        <w:t xml:space="preserve"> will give the defined gateway information details to External system users.  External system will send this gateway information while making HTTP</w:t>
      </w:r>
      <w:r w:rsidR="00A45D05">
        <w:rPr>
          <w:lang w:val="en-IN"/>
        </w:rPr>
        <w:t>/HTTPS</w:t>
      </w:r>
      <w:r w:rsidRPr="00E06C04">
        <w:rPr>
          <w:lang w:val="en-IN"/>
        </w:rPr>
        <w:t xml:space="preserve"> connection with </w:t>
      </w:r>
      <w:r w:rsidR="007C479A">
        <w:rPr>
          <w:lang w:val="en-IN"/>
        </w:rPr>
        <w:t>PreTUPS</w:t>
      </w:r>
      <w:r w:rsidRPr="00E06C04">
        <w:rPr>
          <w:lang w:val="en-IN"/>
        </w:rPr>
        <w:t xml:space="preserve"> for each request.  Authentication information will be send by URL. Details of authentication information are as follows</w:t>
      </w:r>
    </w:p>
    <w:p w:rsidR="00854DFA" w:rsidRPr="00E06C04" w:rsidRDefault="00854DFA" w:rsidP="00854DFA">
      <w:pPr>
        <w:pStyle w:val="BodyText2"/>
        <w:rPr>
          <w:lang w:val="en-IN"/>
        </w:rPr>
      </w:pPr>
    </w:p>
    <w:p w:rsidR="00854DFA" w:rsidRPr="00E06C04" w:rsidRDefault="00854DFA" w:rsidP="008658DA">
      <w:pPr>
        <w:pStyle w:val="ListBullet1"/>
        <w:rPr>
          <w:lang w:val="en-IN"/>
        </w:rPr>
      </w:pPr>
      <w:r w:rsidRPr="00E06C04">
        <w:rPr>
          <w:lang w:val="en-IN"/>
        </w:rPr>
        <w:t>LOGIN</w:t>
      </w:r>
    </w:p>
    <w:p w:rsidR="00854DFA" w:rsidRPr="00E06C04" w:rsidRDefault="00854DFA" w:rsidP="008658DA">
      <w:pPr>
        <w:pStyle w:val="ListBullet1"/>
        <w:rPr>
          <w:lang w:val="en-IN"/>
        </w:rPr>
      </w:pPr>
      <w:r w:rsidRPr="00E06C04">
        <w:rPr>
          <w:lang w:val="en-IN"/>
        </w:rPr>
        <w:t>PASSWORD</w:t>
      </w:r>
    </w:p>
    <w:p w:rsidR="00854DFA" w:rsidRPr="00E06C04" w:rsidRDefault="00854DFA" w:rsidP="008658DA">
      <w:pPr>
        <w:pStyle w:val="ListBullet1"/>
        <w:rPr>
          <w:lang w:val="en-IN"/>
        </w:rPr>
      </w:pPr>
      <w:r w:rsidRPr="00E06C04">
        <w:rPr>
          <w:lang w:val="en-IN"/>
        </w:rPr>
        <w:t>REQUEST_GATEWAY_CODE</w:t>
      </w:r>
    </w:p>
    <w:p w:rsidR="00854DFA" w:rsidRPr="00E06C04" w:rsidRDefault="00854DFA" w:rsidP="008658DA">
      <w:pPr>
        <w:pStyle w:val="ListBullet1"/>
        <w:rPr>
          <w:lang w:val="en-IN"/>
        </w:rPr>
      </w:pPr>
      <w:r w:rsidRPr="00E06C04">
        <w:rPr>
          <w:lang w:val="en-IN"/>
        </w:rPr>
        <w:t>REQUEST_GATEWAY_TYPE</w:t>
      </w:r>
    </w:p>
    <w:p w:rsidR="00854DFA" w:rsidRPr="00E06C04" w:rsidRDefault="00854DFA" w:rsidP="008658DA">
      <w:pPr>
        <w:pStyle w:val="ListBullet1"/>
        <w:rPr>
          <w:lang w:val="en-IN"/>
        </w:rPr>
      </w:pPr>
      <w:r w:rsidRPr="00E06C04">
        <w:rPr>
          <w:lang w:val="en-IN"/>
        </w:rPr>
        <w:t>SERVICE_PORT</w:t>
      </w:r>
    </w:p>
    <w:p w:rsidR="00854DFA" w:rsidRPr="00E06C04" w:rsidRDefault="00854DFA" w:rsidP="008658DA">
      <w:pPr>
        <w:pStyle w:val="ListBullet1"/>
        <w:rPr>
          <w:lang w:val="en-IN"/>
        </w:rPr>
      </w:pPr>
      <w:r w:rsidRPr="00E06C04">
        <w:rPr>
          <w:lang w:val="en-IN"/>
        </w:rPr>
        <w:t>SOURCE_TYPE</w:t>
      </w:r>
    </w:p>
    <w:p w:rsidR="00854DFA" w:rsidRPr="00E06C04" w:rsidRDefault="00854DFA" w:rsidP="00854DFA">
      <w:pPr>
        <w:pStyle w:val="NoteHeading"/>
        <w:rPr>
          <w:lang w:val="en-IN"/>
        </w:rPr>
      </w:pPr>
      <w:r w:rsidRPr="00E06C04">
        <w:rPr>
          <w:lang w:val="en-IN"/>
        </w:rPr>
        <w:t>Details of above-mentioned field are described in Connection procedure section.</w:t>
      </w:r>
    </w:p>
    <w:p w:rsidR="00854DFA" w:rsidRPr="00E06C04" w:rsidRDefault="00854DFA" w:rsidP="00854DFA">
      <w:pPr>
        <w:rPr>
          <w:lang w:val="en-IN"/>
        </w:rPr>
      </w:pPr>
    </w:p>
    <w:p w:rsidR="00854DFA" w:rsidRPr="00E06C04" w:rsidRDefault="00854DFA" w:rsidP="00854DFA">
      <w:pPr>
        <w:pStyle w:val="Heading2"/>
        <w:rPr>
          <w:lang w:val="en-IN"/>
        </w:rPr>
      </w:pPr>
      <w:bookmarkStart w:id="48" w:name="_Toc284720059"/>
      <w:bookmarkStart w:id="49" w:name="_Toc309916668"/>
      <w:bookmarkStart w:id="50" w:name="_Toc325459090"/>
      <w:bookmarkStart w:id="51" w:name="_Toc357761223"/>
      <w:bookmarkStart w:id="52" w:name="_Toc396127201"/>
      <w:r w:rsidRPr="00E06C04">
        <w:rPr>
          <w:lang w:val="en-IN"/>
        </w:rPr>
        <w:lastRenderedPageBreak/>
        <w:t>Connection Procedure</w:t>
      </w:r>
      <w:bookmarkEnd w:id="48"/>
      <w:bookmarkEnd w:id="49"/>
      <w:bookmarkEnd w:id="50"/>
      <w:bookmarkEnd w:id="51"/>
      <w:bookmarkEnd w:id="52"/>
    </w:p>
    <w:p w:rsidR="00854DFA" w:rsidRPr="00E06C04" w:rsidRDefault="00854DFA" w:rsidP="00854DFA">
      <w:pPr>
        <w:pStyle w:val="BodyText2"/>
        <w:rPr>
          <w:lang w:val="en-IN"/>
        </w:rPr>
      </w:pPr>
      <w:r w:rsidRPr="00E06C04">
        <w:rPr>
          <w:lang w:val="en-IN"/>
        </w:rPr>
        <w:t>The External system calls the specific URL to make the HTTP</w:t>
      </w:r>
      <w:r w:rsidR="00A45D05">
        <w:rPr>
          <w:lang w:val="en-IN"/>
        </w:rPr>
        <w:t>/HTTPS</w:t>
      </w:r>
      <w:r w:rsidRPr="00E06C04">
        <w:rPr>
          <w:lang w:val="en-IN"/>
        </w:rPr>
        <w:t xml:space="preserve"> Connection with </w:t>
      </w:r>
      <w:r w:rsidR="007C479A">
        <w:rPr>
          <w:lang w:val="en-IN"/>
        </w:rPr>
        <w:t>PreTUPS</w:t>
      </w:r>
      <w:r w:rsidRPr="00E06C04">
        <w:rPr>
          <w:lang w:val="en-IN"/>
        </w:rPr>
        <w:t>. The details of HTTP Header and URL are mentioned below.</w:t>
      </w:r>
    </w:p>
    <w:p w:rsidR="00854DFA" w:rsidRPr="00E06C04" w:rsidRDefault="00854DFA" w:rsidP="00854DFA">
      <w:pPr>
        <w:rPr>
          <w:lang w:val="en-IN"/>
        </w:rPr>
      </w:pPr>
    </w:p>
    <w:p w:rsidR="00854DFA" w:rsidRPr="00E06C04" w:rsidRDefault="00854DFA" w:rsidP="00854DFA">
      <w:pPr>
        <w:pStyle w:val="BodyText20"/>
        <w:rPr>
          <w:color w:val="auto"/>
          <w:u w:val="single"/>
          <w:lang w:val="en-IN"/>
        </w:rPr>
      </w:pPr>
      <w:r w:rsidRPr="00E06C04">
        <w:rPr>
          <w:color w:val="auto"/>
          <w:u w:val="single"/>
          <w:lang w:val="en-IN"/>
        </w:rPr>
        <w:t>HTTP Header Information</w:t>
      </w:r>
    </w:p>
    <w:p w:rsidR="00854DFA" w:rsidRPr="00E06C04" w:rsidRDefault="00854DFA" w:rsidP="00854DFA">
      <w:pPr>
        <w:pStyle w:val="BodyText20"/>
        <w:rPr>
          <w:color w:val="auto"/>
          <w:u w:val="single"/>
          <w:lang w:val="en-IN"/>
        </w:rPr>
      </w:pPr>
    </w:p>
    <w:p w:rsidR="00854DFA" w:rsidRPr="00E06C04" w:rsidRDefault="00854DFA" w:rsidP="00854DFA">
      <w:pPr>
        <w:pStyle w:val="BodyText20"/>
        <w:rPr>
          <w:color w:val="auto"/>
          <w:lang w:val="en-IN"/>
        </w:rPr>
      </w:pPr>
      <w:r w:rsidRPr="00E06C04">
        <w:rPr>
          <w:color w:val="auto"/>
          <w:lang w:val="en-IN"/>
        </w:rPr>
        <w:t>POST &lt;URL&gt; HTTP</w:t>
      </w:r>
    </w:p>
    <w:p w:rsidR="00854DFA" w:rsidRPr="00E06C04" w:rsidRDefault="00854DFA" w:rsidP="00854DFA">
      <w:pPr>
        <w:pStyle w:val="BodyText20"/>
        <w:rPr>
          <w:color w:val="auto"/>
          <w:lang w:val="en-IN"/>
        </w:rPr>
      </w:pPr>
      <w:r w:rsidRPr="00E06C04">
        <w:rPr>
          <w:color w:val="auto"/>
          <w:lang w:val="en-IN"/>
        </w:rPr>
        <w:t xml:space="preserve">Content-type: </w:t>
      </w:r>
      <w:r w:rsidR="00A45D05">
        <w:rPr>
          <w:color w:val="auto"/>
        </w:rPr>
        <w:t>text/plain</w:t>
      </w:r>
    </w:p>
    <w:p w:rsidR="00854DFA" w:rsidRPr="00E06C04" w:rsidRDefault="00854DFA" w:rsidP="00854DFA">
      <w:pPr>
        <w:pStyle w:val="BodyText20"/>
        <w:rPr>
          <w:rFonts w:ascii="Times New Roman" w:hAnsi="Times New Roman"/>
          <w:b w:val="0"/>
          <w:bCs w:val="0"/>
          <w:lang w:val="en-IN"/>
        </w:rPr>
      </w:pPr>
      <w:r w:rsidRPr="00E06C04">
        <w:rPr>
          <w:color w:val="auto"/>
          <w:lang w:val="en-IN"/>
        </w:rPr>
        <w:t>Connection: close</w:t>
      </w:r>
    </w:p>
    <w:p w:rsidR="00854DFA" w:rsidRPr="00E06C04" w:rsidRDefault="00854DFA" w:rsidP="00854DFA">
      <w:pPr>
        <w:ind w:firstLine="720"/>
        <w:rPr>
          <w:lang w:val="en-IN"/>
        </w:rPr>
      </w:pPr>
    </w:p>
    <w:p w:rsidR="00854DFA" w:rsidRPr="00E06C04" w:rsidRDefault="00854DFA" w:rsidP="00854DFA">
      <w:pPr>
        <w:pStyle w:val="BodyText20"/>
        <w:rPr>
          <w:color w:val="auto"/>
          <w:u w:val="single"/>
          <w:lang w:val="en-IN"/>
        </w:rPr>
      </w:pPr>
      <w:r w:rsidRPr="00E06C04">
        <w:rPr>
          <w:color w:val="auto"/>
          <w:u w:val="single"/>
          <w:lang w:val="en-IN"/>
        </w:rPr>
        <w:t>URL</w:t>
      </w:r>
    </w:p>
    <w:p w:rsidR="00854DFA" w:rsidRPr="00E06C04" w:rsidRDefault="00854DFA" w:rsidP="00854DFA">
      <w:pPr>
        <w:pStyle w:val="BodyText20"/>
        <w:rPr>
          <w:color w:val="auto"/>
          <w:u w:val="single"/>
          <w:lang w:val="en-IN"/>
        </w:rPr>
      </w:pPr>
    </w:p>
    <w:p w:rsidR="00854DFA" w:rsidRPr="00E06C04" w:rsidRDefault="00070409" w:rsidP="00854DFA">
      <w:pPr>
        <w:pStyle w:val="BodyText2"/>
        <w:rPr>
          <w:lang w:val="en-IN"/>
        </w:rPr>
      </w:pPr>
      <w:hyperlink r:id="rId12" w:history="1">
        <w:r w:rsidR="00E7414B" w:rsidRPr="0002708B">
          <w:rPr>
            <w:rStyle w:val="Hyperlink"/>
            <w:lang w:val="en-IN"/>
          </w:rPr>
          <w:t>http://PreTUPShost/STUReceiever?LOGIN=&lt;Login&gt;&amp;Password=&lt;Password&gt;&amp;Request_Gateway_Code=&lt;RequestGatewayCode&gt;&amp;Request_Gateway_Type=&lt;RequestGatewayType&gt;&amp;Service_Port=&lt;ServicePort&gt;&amp;Source_Type=&lt;SourceType</w:t>
        </w:r>
      </w:hyperlink>
      <w:r w:rsidR="00854DFA" w:rsidRPr="00E06C04">
        <w:rPr>
          <w:lang w:val="en-IN"/>
        </w:rPr>
        <w:t>&gt;</w:t>
      </w:r>
    </w:p>
    <w:p w:rsidR="00854DFA" w:rsidRPr="00E06C04" w:rsidRDefault="00854DFA" w:rsidP="00854DFA">
      <w:pPr>
        <w:pStyle w:val="BodyText20"/>
        <w:rPr>
          <w:b w:val="0"/>
          <w:bCs w:val="0"/>
          <w:lang w:val="en-IN"/>
        </w:rPr>
      </w:pPr>
    </w:p>
    <w:p w:rsidR="00854DFA" w:rsidRPr="00E06C04" w:rsidRDefault="00854DFA" w:rsidP="00854DFA">
      <w:pPr>
        <w:pStyle w:val="BodyText20"/>
        <w:rPr>
          <w:color w:val="auto"/>
          <w:u w:val="single"/>
          <w:lang w:val="en-IN"/>
        </w:rPr>
      </w:pPr>
      <w:r w:rsidRPr="00E06C04">
        <w:rPr>
          <w:color w:val="auto"/>
          <w:u w:val="single"/>
          <w:lang w:val="en-IN"/>
        </w:rPr>
        <w:t>Example</w:t>
      </w:r>
    </w:p>
    <w:p w:rsidR="00854DFA" w:rsidRPr="00E06C04" w:rsidRDefault="00854DFA" w:rsidP="00854DFA">
      <w:pPr>
        <w:pStyle w:val="BodyText20"/>
        <w:rPr>
          <w:color w:val="auto"/>
          <w:u w:val="single"/>
          <w:lang w:val="en-IN"/>
        </w:rPr>
      </w:pPr>
    </w:p>
    <w:p w:rsidR="00854DFA" w:rsidRPr="00E06C04" w:rsidRDefault="00854DFA" w:rsidP="00854DFA">
      <w:pPr>
        <w:pStyle w:val="BodyText2"/>
        <w:rPr>
          <w:lang w:val="en-IN"/>
        </w:rPr>
      </w:pPr>
      <w:r w:rsidRPr="00E06C04">
        <w:rPr>
          <w:lang w:val="en-IN"/>
        </w:rPr>
        <w:t>http://</w:t>
      </w:r>
      <w:r w:rsidR="007C479A">
        <w:rPr>
          <w:lang w:val="en-IN"/>
        </w:rPr>
        <w:t>PreTUPS</w:t>
      </w:r>
      <w:r w:rsidRPr="00E06C04">
        <w:rPr>
          <w:lang w:val="en-IN"/>
        </w:rPr>
        <w:t>host/</w:t>
      </w:r>
      <w:r w:rsidR="00E7414B">
        <w:rPr>
          <w:lang w:val="en-IN"/>
        </w:rPr>
        <w:t>STU</w:t>
      </w:r>
      <w:r w:rsidRPr="00E06C04">
        <w:rPr>
          <w:lang w:val="en-IN"/>
        </w:rPr>
        <w:t>Receiever?LOGIN=123&amp;Password=123&amp;Request_Gateway_Code=EXT0011&amp;Request_Gateway_Type=EXTGW&amp;Service_Port=190&amp;Source_Type=EXT</w:t>
      </w:r>
    </w:p>
    <w:p w:rsidR="00854DFA" w:rsidRPr="00E06C04" w:rsidRDefault="00854DFA" w:rsidP="00854DFA">
      <w:pPr>
        <w:rPr>
          <w:lang w:val="en-IN"/>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90"/>
        <w:gridCol w:w="1448"/>
        <w:gridCol w:w="1665"/>
        <w:gridCol w:w="1560"/>
        <w:gridCol w:w="1275"/>
        <w:gridCol w:w="1708"/>
      </w:tblGrid>
      <w:tr w:rsidR="00854DFA" w:rsidRPr="00E06C04" w:rsidTr="00854DFA">
        <w:trPr>
          <w:trHeight w:val="281"/>
          <w:tblHeader/>
        </w:trPr>
        <w:tc>
          <w:tcPr>
            <w:tcW w:w="1990" w:type="dxa"/>
            <w:shd w:val="clear" w:color="auto" w:fill="E31837"/>
          </w:tcPr>
          <w:p w:rsidR="00854DFA" w:rsidRPr="00E06C04" w:rsidRDefault="00854DFA" w:rsidP="00854DFA">
            <w:pPr>
              <w:pStyle w:val="TableColumnLabels"/>
              <w:rPr>
                <w:rFonts w:ascii="Arial" w:hAnsi="Arial" w:cs="Arial"/>
                <w:sz w:val="18"/>
                <w:lang w:val="en-IN"/>
              </w:rPr>
            </w:pPr>
            <w:r w:rsidRPr="00E06C04">
              <w:rPr>
                <w:rFonts w:ascii="Arial" w:hAnsi="Arial" w:cs="Arial"/>
                <w:sz w:val="18"/>
                <w:lang w:val="en-IN"/>
              </w:rPr>
              <w:t>Fields</w:t>
            </w:r>
          </w:p>
        </w:tc>
        <w:tc>
          <w:tcPr>
            <w:tcW w:w="1448" w:type="dxa"/>
            <w:shd w:val="clear" w:color="auto" w:fill="E31837"/>
          </w:tcPr>
          <w:p w:rsidR="00854DFA" w:rsidRPr="00E06C04" w:rsidRDefault="00854DFA" w:rsidP="00854DFA">
            <w:pPr>
              <w:pStyle w:val="TableColumnLabels"/>
              <w:rPr>
                <w:rFonts w:ascii="Arial" w:hAnsi="Arial" w:cs="Arial"/>
                <w:sz w:val="18"/>
                <w:lang w:val="en-IN"/>
              </w:rPr>
            </w:pPr>
            <w:r w:rsidRPr="00E06C04">
              <w:rPr>
                <w:rFonts w:ascii="Arial" w:hAnsi="Arial" w:cs="Arial"/>
                <w:sz w:val="18"/>
                <w:lang w:val="en-IN"/>
              </w:rPr>
              <w:t>Description</w:t>
            </w:r>
          </w:p>
        </w:tc>
        <w:tc>
          <w:tcPr>
            <w:tcW w:w="1665" w:type="dxa"/>
            <w:shd w:val="clear" w:color="auto" w:fill="E31837"/>
          </w:tcPr>
          <w:p w:rsidR="00854DFA" w:rsidRPr="00E06C04" w:rsidRDefault="00854DFA" w:rsidP="00854DFA">
            <w:pPr>
              <w:pStyle w:val="TableColumnLabels"/>
              <w:rPr>
                <w:rFonts w:ascii="Arial" w:hAnsi="Arial" w:cs="Arial"/>
                <w:sz w:val="18"/>
                <w:lang w:val="en-IN"/>
              </w:rPr>
            </w:pPr>
            <w:r w:rsidRPr="00E06C04">
              <w:rPr>
                <w:rFonts w:ascii="Arial" w:hAnsi="Arial" w:cs="Arial"/>
                <w:sz w:val="18"/>
                <w:lang w:val="en-IN"/>
              </w:rPr>
              <w:t>Example</w:t>
            </w:r>
          </w:p>
        </w:tc>
        <w:tc>
          <w:tcPr>
            <w:tcW w:w="1560" w:type="dxa"/>
            <w:shd w:val="clear" w:color="auto" w:fill="E31837"/>
          </w:tcPr>
          <w:p w:rsidR="00854DFA" w:rsidRPr="00E06C04" w:rsidRDefault="00854DFA" w:rsidP="00854DFA">
            <w:pPr>
              <w:pStyle w:val="TableColumnLabels"/>
              <w:rPr>
                <w:lang w:val="en-IN"/>
              </w:rPr>
            </w:pPr>
            <w:r w:rsidRPr="00E06C04">
              <w:rPr>
                <w:lang w:val="en-IN"/>
              </w:rPr>
              <w:t>Optional/</w:t>
            </w:r>
          </w:p>
          <w:p w:rsidR="00854DFA" w:rsidRPr="00E06C04" w:rsidRDefault="00854DFA" w:rsidP="00854DFA">
            <w:pPr>
              <w:pStyle w:val="TableColumnLabels"/>
              <w:rPr>
                <w:rFonts w:ascii="Arial" w:hAnsi="Arial" w:cs="Arial"/>
                <w:sz w:val="18"/>
                <w:lang w:val="en-IN"/>
              </w:rPr>
            </w:pPr>
            <w:r w:rsidRPr="00E06C04">
              <w:rPr>
                <w:lang w:val="en-IN"/>
              </w:rPr>
              <w:t>Mandatory</w:t>
            </w:r>
          </w:p>
        </w:tc>
        <w:tc>
          <w:tcPr>
            <w:tcW w:w="1275" w:type="dxa"/>
            <w:shd w:val="clear" w:color="auto" w:fill="E31837"/>
          </w:tcPr>
          <w:p w:rsidR="00854DFA" w:rsidRPr="00E06C04" w:rsidRDefault="00854DFA" w:rsidP="00854DFA">
            <w:pPr>
              <w:pStyle w:val="TableColumnLabels"/>
              <w:rPr>
                <w:rFonts w:ascii="Arial" w:hAnsi="Arial" w:cs="Arial"/>
                <w:sz w:val="18"/>
                <w:lang w:val="en-IN"/>
              </w:rPr>
            </w:pPr>
            <w:r w:rsidRPr="00E06C04">
              <w:rPr>
                <w:lang w:val="en-IN"/>
              </w:rPr>
              <w:t>Max Length</w:t>
            </w:r>
          </w:p>
        </w:tc>
        <w:tc>
          <w:tcPr>
            <w:tcW w:w="1708" w:type="dxa"/>
            <w:shd w:val="clear" w:color="auto" w:fill="E31837"/>
          </w:tcPr>
          <w:p w:rsidR="00854DFA" w:rsidRPr="00E06C04" w:rsidRDefault="00854DFA" w:rsidP="00854DFA">
            <w:pPr>
              <w:pStyle w:val="TableColumnLabels"/>
              <w:rPr>
                <w:rFonts w:ascii="Arial" w:hAnsi="Arial" w:cs="Arial"/>
                <w:sz w:val="18"/>
                <w:lang w:val="en-IN"/>
              </w:rPr>
            </w:pPr>
            <w:r w:rsidRPr="00E06C04">
              <w:rPr>
                <w:lang w:val="en-IN"/>
              </w:rPr>
              <w:t>Remarks</w:t>
            </w:r>
          </w:p>
        </w:tc>
      </w:tr>
      <w:tr w:rsidR="00854DFA" w:rsidRPr="00E06C04" w:rsidTr="00854DFA">
        <w:trPr>
          <w:trHeight w:val="281"/>
        </w:trPr>
        <w:tc>
          <w:tcPr>
            <w:tcW w:w="1990" w:type="dxa"/>
          </w:tcPr>
          <w:p w:rsidR="00854DFA" w:rsidRPr="00E06C04" w:rsidRDefault="007C479A" w:rsidP="00854DFA">
            <w:pPr>
              <w:pStyle w:val="Tablecontent"/>
              <w:rPr>
                <w:lang w:val="en-IN"/>
              </w:rPr>
            </w:pPr>
            <w:r>
              <w:rPr>
                <w:lang w:val="en-IN"/>
              </w:rPr>
              <w:t>PreTUPS</w:t>
            </w:r>
            <w:r w:rsidR="00854DFA" w:rsidRPr="00E06C04">
              <w:rPr>
                <w:lang w:val="en-IN"/>
              </w:rPr>
              <w:t>Host</w:t>
            </w:r>
          </w:p>
        </w:tc>
        <w:tc>
          <w:tcPr>
            <w:tcW w:w="1448" w:type="dxa"/>
          </w:tcPr>
          <w:p w:rsidR="00854DFA" w:rsidRPr="00E06C04" w:rsidRDefault="00854DFA" w:rsidP="00854DFA">
            <w:pPr>
              <w:pStyle w:val="Tablecontent"/>
              <w:rPr>
                <w:lang w:val="en-IN"/>
              </w:rPr>
            </w:pPr>
            <w:r w:rsidRPr="00E06C04">
              <w:rPr>
                <w:lang w:val="en-IN"/>
              </w:rPr>
              <w:t xml:space="preserve">The IP, port and host name. The IP and Port on which </w:t>
            </w:r>
            <w:r w:rsidR="007C479A">
              <w:rPr>
                <w:lang w:val="en-IN"/>
              </w:rPr>
              <w:t>PreTUPS</w:t>
            </w:r>
            <w:r w:rsidRPr="00E06C04">
              <w:rPr>
                <w:lang w:val="en-IN"/>
              </w:rPr>
              <w:t xml:space="preserve"> application is running</w:t>
            </w:r>
          </w:p>
        </w:tc>
        <w:tc>
          <w:tcPr>
            <w:tcW w:w="1665" w:type="dxa"/>
          </w:tcPr>
          <w:p w:rsidR="00854DFA" w:rsidRPr="00E06C04" w:rsidRDefault="00854DFA" w:rsidP="00854DFA">
            <w:pPr>
              <w:pStyle w:val="Tablecontent"/>
              <w:rPr>
                <w:lang w:val="en-IN"/>
              </w:rPr>
            </w:pPr>
            <w:r w:rsidRPr="00E06C04">
              <w:rPr>
                <w:lang w:val="en-IN"/>
              </w:rPr>
              <w:t>172.16.1.109:5555/</w:t>
            </w:r>
            <w:r w:rsidR="007C479A">
              <w:rPr>
                <w:lang w:val="en-IN"/>
              </w:rPr>
              <w:t>PreTUPS</w:t>
            </w:r>
            <w:r w:rsidRPr="00E06C04">
              <w:rPr>
                <w:lang w:val="en-IN"/>
              </w:rPr>
              <w:t>/</w:t>
            </w:r>
          </w:p>
        </w:tc>
        <w:tc>
          <w:tcPr>
            <w:tcW w:w="1560" w:type="dxa"/>
          </w:tcPr>
          <w:p w:rsidR="00854DFA" w:rsidRPr="00E06C04" w:rsidRDefault="00854DFA" w:rsidP="00854DFA">
            <w:pPr>
              <w:pStyle w:val="Tablecontent"/>
              <w:rPr>
                <w:lang w:val="en-IN"/>
              </w:rPr>
            </w:pPr>
            <w:r w:rsidRPr="00E06C04">
              <w:rPr>
                <w:lang w:val="en-IN"/>
              </w:rPr>
              <w:t>M</w:t>
            </w:r>
          </w:p>
        </w:tc>
        <w:tc>
          <w:tcPr>
            <w:tcW w:w="1275" w:type="dxa"/>
          </w:tcPr>
          <w:p w:rsidR="00854DFA" w:rsidRPr="00E06C04" w:rsidRDefault="00854DFA" w:rsidP="00854DFA">
            <w:pPr>
              <w:pStyle w:val="Tablecontent"/>
              <w:rPr>
                <w:lang w:val="en-IN"/>
              </w:rPr>
            </w:pPr>
            <w:r w:rsidRPr="00E06C04">
              <w:rPr>
                <w:lang w:val="en-IN"/>
              </w:rPr>
              <w:t>N.A</w:t>
            </w:r>
          </w:p>
        </w:tc>
        <w:tc>
          <w:tcPr>
            <w:tcW w:w="1708" w:type="dxa"/>
          </w:tcPr>
          <w:p w:rsidR="00854DFA" w:rsidRPr="00E06C04" w:rsidRDefault="00854DFA" w:rsidP="00854DFA">
            <w:pPr>
              <w:pStyle w:val="Tablecontent"/>
              <w:rPr>
                <w:lang w:val="en-IN"/>
              </w:rPr>
            </w:pPr>
            <w:r w:rsidRPr="00E06C04">
              <w:rPr>
                <w:lang w:val="en-IN"/>
              </w:rPr>
              <w:t>N.A</w:t>
            </w:r>
          </w:p>
        </w:tc>
      </w:tr>
      <w:tr w:rsidR="00854DFA" w:rsidRPr="00E06C04" w:rsidTr="00854DFA">
        <w:trPr>
          <w:trHeight w:val="281"/>
        </w:trPr>
        <w:tc>
          <w:tcPr>
            <w:tcW w:w="1990" w:type="dxa"/>
          </w:tcPr>
          <w:p w:rsidR="00854DFA" w:rsidRPr="00E06C04" w:rsidRDefault="00854DFA" w:rsidP="00854DFA">
            <w:pPr>
              <w:pStyle w:val="Tablecontent"/>
              <w:rPr>
                <w:lang w:val="en-IN"/>
              </w:rPr>
            </w:pPr>
            <w:r w:rsidRPr="00E06C04">
              <w:rPr>
                <w:lang w:val="en-IN"/>
              </w:rPr>
              <w:t>LOGIN</w:t>
            </w:r>
          </w:p>
        </w:tc>
        <w:tc>
          <w:tcPr>
            <w:tcW w:w="1448" w:type="dxa"/>
          </w:tcPr>
          <w:p w:rsidR="00854DFA" w:rsidRPr="00E06C04" w:rsidRDefault="00854DFA" w:rsidP="00854DFA">
            <w:pPr>
              <w:pStyle w:val="Tablecontent"/>
              <w:rPr>
                <w:lang w:val="en-IN"/>
              </w:rPr>
            </w:pPr>
            <w:r w:rsidRPr="00E06C04">
              <w:rPr>
                <w:lang w:val="en-IN"/>
              </w:rPr>
              <w:t xml:space="preserve">Login Id of the request gateway, as defined in </w:t>
            </w:r>
            <w:r w:rsidR="007C479A">
              <w:rPr>
                <w:lang w:val="en-IN"/>
              </w:rPr>
              <w:t>PreTUPS</w:t>
            </w:r>
          </w:p>
        </w:tc>
        <w:tc>
          <w:tcPr>
            <w:tcW w:w="1665" w:type="dxa"/>
          </w:tcPr>
          <w:p w:rsidR="00854DFA" w:rsidRPr="00E06C04" w:rsidRDefault="00854DFA" w:rsidP="00854DFA">
            <w:pPr>
              <w:pStyle w:val="Tablecontent"/>
              <w:rPr>
                <w:lang w:val="en-IN"/>
              </w:rPr>
            </w:pPr>
            <w:r w:rsidRPr="00E06C04">
              <w:rPr>
                <w:lang w:val="en-IN"/>
              </w:rPr>
              <w:t>Test</w:t>
            </w:r>
          </w:p>
        </w:tc>
        <w:tc>
          <w:tcPr>
            <w:tcW w:w="1560" w:type="dxa"/>
          </w:tcPr>
          <w:p w:rsidR="00854DFA" w:rsidRPr="00E06C04" w:rsidRDefault="00854DFA" w:rsidP="00854DFA">
            <w:pPr>
              <w:pStyle w:val="Tablecontent"/>
              <w:rPr>
                <w:lang w:val="en-IN"/>
              </w:rPr>
            </w:pPr>
            <w:r w:rsidRPr="00E06C04">
              <w:rPr>
                <w:lang w:val="en-IN"/>
              </w:rPr>
              <w:t>M</w:t>
            </w:r>
          </w:p>
        </w:tc>
        <w:tc>
          <w:tcPr>
            <w:tcW w:w="1275" w:type="dxa"/>
          </w:tcPr>
          <w:p w:rsidR="00854DFA" w:rsidRPr="00E06C04" w:rsidRDefault="00854DFA" w:rsidP="00854DFA">
            <w:pPr>
              <w:pStyle w:val="Tablecontent"/>
              <w:rPr>
                <w:lang w:val="en-IN"/>
              </w:rPr>
            </w:pPr>
            <w:r w:rsidRPr="00E06C04">
              <w:rPr>
                <w:lang w:val="en-IN"/>
              </w:rPr>
              <w:t>10</w:t>
            </w:r>
          </w:p>
        </w:tc>
        <w:tc>
          <w:tcPr>
            <w:tcW w:w="1708" w:type="dxa"/>
          </w:tcPr>
          <w:p w:rsidR="00854DFA" w:rsidRPr="00E06C04" w:rsidRDefault="00854DFA" w:rsidP="00854DFA">
            <w:pPr>
              <w:pStyle w:val="Tablecontent"/>
              <w:rPr>
                <w:lang w:val="en-IN"/>
              </w:rPr>
            </w:pPr>
            <w:r w:rsidRPr="00E06C04">
              <w:rPr>
                <w:lang w:val="en-IN"/>
              </w:rPr>
              <w:t xml:space="preserve">This must be registered into  </w:t>
            </w:r>
            <w:r w:rsidR="007C479A">
              <w:rPr>
                <w:lang w:val="en-IN"/>
              </w:rPr>
              <w:t>PreTUPS</w:t>
            </w:r>
            <w:r w:rsidRPr="00E06C04">
              <w:rPr>
                <w:lang w:val="en-IN"/>
              </w:rPr>
              <w:t xml:space="preserve"> System</w:t>
            </w:r>
          </w:p>
        </w:tc>
      </w:tr>
      <w:tr w:rsidR="00854DFA" w:rsidRPr="00E06C04" w:rsidTr="00854DFA">
        <w:trPr>
          <w:trHeight w:val="281"/>
        </w:trPr>
        <w:tc>
          <w:tcPr>
            <w:tcW w:w="1990" w:type="dxa"/>
          </w:tcPr>
          <w:p w:rsidR="00854DFA" w:rsidRPr="00E06C04" w:rsidRDefault="00854DFA" w:rsidP="00854DFA">
            <w:pPr>
              <w:pStyle w:val="Tablecontent"/>
              <w:rPr>
                <w:lang w:val="en-IN"/>
              </w:rPr>
            </w:pPr>
            <w:r w:rsidRPr="00E06C04">
              <w:rPr>
                <w:lang w:val="en-IN"/>
              </w:rPr>
              <w:t>PASSWORD</w:t>
            </w:r>
          </w:p>
        </w:tc>
        <w:tc>
          <w:tcPr>
            <w:tcW w:w="1448" w:type="dxa"/>
          </w:tcPr>
          <w:p w:rsidR="00854DFA" w:rsidRPr="00E06C04" w:rsidRDefault="00854DFA" w:rsidP="00854DFA">
            <w:pPr>
              <w:pStyle w:val="Tablecontent"/>
              <w:rPr>
                <w:lang w:val="en-IN"/>
              </w:rPr>
            </w:pPr>
            <w:r w:rsidRPr="00E06C04">
              <w:rPr>
                <w:lang w:val="en-IN"/>
              </w:rPr>
              <w:t xml:space="preserve">Password of the request gateway, as defined in </w:t>
            </w:r>
            <w:r w:rsidR="007C479A">
              <w:rPr>
                <w:lang w:val="en-IN"/>
              </w:rPr>
              <w:t>PreTUPS</w:t>
            </w:r>
          </w:p>
        </w:tc>
        <w:tc>
          <w:tcPr>
            <w:tcW w:w="1665" w:type="dxa"/>
          </w:tcPr>
          <w:p w:rsidR="00854DFA" w:rsidRPr="00E06C04" w:rsidRDefault="00854DFA" w:rsidP="00854DFA">
            <w:pPr>
              <w:pStyle w:val="Tablecontent"/>
              <w:rPr>
                <w:lang w:val="en-IN"/>
              </w:rPr>
            </w:pPr>
            <w:r w:rsidRPr="00E06C04">
              <w:rPr>
                <w:lang w:val="en-IN"/>
              </w:rPr>
              <w:t>Test</w:t>
            </w:r>
          </w:p>
        </w:tc>
        <w:tc>
          <w:tcPr>
            <w:tcW w:w="1560" w:type="dxa"/>
          </w:tcPr>
          <w:p w:rsidR="00854DFA" w:rsidRPr="00E06C04" w:rsidRDefault="00854DFA" w:rsidP="00854DFA">
            <w:pPr>
              <w:pStyle w:val="Tablecontent"/>
              <w:rPr>
                <w:lang w:val="en-IN"/>
              </w:rPr>
            </w:pPr>
            <w:r w:rsidRPr="00E06C04">
              <w:rPr>
                <w:lang w:val="en-IN"/>
              </w:rPr>
              <w:t>M</w:t>
            </w:r>
          </w:p>
        </w:tc>
        <w:tc>
          <w:tcPr>
            <w:tcW w:w="1275" w:type="dxa"/>
          </w:tcPr>
          <w:p w:rsidR="00854DFA" w:rsidRPr="00E06C04" w:rsidRDefault="00854DFA" w:rsidP="00854DFA">
            <w:pPr>
              <w:pStyle w:val="Tablecontent"/>
              <w:rPr>
                <w:lang w:val="en-IN"/>
              </w:rPr>
            </w:pPr>
            <w:r w:rsidRPr="00E06C04">
              <w:rPr>
                <w:lang w:val="en-IN"/>
              </w:rPr>
              <w:t>10</w:t>
            </w:r>
          </w:p>
        </w:tc>
        <w:tc>
          <w:tcPr>
            <w:tcW w:w="1708" w:type="dxa"/>
          </w:tcPr>
          <w:p w:rsidR="00854DFA" w:rsidRPr="00E06C04" w:rsidRDefault="00854DFA" w:rsidP="00854DFA">
            <w:pPr>
              <w:pStyle w:val="Tablecontent"/>
              <w:rPr>
                <w:lang w:val="en-IN"/>
              </w:rPr>
            </w:pPr>
            <w:r w:rsidRPr="00E06C04">
              <w:rPr>
                <w:lang w:val="en-IN"/>
              </w:rPr>
              <w:t xml:space="preserve">This must be registered into </w:t>
            </w:r>
            <w:r w:rsidR="007C479A">
              <w:rPr>
                <w:lang w:val="en-IN"/>
              </w:rPr>
              <w:t>PreTUPS</w:t>
            </w:r>
            <w:r w:rsidRPr="00E06C04">
              <w:rPr>
                <w:lang w:val="en-IN"/>
              </w:rPr>
              <w:t xml:space="preserve"> System</w:t>
            </w:r>
          </w:p>
        </w:tc>
      </w:tr>
      <w:tr w:rsidR="00854DFA" w:rsidRPr="00E06C04" w:rsidTr="00854DFA">
        <w:trPr>
          <w:trHeight w:val="281"/>
        </w:trPr>
        <w:tc>
          <w:tcPr>
            <w:tcW w:w="1990" w:type="dxa"/>
          </w:tcPr>
          <w:p w:rsidR="00854DFA" w:rsidRPr="00E06C04" w:rsidRDefault="00854DFA" w:rsidP="00854DFA">
            <w:pPr>
              <w:pStyle w:val="Tablecontent"/>
              <w:rPr>
                <w:lang w:val="en-IN"/>
              </w:rPr>
            </w:pPr>
            <w:r w:rsidRPr="00E06C04">
              <w:rPr>
                <w:lang w:val="en-IN"/>
              </w:rPr>
              <w:t>REQUEST_GATEWAY_CODE</w:t>
            </w:r>
          </w:p>
        </w:tc>
        <w:tc>
          <w:tcPr>
            <w:tcW w:w="1448" w:type="dxa"/>
          </w:tcPr>
          <w:p w:rsidR="00854DFA" w:rsidRPr="00E06C04" w:rsidRDefault="00854DFA" w:rsidP="00854DFA">
            <w:pPr>
              <w:pStyle w:val="Tablecontent"/>
              <w:rPr>
                <w:lang w:val="en-IN"/>
              </w:rPr>
            </w:pPr>
            <w:r w:rsidRPr="00E06C04">
              <w:rPr>
                <w:lang w:val="en-IN"/>
              </w:rPr>
              <w:t xml:space="preserve">Request Gateway Code. This field is used by </w:t>
            </w:r>
            <w:r w:rsidR="007C479A">
              <w:rPr>
                <w:lang w:val="en-IN"/>
              </w:rPr>
              <w:t>PreTUPS</w:t>
            </w:r>
            <w:r w:rsidRPr="00E06C04">
              <w:rPr>
                <w:lang w:val="en-IN"/>
              </w:rPr>
              <w:t xml:space="preserve"> to identify request interface.</w:t>
            </w:r>
          </w:p>
        </w:tc>
        <w:tc>
          <w:tcPr>
            <w:tcW w:w="1665" w:type="dxa"/>
          </w:tcPr>
          <w:p w:rsidR="00854DFA" w:rsidRPr="00E06C04" w:rsidRDefault="00854DFA" w:rsidP="00854DFA">
            <w:pPr>
              <w:pStyle w:val="Tablecontent"/>
              <w:rPr>
                <w:lang w:val="en-IN"/>
              </w:rPr>
            </w:pPr>
            <w:r w:rsidRPr="00E06C04">
              <w:rPr>
                <w:lang w:val="en-IN"/>
              </w:rPr>
              <w:t>EXT0011</w:t>
            </w:r>
          </w:p>
        </w:tc>
        <w:tc>
          <w:tcPr>
            <w:tcW w:w="1560" w:type="dxa"/>
          </w:tcPr>
          <w:p w:rsidR="00854DFA" w:rsidRPr="00E06C04" w:rsidRDefault="00854DFA" w:rsidP="00854DFA">
            <w:pPr>
              <w:pStyle w:val="Tablecontent"/>
              <w:rPr>
                <w:lang w:val="en-IN"/>
              </w:rPr>
            </w:pPr>
            <w:r w:rsidRPr="00E06C04">
              <w:rPr>
                <w:lang w:val="en-IN"/>
              </w:rPr>
              <w:t>M</w:t>
            </w:r>
          </w:p>
        </w:tc>
        <w:tc>
          <w:tcPr>
            <w:tcW w:w="1275" w:type="dxa"/>
          </w:tcPr>
          <w:p w:rsidR="00854DFA" w:rsidRPr="00E06C04" w:rsidRDefault="00854DFA" w:rsidP="00854DFA">
            <w:pPr>
              <w:pStyle w:val="Tablecontent"/>
              <w:rPr>
                <w:lang w:val="en-IN"/>
              </w:rPr>
            </w:pPr>
            <w:r w:rsidRPr="00E06C04">
              <w:rPr>
                <w:lang w:val="en-IN"/>
              </w:rPr>
              <w:t>10</w:t>
            </w:r>
          </w:p>
        </w:tc>
        <w:tc>
          <w:tcPr>
            <w:tcW w:w="1708" w:type="dxa"/>
          </w:tcPr>
          <w:p w:rsidR="00854DFA" w:rsidRPr="00E06C04" w:rsidRDefault="00854DFA" w:rsidP="00854DFA">
            <w:pPr>
              <w:pStyle w:val="Tablecontent"/>
              <w:rPr>
                <w:lang w:val="en-IN"/>
              </w:rPr>
            </w:pPr>
            <w:r w:rsidRPr="00E06C04">
              <w:rPr>
                <w:lang w:val="en-IN"/>
              </w:rPr>
              <w:t xml:space="preserve">This must be defined in the </w:t>
            </w:r>
            <w:r w:rsidR="007C479A">
              <w:rPr>
                <w:lang w:val="en-IN"/>
              </w:rPr>
              <w:t>PreTUPS</w:t>
            </w:r>
            <w:r w:rsidRPr="00E06C04">
              <w:rPr>
                <w:lang w:val="en-IN"/>
              </w:rPr>
              <w:t xml:space="preserve"> System</w:t>
            </w:r>
          </w:p>
        </w:tc>
      </w:tr>
      <w:tr w:rsidR="00854DFA" w:rsidRPr="00E06C04" w:rsidTr="00854DFA">
        <w:trPr>
          <w:trHeight w:val="281"/>
        </w:trPr>
        <w:tc>
          <w:tcPr>
            <w:tcW w:w="1990" w:type="dxa"/>
          </w:tcPr>
          <w:p w:rsidR="00854DFA" w:rsidRPr="00E06C04" w:rsidRDefault="00854DFA" w:rsidP="00854DFA">
            <w:pPr>
              <w:pStyle w:val="Tablecontent"/>
              <w:rPr>
                <w:lang w:val="en-IN"/>
              </w:rPr>
            </w:pPr>
            <w:r w:rsidRPr="00E06C04">
              <w:rPr>
                <w:lang w:val="en-IN"/>
              </w:rPr>
              <w:t>REQUEST_GATEWAY_TYPE</w:t>
            </w:r>
          </w:p>
        </w:tc>
        <w:tc>
          <w:tcPr>
            <w:tcW w:w="1448" w:type="dxa"/>
          </w:tcPr>
          <w:p w:rsidR="00854DFA" w:rsidRPr="00E06C04" w:rsidRDefault="00854DFA" w:rsidP="00854DFA">
            <w:pPr>
              <w:pStyle w:val="Tablecontent"/>
              <w:rPr>
                <w:lang w:val="en-IN"/>
              </w:rPr>
            </w:pPr>
            <w:r w:rsidRPr="00E06C04">
              <w:rPr>
                <w:lang w:val="en-IN"/>
              </w:rPr>
              <w:t xml:space="preserve">Request Gateway Type. This field is used by </w:t>
            </w:r>
            <w:r w:rsidR="007C479A">
              <w:rPr>
                <w:lang w:val="en-IN"/>
              </w:rPr>
              <w:t>PreTUPS</w:t>
            </w:r>
            <w:r w:rsidRPr="00E06C04">
              <w:rPr>
                <w:lang w:val="en-IN"/>
              </w:rPr>
              <w:t xml:space="preserve"> to identify request interface.</w:t>
            </w:r>
          </w:p>
        </w:tc>
        <w:tc>
          <w:tcPr>
            <w:tcW w:w="1665" w:type="dxa"/>
          </w:tcPr>
          <w:p w:rsidR="00854DFA" w:rsidRPr="00E06C04" w:rsidRDefault="00854DFA" w:rsidP="00854DFA">
            <w:pPr>
              <w:pStyle w:val="Tablecontent"/>
              <w:rPr>
                <w:lang w:val="en-IN"/>
              </w:rPr>
            </w:pPr>
            <w:r w:rsidRPr="00E06C04">
              <w:rPr>
                <w:lang w:val="en-IN"/>
              </w:rPr>
              <w:t>EXTGW</w:t>
            </w:r>
          </w:p>
        </w:tc>
        <w:tc>
          <w:tcPr>
            <w:tcW w:w="1560" w:type="dxa"/>
          </w:tcPr>
          <w:p w:rsidR="00854DFA" w:rsidRPr="00E06C04" w:rsidRDefault="00854DFA" w:rsidP="00854DFA">
            <w:pPr>
              <w:pStyle w:val="Tablecontent"/>
              <w:rPr>
                <w:lang w:val="en-IN"/>
              </w:rPr>
            </w:pPr>
            <w:r w:rsidRPr="00E06C04">
              <w:rPr>
                <w:lang w:val="en-IN"/>
              </w:rPr>
              <w:t>M</w:t>
            </w:r>
          </w:p>
        </w:tc>
        <w:tc>
          <w:tcPr>
            <w:tcW w:w="1275" w:type="dxa"/>
          </w:tcPr>
          <w:p w:rsidR="00854DFA" w:rsidRPr="00E06C04" w:rsidRDefault="00854DFA" w:rsidP="00854DFA">
            <w:pPr>
              <w:pStyle w:val="Tablecontent"/>
              <w:rPr>
                <w:lang w:val="en-IN"/>
              </w:rPr>
            </w:pPr>
            <w:r w:rsidRPr="00E06C04">
              <w:rPr>
                <w:lang w:val="en-IN"/>
              </w:rPr>
              <w:t>10</w:t>
            </w:r>
          </w:p>
        </w:tc>
        <w:tc>
          <w:tcPr>
            <w:tcW w:w="1708" w:type="dxa"/>
          </w:tcPr>
          <w:p w:rsidR="00854DFA" w:rsidRPr="00E06C04" w:rsidRDefault="00854DFA" w:rsidP="00854DFA">
            <w:pPr>
              <w:pStyle w:val="Tablecontent"/>
              <w:rPr>
                <w:lang w:val="en-IN"/>
              </w:rPr>
            </w:pPr>
            <w:r w:rsidRPr="00E06C04">
              <w:rPr>
                <w:lang w:val="en-IN"/>
              </w:rPr>
              <w:t xml:space="preserve">This must be defined in the </w:t>
            </w:r>
            <w:r w:rsidR="007C479A">
              <w:rPr>
                <w:lang w:val="en-IN"/>
              </w:rPr>
              <w:t>PreTUPS</w:t>
            </w:r>
            <w:r w:rsidRPr="00E06C04">
              <w:rPr>
                <w:lang w:val="en-IN"/>
              </w:rPr>
              <w:t xml:space="preserve"> System</w:t>
            </w:r>
          </w:p>
        </w:tc>
      </w:tr>
      <w:tr w:rsidR="00854DFA" w:rsidRPr="00E06C04" w:rsidTr="00854DFA">
        <w:trPr>
          <w:trHeight w:val="281"/>
        </w:trPr>
        <w:tc>
          <w:tcPr>
            <w:tcW w:w="1990" w:type="dxa"/>
          </w:tcPr>
          <w:p w:rsidR="00854DFA" w:rsidRPr="00E06C04" w:rsidRDefault="00854DFA" w:rsidP="00854DFA">
            <w:pPr>
              <w:pStyle w:val="Tablecontent"/>
              <w:rPr>
                <w:lang w:val="en-IN"/>
              </w:rPr>
            </w:pPr>
            <w:r w:rsidRPr="00E06C04">
              <w:rPr>
                <w:lang w:val="en-IN"/>
              </w:rPr>
              <w:lastRenderedPageBreak/>
              <w:t>SERVICE_PORT</w:t>
            </w:r>
          </w:p>
        </w:tc>
        <w:tc>
          <w:tcPr>
            <w:tcW w:w="1448" w:type="dxa"/>
          </w:tcPr>
          <w:p w:rsidR="00854DFA" w:rsidRPr="00E06C04" w:rsidRDefault="00854DFA" w:rsidP="00854DFA">
            <w:pPr>
              <w:pStyle w:val="Tablecontent"/>
              <w:rPr>
                <w:lang w:val="en-IN"/>
              </w:rPr>
            </w:pPr>
            <w:r w:rsidRPr="00E06C04">
              <w:rPr>
                <w:lang w:val="en-IN"/>
              </w:rPr>
              <w:t xml:space="preserve">Service port of the request gateway, as defined in </w:t>
            </w:r>
            <w:r w:rsidR="007C479A">
              <w:rPr>
                <w:lang w:val="en-IN"/>
              </w:rPr>
              <w:t>PreTUPS</w:t>
            </w:r>
          </w:p>
        </w:tc>
        <w:tc>
          <w:tcPr>
            <w:tcW w:w="1665" w:type="dxa"/>
          </w:tcPr>
          <w:p w:rsidR="00854DFA" w:rsidRPr="00E06C04" w:rsidRDefault="00854DFA" w:rsidP="00854DFA">
            <w:pPr>
              <w:pStyle w:val="Tablecontent"/>
              <w:rPr>
                <w:lang w:val="en-IN"/>
              </w:rPr>
            </w:pPr>
            <w:r w:rsidRPr="00E06C04">
              <w:rPr>
                <w:lang w:val="en-IN"/>
              </w:rPr>
              <w:t>190</w:t>
            </w:r>
          </w:p>
        </w:tc>
        <w:tc>
          <w:tcPr>
            <w:tcW w:w="1560" w:type="dxa"/>
          </w:tcPr>
          <w:p w:rsidR="00854DFA" w:rsidRPr="00E06C04" w:rsidRDefault="00854DFA" w:rsidP="00854DFA">
            <w:pPr>
              <w:pStyle w:val="Tablecontent"/>
              <w:rPr>
                <w:lang w:val="en-IN"/>
              </w:rPr>
            </w:pPr>
            <w:r w:rsidRPr="00E06C04">
              <w:rPr>
                <w:lang w:val="en-IN"/>
              </w:rPr>
              <w:t>M</w:t>
            </w:r>
          </w:p>
        </w:tc>
        <w:tc>
          <w:tcPr>
            <w:tcW w:w="1275" w:type="dxa"/>
          </w:tcPr>
          <w:p w:rsidR="00854DFA" w:rsidRPr="00E06C04" w:rsidRDefault="00854DFA" w:rsidP="00854DFA">
            <w:pPr>
              <w:pStyle w:val="Tablecontent"/>
              <w:rPr>
                <w:lang w:val="en-IN"/>
              </w:rPr>
            </w:pPr>
            <w:r w:rsidRPr="00E06C04">
              <w:rPr>
                <w:lang w:val="en-IN"/>
              </w:rPr>
              <w:t>10</w:t>
            </w:r>
          </w:p>
        </w:tc>
        <w:tc>
          <w:tcPr>
            <w:tcW w:w="1708" w:type="dxa"/>
          </w:tcPr>
          <w:p w:rsidR="00854DFA" w:rsidRPr="00E06C04" w:rsidRDefault="00854DFA" w:rsidP="00854DFA">
            <w:pPr>
              <w:pStyle w:val="Tablecontent"/>
              <w:rPr>
                <w:lang w:val="en-IN"/>
              </w:rPr>
            </w:pPr>
            <w:r w:rsidRPr="00E06C04">
              <w:rPr>
                <w:lang w:val="en-IN"/>
              </w:rPr>
              <w:t xml:space="preserve">This must be defined in the </w:t>
            </w:r>
            <w:r w:rsidR="007C479A">
              <w:rPr>
                <w:lang w:val="en-IN"/>
              </w:rPr>
              <w:t>PreTUPS</w:t>
            </w:r>
            <w:r w:rsidRPr="00E06C04">
              <w:rPr>
                <w:lang w:val="en-IN"/>
              </w:rPr>
              <w:t xml:space="preserve"> System</w:t>
            </w:r>
          </w:p>
        </w:tc>
      </w:tr>
      <w:tr w:rsidR="00854DFA" w:rsidRPr="00E06C04" w:rsidTr="00854DFA">
        <w:trPr>
          <w:trHeight w:val="281"/>
        </w:trPr>
        <w:tc>
          <w:tcPr>
            <w:tcW w:w="1990" w:type="dxa"/>
          </w:tcPr>
          <w:p w:rsidR="00854DFA" w:rsidRPr="00E06C04" w:rsidRDefault="00854DFA" w:rsidP="00854DFA">
            <w:pPr>
              <w:pStyle w:val="Tablecontent"/>
              <w:rPr>
                <w:lang w:val="en-IN"/>
              </w:rPr>
            </w:pPr>
            <w:r w:rsidRPr="00E06C04">
              <w:rPr>
                <w:lang w:val="en-IN"/>
              </w:rPr>
              <w:t>SOURCE_TYPE</w:t>
            </w:r>
          </w:p>
        </w:tc>
        <w:tc>
          <w:tcPr>
            <w:tcW w:w="1448" w:type="dxa"/>
          </w:tcPr>
          <w:p w:rsidR="00854DFA" w:rsidRPr="00E06C04" w:rsidRDefault="00854DFA" w:rsidP="00854DFA">
            <w:pPr>
              <w:pStyle w:val="Tablecontent"/>
              <w:rPr>
                <w:lang w:val="en-IN"/>
              </w:rPr>
            </w:pPr>
            <w:r w:rsidRPr="00E06C04">
              <w:rPr>
                <w:lang w:val="en-IN"/>
              </w:rPr>
              <w:t xml:space="preserve">Source Type of the request gateway, as defined in </w:t>
            </w:r>
            <w:r w:rsidR="007C479A">
              <w:rPr>
                <w:lang w:val="en-IN"/>
              </w:rPr>
              <w:t>PreTUPS</w:t>
            </w:r>
          </w:p>
        </w:tc>
        <w:tc>
          <w:tcPr>
            <w:tcW w:w="1665" w:type="dxa"/>
          </w:tcPr>
          <w:p w:rsidR="00854DFA" w:rsidRPr="00E06C04" w:rsidRDefault="00854DFA" w:rsidP="00854DFA">
            <w:pPr>
              <w:pStyle w:val="Tablecontent"/>
              <w:rPr>
                <w:lang w:val="en-IN"/>
              </w:rPr>
            </w:pPr>
            <w:r w:rsidRPr="00E06C04">
              <w:rPr>
                <w:lang w:val="en-IN"/>
              </w:rPr>
              <w:t>EXT</w:t>
            </w:r>
            <w:r w:rsidR="00F26E9F" w:rsidRPr="00E06C04">
              <w:rPr>
                <w:lang w:val="en-IN"/>
              </w:rPr>
              <w:t>SYS</w:t>
            </w:r>
          </w:p>
        </w:tc>
        <w:tc>
          <w:tcPr>
            <w:tcW w:w="1560" w:type="dxa"/>
          </w:tcPr>
          <w:p w:rsidR="00854DFA" w:rsidRPr="00E06C04" w:rsidRDefault="00854DFA" w:rsidP="00854DFA">
            <w:pPr>
              <w:pStyle w:val="Tablecontent"/>
              <w:rPr>
                <w:lang w:val="en-IN"/>
              </w:rPr>
            </w:pPr>
            <w:r w:rsidRPr="00E06C04">
              <w:rPr>
                <w:lang w:val="en-IN"/>
              </w:rPr>
              <w:t>M</w:t>
            </w:r>
          </w:p>
        </w:tc>
        <w:tc>
          <w:tcPr>
            <w:tcW w:w="1275" w:type="dxa"/>
          </w:tcPr>
          <w:p w:rsidR="00854DFA" w:rsidRPr="00E06C04" w:rsidRDefault="00854DFA" w:rsidP="00854DFA">
            <w:pPr>
              <w:pStyle w:val="Tablecontent"/>
              <w:rPr>
                <w:lang w:val="en-IN"/>
              </w:rPr>
            </w:pPr>
            <w:r w:rsidRPr="00E06C04">
              <w:rPr>
                <w:lang w:val="en-IN"/>
              </w:rPr>
              <w:t>10</w:t>
            </w:r>
          </w:p>
        </w:tc>
        <w:tc>
          <w:tcPr>
            <w:tcW w:w="1708" w:type="dxa"/>
          </w:tcPr>
          <w:p w:rsidR="00854DFA" w:rsidRPr="00E06C04" w:rsidRDefault="00854DFA" w:rsidP="00854DFA">
            <w:pPr>
              <w:pStyle w:val="Tablecontent"/>
              <w:rPr>
                <w:lang w:val="en-IN"/>
              </w:rPr>
            </w:pPr>
            <w:r w:rsidRPr="00E06C04">
              <w:rPr>
                <w:lang w:val="en-IN"/>
              </w:rPr>
              <w:t>Fixed value</w:t>
            </w:r>
          </w:p>
        </w:tc>
      </w:tr>
    </w:tbl>
    <w:p w:rsidR="00854DFA" w:rsidRPr="00E06C04" w:rsidRDefault="00854DFA" w:rsidP="00854DFA">
      <w:pPr>
        <w:rPr>
          <w:lang w:val="en-IN"/>
        </w:rPr>
      </w:pPr>
    </w:p>
    <w:p w:rsidR="00E97905" w:rsidRDefault="00F26E9F" w:rsidP="00516109">
      <w:pPr>
        <w:pStyle w:val="NoteHeading"/>
        <w:rPr>
          <w:lang w:val="en-IN"/>
        </w:rPr>
      </w:pPr>
      <w:r w:rsidRPr="00E06C04">
        <w:rPr>
          <w:lang w:val="en-IN"/>
        </w:rPr>
        <w:t xml:space="preserve">Actual values would be shared with </w:t>
      </w:r>
      <w:r w:rsidR="00CD5C68" w:rsidRPr="00E06C04">
        <w:rPr>
          <w:lang w:val="en-IN"/>
        </w:rPr>
        <w:t>MTM during deployment</w:t>
      </w:r>
    </w:p>
    <w:p w:rsidR="00516109" w:rsidRPr="00516109" w:rsidRDefault="00516109" w:rsidP="00516109">
      <w:pPr>
        <w:pStyle w:val="BodyText2"/>
        <w:rPr>
          <w:lang w:val="en-IN"/>
        </w:rPr>
      </w:pPr>
    </w:p>
    <w:p w:rsidR="002B017B" w:rsidRDefault="002B017B" w:rsidP="00E97905">
      <w:pPr>
        <w:pStyle w:val="BodyText2"/>
      </w:pPr>
    </w:p>
    <w:p w:rsidR="005D6B3E" w:rsidRDefault="005D6B3E" w:rsidP="00633175">
      <w:pPr>
        <w:pStyle w:val="BodyText2"/>
        <w:rPr>
          <w:lang w:val="en-IN"/>
        </w:rPr>
      </w:pPr>
      <w:bookmarkStart w:id="53" w:name="_Toc325459098"/>
    </w:p>
    <w:p w:rsidR="005D6B3E" w:rsidRDefault="005D6B3E" w:rsidP="00633175">
      <w:pPr>
        <w:pStyle w:val="BodyText2"/>
        <w:rPr>
          <w:lang w:val="en-IN"/>
        </w:rPr>
      </w:pPr>
    </w:p>
    <w:p w:rsidR="009315AA" w:rsidRPr="00B4693B" w:rsidRDefault="004D2F77" w:rsidP="009315AA">
      <w:pPr>
        <w:pStyle w:val="Heading2"/>
        <w:rPr>
          <w:lang w:val="en-IN"/>
        </w:rPr>
      </w:pPr>
      <w:bookmarkStart w:id="54" w:name="_Toc396127202"/>
      <w:r>
        <w:rPr>
          <w:lang w:val="en-IN"/>
        </w:rPr>
        <w:t xml:space="preserve">Subscriber </w:t>
      </w:r>
      <w:r w:rsidR="009315AA">
        <w:rPr>
          <w:lang w:val="en-IN"/>
        </w:rPr>
        <w:t>Registration Request</w:t>
      </w:r>
      <w:bookmarkEnd w:id="54"/>
    </w:p>
    <w:p w:rsidR="009315AA" w:rsidRDefault="00162891" w:rsidP="009315AA">
      <w:pPr>
        <w:pStyle w:val="BodyText2"/>
      </w:pPr>
      <w:r>
        <w:t xml:space="preserve">Registration Request has been broken into two separate requests. Request1 and Request2. </w:t>
      </w:r>
    </w:p>
    <w:p w:rsidR="00162891" w:rsidRPr="00162891" w:rsidRDefault="00162891" w:rsidP="009315AA">
      <w:pPr>
        <w:pStyle w:val="BodyText2"/>
      </w:pPr>
    </w:p>
    <w:p w:rsidR="009315AA" w:rsidRDefault="009315AA" w:rsidP="009315AA">
      <w:pPr>
        <w:pStyle w:val="Heading"/>
      </w:pPr>
      <w:r>
        <w:t>Request</w:t>
      </w:r>
      <w:r w:rsidR="00162891">
        <w:t>1</w:t>
      </w:r>
      <w:r>
        <w:t xml:space="preserve"> Syntax</w:t>
      </w:r>
    </w:p>
    <w:p w:rsidR="009315AA" w:rsidRDefault="009315AA" w:rsidP="009315AA">
      <w:pPr>
        <w:pStyle w:val="Code"/>
        <w:ind w:left="0"/>
        <w:jc w:val="left"/>
      </w:pPr>
      <w:r>
        <w:t>TYPE=</w:t>
      </w:r>
      <w:r w:rsidR="00162891" w:rsidRPr="00162891">
        <w:t>STPREGREQ1</w:t>
      </w:r>
      <w:r>
        <w:t>&amp;IMEI=&lt;IMEI no&gt;&amp;MSISDN=&lt;Initiating Subscriber MSISDN&gt;</w:t>
      </w:r>
      <w:r w:rsidR="00466432">
        <w:t>&amp;LANGUAGE1=0</w:t>
      </w:r>
      <w:r w:rsidR="00162891" w:rsidRPr="00162891">
        <w:t>&amp;UCODE=</w:t>
      </w:r>
      <w:r w:rsidR="00466432">
        <w:t>&lt;UNIQUE CODE NO&gt;</w:t>
      </w:r>
    </w:p>
    <w:p w:rsidR="009315AA" w:rsidRDefault="009315AA" w:rsidP="009315AA">
      <w:pPr>
        <w:pStyle w:val="Code"/>
        <w:ind w:left="0" w:firstLine="720"/>
      </w:pPr>
    </w:p>
    <w:p w:rsidR="009315AA" w:rsidRPr="00014D44" w:rsidRDefault="009315AA" w:rsidP="009315AA">
      <w:pPr>
        <w:pStyle w:val="BodyText2"/>
        <w:rPr>
          <w:b/>
        </w:rPr>
      </w:pPr>
      <w:r w:rsidRPr="00014D44">
        <w:rPr>
          <w:b/>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9315AA" w:rsidTr="009315AA">
        <w:trPr>
          <w:trHeight w:val="281"/>
          <w:tblHeader/>
        </w:trPr>
        <w:tc>
          <w:tcPr>
            <w:tcW w:w="1350" w:type="dxa"/>
            <w:shd w:val="clear" w:color="auto" w:fill="E31837"/>
          </w:tcPr>
          <w:p w:rsidR="009315AA" w:rsidRDefault="009315AA" w:rsidP="009315AA">
            <w:pPr>
              <w:pStyle w:val="TableColumnLabels"/>
              <w:rPr>
                <w:rFonts w:ascii="Arial" w:hAnsi="Arial" w:cs="Arial"/>
                <w:sz w:val="18"/>
              </w:rPr>
            </w:pPr>
            <w:r>
              <w:rPr>
                <w:rFonts w:ascii="Arial" w:hAnsi="Arial" w:cs="Arial"/>
                <w:sz w:val="18"/>
              </w:rPr>
              <w:t>TAG</w:t>
            </w:r>
          </w:p>
        </w:tc>
        <w:tc>
          <w:tcPr>
            <w:tcW w:w="1530" w:type="dxa"/>
            <w:shd w:val="clear" w:color="auto" w:fill="E31837"/>
          </w:tcPr>
          <w:p w:rsidR="009315AA" w:rsidRDefault="009315AA" w:rsidP="009315AA">
            <w:pPr>
              <w:pStyle w:val="TableColumnLabels"/>
              <w:rPr>
                <w:rFonts w:ascii="Arial" w:hAnsi="Arial" w:cs="Arial"/>
                <w:sz w:val="18"/>
              </w:rPr>
            </w:pPr>
            <w:r>
              <w:rPr>
                <w:rFonts w:ascii="Arial" w:hAnsi="Arial" w:cs="Arial"/>
                <w:sz w:val="18"/>
              </w:rPr>
              <w:t>Fields</w:t>
            </w:r>
          </w:p>
        </w:tc>
        <w:tc>
          <w:tcPr>
            <w:tcW w:w="1620" w:type="dxa"/>
            <w:shd w:val="clear" w:color="auto" w:fill="E31837"/>
          </w:tcPr>
          <w:p w:rsidR="009315AA" w:rsidRDefault="009315AA" w:rsidP="009315AA">
            <w:pPr>
              <w:pStyle w:val="TableColumnLabels"/>
              <w:rPr>
                <w:rFonts w:ascii="Arial" w:hAnsi="Arial" w:cs="Arial"/>
                <w:sz w:val="18"/>
              </w:rPr>
            </w:pPr>
            <w:r>
              <w:t>Example</w:t>
            </w:r>
          </w:p>
        </w:tc>
        <w:tc>
          <w:tcPr>
            <w:tcW w:w="1350" w:type="dxa"/>
            <w:shd w:val="clear" w:color="auto" w:fill="E31837"/>
          </w:tcPr>
          <w:p w:rsidR="009315AA" w:rsidRDefault="009315AA" w:rsidP="009315AA">
            <w:pPr>
              <w:pStyle w:val="TableColumnLabels"/>
              <w:rPr>
                <w:rFonts w:ascii="Arial" w:hAnsi="Arial" w:cs="Arial"/>
                <w:sz w:val="18"/>
              </w:rPr>
            </w:pPr>
            <w:r>
              <w:t>Max Length</w:t>
            </w:r>
          </w:p>
        </w:tc>
        <w:tc>
          <w:tcPr>
            <w:tcW w:w="1620" w:type="dxa"/>
            <w:shd w:val="clear" w:color="auto" w:fill="E31837"/>
          </w:tcPr>
          <w:p w:rsidR="009315AA" w:rsidRDefault="009315AA" w:rsidP="009315AA">
            <w:pPr>
              <w:pStyle w:val="TableColumnLabels"/>
              <w:rPr>
                <w:rFonts w:ascii="Arial" w:hAnsi="Arial" w:cs="Arial"/>
                <w:sz w:val="18"/>
              </w:rPr>
            </w:pPr>
            <w:r>
              <w:t>Optional/Mandatory</w:t>
            </w:r>
          </w:p>
        </w:tc>
        <w:tc>
          <w:tcPr>
            <w:tcW w:w="2176" w:type="dxa"/>
            <w:shd w:val="clear" w:color="auto" w:fill="E31837"/>
          </w:tcPr>
          <w:p w:rsidR="009315AA" w:rsidRDefault="009315AA" w:rsidP="009315AA">
            <w:pPr>
              <w:pStyle w:val="TableColumnLabels"/>
              <w:rPr>
                <w:rFonts w:ascii="Arial" w:hAnsi="Arial" w:cs="Arial"/>
                <w:sz w:val="18"/>
              </w:rPr>
            </w:pPr>
            <w:r>
              <w:t>Remarks</w:t>
            </w:r>
          </w:p>
        </w:tc>
      </w:tr>
      <w:tr w:rsidR="009315AA" w:rsidTr="009315AA">
        <w:trPr>
          <w:trHeight w:val="281"/>
        </w:trPr>
        <w:tc>
          <w:tcPr>
            <w:tcW w:w="1350" w:type="dxa"/>
          </w:tcPr>
          <w:p w:rsidR="009315AA" w:rsidRDefault="009315AA" w:rsidP="009315AA">
            <w:pPr>
              <w:pStyle w:val="Tablecontent"/>
              <w:rPr>
                <w:lang w:val="fr-FR"/>
              </w:rPr>
            </w:pPr>
            <w:r>
              <w:rPr>
                <w:lang w:val="fr-FR"/>
              </w:rPr>
              <w:t>TYPE</w:t>
            </w:r>
          </w:p>
        </w:tc>
        <w:tc>
          <w:tcPr>
            <w:tcW w:w="1530" w:type="dxa"/>
          </w:tcPr>
          <w:p w:rsidR="009315AA" w:rsidRDefault="00466432" w:rsidP="009315AA">
            <w:pPr>
              <w:pStyle w:val="Tablecontent"/>
              <w:rPr>
                <w:lang w:val="fr-FR"/>
              </w:rPr>
            </w:pPr>
            <w:r w:rsidRPr="00162891">
              <w:rPr>
                <w:rFonts w:ascii="Courier New" w:hAnsi="Courier New"/>
                <w:sz w:val="20"/>
              </w:rPr>
              <w:t>STPREGREQ1</w:t>
            </w:r>
          </w:p>
        </w:tc>
        <w:tc>
          <w:tcPr>
            <w:tcW w:w="1620" w:type="dxa"/>
          </w:tcPr>
          <w:p w:rsidR="009315AA" w:rsidRDefault="00466432" w:rsidP="009315AA">
            <w:pPr>
              <w:pStyle w:val="Tablecontent"/>
              <w:rPr>
                <w:lang w:val="fr-FR"/>
              </w:rPr>
            </w:pPr>
            <w:r w:rsidRPr="00162891">
              <w:rPr>
                <w:rFonts w:ascii="Courier New" w:hAnsi="Courier New"/>
                <w:sz w:val="20"/>
              </w:rPr>
              <w:t>STPREGREQ1</w:t>
            </w:r>
          </w:p>
        </w:tc>
        <w:tc>
          <w:tcPr>
            <w:tcW w:w="1350" w:type="dxa"/>
          </w:tcPr>
          <w:p w:rsidR="009315AA" w:rsidRDefault="009315AA" w:rsidP="009315AA">
            <w:pPr>
              <w:pStyle w:val="Tablecontent"/>
            </w:pPr>
            <w:r>
              <w:t>10</w:t>
            </w:r>
          </w:p>
        </w:tc>
        <w:tc>
          <w:tcPr>
            <w:tcW w:w="1620" w:type="dxa"/>
          </w:tcPr>
          <w:p w:rsidR="009315AA" w:rsidRDefault="009315AA" w:rsidP="009315AA">
            <w:pPr>
              <w:pStyle w:val="Tablecontent"/>
            </w:pPr>
            <w:r>
              <w:t>M</w:t>
            </w:r>
          </w:p>
        </w:tc>
        <w:tc>
          <w:tcPr>
            <w:tcW w:w="2176" w:type="dxa"/>
          </w:tcPr>
          <w:p w:rsidR="009315AA" w:rsidRDefault="009315AA" w:rsidP="009315AA">
            <w:pPr>
              <w:pStyle w:val="Tablecontent"/>
            </w:pPr>
            <w:r>
              <w:t>Request Type. Static &amp; fixed value</w:t>
            </w:r>
          </w:p>
        </w:tc>
      </w:tr>
      <w:tr w:rsidR="00E25B14" w:rsidTr="009315AA">
        <w:trPr>
          <w:trHeight w:val="281"/>
        </w:trPr>
        <w:tc>
          <w:tcPr>
            <w:tcW w:w="1350" w:type="dxa"/>
          </w:tcPr>
          <w:p w:rsidR="00E25B14" w:rsidRDefault="00E25B14" w:rsidP="009315AA">
            <w:pPr>
              <w:pStyle w:val="Tablecontent"/>
              <w:rPr>
                <w:lang w:val="fr-FR"/>
              </w:rPr>
            </w:pPr>
            <w:r>
              <w:rPr>
                <w:lang w:val="fr-FR"/>
              </w:rPr>
              <w:t>IMEI</w:t>
            </w:r>
          </w:p>
        </w:tc>
        <w:tc>
          <w:tcPr>
            <w:tcW w:w="1530" w:type="dxa"/>
          </w:tcPr>
          <w:p w:rsidR="00E25B14" w:rsidRDefault="00E25B14" w:rsidP="00311F42">
            <w:pPr>
              <w:pStyle w:val="Tablecontent"/>
            </w:pPr>
            <w:r>
              <w:t>IMEI number</w:t>
            </w:r>
          </w:p>
        </w:tc>
        <w:tc>
          <w:tcPr>
            <w:tcW w:w="1620" w:type="dxa"/>
          </w:tcPr>
          <w:p w:rsidR="00E25B14" w:rsidRDefault="00E25B14" w:rsidP="00311F42">
            <w:pPr>
              <w:pStyle w:val="Tablecontent"/>
            </w:pPr>
            <w:r>
              <w:t>58HVDKGGGGG56T</w:t>
            </w:r>
          </w:p>
        </w:tc>
        <w:tc>
          <w:tcPr>
            <w:tcW w:w="1350" w:type="dxa"/>
          </w:tcPr>
          <w:p w:rsidR="00E25B14" w:rsidRDefault="00E25B14" w:rsidP="00311F42">
            <w:pPr>
              <w:pStyle w:val="Tablecontent"/>
            </w:pPr>
            <w:r>
              <w:t>15</w:t>
            </w:r>
          </w:p>
        </w:tc>
        <w:tc>
          <w:tcPr>
            <w:tcW w:w="1620" w:type="dxa"/>
          </w:tcPr>
          <w:p w:rsidR="00E25B14" w:rsidRDefault="00E25B14" w:rsidP="00311F42">
            <w:pPr>
              <w:pStyle w:val="Tablecontent"/>
            </w:pPr>
            <w:r>
              <w:t>M</w:t>
            </w:r>
          </w:p>
        </w:tc>
        <w:tc>
          <w:tcPr>
            <w:tcW w:w="2176" w:type="dxa"/>
          </w:tcPr>
          <w:p w:rsidR="00E25B14" w:rsidRDefault="001D33FC" w:rsidP="00311F42">
            <w:pPr>
              <w:pStyle w:val="Tablecontent"/>
            </w:pPr>
            <w:r>
              <w:t>NUMERIC</w:t>
            </w:r>
          </w:p>
        </w:tc>
      </w:tr>
      <w:tr w:rsidR="00E25B14" w:rsidTr="009315AA">
        <w:trPr>
          <w:trHeight w:val="925"/>
        </w:trPr>
        <w:tc>
          <w:tcPr>
            <w:tcW w:w="1350" w:type="dxa"/>
          </w:tcPr>
          <w:p w:rsidR="00E25B14" w:rsidRDefault="00E25B14" w:rsidP="009315AA">
            <w:pPr>
              <w:pStyle w:val="Tablecontent"/>
            </w:pPr>
            <w:r>
              <w:t>MSISDN</w:t>
            </w:r>
          </w:p>
        </w:tc>
        <w:tc>
          <w:tcPr>
            <w:tcW w:w="1530" w:type="dxa"/>
          </w:tcPr>
          <w:p w:rsidR="00E25B14" w:rsidRDefault="00E25B14" w:rsidP="00D210BC">
            <w:pPr>
              <w:pStyle w:val="Tablecontent"/>
            </w:pPr>
            <w:r>
              <w:t xml:space="preserve">Subscriber mobile number </w:t>
            </w:r>
          </w:p>
        </w:tc>
        <w:tc>
          <w:tcPr>
            <w:tcW w:w="1620" w:type="dxa"/>
          </w:tcPr>
          <w:p w:rsidR="00E25B14" w:rsidRDefault="00E25B14" w:rsidP="009315AA">
            <w:pPr>
              <w:pStyle w:val="Tablecontent"/>
            </w:pPr>
            <w:r>
              <w:t>9942222</w:t>
            </w:r>
          </w:p>
        </w:tc>
        <w:tc>
          <w:tcPr>
            <w:tcW w:w="1350" w:type="dxa"/>
          </w:tcPr>
          <w:p w:rsidR="00E25B14" w:rsidRDefault="00E25B14" w:rsidP="009315AA">
            <w:pPr>
              <w:pStyle w:val="Tablecontent"/>
            </w:pPr>
            <w:r>
              <w:t>15</w:t>
            </w:r>
          </w:p>
        </w:tc>
        <w:tc>
          <w:tcPr>
            <w:tcW w:w="1620" w:type="dxa"/>
          </w:tcPr>
          <w:p w:rsidR="00E25B14" w:rsidRDefault="00E25B14" w:rsidP="009315AA">
            <w:pPr>
              <w:pStyle w:val="Tablecontent"/>
            </w:pPr>
            <w:r>
              <w:t>M</w:t>
            </w:r>
          </w:p>
        </w:tc>
        <w:tc>
          <w:tcPr>
            <w:tcW w:w="2176" w:type="dxa"/>
          </w:tcPr>
          <w:p w:rsidR="00E25B14" w:rsidRDefault="00E25B14" w:rsidP="009315AA">
            <w:pPr>
              <w:pStyle w:val="Tablecontent"/>
            </w:pPr>
            <w:r>
              <w:t>All MSISDN should be without country code.</w:t>
            </w:r>
          </w:p>
          <w:p w:rsidR="00E25B14" w:rsidRDefault="00E25B14" w:rsidP="009315AA">
            <w:pPr>
              <w:pStyle w:val="Tablecontent"/>
            </w:pPr>
            <w:r>
              <w:t>(National dial format)</w:t>
            </w:r>
          </w:p>
        </w:tc>
      </w:tr>
      <w:tr w:rsidR="00B0152C" w:rsidTr="00686660">
        <w:trPr>
          <w:trHeight w:val="925"/>
        </w:trPr>
        <w:tc>
          <w:tcPr>
            <w:tcW w:w="1350" w:type="dxa"/>
          </w:tcPr>
          <w:p w:rsidR="00B0152C" w:rsidRPr="00A256F5" w:rsidRDefault="00B0152C" w:rsidP="00686660">
            <w:pPr>
              <w:pStyle w:val="Tablecontent"/>
            </w:pPr>
            <w:r w:rsidRPr="00A256F5">
              <w:t>LANGUAGE1</w:t>
            </w:r>
          </w:p>
        </w:tc>
        <w:tc>
          <w:tcPr>
            <w:tcW w:w="1530" w:type="dxa"/>
          </w:tcPr>
          <w:p w:rsidR="00B0152C" w:rsidRDefault="00B0152C" w:rsidP="00686660">
            <w:pPr>
              <w:pStyle w:val="Tablecontent"/>
            </w:pPr>
            <w:r>
              <w:t>Language 1</w:t>
            </w:r>
          </w:p>
        </w:tc>
        <w:tc>
          <w:tcPr>
            <w:tcW w:w="1620" w:type="dxa"/>
          </w:tcPr>
          <w:p w:rsidR="00B0152C" w:rsidRDefault="00D23987" w:rsidP="00686660">
            <w:pPr>
              <w:pStyle w:val="Tablecontent"/>
            </w:pPr>
            <w:r>
              <w:t>0(en)</w:t>
            </w:r>
          </w:p>
        </w:tc>
        <w:tc>
          <w:tcPr>
            <w:tcW w:w="1350" w:type="dxa"/>
          </w:tcPr>
          <w:p w:rsidR="00B0152C" w:rsidRDefault="00B0152C" w:rsidP="00686660">
            <w:pPr>
              <w:pStyle w:val="Tablecontent"/>
            </w:pPr>
            <w:r>
              <w:t>1</w:t>
            </w:r>
          </w:p>
        </w:tc>
        <w:tc>
          <w:tcPr>
            <w:tcW w:w="1620" w:type="dxa"/>
          </w:tcPr>
          <w:p w:rsidR="00B0152C" w:rsidRDefault="00B0152C" w:rsidP="00686660">
            <w:pPr>
              <w:pStyle w:val="Tablecontent"/>
            </w:pPr>
            <w:r>
              <w:t>M</w:t>
            </w:r>
          </w:p>
        </w:tc>
        <w:tc>
          <w:tcPr>
            <w:tcW w:w="2176" w:type="dxa"/>
          </w:tcPr>
          <w:p w:rsidR="00B0152C" w:rsidRDefault="00B0152C" w:rsidP="00686660">
            <w:pPr>
              <w:pStyle w:val="Tablecontent"/>
            </w:pPr>
            <w:r>
              <w:t>Locale type</w:t>
            </w:r>
          </w:p>
        </w:tc>
      </w:tr>
      <w:tr w:rsidR="00E25B14" w:rsidTr="009315AA">
        <w:trPr>
          <w:trHeight w:val="925"/>
        </w:trPr>
        <w:tc>
          <w:tcPr>
            <w:tcW w:w="1350" w:type="dxa"/>
          </w:tcPr>
          <w:p w:rsidR="00E25B14" w:rsidRDefault="00466432" w:rsidP="009315AA">
            <w:pPr>
              <w:pStyle w:val="Tablecontent"/>
            </w:pPr>
            <w:r w:rsidRPr="00162891">
              <w:rPr>
                <w:rFonts w:ascii="Courier New" w:hAnsi="Courier New"/>
                <w:sz w:val="20"/>
              </w:rPr>
              <w:t>UCODE</w:t>
            </w:r>
          </w:p>
        </w:tc>
        <w:tc>
          <w:tcPr>
            <w:tcW w:w="1530" w:type="dxa"/>
          </w:tcPr>
          <w:p w:rsidR="00E25B14" w:rsidRDefault="00466432" w:rsidP="009315AA">
            <w:pPr>
              <w:pStyle w:val="Tablecontent"/>
            </w:pPr>
            <w:r>
              <w:t xml:space="preserve">Unique code </w:t>
            </w:r>
          </w:p>
        </w:tc>
        <w:tc>
          <w:tcPr>
            <w:tcW w:w="1620" w:type="dxa"/>
          </w:tcPr>
          <w:p w:rsidR="00E25B14" w:rsidRDefault="00466432" w:rsidP="009315AA">
            <w:pPr>
              <w:pStyle w:val="Tablecontent"/>
            </w:pPr>
            <w:r>
              <w:t>142536</w:t>
            </w:r>
          </w:p>
        </w:tc>
        <w:tc>
          <w:tcPr>
            <w:tcW w:w="1350" w:type="dxa"/>
          </w:tcPr>
          <w:p w:rsidR="00E25B14" w:rsidRDefault="00E25B14" w:rsidP="009315AA">
            <w:pPr>
              <w:pStyle w:val="Tablecontent"/>
            </w:pPr>
          </w:p>
        </w:tc>
        <w:tc>
          <w:tcPr>
            <w:tcW w:w="1620" w:type="dxa"/>
          </w:tcPr>
          <w:p w:rsidR="00E25B14" w:rsidRDefault="00E22E0A" w:rsidP="009315AA">
            <w:pPr>
              <w:pStyle w:val="Tablecontent"/>
            </w:pPr>
            <w:r>
              <w:t>M</w:t>
            </w:r>
          </w:p>
        </w:tc>
        <w:tc>
          <w:tcPr>
            <w:tcW w:w="2176" w:type="dxa"/>
          </w:tcPr>
          <w:p w:rsidR="00E25B14" w:rsidRDefault="003B12B4" w:rsidP="009315AA">
            <w:pPr>
              <w:pStyle w:val="Tablecontent"/>
            </w:pPr>
            <w:r>
              <w:t>Alphanumeric</w:t>
            </w:r>
          </w:p>
        </w:tc>
      </w:tr>
    </w:tbl>
    <w:p w:rsidR="009315AA" w:rsidRDefault="009315AA" w:rsidP="009315AA">
      <w:pPr>
        <w:pStyle w:val="BodyText2"/>
      </w:pPr>
    </w:p>
    <w:p w:rsidR="009315AA" w:rsidRDefault="009315AA" w:rsidP="009315AA">
      <w:pPr>
        <w:pStyle w:val="Heading"/>
      </w:pPr>
      <w:r>
        <w:t>Business Rules</w:t>
      </w:r>
    </w:p>
    <w:p w:rsidR="009315AA" w:rsidRDefault="009315AA" w:rsidP="009315AA">
      <w:pPr>
        <w:pStyle w:val="ListBullet1"/>
      </w:pPr>
      <w:r w:rsidRPr="001B0C63">
        <w:t>The value for TYPE tag is fixed as mentioned in syntax.</w:t>
      </w:r>
    </w:p>
    <w:p w:rsidR="00037184" w:rsidRDefault="006112FE" w:rsidP="00037184">
      <w:pPr>
        <w:pStyle w:val="Heading"/>
      </w:pPr>
      <w:r>
        <w:t>Response1</w:t>
      </w:r>
      <w:r w:rsidR="00037184">
        <w:t xml:space="preserve"> Syntax</w:t>
      </w:r>
    </w:p>
    <w:p w:rsidR="006112FE" w:rsidRPr="006112FE" w:rsidRDefault="006112FE" w:rsidP="006112FE">
      <w:pPr>
        <w:pStyle w:val="BodyText2"/>
        <w:rPr>
          <w:lang w:val="en-IN"/>
        </w:rPr>
      </w:pPr>
      <w:r w:rsidRPr="006112FE">
        <w:rPr>
          <w:b/>
          <w:lang w:val="en-IN"/>
        </w:rPr>
        <w:lastRenderedPageBreak/>
        <w:t>Null</w:t>
      </w:r>
      <w:r>
        <w:rPr>
          <w:lang w:val="en-IN"/>
        </w:rPr>
        <w:t>(as we don’t need to give any response to the request coming from SMSC)</w:t>
      </w:r>
    </w:p>
    <w:p w:rsidR="006112FE" w:rsidRDefault="006112FE" w:rsidP="006112FE">
      <w:pPr>
        <w:pStyle w:val="Heading"/>
      </w:pPr>
    </w:p>
    <w:p w:rsidR="006112FE" w:rsidRDefault="006112FE" w:rsidP="006112FE">
      <w:pPr>
        <w:pStyle w:val="Heading"/>
      </w:pPr>
      <w:r>
        <w:t>Request2 Syntax</w:t>
      </w:r>
    </w:p>
    <w:p w:rsidR="006112FE" w:rsidRPr="006112FE" w:rsidRDefault="006112FE" w:rsidP="006112FE">
      <w:pPr>
        <w:pStyle w:val="BodyText2"/>
        <w:rPr>
          <w:lang w:val="en-IN"/>
        </w:rPr>
      </w:pPr>
    </w:p>
    <w:p w:rsidR="00037184" w:rsidRDefault="00037184" w:rsidP="00037184">
      <w:pPr>
        <w:pStyle w:val="Code"/>
        <w:ind w:left="0"/>
        <w:jc w:val="left"/>
      </w:pPr>
      <w:r>
        <w:t>TYPE=STPREGREQ2&amp;IMEI=&lt;IMEI no&gt;&amp;MSISDN=7200000000&amp;LANGUAGE1=0</w:t>
      </w:r>
      <w:r w:rsidRPr="00162891">
        <w:t>&amp;UCODE=</w:t>
      </w:r>
      <w:r>
        <w:t>&lt;UNIQUE CODE NO&gt;</w:t>
      </w:r>
    </w:p>
    <w:p w:rsidR="00037184" w:rsidRDefault="00037184" w:rsidP="00037184">
      <w:pPr>
        <w:pStyle w:val="Code"/>
        <w:ind w:left="0" w:firstLine="720"/>
      </w:pPr>
    </w:p>
    <w:p w:rsidR="00037184" w:rsidRPr="00014D44" w:rsidRDefault="00037184" w:rsidP="00037184">
      <w:pPr>
        <w:pStyle w:val="BodyText2"/>
        <w:rPr>
          <w:b/>
        </w:rPr>
      </w:pPr>
      <w:r w:rsidRPr="00014D44">
        <w:rPr>
          <w:b/>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037184" w:rsidTr="00721DB5">
        <w:trPr>
          <w:trHeight w:val="281"/>
          <w:tblHeader/>
        </w:trPr>
        <w:tc>
          <w:tcPr>
            <w:tcW w:w="1350" w:type="dxa"/>
            <w:shd w:val="clear" w:color="auto" w:fill="E31837"/>
          </w:tcPr>
          <w:p w:rsidR="00037184" w:rsidRDefault="00037184" w:rsidP="00721DB5">
            <w:pPr>
              <w:pStyle w:val="TableColumnLabels"/>
              <w:rPr>
                <w:rFonts w:ascii="Arial" w:hAnsi="Arial" w:cs="Arial"/>
                <w:sz w:val="18"/>
              </w:rPr>
            </w:pPr>
            <w:r>
              <w:rPr>
                <w:rFonts w:ascii="Arial" w:hAnsi="Arial" w:cs="Arial"/>
                <w:sz w:val="18"/>
              </w:rPr>
              <w:t>TAG</w:t>
            </w:r>
          </w:p>
        </w:tc>
        <w:tc>
          <w:tcPr>
            <w:tcW w:w="1530" w:type="dxa"/>
            <w:shd w:val="clear" w:color="auto" w:fill="E31837"/>
          </w:tcPr>
          <w:p w:rsidR="00037184" w:rsidRDefault="00037184" w:rsidP="00721DB5">
            <w:pPr>
              <w:pStyle w:val="TableColumnLabels"/>
              <w:rPr>
                <w:rFonts w:ascii="Arial" w:hAnsi="Arial" w:cs="Arial"/>
                <w:sz w:val="18"/>
              </w:rPr>
            </w:pPr>
            <w:r>
              <w:rPr>
                <w:rFonts w:ascii="Arial" w:hAnsi="Arial" w:cs="Arial"/>
                <w:sz w:val="18"/>
              </w:rPr>
              <w:t>Fields</w:t>
            </w:r>
          </w:p>
        </w:tc>
        <w:tc>
          <w:tcPr>
            <w:tcW w:w="1620" w:type="dxa"/>
            <w:shd w:val="clear" w:color="auto" w:fill="E31837"/>
          </w:tcPr>
          <w:p w:rsidR="00037184" w:rsidRDefault="00037184" w:rsidP="00721DB5">
            <w:pPr>
              <w:pStyle w:val="TableColumnLabels"/>
              <w:rPr>
                <w:rFonts w:ascii="Arial" w:hAnsi="Arial" w:cs="Arial"/>
                <w:sz w:val="18"/>
              </w:rPr>
            </w:pPr>
            <w:r>
              <w:t>Example</w:t>
            </w:r>
          </w:p>
        </w:tc>
        <w:tc>
          <w:tcPr>
            <w:tcW w:w="1350" w:type="dxa"/>
            <w:shd w:val="clear" w:color="auto" w:fill="E31837"/>
          </w:tcPr>
          <w:p w:rsidR="00037184" w:rsidRDefault="00037184" w:rsidP="00721DB5">
            <w:pPr>
              <w:pStyle w:val="TableColumnLabels"/>
              <w:rPr>
                <w:rFonts w:ascii="Arial" w:hAnsi="Arial" w:cs="Arial"/>
                <w:sz w:val="18"/>
              </w:rPr>
            </w:pPr>
            <w:r>
              <w:t>Max Length</w:t>
            </w:r>
          </w:p>
        </w:tc>
        <w:tc>
          <w:tcPr>
            <w:tcW w:w="1620" w:type="dxa"/>
            <w:shd w:val="clear" w:color="auto" w:fill="E31837"/>
          </w:tcPr>
          <w:p w:rsidR="00037184" w:rsidRDefault="00037184" w:rsidP="00721DB5">
            <w:pPr>
              <w:pStyle w:val="TableColumnLabels"/>
              <w:rPr>
                <w:rFonts w:ascii="Arial" w:hAnsi="Arial" w:cs="Arial"/>
                <w:sz w:val="18"/>
              </w:rPr>
            </w:pPr>
            <w:r>
              <w:t>Optional/Mandatory</w:t>
            </w:r>
          </w:p>
        </w:tc>
        <w:tc>
          <w:tcPr>
            <w:tcW w:w="2176" w:type="dxa"/>
            <w:shd w:val="clear" w:color="auto" w:fill="E31837"/>
          </w:tcPr>
          <w:p w:rsidR="00037184" w:rsidRDefault="00037184" w:rsidP="00721DB5">
            <w:pPr>
              <w:pStyle w:val="TableColumnLabels"/>
              <w:rPr>
                <w:rFonts w:ascii="Arial" w:hAnsi="Arial" w:cs="Arial"/>
                <w:sz w:val="18"/>
              </w:rPr>
            </w:pPr>
            <w:r>
              <w:t>Remarks</w:t>
            </w:r>
          </w:p>
        </w:tc>
      </w:tr>
      <w:tr w:rsidR="00037184" w:rsidTr="00721DB5">
        <w:trPr>
          <w:trHeight w:val="281"/>
        </w:trPr>
        <w:tc>
          <w:tcPr>
            <w:tcW w:w="1350" w:type="dxa"/>
          </w:tcPr>
          <w:p w:rsidR="00037184" w:rsidRDefault="00037184" w:rsidP="00721DB5">
            <w:pPr>
              <w:pStyle w:val="Tablecontent"/>
              <w:rPr>
                <w:lang w:val="fr-FR"/>
              </w:rPr>
            </w:pPr>
            <w:r>
              <w:rPr>
                <w:lang w:val="fr-FR"/>
              </w:rPr>
              <w:t>TYPE</w:t>
            </w:r>
          </w:p>
        </w:tc>
        <w:tc>
          <w:tcPr>
            <w:tcW w:w="1530" w:type="dxa"/>
          </w:tcPr>
          <w:p w:rsidR="00037184" w:rsidRDefault="00037184" w:rsidP="00721DB5">
            <w:pPr>
              <w:pStyle w:val="Tablecontent"/>
              <w:rPr>
                <w:lang w:val="fr-FR"/>
              </w:rPr>
            </w:pPr>
            <w:r>
              <w:rPr>
                <w:rFonts w:ascii="Courier New" w:hAnsi="Courier New"/>
                <w:sz w:val="20"/>
              </w:rPr>
              <w:t>STPREGREQ2</w:t>
            </w:r>
          </w:p>
        </w:tc>
        <w:tc>
          <w:tcPr>
            <w:tcW w:w="1620" w:type="dxa"/>
          </w:tcPr>
          <w:p w:rsidR="00037184" w:rsidRDefault="00037184" w:rsidP="00721DB5">
            <w:pPr>
              <w:pStyle w:val="Tablecontent"/>
              <w:rPr>
                <w:lang w:val="fr-FR"/>
              </w:rPr>
            </w:pPr>
            <w:r w:rsidRPr="00162891">
              <w:rPr>
                <w:rFonts w:ascii="Courier New" w:hAnsi="Courier New"/>
                <w:sz w:val="20"/>
              </w:rPr>
              <w:t>STPREGREQ</w:t>
            </w:r>
            <w:r>
              <w:rPr>
                <w:rFonts w:ascii="Courier New" w:hAnsi="Courier New"/>
                <w:sz w:val="20"/>
              </w:rPr>
              <w:t>2</w:t>
            </w:r>
          </w:p>
        </w:tc>
        <w:tc>
          <w:tcPr>
            <w:tcW w:w="1350" w:type="dxa"/>
          </w:tcPr>
          <w:p w:rsidR="00037184" w:rsidRDefault="00037184" w:rsidP="00721DB5">
            <w:pPr>
              <w:pStyle w:val="Tablecontent"/>
            </w:pPr>
            <w:r>
              <w:t>10</w:t>
            </w:r>
          </w:p>
        </w:tc>
        <w:tc>
          <w:tcPr>
            <w:tcW w:w="1620" w:type="dxa"/>
          </w:tcPr>
          <w:p w:rsidR="00037184" w:rsidRDefault="00037184" w:rsidP="00721DB5">
            <w:pPr>
              <w:pStyle w:val="Tablecontent"/>
            </w:pPr>
            <w:r>
              <w:t>M</w:t>
            </w:r>
          </w:p>
        </w:tc>
        <w:tc>
          <w:tcPr>
            <w:tcW w:w="2176" w:type="dxa"/>
          </w:tcPr>
          <w:p w:rsidR="00037184" w:rsidRDefault="00037184" w:rsidP="00721DB5">
            <w:pPr>
              <w:pStyle w:val="Tablecontent"/>
            </w:pPr>
            <w:r>
              <w:t>Request Type. Static &amp; fixed value</w:t>
            </w:r>
          </w:p>
        </w:tc>
      </w:tr>
      <w:tr w:rsidR="00037184" w:rsidTr="00721DB5">
        <w:trPr>
          <w:trHeight w:val="281"/>
        </w:trPr>
        <w:tc>
          <w:tcPr>
            <w:tcW w:w="1350" w:type="dxa"/>
          </w:tcPr>
          <w:p w:rsidR="00037184" w:rsidRDefault="00037184" w:rsidP="00721DB5">
            <w:pPr>
              <w:pStyle w:val="Tablecontent"/>
              <w:rPr>
                <w:lang w:val="fr-FR"/>
              </w:rPr>
            </w:pPr>
            <w:r>
              <w:rPr>
                <w:lang w:val="fr-FR"/>
              </w:rPr>
              <w:t>IMEI</w:t>
            </w:r>
          </w:p>
        </w:tc>
        <w:tc>
          <w:tcPr>
            <w:tcW w:w="1530" w:type="dxa"/>
          </w:tcPr>
          <w:p w:rsidR="00037184" w:rsidRDefault="00037184" w:rsidP="00721DB5">
            <w:pPr>
              <w:pStyle w:val="Tablecontent"/>
            </w:pPr>
            <w:r>
              <w:t>IMEI number</w:t>
            </w:r>
          </w:p>
        </w:tc>
        <w:tc>
          <w:tcPr>
            <w:tcW w:w="1620" w:type="dxa"/>
          </w:tcPr>
          <w:p w:rsidR="00037184" w:rsidRDefault="00037184" w:rsidP="00721DB5">
            <w:pPr>
              <w:pStyle w:val="Tablecontent"/>
            </w:pPr>
            <w:r>
              <w:t>58HVDKGGGGG56T</w:t>
            </w:r>
          </w:p>
        </w:tc>
        <w:tc>
          <w:tcPr>
            <w:tcW w:w="1350" w:type="dxa"/>
          </w:tcPr>
          <w:p w:rsidR="00037184" w:rsidRDefault="00037184" w:rsidP="00721DB5">
            <w:pPr>
              <w:pStyle w:val="Tablecontent"/>
            </w:pPr>
            <w:r>
              <w:t>15</w:t>
            </w:r>
          </w:p>
        </w:tc>
        <w:tc>
          <w:tcPr>
            <w:tcW w:w="1620" w:type="dxa"/>
          </w:tcPr>
          <w:p w:rsidR="00037184" w:rsidRDefault="00037184" w:rsidP="00721DB5">
            <w:pPr>
              <w:pStyle w:val="Tablecontent"/>
            </w:pPr>
            <w:r>
              <w:t>M</w:t>
            </w:r>
          </w:p>
        </w:tc>
        <w:tc>
          <w:tcPr>
            <w:tcW w:w="2176" w:type="dxa"/>
          </w:tcPr>
          <w:p w:rsidR="00037184" w:rsidRDefault="00037184" w:rsidP="00721DB5">
            <w:pPr>
              <w:pStyle w:val="Tablecontent"/>
            </w:pPr>
            <w:r>
              <w:t>NUMERIC</w:t>
            </w:r>
          </w:p>
        </w:tc>
      </w:tr>
      <w:tr w:rsidR="00037184" w:rsidTr="00721DB5">
        <w:trPr>
          <w:trHeight w:val="925"/>
        </w:trPr>
        <w:tc>
          <w:tcPr>
            <w:tcW w:w="1350" w:type="dxa"/>
          </w:tcPr>
          <w:p w:rsidR="00037184" w:rsidRDefault="00037184" w:rsidP="00721DB5">
            <w:pPr>
              <w:pStyle w:val="Tablecontent"/>
            </w:pPr>
            <w:r>
              <w:t>MSISDN</w:t>
            </w:r>
          </w:p>
        </w:tc>
        <w:tc>
          <w:tcPr>
            <w:tcW w:w="1530" w:type="dxa"/>
          </w:tcPr>
          <w:p w:rsidR="00037184" w:rsidRDefault="00186631" w:rsidP="00D210BC">
            <w:pPr>
              <w:pStyle w:val="Tablecontent"/>
            </w:pPr>
            <w:ins w:id="55" w:author="vikas" w:date="2014-10-07T12:23:00Z">
              <w:r>
                <w:t>Dummy</w:t>
              </w:r>
            </w:ins>
            <w:del w:id="56" w:author="vikas" w:date="2014-10-07T12:23:00Z">
              <w:r w:rsidR="00037184" w:rsidDel="00186631">
                <w:delText xml:space="preserve">Subscriber </w:delText>
              </w:r>
            </w:del>
            <w:r w:rsidR="00037184">
              <w:t xml:space="preserve">mobile number </w:t>
            </w:r>
          </w:p>
        </w:tc>
        <w:tc>
          <w:tcPr>
            <w:tcW w:w="1620" w:type="dxa"/>
          </w:tcPr>
          <w:p w:rsidR="00037184" w:rsidRDefault="00186631" w:rsidP="00721DB5">
            <w:pPr>
              <w:pStyle w:val="Tablecontent"/>
            </w:pPr>
            <w:ins w:id="57" w:author="vikas" w:date="2014-10-07T12:23:00Z">
              <w:r>
                <w:t>7200000000</w:t>
              </w:r>
              <w:r>
                <w:br/>
              </w:r>
            </w:ins>
            <w:del w:id="58" w:author="vikas" w:date="2014-10-07T12:23:00Z">
              <w:r w:rsidR="00037184" w:rsidDel="00186631">
                <w:delText>9942222</w:delText>
              </w:r>
            </w:del>
          </w:p>
        </w:tc>
        <w:tc>
          <w:tcPr>
            <w:tcW w:w="1350" w:type="dxa"/>
          </w:tcPr>
          <w:p w:rsidR="00037184" w:rsidRDefault="00037184" w:rsidP="00721DB5">
            <w:pPr>
              <w:pStyle w:val="Tablecontent"/>
            </w:pPr>
            <w:r>
              <w:t>1</w:t>
            </w:r>
            <w:ins w:id="59" w:author="vikas" w:date="2014-10-07T12:23:00Z">
              <w:r w:rsidR="00186631">
                <w:t>0</w:t>
              </w:r>
            </w:ins>
            <w:del w:id="60" w:author="vikas" w:date="2014-10-07T12:23:00Z">
              <w:r w:rsidDel="00186631">
                <w:delText>5</w:delText>
              </w:r>
            </w:del>
          </w:p>
        </w:tc>
        <w:tc>
          <w:tcPr>
            <w:tcW w:w="1620" w:type="dxa"/>
          </w:tcPr>
          <w:p w:rsidR="00037184" w:rsidRDefault="00037184" w:rsidP="00721DB5">
            <w:pPr>
              <w:pStyle w:val="Tablecontent"/>
            </w:pPr>
            <w:r>
              <w:t>M</w:t>
            </w:r>
          </w:p>
        </w:tc>
        <w:tc>
          <w:tcPr>
            <w:tcW w:w="2176" w:type="dxa"/>
          </w:tcPr>
          <w:p w:rsidR="005046F9" w:rsidRDefault="005046F9" w:rsidP="00721DB5">
            <w:pPr>
              <w:pStyle w:val="Tablecontent"/>
              <w:rPr>
                <w:ins w:id="61" w:author="vikas" w:date="2014-10-07T12:46:00Z"/>
              </w:rPr>
            </w:pPr>
            <w:ins w:id="62" w:author="vikas" w:date="2014-10-07T12:46:00Z">
              <w:r>
                <w:t>Dummy MSISDN that shall come in the request.</w:t>
              </w:r>
            </w:ins>
          </w:p>
          <w:p w:rsidR="00037184" w:rsidDel="005046F9" w:rsidRDefault="00037184" w:rsidP="00721DB5">
            <w:pPr>
              <w:pStyle w:val="Tablecontent"/>
              <w:rPr>
                <w:del w:id="63" w:author="vikas" w:date="2014-10-07T12:46:00Z"/>
              </w:rPr>
            </w:pPr>
            <w:del w:id="64" w:author="vikas" w:date="2014-10-07T12:46:00Z">
              <w:r w:rsidDel="005046F9">
                <w:delText>All MSISDN should be without country code.</w:delText>
              </w:r>
            </w:del>
          </w:p>
          <w:p w:rsidR="00037184" w:rsidRDefault="00037184" w:rsidP="00721DB5">
            <w:pPr>
              <w:pStyle w:val="Tablecontent"/>
            </w:pPr>
            <w:del w:id="65" w:author="vikas" w:date="2014-10-07T12:46:00Z">
              <w:r w:rsidDel="005046F9">
                <w:delText>(National dial format)</w:delText>
              </w:r>
            </w:del>
          </w:p>
        </w:tc>
      </w:tr>
      <w:tr w:rsidR="00037184" w:rsidTr="00721DB5">
        <w:trPr>
          <w:trHeight w:val="925"/>
        </w:trPr>
        <w:tc>
          <w:tcPr>
            <w:tcW w:w="1350" w:type="dxa"/>
          </w:tcPr>
          <w:p w:rsidR="00037184" w:rsidRPr="00A256F5" w:rsidRDefault="00037184" w:rsidP="00721DB5">
            <w:pPr>
              <w:pStyle w:val="Tablecontent"/>
            </w:pPr>
            <w:r w:rsidRPr="00A256F5">
              <w:t>LANGUAGE1</w:t>
            </w:r>
          </w:p>
        </w:tc>
        <w:tc>
          <w:tcPr>
            <w:tcW w:w="1530" w:type="dxa"/>
          </w:tcPr>
          <w:p w:rsidR="00037184" w:rsidRDefault="00037184" w:rsidP="00721DB5">
            <w:pPr>
              <w:pStyle w:val="Tablecontent"/>
            </w:pPr>
            <w:r>
              <w:t>Language 1</w:t>
            </w:r>
          </w:p>
        </w:tc>
        <w:tc>
          <w:tcPr>
            <w:tcW w:w="1620" w:type="dxa"/>
          </w:tcPr>
          <w:p w:rsidR="00037184" w:rsidRDefault="00037184" w:rsidP="00721DB5">
            <w:pPr>
              <w:pStyle w:val="Tablecontent"/>
            </w:pPr>
            <w:r>
              <w:t>0(en)</w:t>
            </w:r>
          </w:p>
        </w:tc>
        <w:tc>
          <w:tcPr>
            <w:tcW w:w="1350" w:type="dxa"/>
          </w:tcPr>
          <w:p w:rsidR="00037184" w:rsidRDefault="00037184" w:rsidP="00721DB5">
            <w:pPr>
              <w:pStyle w:val="Tablecontent"/>
            </w:pPr>
            <w:r>
              <w:t>1</w:t>
            </w:r>
          </w:p>
        </w:tc>
        <w:tc>
          <w:tcPr>
            <w:tcW w:w="1620" w:type="dxa"/>
          </w:tcPr>
          <w:p w:rsidR="00037184" w:rsidRDefault="00037184" w:rsidP="00721DB5">
            <w:pPr>
              <w:pStyle w:val="Tablecontent"/>
            </w:pPr>
            <w:r>
              <w:t>M</w:t>
            </w:r>
          </w:p>
        </w:tc>
        <w:tc>
          <w:tcPr>
            <w:tcW w:w="2176" w:type="dxa"/>
          </w:tcPr>
          <w:p w:rsidR="00037184" w:rsidRDefault="00037184" w:rsidP="00721DB5">
            <w:pPr>
              <w:pStyle w:val="Tablecontent"/>
            </w:pPr>
            <w:r>
              <w:t>Locale type</w:t>
            </w:r>
          </w:p>
        </w:tc>
      </w:tr>
      <w:tr w:rsidR="00037184" w:rsidTr="00721DB5">
        <w:trPr>
          <w:trHeight w:val="925"/>
        </w:trPr>
        <w:tc>
          <w:tcPr>
            <w:tcW w:w="1350" w:type="dxa"/>
          </w:tcPr>
          <w:p w:rsidR="00037184" w:rsidRDefault="00037184" w:rsidP="00721DB5">
            <w:pPr>
              <w:pStyle w:val="Tablecontent"/>
            </w:pPr>
            <w:r w:rsidRPr="00162891">
              <w:rPr>
                <w:rFonts w:ascii="Courier New" w:hAnsi="Courier New"/>
                <w:sz w:val="20"/>
              </w:rPr>
              <w:t>UCODE</w:t>
            </w:r>
          </w:p>
        </w:tc>
        <w:tc>
          <w:tcPr>
            <w:tcW w:w="1530" w:type="dxa"/>
          </w:tcPr>
          <w:p w:rsidR="00037184" w:rsidRDefault="00037184" w:rsidP="00721DB5">
            <w:pPr>
              <w:pStyle w:val="Tablecontent"/>
            </w:pPr>
            <w:r>
              <w:t xml:space="preserve">Unique code </w:t>
            </w:r>
          </w:p>
        </w:tc>
        <w:tc>
          <w:tcPr>
            <w:tcW w:w="1620" w:type="dxa"/>
          </w:tcPr>
          <w:p w:rsidR="00037184" w:rsidRDefault="00037184" w:rsidP="00721DB5">
            <w:pPr>
              <w:pStyle w:val="Tablecontent"/>
            </w:pPr>
            <w:r>
              <w:t>142536</w:t>
            </w:r>
          </w:p>
        </w:tc>
        <w:tc>
          <w:tcPr>
            <w:tcW w:w="1350" w:type="dxa"/>
          </w:tcPr>
          <w:p w:rsidR="00037184" w:rsidRDefault="00037184" w:rsidP="00721DB5">
            <w:pPr>
              <w:pStyle w:val="Tablecontent"/>
            </w:pPr>
          </w:p>
        </w:tc>
        <w:tc>
          <w:tcPr>
            <w:tcW w:w="1620" w:type="dxa"/>
          </w:tcPr>
          <w:p w:rsidR="00037184" w:rsidRDefault="00037184" w:rsidP="00721DB5">
            <w:pPr>
              <w:pStyle w:val="Tablecontent"/>
            </w:pPr>
            <w:r>
              <w:t>M</w:t>
            </w:r>
          </w:p>
        </w:tc>
        <w:tc>
          <w:tcPr>
            <w:tcW w:w="2176" w:type="dxa"/>
          </w:tcPr>
          <w:p w:rsidR="00037184" w:rsidRDefault="00037184" w:rsidP="00721DB5">
            <w:pPr>
              <w:pStyle w:val="Tablecontent"/>
            </w:pPr>
            <w:r>
              <w:t>Alphanumeric</w:t>
            </w:r>
          </w:p>
        </w:tc>
      </w:tr>
    </w:tbl>
    <w:p w:rsidR="00037184" w:rsidRDefault="00037184" w:rsidP="00037184">
      <w:pPr>
        <w:pStyle w:val="BodyText2"/>
      </w:pPr>
    </w:p>
    <w:p w:rsidR="00037184" w:rsidRDefault="00037184" w:rsidP="00037184">
      <w:pPr>
        <w:pStyle w:val="Heading"/>
      </w:pPr>
      <w:r>
        <w:t>Business Rules</w:t>
      </w:r>
    </w:p>
    <w:p w:rsidR="00037184" w:rsidRDefault="00037184" w:rsidP="00037184">
      <w:pPr>
        <w:pStyle w:val="ListBullet1"/>
      </w:pPr>
      <w:r w:rsidRPr="001B0C63">
        <w:t>The value for TYPE tag is fixed as mentioned in syntax.</w:t>
      </w:r>
    </w:p>
    <w:p w:rsidR="009315AA" w:rsidRDefault="009315AA" w:rsidP="009315AA"/>
    <w:p w:rsidR="009315AA" w:rsidRDefault="009315AA" w:rsidP="009315AA">
      <w:pPr>
        <w:pStyle w:val="Heading"/>
      </w:pPr>
      <w:r>
        <w:t>Response</w:t>
      </w:r>
      <w:r w:rsidR="00037184">
        <w:t>2</w:t>
      </w:r>
      <w:r>
        <w:t xml:space="preserve"> Syntax</w:t>
      </w:r>
    </w:p>
    <w:p w:rsidR="009315AA" w:rsidRDefault="009315AA" w:rsidP="009315AA">
      <w:pPr>
        <w:pStyle w:val="Code"/>
        <w:ind w:left="0"/>
        <w:jc w:val="left"/>
      </w:pPr>
      <w:r>
        <w:t>TYPE=</w:t>
      </w:r>
      <w:r w:rsidR="007A6ED5">
        <w:t>STPREGRES</w:t>
      </w:r>
      <w:r w:rsidR="00037184">
        <w:t>2</w:t>
      </w:r>
      <w:r>
        <w:t>&amp;TXNSTATUS=&lt;Transaction Status&gt;&amp;MESSAGE=&lt;Message&gt;</w:t>
      </w:r>
      <w:r w:rsidR="00D20DAD">
        <w:t>&amp;ENK=&lt;Encryption key&gt;</w:t>
      </w:r>
    </w:p>
    <w:p w:rsidR="009315AA" w:rsidRDefault="009315AA" w:rsidP="009315AA">
      <w:pPr>
        <w:pStyle w:val="BodyText2"/>
        <w:ind w:left="720"/>
        <w:jc w:val="left"/>
      </w:pPr>
      <w:r>
        <w:tab/>
      </w:r>
    </w:p>
    <w:p w:rsidR="009315AA" w:rsidRDefault="009315AA" w:rsidP="009315AA">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9315AA" w:rsidTr="009315AA">
        <w:trPr>
          <w:trHeight w:val="281"/>
          <w:tblHeader/>
        </w:trPr>
        <w:tc>
          <w:tcPr>
            <w:tcW w:w="1350" w:type="dxa"/>
            <w:shd w:val="clear" w:color="auto" w:fill="E31837"/>
          </w:tcPr>
          <w:p w:rsidR="009315AA" w:rsidRDefault="009315AA" w:rsidP="009315AA">
            <w:pPr>
              <w:pStyle w:val="TableColumnLabels"/>
              <w:rPr>
                <w:rFonts w:ascii="Arial" w:hAnsi="Arial" w:cs="Arial"/>
                <w:sz w:val="18"/>
              </w:rPr>
            </w:pPr>
            <w:r>
              <w:rPr>
                <w:rFonts w:ascii="Arial" w:hAnsi="Arial" w:cs="Arial"/>
                <w:sz w:val="18"/>
              </w:rPr>
              <w:t>TAG</w:t>
            </w:r>
          </w:p>
        </w:tc>
        <w:tc>
          <w:tcPr>
            <w:tcW w:w="1530" w:type="dxa"/>
            <w:shd w:val="clear" w:color="auto" w:fill="E31837"/>
          </w:tcPr>
          <w:p w:rsidR="009315AA" w:rsidRDefault="009315AA" w:rsidP="009315AA">
            <w:pPr>
              <w:pStyle w:val="TableColumnLabels"/>
              <w:rPr>
                <w:rFonts w:ascii="Arial" w:hAnsi="Arial" w:cs="Arial"/>
                <w:sz w:val="18"/>
              </w:rPr>
            </w:pPr>
            <w:r>
              <w:rPr>
                <w:rFonts w:ascii="Arial" w:hAnsi="Arial" w:cs="Arial"/>
                <w:sz w:val="18"/>
              </w:rPr>
              <w:t>Fields</w:t>
            </w:r>
          </w:p>
        </w:tc>
        <w:tc>
          <w:tcPr>
            <w:tcW w:w="1620" w:type="dxa"/>
            <w:shd w:val="clear" w:color="auto" w:fill="E31837"/>
          </w:tcPr>
          <w:p w:rsidR="009315AA" w:rsidRDefault="009315AA" w:rsidP="009315AA">
            <w:pPr>
              <w:pStyle w:val="TableColumnLabels"/>
              <w:rPr>
                <w:rFonts w:ascii="Arial" w:hAnsi="Arial" w:cs="Arial"/>
                <w:sz w:val="18"/>
              </w:rPr>
            </w:pPr>
            <w:r>
              <w:t>Example</w:t>
            </w:r>
          </w:p>
        </w:tc>
        <w:tc>
          <w:tcPr>
            <w:tcW w:w="1350" w:type="dxa"/>
            <w:shd w:val="clear" w:color="auto" w:fill="E31837"/>
          </w:tcPr>
          <w:p w:rsidR="009315AA" w:rsidRDefault="009315AA" w:rsidP="009315AA">
            <w:pPr>
              <w:pStyle w:val="TableColumnLabels"/>
              <w:rPr>
                <w:rFonts w:ascii="Arial" w:hAnsi="Arial" w:cs="Arial"/>
                <w:sz w:val="18"/>
              </w:rPr>
            </w:pPr>
            <w:r>
              <w:t>Max Length</w:t>
            </w:r>
          </w:p>
        </w:tc>
        <w:tc>
          <w:tcPr>
            <w:tcW w:w="1620" w:type="dxa"/>
            <w:shd w:val="clear" w:color="auto" w:fill="E31837"/>
          </w:tcPr>
          <w:p w:rsidR="009315AA" w:rsidRDefault="009315AA" w:rsidP="009315AA">
            <w:pPr>
              <w:pStyle w:val="TableColumnLabels"/>
              <w:rPr>
                <w:rFonts w:ascii="Arial" w:hAnsi="Arial" w:cs="Arial"/>
                <w:sz w:val="18"/>
              </w:rPr>
            </w:pPr>
            <w:r>
              <w:t>Optional/Mandatory</w:t>
            </w:r>
          </w:p>
        </w:tc>
        <w:tc>
          <w:tcPr>
            <w:tcW w:w="2176" w:type="dxa"/>
            <w:shd w:val="clear" w:color="auto" w:fill="E31837"/>
          </w:tcPr>
          <w:p w:rsidR="009315AA" w:rsidRDefault="009315AA" w:rsidP="009315AA">
            <w:pPr>
              <w:pStyle w:val="TableColumnLabels"/>
              <w:rPr>
                <w:rFonts w:ascii="Arial" w:hAnsi="Arial" w:cs="Arial"/>
                <w:sz w:val="18"/>
              </w:rPr>
            </w:pPr>
            <w:r>
              <w:t>Remarks</w:t>
            </w:r>
          </w:p>
        </w:tc>
      </w:tr>
      <w:tr w:rsidR="009315AA" w:rsidTr="009315AA">
        <w:trPr>
          <w:trHeight w:val="281"/>
        </w:trPr>
        <w:tc>
          <w:tcPr>
            <w:tcW w:w="1350" w:type="dxa"/>
          </w:tcPr>
          <w:p w:rsidR="009315AA" w:rsidRPr="00CC52E1" w:rsidRDefault="009315AA" w:rsidP="009315AA">
            <w:pPr>
              <w:pStyle w:val="Tablecontent"/>
            </w:pPr>
            <w:r w:rsidRPr="00CC52E1">
              <w:t>TYPE</w:t>
            </w:r>
          </w:p>
        </w:tc>
        <w:tc>
          <w:tcPr>
            <w:tcW w:w="1530" w:type="dxa"/>
          </w:tcPr>
          <w:p w:rsidR="009315AA" w:rsidRPr="00CC52E1" w:rsidRDefault="0055673C" w:rsidP="009315AA">
            <w:pPr>
              <w:pStyle w:val="Tablecontent"/>
            </w:pPr>
            <w:ins w:id="66" w:author="vikas" w:date="2014-10-07T13:06:00Z">
              <w:r>
                <w:t>STPREGRES</w:t>
              </w:r>
              <w:r w:rsidR="00865AC7">
                <w:t>2</w:t>
              </w:r>
            </w:ins>
            <w:del w:id="67" w:author="vikas" w:date="2014-10-07T13:06:00Z">
              <w:r w:rsidR="009315AA" w:rsidRPr="00CC52E1" w:rsidDel="0055673C">
                <w:delText>PSCTDRESP</w:delText>
              </w:r>
            </w:del>
          </w:p>
        </w:tc>
        <w:tc>
          <w:tcPr>
            <w:tcW w:w="1620" w:type="dxa"/>
          </w:tcPr>
          <w:p w:rsidR="009315AA" w:rsidRDefault="00865AC7" w:rsidP="009315AA">
            <w:pPr>
              <w:pStyle w:val="Tablecontent"/>
              <w:rPr>
                <w:lang w:val="fr-FR"/>
              </w:rPr>
            </w:pPr>
            <w:ins w:id="68" w:author="vikas" w:date="2014-10-07T13:06:00Z">
              <w:r>
                <w:t>STPREGRES</w:t>
              </w:r>
            </w:ins>
            <w:ins w:id="69" w:author="vikas" w:date="2014-10-07T13:07:00Z">
              <w:r>
                <w:t>2</w:t>
              </w:r>
            </w:ins>
            <w:del w:id="70" w:author="vikas" w:date="2014-10-07T13:06:00Z">
              <w:r w:rsidR="009315AA" w:rsidRPr="00F70861" w:rsidDel="00865AC7">
                <w:delText>SCL</w:delText>
              </w:r>
              <w:r w:rsidR="009315AA" w:rsidDel="00865AC7">
                <w:delText>D</w:delText>
              </w:r>
              <w:r w:rsidR="009315AA" w:rsidRPr="00F70861" w:rsidDel="00865AC7">
                <w:delText>RESP</w:delText>
              </w:r>
            </w:del>
          </w:p>
        </w:tc>
        <w:tc>
          <w:tcPr>
            <w:tcW w:w="1350" w:type="dxa"/>
          </w:tcPr>
          <w:p w:rsidR="009315AA" w:rsidRDefault="009315AA" w:rsidP="009315AA">
            <w:pPr>
              <w:pStyle w:val="Tablecontent"/>
            </w:pPr>
            <w:r>
              <w:t>10</w:t>
            </w:r>
          </w:p>
        </w:tc>
        <w:tc>
          <w:tcPr>
            <w:tcW w:w="1620" w:type="dxa"/>
          </w:tcPr>
          <w:p w:rsidR="009315AA" w:rsidRDefault="009315AA" w:rsidP="009315AA">
            <w:pPr>
              <w:pStyle w:val="Tablecontent"/>
            </w:pPr>
            <w:r>
              <w:t>M</w:t>
            </w:r>
          </w:p>
        </w:tc>
        <w:tc>
          <w:tcPr>
            <w:tcW w:w="2176" w:type="dxa"/>
          </w:tcPr>
          <w:p w:rsidR="009315AA" w:rsidRDefault="009315AA" w:rsidP="009315AA">
            <w:pPr>
              <w:pStyle w:val="Tablecontent"/>
            </w:pPr>
            <w:r>
              <w:t>Response Type. Static &amp; fixed value</w:t>
            </w:r>
          </w:p>
        </w:tc>
      </w:tr>
      <w:tr w:rsidR="009315AA" w:rsidTr="009315AA">
        <w:trPr>
          <w:trHeight w:val="925"/>
        </w:trPr>
        <w:tc>
          <w:tcPr>
            <w:tcW w:w="1350" w:type="dxa"/>
          </w:tcPr>
          <w:p w:rsidR="009315AA" w:rsidRDefault="009315AA" w:rsidP="009315AA">
            <w:pPr>
              <w:pStyle w:val="Tablecontent"/>
            </w:pPr>
            <w:r>
              <w:t>TXNSTATUS</w:t>
            </w:r>
          </w:p>
        </w:tc>
        <w:tc>
          <w:tcPr>
            <w:tcW w:w="1530" w:type="dxa"/>
          </w:tcPr>
          <w:p w:rsidR="009315AA" w:rsidRDefault="009315AA" w:rsidP="009315AA">
            <w:pPr>
              <w:pStyle w:val="Tablecontent"/>
            </w:pPr>
            <w:r>
              <w:t>Request Status</w:t>
            </w:r>
          </w:p>
        </w:tc>
        <w:tc>
          <w:tcPr>
            <w:tcW w:w="1620" w:type="dxa"/>
          </w:tcPr>
          <w:p w:rsidR="009315AA" w:rsidRDefault="009315AA" w:rsidP="009315AA">
            <w:pPr>
              <w:pStyle w:val="Tablecontent"/>
            </w:pPr>
            <w:r>
              <w:t>200</w:t>
            </w:r>
          </w:p>
        </w:tc>
        <w:tc>
          <w:tcPr>
            <w:tcW w:w="1350" w:type="dxa"/>
          </w:tcPr>
          <w:p w:rsidR="009315AA" w:rsidRDefault="009315AA" w:rsidP="009315AA">
            <w:pPr>
              <w:pStyle w:val="Tablecontent"/>
            </w:pPr>
            <w:r>
              <w:t>5</w:t>
            </w:r>
          </w:p>
        </w:tc>
        <w:tc>
          <w:tcPr>
            <w:tcW w:w="1620" w:type="dxa"/>
          </w:tcPr>
          <w:p w:rsidR="009315AA" w:rsidRDefault="009315AA" w:rsidP="009315AA">
            <w:pPr>
              <w:pStyle w:val="Tablecontent"/>
            </w:pPr>
            <w:r>
              <w:t>M</w:t>
            </w:r>
          </w:p>
        </w:tc>
        <w:tc>
          <w:tcPr>
            <w:tcW w:w="2176" w:type="dxa"/>
          </w:tcPr>
          <w:p w:rsidR="009315AA" w:rsidRDefault="009315AA" w:rsidP="009315AA">
            <w:pPr>
              <w:pStyle w:val="Tablecontent"/>
            </w:pPr>
            <w:r>
              <w:t>Transaction Status i.e.</w:t>
            </w:r>
          </w:p>
          <w:p w:rsidR="009315AA" w:rsidRDefault="009315AA" w:rsidP="009315AA">
            <w:pPr>
              <w:pStyle w:val="Tablecontent"/>
            </w:pPr>
            <w:r>
              <w:t>Transaction OK (200), failed other status</w:t>
            </w:r>
          </w:p>
        </w:tc>
      </w:tr>
      <w:tr w:rsidR="009315AA" w:rsidTr="009315AA">
        <w:trPr>
          <w:trHeight w:val="925"/>
        </w:trPr>
        <w:tc>
          <w:tcPr>
            <w:tcW w:w="1350" w:type="dxa"/>
          </w:tcPr>
          <w:p w:rsidR="009315AA" w:rsidRDefault="009315AA" w:rsidP="009315AA">
            <w:pPr>
              <w:pStyle w:val="Tablecontent"/>
            </w:pPr>
            <w:r w:rsidRPr="00E22E0A">
              <w:t>MESSAGE</w:t>
            </w:r>
          </w:p>
        </w:tc>
        <w:tc>
          <w:tcPr>
            <w:tcW w:w="1530" w:type="dxa"/>
          </w:tcPr>
          <w:p w:rsidR="009315AA" w:rsidRDefault="00E77777" w:rsidP="009315AA">
            <w:pPr>
              <w:pStyle w:val="Tablecontent"/>
            </w:pPr>
            <w:r>
              <w:t>Transaction Message</w:t>
            </w:r>
          </w:p>
        </w:tc>
        <w:tc>
          <w:tcPr>
            <w:tcW w:w="1620" w:type="dxa"/>
          </w:tcPr>
          <w:p w:rsidR="009315AA" w:rsidRDefault="00E22E0A" w:rsidP="009315AA">
            <w:pPr>
              <w:pStyle w:val="Tablecontent"/>
            </w:pPr>
            <w:r>
              <w:t>Success or fail</w:t>
            </w:r>
          </w:p>
        </w:tc>
        <w:tc>
          <w:tcPr>
            <w:tcW w:w="1350" w:type="dxa"/>
          </w:tcPr>
          <w:p w:rsidR="009315AA" w:rsidRDefault="00691F90" w:rsidP="009315AA">
            <w:pPr>
              <w:pStyle w:val="Tablecontent"/>
            </w:pPr>
            <w:r>
              <w:t>150</w:t>
            </w:r>
          </w:p>
        </w:tc>
        <w:tc>
          <w:tcPr>
            <w:tcW w:w="1620" w:type="dxa"/>
          </w:tcPr>
          <w:p w:rsidR="009315AA" w:rsidRDefault="00E22E0A" w:rsidP="009315AA">
            <w:pPr>
              <w:pStyle w:val="Tablecontent"/>
            </w:pPr>
            <w:r>
              <w:t>M</w:t>
            </w:r>
          </w:p>
        </w:tc>
        <w:tc>
          <w:tcPr>
            <w:tcW w:w="2176" w:type="dxa"/>
          </w:tcPr>
          <w:p w:rsidR="009315AA" w:rsidRDefault="00E22E0A" w:rsidP="009315AA">
            <w:pPr>
              <w:pStyle w:val="Tablecontent"/>
            </w:pPr>
            <w:r>
              <w:t>Message related to the error code.</w:t>
            </w:r>
          </w:p>
        </w:tc>
      </w:tr>
      <w:tr w:rsidR="00691F90" w:rsidTr="009315AA">
        <w:trPr>
          <w:trHeight w:val="925"/>
        </w:trPr>
        <w:tc>
          <w:tcPr>
            <w:tcW w:w="1350" w:type="dxa"/>
          </w:tcPr>
          <w:p w:rsidR="00691F90" w:rsidRPr="00E22E0A" w:rsidRDefault="00691F90" w:rsidP="009315AA">
            <w:pPr>
              <w:pStyle w:val="Tablecontent"/>
            </w:pPr>
            <w:r>
              <w:lastRenderedPageBreak/>
              <w:t>ENK</w:t>
            </w:r>
          </w:p>
        </w:tc>
        <w:tc>
          <w:tcPr>
            <w:tcW w:w="1530" w:type="dxa"/>
          </w:tcPr>
          <w:p w:rsidR="00691F90" w:rsidRDefault="00691F90" w:rsidP="009315AA">
            <w:pPr>
              <w:pStyle w:val="Tablecontent"/>
            </w:pPr>
            <w:r>
              <w:t>Encryption key</w:t>
            </w:r>
          </w:p>
        </w:tc>
        <w:tc>
          <w:tcPr>
            <w:tcW w:w="1620" w:type="dxa"/>
          </w:tcPr>
          <w:p w:rsidR="00691F90" w:rsidRPr="00691F90" w:rsidRDefault="00691F90" w:rsidP="009315AA">
            <w:pPr>
              <w:pStyle w:val="Tablecontent"/>
            </w:pPr>
            <w:r w:rsidRPr="00691F90">
              <w:rPr>
                <w:rFonts w:ascii="Courier New" w:hAnsi="Courier New" w:cs="Courier New"/>
                <w:sz w:val="20"/>
                <w:szCs w:val="20"/>
              </w:rPr>
              <w:t>643F68EB343877FB833EBAB43B3C7E3B</w:t>
            </w:r>
          </w:p>
        </w:tc>
        <w:tc>
          <w:tcPr>
            <w:tcW w:w="1350" w:type="dxa"/>
          </w:tcPr>
          <w:p w:rsidR="00691F90" w:rsidRDefault="00691F90" w:rsidP="009315AA">
            <w:pPr>
              <w:pStyle w:val="Tablecontent"/>
            </w:pPr>
            <w:r>
              <w:t>32</w:t>
            </w:r>
          </w:p>
        </w:tc>
        <w:tc>
          <w:tcPr>
            <w:tcW w:w="1620" w:type="dxa"/>
          </w:tcPr>
          <w:p w:rsidR="00691F90" w:rsidRDefault="00691F90" w:rsidP="009315AA">
            <w:pPr>
              <w:pStyle w:val="Tablecontent"/>
            </w:pPr>
            <w:r>
              <w:t>M</w:t>
            </w:r>
          </w:p>
        </w:tc>
        <w:tc>
          <w:tcPr>
            <w:tcW w:w="2176" w:type="dxa"/>
          </w:tcPr>
          <w:p w:rsidR="00691F90" w:rsidRDefault="00691F90" w:rsidP="009315AA">
            <w:pPr>
              <w:pStyle w:val="Tablecontent"/>
            </w:pPr>
            <w:r>
              <w:t>Unique encryption key</w:t>
            </w:r>
          </w:p>
        </w:tc>
      </w:tr>
    </w:tbl>
    <w:p w:rsidR="009315AA" w:rsidRDefault="009315AA" w:rsidP="009315AA">
      <w:pPr>
        <w:pStyle w:val="BodyText2"/>
      </w:pPr>
    </w:p>
    <w:p w:rsidR="009315AA" w:rsidRDefault="009315AA" w:rsidP="009315AA">
      <w:pPr>
        <w:pStyle w:val="Heading"/>
      </w:pPr>
      <w:r>
        <w:t>Business Rules</w:t>
      </w:r>
    </w:p>
    <w:p w:rsidR="009315AA" w:rsidRDefault="009315AA" w:rsidP="009315AA">
      <w:pPr>
        <w:pStyle w:val="ListBullet1"/>
      </w:pPr>
      <w:r w:rsidRPr="001B0C63">
        <w:t>The value for TYPE tag is fixed as mentioned in syntax.</w:t>
      </w:r>
    </w:p>
    <w:p w:rsidR="009315AA" w:rsidRDefault="009315AA" w:rsidP="009315AA">
      <w:pPr>
        <w:pStyle w:val="ListBullet1"/>
      </w:pPr>
      <w:r>
        <w:t xml:space="preserve">The initiator subscriber (List owner) would receive a SMS notifying the successful/un-successful </w:t>
      </w:r>
      <w:r w:rsidR="00572F94">
        <w:t>registration.</w:t>
      </w:r>
    </w:p>
    <w:p w:rsidR="009315AA" w:rsidRDefault="009315AA" w:rsidP="009315AA">
      <w:pPr>
        <w:pStyle w:val="BodyText2"/>
      </w:pPr>
    </w:p>
    <w:p w:rsidR="005D6B3E" w:rsidRDefault="005D6B3E" w:rsidP="00633175">
      <w:pPr>
        <w:pStyle w:val="BodyText2"/>
        <w:rPr>
          <w:lang w:val="en-IN"/>
        </w:rPr>
      </w:pPr>
    </w:p>
    <w:p w:rsidR="009315AA" w:rsidRPr="00B4693B" w:rsidRDefault="009315AA" w:rsidP="009315AA">
      <w:pPr>
        <w:pStyle w:val="Heading2"/>
        <w:rPr>
          <w:lang w:val="en-IN"/>
        </w:rPr>
      </w:pPr>
      <w:bookmarkStart w:id="71" w:name="_Toc396127203"/>
      <w:r>
        <w:rPr>
          <w:lang w:val="en-IN"/>
        </w:rPr>
        <w:t>P2P Change PIN Request</w:t>
      </w:r>
      <w:bookmarkEnd w:id="71"/>
    </w:p>
    <w:p w:rsidR="009315AA" w:rsidRDefault="009315AA" w:rsidP="009315AA">
      <w:pPr>
        <w:pStyle w:val="BodyText2"/>
      </w:pPr>
      <w:r>
        <w:t xml:space="preserve">The External system will send the following request for </w:t>
      </w:r>
      <w:r w:rsidR="00E84B06">
        <w:t xml:space="preserve">changing the PIN </w:t>
      </w:r>
      <w:r>
        <w:t>in PreTUPS. The request format and details of request are mentioned below.</w:t>
      </w:r>
    </w:p>
    <w:p w:rsidR="009315AA" w:rsidRDefault="009315AA" w:rsidP="009315AA">
      <w:pPr>
        <w:pStyle w:val="BodyText2"/>
        <w:rPr>
          <w:b/>
          <w:bCs/>
          <w:u w:val="single"/>
        </w:rPr>
      </w:pPr>
    </w:p>
    <w:p w:rsidR="009315AA" w:rsidRDefault="009315AA" w:rsidP="009315AA">
      <w:pPr>
        <w:pStyle w:val="Heading"/>
      </w:pPr>
      <w:r>
        <w:t>Request Syntax</w:t>
      </w:r>
    </w:p>
    <w:p w:rsidR="002F27FC" w:rsidRDefault="002F27FC" w:rsidP="002F27FC">
      <w:pPr>
        <w:pStyle w:val="Code"/>
        <w:ind w:left="0"/>
        <w:jc w:val="left"/>
      </w:pPr>
      <w:r>
        <w:t>TYPE=</w:t>
      </w:r>
      <w:r w:rsidR="00816426" w:rsidRPr="00816426">
        <w:t>STPCPNREQ</w:t>
      </w:r>
      <w:r>
        <w:t>&amp;IMEI=&lt;IMEI no&gt;&amp;MSISDN=&lt;Initiating Subscriber MSISDN&gt;&amp;OLDPIN=&lt;Subscriber Old PIN&gt;&amp;NEWPIN=&lt;Subscriber New PIN&gt;</w:t>
      </w:r>
      <w:r w:rsidR="0016568E">
        <w:t>&amp;</w:t>
      </w:r>
      <w:r>
        <w:t>CONFIRMPIN=&lt;Subscriber Confirm PIN&gt;</w:t>
      </w:r>
      <w:r w:rsidR="00B0152C">
        <w:t>&amp;</w:t>
      </w:r>
      <w:r w:rsidR="00083D7B">
        <w:t>LANGUAGE1=0</w:t>
      </w:r>
    </w:p>
    <w:p w:rsidR="009315AA" w:rsidRDefault="009315AA" w:rsidP="009315AA">
      <w:pPr>
        <w:pStyle w:val="Code"/>
        <w:ind w:left="0" w:firstLine="720"/>
      </w:pPr>
    </w:p>
    <w:p w:rsidR="009315AA" w:rsidRPr="00014D44" w:rsidRDefault="009315AA" w:rsidP="009315AA">
      <w:pPr>
        <w:pStyle w:val="BodyText2"/>
        <w:rPr>
          <w:b/>
        </w:rPr>
      </w:pPr>
      <w:r w:rsidRPr="00014D44">
        <w:rPr>
          <w:b/>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9315AA" w:rsidTr="009315AA">
        <w:trPr>
          <w:trHeight w:val="281"/>
          <w:tblHeader/>
        </w:trPr>
        <w:tc>
          <w:tcPr>
            <w:tcW w:w="1350" w:type="dxa"/>
            <w:shd w:val="clear" w:color="auto" w:fill="E31837"/>
          </w:tcPr>
          <w:p w:rsidR="009315AA" w:rsidRDefault="009315AA" w:rsidP="009315AA">
            <w:pPr>
              <w:pStyle w:val="TableColumnLabels"/>
              <w:rPr>
                <w:rFonts w:ascii="Arial" w:hAnsi="Arial" w:cs="Arial"/>
                <w:sz w:val="18"/>
              </w:rPr>
            </w:pPr>
            <w:r>
              <w:rPr>
                <w:rFonts w:ascii="Arial" w:hAnsi="Arial" w:cs="Arial"/>
                <w:sz w:val="18"/>
              </w:rPr>
              <w:t>TAG</w:t>
            </w:r>
          </w:p>
        </w:tc>
        <w:tc>
          <w:tcPr>
            <w:tcW w:w="1530" w:type="dxa"/>
            <w:shd w:val="clear" w:color="auto" w:fill="E31837"/>
          </w:tcPr>
          <w:p w:rsidR="009315AA" w:rsidRDefault="009315AA" w:rsidP="009315AA">
            <w:pPr>
              <w:pStyle w:val="TableColumnLabels"/>
              <w:rPr>
                <w:rFonts w:ascii="Arial" w:hAnsi="Arial" w:cs="Arial"/>
                <w:sz w:val="18"/>
              </w:rPr>
            </w:pPr>
            <w:r>
              <w:rPr>
                <w:rFonts w:ascii="Arial" w:hAnsi="Arial" w:cs="Arial"/>
                <w:sz w:val="18"/>
              </w:rPr>
              <w:t>Fields</w:t>
            </w:r>
          </w:p>
        </w:tc>
        <w:tc>
          <w:tcPr>
            <w:tcW w:w="1620" w:type="dxa"/>
            <w:shd w:val="clear" w:color="auto" w:fill="E31837"/>
          </w:tcPr>
          <w:p w:rsidR="009315AA" w:rsidRDefault="009315AA" w:rsidP="009315AA">
            <w:pPr>
              <w:pStyle w:val="TableColumnLabels"/>
              <w:rPr>
                <w:rFonts w:ascii="Arial" w:hAnsi="Arial" w:cs="Arial"/>
                <w:sz w:val="18"/>
              </w:rPr>
            </w:pPr>
            <w:r>
              <w:t>Example</w:t>
            </w:r>
          </w:p>
        </w:tc>
        <w:tc>
          <w:tcPr>
            <w:tcW w:w="1350" w:type="dxa"/>
            <w:shd w:val="clear" w:color="auto" w:fill="E31837"/>
          </w:tcPr>
          <w:p w:rsidR="009315AA" w:rsidRDefault="009315AA" w:rsidP="009315AA">
            <w:pPr>
              <w:pStyle w:val="TableColumnLabels"/>
              <w:rPr>
                <w:rFonts w:ascii="Arial" w:hAnsi="Arial" w:cs="Arial"/>
                <w:sz w:val="18"/>
              </w:rPr>
            </w:pPr>
            <w:r>
              <w:t>Max Length</w:t>
            </w:r>
          </w:p>
        </w:tc>
        <w:tc>
          <w:tcPr>
            <w:tcW w:w="1620" w:type="dxa"/>
            <w:shd w:val="clear" w:color="auto" w:fill="E31837"/>
          </w:tcPr>
          <w:p w:rsidR="009315AA" w:rsidRDefault="009315AA" w:rsidP="009315AA">
            <w:pPr>
              <w:pStyle w:val="TableColumnLabels"/>
              <w:rPr>
                <w:rFonts w:ascii="Arial" w:hAnsi="Arial" w:cs="Arial"/>
                <w:sz w:val="18"/>
              </w:rPr>
            </w:pPr>
            <w:r>
              <w:t>Optional/Mandatory</w:t>
            </w:r>
          </w:p>
        </w:tc>
        <w:tc>
          <w:tcPr>
            <w:tcW w:w="2176" w:type="dxa"/>
            <w:shd w:val="clear" w:color="auto" w:fill="E31837"/>
          </w:tcPr>
          <w:p w:rsidR="009315AA" w:rsidRDefault="009315AA" w:rsidP="009315AA">
            <w:pPr>
              <w:pStyle w:val="TableColumnLabels"/>
              <w:rPr>
                <w:rFonts w:ascii="Arial" w:hAnsi="Arial" w:cs="Arial"/>
                <w:sz w:val="18"/>
              </w:rPr>
            </w:pPr>
            <w:r>
              <w:t>Remarks</w:t>
            </w:r>
          </w:p>
        </w:tc>
      </w:tr>
      <w:tr w:rsidR="009315AA" w:rsidTr="009315AA">
        <w:trPr>
          <w:trHeight w:val="281"/>
        </w:trPr>
        <w:tc>
          <w:tcPr>
            <w:tcW w:w="1350" w:type="dxa"/>
          </w:tcPr>
          <w:p w:rsidR="009315AA" w:rsidRDefault="009315AA" w:rsidP="009315AA">
            <w:pPr>
              <w:pStyle w:val="Tablecontent"/>
              <w:rPr>
                <w:lang w:val="fr-FR"/>
              </w:rPr>
            </w:pPr>
            <w:r>
              <w:rPr>
                <w:lang w:val="fr-FR"/>
              </w:rPr>
              <w:t>TYPE</w:t>
            </w:r>
          </w:p>
        </w:tc>
        <w:tc>
          <w:tcPr>
            <w:tcW w:w="1530" w:type="dxa"/>
          </w:tcPr>
          <w:p w:rsidR="009315AA" w:rsidRDefault="009315AA" w:rsidP="009315AA">
            <w:pPr>
              <w:pStyle w:val="Tablecontent"/>
              <w:rPr>
                <w:lang w:val="fr-FR"/>
              </w:rPr>
            </w:pPr>
            <w:r>
              <w:t>STP</w:t>
            </w:r>
            <w:r w:rsidR="002B5F28">
              <w:t>CPN</w:t>
            </w:r>
            <w:r w:rsidRPr="00E97905">
              <w:t>REQ</w:t>
            </w:r>
          </w:p>
        </w:tc>
        <w:tc>
          <w:tcPr>
            <w:tcW w:w="1620" w:type="dxa"/>
          </w:tcPr>
          <w:p w:rsidR="009315AA" w:rsidRDefault="009315AA" w:rsidP="009315AA">
            <w:pPr>
              <w:pStyle w:val="Tablecontent"/>
              <w:rPr>
                <w:lang w:val="fr-FR"/>
              </w:rPr>
            </w:pPr>
            <w:r>
              <w:t>STP</w:t>
            </w:r>
            <w:r w:rsidR="002B5F28">
              <w:t>CPN</w:t>
            </w:r>
            <w:r w:rsidRPr="00E97905">
              <w:t>REQ</w:t>
            </w:r>
          </w:p>
        </w:tc>
        <w:tc>
          <w:tcPr>
            <w:tcW w:w="1350" w:type="dxa"/>
          </w:tcPr>
          <w:p w:rsidR="009315AA" w:rsidRDefault="009315AA" w:rsidP="009315AA">
            <w:pPr>
              <w:pStyle w:val="Tablecontent"/>
            </w:pPr>
            <w:r>
              <w:t>10</w:t>
            </w:r>
          </w:p>
        </w:tc>
        <w:tc>
          <w:tcPr>
            <w:tcW w:w="1620" w:type="dxa"/>
          </w:tcPr>
          <w:p w:rsidR="009315AA" w:rsidRDefault="009315AA" w:rsidP="009315AA">
            <w:pPr>
              <w:pStyle w:val="Tablecontent"/>
            </w:pPr>
            <w:r>
              <w:t>M</w:t>
            </w:r>
          </w:p>
        </w:tc>
        <w:tc>
          <w:tcPr>
            <w:tcW w:w="2176" w:type="dxa"/>
          </w:tcPr>
          <w:p w:rsidR="009315AA" w:rsidRDefault="009315AA" w:rsidP="009315AA">
            <w:pPr>
              <w:pStyle w:val="Tablecontent"/>
            </w:pPr>
            <w:r>
              <w:t>Request Type. Static &amp; fixed value</w:t>
            </w:r>
          </w:p>
        </w:tc>
      </w:tr>
      <w:tr w:rsidR="00E25B14" w:rsidTr="009315AA">
        <w:trPr>
          <w:trHeight w:val="281"/>
        </w:trPr>
        <w:tc>
          <w:tcPr>
            <w:tcW w:w="1350" w:type="dxa"/>
          </w:tcPr>
          <w:p w:rsidR="00E25B14" w:rsidRDefault="00E25B14" w:rsidP="009315AA">
            <w:pPr>
              <w:pStyle w:val="Tablecontent"/>
              <w:rPr>
                <w:lang w:val="fr-FR"/>
              </w:rPr>
            </w:pPr>
            <w:r>
              <w:rPr>
                <w:lang w:val="fr-FR"/>
              </w:rPr>
              <w:t>IMEI</w:t>
            </w:r>
          </w:p>
        </w:tc>
        <w:tc>
          <w:tcPr>
            <w:tcW w:w="1530" w:type="dxa"/>
          </w:tcPr>
          <w:p w:rsidR="00E25B14" w:rsidRDefault="00E25B14" w:rsidP="00311F42">
            <w:pPr>
              <w:pStyle w:val="Tablecontent"/>
            </w:pPr>
            <w:r>
              <w:t>IMEI number</w:t>
            </w:r>
          </w:p>
        </w:tc>
        <w:tc>
          <w:tcPr>
            <w:tcW w:w="1620" w:type="dxa"/>
          </w:tcPr>
          <w:p w:rsidR="00E25B14" w:rsidRDefault="00E25B14" w:rsidP="00311F42">
            <w:pPr>
              <w:pStyle w:val="Tablecontent"/>
            </w:pPr>
            <w:r>
              <w:t>58HVDKGGGGG56T</w:t>
            </w:r>
          </w:p>
        </w:tc>
        <w:tc>
          <w:tcPr>
            <w:tcW w:w="1350" w:type="dxa"/>
          </w:tcPr>
          <w:p w:rsidR="00E25B14" w:rsidRDefault="00E25B14" w:rsidP="00311F42">
            <w:pPr>
              <w:pStyle w:val="Tablecontent"/>
            </w:pPr>
            <w:r>
              <w:t>15</w:t>
            </w:r>
          </w:p>
        </w:tc>
        <w:tc>
          <w:tcPr>
            <w:tcW w:w="1620" w:type="dxa"/>
          </w:tcPr>
          <w:p w:rsidR="00E25B14" w:rsidRDefault="00E25B14" w:rsidP="00311F42">
            <w:pPr>
              <w:pStyle w:val="Tablecontent"/>
            </w:pPr>
            <w:r>
              <w:t>M</w:t>
            </w:r>
          </w:p>
        </w:tc>
        <w:tc>
          <w:tcPr>
            <w:tcW w:w="2176" w:type="dxa"/>
          </w:tcPr>
          <w:p w:rsidR="00E25B14" w:rsidRDefault="001D33FC" w:rsidP="00311F42">
            <w:pPr>
              <w:pStyle w:val="Tablecontent"/>
            </w:pPr>
            <w:r>
              <w:t>NUMERIC</w:t>
            </w:r>
          </w:p>
        </w:tc>
      </w:tr>
      <w:tr w:rsidR="00E25B14" w:rsidTr="009315AA">
        <w:trPr>
          <w:trHeight w:val="925"/>
        </w:trPr>
        <w:tc>
          <w:tcPr>
            <w:tcW w:w="1350" w:type="dxa"/>
          </w:tcPr>
          <w:p w:rsidR="00E25B14" w:rsidRDefault="00E25B14" w:rsidP="009315AA">
            <w:pPr>
              <w:pStyle w:val="Tablecontent"/>
            </w:pPr>
            <w:r>
              <w:t>MSISDN</w:t>
            </w:r>
          </w:p>
        </w:tc>
        <w:tc>
          <w:tcPr>
            <w:tcW w:w="1530" w:type="dxa"/>
          </w:tcPr>
          <w:p w:rsidR="00E25B14" w:rsidRDefault="00E25B14" w:rsidP="00BD7049">
            <w:pPr>
              <w:pStyle w:val="Tablecontent"/>
            </w:pPr>
            <w:r>
              <w:t xml:space="preserve">Subscriber mobile number </w:t>
            </w:r>
          </w:p>
        </w:tc>
        <w:tc>
          <w:tcPr>
            <w:tcW w:w="1620" w:type="dxa"/>
          </w:tcPr>
          <w:p w:rsidR="00E25B14" w:rsidRDefault="00E25B14" w:rsidP="009315AA">
            <w:pPr>
              <w:pStyle w:val="Tablecontent"/>
            </w:pPr>
            <w:r>
              <w:t>9942222</w:t>
            </w:r>
          </w:p>
        </w:tc>
        <w:tc>
          <w:tcPr>
            <w:tcW w:w="1350" w:type="dxa"/>
          </w:tcPr>
          <w:p w:rsidR="00E25B14" w:rsidRDefault="00E25B14" w:rsidP="009315AA">
            <w:pPr>
              <w:pStyle w:val="Tablecontent"/>
            </w:pPr>
            <w:r>
              <w:t>15</w:t>
            </w:r>
          </w:p>
        </w:tc>
        <w:tc>
          <w:tcPr>
            <w:tcW w:w="1620" w:type="dxa"/>
          </w:tcPr>
          <w:p w:rsidR="00E25B14" w:rsidRDefault="00E25B14" w:rsidP="009315AA">
            <w:pPr>
              <w:pStyle w:val="Tablecontent"/>
            </w:pPr>
            <w:r>
              <w:t>M</w:t>
            </w:r>
          </w:p>
        </w:tc>
        <w:tc>
          <w:tcPr>
            <w:tcW w:w="2176" w:type="dxa"/>
          </w:tcPr>
          <w:p w:rsidR="00E25B14" w:rsidRDefault="00E25B14" w:rsidP="009315AA">
            <w:pPr>
              <w:pStyle w:val="Tablecontent"/>
            </w:pPr>
            <w:r>
              <w:t>All MSISDN should be without country code.</w:t>
            </w:r>
          </w:p>
          <w:p w:rsidR="00E25B14" w:rsidRDefault="00E25B14" w:rsidP="009315AA">
            <w:pPr>
              <w:pStyle w:val="Tablecontent"/>
            </w:pPr>
            <w:r>
              <w:t>(National dial format)</w:t>
            </w:r>
          </w:p>
        </w:tc>
      </w:tr>
      <w:tr w:rsidR="00E25B14" w:rsidTr="009315AA">
        <w:trPr>
          <w:trHeight w:val="925"/>
        </w:trPr>
        <w:tc>
          <w:tcPr>
            <w:tcW w:w="1350" w:type="dxa"/>
          </w:tcPr>
          <w:p w:rsidR="00E25B14" w:rsidRDefault="00E25B14" w:rsidP="009315AA">
            <w:pPr>
              <w:pStyle w:val="Tablecontent"/>
            </w:pPr>
            <w:r>
              <w:t>OLDPIN</w:t>
            </w:r>
          </w:p>
        </w:tc>
        <w:tc>
          <w:tcPr>
            <w:tcW w:w="1530" w:type="dxa"/>
          </w:tcPr>
          <w:p w:rsidR="00E25B14" w:rsidRDefault="00E25B14" w:rsidP="00311F42">
            <w:pPr>
              <w:pStyle w:val="Tablecontent"/>
            </w:pPr>
            <w:r>
              <w:t>Subscriber Old  PIN as registered in PreTUPS</w:t>
            </w:r>
          </w:p>
        </w:tc>
        <w:tc>
          <w:tcPr>
            <w:tcW w:w="1620" w:type="dxa"/>
          </w:tcPr>
          <w:p w:rsidR="00E25B14" w:rsidRDefault="00E25B14" w:rsidP="00311F42">
            <w:pPr>
              <w:pStyle w:val="Tablecontent"/>
            </w:pPr>
            <w:r>
              <w:t>3946</w:t>
            </w:r>
          </w:p>
        </w:tc>
        <w:tc>
          <w:tcPr>
            <w:tcW w:w="1350" w:type="dxa"/>
          </w:tcPr>
          <w:p w:rsidR="00E25B14" w:rsidRDefault="00E25B14" w:rsidP="00311F42">
            <w:pPr>
              <w:pStyle w:val="Tablecontent"/>
            </w:pPr>
            <w:r>
              <w:t>4</w:t>
            </w:r>
          </w:p>
        </w:tc>
        <w:tc>
          <w:tcPr>
            <w:tcW w:w="1620" w:type="dxa"/>
          </w:tcPr>
          <w:p w:rsidR="00877B93" w:rsidRDefault="00877B93" w:rsidP="00311F42">
            <w:pPr>
              <w:pStyle w:val="Tablecontent"/>
            </w:pPr>
          </w:p>
          <w:p w:rsidR="00E25B14" w:rsidRDefault="00877B93" w:rsidP="00311F42">
            <w:pPr>
              <w:pStyle w:val="Tablecontent"/>
            </w:pPr>
            <w:r>
              <w:t>M</w:t>
            </w:r>
          </w:p>
        </w:tc>
        <w:tc>
          <w:tcPr>
            <w:tcW w:w="2176" w:type="dxa"/>
          </w:tcPr>
          <w:p w:rsidR="00E25B14" w:rsidRDefault="00E25B14" w:rsidP="00311F42">
            <w:pPr>
              <w:pStyle w:val="Tablecontent"/>
            </w:pPr>
            <w:r>
              <w:t xml:space="preserve">Numeric Only. </w:t>
            </w:r>
          </w:p>
        </w:tc>
      </w:tr>
      <w:tr w:rsidR="00E25B14" w:rsidTr="009315AA">
        <w:trPr>
          <w:trHeight w:val="925"/>
        </w:trPr>
        <w:tc>
          <w:tcPr>
            <w:tcW w:w="1350" w:type="dxa"/>
          </w:tcPr>
          <w:p w:rsidR="00E25B14" w:rsidRDefault="00E25B14" w:rsidP="009315AA">
            <w:pPr>
              <w:pStyle w:val="Tablecontent"/>
            </w:pPr>
            <w:r>
              <w:t>NEWPIN</w:t>
            </w:r>
          </w:p>
        </w:tc>
        <w:tc>
          <w:tcPr>
            <w:tcW w:w="1530" w:type="dxa"/>
          </w:tcPr>
          <w:p w:rsidR="00E25B14" w:rsidRDefault="00E25B14" w:rsidP="00E77777">
            <w:pPr>
              <w:pStyle w:val="Tablecontent"/>
            </w:pPr>
            <w:r>
              <w:t xml:space="preserve">Subscriber New PIN </w:t>
            </w:r>
          </w:p>
        </w:tc>
        <w:tc>
          <w:tcPr>
            <w:tcW w:w="1620" w:type="dxa"/>
          </w:tcPr>
          <w:p w:rsidR="00E25B14" w:rsidRDefault="00E25B14" w:rsidP="00311F42">
            <w:pPr>
              <w:pStyle w:val="Tablecontent"/>
            </w:pPr>
            <w:r>
              <w:t>2833</w:t>
            </w:r>
          </w:p>
        </w:tc>
        <w:tc>
          <w:tcPr>
            <w:tcW w:w="1350" w:type="dxa"/>
          </w:tcPr>
          <w:p w:rsidR="00E25B14" w:rsidRDefault="00E25B14" w:rsidP="00311F42">
            <w:pPr>
              <w:pStyle w:val="Tablecontent"/>
            </w:pPr>
            <w:r>
              <w:t>4</w:t>
            </w:r>
          </w:p>
        </w:tc>
        <w:tc>
          <w:tcPr>
            <w:tcW w:w="1620" w:type="dxa"/>
          </w:tcPr>
          <w:p w:rsidR="00E25B14" w:rsidRDefault="00E25B14" w:rsidP="00311F42">
            <w:pPr>
              <w:pStyle w:val="Tablecontent"/>
            </w:pPr>
          </w:p>
          <w:p w:rsidR="00877B93" w:rsidRDefault="00877B93" w:rsidP="00311F42">
            <w:pPr>
              <w:pStyle w:val="Tablecontent"/>
            </w:pPr>
            <w:r>
              <w:t>M</w:t>
            </w:r>
          </w:p>
        </w:tc>
        <w:tc>
          <w:tcPr>
            <w:tcW w:w="2176" w:type="dxa"/>
          </w:tcPr>
          <w:p w:rsidR="00E25B14" w:rsidRDefault="00E25B14" w:rsidP="00311F42">
            <w:pPr>
              <w:pStyle w:val="Tablecontent"/>
            </w:pPr>
            <w:r>
              <w:t xml:space="preserve">Numeric Only. </w:t>
            </w:r>
          </w:p>
        </w:tc>
      </w:tr>
      <w:tr w:rsidR="00E25B14" w:rsidTr="009315AA">
        <w:trPr>
          <w:trHeight w:val="925"/>
        </w:trPr>
        <w:tc>
          <w:tcPr>
            <w:tcW w:w="1350" w:type="dxa"/>
          </w:tcPr>
          <w:p w:rsidR="00E25B14" w:rsidRDefault="00E25B14" w:rsidP="009315AA">
            <w:pPr>
              <w:pStyle w:val="Tablecontent"/>
            </w:pPr>
            <w:r>
              <w:t>CONFIRMPIN</w:t>
            </w:r>
          </w:p>
        </w:tc>
        <w:tc>
          <w:tcPr>
            <w:tcW w:w="1530" w:type="dxa"/>
          </w:tcPr>
          <w:p w:rsidR="00E25B14" w:rsidRDefault="00E25B14" w:rsidP="00E77777">
            <w:pPr>
              <w:pStyle w:val="Tablecontent"/>
            </w:pPr>
            <w:r>
              <w:t xml:space="preserve">Subscriber Confirm PIN </w:t>
            </w:r>
          </w:p>
        </w:tc>
        <w:tc>
          <w:tcPr>
            <w:tcW w:w="1620" w:type="dxa"/>
          </w:tcPr>
          <w:p w:rsidR="00E25B14" w:rsidRDefault="00E25B14" w:rsidP="00311F42">
            <w:pPr>
              <w:pStyle w:val="Tablecontent"/>
            </w:pPr>
            <w:r>
              <w:t>2833</w:t>
            </w:r>
          </w:p>
        </w:tc>
        <w:tc>
          <w:tcPr>
            <w:tcW w:w="1350" w:type="dxa"/>
          </w:tcPr>
          <w:p w:rsidR="00E25B14" w:rsidRDefault="00E25B14" w:rsidP="00311F42">
            <w:pPr>
              <w:pStyle w:val="Tablecontent"/>
            </w:pPr>
            <w:r>
              <w:t>4</w:t>
            </w:r>
          </w:p>
        </w:tc>
        <w:tc>
          <w:tcPr>
            <w:tcW w:w="1620" w:type="dxa"/>
          </w:tcPr>
          <w:p w:rsidR="00877B93" w:rsidRDefault="00877B93" w:rsidP="001D33FC">
            <w:pPr>
              <w:pStyle w:val="Tablecontent"/>
            </w:pPr>
            <w:r>
              <w:t>M</w:t>
            </w:r>
          </w:p>
        </w:tc>
        <w:tc>
          <w:tcPr>
            <w:tcW w:w="2176" w:type="dxa"/>
          </w:tcPr>
          <w:p w:rsidR="00E25B14" w:rsidRDefault="00E25B14" w:rsidP="00311F42">
            <w:pPr>
              <w:pStyle w:val="Tablecontent"/>
            </w:pPr>
            <w:r>
              <w:t xml:space="preserve">Numeric Only. </w:t>
            </w:r>
          </w:p>
        </w:tc>
      </w:tr>
      <w:tr w:rsidR="00B0152C" w:rsidTr="00686660">
        <w:trPr>
          <w:trHeight w:val="925"/>
        </w:trPr>
        <w:tc>
          <w:tcPr>
            <w:tcW w:w="1350" w:type="dxa"/>
          </w:tcPr>
          <w:p w:rsidR="00B0152C" w:rsidRPr="00A256F5" w:rsidRDefault="00B0152C" w:rsidP="00686660">
            <w:pPr>
              <w:pStyle w:val="Tablecontent"/>
            </w:pPr>
            <w:r w:rsidRPr="00A256F5">
              <w:t>LANGUAGE1</w:t>
            </w:r>
          </w:p>
        </w:tc>
        <w:tc>
          <w:tcPr>
            <w:tcW w:w="1530" w:type="dxa"/>
          </w:tcPr>
          <w:p w:rsidR="00B0152C" w:rsidRDefault="00B0152C" w:rsidP="00686660">
            <w:pPr>
              <w:pStyle w:val="Tablecontent"/>
            </w:pPr>
            <w:r>
              <w:t>Language 1</w:t>
            </w:r>
          </w:p>
        </w:tc>
        <w:tc>
          <w:tcPr>
            <w:tcW w:w="1620" w:type="dxa"/>
          </w:tcPr>
          <w:p w:rsidR="00B0152C" w:rsidRDefault="00F105C4" w:rsidP="00686660">
            <w:pPr>
              <w:pStyle w:val="Tablecontent"/>
            </w:pPr>
            <w:r>
              <w:t>0(en)</w:t>
            </w:r>
          </w:p>
        </w:tc>
        <w:tc>
          <w:tcPr>
            <w:tcW w:w="1350" w:type="dxa"/>
          </w:tcPr>
          <w:p w:rsidR="00B0152C" w:rsidRDefault="00B0152C" w:rsidP="00686660">
            <w:pPr>
              <w:pStyle w:val="Tablecontent"/>
            </w:pPr>
            <w:r>
              <w:t>1</w:t>
            </w:r>
          </w:p>
        </w:tc>
        <w:tc>
          <w:tcPr>
            <w:tcW w:w="1620" w:type="dxa"/>
          </w:tcPr>
          <w:p w:rsidR="00B0152C" w:rsidRDefault="00B0152C" w:rsidP="00686660">
            <w:pPr>
              <w:pStyle w:val="Tablecontent"/>
            </w:pPr>
            <w:r>
              <w:t>M</w:t>
            </w:r>
          </w:p>
        </w:tc>
        <w:tc>
          <w:tcPr>
            <w:tcW w:w="2176" w:type="dxa"/>
          </w:tcPr>
          <w:p w:rsidR="00B0152C" w:rsidRDefault="00B0152C" w:rsidP="00686660">
            <w:pPr>
              <w:pStyle w:val="Tablecontent"/>
            </w:pPr>
            <w:r>
              <w:t>Locale type</w:t>
            </w:r>
          </w:p>
        </w:tc>
      </w:tr>
    </w:tbl>
    <w:p w:rsidR="009315AA" w:rsidRDefault="009315AA" w:rsidP="009315AA">
      <w:pPr>
        <w:pStyle w:val="BodyText2"/>
      </w:pPr>
    </w:p>
    <w:p w:rsidR="009315AA" w:rsidRDefault="009315AA" w:rsidP="009315AA">
      <w:pPr>
        <w:pStyle w:val="Heading"/>
      </w:pPr>
      <w:r>
        <w:lastRenderedPageBreak/>
        <w:t>Business Rules</w:t>
      </w:r>
    </w:p>
    <w:p w:rsidR="009315AA" w:rsidRDefault="009315AA" w:rsidP="009315AA">
      <w:pPr>
        <w:pStyle w:val="ListBullet1"/>
      </w:pPr>
      <w:r w:rsidRPr="001B0C63">
        <w:t>The value for TYPE tag is fixed as mentioned in syntax.</w:t>
      </w:r>
    </w:p>
    <w:p w:rsidR="009315AA" w:rsidRDefault="009315AA" w:rsidP="009315AA"/>
    <w:p w:rsidR="009315AA" w:rsidRDefault="009315AA" w:rsidP="009315AA">
      <w:pPr>
        <w:pStyle w:val="Heading"/>
      </w:pPr>
      <w:r>
        <w:t>Response Syntax</w:t>
      </w:r>
    </w:p>
    <w:p w:rsidR="002F27FC" w:rsidRDefault="002F27FC" w:rsidP="002F27FC">
      <w:pPr>
        <w:pStyle w:val="Code"/>
        <w:ind w:left="1440"/>
        <w:jc w:val="left"/>
      </w:pPr>
      <w:r>
        <w:t>TYPE=</w:t>
      </w:r>
      <w:r w:rsidR="00B8486A">
        <w:t>STPCPNRES</w:t>
      </w:r>
      <w:r>
        <w:t>&amp;TXNSTATUS=&lt;Transaction Status&gt;&amp;MESSAGE=&lt;Message&gt;</w:t>
      </w:r>
    </w:p>
    <w:p w:rsidR="009315AA" w:rsidRDefault="009315AA" w:rsidP="009315AA">
      <w:pPr>
        <w:pStyle w:val="BodyText2"/>
        <w:ind w:left="720"/>
        <w:jc w:val="left"/>
      </w:pPr>
      <w:r>
        <w:tab/>
      </w:r>
    </w:p>
    <w:p w:rsidR="009315AA" w:rsidRDefault="009315AA" w:rsidP="009315AA">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9315AA" w:rsidTr="009315AA">
        <w:trPr>
          <w:trHeight w:val="281"/>
          <w:tblHeader/>
        </w:trPr>
        <w:tc>
          <w:tcPr>
            <w:tcW w:w="1350" w:type="dxa"/>
            <w:shd w:val="clear" w:color="auto" w:fill="E31837"/>
          </w:tcPr>
          <w:p w:rsidR="009315AA" w:rsidRDefault="009315AA" w:rsidP="009315AA">
            <w:pPr>
              <w:pStyle w:val="TableColumnLabels"/>
              <w:rPr>
                <w:rFonts w:ascii="Arial" w:hAnsi="Arial" w:cs="Arial"/>
                <w:sz w:val="18"/>
              </w:rPr>
            </w:pPr>
            <w:r>
              <w:rPr>
                <w:rFonts w:ascii="Arial" w:hAnsi="Arial" w:cs="Arial"/>
                <w:sz w:val="18"/>
              </w:rPr>
              <w:t>TAG</w:t>
            </w:r>
          </w:p>
        </w:tc>
        <w:tc>
          <w:tcPr>
            <w:tcW w:w="1530" w:type="dxa"/>
            <w:shd w:val="clear" w:color="auto" w:fill="E31837"/>
          </w:tcPr>
          <w:p w:rsidR="009315AA" w:rsidRDefault="009315AA" w:rsidP="009315AA">
            <w:pPr>
              <w:pStyle w:val="TableColumnLabels"/>
              <w:rPr>
                <w:rFonts w:ascii="Arial" w:hAnsi="Arial" w:cs="Arial"/>
                <w:sz w:val="18"/>
              </w:rPr>
            </w:pPr>
            <w:r>
              <w:rPr>
                <w:rFonts w:ascii="Arial" w:hAnsi="Arial" w:cs="Arial"/>
                <w:sz w:val="18"/>
              </w:rPr>
              <w:t>Fields</w:t>
            </w:r>
          </w:p>
        </w:tc>
        <w:tc>
          <w:tcPr>
            <w:tcW w:w="1620" w:type="dxa"/>
            <w:shd w:val="clear" w:color="auto" w:fill="E31837"/>
          </w:tcPr>
          <w:p w:rsidR="009315AA" w:rsidRDefault="009315AA" w:rsidP="009315AA">
            <w:pPr>
              <w:pStyle w:val="TableColumnLabels"/>
              <w:rPr>
                <w:rFonts w:ascii="Arial" w:hAnsi="Arial" w:cs="Arial"/>
                <w:sz w:val="18"/>
              </w:rPr>
            </w:pPr>
            <w:r>
              <w:t>Example</w:t>
            </w:r>
          </w:p>
        </w:tc>
        <w:tc>
          <w:tcPr>
            <w:tcW w:w="1350" w:type="dxa"/>
            <w:shd w:val="clear" w:color="auto" w:fill="E31837"/>
          </w:tcPr>
          <w:p w:rsidR="009315AA" w:rsidRDefault="009315AA" w:rsidP="009315AA">
            <w:pPr>
              <w:pStyle w:val="TableColumnLabels"/>
              <w:rPr>
                <w:rFonts w:ascii="Arial" w:hAnsi="Arial" w:cs="Arial"/>
                <w:sz w:val="18"/>
              </w:rPr>
            </w:pPr>
            <w:r>
              <w:t>Max Length</w:t>
            </w:r>
          </w:p>
        </w:tc>
        <w:tc>
          <w:tcPr>
            <w:tcW w:w="1620" w:type="dxa"/>
            <w:shd w:val="clear" w:color="auto" w:fill="E31837"/>
          </w:tcPr>
          <w:p w:rsidR="009315AA" w:rsidRDefault="009315AA" w:rsidP="009315AA">
            <w:pPr>
              <w:pStyle w:val="TableColumnLabels"/>
              <w:rPr>
                <w:rFonts w:ascii="Arial" w:hAnsi="Arial" w:cs="Arial"/>
                <w:sz w:val="18"/>
              </w:rPr>
            </w:pPr>
            <w:r>
              <w:t>Optional/Mandatory</w:t>
            </w:r>
          </w:p>
        </w:tc>
        <w:tc>
          <w:tcPr>
            <w:tcW w:w="2176" w:type="dxa"/>
            <w:shd w:val="clear" w:color="auto" w:fill="E31837"/>
          </w:tcPr>
          <w:p w:rsidR="009315AA" w:rsidRDefault="009315AA" w:rsidP="009315AA">
            <w:pPr>
              <w:pStyle w:val="TableColumnLabels"/>
              <w:rPr>
                <w:rFonts w:ascii="Arial" w:hAnsi="Arial" w:cs="Arial"/>
                <w:sz w:val="18"/>
              </w:rPr>
            </w:pPr>
            <w:r>
              <w:t>Remarks</w:t>
            </w:r>
          </w:p>
        </w:tc>
      </w:tr>
      <w:tr w:rsidR="009315AA" w:rsidTr="009315AA">
        <w:trPr>
          <w:trHeight w:val="281"/>
        </w:trPr>
        <w:tc>
          <w:tcPr>
            <w:tcW w:w="1350" w:type="dxa"/>
          </w:tcPr>
          <w:p w:rsidR="009315AA" w:rsidRPr="00CC52E1" w:rsidRDefault="009315AA" w:rsidP="009315AA">
            <w:pPr>
              <w:pStyle w:val="Tablecontent"/>
            </w:pPr>
            <w:r w:rsidRPr="00CC52E1">
              <w:t>TYPE</w:t>
            </w:r>
          </w:p>
        </w:tc>
        <w:tc>
          <w:tcPr>
            <w:tcW w:w="1530" w:type="dxa"/>
          </w:tcPr>
          <w:p w:rsidR="009315AA" w:rsidRPr="00CC52E1" w:rsidRDefault="00B8486A" w:rsidP="009315AA">
            <w:pPr>
              <w:pStyle w:val="Tablecontent"/>
            </w:pPr>
            <w:r>
              <w:t>STPCPN</w:t>
            </w:r>
            <w:r w:rsidRPr="00E97905">
              <w:t>RE</w:t>
            </w:r>
            <w:r>
              <w:t>S</w:t>
            </w:r>
          </w:p>
        </w:tc>
        <w:tc>
          <w:tcPr>
            <w:tcW w:w="1620" w:type="dxa"/>
          </w:tcPr>
          <w:p w:rsidR="009315AA" w:rsidRDefault="00B8486A" w:rsidP="009315AA">
            <w:pPr>
              <w:pStyle w:val="Tablecontent"/>
              <w:rPr>
                <w:lang w:val="fr-FR"/>
              </w:rPr>
            </w:pPr>
            <w:r>
              <w:t>STPCPN</w:t>
            </w:r>
            <w:r w:rsidRPr="00E97905">
              <w:t>RE</w:t>
            </w:r>
            <w:r>
              <w:t>S</w:t>
            </w:r>
          </w:p>
        </w:tc>
        <w:tc>
          <w:tcPr>
            <w:tcW w:w="1350" w:type="dxa"/>
          </w:tcPr>
          <w:p w:rsidR="009315AA" w:rsidRDefault="009315AA" w:rsidP="009315AA">
            <w:pPr>
              <w:pStyle w:val="Tablecontent"/>
            </w:pPr>
            <w:r>
              <w:t>10</w:t>
            </w:r>
          </w:p>
        </w:tc>
        <w:tc>
          <w:tcPr>
            <w:tcW w:w="1620" w:type="dxa"/>
          </w:tcPr>
          <w:p w:rsidR="009315AA" w:rsidRDefault="009315AA" w:rsidP="009315AA">
            <w:pPr>
              <w:pStyle w:val="Tablecontent"/>
            </w:pPr>
            <w:r>
              <w:t>M</w:t>
            </w:r>
          </w:p>
        </w:tc>
        <w:tc>
          <w:tcPr>
            <w:tcW w:w="2176" w:type="dxa"/>
          </w:tcPr>
          <w:p w:rsidR="009315AA" w:rsidRDefault="009315AA" w:rsidP="009315AA">
            <w:pPr>
              <w:pStyle w:val="Tablecontent"/>
            </w:pPr>
            <w:r>
              <w:t>Response Type. Static &amp; fixed value</w:t>
            </w:r>
          </w:p>
        </w:tc>
      </w:tr>
      <w:tr w:rsidR="009315AA" w:rsidTr="009315AA">
        <w:trPr>
          <w:trHeight w:val="925"/>
        </w:trPr>
        <w:tc>
          <w:tcPr>
            <w:tcW w:w="1350" w:type="dxa"/>
          </w:tcPr>
          <w:p w:rsidR="009315AA" w:rsidRDefault="009315AA" w:rsidP="009315AA">
            <w:pPr>
              <w:pStyle w:val="Tablecontent"/>
            </w:pPr>
            <w:r>
              <w:t>TXNSTATUS</w:t>
            </w:r>
          </w:p>
        </w:tc>
        <w:tc>
          <w:tcPr>
            <w:tcW w:w="1530" w:type="dxa"/>
          </w:tcPr>
          <w:p w:rsidR="009315AA" w:rsidRDefault="009315AA" w:rsidP="009315AA">
            <w:pPr>
              <w:pStyle w:val="Tablecontent"/>
            </w:pPr>
            <w:r>
              <w:t>Request Status</w:t>
            </w:r>
          </w:p>
        </w:tc>
        <w:tc>
          <w:tcPr>
            <w:tcW w:w="1620" w:type="dxa"/>
          </w:tcPr>
          <w:p w:rsidR="009315AA" w:rsidRDefault="009315AA" w:rsidP="009315AA">
            <w:pPr>
              <w:pStyle w:val="Tablecontent"/>
            </w:pPr>
            <w:r>
              <w:t>200</w:t>
            </w:r>
          </w:p>
        </w:tc>
        <w:tc>
          <w:tcPr>
            <w:tcW w:w="1350" w:type="dxa"/>
          </w:tcPr>
          <w:p w:rsidR="009315AA" w:rsidRDefault="009315AA" w:rsidP="009315AA">
            <w:pPr>
              <w:pStyle w:val="Tablecontent"/>
            </w:pPr>
            <w:r>
              <w:t>5</w:t>
            </w:r>
          </w:p>
        </w:tc>
        <w:tc>
          <w:tcPr>
            <w:tcW w:w="1620" w:type="dxa"/>
          </w:tcPr>
          <w:p w:rsidR="009315AA" w:rsidRDefault="009315AA" w:rsidP="009315AA">
            <w:pPr>
              <w:pStyle w:val="Tablecontent"/>
            </w:pPr>
            <w:r>
              <w:t>M</w:t>
            </w:r>
          </w:p>
        </w:tc>
        <w:tc>
          <w:tcPr>
            <w:tcW w:w="2176" w:type="dxa"/>
          </w:tcPr>
          <w:p w:rsidR="009315AA" w:rsidRDefault="009315AA" w:rsidP="009315AA">
            <w:pPr>
              <w:pStyle w:val="Tablecontent"/>
            </w:pPr>
            <w:r>
              <w:t>Transaction Status i.e.</w:t>
            </w:r>
          </w:p>
          <w:p w:rsidR="009315AA" w:rsidRDefault="009315AA" w:rsidP="009315AA">
            <w:pPr>
              <w:pStyle w:val="Tablecontent"/>
            </w:pPr>
            <w:r>
              <w:t>Transaction OK (200), failed other status</w:t>
            </w:r>
          </w:p>
        </w:tc>
      </w:tr>
      <w:tr w:rsidR="009315AA" w:rsidTr="009315AA">
        <w:trPr>
          <w:trHeight w:val="925"/>
        </w:trPr>
        <w:tc>
          <w:tcPr>
            <w:tcW w:w="1350" w:type="dxa"/>
          </w:tcPr>
          <w:p w:rsidR="009315AA" w:rsidRDefault="009315AA" w:rsidP="009315AA">
            <w:pPr>
              <w:pStyle w:val="Tablecontent"/>
            </w:pPr>
            <w:r w:rsidRPr="00046067">
              <w:t>MESSAGE</w:t>
            </w:r>
          </w:p>
        </w:tc>
        <w:tc>
          <w:tcPr>
            <w:tcW w:w="1530" w:type="dxa"/>
          </w:tcPr>
          <w:p w:rsidR="009315AA" w:rsidRDefault="00E77777" w:rsidP="009315AA">
            <w:pPr>
              <w:pStyle w:val="Tablecontent"/>
            </w:pPr>
            <w:r>
              <w:t>Transaction Message</w:t>
            </w:r>
          </w:p>
        </w:tc>
        <w:tc>
          <w:tcPr>
            <w:tcW w:w="1620" w:type="dxa"/>
          </w:tcPr>
          <w:p w:rsidR="009315AA" w:rsidRDefault="00046067" w:rsidP="009315AA">
            <w:pPr>
              <w:pStyle w:val="Tablecontent"/>
            </w:pPr>
            <w:r>
              <w:t>Succes or fail.</w:t>
            </w:r>
          </w:p>
        </w:tc>
        <w:tc>
          <w:tcPr>
            <w:tcW w:w="1350" w:type="dxa"/>
          </w:tcPr>
          <w:p w:rsidR="009315AA" w:rsidRDefault="0082016B" w:rsidP="009315AA">
            <w:pPr>
              <w:pStyle w:val="Tablecontent"/>
            </w:pPr>
            <w:r>
              <w:t>150</w:t>
            </w:r>
          </w:p>
        </w:tc>
        <w:tc>
          <w:tcPr>
            <w:tcW w:w="1620" w:type="dxa"/>
          </w:tcPr>
          <w:p w:rsidR="009315AA" w:rsidRDefault="00046067" w:rsidP="009315AA">
            <w:pPr>
              <w:pStyle w:val="Tablecontent"/>
            </w:pPr>
            <w:r>
              <w:t>M</w:t>
            </w:r>
          </w:p>
        </w:tc>
        <w:tc>
          <w:tcPr>
            <w:tcW w:w="2176" w:type="dxa"/>
          </w:tcPr>
          <w:p w:rsidR="009315AA" w:rsidRDefault="00046067" w:rsidP="009315AA">
            <w:pPr>
              <w:pStyle w:val="Tablecontent"/>
            </w:pPr>
            <w:r>
              <w:t>Message specific to the error code.</w:t>
            </w:r>
          </w:p>
        </w:tc>
      </w:tr>
    </w:tbl>
    <w:p w:rsidR="009315AA" w:rsidRDefault="009315AA" w:rsidP="009315AA">
      <w:pPr>
        <w:pStyle w:val="BodyText2"/>
      </w:pPr>
    </w:p>
    <w:p w:rsidR="009315AA" w:rsidRDefault="009315AA" w:rsidP="009315AA">
      <w:pPr>
        <w:pStyle w:val="Heading"/>
      </w:pPr>
      <w:r>
        <w:t>Business Rules</w:t>
      </w:r>
    </w:p>
    <w:p w:rsidR="009315AA" w:rsidRDefault="009315AA" w:rsidP="009315AA">
      <w:pPr>
        <w:pStyle w:val="ListBullet1"/>
      </w:pPr>
      <w:r w:rsidRPr="001B0C63">
        <w:t>The value for TYPE tag is fixed as mentioned in syntax.</w:t>
      </w:r>
    </w:p>
    <w:p w:rsidR="009315AA" w:rsidRDefault="009315AA" w:rsidP="009315AA">
      <w:pPr>
        <w:pStyle w:val="BodyText2"/>
      </w:pPr>
    </w:p>
    <w:p w:rsidR="009315AA" w:rsidRDefault="009315AA" w:rsidP="009315AA">
      <w:pPr>
        <w:pStyle w:val="BodyText2"/>
        <w:rPr>
          <w:lang w:val="en-IN"/>
        </w:rPr>
      </w:pPr>
    </w:p>
    <w:p w:rsidR="009315AA" w:rsidRDefault="009315AA" w:rsidP="009315AA">
      <w:pPr>
        <w:pStyle w:val="BodyText2"/>
        <w:rPr>
          <w:lang w:val="en-IN"/>
        </w:rPr>
      </w:pPr>
    </w:p>
    <w:p w:rsidR="009315AA" w:rsidRDefault="009315AA" w:rsidP="009315AA">
      <w:pPr>
        <w:pStyle w:val="BodyText2"/>
        <w:rPr>
          <w:lang w:val="en-IN"/>
        </w:rPr>
      </w:pPr>
    </w:p>
    <w:p w:rsidR="009315AA" w:rsidRDefault="009315AA" w:rsidP="009315AA">
      <w:pPr>
        <w:pStyle w:val="BodyText2"/>
        <w:rPr>
          <w:lang w:val="en-IN"/>
        </w:rPr>
      </w:pPr>
    </w:p>
    <w:p w:rsidR="002F27FC" w:rsidRPr="00B4693B" w:rsidRDefault="002F27FC" w:rsidP="002F27FC">
      <w:pPr>
        <w:pStyle w:val="Heading2"/>
        <w:rPr>
          <w:lang w:val="en-IN"/>
        </w:rPr>
      </w:pPr>
      <w:bookmarkStart w:id="72" w:name="_Toc396127204"/>
      <w:r>
        <w:rPr>
          <w:lang w:val="en-IN"/>
        </w:rPr>
        <w:t>Add Card Detail Request</w:t>
      </w:r>
      <w:bookmarkEnd w:id="72"/>
    </w:p>
    <w:p w:rsidR="002F27FC" w:rsidRDefault="002F27FC" w:rsidP="002F27FC">
      <w:pPr>
        <w:pStyle w:val="BodyText2"/>
      </w:pPr>
      <w:r>
        <w:t xml:space="preserve">The External system will send the following request for </w:t>
      </w:r>
      <w:r w:rsidR="000C025B">
        <w:t>adding a</w:t>
      </w:r>
      <w:r>
        <w:t xml:space="preserve"> card in PreTUPS. The request format and details of request are mentioned below.</w:t>
      </w:r>
    </w:p>
    <w:p w:rsidR="002F27FC" w:rsidRDefault="002F27FC" w:rsidP="002F27FC">
      <w:pPr>
        <w:pStyle w:val="BodyText2"/>
        <w:rPr>
          <w:b/>
          <w:bCs/>
          <w:u w:val="single"/>
        </w:rPr>
      </w:pPr>
    </w:p>
    <w:p w:rsidR="002F27FC" w:rsidRDefault="002F27FC" w:rsidP="002F27FC">
      <w:pPr>
        <w:pStyle w:val="Heading"/>
      </w:pPr>
      <w:r>
        <w:t>Request Syntax</w:t>
      </w:r>
    </w:p>
    <w:p w:rsidR="002F27FC" w:rsidRDefault="002F27FC" w:rsidP="002F27FC">
      <w:pPr>
        <w:pStyle w:val="Code"/>
        <w:ind w:left="0"/>
        <w:jc w:val="left"/>
      </w:pPr>
      <w:r>
        <w:t>TYPE=STPACREQ&amp;IMEI=&lt;IMEI no&gt;&amp;MSISDN=&lt;Initiating Subscriber MSISDN&gt;&amp;PIN=&lt;Subscriber PIN&gt;&amp;HOLDERNAME=&lt;Holder Name&gt;&amp;CARDNO=&lt;Card number&gt;&amp;EDATE=&lt;Card’s Expiry date&gt;&amp;NNAME=&lt;Subscriber Nick Name&gt;</w:t>
      </w:r>
      <w:r w:rsidR="00B0152C">
        <w:t>&amp;</w:t>
      </w:r>
      <w:r w:rsidR="00083D7B">
        <w:t>LANGUAGE1=0</w:t>
      </w:r>
    </w:p>
    <w:p w:rsidR="002F27FC" w:rsidRDefault="002F27FC" w:rsidP="002F27FC">
      <w:pPr>
        <w:pStyle w:val="Code"/>
        <w:ind w:left="0" w:firstLine="720"/>
      </w:pPr>
    </w:p>
    <w:p w:rsidR="002F27FC" w:rsidRPr="00014D44" w:rsidRDefault="002F27FC" w:rsidP="002F27FC">
      <w:pPr>
        <w:pStyle w:val="BodyText2"/>
        <w:rPr>
          <w:b/>
        </w:rPr>
      </w:pPr>
      <w:r w:rsidRPr="00014D44">
        <w:rPr>
          <w:b/>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2F27FC" w:rsidTr="00311F42">
        <w:trPr>
          <w:trHeight w:val="281"/>
          <w:tblHeader/>
        </w:trPr>
        <w:tc>
          <w:tcPr>
            <w:tcW w:w="1350" w:type="dxa"/>
            <w:shd w:val="clear" w:color="auto" w:fill="E31837"/>
          </w:tcPr>
          <w:p w:rsidR="002F27FC" w:rsidRDefault="002F27FC" w:rsidP="00311F42">
            <w:pPr>
              <w:pStyle w:val="TableColumnLabels"/>
              <w:rPr>
                <w:rFonts w:ascii="Arial" w:hAnsi="Arial" w:cs="Arial"/>
                <w:sz w:val="18"/>
              </w:rPr>
            </w:pPr>
            <w:r>
              <w:rPr>
                <w:rFonts w:ascii="Arial" w:hAnsi="Arial" w:cs="Arial"/>
                <w:sz w:val="18"/>
              </w:rPr>
              <w:t>TAG</w:t>
            </w:r>
          </w:p>
        </w:tc>
        <w:tc>
          <w:tcPr>
            <w:tcW w:w="1530" w:type="dxa"/>
            <w:shd w:val="clear" w:color="auto" w:fill="E31837"/>
          </w:tcPr>
          <w:p w:rsidR="002F27FC" w:rsidRDefault="002F27FC" w:rsidP="00311F42">
            <w:pPr>
              <w:pStyle w:val="TableColumnLabels"/>
              <w:rPr>
                <w:rFonts w:ascii="Arial" w:hAnsi="Arial" w:cs="Arial"/>
                <w:sz w:val="18"/>
              </w:rPr>
            </w:pPr>
            <w:r>
              <w:rPr>
                <w:rFonts w:ascii="Arial" w:hAnsi="Arial" w:cs="Arial"/>
                <w:sz w:val="18"/>
              </w:rPr>
              <w:t>Fields</w:t>
            </w:r>
          </w:p>
        </w:tc>
        <w:tc>
          <w:tcPr>
            <w:tcW w:w="1620" w:type="dxa"/>
            <w:shd w:val="clear" w:color="auto" w:fill="E31837"/>
          </w:tcPr>
          <w:p w:rsidR="002F27FC" w:rsidRDefault="002F27FC" w:rsidP="00311F42">
            <w:pPr>
              <w:pStyle w:val="TableColumnLabels"/>
              <w:rPr>
                <w:rFonts w:ascii="Arial" w:hAnsi="Arial" w:cs="Arial"/>
                <w:sz w:val="18"/>
              </w:rPr>
            </w:pPr>
            <w:r>
              <w:t>Example</w:t>
            </w:r>
          </w:p>
        </w:tc>
        <w:tc>
          <w:tcPr>
            <w:tcW w:w="1350" w:type="dxa"/>
            <w:shd w:val="clear" w:color="auto" w:fill="E31837"/>
          </w:tcPr>
          <w:p w:rsidR="002F27FC" w:rsidRDefault="002F27FC" w:rsidP="00311F42">
            <w:pPr>
              <w:pStyle w:val="TableColumnLabels"/>
              <w:rPr>
                <w:rFonts w:ascii="Arial" w:hAnsi="Arial" w:cs="Arial"/>
                <w:sz w:val="18"/>
              </w:rPr>
            </w:pPr>
            <w:r>
              <w:t>Max Length</w:t>
            </w:r>
          </w:p>
        </w:tc>
        <w:tc>
          <w:tcPr>
            <w:tcW w:w="1620" w:type="dxa"/>
            <w:shd w:val="clear" w:color="auto" w:fill="E31837"/>
          </w:tcPr>
          <w:p w:rsidR="002F27FC" w:rsidRDefault="002F27FC" w:rsidP="00311F42">
            <w:pPr>
              <w:pStyle w:val="TableColumnLabels"/>
              <w:rPr>
                <w:rFonts w:ascii="Arial" w:hAnsi="Arial" w:cs="Arial"/>
                <w:sz w:val="18"/>
              </w:rPr>
            </w:pPr>
            <w:r>
              <w:t>Optional/Mandatory</w:t>
            </w:r>
          </w:p>
        </w:tc>
        <w:tc>
          <w:tcPr>
            <w:tcW w:w="2176" w:type="dxa"/>
            <w:shd w:val="clear" w:color="auto" w:fill="E31837"/>
          </w:tcPr>
          <w:p w:rsidR="002F27FC" w:rsidRDefault="002F27FC" w:rsidP="00311F42">
            <w:pPr>
              <w:pStyle w:val="TableColumnLabels"/>
              <w:rPr>
                <w:rFonts w:ascii="Arial" w:hAnsi="Arial" w:cs="Arial"/>
                <w:sz w:val="18"/>
              </w:rPr>
            </w:pPr>
            <w:r>
              <w:t>Remarks</w:t>
            </w:r>
          </w:p>
        </w:tc>
      </w:tr>
      <w:tr w:rsidR="002F27FC" w:rsidTr="00311F42">
        <w:trPr>
          <w:trHeight w:val="281"/>
        </w:trPr>
        <w:tc>
          <w:tcPr>
            <w:tcW w:w="1350" w:type="dxa"/>
          </w:tcPr>
          <w:p w:rsidR="002F27FC" w:rsidRDefault="002F27FC" w:rsidP="00311F42">
            <w:pPr>
              <w:pStyle w:val="Tablecontent"/>
              <w:rPr>
                <w:lang w:val="fr-FR"/>
              </w:rPr>
            </w:pPr>
            <w:r>
              <w:rPr>
                <w:lang w:val="fr-FR"/>
              </w:rPr>
              <w:t>TYPE</w:t>
            </w:r>
          </w:p>
        </w:tc>
        <w:tc>
          <w:tcPr>
            <w:tcW w:w="1530" w:type="dxa"/>
          </w:tcPr>
          <w:p w:rsidR="002F27FC" w:rsidRDefault="00AE1087" w:rsidP="00311F42">
            <w:pPr>
              <w:pStyle w:val="Tablecontent"/>
              <w:rPr>
                <w:lang w:val="fr-FR"/>
              </w:rPr>
            </w:pPr>
            <w:r>
              <w:t>STPACREQ</w:t>
            </w:r>
          </w:p>
        </w:tc>
        <w:tc>
          <w:tcPr>
            <w:tcW w:w="1620" w:type="dxa"/>
          </w:tcPr>
          <w:p w:rsidR="002F27FC" w:rsidRDefault="00AE1087" w:rsidP="00311F42">
            <w:pPr>
              <w:pStyle w:val="Tablecontent"/>
              <w:rPr>
                <w:lang w:val="fr-FR"/>
              </w:rPr>
            </w:pPr>
            <w:r>
              <w:t>STPACREQ</w:t>
            </w:r>
          </w:p>
        </w:tc>
        <w:tc>
          <w:tcPr>
            <w:tcW w:w="1350" w:type="dxa"/>
          </w:tcPr>
          <w:p w:rsidR="002F27FC" w:rsidRDefault="002F27FC" w:rsidP="00311F42">
            <w:pPr>
              <w:pStyle w:val="Tablecontent"/>
            </w:pPr>
            <w:r>
              <w:t>10</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Request Type. Static &amp; fixed value</w:t>
            </w:r>
          </w:p>
        </w:tc>
      </w:tr>
      <w:tr w:rsidR="00E25B14" w:rsidTr="00311F42">
        <w:trPr>
          <w:trHeight w:val="281"/>
        </w:trPr>
        <w:tc>
          <w:tcPr>
            <w:tcW w:w="1350" w:type="dxa"/>
          </w:tcPr>
          <w:p w:rsidR="00E25B14" w:rsidRDefault="00E25B14" w:rsidP="00311F42">
            <w:pPr>
              <w:pStyle w:val="Tablecontent"/>
              <w:rPr>
                <w:lang w:val="fr-FR"/>
              </w:rPr>
            </w:pPr>
            <w:r>
              <w:rPr>
                <w:lang w:val="fr-FR"/>
              </w:rPr>
              <w:t>IMEI</w:t>
            </w:r>
          </w:p>
        </w:tc>
        <w:tc>
          <w:tcPr>
            <w:tcW w:w="1530" w:type="dxa"/>
          </w:tcPr>
          <w:p w:rsidR="00E25B14" w:rsidRDefault="00E25B14" w:rsidP="00311F42">
            <w:pPr>
              <w:pStyle w:val="Tablecontent"/>
            </w:pPr>
            <w:r>
              <w:t>IMEI number</w:t>
            </w:r>
          </w:p>
        </w:tc>
        <w:tc>
          <w:tcPr>
            <w:tcW w:w="1620" w:type="dxa"/>
          </w:tcPr>
          <w:p w:rsidR="00E25B14" w:rsidRDefault="00E25B14" w:rsidP="00311F42">
            <w:pPr>
              <w:pStyle w:val="Tablecontent"/>
            </w:pPr>
            <w:r>
              <w:t>58HVDKGGGGG56T</w:t>
            </w:r>
          </w:p>
        </w:tc>
        <w:tc>
          <w:tcPr>
            <w:tcW w:w="1350" w:type="dxa"/>
          </w:tcPr>
          <w:p w:rsidR="00E25B14" w:rsidRDefault="00E25B14" w:rsidP="00311F42">
            <w:pPr>
              <w:pStyle w:val="Tablecontent"/>
            </w:pPr>
            <w:r>
              <w:t>15</w:t>
            </w:r>
          </w:p>
        </w:tc>
        <w:tc>
          <w:tcPr>
            <w:tcW w:w="1620" w:type="dxa"/>
          </w:tcPr>
          <w:p w:rsidR="00E25B14" w:rsidRDefault="00E25B14" w:rsidP="00311F42">
            <w:pPr>
              <w:pStyle w:val="Tablecontent"/>
            </w:pPr>
            <w:r>
              <w:t>M</w:t>
            </w:r>
          </w:p>
        </w:tc>
        <w:tc>
          <w:tcPr>
            <w:tcW w:w="2176" w:type="dxa"/>
          </w:tcPr>
          <w:p w:rsidR="00E25B14" w:rsidRDefault="001D33FC" w:rsidP="00311F42">
            <w:pPr>
              <w:pStyle w:val="Tablecontent"/>
            </w:pPr>
            <w:r>
              <w:t>NUMERIC</w:t>
            </w:r>
          </w:p>
        </w:tc>
      </w:tr>
      <w:tr w:rsidR="00E25B14" w:rsidTr="00311F42">
        <w:trPr>
          <w:trHeight w:val="925"/>
        </w:trPr>
        <w:tc>
          <w:tcPr>
            <w:tcW w:w="1350" w:type="dxa"/>
          </w:tcPr>
          <w:p w:rsidR="00E25B14" w:rsidRDefault="00E25B14" w:rsidP="00311F42">
            <w:pPr>
              <w:pStyle w:val="Tablecontent"/>
            </w:pPr>
            <w:r>
              <w:lastRenderedPageBreak/>
              <w:t>MSISDN</w:t>
            </w:r>
          </w:p>
        </w:tc>
        <w:tc>
          <w:tcPr>
            <w:tcW w:w="1530" w:type="dxa"/>
          </w:tcPr>
          <w:p w:rsidR="00E25B14" w:rsidRDefault="00E25B14" w:rsidP="00BD7049">
            <w:pPr>
              <w:pStyle w:val="Tablecontent"/>
            </w:pPr>
            <w:r>
              <w:t xml:space="preserve">Subscriber mobile number </w:t>
            </w:r>
          </w:p>
        </w:tc>
        <w:tc>
          <w:tcPr>
            <w:tcW w:w="1620" w:type="dxa"/>
          </w:tcPr>
          <w:p w:rsidR="00E25B14" w:rsidRDefault="00E25B14" w:rsidP="00311F42">
            <w:pPr>
              <w:pStyle w:val="Tablecontent"/>
            </w:pPr>
            <w:r>
              <w:t>9942222</w:t>
            </w:r>
          </w:p>
        </w:tc>
        <w:tc>
          <w:tcPr>
            <w:tcW w:w="1350" w:type="dxa"/>
          </w:tcPr>
          <w:p w:rsidR="00E25B14" w:rsidRDefault="00E25B14" w:rsidP="00311F42">
            <w:pPr>
              <w:pStyle w:val="Tablecontent"/>
            </w:pPr>
            <w:r>
              <w:t>15</w:t>
            </w:r>
          </w:p>
        </w:tc>
        <w:tc>
          <w:tcPr>
            <w:tcW w:w="1620" w:type="dxa"/>
          </w:tcPr>
          <w:p w:rsidR="00E25B14" w:rsidRDefault="00E25B14" w:rsidP="00311F42">
            <w:pPr>
              <w:pStyle w:val="Tablecontent"/>
            </w:pPr>
            <w:r>
              <w:t>M</w:t>
            </w:r>
          </w:p>
        </w:tc>
        <w:tc>
          <w:tcPr>
            <w:tcW w:w="2176" w:type="dxa"/>
          </w:tcPr>
          <w:p w:rsidR="00E25B14" w:rsidRDefault="00E25B14" w:rsidP="00311F42">
            <w:pPr>
              <w:pStyle w:val="Tablecontent"/>
            </w:pPr>
            <w:r>
              <w:t>All MSISDN should be without country code.</w:t>
            </w:r>
          </w:p>
          <w:p w:rsidR="00E25B14" w:rsidRDefault="00E25B14" w:rsidP="00311F42">
            <w:pPr>
              <w:pStyle w:val="Tablecontent"/>
            </w:pPr>
            <w:r>
              <w:t>(National dial format)</w:t>
            </w:r>
          </w:p>
        </w:tc>
      </w:tr>
      <w:tr w:rsidR="00E25B14" w:rsidTr="00311F42">
        <w:trPr>
          <w:trHeight w:val="925"/>
        </w:trPr>
        <w:tc>
          <w:tcPr>
            <w:tcW w:w="1350" w:type="dxa"/>
          </w:tcPr>
          <w:p w:rsidR="00E25B14" w:rsidRDefault="00E25B14" w:rsidP="00311F42">
            <w:pPr>
              <w:pStyle w:val="Tablecontent"/>
            </w:pPr>
            <w:r>
              <w:t>PIN</w:t>
            </w:r>
          </w:p>
        </w:tc>
        <w:tc>
          <w:tcPr>
            <w:tcW w:w="1530" w:type="dxa"/>
          </w:tcPr>
          <w:p w:rsidR="00E25B14" w:rsidRDefault="00E25B14" w:rsidP="00311F42">
            <w:pPr>
              <w:pStyle w:val="Tablecontent"/>
            </w:pPr>
            <w:r>
              <w:t>Subscriber PIN as registered in PreTUPS</w:t>
            </w:r>
          </w:p>
        </w:tc>
        <w:tc>
          <w:tcPr>
            <w:tcW w:w="1620" w:type="dxa"/>
          </w:tcPr>
          <w:p w:rsidR="00E25B14" w:rsidRDefault="00E25B14" w:rsidP="00311F42">
            <w:pPr>
              <w:pStyle w:val="Tablecontent"/>
            </w:pPr>
            <w:r>
              <w:t>3946</w:t>
            </w:r>
          </w:p>
        </w:tc>
        <w:tc>
          <w:tcPr>
            <w:tcW w:w="1350" w:type="dxa"/>
          </w:tcPr>
          <w:p w:rsidR="00E25B14" w:rsidRDefault="00E25B14" w:rsidP="00311F42">
            <w:pPr>
              <w:pStyle w:val="Tablecontent"/>
            </w:pPr>
            <w:r>
              <w:t>4</w:t>
            </w:r>
          </w:p>
        </w:tc>
        <w:tc>
          <w:tcPr>
            <w:tcW w:w="1620" w:type="dxa"/>
          </w:tcPr>
          <w:p w:rsidR="00E25B14" w:rsidRDefault="00E25B14" w:rsidP="00311F42">
            <w:pPr>
              <w:pStyle w:val="Tablecontent"/>
            </w:pPr>
            <w:del w:id="73" w:author="vikas" w:date="2014-10-09T10:01:00Z">
              <w:r w:rsidDel="00BE396F">
                <w:delText>O</w:delText>
              </w:r>
            </w:del>
            <w:ins w:id="74" w:author="vikas" w:date="2014-10-09T10:01:00Z">
              <w:r w:rsidR="00BE396F">
                <w:t>M</w:t>
              </w:r>
            </w:ins>
          </w:p>
        </w:tc>
        <w:tc>
          <w:tcPr>
            <w:tcW w:w="2176" w:type="dxa"/>
          </w:tcPr>
          <w:p w:rsidR="00E25B14" w:rsidRDefault="00E25B14" w:rsidP="00311F42">
            <w:pPr>
              <w:pStyle w:val="Tablecontent"/>
            </w:pPr>
            <w:r>
              <w:t xml:space="preserve">Numeric Only. </w:t>
            </w:r>
          </w:p>
        </w:tc>
      </w:tr>
      <w:tr w:rsidR="00E25B14" w:rsidTr="00311F42">
        <w:trPr>
          <w:trHeight w:val="925"/>
        </w:trPr>
        <w:tc>
          <w:tcPr>
            <w:tcW w:w="1350" w:type="dxa"/>
          </w:tcPr>
          <w:p w:rsidR="00E25B14" w:rsidRDefault="00E25B14" w:rsidP="00311F42">
            <w:pPr>
              <w:pStyle w:val="Tablecontent"/>
            </w:pPr>
            <w:r w:rsidRPr="00AE1087">
              <w:t>HOLDERNAME</w:t>
            </w:r>
          </w:p>
        </w:tc>
        <w:tc>
          <w:tcPr>
            <w:tcW w:w="1530" w:type="dxa"/>
          </w:tcPr>
          <w:p w:rsidR="00E25B14" w:rsidRDefault="00AE1087" w:rsidP="00311F42">
            <w:pPr>
              <w:pStyle w:val="Tablecontent"/>
            </w:pPr>
            <w:r>
              <w:t>Name on card</w:t>
            </w:r>
          </w:p>
        </w:tc>
        <w:tc>
          <w:tcPr>
            <w:tcW w:w="1620" w:type="dxa"/>
          </w:tcPr>
          <w:p w:rsidR="00E25B14" w:rsidRDefault="00AE1087" w:rsidP="00311F42">
            <w:pPr>
              <w:pStyle w:val="Tablecontent"/>
            </w:pPr>
            <w:r>
              <w:t>Abc Verma</w:t>
            </w:r>
          </w:p>
        </w:tc>
        <w:tc>
          <w:tcPr>
            <w:tcW w:w="1350" w:type="dxa"/>
          </w:tcPr>
          <w:p w:rsidR="00E25B14" w:rsidRDefault="00D55C2B" w:rsidP="00311F42">
            <w:pPr>
              <w:pStyle w:val="Tablecontent"/>
            </w:pPr>
            <w:r>
              <w:t>20</w:t>
            </w:r>
          </w:p>
        </w:tc>
        <w:tc>
          <w:tcPr>
            <w:tcW w:w="1620" w:type="dxa"/>
          </w:tcPr>
          <w:p w:rsidR="00E25B14" w:rsidRDefault="00AE1087" w:rsidP="00311F42">
            <w:pPr>
              <w:pStyle w:val="Tablecontent"/>
            </w:pPr>
            <w:r>
              <w:t>M</w:t>
            </w:r>
          </w:p>
        </w:tc>
        <w:tc>
          <w:tcPr>
            <w:tcW w:w="2176" w:type="dxa"/>
          </w:tcPr>
          <w:p w:rsidR="00E25B14" w:rsidRDefault="00AE1087" w:rsidP="00311F42">
            <w:pPr>
              <w:pStyle w:val="Tablecontent"/>
            </w:pPr>
            <w:r>
              <w:t>Alphabets only</w:t>
            </w:r>
          </w:p>
        </w:tc>
      </w:tr>
      <w:tr w:rsidR="00E25B14" w:rsidTr="00311F42">
        <w:trPr>
          <w:trHeight w:val="925"/>
        </w:trPr>
        <w:tc>
          <w:tcPr>
            <w:tcW w:w="1350" w:type="dxa"/>
          </w:tcPr>
          <w:p w:rsidR="00E25B14" w:rsidRPr="00030AD9" w:rsidRDefault="00E25B14" w:rsidP="00311F42">
            <w:pPr>
              <w:pStyle w:val="Tablecontent"/>
              <w:rPr>
                <w:highlight w:val="yellow"/>
              </w:rPr>
            </w:pPr>
            <w:r w:rsidRPr="00901D4B">
              <w:t>CARDNO</w:t>
            </w:r>
          </w:p>
        </w:tc>
        <w:tc>
          <w:tcPr>
            <w:tcW w:w="1530" w:type="dxa"/>
          </w:tcPr>
          <w:p w:rsidR="00E25B14" w:rsidRDefault="00901D4B" w:rsidP="00311F42">
            <w:pPr>
              <w:pStyle w:val="Tablecontent"/>
            </w:pPr>
            <w:r>
              <w:t>Number on card</w:t>
            </w:r>
          </w:p>
        </w:tc>
        <w:tc>
          <w:tcPr>
            <w:tcW w:w="1620" w:type="dxa"/>
          </w:tcPr>
          <w:p w:rsidR="00E25B14" w:rsidRDefault="00901D4B" w:rsidP="00311F42">
            <w:pPr>
              <w:pStyle w:val="Tablecontent"/>
            </w:pPr>
            <w:r>
              <w:t>1234 5678 1234 5678</w:t>
            </w:r>
          </w:p>
        </w:tc>
        <w:tc>
          <w:tcPr>
            <w:tcW w:w="1350" w:type="dxa"/>
          </w:tcPr>
          <w:p w:rsidR="00E25B14" w:rsidRDefault="00901D4B" w:rsidP="00311F42">
            <w:pPr>
              <w:pStyle w:val="Tablecontent"/>
            </w:pPr>
            <w:r>
              <w:t>16</w:t>
            </w:r>
          </w:p>
        </w:tc>
        <w:tc>
          <w:tcPr>
            <w:tcW w:w="1620" w:type="dxa"/>
          </w:tcPr>
          <w:p w:rsidR="00E25B14" w:rsidRDefault="00901D4B" w:rsidP="00311F42">
            <w:pPr>
              <w:pStyle w:val="Tablecontent"/>
            </w:pPr>
            <w:r>
              <w:t>M</w:t>
            </w:r>
          </w:p>
        </w:tc>
        <w:tc>
          <w:tcPr>
            <w:tcW w:w="2176" w:type="dxa"/>
          </w:tcPr>
          <w:p w:rsidR="00E25B14" w:rsidRDefault="00901D4B" w:rsidP="00311F42">
            <w:pPr>
              <w:pStyle w:val="Tablecontent"/>
            </w:pPr>
            <w:r>
              <w:t>Numbers only</w:t>
            </w:r>
          </w:p>
        </w:tc>
      </w:tr>
      <w:tr w:rsidR="00E25B14" w:rsidTr="00311F42">
        <w:trPr>
          <w:trHeight w:val="925"/>
        </w:trPr>
        <w:tc>
          <w:tcPr>
            <w:tcW w:w="1350" w:type="dxa"/>
          </w:tcPr>
          <w:p w:rsidR="00E25B14" w:rsidRPr="00030AD9" w:rsidRDefault="00E25B14" w:rsidP="00311F42">
            <w:pPr>
              <w:pStyle w:val="Tablecontent"/>
              <w:rPr>
                <w:highlight w:val="yellow"/>
              </w:rPr>
            </w:pPr>
            <w:r w:rsidRPr="00901D4B">
              <w:t>EDATE</w:t>
            </w:r>
          </w:p>
        </w:tc>
        <w:tc>
          <w:tcPr>
            <w:tcW w:w="1530" w:type="dxa"/>
          </w:tcPr>
          <w:p w:rsidR="00E25B14" w:rsidRDefault="00901D4B" w:rsidP="00311F42">
            <w:pPr>
              <w:pStyle w:val="Tablecontent"/>
            </w:pPr>
            <w:r>
              <w:t>Expiry date</w:t>
            </w:r>
          </w:p>
        </w:tc>
        <w:tc>
          <w:tcPr>
            <w:tcW w:w="1620" w:type="dxa"/>
          </w:tcPr>
          <w:p w:rsidR="00E25B14" w:rsidRDefault="00901D4B" w:rsidP="00311F42">
            <w:pPr>
              <w:pStyle w:val="Tablecontent"/>
            </w:pPr>
            <w:r>
              <w:t>01/20</w:t>
            </w:r>
          </w:p>
        </w:tc>
        <w:tc>
          <w:tcPr>
            <w:tcW w:w="1350" w:type="dxa"/>
          </w:tcPr>
          <w:p w:rsidR="00762933" w:rsidRDefault="00762933" w:rsidP="00311F42">
            <w:pPr>
              <w:pStyle w:val="Tablecontent"/>
            </w:pPr>
            <w:r>
              <w:t>05</w:t>
            </w:r>
          </w:p>
          <w:p w:rsidR="00E25B14" w:rsidRDefault="00E25B14" w:rsidP="00311F42">
            <w:pPr>
              <w:pStyle w:val="Tablecontent"/>
            </w:pPr>
          </w:p>
        </w:tc>
        <w:tc>
          <w:tcPr>
            <w:tcW w:w="1620" w:type="dxa"/>
          </w:tcPr>
          <w:p w:rsidR="00E25B14" w:rsidRDefault="00901D4B" w:rsidP="00311F42">
            <w:pPr>
              <w:pStyle w:val="Tablecontent"/>
            </w:pPr>
            <w:r>
              <w:t>M</w:t>
            </w:r>
          </w:p>
        </w:tc>
        <w:tc>
          <w:tcPr>
            <w:tcW w:w="2176" w:type="dxa"/>
          </w:tcPr>
          <w:p w:rsidR="00E25B14" w:rsidRDefault="00901D4B" w:rsidP="00311F42">
            <w:pPr>
              <w:pStyle w:val="Tablecontent"/>
            </w:pPr>
            <w:r>
              <w:t>MM/YY</w:t>
            </w:r>
          </w:p>
        </w:tc>
      </w:tr>
      <w:tr w:rsidR="00E25B14" w:rsidTr="00311F42">
        <w:trPr>
          <w:trHeight w:val="925"/>
        </w:trPr>
        <w:tc>
          <w:tcPr>
            <w:tcW w:w="1350" w:type="dxa"/>
          </w:tcPr>
          <w:p w:rsidR="00E25B14" w:rsidRDefault="00E25B14" w:rsidP="00311F42">
            <w:pPr>
              <w:pStyle w:val="Tablecontent"/>
            </w:pPr>
            <w:r>
              <w:t>NNAME</w:t>
            </w:r>
          </w:p>
        </w:tc>
        <w:tc>
          <w:tcPr>
            <w:tcW w:w="1530" w:type="dxa"/>
          </w:tcPr>
          <w:p w:rsidR="00E25B14" w:rsidRDefault="00BD7049" w:rsidP="00BD7049">
            <w:pPr>
              <w:pStyle w:val="Tablecontent"/>
            </w:pPr>
            <w:r>
              <w:t xml:space="preserve">Nick </w:t>
            </w:r>
            <w:r w:rsidR="00E25B14">
              <w:t>Name of the subscriber</w:t>
            </w:r>
          </w:p>
        </w:tc>
        <w:tc>
          <w:tcPr>
            <w:tcW w:w="1620" w:type="dxa"/>
          </w:tcPr>
          <w:p w:rsidR="00E25B14" w:rsidRDefault="00E25B14" w:rsidP="00311F42">
            <w:pPr>
              <w:pStyle w:val="Tablecontent"/>
            </w:pPr>
            <w:r>
              <w:t>JackList1</w:t>
            </w:r>
          </w:p>
        </w:tc>
        <w:tc>
          <w:tcPr>
            <w:tcW w:w="1350" w:type="dxa"/>
          </w:tcPr>
          <w:p w:rsidR="00E25B14" w:rsidRDefault="00E25B14" w:rsidP="00311F42">
            <w:pPr>
              <w:pStyle w:val="Tablecontent"/>
            </w:pPr>
          </w:p>
          <w:p w:rsidR="00877B93" w:rsidRDefault="00877B93" w:rsidP="00311F42">
            <w:pPr>
              <w:pStyle w:val="Tablecontent"/>
            </w:pPr>
            <w:r>
              <w:t>10</w:t>
            </w:r>
          </w:p>
        </w:tc>
        <w:tc>
          <w:tcPr>
            <w:tcW w:w="1620" w:type="dxa"/>
          </w:tcPr>
          <w:p w:rsidR="00E25B14" w:rsidRDefault="00E25B14" w:rsidP="00311F42">
            <w:pPr>
              <w:pStyle w:val="Tablecontent"/>
            </w:pPr>
            <w:r>
              <w:t>M</w:t>
            </w:r>
          </w:p>
        </w:tc>
        <w:tc>
          <w:tcPr>
            <w:tcW w:w="2176" w:type="dxa"/>
          </w:tcPr>
          <w:p w:rsidR="00E25B14" w:rsidRDefault="00E25B14" w:rsidP="00311F42">
            <w:pPr>
              <w:pStyle w:val="Tablecontent"/>
            </w:pPr>
            <w:r>
              <w:t>Alphanumeric, single word</w:t>
            </w:r>
          </w:p>
        </w:tc>
      </w:tr>
      <w:tr w:rsidR="00B0152C" w:rsidTr="00686660">
        <w:trPr>
          <w:trHeight w:val="925"/>
        </w:trPr>
        <w:tc>
          <w:tcPr>
            <w:tcW w:w="1350" w:type="dxa"/>
          </w:tcPr>
          <w:p w:rsidR="00B0152C" w:rsidRPr="00A256F5" w:rsidRDefault="00B0152C" w:rsidP="00686660">
            <w:pPr>
              <w:pStyle w:val="Tablecontent"/>
            </w:pPr>
            <w:r w:rsidRPr="00A256F5">
              <w:t>LANGUAGE1</w:t>
            </w:r>
          </w:p>
        </w:tc>
        <w:tc>
          <w:tcPr>
            <w:tcW w:w="1530" w:type="dxa"/>
          </w:tcPr>
          <w:p w:rsidR="00B0152C" w:rsidRDefault="00B0152C" w:rsidP="00686660">
            <w:pPr>
              <w:pStyle w:val="Tablecontent"/>
            </w:pPr>
            <w:r>
              <w:t>Language 1</w:t>
            </w:r>
          </w:p>
        </w:tc>
        <w:tc>
          <w:tcPr>
            <w:tcW w:w="1620" w:type="dxa"/>
          </w:tcPr>
          <w:p w:rsidR="00B0152C" w:rsidRDefault="00F105C4" w:rsidP="00686660">
            <w:pPr>
              <w:pStyle w:val="Tablecontent"/>
            </w:pPr>
            <w:r>
              <w:t>0(en)</w:t>
            </w:r>
          </w:p>
        </w:tc>
        <w:tc>
          <w:tcPr>
            <w:tcW w:w="1350" w:type="dxa"/>
          </w:tcPr>
          <w:p w:rsidR="00B0152C" w:rsidRDefault="00B0152C" w:rsidP="00686660">
            <w:pPr>
              <w:pStyle w:val="Tablecontent"/>
            </w:pPr>
            <w:r>
              <w:t>1</w:t>
            </w:r>
          </w:p>
        </w:tc>
        <w:tc>
          <w:tcPr>
            <w:tcW w:w="1620" w:type="dxa"/>
          </w:tcPr>
          <w:p w:rsidR="00B0152C" w:rsidRDefault="00B0152C" w:rsidP="00686660">
            <w:pPr>
              <w:pStyle w:val="Tablecontent"/>
            </w:pPr>
            <w:r>
              <w:t>M</w:t>
            </w:r>
          </w:p>
        </w:tc>
        <w:tc>
          <w:tcPr>
            <w:tcW w:w="2176" w:type="dxa"/>
          </w:tcPr>
          <w:p w:rsidR="00B0152C" w:rsidRDefault="00B0152C" w:rsidP="00686660">
            <w:pPr>
              <w:pStyle w:val="Tablecontent"/>
            </w:pPr>
            <w:r>
              <w:t>Locale type</w:t>
            </w:r>
          </w:p>
        </w:tc>
      </w:tr>
    </w:tbl>
    <w:p w:rsidR="002F27FC" w:rsidRPr="00B0152C" w:rsidRDefault="002F27FC" w:rsidP="002F27FC">
      <w:pPr>
        <w:pStyle w:val="BodyText2"/>
        <w:rPr>
          <w:b/>
        </w:rPr>
      </w:pPr>
    </w:p>
    <w:p w:rsidR="002F27FC" w:rsidRDefault="002F27FC" w:rsidP="002F27FC">
      <w:pPr>
        <w:pStyle w:val="Heading"/>
      </w:pPr>
      <w:r>
        <w:t>Business Rules</w:t>
      </w:r>
    </w:p>
    <w:p w:rsidR="002F27FC" w:rsidRDefault="002F27FC" w:rsidP="002F27FC">
      <w:pPr>
        <w:pStyle w:val="ListBullet1"/>
      </w:pPr>
      <w:r w:rsidRPr="001B0C63">
        <w:t>The value for TYPE tag is fixed as mentioned in syntax.</w:t>
      </w:r>
    </w:p>
    <w:p w:rsidR="002F27FC" w:rsidRDefault="002F27FC" w:rsidP="002F27FC"/>
    <w:p w:rsidR="002F27FC" w:rsidRDefault="002F27FC" w:rsidP="002F27FC">
      <w:pPr>
        <w:pStyle w:val="Heading"/>
      </w:pPr>
      <w:r>
        <w:t>Response Syntax</w:t>
      </w:r>
    </w:p>
    <w:p w:rsidR="002F27FC" w:rsidRDefault="002F27FC" w:rsidP="002F27FC">
      <w:pPr>
        <w:pStyle w:val="Code"/>
        <w:ind w:left="1440"/>
        <w:jc w:val="left"/>
      </w:pPr>
      <w:r>
        <w:t>TYPE=STPACRES&amp;TXNSTATUS=&lt;Transaction Status&gt;&amp;MESSAGE=&lt;Message&gt;</w:t>
      </w:r>
    </w:p>
    <w:p w:rsidR="002F27FC" w:rsidRDefault="002F27FC" w:rsidP="002F27FC">
      <w:pPr>
        <w:pStyle w:val="BodyText2"/>
        <w:ind w:left="720"/>
        <w:jc w:val="left"/>
      </w:pPr>
      <w:r>
        <w:tab/>
      </w:r>
    </w:p>
    <w:p w:rsidR="002F27FC" w:rsidRDefault="002F27FC" w:rsidP="002F27FC">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2F27FC" w:rsidTr="00311F42">
        <w:trPr>
          <w:trHeight w:val="281"/>
          <w:tblHeader/>
        </w:trPr>
        <w:tc>
          <w:tcPr>
            <w:tcW w:w="1350" w:type="dxa"/>
            <w:shd w:val="clear" w:color="auto" w:fill="E31837"/>
          </w:tcPr>
          <w:p w:rsidR="002F27FC" w:rsidRDefault="002F27FC" w:rsidP="00311F42">
            <w:pPr>
              <w:pStyle w:val="TableColumnLabels"/>
              <w:rPr>
                <w:rFonts w:ascii="Arial" w:hAnsi="Arial" w:cs="Arial"/>
                <w:sz w:val="18"/>
              </w:rPr>
            </w:pPr>
            <w:r>
              <w:rPr>
                <w:rFonts w:ascii="Arial" w:hAnsi="Arial" w:cs="Arial"/>
                <w:sz w:val="18"/>
              </w:rPr>
              <w:t>TAG</w:t>
            </w:r>
          </w:p>
        </w:tc>
        <w:tc>
          <w:tcPr>
            <w:tcW w:w="1530" w:type="dxa"/>
            <w:shd w:val="clear" w:color="auto" w:fill="E31837"/>
          </w:tcPr>
          <w:p w:rsidR="002F27FC" w:rsidRDefault="002F27FC" w:rsidP="00311F42">
            <w:pPr>
              <w:pStyle w:val="TableColumnLabels"/>
              <w:rPr>
                <w:rFonts w:ascii="Arial" w:hAnsi="Arial" w:cs="Arial"/>
                <w:sz w:val="18"/>
              </w:rPr>
            </w:pPr>
            <w:r>
              <w:rPr>
                <w:rFonts w:ascii="Arial" w:hAnsi="Arial" w:cs="Arial"/>
                <w:sz w:val="18"/>
              </w:rPr>
              <w:t>Fields</w:t>
            </w:r>
          </w:p>
        </w:tc>
        <w:tc>
          <w:tcPr>
            <w:tcW w:w="1620" w:type="dxa"/>
            <w:shd w:val="clear" w:color="auto" w:fill="E31837"/>
          </w:tcPr>
          <w:p w:rsidR="002F27FC" w:rsidRDefault="002F27FC" w:rsidP="00311F42">
            <w:pPr>
              <w:pStyle w:val="TableColumnLabels"/>
              <w:rPr>
                <w:rFonts w:ascii="Arial" w:hAnsi="Arial" w:cs="Arial"/>
                <w:sz w:val="18"/>
              </w:rPr>
            </w:pPr>
            <w:r>
              <w:t>Example</w:t>
            </w:r>
          </w:p>
        </w:tc>
        <w:tc>
          <w:tcPr>
            <w:tcW w:w="1350" w:type="dxa"/>
            <w:shd w:val="clear" w:color="auto" w:fill="E31837"/>
          </w:tcPr>
          <w:p w:rsidR="002F27FC" w:rsidRDefault="002F27FC" w:rsidP="00311F42">
            <w:pPr>
              <w:pStyle w:val="TableColumnLabels"/>
              <w:rPr>
                <w:rFonts w:ascii="Arial" w:hAnsi="Arial" w:cs="Arial"/>
                <w:sz w:val="18"/>
              </w:rPr>
            </w:pPr>
            <w:r>
              <w:t>Max Length</w:t>
            </w:r>
          </w:p>
        </w:tc>
        <w:tc>
          <w:tcPr>
            <w:tcW w:w="1620" w:type="dxa"/>
            <w:shd w:val="clear" w:color="auto" w:fill="E31837"/>
          </w:tcPr>
          <w:p w:rsidR="002F27FC" w:rsidRDefault="002F27FC" w:rsidP="00311F42">
            <w:pPr>
              <w:pStyle w:val="TableColumnLabels"/>
              <w:rPr>
                <w:rFonts w:ascii="Arial" w:hAnsi="Arial" w:cs="Arial"/>
                <w:sz w:val="18"/>
              </w:rPr>
            </w:pPr>
            <w:r>
              <w:t>Optional/Mandatory</w:t>
            </w:r>
          </w:p>
        </w:tc>
        <w:tc>
          <w:tcPr>
            <w:tcW w:w="2176" w:type="dxa"/>
            <w:shd w:val="clear" w:color="auto" w:fill="E31837"/>
          </w:tcPr>
          <w:p w:rsidR="002F27FC" w:rsidRDefault="002F27FC" w:rsidP="00311F42">
            <w:pPr>
              <w:pStyle w:val="TableColumnLabels"/>
              <w:rPr>
                <w:rFonts w:ascii="Arial" w:hAnsi="Arial" w:cs="Arial"/>
                <w:sz w:val="18"/>
              </w:rPr>
            </w:pPr>
            <w:r>
              <w:t>Remarks</w:t>
            </w:r>
          </w:p>
        </w:tc>
      </w:tr>
      <w:tr w:rsidR="002F27FC" w:rsidTr="00311F42">
        <w:trPr>
          <w:trHeight w:val="281"/>
        </w:trPr>
        <w:tc>
          <w:tcPr>
            <w:tcW w:w="1350" w:type="dxa"/>
          </w:tcPr>
          <w:p w:rsidR="002F27FC" w:rsidRPr="00CC52E1" w:rsidRDefault="002F27FC" w:rsidP="00311F42">
            <w:pPr>
              <w:pStyle w:val="Tablecontent"/>
            </w:pPr>
            <w:r w:rsidRPr="00CC52E1">
              <w:t>TYPE</w:t>
            </w:r>
          </w:p>
        </w:tc>
        <w:tc>
          <w:tcPr>
            <w:tcW w:w="1530" w:type="dxa"/>
          </w:tcPr>
          <w:p w:rsidR="002F27FC" w:rsidRPr="00CC52E1" w:rsidRDefault="00AE459D" w:rsidP="00311F42">
            <w:pPr>
              <w:pStyle w:val="Tablecontent"/>
            </w:pPr>
            <w:r>
              <w:t>STPACRES</w:t>
            </w:r>
          </w:p>
        </w:tc>
        <w:tc>
          <w:tcPr>
            <w:tcW w:w="1620" w:type="dxa"/>
          </w:tcPr>
          <w:p w:rsidR="002F27FC" w:rsidRDefault="00AE459D" w:rsidP="00311F42">
            <w:pPr>
              <w:pStyle w:val="Tablecontent"/>
              <w:rPr>
                <w:lang w:val="fr-FR"/>
              </w:rPr>
            </w:pPr>
            <w:r>
              <w:t>STPACRES</w:t>
            </w:r>
          </w:p>
        </w:tc>
        <w:tc>
          <w:tcPr>
            <w:tcW w:w="1350" w:type="dxa"/>
          </w:tcPr>
          <w:p w:rsidR="002F27FC" w:rsidRDefault="002F27FC" w:rsidP="00311F42">
            <w:pPr>
              <w:pStyle w:val="Tablecontent"/>
            </w:pPr>
            <w:r>
              <w:t>10</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Response Type. Static &amp; fixed value</w:t>
            </w:r>
          </w:p>
        </w:tc>
      </w:tr>
      <w:tr w:rsidR="002F27FC" w:rsidTr="00311F42">
        <w:trPr>
          <w:trHeight w:val="925"/>
        </w:trPr>
        <w:tc>
          <w:tcPr>
            <w:tcW w:w="1350" w:type="dxa"/>
          </w:tcPr>
          <w:p w:rsidR="002F27FC" w:rsidRDefault="002F27FC" w:rsidP="00311F42">
            <w:pPr>
              <w:pStyle w:val="Tablecontent"/>
            </w:pPr>
            <w:r>
              <w:t>TXNSTATUS</w:t>
            </w:r>
          </w:p>
        </w:tc>
        <w:tc>
          <w:tcPr>
            <w:tcW w:w="1530" w:type="dxa"/>
          </w:tcPr>
          <w:p w:rsidR="002F27FC" w:rsidRDefault="002F27FC" w:rsidP="00311F42">
            <w:pPr>
              <w:pStyle w:val="Tablecontent"/>
            </w:pPr>
            <w:r>
              <w:t>Request Status</w:t>
            </w:r>
          </w:p>
        </w:tc>
        <w:tc>
          <w:tcPr>
            <w:tcW w:w="1620" w:type="dxa"/>
          </w:tcPr>
          <w:p w:rsidR="002F27FC" w:rsidRDefault="002F27FC" w:rsidP="00311F42">
            <w:pPr>
              <w:pStyle w:val="Tablecontent"/>
            </w:pPr>
            <w:r>
              <w:t>200</w:t>
            </w:r>
          </w:p>
        </w:tc>
        <w:tc>
          <w:tcPr>
            <w:tcW w:w="1350" w:type="dxa"/>
          </w:tcPr>
          <w:p w:rsidR="002F27FC" w:rsidRDefault="002F27FC" w:rsidP="00311F42">
            <w:pPr>
              <w:pStyle w:val="Tablecontent"/>
            </w:pPr>
            <w:r>
              <w:t>5</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Transaction Status i.e.</w:t>
            </w:r>
          </w:p>
          <w:p w:rsidR="002F27FC" w:rsidRDefault="002F27FC" w:rsidP="00311F42">
            <w:pPr>
              <w:pStyle w:val="Tablecontent"/>
            </w:pPr>
            <w:r>
              <w:t>Transaction OK (200), failed other status</w:t>
            </w:r>
          </w:p>
        </w:tc>
      </w:tr>
      <w:tr w:rsidR="002F27FC" w:rsidTr="00311F42">
        <w:trPr>
          <w:trHeight w:val="925"/>
        </w:trPr>
        <w:tc>
          <w:tcPr>
            <w:tcW w:w="1350" w:type="dxa"/>
          </w:tcPr>
          <w:p w:rsidR="002F27FC" w:rsidRDefault="002F27FC" w:rsidP="00311F42">
            <w:pPr>
              <w:pStyle w:val="Tablecontent"/>
            </w:pPr>
            <w:r w:rsidRPr="00AE459D">
              <w:t>MESSAGE</w:t>
            </w:r>
          </w:p>
        </w:tc>
        <w:tc>
          <w:tcPr>
            <w:tcW w:w="1530" w:type="dxa"/>
          </w:tcPr>
          <w:p w:rsidR="002F27FC" w:rsidRDefault="00E77777" w:rsidP="00311F42">
            <w:pPr>
              <w:pStyle w:val="Tablecontent"/>
            </w:pPr>
            <w:r>
              <w:t>Transaction Message</w:t>
            </w:r>
          </w:p>
        </w:tc>
        <w:tc>
          <w:tcPr>
            <w:tcW w:w="1620" w:type="dxa"/>
          </w:tcPr>
          <w:p w:rsidR="002F27FC" w:rsidRDefault="00AE459D" w:rsidP="00311F42">
            <w:pPr>
              <w:pStyle w:val="Tablecontent"/>
            </w:pPr>
            <w:r>
              <w:t>Success or fail</w:t>
            </w:r>
          </w:p>
        </w:tc>
        <w:tc>
          <w:tcPr>
            <w:tcW w:w="1350" w:type="dxa"/>
          </w:tcPr>
          <w:p w:rsidR="002F27FC" w:rsidRDefault="0082016B" w:rsidP="00311F42">
            <w:pPr>
              <w:pStyle w:val="Tablecontent"/>
            </w:pPr>
            <w:r>
              <w:t>150</w:t>
            </w:r>
          </w:p>
        </w:tc>
        <w:tc>
          <w:tcPr>
            <w:tcW w:w="1620" w:type="dxa"/>
          </w:tcPr>
          <w:p w:rsidR="002F27FC" w:rsidRDefault="00AE459D" w:rsidP="00311F42">
            <w:pPr>
              <w:pStyle w:val="Tablecontent"/>
            </w:pPr>
            <w:r>
              <w:t>M</w:t>
            </w:r>
          </w:p>
        </w:tc>
        <w:tc>
          <w:tcPr>
            <w:tcW w:w="2176" w:type="dxa"/>
          </w:tcPr>
          <w:p w:rsidR="002F27FC" w:rsidRDefault="00AE459D" w:rsidP="00311F42">
            <w:pPr>
              <w:pStyle w:val="Tablecontent"/>
            </w:pPr>
            <w:r>
              <w:t>Message specific to the error code.</w:t>
            </w:r>
          </w:p>
        </w:tc>
      </w:tr>
    </w:tbl>
    <w:p w:rsidR="002F27FC" w:rsidRDefault="002F27FC" w:rsidP="002F27FC">
      <w:pPr>
        <w:pStyle w:val="BodyText2"/>
      </w:pPr>
    </w:p>
    <w:p w:rsidR="002F27FC" w:rsidRDefault="002F27FC" w:rsidP="002F27FC">
      <w:pPr>
        <w:pStyle w:val="Heading"/>
      </w:pPr>
      <w:r>
        <w:t>Business Rules</w:t>
      </w:r>
    </w:p>
    <w:p w:rsidR="002F27FC" w:rsidRDefault="002F27FC" w:rsidP="002F27FC">
      <w:pPr>
        <w:pStyle w:val="ListBullet1"/>
      </w:pPr>
      <w:r w:rsidRPr="001B0C63">
        <w:lastRenderedPageBreak/>
        <w:t>The value for TYPE tag is fixed as mentioned in syntax.</w:t>
      </w:r>
    </w:p>
    <w:p w:rsidR="002F27FC" w:rsidRDefault="002F27FC" w:rsidP="002F27FC">
      <w:pPr>
        <w:pStyle w:val="BodyText2"/>
      </w:pPr>
    </w:p>
    <w:p w:rsidR="002F27FC" w:rsidRDefault="002F27FC" w:rsidP="002F27FC">
      <w:pPr>
        <w:pStyle w:val="BodyText2"/>
        <w:rPr>
          <w:lang w:val="en-IN"/>
        </w:rPr>
      </w:pPr>
    </w:p>
    <w:p w:rsidR="002F27FC" w:rsidRDefault="002F27FC" w:rsidP="002F27FC">
      <w:pPr>
        <w:pStyle w:val="BodyText2"/>
        <w:rPr>
          <w:lang w:val="en-IN"/>
        </w:rPr>
      </w:pPr>
    </w:p>
    <w:p w:rsidR="005D6B3E" w:rsidRDefault="005D6B3E" w:rsidP="00633175">
      <w:pPr>
        <w:pStyle w:val="BodyText2"/>
        <w:rPr>
          <w:lang w:val="en-IN"/>
        </w:rPr>
      </w:pPr>
    </w:p>
    <w:p w:rsidR="002F27FC" w:rsidRPr="00B4693B" w:rsidRDefault="002F27FC" w:rsidP="002F27FC">
      <w:pPr>
        <w:pStyle w:val="Heading2"/>
        <w:rPr>
          <w:lang w:val="en-IN"/>
        </w:rPr>
      </w:pPr>
      <w:bookmarkStart w:id="75" w:name="_Toc396127205"/>
      <w:r>
        <w:rPr>
          <w:lang w:val="en-IN"/>
        </w:rPr>
        <w:t>Modify Card Detail Request</w:t>
      </w:r>
      <w:bookmarkEnd w:id="75"/>
    </w:p>
    <w:p w:rsidR="002F27FC" w:rsidRDefault="002F27FC" w:rsidP="002F27FC">
      <w:pPr>
        <w:pStyle w:val="BodyText2"/>
      </w:pPr>
      <w:r>
        <w:t xml:space="preserve">The External system will send the following request for </w:t>
      </w:r>
      <w:r w:rsidR="00F605EA">
        <w:t>m</w:t>
      </w:r>
      <w:r w:rsidR="00E8254F">
        <w:t>odifying</w:t>
      </w:r>
      <w:r>
        <w:t xml:space="preserve"> the registered card in PreTUPS. The request format and details of request are mentioned below.</w:t>
      </w:r>
    </w:p>
    <w:p w:rsidR="002F27FC" w:rsidRDefault="002F27FC" w:rsidP="002F27FC">
      <w:pPr>
        <w:pStyle w:val="BodyText2"/>
        <w:rPr>
          <w:b/>
          <w:bCs/>
          <w:u w:val="single"/>
        </w:rPr>
      </w:pPr>
    </w:p>
    <w:p w:rsidR="002F27FC" w:rsidRDefault="002F27FC" w:rsidP="002F27FC">
      <w:pPr>
        <w:pStyle w:val="Heading"/>
      </w:pPr>
      <w:r>
        <w:t>Request Syntax</w:t>
      </w:r>
    </w:p>
    <w:p w:rsidR="002F27FC" w:rsidRDefault="002F27FC" w:rsidP="002F27FC">
      <w:pPr>
        <w:pStyle w:val="Code"/>
        <w:ind w:left="0"/>
        <w:jc w:val="left"/>
      </w:pPr>
      <w:r>
        <w:t>TYPE=STPMCREQ&amp;IMEI=&lt;IMEI no&gt;&amp;MSISDN=&lt;Initiating Subscriber MSISDN&gt;&amp;PIN=&lt;Subscriber PIN&gt;&amp;NNAME=&lt;Subscriber Nick Name&gt;&amp;NEWNNAME=&lt;Subscriber New Nick Name&gt;</w:t>
      </w:r>
      <w:r w:rsidR="00B0152C">
        <w:t>&amp;</w:t>
      </w:r>
      <w:r w:rsidR="00083D7B">
        <w:t>LANGUAGE1=0</w:t>
      </w:r>
    </w:p>
    <w:p w:rsidR="002F27FC" w:rsidRDefault="002F27FC" w:rsidP="002F27FC">
      <w:pPr>
        <w:pStyle w:val="Code"/>
        <w:ind w:left="0" w:firstLine="720"/>
      </w:pPr>
    </w:p>
    <w:p w:rsidR="002F27FC" w:rsidRPr="00014D44" w:rsidRDefault="002F27FC" w:rsidP="002F27FC">
      <w:pPr>
        <w:pStyle w:val="BodyText2"/>
        <w:rPr>
          <w:b/>
        </w:rPr>
      </w:pPr>
      <w:r w:rsidRPr="00014D44">
        <w:rPr>
          <w:b/>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2F27FC" w:rsidTr="00311F42">
        <w:trPr>
          <w:trHeight w:val="281"/>
          <w:tblHeader/>
        </w:trPr>
        <w:tc>
          <w:tcPr>
            <w:tcW w:w="1350" w:type="dxa"/>
            <w:shd w:val="clear" w:color="auto" w:fill="E31837"/>
          </w:tcPr>
          <w:p w:rsidR="002F27FC" w:rsidRDefault="002F27FC" w:rsidP="00311F42">
            <w:pPr>
              <w:pStyle w:val="TableColumnLabels"/>
              <w:rPr>
                <w:rFonts w:ascii="Arial" w:hAnsi="Arial" w:cs="Arial"/>
                <w:sz w:val="18"/>
              </w:rPr>
            </w:pPr>
            <w:r>
              <w:rPr>
                <w:rFonts w:ascii="Arial" w:hAnsi="Arial" w:cs="Arial"/>
                <w:sz w:val="18"/>
              </w:rPr>
              <w:t>TAG</w:t>
            </w:r>
          </w:p>
        </w:tc>
        <w:tc>
          <w:tcPr>
            <w:tcW w:w="1530" w:type="dxa"/>
            <w:shd w:val="clear" w:color="auto" w:fill="E31837"/>
          </w:tcPr>
          <w:p w:rsidR="002F27FC" w:rsidRDefault="002F27FC" w:rsidP="00311F42">
            <w:pPr>
              <w:pStyle w:val="TableColumnLabels"/>
              <w:rPr>
                <w:rFonts w:ascii="Arial" w:hAnsi="Arial" w:cs="Arial"/>
                <w:sz w:val="18"/>
              </w:rPr>
            </w:pPr>
            <w:r>
              <w:rPr>
                <w:rFonts w:ascii="Arial" w:hAnsi="Arial" w:cs="Arial"/>
                <w:sz w:val="18"/>
              </w:rPr>
              <w:t>Fields</w:t>
            </w:r>
          </w:p>
        </w:tc>
        <w:tc>
          <w:tcPr>
            <w:tcW w:w="1620" w:type="dxa"/>
            <w:shd w:val="clear" w:color="auto" w:fill="E31837"/>
          </w:tcPr>
          <w:p w:rsidR="002F27FC" w:rsidRDefault="002F27FC" w:rsidP="00311F42">
            <w:pPr>
              <w:pStyle w:val="TableColumnLabels"/>
              <w:rPr>
                <w:rFonts w:ascii="Arial" w:hAnsi="Arial" w:cs="Arial"/>
                <w:sz w:val="18"/>
              </w:rPr>
            </w:pPr>
            <w:r>
              <w:t>Example</w:t>
            </w:r>
          </w:p>
        </w:tc>
        <w:tc>
          <w:tcPr>
            <w:tcW w:w="1350" w:type="dxa"/>
            <w:shd w:val="clear" w:color="auto" w:fill="E31837"/>
          </w:tcPr>
          <w:p w:rsidR="002F27FC" w:rsidRDefault="002F27FC" w:rsidP="00311F42">
            <w:pPr>
              <w:pStyle w:val="TableColumnLabels"/>
              <w:rPr>
                <w:rFonts w:ascii="Arial" w:hAnsi="Arial" w:cs="Arial"/>
                <w:sz w:val="18"/>
              </w:rPr>
            </w:pPr>
            <w:r>
              <w:t>Max Length</w:t>
            </w:r>
          </w:p>
        </w:tc>
        <w:tc>
          <w:tcPr>
            <w:tcW w:w="1620" w:type="dxa"/>
            <w:shd w:val="clear" w:color="auto" w:fill="E31837"/>
          </w:tcPr>
          <w:p w:rsidR="002F27FC" w:rsidRDefault="002F27FC" w:rsidP="00311F42">
            <w:pPr>
              <w:pStyle w:val="TableColumnLabels"/>
              <w:rPr>
                <w:rFonts w:ascii="Arial" w:hAnsi="Arial" w:cs="Arial"/>
                <w:sz w:val="18"/>
              </w:rPr>
            </w:pPr>
            <w:r>
              <w:t>Optional/Mandatory</w:t>
            </w:r>
          </w:p>
        </w:tc>
        <w:tc>
          <w:tcPr>
            <w:tcW w:w="2176" w:type="dxa"/>
            <w:shd w:val="clear" w:color="auto" w:fill="E31837"/>
          </w:tcPr>
          <w:p w:rsidR="002F27FC" w:rsidRDefault="002F27FC" w:rsidP="00311F42">
            <w:pPr>
              <w:pStyle w:val="TableColumnLabels"/>
              <w:rPr>
                <w:rFonts w:ascii="Arial" w:hAnsi="Arial" w:cs="Arial"/>
                <w:sz w:val="18"/>
              </w:rPr>
            </w:pPr>
            <w:r>
              <w:t>Remarks</w:t>
            </w:r>
          </w:p>
        </w:tc>
      </w:tr>
      <w:tr w:rsidR="002F27FC" w:rsidTr="00311F42">
        <w:trPr>
          <w:trHeight w:val="281"/>
        </w:trPr>
        <w:tc>
          <w:tcPr>
            <w:tcW w:w="1350" w:type="dxa"/>
          </w:tcPr>
          <w:p w:rsidR="002F27FC" w:rsidRDefault="002F27FC" w:rsidP="00311F42">
            <w:pPr>
              <w:pStyle w:val="Tablecontent"/>
              <w:rPr>
                <w:lang w:val="fr-FR"/>
              </w:rPr>
            </w:pPr>
            <w:r>
              <w:rPr>
                <w:lang w:val="fr-FR"/>
              </w:rPr>
              <w:t>TYPE</w:t>
            </w:r>
          </w:p>
        </w:tc>
        <w:tc>
          <w:tcPr>
            <w:tcW w:w="1530" w:type="dxa"/>
          </w:tcPr>
          <w:p w:rsidR="002F27FC" w:rsidRDefault="0039272C" w:rsidP="00311F42">
            <w:pPr>
              <w:pStyle w:val="Tablecontent"/>
              <w:rPr>
                <w:lang w:val="fr-FR"/>
              </w:rPr>
            </w:pPr>
            <w:r>
              <w:t>STPMCREQ</w:t>
            </w:r>
          </w:p>
        </w:tc>
        <w:tc>
          <w:tcPr>
            <w:tcW w:w="1620" w:type="dxa"/>
          </w:tcPr>
          <w:p w:rsidR="002F27FC" w:rsidRDefault="0039272C" w:rsidP="00311F42">
            <w:pPr>
              <w:pStyle w:val="Tablecontent"/>
              <w:rPr>
                <w:lang w:val="fr-FR"/>
              </w:rPr>
            </w:pPr>
            <w:r>
              <w:t>STPMCREQ</w:t>
            </w:r>
          </w:p>
        </w:tc>
        <w:tc>
          <w:tcPr>
            <w:tcW w:w="1350" w:type="dxa"/>
          </w:tcPr>
          <w:p w:rsidR="002F27FC" w:rsidRDefault="002F27FC" w:rsidP="00311F42">
            <w:pPr>
              <w:pStyle w:val="Tablecontent"/>
            </w:pPr>
            <w:r>
              <w:t>10</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Request Type. Static &amp; fixed value</w:t>
            </w:r>
          </w:p>
        </w:tc>
      </w:tr>
      <w:tr w:rsidR="00E25B14" w:rsidTr="00311F42">
        <w:trPr>
          <w:trHeight w:val="281"/>
        </w:trPr>
        <w:tc>
          <w:tcPr>
            <w:tcW w:w="1350" w:type="dxa"/>
          </w:tcPr>
          <w:p w:rsidR="00E25B14" w:rsidRDefault="00E25B14" w:rsidP="00311F42">
            <w:pPr>
              <w:pStyle w:val="Tablecontent"/>
              <w:rPr>
                <w:lang w:val="fr-FR"/>
              </w:rPr>
            </w:pPr>
            <w:r>
              <w:rPr>
                <w:lang w:val="fr-FR"/>
              </w:rPr>
              <w:t>IMEI</w:t>
            </w:r>
          </w:p>
        </w:tc>
        <w:tc>
          <w:tcPr>
            <w:tcW w:w="1530" w:type="dxa"/>
          </w:tcPr>
          <w:p w:rsidR="00E25B14" w:rsidRDefault="00E25B14" w:rsidP="00311F42">
            <w:pPr>
              <w:pStyle w:val="Tablecontent"/>
            </w:pPr>
            <w:r>
              <w:t>IMEI number</w:t>
            </w:r>
          </w:p>
        </w:tc>
        <w:tc>
          <w:tcPr>
            <w:tcW w:w="1620" w:type="dxa"/>
          </w:tcPr>
          <w:p w:rsidR="00E25B14" w:rsidRDefault="00E25B14" w:rsidP="00311F42">
            <w:pPr>
              <w:pStyle w:val="Tablecontent"/>
            </w:pPr>
            <w:r>
              <w:t>58HVDKGGGGG56T</w:t>
            </w:r>
          </w:p>
        </w:tc>
        <w:tc>
          <w:tcPr>
            <w:tcW w:w="1350" w:type="dxa"/>
          </w:tcPr>
          <w:p w:rsidR="00E25B14" w:rsidRDefault="00E25B14" w:rsidP="00311F42">
            <w:pPr>
              <w:pStyle w:val="Tablecontent"/>
            </w:pPr>
            <w:r>
              <w:t>15</w:t>
            </w:r>
          </w:p>
        </w:tc>
        <w:tc>
          <w:tcPr>
            <w:tcW w:w="1620" w:type="dxa"/>
          </w:tcPr>
          <w:p w:rsidR="00E25B14" w:rsidRDefault="00E25B14" w:rsidP="00311F42">
            <w:pPr>
              <w:pStyle w:val="Tablecontent"/>
            </w:pPr>
            <w:r>
              <w:t>M</w:t>
            </w:r>
          </w:p>
        </w:tc>
        <w:tc>
          <w:tcPr>
            <w:tcW w:w="2176" w:type="dxa"/>
          </w:tcPr>
          <w:p w:rsidR="00E25B14" w:rsidRDefault="001D33FC" w:rsidP="00311F42">
            <w:pPr>
              <w:pStyle w:val="Tablecontent"/>
            </w:pPr>
            <w:r>
              <w:t>NUMERIC</w:t>
            </w:r>
          </w:p>
        </w:tc>
      </w:tr>
      <w:tr w:rsidR="00E25B14" w:rsidTr="00311F42">
        <w:trPr>
          <w:trHeight w:val="925"/>
        </w:trPr>
        <w:tc>
          <w:tcPr>
            <w:tcW w:w="1350" w:type="dxa"/>
          </w:tcPr>
          <w:p w:rsidR="00E25B14" w:rsidRDefault="00E25B14" w:rsidP="00311F42">
            <w:pPr>
              <w:pStyle w:val="Tablecontent"/>
            </w:pPr>
            <w:r>
              <w:t>MSISDN</w:t>
            </w:r>
          </w:p>
        </w:tc>
        <w:tc>
          <w:tcPr>
            <w:tcW w:w="1530" w:type="dxa"/>
          </w:tcPr>
          <w:p w:rsidR="00E25B14" w:rsidRDefault="00E25B14" w:rsidP="00BD7049">
            <w:pPr>
              <w:pStyle w:val="Tablecontent"/>
            </w:pPr>
            <w:r>
              <w:t xml:space="preserve">Subscriber mobile number </w:t>
            </w:r>
          </w:p>
        </w:tc>
        <w:tc>
          <w:tcPr>
            <w:tcW w:w="1620" w:type="dxa"/>
          </w:tcPr>
          <w:p w:rsidR="00E25B14" w:rsidRDefault="00E25B14" w:rsidP="00311F42">
            <w:pPr>
              <w:pStyle w:val="Tablecontent"/>
            </w:pPr>
            <w:r>
              <w:t>9942222</w:t>
            </w:r>
          </w:p>
        </w:tc>
        <w:tc>
          <w:tcPr>
            <w:tcW w:w="1350" w:type="dxa"/>
          </w:tcPr>
          <w:p w:rsidR="00E25B14" w:rsidRDefault="00E25B14" w:rsidP="00311F42">
            <w:pPr>
              <w:pStyle w:val="Tablecontent"/>
            </w:pPr>
            <w:r>
              <w:t>15</w:t>
            </w:r>
          </w:p>
        </w:tc>
        <w:tc>
          <w:tcPr>
            <w:tcW w:w="1620" w:type="dxa"/>
          </w:tcPr>
          <w:p w:rsidR="00E25B14" w:rsidRDefault="00E25B14" w:rsidP="00311F42">
            <w:pPr>
              <w:pStyle w:val="Tablecontent"/>
            </w:pPr>
            <w:r>
              <w:t>M</w:t>
            </w:r>
          </w:p>
        </w:tc>
        <w:tc>
          <w:tcPr>
            <w:tcW w:w="2176" w:type="dxa"/>
          </w:tcPr>
          <w:p w:rsidR="00E25B14" w:rsidRDefault="00E25B14" w:rsidP="00311F42">
            <w:pPr>
              <w:pStyle w:val="Tablecontent"/>
            </w:pPr>
            <w:r>
              <w:t>All MSISDN should be without country code.</w:t>
            </w:r>
          </w:p>
          <w:p w:rsidR="00E25B14" w:rsidRDefault="00E25B14" w:rsidP="00311F42">
            <w:pPr>
              <w:pStyle w:val="Tablecontent"/>
            </w:pPr>
            <w:r>
              <w:t>(National dial format)</w:t>
            </w:r>
          </w:p>
        </w:tc>
      </w:tr>
      <w:tr w:rsidR="00E25B14" w:rsidTr="00311F42">
        <w:trPr>
          <w:trHeight w:val="925"/>
        </w:trPr>
        <w:tc>
          <w:tcPr>
            <w:tcW w:w="1350" w:type="dxa"/>
          </w:tcPr>
          <w:p w:rsidR="00E25B14" w:rsidRDefault="00E25B14" w:rsidP="00311F42">
            <w:pPr>
              <w:pStyle w:val="Tablecontent"/>
            </w:pPr>
            <w:r>
              <w:t>PIN</w:t>
            </w:r>
          </w:p>
        </w:tc>
        <w:tc>
          <w:tcPr>
            <w:tcW w:w="1530" w:type="dxa"/>
          </w:tcPr>
          <w:p w:rsidR="00E25B14" w:rsidRDefault="00E25B14" w:rsidP="00311F42">
            <w:pPr>
              <w:pStyle w:val="Tablecontent"/>
            </w:pPr>
            <w:r>
              <w:t>Subscriber PIN as registered in PreTUPS</w:t>
            </w:r>
          </w:p>
        </w:tc>
        <w:tc>
          <w:tcPr>
            <w:tcW w:w="1620" w:type="dxa"/>
          </w:tcPr>
          <w:p w:rsidR="00E25B14" w:rsidRDefault="00E25B14" w:rsidP="00311F42">
            <w:pPr>
              <w:pStyle w:val="Tablecontent"/>
            </w:pPr>
            <w:r>
              <w:t>3946</w:t>
            </w:r>
          </w:p>
        </w:tc>
        <w:tc>
          <w:tcPr>
            <w:tcW w:w="1350" w:type="dxa"/>
          </w:tcPr>
          <w:p w:rsidR="00E25B14" w:rsidRDefault="00E25B14" w:rsidP="00311F42">
            <w:pPr>
              <w:pStyle w:val="Tablecontent"/>
            </w:pPr>
            <w:r>
              <w:t>4</w:t>
            </w:r>
          </w:p>
        </w:tc>
        <w:tc>
          <w:tcPr>
            <w:tcW w:w="1620" w:type="dxa"/>
          </w:tcPr>
          <w:p w:rsidR="00E25B14" w:rsidRDefault="00E25B14" w:rsidP="00311F42">
            <w:pPr>
              <w:pStyle w:val="Tablecontent"/>
            </w:pPr>
            <w:del w:id="76" w:author="vikas" w:date="2014-10-09T10:01:00Z">
              <w:r w:rsidDel="00BE396F">
                <w:delText>O</w:delText>
              </w:r>
            </w:del>
            <w:ins w:id="77" w:author="vikas" w:date="2014-10-09T10:01:00Z">
              <w:r w:rsidR="00BE396F">
                <w:t>M</w:t>
              </w:r>
            </w:ins>
          </w:p>
        </w:tc>
        <w:tc>
          <w:tcPr>
            <w:tcW w:w="2176" w:type="dxa"/>
          </w:tcPr>
          <w:p w:rsidR="00E25B14" w:rsidRDefault="00E25B14" w:rsidP="00311F42">
            <w:pPr>
              <w:pStyle w:val="Tablecontent"/>
            </w:pPr>
            <w:r>
              <w:t xml:space="preserve">Numeric Only. </w:t>
            </w:r>
          </w:p>
        </w:tc>
      </w:tr>
      <w:tr w:rsidR="00E25B14" w:rsidTr="00311F42">
        <w:trPr>
          <w:trHeight w:val="925"/>
        </w:trPr>
        <w:tc>
          <w:tcPr>
            <w:tcW w:w="1350" w:type="dxa"/>
          </w:tcPr>
          <w:p w:rsidR="00E25B14" w:rsidRDefault="00E25B14" w:rsidP="00311F42">
            <w:pPr>
              <w:pStyle w:val="Tablecontent"/>
            </w:pPr>
            <w:r>
              <w:t>NNAME</w:t>
            </w:r>
          </w:p>
        </w:tc>
        <w:tc>
          <w:tcPr>
            <w:tcW w:w="1530" w:type="dxa"/>
          </w:tcPr>
          <w:p w:rsidR="00E25B14" w:rsidRDefault="00E25B14" w:rsidP="00BD7049">
            <w:pPr>
              <w:pStyle w:val="Tablecontent"/>
            </w:pPr>
            <w:r>
              <w:t>Name of the subscriber</w:t>
            </w:r>
          </w:p>
        </w:tc>
        <w:tc>
          <w:tcPr>
            <w:tcW w:w="1620" w:type="dxa"/>
          </w:tcPr>
          <w:p w:rsidR="00E25B14" w:rsidRDefault="00E25B14" w:rsidP="00311F42">
            <w:pPr>
              <w:pStyle w:val="Tablecontent"/>
            </w:pPr>
            <w:r>
              <w:t>JackList1</w:t>
            </w:r>
          </w:p>
        </w:tc>
        <w:tc>
          <w:tcPr>
            <w:tcW w:w="1350" w:type="dxa"/>
          </w:tcPr>
          <w:p w:rsidR="00E25B14" w:rsidRDefault="00E25B14" w:rsidP="00311F42">
            <w:pPr>
              <w:pStyle w:val="Tablecontent"/>
            </w:pPr>
          </w:p>
          <w:p w:rsidR="00877B93" w:rsidRDefault="00877B93" w:rsidP="00311F42">
            <w:pPr>
              <w:pStyle w:val="Tablecontent"/>
            </w:pPr>
            <w:r>
              <w:t>10</w:t>
            </w:r>
          </w:p>
        </w:tc>
        <w:tc>
          <w:tcPr>
            <w:tcW w:w="1620" w:type="dxa"/>
          </w:tcPr>
          <w:p w:rsidR="00E25B14" w:rsidRDefault="00E25B14" w:rsidP="00311F42">
            <w:pPr>
              <w:pStyle w:val="Tablecontent"/>
            </w:pPr>
            <w:r>
              <w:t>M</w:t>
            </w:r>
          </w:p>
        </w:tc>
        <w:tc>
          <w:tcPr>
            <w:tcW w:w="2176" w:type="dxa"/>
          </w:tcPr>
          <w:p w:rsidR="00E25B14" w:rsidRDefault="00E25B14" w:rsidP="00311F42">
            <w:pPr>
              <w:pStyle w:val="Tablecontent"/>
            </w:pPr>
            <w:r>
              <w:t>Alphanumeric, single word</w:t>
            </w:r>
          </w:p>
        </w:tc>
      </w:tr>
      <w:tr w:rsidR="00E25B14" w:rsidTr="00311F42">
        <w:trPr>
          <w:trHeight w:val="925"/>
        </w:trPr>
        <w:tc>
          <w:tcPr>
            <w:tcW w:w="1350" w:type="dxa"/>
          </w:tcPr>
          <w:p w:rsidR="00E25B14" w:rsidRDefault="00E25B14" w:rsidP="00311F42">
            <w:pPr>
              <w:pStyle w:val="Tablecontent"/>
            </w:pPr>
            <w:r w:rsidRPr="0039272C">
              <w:t>NEWNAME</w:t>
            </w:r>
          </w:p>
        </w:tc>
        <w:tc>
          <w:tcPr>
            <w:tcW w:w="1530" w:type="dxa"/>
          </w:tcPr>
          <w:p w:rsidR="00E25B14" w:rsidRDefault="0039272C" w:rsidP="00311F42">
            <w:pPr>
              <w:pStyle w:val="Tablecontent"/>
            </w:pPr>
            <w:r>
              <w:t>New Nick name</w:t>
            </w:r>
          </w:p>
        </w:tc>
        <w:tc>
          <w:tcPr>
            <w:tcW w:w="1620" w:type="dxa"/>
          </w:tcPr>
          <w:p w:rsidR="00E25B14" w:rsidRDefault="0039272C" w:rsidP="00311F42">
            <w:pPr>
              <w:pStyle w:val="Tablecontent"/>
            </w:pPr>
            <w:r>
              <w:t>Sam</w:t>
            </w:r>
          </w:p>
        </w:tc>
        <w:tc>
          <w:tcPr>
            <w:tcW w:w="1350" w:type="dxa"/>
          </w:tcPr>
          <w:p w:rsidR="00E25B14" w:rsidRDefault="00E25B14" w:rsidP="00311F42">
            <w:pPr>
              <w:pStyle w:val="Tablecontent"/>
            </w:pPr>
          </w:p>
          <w:p w:rsidR="00877B93" w:rsidRDefault="00877B93" w:rsidP="00311F42">
            <w:pPr>
              <w:pStyle w:val="Tablecontent"/>
            </w:pPr>
            <w:r>
              <w:t>10</w:t>
            </w:r>
          </w:p>
        </w:tc>
        <w:tc>
          <w:tcPr>
            <w:tcW w:w="1620" w:type="dxa"/>
          </w:tcPr>
          <w:p w:rsidR="00E25B14" w:rsidRDefault="0039272C" w:rsidP="00311F42">
            <w:pPr>
              <w:pStyle w:val="Tablecontent"/>
            </w:pPr>
            <w:r>
              <w:t>M</w:t>
            </w:r>
          </w:p>
        </w:tc>
        <w:tc>
          <w:tcPr>
            <w:tcW w:w="2176" w:type="dxa"/>
          </w:tcPr>
          <w:p w:rsidR="00E25B14" w:rsidRDefault="0039272C" w:rsidP="00311F42">
            <w:pPr>
              <w:pStyle w:val="Tablecontent"/>
            </w:pPr>
            <w:r>
              <w:t>Alphanumeric and Unique.</w:t>
            </w:r>
          </w:p>
        </w:tc>
      </w:tr>
      <w:tr w:rsidR="00B0152C" w:rsidTr="00686660">
        <w:trPr>
          <w:trHeight w:val="925"/>
        </w:trPr>
        <w:tc>
          <w:tcPr>
            <w:tcW w:w="1350" w:type="dxa"/>
          </w:tcPr>
          <w:p w:rsidR="00B0152C" w:rsidRPr="00A256F5" w:rsidRDefault="00B0152C" w:rsidP="00686660">
            <w:pPr>
              <w:pStyle w:val="Tablecontent"/>
            </w:pPr>
            <w:r w:rsidRPr="00A256F5">
              <w:t>LANGUAGE1</w:t>
            </w:r>
          </w:p>
        </w:tc>
        <w:tc>
          <w:tcPr>
            <w:tcW w:w="1530" w:type="dxa"/>
          </w:tcPr>
          <w:p w:rsidR="00B0152C" w:rsidRDefault="00B0152C" w:rsidP="00686660">
            <w:pPr>
              <w:pStyle w:val="Tablecontent"/>
            </w:pPr>
            <w:r>
              <w:t>Language 1</w:t>
            </w:r>
          </w:p>
        </w:tc>
        <w:tc>
          <w:tcPr>
            <w:tcW w:w="1620" w:type="dxa"/>
          </w:tcPr>
          <w:p w:rsidR="00B0152C" w:rsidRDefault="00F105C4" w:rsidP="00686660">
            <w:pPr>
              <w:pStyle w:val="Tablecontent"/>
            </w:pPr>
            <w:r>
              <w:t>0(en)</w:t>
            </w:r>
          </w:p>
        </w:tc>
        <w:tc>
          <w:tcPr>
            <w:tcW w:w="1350" w:type="dxa"/>
          </w:tcPr>
          <w:p w:rsidR="00B0152C" w:rsidRDefault="00B0152C" w:rsidP="00686660">
            <w:pPr>
              <w:pStyle w:val="Tablecontent"/>
            </w:pPr>
            <w:r>
              <w:t>1</w:t>
            </w:r>
          </w:p>
        </w:tc>
        <w:tc>
          <w:tcPr>
            <w:tcW w:w="1620" w:type="dxa"/>
          </w:tcPr>
          <w:p w:rsidR="00B0152C" w:rsidRDefault="00B0152C" w:rsidP="00686660">
            <w:pPr>
              <w:pStyle w:val="Tablecontent"/>
            </w:pPr>
            <w:r>
              <w:t>M</w:t>
            </w:r>
          </w:p>
        </w:tc>
        <w:tc>
          <w:tcPr>
            <w:tcW w:w="2176" w:type="dxa"/>
          </w:tcPr>
          <w:p w:rsidR="00B0152C" w:rsidRDefault="00B0152C" w:rsidP="00686660">
            <w:pPr>
              <w:pStyle w:val="Tablecontent"/>
            </w:pPr>
            <w:r>
              <w:t>Locale type</w:t>
            </w:r>
          </w:p>
        </w:tc>
      </w:tr>
    </w:tbl>
    <w:p w:rsidR="002F27FC" w:rsidRDefault="002F27FC" w:rsidP="002F27FC">
      <w:pPr>
        <w:pStyle w:val="BodyText2"/>
      </w:pPr>
    </w:p>
    <w:p w:rsidR="002F27FC" w:rsidRDefault="002F27FC" w:rsidP="002F27FC">
      <w:pPr>
        <w:pStyle w:val="Heading"/>
      </w:pPr>
      <w:r>
        <w:t>Business Rules</w:t>
      </w:r>
    </w:p>
    <w:p w:rsidR="002F27FC" w:rsidRDefault="002F27FC" w:rsidP="002F27FC">
      <w:pPr>
        <w:pStyle w:val="ListBullet1"/>
      </w:pPr>
      <w:r w:rsidRPr="001B0C63">
        <w:t>The value for TYPE tag is fixed as mentioned in syntax.</w:t>
      </w:r>
    </w:p>
    <w:p w:rsidR="002F27FC" w:rsidRDefault="002F27FC" w:rsidP="002F27FC"/>
    <w:p w:rsidR="002F27FC" w:rsidRDefault="002F27FC" w:rsidP="002F27FC">
      <w:pPr>
        <w:pStyle w:val="Heading"/>
      </w:pPr>
      <w:r>
        <w:t>Response Syntax</w:t>
      </w:r>
    </w:p>
    <w:p w:rsidR="002F27FC" w:rsidRDefault="002F27FC" w:rsidP="002F27FC">
      <w:pPr>
        <w:pStyle w:val="Code"/>
        <w:ind w:left="0"/>
        <w:jc w:val="left"/>
      </w:pPr>
      <w:r>
        <w:t>TYPE=STPMCRES&amp;TXNSTATUS=&lt;Transaction Status&gt;&amp;MESSAGE=&lt;Message&gt;&lt;/MESSAGE&gt;</w:t>
      </w:r>
    </w:p>
    <w:p w:rsidR="002F27FC" w:rsidRDefault="002F27FC" w:rsidP="002F27FC">
      <w:pPr>
        <w:pStyle w:val="BodyText2"/>
        <w:jc w:val="left"/>
      </w:pPr>
      <w:r>
        <w:tab/>
      </w:r>
    </w:p>
    <w:p w:rsidR="00030AD9" w:rsidRDefault="00030AD9" w:rsidP="002F27FC">
      <w:pPr>
        <w:pStyle w:val="BodyText2"/>
        <w:jc w:val="left"/>
      </w:pPr>
    </w:p>
    <w:p w:rsidR="00030AD9" w:rsidRDefault="00030AD9" w:rsidP="002F27FC">
      <w:pPr>
        <w:pStyle w:val="BodyText2"/>
        <w:jc w:val="left"/>
      </w:pPr>
    </w:p>
    <w:p w:rsidR="00030AD9" w:rsidRDefault="00030AD9" w:rsidP="002F27FC">
      <w:pPr>
        <w:pStyle w:val="BodyText2"/>
        <w:jc w:val="left"/>
      </w:pPr>
    </w:p>
    <w:p w:rsidR="00030AD9" w:rsidRDefault="00030AD9" w:rsidP="002F27FC">
      <w:pPr>
        <w:pStyle w:val="BodyText2"/>
        <w:jc w:val="left"/>
      </w:pPr>
    </w:p>
    <w:p w:rsidR="00030AD9" w:rsidRDefault="00030AD9" w:rsidP="002F27FC">
      <w:pPr>
        <w:pStyle w:val="BodyText2"/>
        <w:jc w:val="left"/>
      </w:pPr>
    </w:p>
    <w:p w:rsidR="002F27FC" w:rsidRDefault="002F27FC" w:rsidP="002F27FC">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2F27FC" w:rsidTr="00311F42">
        <w:trPr>
          <w:trHeight w:val="281"/>
          <w:tblHeader/>
        </w:trPr>
        <w:tc>
          <w:tcPr>
            <w:tcW w:w="1350" w:type="dxa"/>
            <w:shd w:val="clear" w:color="auto" w:fill="E31837"/>
          </w:tcPr>
          <w:p w:rsidR="002F27FC" w:rsidRDefault="002F27FC" w:rsidP="00311F42">
            <w:pPr>
              <w:pStyle w:val="TableColumnLabels"/>
              <w:rPr>
                <w:rFonts w:ascii="Arial" w:hAnsi="Arial" w:cs="Arial"/>
                <w:sz w:val="18"/>
              </w:rPr>
            </w:pPr>
            <w:r>
              <w:rPr>
                <w:rFonts w:ascii="Arial" w:hAnsi="Arial" w:cs="Arial"/>
                <w:sz w:val="18"/>
              </w:rPr>
              <w:t>TAG</w:t>
            </w:r>
          </w:p>
        </w:tc>
        <w:tc>
          <w:tcPr>
            <w:tcW w:w="1530" w:type="dxa"/>
            <w:shd w:val="clear" w:color="auto" w:fill="E31837"/>
          </w:tcPr>
          <w:p w:rsidR="002F27FC" w:rsidRDefault="002F27FC" w:rsidP="00311F42">
            <w:pPr>
              <w:pStyle w:val="TableColumnLabels"/>
              <w:rPr>
                <w:rFonts w:ascii="Arial" w:hAnsi="Arial" w:cs="Arial"/>
                <w:sz w:val="18"/>
              </w:rPr>
            </w:pPr>
            <w:r>
              <w:rPr>
                <w:rFonts w:ascii="Arial" w:hAnsi="Arial" w:cs="Arial"/>
                <w:sz w:val="18"/>
              </w:rPr>
              <w:t>Fields</w:t>
            </w:r>
          </w:p>
        </w:tc>
        <w:tc>
          <w:tcPr>
            <w:tcW w:w="1620" w:type="dxa"/>
            <w:shd w:val="clear" w:color="auto" w:fill="E31837"/>
          </w:tcPr>
          <w:p w:rsidR="002F27FC" w:rsidRDefault="002F27FC" w:rsidP="00311F42">
            <w:pPr>
              <w:pStyle w:val="TableColumnLabels"/>
              <w:rPr>
                <w:rFonts w:ascii="Arial" w:hAnsi="Arial" w:cs="Arial"/>
                <w:sz w:val="18"/>
              </w:rPr>
            </w:pPr>
            <w:r>
              <w:t>Example</w:t>
            </w:r>
          </w:p>
        </w:tc>
        <w:tc>
          <w:tcPr>
            <w:tcW w:w="1350" w:type="dxa"/>
            <w:shd w:val="clear" w:color="auto" w:fill="E31837"/>
          </w:tcPr>
          <w:p w:rsidR="002F27FC" w:rsidRDefault="002F27FC" w:rsidP="00311F42">
            <w:pPr>
              <w:pStyle w:val="TableColumnLabels"/>
              <w:rPr>
                <w:rFonts w:ascii="Arial" w:hAnsi="Arial" w:cs="Arial"/>
                <w:sz w:val="18"/>
              </w:rPr>
            </w:pPr>
            <w:r>
              <w:t>Max Length</w:t>
            </w:r>
          </w:p>
        </w:tc>
        <w:tc>
          <w:tcPr>
            <w:tcW w:w="1620" w:type="dxa"/>
            <w:shd w:val="clear" w:color="auto" w:fill="E31837"/>
          </w:tcPr>
          <w:p w:rsidR="002F27FC" w:rsidRDefault="002F27FC" w:rsidP="00311F42">
            <w:pPr>
              <w:pStyle w:val="TableColumnLabels"/>
              <w:rPr>
                <w:rFonts w:ascii="Arial" w:hAnsi="Arial" w:cs="Arial"/>
                <w:sz w:val="18"/>
              </w:rPr>
            </w:pPr>
            <w:r>
              <w:t>Optional/Mandatory</w:t>
            </w:r>
          </w:p>
        </w:tc>
        <w:tc>
          <w:tcPr>
            <w:tcW w:w="2176" w:type="dxa"/>
            <w:shd w:val="clear" w:color="auto" w:fill="E31837"/>
          </w:tcPr>
          <w:p w:rsidR="002F27FC" w:rsidRDefault="002F27FC" w:rsidP="00311F42">
            <w:pPr>
              <w:pStyle w:val="TableColumnLabels"/>
              <w:rPr>
                <w:rFonts w:ascii="Arial" w:hAnsi="Arial" w:cs="Arial"/>
                <w:sz w:val="18"/>
              </w:rPr>
            </w:pPr>
            <w:r>
              <w:t>Remarks</w:t>
            </w:r>
          </w:p>
        </w:tc>
      </w:tr>
      <w:tr w:rsidR="002F27FC" w:rsidTr="00311F42">
        <w:trPr>
          <w:trHeight w:val="281"/>
        </w:trPr>
        <w:tc>
          <w:tcPr>
            <w:tcW w:w="1350" w:type="dxa"/>
          </w:tcPr>
          <w:p w:rsidR="002F27FC" w:rsidRPr="00CC52E1" w:rsidRDefault="002F27FC" w:rsidP="00311F42">
            <w:pPr>
              <w:pStyle w:val="Tablecontent"/>
            </w:pPr>
            <w:r w:rsidRPr="00CC52E1">
              <w:t>TYPE</w:t>
            </w:r>
          </w:p>
        </w:tc>
        <w:tc>
          <w:tcPr>
            <w:tcW w:w="1530" w:type="dxa"/>
          </w:tcPr>
          <w:p w:rsidR="002F27FC" w:rsidRPr="00CC52E1" w:rsidRDefault="0039272C" w:rsidP="00311F42">
            <w:pPr>
              <w:pStyle w:val="Tablecontent"/>
            </w:pPr>
            <w:r>
              <w:t>STPMCRES</w:t>
            </w:r>
          </w:p>
        </w:tc>
        <w:tc>
          <w:tcPr>
            <w:tcW w:w="1620" w:type="dxa"/>
          </w:tcPr>
          <w:p w:rsidR="002F27FC" w:rsidRDefault="0039272C" w:rsidP="00311F42">
            <w:pPr>
              <w:pStyle w:val="Tablecontent"/>
              <w:rPr>
                <w:lang w:val="fr-FR"/>
              </w:rPr>
            </w:pPr>
            <w:r>
              <w:t>STPMCRES</w:t>
            </w:r>
          </w:p>
        </w:tc>
        <w:tc>
          <w:tcPr>
            <w:tcW w:w="1350" w:type="dxa"/>
          </w:tcPr>
          <w:p w:rsidR="002F27FC" w:rsidRDefault="002F27FC" w:rsidP="00311F42">
            <w:pPr>
              <w:pStyle w:val="Tablecontent"/>
            </w:pPr>
            <w:r>
              <w:t>10</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Response Type. Static &amp; fixed value</w:t>
            </w:r>
          </w:p>
        </w:tc>
      </w:tr>
      <w:tr w:rsidR="002F27FC" w:rsidTr="00311F42">
        <w:trPr>
          <w:trHeight w:val="925"/>
        </w:trPr>
        <w:tc>
          <w:tcPr>
            <w:tcW w:w="1350" w:type="dxa"/>
          </w:tcPr>
          <w:p w:rsidR="002F27FC" w:rsidRDefault="002F27FC" w:rsidP="00311F42">
            <w:pPr>
              <w:pStyle w:val="Tablecontent"/>
            </w:pPr>
            <w:r>
              <w:t>TXNSTATUS</w:t>
            </w:r>
          </w:p>
        </w:tc>
        <w:tc>
          <w:tcPr>
            <w:tcW w:w="1530" w:type="dxa"/>
          </w:tcPr>
          <w:p w:rsidR="002F27FC" w:rsidRDefault="002F27FC" w:rsidP="00311F42">
            <w:pPr>
              <w:pStyle w:val="Tablecontent"/>
            </w:pPr>
            <w:r>
              <w:t>Request Status</w:t>
            </w:r>
          </w:p>
        </w:tc>
        <w:tc>
          <w:tcPr>
            <w:tcW w:w="1620" w:type="dxa"/>
          </w:tcPr>
          <w:p w:rsidR="002F27FC" w:rsidRDefault="002F27FC" w:rsidP="00311F42">
            <w:pPr>
              <w:pStyle w:val="Tablecontent"/>
            </w:pPr>
            <w:r>
              <w:t>200</w:t>
            </w:r>
          </w:p>
        </w:tc>
        <w:tc>
          <w:tcPr>
            <w:tcW w:w="1350" w:type="dxa"/>
          </w:tcPr>
          <w:p w:rsidR="002F27FC" w:rsidRDefault="002F27FC" w:rsidP="00311F42">
            <w:pPr>
              <w:pStyle w:val="Tablecontent"/>
            </w:pPr>
            <w:r>
              <w:t>5</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Transaction Status i.e.</w:t>
            </w:r>
          </w:p>
          <w:p w:rsidR="002F27FC" w:rsidRDefault="002F27FC" w:rsidP="00311F42">
            <w:pPr>
              <w:pStyle w:val="Tablecontent"/>
            </w:pPr>
            <w:r>
              <w:t>Transaction OK (200), failed other status</w:t>
            </w:r>
          </w:p>
        </w:tc>
      </w:tr>
      <w:tr w:rsidR="002F27FC" w:rsidTr="00311F42">
        <w:trPr>
          <w:trHeight w:val="925"/>
        </w:trPr>
        <w:tc>
          <w:tcPr>
            <w:tcW w:w="1350" w:type="dxa"/>
          </w:tcPr>
          <w:p w:rsidR="002F27FC" w:rsidRDefault="002F27FC" w:rsidP="00311F42">
            <w:pPr>
              <w:pStyle w:val="Tablecontent"/>
            </w:pPr>
            <w:r w:rsidRPr="0039272C">
              <w:t>MESSAGE</w:t>
            </w:r>
          </w:p>
        </w:tc>
        <w:tc>
          <w:tcPr>
            <w:tcW w:w="1530" w:type="dxa"/>
          </w:tcPr>
          <w:p w:rsidR="002F27FC" w:rsidRDefault="00E77777" w:rsidP="00311F42">
            <w:pPr>
              <w:pStyle w:val="Tablecontent"/>
            </w:pPr>
            <w:r>
              <w:t>Transaction Message</w:t>
            </w:r>
          </w:p>
        </w:tc>
        <w:tc>
          <w:tcPr>
            <w:tcW w:w="1620" w:type="dxa"/>
          </w:tcPr>
          <w:p w:rsidR="002F27FC" w:rsidRDefault="0039272C" w:rsidP="00311F42">
            <w:pPr>
              <w:pStyle w:val="Tablecontent"/>
            </w:pPr>
            <w:r>
              <w:t>Success or fail</w:t>
            </w:r>
          </w:p>
        </w:tc>
        <w:tc>
          <w:tcPr>
            <w:tcW w:w="1350" w:type="dxa"/>
          </w:tcPr>
          <w:p w:rsidR="002F27FC" w:rsidRDefault="0082016B" w:rsidP="00311F42">
            <w:pPr>
              <w:pStyle w:val="Tablecontent"/>
            </w:pPr>
            <w:r>
              <w:t>150</w:t>
            </w:r>
          </w:p>
        </w:tc>
        <w:tc>
          <w:tcPr>
            <w:tcW w:w="1620" w:type="dxa"/>
          </w:tcPr>
          <w:p w:rsidR="002F27FC" w:rsidRDefault="0039272C" w:rsidP="00311F42">
            <w:pPr>
              <w:pStyle w:val="Tablecontent"/>
            </w:pPr>
            <w:r>
              <w:t>M</w:t>
            </w:r>
          </w:p>
        </w:tc>
        <w:tc>
          <w:tcPr>
            <w:tcW w:w="2176" w:type="dxa"/>
          </w:tcPr>
          <w:p w:rsidR="002F27FC" w:rsidRDefault="0039272C" w:rsidP="00311F42">
            <w:pPr>
              <w:pStyle w:val="Tablecontent"/>
            </w:pPr>
            <w:r>
              <w:t>Message specific to the error code.</w:t>
            </w:r>
          </w:p>
        </w:tc>
      </w:tr>
    </w:tbl>
    <w:p w:rsidR="002F27FC" w:rsidRDefault="002F27FC" w:rsidP="002F27FC">
      <w:pPr>
        <w:pStyle w:val="BodyText2"/>
      </w:pPr>
    </w:p>
    <w:p w:rsidR="002F27FC" w:rsidRDefault="002F27FC" w:rsidP="002F27FC">
      <w:pPr>
        <w:pStyle w:val="Heading"/>
      </w:pPr>
      <w:r>
        <w:t>Business Rules</w:t>
      </w:r>
    </w:p>
    <w:p w:rsidR="002F27FC" w:rsidRDefault="002F27FC" w:rsidP="002F27FC">
      <w:pPr>
        <w:pStyle w:val="ListBullet1"/>
      </w:pPr>
      <w:r w:rsidRPr="001B0C63">
        <w:t>The value for TYPE tag is fixed as mentioned in syntax.</w:t>
      </w:r>
    </w:p>
    <w:p w:rsidR="002F27FC" w:rsidRDefault="002F27FC" w:rsidP="002F27FC">
      <w:pPr>
        <w:pStyle w:val="ListBullet1"/>
      </w:pPr>
      <w:r>
        <w:t xml:space="preserve">The initiator subscriber (List owner) would receive a SMS notifying the successful/un-successful </w:t>
      </w:r>
      <w:r w:rsidR="00983564">
        <w:t>modification</w:t>
      </w:r>
      <w:r>
        <w:t>.</w:t>
      </w:r>
    </w:p>
    <w:p w:rsidR="005D6B3E" w:rsidRDefault="005D6B3E" w:rsidP="00633175">
      <w:pPr>
        <w:pStyle w:val="BodyText2"/>
        <w:rPr>
          <w:lang w:val="en-IN"/>
        </w:rPr>
      </w:pPr>
    </w:p>
    <w:p w:rsidR="002F27FC" w:rsidRDefault="002F27FC" w:rsidP="00633175">
      <w:pPr>
        <w:pStyle w:val="BodyText2"/>
        <w:rPr>
          <w:lang w:val="en-IN"/>
        </w:rPr>
      </w:pPr>
    </w:p>
    <w:p w:rsidR="002F27FC" w:rsidRDefault="002F27FC" w:rsidP="002F27FC">
      <w:pPr>
        <w:pStyle w:val="BodyText2"/>
        <w:rPr>
          <w:lang w:val="en-IN"/>
        </w:rPr>
      </w:pPr>
    </w:p>
    <w:p w:rsidR="002F27FC" w:rsidRPr="00B4693B" w:rsidRDefault="002F27FC" w:rsidP="002F27FC">
      <w:pPr>
        <w:pStyle w:val="Heading2"/>
        <w:rPr>
          <w:lang w:val="en-IN"/>
        </w:rPr>
      </w:pPr>
      <w:bookmarkStart w:id="78" w:name="_Toc396127206"/>
      <w:r>
        <w:rPr>
          <w:lang w:val="en-IN"/>
        </w:rPr>
        <w:t>View Card Details Request</w:t>
      </w:r>
      <w:bookmarkEnd w:id="78"/>
    </w:p>
    <w:p w:rsidR="002F27FC" w:rsidRDefault="002F27FC" w:rsidP="002F27FC">
      <w:pPr>
        <w:pStyle w:val="BodyText2"/>
      </w:pPr>
      <w:r>
        <w:t xml:space="preserve">The External system will send the following request for </w:t>
      </w:r>
      <w:r w:rsidR="006D1B0F">
        <w:t xml:space="preserve">viewing </w:t>
      </w:r>
      <w:r>
        <w:t>the registered card</w:t>
      </w:r>
      <w:r w:rsidR="006D1B0F">
        <w:t xml:space="preserve">(s) </w:t>
      </w:r>
      <w:r>
        <w:t>in PreTUPS. The request format and details of request are mentioned below.</w:t>
      </w:r>
    </w:p>
    <w:p w:rsidR="002F27FC" w:rsidRDefault="002F27FC" w:rsidP="002F27FC">
      <w:pPr>
        <w:pStyle w:val="BodyText2"/>
        <w:rPr>
          <w:b/>
          <w:bCs/>
          <w:u w:val="single"/>
        </w:rPr>
      </w:pPr>
    </w:p>
    <w:p w:rsidR="002F27FC" w:rsidRDefault="002F27FC" w:rsidP="002F27FC">
      <w:pPr>
        <w:pStyle w:val="Heading"/>
      </w:pPr>
      <w:r>
        <w:t>Request Syntax</w:t>
      </w:r>
    </w:p>
    <w:p w:rsidR="002F27FC" w:rsidRDefault="002F27FC" w:rsidP="002F27FC">
      <w:pPr>
        <w:pStyle w:val="Code"/>
        <w:ind w:left="1440"/>
        <w:jc w:val="left"/>
      </w:pPr>
    </w:p>
    <w:p w:rsidR="002F27FC" w:rsidRDefault="002F27FC" w:rsidP="002F27FC">
      <w:pPr>
        <w:pStyle w:val="Code"/>
        <w:ind w:left="0"/>
        <w:jc w:val="left"/>
      </w:pPr>
      <w:r>
        <w:t>TYPE=STPVCREQ&amp;IMEI=&lt;IMEI no&gt;&amp;MSISDN=&lt;Initiating Subscriber MSISDN&gt;&amp;PIN=&lt;Subscriber PIN&gt;</w:t>
      </w:r>
      <w:r w:rsidR="00B0152C">
        <w:t>&amp;</w:t>
      </w:r>
      <w:r w:rsidR="00083D7B">
        <w:t>LANGUAGE1=0</w:t>
      </w:r>
    </w:p>
    <w:p w:rsidR="002F27FC" w:rsidRDefault="002F27FC" w:rsidP="002F27FC">
      <w:pPr>
        <w:pStyle w:val="Code"/>
        <w:ind w:left="0" w:firstLine="720"/>
      </w:pPr>
    </w:p>
    <w:p w:rsidR="002F27FC" w:rsidRPr="00014D44" w:rsidRDefault="002F27FC" w:rsidP="002F27FC">
      <w:pPr>
        <w:pStyle w:val="BodyText2"/>
        <w:rPr>
          <w:b/>
        </w:rPr>
      </w:pPr>
      <w:r w:rsidRPr="00014D44">
        <w:rPr>
          <w:b/>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2F27FC" w:rsidTr="00311F42">
        <w:trPr>
          <w:trHeight w:val="281"/>
          <w:tblHeader/>
        </w:trPr>
        <w:tc>
          <w:tcPr>
            <w:tcW w:w="1350" w:type="dxa"/>
            <w:shd w:val="clear" w:color="auto" w:fill="E31837"/>
          </w:tcPr>
          <w:p w:rsidR="002F27FC" w:rsidRDefault="002F27FC" w:rsidP="00311F42">
            <w:pPr>
              <w:pStyle w:val="TableColumnLabels"/>
              <w:rPr>
                <w:rFonts w:ascii="Arial" w:hAnsi="Arial" w:cs="Arial"/>
                <w:sz w:val="18"/>
              </w:rPr>
            </w:pPr>
            <w:r>
              <w:rPr>
                <w:rFonts w:ascii="Arial" w:hAnsi="Arial" w:cs="Arial"/>
                <w:sz w:val="18"/>
              </w:rPr>
              <w:t>TAG</w:t>
            </w:r>
          </w:p>
        </w:tc>
        <w:tc>
          <w:tcPr>
            <w:tcW w:w="1530" w:type="dxa"/>
            <w:shd w:val="clear" w:color="auto" w:fill="E31837"/>
          </w:tcPr>
          <w:p w:rsidR="002F27FC" w:rsidRDefault="002F27FC" w:rsidP="00311F42">
            <w:pPr>
              <w:pStyle w:val="TableColumnLabels"/>
              <w:rPr>
                <w:rFonts w:ascii="Arial" w:hAnsi="Arial" w:cs="Arial"/>
                <w:sz w:val="18"/>
              </w:rPr>
            </w:pPr>
            <w:r>
              <w:rPr>
                <w:rFonts w:ascii="Arial" w:hAnsi="Arial" w:cs="Arial"/>
                <w:sz w:val="18"/>
              </w:rPr>
              <w:t>Fields</w:t>
            </w:r>
          </w:p>
        </w:tc>
        <w:tc>
          <w:tcPr>
            <w:tcW w:w="1620" w:type="dxa"/>
            <w:shd w:val="clear" w:color="auto" w:fill="E31837"/>
          </w:tcPr>
          <w:p w:rsidR="002F27FC" w:rsidRDefault="002F27FC" w:rsidP="00311F42">
            <w:pPr>
              <w:pStyle w:val="TableColumnLabels"/>
              <w:rPr>
                <w:rFonts w:ascii="Arial" w:hAnsi="Arial" w:cs="Arial"/>
                <w:sz w:val="18"/>
              </w:rPr>
            </w:pPr>
            <w:r>
              <w:t>Example</w:t>
            </w:r>
          </w:p>
        </w:tc>
        <w:tc>
          <w:tcPr>
            <w:tcW w:w="1350" w:type="dxa"/>
            <w:shd w:val="clear" w:color="auto" w:fill="E31837"/>
          </w:tcPr>
          <w:p w:rsidR="002F27FC" w:rsidRDefault="002F27FC" w:rsidP="00311F42">
            <w:pPr>
              <w:pStyle w:val="TableColumnLabels"/>
              <w:rPr>
                <w:rFonts w:ascii="Arial" w:hAnsi="Arial" w:cs="Arial"/>
                <w:sz w:val="18"/>
              </w:rPr>
            </w:pPr>
            <w:r>
              <w:t>Max Length</w:t>
            </w:r>
          </w:p>
        </w:tc>
        <w:tc>
          <w:tcPr>
            <w:tcW w:w="1620" w:type="dxa"/>
            <w:shd w:val="clear" w:color="auto" w:fill="E31837"/>
          </w:tcPr>
          <w:p w:rsidR="002F27FC" w:rsidRDefault="002F27FC" w:rsidP="00311F42">
            <w:pPr>
              <w:pStyle w:val="TableColumnLabels"/>
              <w:rPr>
                <w:rFonts w:ascii="Arial" w:hAnsi="Arial" w:cs="Arial"/>
                <w:sz w:val="18"/>
              </w:rPr>
            </w:pPr>
            <w:r>
              <w:t>Optional/Mandatory</w:t>
            </w:r>
          </w:p>
        </w:tc>
        <w:tc>
          <w:tcPr>
            <w:tcW w:w="2176" w:type="dxa"/>
            <w:shd w:val="clear" w:color="auto" w:fill="E31837"/>
          </w:tcPr>
          <w:p w:rsidR="002F27FC" w:rsidRDefault="002F27FC" w:rsidP="00311F42">
            <w:pPr>
              <w:pStyle w:val="TableColumnLabels"/>
              <w:rPr>
                <w:rFonts w:ascii="Arial" w:hAnsi="Arial" w:cs="Arial"/>
                <w:sz w:val="18"/>
              </w:rPr>
            </w:pPr>
            <w:r>
              <w:t>Remarks</w:t>
            </w:r>
          </w:p>
        </w:tc>
      </w:tr>
      <w:tr w:rsidR="002F27FC" w:rsidTr="00311F42">
        <w:trPr>
          <w:trHeight w:val="281"/>
        </w:trPr>
        <w:tc>
          <w:tcPr>
            <w:tcW w:w="1350" w:type="dxa"/>
          </w:tcPr>
          <w:p w:rsidR="002F27FC" w:rsidRDefault="002F27FC" w:rsidP="00311F42">
            <w:pPr>
              <w:pStyle w:val="Tablecontent"/>
              <w:rPr>
                <w:lang w:val="fr-FR"/>
              </w:rPr>
            </w:pPr>
            <w:r>
              <w:rPr>
                <w:lang w:val="fr-FR"/>
              </w:rPr>
              <w:t>TYPE</w:t>
            </w:r>
          </w:p>
        </w:tc>
        <w:tc>
          <w:tcPr>
            <w:tcW w:w="1530" w:type="dxa"/>
          </w:tcPr>
          <w:p w:rsidR="002F27FC" w:rsidRDefault="00506CF0" w:rsidP="00311F42">
            <w:pPr>
              <w:pStyle w:val="Tablecontent"/>
              <w:rPr>
                <w:lang w:val="fr-FR"/>
              </w:rPr>
            </w:pPr>
            <w:r>
              <w:t>STPVCREQ</w:t>
            </w:r>
          </w:p>
        </w:tc>
        <w:tc>
          <w:tcPr>
            <w:tcW w:w="1620" w:type="dxa"/>
          </w:tcPr>
          <w:p w:rsidR="002F27FC" w:rsidRDefault="00506CF0" w:rsidP="00311F42">
            <w:pPr>
              <w:pStyle w:val="Tablecontent"/>
              <w:rPr>
                <w:lang w:val="fr-FR"/>
              </w:rPr>
            </w:pPr>
            <w:r>
              <w:t>STPVCREQ</w:t>
            </w:r>
          </w:p>
        </w:tc>
        <w:tc>
          <w:tcPr>
            <w:tcW w:w="1350" w:type="dxa"/>
          </w:tcPr>
          <w:p w:rsidR="002F27FC" w:rsidRDefault="002F27FC" w:rsidP="00311F42">
            <w:pPr>
              <w:pStyle w:val="Tablecontent"/>
            </w:pPr>
            <w:r>
              <w:t>10</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Request Type. Static &amp; fixed value</w:t>
            </w:r>
          </w:p>
        </w:tc>
      </w:tr>
      <w:tr w:rsidR="00E25B14" w:rsidTr="00311F42">
        <w:trPr>
          <w:trHeight w:val="281"/>
        </w:trPr>
        <w:tc>
          <w:tcPr>
            <w:tcW w:w="1350" w:type="dxa"/>
          </w:tcPr>
          <w:p w:rsidR="00E25B14" w:rsidRDefault="00E25B14" w:rsidP="00311F42">
            <w:pPr>
              <w:pStyle w:val="Tablecontent"/>
              <w:rPr>
                <w:lang w:val="fr-FR"/>
              </w:rPr>
            </w:pPr>
            <w:r>
              <w:rPr>
                <w:lang w:val="fr-FR"/>
              </w:rPr>
              <w:t>IMEI</w:t>
            </w:r>
          </w:p>
        </w:tc>
        <w:tc>
          <w:tcPr>
            <w:tcW w:w="1530" w:type="dxa"/>
          </w:tcPr>
          <w:p w:rsidR="00E25B14" w:rsidRDefault="00E25B14" w:rsidP="00311F42">
            <w:pPr>
              <w:pStyle w:val="Tablecontent"/>
            </w:pPr>
            <w:r>
              <w:t>IMEI number</w:t>
            </w:r>
          </w:p>
        </w:tc>
        <w:tc>
          <w:tcPr>
            <w:tcW w:w="1620" w:type="dxa"/>
          </w:tcPr>
          <w:p w:rsidR="00E25B14" w:rsidRDefault="00E25B14" w:rsidP="00311F42">
            <w:pPr>
              <w:pStyle w:val="Tablecontent"/>
            </w:pPr>
            <w:r>
              <w:t>58HVDKGGGGG56T</w:t>
            </w:r>
          </w:p>
        </w:tc>
        <w:tc>
          <w:tcPr>
            <w:tcW w:w="1350" w:type="dxa"/>
          </w:tcPr>
          <w:p w:rsidR="00E25B14" w:rsidRDefault="00E25B14" w:rsidP="00311F42">
            <w:pPr>
              <w:pStyle w:val="Tablecontent"/>
            </w:pPr>
            <w:r>
              <w:t>15</w:t>
            </w:r>
          </w:p>
        </w:tc>
        <w:tc>
          <w:tcPr>
            <w:tcW w:w="1620" w:type="dxa"/>
          </w:tcPr>
          <w:p w:rsidR="00E25B14" w:rsidRDefault="00E25B14" w:rsidP="00311F42">
            <w:pPr>
              <w:pStyle w:val="Tablecontent"/>
            </w:pPr>
            <w:r>
              <w:t>M</w:t>
            </w:r>
          </w:p>
        </w:tc>
        <w:tc>
          <w:tcPr>
            <w:tcW w:w="2176" w:type="dxa"/>
          </w:tcPr>
          <w:p w:rsidR="00E25B14" w:rsidRDefault="001D33FC" w:rsidP="00311F42">
            <w:pPr>
              <w:pStyle w:val="Tablecontent"/>
            </w:pPr>
            <w:r>
              <w:t>NUMERIC</w:t>
            </w:r>
          </w:p>
        </w:tc>
      </w:tr>
      <w:tr w:rsidR="00E25B14" w:rsidTr="00311F42">
        <w:trPr>
          <w:trHeight w:val="925"/>
        </w:trPr>
        <w:tc>
          <w:tcPr>
            <w:tcW w:w="1350" w:type="dxa"/>
          </w:tcPr>
          <w:p w:rsidR="00E25B14" w:rsidRDefault="00E25B14" w:rsidP="00311F42">
            <w:pPr>
              <w:pStyle w:val="Tablecontent"/>
            </w:pPr>
            <w:r>
              <w:t>MSISDN</w:t>
            </w:r>
          </w:p>
        </w:tc>
        <w:tc>
          <w:tcPr>
            <w:tcW w:w="1530" w:type="dxa"/>
          </w:tcPr>
          <w:p w:rsidR="00E25B14" w:rsidRDefault="00E25B14" w:rsidP="00BD7049">
            <w:pPr>
              <w:pStyle w:val="Tablecontent"/>
            </w:pPr>
            <w:r>
              <w:t xml:space="preserve">Subscriber mobile number </w:t>
            </w:r>
          </w:p>
        </w:tc>
        <w:tc>
          <w:tcPr>
            <w:tcW w:w="1620" w:type="dxa"/>
          </w:tcPr>
          <w:p w:rsidR="00E25B14" w:rsidRDefault="00E25B14" w:rsidP="00311F42">
            <w:pPr>
              <w:pStyle w:val="Tablecontent"/>
            </w:pPr>
            <w:r>
              <w:t>9942222</w:t>
            </w:r>
          </w:p>
        </w:tc>
        <w:tc>
          <w:tcPr>
            <w:tcW w:w="1350" w:type="dxa"/>
          </w:tcPr>
          <w:p w:rsidR="00E25B14" w:rsidRDefault="00E25B14" w:rsidP="00311F42">
            <w:pPr>
              <w:pStyle w:val="Tablecontent"/>
            </w:pPr>
            <w:r>
              <w:t>15</w:t>
            </w:r>
          </w:p>
        </w:tc>
        <w:tc>
          <w:tcPr>
            <w:tcW w:w="1620" w:type="dxa"/>
          </w:tcPr>
          <w:p w:rsidR="00E25B14" w:rsidRDefault="00E25B14" w:rsidP="00311F42">
            <w:pPr>
              <w:pStyle w:val="Tablecontent"/>
            </w:pPr>
            <w:r>
              <w:t>M</w:t>
            </w:r>
          </w:p>
        </w:tc>
        <w:tc>
          <w:tcPr>
            <w:tcW w:w="2176" w:type="dxa"/>
          </w:tcPr>
          <w:p w:rsidR="00E25B14" w:rsidRDefault="00E25B14" w:rsidP="00311F42">
            <w:pPr>
              <w:pStyle w:val="Tablecontent"/>
            </w:pPr>
            <w:r>
              <w:t>All MSISDN should be without country code.</w:t>
            </w:r>
          </w:p>
          <w:p w:rsidR="00E25B14" w:rsidRDefault="00E25B14" w:rsidP="00311F42">
            <w:pPr>
              <w:pStyle w:val="Tablecontent"/>
            </w:pPr>
            <w:r>
              <w:t>(National dial format)</w:t>
            </w:r>
          </w:p>
        </w:tc>
      </w:tr>
      <w:tr w:rsidR="00E25B14" w:rsidTr="00311F42">
        <w:trPr>
          <w:trHeight w:val="925"/>
        </w:trPr>
        <w:tc>
          <w:tcPr>
            <w:tcW w:w="1350" w:type="dxa"/>
          </w:tcPr>
          <w:p w:rsidR="00E25B14" w:rsidRDefault="00E25B14" w:rsidP="00311F42">
            <w:pPr>
              <w:pStyle w:val="Tablecontent"/>
            </w:pPr>
            <w:r>
              <w:lastRenderedPageBreak/>
              <w:t>PIN</w:t>
            </w:r>
          </w:p>
        </w:tc>
        <w:tc>
          <w:tcPr>
            <w:tcW w:w="1530" w:type="dxa"/>
          </w:tcPr>
          <w:p w:rsidR="00E25B14" w:rsidRDefault="00E25B14" w:rsidP="00311F42">
            <w:pPr>
              <w:pStyle w:val="Tablecontent"/>
            </w:pPr>
            <w:r>
              <w:t>Subscriber PIN as registered in PreTUPS</w:t>
            </w:r>
          </w:p>
        </w:tc>
        <w:tc>
          <w:tcPr>
            <w:tcW w:w="1620" w:type="dxa"/>
          </w:tcPr>
          <w:p w:rsidR="00E25B14" w:rsidRDefault="00E25B14" w:rsidP="00311F42">
            <w:pPr>
              <w:pStyle w:val="Tablecontent"/>
            </w:pPr>
            <w:r>
              <w:t>3946</w:t>
            </w:r>
          </w:p>
        </w:tc>
        <w:tc>
          <w:tcPr>
            <w:tcW w:w="1350" w:type="dxa"/>
          </w:tcPr>
          <w:p w:rsidR="00E25B14" w:rsidRDefault="00E25B14" w:rsidP="00311F42">
            <w:pPr>
              <w:pStyle w:val="Tablecontent"/>
            </w:pPr>
            <w:r>
              <w:t>4</w:t>
            </w:r>
          </w:p>
        </w:tc>
        <w:tc>
          <w:tcPr>
            <w:tcW w:w="1620" w:type="dxa"/>
          </w:tcPr>
          <w:p w:rsidR="00E25B14" w:rsidRDefault="00E25B14" w:rsidP="00311F42">
            <w:pPr>
              <w:pStyle w:val="Tablecontent"/>
            </w:pPr>
            <w:del w:id="79" w:author="vikas" w:date="2014-10-09T10:01:00Z">
              <w:r w:rsidDel="00BE396F">
                <w:delText>O</w:delText>
              </w:r>
            </w:del>
            <w:ins w:id="80" w:author="vikas" w:date="2014-10-09T10:01:00Z">
              <w:r w:rsidR="00BE396F">
                <w:t>M</w:t>
              </w:r>
            </w:ins>
          </w:p>
        </w:tc>
        <w:tc>
          <w:tcPr>
            <w:tcW w:w="2176" w:type="dxa"/>
          </w:tcPr>
          <w:p w:rsidR="00E25B14" w:rsidRDefault="00E25B14" w:rsidP="00311F42">
            <w:pPr>
              <w:pStyle w:val="Tablecontent"/>
            </w:pPr>
            <w:r>
              <w:t xml:space="preserve">Numeric Only. </w:t>
            </w:r>
          </w:p>
        </w:tc>
      </w:tr>
      <w:tr w:rsidR="00B0152C" w:rsidTr="00686660">
        <w:trPr>
          <w:trHeight w:val="925"/>
        </w:trPr>
        <w:tc>
          <w:tcPr>
            <w:tcW w:w="1350" w:type="dxa"/>
          </w:tcPr>
          <w:p w:rsidR="00B0152C" w:rsidRPr="00A256F5" w:rsidRDefault="00B0152C" w:rsidP="00686660">
            <w:pPr>
              <w:pStyle w:val="Tablecontent"/>
            </w:pPr>
            <w:r w:rsidRPr="00A256F5">
              <w:t>LANGUAGE1</w:t>
            </w:r>
          </w:p>
        </w:tc>
        <w:tc>
          <w:tcPr>
            <w:tcW w:w="1530" w:type="dxa"/>
          </w:tcPr>
          <w:p w:rsidR="00B0152C" w:rsidRDefault="00B0152C" w:rsidP="00686660">
            <w:pPr>
              <w:pStyle w:val="Tablecontent"/>
            </w:pPr>
            <w:r>
              <w:t>Language 1</w:t>
            </w:r>
          </w:p>
        </w:tc>
        <w:tc>
          <w:tcPr>
            <w:tcW w:w="1620" w:type="dxa"/>
          </w:tcPr>
          <w:p w:rsidR="00B0152C" w:rsidRDefault="00F105C4" w:rsidP="00686660">
            <w:pPr>
              <w:pStyle w:val="Tablecontent"/>
            </w:pPr>
            <w:r>
              <w:t>0(en)</w:t>
            </w:r>
          </w:p>
        </w:tc>
        <w:tc>
          <w:tcPr>
            <w:tcW w:w="1350" w:type="dxa"/>
          </w:tcPr>
          <w:p w:rsidR="00B0152C" w:rsidRDefault="00B0152C" w:rsidP="00686660">
            <w:pPr>
              <w:pStyle w:val="Tablecontent"/>
            </w:pPr>
            <w:r>
              <w:t>1</w:t>
            </w:r>
          </w:p>
        </w:tc>
        <w:tc>
          <w:tcPr>
            <w:tcW w:w="1620" w:type="dxa"/>
          </w:tcPr>
          <w:p w:rsidR="00B0152C" w:rsidRDefault="00B0152C" w:rsidP="00686660">
            <w:pPr>
              <w:pStyle w:val="Tablecontent"/>
            </w:pPr>
            <w:r>
              <w:t>M</w:t>
            </w:r>
          </w:p>
        </w:tc>
        <w:tc>
          <w:tcPr>
            <w:tcW w:w="2176" w:type="dxa"/>
          </w:tcPr>
          <w:p w:rsidR="00B0152C" w:rsidRDefault="00B0152C" w:rsidP="00686660">
            <w:pPr>
              <w:pStyle w:val="Tablecontent"/>
            </w:pPr>
            <w:r>
              <w:t>Locale type</w:t>
            </w:r>
          </w:p>
        </w:tc>
      </w:tr>
    </w:tbl>
    <w:p w:rsidR="002F27FC" w:rsidRDefault="002F27FC" w:rsidP="002F27FC">
      <w:pPr>
        <w:pStyle w:val="BodyText2"/>
      </w:pPr>
    </w:p>
    <w:p w:rsidR="002F27FC" w:rsidRDefault="002F27FC" w:rsidP="002F27FC">
      <w:pPr>
        <w:pStyle w:val="Heading"/>
      </w:pPr>
      <w:r>
        <w:t>Business Rules</w:t>
      </w:r>
    </w:p>
    <w:p w:rsidR="002F27FC" w:rsidRDefault="002F27FC" w:rsidP="002F27FC">
      <w:pPr>
        <w:pStyle w:val="ListBullet1"/>
      </w:pPr>
      <w:r w:rsidRPr="001B0C63">
        <w:t>The value for TYPE tag is fixed as mentioned in syntax.</w:t>
      </w:r>
    </w:p>
    <w:p w:rsidR="002F27FC" w:rsidRDefault="002F27FC" w:rsidP="002F27FC">
      <w:pPr>
        <w:pStyle w:val="Heading"/>
      </w:pPr>
      <w:r>
        <w:t>Response Syntax</w:t>
      </w:r>
    </w:p>
    <w:p w:rsidR="002F27FC" w:rsidRDefault="004069D9" w:rsidP="002F27FC">
      <w:pPr>
        <w:pStyle w:val="Code"/>
        <w:ind w:left="0"/>
        <w:jc w:val="left"/>
        <w:rPr>
          <w:lang w:val="en-IN"/>
        </w:rPr>
      </w:pPr>
      <w:r>
        <w:t>TYPE=STPVCRES</w:t>
      </w:r>
      <w:r w:rsidR="002F27FC">
        <w:t>&amp;REGISTEREDCARDS=&lt;No of registered cards&gt;&amp;CARDDETAILS=&lt;</w:t>
      </w:r>
      <w:r w:rsidR="008D6874" w:rsidRPr="008D6874">
        <w:t xml:space="preserve"> </w:t>
      </w:r>
      <w:r w:rsidR="008D6874">
        <w:t>encrypted card no only last 4 digit visible; Holder Name;</w:t>
      </w:r>
      <w:r w:rsidR="002F27FC">
        <w:t>card type</w:t>
      </w:r>
      <w:r w:rsidR="008D6874">
        <w:t xml:space="preserve">;Expiry date;nick name1; </w:t>
      </w:r>
      <w:r w:rsidR="002F27FC">
        <w:t xml:space="preserve"># </w:t>
      </w:r>
      <w:r w:rsidR="008D6874">
        <w:t xml:space="preserve">encrypted card no only last 4 digit visible; Holder Name;card type;Expiry date;nick name1; </w:t>
      </w:r>
      <w:r w:rsidR="002F27FC">
        <w:t>&gt;</w:t>
      </w:r>
      <w:r w:rsidR="002F27FC">
        <w:rPr>
          <w:lang w:val="en-IN"/>
        </w:rPr>
        <w:t>&amp;TXNSTATUS=&lt;Transaction Status&gt;</w:t>
      </w:r>
      <w:del w:id="81" w:author="vikas" w:date="2014-10-07T12:24:00Z">
        <w:r w:rsidR="002F27FC" w:rsidDel="008D6874">
          <w:rPr>
            <w:lang w:val="en-IN"/>
          </w:rPr>
          <w:delText>&amp;MESSAGE=&lt;Transaction Message&gt;</w:delText>
        </w:r>
      </w:del>
    </w:p>
    <w:p w:rsidR="002F27FC" w:rsidRDefault="002F27FC" w:rsidP="002F27FC">
      <w:pPr>
        <w:pStyle w:val="BodyText2"/>
        <w:jc w:val="left"/>
      </w:pPr>
      <w:r>
        <w:tab/>
      </w:r>
    </w:p>
    <w:p w:rsidR="002F27FC" w:rsidRDefault="002F27FC" w:rsidP="002F27FC">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2F27FC" w:rsidTr="00311F42">
        <w:trPr>
          <w:trHeight w:val="281"/>
          <w:tblHeader/>
        </w:trPr>
        <w:tc>
          <w:tcPr>
            <w:tcW w:w="1350" w:type="dxa"/>
            <w:shd w:val="clear" w:color="auto" w:fill="E31837"/>
          </w:tcPr>
          <w:p w:rsidR="002F27FC" w:rsidRDefault="002F27FC" w:rsidP="00311F42">
            <w:pPr>
              <w:pStyle w:val="TableColumnLabels"/>
              <w:rPr>
                <w:rFonts w:ascii="Arial" w:hAnsi="Arial" w:cs="Arial"/>
                <w:sz w:val="18"/>
              </w:rPr>
            </w:pPr>
            <w:r>
              <w:rPr>
                <w:rFonts w:ascii="Arial" w:hAnsi="Arial" w:cs="Arial"/>
                <w:sz w:val="18"/>
              </w:rPr>
              <w:t>TAG</w:t>
            </w:r>
          </w:p>
        </w:tc>
        <w:tc>
          <w:tcPr>
            <w:tcW w:w="1530" w:type="dxa"/>
            <w:shd w:val="clear" w:color="auto" w:fill="E31837"/>
          </w:tcPr>
          <w:p w:rsidR="002F27FC" w:rsidRDefault="002F27FC" w:rsidP="00311F42">
            <w:pPr>
              <w:pStyle w:val="TableColumnLabels"/>
              <w:rPr>
                <w:rFonts w:ascii="Arial" w:hAnsi="Arial" w:cs="Arial"/>
                <w:sz w:val="18"/>
              </w:rPr>
            </w:pPr>
            <w:r>
              <w:rPr>
                <w:rFonts w:ascii="Arial" w:hAnsi="Arial" w:cs="Arial"/>
                <w:sz w:val="18"/>
              </w:rPr>
              <w:t>Fields</w:t>
            </w:r>
          </w:p>
        </w:tc>
        <w:tc>
          <w:tcPr>
            <w:tcW w:w="1620" w:type="dxa"/>
            <w:shd w:val="clear" w:color="auto" w:fill="E31837"/>
          </w:tcPr>
          <w:p w:rsidR="002F27FC" w:rsidRDefault="002F27FC" w:rsidP="00311F42">
            <w:pPr>
              <w:pStyle w:val="TableColumnLabels"/>
              <w:rPr>
                <w:rFonts w:ascii="Arial" w:hAnsi="Arial" w:cs="Arial"/>
                <w:sz w:val="18"/>
              </w:rPr>
            </w:pPr>
            <w:r>
              <w:t>Example</w:t>
            </w:r>
          </w:p>
        </w:tc>
        <w:tc>
          <w:tcPr>
            <w:tcW w:w="1350" w:type="dxa"/>
            <w:shd w:val="clear" w:color="auto" w:fill="E31837"/>
          </w:tcPr>
          <w:p w:rsidR="002F27FC" w:rsidRDefault="002F27FC" w:rsidP="00311F42">
            <w:pPr>
              <w:pStyle w:val="TableColumnLabels"/>
              <w:rPr>
                <w:rFonts w:ascii="Arial" w:hAnsi="Arial" w:cs="Arial"/>
                <w:sz w:val="18"/>
              </w:rPr>
            </w:pPr>
            <w:r>
              <w:t>Max Length</w:t>
            </w:r>
          </w:p>
        </w:tc>
        <w:tc>
          <w:tcPr>
            <w:tcW w:w="1620" w:type="dxa"/>
            <w:shd w:val="clear" w:color="auto" w:fill="E31837"/>
          </w:tcPr>
          <w:p w:rsidR="002F27FC" w:rsidRDefault="002F27FC" w:rsidP="00311F42">
            <w:pPr>
              <w:pStyle w:val="TableColumnLabels"/>
              <w:rPr>
                <w:rFonts w:ascii="Arial" w:hAnsi="Arial" w:cs="Arial"/>
                <w:sz w:val="18"/>
              </w:rPr>
            </w:pPr>
            <w:r>
              <w:t>Optional/Mandatory</w:t>
            </w:r>
          </w:p>
        </w:tc>
        <w:tc>
          <w:tcPr>
            <w:tcW w:w="2176" w:type="dxa"/>
            <w:shd w:val="clear" w:color="auto" w:fill="E31837"/>
          </w:tcPr>
          <w:p w:rsidR="002F27FC" w:rsidRDefault="002F27FC" w:rsidP="00311F42">
            <w:pPr>
              <w:pStyle w:val="TableColumnLabels"/>
              <w:rPr>
                <w:rFonts w:ascii="Arial" w:hAnsi="Arial" w:cs="Arial"/>
                <w:sz w:val="18"/>
              </w:rPr>
            </w:pPr>
            <w:r>
              <w:t>Remarks</w:t>
            </w:r>
          </w:p>
        </w:tc>
      </w:tr>
      <w:tr w:rsidR="002F27FC" w:rsidTr="00311F42">
        <w:trPr>
          <w:trHeight w:val="281"/>
        </w:trPr>
        <w:tc>
          <w:tcPr>
            <w:tcW w:w="1350" w:type="dxa"/>
          </w:tcPr>
          <w:p w:rsidR="002F27FC" w:rsidRPr="00CC52E1" w:rsidRDefault="002F27FC" w:rsidP="00311F42">
            <w:pPr>
              <w:pStyle w:val="Tablecontent"/>
            </w:pPr>
            <w:r w:rsidRPr="00CC52E1">
              <w:t>TYPE</w:t>
            </w:r>
          </w:p>
        </w:tc>
        <w:tc>
          <w:tcPr>
            <w:tcW w:w="1530" w:type="dxa"/>
          </w:tcPr>
          <w:p w:rsidR="002F27FC" w:rsidRPr="00CC52E1" w:rsidRDefault="004069D9" w:rsidP="00311F42">
            <w:pPr>
              <w:pStyle w:val="Tablecontent"/>
            </w:pPr>
            <w:r>
              <w:t>STPVCRES</w:t>
            </w:r>
          </w:p>
        </w:tc>
        <w:tc>
          <w:tcPr>
            <w:tcW w:w="1620" w:type="dxa"/>
          </w:tcPr>
          <w:p w:rsidR="002F27FC" w:rsidRDefault="004069D9" w:rsidP="00311F42">
            <w:pPr>
              <w:pStyle w:val="Tablecontent"/>
              <w:rPr>
                <w:lang w:val="fr-FR"/>
              </w:rPr>
            </w:pPr>
            <w:r>
              <w:t>STPVCRES</w:t>
            </w:r>
          </w:p>
        </w:tc>
        <w:tc>
          <w:tcPr>
            <w:tcW w:w="1350" w:type="dxa"/>
          </w:tcPr>
          <w:p w:rsidR="002F27FC" w:rsidRDefault="002F27FC" w:rsidP="00311F42">
            <w:pPr>
              <w:pStyle w:val="Tablecontent"/>
            </w:pPr>
            <w:r>
              <w:t>10</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Response Type. Static &amp; fixed value</w:t>
            </w:r>
          </w:p>
        </w:tc>
      </w:tr>
      <w:tr w:rsidR="00E57A4B" w:rsidTr="00311F42">
        <w:trPr>
          <w:trHeight w:val="281"/>
        </w:trPr>
        <w:tc>
          <w:tcPr>
            <w:tcW w:w="1350" w:type="dxa"/>
          </w:tcPr>
          <w:p w:rsidR="00E57A4B" w:rsidRPr="00030AD9" w:rsidRDefault="00E57A4B" w:rsidP="00311F42">
            <w:pPr>
              <w:pStyle w:val="Tablecontent"/>
              <w:rPr>
                <w:highlight w:val="yellow"/>
              </w:rPr>
            </w:pPr>
            <w:r w:rsidRPr="005D27AB">
              <w:t>REGISTEREDCARDS</w:t>
            </w:r>
          </w:p>
        </w:tc>
        <w:tc>
          <w:tcPr>
            <w:tcW w:w="1530" w:type="dxa"/>
          </w:tcPr>
          <w:p w:rsidR="00E57A4B" w:rsidRPr="00030AD9" w:rsidRDefault="005D27AB" w:rsidP="00311F42">
            <w:pPr>
              <w:pStyle w:val="Tablecontent"/>
              <w:rPr>
                <w:highlight w:val="yellow"/>
              </w:rPr>
            </w:pPr>
            <w:r w:rsidRPr="005D27AB">
              <w:t>Number of registered cards.</w:t>
            </w:r>
          </w:p>
        </w:tc>
        <w:tc>
          <w:tcPr>
            <w:tcW w:w="1620" w:type="dxa"/>
          </w:tcPr>
          <w:p w:rsidR="00E57A4B" w:rsidRPr="00F70861" w:rsidRDefault="005D27AB" w:rsidP="00311F42">
            <w:pPr>
              <w:pStyle w:val="Tablecontent"/>
            </w:pPr>
            <w:r>
              <w:t>1,2,3</w:t>
            </w:r>
          </w:p>
        </w:tc>
        <w:tc>
          <w:tcPr>
            <w:tcW w:w="1350" w:type="dxa"/>
          </w:tcPr>
          <w:p w:rsidR="00E57A4B" w:rsidRDefault="005D27AB" w:rsidP="00311F42">
            <w:pPr>
              <w:pStyle w:val="Tablecontent"/>
            </w:pPr>
            <w:r>
              <w:t>10</w:t>
            </w:r>
          </w:p>
        </w:tc>
        <w:tc>
          <w:tcPr>
            <w:tcW w:w="1620" w:type="dxa"/>
          </w:tcPr>
          <w:p w:rsidR="00E57A4B" w:rsidRDefault="005D27AB" w:rsidP="00311F42">
            <w:pPr>
              <w:pStyle w:val="Tablecontent"/>
            </w:pPr>
            <w:r>
              <w:t>M</w:t>
            </w:r>
          </w:p>
        </w:tc>
        <w:tc>
          <w:tcPr>
            <w:tcW w:w="2176" w:type="dxa"/>
          </w:tcPr>
          <w:p w:rsidR="00E57A4B" w:rsidRDefault="005D27AB" w:rsidP="00311F42">
            <w:pPr>
              <w:pStyle w:val="Tablecontent"/>
            </w:pPr>
            <w:r>
              <w:t>Numeric only</w:t>
            </w:r>
          </w:p>
        </w:tc>
      </w:tr>
      <w:tr w:rsidR="00E57A4B" w:rsidTr="00311F42">
        <w:trPr>
          <w:trHeight w:val="281"/>
        </w:trPr>
        <w:tc>
          <w:tcPr>
            <w:tcW w:w="1350" w:type="dxa"/>
          </w:tcPr>
          <w:p w:rsidR="00E57A4B" w:rsidRPr="00030AD9" w:rsidRDefault="00E57A4B" w:rsidP="00311F42">
            <w:pPr>
              <w:pStyle w:val="Tablecontent"/>
              <w:rPr>
                <w:highlight w:val="yellow"/>
              </w:rPr>
            </w:pPr>
            <w:r w:rsidRPr="005D27AB">
              <w:t>CARDDETAILS</w:t>
            </w:r>
          </w:p>
        </w:tc>
        <w:tc>
          <w:tcPr>
            <w:tcW w:w="1530" w:type="dxa"/>
          </w:tcPr>
          <w:p w:rsidR="00E57A4B" w:rsidRPr="00030AD9" w:rsidRDefault="005D27AB" w:rsidP="00311F42">
            <w:pPr>
              <w:pStyle w:val="Tablecontent"/>
              <w:rPr>
                <w:highlight w:val="yellow"/>
              </w:rPr>
            </w:pPr>
            <w:r w:rsidRPr="005D27AB">
              <w:t xml:space="preserve">Comma separated card details. </w:t>
            </w:r>
          </w:p>
        </w:tc>
        <w:tc>
          <w:tcPr>
            <w:tcW w:w="1620" w:type="dxa"/>
          </w:tcPr>
          <w:p w:rsidR="005D27AB" w:rsidRPr="00F70861" w:rsidRDefault="00B83B1A" w:rsidP="00311F42">
            <w:pPr>
              <w:pStyle w:val="Tablecontent"/>
            </w:pPr>
            <w:r>
              <w:rPr>
                <w:rFonts w:ascii="Courier New" w:hAnsi="Courier New" w:cs="Courier New"/>
                <w:color w:val="000000"/>
                <w:sz w:val="20"/>
                <w:szCs w:val="20"/>
                <w:lang w:val="en-IN"/>
              </w:rPr>
              <w:t>xxxxxxxxxxxx0007;vikas;Visa;09/15;GUTHIRE;#xxxxxxxxxxxx1337;giftcard1;Unknown;06/21;GUTHI;</w:t>
            </w:r>
          </w:p>
        </w:tc>
        <w:tc>
          <w:tcPr>
            <w:tcW w:w="1350" w:type="dxa"/>
          </w:tcPr>
          <w:p w:rsidR="00E57A4B" w:rsidRDefault="0082016B" w:rsidP="00311F42">
            <w:pPr>
              <w:pStyle w:val="Tablecontent"/>
            </w:pPr>
            <w:r>
              <w:t>300</w:t>
            </w:r>
          </w:p>
        </w:tc>
        <w:tc>
          <w:tcPr>
            <w:tcW w:w="1620" w:type="dxa"/>
          </w:tcPr>
          <w:p w:rsidR="00E57A4B" w:rsidRDefault="005D27AB" w:rsidP="00311F42">
            <w:pPr>
              <w:pStyle w:val="Tablecontent"/>
            </w:pPr>
            <w:r>
              <w:t>M</w:t>
            </w:r>
          </w:p>
        </w:tc>
        <w:tc>
          <w:tcPr>
            <w:tcW w:w="2176" w:type="dxa"/>
          </w:tcPr>
          <w:p w:rsidR="00E57A4B" w:rsidRDefault="005D27AB" w:rsidP="00311F42">
            <w:pPr>
              <w:pStyle w:val="Tablecontent"/>
            </w:pPr>
            <w:r>
              <w:t>Comma seprated.</w:t>
            </w:r>
          </w:p>
        </w:tc>
      </w:tr>
      <w:tr w:rsidR="002F27FC" w:rsidTr="00311F42">
        <w:trPr>
          <w:trHeight w:val="925"/>
        </w:trPr>
        <w:tc>
          <w:tcPr>
            <w:tcW w:w="1350" w:type="dxa"/>
          </w:tcPr>
          <w:p w:rsidR="002F27FC" w:rsidRDefault="002F27FC" w:rsidP="00311F42">
            <w:pPr>
              <w:pStyle w:val="Tablecontent"/>
            </w:pPr>
            <w:r>
              <w:t>TXNSTATUS</w:t>
            </w:r>
          </w:p>
        </w:tc>
        <w:tc>
          <w:tcPr>
            <w:tcW w:w="1530" w:type="dxa"/>
          </w:tcPr>
          <w:p w:rsidR="002F27FC" w:rsidRDefault="002F27FC" w:rsidP="00311F42">
            <w:pPr>
              <w:pStyle w:val="Tablecontent"/>
            </w:pPr>
            <w:r>
              <w:t>Request Status</w:t>
            </w:r>
          </w:p>
        </w:tc>
        <w:tc>
          <w:tcPr>
            <w:tcW w:w="1620" w:type="dxa"/>
          </w:tcPr>
          <w:p w:rsidR="002F27FC" w:rsidRDefault="002F27FC" w:rsidP="00311F42">
            <w:pPr>
              <w:pStyle w:val="Tablecontent"/>
            </w:pPr>
            <w:r>
              <w:t>200</w:t>
            </w:r>
          </w:p>
        </w:tc>
        <w:tc>
          <w:tcPr>
            <w:tcW w:w="1350" w:type="dxa"/>
          </w:tcPr>
          <w:p w:rsidR="002F27FC" w:rsidRDefault="002F27FC" w:rsidP="00311F42">
            <w:pPr>
              <w:pStyle w:val="Tablecontent"/>
            </w:pPr>
            <w:r>
              <w:t>5</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Transaction Status i.e.</w:t>
            </w:r>
          </w:p>
          <w:p w:rsidR="002F27FC" w:rsidRDefault="002F27FC" w:rsidP="00311F42">
            <w:pPr>
              <w:pStyle w:val="Tablecontent"/>
            </w:pPr>
            <w:r>
              <w:t>Transaction OK (200), failed other status</w:t>
            </w:r>
          </w:p>
        </w:tc>
      </w:tr>
      <w:tr w:rsidR="002F27FC" w:rsidTr="00311F42">
        <w:trPr>
          <w:trHeight w:val="925"/>
        </w:trPr>
        <w:tc>
          <w:tcPr>
            <w:tcW w:w="1350" w:type="dxa"/>
          </w:tcPr>
          <w:p w:rsidR="002F27FC" w:rsidRPr="00240CC5" w:rsidRDefault="002F27FC" w:rsidP="00311F42">
            <w:pPr>
              <w:pStyle w:val="Tablecontent"/>
              <w:rPr>
                <w:highlight w:val="yellow"/>
              </w:rPr>
            </w:pPr>
            <w:r w:rsidRPr="00240CC5">
              <w:rPr>
                <w:highlight w:val="yellow"/>
              </w:rPr>
              <w:t>MESSAGE</w:t>
            </w:r>
          </w:p>
        </w:tc>
        <w:tc>
          <w:tcPr>
            <w:tcW w:w="1530" w:type="dxa"/>
          </w:tcPr>
          <w:p w:rsidR="002F27FC" w:rsidRPr="00240CC5" w:rsidRDefault="00E77777" w:rsidP="00311F42">
            <w:pPr>
              <w:pStyle w:val="Tablecontent"/>
              <w:rPr>
                <w:highlight w:val="yellow"/>
              </w:rPr>
            </w:pPr>
            <w:r w:rsidRPr="00240CC5">
              <w:rPr>
                <w:highlight w:val="yellow"/>
              </w:rPr>
              <w:t>Transaction Message</w:t>
            </w:r>
          </w:p>
        </w:tc>
        <w:tc>
          <w:tcPr>
            <w:tcW w:w="1620" w:type="dxa"/>
          </w:tcPr>
          <w:p w:rsidR="002F27FC" w:rsidRPr="00240CC5" w:rsidRDefault="005D27AB" w:rsidP="00311F42">
            <w:pPr>
              <w:pStyle w:val="Tablecontent"/>
              <w:rPr>
                <w:highlight w:val="yellow"/>
              </w:rPr>
            </w:pPr>
            <w:r w:rsidRPr="00240CC5">
              <w:rPr>
                <w:highlight w:val="yellow"/>
              </w:rPr>
              <w:t>Success or fail</w:t>
            </w:r>
          </w:p>
        </w:tc>
        <w:tc>
          <w:tcPr>
            <w:tcW w:w="1350" w:type="dxa"/>
          </w:tcPr>
          <w:p w:rsidR="002F27FC" w:rsidRPr="00240CC5" w:rsidRDefault="0082016B" w:rsidP="00311F42">
            <w:pPr>
              <w:pStyle w:val="Tablecontent"/>
              <w:rPr>
                <w:highlight w:val="yellow"/>
              </w:rPr>
            </w:pPr>
            <w:r w:rsidRPr="00240CC5">
              <w:rPr>
                <w:highlight w:val="yellow"/>
              </w:rPr>
              <w:t>150</w:t>
            </w:r>
          </w:p>
        </w:tc>
        <w:tc>
          <w:tcPr>
            <w:tcW w:w="1620" w:type="dxa"/>
          </w:tcPr>
          <w:p w:rsidR="002F27FC" w:rsidRPr="00240CC5" w:rsidRDefault="00A255CF" w:rsidP="00311F42">
            <w:pPr>
              <w:pStyle w:val="Tablecontent"/>
              <w:rPr>
                <w:highlight w:val="yellow"/>
              </w:rPr>
            </w:pPr>
            <w:ins w:id="82" w:author="naveen.kaushal" w:date="2014-11-13T11:34:00Z">
              <w:r>
                <w:rPr>
                  <w:highlight w:val="yellow"/>
                </w:rPr>
                <w:t>O</w:t>
              </w:r>
            </w:ins>
            <w:del w:id="83" w:author="naveen.kaushal" w:date="2014-11-13T11:34:00Z">
              <w:r w:rsidR="005D27AB" w:rsidRPr="00240CC5" w:rsidDel="00A255CF">
                <w:rPr>
                  <w:highlight w:val="yellow"/>
                </w:rPr>
                <w:delText>M</w:delText>
              </w:r>
            </w:del>
          </w:p>
        </w:tc>
        <w:tc>
          <w:tcPr>
            <w:tcW w:w="2176" w:type="dxa"/>
          </w:tcPr>
          <w:p w:rsidR="002F27FC" w:rsidRPr="00240CC5" w:rsidRDefault="005D27AB" w:rsidP="00311F42">
            <w:pPr>
              <w:pStyle w:val="Tablecontent"/>
              <w:rPr>
                <w:highlight w:val="yellow"/>
              </w:rPr>
            </w:pPr>
            <w:r w:rsidRPr="00240CC5">
              <w:rPr>
                <w:highlight w:val="yellow"/>
              </w:rPr>
              <w:t>Message specific to the error code.</w:t>
            </w:r>
          </w:p>
        </w:tc>
      </w:tr>
    </w:tbl>
    <w:p w:rsidR="002F27FC" w:rsidRDefault="002F27FC" w:rsidP="002F27FC">
      <w:pPr>
        <w:pStyle w:val="BodyText2"/>
      </w:pPr>
    </w:p>
    <w:p w:rsidR="002F27FC" w:rsidRDefault="002F27FC" w:rsidP="002F27FC">
      <w:pPr>
        <w:pStyle w:val="Heading"/>
      </w:pPr>
      <w:r>
        <w:t>Business Rules</w:t>
      </w:r>
    </w:p>
    <w:p w:rsidR="002F27FC" w:rsidRDefault="002F27FC" w:rsidP="002F27FC">
      <w:pPr>
        <w:pStyle w:val="ListBullet1"/>
      </w:pPr>
      <w:r w:rsidRPr="001B0C63">
        <w:t>The value for TYPE tag is fixed as mentioned in syntax.</w:t>
      </w:r>
    </w:p>
    <w:p w:rsidR="002F27FC" w:rsidRDefault="002F27FC" w:rsidP="00633175">
      <w:pPr>
        <w:pStyle w:val="BodyText2"/>
        <w:rPr>
          <w:lang w:val="en-IN"/>
        </w:rPr>
      </w:pPr>
    </w:p>
    <w:p w:rsidR="002F27FC" w:rsidRDefault="002F27FC" w:rsidP="00633175">
      <w:pPr>
        <w:pStyle w:val="BodyText2"/>
        <w:rPr>
          <w:lang w:val="en-IN"/>
        </w:rPr>
      </w:pPr>
    </w:p>
    <w:p w:rsidR="00891ABB" w:rsidRPr="00B4693B" w:rsidRDefault="00891ABB" w:rsidP="00891ABB">
      <w:pPr>
        <w:pStyle w:val="Heading2"/>
        <w:rPr>
          <w:lang w:val="en-IN"/>
        </w:rPr>
      </w:pPr>
      <w:bookmarkStart w:id="84" w:name="_Toc325459093"/>
      <w:bookmarkStart w:id="85" w:name="_Toc350854536"/>
      <w:bookmarkStart w:id="86" w:name="_Toc396127207"/>
      <w:r w:rsidRPr="00B4693B">
        <w:rPr>
          <w:lang w:val="en-IN"/>
        </w:rPr>
        <w:lastRenderedPageBreak/>
        <w:t xml:space="preserve">Delete </w:t>
      </w:r>
      <w:r>
        <w:rPr>
          <w:lang w:val="en-IN"/>
        </w:rPr>
        <w:t>Card Request</w:t>
      </w:r>
      <w:r w:rsidRPr="00B4693B">
        <w:rPr>
          <w:lang w:val="en-IN"/>
        </w:rPr>
        <w:t xml:space="preserve"> – External System XML API</w:t>
      </w:r>
      <w:bookmarkEnd w:id="84"/>
      <w:bookmarkEnd w:id="85"/>
      <w:bookmarkEnd w:id="86"/>
    </w:p>
    <w:p w:rsidR="00891ABB" w:rsidRDefault="00891ABB" w:rsidP="00891ABB">
      <w:pPr>
        <w:pStyle w:val="BodyText2"/>
      </w:pPr>
      <w:r>
        <w:t>The External system will send the following request for deleting the registered card from the subscriber’s list in PreTUPS. The request format and details of request are mentioned below.</w:t>
      </w:r>
    </w:p>
    <w:p w:rsidR="00891ABB" w:rsidRDefault="00891ABB" w:rsidP="00891ABB">
      <w:pPr>
        <w:pStyle w:val="BodyText2"/>
        <w:rPr>
          <w:b/>
          <w:bCs/>
          <w:u w:val="single"/>
        </w:rPr>
      </w:pPr>
    </w:p>
    <w:p w:rsidR="00891ABB" w:rsidRDefault="00891ABB" w:rsidP="00891ABB">
      <w:pPr>
        <w:pStyle w:val="Heading"/>
      </w:pPr>
      <w:r>
        <w:t>Request Syntax</w:t>
      </w:r>
    </w:p>
    <w:p w:rsidR="00891ABB" w:rsidRDefault="00891ABB" w:rsidP="00891ABB">
      <w:pPr>
        <w:pStyle w:val="Code"/>
        <w:ind w:left="0"/>
        <w:jc w:val="left"/>
      </w:pPr>
      <w:r>
        <w:t>TYPE=STPDCREQ&amp;IMEI=&lt;IMEI no&gt;&amp;MSISDN=&lt;Initiating Subscriber MSISDN&gt;&amp;PIN=&lt;Subscriber PIN&gt;&amp;NNAME=&lt;Subscriber Nick Name&gt;</w:t>
      </w:r>
      <w:r w:rsidR="00B0152C">
        <w:t>&amp;</w:t>
      </w:r>
      <w:r w:rsidR="00083D7B">
        <w:t>LANGUAGE1=0</w:t>
      </w:r>
    </w:p>
    <w:p w:rsidR="00891ABB" w:rsidRDefault="00891ABB" w:rsidP="00891ABB">
      <w:pPr>
        <w:pStyle w:val="Code"/>
        <w:ind w:left="0" w:firstLine="720"/>
      </w:pPr>
    </w:p>
    <w:p w:rsidR="00891ABB" w:rsidRPr="00014D44" w:rsidRDefault="00891ABB" w:rsidP="00891ABB">
      <w:pPr>
        <w:pStyle w:val="BodyText2"/>
        <w:rPr>
          <w:b/>
        </w:rPr>
      </w:pPr>
      <w:r w:rsidRPr="00014D44">
        <w:rPr>
          <w:b/>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891ABB" w:rsidTr="00311F42">
        <w:trPr>
          <w:trHeight w:val="281"/>
          <w:tblHeader/>
        </w:trPr>
        <w:tc>
          <w:tcPr>
            <w:tcW w:w="1350" w:type="dxa"/>
            <w:shd w:val="clear" w:color="auto" w:fill="E31837"/>
          </w:tcPr>
          <w:p w:rsidR="00891ABB" w:rsidRDefault="00891ABB" w:rsidP="00311F42">
            <w:pPr>
              <w:pStyle w:val="TableColumnLabels"/>
              <w:rPr>
                <w:rFonts w:ascii="Arial" w:hAnsi="Arial" w:cs="Arial"/>
                <w:sz w:val="18"/>
              </w:rPr>
            </w:pPr>
            <w:r>
              <w:rPr>
                <w:rFonts w:ascii="Arial" w:hAnsi="Arial" w:cs="Arial"/>
                <w:sz w:val="18"/>
              </w:rPr>
              <w:t>TAG</w:t>
            </w:r>
          </w:p>
        </w:tc>
        <w:tc>
          <w:tcPr>
            <w:tcW w:w="1530" w:type="dxa"/>
            <w:shd w:val="clear" w:color="auto" w:fill="E31837"/>
          </w:tcPr>
          <w:p w:rsidR="00891ABB" w:rsidRDefault="00891ABB" w:rsidP="00311F42">
            <w:pPr>
              <w:pStyle w:val="TableColumnLabels"/>
              <w:rPr>
                <w:rFonts w:ascii="Arial" w:hAnsi="Arial" w:cs="Arial"/>
                <w:sz w:val="18"/>
              </w:rPr>
            </w:pPr>
            <w:r>
              <w:rPr>
                <w:rFonts w:ascii="Arial" w:hAnsi="Arial" w:cs="Arial"/>
                <w:sz w:val="18"/>
              </w:rPr>
              <w:t>Fields</w:t>
            </w:r>
          </w:p>
        </w:tc>
        <w:tc>
          <w:tcPr>
            <w:tcW w:w="1620" w:type="dxa"/>
            <w:shd w:val="clear" w:color="auto" w:fill="E31837"/>
          </w:tcPr>
          <w:p w:rsidR="00891ABB" w:rsidRDefault="00891ABB" w:rsidP="00311F42">
            <w:pPr>
              <w:pStyle w:val="TableColumnLabels"/>
              <w:rPr>
                <w:rFonts w:ascii="Arial" w:hAnsi="Arial" w:cs="Arial"/>
                <w:sz w:val="18"/>
              </w:rPr>
            </w:pPr>
            <w:r>
              <w:t>Example</w:t>
            </w:r>
          </w:p>
        </w:tc>
        <w:tc>
          <w:tcPr>
            <w:tcW w:w="1350" w:type="dxa"/>
            <w:shd w:val="clear" w:color="auto" w:fill="E31837"/>
          </w:tcPr>
          <w:p w:rsidR="00891ABB" w:rsidRDefault="00891ABB" w:rsidP="00311F42">
            <w:pPr>
              <w:pStyle w:val="TableColumnLabels"/>
              <w:rPr>
                <w:rFonts w:ascii="Arial" w:hAnsi="Arial" w:cs="Arial"/>
                <w:sz w:val="18"/>
              </w:rPr>
            </w:pPr>
            <w:r>
              <w:t>Max Length</w:t>
            </w:r>
          </w:p>
        </w:tc>
        <w:tc>
          <w:tcPr>
            <w:tcW w:w="1620" w:type="dxa"/>
            <w:shd w:val="clear" w:color="auto" w:fill="E31837"/>
          </w:tcPr>
          <w:p w:rsidR="00891ABB" w:rsidRDefault="00891ABB" w:rsidP="00311F42">
            <w:pPr>
              <w:pStyle w:val="TableColumnLabels"/>
              <w:rPr>
                <w:rFonts w:ascii="Arial" w:hAnsi="Arial" w:cs="Arial"/>
                <w:sz w:val="18"/>
              </w:rPr>
            </w:pPr>
            <w:r>
              <w:t>Optional/Mandatory</w:t>
            </w:r>
          </w:p>
        </w:tc>
        <w:tc>
          <w:tcPr>
            <w:tcW w:w="2176" w:type="dxa"/>
            <w:shd w:val="clear" w:color="auto" w:fill="E31837"/>
          </w:tcPr>
          <w:p w:rsidR="00891ABB" w:rsidRDefault="00891ABB" w:rsidP="00311F42">
            <w:pPr>
              <w:pStyle w:val="TableColumnLabels"/>
              <w:rPr>
                <w:rFonts w:ascii="Arial" w:hAnsi="Arial" w:cs="Arial"/>
                <w:sz w:val="18"/>
              </w:rPr>
            </w:pPr>
            <w:r>
              <w:t>Remarks</w:t>
            </w:r>
          </w:p>
        </w:tc>
      </w:tr>
      <w:tr w:rsidR="00891ABB" w:rsidTr="00311F42">
        <w:trPr>
          <w:trHeight w:val="281"/>
        </w:trPr>
        <w:tc>
          <w:tcPr>
            <w:tcW w:w="1350" w:type="dxa"/>
          </w:tcPr>
          <w:p w:rsidR="00891ABB" w:rsidRDefault="00891ABB" w:rsidP="00311F42">
            <w:pPr>
              <w:pStyle w:val="Tablecontent"/>
              <w:rPr>
                <w:lang w:val="fr-FR"/>
              </w:rPr>
            </w:pPr>
            <w:r>
              <w:rPr>
                <w:lang w:val="fr-FR"/>
              </w:rPr>
              <w:t>TYPE</w:t>
            </w:r>
          </w:p>
        </w:tc>
        <w:tc>
          <w:tcPr>
            <w:tcW w:w="1530" w:type="dxa"/>
          </w:tcPr>
          <w:p w:rsidR="00891ABB" w:rsidRDefault="00891ABB" w:rsidP="00311F42">
            <w:pPr>
              <w:pStyle w:val="Tablecontent"/>
              <w:rPr>
                <w:lang w:val="fr-FR"/>
              </w:rPr>
            </w:pPr>
            <w:r>
              <w:t>STP</w:t>
            </w:r>
            <w:del w:id="87" w:author="vikas" w:date="2014-10-10T14:25:00Z">
              <w:r w:rsidRPr="00E97905" w:rsidDel="00AA0356">
                <w:delText>C</w:delText>
              </w:r>
            </w:del>
            <w:r w:rsidRPr="00E97905">
              <w:t>D</w:t>
            </w:r>
            <w:ins w:id="88" w:author="vikas" w:date="2014-10-10T14:25:00Z">
              <w:r w:rsidR="00AA0356">
                <w:t>C</w:t>
              </w:r>
            </w:ins>
            <w:r w:rsidRPr="00E97905">
              <w:t>REQ</w:t>
            </w:r>
          </w:p>
        </w:tc>
        <w:tc>
          <w:tcPr>
            <w:tcW w:w="1620" w:type="dxa"/>
          </w:tcPr>
          <w:p w:rsidR="00891ABB" w:rsidRDefault="00891ABB" w:rsidP="00311F42">
            <w:pPr>
              <w:pStyle w:val="Tablecontent"/>
              <w:rPr>
                <w:lang w:val="fr-FR"/>
              </w:rPr>
            </w:pPr>
            <w:r>
              <w:t>STP</w:t>
            </w:r>
            <w:del w:id="89" w:author="vikas" w:date="2014-10-10T14:25:00Z">
              <w:r w:rsidRPr="00E97905" w:rsidDel="00AA0356">
                <w:delText>C</w:delText>
              </w:r>
            </w:del>
            <w:r w:rsidRPr="00E97905">
              <w:t>D</w:t>
            </w:r>
            <w:ins w:id="90" w:author="vikas" w:date="2014-10-10T14:25:00Z">
              <w:r w:rsidR="00AA0356">
                <w:t>C</w:t>
              </w:r>
            </w:ins>
            <w:r w:rsidRPr="00E97905">
              <w:t>REQ</w:t>
            </w:r>
          </w:p>
        </w:tc>
        <w:tc>
          <w:tcPr>
            <w:tcW w:w="1350" w:type="dxa"/>
          </w:tcPr>
          <w:p w:rsidR="00891ABB" w:rsidRDefault="00891ABB" w:rsidP="00311F42">
            <w:pPr>
              <w:pStyle w:val="Tablecontent"/>
            </w:pPr>
            <w:r>
              <w:t>10</w:t>
            </w:r>
          </w:p>
        </w:tc>
        <w:tc>
          <w:tcPr>
            <w:tcW w:w="1620" w:type="dxa"/>
          </w:tcPr>
          <w:p w:rsidR="00891ABB" w:rsidRDefault="00891ABB" w:rsidP="00311F42">
            <w:pPr>
              <w:pStyle w:val="Tablecontent"/>
            </w:pPr>
            <w:r>
              <w:t>M</w:t>
            </w:r>
          </w:p>
        </w:tc>
        <w:tc>
          <w:tcPr>
            <w:tcW w:w="2176" w:type="dxa"/>
          </w:tcPr>
          <w:p w:rsidR="00891ABB" w:rsidRDefault="00891ABB" w:rsidP="00311F42">
            <w:pPr>
              <w:pStyle w:val="Tablecontent"/>
            </w:pPr>
            <w:r>
              <w:t>Request Type. Static &amp; fixed value</w:t>
            </w:r>
          </w:p>
        </w:tc>
      </w:tr>
      <w:tr w:rsidR="00891ABB" w:rsidTr="00311F42">
        <w:trPr>
          <w:trHeight w:val="281"/>
        </w:trPr>
        <w:tc>
          <w:tcPr>
            <w:tcW w:w="1350" w:type="dxa"/>
          </w:tcPr>
          <w:p w:rsidR="00891ABB" w:rsidRDefault="00891ABB" w:rsidP="00311F42">
            <w:pPr>
              <w:pStyle w:val="Tablecontent"/>
              <w:rPr>
                <w:lang w:val="fr-FR"/>
              </w:rPr>
            </w:pPr>
            <w:r>
              <w:rPr>
                <w:lang w:val="fr-FR"/>
              </w:rPr>
              <w:t>IMEI</w:t>
            </w:r>
          </w:p>
        </w:tc>
        <w:tc>
          <w:tcPr>
            <w:tcW w:w="1530" w:type="dxa"/>
          </w:tcPr>
          <w:p w:rsidR="00891ABB" w:rsidRDefault="00891ABB" w:rsidP="00311F42">
            <w:pPr>
              <w:pStyle w:val="Tablecontent"/>
            </w:pPr>
            <w:r>
              <w:t>IMEI number</w:t>
            </w:r>
          </w:p>
        </w:tc>
        <w:tc>
          <w:tcPr>
            <w:tcW w:w="1620" w:type="dxa"/>
          </w:tcPr>
          <w:p w:rsidR="00891ABB" w:rsidRDefault="00891ABB" w:rsidP="00311F42">
            <w:pPr>
              <w:pStyle w:val="Tablecontent"/>
            </w:pPr>
            <w:r>
              <w:t>58HVDKGGGGG56T</w:t>
            </w:r>
          </w:p>
        </w:tc>
        <w:tc>
          <w:tcPr>
            <w:tcW w:w="1350" w:type="dxa"/>
          </w:tcPr>
          <w:p w:rsidR="00891ABB" w:rsidRDefault="00891ABB" w:rsidP="00311F42">
            <w:pPr>
              <w:pStyle w:val="Tablecontent"/>
            </w:pPr>
            <w:r>
              <w:t>15</w:t>
            </w:r>
          </w:p>
        </w:tc>
        <w:tc>
          <w:tcPr>
            <w:tcW w:w="1620" w:type="dxa"/>
          </w:tcPr>
          <w:p w:rsidR="00891ABB" w:rsidRDefault="00891ABB" w:rsidP="00311F42">
            <w:pPr>
              <w:pStyle w:val="Tablecontent"/>
            </w:pPr>
            <w:r>
              <w:t>M</w:t>
            </w:r>
          </w:p>
        </w:tc>
        <w:tc>
          <w:tcPr>
            <w:tcW w:w="2176" w:type="dxa"/>
          </w:tcPr>
          <w:p w:rsidR="00891ABB" w:rsidRDefault="001D33FC" w:rsidP="00311F42">
            <w:pPr>
              <w:pStyle w:val="Tablecontent"/>
            </w:pPr>
            <w:r>
              <w:t>NUMERIC</w:t>
            </w:r>
          </w:p>
        </w:tc>
      </w:tr>
      <w:tr w:rsidR="00891ABB" w:rsidTr="00311F42">
        <w:trPr>
          <w:trHeight w:val="925"/>
        </w:trPr>
        <w:tc>
          <w:tcPr>
            <w:tcW w:w="1350" w:type="dxa"/>
          </w:tcPr>
          <w:p w:rsidR="00891ABB" w:rsidRDefault="00891ABB" w:rsidP="00311F42">
            <w:pPr>
              <w:pStyle w:val="Tablecontent"/>
            </w:pPr>
            <w:r>
              <w:t>MSISDN</w:t>
            </w:r>
          </w:p>
        </w:tc>
        <w:tc>
          <w:tcPr>
            <w:tcW w:w="1530" w:type="dxa"/>
          </w:tcPr>
          <w:p w:rsidR="00891ABB" w:rsidRDefault="00891ABB" w:rsidP="00BD7049">
            <w:pPr>
              <w:pStyle w:val="Tablecontent"/>
            </w:pPr>
            <w:r>
              <w:t xml:space="preserve">Subscriber mobile number </w:t>
            </w:r>
          </w:p>
        </w:tc>
        <w:tc>
          <w:tcPr>
            <w:tcW w:w="1620" w:type="dxa"/>
          </w:tcPr>
          <w:p w:rsidR="00891ABB" w:rsidRDefault="00891ABB" w:rsidP="00311F42">
            <w:pPr>
              <w:pStyle w:val="Tablecontent"/>
            </w:pPr>
            <w:r>
              <w:t>9942222</w:t>
            </w:r>
          </w:p>
        </w:tc>
        <w:tc>
          <w:tcPr>
            <w:tcW w:w="1350" w:type="dxa"/>
          </w:tcPr>
          <w:p w:rsidR="00891ABB" w:rsidRDefault="00891ABB" w:rsidP="00311F42">
            <w:pPr>
              <w:pStyle w:val="Tablecontent"/>
            </w:pPr>
            <w:r>
              <w:t>15</w:t>
            </w:r>
          </w:p>
        </w:tc>
        <w:tc>
          <w:tcPr>
            <w:tcW w:w="1620" w:type="dxa"/>
          </w:tcPr>
          <w:p w:rsidR="00891ABB" w:rsidRDefault="00891ABB" w:rsidP="00311F42">
            <w:pPr>
              <w:pStyle w:val="Tablecontent"/>
            </w:pPr>
            <w:r>
              <w:t>M</w:t>
            </w:r>
          </w:p>
        </w:tc>
        <w:tc>
          <w:tcPr>
            <w:tcW w:w="2176" w:type="dxa"/>
          </w:tcPr>
          <w:p w:rsidR="00891ABB" w:rsidRDefault="00891ABB" w:rsidP="00311F42">
            <w:pPr>
              <w:pStyle w:val="Tablecontent"/>
            </w:pPr>
            <w:r>
              <w:t>All MSISDN should be without country code.</w:t>
            </w:r>
          </w:p>
          <w:p w:rsidR="00891ABB" w:rsidRDefault="00891ABB" w:rsidP="00311F42">
            <w:pPr>
              <w:pStyle w:val="Tablecontent"/>
            </w:pPr>
            <w:r>
              <w:t>(National dial format)</w:t>
            </w:r>
          </w:p>
        </w:tc>
      </w:tr>
      <w:tr w:rsidR="00891ABB" w:rsidTr="00311F42">
        <w:trPr>
          <w:trHeight w:val="925"/>
        </w:trPr>
        <w:tc>
          <w:tcPr>
            <w:tcW w:w="1350" w:type="dxa"/>
          </w:tcPr>
          <w:p w:rsidR="00891ABB" w:rsidRDefault="00891ABB" w:rsidP="00311F42">
            <w:pPr>
              <w:pStyle w:val="Tablecontent"/>
            </w:pPr>
            <w:r>
              <w:t>PIN</w:t>
            </w:r>
          </w:p>
        </w:tc>
        <w:tc>
          <w:tcPr>
            <w:tcW w:w="1530" w:type="dxa"/>
          </w:tcPr>
          <w:p w:rsidR="00891ABB" w:rsidRDefault="00891ABB" w:rsidP="00311F42">
            <w:pPr>
              <w:pStyle w:val="Tablecontent"/>
            </w:pPr>
            <w:r>
              <w:t>Subscriber PIN as registered in PreTUPS</w:t>
            </w:r>
          </w:p>
        </w:tc>
        <w:tc>
          <w:tcPr>
            <w:tcW w:w="1620" w:type="dxa"/>
          </w:tcPr>
          <w:p w:rsidR="00891ABB" w:rsidRDefault="00891ABB" w:rsidP="00311F42">
            <w:pPr>
              <w:pStyle w:val="Tablecontent"/>
            </w:pPr>
            <w:r>
              <w:t>3946</w:t>
            </w:r>
          </w:p>
        </w:tc>
        <w:tc>
          <w:tcPr>
            <w:tcW w:w="1350" w:type="dxa"/>
          </w:tcPr>
          <w:p w:rsidR="00891ABB" w:rsidRDefault="00A95D86" w:rsidP="00311F42">
            <w:pPr>
              <w:pStyle w:val="Tablecontent"/>
            </w:pPr>
            <w:r>
              <w:t>4</w:t>
            </w:r>
          </w:p>
        </w:tc>
        <w:tc>
          <w:tcPr>
            <w:tcW w:w="1620" w:type="dxa"/>
          </w:tcPr>
          <w:p w:rsidR="00891ABB" w:rsidRDefault="00891ABB" w:rsidP="00311F42">
            <w:pPr>
              <w:pStyle w:val="Tablecontent"/>
            </w:pPr>
            <w:del w:id="91" w:author="vikas" w:date="2014-10-09T10:01:00Z">
              <w:r w:rsidDel="00BE396F">
                <w:delText>O</w:delText>
              </w:r>
            </w:del>
            <w:ins w:id="92" w:author="vikas" w:date="2014-10-09T10:01:00Z">
              <w:r w:rsidR="00BE396F">
                <w:t>M</w:t>
              </w:r>
            </w:ins>
          </w:p>
        </w:tc>
        <w:tc>
          <w:tcPr>
            <w:tcW w:w="2176" w:type="dxa"/>
          </w:tcPr>
          <w:p w:rsidR="00891ABB" w:rsidRDefault="00891ABB" w:rsidP="00A95D86">
            <w:pPr>
              <w:pStyle w:val="Tablecontent"/>
            </w:pPr>
            <w:r>
              <w:t>Numeric Only.</w:t>
            </w:r>
            <w:del w:id="93" w:author="vikas" w:date="2014-10-07T10:56:00Z">
              <w:r w:rsidDel="00A95D86">
                <w:delText xml:space="preserve"> </w:delText>
              </w:r>
            </w:del>
          </w:p>
        </w:tc>
      </w:tr>
      <w:tr w:rsidR="00891ABB" w:rsidTr="00311F42">
        <w:trPr>
          <w:trHeight w:val="925"/>
        </w:trPr>
        <w:tc>
          <w:tcPr>
            <w:tcW w:w="1350" w:type="dxa"/>
          </w:tcPr>
          <w:p w:rsidR="00891ABB" w:rsidRDefault="00891ABB" w:rsidP="00311F42">
            <w:pPr>
              <w:pStyle w:val="Tablecontent"/>
            </w:pPr>
            <w:r>
              <w:t>NNAME</w:t>
            </w:r>
          </w:p>
        </w:tc>
        <w:tc>
          <w:tcPr>
            <w:tcW w:w="1530" w:type="dxa"/>
          </w:tcPr>
          <w:p w:rsidR="00891ABB" w:rsidRDefault="00891ABB" w:rsidP="00311F42">
            <w:pPr>
              <w:pStyle w:val="Tablecontent"/>
            </w:pPr>
            <w:r>
              <w:t>Name of the subscriber’s schedule credit transfer list that needs to be deleted completely</w:t>
            </w:r>
          </w:p>
        </w:tc>
        <w:tc>
          <w:tcPr>
            <w:tcW w:w="1620" w:type="dxa"/>
          </w:tcPr>
          <w:p w:rsidR="00891ABB" w:rsidRDefault="00891ABB" w:rsidP="00311F42">
            <w:pPr>
              <w:pStyle w:val="Tablecontent"/>
            </w:pPr>
            <w:r>
              <w:t>JackList1</w:t>
            </w:r>
          </w:p>
        </w:tc>
        <w:tc>
          <w:tcPr>
            <w:tcW w:w="1350" w:type="dxa"/>
          </w:tcPr>
          <w:p w:rsidR="00891ABB" w:rsidDel="00EE2D76" w:rsidRDefault="00891ABB" w:rsidP="00311F42">
            <w:pPr>
              <w:pStyle w:val="Tablecontent"/>
              <w:rPr>
                <w:del w:id="94" w:author="vikas" w:date="2014-09-08T16:38:00Z"/>
              </w:rPr>
            </w:pPr>
          </w:p>
          <w:p w:rsidR="00877B93" w:rsidRDefault="00877B93" w:rsidP="00311F42">
            <w:pPr>
              <w:pStyle w:val="Tablecontent"/>
            </w:pPr>
            <w:r>
              <w:t>10</w:t>
            </w:r>
          </w:p>
        </w:tc>
        <w:tc>
          <w:tcPr>
            <w:tcW w:w="1620" w:type="dxa"/>
          </w:tcPr>
          <w:p w:rsidR="00891ABB" w:rsidRDefault="00891ABB" w:rsidP="00311F42">
            <w:pPr>
              <w:pStyle w:val="Tablecontent"/>
            </w:pPr>
            <w:r>
              <w:t>M</w:t>
            </w:r>
          </w:p>
        </w:tc>
        <w:tc>
          <w:tcPr>
            <w:tcW w:w="2176" w:type="dxa"/>
          </w:tcPr>
          <w:p w:rsidR="00891ABB" w:rsidRDefault="00891ABB" w:rsidP="00311F42">
            <w:pPr>
              <w:pStyle w:val="Tablecontent"/>
            </w:pPr>
            <w:r>
              <w:t>Alphanumeric, single word</w:t>
            </w:r>
          </w:p>
        </w:tc>
      </w:tr>
      <w:tr w:rsidR="00B0152C" w:rsidTr="00686660">
        <w:trPr>
          <w:trHeight w:val="925"/>
        </w:trPr>
        <w:tc>
          <w:tcPr>
            <w:tcW w:w="1350" w:type="dxa"/>
          </w:tcPr>
          <w:p w:rsidR="00B0152C" w:rsidRPr="00A256F5" w:rsidRDefault="00B0152C" w:rsidP="00686660">
            <w:pPr>
              <w:pStyle w:val="Tablecontent"/>
            </w:pPr>
            <w:r w:rsidRPr="00A256F5">
              <w:t>LANGUAGE1</w:t>
            </w:r>
          </w:p>
        </w:tc>
        <w:tc>
          <w:tcPr>
            <w:tcW w:w="1530" w:type="dxa"/>
          </w:tcPr>
          <w:p w:rsidR="00B0152C" w:rsidRDefault="00B0152C" w:rsidP="00686660">
            <w:pPr>
              <w:pStyle w:val="Tablecontent"/>
            </w:pPr>
            <w:r>
              <w:t>Language 1</w:t>
            </w:r>
          </w:p>
        </w:tc>
        <w:tc>
          <w:tcPr>
            <w:tcW w:w="1620" w:type="dxa"/>
          </w:tcPr>
          <w:p w:rsidR="00B0152C" w:rsidRDefault="004D4356" w:rsidP="00686660">
            <w:pPr>
              <w:pStyle w:val="Tablecontent"/>
            </w:pPr>
            <w:r>
              <w:t>0(</w:t>
            </w:r>
            <w:r w:rsidR="00B0152C">
              <w:t>en</w:t>
            </w:r>
            <w:r>
              <w:t>)</w:t>
            </w:r>
          </w:p>
        </w:tc>
        <w:tc>
          <w:tcPr>
            <w:tcW w:w="1350" w:type="dxa"/>
          </w:tcPr>
          <w:p w:rsidR="00B0152C" w:rsidRDefault="00B0152C" w:rsidP="00686660">
            <w:pPr>
              <w:pStyle w:val="Tablecontent"/>
            </w:pPr>
            <w:r>
              <w:t>1</w:t>
            </w:r>
          </w:p>
        </w:tc>
        <w:tc>
          <w:tcPr>
            <w:tcW w:w="1620" w:type="dxa"/>
          </w:tcPr>
          <w:p w:rsidR="00B0152C" w:rsidRDefault="00B0152C" w:rsidP="00686660">
            <w:pPr>
              <w:pStyle w:val="Tablecontent"/>
            </w:pPr>
            <w:r>
              <w:t>M</w:t>
            </w:r>
          </w:p>
        </w:tc>
        <w:tc>
          <w:tcPr>
            <w:tcW w:w="2176" w:type="dxa"/>
          </w:tcPr>
          <w:p w:rsidR="00B0152C" w:rsidRDefault="00B0152C" w:rsidP="00686660">
            <w:pPr>
              <w:pStyle w:val="Tablecontent"/>
            </w:pPr>
            <w:r>
              <w:t>Locale type</w:t>
            </w:r>
          </w:p>
        </w:tc>
      </w:tr>
    </w:tbl>
    <w:p w:rsidR="00891ABB" w:rsidRDefault="00891ABB" w:rsidP="00891ABB">
      <w:pPr>
        <w:pStyle w:val="BodyText2"/>
      </w:pPr>
    </w:p>
    <w:p w:rsidR="00891ABB" w:rsidRDefault="00891ABB" w:rsidP="00891ABB">
      <w:pPr>
        <w:pStyle w:val="Heading"/>
      </w:pPr>
      <w:r>
        <w:t>Business Rules</w:t>
      </w:r>
    </w:p>
    <w:p w:rsidR="00891ABB" w:rsidRDefault="00891ABB" w:rsidP="00891ABB">
      <w:pPr>
        <w:pStyle w:val="ListBullet1"/>
      </w:pPr>
      <w:r w:rsidRPr="001B0C63">
        <w:t>The value for TYPE tag is fixed as mentioned in syntax.</w:t>
      </w:r>
    </w:p>
    <w:p w:rsidR="00891ABB" w:rsidRDefault="00891ABB" w:rsidP="00891ABB"/>
    <w:p w:rsidR="00891ABB" w:rsidRDefault="00891ABB" w:rsidP="00891ABB">
      <w:pPr>
        <w:pStyle w:val="Heading"/>
      </w:pPr>
      <w:r>
        <w:t>Response Syntax</w:t>
      </w:r>
    </w:p>
    <w:p w:rsidR="00891ABB" w:rsidRDefault="00891ABB" w:rsidP="00891ABB">
      <w:pPr>
        <w:pStyle w:val="Code"/>
        <w:ind w:left="1440"/>
        <w:jc w:val="left"/>
      </w:pPr>
      <w:r>
        <w:t>TYPE=STPDCRES&amp;TXNSTATUS=&lt;Transaction Status&gt;&amp;MESSAGE=&lt;Message&gt;</w:t>
      </w:r>
    </w:p>
    <w:p w:rsidR="00891ABB" w:rsidRDefault="00891ABB" w:rsidP="00891ABB">
      <w:pPr>
        <w:pStyle w:val="BodyText2"/>
        <w:ind w:left="720"/>
        <w:jc w:val="left"/>
      </w:pPr>
      <w:r>
        <w:tab/>
      </w:r>
    </w:p>
    <w:p w:rsidR="00891ABB" w:rsidRDefault="00891ABB" w:rsidP="00891ABB">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891ABB" w:rsidTr="00311F42">
        <w:trPr>
          <w:trHeight w:val="281"/>
          <w:tblHeader/>
        </w:trPr>
        <w:tc>
          <w:tcPr>
            <w:tcW w:w="1350" w:type="dxa"/>
            <w:shd w:val="clear" w:color="auto" w:fill="E31837"/>
          </w:tcPr>
          <w:p w:rsidR="00891ABB" w:rsidRDefault="00891ABB" w:rsidP="00311F42">
            <w:pPr>
              <w:pStyle w:val="TableColumnLabels"/>
              <w:rPr>
                <w:rFonts w:ascii="Arial" w:hAnsi="Arial" w:cs="Arial"/>
                <w:sz w:val="18"/>
              </w:rPr>
            </w:pPr>
            <w:r>
              <w:rPr>
                <w:rFonts w:ascii="Arial" w:hAnsi="Arial" w:cs="Arial"/>
                <w:sz w:val="18"/>
              </w:rPr>
              <w:t>TAG</w:t>
            </w:r>
          </w:p>
        </w:tc>
        <w:tc>
          <w:tcPr>
            <w:tcW w:w="1530" w:type="dxa"/>
            <w:shd w:val="clear" w:color="auto" w:fill="E31837"/>
          </w:tcPr>
          <w:p w:rsidR="00891ABB" w:rsidRDefault="00891ABB" w:rsidP="00311F42">
            <w:pPr>
              <w:pStyle w:val="TableColumnLabels"/>
              <w:rPr>
                <w:rFonts w:ascii="Arial" w:hAnsi="Arial" w:cs="Arial"/>
                <w:sz w:val="18"/>
              </w:rPr>
            </w:pPr>
            <w:r>
              <w:rPr>
                <w:rFonts w:ascii="Arial" w:hAnsi="Arial" w:cs="Arial"/>
                <w:sz w:val="18"/>
              </w:rPr>
              <w:t>Fields</w:t>
            </w:r>
          </w:p>
        </w:tc>
        <w:tc>
          <w:tcPr>
            <w:tcW w:w="1620" w:type="dxa"/>
            <w:shd w:val="clear" w:color="auto" w:fill="E31837"/>
          </w:tcPr>
          <w:p w:rsidR="00891ABB" w:rsidRDefault="00891ABB" w:rsidP="00311F42">
            <w:pPr>
              <w:pStyle w:val="TableColumnLabels"/>
              <w:rPr>
                <w:rFonts w:ascii="Arial" w:hAnsi="Arial" w:cs="Arial"/>
                <w:sz w:val="18"/>
              </w:rPr>
            </w:pPr>
            <w:r>
              <w:t>Example</w:t>
            </w:r>
          </w:p>
        </w:tc>
        <w:tc>
          <w:tcPr>
            <w:tcW w:w="1350" w:type="dxa"/>
            <w:shd w:val="clear" w:color="auto" w:fill="E31837"/>
          </w:tcPr>
          <w:p w:rsidR="00891ABB" w:rsidRDefault="00891ABB" w:rsidP="00311F42">
            <w:pPr>
              <w:pStyle w:val="TableColumnLabels"/>
              <w:rPr>
                <w:rFonts w:ascii="Arial" w:hAnsi="Arial" w:cs="Arial"/>
                <w:sz w:val="18"/>
              </w:rPr>
            </w:pPr>
            <w:r>
              <w:t>Max Length</w:t>
            </w:r>
          </w:p>
        </w:tc>
        <w:tc>
          <w:tcPr>
            <w:tcW w:w="1620" w:type="dxa"/>
            <w:shd w:val="clear" w:color="auto" w:fill="E31837"/>
          </w:tcPr>
          <w:p w:rsidR="00891ABB" w:rsidRDefault="00891ABB" w:rsidP="00311F42">
            <w:pPr>
              <w:pStyle w:val="TableColumnLabels"/>
              <w:rPr>
                <w:rFonts w:ascii="Arial" w:hAnsi="Arial" w:cs="Arial"/>
                <w:sz w:val="18"/>
              </w:rPr>
            </w:pPr>
            <w:r>
              <w:t>Optional/Mandatory</w:t>
            </w:r>
          </w:p>
        </w:tc>
        <w:tc>
          <w:tcPr>
            <w:tcW w:w="2176" w:type="dxa"/>
            <w:shd w:val="clear" w:color="auto" w:fill="E31837"/>
          </w:tcPr>
          <w:p w:rsidR="00891ABB" w:rsidRDefault="00891ABB" w:rsidP="00311F42">
            <w:pPr>
              <w:pStyle w:val="TableColumnLabels"/>
              <w:rPr>
                <w:rFonts w:ascii="Arial" w:hAnsi="Arial" w:cs="Arial"/>
                <w:sz w:val="18"/>
              </w:rPr>
            </w:pPr>
            <w:r>
              <w:t>Remarks</w:t>
            </w:r>
          </w:p>
        </w:tc>
      </w:tr>
      <w:tr w:rsidR="00891ABB" w:rsidTr="00311F42">
        <w:trPr>
          <w:trHeight w:val="281"/>
        </w:trPr>
        <w:tc>
          <w:tcPr>
            <w:tcW w:w="1350" w:type="dxa"/>
          </w:tcPr>
          <w:p w:rsidR="00891ABB" w:rsidRPr="00CC52E1" w:rsidRDefault="00891ABB" w:rsidP="00311F42">
            <w:pPr>
              <w:pStyle w:val="Tablecontent"/>
            </w:pPr>
            <w:r w:rsidRPr="00CC52E1">
              <w:t>TYPE</w:t>
            </w:r>
          </w:p>
        </w:tc>
        <w:tc>
          <w:tcPr>
            <w:tcW w:w="1530" w:type="dxa"/>
          </w:tcPr>
          <w:p w:rsidR="00891ABB" w:rsidRPr="00CC52E1" w:rsidRDefault="00D16D6C" w:rsidP="00311F42">
            <w:pPr>
              <w:pStyle w:val="Tablecontent"/>
            </w:pPr>
            <w:ins w:id="95" w:author="vikas" w:date="2014-10-07T13:08:00Z">
              <w:r>
                <w:t>STPDCRES</w:t>
              </w:r>
            </w:ins>
            <w:del w:id="96" w:author="vikas" w:date="2014-10-07T13:08:00Z">
              <w:r w:rsidR="00891ABB" w:rsidRPr="00CC52E1" w:rsidDel="00D16D6C">
                <w:delText>PSCTDRESP</w:delText>
              </w:r>
            </w:del>
          </w:p>
        </w:tc>
        <w:tc>
          <w:tcPr>
            <w:tcW w:w="1620" w:type="dxa"/>
          </w:tcPr>
          <w:p w:rsidR="00891ABB" w:rsidRDefault="00D16D6C" w:rsidP="00311F42">
            <w:pPr>
              <w:pStyle w:val="Tablecontent"/>
              <w:rPr>
                <w:lang w:val="fr-FR"/>
              </w:rPr>
            </w:pPr>
            <w:ins w:id="97" w:author="vikas" w:date="2014-10-07T13:08:00Z">
              <w:r>
                <w:t>STPDCRES</w:t>
              </w:r>
            </w:ins>
            <w:del w:id="98" w:author="vikas" w:date="2014-10-07T13:08:00Z">
              <w:r w:rsidR="00891ABB" w:rsidRPr="00F70861" w:rsidDel="00D16D6C">
                <w:delText>SCL</w:delText>
              </w:r>
              <w:r w:rsidR="00891ABB" w:rsidDel="00D16D6C">
                <w:delText>D</w:delText>
              </w:r>
              <w:r w:rsidR="00891ABB" w:rsidRPr="00F70861" w:rsidDel="00D16D6C">
                <w:delText>RESP</w:delText>
              </w:r>
            </w:del>
          </w:p>
        </w:tc>
        <w:tc>
          <w:tcPr>
            <w:tcW w:w="1350" w:type="dxa"/>
          </w:tcPr>
          <w:p w:rsidR="00891ABB" w:rsidRDefault="00891ABB" w:rsidP="00311F42">
            <w:pPr>
              <w:pStyle w:val="Tablecontent"/>
            </w:pPr>
            <w:r>
              <w:t>10</w:t>
            </w:r>
          </w:p>
        </w:tc>
        <w:tc>
          <w:tcPr>
            <w:tcW w:w="1620" w:type="dxa"/>
          </w:tcPr>
          <w:p w:rsidR="00891ABB" w:rsidRDefault="00891ABB" w:rsidP="00311F42">
            <w:pPr>
              <w:pStyle w:val="Tablecontent"/>
            </w:pPr>
            <w:r>
              <w:t>M</w:t>
            </w:r>
          </w:p>
        </w:tc>
        <w:tc>
          <w:tcPr>
            <w:tcW w:w="2176" w:type="dxa"/>
          </w:tcPr>
          <w:p w:rsidR="00891ABB" w:rsidRDefault="00891ABB" w:rsidP="00311F42">
            <w:pPr>
              <w:pStyle w:val="Tablecontent"/>
            </w:pPr>
            <w:r>
              <w:t>Response Type. Static &amp; fixed value</w:t>
            </w:r>
          </w:p>
        </w:tc>
      </w:tr>
      <w:tr w:rsidR="00891ABB" w:rsidTr="00311F42">
        <w:trPr>
          <w:trHeight w:val="925"/>
        </w:trPr>
        <w:tc>
          <w:tcPr>
            <w:tcW w:w="1350" w:type="dxa"/>
          </w:tcPr>
          <w:p w:rsidR="00891ABB" w:rsidRDefault="00891ABB" w:rsidP="00311F42">
            <w:pPr>
              <w:pStyle w:val="Tablecontent"/>
            </w:pPr>
            <w:r>
              <w:lastRenderedPageBreak/>
              <w:t>TXNSTATUS</w:t>
            </w:r>
          </w:p>
        </w:tc>
        <w:tc>
          <w:tcPr>
            <w:tcW w:w="1530" w:type="dxa"/>
          </w:tcPr>
          <w:p w:rsidR="00891ABB" w:rsidRDefault="00891ABB" w:rsidP="00311F42">
            <w:pPr>
              <w:pStyle w:val="Tablecontent"/>
            </w:pPr>
            <w:r>
              <w:t>Request Status</w:t>
            </w:r>
          </w:p>
        </w:tc>
        <w:tc>
          <w:tcPr>
            <w:tcW w:w="1620" w:type="dxa"/>
          </w:tcPr>
          <w:p w:rsidR="00891ABB" w:rsidRDefault="00891ABB" w:rsidP="00311F42">
            <w:pPr>
              <w:pStyle w:val="Tablecontent"/>
            </w:pPr>
            <w:r>
              <w:t>200</w:t>
            </w:r>
          </w:p>
        </w:tc>
        <w:tc>
          <w:tcPr>
            <w:tcW w:w="1350" w:type="dxa"/>
          </w:tcPr>
          <w:p w:rsidR="00891ABB" w:rsidRDefault="00891ABB" w:rsidP="00311F42">
            <w:pPr>
              <w:pStyle w:val="Tablecontent"/>
            </w:pPr>
            <w:r>
              <w:t>5</w:t>
            </w:r>
          </w:p>
        </w:tc>
        <w:tc>
          <w:tcPr>
            <w:tcW w:w="1620" w:type="dxa"/>
          </w:tcPr>
          <w:p w:rsidR="00891ABB" w:rsidRDefault="00891ABB" w:rsidP="00311F42">
            <w:pPr>
              <w:pStyle w:val="Tablecontent"/>
            </w:pPr>
            <w:r>
              <w:t>M</w:t>
            </w:r>
          </w:p>
        </w:tc>
        <w:tc>
          <w:tcPr>
            <w:tcW w:w="2176" w:type="dxa"/>
          </w:tcPr>
          <w:p w:rsidR="00891ABB" w:rsidRDefault="00891ABB" w:rsidP="00311F42">
            <w:pPr>
              <w:pStyle w:val="Tablecontent"/>
            </w:pPr>
            <w:r>
              <w:t>Transaction Status i.e.</w:t>
            </w:r>
          </w:p>
          <w:p w:rsidR="00891ABB" w:rsidRDefault="00891ABB" w:rsidP="00311F42">
            <w:pPr>
              <w:pStyle w:val="Tablecontent"/>
            </w:pPr>
            <w:r>
              <w:t>Transaction OK (200), failed other status</w:t>
            </w:r>
          </w:p>
        </w:tc>
      </w:tr>
      <w:tr w:rsidR="00891ABB" w:rsidTr="00311F42">
        <w:trPr>
          <w:trHeight w:val="925"/>
        </w:trPr>
        <w:tc>
          <w:tcPr>
            <w:tcW w:w="1350" w:type="dxa"/>
          </w:tcPr>
          <w:p w:rsidR="00891ABB" w:rsidRDefault="00891ABB" w:rsidP="00311F42">
            <w:pPr>
              <w:pStyle w:val="Tablecontent"/>
            </w:pPr>
            <w:r w:rsidRPr="00D83D6E">
              <w:t>MESSAGE</w:t>
            </w:r>
          </w:p>
        </w:tc>
        <w:tc>
          <w:tcPr>
            <w:tcW w:w="1530" w:type="dxa"/>
          </w:tcPr>
          <w:p w:rsidR="00891ABB" w:rsidRDefault="00891ABB" w:rsidP="00311F42">
            <w:pPr>
              <w:pStyle w:val="Tablecontent"/>
            </w:pPr>
            <w:r>
              <w:t>Transaction Message</w:t>
            </w:r>
          </w:p>
        </w:tc>
        <w:tc>
          <w:tcPr>
            <w:tcW w:w="1620" w:type="dxa"/>
          </w:tcPr>
          <w:p w:rsidR="00891ABB" w:rsidRDefault="00891ABB" w:rsidP="00311F42">
            <w:pPr>
              <w:pStyle w:val="Tablecontent"/>
            </w:pPr>
            <w:r>
              <w:t>Success or this request cannot be processed etc.</w:t>
            </w:r>
          </w:p>
        </w:tc>
        <w:tc>
          <w:tcPr>
            <w:tcW w:w="1350" w:type="dxa"/>
          </w:tcPr>
          <w:p w:rsidR="00891ABB" w:rsidRDefault="0082016B" w:rsidP="00311F42">
            <w:pPr>
              <w:pStyle w:val="Tablecontent"/>
            </w:pPr>
            <w:r>
              <w:t>150</w:t>
            </w:r>
          </w:p>
        </w:tc>
        <w:tc>
          <w:tcPr>
            <w:tcW w:w="1620" w:type="dxa"/>
          </w:tcPr>
          <w:p w:rsidR="00891ABB" w:rsidRDefault="00891ABB" w:rsidP="00311F42">
            <w:pPr>
              <w:pStyle w:val="Tablecontent"/>
            </w:pPr>
            <w:r>
              <w:t>M</w:t>
            </w:r>
          </w:p>
        </w:tc>
        <w:tc>
          <w:tcPr>
            <w:tcW w:w="2176" w:type="dxa"/>
          </w:tcPr>
          <w:p w:rsidR="00891ABB" w:rsidRDefault="00891ABB" w:rsidP="00311F42">
            <w:pPr>
              <w:pStyle w:val="Tablecontent"/>
            </w:pPr>
            <w:r>
              <w:t>Message related to the error code.</w:t>
            </w:r>
          </w:p>
        </w:tc>
      </w:tr>
    </w:tbl>
    <w:p w:rsidR="00891ABB" w:rsidRDefault="00891ABB" w:rsidP="00891ABB">
      <w:pPr>
        <w:pStyle w:val="BodyText2"/>
      </w:pPr>
    </w:p>
    <w:p w:rsidR="00891ABB" w:rsidRDefault="00891ABB" w:rsidP="00891ABB">
      <w:pPr>
        <w:pStyle w:val="Heading"/>
      </w:pPr>
      <w:r>
        <w:t>Business Rules</w:t>
      </w:r>
    </w:p>
    <w:p w:rsidR="00891ABB" w:rsidRDefault="00891ABB" w:rsidP="00891ABB">
      <w:pPr>
        <w:pStyle w:val="ListBullet1"/>
      </w:pPr>
      <w:r w:rsidRPr="001B0C63">
        <w:t>The value for TYPE tag is fixed as mentioned in syntax.</w:t>
      </w:r>
    </w:p>
    <w:p w:rsidR="00891ABB" w:rsidRDefault="00891ABB" w:rsidP="00891ABB">
      <w:pPr>
        <w:pStyle w:val="ListBullet1"/>
      </w:pPr>
      <w:r>
        <w:t>The initiator subscriber (List owner) would receive a SMS notifying the successful/un-successful deletion.</w:t>
      </w:r>
    </w:p>
    <w:p w:rsidR="002F27FC" w:rsidRDefault="002F27FC" w:rsidP="00633175">
      <w:pPr>
        <w:pStyle w:val="BodyText2"/>
        <w:rPr>
          <w:lang w:val="en-IN"/>
        </w:rPr>
      </w:pPr>
    </w:p>
    <w:p w:rsidR="002F27FC" w:rsidRDefault="002F27FC" w:rsidP="00633175">
      <w:pPr>
        <w:pStyle w:val="BodyText2"/>
        <w:rPr>
          <w:lang w:val="en-IN"/>
        </w:rPr>
      </w:pPr>
    </w:p>
    <w:p w:rsidR="002F27FC" w:rsidRDefault="002F27FC" w:rsidP="00633175">
      <w:pPr>
        <w:pStyle w:val="BodyText2"/>
        <w:rPr>
          <w:lang w:val="en-IN"/>
        </w:rPr>
      </w:pPr>
    </w:p>
    <w:p w:rsidR="002F27FC" w:rsidRDefault="002F27FC" w:rsidP="00633175">
      <w:pPr>
        <w:pStyle w:val="BodyText2"/>
        <w:rPr>
          <w:lang w:val="en-IN"/>
        </w:rPr>
      </w:pPr>
    </w:p>
    <w:p w:rsidR="002F27FC" w:rsidRPr="00B4693B" w:rsidRDefault="002F27FC" w:rsidP="002F27FC">
      <w:pPr>
        <w:pStyle w:val="Heading2"/>
        <w:rPr>
          <w:lang w:val="en-IN"/>
        </w:rPr>
      </w:pPr>
      <w:bookmarkStart w:id="99" w:name="_Toc396127208"/>
      <w:r>
        <w:rPr>
          <w:lang w:val="en-IN"/>
        </w:rPr>
        <w:t>Recharge through Registered card</w:t>
      </w:r>
      <w:bookmarkEnd w:id="99"/>
    </w:p>
    <w:p w:rsidR="002F27FC" w:rsidRDefault="002F27FC" w:rsidP="002F27FC">
      <w:pPr>
        <w:pStyle w:val="BodyText2"/>
      </w:pPr>
      <w:r>
        <w:t xml:space="preserve">The External system will send the following request for </w:t>
      </w:r>
      <w:r w:rsidR="000F4ECD">
        <w:t>topup through</w:t>
      </w:r>
      <w:r>
        <w:t xml:space="preserve"> the registered card from the subscriber’s list in PreTUPS. The request format and details of request are mentioned below.</w:t>
      </w:r>
    </w:p>
    <w:p w:rsidR="002F27FC" w:rsidRDefault="002F27FC" w:rsidP="002F27FC">
      <w:pPr>
        <w:pStyle w:val="BodyText2"/>
        <w:rPr>
          <w:b/>
          <w:bCs/>
          <w:u w:val="single"/>
        </w:rPr>
      </w:pPr>
    </w:p>
    <w:p w:rsidR="002F27FC" w:rsidRDefault="002F27FC" w:rsidP="002F27FC">
      <w:pPr>
        <w:pStyle w:val="Heading"/>
      </w:pPr>
      <w:r>
        <w:t>Request Syntax</w:t>
      </w:r>
    </w:p>
    <w:p w:rsidR="00E57A4B" w:rsidRDefault="00E57A4B" w:rsidP="00E57A4B">
      <w:pPr>
        <w:pStyle w:val="Code"/>
        <w:ind w:left="0"/>
        <w:jc w:val="left"/>
      </w:pPr>
      <w:r>
        <w:t>TYPE=</w:t>
      </w:r>
      <w:r w:rsidR="00225BDA">
        <w:t>RGRCREQ</w:t>
      </w:r>
      <w:r>
        <w:t>&amp;IMEI=&lt;IMEI no&gt;&amp;MSISDN=&lt;Initiating Subscriber MSISDN&gt;&amp;PIN=&lt;Subscriber PIN&gt;&amp;MSISDN2=&lt;Receiver MSISDN&gt;</w:t>
      </w:r>
      <w:r w:rsidR="000C02D6">
        <w:t>&amp;</w:t>
      </w:r>
      <w:r w:rsidR="00E20DFD">
        <w:rPr>
          <w:rStyle w:val="CommentReference"/>
          <w:rFonts w:ascii="Arial" w:hAnsi="Arial" w:cs="Arial"/>
        </w:rPr>
        <w:commentReference w:id="100"/>
      </w:r>
      <w:r>
        <w:t>AMOUNT</w:t>
      </w:r>
      <w:r w:rsidR="009C6C97">
        <w:t>=&lt;Amount&gt;&amp;SELECTOR=1&amp;</w:t>
      </w:r>
      <w:r w:rsidR="00083D7B">
        <w:t>LANGUAGE1=0</w:t>
      </w:r>
      <w:r w:rsidR="009C6C97">
        <w:t>&amp;</w:t>
      </w:r>
      <w:r w:rsidR="00083D7B">
        <w:t>LANGUAGE2=0</w:t>
      </w:r>
      <w:r>
        <w:t>&amp;NNAME=&lt;Subscriber Nick Name&gt;&amp;CVV=&lt;cvv&gt;</w:t>
      </w:r>
    </w:p>
    <w:p w:rsidR="002F27FC" w:rsidRDefault="002F27FC" w:rsidP="002F27FC">
      <w:pPr>
        <w:pStyle w:val="Code"/>
        <w:ind w:left="0" w:firstLine="720"/>
      </w:pPr>
    </w:p>
    <w:p w:rsidR="002F27FC" w:rsidRPr="00014D44" w:rsidRDefault="002F27FC" w:rsidP="002F27FC">
      <w:pPr>
        <w:pStyle w:val="BodyText2"/>
        <w:rPr>
          <w:b/>
        </w:rPr>
      </w:pPr>
      <w:r w:rsidRPr="00014D44">
        <w:rPr>
          <w:b/>
        </w:rP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2F27FC" w:rsidTr="00311F42">
        <w:trPr>
          <w:trHeight w:val="281"/>
          <w:tblHeader/>
        </w:trPr>
        <w:tc>
          <w:tcPr>
            <w:tcW w:w="1350" w:type="dxa"/>
            <w:shd w:val="clear" w:color="auto" w:fill="E31837"/>
          </w:tcPr>
          <w:p w:rsidR="002F27FC" w:rsidRDefault="002F27FC" w:rsidP="00311F42">
            <w:pPr>
              <w:pStyle w:val="TableColumnLabels"/>
              <w:rPr>
                <w:rFonts w:ascii="Arial" w:hAnsi="Arial" w:cs="Arial"/>
                <w:sz w:val="18"/>
              </w:rPr>
            </w:pPr>
            <w:r>
              <w:rPr>
                <w:rFonts w:ascii="Arial" w:hAnsi="Arial" w:cs="Arial"/>
                <w:sz w:val="18"/>
              </w:rPr>
              <w:t>TAG</w:t>
            </w:r>
          </w:p>
        </w:tc>
        <w:tc>
          <w:tcPr>
            <w:tcW w:w="1530" w:type="dxa"/>
            <w:shd w:val="clear" w:color="auto" w:fill="E31837"/>
          </w:tcPr>
          <w:p w:rsidR="002F27FC" w:rsidRDefault="002F27FC" w:rsidP="00311F42">
            <w:pPr>
              <w:pStyle w:val="TableColumnLabels"/>
              <w:rPr>
                <w:rFonts w:ascii="Arial" w:hAnsi="Arial" w:cs="Arial"/>
                <w:sz w:val="18"/>
              </w:rPr>
            </w:pPr>
            <w:r>
              <w:rPr>
                <w:rFonts w:ascii="Arial" w:hAnsi="Arial" w:cs="Arial"/>
                <w:sz w:val="18"/>
              </w:rPr>
              <w:t>Fields</w:t>
            </w:r>
          </w:p>
        </w:tc>
        <w:tc>
          <w:tcPr>
            <w:tcW w:w="1620" w:type="dxa"/>
            <w:shd w:val="clear" w:color="auto" w:fill="E31837"/>
          </w:tcPr>
          <w:p w:rsidR="002F27FC" w:rsidRDefault="002F27FC" w:rsidP="00311F42">
            <w:pPr>
              <w:pStyle w:val="TableColumnLabels"/>
              <w:rPr>
                <w:rFonts w:ascii="Arial" w:hAnsi="Arial" w:cs="Arial"/>
                <w:sz w:val="18"/>
              </w:rPr>
            </w:pPr>
            <w:r>
              <w:t>Example</w:t>
            </w:r>
          </w:p>
        </w:tc>
        <w:tc>
          <w:tcPr>
            <w:tcW w:w="1350" w:type="dxa"/>
            <w:shd w:val="clear" w:color="auto" w:fill="E31837"/>
          </w:tcPr>
          <w:p w:rsidR="002F27FC" w:rsidRDefault="002F27FC" w:rsidP="00311F42">
            <w:pPr>
              <w:pStyle w:val="TableColumnLabels"/>
              <w:rPr>
                <w:rFonts w:ascii="Arial" w:hAnsi="Arial" w:cs="Arial"/>
                <w:sz w:val="18"/>
              </w:rPr>
            </w:pPr>
            <w:r>
              <w:t>Max Length</w:t>
            </w:r>
          </w:p>
        </w:tc>
        <w:tc>
          <w:tcPr>
            <w:tcW w:w="1620" w:type="dxa"/>
            <w:shd w:val="clear" w:color="auto" w:fill="E31837"/>
          </w:tcPr>
          <w:p w:rsidR="002F27FC" w:rsidRDefault="002F27FC" w:rsidP="00311F42">
            <w:pPr>
              <w:pStyle w:val="TableColumnLabels"/>
              <w:rPr>
                <w:rFonts w:ascii="Arial" w:hAnsi="Arial" w:cs="Arial"/>
                <w:sz w:val="18"/>
              </w:rPr>
            </w:pPr>
            <w:r>
              <w:t>Optional/Mandatory</w:t>
            </w:r>
          </w:p>
        </w:tc>
        <w:tc>
          <w:tcPr>
            <w:tcW w:w="2176" w:type="dxa"/>
            <w:shd w:val="clear" w:color="auto" w:fill="E31837"/>
          </w:tcPr>
          <w:p w:rsidR="002F27FC" w:rsidRDefault="002F27FC" w:rsidP="00311F42">
            <w:pPr>
              <w:pStyle w:val="TableColumnLabels"/>
              <w:rPr>
                <w:rFonts w:ascii="Arial" w:hAnsi="Arial" w:cs="Arial"/>
                <w:sz w:val="18"/>
              </w:rPr>
            </w:pPr>
            <w:r>
              <w:t>Remarks</w:t>
            </w:r>
          </w:p>
        </w:tc>
      </w:tr>
      <w:tr w:rsidR="002F27FC" w:rsidTr="00311F42">
        <w:trPr>
          <w:trHeight w:val="281"/>
        </w:trPr>
        <w:tc>
          <w:tcPr>
            <w:tcW w:w="1350" w:type="dxa"/>
          </w:tcPr>
          <w:p w:rsidR="002F27FC" w:rsidRDefault="002F27FC" w:rsidP="00311F42">
            <w:pPr>
              <w:pStyle w:val="Tablecontent"/>
              <w:rPr>
                <w:lang w:val="fr-FR"/>
              </w:rPr>
            </w:pPr>
            <w:r>
              <w:rPr>
                <w:lang w:val="fr-FR"/>
              </w:rPr>
              <w:t>TYPE</w:t>
            </w:r>
          </w:p>
        </w:tc>
        <w:tc>
          <w:tcPr>
            <w:tcW w:w="1530" w:type="dxa"/>
          </w:tcPr>
          <w:p w:rsidR="002F27FC" w:rsidRDefault="00225BDA" w:rsidP="00311F42">
            <w:pPr>
              <w:pStyle w:val="Tablecontent"/>
              <w:rPr>
                <w:lang w:val="fr-FR"/>
              </w:rPr>
            </w:pPr>
            <w:r>
              <w:t>RGRCREQ</w:t>
            </w:r>
          </w:p>
        </w:tc>
        <w:tc>
          <w:tcPr>
            <w:tcW w:w="1620" w:type="dxa"/>
          </w:tcPr>
          <w:p w:rsidR="002F27FC" w:rsidRDefault="00225BDA" w:rsidP="00311F42">
            <w:pPr>
              <w:pStyle w:val="Tablecontent"/>
              <w:rPr>
                <w:lang w:val="fr-FR"/>
              </w:rPr>
            </w:pPr>
            <w:r>
              <w:t>RGRCREQ</w:t>
            </w:r>
          </w:p>
        </w:tc>
        <w:tc>
          <w:tcPr>
            <w:tcW w:w="1350" w:type="dxa"/>
          </w:tcPr>
          <w:p w:rsidR="002F27FC" w:rsidRDefault="002F27FC" w:rsidP="00311F42">
            <w:pPr>
              <w:pStyle w:val="Tablecontent"/>
            </w:pPr>
            <w:r>
              <w:t>10</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Request Type. Static &amp; fixed value</w:t>
            </w:r>
          </w:p>
        </w:tc>
      </w:tr>
      <w:tr w:rsidR="00E25B14" w:rsidTr="00311F42">
        <w:trPr>
          <w:trHeight w:val="281"/>
        </w:trPr>
        <w:tc>
          <w:tcPr>
            <w:tcW w:w="1350" w:type="dxa"/>
          </w:tcPr>
          <w:p w:rsidR="00E25B14" w:rsidRDefault="00E25B14" w:rsidP="00311F42">
            <w:pPr>
              <w:pStyle w:val="Tablecontent"/>
              <w:rPr>
                <w:lang w:val="fr-FR"/>
              </w:rPr>
            </w:pPr>
            <w:r>
              <w:rPr>
                <w:lang w:val="fr-FR"/>
              </w:rPr>
              <w:t>IMEI</w:t>
            </w:r>
          </w:p>
        </w:tc>
        <w:tc>
          <w:tcPr>
            <w:tcW w:w="1530" w:type="dxa"/>
          </w:tcPr>
          <w:p w:rsidR="00E25B14" w:rsidRDefault="00E25B14" w:rsidP="00311F42">
            <w:pPr>
              <w:pStyle w:val="Tablecontent"/>
            </w:pPr>
            <w:r>
              <w:t>IMEI number</w:t>
            </w:r>
          </w:p>
        </w:tc>
        <w:tc>
          <w:tcPr>
            <w:tcW w:w="1620" w:type="dxa"/>
          </w:tcPr>
          <w:p w:rsidR="00E25B14" w:rsidRDefault="00E25B14" w:rsidP="00311F42">
            <w:pPr>
              <w:pStyle w:val="Tablecontent"/>
            </w:pPr>
            <w:r>
              <w:t>58HVDKGGGGG56T</w:t>
            </w:r>
          </w:p>
        </w:tc>
        <w:tc>
          <w:tcPr>
            <w:tcW w:w="1350" w:type="dxa"/>
          </w:tcPr>
          <w:p w:rsidR="00E25B14" w:rsidRDefault="00E25B14" w:rsidP="00311F42">
            <w:pPr>
              <w:pStyle w:val="Tablecontent"/>
            </w:pPr>
            <w:r>
              <w:t>15</w:t>
            </w:r>
          </w:p>
        </w:tc>
        <w:tc>
          <w:tcPr>
            <w:tcW w:w="1620" w:type="dxa"/>
          </w:tcPr>
          <w:p w:rsidR="00E25B14" w:rsidRDefault="00E25B14" w:rsidP="00311F42">
            <w:pPr>
              <w:pStyle w:val="Tablecontent"/>
            </w:pPr>
            <w:r>
              <w:t>M</w:t>
            </w:r>
          </w:p>
        </w:tc>
        <w:tc>
          <w:tcPr>
            <w:tcW w:w="2176" w:type="dxa"/>
          </w:tcPr>
          <w:p w:rsidR="00E25B14" w:rsidRDefault="001D33FC" w:rsidP="00311F42">
            <w:pPr>
              <w:pStyle w:val="Tablecontent"/>
            </w:pPr>
            <w:r>
              <w:t>NUMERIC</w:t>
            </w:r>
          </w:p>
        </w:tc>
      </w:tr>
      <w:tr w:rsidR="002F27FC" w:rsidTr="00E25B14">
        <w:trPr>
          <w:trHeight w:val="1367"/>
        </w:trPr>
        <w:tc>
          <w:tcPr>
            <w:tcW w:w="1350" w:type="dxa"/>
          </w:tcPr>
          <w:p w:rsidR="002F27FC" w:rsidRDefault="002F27FC" w:rsidP="00311F42">
            <w:pPr>
              <w:pStyle w:val="Tablecontent"/>
            </w:pPr>
            <w:r>
              <w:t>MSISDN</w:t>
            </w:r>
          </w:p>
        </w:tc>
        <w:tc>
          <w:tcPr>
            <w:tcW w:w="1530" w:type="dxa"/>
          </w:tcPr>
          <w:p w:rsidR="002F27FC" w:rsidRDefault="002F27FC" w:rsidP="00BD7049">
            <w:pPr>
              <w:pStyle w:val="Tablecontent"/>
            </w:pPr>
            <w:r>
              <w:t xml:space="preserve">Subscriber mobile number </w:t>
            </w:r>
          </w:p>
        </w:tc>
        <w:tc>
          <w:tcPr>
            <w:tcW w:w="1620" w:type="dxa"/>
          </w:tcPr>
          <w:p w:rsidR="002F27FC" w:rsidRDefault="002F27FC" w:rsidP="00311F42">
            <w:pPr>
              <w:pStyle w:val="Tablecontent"/>
            </w:pPr>
            <w:r>
              <w:t>9942222</w:t>
            </w:r>
          </w:p>
        </w:tc>
        <w:tc>
          <w:tcPr>
            <w:tcW w:w="1350" w:type="dxa"/>
          </w:tcPr>
          <w:p w:rsidR="002F27FC" w:rsidRDefault="002F27FC" w:rsidP="00311F42">
            <w:pPr>
              <w:pStyle w:val="Tablecontent"/>
            </w:pPr>
            <w:r>
              <w:t>15</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All MSISDN should be without country code.</w:t>
            </w:r>
          </w:p>
          <w:p w:rsidR="002F27FC" w:rsidRDefault="002F27FC" w:rsidP="00311F42">
            <w:pPr>
              <w:pStyle w:val="Tablecontent"/>
            </w:pPr>
            <w:r>
              <w:t>(National dial format)</w:t>
            </w:r>
          </w:p>
        </w:tc>
      </w:tr>
      <w:tr w:rsidR="00E77777" w:rsidTr="00311F42">
        <w:trPr>
          <w:trHeight w:val="925"/>
        </w:trPr>
        <w:tc>
          <w:tcPr>
            <w:tcW w:w="1350" w:type="dxa"/>
          </w:tcPr>
          <w:p w:rsidR="00E77777" w:rsidRDefault="00E77777" w:rsidP="00311F42">
            <w:pPr>
              <w:pStyle w:val="Tablecontent"/>
            </w:pPr>
            <w:r>
              <w:t>PIN</w:t>
            </w:r>
          </w:p>
        </w:tc>
        <w:tc>
          <w:tcPr>
            <w:tcW w:w="1530" w:type="dxa"/>
          </w:tcPr>
          <w:p w:rsidR="00E77777" w:rsidRDefault="00E77777" w:rsidP="00311F42">
            <w:pPr>
              <w:pStyle w:val="Tablecontent"/>
            </w:pPr>
            <w:r>
              <w:t>Subscriber PIN as registered in PreTUPS</w:t>
            </w:r>
          </w:p>
        </w:tc>
        <w:tc>
          <w:tcPr>
            <w:tcW w:w="1620" w:type="dxa"/>
          </w:tcPr>
          <w:p w:rsidR="00E77777" w:rsidRDefault="00E77777" w:rsidP="00311F42">
            <w:pPr>
              <w:pStyle w:val="Tablecontent"/>
            </w:pPr>
            <w:r>
              <w:t>3946</w:t>
            </w:r>
          </w:p>
        </w:tc>
        <w:tc>
          <w:tcPr>
            <w:tcW w:w="1350" w:type="dxa"/>
          </w:tcPr>
          <w:p w:rsidR="00E77777" w:rsidRDefault="00E77777" w:rsidP="00311F42">
            <w:pPr>
              <w:pStyle w:val="Tablecontent"/>
            </w:pPr>
            <w:r>
              <w:t>4</w:t>
            </w:r>
          </w:p>
        </w:tc>
        <w:tc>
          <w:tcPr>
            <w:tcW w:w="1620" w:type="dxa"/>
          </w:tcPr>
          <w:p w:rsidR="00E77777" w:rsidRDefault="00E77777" w:rsidP="00311F42">
            <w:pPr>
              <w:pStyle w:val="Tablecontent"/>
            </w:pPr>
            <w:del w:id="101" w:author="vikas" w:date="2014-10-09T10:01:00Z">
              <w:r w:rsidDel="00BE396F">
                <w:delText>O</w:delText>
              </w:r>
            </w:del>
            <w:ins w:id="102" w:author="vikas" w:date="2014-10-09T10:01:00Z">
              <w:r w:rsidR="00BE396F">
                <w:t>M</w:t>
              </w:r>
            </w:ins>
          </w:p>
        </w:tc>
        <w:tc>
          <w:tcPr>
            <w:tcW w:w="2176" w:type="dxa"/>
          </w:tcPr>
          <w:p w:rsidR="00E77777" w:rsidRDefault="00E77777" w:rsidP="00311F42">
            <w:pPr>
              <w:pStyle w:val="Tablecontent"/>
            </w:pPr>
            <w:r>
              <w:t xml:space="preserve">Numeric Only. </w:t>
            </w:r>
          </w:p>
        </w:tc>
      </w:tr>
      <w:tr w:rsidR="00E77777" w:rsidTr="00311F42">
        <w:trPr>
          <w:trHeight w:val="925"/>
        </w:trPr>
        <w:tc>
          <w:tcPr>
            <w:tcW w:w="1350" w:type="dxa"/>
          </w:tcPr>
          <w:p w:rsidR="00E77777" w:rsidRDefault="00E77777" w:rsidP="00311F42">
            <w:pPr>
              <w:pStyle w:val="Tablecontent"/>
            </w:pPr>
            <w:r>
              <w:lastRenderedPageBreak/>
              <w:t>MSISDN2</w:t>
            </w:r>
          </w:p>
        </w:tc>
        <w:tc>
          <w:tcPr>
            <w:tcW w:w="1530" w:type="dxa"/>
          </w:tcPr>
          <w:p w:rsidR="00E77777" w:rsidRDefault="00E77777" w:rsidP="00311F42">
            <w:pPr>
              <w:pStyle w:val="Tablecontent"/>
            </w:pPr>
            <w:r>
              <w:t>Receiver MSISDN</w:t>
            </w:r>
          </w:p>
        </w:tc>
        <w:tc>
          <w:tcPr>
            <w:tcW w:w="1620" w:type="dxa"/>
          </w:tcPr>
          <w:p w:rsidR="00E77777" w:rsidRDefault="00030AD9" w:rsidP="00311F42">
            <w:pPr>
              <w:pStyle w:val="Tablecontent"/>
            </w:pPr>
            <w:r>
              <w:t>9942222</w:t>
            </w:r>
          </w:p>
        </w:tc>
        <w:tc>
          <w:tcPr>
            <w:tcW w:w="1350" w:type="dxa"/>
          </w:tcPr>
          <w:p w:rsidR="00E77777" w:rsidRDefault="00030AD9" w:rsidP="00311F42">
            <w:pPr>
              <w:pStyle w:val="Tablecontent"/>
            </w:pPr>
            <w:r>
              <w:t>15</w:t>
            </w:r>
          </w:p>
        </w:tc>
        <w:tc>
          <w:tcPr>
            <w:tcW w:w="1620" w:type="dxa"/>
          </w:tcPr>
          <w:p w:rsidR="00E77777" w:rsidRDefault="00030AD9" w:rsidP="00311F42">
            <w:pPr>
              <w:pStyle w:val="Tablecontent"/>
            </w:pPr>
            <w:r>
              <w:t>M</w:t>
            </w:r>
          </w:p>
        </w:tc>
        <w:tc>
          <w:tcPr>
            <w:tcW w:w="2176" w:type="dxa"/>
          </w:tcPr>
          <w:p w:rsidR="00030AD9" w:rsidRDefault="00030AD9" w:rsidP="00030AD9">
            <w:pPr>
              <w:pStyle w:val="Tablecontent"/>
            </w:pPr>
            <w:r>
              <w:t>All MSISDN should be without country code.</w:t>
            </w:r>
          </w:p>
          <w:p w:rsidR="00E77777" w:rsidRDefault="00030AD9" w:rsidP="00030AD9">
            <w:pPr>
              <w:pStyle w:val="Tablecontent"/>
            </w:pPr>
            <w:r>
              <w:t>(National dial format)</w:t>
            </w:r>
          </w:p>
        </w:tc>
      </w:tr>
      <w:tr w:rsidR="00E77777" w:rsidTr="00311F42">
        <w:trPr>
          <w:trHeight w:val="925"/>
        </w:trPr>
        <w:tc>
          <w:tcPr>
            <w:tcW w:w="1350" w:type="dxa"/>
          </w:tcPr>
          <w:p w:rsidR="00E77777" w:rsidRPr="00A256F5" w:rsidRDefault="00E77777" w:rsidP="00311F42">
            <w:pPr>
              <w:pStyle w:val="Tablecontent"/>
            </w:pPr>
            <w:r w:rsidRPr="00A256F5">
              <w:t>AMOUNT</w:t>
            </w:r>
          </w:p>
        </w:tc>
        <w:tc>
          <w:tcPr>
            <w:tcW w:w="1530" w:type="dxa"/>
          </w:tcPr>
          <w:p w:rsidR="00E77777" w:rsidRDefault="00E77777" w:rsidP="00311F42">
            <w:pPr>
              <w:pStyle w:val="Tablecontent"/>
            </w:pPr>
            <w:r>
              <w:t>Amount</w:t>
            </w:r>
          </w:p>
        </w:tc>
        <w:tc>
          <w:tcPr>
            <w:tcW w:w="1620" w:type="dxa"/>
          </w:tcPr>
          <w:p w:rsidR="00E77777" w:rsidRDefault="002B3B94" w:rsidP="00311F42">
            <w:pPr>
              <w:pStyle w:val="Tablecontent"/>
            </w:pPr>
            <w:r>
              <w:t>100</w:t>
            </w:r>
          </w:p>
        </w:tc>
        <w:tc>
          <w:tcPr>
            <w:tcW w:w="1350" w:type="dxa"/>
          </w:tcPr>
          <w:p w:rsidR="00E77777" w:rsidRDefault="001D33FC" w:rsidP="00311F42">
            <w:pPr>
              <w:pStyle w:val="Tablecontent"/>
            </w:pPr>
            <w:del w:id="103" w:author="vikas" w:date="2014-10-08T17:38:00Z">
              <w:r w:rsidDel="002E70B4">
                <w:delText>5</w:delText>
              </w:r>
            </w:del>
            <w:ins w:id="104" w:author="vikas" w:date="2014-10-08T17:38:00Z">
              <w:r w:rsidR="002E70B4">
                <w:t>14</w:t>
              </w:r>
            </w:ins>
          </w:p>
        </w:tc>
        <w:tc>
          <w:tcPr>
            <w:tcW w:w="1620" w:type="dxa"/>
          </w:tcPr>
          <w:p w:rsidR="00E77777" w:rsidRDefault="002B3B94" w:rsidP="00311F42">
            <w:pPr>
              <w:pStyle w:val="Tablecontent"/>
            </w:pPr>
            <w:r>
              <w:t>M</w:t>
            </w:r>
          </w:p>
        </w:tc>
        <w:tc>
          <w:tcPr>
            <w:tcW w:w="2176" w:type="dxa"/>
          </w:tcPr>
          <w:p w:rsidR="00E77777" w:rsidRDefault="002B3B94" w:rsidP="00311F42">
            <w:pPr>
              <w:pStyle w:val="Tablecontent"/>
            </w:pPr>
            <w:r>
              <w:t>Numeric or decimal if system preference is true.</w:t>
            </w:r>
          </w:p>
        </w:tc>
      </w:tr>
      <w:tr w:rsidR="00E77777" w:rsidTr="00311F42">
        <w:trPr>
          <w:trHeight w:val="925"/>
        </w:trPr>
        <w:tc>
          <w:tcPr>
            <w:tcW w:w="1350" w:type="dxa"/>
          </w:tcPr>
          <w:p w:rsidR="00E77777" w:rsidRPr="00A256F5" w:rsidRDefault="00E77777" w:rsidP="00311F42">
            <w:pPr>
              <w:pStyle w:val="Tablecontent"/>
            </w:pPr>
            <w:r w:rsidRPr="00A256F5">
              <w:t>SELECTOR</w:t>
            </w:r>
          </w:p>
        </w:tc>
        <w:tc>
          <w:tcPr>
            <w:tcW w:w="1530" w:type="dxa"/>
          </w:tcPr>
          <w:p w:rsidR="00E77777" w:rsidRDefault="00E77777" w:rsidP="00311F42">
            <w:pPr>
              <w:pStyle w:val="Tablecontent"/>
            </w:pPr>
            <w:r>
              <w:t>Selector</w:t>
            </w:r>
          </w:p>
        </w:tc>
        <w:tc>
          <w:tcPr>
            <w:tcW w:w="1620" w:type="dxa"/>
          </w:tcPr>
          <w:p w:rsidR="00E77777" w:rsidRDefault="002B3B94" w:rsidP="00311F42">
            <w:pPr>
              <w:pStyle w:val="Tablecontent"/>
            </w:pPr>
            <w:r>
              <w:t>1,2,3</w:t>
            </w:r>
          </w:p>
          <w:p w:rsidR="002B3B94" w:rsidRDefault="002B3B94" w:rsidP="00311F42">
            <w:pPr>
              <w:pStyle w:val="Tablecontent"/>
            </w:pPr>
            <w:r>
              <w:t>CVG,C,VG</w:t>
            </w:r>
          </w:p>
        </w:tc>
        <w:tc>
          <w:tcPr>
            <w:tcW w:w="1350" w:type="dxa"/>
          </w:tcPr>
          <w:p w:rsidR="00E77777" w:rsidRDefault="002B3B94" w:rsidP="00311F42">
            <w:pPr>
              <w:pStyle w:val="Tablecontent"/>
            </w:pPr>
            <w:r>
              <w:t>1</w:t>
            </w:r>
          </w:p>
        </w:tc>
        <w:tc>
          <w:tcPr>
            <w:tcW w:w="1620" w:type="dxa"/>
          </w:tcPr>
          <w:p w:rsidR="00E77777" w:rsidRDefault="002B3B94" w:rsidP="00311F42">
            <w:pPr>
              <w:pStyle w:val="Tablecontent"/>
            </w:pPr>
            <w:r>
              <w:t>M</w:t>
            </w:r>
          </w:p>
        </w:tc>
        <w:tc>
          <w:tcPr>
            <w:tcW w:w="2176" w:type="dxa"/>
          </w:tcPr>
          <w:p w:rsidR="00E77777" w:rsidRDefault="002B3B94" w:rsidP="00311F42">
            <w:pPr>
              <w:pStyle w:val="Tablecontent"/>
            </w:pPr>
            <w:r>
              <w:t>Only the one’s configured in system.</w:t>
            </w:r>
          </w:p>
        </w:tc>
      </w:tr>
      <w:tr w:rsidR="00E77777" w:rsidTr="00311F42">
        <w:trPr>
          <w:trHeight w:val="925"/>
        </w:trPr>
        <w:tc>
          <w:tcPr>
            <w:tcW w:w="1350" w:type="dxa"/>
          </w:tcPr>
          <w:p w:rsidR="00E77777" w:rsidRPr="00A256F5" w:rsidRDefault="00E77777" w:rsidP="00311F42">
            <w:pPr>
              <w:pStyle w:val="Tablecontent"/>
            </w:pPr>
            <w:r w:rsidRPr="00A256F5">
              <w:t>LANGUAGE1</w:t>
            </w:r>
          </w:p>
        </w:tc>
        <w:tc>
          <w:tcPr>
            <w:tcW w:w="1530" w:type="dxa"/>
          </w:tcPr>
          <w:p w:rsidR="00E77777" w:rsidRDefault="00E77777" w:rsidP="00311F42">
            <w:pPr>
              <w:pStyle w:val="Tablecontent"/>
            </w:pPr>
            <w:r>
              <w:t>Language 1</w:t>
            </w:r>
          </w:p>
        </w:tc>
        <w:tc>
          <w:tcPr>
            <w:tcW w:w="1620" w:type="dxa"/>
          </w:tcPr>
          <w:p w:rsidR="002B3B94" w:rsidRDefault="004D4356" w:rsidP="009C6C97">
            <w:pPr>
              <w:pStyle w:val="Tablecontent"/>
            </w:pPr>
            <w:r>
              <w:t>0(en)</w:t>
            </w:r>
          </w:p>
        </w:tc>
        <w:tc>
          <w:tcPr>
            <w:tcW w:w="1350" w:type="dxa"/>
          </w:tcPr>
          <w:p w:rsidR="00E77777" w:rsidRDefault="002B3B94" w:rsidP="00311F42">
            <w:pPr>
              <w:pStyle w:val="Tablecontent"/>
            </w:pPr>
            <w:r>
              <w:t>1</w:t>
            </w:r>
          </w:p>
        </w:tc>
        <w:tc>
          <w:tcPr>
            <w:tcW w:w="1620" w:type="dxa"/>
          </w:tcPr>
          <w:p w:rsidR="00E77777" w:rsidRDefault="002B3B94" w:rsidP="00311F42">
            <w:pPr>
              <w:pStyle w:val="Tablecontent"/>
            </w:pPr>
            <w:r>
              <w:t>M</w:t>
            </w:r>
          </w:p>
        </w:tc>
        <w:tc>
          <w:tcPr>
            <w:tcW w:w="2176" w:type="dxa"/>
          </w:tcPr>
          <w:p w:rsidR="00E77777" w:rsidRDefault="002B3B94" w:rsidP="00311F42">
            <w:pPr>
              <w:pStyle w:val="Tablecontent"/>
            </w:pPr>
            <w:r>
              <w:t>Locale type</w:t>
            </w:r>
          </w:p>
        </w:tc>
      </w:tr>
      <w:tr w:rsidR="00E77777" w:rsidTr="00311F42">
        <w:trPr>
          <w:trHeight w:val="925"/>
        </w:trPr>
        <w:tc>
          <w:tcPr>
            <w:tcW w:w="1350" w:type="dxa"/>
          </w:tcPr>
          <w:p w:rsidR="00E77777" w:rsidRPr="00A256F5" w:rsidRDefault="00E77777" w:rsidP="00311F42">
            <w:pPr>
              <w:pStyle w:val="Tablecontent"/>
            </w:pPr>
            <w:r w:rsidRPr="00A256F5">
              <w:t>LANGUAGE2</w:t>
            </w:r>
          </w:p>
        </w:tc>
        <w:tc>
          <w:tcPr>
            <w:tcW w:w="1530" w:type="dxa"/>
          </w:tcPr>
          <w:p w:rsidR="00E77777" w:rsidRDefault="00E77777" w:rsidP="00311F42">
            <w:pPr>
              <w:pStyle w:val="Tablecontent"/>
            </w:pPr>
            <w:r>
              <w:t>Language 2</w:t>
            </w:r>
          </w:p>
        </w:tc>
        <w:tc>
          <w:tcPr>
            <w:tcW w:w="1620" w:type="dxa"/>
          </w:tcPr>
          <w:p w:rsidR="00E77777" w:rsidRDefault="004D4356" w:rsidP="002B3B94">
            <w:pPr>
              <w:pStyle w:val="Tablecontent"/>
            </w:pPr>
            <w:r>
              <w:t>0(en)</w:t>
            </w:r>
          </w:p>
        </w:tc>
        <w:tc>
          <w:tcPr>
            <w:tcW w:w="1350" w:type="dxa"/>
          </w:tcPr>
          <w:p w:rsidR="00E77777" w:rsidRDefault="002B3B94" w:rsidP="00311F42">
            <w:pPr>
              <w:pStyle w:val="Tablecontent"/>
            </w:pPr>
            <w:r>
              <w:t>1</w:t>
            </w:r>
          </w:p>
        </w:tc>
        <w:tc>
          <w:tcPr>
            <w:tcW w:w="1620" w:type="dxa"/>
          </w:tcPr>
          <w:p w:rsidR="00E77777" w:rsidRDefault="002B3B94" w:rsidP="00311F42">
            <w:pPr>
              <w:pStyle w:val="Tablecontent"/>
            </w:pPr>
            <w:r>
              <w:t>M</w:t>
            </w:r>
          </w:p>
        </w:tc>
        <w:tc>
          <w:tcPr>
            <w:tcW w:w="2176" w:type="dxa"/>
          </w:tcPr>
          <w:p w:rsidR="00E77777" w:rsidRDefault="002B3B94" w:rsidP="00311F42">
            <w:pPr>
              <w:pStyle w:val="Tablecontent"/>
            </w:pPr>
            <w:r>
              <w:t>Locale type</w:t>
            </w:r>
          </w:p>
        </w:tc>
      </w:tr>
      <w:tr w:rsidR="00E77777" w:rsidTr="00311F42">
        <w:trPr>
          <w:trHeight w:val="925"/>
        </w:trPr>
        <w:tc>
          <w:tcPr>
            <w:tcW w:w="1350" w:type="dxa"/>
          </w:tcPr>
          <w:p w:rsidR="00E77777" w:rsidRDefault="00E77777" w:rsidP="00311F42">
            <w:pPr>
              <w:pStyle w:val="Tablecontent"/>
            </w:pPr>
            <w:r>
              <w:t>NNAME</w:t>
            </w:r>
          </w:p>
        </w:tc>
        <w:tc>
          <w:tcPr>
            <w:tcW w:w="1530" w:type="dxa"/>
          </w:tcPr>
          <w:p w:rsidR="00E77777" w:rsidRDefault="00BD7049" w:rsidP="00BD7049">
            <w:pPr>
              <w:pStyle w:val="Tablecontent"/>
            </w:pPr>
            <w:r>
              <w:t xml:space="preserve">Nick </w:t>
            </w:r>
            <w:r w:rsidR="00E77777">
              <w:t>Name of the subscriber</w:t>
            </w:r>
          </w:p>
        </w:tc>
        <w:tc>
          <w:tcPr>
            <w:tcW w:w="1620" w:type="dxa"/>
          </w:tcPr>
          <w:p w:rsidR="00E77777" w:rsidRDefault="00E77777" w:rsidP="00311F42">
            <w:pPr>
              <w:pStyle w:val="Tablecontent"/>
            </w:pPr>
            <w:r>
              <w:t>JackList1</w:t>
            </w:r>
          </w:p>
        </w:tc>
        <w:tc>
          <w:tcPr>
            <w:tcW w:w="1350" w:type="dxa"/>
          </w:tcPr>
          <w:p w:rsidR="00E77777" w:rsidRDefault="00E77777" w:rsidP="00311F42">
            <w:pPr>
              <w:pStyle w:val="Tablecontent"/>
            </w:pPr>
          </w:p>
          <w:p w:rsidR="00686660" w:rsidRDefault="00686660" w:rsidP="00311F42">
            <w:pPr>
              <w:pStyle w:val="Tablecontent"/>
            </w:pPr>
            <w:r>
              <w:t>10</w:t>
            </w:r>
          </w:p>
        </w:tc>
        <w:tc>
          <w:tcPr>
            <w:tcW w:w="1620" w:type="dxa"/>
          </w:tcPr>
          <w:p w:rsidR="00E77777" w:rsidRDefault="00E77777" w:rsidP="00311F42">
            <w:pPr>
              <w:pStyle w:val="Tablecontent"/>
            </w:pPr>
            <w:r>
              <w:t>M</w:t>
            </w:r>
          </w:p>
        </w:tc>
        <w:tc>
          <w:tcPr>
            <w:tcW w:w="2176" w:type="dxa"/>
          </w:tcPr>
          <w:p w:rsidR="00E77777" w:rsidRDefault="00E77777" w:rsidP="00311F42">
            <w:pPr>
              <w:pStyle w:val="Tablecontent"/>
            </w:pPr>
            <w:r>
              <w:t>Alphanumeric, single word</w:t>
            </w:r>
          </w:p>
        </w:tc>
      </w:tr>
      <w:tr w:rsidR="00E77777" w:rsidTr="00311F42">
        <w:trPr>
          <w:trHeight w:val="925"/>
        </w:trPr>
        <w:tc>
          <w:tcPr>
            <w:tcW w:w="1350" w:type="dxa"/>
          </w:tcPr>
          <w:p w:rsidR="00E77777" w:rsidRDefault="00E77777" w:rsidP="00311F42">
            <w:pPr>
              <w:pStyle w:val="Tablecontent"/>
            </w:pPr>
            <w:r>
              <w:t>CVV</w:t>
            </w:r>
          </w:p>
        </w:tc>
        <w:tc>
          <w:tcPr>
            <w:tcW w:w="1530" w:type="dxa"/>
          </w:tcPr>
          <w:p w:rsidR="00E77777" w:rsidRDefault="00E77777" w:rsidP="00311F42">
            <w:pPr>
              <w:pStyle w:val="Tablecontent"/>
            </w:pPr>
            <w:r>
              <w:t>CVV</w:t>
            </w:r>
          </w:p>
        </w:tc>
        <w:tc>
          <w:tcPr>
            <w:tcW w:w="1620" w:type="dxa"/>
          </w:tcPr>
          <w:p w:rsidR="00E77777" w:rsidRDefault="00E77777" w:rsidP="00311F42">
            <w:pPr>
              <w:pStyle w:val="Tablecontent"/>
            </w:pPr>
            <w:r>
              <w:t>332</w:t>
            </w:r>
          </w:p>
        </w:tc>
        <w:tc>
          <w:tcPr>
            <w:tcW w:w="1350" w:type="dxa"/>
          </w:tcPr>
          <w:p w:rsidR="00E77777" w:rsidRDefault="00E77777" w:rsidP="00311F42">
            <w:pPr>
              <w:pStyle w:val="Tablecontent"/>
            </w:pPr>
            <w:r>
              <w:t>3</w:t>
            </w:r>
          </w:p>
        </w:tc>
        <w:tc>
          <w:tcPr>
            <w:tcW w:w="1620" w:type="dxa"/>
          </w:tcPr>
          <w:p w:rsidR="00E77777" w:rsidRDefault="00E77777" w:rsidP="00311F42">
            <w:pPr>
              <w:pStyle w:val="Tablecontent"/>
            </w:pPr>
            <w:r>
              <w:t>M</w:t>
            </w:r>
          </w:p>
        </w:tc>
        <w:tc>
          <w:tcPr>
            <w:tcW w:w="2176" w:type="dxa"/>
          </w:tcPr>
          <w:p w:rsidR="00E77777" w:rsidRDefault="00E77777" w:rsidP="00E77777">
            <w:pPr>
              <w:pStyle w:val="Tablecontent"/>
            </w:pPr>
            <w:r>
              <w:t>Numeric Only.</w:t>
            </w:r>
          </w:p>
        </w:tc>
      </w:tr>
    </w:tbl>
    <w:p w:rsidR="002F27FC" w:rsidRDefault="002F27FC" w:rsidP="002F27FC">
      <w:pPr>
        <w:pStyle w:val="BodyText2"/>
      </w:pPr>
    </w:p>
    <w:p w:rsidR="002F27FC" w:rsidRDefault="002F27FC" w:rsidP="002F27FC">
      <w:pPr>
        <w:pStyle w:val="Heading"/>
      </w:pPr>
      <w:r>
        <w:t>Business Rules</w:t>
      </w:r>
    </w:p>
    <w:p w:rsidR="002F27FC" w:rsidRDefault="002F27FC" w:rsidP="002F27FC">
      <w:pPr>
        <w:pStyle w:val="ListBullet1"/>
      </w:pPr>
      <w:r w:rsidRPr="001B0C63">
        <w:t>The value for TYPE tag is fixed as mentioned in syntax.</w:t>
      </w:r>
    </w:p>
    <w:p w:rsidR="002F27FC" w:rsidRDefault="002F27FC" w:rsidP="002F27FC"/>
    <w:p w:rsidR="002F27FC" w:rsidRDefault="002F27FC" w:rsidP="002F27FC">
      <w:pPr>
        <w:pStyle w:val="Heading"/>
      </w:pPr>
      <w:r>
        <w:t>Response Syntax</w:t>
      </w:r>
    </w:p>
    <w:p w:rsidR="00E57A4B" w:rsidRDefault="00E57A4B" w:rsidP="00E57A4B">
      <w:pPr>
        <w:pStyle w:val="Code"/>
        <w:ind w:left="0"/>
        <w:jc w:val="left"/>
        <w:rPr>
          <w:lang w:val="en-IN"/>
        </w:rPr>
      </w:pPr>
      <w:r>
        <w:t>TYPE=</w:t>
      </w:r>
      <w:r w:rsidR="00225BDA">
        <w:t>RGRCRES</w:t>
      </w:r>
      <w:r>
        <w:t>&amp;</w:t>
      </w:r>
      <w:r>
        <w:rPr>
          <w:lang w:val="en-IN"/>
        </w:rPr>
        <w:t>TXNSTATUS=</w:t>
      </w:r>
      <w:r>
        <w:rPr>
          <w:i/>
          <w:iCs/>
          <w:lang w:val="en-IN"/>
        </w:rPr>
        <w:t>&lt;Transaction Status&gt;</w:t>
      </w:r>
      <w:r w:rsidR="00E20DFD">
        <w:rPr>
          <w:rStyle w:val="CommentReference"/>
          <w:rFonts w:ascii="Arial" w:hAnsi="Arial" w:cs="Arial"/>
        </w:rPr>
        <w:commentReference w:id="105"/>
      </w:r>
      <w:ins w:id="106" w:author="vikas" w:date="2014-10-10T14:34:00Z">
        <w:del w:id="107" w:author="naveen.kaushal" w:date="2014-11-13T12:21:00Z">
          <w:r w:rsidR="00246AC0" w:rsidDel="00013E6E">
            <w:rPr>
              <w:i/>
              <w:iCs/>
              <w:lang w:val="en-IN"/>
            </w:rPr>
            <w:delText>&amp;</w:delText>
          </w:r>
        </w:del>
      </w:ins>
      <w:del w:id="108" w:author="naveen.kaushal" w:date="2014-11-13T12:21:00Z">
        <w:r w:rsidDel="00013E6E">
          <w:rPr>
            <w:lang w:val="en-IN"/>
          </w:rPr>
          <w:delText>TXNID=</w:delText>
        </w:r>
        <w:r w:rsidDel="00013E6E">
          <w:rPr>
            <w:i/>
            <w:iCs/>
            <w:lang w:val="en-IN"/>
          </w:rPr>
          <w:delText>&lt;PreTUPS Transaction ID&gt;</w:delText>
        </w:r>
      </w:del>
      <w:r>
        <w:rPr>
          <w:i/>
          <w:iCs/>
          <w:lang w:val="en-IN"/>
        </w:rPr>
        <w:t>&amp;</w:t>
      </w:r>
      <w:r>
        <w:rPr>
          <w:lang w:val="en-IN"/>
        </w:rPr>
        <w:t>MESSAGE=&lt;Transaction Message&gt;</w:t>
      </w:r>
    </w:p>
    <w:p w:rsidR="002F27FC" w:rsidRDefault="002F27FC" w:rsidP="002F27FC">
      <w:pPr>
        <w:pStyle w:val="BodyText2"/>
        <w:jc w:val="left"/>
      </w:pPr>
      <w:r>
        <w:tab/>
      </w:r>
    </w:p>
    <w:p w:rsidR="002F27FC" w:rsidRDefault="002F27FC" w:rsidP="002F27FC">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2F27FC" w:rsidTr="00311F42">
        <w:trPr>
          <w:trHeight w:val="281"/>
          <w:tblHeader/>
        </w:trPr>
        <w:tc>
          <w:tcPr>
            <w:tcW w:w="1350" w:type="dxa"/>
            <w:shd w:val="clear" w:color="auto" w:fill="E31837"/>
          </w:tcPr>
          <w:p w:rsidR="002F27FC" w:rsidRDefault="002F27FC" w:rsidP="00311F42">
            <w:pPr>
              <w:pStyle w:val="TableColumnLabels"/>
              <w:rPr>
                <w:rFonts w:ascii="Arial" w:hAnsi="Arial" w:cs="Arial"/>
                <w:sz w:val="18"/>
              </w:rPr>
            </w:pPr>
            <w:r>
              <w:rPr>
                <w:rFonts w:ascii="Arial" w:hAnsi="Arial" w:cs="Arial"/>
                <w:sz w:val="18"/>
              </w:rPr>
              <w:t>TAG</w:t>
            </w:r>
          </w:p>
        </w:tc>
        <w:tc>
          <w:tcPr>
            <w:tcW w:w="1530" w:type="dxa"/>
            <w:shd w:val="clear" w:color="auto" w:fill="E31837"/>
          </w:tcPr>
          <w:p w:rsidR="002F27FC" w:rsidRDefault="002F27FC" w:rsidP="00311F42">
            <w:pPr>
              <w:pStyle w:val="TableColumnLabels"/>
              <w:rPr>
                <w:rFonts w:ascii="Arial" w:hAnsi="Arial" w:cs="Arial"/>
                <w:sz w:val="18"/>
              </w:rPr>
            </w:pPr>
            <w:r>
              <w:rPr>
                <w:rFonts w:ascii="Arial" w:hAnsi="Arial" w:cs="Arial"/>
                <w:sz w:val="18"/>
              </w:rPr>
              <w:t>Fields</w:t>
            </w:r>
          </w:p>
        </w:tc>
        <w:tc>
          <w:tcPr>
            <w:tcW w:w="1620" w:type="dxa"/>
            <w:shd w:val="clear" w:color="auto" w:fill="E31837"/>
          </w:tcPr>
          <w:p w:rsidR="002F27FC" w:rsidRDefault="002F27FC" w:rsidP="00311F42">
            <w:pPr>
              <w:pStyle w:val="TableColumnLabels"/>
              <w:rPr>
                <w:rFonts w:ascii="Arial" w:hAnsi="Arial" w:cs="Arial"/>
                <w:sz w:val="18"/>
              </w:rPr>
            </w:pPr>
            <w:r>
              <w:t>Example</w:t>
            </w:r>
          </w:p>
        </w:tc>
        <w:tc>
          <w:tcPr>
            <w:tcW w:w="1350" w:type="dxa"/>
            <w:shd w:val="clear" w:color="auto" w:fill="E31837"/>
          </w:tcPr>
          <w:p w:rsidR="002F27FC" w:rsidRDefault="002F27FC" w:rsidP="00311F42">
            <w:pPr>
              <w:pStyle w:val="TableColumnLabels"/>
              <w:rPr>
                <w:rFonts w:ascii="Arial" w:hAnsi="Arial" w:cs="Arial"/>
                <w:sz w:val="18"/>
              </w:rPr>
            </w:pPr>
            <w:r>
              <w:t>Max Length</w:t>
            </w:r>
          </w:p>
        </w:tc>
        <w:tc>
          <w:tcPr>
            <w:tcW w:w="1620" w:type="dxa"/>
            <w:shd w:val="clear" w:color="auto" w:fill="E31837"/>
          </w:tcPr>
          <w:p w:rsidR="002F27FC" w:rsidRDefault="002F27FC" w:rsidP="00311F42">
            <w:pPr>
              <w:pStyle w:val="TableColumnLabels"/>
              <w:rPr>
                <w:rFonts w:ascii="Arial" w:hAnsi="Arial" w:cs="Arial"/>
                <w:sz w:val="18"/>
              </w:rPr>
            </w:pPr>
            <w:r>
              <w:t>Optional/Mandatory</w:t>
            </w:r>
          </w:p>
        </w:tc>
        <w:tc>
          <w:tcPr>
            <w:tcW w:w="2176" w:type="dxa"/>
            <w:shd w:val="clear" w:color="auto" w:fill="E31837"/>
          </w:tcPr>
          <w:p w:rsidR="002F27FC" w:rsidRDefault="002F27FC" w:rsidP="00311F42">
            <w:pPr>
              <w:pStyle w:val="TableColumnLabels"/>
              <w:rPr>
                <w:rFonts w:ascii="Arial" w:hAnsi="Arial" w:cs="Arial"/>
                <w:sz w:val="18"/>
              </w:rPr>
            </w:pPr>
            <w:r>
              <w:t>Remarks</w:t>
            </w:r>
          </w:p>
        </w:tc>
      </w:tr>
      <w:tr w:rsidR="002F27FC" w:rsidTr="00311F42">
        <w:trPr>
          <w:trHeight w:val="281"/>
        </w:trPr>
        <w:tc>
          <w:tcPr>
            <w:tcW w:w="1350" w:type="dxa"/>
          </w:tcPr>
          <w:p w:rsidR="002F27FC" w:rsidRPr="00CC52E1" w:rsidRDefault="002F27FC" w:rsidP="00311F42">
            <w:pPr>
              <w:pStyle w:val="Tablecontent"/>
            </w:pPr>
            <w:r w:rsidRPr="00CC52E1">
              <w:t>TYPE</w:t>
            </w:r>
          </w:p>
        </w:tc>
        <w:tc>
          <w:tcPr>
            <w:tcW w:w="1530" w:type="dxa"/>
          </w:tcPr>
          <w:p w:rsidR="002F27FC" w:rsidRPr="00CC52E1" w:rsidRDefault="00225BDA" w:rsidP="00311F42">
            <w:pPr>
              <w:pStyle w:val="Tablecontent"/>
            </w:pPr>
            <w:r>
              <w:t>RGRCRES</w:t>
            </w:r>
          </w:p>
        </w:tc>
        <w:tc>
          <w:tcPr>
            <w:tcW w:w="1620" w:type="dxa"/>
          </w:tcPr>
          <w:p w:rsidR="002F27FC" w:rsidRDefault="00225BDA" w:rsidP="00311F42">
            <w:pPr>
              <w:pStyle w:val="Tablecontent"/>
              <w:rPr>
                <w:lang w:val="fr-FR"/>
              </w:rPr>
            </w:pPr>
            <w:r>
              <w:t>RGRCRES</w:t>
            </w:r>
          </w:p>
        </w:tc>
        <w:tc>
          <w:tcPr>
            <w:tcW w:w="1350" w:type="dxa"/>
          </w:tcPr>
          <w:p w:rsidR="002F27FC" w:rsidRDefault="002F27FC" w:rsidP="00311F42">
            <w:pPr>
              <w:pStyle w:val="Tablecontent"/>
            </w:pPr>
            <w:r>
              <w:t>10</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Response Type. Static &amp; fixed value</w:t>
            </w:r>
          </w:p>
        </w:tc>
      </w:tr>
      <w:tr w:rsidR="002F27FC" w:rsidTr="00311F42">
        <w:trPr>
          <w:trHeight w:val="925"/>
        </w:trPr>
        <w:tc>
          <w:tcPr>
            <w:tcW w:w="1350" w:type="dxa"/>
          </w:tcPr>
          <w:p w:rsidR="002F27FC" w:rsidRDefault="002F27FC" w:rsidP="00311F42">
            <w:pPr>
              <w:pStyle w:val="Tablecontent"/>
            </w:pPr>
            <w:r>
              <w:t>TXNSTATUS</w:t>
            </w:r>
          </w:p>
        </w:tc>
        <w:tc>
          <w:tcPr>
            <w:tcW w:w="1530" w:type="dxa"/>
          </w:tcPr>
          <w:p w:rsidR="002F27FC" w:rsidRDefault="002F27FC" w:rsidP="00311F42">
            <w:pPr>
              <w:pStyle w:val="Tablecontent"/>
            </w:pPr>
            <w:r>
              <w:t>Request Status</w:t>
            </w:r>
          </w:p>
        </w:tc>
        <w:tc>
          <w:tcPr>
            <w:tcW w:w="1620" w:type="dxa"/>
          </w:tcPr>
          <w:p w:rsidR="002F27FC" w:rsidRDefault="002F27FC" w:rsidP="00311F42">
            <w:pPr>
              <w:pStyle w:val="Tablecontent"/>
            </w:pPr>
            <w:r>
              <w:t>200</w:t>
            </w:r>
          </w:p>
        </w:tc>
        <w:tc>
          <w:tcPr>
            <w:tcW w:w="1350" w:type="dxa"/>
          </w:tcPr>
          <w:p w:rsidR="002F27FC" w:rsidRDefault="002F27FC" w:rsidP="00311F42">
            <w:pPr>
              <w:pStyle w:val="Tablecontent"/>
            </w:pPr>
            <w:r>
              <w:t>5</w:t>
            </w:r>
          </w:p>
        </w:tc>
        <w:tc>
          <w:tcPr>
            <w:tcW w:w="1620" w:type="dxa"/>
          </w:tcPr>
          <w:p w:rsidR="002F27FC" w:rsidRDefault="002F27FC" w:rsidP="00311F42">
            <w:pPr>
              <w:pStyle w:val="Tablecontent"/>
            </w:pPr>
            <w:r>
              <w:t>M</w:t>
            </w:r>
          </w:p>
        </w:tc>
        <w:tc>
          <w:tcPr>
            <w:tcW w:w="2176" w:type="dxa"/>
          </w:tcPr>
          <w:p w:rsidR="002F27FC" w:rsidRDefault="002F27FC" w:rsidP="00311F42">
            <w:pPr>
              <w:pStyle w:val="Tablecontent"/>
            </w:pPr>
            <w:r>
              <w:t>Transaction Status i.e.</w:t>
            </w:r>
          </w:p>
          <w:p w:rsidR="002F27FC" w:rsidRDefault="002F27FC" w:rsidP="00311F42">
            <w:pPr>
              <w:pStyle w:val="Tablecontent"/>
            </w:pPr>
            <w:r>
              <w:t>Transaction OK (200), failed other status</w:t>
            </w:r>
          </w:p>
        </w:tc>
      </w:tr>
      <w:tr w:rsidR="00E57A4B" w:rsidDel="00F436C3" w:rsidTr="00311F42">
        <w:trPr>
          <w:trHeight w:val="925"/>
          <w:del w:id="109" w:author="naveen.kaushal" w:date="2014-11-13T12:22:00Z"/>
        </w:trPr>
        <w:tc>
          <w:tcPr>
            <w:tcW w:w="1350" w:type="dxa"/>
          </w:tcPr>
          <w:p w:rsidR="00E57A4B" w:rsidRPr="00CD6B62" w:rsidDel="00F436C3" w:rsidRDefault="00E57A4B" w:rsidP="00311F42">
            <w:pPr>
              <w:pStyle w:val="Tablecontent"/>
              <w:rPr>
                <w:del w:id="110" w:author="naveen.kaushal" w:date="2014-11-13T12:22:00Z"/>
                <w:highlight w:val="yellow"/>
              </w:rPr>
            </w:pPr>
            <w:del w:id="111" w:author="naveen.kaushal" w:date="2014-11-13T12:22:00Z">
              <w:r w:rsidRPr="00CD6B62" w:rsidDel="00F436C3">
                <w:rPr>
                  <w:highlight w:val="yellow"/>
                </w:rPr>
                <w:delText>TXNID</w:delText>
              </w:r>
            </w:del>
          </w:p>
        </w:tc>
        <w:tc>
          <w:tcPr>
            <w:tcW w:w="1530" w:type="dxa"/>
          </w:tcPr>
          <w:p w:rsidR="00E57A4B" w:rsidRPr="00CD6B62" w:rsidDel="00F436C3" w:rsidRDefault="009A0EB8" w:rsidP="00311F42">
            <w:pPr>
              <w:pStyle w:val="Tablecontent"/>
              <w:rPr>
                <w:del w:id="112" w:author="naveen.kaushal" w:date="2014-11-13T12:22:00Z"/>
                <w:highlight w:val="yellow"/>
              </w:rPr>
            </w:pPr>
            <w:del w:id="113" w:author="naveen.kaushal" w:date="2014-11-13T12:22:00Z">
              <w:r w:rsidRPr="00CD6B62" w:rsidDel="00F436C3">
                <w:rPr>
                  <w:highlight w:val="yellow"/>
                </w:rPr>
                <w:delText>PreTups Transaction ID</w:delText>
              </w:r>
            </w:del>
          </w:p>
        </w:tc>
        <w:tc>
          <w:tcPr>
            <w:tcW w:w="1620" w:type="dxa"/>
          </w:tcPr>
          <w:p w:rsidR="00E57A4B" w:rsidRPr="00CD6B62" w:rsidDel="00F436C3" w:rsidRDefault="00E4236C" w:rsidP="00311F42">
            <w:pPr>
              <w:pStyle w:val="Tablecontent"/>
              <w:rPr>
                <w:del w:id="114" w:author="naveen.kaushal" w:date="2014-11-13T12:22:00Z"/>
                <w:highlight w:val="yellow"/>
              </w:rPr>
            </w:pPr>
            <w:del w:id="115" w:author="naveen.kaushal" w:date="2014-11-13T12:22:00Z">
              <w:r w:rsidRPr="00CD6B62" w:rsidDel="00F436C3">
                <w:rPr>
                  <w:highlight w:val="yellow"/>
                </w:rPr>
                <w:delText>STU000000123</w:delText>
              </w:r>
            </w:del>
          </w:p>
        </w:tc>
        <w:tc>
          <w:tcPr>
            <w:tcW w:w="1350" w:type="dxa"/>
          </w:tcPr>
          <w:p w:rsidR="00E57A4B" w:rsidRPr="00CD6B62" w:rsidDel="00F436C3" w:rsidRDefault="0082016B" w:rsidP="00311F42">
            <w:pPr>
              <w:pStyle w:val="Tablecontent"/>
              <w:rPr>
                <w:del w:id="116" w:author="naveen.kaushal" w:date="2014-11-13T12:22:00Z"/>
                <w:highlight w:val="yellow"/>
              </w:rPr>
            </w:pPr>
            <w:del w:id="117" w:author="naveen.kaushal" w:date="2014-11-13T12:22:00Z">
              <w:r w:rsidRPr="00CD6B62" w:rsidDel="00F436C3">
                <w:rPr>
                  <w:highlight w:val="yellow"/>
                </w:rPr>
                <w:delText>30</w:delText>
              </w:r>
            </w:del>
          </w:p>
        </w:tc>
        <w:tc>
          <w:tcPr>
            <w:tcW w:w="1620" w:type="dxa"/>
          </w:tcPr>
          <w:p w:rsidR="00E57A4B" w:rsidRPr="00CD6B62" w:rsidDel="00F436C3" w:rsidRDefault="00E4236C" w:rsidP="00311F42">
            <w:pPr>
              <w:pStyle w:val="Tablecontent"/>
              <w:rPr>
                <w:del w:id="118" w:author="naveen.kaushal" w:date="2014-11-13T12:22:00Z"/>
                <w:highlight w:val="yellow"/>
              </w:rPr>
            </w:pPr>
            <w:del w:id="119" w:author="naveen.kaushal" w:date="2014-11-13T12:22:00Z">
              <w:r w:rsidRPr="00CD6B62" w:rsidDel="00F436C3">
                <w:rPr>
                  <w:highlight w:val="yellow"/>
                </w:rPr>
                <w:delText>M</w:delText>
              </w:r>
            </w:del>
          </w:p>
        </w:tc>
        <w:tc>
          <w:tcPr>
            <w:tcW w:w="2176" w:type="dxa"/>
          </w:tcPr>
          <w:p w:rsidR="00E57A4B" w:rsidRPr="00CD6B62" w:rsidDel="00F436C3" w:rsidRDefault="00E4236C" w:rsidP="00311F42">
            <w:pPr>
              <w:pStyle w:val="Tablecontent"/>
              <w:rPr>
                <w:del w:id="120" w:author="naveen.kaushal" w:date="2014-11-13T12:22:00Z"/>
                <w:highlight w:val="yellow"/>
              </w:rPr>
            </w:pPr>
            <w:del w:id="121" w:author="naveen.kaushal" w:date="2014-11-13T12:22:00Z">
              <w:r w:rsidRPr="00CD6B62" w:rsidDel="00F436C3">
                <w:rPr>
                  <w:highlight w:val="yellow"/>
                </w:rPr>
                <w:delText>Alphanumeric</w:delText>
              </w:r>
            </w:del>
          </w:p>
        </w:tc>
      </w:tr>
      <w:tr w:rsidR="002F27FC" w:rsidTr="00311F42">
        <w:trPr>
          <w:trHeight w:val="925"/>
        </w:trPr>
        <w:tc>
          <w:tcPr>
            <w:tcW w:w="1350" w:type="dxa"/>
          </w:tcPr>
          <w:p w:rsidR="002F27FC" w:rsidRPr="00030AD9" w:rsidRDefault="002F27FC" w:rsidP="00311F42">
            <w:pPr>
              <w:pStyle w:val="Tablecontent"/>
              <w:rPr>
                <w:highlight w:val="yellow"/>
              </w:rPr>
            </w:pPr>
            <w:r w:rsidRPr="00E4236C">
              <w:t>MESSAGE</w:t>
            </w:r>
          </w:p>
        </w:tc>
        <w:tc>
          <w:tcPr>
            <w:tcW w:w="1530" w:type="dxa"/>
          </w:tcPr>
          <w:p w:rsidR="002F27FC" w:rsidRDefault="009A0EB8" w:rsidP="00311F42">
            <w:pPr>
              <w:pStyle w:val="Tablecontent"/>
            </w:pPr>
            <w:r>
              <w:t>Transaction Message</w:t>
            </w:r>
          </w:p>
        </w:tc>
        <w:tc>
          <w:tcPr>
            <w:tcW w:w="1620" w:type="dxa"/>
          </w:tcPr>
          <w:p w:rsidR="002F27FC" w:rsidRDefault="00E4236C" w:rsidP="00311F42">
            <w:pPr>
              <w:pStyle w:val="Tablecontent"/>
            </w:pPr>
            <w:r>
              <w:t>Success or fail</w:t>
            </w:r>
          </w:p>
        </w:tc>
        <w:tc>
          <w:tcPr>
            <w:tcW w:w="1350" w:type="dxa"/>
          </w:tcPr>
          <w:p w:rsidR="002F27FC" w:rsidRDefault="0082016B" w:rsidP="00311F42">
            <w:pPr>
              <w:pStyle w:val="Tablecontent"/>
            </w:pPr>
            <w:r>
              <w:t>150</w:t>
            </w:r>
          </w:p>
        </w:tc>
        <w:tc>
          <w:tcPr>
            <w:tcW w:w="1620" w:type="dxa"/>
          </w:tcPr>
          <w:p w:rsidR="002F27FC" w:rsidRDefault="00E4236C" w:rsidP="00311F42">
            <w:pPr>
              <w:pStyle w:val="Tablecontent"/>
            </w:pPr>
            <w:r>
              <w:t xml:space="preserve">M </w:t>
            </w:r>
          </w:p>
        </w:tc>
        <w:tc>
          <w:tcPr>
            <w:tcW w:w="2176" w:type="dxa"/>
          </w:tcPr>
          <w:p w:rsidR="002F27FC" w:rsidRDefault="00E4236C" w:rsidP="00311F42">
            <w:pPr>
              <w:pStyle w:val="Tablecontent"/>
            </w:pPr>
            <w:r>
              <w:t>Message specific to the error code.</w:t>
            </w:r>
          </w:p>
        </w:tc>
      </w:tr>
    </w:tbl>
    <w:p w:rsidR="002F27FC" w:rsidRDefault="002F27FC" w:rsidP="002F27FC">
      <w:pPr>
        <w:pStyle w:val="BodyText2"/>
      </w:pPr>
    </w:p>
    <w:p w:rsidR="002F27FC" w:rsidRDefault="002F27FC" w:rsidP="002F27FC">
      <w:pPr>
        <w:pStyle w:val="Heading"/>
      </w:pPr>
      <w:r>
        <w:t>Business Rules</w:t>
      </w:r>
    </w:p>
    <w:p w:rsidR="002F27FC" w:rsidRDefault="002F27FC" w:rsidP="002F27FC">
      <w:pPr>
        <w:pStyle w:val="ListBullet1"/>
      </w:pPr>
      <w:r w:rsidRPr="001B0C63">
        <w:lastRenderedPageBreak/>
        <w:t>The value for TYPE tag is fixed as mentioned in syntax.</w:t>
      </w:r>
    </w:p>
    <w:p w:rsidR="002F27FC" w:rsidRDefault="002F27FC" w:rsidP="002F27FC">
      <w:pPr>
        <w:pStyle w:val="BodyText2"/>
        <w:rPr>
          <w:lang w:val="en-IN"/>
        </w:rPr>
      </w:pPr>
    </w:p>
    <w:p w:rsidR="002F27FC" w:rsidRDefault="002F27FC" w:rsidP="002F27FC">
      <w:pPr>
        <w:pStyle w:val="BodyText2"/>
        <w:rPr>
          <w:lang w:val="en-IN"/>
        </w:rPr>
      </w:pPr>
    </w:p>
    <w:p w:rsidR="002F27FC" w:rsidRDefault="002F27FC" w:rsidP="002F27FC">
      <w:pPr>
        <w:pStyle w:val="BodyText2"/>
        <w:rPr>
          <w:lang w:val="en-IN"/>
        </w:rPr>
      </w:pPr>
    </w:p>
    <w:p w:rsidR="002F27FC" w:rsidRDefault="002F27FC" w:rsidP="002F27FC">
      <w:pPr>
        <w:pStyle w:val="BodyText2"/>
        <w:rPr>
          <w:lang w:val="en-IN"/>
        </w:rPr>
      </w:pPr>
    </w:p>
    <w:p w:rsidR="002F27FC" w:rsidRDefault="002F27FC" w:rsidP="002F27FC">
      <w:pPr>
        <w:pStyle w:val="BodyText2"/>
        <w:rPr>
          <w:lang w:val="en-IN"/>
        </w:rPr>
      </w:pPr>
    </w:p>
    <w:p w:rsidR="00E57A4B" w:rsidRPr="00B4693B" w:rsidRDefault="00E57A4B" w:rsidP="00E57A4B">
      <w:pPr>
        <w:pStyle w:val="Heading2"/>
        <w:rPr>
          <w:lang w:val="en-IN"/>
        </w:rPr>
      </w:pPr>
      <w:bookmarkStart w:id="122" w:name="_Toc396127209"/>
      <w:r>
        <w:rPr>
          <w:lang w:val="en-IN"/>
        </w:rPr>
        <w:t>Adhoc Recharge</w:t>
      </w:r>
      <w:bookmarkEnd w:id="122"/>
    </w:p>
    <w:p w:rsidR="00E57A4B" w:rsidRDefault="00E57A4B" w:rsidP="00E57A4B">
      <w:pPr>
        <w:pStyle w:val="BodyText2"/>
      </w:pPr>
      <w:r>
        <w:t xml:space="preserve">The External system will send the following request for </w:t>
      </w:r>
      <w:r w:rsidR="000F4ECD">
        <w:t>top up with the necessary details of the card</w:t>
      </w:r>
      <w:r>
        <w:t>. The request format and details of request are mentioned below.</w:t>
      </w:r>
    </w:p>
    <w:p w:rsidR="00E57A4B" w:rsidRDefault="00E57A4B" w:rsidP="00E57A4B">
      <w:pPr>
        <w:pStyle w:val="BodyText2"/>
        <w:rPr>
          <w:b/>
          <w:bCs/>
          <w:u w:val="single"/>
        </w:rPr>
      </w:pPr>
    </w:p>
    <w:p w:rsidR="00E57A4B" w:rsidRDefault="00E57A4B" w:rsidP="00E57A4B">
      <w:pPr>
        <w:pStyle w:val="Heading"/>
      </w:pPr>
      <w:r>
        <w:t>Request Syntax</w:t>
      </w:r>
    </w:p>
    <w:p w:rsidR="00E57A4B" w:rsidRDefault="00E57A4B" w:rsidP="00E57A4B">
      <w:pPr>
        <w:pStyle w:val="Code"/>
        <w:ind w:left="0"/>
        <w:jc w:val="left"/>
      </w:pPr>
      <w:r>
        <w:t>TYPE=</w:t>
      </w:r>
      <w:r w:rsidR="009A0CB5">
        <w:t>ADRCREQ</w:t>
      </w:r>
      <w:r>
        <w:t xml:space="preserve">&amp;IMEI=&lt;IMEI no&gt;&amp;MSISDN=&lt;Initiating Subscriber MSISDN&gt;&amp;PIN=&lt;Subscriber PIN&gt;&amp;MSISDN2=&lt;Receiver </w:t>
      </w:r>
      <w:commentRangeStart w:id="123"/>
      <w:r>
        <w:t>MSISDN</w:t>
      </w:r>
      <w:commentRangeEnd w:id="123"/>
      <w:r w:rsidR="00E20DFD">
        <w:rPr>
          <w:rStyle w:val="CommentReference"/>
          <w:rFonts w:ascii="Arial" w:hAnsi="Arial" w:cs="Arial"/>
        </w:rPr>
        <w:commentReference w:id="123"/>
      </w:r>
      <w:r>
        <w:rPr>
          <w:lang w:val="en-IN"/>
        </w:rPr>
        <w:t>&amp;</w:t>
      </w:r>
      <w:r>
        <w:t>AMOUNT</w:t>
      </w:r>
      <w:r w:rsidR="00B0152C">
        <w:t>=&lt;Amount&gt;&amp;SELECTOR=1&amp;LANGUAGE1=</w:t>
      </w:r>
      <w:r w:rsidR="00083D7B">
        <w:t>0</w:t>
      </w:r>
      <w:r w:rsidR="00B0152C">
        <w:t>&amp;LANGUAGE2=</w:t>
      </w:r>
      <w:r w:rsidR="00083D7B">
        <w:t xml:space="preserve">0 </w:t>
      </w:r>
      <w:r>
        <w:t>&amp;HOLDERNAME=&lt;Holder Name&gt;&amp;CARDNO=&lt;Card number&gt;&amp;EDATE=&lt;Card’s Expiry date&gt;&amp;CVV=&lt;cvv&gt;</w:t>
      </w:r>
    </w:p>
    <w:p w:rsidR="00030AD9" w:rsidRDefault="00030AD9" w:rsidP="00E57A4B">
      <w:pPr>
        <w:pStyle w:val="Code"/>
        <w:ind w:left="0"/>
        <w:jc w:val="left"/>
      </w:pPr>
    </w:p>
    <w:p w:rsidR="00030AD9" w:rsidRDefault="00030AD9" w:rsidP="00E57A4B">
      <w:pPr>
        <w:pStyle w:val="Code"/>
        <w:ind w:left="0"/>
        <w:jc w:val="left"/>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9A0EB8" w:rsidTr="009A0EB8">
        <w:trPr>
          <w:trHeight w:val="281"/>
        </w:trPr>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9A0EB8" w:rsidRDefault="009A0EB8" w:rsidP="00311F42">
            <w:pPr>
              <w:pStyle w:val="TableColumnLabels"/>
              <w:rPr>
                <w:rFonts w:ascii="Arial" w:hAnsi="Arial" w:cs="Arial"/>
                <w:sz w:val="18"/>
              </w:rPr>
            </w:pPr>
            <w:r>
              <w:rPr>
                <w:rFonts w:ascii="Arial" w:hAnsi="Arial" w:cs="Arial"/>
                <w:sz w:val="18"/>
              </w:rPr>
              <w:t>TAG</w:t>
            </w:r>
          </w:p>
        </w:tc>
        <w:tc>
          <w:tcPr>
            <w:tcW w:w="1530" w:type="dxa"/>
            <w:tcBorders>
              <w:top w:val="single" w:sz="4" w:space="0" w:color="000000"/>
              <w:left w:val="single" w:sz="4" w:space="0" w:color="000000"/>
              <w:bottom w:val="single" w:sz="4" w:space="0" w:color="000000"/>
              <w:right w:val="single" w:sz="4" w:space="0" w:color="000000"/>
            </w:tcBorders>
            <w:shd w:val="clear" w:color="auto" w:fill="E31837"/>
          </w:tcPr>
          <w:p w:rsidR="009A0EB8" w:rsidRDefault="009A0EB8" w:rsidP="00311F42">
            <w:pPr>
              <w:pStyle w:val="TableColumnLabels"/>
              <w:rPr>
                <w:rFonts w:ascii="Arial" w:hAnsi="Arial" w:cs="Arial"/>
                <w:sz w:val="18"/>
              </w:rPr>
            </w:pPr>
            <w:r>
              <w:rPr>
                <w:rFonts w:ascii="Arial" w:hAnsi="Arial" w:cs="Arial"/>
                <w:sz w:val="18"/>
              </w:rPr>
              <w:t>Fields</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9A0EB8" w:rsidRPr="009A0EB8" w:rsidRDefault="009A0EB8" w:rsidP="00311F42">
            <w:pPr>
              <w:pStyle w:val="TableColumnLabels"/>
            </w:pPr>
            <w:r>
              <w:t>Example</w:t>
            </w:r>
          </w:p>
        </w:tc>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9A0EB8" w:rsidRPr="009A0EB8" w:rsidRDefault="009A0EB8" w:rsidP="00311F42">
            <w:pPr>
              <w:pStyle w:val="TableColumnLabels"/>
            </w:pPr>
            <w:r>
              <w:t>Max Length</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9A0EB8" w:rsidRPr="009A0EB8" w:rsidRDefault="009A0EB8" w:rsidP="00311F42">
            <w:pPr>
              <w:pStyle w:val="TableColumnLabels"/>
            </w:pPr>
            <w:r>
              <w:t>Optional/Mandatory</w:t>
            </w:r>
          </w:p>
        </w:tc>
        <w:tc>
          <w:tcPr>
            <w:tcW w:w="2176" w:type="dxa"/>
            <w:tcBorders>
              <w:top w:val="single" w:sz="4" w:space="0" w:color="000000"/>
              <w:left w:val="single" w:sz="4" w:space="0" w:color="000000"/>
              <w:bottom w:val="single" w:sz="4" w:space="0" w:color="000000"/>
              <w:right w:val="single" w:sz="4" w:space="0" w:color="000000"/>
            </w:tcBorders>
            <w:shd w:val="clear" w:color="auto" w:fill="E31837"/>
          </w:tcPr>
          <w:p w:rsidR="009A0EB8" w:rsidRPr="009A0EB8" w:rsidRDefault="009A0EB8" w:rsidP="00311F42">
            <w:pPr>
              <w:pStyle w:val="TableColumnLabels"/>
            </w:pPr>
            <w:r>
              <w:t>Remarks</w:t>
            </w:r>
          </w:p>
        </w:tc>
      </w:tr>
      <w:tr w:rsidR="00A256F5" w:rsidTr="00311F42">
        <w:trPr>
          <w:trHeight w:val="281"/>
        </w:trPr>
        <w:tc>
          <w:tcPr>
            <w:tcW w:w="1350" w:type="dxa"/>
          </w:tcPr>
          <w:p w:rsidR="00A256F5" w:rsidRDefault="00A256F5" w:rsidP="00311F42">
            <w:pPr>
              <w:pStyle w:val="Tablecontent"/>
              <w:rPr>
                <w:lang w:val="fr-FR"/>
              </w:rPr>
            </w:pPr>
            <w:r>
              <w:rPr>
                <w:lang w:val="fr-FR"/>
              </w:rPr>
              <w:t>TYPE</w:t>
            </w:r>
          </w:p>
        </w:tc>
        <w:tc>
          <w:tcPr>
            <w:tcW w:w="1530" w:type="dxa"/>
          </w:tcPr>
          <w:p w:rsidR="00A256F5" w:rsidRDefault="009A0CB5" w:rsidP="00311F42">
            <w:pPr>
              <w:pStyle w:val="Tablecontent"/>
            </w:pPr>
            <w:r>
              <w:t>ADRCREQ</w:t>
            </w:r>
          </w:p>
        </w:tc>
        <w:tc>
          <w:tcPr>
            <w:tcW w:w="1620" w:type="dxa"/>
          </w:tcPr>
          <w:p w:rsidR="00A256F5" w:rsidRDefault="009A0CB5" w:rsidP="00311F42">
            <w:pPr>
              <w:pStyle w:val="Tablecontent"/>
            </w:pPr>
            <w:r>
              <w:t>ADRCREQ</w:t>
            </w:r>
          </w:p>
        </w:tc>
        <w:tc>
          <w:tcPr>
            <w:tcW w:w="1350" w:type="dxa"/>
          </w:tcPr>
          <w:p w:rsidR="00A256F5" w:rsidRDefault="00A256F5" w:rsidP="00311F42">
            <w:pPr>
              <w:pStyle w:val="Tablecontent"/>
            </w:pPr>
            <w:r>
              <w:t>10</w:t>
            </w:r>
          </w:p>
        </w:tc>
        <w:tc>
          <w:tcPr>
            <w:tcW w:w="1620" w:type="dxa"/>
          </w:tcPr>
          <w:p w:rsidR="00A256F5" w:rsidRDefault="00A256F5" w:rsidP="00311F42">
            <w:pPr>
              <w:pStyle w:val="Tablecontent"/>
            </w:pPr>
            <w:r>
              <w:t>M</w:t>
            </w:r>
          </w:p>
        </w:tc>
        <w:tc>
          <w:tcPr>
            <w:tcW w:w="2176" w:type="dxa"/>
          </w:tcPr>
          <w:p w:rsidR="00A256F5" w:rsidRDefault="00A256F5" w:rsidP="00311F42">
            <w:pPr>
              <w:pStyle w:val="Tablecontent"/>
            </w:pPr>
            <w:r>
              <w:t>Alphabets only.</w:t>
            </w:r>
          </w:p>
        </w:tc>
      </w:tr>
      <w:tr w:rsidR="00E25B14" w:rsidTr="00311F42">
        <w:trPr>
          <w:trHeight w:val="281"/>
        </w:trPr>
        <w:tc>
          <w:tcPr>
            <w:tcW w:w="1350" w:type="dxa"/>
          </w:tcPr>
          <w:p w:rsidR="00E25B14" w:rsidRDefault="00E25B14" w:rsidP="00311F42">
            <w:pPr>
              <w:pStyle w:val="Tablecontent"/>
              <w:rPr>
                <w:lang w:val="fr-FR"/>
              </w:rPr>
            </w:pPr>
            <w:r>
              <w:rPr>
                <w:lang w:val="fr-FR"/>
              </w:rPr>
              <w:t>IMEI</w:t>
            </w:r>
          </w:p>
        </w:tc>
        <w:tc>
          <w:tcPr>
            <w:tcW w:w="1530" w:type="dxa"/>
          </w:tcPr>
          <w:p w:rsidR="00E25B14" w:rsidRDefault="00E25B14" w:rsidP="00311F42">
            <w:pPr>
              <w:pStyle w:val="Tablecontent"/>
            </w:pPr>
            <w:r>
              <w:t>IMEI number</w:t>
            </w:r>
          </w:p>
        </w:tc>
        <w:tc>
          <w:tcPr>
            <w:tcW w:w="1620" w:type="dxa"/>
          </w:tcPr>
          <w:p w:rsidR="00E25B14" w:rsidRDefault="00E25B14" w:rsidP="00311F42">
            <w:pPr>
              <w:pStyle w:val="Tablecontent"/>
            </w:pPr>
            <w:r>
              <w:t>58HVDKGGGGG56T</w:t>
            </w:r>
          </w:p>
        </w:tc>
        <w:tc>
          <w:tcPr>
            <w:tcW w:w="1350" w:type="dxa"/>
          </w:tcPr>
          <w:p w:rsidR="00E25B14" w:rsidRDefault="00E25B14" w:rsidP="00311F42">
            <w:pPr>
              <w:pStyle w:val="Tablecontent"/>
            </w:pPr>
            <w:r>
              <w:t>15</w:t>
            </w:r>
          </w:p>
        </w:tc>
        <w:tc>
          <w:tcPr>
            <w:tcW w:w="1620" w:type="dxa"/>
          </w:tcPr>
          <w:p w:rsidR="00E25B14" w:rsidRDefault="00E25B14" w:rsidP="00311F42">
            <w:pPr>
              <w:pStyle w:val="Tablecontent"/>
            </w:pPr>
            <w:r>
              <w:t>M</w:t>
            </w:r>
          </w:p>
        </w:tc>
        <w:tc>
          <w:tcPr>
            <w:tcW w:w="2176" w:type="dxa"/>
          </w:tcPr>
          <w:p w:rsidR="00E25B14" w:rsidRDefault="001D33FC" w:rsidP="00311F42">
            <w:pPr>
              <w:pStyle w:val="Tablecontent"/>
            </w:pPr>
            <w:r>
              <w:t>Numeric</w:t>
            </w:r>
          </w:p>
        </w:tc>
      </w:tr>
      <w:tr w:rsidR="00E25B14" w:rsidTr="00311F42">
        <w:trPr>
          <w:trHeight w:val="925"/>
        </w:trPr>
        <w:tc>
          <w:tcPr>
            <w:tcW w:w="1350" w:type="dxa"/>
          </w:tcPr>
          <w:p w:rsidR="00E25B14" w:rsidRDefault="00E25B14" w:rsidP="00311F42">
            <w:pPr>
              <w:pStyle w:val="Tablecontent"/>
            </w:pPr>
            <w:r>
              <w:t>MSISDN</w:t>
            </w:r>
          </w:p>
        </w:tc>
        <w:tc>
          <w:tcPr>
            <w:tcW w:w="1530" w:type="dxa"/>
          </w:tcPr>
          <w:p w:rsidR="00E25B14" w:rsidRDefault="00E25B14" w:rsidP="00BD7049">
            <w:pPr>
              <w:pStyle w:val="Tablecontent"/>
            </w:pPr>
            <w:r>
              <w:t xml:space="preserve">Subscriber mobile number </w:t>
            </w:r>
          </w:p>
        </w:tc>
        <w:tc>
          <w:tcPr>
            <w:tcW w:w="1620" w:type="dxa"/>
          </w:tcPr>
          <w:p w:rsidR="00E25B14" w:rsidRDefault="00E25B14" w:rsidP="00311F42">
            <w:pPr>
              <w:pStyle w:val="Tablecontent"/>
            </w:pPr>
            <w:r>
              <w:t>9942222</w:t>
            </w:r>
          </w:p>
        </w:tc>
        <w:tc>
          <w:tcPr>
            <w:tcW w:w="1350" w:type="dxa"/>
          </w:tcPr>
          <w:p w:rsidR="00E25B14" w:rsidRDefault="00E25B14" w:rsidP="00311F42">
            <w:pPr>
              <w:pStyle w:val="Tablecontent"/>
            </w:pPr>
            <w:r>
              <w:t>15</w:t>
            </w:r>
          </w:p>
        </w:tc>
        <w:tc>
          <w:tcPr>
            <w:tcW w:w="1620" w:type="dxa"/>
          </w:tcPr>
          <w:p w:rsidR="00E25B14" w:rsidRDefault="00E25B14" w:rsidP="00311F42">
            <w:pPr>
              <w:pStyle w:val="Tablecontent"/>
            </w:pPr>
            <w:r>
              <w:t>M</w:t>
            </w:r>
          </w:p>
        </w:tc>
        <w:tc>
          <w:tcPr>
            <w:tcW w:w="2176" w:type="dxa"/>
          </w:tcPr>
          <w:p w:rsidR="00E25B14" w:rsidRDefault="00E25B14" w:rsidP="00311F42">
            <w:pPr>
              <w:pStyle w:val="Tablecontent"/>
            </w:pPr>
            <w:r>
              <w:t>All MSISDN should be without country code.</w:t>
            </w:r>
          </w:p>
          <w:p w:rsidR="00E25B14" w:rsidRDefault="00E25B14" w:rsidP="00311F42">
            <w:pPr>
              <w:pStyle w:val="Tablecontent"/>
            </w:pPr>
            <w:r>
              <w:t>(National dial format)</w:t>
            </w:r>
          </w:p>
        </w:tc>
      </w:tr>
      <w:tr w:rsidR="00E25B14" w:rsidTr="00311F42">
        <w:trPr>
          <w:trHeight w:val="925"/>
        </w:trPr>
        <w:tc>
          <w:tcPr>
            <w:tcW w:w="1350" w:type="dxa"/>
          </w:tcPr>
          <w:p w:rsidR="00E25B14" w:rsidRDefault="00E25B14" w:rsidP="00311F42">
            <w:pPr>
              <w:pStyle w:val="Tablecontent"/>
            </w:pPr>
            <w:r>
              <w:t>PIN</w:t>
            </w:r>
          </w:p>
        </w:tc>
        <w:tc>
          <w:tcPr>
            <w:tcW w:w="1530" w:type="dxa"/>
          </w:tcPr>
          <w:p w:rsidR="00E25B14" w:rsidRDefault="00E25B14" w:rsidP="00311F42">
            <w:pPr>
              <w:pStyle w:val="Tablecontent"/>
            </w:pPr>
            <w:r>
              <w:t>Subscriber PIN as registered in PreTUPS</w:t>
            </w:r>
          </w:p>
        </w:tc>
        <w:tc>
          <w:tcPr>
            <w:tcW w:w="1620" w:type="dxa"/>
          </w:tcPr>
          <w:p w:rsidR="00E25B14" w:rsidRDefault="00E25B14" w:rsidP="00311F42">
            <w:pPr>
              <w:pStyle w:val="Tablecontent"/>
            </w:pPr>
            <w:r>
              <w:t>3946</w:t>
            </w:r>
          </w:p>
        </w:tc>
        <w:tc>
          <w:tcPr>
            <w:tcW w:w="1350" w:type="dxa"/>
          </w:tcPr>
          <w:p w:rsidR="00E25B14" w:rsidRDefault="00E25B14" w:rsidP="00311F42">
            <w:pPr>
              <w:pStyle w:val="Tablecontent"/>
            </w:pPr>
            <w:r>
              <w:t>4</w:t>
            </w:r>
          </w:p>
        </w:tc>
        <w:tc>
          <w:tcPr>
            <w:tcW w:w="1620" w:type="dxa"/>
          </w:tcPr>
          <w:p w:rsidR="00E25B14" w:rsidRDefault="00E25B14" w:rsidP="00311F42">
            <w:pPr>
              <w:pStyle w:val="Tablecontent"/>
            </w:pPr>
            <w:del w:id="124" w:author="vikas" w:date="2014-10-09T10:02:00Z">
              <w:r w:rsidDel="00BE396F">
                <w:delText>O</w:delText>
              </w:r>
            </w:del>
            <w:ins w:id="125" w:author="vikas" w:date="2014-10-09T10:02:00Z">
              <w:r w:rsidR="00BE396F">
                <w:t>M</w:t>
              </w:r>
            </w:ins>
          </w:p>
        </w:tc>
        <w:tc>
          <w:tcPr>
            <w:tcW w:w="2176" w:type="dxa"/>
          </w:tcPr>
          <w:p w:rsidR="00E25B14" w:rsidRDefault="00E25B14" w:rsidP="00311F42">
            <w:pPr>
              <w:pStyle w:val="Tablecontent"/>
            </w:pPr>
            <w:r>
              <w:t xml:space="preserve">Numeric Only. </w:t>
            </w:r>
          </w:p>
        </w:tc>
      </w:tr>
      <w:tr w:rsidR="00030AD9" w:rsidTr="00311F42">
        <w:trPr>
          <w:trHeight w:val="925"/>
        </w:trPr>
        <w:tc>
          <w:tcPr>
            <w:tcW w:w="1350" w:type="dxa"/>
          </w:tcPr>
          <w:p w:rsidR="00030AD9" w:rsidRDefault="00030AD9" w:rsidP="00311F42">
            <w:pPr>
              <w:pStyle w:val="Tablecontent"/>
            </w:pPr>
            <w:r>
              <w:t>MSISDN2</w:t>
            </w:r>
          </w:p>
        </w:tc>
        <w:tc>
          <w:tcPr>
            <w:tcW w:w="1530" w:type="dxa"/>
          </w:tcPr>
          <w:p w:rsidR="00030AD9" w:rsidRDefault="00030AD9" w:rsidP="00311F42">
            <w:pPr>
              <w:pStyle w:val="Tablecontent"/>
            </w:pPr>
            <w:r>
              <w:t>Receiver MSISDN</w:t>
            </w:r>
          </w:p>
        </w:tc>
        <w:tc>
          <w:tcPr>
            <w:tcW w:w="1620" w:type="dxa"/>
          </w:tcPr>
          <w:p w:rsidR="00030AD9" w:rsidRDefault="00030AD9" w:rsidP="00311F42">
            <w:pPr>
              <w:pStyle w:val="Tablecontent"/>
            </w:pPr>
            <w:r>
              <w:t>9942222</w:t>
            </w:r>
          </w:p>
        </w:tc>
        <w:tc>
          <w:tcPr>
            <w:tcW w:w="1350" w:type="dxa"/>
          </w:tcPr>
          <w:p w:rsidR="00030AD9" w:rsidRDefault="00030AD9" w:rsidP="00311F42">
            <w:pPr>
              <w:pStyle w:val="Tablecontent"/>
            </w:pPr>
            <w:r>
              <w:t>15</w:t>
            </w:r>
          </w:p>
        </w:tc>
        <w:tc>
          <w:tcPr>
            <w:tcW w:w="1620" w:type="dxa"/>
          </w:tcPr>
          <w:p w:rsidR="00030AD9" w:rsidRDefault="00030AD9" w:rsidP="00311F42">
            <w:pPr>
              <w:pStyle w:val="Tablecontent"/>
            </w:pPr>
            <w:r>
              <w:t>M</w:t>
            </w:r>
          </w:p>
        </w:tc>
        <w:tc>
          <w:tcPr>
            <w:tcW w:w="2176" w:type="dxa"/>
          </w:tcPr>
          <w:p w:rsidR="00030AD9" w:rsidRDefault="00030AD9" w:rsidP="00311F42">
            <w:pPr>
              <w:pStyle w:val="Tablecontent"/>
            </w:pPr>
            <w:r>
              <w:t>All MSISDN should be without country code.</w:t>
            </w:r>
          </w:p>
          <w:p w:rsidR="00030AD9" w:rsidRDefault="00030AD9" w:rsidP="00311F42">
            <w:pPr>
              <w:pStyle w:val="Tablecontent"/>
            </w:pPr>
            <w:r>
              <w:t>(National dial format)</w:t>
            </w:r>
          </w:p>
        </w:tc>
      </w:tr>
      <w:tr w:rsidR="00030AD9" w:rsidTr="00311F42">
        <w:trPr>
          <w:trHeight w:val="925"/>
        </w:trPr>
        <w:tc>
          <w:tcPr>
            <w:tcW w:w="1350" w:type="dxa"/>
          </w:tcPr>
          <w:p w:rsidR="00030AD9" w:rsidRPr="00E4236C" w:rsidRDefault="00030AD9" w:rsidP="00311F42">
            <w:pPr>
              <w:pStyle w:val="Tablecontent"/>
            </w:pPr>
            <w:r w:rsidRPr="00E4236C">
              <w:t>AMOUNT</w:t>
            </w:r>
          </w:p>
        </w:tc>
        <w:tc>
          <w:tcPr>
            <w:tcW w:w="1530" w:type="dxa"/>
          </w:tcPr>
          <w:p w:rsidR="00030AD9" w:rsidRDefault="00030AD9" w:rsidP="00311F42">
            <w:pPr>
              <w:pStyle w:val="Tablecontent"/>
            </w:pPr>
            <w:r>
              <w:t>Amount</w:t>
            </w:r>
          </w:p>
        </w:tc>
        <w:tc>
          <w:tcPr>
            <w:tcW w:w="1620" w:type="dxa"/>
          </w:tcPr>
          <w:p w:rsidR="00030AD9" w:rsidRDefault="00E4236C" w:rsidP="00311F42">
            <w:pPr>
              <w:pStyle w:val="Tablecontent"/>
            </w:pPr>
            <w:r>
              <w:t>100</w:t>
            </w:r>
          </w:p>
        </w:tc>
        <w:tc>
          <w:tcPr>
            <w:tcW w:w="1350" w:type="dxa"/>
          </w:tcPr>
          <w:p w:rsidR="00030AD9" w:rsidRDefault="001D33FC" w:rsidP="00311F42">
            <w:pPr>
              <w:pStyle w:val="Tablecontent"/>
            </w:pPr>
            <w:r>
              <w:t>5</w:t>
            </w:r>
          </w:p>
        </w:tc>
        <w:tc>
          <w:tcPr>
            <w:tcW w:w="1620" w:type="dxa"/>
          </w:tcPr>
          <w:p w:rsidR="00030AD9" w:rsidRDefault="00E4236C" w:rsidP="00311F42">
            <w:pPr>
              <w:pStyle w:val="Tablecontent"/>
            </w:pPr>
            <w:r>
              <w:t>M</w:t>
            </w:r>
          </w:p>
        </w:tc>
        <w:tc>
          <w:tcPr>
            <w:tcW w:w="2176" w:type="dxa"/>
          </w:tcPr>
          <w:p w:rsidR="00030AD9" w:rsidRDefault="00E4236C" w:rsidP="00311F42">
            <w:pPr>
              <w:pStyle w:val="Tablecontent"/>
            </w:pPr>
            <w:r>
              <w:t>Numeric or decimal depending on system preference.</w:t>
            </w:r>
          </w:p>
        </w:tc>
      </w:tr>
      <w:tr w:rsidR="00030AD9" w:rsidTr="00311F42">
        <w:trPr>
          <w:trHeight w:val="925"/>
        </w:trPr>
        <w:tc>
          <w:tcPr>
            <w:tcW w:w="1350" w:type="dxa"/>
          </w:tcPr>
          <w:p w:rsidR="00030AD9" w:rsidRPr="00E4236C" w:rsidRDefault="00030AD9" w:rsidP="00311F42">
            <w:pPr>
              <w:pStyle w:val="Tablecontent"/>
            </w:pPr>
            <w:r w:rsidRPr="00E4236C">
              <w:t>SELECTOR</w:t>
            </w:r>
          </w:p>
        </w:tc>
        <w:tc>
          <w:tcPr>
            <w:tcW w:w="1530" w:type="dxa"/>
          </w:tcPr>
          <w:p w:rsidR="00030AD9" w:rsidRDefault="00030AD9" w:rsidP="00311F42">
            <w:pPr>
              <w:pStyle w:val="Tablecontent"/>
            </w:pPr>
            <w:r>
              <w:t>Selector</w:t>
            </w:r>
          </w:p>
        </w:tc>
        <w:tc>
          <w:tcPr>
            <w:tcW w:w="1620" w:type="dxa"/>
          </w:tcPr>
          <w:p w:rsidR="00030AD9" w:rsidRDefault="00E4236C" w:rsidP="00311F42">
            <w:pPr>
              <w:pStyle w:val="Tablecontent"/>
            </w:pPr>
            <w:r>
              <w:t>1,2,3</w:t>
            </w:r>
          </w:p>
          <w:p w:rsidR="00E4236C" w:rsidRDefault="00E4236C" w:rsidP="00311F42">
            <w:pPr>
              <w:pStyle w:val="Tablecontent"/>
            </w:pPr>
            <w:r>
              <w:t>CVG,C,VG</w:t>
            </w:r>
          </w:p>
        </w:tc>
        <w:tc>
          <w:tcPr>
            <w:tcW w:w="1350" w:type="dxa"/>
          </w:tcPr>
          <w:p w:rsidR="00030AD9" w:rsidRDefault="00E4236C" w:rsidP="00311F42">
            <w:pPr>
              <w:pStyle w:val="Tablecontent"/>
            </w:pPr>
            <w:r>
              <w:t>1</w:t>
            </w:r>
          </w:p>
        </w:tc>
        <w:tc>
          <w:tcPr>
            <w:tcW w:w="1620" w:type="dxa"/>
          </w:tcPr>
          <w:p w:rsidR="00030AD9" w:rsidRDefault="00E4236C" w:rsidP="00311F42">
            <w:pPr>
              <w:pStyle w:val="Tablecontent"/>
            </w:pPr>
            <w:r>
              <w:t>M</w:t>
            </w:r>
          </w:p>
        </w:tc>
        <w:tc>
          <w:tcPr>
            <w:tcW w:w="2176" w:type="dxa"/>
          </w:tcPr>
          <w:p w:rsidR="00030AD9" w:rsidRDefault="00E4236C" w:rsidP="00311F42">
            <w:pPr>
              <w:pStyle w:val="Tablecontent"/>
            </w:pPr>
            <w:r>
              <w:t>Numeric</w:t>
            </w:r>
          </w:p>
        </w:tc>
      </w:tr>
      <w:tr w:rsidR="00030AD9" w:rsidTr="00311F42">
        <w:trPr>
          <w:trHeight w:val="925"/>
        </w:trPr>
        <w:tc>
          <w:tcPr>
            <w:tcW w:w="1350" w:type="dxa"/>
          </w:tcPr>
          <w:p w:rsidR="00030AD9" w:rsidRPr="00E4236C" w:rsidRDefault="00030AD9" w:rsidP="00311F42">
            <w:pPr>
              <w:pStyle w:val="Tablecontent"/>
            </w:pPr>
            <w:r w:rsidRPr="00E4236C">
              <w:t>LANGUAGE1</w:t>
            </w:r>
          </w:p>
        </w:tc>
        <w:tc>
          <w:tcPr>
            <w:tcW w:w="1530" w:type="dxa"/>
          </w:tcPr>
          <w:p w:rsidR="00030AD9" w:rsidRDefault="00030AD9" w:rsidP="00311F42">
            <w:pPr>
              <w:pStyle w:val="Tablecontent"/>
            </w:pPr>
            <w:r>
              <w:t>Language 1</w:t>
            </w:r>
          </w:p>
        </w:tc>
        <w:tc>
          <w:tcPr>
            <w:tcW w:w="1620" w:type="dxa"/>
          </w:tcPr>
          <w:p w:rsidR="00E4236C" w:rsidRDefault="004D4356" w:rsidP="00311F42">
            <w:pPr>
              <w:pStyle w:val="Tablecontent"/>
            </w:pPr>
            <w:r>
              <w:t>0(en)</w:t>
            </w:r>
          </w:p>
        </w:tc>
        <w:tc>
          <w:tcPr>
            <w:tcW w:w="1350" w:type="dxa"/>
          </w:tcPr>
          <w:p w:rsidR="00030AD9" w:rsidRDefault="00E4236C" w:rsidP="00311F42">
            <w:pPr>
              <w:pStyle w:val="Tablecontent"/>
            </w:pPr>
            <w:r>
              <w:t>1</w:t>
            </w:r>
          </w:p>
        </w:tc>
        <w:tc>
          <w:tcPr>
            <w:tcW w:w="1620" w:type="dxa"/>
          </w:tcPr>
          <w:p w:rsidR="00030AD9" w:rsidRDefault="00E4236C" w:rsidP="00311F42">
            <w:pPr>
              <w:pStyle w:val="Tablecontent"/>
            </w:pPr>
            <w:r>
              <w:t>M</w:t>
            </w:r>
          </w:p>
        </w:tc>
        <w:tc>
          <w:tcPr>
            <w:tcW w:w="2176" w:type="dxa"/>
          </w:tcPr>
          <w:p w:rsidR="00030AD9" w:rsidRDefault="00E4236C" w:rsidP="00311F42">
            <w:pPr>
              <w:pStyle w:val="Tablecontent"/>
            </w:pPr>
            <w:r>
              <w:t>Numeric</w:t>
            </w:r>
          </w:p>
        </w:tc>
      </w:tr>
      <w:tr w:rsidR="00030AD9" w:rsidTr="00311F42">
        <w:trPr>
          <w:trHeight w:val="925"/>
        </w:trPr>
        <w:tc>
          <w:tcPr>
            <w:tcW w:w="1350" w:type="dxa"/>
          </w:tcPr>
          <w:p w:rsidR="00030AD9" w:rsidRPr="00E4236C" w:rsidRDefault="00030AD9" w:rsidP="00311F42">
            <w:pPr>
              <w:pStyle w:val="Tablecontent"/>
            </w:pPr>
            <w:r w:rsidRPr="00E4236C">
              <w:t>LANGUAGE2</w:t>
            </w:r>
          </w:p>
        </w:tc>
        <w:tc>
          <w:tcPr>
            <w:tcW w:w="1530" w:type="dxa"/>
          </w:tcPr>
          <w:p w:rsidR="00030AD9" w:rsidRDefault="00030AD9" w:rsidP="00311F42">
            <w:pPr>
              <w:pStyle w:val="Tablecontent"/>
            </w:pPr>
            <w:r>
              <w:t>Language 2</w:t>
            </w:r>
          </w:p>
        </w:tc>
        <w:tc>
          <w:tcPr>
            <w:tcW w:w="1620" w:type="dxa"/>
          </w:tcPr>
          <w:p w:rsidR="00030AD9" w:rsidRDefault="004D4356" w:rsidP="00311F42">
            <w:pPr>
              <w:pStyle w:val="Tablecontent"/>
            </w:pPr>
            <w:r>
              <w:t>0(en)</w:t>
            </w:r>
          </w:p>
        </w:tc>
        <w:tc>
          <w:tcPr>
            <w:tcW w:w="1350" w:type="dxa"/>
          </w:tcPr>
          <w:p w:rsidR="00030AD9" w:rsidRDefault="00E4236C" w:rsidP="00311F42">
            <w:pPr>
              <w:pStyle w:val="Tablecontent"/>
            </w:pPr>
            <w:r>
              <w:t>1</w:t>
            </w:r>
          </w:p>
        </w:tc>
        <w:tc>
          <w:tcPr>
            <w:tcW w:w="1620" w:type="dxa"/>
          </w:tcPr>
          <w:p w:rsidR="00030AD9" w:rsidRDefault="00E4236C" w:rsidP="00311F42">
            <w:pPr>
              <w:pStyle w:val="Tablecontent"/>
            </w:pPr>
            <w:r>
              <w:t>M</w:t>
            </w:r>
          </w:p>
        </w:tc>
        <w:tc>
          <w:tcPr>
            <w:tcW w:w="2176" w:type="dxa"/>
          </w:tcPr>
          <w:p w:rsidR="00030AD9" w:rsidRDefault="00E4236C" w:rsidP="00311F42">
            <w:pPr>
              <w:pStyle w:val="Tablecontent"/>
            </w:pPr>
            <w:r>
              <w:t>Numeric</w:t>
            </w:r>
          </w:p>
        </w:tc>
      </w:tr>
      <w:tr w:rsidR="00030AD9" w:rsidTr="00311F42">
        <w:trPr>
          <w:trHeight w:val="925"/>
        </w:trPr>
        <w:tc>
          <w:tcPr>
            <w:tcW w:w="1350" w:type="dxa"/>
          </w:tcPr>
          <w:p w:rsidR="00030AD9" w:rsidRPr="00E4236C" w:rsidRDefault="00030AD9" w:rsidP="00311F42">
            <w:pPr>
              <w:pStyle w:val="Tablecontent"/>
            </w:pPr>
            <w:r w:rsidRPr="00E4236C">
              <w:lastRenderedPageBreak/>
              <w:t>HOLDERNAME</w:t>
            </w:r>
          </w:p>
        </w:tc>
        <w:tc>
          <w:tcPr>
            <w:tcW w:w="1530" w:type="dxa"/>
          </w:tcPr>
          <w:p w:rsidR="00030AD9" w:rsidRDefault="00030AD9" w:rsidP="00311F42">
            <w:pPr>
              <w:pStyle w:val="Tablecontent"/>
            </w:pPr>
            <w:r>
              <w:t>Holder Name</w:t>
            </w:r>
          </w:p>
        </w:tc>
        <w:tc>
          <w:tcPr>
            <w:tcW w:w="1620" w:type="dxa"/>
          </w:tcPr>
          <w:p w:rsidR="00030AD9" w:rsidRDefault="00E4236C" w:rsidP="00311F42">
            <w:pPr>
              <w:pStyle w:val="Tablecontent"/>
            </w:pPr>
            <w:r>
              <w:t>Ross Geller</w:t>
            </w:r>
          </w:p>
        </w:tc>
        <w:tc>
          <w:tcPr>
            <w:tcW w:w="1350" w:type="dxa"/>
          </w:tcPr>
          <w:p w:rsidR="00030AD9" w:rsidRDefault="00E4236C" w:rsidP="00311F42">
            <w:pPr>
              <w:pStyle w:val="Tablecontent"/>
            </w:pPr>
            <w:r>
              <w:t>20</w:t>
            </w:r>
          </w:p>
        </w:tc>
        <w:tc>
          <w:tcPr>
            <w:tcW w:w="1620" w:type="dxa"/>
          </w:tcPr>
          <w:p w:rsidR="00030AD9" w:rsidRDefault="00E4236C" w:rsidP="00311F42">
            <w:pPr>
              <w:pStyle w:val="Tablecontent"/>
            </w:pPr>
            <w:r>
              <w:t>M</w:t>
            </w:r>
          </w:p>
        </w:tc>
        <w:tc>
          <w:tcPr>
            <w:tcW w:w="2176" w:type="dxa"/>
          </w:tcPr>
          <w:p w:rsidR="00030AD9" w:rsidRDefault="00E4236C" w:rsidP="00311F42">
            <w:pPr>
              <w:pStyle w:val="Tablecontent"/>
            </w:pPr>
            <w:r>
              <w:t>Alphanumeric</w:t>
            </w:r>
          </w:p>
        </w:tc>
      </w:tr>
      <w:tr w:rsidR="00030AD9" w:rsidTr="00311F42">
        <w:trPr>
          <w:trHeight w:val="925"/>
        </w:trPr>
        <w:tc>
          <w:tcPr>
            <w:tcW w:w="1350" w:type="dxa"/>
          </w:tcPr>
          <w:p w:rsidR="00030AD9" w:rsidRPr="00E4236C" w:rsidRDefault="00030AD9" w:rsidP="00311F42">
            <w:pPr>
              <w:pStyle w:val="Tablecontent"/>
            </w:pPr>
            <w:r w:rsidRPr="00E4236C">
              <w:t>CARDNO</w:t>
            </w:r>
          </w:p>
        </w:tc>
        <w:tc>
          <w:tcPr>
            <w:tcW w:w="1530" w:type="dxa"/>
          </w:tcPr>
          <w:p w:rsidR="00030AD9" w:rsidRDefault="00030AD9" w:rsidP="00311F42">
            <w:pPr>
              <w:pStyle w:val="Tablecontent"/>
            </w:pPr>
            <w:r>
              <w:t>Card Number</w:t>
            </w:r>
          </w:p>
        </w:tc>
        <w:tc>
          <w:tcPr>
            <w:tcW w:w="1620" w:type="dxa"/>
          </w:tcPr>
          <w:p w:rsidR="00030AD9" w:rsidRDefault="00E4236C" w:rsidP="00311F42">
            <w:pPr>
              <w:pStyle w:val="Tablecontent"/>
            </w:pPr>
            <w:r>
              <w:t>1234 5678 1234 5567</w:t>
            </w:r>
          </w:p>
        </w:tc>
        <w:tc>
          <w:tcPr>
            <w:tcW w:w="1350" w:type="dxa"/>
          </w:tcPr>
          <w:p w:rsidR="00030AD9" w:rsidRDefault="00E4236C" w:rsidP="00311F42">
            <w:pPr>
              <w:pStyle w:val="Tablecontent"/>
            </w:pPr>
            <w:r>
              <w:t>16</w:t>
            </w:r>
          </w:p>
        </w:tc>
        <w:tc>
          <w:tcPr>
            <w:tcW w:w="1620" w:type="dxa"/>
          </w:tcPr>
          <w:p w:rsidR="00030AD9" w:rsidRDefault="00E4236C" w:rsidP="00311F42">
            <w:pPr>
              <w:pStyle w:val="Tablecontent"/>
            </w:pPr>
            <w:r>
              <w:t>M</w:t>
            </w:r>
          </w:p>
        </w:tc>
        <w:tc>
          <w:tcPr>
            <w:tcW w:w="2176" w:type="dxa"/>
          </w:tcPr>
          <w:p w:rsidR="00030AD9" w:rsidRDefault="00E4236C" w:rsidP="00311F42">
            <w:pPr>
              <w:pStyle w:val="Tablecontent"/>
            </w:pPr>
            <w:r>
              <w:t>Numeric only</w:t>
            </w:r>
          </w:p>
        </w:tc>
      </w:tr>
      <w:tr w:rsidR="00030AD9" w:rsidTr="00311F42">
        <w:trPr>
          <w:trHeight w:val="925"/>
        </w:trPr>
        <w:tc>
          <w:tcPr>
            <w:tcW w:w="1350" w:type="dxa"/>
          </w:tcPr>
          <w:p w:rsidR="00030AD9" w:rsidRPr="00030AD9" w:rsidRDefault="00030AD9" w:rsidP="00311F42">
            <w:pPr>
              <w:pStyle w:val="Tablecontent"/>
              <w:rPr>
                <w:highlight w:val="yellow"/>
              </w:rPr>
            </w:pPr>
            <w:r w:rsidRPr="00E4236C">
              <w:t>EDATE</w:t>
            </w:r>
          </w:p>
        </w:tc>
        <w:tc>
          <w:tcPr>
            <w:tcW w:w="1530" w:type="dxa"/>
          </w:tcPr>
          <w:p w:rsidR="00030AD9" w:rsidRDefault="00030AD9" w:rsidP="00311F42">
            <w:pPr>
              <w:pStyle w:val="Tablecontent"/>
            </w:pPr>
            <w:r>
              <w:t>Card’s Expiry date</w:t>
            </w:r>
          </w:p>
        </w:tc>
        <w:tc>
          <w:tcPr>
            <w:tcW w:w="1620" w:type="dxa"/>
          </w:tcPr>
          <w:p w:rsidR="00030AD9" w:rsidRDefault="00E4236C" w:rsidP="00311F42">
            <w:pPr>
              <w:pStyle w:val="Tablecontent"/>
            </w:pPr>
            <w:r>
              <w:t>01/12</w:t>
            </w:r>
          </w:p>
        </w:tc>
        <w:tc>
          <w:tcPr>
            <w:tcW w:w="1350" w:type="dxa"/>
          </w:tcPr>
          <w:p w:rsidR="00762933" w:rsidRDefault="00762933" w:rsidP="00311F42">
            <w:pPr>
              <w:pStyle w:val="Tablecontent"/>
            </w:pPr>
            <w:r>
              <w:t>5</w:t>
            </w:r>
          </w:p>
          <w:p w:rsidR="00030AD9" w:rsidRDefault="00030AD9" w:rsidP="00311F42">
            <w:pPr>
              <w:pStyle w:val="Tablecontent"/>
            </w:pPr>
          </w:p>
        </w:tc>
        <w:tc>
          <w:tcPr>
            <w:tcW w:w="1620" w:type="dxa"/>
          </w:tcPr>
          <w:p w:rsidR="00030AD9" w:rsidRDefault="00E4236C" w:rsidP="00311F42">
            <w:pPr>
              <w:pStyle w:val="Tablecontent"/>
            </w:pPr>
            <w:r>
              <w:t>M</w:t>
            </w:r>
          </w:p>
        </w:tc>
        <w:tc>
          <w:tcPr>
            <w:tcW w:w="2176" w:type="dxa"/>
          </w:tcPr>
          <w:p w:rsidR="00030AD9" w:rsidRDefault="00E4236C" w:rsidP="00311F42">
            <w:pPr>
              <w:pStyle w:val="Tablecontent"/>
            </w:pPr>
            <w:r>
              <w:t>MM/YY</w:t>
            </w:r>
          </w:p>
        </w:tc>
      </w:tr>
      <w:tr w:rsidR="00030AD9" w:rsidTr="00311F42">
        <w:trPr>
          <w:trHeight w:val="925"/>
        </w:trPr>
        <w:tc>
          <w:tcPr>
            <w:tcW w:w="1350" w:type="dxa"/>
          </w:tcPr>
          <w:p w:rsidR="00030AD9" w:rsidRDefault="00030AD9" w:rsidP="00311F42">
            <w:pPr>
              <w:pStyle w:val="Tablecontent"/>
            </w:pPr>
            <w:r>
              <w:t>CVV</w:t>
            </w:r>
          </w:p>
        </w:tc>
        <w:tc>
          <w:tcPr>
            <w:tcW w:w="1530" w:type="dxa"/>
          </w:tcPr>
          <w:p w:rsidR="00030AD9" w:rsidRDefault="00030AD9" w:rsidP="00311F42">
            <w:pPr>
              <w:pStyle w:val="Tablecontent"/>
            </w:pPr>
            <w:r>
              <w:t>CVV</w:t>
            </w:r>
          </w:p>
        </w:tc>
        <w:tc>
          <w:tcPr>
            <w:tcW w:w="1620" w:type="dxa"/>
          </w:tcPr>
          <w:p w:rsidR="00030AD9" w:rsidRDefault="00030AD9" w:rsidP="00311F42">
            <w:pPr>
              <w:pStyle w:val="Tablecontent"/>
            </w:pPr>
            <w:r>
              <w:t>543</w:t>
            </w:r>
          </w:p>
        </w:tc>
        <w:tc>
          <w:tcPr>
            <w:tcW w:w="1350" w:type="dxa"/>
          </w:tcPr>
          <w:p w:rsidR="00030AD9" w:rsidRDefault="00030AD9" w:rsidP="00311F42">
            <w:pPr>
              <w:pStyle w:val="Tablecontent"/>
            </w:pPr>
            <w:r>
              <w:t>3</w:t>
            </w:r>
          </w:p>
        </w:tc>
        <w:tc>
          <w:tcPr>
            <w:tcW w:w="1620" w:type="dxa"/>
          </w:tcPr>
          <w:p w:rsidR="00030AD9" w:rsidRDefault="00030AD9" w:rsidP="00311F42">
            <w:pPr>
              <w:pStyle w:val="Tablecontent"/>
            </w:pPr>
            <w:r>
              <w:t>M</w:t>
            </w:r>
          </w:p>
        </w:tc>
        <w:tc>
          <w:tcPr>
            <w:tcW w:w="2176" w:type="dxa"/>
          </w:tcPr>
          <w:p w:rsidR="00030AD9" w:rsidRDefault="00030AD9" w:rsidP="00311F42">
            <w:pPr>
              <w:pStyle w:val="Tablecontent"/>
            </w:pPr>
            <w:r>
              <w:t>Numeric Only</w:t>
            </w:r>
          </w:p>
        </w:tc>
      </w:tr>
    </w:tbl>
    <w:p w:rsidR="00E57A4B" w:rsidRDefault="00E57A4B" w:rsidP="00E57A4B">
      <w:pPr>
        <w:pStyle w:val="BodyText2"/>
      </w:pPr>
    </w:p>
    <w:p w:rsidR="00E57A4B" w:rsidRDefault="00E57A4B" w:rsidP="00E57A4B">
      <w:pPr>
        <w:pStyle w:val="Code"/>
        <w:ind w:left="0"/>
        <w:jc w:val="left"/>
      </w:pPr>
    </w:p>
    <w:p w:rsidR="00E57A4B" w:rsidRDefault="00E57A4B" w:rsidP="00E57A4B">
      <w:pPr>
        <w:pStyle w:val="Code"/>
        <w:ind w:left="0" w:firstLine="720"/>
      </w:pPr>
    </w:p>
    <w:p w:rsidR="00E57A4B" w:rsidRPr="00014D44" w:rsidRDefault="00E57A4B" w:rsidP="00E57A4B">
      <w:pPr>
        <w:pStyle w:val="BodyText2"/>
        <w:rPr>
          <w:b/>
        </w:rPr>
      </w:pPr>
      <w:r w:rsidRPr="00014D44">
        <w:rPr>
          <w:b/>
        </w:rPr>
        <w:t>Fields Detail</w:t>
      </w:r>
    </w:p>
    <w:p w:rsidR="00E57A4B" w:rsidRDefault="00E57A4B" w:rsidP="00E57A4B">
      <w:pPr>
        <w:pStyle w:val="Heading"/>
      </w:pPr>
      <w:r>
        <w:t>Business Rules</w:t>
      </w:r>
    </w:p>
    <w:p w:rsidR="00E57A4B" w:rsidRDefault="00E57A4B" w:rsidP="00E57A4B">
      <w:pPr>
        <w:pStyle w:val="ListBullet1"/>
      </w:pPr>
      <w:r w:rsidRPr="001B0C63">
        <w:t>The value for TYPE tag is fixed as mentioned in syntax.</w:t>
      </w:r>
    </w:p>
    <w:p w:rsidR="00E57A4B" w:rsidRDefault="00E57A4B" w:rsidP="00E57A4B"/>
    <w:p w:rsidR="00E57A4B" w:rsidRDefault="00E57A4B" w:rsidP="00E57A4B">
      <w:pPr>
        <w:pStyle w:val="Heading"/>
      </w:pPr>
      <w:r>
        <w:t>Response Syntax</w:t>
      </w:r>
    </w:p>
    <w:p w:rsidR="00E57A4B" w:rsidRDefault="00E57A4B" w:rsidP="00E57A4B">
      <w:pPr>
        <w:pStyle w:val="Code"/>
        <w:ind w:left="0"/>
        <w:jc w:val="left"/>
        <w:rPr>
          <w:lang w:val="en-IN"/>
        </w:rPr>
      </w:pPr>
      <w:r>
        <w:t>TYPE=</w:t>
      </w:r>
      <w:r w:rsidR="009A0CB5">
        <w:t>ADRCRES</w:t>
      </w:r>
      <w:r>
        <w:t>&amp;</w:t>
      </w:r>
      <w:r>
        <w:rPr>
          <w:lang w:val="en-IN"/>
        </w:rPr>
        <w:t>TXNSTATUS=</w:t>
      </w:r>
      <w:r>
        <w:rPr>
          <w:i/>
          <w:iCs/>
          <w:lang w:val="en-IN"/>
        </w:rPr>
        <w:t>&lt;Transaction Status</w:t>
      </w:r>
      <w:r w:rsidR="00E20DFD">
        <w:rPr>
          <w:rStyle w:val="CommentReference"/>
          <w:rFonts w:ascii="Arial" w:hAnsi="Arial" w:cs="Arial"/>
        </w:rPr>
        <w:commentReference w:id="126"/>
      </w:r>
      <w:ins w:id="127" w:author="vikas" w:date="2014-10-10T14:34:00Z">
        <w:r w:rsidR="00E151AA">
          <w:rPr>
            <w:i/>
            <w:iCs/>
            <w:lang w:val="en-IN"/>
          </w:rPr>
          <w:t>&gt;</w:t>
        </w:r>
      </w:ins>
      <w:r>
        <w:rPr>
          <w:lang w:val="en-IN"/>
        </w:rPr>
        <w:t>&amp;</w:t>
      </w:r>
      <w:del w:id="128" w:author="naveen.kaushal" w:date="2014-11-13T12:22:00Z">
        <w:r w:rsidRPr="005E0540" w:rsidDel="00D14EDE">
          <w:rPr>
            <w:lang w:val="en-IN"/>
            <w:rPrChange w:id="129" w:author="naveen.kaushal" w:date="2014-11-13T12:23:00Z">
              <w:rPr>
                <w:highlight w:val="yellow"/>
                <w:lang w:val="en-IN"/>
              </w:rPr>
            </w:rPrChange>
          </w:rPr>
          <w:delText>TXNID=</w:delText>
        </w:r>
        <w:r w:rsidRPr="005E0540" w:rsidDel="00D14EDE">
          <w:rPr>
            <w:i/>
            <w:iCs/>
            <w:lang w:val="en-IN"/>
            <w:rPrChange w:id="130" w:author="naveen.kaushal" w:date="2014-11-13T12:23:00Z">
              <w:rPr>
                <w:i/>
                <w:iCs/>
                <w:highlight w:val="yellow"/>
                <w:lang w:val="en-IN"/>
              </w:rPr>
            </w:rPrChange>
          </w:rPr>
          <w:delText>&lt;PreTUPS Transaction ID&gt;&amp;</w:delText>
        </w:r>
      </w:del>
      <w:r w:rsidRPr="005E0540">
        <w:rPr>
          <w:lang w:val="en-IN"/>
          <w:rPrChange w:id="131" w:author="naveen.kaushal" w:date="2014-11-13T12:23:00Z">
            <w:rPr>
              <w:highlight w:val="yellow"/>
              <w:lang w:val="en-IN"/>
            </w:rPr>
          </w:rPrChange>
        </w:rPr>
        <w:t>MESSAGE=&lt;Transaction Message&gt;</w:t>
      </w:r>
    </w:p>
    <w:p w:rsidR="00E57A4B" w:rsidRDefault="00E57A4B" w:rsidP="00E57A4B">
      <w:pPr>
        <w:pStyle w:val="BodyText2"/>
        <w:jc w:val="left"/>
      </w:pPr>
      <w:r>
        <w:tab/>
      </w:r>
    </w:p>
    <w:p w:rsidR="00E57A4B" w:rsidRDefault="00E57A4B" w:rsidP="00E57A4B">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E57A4B" w:rsidTr="00311F42">
        <w:trPr>
          <w:trHeight w:val="281"/>
          <w:tblHeader/>
        </w:trPr>
        <w:tc>
          <w:tcPr>
            <w:tcW w:w="1350" w:type="dxa"/>
            <w:shd w:val="clear" w:color="auto" w:fill="E31837"/>
          </w:tcPr>
          <w:p w:rsidR="00E57A4B" w:rsidRDefault="00E57A4B" w:rsidP="00311F42">
            <w:pPr>
              <w:pStyle w:val="TableColumnLabels"/>
              <w:rPr>
                <w:rFonts w:ascii="Arial" w:hAnsi="Arial" w:cs="Arial"/>
                <w:sz w:val="18"/>
              </w:rPr>
            </w:pPr>
            <w:r>
              <w:rPr>
                <w:rFonts w:ascii="Arial" w:hAnsi="Arial" w:cs="Arial"/>
                <w:sz w:val="18"/>
              </w:rPr>
              <w:t>TAG</w:t>
            </w:r>
          </w:p>
        </w:tc>
        <w:tc>
          <w:tcPr>
            <w:tcW w:w="1530" w:type="dxa"/>
            <w:shd w:val="clear" w:color="auto" w:fill="E31837"/>
          </w:tcPr>
          <w:p w:rsidR="00E57A4B" w:rsidRDefault="00E57A4B" w:rsidP="00311F42">
            <w:pPr>
              <w:pStyle w:val="TableColumnLabels"/>
              <w:rPr>
                <w:rFonts w:ascii="Arial" w:hAnsi="Arial" w:cs="Arial"/>
                <w:sz w:val="18"/>
              </w:rPr>
            </w:pPr>
            <w:r>
              <w:rPr>
                <w:rFonts w:ascii="Arial" w:hAnsi="Arial" w:cs="Arial"/>
                <w:sz w:val="18"/>
              </w:rPr>
              <w:t>Fields</w:t>
            </w:r>
          </w:p>
        </w:tc>
        <w:tc>
          <w:tcPr>
            <w:tcW w:w="1620" w:type="dxa"/>
            <w:shd w:val="clear" w:color="auto" w:fill="E31837"/>
          </w:tcPr>
          <w:p w:rsidR="00E57A4B" w:rsidRDefault="00E57A4B" w:rsidP="00311F42">
            <w:pPr>
              <w:pStyle w:val="TableColumnLabels"/>
              <w:rPr>
                <w:rFonts w:ascii="Arial" w:hAnsi="Arial" w:cs="Arial"/>
                <w:sz w:val="18"/>
              </w:rPr>
            </w:pPr>
            <w:r>
              <w:t>Example</w:t>
            </w:r>
          </w:p>
        </w:tc>
        <w:tc>
          <w:tcPr>
            <w:tcW w:w="1350" w:type="dxa"/>
            <w:shd w:val="clear" w:color="auto" w:fill="E31837"/>
          </w:tcPr>
          <w:p w:rsidR="00E57A4B" w:rsidRDefault="00E57A4B" w:rsidP="00311F42">
            <w:pPr>
              <w:pStyle w:val="TableColumnLabels"/>
              <w:rPr>
                <w:rFonts w:ascii="Arial" w:hAnsi="Arial" w:cs="Arial"/>
                <w:sz w:val="18"/>
              </w:rPr>
            </w:pPr>
            <w:r>
              <w:t>Max Length</w:t>
            </w:r>
          </w:p>
        </w:tc>
        <w:tc>
          <w:tcPr>
            <w:tcW w:w="1620" w:type="dxa"/>
            <w:shd w:val="clear" w:color="auto" w:fill="E31837"/>
          </w:tcPr>
          <w:p w:rsidR="00E57A4B" w:rsidRDefault="00E57A4B" w:rsidP="00311F42">
            <w:pPr>
              <w:pStyle w:val="TableColumnLabels"/>
              <w:rPr>
                <w:rFonts w:ascii="Arial" w:hAnsi="Arial" w:cs="Arial"/>
                <w:sz w:val="18"/>
              </w:rPr>
            </w:pPr>
            <w:r>
              <w:t>Optional/Mandatory</w:t>
            </w:r>
          </w:p>
        </w:tc>
        <w:tc>
          <w:tcPr>
            <w:tcW w:w="2176" w:type="dxa"/>
            <w:shd w:val="clear" w:color="auto" w:fill="E31837"/>
          </w:tcPr>
          <w:p w:rsidR="00E57A4B" w:rsidRDefault="00E57A4B" w:rsidP="00311F42">
            <w:pPr>
              <w:pStyle w:val="TableColumnLabels"/>
              <w:rPr>
                <w:rFonts w:ascii="Arial" w:hAnsi="Arial" w:cs="Arial"/>
                <w:sz w:val="18"/>
              </w:rPr>
            </w:pPr>
            <w:r>
              <w:t>Remarks</w:t>
            </w:r>
          </w:p>
        </w:tc>
      </w:tr>
      <w:tr w:rsidR="00E57A4B" w:rsidTr="00311F42">
        <w:trPr>
          <w:trHeight w:val="281"/>
        </w:trPr>
        <w:tc>
          <w:tcPr>
            <w:tcW w:w="1350" w:type="dxa"/>
          </w:tcPr>
          <w:p w:rsidR="00E57A4B" w:rsidRPr="00CC52E1" w:rsidRDefault="00E57A4B" w:rsidP="00311F42">
            <w:pPr>
              <w:pStyle w:val="Tablecontent"/>
            </w:pPr>
            <w:r w:rsidRPr="00CC52E1">
              <w:t>TYPE</w:t>
            </w:r>
          </w:p>
        </w:tc>
        <w:tc>
          <w:tcPr>
            <w:tcW w:w="1530" w:type="dxa"/>
          </w:tcPr>
          <w:p w:rsidR="00E57A4B" w:rsidRPr="00CC52E1" w:rsidRDefault="009A0CB5" w:rsidP="00311F42">
            <w:pPr>
              <w:pStyle w:val="Tablecontent"/>
            </w:pPr>
            <w:r>
              <w:t>ADRCRES</w:t>
            </w:r>
          </w:p>
        </w:tc>
        <w:tc>
          <w:tcPr>
            <w:tcW w:w="1620" w:type="dxa"/>
          </w:tcPr>
          <w:p w:rsidR="00E57A4B" w:rsidRDefault="009A0CB5" w:rsidP="00311F42">
            <w:pPr>
              <w:pStyle w:val="Tablecontent"/>
              <w:rPr>
                <w:lang w:val="fr-FR"/>
              </w:rPr>
            </w:pPr>
            <w:r>
              <w:t>ADRCRES</w:t>
            </w:r>
          </w:p>
        </w:tc>
        <w:tc>
          <w:tcPr>
            <w:tcW w:w="1350" w:type="dxa"/>
          </w:tcPr>
          <w:p w:rsidR="00E57A4B" w:rsidRDefault="00E57A4B" w:rsidP="00311F42">
            <w:pPr>
              <w:pStyle w:val="Tablecontent"/>
            </w:pPr>
            <w:r>
              <w:t>10</w:t>
            </w:r>
          </w:p>
        </w:tc>
        <w:tc>
          <w:tcPr>
            <w:tcW w:w="1620" w:type="dxa"/>
          </w:tcPr>
          <w:p w:rsidR="00E57A4B" w:rsidRDefault="00E57A4B" w:rsidP="00311F42">
            <w:pPr>
              <w:pStyle w:val="Tablecontent"/>
            </w:pPr>
            <w:r>
              <w:t>M</w:t>
            </w:r>
          </w:p>
        </w:tc>
        <w:tc>
          <w:tcPr>
            <w:tcW w:w="2176" w:type="dxa"/>
          </w:tcPr>
          <w:p w:rsidR="00E57A4B" w:rsidRDefault="00E57A4B" w:rsidP="00311F42">
            <w:pPr>
              <w:pStyle w:val="Tablecontent"/>
            </w:pPr>
            <w:r>
              <w:t>Response Type. Static &amp; fixed value</w:t>
            </w:r>
          </w:p>
        </w:tc>
      </w:tr>
      <w:tr w:rsidR="00E57A4B" w:rsidTr="00311F42">
        <w:trPr>
          <w:trHeight w:val="925"/>
        </w:trPr>
        <w:tc>
          <w:tcPr>
            <w:tcW w:w="1350" w:type="dxa"/>
          </w:tcPr>
          <w:p w:rsidR="00E57A4B" w:rsidRPr="00EC4D97" w:rsidRDefault="00E57A4B" w:rsidP="00311F42">
            <w:pPr>
              <w:pStyle w:val="Tablecontent"/>
            </w:pPr>
            <w:r w:rsidRPr="00EC4D97">
              <w:t>TXNSTATUS</w:t>
            </w:r>
          </w:p>
        </w:tc>
        <w:tc>
          <w:tcPr>
            <w:tcW w:w="1530" w:type="dxa"/>
          </w:tcPr>
          <w:p w:rsidR="00E57A4B" w:rsidRDefault="00E57A4B" w:rsidP="00311F42">
            <w:pPr>
              <w:pStyle w:val="Tablecontent"/>
            </w:pPr>
            <w:r>
              <w:t>Request Status</w:t>
            </w:r>
          </w:p>
        </w:tc>
        <w:tc>
          <w:tcPr>
            <w:tcW w:w="1620" w:type="dxa"/>
          </w:tcPr>
          <w:p w:rsidR="00E57A4B" w:rsidRDefault="00E57A4B" w:rsidP="00311F42">
            <w:pPr>
              <w:pStyle w:val="Tablecontent"/>
            </w:pPr>
            <w:r>
              <w:t>200</w:t>
            </w:r>
          </w:p>
        </w:tc>
        <w:tc>
          <w:tcPr>
            <w:tcW w:w="1350" w:type="dxa"/>
          </w:tcPr>
          <w:p w:rsidR="00E57A4B" w:rsidRDefault="00E57A4B" w:rsidP="00311F42">
            <w:pPr>
              <w:pStyle w:val="Tablecontent"/>
            </w:pPr>
            <w:r>
              <w:t>5</w:t>
            </w:r>
          </w:p>
        </w:tc>
        <w:tc>
          <w:tcPr>
            <w:tcW w:w="1620" w:type="dxa"/>
          </w:tcPr>
          <w:p w:rsidR="00E57A4B" w:rsidRDefault="00E57A4B" w:rsidP="00311F42">
            <w:pPr>
              <w:pStyle w:val="Tablecontent"/>
            </w:pPr>
            <w:r>
              <w:t>M</w:t>
            </w:r>
          </w:p>
        </w:tc>
        <w:tc>
          <w:tcPr>
            <w:tcW w:w="2176" w:type="dxa"/>
          </w:tcPr>
          <w:p w:rsidR="00E57A4B" w:rsidRDefault="00E57A4B" w:rsidP="00311F42">
            <w:pPr>
              <w:pStyle w:val="Tablecontent"/>
            </w:pPr>
            <w:r>
              <w:t>Transaction Status i.e.</w:t>
            </w:r>
          </w:p>
          <w:p w:rsidR="00E57A4B" w:rsidRDefault="00E57A4B" w:rsidP="00311F42">
            <w:pPr>
              <w:pStyle w:val="Tablecontent"/>
            </w:pPr>
            <w:r>
              <w:t>Transaction OK (200), failed other status</w:t>
            </w:r>
          </w:p>
        </w:tc>
      </w:tr>
      <w:tr w:rsidR="00E57A4B" w:rsidTr="00311F42">
        <w:trPr>
          <w:trHeight w:val="925"/>
        </w:trPr>
        <w:tc>
          <w:tcPr>
            <w:tcW w:w="1350" w:type="dxa"/>
          </w:tcPr>
          <w:p w:rsidR="00E57A4B" w:rsidRPr="00EC4D97" w:rsidRDefault="00E57A4B" w:rsidP="00311F42">
            <w:pPr>
              <w:pStyle w:val="Tablecontent"/>
            </w:pPr>
            <w:r w:rsidRPr="00EC4D97">
              <w:t>MESSAGE</w:t>
            </w:r>
          </w:p>
        </w:tc>
        <w:tc>
          <w:tcPr>
            <w:tcW w:w="1530" w:type="dxa"/>
          </w:tcPr>
          <w:p w:rsidR="00E57A4B" w:rsidRDefault="009A0EB8" w:rsidP="00311F42">
            <w:pPr>
              <w:pStyle w:val="Tablecontent"/>
            </w:pPr>
            <w:r>
              <w:t>Transaction message</w:t>
            </w:r>
          </w:p>
        </w:tc>
        <w:tc>
          <w:tcPr>
            <w:tcW w:w="1620" w:type="dxa"/>
          </w:tcPr>
          <w:p w:rsidR="00E57A4B" w:rsidRDefault="00EC4D97" w:rsidP="00311F42">
            <w:pPr>
              <w:pStyle w:val="Tablecontent"/>
            </w:pPr>
            <w:r>
              <w:t>Success or Fail</w:t>
            </w:r>
          </w:p>
        </w:tc>
        <w:tc>
          <w:tcPr>
            <w:tcW w:w="1350" w:type="dxa"/>
          </w:tcPr>
          <w:p w:rsidR="00E57A4B" w:rsidRDefault="0082016B" w:rsidP="00311F42">
            <w:pPr>
              <w:pStyle w:val="Tablecontent"/>
            </w:pPr>
            <w:r>
              <w:t>150</w:t>
            </w:r>
          </w:p>
        </w:tc>
        <w:tc>
          <w:tcPr>
            <w:tcW w:w="1620" w:type="dxa"/>
          </w:tcPr>
          <w:p w:rsidR="00E57A4B" w:rsidRDefault="00EC4D97" w:rsidP="00311F42">
            <w:pPr>
              <w:pStyle w:val="Tablecontent"/>
            </w:pPr>
            <w:r>
              <w:t>M</w:t>
            </w:r>
          </w:p>
        </w:tc>
        <w:tc>
          <w:tcPr>
            <w:tcW w:w="2176" w:type="dxa"/>
          </w:tcPr>
          <w:p w:rsidR="00E57A4B" w:rsidRDefault="00EC4D97" w:rsidP="00311F42">
            <w:pPr>
              <w:pStyle w:val="Tablecontent"/>
            </w:pPr>
            <w:r>
              <w:t>Message specific to error code</w:t>
            </w:r>
          </w:p>
        </w:tc>
      </w:tr>
    </w:tbl>
    <w:p w:rsidR="00E57A4B" w:rsidRDefault="00E57A4B" w:rsidP="00E57A4B">
      <w:pPr>
        <w:pStyle w:val="BodyText2"/>
      </w:pPr>
    </w:p>
    <w:p w:rsidR="00E57A4B" w:rsidRDefault="00E57A4B" w:rsidP="00E57A4B">
      <w:pPr>
        <w:pStyle w:val="Heading"/>
      </w:pPr>
      <w:r>
        <w:t>Business Rules</w:t>
      </w:r>
    </w:p>
    <w:p w:rsidR="00E57A4B" w:rsidRDefault="00E57A4B" w:rsidP="00E57A4B">
      <w:pPr>
        <w:pStyle w:val="ListBullet1"/>
      </w:pPr>
      <w:r w:rsidRPr="001B0C63">
        <w:t>The value for TYPE tag is fixed as mentioned in syntax.</w:t>
      </w:r>
    </w:p>
    <w:p w:rsidR="00E57A4B" w:rsidRDefault="00E57A4B" w:rsidP="00E57A4B">
      <w:pPr>
        <w:pStyle w:val="ListBullet1"/>
      </w:pPr>
      <w:r>
        <w:t xml:space="preserve">The initiator subscriber (List owner) would receive a SMS notifying the successful/un-successful </w:t>
      </w:r>
      <w:r w:rsidR="00BD7049">
        <w:t>request</w:t>
      </w:r>
      <w:r>
        <w:t>.</w:t>
      </w:r>
    </w:p>
    <w:p w:rsidR="00E57A4B" w:rsidRDefault="00E57A4B" w:rsidP="00E57A4B">
      <w:pPr>
        <w:pStyle w:val="BodyText2"/>
        <w:rPr>
          <w:lang w:val="en-IN"/>
        </w:rPr>
      </w:pPr>
    </w:p>
    <w:p w:rsidR="00E57A4B" w:rsidRDefault="00E57A4B" w:rsidP="00E57A4B">
      <w:pPr>
        <w:pStyle w:val="BodyText2"/>
        <w:rPr>
          <w:lang w:val="en-IN"/>
        </w:rPr>
      </w:pPr>
    </w:p>
    <w:p w:rsidR="00E57A4B" w:rsidRDefault="00E57A4B" w:rsidP="00E57A4B">
      <w:pPr>
        <w:pStyle w:val="BodyText2"/>
        <w:rPr>
          <w:lang w:val="en-IN"/>
        </w:rPr>
      </w:pPr>
    </w:p>
    <w:p w:rsidR="00E57A4B" w:rsidRDefault="00E57A4B" w:rsidP="00E57A4B">
      <w:pPr>
        <w:pStyle w:val="BodyText2"/>
        <w:rPr>
          <w:lang w:val="en-IN"/>
        </w:rPr>
      </w:pPr>
    </w:p>
    <w:p w:rsidR="000F4ECD" w:rsidRPr="00B4693B" w:rsidRDefault="000F4ECD" w:rsidP="000F4ECD">
      <w:pPr>
        <w:pStyle w:val="Heading2"/>
        <w:rPr>
          <w:lang w:val="en-IN"/>
        </w:rPr>
      </w:pPr>
      <w:bookmarkStart w:id="132" w:name="_Toc396127210"/>
      <w:r>
        <w:rPr>
          <w:lang w:val="en-IN"/>
        </w:rPr>
        <w:lastRenderedPageBreak/>
        <w:t>Schedule Recharge</w:t>
      </w:r>
      <w:r w:rsidR="00D078E8">
        <w:rPr>
          <w:lang w:val="en-IN"/>
        </w:rPr>
        <w:t xml:space="preserve"> Activation</w:t>
      </w:r>
      <w:bookmarkEnd w:id="132"/>
    </w:p>
    <w:p w:rsidR="00E57A4B" w:rsidRDefault="00E57A4B" w:rsidP="00E57A4B">
      <w:pPr>
        <w:pStyle w:val="BodyText2"/>
        <w:rPr>
          <w:lang w:val="en-IN"/>
        </w:rPr>
      </w:pPr>
    </w:p>
    <w:p w:rsidR="00E57A4B" w:rsidRDefault="00083D7B" w:rsidP="00E57A4B">
      <w:pPr>
        <w:pStyle w:val="BodyText2"/>
        <w:rPr>
          <w:lang w:val="en-IN"/>
        </w:rPr>
      </w:pPr>
      <w:r>
        <w:rPr>
          <w:lang w:val="en-IN"/>
        </w:rPr>
        <w:t xml:space="preserve">User can schedule the recharge from his/her registered list of card(s) by sending the below request. </w:t>
      </w:r>
    </w:p>
    <w:p w:rsidR="00E57A4B" w:rsidRDefault="00E57A4B" w:rsidP="00E57A4B">
      <w:pPr>
        <w:pStyle w:val="BodyText2"/>
        <w:rPr>
          <w:lang w:val="en-IN"/>
        </w:rPr>
      </w:pPr>
    </w:p>
    <w:p w:rsidR="00083D7B" w:rsidRDefault="00083D7B" w:rsidP="00083D7B">
      <w:pPr>
        <w:pStyle w:val="Heading"/>
      </w:pPr>
      <w:r>
        <w:t>Request Syntax</w:t>
      </w:r>
    </w:p>
    <w:p w:rsidR="00E57A4B" w:rsidRPr="00083D7B" w:rsidRDefault="00083D7B" w:rsidP="00083D7B">
      <w:pPr>
        <w:pStyle w:val="Code"/>
        <w:ind w:left="0"/>
        <w:jc w:val="left"/>
      </w:pPr>
      <w:r>
        <w:t>TYPE=SCH</w:t>
      </w:r>
      <w:r w:rsidRPr="00083D7B">
        <w:t>ATP</w:t>
      </w:r>
      <w:r>
        <w:t>REQ</w:t>
      </w:r>
      <w:r w:rsidRPr="00083D7B">
        <w:t>&amp;MSISDN=</w:t>
      </w:r>
      <w:r>
        <w:t>&lt;MSISDN&gt;</w:t>
      </w:r>
      <w:r w:rsidRPr="00083D7B">
        <w:t>&amp;IMEI=</w:t>
      </w:r>
      <w:r>
        <w:t>&lt;IMEI&gt;</w:t>
      </w:r>
      <w:r w:rsidRPr="00083D7B">
        <w:t>&amp;FREQUENCY=</w:t>
      </w:r>
      <w:r>
        <w:t>&lt;</w:t>
      </w:r>
      <w:r w:rsidRPr="00083D7B">
        <w:t>W</w:t>
      </w:r>
      <w:r>
        <w:t>(week)/M(month)/O(once)&gt;&amp;DAY=&lt;1-</w:t>
      </w:r>
      <w:del w:id="133" w:author="naveen.kaushal" w:date="2014-11-13T12:25:00Z">
        <w:r w:rsidDel="00EA2081">
          <w:delText>31</w:delText>
        </w:r>
      </w:del>
      <w:ins w:id="134" w:author="naveen.kaushal" w:date="2014-11-13T12:25:00Z">
        <w:r w:rsidR="00EA2081">
          <w:t>Number of Days in Current Month</w:t>
        </w:r>
        <w:r w:rsidR="00B04676">
          <w:t xml:space="preserve"> E.g. 1-31 in case of October</w:t>
        </w:r>
      </w:ins>
      <w:r>
        <w:t>(in case of Month and Once)/</w:t>
      </w:r>
      <w:del w:id="135" w:author="naveen.kaushal" w:date="2014-11-13T12:24:00Z">
        <w:r w:rsidDel="00950260">
          <w:delText xml:space="preserve"> </w:delText>
        </w:r>
        <w:r w:rsidDel="00CA25B0">
          <w:delText>1</w:delText>
        </w:r>
        <w:r w:rsidDel="00950260">
          <w:delText>-</w:delText>
        </w:r>
        <w:r w:rsidDel="00CA25B0">
          <w:delText>7</w:delText>
        </w:r>
      </w:del>
      <w:ins w:id="136" w:author="naveen.kaushal" w:date="2014-11-13T12:24:00Z">
        <w:r w:rsidR="00CA25B0">
          <w:t>Sunday</w:t>
        </w:r>
        <w:r w:rsidR="00950260">
          <w:t>-Saturday</w:t>
        </w:r>
      </w:ins>
      <w:r>
        <w:t>(in case of Week)</w:t>
      </w:r>
      <w:del w:id="137" w:author="naveen.kaushal" w:date="2014-11-13T12:25:00Z">
        <w:r w:rsidDel="00376050">
          <w:delText xml:space="preserve"> </w:delText>
        </w:r>
      </w:del>
      <w:r>
        <w:t>&gt;</w:t>
      </w:r>
      <w:r w:rsidRPr="00083D7B">
        <w:t>&amp;AMOUNT=</w:t>
      </w:r>
      <w:r>
        <w:t>&lt;AMOUNT&gt;</w:t>
      </w:r>
      <w:r w:rsidRPr="00083D7B">
        <w:t>&amp;NNAME=</w:t>
      </w:r>
      <w:r>
        <w:t>&lt;NICK NAME&gt;</w:t>
      </w:r>
      <w:r w:rsidRPr="00083D7B">
        <w:t>&amp;PIN=</w:t>
      </w:r>
      <w:r>
        <w:t>&lt;PIN&gt;</w:t>
      </w:r>
      <w:r w:rsidRPr="00083D7B">
        <w:t>&amp;ENDDATE=</w:t>
      </w:r>
      <w:r>
        <w:t>&lt;dd/mm/yy&gt;</w:t>
      </w:r>
      <w:r w:rsidRPr="00083D7B">
        <w:t>&amp;LANGUAGE1=0</w:t>
      </w:r>
    </w:p>
    <w:p w:rsidR="00E57A4B" w:rsidRDefault="00E57A4B" w:rsidP="00E57A4B">
      <w:pPr>
        <w:pStyle w:val="BodyText2"/>
        <w:rPr>
          <w:lang w:val="en-IN"/>
        </w:rPr>
      </w:pPr>
    </w:p>
    <w:p w:rsidR="002F27FC" w:rsidRDefault="002F27FC" w:rsidP="00633175">
      <w:pPr>
        <w:pStyle w:val="BodyText2"/>
        <w:rPr>
          <w:lang w:val="en-IN"/>
        </w:rPr>
      </w:pP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083D7B" w:rsidTr="00721DB5">
        <w:trPr>
          <w:trHeight w:val="281"/>
        </w:trPr>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083D7B" w:rsidRDefault="00083D7B" w:rsidP="00721DB5">
            <w:pPr>
              <w:pStyle w:val="TableColumnLabels"/>
              <w:rPr>
                <w:rFonts w:ascii="Arial" w:hAnsi="Arial" w:cs="Arial"/>
                <w:sz w:val="18"/>
              </w:rPr>
            </w:pPr>
            <w:r>
              <w:rPr>
                <w:rFonts w:ascii="Arial" w:hAnsi="Arial" w:cs="Arial"/>
                <w:sz w:val="18"/>
              </w:rPr>
              <w:t>TAG</w:t>
            </w:r>
          </w:p>
        </w:tc>
        <w:tc>
          <w:tcPr>
            <w:tcW w:w="1530" w:type="dxa"/>
            <w:tcBorders>
              <w:top w:val="single" w:sz="4" w:space="0" w:color="000000"/>
              <w:left w:val="single" w:sz="4" w:space="0" w:color="000000"/>
              <w:bottom w:val="single" w:sz="4" w:space="0" w:color="000000"/>
              <w:right w:val="single" w:sz="4" w:space="0" w:color="000000"/>
            </w:tcBorders>
            <w:shd w:val="clear" w:color="auto" w:fill="E31837"/>
          </w:tcPr>
          <w:p w:rsidR="00083D7B" w:rsidRDefault="00083D7B" w:rsidP="00721DB5">
            <w:pPr>
              <w:pStyle w:val="TableColumnLabels"/>
              <w:rPr>
                <w:rFonts w:ascii="Arial" w:hAnsi="Arial" w:cs="Arial"/>
                <w:sz w:val="18"/>
              </w:rPr>
            </w:pPr>
            <w:r>
              <w:rPr>
                <w:rFonts w:ascii="Arial" w:hAnsi="Arial" w:cs="Arial"/>
                <w:sz w:val="18"/>
              </w:rPr>
              <w:t>Fields</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083D7B" w:rsidRPr="009A0EB8" w:rsidRDefault="00083D7B" w:rsidP="00721DB5">
            <w:pPr>
              <w:pStyle w:val="TableColumnLabels"/>
            </w:pPr>
            <w:r>
              <w:t>Example</w:t>
            </w:r>
          </w:p>
        </w:tc>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083D7B" w:rsidRPr="009A0EB8" w:rsidRDefault="00083D7B" w:rsidP="00721DB5">
            <w:pPr>
              <w:pStyle w:val="TableColumnLabels"/>
            </w:pPr>
            <w:r>
              <w:t>Max Length</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083D7B" w:rsidRPr="009A0EB8" w:rsidRDefault="00083D7B" w:rsidP="00721DB5">
            <w:pPr>
              <w:pStyle w:val="TableColumnLabels"/>
            </w:pPr>
            <w:r>
              <w:t>Optional/Mandatory</w:t>
            </w:r>
          </w:p>
        </w:tc>
        <w:tc>
          <w:tcPr>
            <w:tcW w:w="2176" w:type="dxa"/>
            <w:tcBorders>
              <w:top w:val="single" w:sz="4" w:space="0" w:color="000000"/>
              <w:left w:val="single" w:sz="4" w:space="0" w:color="000000"/>
              <w:bottom w:val="single" w:sz="4" w:space="0" w:color="000000"/>
              <w:right w:val="single" w:sz="4" w:space="0" w:color="000000"/>
            </w:tcBorders>
            <w:shd w:val="clear" w:color="auto" w:fill="E31837"/>
          </w:tcPr>
          <w:p w:rsidR="00083D7B" w:rsidRPr="009A0EB8" w:rsidRDefault="00083D7B" w:rsidP="00721DB5">
            <w:pPr>
              <w:pStyle w:val="TableColumnLabels"/>
            </w:pPr>
            <w:r>
              <w:t>Remarks</w:t>
            </w:r>
          </w:p>
        </w:tc>
      </w:tr>
      <w:tr w:rsidR="00083D7B" w:rsidTr="00721DB5">
        <w:trPr>
          <w:trHeight w:val="281"/>
        </w:trPr>
        <w:tc>
          <w:tcPr>
            <w:tcW w:w="1350" w:type="dxa"/>
          </w:tcPr>
          <w:p w:rsidR="00083D7B" w:rsidRDefault="00083D7B" w:rsidP="00721DB5">
            <w:pPr>
              <w:pStyle w:val="Tablecontent"/>
              <w:rPr>
                <w:lang w:val="fr-FR"/>
              </w:rPr>
            </w:pPr>
            <w:r>
              <w:rPr>
                <w:lang w:val="fr-FR"/>
              </w:rPr>
              <w:t>TYPE</w:t>
            </w:r>
          </w:p>
        </w:tc>
        <w:tc>
          <w:tcPr>
            <w:tcW w:w="1530" w:type="dxa"/>
          </w:tcPr>
          <w:p w:rsidR="00083D7B" w:rsidRDefault="00083D7B" w:rsidP="00721DB5">
            <w:pPr>
              <w:pStyle w:val="Tablecontent"/>
            </w:pPr>
            <w:r>
              <w:t>SCH</w:t>
            </w:r>
            <w:r w:rsidRPr="00083D7B">
              <w:t>ATP</w:t>
            </w:r>
            <w:r>
              <w:t>REQ</w:t>
            </w:r>
          </w:p>
        </w:tc>
        <w:tc>
          <w:tcPr>
            <w:tcW w:w="1620" w:type="dxa"/>
          </w:tcPr>
          <w:p w:rsidR="00083D7B" w:rsidRDefault="00083D7B" w:rsidP="00721DB5">
            <w:pPr>
              <w:pStyle w:val="Tablecontent"/>
            </w:pPr>
            <w:r>
              <w:t>SCH</w:t>
            </w:r>
            <w:r w:rsidRPr="00083D7B">
              <w:t>ATP</w:t>
            </w:r>
            <w:r>
              <w:t>REQ</w:t>
            </w:r>
          </w:p>
        </w:tc>
        <w:tc>
          <w:tcPr>
            <w:tcW w:w="1350" w:type="dxa"/>
          </w:tcPr>
          <w:p w:rsidR="00083D7B" w:rsidRDefault="00083D7B" w:rsidP="00721DB5">
            <w:pPr>
              <w:pStyle w:val="Tablecontent"/>
            </w:pPr>
            <w:r>
              <w:t>10</w:t>
            </w:r>
          </w:p>
        </w:tc>
        <w:tc>
          <w:tcPr>
            <w:tcW w:w="1620" w:type="dxa"/>
          </w:tcPr>
          <w:p w:rsidR="00083D7B" w:rsidRDefault="00083D7B" w:rsidP="00721DB5">
            <w:pPr>
              <w:pStyle w:val="Tablecontent"/>
            </w:pPr>
            <w:r>
              <w:t>M</w:t>
            </w:r>
          </w:p>
        </w:tc>
        <w:tc>
          <w:tcPr>
            <w:tcW w:w="2176" w:type="dxa"/>
          </w:tcPr>
          <w:p w:rsidR="00083D7B" w:rsidRDefault="00083D7B" w:rsidP="00721DB5">
            <w:pPr>
              <w:pStyle w:val="Tablecontent"/>
            </w:pPr>
            <w:r>
              <w:t>Alphabets only.</w:t>
            </w:r>
          </w:p>
        </w:tc>
      </w:tr>
      <w:tr w:rsidR="00083D7B" w:rsidTr="00721DB5">
        <w:trPr>
          <w:trHeight w:val="281"/>
        </w:trPr>
        <w:tc>
          <w:tcPr>
            <w:tcW w:w="1350" w:type="dxa"/>
          </w:tcPr>
          <w:p w:rsidR="00083D7B" w:rsidRDefault="00083D7B" w:rsidP="00721DB5">
            <w:pPr>
              <w:pStyle w:val="Tablecontent"/>
              <w:rPr>
                <w:lang w:val="fr-FR"/>
              </w:rPr>
            </w:pPr>
            <w:r>
              <w:rPr>
                <w:lang w:val="fr-FR"/>
              </w:rPr>
              <w:t>IMEI</w:t>
            </w:r>
          </w:p>
        </w:tc>
        <w:tc>
          <w:tcPr>
            <w:tcW w:w="1530" w:type="dxa"/>
          </w:tcPr>
          <w:p w:rsidR="00083D7B" w:rsidRDefault="00083D7B" w:rsidP="00721DB5">
            <w:pPr>
              <w:pStyle w:val="Tablecontent"/>
            </w:pPr>
            <w:r>
              <w:t>IMEI number</w:t>
            </w:r>
          </w:p>
        </w:tc>
        <w:tc>
          <w:tcPr>
            <w:tcW w:w="1620" w:type="dxa"/>
          </w:tcPr>
          <w:p w:rsidR="00083D7B" w:rsidRDefault="00083D7B" w:rsidP="00721DB5">
            <w:pPr>
              <w:pStyle w:val="Tablecontent"/>
            </w:pPr>
            <w:r>
              <w:t>58HVDKGGGGG56T</w:t>
            </w:r>
          </w:p>
        </w:tc>
        <w:tc>
          <w:tcPr>
            <w:tcW w:w="1350" w:type="dxa"/>
          </w:tcPr>
          <w:p w:rsidR="00083D7B" w:rsidRDefault="00083D7B" w:rsidP="00721DB5">
            <w:pPr>
              <w:pStyle w:val="Tablecontent"/>
            </w:pPr>
            <w:r>
              <w:t>15</w:t>
            </w:r>
          </w:p>
        </w:tc>
        <w:tc>
          <w:tcPr>
            <w:tcW w:w="1620" w:type="dxa"/>
          </w:tcPr>
          <w:p w:rsidR="00083D7B" w:rsidRDefault="00083D7B" w:rsidP="00721DB5">
            <w:pPr>
              <w:pStyle w:val="Tablecontent"/>
            </w:pPr>
            <w:r>
              <w:t>M</w:t>
            </w:r>
          </w:p>
        </w:tc>
        <w:tc>
          <w:tcPr>
            <w:tcW w:w="2176" w:type="dxa"/>
          </w:tcPr>
          <w:p w:rsidR="00083D7B" w:rsidRDefault="00083D7B" w:rsidP="00721DB5">
            <w:pPr>
              <w:pStyle w:val="Tablecontent"/>
            </w:pPr>
            <w:r>
              <w:t>Numeric</w:t>
            </w:r>
          </w:p>
        </w:tc>
      </w:tr>
      <w:tr w:rsidR="00083D7B" w:rsidTr="00721DB5">
        <w:trPr>
          <w:trHeight w:val="925"/>
        </w:trPr>
        <w:tc>
          <w:tcPr>
            <w:tcW w:w="1350" w:type="dxa"/>
          </w:tcPr>
          <w:p w:rsidR="00083D7B" w:rsidRDefault="00083D7B" w:rsidP="00721DB5">
            <w:pPr>
              <w:pStyle w:val="Tablecontent"/>
            </w:pPr>
            <w:r>
              <w:t>MSISDN</w:t>
            </w:r>
          </w:p>
        </w:tc>
        <w:tc>
          <w:tcPr>
            <w:tcW w:w="1530" w:type="dxa"/>
          </w:tcPr>
          <w:p w:rsidR="00083D7B" w:rsidRDefault="00083D7B" w:rsidP="00BD7049">
            <w:pPr>
              <w:pStyle w:val="Tablecontent"/>
            </w:pPr>
            <w:r>
              <w:t xml:space="preserve">Subscriber mobile number </w:t>
            </w:r>
          </w:p>
        </w:tc>
        <w:tc>
          <w:tcPr>
            <w:tcW w:w="1620" w:type="dxa"/>
          </w:tcPr>
          <w:p w:rsidR="00083D7B" w:rsidRDefault="00083D7B" w:rsidP="00721DB5">
            <w:pPr>
              <w:pStyle w:val="Tablecontent"/>
            </w:pPr>
            <w:r>
              <w:t>9942222</w:t>
            </w:r>
          </w:p>
        </w:tc>
        <w:tc>
          <w:tcPr>
            <w:tcW w:w="1350" w:type="dxa"/>
          </w:tcPr>
          <w:p w:rsidR="00083D7B" w:rsidRDefault="00083D7B" w:rsidP="00721DB5">
            <w:pPr>
              <w:pStyle w:val="Tablecontent"/>
            </w:pPr>
            <w:r>
              <w:t>15</w:t>
            </w:r>
          </w:p>
        </w:tc>
        <w:tc>
          <w:tcPr>
            <w:tcW w:w="1620" w:type="dxa"/>
          </w:tcPr>
          <w:p w:rsidR="00083D7B" w:rsidRDefault="00083D7B" w:rsidP="00721DB5">
            <w:pPr>
              <w:pStyle w:val="Tablecontent"/>
            </w:pPr>
            <w:r>
              <w:t>M</w:t>
            </w:r>
          </w:p>
        </w:tc>
        <w:tc>
          <w:tcPr>
            <w:tcW w:w="2176" w:type="dxa"/>
          </w:tcPr>
          <w:p w:rsidR="00083D7B" w:rsidRDefault="00083D7B" w:rsidP="00721DB5">
            <w:pPr>
              <w:pStyle w:val="Tablecontent"/>
            </w:pPr>
            <w:r>
              <w:t>All MSISDN should be without country code.</w:t>
            </w:r>
          </w:p>
          <w:p w:rsidR="00083D7B" w:rsidRDefault="00083D7B" w:rsidP="00721DB5">
            <w:pPr>
              <w:pStyle w:val="Tablecontent"/>
            </w:pPr>
            <w:r>
              <w:t>(National dial format)</w:t>
            </w:r>
          </w:p>
        </w:tc>
      </w:tr>
      <w:tr w:rsidR="00083D7B" w:rsidTr="00721DB5">
        <w:trPr>
          <w:trHeight w:val="925"/>
        </w:trPr>
        <w:tc>
          <w:tcPr>
            <w:tcW w:w="1350" w:type="dxa"/>
          </w:tcPr>
          <w:p w:rsidR="00083D7B" w:rsidRDefault="00083D7B" w:rsidP="00721DB5">
            <w:pPr>
              <w:pStyle w:val="Tablecontent"/>
            </w:pPr>
            <w:r>
              <w:t>PIN</w:t>
            </w:r>
          </w:p>
        </w:tc>
        <w:tc>
          <w:tcPr>
            <w:tcW w:w="1530" w:type="dxa"/>
          </w:tcPr>
          <w:p w:rsidR="00083D7B" w:rsidRDefault="00083D7B" w:rsidP="00721DB5">
            <w:pPr>
              <w:pStyle w:val="Tablecontent"/>
            </w:pPr>
            <w:r>
              <w:t>Subscriber PIN as registered in PreTUPS</w:t>
            </w:r>
          </w:p>
        </w:tc>
        <w:tc>
          <w:tcPr>
            <w:tcW w:w="1620" w:type="dxa"/>
          </w:tcPr>
          <w:p w:rsidR="00083D7B" w:rsidRDefault="00083D7B" w:rsidP="00721DB5">
            <w:pPr>
              <w:pStyle w:val="Tablecontent"/>
            </w:pPr>
            <w:r>
              <w:t>3946</w:t>
            </w:r>
          </w:p>
        </w:tc>
        <w:tc>
          <w:tcPr>
            <w:tcW w:w="1350" w:type="dxa"/>
          </w:tcPr>
          <w:p w:rsidR="00083D7B" w:rsidRDefault="00083D7B" w:rsidP="00721DB5">
            <w:pPr>
              <w:pStyle w:val="Tablecontent"/>
            </w:pPr>
            <w:r>
              <w:t>4</w:t>
            </w:r>
          </w:p>
        </w:tc>
        <w:tc>
          <w:tcPr>
            <w:tcW w:w="1620" w:type="dxa"/>
          </w:tcPr>
          <w:p w:rsidR="00083D7B" w:rsidRDefault="00083D7B" w:rsidP="00721DB5">
            <w:pPr>
              <w:pStyle w:val="Tablecontent"/>
            </w:pPr>
            <w:del w:id="138" w:author="vikas" w:date="2014-10-09T10:02:00Z">
              <w:r w:rsidDel="00BE396F">
                <w:delText>O</w:delText>
              </w:r>
            </w:del>
            <w:ins w:id="139" w:author="vikas" w:date="2014-10-09T10:02:00Z">
              <w:r w:rsidR="00BE396F">
                <w:t>M</w:t>
              </w:r>
            </w:ins>
          </w:p>
        </w:tc>
        <w:tc>
          <w:tcPr>
            <w:tcW w:w="2176" w:type="dxa"/>
          </w:tcPr>
          <w:p w:rsidR="00083D7B" w:rsidRDefault="00083D7B" w:rsidP="00721DB5">
            <w:pPr>
              <w:pStyle w:val="Tablecontent"/>
            </w:pPr>
            <w:r>
              <w:t xml:space="preserve">Numeric Only. </w:t>
            </w:r>
          </w:p>
        </w:tc>
      </w:tr>
      <w:tr w:rsidR="00083D7B" w:rsidTr="00721DB5">
        <w:trPr>
          <w:trHeight w:val="925"/>
        </w:trPr>
        <w:tc>
          <w:tcPr>
            <w:tcW w:w="1350" w:type="dxa"/>
          </w:tcPr>
          <w:p w:rsidR="00083D7B" w:rsidRDefault="00D078E8" w:rsidP="00D078E8">
            <w:pPr>
              <w:pStyle w:val="Tablecontent"/>
            </w:pPr>
            <w:r w:rsidRPr="00D078E8">
              <w:t>FREQUENCY</w:t>
            </w:r>
            <w:r>
              <w:t xml:space="preserve"> </w:t>
            </w:r>
          </w:p>
        </w:tc>
        <w:tc>
          <w:tcPr>
            <w:tcW w:w="1530" w:type="dxa"/>
          </w:tcPr>
          <w:p w:rsidR="00083D7B" w:rsidRDefault="00D078E8" w:rsidP="00721DB5">
            <w:pPr>
              <w:pStyle w:val="Tablecontent"/>
            </w:pPr>
            <w:r>
              <w:t>Frequency</w:t>
            </w:r>
          </w:p>
        </w:tc>
        <w:tc>
          <w:tcPr>
            <w:tcW w:w="1620" w:type="dxa"/>
          </w:tcPr>
          <w:p w:rsidR="00083D7B" w:rsidRDefault="00D078E8" w:rsidP="00721DB5">
            <w:pPr>
              <w:pStyle w:val="Tablecontent"/>
            </w:pPr>
            <w:r>
              <w:t>M/W/O</w:t>
            </w:r>
          </w:p>
        </w:tc>
        <w:tc>
          <w:tcPr>
            <w:tcW w:w="1350" w:type="dxa"/>
          </w:tcPr>
          <w:p w:rsidR="00083D7B" w:rsidRDefault="00D078E8" w:rsidP="00721DB5">
            <w:pPr>
              <w:pStyle w:val="Tablecontent"/>
            </w:pPr>
            <w:r>
              <w:t>1</w:t>
            </w:r>
          </w:p>
        </w:tc>
        <w:tc>
          <w:tcPr>
            <w:tcW w:w="1620" w:type="dxa"/>
          </w:tcPr>
          <w:p w:rsidR="00083D7B" w:rsidRDefault="00083D7B" w:rsidP="00721DB5">
            <w:pPr>
              <w:pStyle w:val="Tablecontent"/>
            </w:pPr>
            <w:r>
              <w:t>M</w:t>
            </w:r>
          </w:p>
        </w:tc>
        <w:tc>
          <w:tcPr>
            <w:tcW w:w="2176" w:type="dxa"/>
          </w:tcPr>
          <w:p w:rsidR="00083D7B" w:rsidRDefault="00D078E8" w:rsidP="00D078E8">
            <w:pPr>
              <w:pStyle w:val="Tablecontent"/>
            </w:pPr>
            <w:r w:rsidRPr="00D078E8">
              <w:rPr>
                <w:b/>
              </w:rPr>
              <w:t>W</w:t>
            </w:r>
            <w:r>
              <w:t>(week)/</w:t>
            </w:r>
            <w:r w:rsidRPr="00D078E8">
              <w:rPr>
                <w:b/>
              </w:rPr>
              <w:t>M</w:t>
            </w:r>
            <w:r>
              <w:t>(month)/</w:t>
            </w:r>
            <w:r w:rsidRPr="00D078E8">
              <w:rPr>
                <w:b/>
              </w:rPr>
              <w:t>O</w:t>
            </w:r>
            <w:r>
              <w:t>(once</w:t>
            </w:r>
          </w:p>
        </w:tc>
      </w:tr>
      <w:tr w:rsidR="00083D7B" w:rsidTr="00721DB5">
        <w:trPr>
          <w:trHeight w:val="925"/>
        </w:trPr>
        <w:tc>
          <w:tcPr>
            <w:tcW w:w="1350" w:type="dxa"/>
          </w:tcPr>
          <w:p w:rsidR="00083D7B" w:rsidRPr="00E4236C" w:rsidRDefault="00083D7B" w:rsidP="00721DB5">
            <w:pPr>
              <w:pStyle w:val="Tablecontent"/>
            </w:pPr>
            <w:r w:rsidRPr="00E4236C">
              <w:t>AMOUNT</w:t>
            </w:r>
          </w:p>
        </w:tc>
        <w:tc>
          <w:tcPr>
            <w:tcW w:w="1530" w:type="dxa"/>
          </w:tcPr>
          <w:p w:rsidR="00083D7B" w:rsidRDefault="00083D7B" w:rsidP="00721DB5">
            <w:pPr>
              <w:pStyle w:val="Tablecontent"/>
            </w:pPr>
            <w:r>
              <w:t>Amount</w:t>
            </w:r>
          </w:p>
        </w:tc>
        <w:tc>
          <w:tcPr>
            <w:tcW w:w="1620" w:type="dxa"/>
          </w:tcPr>
          <w:p w:rsidR="00083D7B" w:rsidRDefault="00083D7B" w:rsidP="00721DB5">
            <w:pPr>
              <w:pStyle w:val="Tablecontent"/>
            </w:pPr>
            <w:r>
              <w:t>100</w:t>
            </w:r>
          </w:p>
        </w:tc>
        <w:tc>
          <w:tcPr>
            <w:tcW w:w="1350" w:type="dxa"/>
          </w:tcPr>
          <w:p w:rsidR="00083D7B" w:rsidRDefault="00083D7B" w:rsidP="00721DB5">
            <w:pPr>
              <w:pStyle w:val="Tablecontent"/>
            </w:pPr>
            <w:r>
              <w:t>5</w:t>
            </w:r>
          </w:p>
        </w:tc>
        <w:tc>
          <w:tcPr>
            <w:tcW w:w="1620" w:type="dxa"/>
          </w:tcPr>
          <w:p w:rsidR="00083D7B" w:rsidRDefault="00083D7B" w:rsidP="00721DB5">
            <w:pPr>
              <w:pStyle w:val="Tablecontent"/>
            </w:pPr>
            <w:r>
              <w:t>M</w:t>
            </w:r>
          </w:p>
        </w:tc>
        <w:tc>
          <w:tcPr>
            <w:tcW w:w="2176" w:type="dxa"/>
          </w:tcPr>
          <w:p w:rsidR="00083D7B" w:rsidRDefault="00083D7B" w:rsidP="00721DB5">
            <w:pPr>
              <w:pStyle w:val="Tablecontent"/>
            </w:pPr>
            <w:r>
              <w:t>Numeric or decimal depending on system preference.</w:t>
            </w:r>
          </w:p>
        </w:tc>
      </w:tr>
      <w:tr w:rsidR="00083D7B" w:rsidTr="00721DB5">
        <w:trPr>
          <w:trHeight w:val="925"/>
        </w:trPr>
        <w:tc>
          <w:tcPr>
            <w:tcW w:w="1350" w:type="dxa"/>
          </w:tcPr>
          <w:p w:rsidR="00083D7B" w:rsidRPr="00E4236C" w:rsidRDefault="00D078E8" w:rsidP="00721DB5">
            <w:pPr>
              <w:pStyle w:val="Tablecontent"/>
            </w:pPr>
            <w:r>
              <w:t>DAY</w:t>
            </w:r>
          </w:p>
        </w:tc>
        <w:tc>
          <w:tcPr>
            <w:tcW w:w="1530" w:type="dxa"/>
          </w:tcPr>
          <w:p w:rsidR="00083D7B" w:rsidRDefault="00D078E8" w:rsidP="00721DB5">
            <w:pPr>
              <w:pStyle w:val="Tablecontent"/>
            </w:pPr>
            <w:r>
              <w:t>Day</w:t>
            </w:r>
          </w:p>
        </w:tc>
        <w:tc>
          <w:tcPr>
            <w:tcW w:w="1620" w:type="dxa"/>
          </w:tcPr>
          <w:p w:rsidR="00D078E8" w:rsidRDefault="00D078E8" w:rsidP="00D078E8">
            <w:pPr>
              <w:pStyle w:val="Tablecontent"/>
            </w:pPr>
            <w:r>
              <w:t>1-31(in case of Month and Once)</w:t>
            </w:r>
          </w:p>
          <w:p w:rsidR="00083D7B" w:rsidRDefault="00D078E8" w:rsidP="00D078E8">
            <w:pPr>
              <w:pStyle w:val="Tablecontent"/>
            </w:pPr>
            <w:r>
              <w:t xml:space="preserve"> 1-7(in case of Week)</w:t>
            </w:r>
          </w:p>
        </w:tc>
        <w:tc>
          <w:tcPr>
            <w:tcW w:w="1350" w:type="dxa"/>
          </w:tcPr>
          <w:p w:rsidR="00083D7B" w:rsidRDefault="00D078E8" w:rsidP="00721DB5">
            <w:pPr>
              <w:pStyle w:val="Tablecontent"/>
            </w:pPr>
            <w:r>
              <w:t>2</w:t>
            </w:r>
          </w:p>
        </w:tc>
        <w:tc>
          <w:tcPr>
            <w:tcW w:w="1620" w:type="dxa"/>
          </w:tcPr>
          <w:p w:rsidR="00083D7B" w:rsidRDefault="00083D7B" w:rsidP="00721DB5">
            <w:pPr>
              <w:pStyle w:val="Tablecontent"/>
            </w:pPr>
            <w:r>
              <w:t>M</w:t>
            </w:r>
          </w:p>
        </w:tc>
        <w:tc>
          <w:tcPr>
            <w:tcW w:w="2176" w:type="dxa"/>
          </w:tcPr>
          <w:p w:rsidR="00083D7B" w:rsidRDefault="00083D7B" w:rsidP="00721DB5">
            <w:pPr>
              <w:pStyle w:val="Tablecontent"/>
            </w:pPr>
            <w:r>
              <w:t>Numeric</w:t>
            </w:r>
          </w:p>
        </w:tc>
      </w:tr>
      <w:tr w:rsidR="00083D7B" w:rsidTr="00721DB5">
        <w:trPr>
          <w:trHeight w:val="925"/>
        </w:trPr>
        <w:tc>
          <w:tcPr>
            <w:tcW w:w="1350" w:type="dxa"/>
          </w:tcPr>
          <w:p w:rsidR="00083D7B" w:rsidRPr="00E4236C" w:rsidRDefault="00083D7B" w:rsidP="00721DB5">
            <w:pPr>
              <w:pStyle w:val="Tablecontent"/>
            </w:pPr>
            <w:r w:rsidRPr="00E4236C">
              <w:t>LANGUAGE1</w:t>
            </w:r>
          </w:p>
        </w:tc>
        <w:tc>
          <w:tcPr>
            <w:tcW w:w="1530" w:type="dxa"/>
          </w:tcPr>
          <w:p w:rsidR="00083D7B" w:rsidRDefault="00083D7B" w:rsidP="00721DB5">
            <w:pPr>
              <w:pStyle w:val="Tablecontent"/>
            </w:pPr>
            <w:r>
              <w:t>Language 1</w:t>
            </w:r>
          </w:p>
        </w:tc>
        <w:tc>
          <w:tcPr>
            <w:tcW w:w="1620" w:type="dxa"/>
          </w:tcPr>
          <w:p w:rsidR="00083D7B" w:rsidRDefault="00083D7B" w:rsidP="00721DB5">
            <w:pPr>
              <w:pStyle w:val="Tablecontent"/>
            </w:pPr>
            <w:r>
              <w:t>0(en)</w:t>
            </w:r>
          </w:p>
        </w:tc>
        <w:tc>
          <w:tcPr>
            <w:tcW w:w="1350" w:type="dxa"/>
          </w:tcPr>
          <w:p w:rsidR="00083D7B" w:rsidRDefault="00083D7B" w:rsidP="00721DB5">
            <w:pPr>
              <w:pStyle w:val="Tablecontent"/>
            </w:pPr>
            <w:r>
              <w:t>1</w:t>
            </w:r>
          </w:p>
        </w:tc>
        <w:tc>
          <w:tcPr>
            <w:tcW w:w="1620" w:type="dxa"/>
          </w:tcPr>
          <w:p w:rsidR="00083D7B" w:rsidRDefault="00083D7B" w:rsidP="00721DB5">
            <w:pPr>
              <w:pStyle w:val="Tablecontent"/>
            </w:pPr>
            <w:r>
              <w:t>M</w:t>
            </w:r>
          </w:p>
        </w:tc>
        <w:tc>
          <w:tcPr>
            <w:tcW w:w="2176" w:type="dxa"/>
          </w:tcPr>
          <w:p w:rsidR="00083D7B" w:rsidRDefault="00083D7B" w:rsidP="00721DB5">
            <w:pPr>
              <w:pStyle w:val="Tablecontent"/>
            </w:pPr>
            <w:r>
              <w:t>Numeric</w:t>
            </w:r>
          </w:p>
        </w:tc>
      </w:tr>
      <w:tr w:rsidR="00083D7B" w:rsidTr="00721DB5">
        <w:trPr>
          <w:trHeight w:val="925"/>
        </w:trPr>
        <w:tc>
          <w:tcPr>
            <w:tcW w:w="1350" w:type="dxa"/>
          </w:tcPr>
          <w:p w:rsidR="00083D7B" w:rsidRPr="00E4236C" w:rsidRDefault="00083D7B" w:rsidP="00721DB5">
            <w:pPr>
              <w:pStyle w:val="Tablecontent"/>
            </w:pPr>
            <w:r w:rsidRPr="00E4236C">
              <w:t>CARDNO</w:t>
            </w:r>
          </w:p>
        </w:tc>
        <w:tc>
          <w:tcPr>
            <w:tcW w:w="1530" w:type="dxa"/>
          </w:tcPr>
          <w:p w:rsidR="00083D7B" w:rsidRDefault="00083D7B" w:rsidP="00721DB5">
            <w:pPr>
              <w:pStyle w:val="Tablecontent"/>
            </w:pPr>
            <w:r>
              <w:t>Card Number</w:t>
            </w:r>
          </w:p>
        </w:tc>
        <w:tc>
          <w:tcPr>
            <w:tcW w:w="1620" w:type="dxa"/>
          </w:tcPr>
          <w:p w:rsidR="00083D7B" w:rsidRDefault="00083D7B" w:rsidP="00721DB5">
            <w:pPr>
              <w:pStyle w:val="Tablecontent"/>
            </w:pPr>
            <w:r>
              <w:t>1234 5678 1234 5567</w:t>
            </w:r>
          </w:p>
        </w:tc>
        <w:tc>
          <w:tcPr>
            <w:tcW w:w="1350" w:type="dxa"/>
          </w:tcPr>
          <w:p w:rsidR="00083D7B" w:rsidRDefault="00083D7B" w:rsidP="00721DB5">
            <w:pPr>
              <w:pStyle w:val="Tablecontent"/>
            </w:pPr>
            <w:r>
              <w:t>16</w:t>
            </w:r>
          </w:p>
        </w:tc>
        <w:tc>
          <w:tcPr>
            <w:tcW w:w="1620" w:type="dxa"/>
          </w:tcPr>
          <w:p w:rsidR="00083D7B" w:rsidRDefault="00083D7B" w:rsidP="00721DB5">
            <w:pPr>
              <w:pStyle w:val="Tablecontent"/>
            </w:pPr>
            <w:r>
              <w:t>M</w:t>
            </w:r>
          </w:p>
        </w:tc>
        <w:tc>
          <w:tcPr>
            <w:tcW w:w="2176" w:type="dxa"/>
          </w:tcPr>
          <w:p w:rsidR="00083D7B" w:rsidRDefault="00083D7B" w:rsidP="00721DB5">
            <w:pPr>
              <w:pStyle w:val="Tablecontent"/>
            </w:pPr>
            <w:r>
              <w:t>Numeric only</w:t>
            </w:r>
          </w:p>
        </w:tc>
      </w:tr>
      <w:tr w:rsidR="00083D7B" w:rsidTr="00721DB5">
        <w:trPr>
          <w:trHeight w:val="925"/>
        </w:trPr>
        <w:tc>
          <w:tcPr>
            <w:tcW w:w="1350" w:type="dxa"/>
          </w:tcPr>
          <w:p w:rsidR="00083D7B" w:rsidRPr="00030AD9" w:rsidRDefault="00D078E8" w:rsidP="00721DB5">
            <w:pPr>
              <w:pStyle w:val="Tablecontent"/>
              <w:rPr>
                <w:highlight w:val="yellow"/>
              </w:rPr>
            </w:pPr>
            <w:r w:rsidRPr="00D078E8">
              <w:t>ENDDATE</w:t>
            </w:r>
          </w:p>
        </w:tc>
        <w:tc>
          <w:tcPr>
            <w:tcW w:w="1530" w:type="dxa"/>
          </w:tcPr>
          <w:p w:rsidR="00083D7B" w:rsidRDefault="00D078E8" w:rsidP="00721DB5">
            <w:pPr>
              <w:pStyle w:val="Tablecontent"/>
            </w:pPr>
            <w:r>
              <w:t>Schedule topup  End</w:t>
            </w:r>
            <w:r w:rsidR="00083D7B">
              <w:t xml:space="preserve"> date</w:t>
            </w:r>
          </w:p>
        </w:tc>
        <w:tc>
          <w:tcPr>
            <w:tcW w:w="1620" w:type="dxa"/>
          </w:tcPr>
          <w:p w:rsidR="00083D7B" w:rsidRDefault="00D078E8" w:rsidP="00721DB5">
            <w:pPr>
              <w:pStyle w:val="Tablecontent"/>
            </w:pPr>
            <w:r>
              <w:t>15/</w:t>
            </w:r>
            <w:r w:rsidR="00083D7B">
              <w:t>01/12</w:t>
            </w:r>
          </w:p>
        </w:tc>
        <w:tc>
          <w:tcPr>
            <w:tcW w:w="1350" w:type="dxa"/>
          </w:tcPr>
          <w:p w:rsidR="00083D7B" w:rsidRDefault="00D078E8" w:rsidP="00721DB5">
            <w:pPr>
              <w:pStyle w:val="Tablecontent"/>
            </w:pPr>
            <w:r>
              <w:t>8</w:t>
            </w:r>
          </w:p>
          <w:p w:rsidR="00083D7B" w:rsidRDefault="00083D7B" w:rsidP="00721DB5">
            <w:pPr>
              <w:pStyle w:val="Tablecontent"/>
            </w:pPr>
          </w:p>
        </w:tc>
        <w:tc>
          <w:tcPr>
            <w:tcW w:w="1620" w:type="dxa"/>
          </w:tcPr>
          <w:p w:rsidR="00083D7B" w:rsidRDefault="00083D7B" w:rsidP="00721DB5">
            <w:pPr>
              <w:pStyle w:val="Tablecontent"/>
            </w:pPr>
            <w:r>
              <w:t>M</w:t>
            </w:r>
          </w:p>
        </w:tc>
        <w:tc>
          <w:tcPr>
            <w:tcW w:w="2176" w:type="dxa"/>
          </w:tcPr>
          <w:p w:rsidR="00083D7B" w:rsidRDefault="00D078E8" w:rsidP="00721DB5">
            <w:pPr>
              <w:pStyle w:val="Tablecontent"/>
            </w:pPr>
            <w:r>
              <w:t>DD/</w:t>
            </w:r>
            <w:r w:rsidR="00083D7B">
              <w:t>MM/YY</w:t>
            </w:r>
          </w:p>
        </w:tc>
      </w:tr>
    </w:tbl>
    <w:p w:rsidR="002F27FC" w:rsidRDefault="002F27FC" w:rsidP="00633175">
      <w:pPr>
        <w:pStyle w:val="BodyText2"/>
        <w:rPr>
          <w:lang w:val="en-IN"/>
        </w:rPr>
      </w:pPr>
    </w:p>
    <w:p w:rsidR="00D078E8" w:rsidRDefault="00D078E8" w:rsidP="00D078E8">
      <w:pPr>
        <w:pStyle w:val="Heading"/>
      </w:pPr>
      <w:r>
        <w:t>Response Syntax</w:t>
      </w:r>
    </w:p>
    <w:p w:rsidR="00D078E8" w:rsidRDefault="00D078E8" w:rsidP="00D078E8">
      <w:pPr>
        <w:pStyle w:val="BodyText2"/>
        <w:rPr>
          <w:lang w:val="en-IN"/>
        </w:rPr>
      </w:pPr>
    </w:p>
    <w:p w:rsidR="00D078E8" w:rsidRDefault="00D078E8" w:rsidP="00D078E8">
      <w:pPr>
        <w:pStyle w:val="Code"/>
        <w:ind w:left="0"/>
        <w:jc w:val="left"/>
        <w:rPr>
          <w:lang w:val="en-IN"/>
        </w:rPr>
      </w:pPr>
      <w:r>
        <w:t>TYPE=</w:t>
      </w:r>
      <w:r w:rsidRPr="00D078E8">
        <w:rPr>
          <w:lang w:val="en-IN"/>
        </w:rPr>
        <w:t>SCHATPRES&amp;</w:t>
      </w:r>
      <w:r>
        <w:rPr>
          <w:lang w:val="en-IN"/>
        </w:rPr>
        <w:t>TXNSTATUS=</w:t>
      </w:r>
      <w:r>
        <w:rPr>
          <w:i/>
          <w:iCs/>
          <w:lang w:val="en-IN"/>
        </w:rPr>
        <w:t>&lt;Transaction Status&gt;&amp;</w:t>
      </w:r>
      <w:r>
        <w:rPr>
          <w:lang w:val="en-IN"/>
        </w:rPr>
        <w:t>MESSAGE=&lt;Transaction Message&gt;</w:t>
      </w:r>
    </w:p>
    <w:p w:rsidR="00D078E8" w:rsidRDefault="00D078E8" w:rsidP="00D078E8">
      <w:pPr>
        <w:pStyle w:val="BodyText2"/>
        <w:jc w:val="left"/>
      </w:pPr>
      <w:r>
        <w:tab/>
      </w:r>
    </w:p>
    <w:p w:rsidR="00D078E8" w:rsidRDefault="00D078E8" w:rsidP="00D078E8">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D078E8" w:rsidTr="00721DB5">
        <w:trPr>
          <w:trHeight w:val="281"/>
          <w:tblHeader/>
        </w:trPr>
        <w:tc>
          <w:tcPr>
            <w:tcW w:w="1350" w:type="dxa"/>
            <w:shd w:val="clear" w:color="auto" w:fill="E31837"/>
          </w:tcPr>
          <w:p w:rsidR="00D078E8" w:rsidRDefault="00D078E8" w:rsidP="00721DB5">
            <w:pPr>
              <w:pStyle w:val="TableColumnLabels"/>
              <w:rPr>
                <w:rFonts w:ascii="Arial" w:hAnsi="Arial" w:cs="Arial"/>
                <w:sz w:val="18"/>
              </w:rPr>
            </w:pPr>
            <w:r>
              <w:rPr>
                <w:rFonts w:ascii="Arial" w:hAnsi="Arial" w:cs="Arial"/>
                <w:sz w:val="18"/>
              </w:rPr>
              <w:t>TAG</w:t>
            </w:r>
          </w:p>
        </w:tc>
        <w:tc>
          <w:tcPr>
            <w:tcW w:w="1530" w:type="dxa"/>
            <w:shd w:val="clear" w:color="auto" w:fill="E31837"/>
          </w:tcPr>
          <w:p w:rsidR="00D078E8" w:rsidRDefault="00D078E8" w:rsidP="00721DB5">
            <w:pPr>
              <w:pStyle w:val="TableColumnLabels"/>
              <w:rPr>
                <w:rFonts w:ascii="Arial" w:hAnsi="Arial" w:cs="Arial"/>
                <w:sz w:val="18"/>
              </w:rPr>
            </w:pPr>
            <w:r>
              <w:rPr>
                <w:rFonts w:ascii="Arial" w:hAnsi="Arial" w:cs="Arial"/>
                <w:sz w:val="18"/>
              </w:rPr>
              <w:t>Fields</w:t>
            </w:r>
          </w:p>
        </w:tc>
        <w:tc>
          <w:tcPr>
            <w:tcW w:w="1620" w:type="dxa"/>
            <w:shd w:val="clear" w:color="auto" w:fill="E31837"/>
          </w:tcPr>
          <w:p w:rsidR="00D078E8" w:rsidRDefault="00D078E8" w:rsidP="00721DB5">
            <w:pPr>
              <w:pStyle w:val="TableColumnLabels"/>
              <w:rPr>
                <w:rFonts w:ascii="Arial" w:hAnsi="Arial" w:cs="Arial"/>
                <w:sz w:val="18"/>
              </w:rPr>
            </w:pPr>
            <w:r>
              <w:t>Example</w:t>
            </w:r>
          </w:p>
        </w:tc>
        <w:tc>
          <w:tcPr>
            <w:tcW w:w="1350" w:type="dxa"/>
            <w:shd w:val="clear" w:color="auto" w:fill="E31837"/>
          </w:tcPr>
          <w:p w:rsidR="00D078E8" w:rsidRDefault="00D078E8" w:rsidP="00721DB5">
            <w:pPr>
              <w:pStyle w:val="TableColumnLabels"/>
              <w:rPr>
                <w:rFonts w:ascii="Arial" w:hAnsi="Arial" w:cs="Arial"/>
                <w:sz w:val="18"/>
              </w:rPr>
            </w:pPr>
            <w:r>
              <w:t>Max Length</w:t>
            </w:r>
          </w:p>
        </w:tc>
        <w:tc>
          <w:tcPr>
            <w:tcW w:w="1620" w:type="dxa"/>
            <w:shd w:val="clear" w:color="auto" w:fill="E31837"/>
          </w:tcPr>
          <w:p w:rsidR="00D078E8" w:rsidRDefault="00D078E8" w:rsidP="00721DB5">
            <w:pPr>
              <w:pStyle w:val="TableColumnLabels"/>
              <w:rPr>
                <w:rFonts w:ascii="Arial" w:hAnsi="Arial" w:cs="Arial"/>
                <w:sz w:val="18"/>
              </w:rPr>
            </w:pPr>
            <w:r>
              <w:t>Optional/Mandatory</w:t>
            </w:r>
          </w:p>
        </w:tc>
        <w:tc>
          <w:tcPr>
            <w:tcW w:w="2176" w:type="dxa"/>
            <w:shd w:val="clear" w:color="auto" w:fill="E31837"/>
          </w:tcPr>
          <w:p w:rsidR="00D078E8" w:rsidRDefault="00D078E8" w:rsidP="00721DB5">
            <w:pPr>
              <w:pStyle w:val="TableColumnLabels"/>
              <w:rPr>
                <w:rFonts w:ascii="Arial" w:hAnsi="Arial" w:cs="Arial"/>
                <w:sz w:val="18"/>
              </w:rPr>
            </w:pPr>
            <w:r>
              <w:t>Remarks</w:t>
            </w:r>
          </w:p>
        </w:tc>
      </w:tr>
      <w:tr w:rsidR="00D078E8" w:rsidTr="00721DB5">
        <w:trPr>
          <w:trHeight w:val="281"/>
        </w:trPr>
        <w:tc>
          <w:tcPr>
            <w:tcW w:w="1350" w:type="dxa"/>
          </w:tcPr>
          <w:p w:rsidR="00D078E8" w:rsidRPr="00CC52E1" w:rsidRDefault="00D078E8" w:rsidP="00721DB5">
            <w:pPr>
              <w:pStyle w:val="Tablecontent"/>
            </w:pPr>
            <w:r w:rsidRPr="00CC52E1">
              <w:t>TYPE</w:t>
            </w:r>
          </w:p>
        </w:tc>
        <w:tc>
          <w:tcPr>
            <w:tcW w:w="1530" w:type="dxa"/>
          </w:tcPr>
          <w:p w:rsidR="00D078E8" w:rsidRPr="00CC52E1" w:rsidRDefault="00D078E8" w:rsidP="00721DB5">
            <w:pPr>
              <w:pStyle w:val="Tablecontent"/>
            </w:pPr>
            <w:r w:rsidRPr="00D078E8">
              <w:rPr>
                <w:rFonts w:ascii="Courier New" w:hAnsi="Courier New"/>
                <w:sz w:val="20"/>
                <w:lang w:val="en-IN"/>
              </w:rPr>
              <w:t>SCHATPRES</w:t>
            </w:r>
          </w:p>
        </w:tc>
        <w:tc>
          <w:tcPr>
            <w:tcW w:w="1620" w:type="dxa"/>
          </w:tcPr>
          <w:p w:rsidR="00D078E8" w:rsidRDefault="00D078E8" w:rsidP="00721DB5">
            <w:pPr>
              <w:pStyle w:val="Tablecontent"/>
              <w:rPr>
                <w:lang w:val="fr-FR"/>
              </w:rPr>
            </w:pPr>
            <w:r w:rsidRPr="00D078E8">
              <w:rPr>
                <w:rFonts w:ascii="Courier New" w:hAnsi="Courier New"/>
                <w:sz w:val="20"/>
                <w:lang w:val="en-IN"/>
              </w:rPr>
              <w:t>SCHATPRES</w:t>
            </w:r>
          </w:p>
        </w:tc>
        <w:tc>
          <w:tcPr>
            <w:tcW w:w="1350" w:type="dxa"/>
          </w:tcPr>
          <w:p w:rsidR="00D078E8" w:rsidRDefault="00D078E8" w:rsidP="00721DB5">
            <w:pPr>
              <w:pStyle w:val="Tablecontent"/>
            </w:pPr>
            <w:r>
              <w:t>10</w:t>
            </w:r>
          </w:p>
        </w:tc>
        <w:tc>
          <w:tcPr>
            <w:tcW w:w="1620" w:type="dxa"/>
          </w:tcPr>
          <w:p w:rsidR="00D078E8" w:rsidRDefault="00D078E8" w:rsidP="00721DB5">
            <w:pPr>
              <w:pStyle w:val="Tablecontent"/>
            </w:pPr>
            <w:r>
              <w:t>M</w:t>
            </w:r>
          </w:p>
        </w:tc>
        <w:tc>
          <w:tcPr>
            <w:tcW w:w="2176" w:type="dxa"/>
          </w:tcPr>
          <w:p w:rsidR="00D078E8" w:rsidRDefault="00D078E8" w:rsidP="00721DB5">
            <w:pPr>
              <w:pStyle w:val="Tablecontent"/>
            </w:pPr>
            <w:r>
              <w:t>Response Type. Static &amp; fixed value</w:t>
            </w:r>
          </w:p>
        </w:tc>
      </w:tr>
      <w:tr w:rsidR="00D078E8" w:rsidTr="00721DB5">
        <w:trPr>
          <w:trHeight w:val="925"/>
        </w:trPr>
        <w:tc>
          <w:tcPr>
            <w:tcW w:w="1350" w:type="dxa"/>
          </w:tcPr>
          <w:p w:rsidR="00D078E8" w:rsidRDefault="00D078E8" w:rsidP="00721DB5">
            <w:pPr>
              <w:pStyle w:val="Tablecontent"/>
            </w:pPr>
            <w:r>
              <w:t>TXNSTATUS</w:t>
            </w:r>
          </w:p>
        </w:tc>
        <w:tc>
          <w:tcPr>
            <w:tcW w:w="1530" w:type="dxa"/>
          </w:tcPr>
          <w:p w:rsidR="00D078E8" w:rsidRDefault="00D078E8" w:rsidP="00721DB5">
            <w:pPr>
              <w:pStyle w:val="Tablecontent"/>
            </w:pPr>
            <w:r>
              <w:t>Request Status</w:t>
            </w:r>
          </w:p>
        </w:tc>
        <w:tc>
          <w:tcPr>
            <w:tcW w:w="1620" w:type="dxa"/>
          </w:tcPr>
          <w:p w:rsidR="00D078E8" w:rsidRDefault="00D078E8" w:rsidP="00721DB5">
            <w:pPr>
              <w:pStyle w:val="Tablecontent"/>
            </w:pPr>
            <w:r>
              <w:t>200</w:t>
            </w:r>
          </w:p>
        </w:tc>
        <w:tc>
          <w:tcPr>
            <w:tcW w:w="1350" w:type="dxa"/>
          </w:tcPr>
          <w:p w:rsidR="00D078E8" w:rsidRDefault="00D078E8" w:rsidP="00721DB5">
            <w:pPr>
              <w:pStyle w:val="Tablecontent"/>
            </w:pPr>
            <w:r>
              <w:t>5</w:t>
            </w:r>
          </w:p>
        </w:tc>
        <w:tc>
          <w:tcPr>
            <w:tcW w:w="1620" w:type="dxa"/>
          </w:tcPr>
          <w:p w:rsidR="00D078E8" w:rsidRDefault="00D078E8" w:rsidP="00721DB5">
            <w:pPr>
              <w:pStyle w:val="Tablecontent"/>
            </w:pPr>
            <w:r>
              <w:t>M</w:t>
            </w:r>
          </w:p>
        </w:tc>
        <w:tc>
          <w:tcPr>
            <w:tcW w:w="2176" w:type="dxa"/>
          </w:tcPr>
          <w:p w:rsidR="00D078E8" w:rsidRDefault="00D078E8" w:rsidP="00721DB5">
            <w:pPr>
              <w:pStyle w:val="Tablecontent"/>
            </w:pPr>
            <w:r>
              <w:t>Transaction Status i.e.</w:t>
            </w:r>
          </w:p>
          <w:p w:rsidR="00D078E8" w:rsidRDefault="00D078E8" w:rsidP="00721DB5">
            <w:pPr>
              <w:pStyle w:val="Tablecontent"/>
            </w:pPr>
            <w:r>
              <w:t>Transaction OK (200), failed other status</w:t>
            </w:r>
          </w:p>
        </w:tc>
      </w:tr>
      <w:tr w:rsidR="00D078E8" w:rsidTr="00721DB5">
        <w:trPr>
          <w:trHeight w:val="925"/>
        </w:trPr>
        <w:tc>
          <w:tcPr>
            <w:tcW w:w="1350" w:type="dxa"/>
          </w:tcPr>
          <w:p w:rsidR="00D078E8" w:rsidRPr="00030AD9" w:rsidRDefault="00D078E8" w:rsidP="00721DB5">
            <w:pPr>
              <w:pStyle w:val="Tablecontent"/>
              <w:rPr>
                <w:highlight w:val="yellow"/>
              </w:rPr>
            </w:pPr>
            <w:r w:rsidRPr="00E4236C">
              <w:t>MESSAGE</w:t>
            </w:r>
          </w:p>
        </w:tc>
        <w:tc>
          <w:tcPr>
            <w:tcW w:w="1530" w:type="dxa"/>
          </w:tcPr>
          <w:p w:rsidR="00D078E8" w:rsidRDefault="00D078E8" w:rsidP="00721DB5">
            <w:pPr>
              <w:pStyle w:val="Tablecontent"/>
            </w:pPr>
            <w:r>
              <w:t>Transaction Message</w:t>
            </w:r>
          </w:p>
        </w:tc>
        <w:tc>
          <w:tcPr>
            <w:tcW w:w="1620" w:type="dxa"/>
          </w:tcPr>
          <w:p w:rsidR="00D078E8" w:rsidRDefault="00D078E8" w:rsidP="00721DB5">
            <w:pPr>
              <w:pStyle w:val="Tablecontent"/>
            </w:pPr>
            <w:r>
              <w:t>Success or fail</w:t>
            </w:r>
          </w:p>
        </w:tc>
        <w:tc>
          <w:tcPr>
            <w:tcW w:w="1350" w:type="dxa"/>
          </w:tcPr>
          <w:p w:rsidR="00D078E8" w:rsidRDefault="00D078E8" w:rsidP="00721DB5">
            <w:pPr>
              <w:pStyle w:val="Tablecontent"/>
            </w:pPr>
            <w:r>
              <w:t>150</w:t>
            </w:r>
          </w:p>
        </w:tc>
        <w:tc>
          <w:tcPr>
            <w:tcW w:w="1620" w:type="dxa"/>
          </w:tcPr>
          <w:p w:rsidR="00D078E8" w:rsidRDefault="00D078E8" w:rsidP="00721DB5">
            <w:pPr>
              <w:pStyle w:val="Tablecontent"/>
            </w:pPr>
            <w:r>
              <w:t xml:space="preserve">M </w:t>
            </w:r>
          </w:p>
        </w:tc>
        <w:tc>
          <w:tcPr>
            <w:tcW w:w="2176" w:type="dxa"/>
          </w:tcPr>
          <w:p w:rsidR="00D078E8" w:rsidRDefault="00D078E8" w:rsidP="00721DB5">
            <w:pPr>
              <w:pStyle w:val="Tablecontent"/>
            </w:pPr>
            <w:r>
              <w:t>Message specific to the error code.</w:t>
            </w:r>
          </w:p>
        </w:tc>
      </w:tr>
    </w:tbl>
    <w:p w:rsidR="00D078E8" w:rsidRPr="00D078E8" w:rsidRDefault="00D078E8" w:rsidP="00D078E8">
      <w:pPr>
        <w:pStyle w:val="BodyText2"/>
        <w:rPr>
          <w:lang w:val="en-IN"/>
        </w:rPr>
      </w:pPr>
    </w:p>
    <w:p w:rsidR="002F27FC" w:rsidRDefault="002F27FC" w:rsidP="00633175">
      <w:pPr>
        <w:pStyle w:val="BodyText2"/>
        <w:rPr>
          <w:lang w:val="en-IN"/>
        </w:rPr>
      </w:pPr>
    </w:p>
    <w:p w:rsidR="002F27FC" w:rsidRDefault="002F27FC" w:rsidP="00633175">
      <w:pPr>
        <w:pStyle w:val="BodyText2"/>
        <w:rPr>
          <w:lang w:val="en-IN"/>
        </w:rPr>
      </w:pPr>
    </w:p>
    <w:p w:rsidR="00D078E8" w:rsidRPr="00B4693B" w:rsidRDefault="00D078E8" w:rsidP="00D078E8">
      <w:pPr>
        <w:pStyle w:val="Heading2"/>
        <w:rPr>
          <w:lang w:val="en-IN"/>
        </w:rPr>
      </w:pPr>
      <w:bookmarkStart w:id="140" w:name="_Toc396127211"/>
      <w:r>
        <w:rPr>
          <w:lang w:val="en-IN"/>
        </w:rPr>
        <w:t>Schedule Recharge Deactivation</w:t>
      </w:r>
      <w:bookmarkEnd w:id="140"/>
    </w:p>
    <w:p w:rsidR="002F27FC" w:rsidRDefault="002F27FC" w:rsidP="00633175">
      <w:pPr>
        <w:pStyle w:val="BodyText2"/>
        <w:rPr>
          <w:lang w:val="en-IN"/>
        </w:rPr>
      </w:pPr>
    </w:p>
    <w:p w:rsidR="00D078E8" w:rsidRDefault="00D078E8" w:rsidP="00D078E8">
      <w:pPr>
        <w:pStyle w:val="BodyText2"/>
        <w:rPr>
          <w:lang w:val="en-IN"/>
        </w:rPr>
      </w:pPr>
      <w:r>
        <w:rPr>
          <w:lang w:val="en-IN"/>
        </w:rPr>
        <w:t xml:space="preserve">User can deactivate his schedule recharge facility from his/her registered list of card(s) by sending the below request. </w:t>
      </w:r>
      <w:r w:rsidRPr="00083D7B">
        <w:rPr>
          <w:lang w:val="en-IN"/>
        </w:rPr>
        <w:t>SCHATPDREQ</w:t>
      </w:r>
    </w:p>
    <w:p w:rsidR="00D078E8" w:rsidRDefault="00D078E8" w:rsidP="00D078E8">
      <w:pPr>
        <w:pStyle w:val="BodyText2"/>
        <w:rPr>
          <w:lang w:val="en-IN"/>
        </w:rPr>
      </w:pPr>
    </w:p>
    <w:p w:rsidR="002F27FC" w:rsidRPr="00D078E8" w:rsidRDefault="00D078E8" w:rsidP="00633175">
      <w:pPr>
        <w:pStyle w:val="BodyText2"/>
        <w:rPr>
          <w:rFonts w:ascii="Courier New" w:hAnsi="Courier New"/>
        </w:rPr>
      </w:pPr>
      <w:r w:rsidRPr="00D078E8">
        <w:rPr>
          <w:rFonts w:ascii="Courier New" w:hAnsi="Courier New"/>
        </w:rPr>
        <w:t>TYPE=SCHATPDREQ&amp;IMEI=</w:t>
      </w:r>
      <w:r>
        <w:rPr>
          <w:rFonts w:ascii="Courier New" w:hAnsi="Courier New"/>
        </w:rPr>
        <w:t>&lt;IMEI&gt;</w:t>
      </w:r>
      <w:r w:rsidRPr="00D078E8">
        <w:rPr>
          <w:rFonts w:ascii="Courier New" w:hAnsi="Courier New"/>
        </w:rPr>
        <w:t>&amp;MSISDN=</w:t>
      </w:r>
      <w:r>
        <w:rPr>
          <w:rFonts w:ascii="Courier New" w:hAnsi="Courier New"/>
        </w:rPr>
        <w:t>&lt;MSISDN&gt;</w:t>
      </w:r>
      <w:r w:rsidRPr="00D078E8">
        <w:rPr>
          <w:rFonts w:ascii="Courier New" w:hAnsi="Courier New"/>
        </w:rPr>
        <w:t>&amp;PIN=</w:t>
      </w:r>
      <w:r>
        <w:rPr>
          <w:rFonts w:ascii="Courier New" w:hAnsi="Courier New"/>
        </w:rPr>
        <w:t>&lt;PIN&gt;</w:t>
      </w:r>
      <w:r w:rsidRPr="00D078E8">
        <w:rPr>
          <w:rFonts w:ascii="Courier New" w:hAnsi="Courier New"/>
        </w:rPr>
        <w:t>&amp;LANGUAGE1=0</w:t>
      </w:r>
    </w:p>
    <w:p w:rsidR="002F27FC" w:rsidRDefault="002F27FC" w:rsidP="00633175">
      <w:pPr>
        <w:pStyle w:val="BodyText2"/>
        <w:rPr>
          <w:lang w:val="en-IN"/>
        </w:rPr>
      </w:pPr>
    </w:p>
    <w:p w:rsidR="002F27FC" w:rsidRDefault="002F27FC" w:rsidP="00633175">
      <w:pPr>
        <w:pStyle w:val="BodyText2"/>
        <w:rPr>
          <w:lang w:val="en-IN"/>
        </w:rPr>
      </w:pPr>
    </w:p>
    <w:p w:rsidR="00D078E8" w:rsidRPr="00E50BC3" w:rsidRDefault="00E50BC3" w:rsidP="00D078E8">
      <w:pPr>
        <w:pStyle w:val="BodyText2"/>
        <w:rPr>
          <w:b/>
          <w:lang w:val="en-IN"/>
        </w:rPr>
      </w:pPr>
      <w:r w:rsidRPr="00E50BC3">
        <w:rPr>
          <w:b/>
          <w:lang w:val="en-IN"/>
        </w:rPr>
        <w:t>Field Details</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D078E8" w:rsidTr="00721DB5">
        <w:trPr>
          <w:trHeight w:val="281"/>
        </w:trPr>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D078E8" w:rsidRDefault="00D078E8" w:rsidP="00721DB5">
            <w:pPr>
              <w:pStyle w:val="TableColumnLabels"/>
              <w:rPr>
                <w:rFonts w:ascii="Arial" w:hAnsi="Arial" w:cs="Arial"/>
                <w:sz w:val="18"/>
              </w:rPr>
            </w:pPr>
            <w:r>
              <w:rPr>
                <w:rFonts w:ascii="Arial" w:hAnsi="Arial" w:cs="Arial"/>
                <w:sz w:val="18"/>
              </w:rPr>
              <w:t>TAG</w:t>
            </w:r>
          </w:p>
        </w:tc>
        <w:tc>
          <w:tcPr>
            <w:tcW w:w="1530" w:type="dxa"/>
            <w:tcBorders>
              <w:top w:val="single" w:sz="4" w:space="0" w:color="000000"/>
              <w:left w:val="single" w:sz="4" w:space="0" w:color="000000"/>
              <w:bottom w:val="single" w:sz="4" w:space="0" w:color="000000"/>
              <w:right w:val="single" w:sz="4" w:space="0" w:color="000000"/>
            </w:tcBorders>
            <w:shd w:val="clear" w:color="auto" w:fill="E31837"/>
          </w:tcPr>
          <w:p w:rsidR="00D078E8" w:rsidRDefault="00D078E8" w:rsidP="00721DB5">
            <w:pPr>
              <w:pStyle w:val="TableColumnLabels"/>
              <w:rPr>
                <w:rFonts w:ascii="Arial" w:hAnsi="Arial" w:cs="Arial"/>
                <w:sz w:val="18"/>
              </w:rPr>
            </w:pPr>
            <w:r>
              <w:rPr>
                <w:rFonts w:ascii="Arial" w:hAnsi="Arial" w:cs="Arial"/>
                <w:sz w:val="18"/>
              </w:rPr>
              <w:t>Fields</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D078E8" w:rsidRPr="009A0EB8" w:rsidRDefault="00D078E8" w:rsidP="00721DB5">
            <w:pPr>
              <w:pStyle w:val="TableColumnLabels"/>
            </w:pPr>
            <w:r>
              <w:t>Example</w:t>
            </w:r>
          </w:p>
        </w:tc>
        <w:tc>
          <w:tcPr>
            <w:tcW w:w="1350" w:type="dxa"/>
            <w:tcBorders>
              <w:top w:val="single" w:sz="4" w:space="0" w:color="000000"/>
              <w:left w:val="single" w:sz="4" w:space="0" w:color="000000"/>
              <w:bottom w:val="single" w:sz="4" w:space="0" w:color="000000"/>
              <w:right w:val="single" w:sz="4" w:space="0" w:color="000000"/>
            </w:tcBorders>
            <w:shd w:val="clear" w:color="auto" w:fill="E31837"/>
          </w:tcPr>
          <w:p w:rsidR="00D078E8" w:rsidRPr="009A0EB8" w:rsidRDefault="00D078E8" w:rsidP="00721DB5">
            <w:pPr>
              <w:pStyle w:val="TableColumnLabels"/>
            </w:pPr>
            <w:r>
              <w:t>Max Length</w:t>
            </w:r>
          </w:p>
        </w:tc>
        <w:tc>
          <w:tcPr>
            <w:tcW w:w="1620" w:type="dxa"/>
            <w:tcBorders>
              <w:top w:val="single" w:sz="4" w:space="0" w:color="000000"/>
              <w:left w:val="single" w:sz="4" w:space="0" w:color="000000"/>
              <w:bottom w:val="single" w:sz="4" w:space="0" w:color="000000"/>
              <w:right w:val="single" w:sz="4" w:space="0" w:color="000000"/>
            </w:tcBorders>
            <w:shd w:val="clear" w:color="auto" w:fill="E31837"/>
          </w:tcPr>
          <w:p w:rsidR="00D078E8" w:rsidRPr="009A0EB8" w:rsidRDefault="00D078E8" w:rsidP="00721DB5">
            <w:pPr>
              <w:pStyle w:val="TableColumnLabels"/>
            </w:pPr>
            <w:r>
              <w:t>Optional/Mandatory</w:t>
            </w:r>
          </w:p>
        </w:tc>
        <w:tc>
          <w:tcPr>
            <w:tcW w:w="2176" w:type="dxa"/>
            <w:tcBorders>
              <w:top w:val="single" w:sz="4" w:space="0" w:color="000000"/>
              <w:left w:val="single" w:sz="4" w:space="0" w:color="000000"/>
              <w:bottom w:val="single" w:sz="4" w:space="0" w:color="000000"/>
              <w:right w:val="single" w:sz="4" w:space="0" w:color="000000"/>
            </w:tcBorders>
            <w:shd w:val="clear" w:color="auto" w:fill="E31837"/>
          </w:tcPr>
          <w:p w:rsidR="00D078E8" w:rsidRPr="009A0EB8" w:rsidRDefault="00D078E8" w:rsidP="00721DB5">
            <w:pPr>
              <w:pStyle w:val="TableColumnLabels"/>
            </w:pPr>
            <w:r>
              <w:t>Remarks</w:t>
            </w:r>
          </w:p>
        </w:tc>
      </w:tr>
      <w:tr w:rsidR="00D078E8" w:rsidTr="00721DB5">
        <w:trPr>
          <w:trHeight w:val="281"/>
        </w:trPr>
        <w:tc>
          <w:tcPr>
            <w:tcW w:w="1350" w:type="dxa"/>
          </w:tcPr>
          <w:p w:rsidR="00D078E8" w:rsidRDefault="00D078E8" w:rsidP="00721DB5">
            <w:pPr>
              <w:pStyle w:val="Tablecontent"/>
              <w:rPr>
                <w:lang w:val="fr-FR"/>
              </w:rPr>
            </w:pPr>
            <w:r>
              <w:rPr>
                <w:lang w:val="fr-FR"/>
              </w:rPr>
              <w:t>TYPE</w:t>
            </w:r>
          </w:p>
        </w:tc>
        <w:tc>
          <w:tcPr>
            <w:tcW w:w="1530" w:type="dxa"/>
          </w:tcPr>
          <w:p w:rsidR="00D078E8" w:rsidRDefault="00E50BC3" w:rsidP="00721DB5">
            <w:pPr>
              <w:pStyle w:val="Tablecontent"/>
            </w:pPr>
            <w:r w:rsidRPr="00D078E8">
              <w:rPr>
                <w:rFonts w:ascii="Courier New" w:hAnsi="Courier New"/>
                <w:sz w:val="20"/>
              </w:rPr>
              <w:t>SCHATPDREQ</w:t>
            </w:r>
          </w:p>
        </w:tc>
        <w:tc>
          <w:tcPr>
            <w:tcW w:w="1620" w:type="dxa"/>
          </w:tcPr>
          <w:p w:rsidR="00D078E8" w:rsidRDefault="00E50BC3" w:rsidP="00721DB5">
            <w:pPr>
              <w:pStyle w:val="Tablecontent"/>
            </w:pPr>
            <w:r w:rsidRPr="00D078E8">
              <w:rPr>
                <w:rFonts w:ascii="Courier New" w:hAnsi="Courier New"/>
                <w:sz w:val="20"/>
              </w:rPr>
              <w:t>SCHATPDREQ</w:t>
            </w:r>
          </w:p>
        </w:tc>
        <w:tc>
          <w:tcPr>
            <w:tcW w:w="1350" w:type="dxa"/>
          </w:tcPr>
          <w:p w:rsidR="00D078E8" w:rsidRDefault="00D078E8" w:rsidP="00721DB5">
            <w:pPr>
              <w:pStyle w:val="Tablecontent"/>
            </w:pPr>
            <w:r>
              <w:t>10</w:t>
            </w:r>
          </w:p>
        </w:tc>
        <w:tc>
          <w:tcPr>
            <w:tcW w:w="1620" w:type="dxa"/>
          </w:tcPr>
          <w:p w:rsidR="00D078E8" w:rsidRDefault="00D078E8" w:rsidP="00721DB5">
            <w:pPr>
              <w:pStyle w:val="Tablecontent"/>
            </w:pPr>
            <w:r>
              <w:t>M</w:t>
            </w:r>
          </w:p>
        </w:tc>
        <w:tc>
          <w:tcPr>
            <w:tcW w:w="2176" w:type="dxa"/>
          </w:tcPr>
          <w:p w:rsidR="00D078E8" w:rsidRDefault="00D078E8" w:rsidP="00721DB5">
            <w:pPr>
              <w:pStyle w:val="Tablecontent"/>
            </w:pPr>
            <w:r>
              <w:t>Alphabets only.</w:t>
            </w:r>
          </w:p>
        </w:tc>
      </w:tr>
      <w:tr w:rsidR="00D078E8" w:rsidTr="00721DB5">
        <w:trPr>
          <w:trHeight w:val="281"/>
        </w:trPr>
        <w:tc>
          <w:tcPr>
            <w:tcW w:w="1350" w:type="dxa"/>
          </w:tcPr>
          <w:p w:rsidR="00D078E8" w:rsidRDefault="00D078E8" w:rsidP="00721DB5">
            <w:pPr>
              <w:pStyle w:val="Tablecontent"/>
              <w:rPr>
                <w:lang w:val="fr-FR"/>
              </w:rPr>
            </w:pPr>
            <w:r>
              <w:rPr>
                <w:lang w:val="fr-FR"/>
              </w:rPr>
              <w:t>IMEI</w:t>
            </w:r>
          </w:p>
        </w:tc>
        <w:tc>
          <w:tcPr>
            <w:tcW w:w="1530" w:type="dxa"/>
          </w:tcPr>
          <w:p w:rsidR="00D078E8" w:rsidRDefault="00D078E8" w:rsidP="00721DB5">
            <w:pPr>
              <w:pStyle w:val="Tablecontent"/>
            </w:pPr>
            <w:r>
              <w:t>IMEI number</w:t>
            </w:r>
          </w:p>
        </w:tc>
        <w:tc>
          <w:tcPr>
            <w:tcW w:w="1620" w:type="dxa"/>
          </w:tcPr>
          <w:p w:rsidR="00D078E8" w:rsidRDefault="00D078E8" w:rsidP="00721DB5">
            <w:pPr>
              <w:pStyle w:val="Tablecontent"/>
            </w:pPr>
            <w:r>
              <w:t>58HVDKGGGGG56T</w:t>
            </w:r>
          </w:p>
        </w:tc>
        <w:tc>
          <w:tcPr>
            <w:tcW w:w="1350" w:type="dxa"/>
          </w:tcPr>
          <w:p w:rsidR="00D078E8" w:rsidRDefault="00D078E8" w:rsidP="00721DB5">
            <w:pPr>
              <w:pStyle w:val="Tablecontent"/>
            </w:pPr>
            <w:r>
              <w:t>15</w:t>
            </w:r>
          </w:p>
        </w:tc>
        <w:tc>
          <w:tcPr>
            <w:tcW w:w="1620" w:type="dxa"/>
          </w:tcPr>
          <w:p w:rsidR="00D078E8" w:rsidRDefault="00D078E8" w:rsidP="00721DB5">
            <w:pPr>
              <w:pStyle w:val="Tablecontent"/>
            </w:pPr>
            <w:r>
              <w:t>M</w:t>
            </w:r>
          </w:p>
        </w:tc>
        <w:tc>
          <w:tcPr>
            <w:tcW w:w="2176" w:type="dxa"/>
          </w:tcPr>
          <w:p w:rsidR="00D078E8" w:rsidRDefault="00D078E8" w:rsidP="00721DB5">
            <w:pPr>
              <w:pStyle w:val="Tablecontent"/>
            </w:pPr>
            <w:r>
              <w:t>Numeric</w:t>
            </w:r>
          </w:p>
        </w:tc>
      </w:tr>
      <w:tr w:rsidR="00D078E8" w:rsidTr="00721DB5">
        <w:trPr>
          <w:trHeight w:val="925"/>
        </w:trPr>
        <w:tc>
          <w:tcPr>
            <w:tcW w:w="1350" w:type="dxa"/>
          </w:tcPr>
          <w:p w:rsidR="00D078E8" w:rsidRDefault="00D078E8" w:rsidP="00721DB5">
            <w:pPr>
              <w:pStyle w:val="Tablecontent"/>
            </w:pPr>
            <w:r>
              <w:t>MSISDN</w:t>
            </w:r>
          </w:p>
        </w:tc>
        <w:tc>
          <w:tcPr>
            <w:tcW w:w="1530" w:type="dxa"/>
          </w:tcPr>
          <w:p w:rsidR="00D078E8" w:rsidRDefault="00D078E8" w:rsidP="00BD7049">
            <w:pPr>
              <w:pStyle w:val="Tablecontent"/>
            </w:pPr>
            <w:r>
              <w:t xml:space="preserve">Subscriber mobile number </w:t>
            </w:r>
          </w:p>
        </w:tc>
        <w:tc>
          <w:tcPr>
            <w:tcW w:w="1620" w:type="dxa"/>
          </w:tcPr>
          <w:p w:rsidR="00D078E8" w:rsidRDefault="00D078E8" w:rsidP="00721DB5">
            <w:pPr>
              <w:pStyle w:val="Tablecontent"/>
            </w:pPr>
            <w:r>
              <w:t>9942222</w:t>
            </w:r>
          </w:p>
        </w:tc>
        <w:tc>
          <w:tcPr>
            <w:tcW w:w="1350" w:type="dxa"/>
          </w:tcPr>
          <w:p w:rsidR="00D078E8" w:rsidRDefault="00D078E8" w:rsidP="00721DB5">
            <w:pPr>
              <w:pStyle w:val="Tablecontent"/>
            </w:pPr>
            <w:r>
              <w:t>15</w:t>
            </w:r>
          </w:p>
        </w:tc>
        <w:tc>
          <w:tcPr>
            <w:tcW w:w="1620" w:type="dxa"/>
          </w:tcPr>
          <w:p w:rsidR="00D078E8" w:rsidRDefault="00D078E8" w:rsidP="00721DB5">
            <w:pPr>
              <w:pStyle w:val="Tablecontent"/>
            </w:pPr>
            <w:r>
              <w:t>M</w:t>
            </w:r>
          </w:p>
        </w:tc>
        <w:tc>
          <w:tcPr>
            <w:tcW w:w="2176" w:type="dxa"/>
          </w:tcPr>
          <w:p w:rsidR="00D078E8" w:rsidRDefault="00D078E8" w:rsidP="00721DB5">
            <w:pPr>
              <w:pStyle w:val="Tablecontent"/>
            </w:pPr>
            <w:r>
              <w:t>All MSISDN should be without country code.</w:t>
            </w:r>
          </w:p>
          <w:p w:rsidR="00D078E8" w:rsidRDefault="00D078E8" w:rsidP="00721DB5">
            <w:pPr>
              <w:pStyle w:val="Tablecontent"/>
            </w:pPr>
            <w:r>
              <w:t>(National dial format)</w:t>
            </w:r>
          </w:p>
        </w:tc>
      </w:tr>
      <w:tr w:rsidR="00D078E8" w:rsidTr="00721DB5">
        <w:trPr>
          <w:trHeight w:val="925"/>
        </w:trPr>
        <w:tc>
          <w:tcPr>
            <w:tcW w:w="1350" w:type="dxa"/>
          </w:tcPr>
          <w:p w:rsidR="00D078E8" w:rsidRDefault="00D078E8" w:rsidP="00721DB5">
            <w:pPr>
              <w:pStyle w:val="Tablecontent"/>
            </w:pPr>
            <w:r>
              <w:t>PIN</w:t>
            </w:r>
          </w:p>
        </w:tc>
        <w:tc>
          <w:tcPr>
            <w:tcW w:w="1530" w:type="dxa"/>
          </w:tcPr>
          <w:p w:rsidR="00D078E8" w:rsidRDefault="00D078E8" w:rsidP="00721DB5">
            <w:pPr>
              <w:pStyle w:val="Tablecontent"/>
            </w:pPr>
            <w:r>
              <w:t>Subscriber PIN as registered in PreTUPS</w:t>
            </w:r>
          </w:p>
        </w:tc>
        <w:tc>
          <w:tcPr>
            <w:tcW w:w="1620" w:type="dxa"/>
          </w:tcPr>
          <w:p w:rsidR="00D078E8" w:rsidRDefault="00D078E8" w:rsidP="00721DB5">
            <w:pPr>
              <w:pStyle w:val="Tablecontent"/>
            </w:pPr>
            <w:r>
              <w:t>3946</w:t>
            </w:r>
          </w:p>
        </w:tc>
        <w:tc>
          <w:tcPr>
            <w:tcW w:w="1350" w:type="dxa"/>
          </w:tcPr>
          <w:p w:rsidR="00D078E8" w:rsidRDefault="00D078E8" w:rsidP="00721DB5">
            <w:pPr>
              <w:pStyle w:val="Tablecontent"/>
            </w:pPr>
            <w:r>
              <w:t>4</w:t>
            </w:r>
          </w:p>
        </w:tc>
        <w:tc>
          <w:tcPr>
            <w:tcW w:w="1620" w:type="dxa"/>
          </w:tcPr>
          <w:p w:rsidR="00D078E8" w:rsidRDefault="00D078E8" w:rsidP="00721DB5">
            <w:pPr>
              <w:pStyle w:val="Tablecontent"/>
            </w:pPr>
            <w:del w:id="141" w:author="vikas" w:date="2014-10-09T10:02:00Z">
              <w:r w:rsidDel="00BE396F">
                <w:delText>O</w:delText>
              </w:r>
            </w:del>
            <w:ins w:id="142" w:author="vikas" w:date="2014-10-09T10:02:00Z">
              <w:r w:rsidR="00BE396F">
                <w:t>M</w:t>
              </w:r>
            </w:ins>
          </w:p>
        </w:tc>
        <w:tc>
          <w:tcPr>
            <w:tcW w:w="2176" w:type="dxa"/>
          </w:tcPr>
          <w:p w:rsidR="00D078E8" w:rsidRDefault="00D078E8" w:rsidP="00721DB5">
            <w:pPr>
              <w:pStyle w:val="Tablecontent"/>
            </w:pPr>
            <w:r>
              <w:t xml:space="preserve">Numeric Only. </w:t>
            </w:r>
          </w:p>
        </w:tc>
      </w:tr>
      <w:tr w:rsidR="00D078E8" w:rsidTr="00D078E8">
        <w:trPr>
          <w:trHeight w:val="925"/>
        </w:trPr>
        <w:tc>
          <w:tcPr>
            <w:tcW w:w="1350" w:type="dxa"/>
            <w:tcBorders>
              <w:top w:val="single" w:sz="4" w:space="0" w:color="000000"/>
              <w:left w:val="single" w:sz="4" w:space="0" w:color="000000"/>
              <w:bottom w:val="single" w:sz="4" w:space="0" w:color="000000"/>
              <w:right w:val="single" w:sz="4" w:space="0" w:color="000000"/>
            </w:tcBorders>
          </w:tcPr>
          <w:p w:rsidR="00D078E8" w:rsidRPr="00E4236C" w:rsidRDefault="00D078E8" w:rsidP="00721DB5">
            <w:pPr>
              <w:pStyle w:val="Tablecontent"/>
            </w:pPr>
            <w:r w:rsidRPr="00E4236C">
              <w:t>LANGUAGE1</w:t>
            </w:r>
          </w:p>
        </w:tc>
        <w:tc>
          <w:tcPr>
            <w:tcW w:w="1530" w:type="dxa"/>
            <w:tcBorders>
              <w:top w:val="single" w:sz="4" w:space="0" w:color="000000"/>
              <w:left w:val="single" w:sz="4" w:space="0" w:color="000000"/>
              <w:bottom w:val="single" w:sz="4" w:space="0" w:color="000000"/>
              <w:right w:val="single" w:sz="4" w:space="0" w:color="000000"/>
            </w:tcBorders>
          </w:tcPr>
          <w:p w:rsidR="00D078E8" w:rsidRDefault="00D078E8" w:rsidP="00721DB5">
            <w:pPr>
              <w:pStyle w:val="Tablecontent"/>
            </w:pPr>
            <w:r>
              <w:t>Language 1</w:t>
            </w:r>
          </w:p>
        </w:tc>
        <w:tc>
          <w:tcPr>
            <w:tcW w:w="1620" w:type="dxa"/>
            <w:tcBorders>
              <w:top w:val="single" w:sz="4" w:space="0" w:color="000000"/>
              <w:left w:val="single" w:sz="4" w:space="0" w:color="000000"/>
              <w:bottom w:val="single" w:sz="4" w:space="0" w:color="000000"/>
              <w:right w:val="single" w:sz="4" w:space="0" w:color="000000"/>
            </w:tcBorders>
          </w:tcPr>
          <w:p w:rsidR="00D078E8" w:rsidRDefault="00D078E8" w:rsidP="00721DB5">
            <w:pPr>
              <w:pStyle w:val="Tablecontent"/>
            </w:pPr>
            <w:r>
              <w:t>0(en)</w:t>
            </w:r>
          </w:p>
        </w:tc>
        <w:tc>
          <w:tcPr>
            <w:tcW w:w="1350" w:type="dxa"/>
            <w:tcBorders>
              <w:top w:val="single" w:sz="4" w:space="0" w:color="000000"/>
              <w:left w:val="single" w:sz="4" w:space="0" w:color="000000"/>
              <w:bottom w:val="single" w:sz="4" w:space="0" w:color="000000"/>
              <w:right w:val="single" w:sz="4" w:space="0" w:color="000000"/>
            </w:tcBorders>
          </w:tcPr>
          <w:p w:rsidR="00D078E8" w:rsidRDefault="00D078E8" w:rsidP="00721DB5">
            <w:pPr>
              <w:pStyle w:val="Tablecontent"/>
            </w:pPr>
            <w:r>
              <w:t>1</w:t>
            </w:r>
          </w:p>
        </w:tc>
        <w:tc>
          <w:tcPr>
            <w:tcW w:w="1620" w:type="dxa"/>
            <w:tcBorders>
              <w:top w:val="single" w:sz="4" w:space="0" w:color="000000"/>
              <w:left w:val="single" w:sz="4" w:space="0" w:color="000000"/>
              <w:bottom w:val="single" w:sz="4" w:space="0" w:color="000000"/>
              <w:right w:val="single" w:sz="4" w:space="0" w:color="000000"/>
            </w:tcBorders>
          </w:tcPr>
          <w:p w:rsidR="00D078E8" w:rsidRDefault="00D078E8" w:rsidP="00721DB5">
            <w:pPr>
              <w:pStyle w:val="Tablecontent"/>
            </w:pPr>
            <w:r>
              <w:t>M</w:t>
            </w:r>
          </w:p>
        </w:tc>
        <w:tc>
          <w:tcPr>
            <w:tcW w:w="2176" w:type="dxa"/>
            <w:tcBorders>
              <w:top w:val="single" w:sz="4" w:space="0" w:color="000000"/>
              <w:left w:val="single" w:sz="4" w:space="0" w:color="000000"/>
              <w:bottom w:val="single" w:sz="4" w:space="0" w:color="000000"/>
              <w:right w:val="single" w:sz="4" w:space="0" w:color="000000"/>
            </w:tcBorders>
          </w:tcPr>
          <w:p w:rsidR="00D078E8" w:rsidRDefault="00D078E8" w:rsidP="00721DB5">
            <w:pPr>
              <w:pStyle w:val="Tablecontent"/>
            </w:pPr>
            <w:r>
              <w:t>Numeric</w:t>
            </w:r>
          </w:p>
        </w:tc>
      </w:tr>
    </w:tbl>
    <w:p w:rsidR="002F27FC" w:rsidRDefault="002F27FC" w:rsidP="00633175">
      <w:pPr>
        <w:pStyle w:val="BodyText2"/>
        <w:rPr>
          <w:lang w:val="en-IN"/>
        </w:rPr>
      </w:pPr>
    </w:p>
    <w:p w:rsidR="002F27FC" w:rsidRDefault="002F27FC" w:rsidP="00633175">
      <w:pPr>
        <w:pStyle w:val="BodyText2"/>
        <w:rPr>
          <w:lang w:val="en-IN"/>
        </w:rPr>
      </w:pPr>
    </w:p>
    <w:p w:rsidR="00E50BC3" w:rsidRDefault="00E50BC3" w:rsidP="00E50BC3">
      <w:pPr>
        <w:pStyle w:val="Heading"/>
      </w:pPr>
      <w:r>
        <w:t>Response Syntax</w:t>
      </w:r>
    </w:p>
    <w:p w:rsidR="00E50BC3" w:rsidRDefault="00E50BC3" w:rsidP="00E50BC3">
      <w:pPr>
        <w:pStyle w:val="BodyText2"/>
        <w:rPr>
          <w:lang w:val="en-IN"/>
        </w:rPr>
      </w:pPr>
    </w:p>
    <w:p w:rsidR="00E50BC3" w:rsidRDefault="00E50BC3" w:rsidP="00E50BC3">
      <w:pPr>
        <w:pStyle w:val="Code"/>
        <w:ind w:left="0"/>
        <w:jc w:val="left"/>
        <w:rPr>
          <w:lang w:val="en-IN"/>
        </w:rPr>
      </w:pPr>
      <w:r>
        <w:lastRenderedPageBreak/>
        <w:t>TYPE=SCHATPDRES</w:t>
      </w:r>
      <w:r w:rsidRPr="00D078E8">
        <w:rPr>
          <w:lang w:val="en-IN"/>
        </w:rPr>
        <w:t>&amp;</w:t>
      </w:r>
      <w:r>
        <w:rPr>
          <w:lang w:val="en-IN"/>
        </w:rPr>
        <w:t>TXNSTATUS=</w:t>
      </w:r>
      <w:r>
        <w:rPr>
          <w:i/>
          <w:iCs/>
          <w:lang w:val="en-IN"/>
        </w:rPr>
        <w:t>&lt;Transaction Status&gt;&amp;</w:t>
      </w:r>
      <w:r>
        <w:rPr>
          <w:lang w:val="en-IN"/>
        </w:rPr>
        <w:t>MESSAGE=&lt;Transaction Message&gt;</w:t>
      </w:r>
    </w:p>
    <w:p w:rsidR="00E50BC3" w:rsidRDefault="00E50BC3" w:rsidP="00E50BC3">
      <w:pPr>
        <w:pStyle w:val="BodyText2"/>
        <w:jc w:val="left"/>
      </w:pPr>
      <w:r>
        <w:tab/>
      </w:r>
    </w:p>
    <w:p w:rsidR="00E50BC3" w:rsidRDefault="00E50BC3" w:rsidP="00E50BC3">
      <w:pPr>
        <w:pStyle w:val="Head"/>
      </w:pPr>
      <w:r>
        <w:t>Fields Detail</w:t>
      </w:r>
    </w:p>
    <w:tbl>
      <w:tblPr>
        <w:tblW w:w="96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350"/>
        <w:gridCol w:w="1530"/>
        <w:gridCol w:w="1620"/>
        <w:gridCol w:w="1350"/>
        <w:gridCol w:w="1620"/>
        <w:gridCol w:w="2176"/>
      </w:tblGrid>
      <w:tr w:rsidR="00E50BC3" w:rsidTr="00721DB5">
        <w:trPr>
          <w:trHeight w:val="281"/>
          <w:tblHeader/>
        </w:trPr>
        <w:tc>
          <w:tcPr>
            <w:tcW w:w="1350" w:type="dxa"/>
            <w:shd w:val="clear" w:color="auto" w:fill="E31837"/>
          </w:tcPr>
          <w:p w:rsidR="00E50BC3" w:rsidRDefault="00E50BC3" w:rsidP="00721DB5">
            <w:pPr>
              <w:pStyle w:val="TableColumnLabels"/>
              <w:rPr>
                <w:rFonts w:ascii="Arial" w:hAnsi="Arial" w:cs="Arial"/>
                <w:sz w:val="18"/>
              </w:rPr>
            </w:pPr>
            <w:r>
              <w:rPr>
                <w:rFonts w:ascii="Arial" w:hAnsi="Arial" w:cs="Arial"/>
                <w:sz w:val="18"/>
              </w:rPr>
              <w:t>TAG</w:t>
            </w:r>
          </w:p>
        </w:tc>
        <w:tc>
          <w:tcPr>
            <w:tcW w:w="1530" w:type="dxa"/>
            <w:shd w:val="clear" w:color="auto" w:fill="E31837"/>
          </w:tcPr>
          <w:p w:rsidR="00E50BC3" w:rsidRDefault="00E50BC3" w:rsidP="00721DB5">
            <w:pPr>
              <w:pStyle w:val="TableColumnLabels"/>
              <w:rPr>
                <w:rFonts w:ascii="Arial" w:hAnsi="Arial" w:cs="Arial"/>
                <w:sz w:val="18"/>
              </w:rPr>
            </w:pPr>
            <w:r>
              <w:rPr>
                <w:rFonts w:ascii="Arial" w:hAnsi="Arial" w:cs="Arial"/>
                <w:sz w:val="18"/>
              </w:rPr>
              <w:t>Fields</w:t>
            </w:r>
          </w:p>
        </w:tc>
        <w:tc>
          <w:tcPr>
            <w:tcW w:w="1620" w:type="dxa"/>
            <w:shd w:val="clear" w:color="auto" w:fill="E31837"/>
          </w:tcPr>
          <w:p w:rsidR="00E50BC3" w:rsidRDefault="00E50BC3" w:rsidP="00721DB5">
            <w:pPr>
              <w:pStyle w:val="TableColumnLabels"/>
              <w:rPr>
                <w:rFonts w:ascii="Arial" w:hAnsi="Arial" w:cs="Arial"/>
                <w:sz w:val="18"/>
              </w:rPr>
            </w:pPr>
            <w:r>
              <w:t>Example</w:t>
            </w:r>
          </w:p>
        </w:tc>
        <w:tc>
          <w:tcPr>
            <w:tcW w:w="1350" w:type="dxa"/>
            <w:shd w:val="clear" w:color="auto" w:fill="E31837"/>
          </w:tcPr>
          <w:p w:rsidR="00E50BC3" w:rsidRDefault="00E50BC3" w:rsidP="00721DB5">
            <w:pPr>
              <w:pStyle w:val="TableColumnLabels"/>
              <w:rPr>
                <w:rFonts w:ascii="Arial" w:hAnsi="Arial" w:cs="Arial"/>
                <w:sz w:val="18"/>
              </w:rPr>
            </w:pPr>
            <w:r>
              <w:t>Max Length</w:t>
            </w:r>
          </w:p>
        </w:tc>
        <w:tc>
          <w:tcPr>
            <w:tcW w:w="1620" w:type="dxa"/>
            <w:shd w:val="clear" w:color="auto" w:fill="E31837"/>
          </w:tcPr>
          <w:p w:rsidR="00E50BC3" w:rsidRDefault="00E50BC3" w:rsidP="00721DB5">
            <w:pPr>
              <w:pStyle w:val="TableColumnLabels"/>
              <w:rPr>
                <w:rFonts w:ascii="Arial" w:hAnsi="Arial" w:cs="Arial"/>
                <w:sz w:val="18"/>
              </w:rPr>
            </w:pPr>
            <w:r>
              <w:t>Optional/Mandatory</w:t>
            </w:r>
          </w:p>
        </w:tc>
        <w:tc>
          <w:tcPr>
            <w:tcW w:w="2176" w:type="dxa"/>
            <w:shd w:val="clear" w:color="auto" w:fill="E31837"/>
          </w:tcPr>
          <w:p w:rsidR="00E50BC3" w:rsidRDefault="00E50BC3" w:rsidP="00721DB5">
            <w:pPr>
              <w:pStyle w:val="TableColumnLabels"/>
              <w:rPr>
                <w:rFonts w:ascii="Arial" w:hAnsi="Arial" w:cs="Arial"/>
                <w:sz w:val="18"/>
              </w:rPr>
            </w:pPr>
            <w:r>
              <w:t>Remarks</w:t>
            </w:r>
          </w:p>
        </w:tc>
      </w:tr>
      <w:tr w:rsidR="00E50BC3" w:rsidTr="00721DB5">
        <w:trPr>
          <w:trHeight w:val="281"/>
        </w:trPr>
        <w:tc>
          <w:tcPr>
            <w:tcW w:w="1350" w:type="dxa"/>
          </w:tcPr>
          <w:p w:rsidR="00E50BC3" w:rsidRPr="00CC52E1" w:rsidRDefault="00E50BC3" w:rsidP="00721DB5">
            <w:pPr>
              <w:pStyle w:val="Tablecontent"/>
            </w:pPr>
            <w:r w:rsidRPr="00CC52E1">
              <w:t>TYPE</w:t>
            </w:r>
          </w:p>
        </w:tc>
        <w:tc>
          <w:tcPr>
            <w:tcW w:w="1530" w:type="dxa"/>
          </w:tcPr>
          <w:p w:rsidR="00E50BC3" w:rsidRPr="00CC52E1" w:rsidRDefault="00E50BC3" w:rsidP="00721DB5">
            <w:pPr>
              <w:pStyle w:val="Tablecontent"/>
            </w:pPr>
            <w:r>
              <w:t>SCHATPDRES</w:t>
            </w:r>
          </w:p>
        </w:tc>
        <w:tc>
          <w:tcPr>
            <w:tcW w:w="1620" w:type="dxa"/>
          </w:tcPr>
          <w:p w:rsidR="00E50BC3" w:rsidRDefault="00E50BC3" w:rsidP="00721DB5">
            <w:pPr>
              <w:pStyle w:val="Tablecontent"/>
              <w:rPr>
                <w:lang w:val="fr-FR"/>
              </w:rPr>
            </w:pPr>
            <w:r>
              <w:t>SCHATPDRES</w:t>
            </w:r>
          </w:p>
        </w:tc>
        <w:tc>
          <w:tcPr>
            <w:tcW w:w="1350" w:type="dxa"/>
          </w:tcPr>
          <w:p w:rsidR="00E50BC3" w:rsidRDefault="00E50BC3" w:rsidP="00721DB5">
            <w:pPr>
              <w:pStyle w:val="Tablecontent"/>
            </w:pPr>
            <w:r>
              <w:t>10</w:t>
            </w:r>
          </w:p>
        </w:tc>
        <w:tc>
          <w:tcPr>
            <w:tcW w:w="1620" w:type="dxa"/>
          </w:tcPr>
          <w:p w:rsidR="00E50BC3" w:rsidRDefault="00E50BC3" w:rsidP="00721DB5">
            <w:pPr>
              <w:pStyle w:val="Tablecontent"/>
            </w:pPr>
            <w:r>
              <w:t>M</w:t>
            </w:r>
          </w:p>
        </w:tc>
        <w:tc>
          <w:tcPr>
            <w:tcW w:w="2176" w:type="dxa"/>
          </w:tcPr>
          <w:p w:rsidR="00E50BC3" w:rsidRDefault="00E50BC3" w:rsidP="00721DB5">
            <w:pPr>
              <w:pStyle w:val="Tablecontent"/>
            </w:pPr>
            <w:r>
              <w:t>Response Type. Static &amp; fixed value</w:t>
            </w:r>
          </w:p>
        </w:tc>
      </w:tr>
      <w:tr w:rsidR="00E50BC3" w:rsidTr="00721DB5">
        <w:trPr>
          <w:trHeight w:val="925"/>
        </w:trPr>
        <w:tc>
          <w:tcPr>
            <w:tcW w:w="1350" w:type="dxa"/>
          </w:tcPr>
          <w:p w:rsidR="00E50BC3" w:rsidRDefault="00E50BC3" w:rsidP="00721DB5">
            <w:pPr>
              <w:pStyle w:val="Tablecontent"/>
            </w:pPr>
            <w:r>
              <w:t>TXNSTATUS</w:t>
            </w:r>
          </w:p>
        </w:tc>
        <w:tc>
          <w:tcPr>
            <w:tcW w:w="1530" w:type="dxa"/>
          </w:tcPr>
          <w:p w:rsidR="00E50BC3" w:rsidRDefault="00E50BC3" w:rsidP="00721DB5">
            <w:pPr>
              <w:pStyle w:val="Tablecontent"/>
            </w:pPr>
            <w:r>
              <w:t>Request Status</w:t>
            </w:r>
          </w:p>
        </w:tc>
        <w:tc>
          <w:tcPr>
            <w:tcW w:w="1620" w:type="dxa"/>
          </w:tcPr>
          <w:p w:rsidR="00E50BC3" w:rsidRDefault="00E50BC3" w:rsidP="00721DB5">
            <w:pPr>
              <w:pStyle w:val="Tablecontent"/>
            </w:pPr>
            <w:r>
              <w:t>200</w:t>
            </w:r>
          </w:p>
        </w:tc>
        <w:tc>
          <w:tcPr>
            <w:tcW w:w="1350" w:type="dxa"/>
          </w:tcPr>
          <w:p w:rsidR="00E50BC3" w:rsidRDefault="00E50BC3" w:rsidP="00721DB5">
            <w:pPr>
              <w:pStyle w:val="Tablecontent"/>
            </w:pPr>
            <w:r>
              <w:t>5</w:t>
            </w:r>
          </w:p>
        </w:tc>
        <w:tc>
          <w:tcPr>
            <w:tcW w:w="1620" w:type="dxa"/>
          </w:tcPr>
          <w:p w:rsidR="00E50BC3" w:rsidRDefault="00E50BC3" w:rsidP="00721DB5">
            <w:pPr>
              <w:pStyle w:val="Tablecontent"/>
            </w:pPr>
            <w:r>
              <w:t>M</w:t>
            </w:r>
          </w:p>
        </w:tc>
        <w:tc>
          <w:tcPr>
            <w:tcW w:w="2176" w:type="dxa"/>
          </w:tcPr>
          <w:p w:rsidR="00E50BC3" w:rsidRDefault="00E50BC3" w:rsidP="00721DB5">
            <w:pPr>
              <w:pStyle w:val="Tablecontent"/>
            </w:pPr>
            <w:r>
              <w:t>Transaction Status i.e.</w:t>
            </w:r>
          </w:p>
          <w:p w:rsidR="00E50BC3" w:rsidRDefault="00E50BC3" w:rsidP="00721DB5">
            <w:pPr>
              <w:pStyle w:val="Tablecontent"/>
            </w:pPr>
            <w:r>
              <w:t>Transaction OK (200), failed other status</w:t>
            </w:r>
          </w:p>
        </w:tc>
      </w:tr>
      <w:tr w:rsidR="00E50BC3" w:rsidTr="00721DB5">
        <w:trPr>
          <w:trHeight w:val="925"/>
        </w:trPr>
        <w:tc>
          <w:tcPr>
            <w:tcW w:w="1350" w:type="dxa"/>
          </w:tcPr>
          <w:p w:rsidR="00E50BC3" w:rsidRPr="00030AD9" w:rsidRDefault="00E50BC3" w:rsidP="00721DB5">
            <w:pPr>
              <w:pStyle w:val="Tablecontent"/>
              <w:rPr>
                <w:highlight w:val="yellow"/>
              </w:rPr>
            </w:pPr>
            <w:r w:rsidRPr="00E4236C">
              <w:t>MESSAGE</w:t>
            </w:r>
          </w:p>
        </w:tc>
        <w:tc>
          <w:tcPr>
            <w:tcW w:w="1530" w:type="dxa"/>
          </w:tcPr>
          <w:p w:rsidR="00E50BC3" w:rsidRDefault="00E50BC3" w:rsidP="00721DB5">
            <w:pPr>
              <w:pStyle w:val="Tablecontent"/>
            </w:pPr>
            <w:r>
              <w:t>Transaction Message</w:t>
            </w:r>
          </w:p>
        </w:tc>
        <w:tc>
          <w:tcPr>
            <w:tcW w:w="1620" w:type="dxa"/>
          </w:tcPr>
          <w:p w:rsidR="00E50BC3" w:rsidRDefault="00E50BC3" w:rsidP="00721DB5">
            <w:pPr>
              <w:pStyle w:val="Tablecontent"/>
            </w:pPr>
            <w:r>
              <w:t>Success or fail</w:t>
            </w:r>
          </w:p>
        </w:tc>
        <w:tc>
          <w:tcPr>
            <w:tcW w:w="1350" w:type="dxa"/>
          </w:tcPr>
          <w:p w:rsidR="00E50BC3" w:rsidRDefault="00E50BC3" w:rsidP="00721DB5">
            <w:pPr>
              <w:pStyle w:val="Tablecontent"/>
            </w:pPr>
            <w:r>
              <w:t>150</w:t>
            </w:r>
          </w:p>
        </w:tc>
        <w:tc>
          <w:tcPr>
            <w:tcW w:w="1620" w:type="dxa"/>
          </w:tcPr>
          <w:p w:rsidR="00E50BC3" w:rsidRDefault="00E50BC3" w:rsidP="00721DB5">
            <w:pPr>
              <w:pStyle w:val="Tablecontent"/>
            </w:pPr>
            <w:r>
              <w:t xml:space="preserve">M </w:t>
            </w:r>
          </w:p>
        </w:tc>
        <w:tc>
          <w:tcPr>
            <w:tcW w:w="2176" w:type="dxa"/>
          </w:tcPr>
          <w:p w:rsidR="00E50BC3" w:rsidRDefault="00E50BC3" w:rsidP="00721DB5">
            <w:pPr>
              <w:pStyle w:val="Tablecontent"/>
            </w:pPr>
            <w:r>
              <w:t>Message specific to the error code.</w:t>
            </w:r>
          </w:p>
        </w:tc>
      </w:tr>
    </w:tbl>
    <w:p w:rsidR="00E50BC3" w:rsidRPr="00D078E8" w:rsidRDefault="00E50BC3" w:rsidP="00E50BC3">
      <w:pPr>
        <w:pStyle w:val="BodyText2"/>
        <w:rPr>
          <w:lang w:val="en-IN"/>
        </w:rPr>
      </w:pPr>
    </w:p>
    <w:p w:rsidR="002F27FC" w:rsidRDefault="002F27FC" w:rsidP="00633175">
      <w:pPr>
        <w:pStyle w:val="BodyText2"/>
        <w:rPr>
          <w:lang w:val="en-IN"/>
        </w:rPr>
      </w:pPr>
    </w:p>
    <w:p w:rsidR="00B32AB8" w:rsidRPr="00E06C04" w:rsidRDefault="00B32AB8" w:rsidP="000E7BEC">
      <w:pPr>
        <w:pStyle w:val="ChapterName"/>
        <w:rPr>
          <w:lang w:val="en-IN"/>
        </w:rPr>
      </w:pPr>
      <w:bookmarkStart w:id="143" w:name="_Toc396127212"/>
      <w:r w:rsidRPr="00E06C04">
        <w:rPr>
          <w:lang w:val="en-IN"/>
        </w:rPr>
        <w:t>Contact Us</w:t>
      </w:r>
      <w:bookmarkEnd w:id="53"/>
      <w:bookmarkEnd w:id="143"/>
    </w:p>
    <w:p w:rsidR="00495AB6" w:rsidRPr="00E06C04" w:rsidRDefault="00495AB6" w:rsidP="00495AB6">
      <w:pPr>
        <w:pStyle w:val="BodyText2"/>
        <w:rPr>
          <w:lang w:val="en-IN"/>
        </w:rPr>
      </w:pPr>
      <w:r w:rsidRPr="00E06C04">
        <w:rPr>
          <w:lang w:val="en-IN"/>
        </w:rPr>
        <w:t>Delhi Headquarters</w:t>
      </w:r>
    </w:p>
    <w:p w:rsidR="00495AB6" w:rsidRPr="00E06C04" w:rsidRDefault="00495AB6" w:rsidP="00495AB6">
      <w:pPr>
        <w:pStyle w:val="BodyText2"/>
        <w:rPr>
          <w:lang w:val="en-IN"/>
        </w:rPr>
      </w:pPr>
      <w:r w:rsidRPr="00E06C04">
        <w:rPr>
          <w:lang w:val="en-IN"/>
        </w:rPr>
        <w:t>Comviva Technologies Limited</w:t>
      </w:r>
    </w:p>
    <w:p w:rsidR="00495AB6" w:rsidRPr="00E06C04" w:rsidRDefault="00495AB6" w:rsidP="00495AB6">
      <w:pPr>
        <w:pStyle w:val="BodyText2"/>
        <w:rPr>
          <w:lang w:val="en-IN"/>
        </w:rPr>
      </w:pPr>
      <w:r w:rsidRPr="00E06C04">
        <w:rPr>
          <w:lang w:val="en-IN"/>
        </w:rPr>
        <w:t>A-26, Info City</w:t>
      </w:r>
    </w:p>
    <w:p w:rsidR="00495AB6" w:rsidRPr="00E06C04" w:rsidRDefault="00495AB6" w:rsidP="00495AB6">
      <w:pPr>
        <w:pStyle w:val="BodyText2"/>
        <w:rPr>
          <w:lang w:val="en-IN"/>
        </w:rPr>
      </w:pPr>
      <w:r w:rsidRPr="00E06C04">
        <w:rPr>
          <w:lang w:val="en-IN"/>
        </w:rPr>
        <w:t>Sector 34</w:t>
      </w:r>
    </w:p>
    <w:p w:rsidR="00495AB6" w:rsidRPr="00E06C04" w:rsidRDefault="00495AB6" w:rsidP="00495AB6">
      <w:pPr>
        <w:pStyle w:val="BodyText2"/>
        <w:rPr>
          <w:lang w:val="en-IN"/>
        </w:rPr>
      </w:pPr>
      <w:r w:rsidRPr="00E06C04">
        <w:rPr>
          <w:lang w:val="en-IN"/>
        </w:rPr>
        <w:t>Gurgaon   122022</w:t>
      </w:r>
    </w:p>
    <w:p w:rsidR="00495AB6" w:rsidRPr="00E06C04" w:rsidRDefault="00495AB6" w:rsidP="00495AB6">
      <w:pPr>
        <w:pStyle w:val="BodyText2"/>
        <w:rPr>
          <w:lang w:val="en-IN"/>
        </w:rPr>
      </w:pPr>
      <w:r w:rsidRPr="00E06C04">
        <w:rPr>
          <w:lang w:val="en-IN"/>
        </w:rPr>
        <w:t>Haryana, India</w:t>
      </w:r>
    </w:p>
    <w:p w:rsidR="00495AB6" w:rsidRPr="00E06C04" w:rsidRDefault="00495AB6" w:rsidP="00495AB6">
      <w:pPr>
        <w:pStyle w:val="BodyText2"/>
        <w:rPr>
          <w:lang w:val="en-IN"/>
        </w:rPr>
      </w:pPr>
      <w:r w:rsidRPr="00E06C04">
        <w:rPr>
          <w:lang w:val="en-IN"/>
        </w:rPr>
        <w:t>T: +91-124-4819000</w:t>
      </w:r>
    </w:p>
    <w:p w:rsidR="00495AB6" w:rsidRPr="00E06C04" w:rsidRDefault="00495AB6" w:rsidP="00495AB6">
      <w:pPr>
        <w:pStyle w:val="BodyText2"/>
        <w:rPr>
          <w:lang w:val="en-IN"/>
        </w:rPr>
      </w:pPr>
      <w:r w:rsidRPr="00E06C04">
        <w:rPr>
          <w:lang w:val="en-IN"/>
        </w:rPr>
        <w:t>F: +91-124-4819777</w:t>
      </w:r>
    </w:p>
    <w:p w:rsidR="00495AB6" w:rsidRPr="00E06C04" w:rsidRDefault="00495AB6" w:rsidP="00495AB6">
      <w:pPr>
        <w:pStyle w:val="BodyText2"/>
        <w:rPr>
          <w:lang w:val="en-IN"/>
        </w:rPr>
      </w:pPr>
    </w:p>
    <w:p w:rsidR="00495AB6" w:rsidRPr="00E06C04" w:rsidRDefault="00495AB6" w:rsidP="00495AB6">
      <w:pPr>
        <w:pStyle w:val="BodyText2"/>
        <w:rPr>
          <w:lang w:val="en-IN"/>
        </w:rPr>
      </w:pPr>
      <w:r w:rsidRPr="00E06C04">
        <w:rPr>
          <w:lang w:val="en-IN"/>
        </w:rPr>
        <w:t>Bangalore Office</w:t>
      </w:r>
    </w:p>
    <w:p w:rsidR="00495AB6" w:rsidRPr="00E06C04" w:rsidRDefault="00495AB6" w:rsidP="00495AB6">
      <w:pPr>
        <w:pStyle w:val="BodyText2"/>
        <w:rPr>
          <w:b/>
          <w:bCs/>
          <w:lang w:val="en-IN"/>
        </w:rPr>
      </w:pPr>
      <w:r w:rsidRPr="00E06C04">
        <w:rPr>
          <w:lang w:val="en-IN"/>
        </w:rPr>
        <w:t>Comviva Technologies Limited</w:t>
      </w:r>
    </w:p>
    <w:p w:rsidR="00495AB6" w:rsidRPr="00E06C04" w:rsidRDefault="00495AB6" w:rsidP="00495AB6">
      <w:pPr>
        <w:pStyle w:val="BodyText2"/>
        <w:rPr>
          <w:lang w:val="en-IN"/>
        </w:rPr>
      </w:pPr>
      <w:r w:rsidRPr="00E06C04">
        <w:rPr>
          <w:lang w:val="en-IN"/>
        </w:rPr>
        <w:t>4, 12th Km Stone</w:t>
      </w:r>
    </w:p>
    <w:p w:rsidR="00495AB6" w:rsidRPr="00E06C04" w:rsidRDefault="00495AB6" w:rsidP="00495AB6">
      <w:pPr>
        <w:pStyle w:val="BodyText2"/>
        <w:rPr>
          <w:lang w:val="en-IN"/>
        </w:rPr>
      </w:pPr>
      <w:r w:rsidRPr="00E06C04">
        <w:rPr>
          <w:lang w:val="en-IN"/>
        </w:rPr>
        <w:t>Bellary Road, Jakkur</w:t>
      </w:r>
    </w:p>
    <w:p w:rsidR="00495AB6" w:rsidRPr="00E06C04" w:rsidRDefault="00495AB6" w:rsidP="00495AB6">
      <w:pPr>
        <w:pStyle w:val="BodyText2"/>
        <w:rPr>
          <w:lang w:val="en-IN"/>
        </w:rPr>
      </w:pPr>
      <w:r w:rsidRPr="00E06C04">
        <w:rPr>
          <w:lang w:val="en-IN"/>
        </w:rPr>
        <w:t>Bangalore  560064</w:t>
      </w:r>
    </w:p>
    <w:p w:rsidR="00495AB6" w:rsidRPr="00E06C04" w:rsidRDefault="00495AB6" w:rsidP="00495AB6">
      <w:pPr>
        <w:pStyle w:val="BodyText2"/>
        <w:rPr>
          <w:lang w:val="en-IN"/>
        </w:rPr>
      </w:pPr>
      <w:r w:rsidRPr="00E06C04">
        <w:rPr>
          <w:lang w:val="en-IN"/>
        </w:rPr>
        <w:t>India</w:t>
      </w:r>
    </w:p>
    <w:p w:rsidR="00495AB6" w:rsidRPr="00E06C04" w:rsidRDefault="00495AB6" w:rsidP="00495AB6">
      <w:pPr>
        <w:pStyle w:val="BodyText2"/>
        <w:rPr>
          <w:lang w:val="en-IN"/>
        </w:rPr>
      </w:pPr>
      <w:r w:rsidRPr="00E06C04">
        <w:rPr>
          <w:lang w:val="en-IN"/>
        </w:rPr>
        <w:t xml:space="preserve">T: +91-80-28565852/ 53/ 08/ 09 </w:t>
      </w:r>
    </w:p>
    <w:p w:rsidR="00495AB6" w:rsidRPr="00E06C04" w:rsidRDefault="00495AB6" w:rsidP="00495AB6">
      <w:pPr>
        <w:pStyle w:val="BodyText2"/>
        <w:rPr>
          <w:lang w:val="en-IN"/>
        </w:rPr>
      </w:pPr>
      <w:r w:rsidRPr="00E06C04">
        <w:rPr>
          <w:lang w:val="en-IN"/>
        </w:rPr>
        <w:t>F: +91-80-28565854</w:t>
      </w:r>
    </w:p>
    <w:p w:rsidR="00495AB6" w:rsidRPr="00E06C04" w:rsidRDefault="00495AB6" w:rsidP="00495AB6">
      <w:pPr>
        <w:rPr>
          <w:rFonts w:ascii="Arial" w:hAnsi="Arial" w:cs="Arial"/>
          <w:sz w:val="18"/>
          <w:lang w:val="en-IN"/>
        </w:rPr>
      </w:pPr>
    </w:p>
    <w:p w:rsidR="00495AB6" w:rsidRPr="00E06C04" w:rsidRDefault="00495AB6" w:rsidP="00495AB6">
      <w:pPr>
        <w:pStyle w:val="BodyText2"/>
        <w:rPr>
          <w:lang w:val="en-IN"/>
        </w:rPr>
      </w:pPr>
    </w:p>
    <w:p w:rsidR="00495AB6" w:rsidRPr="00E06C04" w:rsidRDefault="00495AB6" w:rsidP="00495AB6">
      <w:pPr>
        <w:pStyle w:val="BodyText2"/>
        <w:rPr>
          <w:lang w:val="en-IN"/>
        </w:rPr>
      </w:pPr>
      <w:r w:rsidRPr="00E06C04">
        <w:rPr>
          <w:lang w:val="en-IN"/>
        </w:rPr>
        <w:t>Mumbai Office</w:t>
      </w:r>
    </w:p>
    <w:p w:rsidR="00495AB6" w:rsidRPr="00E06C04" w:rsidRDefault="00495AB6" w:rsidP="00495AB6">
      <w:pPr>
        <w:pStyle w:val="BodyText2"/>
        <w:rPr>
          <w:lang w:val="en-IN"/>
        </w:rPr>
      </w:pPr>
      <w:r w:rsidRPr="00E06C04">
        <w:rPr>
          <w:lang w:val="en-IN"/>
        </w:rPr>
        <w:t>Comviva Technologies Limited</w:t>
      </w:r>
    </w:p>
    <w:p w:rsidR="00495AB6" w:rsidRPr="00E06C04" w:rsidRDefault="00495AB6" w:rsidP="00495AB6">
      <w:pPr>
        <w:pStyle w:val="BodyText2"/>
        <w:rPr>
          <w:lang w:val="en-IN"/>
        </w:rPr>
      </w:pPr>
      <w:r w:rsidRPr="00E06C04">
        <w:rPr>
          <w:lang w:val="en-IN"/>
        </w:rPr>
        <w:t>Unit 1-4, 1st Floor, Paradigm Tower</w:t>
      </w:r>
    </w:p>
    <w:p w:rsidR="00495AB6" w:rsidRPr="00E06C04" w:rsidRDefault="00495AB6" w:rsidP="00495AB6">
      <w:pPr>
        <w:pStyle w:val="BodyText2"/>
        <w:rPr>
          <w:lang w:val="en-IN"/>
        </w:rPr>
      </w:pPr>
      <w:r w:rsidRPr="00E06C04">
        <w:rPr>
          <w:lang w:val="en-IN"/>
        </w:rPr>
        <w:t>Tower B, Mindspace</w:t>
      </w:r>
    </w:p>
    <w:p w:rsidR="00495AB6" w:rsidRPr="00E06C04" w:rsidRDefault="00495AB6" w:rsidP="00495AB6">
      <w:pPr>
        <w:pStyle w:val="BodyText2"/>
        <w:rPr>
          <w:lang w:val="en-IN"/>
        </w:rPr>
      </w:pPr>
      <w:r w:rsidRPr="00E06C04">
        <w:rPr>
          <w:lang w:val="en-IN"/>
        </w:rPr>
        <w:t>Malad(W), Mumbai 400064, India</w:t>
      </w:r>
    </w:p>
    <w:p w:rsidR="00495AB6" w:rsidRPr="00E06C04" w:rsidRDefault="00495AB6" w:rsidP="00495AB6">
      <w:pPr>
        <w:pStyle w:val="BodyText2"/>
        <w:rPr>
          <w:lang w:val="en-IN"/>
        </w:rPr>
      </w:pPr>
      <w:r w:rsidRPr="00E06C04">
        <w:rPr>
          <w:lang w:val="en-IN"/>
        </w:rPr>
        <w:t>T: +91-22-40774300</w:t>
      </w:r>
    </w:p>
    <w:p w:rsidR="00495AB6" w:rsidRPr="00E06C04" w:rsidRDefault="00495AB6" w:rsidP="00495AB6">
      <w:pPr>
        <w:pStyle w:val="BodyText2"/>
        <w:rPr>
          <w:lang w:val="en-IN"/>
        </w:rPr>
      </w:pPr>
      <w:r w:rsidRPr="00E06C04">
        <w:rPr>
          <w:lang w:val="en-IN"/>
        </w:rPr>
        <w:t>F: +91-22-40774333</w:t>
      </w:r>
    </w:p>
    <w:p w:rsidR="00B32AB8" w:rsidRPr="00E06C04" w:rsidRDefault="00B32AB8">
      <w:pPr>
        <w:rPr>
          <w:lang w:val="en-IN"/>
        </w:rPr>
      </w:pPr>
    </w:p>
    <w:p w:rsidR="00B32AB8" w:rsidRPr="00E06C04" w:rsidRDefault="00B32AB8">
      <w:pPr>
        <w:rPr>
          <w:lang w:val="en-IN"/>
        </w:rPr>
      </w:pPr>
    </w:p>
    <w:p w:rsidR="00B32AB8" w:rsidRPr="00E06C04" w:rsidRDefault="00B32AB8">
      <w:pPr>
        <w:rPr>
          <w:lang w:val="en-IN"/>
        </w:rPr>
      </w:pPr>
    </w:p>
    <w:p w:rsidR="00B32AB8" w:rsidRPr="00E06C04" w:rsidRDefault="00B32AB8">
      <w:pPr>
        <w:rPr>
          <w:lang w:val="en-IN"/>
        </w:rPr>
      </w:pPr>
    </w:p>
    <w:p w:rsidR="00B32AB8" w:rsidRPr="00E06C04" w:rsidRDefault="00B32AB8">
      <w:pPr>
        <w:rPr>
          <w:lang w:val="en-IN"/>
        </w:rPr>
      </w:pPr>
    </w:p>
    <w:p w:rsidR="00B32AB8" w:rsidRPr="00E06C04" w:rsidRDefault="00B32AB8">
      <w:pPr>
        <w:rPr>
          <w:lang w:val="en-IN"/>
        </w:rPr>
      </w:pPr>
    </w:p>
    <w:p w:rsidR="00B32AB8" w:rsidRPr="00E06C04" w:rsidRDefault="00B32AB8">
      <w:pPr>
        <w:rPr>
          <w:lang w:val="en-IN"/>
        </w:rPr>
        <w:sectPr w:rsidR="00B32AB8" w:rsidRPr="00E06C04">
          <w:headerReference w:type="default" r:id="rId14"/>
          <w:headerReference w:type="first" r:id="rId15"/>
          <w:footerReference w:type="first" r:id="rId16"/>
          <w:pgSz w:w="11907" w:h="16839" w:code="9"/>
          <w:pgMar w:top="1440" w:right="1800" w:bottom="1440" w:left="1800" w:header="720" w:footer="720" w:gutter="0"/>
          <w:cols w:space="720"/>
          <w:titlePg/>
          <w:docGrid w:linePitch="360"/>
        </w:sectPr>
      </w:pPr>
    </w:p>
    <w:p w:rsidR="007F3F88" w:rsidRPr="00E06C04" w:rsidRDefault="007F3F88" w:rsidP="001E6309">
      <w:pPr>
        <w:pStyle w:val="Heading"/>
      </w:pPr>
      <w:r w:rsidRPr="00E06C04">
        <w:lastRenderedPageBreak/>
        <w:t xml:space="preserve">Disclaimer </w:t>
      </w:r>
    </w:p>
    <w:p w:rsidR="007F3F88" w:rsidRPr="00E06C04" w:rsidRDefault="007F3F88" w:rsidP="007F3F88">
      <w:pPr>
        <w:pStyle w:val="BodyText2"/>
        <w:rPr>
          <w:lang w:val="en-IN"/>
        </w:rPr>
      </w:pPr>
      <w:r w:rsidRPr="00E06C04">
        <w:rPr>
          <w:lang w:val="en-IN"/>
        </w:rPr>
        <w:t xml:space="preserve">Copyright © 2013:  Comviva Technologies Ltd, Registered Office at A-26, Info City, Sector 34, Gurgaon-122001, Haryana, India. </w:t>
      </w:r>
    </w:p>
    <w:p w:rsidR="007F3F88" w:rsidRPr="00E06C04" w:rsidRDefault="007F3F88" w:rsidP="007F3F88">
      <w:pPr>
        <w:pStyle w:val="BodyText2"/>
        <w:rPr>
          <w:lang w:val="en-IN"/>
        </w:rPr>
      </w:pPr>
      <w:r w:rsidRPr="00E06C04">
        <w:rPr>
          <w:lang w:val="en-IN"/>
        </w:rPr>
        <w:t xml:space="preserve">All rights about this document are reserved and  shall not be , in whole or in part, copied, photocopied, reproduced, translated, or reduced to any manner including but not limited to electronic, mechanical, machine readable ,photographic, optic recording or otherwise without prior consent, in writing, of Comviva Technologies Ltd  (the Company). </w:t>
      </w:r>
    </w:p>
    <w:p w:rsidR="007F3F88" w:rsidRPr="00E06C04" w:rsidRDefault="007F3F88" w:rsidP="007F3F88">
      <w:pPr>
        <w:pStyle w:val="BodyText2"/>
        <w:rPr>
          <w:lang w:val="en-IN"/>
        </w:rPr>
      </w:pPr>
      <w:r w:rsidRPr="00E06C04">
        <w:rPr>
          <w:lang w:val="en-IN"/>
        </w:rPr>
        <w:t xml:space="preserve">The information in this document is subject to changes without notice. This describes only the product defined in the introduction of this documentation. This document is intended for the use of prospective customers of the Company  Products Solutions and or Services for the sole purpose of the transaction for which the document is submitted. No part of it may be reproduced or transmitted in any form or manner whatsoever without the prior written permission of the company. The Customer, who/which assumes full responsibility for using the document appropriately. The Company welcomes customer comments as part of the process of continuous development and improvement. </w:t>
      </w:r>
    </w:p>
    <w:p w:rsidR="007F3F88" w:rsidRPr="00E06C04" w:rsidRDefault="007F3F88" w:rsidP="007F3F88">
      <w:pPr>
        <w:pStyle w:val="BodyText2"/>
        <w:rPr>
          <w:lang w:val="en-IN"/>
        </w:rPr>
      </w:pPr>
      <w:r w:rsidRPr="00E06C04">
        <w:rPr>
          <w:lang w:val="en-IN"/>
        </w:rPr>
        <w:t xml:space="preserve">The Company, has made all reasonable efforts to ensure that the information contained in the document are adequate, sufficient and free of material errors and omissions. The Company will, if necessary, explain issues, which may not be covered by the document. However, the Company does not assume any liability of whatsoever nature , for any errors in the document except the responsibility to provide correct information when any such error is brought to company’s knowledge. The Company will not be responsible, in any event, for errors in this document or for any damages, incidental or consequential, including monetary losses that might arise from the use of this document or of the information contained in it.       </w:t>
      </w:r>
    </w:p>
    <w:p w:rsidR="007F3F88" w:rsidRPr="00E06C04" w:rsidRDefault="007F3F88" w:rsidP="007F3F88">
      <w:pPr>
        <w:pStyle w:val="BodyText2"/>
        <w:rPr>
          <w:lang w:val="en-IN"/>
        </w:rPr>
      </w:pPr>
      <w:r w:rsidRPr="00E06C04">
        <w:rPr>
          <w:lang w:val="en-IN"/>
        </w:rPr>
        <w:t>This document and the Products, Solutions and Services it describes are intellectual property of the Company and/or of the respective owners thereof, whether such IPR is registered, registrable, pending for registration, applied for registration or not.</w:t>
      </w:r>
    </w:p>
    <w:p w:rsidR="007F3F88" w:rsidRPr="00E06C04" w:rsidRDefault="007F3F88" w:rsidP="007F3F88">
      <w:pPr>
        <w:pStyle w:val="BodyText2"/>
        <w:rPr>
          <w:lang w:val="en-IN"/>
        </w:rPr>
      </w:pPr>
      <w:r w:rsidRPr="00E06C04">
        <w:rPr>
          <w:lang w:val="en-IN"/>
        </w:rPr>
        <w:t>The only warranties for the Company Products, Solutions and Services are set forth in the express warranty statements accompanying its products and services. Nothing herein should be construed as constituting an additional warranty. The Company shall not be liable for technical or editorial errors or omissions contained herein.</w:t>
      </w:r>
    </w:p>
    <w:p w:rsidR="007F3F88" w:rsidRPr="00E06C04" w:rsidRDefault="007F3F88" w:rsidP="007F3F88">
      <w:pPr>
        <w:pStyle w:val="BodyText2"/>
        <w:rPr>
          <w:lang w:val="en-IN"/>
        </w:rPr>
      </w:pPr>
    </w:p>
    <w:p w:rsidR="007F3F88" w:rsidRPr="00E06C04" w:rsidRDefault="007F3F88" w:rsidP="007F3F88">
      <w:pPr>
        <w:pStyle w:val="BodyText2"/>
        <w:rPr>
          <w:lang w:val="en-IN"/>
        </w:rPr>
      </w:pPr>
      <w:r w:rsidRPr="00E06C04">
        <w:rPr>
          <w:lang w:val="en-IN"/>
        </w:rPr>
        <w:t>The Company logo is a trademark of the Company. Other products, names, logos  mentioned in this document , if any , may be trademarks of their respective owners.</w:t>
      </w:r>
    </w:p>
    <w:p w:rsidR="007F3F88" w:rsidRPr="00E06C04" w:rsidRDefault="007F3F88" w:rsidP="007F3F88">
      <w:pPr>
        <w:pStyle w:val="BodyText2"/>
        <w:rPr>
          <w:lang w:val="en-IN"/>
        </w:rPr>
      </w:pPr>
    </w:p>
    <w:p w:rsidR="007F3F88" w:rsidRPr="00E06C04" w:rsidRDefault="007F3F88" w:rsidP="007F3F88">
      <w:pPr>
        <w:pStyle w:val="BodyText2"/>
        <w:rPr>
          <w:lang w:val="en-IN"/>
        </w:rPr>
      </w:pPr>
      <w:r w:rsidRPr="00E06C04">
        <w:rPr>
          <w:lang w:val="en-IN"/>
        </w:rPr>
        <w:t>Copyright © 2013:  Comviva Technologies Limited. All rights reserved.</w:t>
      </w:r>
    </w:p>
    <w:p w:rsidR="007F3F88" w:rsidRPr="00E06C04" w:rsidRDefault="007F3F88" w:rsidP="007F3F88">
      <w:pPr>
        <w:rPr>
          <w:lang w:val="en-IN"/>
        </w:rPr>
      </w:pPr>
    </w:p>
    <w:p w:rsidR="007F3F88" w:rsidRPr="00E06C04" w:rsidRDefault="007F3F88" w:rsidP="007F3F88">
      <w:pPr>
        <w:rPr>
          <w:lang w:val="en-IN"/>
        </w:rPr>
      </w:pPr>
    </w:p>
    <w:p w:rsidR="007F3F88" w:rsidRPr="00E06C04" w:rsidRDefault="0011096C" w:rsidP="0011096C">
      <w:pPr>
        <w:rPr>
          <w:lang w:val="en-IN"/>
        </w:rPr>
      </w:pPr>
      <w:r w:rsidRPr="00E06C04">
        <w:rPr>
          <w:lang w:val="en-IN"/>
        </w:rPr>
        <w:br w:type="column"/>
      </w:r>
    </w:p>
    <w:p w:rsidR="007F3F88" w:rsidRPr="00E06C04" w:rsidRDefault="007F3F88" w:rsidP="007F3F88">
      <w:pPr>
        <w:pStyle w:val="BodyText2"/>
        <w:rPr>
          <w:lang w:val="en-IN"/>
        </w:rPr>
      </w:pPr>
    </w:p>
    <w:p w:rsidR="007F3F88" w:rsidRPr="00E06C04" w:rsidRDefault="007F3F88" w:rsidP="007F3F88">
      <w:pPr>
        <w:pStyle w:val="BodyText2"/>
        <w:rPr>
          <w:lang w:val="en-IN"/>
        </w:rPr>
      </w:pPr>
    </w:p>
    <w:p w:rsidR="007F3F88" w:rsidRPr="00E06C04" w:rsidRDefault="007F3F88" w:rsidP="007F3F88">
      <w:pPr>
        <w:pStyle w:val="BodyText2"/>
        <w:rPr>
          <w:sz w:val="14"/>
          <w:lang w:val="en-IN"/>
        </w:rPr>
      </w:pPr>
      <w:r w:rsidRPr="00E06C04">
        <w:rPr>
          <w:sz w:val="14"/>
          <w:lang w:val="en-IN"/>
        </w:rPr>
        <w:t>.</w:t>
      </w:r>
    </w:p>
    <w:p w:rsidR="007F3F88" w:rsidRPr="00E06C04" w:rsidRDefault="007F3F88" w:rsidP="007F3F88">
      <w:pPr>
        <w:pStyle w:val="BodyText2"/>
        <w:rPr>
          <w:sz w:val="14"/>
          <w:lang w:val="en-IN"/>
        </w:rPr>
      </w:pPr>
    </w:p>
    <w:p w:rsidR="007F3F88" w:rsidRPr="00E06C04" w:rsidRDefault="007F3F88" w:rsidP="007F3F88">
      <w:pPr>
        <w:pStyle w:val="BodyText2"/>
        <w:rPr>
          <w:sz w:val="14"/>
          <w:lang w:val="en-IN"/>
        </w:rPr>
      </w:pPr>
    </w:p>
    <w:p w:rsidR="007F3F88" w:rsidRPr="00E06C04" w:rsidRDefault="007F3F88" w:rsidP="007F3F88">
      <w:pPr>
        <w:pStyle w:val="Heading1"/>
        <w:numPr>
          <w:ilvl w:val="0"/>
          <w:numId w:val="0"/>
        </w:numPr>
        <w:jc w:val="both"/>
        <w:rPr>
          <w:rFonts w:ascii="Arial" w:eastAsia="Calibri" w:hAnsi="Arial"/>
          <w:noProof/>
          <w:color w:val="EEECE1" w:themeColor="background2"/>
          <w:sz w:val="64"/>
          <w:szCs w:val="64"/>
          <w:lang w:val="en-IN"/>
        </w:rPr>
      </w:pPr>
    </w:p>
    <w:p w:rsidR="007F3F88" w:rsidRPr="00E06C04" w:rsidRDefault="007F3F88" w:rsidP="007F3F88">
      <w:pPr>
        <w:pStyle w:val="BodyText2"/>
        <w:rPr>
          <w:sz w:val="64"/>
          <w:szCs w:val="64"/>
          <w:lang w:val="en-IN"/>
        </w:rPr>
      </w:pPr>
    </w:p>
    <w:p w:rsidR="007F3F88" w:rsidRPr="00E06C04" w:rsidRDefault="007F3F88" w:rsidP="007F3F88">
      <w:pPr>
        <w:pStyle w:val="BodyText2"/>
        <w:rPr>
          <w:b/>
          <w:color w:val="E31837"/>
          <w:sz w:val="16"/>
          <w:szCs w:val="16"/>
          <w:lang w:val="en-IN"/>
        </w:rPr>
      </w:pPr>
      <w:r w:rsidRPr="00E06C04">
        <w:rPr>
          <w:b/>
          <w:color w:val="E31837"/>
          <w:sz w:val="64"/>
          <w:szCs w:val="64"/>
          <w:lang w:val="en-IN"/>
        </w:rPr>
        <w:t>Thank You</w:t>
      </w:r>
    </w:p>
    <w:p w:rsidR="007F3F88" w:rsidRPr="00E06C04" w:rsidRDefault="007F3F88" w:rsidP="007F3F88">
      <w:pPr>
        <w:pStyle w:val="Subtitle"/>
        <w:keepNext w:val="0"/>
        <w:pBdr>
          <w:bottom w:val="none" w:sz="0" w:space="0" w:color="auto"/>
        </w:pBdr>
        <w:spacing w:before="0" w:after="0" w:line="240" w:lineRule="auto"/>
        <w:jc w:val="both"/>
        <w:rPr>
          <w:rFonts w:ascii="Arial" w:eastAsia="Calibri" w:hAnsi="Arial" w:cs="Arial"/>
          <w:b w:val="0"/>
          <w:caps w:val="0"/>
          <w:noProof/>
          <w:color w:val="808080" w:themeColor="background1" w:themeShade="80"/>
          <w:spacing w:val="0"/>
          <w:kern w:val="0"/>
          <w:sz w:val="36"/>
          <w:szCs w:val="36"/>
          <w:lang w:val="en-IN"/>
        </w:rPr>
      </w:pPr>
      <w:r w:rsidRPr="00E06C04">
        <w:rPr>
          <w:rFonts w:ascii="Arial" w:eastAsia="Calibri" w:hAnsi="Arial" w:cs="Arial"/>
          <w:b w:val="0"/>
          <w:caps w:val="0"/>
          <w:noProof/>
          <w:color w:val="808080" w:themeColor="background1" w:themeShade="80"/>
          <w:spacing w:val="0"/>
          <w:kern w:val="0"/>
          <w:sz w:val="36"/>
          <w:szCs w:val="36"/>
          <w:lang w:val="en-IN"/>
        </w:rPr>
        <w:t>Visit us at mahindracomviva.com</w:t>
      </w:r>
    </w:p>
    <w:p w:rsidR="007F3F88" w:rsidRPr="00E06C04" w:rsidRDefault="007F3F88" w:rsidP="007F3F88">
      <w:pPr>
        <w:pStyle w:val="Bodytextforrestriction"/>
        <w:rPr>
          <w:lang w:val="en-IN"/>
        </w:rPr>
      </w:pPr>
    </w:p>
    <w:p w:rsidR="007F3F88" w:rsidRPr="00E06C04" w:rsidRDefault="007F3F88" w:rsidP="007F3F88">
      <w:pPr>
        <w:pStyle w:val="Bodytextforrestriction"/>
        <w:rPr>
          <w:lang w:val="en-IN"/>
        </w:rPr>
      </w:pPr>
    </w:p>
    <w:p w:rsidR="00B32AB8" w:rsidRPr="00E06C04" w:rsidRDefault="00B32AB8">
      <w:pPr>
        <w:rPr>
          <w:lang w:val="en-IN"/>
        </w:rPr>
      </w:pPr>
    </w:p>
    <w:p w:rsidR="00B32AB8" w:rsidRPr="00E06C04" w:rsidRDefault="00B32AB8">
      <w:pPr>
        <w:rPr>
          <w:lang w:val="en-IN"/>
        </w:rPr>
      </w:pPr>
    </w:p>
    <w:p w:rsidR="00B32AB8" w:rsidRPr="00E06C04" w:rsidRDefault="00B32AB8">
      <w:pPr>
        <w:rPr>
          <w:lang w:val="en-IN"/>
        </w:rPr>
      </w:pPr>
    </w:p>
    <w:p w:rsidR="00B32AB8" w:rsidRPr="00E06C04" w:rsidRDefault="00B32AB8">
      <w:pPr>
        <w:pStyle w:val="BodyText2"/>
        <w:rPr>
          <w:lang w:val="en-IN"/>
        </w:rPr>
      </w:pPr>
    </w:p>
    <w:p w:rsidR="00B32AB8" w:rsidRPr="00E06C04" w:rsidRDefault="00B32AB8">
      <w:pPr>
        <w:pStyle w:val="BodyText2"/>
        <w:rPr>
          <w:lang w:val="en-IN"/>
        </w:rPr>
      </w:pPr>
    </w:p>
    <w:p w:rsidR="00B32AB8" w:rsidRPr="00E06C04" w:rsidRDefault="00B32AB8">
      <w:pPr>
        <w:pStyle w:val="BodyText2"/>
        <w:rPr>
          <w:lang w:val="en-IN"/>
        </w:rPr>
      </w:pPr>
    </w:p>
    <w:p w:rsidR="00B32AB8" w:rsidRPr="00E06C04" w:rsidRDefault="00B32AB8">
      <w:pPr>
        <w:pStyle w:val="BodyText2"/>
        <w:rPr>
          <w:lang w:val="en-IN"/>
        </w:rPr>
      </w:pPr>
    </w:p>
    <w:p w:rsidR="00B32AB8" w:rsidRPr="00E06C04" w:rsidRDefault="00B32AB8">
      <w:pPr>
        <w:pStyle w:val="BodyText2"/>
        <w:rPr>
          <w:lang w:val="en-IN"/>
        </w:rPr>
      </w:pPr>
    </w:p>
    <w:p w:rsidR="00B32AB8" w:rsidRPr="00E06C04" w:rsidRDefault="00B32AB8">
      <w:pPr>
        <w:pStyle w:val="BodyText2"/>
        <w:rPr>
          <w:lang w:val="en-IN"/>
        </w:rPr>
      </w:pPr>
    </w:p>
    <w:p w:rsidR="00B32AB8" w:rsidRPr="00E06C04" w:rsidRDefault="00B32AB8">
      <w:pPr>
        <w:pStyle w:val="BodyText2"/>
        <w:rPr>
          <w:sz w:val="14"/>
          <w:lang w:val="en-IN"/>
        </w:rPr>
      </w:pPr>
      <w:r w:rsidRPr="00E06C04">
        <w:rPr>
          <w:sz w:val="14"/>
          <w:lang w:val="en-IN"/>
        </w:rPr>
        <w:t>.</w:t>
      </w:r>
    </w:p>
    <w:p w:rsidR="00B32AB8" w:rsidRPr="00E06C04" w:rsidRDefault="00B32AB8">
      <w:pPr>
        <w:pStyle w:val="Bodytextforrestriction"/>
        <w:rPr>
          <w:lang w:val="en-IN"/>
        </w:rPr>
      </w:pPr>
    </w:p>
    <w:sectPr w:rsidR="00B32AB8" w:rsidRPr="00E06C04" w:rsidSect="000A4EDC">
      <w:pgSz w:w="11907" w:h="16839" w:code="9"/>
      <w:pgMar w:top="1440" w:right="1800" w:bottom="1440" w:left="180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0" w:author="vikas" w:date="2014-08-11T12:59:00Z" w:initials="vikas">
    <w:p w:rsidR="005046F9" w:rsidRDefault="005046F9">
      <w:pPr>
        <w:pStyle w:val="CommentText"/>
      </w:pPr>
      <w:r>
        <w:rPr>
          <w:rStyle w:val="CommentReference"/>
        </w:rPr>
        <w:annotationRef/>
      </w:r>
      <w:r>
        <w:t>Not used.</w:t>
      </w:r>
    </w:p>
  </w:comment>
  <w:comment w:id="105" w:author="vikas" w:date="2014-08-11T12:59:00Z" w:initials="vikas">
    <w:p w:rsidR="005046F9" w:rsidRDefault="005046F9">
      <w:pPr>
        <w:pStyle w:val="CommentText"/>
      </w:pPr>
      <w:r>
        <w:rPr>
          <w:rStyle w:val="CommentReference"/>
        </w:rPr>
        <w:annotationRef/>
      </w:r>
      <w:r>
        <w:t>Not used</w:t>
      </w:r>
    </w:p>
  </w:comment>
  <w:comment w:id="123" w:author="vikas" w:date="2014-08-11T12:59:00Z" w:initials="vikas">
    <w:p w:rsidR="005046F9" w:rsidRDefault="005046F9">
      <w:pPr>
        <w:pStyle w:val="CommentText"/>
      </w:pPr>
      <w:r>
        <w:rPr>
          <w:rStyle w:val="CommentReference"/>
        </w:rPr>
        <w:annotationRef/>
      </w:r>
      <w:r>
        <w:t>Not used</w:t>
      </w:r>
    </w:p>
  </w:comment>
  <w:comment w:id="126" w:author="vikas" w:date="2014-08-11T12:59:00Z" w:initials="vikas">
    <w:p w:rsidR="005046F9" w:rsidRDefault="005046F9">
      <w:pPr>
        <w:pStyle w:val="CommentText"/>
      </w:pPr>
      <w:r>
        <w:rPr>
          <w:rStyle w:val="CommentReference"/>
        </w:rPr>
        <w:annotationRef/>
      </w:r>
      <w:r>
        <w:t>Not used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0069" w:rsidRDefault="00F90069">
      <w:r>
        <w:separator/>
      </w:r>
    </w:p>
  </w:endnote>
  <w:endnote w:type="continuationSeparator" w:id="1">
    <w:p w:rsidR="00F90069" w:rsidRDefault="00F900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MS Outlook">
    <w:panose1 w:val="0501010001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20B0704020202020204"/>
    <w:charset w:val="00"/>
    <w:family w:val="auto"/>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6F9" w:rsidRPr="005829BF" w:rsidRDefault="005046F9" w:rsidP="00F06885">
    <w:pPr>
      <w:pStyle w:val="Footer"/>
      <w:tabs>
        <w:tab w:val="clear" w:pos="8640"/>
        <w:tab w:val="right" w:pos="8280"/>
      </w:tabs>
      <w:jc w:val="center"/>
    </w:pPr>
    <w:r>
      <w:rPr>
        <w:rStyle w:val="PageNumber"/>
      </w:rPr>
      <w:t>PreTUPS – 6.x</w:t>
    </w:r>
    <w:r>
      <w:rPr>
        <w:rStyle w:val="PageNumber"/>
      </w:rPr>
      <w:tab/>
      <w:t xml:space="preserve"> </w:t>
    </w:r>
    <w:r>
      <w:rPr>
        <w:rStyle w:val="PageNumber"/>
      </w:rPr>
      <w:tab/>
    </w:r>
    <w:r w:rsidR="00070409">
      <w:rPr>
        <w:rStyle w:val="PageNumber"/>
      </w:rPr>
      <w:fldChar w:fldCharType="begin"/>
    </w:r>
    <w:r>
      <w:rPr>
        <w:rStyle w:val="PageNumber"/>
      </w:rPr>
      <w:instrText xml:space="preserve"> PAGE </w:instrText>
    </w:r>
    <w:r w:rsidR="00070409">
      <w:rPr>
        <w:rStyle w:val="PageNumber"/>
      </w:rPr>
      <w:fldChar w:fldCharType="separate"/>
    </w:r>
    <w:r w:rsidR="00376050">
      <w:rPr>
        <w:rStyle w:val="PageNumber"/>
        <w:noProof/>
      </w:rPr>
      <w:t>21</w:t>
    </w:r>
    <w:r w:rsidR="00070409">
      <w:rPr>
        <w:rStyle w:val="PageNumber"/>
      </w:rPr>
      <w:fldChar w:fldCharType="end"/>
    </w:r>
  </w:p>
  <w:p w:rsidR="005046F9" w:rsidRDefault="005046F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6F9" w:rsidRDefault="005046F9">
    <w:pPr>
      <w:pStyle w:val="Footer"/>
      <w:tabs>
        <w:tab w:val="clear" w:pos="8640"/>
        <w:tab w:val="right" w:pos="8280"/>
      </w:tabs>
      <w:jc w:val="center"/>
    </w:pPr>
    <w:r>
      <w:rPr>
        <w:rStyle w:val="PageNumber"/>
      </w:rPr>
      <w:t>PreTUPS – 6.x</w:t>
    </w:r>
    <w:r>
      <w:rPr>
        <w:rStyle w:val="PageNumber"/>
      </w:rPr>
      <w:tab/>
      <w:t xml:space="preserve"> </w:t>
    </w:r>
    <w:r>
      <w:rPr>
        <w:rStyle w:val="PageNumber"/>
      </w:rPr>
      <w:tab/>
    </w:r>
    <w:r w:rsidR="00070409">
      <w:rPr>
        <w:rStyle w:val="PageNumber"/>
      </w:rPr>
      <w:fldChar w:fldCharType="begin"/>
    </w:r>
    <w:r>
      <w:rPr>
        <w:rStyle w:val="PageNumber"/>
      </w:rPr>
      <w:instrText xml:space="preserve"> PAGE </w:instrText>
    </w:r>
    <w:r w:rsidR="00070409">
      <w:rPr>
        <w:rStyle w:val="PageNumber"/>
      </w:rPr>
      <w:fldChar w:fldCharType="separate"/>
    </w:r>
    <w:r w:rsidR="00013E6E">
      <w:rPr>
        <w:rStyle w:val="PageNumber"/>
        <w:noProof/>
      </w:rPr>
      <w:t>25</w:t>
    </w:r>
    <w:r w:rsidR="00070409">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0069" w:rsidRDefault="00F90069">
      <w:r>
        <w:separator/>
      </w:r>
    </w:p>
  </w:footnote>
  <w:footnote w:type="continuationSeparator" w:id="1">
    <w:p w:rsidR="00F90069" w:rsidRDefault="00F900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6F9" w:rsidRDefault="005046F9" w:rsidP="00FD2A02">
    <w:pPr>
      <w:pStyle w:val="Header"/>
    </w:pPr>
    <w:r w:rsidRPr="007375AC">
      <w:rPr>
        <w:noProof/>
        <w:sz w:val="18"/>
        <w:szCs w:val="18"/>
      </w:rPr>
      <w:drawing>
        <wp:anchor distT="0" distB="0" distL="114300" distR="114300" simplePos="0" relativeHeight="251665408" behindDoc="1" locked="0" layoutInCell="1" allowOverlap="1">
          <wp:simplePos x="0" y="0"/>
          <wp:positionH relativeFrom="column">
            <wp:posOffset>-923925</wp:posOffset>
          </wp:positionH>
          <wp:positionV relativeFrom="paragraph">
            <wp:posOffset>-438785</wp:posOffset>
          </wp:positionV>
          <wp:extent cx="2600325" cy="942975"/>
          <wp:effectExtent l="19050" t="0" r="9525" b="0"/>
          <wp:wrapNone/>
          <wp:docPr id="4"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1"/>
                  <a:stretch>
                    <a:fillRect/>
                  </a:stretch>
                </pic:blipFill>
                <pic:spPr bwMode="ltGray">
                  <a:xfrm>
                    <a:off x="0" y="0"/>
                    <a:ext cx="2600325" cy="942975"/>
                  </a:xfrm>
                  <a:prstGeom prst="rect">
                    <a:avLst/>
                  </a:prstGeom>
                </pic:spPr>
              </pic:pic>
            </a:graphicData>
          </a:graphic>
        </wp:anchor>
      </w:drawing>
    </w:r>
    <w:r>
      <w:rPr>
        <w:noProof/>
        <w:sz w:val="18"/>
        <w:szCs w:val="18"/>
      </w:rPr>
      <w:drawing>
        <wp:anchor distT="0" distB="0" distL="114300" distR="114300" simplePos="0" relativeHeight="251664384" behindDoc="0" locked="0" layoutInCell="1" allowOverlap="1">
          <wp:simplePos x="0" y="0"/>
          <wp:positionH relativeFrom="column">
            <wp:posOffset>4505325</wp:posOffset>
          </wp:positionH>
          <wp:positionV relativeFrom="paragraph">
            <wp:posOffset>-219710</wp:posOffset>
          </wp:positionV>
          <wp:extent cx="1847850" cy="438150"/>
          <wp:effectExtent l="19050" t="0" r="0" b="0"/>
          <wp:wrapNone/>
          <wp:docPr id="7" name="Picture 2"/>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2" cstate="print"/>
                  <a:srcRect/>
                  <a:stretch>
                    <a:fillRect/>
                  </a:stretch>
                </pic:blipFill>
                <pic:spPr bwMode="auto">
                  <a:xfrm>
                    <a:off x="0" y="0"/>
                    <a:ext cx="1847850" cy="438150"/>
                  </a:xfrm>
                  <a:prstGeom prst="rect">
                    <a:avLst/>
                  </a:prstGeom>
                  <a:noFill/>
                  <a:ln w="9525">
                    <a:noFill/>
                    <a:miter lim="800000"/>
                    <a:headEnd/>
                    <a:tailEnd/>
                  </a:ln>
                </pic:spPr>
              </pic:pic>
            </a:graphicData>
          </a:graphic>
        </wp:anchor>
      </w:drawing>
    </w:r>
    <w:r>
      <w:rPr>
        <w:sz w:val="18"/>
        <w:szCs w:val="18"/>
      </w:rPr>
      <w:t xml:space="preserve">            PreTUPS 6.3 SelfTopUp External Gateway XML APIs</w:t>
    </w:r>
    <w:r>
      <w:t xml:space="preserve">          </w:t>
    </w:r>
    <w:r>
      <w:rPr>
        <w:noProof/>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6F9" w:rsidRPr="00C3638B" w:rsidRDefault="005046F9" w:rsidP="00C3638B">
    <w:pPr>
      <w:pStyle w:val="Header"/>
    </w:pPr>
    <w:r w:rsidRPr="00C3638B">
      <w:rPr>
        <w:noProof/>
      </w:rPr>
      <w:drawing>
        <wp:anchor distT="0" distB="0" distL="114300" distR="114300" simplePos="0" relativeHeight="251676672" behindDoc="1" locked="0" layoutInCell="1" allowOverlap="1">
          <wp:simplePos x="0" y="0"/>
          <wp:positionH relativeFrom="column">
            <wp:posOffset>-914400</wp:posOffset>
          </wp:positionH>
          <wp:positionV relativeFrom="paragraph">
            <wp:posOffset>-448310</wp:posOffset>
          </wp:positionV>
          <wp:extent cx="3976370" cy="1447800"/>
          <wp:effectExtent l="19050" t="0" r="5080" b="0"/>
          <wp:wrapNone/>
          <wp:docPr id="20"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1"/>
                  <a:stretch>
                    <a:fillRect/>
                  </a:stretch>
                </pic:blipFill>
                <pic:spPr bwMode="ltGray">
                  <a:xfrm>
                    <a:off x="0" y="0"/>
                    <a:ext cx="3976370" cy="1445895"/>
                  </a:xfrm>
                  <a:prstGeom prst="rect">
                    <a:avLst/>
                  </a:prstGeom>
                </pic:spPr>
              </pic:pic>
            </a:graphicData>
          </a:graphic>
        </wp:anchor>
      </w:drawing>
    </w:r>
    <w:r w:rsidRPr="00C3638B">
      <w:rPr>
        <w:noProof/>
      </w:rPr>
      <w:drawing>
        <wp:anchor distT="0" distB="0" distL="114300" distR="114300" simplePos="0" relativeHeight="251674624" behindDoc="0" locked="0" layoutInCell="1" allowOverlap="1">
          <wp:simplePos x="0" y="0"/>
          <wp:positionH relativeFrom="column">
            <wp:posOffset>3390900</wp:posOffset>
          </wp:positionH>
          <wp:positionV relativeFrom="paragraph">
            <wp:posOffset>66040</wp:posOffset>
          </wp:positionV>
          <wp:extent cx="2838450" cy="666750"/>
          <wp:effectExtent l="19050" t="0" r="0" b="0"/>
          <wp:wrapNone/>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2" cstate="print"/>
                  <a:srcRect/>
                  <a:stretch>
                    <a:fillRect/>
                  </a:stretch>
                </pic:blipFill>
                <pic:spPr bwMode="auto">
                  <a:xfrm>
                    <a:off x="0" y="0"/>
                    <a:ext cx="2838450" cy="666750"/>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6F9" w:rsidRDefault="005046F9" w:rsidP="00FD2A02">
    <w:pPr>
      <w:pStyle w:val="Header"/>
    </w:pPr>
    <w:r>
      <w:rPr>
        <w:noProof/>
        <w:sz w:val="18"/>
        <w:szCs w:val="18"/>
      </w:rPr>
      <w:drawing>
        <wp:anchor distT="0" distB="0" distL="114300" distR="114300" simplePos="0" relativeHeight="251671552" behindDoc="0" locked="0" layoutInCell="1" allowOverlap="1">
          <wp:simplePos x="0" y="0"/>
          <wp:positionH relativeFrom="column">
            <wp:posOffset>4143375</wp:posOffset>
          </wp:positionH>
          <wp:positionV relativeFrom="paragraph">
            <wp:posOffset>-219075</wp:posOffset>
          </wp:positionV>
          <wp:extent cx="1847850" cy="438150"/>
          <wp:effectExtent l="19050" t="0" r="0" b="0"/>
          <wp:wrapNone/>
          <wp:docPr id="18" name="Picture 2"/>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1" cstate="print"/>
                  <a:srcRect/>
                  <a:stretch>
                    <a:fillRect/>
                  </a:stretch>
                </pic:blipFill>
                <pic:spPr bwMode="auto">
                  <a:xfrm>
                    <a:off x="0" y="0"/>
                    <a:ext cx="1847850" cy="438150"/>
                  </a:xfrm>
                  <a:prstGeom prst="rect">
                    <a:avLst/>
                  </a:prstGeom>
                  <a:noFill/>
                  <a:ln w="9525">
                    <a:noFill/>
                    <a:miter lim="800000"/>
                    <a:headEnd/>
                    <a:tailEnd/>
                  </a:ln>
                </pic:spPr>
              </pic:pic>
            </a:graphicData>
          </a:graphic>
        </wp:anchor>
      </w:drawing>
    </w:r>
    <w:r w:rsidRPr="007375AC">
      <w:rPr>
        <w:noProof/>
        <w:sz w:val="18"/>
        <w:szCs w:val="18"/>
      </w:rPr>
      <w:drawing>
        <wp:anchor distT="0" distB="0" distL="114300" distR="114300" simplePos="0" relativeHeight="251672576" behindDoc="1" locked="0" layoutInCell="1" allowOverlap="1">
          <wp:simplePos x="0" y="0"/>
          <wp:positionH relativeFrom="column">
            <wp:posOffset>-1143000</wp:posOffset>
          </wp:positionH>
          <wp:positionV relativeFrom="paragraph">
            <wp:posOffset>-457200</wp:posOffset>
          </wp:positionV>
          <wp:extent cx="2600325" cy="942975"/>
          <wp:effectExtent l="19050" t="0" r="9525" b="0"/>
          <wp:wrapNone/>
          <wp:docPr id="17"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2"/>
                  <a:stretch>
                    <a:fillRect/>
                  </a:stretch>
                </pic:blipFill>
                <pic:spPr bwMode="ltGray">
                  <a:xfrm>
                    <a:off x="0" y="0"/>
                    <a:ext cx="2600325" cy="942975"/>
                  </a:xfrm>
                  <a:prstGeom prst="rect">
                    <a:avLst/>
                  </a:prstGeom>
                </pic:spPr>
              </pic:pic>
            </a:graphicData>
          </a:graphic>
        </wp:anchor>
      </w:drawing>
    </w:r>
    <w:r>
      <w:rPr>
        <w:sz w:val="18"/>
        <w:szCs w:val="18"/>
      </w:rPr>
      <w:t xml:space="preserve">            PreTUPS SelfTopUp External Gateway XML APIs</w:t>
    </w:r>
    <w:r>
      <w:t xml:space="preserve">          </w:t>
    </w:r>
    <w:r>
      <w:rPr>
        <w:noProof/>
      </w:rPr>
      <w:t xml:space="preserve">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46F9" w:rsidRDefault="005046F9" w:rsidP="00C3638B">
    <w:pPr>
      <w:pStyle w:val="Header"/>
    </w:pPr>
    <w:r>
      <w:rPr>
        <w:noProof/>
        <w:sz w:val="18"/>
        <w:szCs w:val="18"/>
      </w:rPr>
      <w:drawing>
        <wp:anchor distT="0" distB="0" distL="114300" distR="114300" simplePos="0" relativeHeight="251667456" behindDoc="0" locked="0" layoutInCell="1" allowOverlap="1">
          <wp:simplePos x="0" y="0"/>
          <wp:positionH relativeFrom="column">
            <wp:posOffset>4276725</wp:posOffset>
          </wp:positionH>
          <wp:positionV relativeFrom="paragraph">
            <wp:posOffset>-180975</wp:posOffset>
          </wp:positionV>
          <wp:extent cx="1847850" cy="438150"/>
          <wp:effectExtent l="19050" t="0" r="0" b="0"/>
          <wp:wrapNone/>
          <wp:docPr id="10" name="Picture 2"/>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r:embed="rId1" cstate="print"/>
                  <a:srcRect/>
                  <a:stretch>
                    <a:fillRect/>
                  </a:stretch>
                </pic:blipFill>
                <pic:spPr bwMode="auto">
                  <a:xfrm>
                    <a:off x="0" y="0"/>
                    <a:ext cx="1847850" cy="438150"/>
                  </a:xfrm>
                  <a:prstGeom prst="rect">
                    <a:avLst/>
                  </a:prstGeom>
                  <a:noFill/>
                  <a:ln w="9525">
                    <a:noFill/>
                    <a:miter lim="800000"/>
                    <a:headEnd/>
                    <a:tailEnd/>
                  </a:ln>
                </pic:spPr>
              </pic:pic>
            </a:graphicData>
          </a:graphic>
        </wp:anchor>
      </w:drawing>
    </w:r>
    <w:r>
      <w:rPr>
        <w:noProof/>
        <w:sz w:val="18"/>
        <w:szCs w:val="18"/>
      </w:rPr>
      <w:drawing>
        <wp:anchor distT="0" distB="0" distL="114300" distR="114300" simplePos="0" relativeHeight="251669504" behindDoc="1" locked="0" layoutInCell="1" allowOverlap="1">
          <wp:simplePos x="0" y="0"/>
          <wp:positionH relativeFrom="column">
            <wp:posOffset>-1143000</wp:posOffset>
          </wp:positionH>
          <wp:positionV relativeFrom="paragraph">
            <wp:posOffset>-457200</wp:posOffset>
          </wp:positionV>
          <wp:extent cx="2600325" cy="942975"/>
          <wp:effectExtent l="19050" t="0" r="9525" b="0"/>
          <wp:wrapNone/>
          <wp:docPr id="11"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2"/>
                  <a:stretch>
                    <a:fillRect/>
                  </a:stretch>
                </pic:blipFill>
                <pic:spPr bwMode="ltGray">
                  <a:xfrm>
                    <a:off x="0" y="0"/>
                    <a:ext cx="2600325" cy="942975"/>
                  </a:xfrm>
                  <a:prstGeom prst="rect">
                    <a:avLst/>
                  </a:prstGeom>
                </pic:spPr>
              </pic:pic>
            </a:graphicData>
          </a:graphic>
        </wp:anchor>
      </w:drawing>
    </w:r>
    <w:r>
      <w:rPr>
        <w:sz w:val="18"/>
        <w:szCs w:val="18"/>
      </w:rPr>
      <w:t xml:space="preserve">          PreTUPS 6.3 SelfTopUp External Gateway XML APIs</w:t>
    </w:r>
    <w:r>
      <w:t xml:space="preserve">          </w:t>
    </w:r>
    <w:r>
      <w:rPr>
        <w:noProof/>
      </w:rPr>
      <w:t xml:space="preserve">                          </w:t>
    </w:r>
  </w:p>
  <w:p w:rsidR="005046F9" w:rsidRPr="00C3638B" w:rsidRDefault="005046F9" w:rsidP="00C363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8EFE3EA6"/>
    <w:lvl w:ilvl="0">
      <w:start w:val="1"/>
      <w:numFmt w:val="lowerRoman"/>
      <w:pStyle w:val="ListNumber3"/>
      <w:lvlText w:val="%1."/>
      <w:lvlJc w:val="right"/>
      <w:pPr>
        <w:tabs>
          <w:tab w:val="num" w:pos="2232"/>
        </w:tabs>
        <w:ind w:left="2232" w:hanging="259"/>
      </w:pPr>
      <w:rPr>
        <w:rFonts w:hint="default"/>
      </w:rPr>
    </w:lvl>
  </w:abstractNum>
  <w:abstractNum w:abstractNumId="1">
    <w:nsid w:val="FFFFFF7F"/>
    <w:multiLevelType w:val="singleLevel"/>
    <w:tmpl w:val="F4589872"/>
    <w:lvl w:ilvl="0">
      <w:start w:val="1"/>
      <w:numFmt w:val="lowerLetter"/>
      <w:pStyle w:val="ListNumber2"/>
      <w:lvlText w:val="%1)"/>
      <w:lvlJc w:val="left"/>
      <w:pPr>
        <w:tabs>
          <w:tab w:val="num" w:pos="1872"/>
        </w:tabs>
        <w:ind w:left="1872" w:hanging="432"/>
      </w:pPr>
      <w:rPr>
        <w:rFonts w:hint="default"/>
      </w:rPr>
    </w:lvl>
  </w:abstractNum>
  <w:abstractNum w:abstractNumId="2">
    <w:nsid w:val="FFFFFF83"/>
    <w:multiLevelType w:val="singleLevel"/>
    <w:tmpl w:val="0F0EFEF0"/>
    <w:lvl w:ilvl="0">
      <w:start w:val="1"/>
      <w:numFmt w:val="bullet"/>
      <w:pStyle w:val="ListBullet2"/>
      <w:lvlText w:val=""/>
      <w:lvlJc w:val="left"/>
      <w:pPr>
        <w:tabs>
          <w:tab w:val="num" w:pos="1440"/>
        </w:tabs>
        <w:ind w:left="1440" w:hanging="360"/>
      </w:pPr>
      <w:rPr>
        <w:rFonts w:ascii="Wingdings 3" w:hAnsi="Wingdings 3" w:hint="default"/>
        <w:outline w:val="0"/>
        <w:shadow w:val="0"/>
        <w:emboss w:val="0"/>
        <w:imprint w:val="0"/>
        <w:sz w:val="20"/>
      </w:rPr>
    </w:lvl>
  </w:abstractNum>
  <w:abstractNum w:abstractNumId="3">
    <w:nsid w:val="FFFFFF88"/>
    <w:multiLevelType w:val="singleLevel"/>
    <w:tmpl w:val="04C40B58"/>
    <w:lvl w:ilvl="0">
      <w:start w:val="1"/>
      <w:numFmt w:val="decimal"/>
      <w:pStyle w:val="TableListNumber1"/>
      <w:lvlText w:val="%1."/>
      <w:lvlJc w:val="left"/>
      <w:pPr>
        <w:tabs>
          <w:tab w:val="num" w:pos="360"/>
        </w:tabs>
        <w:ind w:left="360" w:hanging="360"/>
      </w:pPr>
      <w:rPr>
        <w:rFonts w:hint="default"/>
      </w:rPr>
    </w:lvl>
  </w:abstractNum>
  <w:abstractNum w:abstractNumId="4">
    <w:nsid w:val="0000000C"/>
    <w:multiLevelType w:val="singleLevel"/>
    <w:tmpl w:val="0000000C"/>
    <w:name w:val="WW8Num12"/>
    <w:lvl w:ilvl="0">
      <w:start w:val="1"/>
      <w:numFmt w:val="bullet"/>
      <w:lvlText w:val=""/>
      <w:lvlJc w:val="left"/>
      <w:pPr>
        <w:tabs>
          <w:tab w:val="num" w:pos="720"/>
        </w:tabs>
        <w:ind w:left="720" w:hanging="360"/>
      </w:pPr>
      <w:rPr>
        <w:rFonts w:ascii="Symbol" w:hAnsi="Symbol"/>
      </w:rPr>
    </w:lvl>
  </w:abstractNum>
  <w:abstractNum w:abstractNumId="5">
    <w:nsid w:val="02907E88"/>
    <w:multiLevelType w:val="hybridMultilevel"/>
    <w:tmpl w:val="E6609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E296C9B"/>
    <w:multiLevelType w:val="hybridMultilevel"/>
    <w:tmpl w:val="B32EA324"/>
    <w:lvl w:ilvl="0" w:tplc="CAFCA472">
      <w:start w:val="1"/>
      <w:numFmt w:val="bullet"/>
      <w:pStyle w:val="ChapterList"/>
      <w:lvlText w:val=""/>
      <w:lvlJc w:val="left"/>
      <w:pPr>
        <w:tabs>
          <w:tab w:val="num" w:pos="1872"/>
        </w:tabs>
        <w:ind w:left="1872" w:hanging="648"/>
      </w:pPr>
      <w:rPr>
        <w:rFonts w:ascii="Wingdings" w:hAnsi="Wingdings" w:hint="default"/>
        <w:sz w:val="3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0026060"/>
    <w:multiLevelType w:val="singleLevel"/>
    <w:tmpl w:val="D2F0FA68"/>
    <w:lvl w:ilvl="0">
      <w:start w:val="1"/>
      <w:numFmt w:val="bullet"/>
      <w:pStyle w:val="HSPuce1"/>
      <w:lvlText w:val=""/>
      <w:lvlJc w:val="left"/>
      <w:pPr>
        <w:tabs>
          <w:tab w:val="num" w:pos="567"/>
        </w:tabs>
        <w:ind w:left="567" w:hanging="567"/>
      </w:pPr>
      <w:rPr>
        <w:rFonts w:ascii="Wingdings" w:hAnsi="Wingdings" w:hint="default"/>
        <w:position w:val="-6"/>
        <w:sz w:val="40"/>
      </w:rPr>
    </w:lvl>
  </w:abstractNum>
  <w:abstractNum w:abstractNumId="8">
    <w:nsid w:val="13537825"/>
    <w:multiLevelType w:val="hybridMultilevel"/>
    <w:tmpl w:val="C9EC0D4E"/>
    <w:lvl w:ilvl="0" w:tplc="5FF0D7FA">
      <w:start w:val="1"/>
      <w:numFmt w:val="bullet"/>
      <w:pStyle w:val="Warning"/>
      <w:lvlText w:val=""/>
      <w:lvlJc w:val="left"/>
      <w:pPr>
        <w:tabs>
          <w:tab w:val="num" w:pos="1080"/>
        </w:tabs>
        <w:ind w:left="1080" w:hanging="504"/>
      </w:pPr>
      <w:rPr>
        <w:rFonts w:ascii="Webdings" w:hAnsi="Webdings" w:hint="default"/>
        <w:b w:val="0"/>
        <w:i w:val="0"/>
        <w:color w:val="FF0000"/>
        <w:sz w:val="4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9271CA2"/>
    <w:multiLevelType w:val="multilevel"/>
    <w:tmpl w:val="5450ED96"/>
    <w:lvl w:ilvl="0">
      <w:start w:val="1"/>
      <w:numFmt w:val="upperLetter"/>
      <w:lvlText w:val="%1"/>
      <w:lvlJc w:val="left"/>
      <w:pPr>
        <w:tabs>
          <w:tab w:val="num" w:pos="1685"/>
        </w:tabs>
        <w:ind w:left="1685" w:hanging="432"/>
      </w:pPr>
      <w:rPr>
        <w:rFonts w:hint="default"/>
        <w:caps w:val="0"/>
        <w:strike w:val="0"/>
        <w:dstrike w:val="0"/>
        <w:outline w:val="0"/>
        <w:shadow w:val="0"/>
        <w:emboss w:val="0"/>
        <w:imprint w:val="0"/>
        <w:vanish/>
        <w:vertAlign w:val="baseline"/>
      </w:rPr>
    </w:lvl>
    <w:lvl w:ilvl="1">
      <w:start w:val="1"/>
      <w:numFmt w:val="decimal"/>
      <w:pStyle w:val="app2"/>
      <w:lvlText w:val="%1.%2"/>
      <w:lvlJc w:val="left"/>
      <w:pPr>
        <w:tabs>
          <w:tab w:val="num" w:pos="1973"/>
        </w:tabs>
        <w:ind w:left="1973" w:hanging="720"/>
      </w:pPr>
      <w:rPr>
        <w:rFonts w:hint="default"/>
      </w:rPr>
    </w:lvl>
    <w:lvl w:ilvl="2">
      <w:start w:val="1"/>
      <w:numFmt w:val="decimal"/>
      <w:lvlText w:val="%1.%2.%3"/>
      <w:lvlJc w:val="left"/>
      <w:pPr>
        <w:tabs>
          <w:tab w:val="num" w:pos="2333"/>
        </w:tabs>
        <w:ind w:left="1973" w:hanging="720"/>
      </w:pPr>
      <w:rPr>
        <w:rFonts w:hint="default"/>
      </w:rPr>
    </w:lvl>
    <w:lvl w:ilvl="3">
      <w:start w:val="1"/>
      <w:numFmt w:val="decimal"/>
      <w:lvlText w:val="%1.%2.%3.%4"/>
      <w:lvlJc w:val="left"/>
      <w:pPr>
        <w:tabs>
          <w:tab w:val="num" w:pos="2693"/>
        </w:tabs>
        <w:ind w:left="1973" w:hanging="720"/>
      </w:pPr>
      <w:rPr>
        <w:rFonts w:hint="default"/>
      </w:rPr>
    </w:lvl>
    <w:lvl w:ilvl="4">
      <w:start w:val="1"/>
      <w:numFmt w:val="decimal"/>
      <w:lvlText w:val="%1.%2.%3.%4.%5"/>
      <w:lvlJc w:val="left"/>
      <w:pPr>
        <w:tabs>
          <w:tab w:val="num" w:pos="2261"/>
        </w:tabs>
        <w:ind w:left="2261" w:hanging="1008"/>
      </w:pPr>
      <w:rPr>
        <w:rFonts w:hint="default"/>
      </w:rPr>
    </w:lvl>
    <w:lvl w:ilvl="5">
      <w:start w:val="1"/>
      <w:numFmt w:val="decimal"/>
      <w:lvlText w:val="%1.%2.%3.%4.%5.%6"/>
      <w:lvlJc w:val="left"/>
      <w:pPr>
        <w:tabs>
          <w:tab w:val="num" w:pos="2405"/>
        </w:tabs>
        <w:ind w:left="2405" w:hanging="1152"/>
      </w:pPr>
      <w:rPr>
        <w:rFonts w:hint="default"/>
      </w:rPr>
    </w:lvl>
    <w:lvl w:ilvl="6">
      <w:start w:val="1"/>
      <w:numFmt w:val="decimal"/>
      <w:lvlText w:val="%1.%2.%3.%4.%5.%6.%7"/>
      <w:lvlJc w:val="left"/>
      <w:pPr>
        <w:tabs>
          <w:tab w:val="num" w:pos="2549"/>
        </w:tabs>
        <w:ind w:left="2549" w:hanging="1296"/>
      </w:pPr>
      <w:rPr>
        <w:rFonts w:hint="default"/>
      </w:rPr>
    </w:lvl>
    <w:lvl w:ilvl="7">
      <w:start w:val="1"/>
      <w:numFmt w:val="decimal"/>
      <w:lvlText w:val="%1.%2.%3.%4.%5.%6.%7.%8"/>
      <w:lvlJc w:val="left"/>
      <w:pPr>
        <w:tabs>
          <w:tab w:val="num" w:pos="2693"/>
        </w:tabs>
        <w:ind w:left="2693" w:hanging="1440"/>
      </w:pPr>
      <w:rPr>
        <w:rFonts w:hint="default"/>
      </w:rPr>
    </w:lvl>
    <w:lvl w:ilvl="8">
      <w:start w:val="1"/>
      <w:numFmt w:val="decimal"/>
      <w:lvlText w:val="%1.%2.%3.%4.%5.%6.%7.%8.%9"/>
      <w:lvlJc w:val="left"/>
      <w:pPr>
        <w:tabs>
          <w:tab w:val="num" w:pos="2837"/>
        </w:tabs>
        <w:ind w:left="2837" w:hanging="1584"/>
      </w:pPr>
      <w:rPr>
        <w:rFonts w:hint="default"/>
      </w:rPr>
    </w:lvl>
  </w:abstractNum>
  <w:abstractNum w:abstractNumId="10">
    <w:nsid w:val="23180657"/>
    <w:multiLevelType w:val="hybridMultilevel"/>
    <w:tmpl w:val="01C40070"/>
    <w:lvl w:ilvl="0" w:tplc="40090001">
      <w:start w:val="1"/>
      <w:numFmt w:val="decimal"/>
      <w:pStyle w:val="ListNumber"/>
      <w:lvlText w:val="%1."/>
      <w:lvlJc w:val="left"/>
      <w:pPr>
        <w:tabs>
          <w:tab w:val="num" w:pos="1512"/>
        </w:tabs>
        <w:ind w:left="1512" w:hanging="360"/>
      </w:pPr>
      <w:rPr>
        <w:rFonts w:hint="default"/>
      </w:rPr>
    </w:lvl>
    <w:lvl w:ilvl="1" w:tplc="40090003">
      <w:start w:val="1"/>
      <w:numFmt w:val="bullet"/>
      <w:lvlText w:val=""/>
      <w:lvlJc w:val="left"/>
      <w:pPr>
        <w:tabs>
          <w:tab w:val="num" w:pos="1440"/>
        </w:tabs>
        <w:ind w:left="1440" w:hanging="360"/>
      </w:pPr>
      <w:rPr>
        <w:rFonts w:ascii="MS Outlook" w:hAnsi="MS Outlook" w:hint="default"/>
        <w:sz w:val="36"/>
      </w:rPr>
    </w:lvl>
    <w:lvl w:ilvl="2" w:tplc="40090005">
      <w:start w:val="1"/>
      <w:numFmt w:val="bullet"/>
      <w:lvlText w:val=""/>
      <w:lvlJc w:val="left"/>
      <w:pPr>
        <w:tabs>
          <w:tab w:val="num" w:pos="2088"/>
        </w:tabs>
        <w:ind w:left="2088" w:hanging="1008"/>
      </w:pPr>
      <w:rPr>
        <w:rFonts w:ascii="MS Outlook" w:hAnsi="MS Outlook" w:hint="default"/>
        <w:sz w:val="36"/>
      </w:rPr>
    </w:lvl>
    <w:lvl w:ilvl="3" w:tplc="40090001" w:tentative="1">
      <w:start w:val="1"/>
      <w:numFmt w:val="decimal"/>
      <w:lvlText w:val="%4."/>
      <w:lvlJc w:val="left"/>
      <w:pPr>
        <w:tabs>
          <w:tab w:val="num" w:pos="2880"/>
        </w:tabs>
        <w:ind w:left="2880" w:hanging="360"/>
      </w:pPr>
    </w:lvl>
    <w:lvl w:ilvl="4" w:tplc="40090003" w:tentative="1">
      <w:start w:val="1"/>
      <w:numFmt w:val="lowerLetter"/>
      <w:lvlText w:val="%5."/>
      <w:lvlJc w:val="left"/>
      <w:pPr>
        <w:tabs>
          <w:tab w:val="num" w:pos="3600"/>
        </w:tabs>
        <w:ind w:left="3600" w:hanging="360"/>
      </w:pPr>
    </w:lvl>
    <w:lvl w:ilvl="5" w:tplc="40090005" w:tentative="1">
      <w:start w:val="1"/>
      <w:numFmt w:val="lowerRoman"/>
      <w:lvlText w:val="%6."/>
      <w:lvlJc w:val="right"/>
      <w:pPr>
        <w:tabs>
          <w:tab w:val="num" w:pos="4320"/>
        </w:tabs>
        <w:ind w:left="4320" w:hanging="180"/>
      </w:pPr>
    </w:lvl>
    <w:lvl w:ilvl="6" w:tplc="40090001" w:tentative="1">
      <w:start w:val="1"/>
      <w:numFmt w:val="decimal"/>
      <w:lvlText w:val="%7."/>
      <w:lvlJc w:val="left"/>
      <w:pPr>
        <w:tabs>
          <w:tab w:val="num" w:pos="5040"/>
        </w:tabs>
        <w:ind w:left="5040" w:hanging="360"/>
      </w:pPr>
    </w:lvl>
    <w:lvl w:ilvl="7" w:tplc="40090003" w:tentative="1">
      <w:start w:val="1"/>
      <w:numFmt w:val="lowerLetter"/>
      <w:lvlText w:val="%8."/>
      <w:lvlJc w:val="left"/>
      <w:pPr>
        <w:tabs>
          <w:tab w:val="num" w:pos="5760"/>
        </w:tabs>
        <w:ind w:left="5760" w:hanging="360"/>
      </w:pPr>
    </w:lvl>
    <w:lvl w:ilvl="8" w:tplc="40090005" w:tentative="1">
      <w:start w:val="1"/>
      <w:numFmt w:val="lowerRoman"/>
      <w:lvlText w:val="%9."/>
      <w:lvlJc w:val="right"/>
      <w:pPr>
        <w:tabs>
          <w:tab w:val="num" w:pos="6480"/>
        </w:tabs>
        <w:ind w:left="6480" w:hanging="180"/>
      </w:pPr>
    </w:lvl>
  </w:abstractNum>
  <w:abstractNum w:abstractNumId="11">
    <w:nsid w:val="23744751"/>
    <w:multiLevelType w:val="hybridMultilevel"/>
    <w:tmpl w:val="DF625B32"/>
    <w:lvl w:ilvl="0" w:tplc="04090001">
      <w:start w:val="1"/>
      <w:numFmt w:val="decimal"/>
      <w:pStyle w:val="HSBR2"/>
      <w:lvlText w:val="BR %1."/>
      <w:lvlJc w:val="left"/>
      <w:pPr>
        <w:tabs>
          <w:tab w:val="num" w:pos="2340"/>
        </w:tabs>
        <w:ind w:left="1980" w:hanging="360"/>
      </w:pPr>
      <w:rPr>
        <w:rFonts w:hint="default"/>
        <w:b w:val="0"/>
        <w:bCs w:val="0"/>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left"/>
      <w:pPr>
        <w:tabs>
          <w:tab w:val="num" w:pos="4860"/>
        </w:tabs>
        <w:ind w:left="4860" w:hanging="720"/>
      </w:pPr>
      <w:rPr>
        <w:rFonts w:hint="default"/>
      </w:r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
    <w:nsid w:val="268D23A8"/>
    <w:multiLevelType w:val="hybridMultilevel"/>
    <w:tmpl w:val="0F6E3CA0"/>
    <w:lvl w:ilvl="0" w:tplc="469EAE82">
      <w:start w:val="1"/>
      <w:numFmt w:val="bullet"/>
      <w:lvlText w:val=""/>
      <w:lvlJc w:val="left"/>
      <w:pPr>
        <w:ind w:left="2610" w:hanging="360"/>
      </w:pPr>
      <w:rPr>
        <w:rFonts w:ascii="Wingdings" w:hAnsi="Wingdings" w:hint="default"/>
        <w:b w:val="0"/>
        <w:i w:val="0"/>
        <w:outline w:val="0"/>
        <w:shadow w:val="0"/>
        <w:emboss w:val="0"/>
        <w:imprint w:val="0"/>
        <w:color w:val="auto"/>
        <w:sz w:val="36"/>
        <w:szCs w:val="36"/>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3">
    <w:nsid w:val="2F504CA1"/>
    <w:multiLevelType w:val="hybridMultilevel"/>
    <w:tmpl w:val="E1C621CC"/>
    <w:lvl w:ilvl="0" w:tplc="C81A1AF2">
      <w:start w:val="1"/>
      <w:numFmt w:val="bullet"/>
      <w:pStyle w:val="ListBullet3"/>
      <w:lvlText w:val=""/>
      <w:lvlJc w:val="left"/>
      <w:pPr>
        <w:tabs>
          <w:tab w:val="num" w:pos="2232"/>
        </w:tabs>
        <w:ind w:left="2232" w:hanging="360"/>
      </w:pPr>
      <w:rPr>
        <w:rFonts w:ascii="Wingdings" w:hAnsi="Wingdings" w:cs="Wingdings" w:hint="default"/>
        <w:b/>
        <w:i w:val="0"/>
        <w:outline w:val="0"/>
        <w:shadow w:val="0"/>
        <w:emboss w:val="0"/>
        <w:imprint w:val="0"/>
        <w:sz w:val="28"/>
      </w:rPr>
    </w:lvl>
    <w:lvl w:ilvl="1" w:tplc="06C04102">
      <w:start w:val="1"/>
      <w:numFmt w:val="bullet"/>
      <w:lvlText w:val="o"/>
      <w:lvlJc w:val="left"/>
      <w:pPr>
        <w:tabs>
          <w:tab w:val="num" w:pos="1440"/>
        </w:tabs>
        <w:ind w:left="1440" w:hanging="360"/>
      </w:pPr>
      <w:rPr>
        <w:rFonts w:ascii="Courier New" w:hAnsi="Courier New" w:hint="default"/>
      </w:rPr>
    </w:lvl>
    <w:lvl w:ilvl="2" w:tplc="3B84B150">
      <w:start w:val="1"/>
      <w:numFmt w:val="bullet"/>
      <w:lvlText w:val=""/>
      <w:lvlJc w:val="left"/>
      <w:pPr>
        <w:tabs>
          <w:tab w:val="num" w:pos="2160"/>
        </w:tabs>
        <w:ind w:left="2160" w:hanging="360"/>
      </w:pPr>
      <w:rPr>
        <w:rFonts w:ascii="Wingdings" w:hAnsi="Wingdings" w:hint="default"/>
      </w:rPr>
    </w:lvl>
    <w:lvl w:ilvl="3" w:tplc="F5240C34">
      <w:start w:val="1"/>
      <w:numFmt w:val="bullet"/>
      <w:lvlText w:val=""/>
      <w:lvlJc w:val="left"/>
      <w:pPr>
        <w:tabs>
          <w:tab w:val="num" w:pos="2880"/>
        </w:tabs>
        <w:ind w:left="2880" w:hanging="360"/>
      </w:pPr>
      <w:rPr>
        <w:rFonts w:ascii="Symbol" w:hAnsi="Symbol" w:hint="default"/>
      </w:rPr>
    </w:lvl>
    <w:lvl w:ilvl="4" w:tplc="A142F950" w:tentative="1">
      <w:start w:val="1"/>
      <w:numFmt w:val="bullet"/>
      <w:lvlText w:val="o"/>
      <w:lvlJc w:val="left"/>
      <w:pPr>
        <w:tabs>
          <w:tab w:val="num" w:pos="3600"/>
        </w:tabs>
        <w:ind w:left="3600" w:hanging="360"/>
      </w:pPr>
      <w:rPr>
        <w:rFonts w:ascii="Courier New" w:hAnsi="Courier New" w:hint="default"/>
      </w:rPr>
    </w:lvl>
    <w:lvl w:ilvl="5" w:tplc="14045854" w:tentative="1">
      <w:start w:val="1"/>
      <w:numFmt w:val="bullet"/>
      <w:lvlText w:val=""/>
      <w:lvlJc w:val="left"/>
      <w:pPr>
        <w:tabs>
          <w:tab w:val="num" w:pos="4320"/>
        </w:tabs>
        <w:ind w:left="4320" w:hanging="360"/>
      </w:pPr>
      <w:rPr>
        <w:rFonts w:ascii="Wingdings" w:hAnsi="Wingdings" w:hint="default"/>
      </w:rPr>
    </w:lvl>
    <w:lvl w:ilvl="6" w:tplc="20BAE400" w:tentative="1">
      <w:start w:val="1"/>
      <w:numFmt w:val="bullet"/>
      <w:lvlText w:val=""/>
      <w:lvlJc w:val="left"/>
      <w:pPr>
        <w:tabs>
          <w:tab w:val="num" w:pos="5040"/>
        </w:tabs>
        <w:ind w:left="5040" w:hanging="360"/>
      </w:pPr>
      <w:rPr>
        <w:rFonts w:ascii="Symbol" w:hAnsi="Symbol" w:hint="default"/>
      </w:rPr>
    </w:lvl>
    <w:lvl w:ilvl="7" w:tplc="8D58FF96" w:tentative="1">
      <w:start w:val="1"/>
      <w:numFmt w:val="bullet"/>
      <w:lvlText w:val="o"/>
      <w:lvlJc w:val="left"/>
      <w:pPr>
        <w:tabs>
          <w:tab w:val="num" w:pos="5760"/>
        </w:tabs>
        <w:ind w:left="5760" w:hanging="360"/>
      </w:pPr>
      <w:rPr>
        <w:rFonts w:ascii="Courier New" w:hAnsi="Courier New" w:hint="default"/>
      </w:rPr>
    </w:lvl>
    <w:lvl w:ilvl="8" w:tplc="DF5084B0" w:tentative="1">
      <w:start w:val="1"/>
      <w:numFmt w:val="bullet"/>
      <w:lvlText w:val=""/>
      <w:lvlJc w:val="left"/>
      <w:pPr>
        <w:tabs>
          <w:tab w:val="num" w:pos="6480"/>
        </w:tabs>
        <w:ind w:left="6480" w:hanging="360"/>
      </w:pPr>
      <w:rPr>
        <w:rFonts w:ascii="Wingdings" w:hAnsi="Wingdings" w:hint="default"/>
      </w:rPr>
    </w:lvl>
  </w:abstractNum>
  <w:abstractNum w:abstractNumId="14">
    <w:nsid w:val="30350F0B"/>
    <w:multiLevelType w:val="hybridMultilevel"/>
    <w:tmpl w:val="7AF8F288"/>
    <w:lvl w:ilvl="0" w:tplc="1D0472CC">
      <w:start w:val="1"/>
      <w:numFmt w:val="bullet"/>
      <w:pStyle w:val="BRStyle"/>
      <w:lvlText w:val=""/>
      <w:lvlJc w:val="left"/>
      <w:pPr>
        <w:ind w:left="720" w:hanging="360"/>
      </w:pPr>
      <w:rPr>
        <w:rFonts w:ascii="Wingdings" w:hAnsi="Wingdings" w:hint="default"/>
      </w:rPr>
    </w:lvl>
    <w:lvl w:ilvl="1" w:tplc="87CACEEE" w:tentative="1">
      <w:start w:val="1"/>
      <w:numFmt w:val="bullet"/>
      <w:lvlText w:val="o"/>
      <w:lvlJc w:val="left"/>
      <w:pPr>
        <w:ind w:left="1440" w:hanging="360"/>
      </w:pPr>
      <w:rPr>
        <w:rFonts w:ascii="Courier New" w:hAnsi="Courier New" w:cs="Courier New" w:hint="default"/>
      </w:rPr>
    </w:lvl>
    <w:lvl w:ilvl="2" w:tplc="244CDCDE" w:tentative="1">
      <w:start w:val="1"/>
      <w:numFmt w:val="bullet"/>
      <w:lvlText w:val=""/>
      <w:lvlJc w:val="left"/>
      <w:pPr>
        <w:ind w:left="2160" w:hanging="360"/>
      </w:pPr>
      <w:rPr>
        <w:rFonts w:ascii="Wingdings" w:hAnsi="Wingdings" w:hint="default"/>
      </w:rPr>
    </w:lvl>
    <w:lvl w:ilvl="3" w:tplc="B14C4302" w:tentative="1">
      <w:start w:val="1"/>
      <w:numFmt w:val="bullet"/>
      <w:lvlText w:val=""/>
      <w:lvlJc w:val="left"/>
      <w:pPr>
        <w:ind w:left="2880" w:hanging="360"/>
      </w:pPr>
      <w:rPr>
        <w:rFonts w:ascii="Symbol" w:hAnsi="Symbol" w:hint="default"/>
      </w:rPr>
    </w:lvl>
    <w:lvl w:ilvl="4" w:tplc="070E0EE0" w:tentative="1">
      <w:start w:val="1"/>
      <w:numFmt w:val="bullet"/>
      <w:lvlText w:val="o"/>
      <w:lvlJc w:val="left"/>
      <w:pPr>
        <w:ind w:left="3600" w:hanging="360"/>
      </w:pPr>
      <w:rPr>
        <w:rFonts w:ascii="Courier New" w:hAnsi="Courier New" w:cs="Courier New" w:hint="default"/>
      </w:rPr>
    </w:lvl>
    <w:lvl w:ilvl="5" w:tplc="F1DAF7C4" w:tentative="1">
      <w:start w:val="1"/>
      <w:numFmt w:val="bullet"/>
      <w:lvlText w:val=""/>
      <w:lvlJc w:val="left"/>
      <w:pPr>
        <w:ind w:left="4320" w:hanging="360"/>
      </w:pPr>
      <w:rPr>
        <w:rFonts w:ascii="Wingdings" w:hAnsi="Wingdings" w:hint="default"/>
      </w:rPr>
    </w:lvl>
    <w:lvl w:ilvl="6" w:tplc="C3588302" w:tentative="1">
      <w:start w:val="1"/>
      <w:numFmt w:val="bullet"/>
      <w:lvlText w:val=""/>
      <w:lvlJc w:val="left"/>
      <w:pPr>
        <w:ind w:left="5040" w:hanging="360"/>
      </w:pPr>
      <w:rPr>
        <w:rFonts w:ascii="Symbol" w:hAnsi="Symbol" w:hint="default"/>
      </w:rPr>
    </w:lvl>
    <w:lvl w:ilvl="7" w:tplc="540A6EEA" w:tentative="1">
      <w:start w:val="1"/>
      <w:numFmt w:val="bullet"/>
      <w:lvlText w:val="o"/>
      <w:lvlJc w:val="left"/>
      <w:pPr>
        <w:ind w:left="5760" w:hanging="360"/>
      </w:pPr>
      <w:rPr>
        <w:rFonts w:ascii="Courier New" w:hAnsi="Courier New" w:cs="Courier New" w:hint="default"/>
      </w:rPr>
    </w:lvl>
    <w:lvl w:ilvl="8" w:tplc="955C6F58" w:tentative="1">
      <w:start w:val="1"/>
      <w:numFmt w:val="bullet"/>
      <w:lvlText w:val=""/>
      <w:lvlJc w:val="left"/>
      <w:pPr>
        <w:ind w:left="6480" w:hanging="360"/>
      </w:pPr>
      <w:rPr>
        <w:rFonts w:ascii="Wingdings" w:hAnsi="Wingdings" w:hint="default"/>
      </w:rPr>
    </w:lvl>
  </w:abstractNum>
  <w:abstractNum w:abstractNumId="15">
    <w:nsid w:val="31152A6C"/>
    <w:multiLevelType w:val="multilevel"/>
    <w:tmpl w:val="CC7EBB58"/>
    <w:lvl w:ilvl="0">
      <w:start w:val="1"/>
      <w:numFmt w:val="upperLetter"/>
      <w:lvlText w:val="%1"/>
      <w:lvlJc w:val="left"/>
      <w:pPr>
        <w:tabs>
          <w:tab w:val="num" w:pos="1282"/>
        </w:tabs>
        <w:ind w:left="1282" w:hanging="432"/>
      </w:pPr>
      <w:rPr>
        <w:rFonts w:hint="default"/>
        <w:strike w:val="0"/>
        <w:dstrike w:val="0"/>
        <w:shadow w:val="0"/>
        <w:emboss w:val="0"/>
        <w:imprint w:val="0"/>
        <w:vanish/>
        <w:vertAlign w:val="baseline"/>
      </w:rPr>
    </w:lvl>
    <w:lvl w:ilvl="1">
      <w:start w:val="1"/>
      <w:numFmt w:val="decimal"/>
      <w:pStyle w:val="A"/>
      <w:lvlText w:val="%1.%2"/>
      <w:lvlJc w:val="left"/>
      <w:pPr>
        <w:tabs>
          <w:tab w:val="num" w:pos="1570"/>
        </w:tabs>
        <w:ind w:left="1426" w:hanging="576"/>
      </w:pPr>
      <w:rPr>
        <w:rFonts w:hint="default"/>
      </w:rPr>
    </w:lvl>
    <w:lvl w:ilvl="2">
      <w:start w:val="1"/>
      <w:numFmt w:val="decimal"/>
      <w:lvlText w:val="%1.%2.%3"/>
      <w:lvlJc w:val="left"/>
      <w:pPr>
        <w:tabs>
          <w:tab w:val="num" w:pos="2290"/>
        </w:tabs>
        <w:ind w:left="1570" w:hanging="720"/>
      </w:pPr>
      <w:rPr>
        <w:rFonts w:hint="default"/>
      </w:rPr>
    </w:lvl>
    <w:lvl w:ilvl="3">
      <w:start w:val="1"/>
      <w:numFmt w:val="decimal"/>
      <w:lvlText w:val="%1.%2.%3.%4"/>
      <w:lvlJc w:val="left"/>
      <w:pPr>
        <w:tabs>
          <w:tab w:val="num" w:pos="1714"/>
        </w:tabs>
        <w:ind w:left="1714" w:hanging="864"/>
      </w:pPr>
      <w:rPr>
        <w:rFonts w:hint="default"/>
      </w:rPr>
    </w:lvl>
    <w:lvl w:ilvl="4">
      <w:start w:val="1"/>
      <w:numFmt w:val="decimal"/>
      <w:lvlText w:val="%1.%2.%3.%4.%5"/>
      <w:lvlJc w:val="left"/>
      <w:pPr>
        <w:tabs>
          <w:tab w:val="num" w:pos="1858"/>
        </w:tabs>
        <w:ind w:left="1858" w:hanging="1008"/>
      </w:pPr>
      <w:rPr>
        <w:rFonts w:hint="default"/>
      </w:rPr>
    </w:lvl>
    <w:lvl w:ilvl="5">
      <w:start w:val="1"/>
      <w:numFmt w:val="decimal"/>
      <w:lvlText w:val="%1.%2.%3.%4.%5.%6"/>
      <w:lvlJc w:val="left"/>
      <w:pPr>
        <w:tabs>
          <w:tab w:val="num" w:pos="2002"/>
        </w:tabs>
        <w:ind w:left="2002" w:hanging="1152"/>
      </w:pPr>
      <w:rPr>
        <w:rFonts w:hint="default"/>
      </w:rPr>
    </w:lvl>
    <w:lvl w:ilvl="6">
      <w:start w:val="1"/>
      <w:numFmt w:val="decimal"/>
      <w:lvlText w:val="%1.%2.%3.%4.%5.%6.%7"/>
      <w:lvlJc w:val="left"/>
      <w:pPr>
        <w:tabs>
          <w:tab w:val="num" w:pos="2146"/>
        </w:tabs>
        <w:ind w:left="2146" w:hanging="1296"/>
      </w:pPr>
      <w:rPr>
        <w:rFonts w:hint="default"/>
      </w:rPr>
    </w:lvl>
    <w:lvl w:ilvl="7">
      <w:start w:val="1"/>
      <w:numFmt w:val="decimal"/>
      <w:lvlText w:val="%1.%2.%3.%4.%5.%6.%7.%8"/>
      <w:lvlJc w:val="left"/>
      <w:pPr>
        <w:tabs>
          <w:tab w:val="num" w:pos="2290"/>
        </w:tabs>
        <w:ind w:left="2290" w:hanging="1440"/>
      </w:pPr>
      <w:rPr>
        <w:rFonts w:hint="default"/>
      </w:rPr>
    </w:lvl>
    <w:lvl w:ilvl="8">
      <w:start w:val="1"/>
      <w:numFmt w:val="decimal"/>
      <w:lvlText w:val="%1.%2.%3.%4.%5.%6.%7.%8.%9"/>
      <w:lvlJc w:val="left"/>
      <w:pPr>
        <w:tabs>
          <w:tab w:val="num" w:pos="2434"/>
        </w:tabs>
        <w:ind w:left="2434" w:hanging="1584"/>
      </w:pPr>
      <w:rPr>
        <w:rFonts w:hint="default"/>
      </w:rPr>
    </w:lvl>
  </w:abstractNum>
  <w:abstractNum w:abstractNumId="16">
    <w:nsid w:val="35CE6B71"/>
    <w:multiLevelType w:val="hybridMultilevel"/>
    <w:tmpl w:val="354620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6A30D6"/>
    <w:multiLevelType w:val="multilevel"/>
    <w:tmpl w:val="4094FEF8"/>
    <w:lvl w:ilvl="0">
      <w:start w:val="1"/>
      <w:numFmt w:val="upperRoman"/>
      <w:pStyle w:val="Apendixsection"/>
      <w:lvlText w:val="A-%1"/>
      <w:lvlJc w:val="left"/>
      <w:pPr>
        <w:tabs>
          <w:tab w:val="num" w:pos="1080"/>
        </w:tabs>
        <w:ind w:left="360" w:hanging="360"/>
      </w:pPr>
      <w:rPr>
        <w:rFonts w:hint="default"/>
      </w:rPr>
    </w:lvl>
    <w:lvl w:ilvl="1">
      <w:start w:val="1"/>
      <w:numFmt w:val="upperRoman"/>
      <w:lvlText w:val="%1-%2"/>
      <w:lvlJc w:val="left"/>
      <w:pPr>
        <w:tabs>
          <w:tab w:val="num" w:pos="144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37980B63"/>
    <w:multiLevelType w:val="hybridMultilevel"/>
    <w:tmpl w:val="FC840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B76637B"/>
    <w:multiLevelType w:val="hybridMultilevel"/>
    <w:tmpl w:val="541C33E8"/>
    <w:lvl w:ilvl="0" w:tplc="04090005">
      <w:start w:val="1"/>
      <w:numFmt w:val="bullet"/>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0">
    <w:nsid w:val="3BA73854"/>
    <w:multiLevelType w:val="hybridMultilevel"/>
    <w:tmpl w:val="590A4042"/>
    <w:lvl w:ilvl="0" w:tplc="04090005">
      <w:start w:val="1"/>
      <w:numFmt w:val="bullet"/>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1">
    <w:nsid w:val="3C584528"/>
    <w:multiLevelType w:val="hybridMultilevel"/>
    <w:tmpl w:val="5462C35A"/>
    <w:lvl w:ilvl="0" w:tplc="7C2AC05A">
      <w:start w:val="1"/>
      <w:numFmt w:val="bullet"/>
      <w:pStyle w:val="NoteHeading"/>
      <w:lvlText w:val=""/>
      <w:lvlJc w:val="left"/>
      <w:pPr>
        <w:ind w:left="1296" w:hanging="360"/>
      </w:pPr>
      <w:rPr>
        <w:rFonts w:ascii="Wingdings" w:hAnsi="Wingdings" w:hint="default"/>
        <w:color w:val="auto"/>
        <w:sz w:val="32"/>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3F28281C"/>
    <w:multiLevelType w:val="hybridMultilevel"/>
    <w:tmpl w:val="E28CD934"/>
    <w:lvl w:ilvl="0" w:tplc="7C2AC05A">
      <w:start w:val="1"/>
      <w:numFmt w:val="bullet"/>
      <w:lvlText w:val=""/>
      <w:lvlJc w:val="left"/>
      <w:pPr>
        <w:ind w:left="720" w:hanging="360"/>
      </w:pPr>
      <w:rPr>
        <w:rFonts w:ascii="Symbol" w:hAnsi="Symbol"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rPr>
        <w:rFonts w:hint="default"/>
      </w:rPr>
    </w:lvl>
    <w:lvl w:ilvl="4" w:tplc="04090003">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3">
    <w:nsid w:val="46F6153B"/>
    <w:multiLevelType w:val="hybridMultilevel"/>
    <w:tmpl w:val="5902373E"/>
    <w:lvl w:ilvl="0" w:tplc="FFFFFFFF">
      <w:start w:val="1"/>
      <w:numFmt w:val="bullet"/>
      <w:pStyle w:val="HSTitre4"/>
      <w:lvlText w:val=""/>
      <w:lvlJc w:val="left"/>
      <w:pPr>
        <w:tabs>
          <w:tab w:val="num" w:pos="2664"/>
        </w:tabs>
        <w:ind w:left="2664" w:hanging="504"/>
      </w:pPr>
      <w:rPr>
        <w:rFonts w:ascii="Webdings" w:hAnsi="Webdings" w:hint="default"/>
        <w:sz w:val="36"/>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4">
    <w:nsid w:val="48745518"/>
    <w:multiLevelType w:val="singleLevel"/>
    <w:tmpl w:val="A476AAAC"/>
    <w:lvl w:ilvl="0">
      <w:start w:val="1"/>
      <w:numFmt w:val="bullet"/>
      <w:pStyle w:val="HSPuce4"/>
      <w:lvlText w:val=""/>
      <w:lvlJc w:val="left"/>
      <w:pPr>
        <w:tabs>
          <w:tab w:val="num" w:pos="360"/>
        </w:tabs>
        <w:ind w:left="360" w:hanging="360"/>
      </w:pPr>
      <w:rPr>
        <w:rFonts w:ascii="Wingdings" w:hAnsi="Wingdings" w:hint="default"/>
      </w:rPr>
    </w:lvl>
  </w:abstractNum>
  <w:abstractNum w:abstractNumId="25">
    <w:nsid w:val="4B4E423C"/>
    <w:multiLevelType w:val="hybridMultilevel"/>
    <w:tmpl w:val="65527422"/>
    <w:lvl w:ilvl="0" w:tplc="FFFFFFFF">
      <w:start w:val="1"/>
      <w:numFmt w:val="bullet"/>
      <w:pStyle w:val="ContentList"/>
      <w:lvlText w:val=""/>
      <w:lvlJc w:val="left"/>
      <w:pPr>
        <w:tabs>
          <w:tab w:val="num" w:pos="576"/>
        </w:tabs>
        <w:ind w:left="576" w:hanging="360"/>
      </w:pPr>
      <w:rPr>
        <w:rFonts w:ascii="Wingdings" w:hAnsi="Wingdings" w:hint="default"/>
        <w:outline w:val="0"/>
        <w:shadow w:val="0"/>
        <w:emboss w:val="0"/>
        <w:imprint w:val="0"/>
        <w:sz w:val="24"/>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4E6426EB"/>
    <w:multiLevelType w:val="hybridMultilevel"/>
    <w:tmpl w:val="696E1394"/>
    <w:lvl w:ilvl="0" w:tplc="7C2AC05A">
      <w:start w:val="1"/>
      <w:numFmt w:val="bullet"/>
      <w:lvlText w:val=""/>
      <w:lvlJc w:val="left"/>
      <w:pPr>
        <w:ind w:left="720" w:hanging="360"/>
      </w:pPr>
      <w:rPr>
        <w:rFonts w:ascii="Symbol" w:hAnsi="Symbol" w:hint="default"/>
      </w:rPr>
    </w:lvl>
    <w:lvl w:ilvl="1" w:tplc="04090005"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7">
    <w:nsid w:val="515A351B"/>
    <w:multiLevelType w:val="hybridMultilevel"/>
    <w:tmpl w:val="F5100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BA714F"/>
    <w:multiLevelType w:val="hybridMultilevel"/>
    <w:tmpl w:val="8EBC5066"/>
    <w:lvl w:ilvl="0" w:tplc="FFFFFFFF">
      <w:start w:val="1"/>
      <w:numFmt w:val="bullet"/>
      <w:pStyle w:val="l"/>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54E2183D"/>
    <w:multiLevelType w:val="hybridMultilevel"/>
    <w:tmpl w:val="929C15DA"/>
    <w:lvl w:ilvl="0" w:tplc="1B865CEA">
      <w:start w:val="1"/>
      <w:numFmt w:val="bullet"/>
      <w:lvlText w:val=""/>
      <w:lvlJc w:val="left"/>
      <w:pPr>
        <w:ind w:left="1368" w:hanging="360"/>
      </w:pPr>
      <w:rPr>
        <w:rFonts w:ascii="Wingdings" w:hAnsi="Wingdings" w:hint="default"/>
      </w:rPr>
    </w:lvl>
    <w:lvl w:ilvl="1" w:tplc="D09A5E1E" w:tentative="1">
      <w:start w:val="1"/>
      <w:numFmt w:val="bullet"/>
      <w:lvlText w:val="o"/>
      <w:lvlJc w:val="left"/>
      <w:pPr>
        <w:ind w:left="2088" w:hanging="360"/>
      </w:pPr>
      <w:rPr>
        <w:rFonts w:ascii="Courier New" w:hAnsi="Courier New" w:cs="Courier New" w:hint="default"/>
      </w:rPr>
    </w:lvl>
    <w:lvl w:ilvl="2" w:tplc="1EDC1E6A" w:tentative="1">
      <w:start w:val="1"/>
      <w:numFmt w:val="bullet"/>
      <w:lvlText w:val=""/>
      <w:lvlJc w:val="left"/>
      <w:pPr>
        <w:ind w:left="2808" w:hanging="360"/>
      </w:pPr>
      <w:rPr>
        <w:rFonts w:ascii="Wingdings" w:hAnsi="Wingdings" w:hint="default"/>
      </w:rPr>
    </w:lvl>
    <w:lvl w:ilvl="3" w:tplc="4BFED5CA" w:tentative="1">
      <w:start w:val="1"/>
      <w:numFmt w:val="bullet"/>
      <w:lvlText w:val=""/>
      <w:lvlJc w:val="left"/>
      <w:pPr>
        <w:ind w:left="3528" w:hanging="360"/>
      </w:pPr>
      <w:rPr>
        <w:rFonts w:ascii="Symbol" w:hAnsi="Symbol" w:hint="default"/>
      </w:rPr>
    </w:lvl>
    <w:lvl w:ilvl="4" w:tplc="382E8FFC" w:tentative="1">
      <w:start w:val="1"/>
      <w:numFmt w:val="bullet"/>
      <w:lvlText w:val="o"/>
      <w:lvlJc w:val="left"/>
      <w:pPr>
        <w:ind w:left="4248" w:hanging="360"/>
      </w:pPr>
      <w:rPr>
        <w:rFonts w:ascii="Courier New" w:hAnsi="Courier New" w:cs="Courier New" w:hint="default"/>
      </w:rPr>
    </w:lvl>
    <w:lvl w:ilvl="5" w:tplc="3F202914" w:tentative="1">
      <w:start w:val="1"/>
      <w:numFmt w:val="bullet"/>
      <w:lvlText w:val=""/>
      <w:lvlJc w:val="left"/>
      <w:pPr>
        <w:ind w:left="4968" w:hanging="360"/>
      </w:pPr>
      <w:rPr>
        <w:rFonts w:ascii="Wingdings" w:hAnsi="Wingdings" w:hint="default"/>
      </w:rPr>
    </w:lvl>
    <w:lvl w:ilvl="6" w:tplc="36920180" w:tentative="1">
      <w:start w:val="1"/>
      <w:numFmt w:val="bullet"/>
      <w:lvlText w:val=""/>
      <w:lvlJc w:val="left"/>
      <w:pPr>
        <w:ind w:left="5688" w:hanging="360"/>
      </w:pPr>
      <w:rPr>
        <w:rFonts w:ascii="Symbol" w:hAnsi="Symbol" w:hint="default"/>
      </w:rPr>
    </w:lvl>
    <w:lvl w:ilvl="7" w:tplc="E25A3FB4" w:tentative="1">
      <w:start w:val="1"/>
      <w:numFmt w:val="bullet"/>
      <w:lvlText w:val="o"/>
      <w:lvlJc w:val="left"/>
      <w:pPr>
        <w:ind w:left="6408" w:hanging="360"/>
      </w:pPr>
      <w:rPr>
        <w:rFonts w:ascii="Courier New" w:hAnsi="Courier New" w:cs="Courier New" w:hint="default"/>
      </w:rPr>
    </w:lvl>
    <w:lvl w:ilvl="8" w:tplc="4E601EB2" w:tentative="1">
      <w:start w:val="1"/>
      <w:numFmt w:val="bullet"/>
      <w:lvlText w:val=""/>
      <w:lvlJc w:val="left"/>
      <w:pPr>
        <w:ind w:left="7128" w:hanging="360"/>
      </w:pPr>
      <w:rPr>
        <w:rFonts w:ascii="Wingdings" w:hAnsi="Wingdings" w:hint="default"/>
      </w:rPr>
    </w:lvl>
  </w:abstractNum>
  <w:abstractNum w:abstractNumId="30">
    <w:nsid w:val="57371061"/>
    <w:multiLevelType w:val="hybridMultilevel"/>
    <w:tmpl w:val="6068DDF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nsid w:val="593930B0"/>
    <w:multiLevelType w:val="hybridMultilevel"/>
    <w:tmpl w:val="1D8A99A6"/>
    <w:lvl w:ilvl="0" w:tplc="04090001">
      <w:start w:val="1"/>
      <w:numFmt w:val="bullet"/>
      <w:pStyle w:val="TableListBullet1"/>
      <w:lvlText w:val=""/>
      <w:lvlJc w:val="left"/>
      <w:pPr>
        <w:tabs>
          <w:tab w:val="num" w:pos="360"/>
        </w:tabs>
        <w:ind w:left="360" w:hanging="360"/>
      </w:pPr>
      <w:rPr>
        <w:rFonts w:ascii="Wingdings" w:hAnsi="Wingdings" w:hint="default"/>
        <w:outline w:val="0"/>
        <w:shadow w:val="0"/>
        <w:emboss w:val="0"/>
        <w:imprint/>
        <w:sz w:val="24"/>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2">
    <w:nsid w:val="5A2C1083"/>
    <w:multiLevelType w:val="hybridMultilevel"/>
    <w:tmpl w:val="66CAE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673B4F"/>
    <w:multiLevelType w:val="singleLevel"/>
    <w:tmpl w:val="30F0BCD4"/>
    <w:lvl w:ilvl="0">
      <w:start w:val="1"/>
      <w:numFmt w:val="bullet"/>
      <w:pStyle w:val="HSPuce2"/>
      <w:lvlText w:val=""/>
      <w:lvlJc w:val="left"/>
      <w:pPr>
        <w:tabs>
          <w:tab w:val="num" w:pos="360"/>
        </w:tabs>
        <w:ind w:left="360" w:hanging="360"/>
      </w:pPr>
      <w:rPr>
        <w:rFonts w:ascii="Wingdings" w:hAnsi="Wingdings" w:hint="default"/>
      </w:rPr>
    </w:lvl>
  </w:abstractNum>
  <w:abstractNum w:abstractNumId="34">
    <w:nsid w:val="63987C38"/>
    <w:multiLevelType w:val="hybridMultilevel"/>
    <w:tmpl w:val="8EC6E602"/>
    <w:lvl w:ilvl="0" w:tplc="BF98D58E">
      <w:start w:val="1"/>
      <w:numFmt w:val="bullet"/>
      <w:lvlText w:val=""/>
      <w:lvlJc w:val="left"/>
      <w:pPr>
        <w:ind w:left="360" w:hanging="360"/>
      </w:pPr>
      <w:rPr>
        <w:rFonts w:ascii="Symbol" w:hAnsi="Symbol" w:hint="default"/>
      </w:rPr>
    </w:lvl>
    <w:lvl w:ilvl="1" w:tplc="4F3057A2" w:tentative="1">
      <w:start w:val="1"/>
      <w:numFmt w:val="bullet"/>
      <w:lvlText w:val="o"/>
      <w:lvlJc w:val="left"/>
      <w:pPr>
        <w:ind w:left="1080" w:hanging="360"/>
      </w:pPr>
      <w:rPr>
        <w:rFonts w:ascii="Courier New" w:hAnsi="Courier New" w:cs="Courier New" w:hint="default"/>
      </w:rPr>
    </w:lvl>
    <w:lvl w:ilvl="2" w:tplc="40BA9BA6" w:tentative="1">
      <w:start w:val="1"/>
      <w:numFmt w:val="bullet"/>
      <w:lvlText w:val=""/>
      <w:lvlJc w:val="left"/>
      <w:pPr>
        <w:ind w:left="1800" w:hanging="360"/>
      </w:pPr>
      <w:rPr>
        <w:rFonts w:ascii="Wingdings" w:hAnsi="Wingdings" w:hint="default"/>
      </w:rPr>
    </w:lvl>
    <w:lvl w:ilvl="3" w:tplc="C102F14E" w:tentative="1">
      <w:start w:val="1"/>
      <w:numFmt w:val="bullet"/>
      <w:lvlText w:val=""/>
      <w:lvlJc w:val="left"/>
      <w:pPr>
        <w:ind w:left="2520" w:hanging="360"/>
      </w:pPr>
      <w:rPr>
        <w:rFonts w:ascii="Symbol" w:hAnsi="Symbol" w:hint="default"/>
      </w:rPr>
    </w:lvl>
    <w:lvl w:ilvl="4" w:tplc="DBC219A0" w:tentative="1">
      <w:start w:val="1"/>
      <w:numFmt w:val="bullet"/>
      <w:lvlText w:val="o"/>
      <w:lvlJc w:val="left"/>
      <w:pPr>
        <w:ind w:left="3240" w:hanging="360"/>
      </w:pPr>
      <w:rPr>
        <w:rFonts w:ascii="Courier New" w:hAnsi="Courier New" w:cs="Courier New" w:hint="default"/>
      </w:rPr>
    </w:lvl>
    <w:lvl w:ilvl="5" w:tplc="6E70247A" w:tentative="1">
      <w:start w:val="1"/>
      <w:numFmt w:val="bullet"/>
      <w:lvlText w:val=""/>
      <w:lvlJc w:val="left"/>
      <w:pPr>
        <w:ind w:left="3960" w:hanging="360"/>
      </w:pPr>
      <w:rPr>
        <w:rFonts w:ascii="Wingdings" w:hAnsi="Wingdings" w:hint="default"/>
      </w:rPr>
    </w:lvl>
    <w:lvl w:ilvl="6" w:tplc="D898D022" w:tentative="1">
      <w:start w:val="1"/>
      <w:numFmt w:val="bullet"/>
      <w:lvlText w:val=""/>
      <w:lvlJc w:val="left"/>
      <w:pPr>
        <w:ind w:left="4680" w:hanging="360"/>
      </w:pPr>
      <w:rPr>
        <w:rFonts w:ascii="Symbol" w:hAnsi="Symbol" w:hint="default"/>
      </w:rPr>
    </w:lvl>
    <w:lvl w:ilvl="7" w:tplc="4C28FADA" w:tentative="1">
      <w:start w:val="1"/>
      <w:numFmt w:val="bullet"/>
      <w:lvlText w:val="o"/>
      <w:lvlJc w:val="left"/>
      <w:pPr>
        <w:ind w:left="5400" w:hanging="360"/>
      </w:pPr>
      <w:rPr>
        <w:rFonts w:ascii="Courier New" w:hAnsi="Courier New" w:cs="Courier New" w:hint="default"/>
      </w:rPr>
    </w:lvl>
    <w:lvl w:ilvl="8" w:tplc="388A5FA8" w:tentative="1">
      <w:start w:val="1"/>
      <w:numFmt w:val="bullet"/>
      <w:lvlText w:val=""/>
      <w:lvlJc w:val="left"/>
      <w:pPr>
        <w:ind w:left="6120" w:hanging="360"/>
      </w:pPr>
      <w:rPr>
        <w:rFonts w:ascii="Wingdings" w:hAnsi="Wingdings" w:hint="default"/>
      </w:rPr>
    </w:lvl>
  </w:abstractNum>
  <w:abstractNum w:abstractNumId="35">
    <w:nsid w:val="64057257"/>
    <w:multiLevelType w:val="hybridMultilevel"/>
    <w:tmpl w:val="6CF095BE"/>
    <w:lvl w:ilvl="0" w:tplc="8E4C9DB8">
      <w:start w:val="1"/>
      <w:numFmt w:val="decimal"/>
      <w:lvlText w:val="%1."/>
      <w:lvlJc w:val="left"/>
      <w:pPr>
        <w:ind w:left="720" w:hanging="360"/>
      </w:pPr>
    </w:lvl>
    <w:lvl w:ilvl="1" w:tplc="1826ACD4" w:tentative="1">
      <w:start w:val="1"/>
      <w:numFmt w:val="lowerLetter"/>
      <w:lvlText w:val="%2."/>
      <w:lvlJc w:val="left"/>
      <w:pPr>
        <w:ind w:left="1440" w:hanging="360"/>
      </w:pPr>
    </w:lvl>
    <w:lvl w:ilvl="2" w:tplc="EC58AC80" w:tentative="1">
      <w:start w:val="1"/>
      <w:numFmt w:val="lowerRoman"/>
      <w:lvlText w:val="%3."/>
      <w:lvlJc w:val="right"/>
      <w:pPr>
        <w:ind w:left="2160" w:hanging="180"/>
      </w:pPr>
    </w:lvl>
    <w:lvl w:ilvl="3" w:tplc="1576CA10" w:tentative="1">
      <w:start w:val="1"/>
      <w:numFmt w:val="decimal"/>
      <w:lvlText w:val="%4."/>
      <w:lvlJc w:val="left"/>
      <w:pPr>
        <w:ind w:left="2880" w:hanging="360"/>
      </w:pPr>
    </w:lvl>
    <w:lvl w:ilvl="4" w:tplc="70BA2F88" w:tentative="1">
      <w:start w:val="1"/>
      <w:numFmt w:val="lowerLetter"/>
      <w:lvlText w:val="%5."/>
      <w:lvlJc w:val="left"/>
      <w:pPr>
        <w:ind w:left="3600" w:hanging="360"/>
      </w:pPr>
    </w:lvl>
    <w:lvl w:ilvl="5" w:tplc="BE0413E2" w:tentative="1">
      <w:start w:val="1"/>
      <w:numFmt w:val="lowerRoman"/>
      <w:lvlText w:val="%6."/>
      <w:lvlJc w:val="right"/>
      <w:pPr>
        <w:ind w:left="4320" w:hanging="180"/>
      </w:pPr>
    </w:lvl>
    <w:lvl w:ilvl="6" w:tplc="19ECD37E" w:tentative="1">
      <w:start w:val="1"/>
      <w:numFmt w:val="decimal"/>
      <w:lvlText w:val="%7."/>
      <w:lvlJc w:val="left"/>
      <w:pPr>
        <w:ind w:left="5040" w:hanging="360"/>
      </w:pPr>
    </w:lvl>
    <w:lvl w:ilvl="7" w:tplc="482AF362" w:tentative="1">
      <w:start w:val="1"/>
      <w:numFmt w:val="lowerLetter"/>
      <w:lvlText w:val="%8."/>
      <w:lvlJc w:val="left"/>
      <w:pPr>
        <w:ind w:left="5760" w:hanging="360"/>
      </w:pPr>
    </w:lvl>
    <w:lvl w:ilvl="8" w:tplc="A238D74C" w:tentative="1">
      <w:start w:val="1"/>
      <w:numFmt w:val="lowerRoman"/>
      <w:lvlText w:val="%9."/>
      <w:lvlJc w:val="right"/>
      <w:pPr>
        <w:ind w:left="6480" w:hanging="180"/>
      </w:pPr>
    </w:lvl>
  </w:abstractNum>
  <w:abstractNum w:abstractNumId="36">
    <w:nsid w:val="663D0950"/>
    <w:multiLevelType w:val="hybridMultilevel"/>
    <w:tmpl w:val="FA202152"/>
    <w:lvl w:ilvl="0" w:tplc="C6C89E06">
      <w:start w:val="1"/>
      <w:numFmt w:val="bullet"/>
      <w:pStyle w:val="QMSHead1"/>
      <w:lvlText w:val=""/>
      <w:lvlJc w:val="left"/>
      <w:pPr>
        <w:tabs>
          <w:tab w:val="num" w:pos="720"/>
        </w:tabs>
        <w:ind w:left="720" w:hanging="360"/>
      </w:pPr>
      <w:rPr>
        <w:rFonts w:ascii="Symbol" w:hAnsi="Symbol" w:hint="default"/>
        <w:color w:val="999999"/>
        <w:u w:color="999999"/>
      </w:rPr>
    </w:lvl>
    <w:lvl w:ilvl="1" w:tplc="C0146AAC">
      <w:start w:val="1"/>
      <w:numFmt w:val="bullet"/>
      <w:pStyle w:val="QMSHead2"/>
      <w:lvlText w:val="o"/>
      <w:lvlJc w:val="left"/>
      <w:pPr>
        <w:tabs>
          <w:tab w:val="num" w:pos="1440"/>
        </w:tabs>
        <w:ind w:left="1440" w:hanging="360"/>
      </w:pPr>
      <w:rPr>
        <w:rFonts w:ascii="Courier New" w:hAnsi="Courier New" w:hint="default"/>
      </w:rPr>
    </w:lvl>
    <w:lvl w:ilvl="2" w:tplc="D30C0AC0" w:tentative="1">
      <w:start w:val="1"/>
      <w:numFmt w:val="bullet"/>
      <w:lvlText w:val=""/>
      <w:lvlJc w:val="left"/>
      <w:pPr>
        <w:tabs>
          <w:tab w:val="num" w:pos="2160"/>
        </w:tabs>
        <w:ind w:left="2160" w:hanging="360"/>
      </w:pPr>
      <w:rPr>
        <w:rFonts w:ascii="Wingdings" w:hAnsi="Wingdings" w:hint="default"/>
      </w:rPr>
    </w:lvl>
    <w:lvl w:ilvl="3" w:tplc="AC560F80" w:tentative="1">
      <w:start w:val="1"/>
      <w:numFmt w:val="bullet"/>
      <w:lvlText w:val=""/>
      <w:lvlJc w:val="left"/>
      <w:pPr>
        <w:tabs>
          <w:tab w:val="num" w:pos="2880"/>
        </w:tabs>
        <w:ind w:left="2880" w:hanging="360"/>
      </w:pPr>
      <w:rPr>
        <w:rFonts w:ascii="Symbol" w:hAnsi="Symbol" w:hint="default"/>
      </w:rPr>
    </w:lvl>
    <w:lvl w:ilvl="4" w:tplc="E0C4717E" w:tentative="1">
      <w:start w:val="1"/>
      <w:numFmt w:val="bullet"/>
      <w:lvlText w:val="o"/>
      <w:lvlJc w:val="left"/>
      <w:pPr>
        <w:tabs>
          <w:tab w:val="num" w:pos="3600"/>
        </w:tabs>
        <w:ind w:left="3600" w:hanging="360"/>
      </w:pPr>
      <w:rPr>
        <w:rFonts w:ascii="Courier New" w:hAnsi="Courier New" w:hint="default"/>
      </w:rPr>
    </w:lvl>
    <w:lvl w:ilvl="5" w:tplc="82FA1CA0" w:tentative="1">
      <w:start w:val="1"/>
      <w:numFmt w:val="bullet"/>
      <w:lvlText w:val=""/>
      <w:lvlJc w:val="left"/>
      <w:pPr>
        <w:tabs>
          <w:tab w:val="num" w:pos="4320"/>
        </w:tabs>
        <w:ind w:left="4320" w:hanging="360"/>
      </w:pPr>
      <w:rPr>
        <w:rFonts w:ascii="Wingdings" w:hAnsi="Wingdings" w:hint="default"/>
      </w:rPr>
    </w:lvl>
    <w:lvl w:ilvl="6" w:tplc="72906D74" w:tentative="1">
      <w:start w:val="1"/>
      <w:numFmt w:val="bullet"/>
      <w:lvlText w:val=""/>
      <w:lvlJc w:val="left"/>
      <w:pPr>
        <w:tabs>
          <w:tab w:val="num" w:pos="5040"/>
        </w:tabs>
        <w:ind w:left="5040" w:hanging="360"/>
      </w:pPr>
      <w:rPr>
        <w:rFonts w:ascii="Symbol" w:hAnsi="Symbol" w:hint="default"/>
      </w:rPr>
    </w:lvl>
    <w:lvl w:ilvl="7" w:tplc="7AD01A8A" w:tentative="1">
      <w:start w:val="1"/>
      <w:numFmt w:val="bullet"/>
      <w:lvlText w:val="o"/>
      <w:lvlJc w:val="left"/>
      <w:pPr>
        <w:tabs>
          <w:tab w:val="num" w:pos="5760"/>
        </w:tabs>
        <w:ind w:left="5760" w:hanging="360"/>
      </w:pPr>
      <w:rPr>
        <w:rFonts w:ascii="Courier New" w:hAnsi="Courier New" w:hint="default"/>
      </w:rPr>
    </w:lvl>
    <w:lvl w:ilvl="8" w:tplc="84508A80" w:tentative="1">
      <w:start w:val="1"/>
      <w:numFmt w:val="bullet"/>
      <w:lvlText w:val=""/>
      <w:lvlJc w:val="left"/>
      <w:pPr>
        <w:tabs>
          <w:tab w:val="num" w:pos="6480"/>
        </w:tabs>
        <w:ind w:left="6480" w:hanging="360"/>
      </w:pPr>
      <w:rPr>
        <w:rFonts w:ascii="Wingdings" w:hAnsi="Wingdings" w:hint="default"/>
      </w:rPr>
    </w:lvl>
  </w:abstractNum>
  <w:abstractNum w:abstractNumId="37">
    <w:nsid w:val="6C6067B3"/>
    <w:multiLevelType w:val="hybridMultilevel"/>
    <w:tmpl w:val="3BA6CCEC"/>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DC29FB"/>
    <w:multiLevelType w:val="multilevel"/>
    <w:tmpl w:val="E19465C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46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9">
    <w:nsid w:val="74A05C26"/>
    <w:multiLevelType w:val="hybridMultilevel"/>
    <w:tmpl w:val="FCCA564A"/>
    <w:lvl w:ilvl="0" w:tplc="71F2E0E4">
      <w:start w:val="1"/>
      <w:numFmt w:val="bullet"/>
      <w:pStyle w:val="ListBullet1"/>
      <w:lvlText w:val=""/>
      <w:lvlJc w:val="left"/>
      <w:pPr>
        <w:tabs>
          <w:tab w:val="num" w:pos="1008"/>
        </w:tabs>
        <w:ind w:left="1008" w:hanging="360"/>
      </w:pPr>
      <w:rPr>
        <w:rFonts w:ascii="Wingdings" w:hAnsi="Wingdings" w:hint="default"/>
        <w:outline w:val="0"/>
        <w:shadow w:val="0"/>
        <w:emboss w:val="0"/>
        <w:imprint w:val="0"/>
        <w:sz w:val="24"/>
      </w:rPr>
    </w:lvl>
    <w:lvl w:ilvl="1" w:tplc="0562C7CA">
      <w:start w:val="1"/>
      <w:numFmt w:val="bullet"/>
      <w:lvlText w:val="o"/>
      <w:lvlJc w:val="left"/>
      <w:pPr>
        <w:tabs>
          <w:tab w:val="num" w:pos="1440"/>
        </w:tabs>
        <w:ind w:left="1440" w:hanging="360"/>
      </w:pPr>
      <w:rPr>
        <w:rFonts w:ascii="Courier New" w:hAnsi="Courier New" w:hint="default"/>
      </w:rPr>
    </w:lvl>
    <w:lvl w:ilvl="2" w:tplc="479A3812">
      <w:start w:val="1"/>
      <w:numFmt w:val="bullet"/>
      <w:lvlText w:val=""/>
      <w:lvlJc w:val="left"/>
      <w:pPr>
        <w:tabs>
          <w:tab w:val="num" w:pos="2160"/>
        </w:tabs>
        <w:ind w:left="2160" w:hanging="360"/>
      </w:pPr>
      <w:rPr>
        <w:rFonts w:ascii="Wingdings" w:hAnsi="Wingdings" w:hint="default"/>
      </w:rPr>
    </w:lvl>
    <w:lvl w:ilvl="3" w:tplc="682A9322">
      <w:start w:val="2"/>
      <w:numFmt w:val="bullet"/>
      <w:lvlText w:val="-"/>
      <w:lvlJc w:val="left"/>
      <w:pPr>
        <w:tabs>
          <w:tab w:val="num" w:pos="2880"/>
        </w:tabs>
        <w:ind w:left="2880" w:hanging="360"/>
      </w:pPr>
      <w:rPr>
        <w:rFonts w:ascii="Times New Roman" w:eastAsia="Times New Roman" w:hAnsi="Times New Roman" w:cs="Times New Roman" w:hint="default"/>
      </w:rPr>
    </w:lvl>
    <w:lvl w:ilvl="4" w:tplc="0D223C84" w:tentative="1">
      <w:start w:val="1"/>
      <w:numFmt w:val="bullet"/>
      <w:lvlText w:val="o"/>
      <w:lvlJc w:val="left"/>
      <w:pPr>
        <w:tabs>
          <w:tab w:val="num" w:pos="3600"/>
        </w:tabs>
        <w:ind w:left="3600" w:hanging="360"/>
      </w:pPr>
      <w:rPr>
        <w:rFonts w:ascii="Courier New" w:hAnsi="Courier New" w:hint="default"/>
      </w:rPr>
    </w:lvl>
    <w:lvl w:ilvl="5" w:tplc="E2E29EE6" w:tentative="1">
      <w:start w:val="1"/>
      <w:numFmt w:val="bullet"/>
      <w:lvlText w:val=""/>
      <w:lvlJc w:val="left"/>
      <w:pPr>
        <w:tabs>
          <w:tab w:val="num" w:pos="4320"/>
        </w:tabs>
        <w:ind w:left="4320" w:hanging="360"/>
      </w:pPr>
      <w:rPr>
        <w:rFonts w:ascii="Wingdings" w:hAnsi="Wingdings" w:hint="default"/>
      </w:rPr>
    </w:lvl>
    <w:lvl w:ilvl="6" w:tplc="7C566A7A" w:tentative="1">
      <w:start w:val="1"/>
      <w:numFmt w:val="bullet"/>
      <w:lvlText w:val=""/>
      <w:lvlJc w:val="left"/>
      <w:pPr>
        <w:tabs>
          <w:tab w:val="num" w:pos="5040"/>
        </w:tabs>
        <w:ind w:left="5040" w:hanging="360"/>
      </w:pPr>
      <w:rPr>
        <w:rFonts w:ascii="Symbol" w:hAnsi="Symbol" w:hint="default"/>
      </w:rPr>
    </w:lvl>
    <w:lvl w:ilvl="7" w:tplc="22AA60EC" w:tentative="1">
      <w:start w:val="1"/>
      <w:numFmt w:val="bullet"/>
      <w:lvlText w:val="o"/>
      <w:lvlJc w:val="left"/>
      <w:pPr>
        <w:tabs>
          <w:tab w:val="num" w:pos="5760"/>
        </w:tabs>
        <w:ind w:left="5760" w:hanging="360"/>
      </w:pPr>
      <w:rPr>
        <w:rFonts w:ascii="Courier New" w:hAnsi="Courier New" w:hint="default"/>
      </w:rPr>
    </w:lvl>
    <w:lvl w:ilvl="8" w:tplc="DCB0D948" w:tentative="1">
      <w:start w:val="1"/>
      <w:numFmt w:val="bullet"/>
      <w:lvlText w:val=""/>
      <w:lvlJc w:val="left"/>
      <w:pPr>
        <w:tabs>
          <w:tab w:val="num" w:pos="6480"/>
        </w:tabs>
        <w:ind w:left="6480" w:hanging="360"/>
      </w:pPr>
      <w:rPr>
        <w:rFonts w:ascii="Wingdings" w:hAnsi="Wingdings" w:hint="default"/>
      </w:rPr>
    </w:lvl>
  </w:abstractNum>
  <w:abstractNum w:abstractNumId="40">
    <w:nsid w:val="76282B98"/>
    <w:multiLevelType w:val="multilevel"/>
    <w:tmpl w:val="AEBAA250"/>
    <w:lvl w:ilvl="0">
      <w:start w:val="1"/>
      <w:numFmt w:val="decimal"/>
      <w:lvlText w:val="%1"/>
      <w:lvlJc w:val="left"/>
      <w:pPr>
        <w:tabs>
          <w:tab w:val="num" w:pos="567"/>
        </w:tabs>
        <w:ind w:left="567" w:hanging="567"/>
      </w:pPr>
    </w:lvl>
    <w:lvl w:ilvl="1">
      <w:start w:val="1"/>
      <w:numFmt w:val="decimal"/>
      <w:lvlText w:val="%1.%2"/>
      <w:lvlJc w:val="left"/>
      <w:pPr>
        <w:tabs>
          <w:tab w:val="num" w:pos="1588"/>
        </w:tabs>
        <w:ind w:left="1588" w:hanging="1021"/>
      </w:pPr>
    </w:lvl>
    <w:lvl w:ilvl="2">
      <w:start w:val="1"/>
      <w:numFmt w:val="decimal"/>
      <w:pStyle w:val="HSTitre3"/>
      <w:isLgl/>
      <w:lvlText w:val="%1.%2.%3"/>
      <w:lvlJc w:val="left"/>
      <w:pPr>
        <w:tabs>
          <w:tab w:val="num" w:pos="2381"/>
        </w:tabs>
        <w:ind w:left="2381" w:hanging="1247"/>
      </w:pPr>
    </w:lvl>
    <w:lvl w:ilvl="3">
      <w:start w:val="1"/>
      <w:numFmt w:val="decimal"/>
      <w:isLgl/>
      <w:lvlText w:val="%1.%2.%3.%4"/>
      <w:lvlJc w:val="left"/>
      <w:pPr>
        <w:tabs>
          <w:tab w:val="num" w:pos="2948"/>
        </w:tabs>
        <w:ind w:left="2948" w:hanging="1247"/>
      </w:pPr>
    </w:lvl>
    <w:lvl w:ilvl="4">
      <w:start w:val="1"/>
      <w:numFmt w:val="decimal"/>
      <w:isLgl/>
      <w:lvlText w:val="%1.%2.%3.%4.%5"/>
      <w:lvlJc w:val="left"/>
      <w:pPr>
        <w:tabs>
          <w:tab w:val="num" w:pos="3629"/>
        </w:tabs>
        <w:ind w:left="3629" w:hanging="1361"/>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1">
    <w:nsid w:val="76A26810"/>
    <w:multiLevelType w:val="hybridMultilevel"/>
    <w:tmpl w:val="72942BF8"/>
    <w:lvl w:ilvl="0" w:tplc="A7362CAA">
      <w:start w:val="1"/>
      <w:numFmt w:val="bullet"/>
      <w:pStyle w:val="appbullet"/>
      <w:lvlText w:val=""/>
      <w:lvlJc w:val="left"/>
      <w:pPr>
        <w:tabs>
          <w:tab w:val="num" w:pos="720"/>
        </w:tabs>
        <w:ind w:left="720" w:hanging="360"/>
      </w:pPr>
      <w:rPr>
        <w:rFonts w:ascii="Symbol" w:hAnsi="Symbol" w:hint="default"/>
        <w:color w:val="999999"/>
        <w:u w:color="999999"/>
      </w:rPr>
    </w:lvl>
    <w:lvl w:ilvl="1" w:tplc="E8489D76" w:tentative="1">
      <w:start w:val="1"/>
      <w:numFmt w:val="bullet"/>
      <w:lvlText w:val="o"/>
      <w:lvlJc w:val="left"/>
      <w:pPr>
        <w:tabs>
          <w:tab w:val="num" w:pos="1440"/>
        </w:tabs>
        <w:ind w:left="1440" w:hanging="360"/>
      </w:pPr>
      <w:rPr>
        <w:rFonts w:ascii="Courier New" w:hAnsi="Courier New" w:hint="default"/>
      </w:rPr>
    </w:lvl>
    <w:lvl w:ilvl="2" w:tplc="5EFEC1F6" w:tentative="1">
      <w:start w:val="1"/>
      <w:numFmt w:val="bullet"/>
      <w:lvlText w:val=""/>
      <w:lvlJc w:val="left"/>
      <w:pPr>
        <w:tabs>
          <w:tab w:val="num" w:pos="2160"/>
        </w:tabs>
        <w:ind w:left="2160" w:hanging="360"/>
      </w:pPr>
      <w:rPr>
        <w:rFonts w:ascii="Wingdings" w:hAnsi="Wingdings" w:hint="default"/>
      </w:rPr>
    </w:lvl>
    <w:lvl w:ilvl="3" w:tplc="7A5EC830" w:tentative="1">
      <w:start w:val="1"/>
      <w:numFmt w:val="bullet"/>
      <w:lvlText w:val=""/>
      <w:lvlJc w:val="left"/>
      <w:pPr>
        <w:tabs>
          <w:tab w:val="num" w:pos="2880"/>
        </w:tabs>
        <w:ind w:left="2880" w:hanging="360"/>
      </w:pPr>
      <w:rPr>
        <w:rFonts w:ascii="Symbol" w:hAnsi="Symbol" w:hint="default"/>
      </w:rPr>
    </w:lvl>
    <w:lvl w:ilvl="4" w:tplc="810E55B8" w:tentative="1">
      <w:start w:val="1"/>
      <w:numFmt w:val="bullet"/>
      <w:lvlText w:val="o"/>
      <w:lvlJc w:val="left"/>
      <w:pPr>
        <w:tabs>
          <w:tab w:val="num" w:pos="3600"/>
        </w:tabs>
        <w:ind w:left="3600" w:hanging="360"/>
      </w:pPr>
      <w:rPr>
        <w:rFonts w:ascii="Courier New" w:hAnsi="Courier New" w:hint="default"/>
      </w:rPr>
    </w:lvl>
    <w:lvl w:ilvl="5" w:tplc="E0EA0F74" w:tentative="1">
      <w:start w:val="1"/>
      <w:numFmt w:val="bullet"/>
      <w:lvlText w:val=""/>
      <w:lvlJc w:val="left"/>
      <w:pPr>
        <w:tabs>
          <w:tab w:val="num" w:pos="4320"/>
        </w:tabs>
        <w:ind w:left="4320" w:hanging="360"/>
      </w:pPr>
      <w:rPr>
        <w:rFonts w:ascii="Wingdings" w:hAnsi="Wingdings" w:hint="default"/>
      </w:rPr>
    </w:lvl>
    <w:lvl w:ilvl="6" w:tplc="3E107E1A" w:tentative="1">
      <w:start w:val="1"/>
      <w:numFmt w:val="bullet"/>
      <w:lvlText w:val=""/>
      <w:lvlJc w:val="left"/>
      <w:pPr>
        <w:tabs>
          <w:tab w:val="num" w:pos="5040"/>
        </w:tabs>
        <w:ind w:left="5040" w:hanging="360"/>
      </w:pPr>
      <w:rPr>
        <w:rFonts w:ascii="Symbol" w:hAnsi="Symbol" w:hint="default"/>
      </w:rPr>
    </w:lvl>
    <w:lvl w:ilvl="7" w:tplc="299E0B62" w:tentative="1">
      <w:start w:val="1"/>
      <w:numFmt w:val="bullet"/>
      <w:lvlText w:val="o"/>
      <w:lvlJc w:val="left"/>
      <w:pPr>
        <w:tabs>
          <w:tab w:val="num" w:pos="5760"/>
        </w:tabs>
        <w:ind w:left="5760" w:hanging="360"/>
      </w:pPr>
      <w:rPr>
        <w:rFonts w:ascii="Courier New" w:hAnsi="Courier New" w:hint="default"/>
      </w:rPr>
    </w:lvl>
    <w:lvl w:ilvl="8" w:tplc="0F023274" w:tentative="1">
      <w:start w:val="1"/>
      <w:numFmt w:val="bullet"/>
      <w:lvlText w:val=""/>
      <w:lvlJc w:val="left"/>
      <w:pPr>
        <w:tabs>
          <w:tab w:val="num" w:pos="6480"/>
        </w:tabs>
        <w:ind w:left="6480" w:hanging="360"/>
      </w:pPr>
      <w:rPr>
        <w:rFonts w:ascii="Wingdings" w:hAnsi="Wingdings" w:hint="default"/>
      </w:rPr>
    </w:lvl>
  </w:abstractNum>
  <w:abstractNum w:abstractNumId="42">
    <w:nsid w:val="7B070F64"/>
    <w:multiLevelType w:val="hybridMultilevel"/>
    <w:tmpl w:val="26DE776E"/>
    <w:lvl w:ilvl="0" w:tplc="A71699F0">
      <w:start w:val="1"/>
      <w:numFmt w:val="bullet"/>
      <w:lvlText w:val=""/>
      <w:lvlJc w:val="left"/>
      <w:pPr>
        <w:tabs>
          <w:tab w:val="num" w:pos="720"/>
        </w:tabs>
        <w:ind w:left="720" w:hanging="360"/>
      </w:pPr>
      <w:rPr>
        <w:rFonts w:ascii="Symbol" w:hAnsi="Symbol" w:hint="default"/>
      </w:rPr>
    </w:lvl>
    <w:lvl w:ilvl="1" w:tplc="112AFCBC" w:tentative="1">
      <w:start w:val="1"/>
      <w:numFmt w:val="bullet"/>
      <w:lvlText w:val="o"/>
      <w:lvlJc w:val="left"/>
      <w:pPr>
        <w:tabs>
          <w:tab w:val="num" w:pos="1440"/>
        </w:tabs>
        <w:ind w:left="1440" w:hanging="360"/>
      </w:pPr>
      <w:rPr>
        <w:rFonts w:ascii="Courier New" w:hAnsi="Courier New" w:hint="default"/>
      </w:rPr>
    </w:lvl>
    <w:lvl w:ilvl="2" w:tplc="674C6164" w:tentative="1">
      <w:start w:val="1"/>
      <w:numFmt w:val="bullet"/>
      <w:lvlText w:val=""/>
      <w:lvlJc w:val="left"/>
      <w:pPr>
        <w:tabs>
          <w:tab w:val="num" w:pos="2160"/>
        </w:tabs>
        <w:ind w:left="2160" w:hanging="360"/>
      </w:pPr>
      <w:rPr>
        <w:rFonts w:ascii="Wingdings" w:hAnsi="Wingdings" w:hint="default"/>
      </w:rPr>
    </w:lvl>
    <w:lvl w:ilvl="3" w:tplc="B2A05668" w:tentative="1">
      <w:start w:val="1"/>
      <w:numFmt w:val="bullet"/>
      <w:lvlText w:val=""/>
      <w:lvlJc w:val="left"/>
      <w:pPr>
        <w:tabs>
          <w:tab w:val="num" w:pos="2880"/>
        </w:tabs>
        <w:ind w:left="2880" w:hanging="360"/>
      </w:pPr>
      <w:rPr>
        <w:rFonts w:ascii="Symbol" w:hAnsi="Symbol" w:hint="default"/>
      </w:rPr>
    </w:lvl>
    <w:lvl w:ilvl="4" w:tplc="62C46288" w:tentative="1">
      <w:start w:val="1"/>
      <w:numFmt w:val="bullet"/>
      <w:lvlText w:val="o"/>
      <w:lvlJc w:val="left"/>
      <w:pPr>
        <w:tabs>
          <w:tab w:val="num" w:pos="3600"/>
        </w:tabs>
        <w:ind w:left="3600" w:hanging="360"/>
      </w:pPr>
      <w:rPr>
        <w:rFonts w:ascii="Courier New" w:hAnsi="Courier New" w:hint="default"/>
      </w:rPr>
    </w:lvl>
    <w:lvl w:ilvl="5" w:tplc="8C8C43B4" w:tentative="1">
      <w:start w:val="1"/>
      <w:numFmt w:val="bullet"/>
      <w:lvlText w:val=""/>
      <w:lvlJc w:val="left"/>
      <w:pPr>
        <w:tabs>
          <w:tab w:val="num" w:pos="4320"/>
        </w:tabs>
        <w:ind w:left="4320" w:hanging="360"/>
      </w:pPr>
      <w:rPr>
        <w:rFonts w:ascii="Wingdings" w:hAnsi="Wingdings" w:hint="default"/>
      </w:rPr>
    </w:lvl>
    <w:lvl w:ilvl="6" w:tplc="AB8A4E6E" w:tentative="1">
      <w:start w:val="1"/>
      <w:numFmt w:val="bullet"/>
      <w:lvlText w:val=""/>
      <w:lvlJc w:val="left"/>
      <w:pPr>
        <w:tabs>
          <w:tab w:val="num" w:pos="5040"/>
        </w:tabs>
        <w:ind w:left="5040" w:hanging="360"/>
      </w:pPr>
      <w:rPr>
        <w:rFonts w:ascii="Symbol" w:hAnsi="Symbol" w:hint="default"/>
      </w:rPr>
    </w:lvl>
    <w:lvl w:ilvl="7" w:tplc="5E7AEE5E" w:tentative="1">
      <w:start w:val="1"/>
      <w:numFmt w:val="bullet"/>
      <w:lvlText w:val="o"/>
      <w:lvlJc w:val="left"/>
      <w:pPr>
        <w:tabs>
          <w:tab w:val="num" w:pos="5760"/>
        </w:tabs>
        <w:ind w:left="5760" w:hanging="360"/>
      </w:pPr>
      <w:rPr>
        <w:rFonts w:ascii="Courier New" w:hAnsi="Courier New" w:hint="default"/>
      </w:rPr>
    </w:lvl>
    <w:lvl w:ilvl="8" w:tplc="2910A79A" w:tentative="1">
      <w:start w:val="1"/>
      <w:numFmt w:val="bullet"/>
      <w:lvlText w:val=""/>
      <w:lvlJc w:val="left"/>
      <w:pPr>
        <w:tabs>
          <w:tab w:val="num" w:pos="6480"/>
        </w:tabs>
        <w:ind w:left="6480" w:hanging="360"/>
      </w:pPr>
      <w:rPr>
        <w:rFonts w:ascii="Wingdings" w:hAnsi="Wingdings" w:hint="default"/>
      </w:rPr>
    </w:lvl>
  </w:abstractNum>
  <w:abstractNum w:abstractNumId="43">
    <w:nsid w:val="7CA9251A"/>
    <w:multiLevelType w:val="hybridMultilevel"/>
    <w:tmpl w:val="1778A4C4"/>
    <w:lvl w:ilvl="0" w:tplc="04090001">
      <w:start w:val="1"/>
      <w:numFmt w:val="lowerLetter"/>
      <w:lvlText w:val="%1."/>
      <w:lvlJc w:val="left"/>
      <w:pPr>
        <w:ind w:left="1800" w:hanging="360"/>
      </w:p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num w:numId="1">
    <w:abstractNumId w:val="0"/>
  </w:num>
  <w:num w:numId="2">
    <w:abstractNumId w:val="31"/>
  </w:num>
  <w:num w:numId="3">
    <w:abstractNumId w:val="2"/>
  </w:num>
  <w:num w:numId="4">
    <w:abstractNumId w:val="3"/>
  </w:num>
  <w:num w:numId="5">
    <w:abstractNumId w:val="39"/>
  </w:num>
  <w:num w:numId="6">
    <w:abstractNumId w:val="17"/>
  </w:num>
  <w:num w:numId="7">
    <w:abstractNumId w:val="25"/>
  </w:num>
  <w:num w:numId="8">
    <w:abstractNumId w:val="6"/>
  </w:num>
  <w:num w:numId="9">
    <w:abstractNumId w:val="1"/>
  </w:num>
  <w:num w:numId="10">
    <w:abstractNumId w:val="15"/>
  </w:num>
  <w:num w:numId="11">
    <w:abstractNumId w:val="41"/>
  </w:num>
  <w:num w:numId="12">
    <w:abstractNumId w:val="9"/>
  </w:num>
  <w:num w:numId="13">
    <w:abstractNumId w:val="36"/>
  </w:num>
  <w:num w:numId="14">
    <w:abstractNumId w:val="10"/>
  </w:num>
  <w:num w:numId="15">
    <w:abstractNumId w:val="11"/>
  </w:num>
  <w:num w:numId="16">
    <w:abstractNumId w:val="13"/>
  </w:num>
  <w:num w:numId="17">
    <w:abstractNumId w:val="38"/>
  </w:num>
  <w:num w:numId="18">
    <w:abstractNumId w:val="21"/>
  </w:num>
  <w:num w:numId="19">
    <w:abstractNumId w:val="29"/>
  </w:num>
  <w:num w:numId="20">
    <w:abstractNumId w:val="23"/>
  </w:num>
  <w:num w:numId="21">
    <w:abstractNumId w:val="33"/>
  </w:num>
  <w:num w:numId="22">
    <w:abstractNumId w:val="28"/>
  </w:num>
  <w:num w:numId="23">
    <w:abstractNumId w:val="7"/>
  </w:num>
  <w:num w:numId="24">
    <w:abstractNumId w:val="40"/>
  </w:num>
  <w:num w:numId="25">
    <w:abstractNumId w:val="24"/>
  </w:num>
  <w:num w:numId="26">
    <w:abstractNumId w:val="3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2"/>
  </w:num>
  <w:num w:numId="28">
    <w:abstractNumId w:val="34"/>
  </w:num>
  <w:num w:numId="29">
    <w:abstractNumId w:val="18"/>
  </w:num>
  <w:num w:numId="30">
    <w:abstractNumId w:val="5"/>
  </w:num>
  <w:num w:numId="31">
    <w:abstractNumId w:val="26"/>
  </w:num>
  <w:num w:numId="32">
    <w:abstractNumId w:val="22"/>
  </w:num>
  <w:num w:numId="33">
    <w:abstractNumId w:val="43"/>
  </w:num>
  <w:num w:numId="34">
    <w:abstractNumId w:val="16"/>
  </w:num>
  <w:num w:numId="35">
    <w:abstractNumId w:val="35"/>
  </w:num>
  <w:num w:numId="36">
    <w:abstractNumId w:val="30"/>
  </w:num>
  <w:num w:numId="37">
    <w:abstractNumId w:val="8"/>
  </w:num>
  <w:num w:numId="38">
    <w:abstractNumId w:val="12"/>
  </w:num>
  <w:num w:numId="39">
    <w:abstractNumId w:val="37"/>
  </w:num>
  <w:num w:numId="40">
    <w:abstractNumId w:val="19"/>
  </w:num>
  <w:num w:numId="41">
    <w:abstractNumId w:val="20"/>
  </w:num>
  <w:num w:numId="42">
    <w:abstractNumId w:val="32"/>
  </w:num>
  <w:num w:numId="43">
    <w:abstractNumId w:val="27"/>
  </w:num>
  <w:num w:numId="44">
    <w:abstractNumId w:val="14"/>
  </w:num>
  <w:num w:numId="45">
    <w:abstractNumId w:val="38"/>
  </w:num>
  <w:num w:numId="46">
    <w:abstractNumId w:val="38"/>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IN" w:vendorID="64" w:dllVersion="131078" w:nlCheck="1" w:checkStyle="1"/>
  <w:attachedTemplate r:id="rId1"/>
  <w:trackRevisions/>
  <w:defaultTabStop w:val="720"/>
  <w:noPunctuationKerning/>
  <w:characterSpacingControl w:val="doNotCompress"/>
  <w:hdrShapeDefaults>
    <o:shapedefaults v:ext="edit" spidmax="8194"/>
  </w:hdrShapeDefaults>
  <w:footnotePr>
    <w:footnote w:id="0"/>
    <w:footnote w:id="1"/>
  </w:footnotePr>
  <w:endnotePr>
    <w:endnote w:id="0"/>
    <w:endnote w:id="1"/>
  </w:endnotePr>
  <w:compat/>
  <w:rsids>
    <w:rsidRoot w:val="00017EAF"/>
    <w:rsid w:val="0000231E"/>
    <w:rsid w:val="000059F9"/>
    <w:rsid w:val="00006F7E"/>
    <w:rsid w:val="0000768E"/>
    <w:rsid w:val="000104F0"/>
    <w:rsid w:val="00011AEE"/>
    <w:rsid w:val="00013D5B"/>
    <w:rsid w:val="00013E6E"/>
    <w:rsid w:val="00013EDC"/>
    <w:rsid w:val="00014AFF"/>
    <w:rsid w:val="00014D44"/>
    <w:rsid w:val="00014FAE"/>
    <w:rsid w:val="0001654A"/>
    <w:rsid w:val="00017EAF"/>
    <w:rsid w:val="0002002B"/>
    <w:rsid w:val="00022AB0"/>
    <w:rsid w:val="000267E7"/>
    <w:rsid w:val="00030AD9"/>
    <w:rsid w:val="000351B2"/>
    <w:rsid w:val="00037184"/>
    <w:rsid w:val="000376F3"/>
    <w:rsid w:val="000378C9"/>
    <w:rsid w:val="0004023F"/>
    <w:rsid w:val="00042F60"/>
    <w:rsid w:val="00046067"/>
    <w:rsid w:val="000473E5"/>
    <w:rsid w:val="00047BA8"/>
    <w:rsid w:val="00050C0F"/>
    <w:rsid w:val="00055EB7"/>
    <w:rsid w:val="00056734"/>
    <w:rsid w:val="00056931"/>
    <w:rsid w:val="00057556"/>
    <w:rsid w:val="00057D1C"/>
    <w:rsid w:val="000635AD"/>
    <w:rsid w:val="000636E0"/>
    <w:rsid w:val="00064CDF"/>
    <w:rsid w:val="0006590F"/>
    <w:rsid w:val="00065AD7"/>
    <w:rsid w:val="00066280"/>
    <w:rsid w:val="000666AA"/>
    <w:rsid w:val="00070409"/>
    <w:rsid w:val="00071B25"/>
    <w:rsid w:val="000767DD"/>
    <w:rsid w:val="000773D3"/>
    <w:rsid w:val="0007771B"/>
    <w:rsid w:val="00077CF1"/>
    <w:rsid w:val="00083D7B"/>
    <w:rsid w:val="00084897"/>
    <w:rsid w:val="00086E52"/>
    <w:rsid w:val="000900B1"/>
    <w:rsid w:val="00090A82"/>
    <w:rsid w:val="0009179F"/>
    <w:rsid w:val="00091B84"/>
    <w:rsid w:val="00091CCD"/>
    <w:rsid w:val="00092DD9"/>
    <w:rsid w:val="0009319B"/>
    <w:rsid w:val="00093675"/>
    <w:rsid w:val="00096208"/>
    <w:rsid w:val="000A0F59"/>
    <w:rsid w:val="000A2F43"/>
    <w:rsid w:val="000A3890"/>
    <w:rsid w:val="000A4EDC"/>
    <w:rsid w:val="000A7CC4"/>
    <w:rsid w:val="000B26BA"/>
    <w:rsid w:val="000B3968"/>
    <w:rsid w:val="000B49D3"/>
    <w:rsid w:val="000B5E65"/>
    <w:rsid w:val="000B6B5B"/>
    <w:rsid w:val="000C025B"/>
    <w:rsid w:val="000C02D6"/>
    <w:rsid w:val="000C1D7B"/>
    <w:rsid w:val="000C36EB"/>
    <w:rsid w:val="000C3A3D"/>
    <w:rsid w:val="000D0DD3"/>
    <w:rsid w:val="000D14F8"/>
    <w:rsid w:val="000D1B69"/>
    <w:rsid w:val="000D1F83"/>
    <w:rsid w:val="000D340D"/>
    <w:rsid w:val="000D7A22"/>
    <w:rsid w:val="000E0492"/>
    <w:rsid w:val="000E0721"/>
    <w:rsid w:val="000E341B"/>
    <w:rsid w:val="000E5C30"/>
    <w:rsid w:val="000E7BEC"/>
    <w:rsid w:val="000F1C12"/>
    <w:rsid w:val="000F2227"/>
    <w:rsid w:val="000F3CCF"/>
    <w:rsid w:val="000F3FA4"/>
    <w:rsid w:val="000F4C78"/>
    <w:rsid w:val="000F4ECD"/>
    <w:rsid w:val="000F7FD7"/>
    <w:rsid w:val="00100610"/>
    <w:rsid w:val="00101505"/>
    <w:rsid w:val="0010337D"/>
    <w:rsid w:val="00103664"/>
    <w:rsid w:val="00103DF0"/>
    <w:rsid w:val="00105AAF"/>
    <w:rsid w:val="00106CD3"/>
    <w:rsid w:val="0011096C"/>
    <w:rsid w:val="001114A7"/>
    <w:rsid w:val="00111911"/>
    <w:rsid w:val="001132BD"/>
    <w:rsid w:val="001138EE"/>
    <w:rsid w:val="00117210"/>
    <w:rsid w:val="001177D9"/>
    <w:rsid w:val="0012086F"/>
    <w:rsid w:val="00120B00"/>
    <w:rsid w:val="00121F71"/>
    <w:rsid w:val="0012446F"/>
    <w:rsid w:val="001261D1"/>
    <w:rsid w:val="00126515"/>
    <w:rsid w:val="00131326"/>
    <w:rsid w:val="00132725"/>
    <w:rsid w:val="0013462A"/>
    <w:rsid w:val="001362B1"/>
    <w:rsid w:val="001412ED"/>
    <w:rsid w:val="001437DC"/>
    <w:rsid w:val="0014459C"/>
    <w:rsid w:val="00144829"/>
    <w:rsid w:val="00152A43"/>
    <w:rsid w:val="00154B4A"/>
    <w:rsid w:val="00155202"/>
    <w:rsid w:val="00156D78"/>
    <w:rsid w:val="00160D7A"/>
    <w:rsid w:val="00160D97"/>
    <w:rsid w:val="00162891"/>
    <w:rsid w:val="0016568E"/>
    <w:rsid w:val="00165BF3"/>
    <w:rsid w:val="001669C1"/>
    <w:rsid w:val="00170B70"/>
    <w:rsid w:val="00171736"/>
    <w:rsid w:val="00171A48"/>
    <w:rsid w:val="001727FE"/>
    <w:rsid w:val="0017455C"/>
    <w:rsid w:val="00175D4D"/>
    <w:rsid w:val="00177264"/>
    <w:rsid w:val="00181B34"/>
    <w:rsid w:val="00183696"/>
    <w:rsid w:val="00183D6C"/>
    <w:rsid w:val="0018401C"/>
    <w:rsid w:val="00184168"/>
    <w:rsid w:val="00185BD7"/>
    <w:rsid w:val="00186631"/>
    <w:rsid w:val="00194931"/>
    <w:rsid w:val="001A0745"/>
    <w:rsid w:val="001A40D3"/>
    <w:rsid w:val="001A49EC"/>
    <w:rsid w:val="001A5A1E"/>
    <w:rsid w:val="001A656E"/>
    <w:rsid w:val="001A68E7"/>
    <w:rsid w:val="001B2FAA"/>
    <w:rsid w:val="001B3E3F"/>
    <w:rsid w:val="001B4377"/>
    <w:rsid w:val="001B55C5"/>
    <w:rsid w:val="001B5AE5"/>
    <w:rsid w:val="001B5CDE"/>
    <w:rsid w:val="001B6FEE"/>
    <w:rsid w:val="001B7A6C"/>
    <w:rsid w:val="001C031D"/>
    <w:rsid w:val="001C223D"/>
    <w:rsid w:val="001C3211"/>
    <w:rsid w:val="001C451E"/>
    <w:rsid w:val="001C5BDA"/>
    <w:rsid w:val="001D33FC"/>
    <w:rsid w:val="001D45DD"/>
    <w:rsid w:val="001D65C9"/>
    <w:rsid w:val="001D6F77"/>
    <w:rsid w:val="001E1BE6"/>
    <w:rsid w:val="001E6309"/>
    <w:rsid w:val="001F1E95"/>
    <w:rsid w:val="001F22DB"/>
    <w:rsid w:val="001F3866"/>
    <w:rsid w:val="00200F99"/>
    <w:rsid w:val="00201697"/>
    <w:rsid w:val="00201878"/>
    <w:rsid w:val="002023F8"/>
    <w:rsid w:val="00210E36"/>
    <w:rsid w:val="00210E5A"/>
    <w:rsid w:val="002124A0"/>
    <w:rsid w:val="00212858"/>
    <w:rsid w:val="00213468"/>
    <w:rsid w:val="002157E6"/>
    <w:rsid w:val="00222328"/>
    <w:rsid w:val="00222540"/>
    <w:rsid w:val="00224977"/>
    <w:rsid w:val="00225367"/>
    <w:rsid w:val="00225A6C"/>
    <w:rsid w:val="00225BDA"/>
    <w:rsid w:val="00227EBC"/>
    <w:rsid w:val="00235C6A"/>
    <w:rsid w:val="00237AFA"/>
    <w:rsid w:val="0024079A"/>
    <w:rsid w:val="00240CC5"/>
    <w:rsid w:val="002418FB"/>
    <w:rsid w:val="00241AC7"/>
    <w:rsid w:val="00246AC0"/>
    <w:rsid w:val="00246CD0"/>
    <w:rsid w:val="00250D41"/>
    <w:rsid w:val="0025345A"/>
    <w:rsid w:val="002534DD"/>
    <w:rsid w:val="0025440D"/>
    <w:rsid w:val="00255207"/>
    <w:rsid w:val="00260152"/>
    <w:rsid w:val="00261974"/>
    <w:rsid w:val="0026486F"/>
    <w:rsid w:val="002671BA"/>
    <w:rsid w:val="00267C91"/>
    <w:rsid w:val="00271B32"/>
    <w:rsid w:val="00272CC0"/>
    <w:rsid w:val="00274854"/>
    <w:rsid w:val="00280361"/>
    <w:rsid w:val="00280824"/>
    <w:rsid w:val="0028705E"/>
    <w:rsid w:val="002872AF"/>
    <w:rsid w:val="002876FD"/>
    <w:rsid w:val="00287DF6"/>
    <w:rsid w:val="0029217F"/>
    <w:rsid w:val="0029572B"/>
    <w:rsid w:val="00296513"/>
    <w:rsid w:val="002A114C"/>
    <w:rsid w:val="002A34DB"/>
    <w:rsid w:val="002A6EE5"/>
    <w:rsid w:val="002B017B"/>
    <w:rsid w:val="002B289D"/>
    <w:rsid w:val="002B3B94"/>
    <w:rsid w:val="002B5F28"/>
    <w:rsid w:val="002C3F3C"/>
    <w:rsid w:val="002C42F5"/>
    <w:rsid w:val="002C5DD2"/>
    <w:rsid w:val="002D0ED3"/>
    <w:rsid w:val="002D100D"/>
    <w:rsid w:val="002D25CF"/>
    <w:rsid w:val="002D2A70"/>
    <w:rsid w:val="002E075E"/>
    <w:rsid w:val="002E1697"/>
    <w:rsid w:val="002E1C99"/>
    <w:rsid w:val="002E1F47"/>
    <w:rsid w:val="002E3D2D"/>
    <w:rsid w:val="002E3E49"/>
    <w:rsid w:val="002E5018"/>
    <w:rsid w:val="002E5B7F"/>
    <w:rsid w:val="002E61D1"/>
    <w:rsid w:val="002E6AA4"/>
    <w:rsid w:val="002E70B4"/>
    <w:rsid w:val="002E771C"/>
    <w:rsid w:val="002F27FC"/>
    <w:rsid w:val="002F480C"/>
    <w:rsid w:val="00306438"/>
    <w:rsid w:val="00306463"/>
    <w:rsid w:val="0030744B"/>
    <w:rsid w:val="00307A93"/>
    <w:rsid w:val="0031086B"/>
    <w:rsid w:val="00311F42"/>
    <w:rsid w:val="00312C89"/>
    <w:rsid w:val="003130D7"/>
    <w:rsid w:val="00313359"/>
    <w:rsid w:val="00313389"/>
    <w:rsid w:val="003142AC"/>
    <w:rsid w:val="00323E19"/>
    <w:rsid w:val="00325595"/>
    <w:rsid w:val="003266CD"/>
    <w:rsid w:val="00327078"/>
    <w:rsid w:val="00327A7A"/>
    <w:rsid w:val="0033022C"/>
    <w:rsid w:val="00331B59"/>
    <w:rsid w:val="00331D0B"/>
    <w:rsid w:val="00335D56"/>
    <w:rsid w:val="00336D5C"/>
    <w:rsid w:val="00337388"/>
    <w:rsid w:val="003446CF"/>
    <w:rsid w:val="003447DE"/>
    <w:rsid w:val="003476EA"/>
    <w:rsid w:val="0035219D"/>
    <w:rsid w:val="0035352A"/>
    <w:rsid w:val="003546E2"/>
    <w:rsid w:val="00355CCC"/>
    <w:rsid w:val="00355E50"/>
    <w:rsid w:val="00355EE0"/>
    <w:rsid w:val="0036134C"/>
    <w:rsid w:val="00362156"/>
    <w:rsid w:val="00364911"/>
    <w:rsid w:val="00364927"/>
    <w:rsid w:val="003655AF"/>
    <w:rsid w:val="0036772D"/>
    <w:rsid w:val="00367DAE"/>
    <w:rsid w:val="003747C5"/>
    <w:rsid w:val="00375495"/>
    <w:rsid w:val="003754CB"/>
    <w:rsid w:val="00376050"/>
    <w:rsid w:val="003819DF"/>
    <w:rsid w:val="00383D85"/>
    <w:rsid w:val="0038495C"/>
    <w:rsid w:val="00385D14"/>
    <w:rsid w:val="0038621B"/>
    <w:rsid w:val="00386620"/>
    <w:rsid w:val="00386781"/>
    <w:rsid w:val="00387D99"/>
    <w:rsid w:val="00390AD2"/>
    <w:rsid w:val="0039272C"/>
    <w:rsid w:val="00392905"/>
    <w:rsid w:val="003965AC"/>
    <w:rsid w:val="003A05CE"/>
    <w:rsid w:val="003A2964"/>
    <w:rsid w:val="003A4D99"/>
    <w:rsid w:val="003A5261"/>
    <w:rsid w:val="003A66EF"/>
    <w:rsid w:val="003B12B4"/>
    <w:rsid w:val="003B2E96"/>
    <w:rsid w:val="003B69E0"/>
    <w:rsid w:val="003C2F28"/>
    <w:rsid w:val="003C5D25"/>
    <w:rsid w:val="003D005A"/>
    <w:rsid w:val="003D1777"/>
    <w:rsid w:val="003D6BCD"/>
    <w:rsid w:val="003D75C5"/>
    <w:rsid w:val="003D7D21"/>
    <w:rsid w:val="003E0637"/>
    <w:rsid w:val="003E0F0F"/>
    <w:rsid w:val="003E1FDF"/>
    <w:rsid w:val="003E50C7"/>
    <w:rsid w:val="003E5752"/>
    <w:rsid w:val="003E7239"/>
    <w:rsid w:val="003F03D3"/>
    <w:rsid w:val="003F27B0"/>
    <w:rsid w:val="003F58B6"/>
    <w:rsid w:val="00401738"/>
    <w:rsid w:val="00402AA3"/>
    <w:rsid w:val="00403021"/>
    <w:rsid w:val="00403F27"/>
    <w:rsid w:val="0040410B"/>
    <w:rsid w:val="004069D9"/>
    <w:rsid w:val="00406CCA"/>
    <w:rsid w:val="00411B2A"/>
    <w:rsid w:val="0041374C"/>
    <w:rsid w:val="004141C3"/>
    <w:rsid w:val="004153F0"/>
    <w:rsid w:val="00416C3D"/>
    <w:rsid w:val="00417604"/>
    <w:rsid w:val="004179DF"/>
    <w:rsid w:val="00420234"/>
    <w:rsid w:val="0042147A"/>
    <w:rsid w:val="00421D27"/>
    <w:rsid w:val="004229A6"/>
    <w:rsid w:val="004231EA"/>
    <w:rsid w:val="00433DC8"/>
    <w:rsid w:val="00436535"/>
    <w:rsid w:val="0043670D"/>
    <w:rsid w:val="00437F22"/>
    <w:rsid w:val="00440FB7"/>
    <w:rsid w:val="00441A21"/>
    <w:rsid w:val="00444596"/>
    <w:rsid w:val="0044464F"/>
    <w:rsid w:val="00445D14"/>
    <w:rsid w:val="004501EC"/>
    <w:rsid w:val="00451D3D"/>
    <w:rsid w:val="00452557"/>
    <w:rsid w:val="00452565"/>
    <w:rsid w:val="00453D0E"/>
    <w:rsid w:val="00455FCF"/>
    <w:rsid w:val="00455FFB"/>
    <w:rsid w:val="00460023"/>
    <w:rsid w:val="00460408"/>
    <w:rsid w:val="00460502"/>
    <w:rsid w:val="00465CA1"/>
    <w:rsid w:val="00465F65"/>
    <w:rsid w:val="00466432"/>
    <w:rsid w:val="0046664A"/>
    <w:rsid w:val="00471BA7"/>
    <w:rsid w:val="00472D2F"/>
    <w:rsid w:val="00476208"/>
    <w:rsid w:val="004771D5"/>
    <w:rsid w:val="004905B6"/>
    <w:rsid w:val="004916FF"/>
    <w:rsid w:val="00494205"/>
    <w:rsid w:val="00494DCF"/>
    <w:rsid w:val="00495AB6"/>
    <w:rsid w:val="00496D5B"/>
    <w:rsid w:val="004A1FFC"/>
    <w:rsid w:val="004A7A27"/>
    <w:rsid w:val="004B1981"/>
    <w:rsid w:val="004B4233"/>
    <w:rsid w:val="004C2AB0"/>
    <w:rsid w:val="004C5552"/>
    <w:rsid w:val="004D06B3"/>
    <w:rsid w:val="004D2F77"/>
    <w:rsid w:val="004D37AB"/>
    <w:rsid w:val="004D38CC"/>
    <w:rsid w:val="004D4356"/>
    <w:rsid w:val="004D570B"/>
    <w:rsid w:val="004D6B09"/>
    <w:rsid w:val="004D75EF"/>
    <w:rsid w:val="004E2FD2"/>
    <w:rsid w:val="004E3A79"/>
    <w:rsid w:val="004E5A1A"/>
    <w:rsid w:val="004F0733"/>
    <w:rsid w:val="004F3124"/>
    <w:rsid w:val="004F5097"/>
    <w:rsid w:val="004F5924"/>
    <w:rsid w:val="00500047"/>
    <w:rsid w:val="00501BC3"/>
    <w:rsid w:val="0050353B"/>
    <w:rsid w:val="005046F9"/>
    <w:rsid w:val="005054B3"/>
    <w:rsid w:val="00506CF0"/>
    <w:rsid w:val="00506FAA"/>
    <w:rsid w:val="0050773C"/>
    <w:rsid w:val="005107EA"/>
    <w:rsid w:val="00516109"/>
    <w:rsid w:val="00517494"/>
    <w:rsid w:val="00517EC8"/>
    <w:rsid w:val="00527CCA"/>
    <w:rsid w:val="00527D74"/>
    <w:rsid w:val="00531C0C"/>
    <w:rsid w:val="00531D13"/>
    <w:rsid w:val="00542E4C"/>
    <w:rsid w:val="0054387A"/>
    <w:rsid w:val="00545A25"/>
    <w:rsid w:val="00546697"/>
    <w:rsid w:val="0055028D"/>
    <w:rsid w:val="005512D2"/>
    <w:rsid w:val="005538F5"/>
    <w:rsid w:val="0055440B"/>
    <w:rsid w:val="00554C60"/>
    <w:rsid w:val="0055673C"/>
    <w:rsid w:val="00561650"/>
    <w:rsid w:val="00564EB2"/>
    <w:rsid w:val="005708AA"/>
    <w:rsid w:val="00572F94"/>
    <w:rsid w:val="00573521"/>
    <w:rsid w:val="00573A9A"/>
    <w:rsid w:val="005772C1"/>
    <w:rsid w:val="005774CC"/>
    <w:rsid w:val="005811CD"/>
    <w:rsid w:val="005829BF"/>
    <w:rsid w:val="00587EC9"/>
    <w:rsid w:val="00587EEF"/>
    <w:rsid w:val="00591410"/>
    <w:rsid w:val="00591B35"/>
    <w:rsid w:val="00593EA7"/>
    <w:rsid w:val="00594703"/>
    <w:rsid w:val="00596207"/>
    <w:rsid w:val="00596800"/>
    <w:rsid w:val="00596EEA"/>
    <w:rsid w:val="00597FE8"/>
    <w:rsid w:val="005A150F"/>
    <w:rsid w:val="005A4C42"/>
    <w:rsid w:val="005A50D0"/>
    <w:rsid w:val="005A55A5"/>
    <w:rsid w:val="005A66E5"/>
    <w:rsid w:val="005A6FCB"/>
    <w:rsid w:val="005B045E"/>
    <w:rsid w:val="005B0AB3"/>
    <w:rsid w:val="005B384E"/>
    <w:rsid w:val="005B5B70"/>
    <w:rsid w:val="005C2F70"/>
    <w:rsid w:val="005C49B2"/>
    <w:rsid w:val="005C4B78"/>
    <w:rsid w:val="005C6B8F"/>
    <w:rsid w:val="005D27AB"/>
    <w:rsid w:val="005D4F8A"/>
    <w:rsid w:val="005D6B3E"/>
    <w:rsid w:val="005D6CCA"/>
    <w:rsid w:val="005E0540"/>
    <w:rsid w:val="005E1CDB"/>
    <w:rsid w:val="005E30D9"/>
    <w:rsid w:val="005E3825"/>
    <w:rsid w:val="005E7C8A"/>
    <w:rsid w:val="005E7F45"/>
    <w:rsid w:val="005F3E40"/>
    <w:rsid w:val="005F5B41"/>
    <w:rsid w:val="005F6763"/>
    <w:rsid w:val="00600AF9"/>
    <w:rsid w:val="00606CB9"/>
    <w:rsid w:val="00607AD7"/>
    <w:rsid w:val="00610EC5"/>
    <w:rsid w:val="006112FE"/>
    <w:rsid w:val="00611D32"/>
    <w:rsid w:val="00611E2D"/>
    <w:rsid w:val="00613EE3"/>
    <w:rsid w:val="00613FC0"/>
    <w:rsid w:val="00615949"/>
    <w:rsid w:val="006171F5"/>
    <w:rsid w:val="006178C5"/>
    <w:rsid w:val="00617C93"/>
    <w:rsid w:val="00622D39"/>
    <w:rsid w:val="00623439"/>
    <w:rsid w:val="0062371F"/>
    <w:rsid w:val="0062402F"/>
    <w:rsid w:val="0062563D"/>
    <w:rsid w:val="00626BAE"/>
    <w:rsid w:val="0062725B"/>
    <w:rsid w:val="006318CF"/>
    <w:rsid w:val="00633175"/>
    <w:rsid w:val="00633A2E"/>
    <w:rsid w:val="00633B5A"/>
    <w:rsid w:val="0064011B"/>
    <w:rsid w:val="006410A5"/>
    <w:rsid w:val="0064262B"/>
    <w:rsid w:val="0064304A"/>
    <w:rsid w:val="00643A72"/>
    <w:rsid w:val="006451BD"/>
    <w:rsid w:val="00646596"/>
    <w:rsid w:val="006522D6"/>
    <w:rsid w:val="00655B15"/>
    <w:rsid w:val="00655DD5"/>
    <w:rsid w:val="0065655A"/>
    <w:rsid w:val="006568DF"/>
    <w:rsid w:val="006614F2"/>
    <w:rsid w:val="00661F0F"/>
    <w:rsid w:val="006625E7"/>
    <w:rsid w:val="00662E04"/>
    <w:rsid w:val="006645EB"/>
    <w:rsid w:val="006679D0"/>
    <w:rsid w:val="0067058D"/>
    <w:rsid w:val="00671E47"/>
    <w:rsid w:val="00672CA0"/>
    <w:rsid w:val="00673FF7"/>
    <w:rsid w:val="00674AD0"/>
    <w:rsid w:val="0067772C"/>
    <w:rsid w:val="006841B5"/>
    <w:rsid w:val="00686660"/>
    <w:rsid w:val="00686E71"/>
    <w:rsid w:val="00687DD4"/>
    <w:rsid w:val="00690186"/>
    <w:rsid w:val="006919F1"/>
    <w:rsid w:val="00691F90"/>
    <w:rsid w:val="00694BF2"/>
    <w:rsid w:val="00696771"/>
    <w:rsid w:val="00697D23"/>
    <w:rsid w:val="006A07DB"/>
    <w:rsid w:val="006A18A2"/>
    <w:rsid w:val="006B731C"/>
    <w:rsid w:val="006C2021"/>
    <w:rsid w:val="006C2F6F"/>
    <w:rsid w:val="006C3BF8"/>
    <w:rsid w:val="006C7D8C"/>
    <w:rsid w:val="006D07C7"/>
    <w:rsid w:val="006D0A48"/>
    <w:rsid w:val="006D1B0F"/>
    <w:rsid w:val="006D1CD0"/>
    <w:rsid w:val="006D20F5"/>
    <w:rsid w:val="006D326A"/>
    <w:rsid w:val="006D7707"/>
    <w:rsid w:val="006E07DC"/>
    <w:rsid w:val="006E0BAF"/>
    <w:rsid w:val="006E1CAF"/>
    <w:rsid w:val="006E22C0"/>
    <w:rsid w:val="006E4071"/>
    <w:rsid w:val="006E5818"/>
    <w:rsid w:val="006F0228"/>
    <w:rsid w:val="006F1279"/>
    <w:rsid w:val="006F1DD0"/>
    <w:rsid w:val="00701E59"/>
    <w:rsid w:val="00702326"/>
    <w:rsid w:val="00702CA0"/>
    <w:rsid w:val="007047B6"/>
    <w:rsid w:val="007111CE"/>
    <w:rsid w:val="007118AD"/>
    <w:rsid w:val="007149F4"/>
    <w:rsid w:val="0071613F"/>
    <w:rsid w:val="007175EC"/>
    <w:rsid w:val="00720FB5"/>
    <w:rsid w:val="00721C05"/>
    <w:rsid w:val="00721DB5"/>
    <w:rsid w:val="007262B9"/>
    <w:rsid w:val="00726BC7"/>
    <w:rsid w:val="007312C6"/>
    <w:rsid w:val="00734216"/>
    <w:rsid w:val="00735117"/>
    <w:rsid w:val="00736656"/>
    <w:rsid w:val="0074152C"/>
    <w:rsid w:val="007427AB"/>
    <w:rsid w:val="0074574C"/>
    <w:rsid w:val="00750EB8"/>
    <w:rsid w:val="007512D3"/>
    <w:rsid w:val="00751D4E"/>
    <w:rsid w:val="00753FF0"/>
    <w:rsid w:val="00757FBD"/>
    <w:rsid w:val="00760AE8"/>
    <w:rsid w:val="00762933"/>
    <w:rsid w:val="00763BE1"/>
    <w:rsid w:val="00767459"/>
    <w:rsid w:val="007706F4"/>
    <w:rsid w:val="00771AD3"/>
    <w:rsid w:val="0077464C"/>
    <w:rsid w:val="0077713F"/>
    <w:rsid w:val="007863A3"/>
    <w:rsid w:val="00792D89"/>
    <w:rsid w:val="00793B02"/>
    <w:rsid w:val="00795842"/>
    <w:rsid w:val="007A053B"/>
    <w:rsid w:val="007A05AE"/>
    <w:rsid w:val="007A07B1"/>
    <w:rsid w:val="007A1B6E"/>
    <w:rsid w:val="007A6ED5"/>
    <w:rsid w:val="007A770C"/>
    <w:rsid w:val="007B36EE"/>
    <w:rsid w:val="007B4D4D"/>
    <w:rsid w:val="007B5338"/>
    <w:rsid w:val="007B6769"/>
    <w:rsid w:val="007C0946"/>
    <w:rsid w:val="007C1899"/>
    <w:rsid w:val="007C1F9F"/>
    <w:rsid w:val="007C479A"/>
    <w:rsid w:val="007C49C5"/>
    <w:rsid w:val="007D0DCF"/>
    <w:rsid w:val="007D1132"/>
    <w:rsid w:val="007D392A"/>
    <w:rsid w:val="007D459D"/>
    <w:rsid w:val="007E007F"/>
    <w:rsid w:val="007E07F4"/>
    <w:rsid w:val="007F29A4"/>
    <w:rsid w:val="007F3CA1"/>
    <w:rsid w:val="007F3F88"/>
    <w:rsid w:val="007F4E14"/>
    <w:rsid w:val="0080163E"/>
    <w:rsid w:val="00802A76"/>
    <w:rsid w:val="00803BFF"/>
    <w:rsid w:val="00803C15"/>
    <w:rsid w:val="008066ED"/>
    <w:rsid w:val="00811A75"/>
    <w:rsid w:val="00816426"/>
    <w:rsid w:val="00816CAA"/>
    <w:rsid w:val="0081736F"/>
    <w:rsid w:val="0082016B"/>
    <w:rsid w:val="008254BE"/>
    <w:rsid w:val="00825C68"/>
    <w:rsid w:val="00827EEC"/>
    <w:rsid w:val="00832888"/>
    <w:rsid w:val="00832A32"/>
    <w:rsid w:val="00832FB0"/>
    <w:rsid w:val="00837BA6"/>
    <w:rsid w:val="00837D2B"/>
    <w:rsid w:val="00840679"/>
    <w:rsid w:val="00843F3A"/>
    <w:rsid w:val="00846371"/>
    <w:rsid w:val="00851AB7"/>
    <w:rsid w:val="00854DFA"/>
    <w:rsid w:val="008561C3"/>
    <w:rsid w:val="008562F1"/>
    <w:rsid w:val="008576C2"/>
    <w:rsid w:val="0086115E"/>
    <w:rsid w:val="0086199C"/>
    <w:rsid w:val="00862DBB"/>
    <w:rsid w:val="008658DA"/>
    <w:rsid w:val="00865AC7"/>
    <w:rsid w:val="00865D3E"/>
    <w:rsid w:val="008664BC"/>
    <w:rsid w:val="00867BC3"/>
    <w:rsid w:val="008700BF"/>
    <w:rsid w:val="00873EC7"/>
    <w:rsid w:val="00874ACA"/>
    <w:rsid w:val="00877B85"/>
    <w:rsid w:val="00877B93"/>
    <w:rsid w:val="00882B16"/>
    <w:rsid w:val="00883541"/>
    <w:rsid w:val="0088549A"/>
    <w:rsid w:val="0088742C"/>
    <w:rsid w:val="00887ACA"/>
    <w:rsid w:val="00890914"/>
    <w:rsid w:val="00891ABB"/>
    <w:rsid w:val="00891CDD"/>
    <w:rsid w:val="008934B1"/>
    <w:rsid w:val="00893F71"/>
    <w:rsid w:val="008954BC"/>
    <w:rsid w:val="00895CC1"/>
    <w:rsid w:val="00897D53"/>
    <w:rsid w:val="008A15E3"/>
    <w:rsid w:val="008A52BA"/>
    <w:rsid w:val="008A577C"/>
    <w:rsid w:val="008A6FF2"/>
    <w:rsid w:val="008B3006"/>
    <w:rsid w:val="008C7356"/>
    <w:rsid w:val="008D36FD"/>
    <w:rsid w:val="008D6874"/>
    <w:rsid w:val="008E3141"/>
    <w:rsid w:val="008E7D45"/>
    <w:rsid w:val="008F2DB6"/>
    <w:rsid w:val="008F5818"/>
    <w:rsid w:val="008F6C6C"/>
    <w:rsid w:val="00901D4B"/>
    <w:rsid w:val="00903C4A"/>
    <w:rsid w:val="009041AF"/>
    <w:rsid w:val="009050EE"/>
    <w:rsid w:val="00906450"/>
    <w:rsid w:val="00907982"/>
    <w:rsid w:val="00911648"/>
    <w:rsid w:val="0091791A"/>
    <w:rsid w:val="009203FC"/>
    <w:rsid w:val="00920F5E"/>
    <w:rsid w:val="00921F01"/>
    <w:rsid w:val="00924AD0"/>
    <w:rsid w:val="0092503C"/>
    <w:rsid w:val="009315AA"/>
    <w:rsid w:val="009339F6"/>
    <w:rsid w:val="009341C3"/>
    <w:rsid w:val="00935049"/>
    <w:rsid w:val="00940B20"/>
    <w:rsid w:val="00943141"/>
    <w:rsid w:val="00944DD8"/>
    <w:rsid w:val="00950260"/>
    <w:rsid w:val="00950311"/>
    <w:rsid w:val="00951F21"/>
    <w:rsid w:val="009526AA"/>
    <w:rsid w:val="0095292A"/>
    <w:rsid w:val="009534F6"/>
    <w:rsid w:val="00954943"/>
    <w:rsid w:val="00957A6F"/>
    <w:rsid w:val="00960598"/>
    <w:rsid w:val="009619BD"/>
    <w:rsid w:val="00962632"/>
    <w:rsid w:val="009643BD"/>
    <w:rsid w:val="0096658A"/>
    <w:rsid w:val="00967F20"/>
    <w:rsid w:val="00970D2B"/>
    <w:rsid w:val="0097553C"/>
    <w:rsid w:val="00976B92"/>
    <w:rsid w:val="009777BA"/>
    <w:rsid w:val="00983564"/>
    <w:rsid w:val="00984606"/>
    <w:rsid w:val="00986082"/>
    <w:rsid w:val="0098641D"/>
    <w:rsid w:val="00990D8D"/>
    <w:rsid w:val="00992184"/>
    <w:rsid w:val="00996AD2"/>
    <w:rsid w:val="0099704D"/>
    <w:rsid w:val="009A0CB5"/>
    <w:rsid w:val="009A0EB8"/>
    <w:rsid w:val="009A27CC"/>
    <w:rsid w:val="009A513E"/>
    <w:rsid w:val="009A52A0"/>
    <w:rsid w:val="009B1567"/>
    <w:rsid w:val="009B2D2C"/>
    <w:rsid w:val="009B5FE6"/>
    <w:rsid w:val="009B7927"/>
    <w:rsid w:val="009C05CA"/>
    <w:rsid w:val="009C1454"/>
    <w:rsid w:val="009C20F0"/>
    <w:rsid w:val="009C3A17"/>
    <w:rsid w:val="009C68C3"/>
    <w:rsid w:val="009C6C97"/>
    <w:rsid w:val="009C6EFA"/>
    <w:rsid w:val="009C7422"/>
    <w:rsid w:val="009C7BC9"/>
    <w:rsid w:val="009D3045"/>
    <w:rsid w:val="009E138D"/>
    <w:rsid w:val="009E27B3"/>
    <w:rsid w:val="009E3ECA"/>
    <w:rsid w:val="009F0A7F"/>
    <w:rsid w:val="009F219D"/>
    <w:rsid w:val="009F2E1C"/>
    <w:rsid w:val="009F41E7"/>
    <w:rsid w:val="009F5C5F"/>
    <w:rsid w:val="00A00E8B"/>
    <w:rsid w:val="00A0657A"/>
    <w:rsid w:val="00A116BE"/>
    <w:rsid w:val="00A12CC8"/>
    <w:rsid w:val="00A1357C"/>
    <w:rsid w:val="00A157D9"/>
    <w:rsid w:val="00A1675B"/>
    <w:rsid w:val="00A16B16"/>
    <w:rsid w:val="00A17017"/>
    <w:rsid w:val="00A1771C"/>
    <w:rsid w:val="00A17C46"/>
    <w:rsid w:val="00A21E45"/>
    <w:rsid w:val="00A255CF"/>
    <w:rsid w:val="00A256F5"/>
    <w:rsid w:val="00A25E30"/>
    <w:rsid w:val="00A31DB2"/>
    <w:rsid w:val="00A3202D"/>
    <w:rsid w:val="00A37FC9"/>
    <w:rsid w:val="00A45187"/>
    <w:rsid w:val="00A457D1"/>
    <w:rsid w:val="00A45D05"/>
    <w:rsid w:val="00A46339"/>
    <w:rsid w:val="00A519D4"/>
    <w:rsid w:val="00A529CC"/>
    <w:rsid w:val="00A545DE"/>
    <w:rsid w:val="00A54675"/>
    <w:rsid w:val="00A5496A"/>
    <w:rsid w:val="00A56CB3"/>
    <w:rsid w:val="00A60602"/>
    <w:rsid w:val="00A61697"/>
    <w:rsid w:val="00A703AB"/>
    <w:rsid w:val="00A725E5"/>
    <w:rsid w:val="00A83883"/>
    <w:rsid w:val="00A86DAD"/>
    <w:rsid w:val="00A86EE4"/>
    <w:rsid w:val="00A90000"/>
    <w:rsid w:val="00A90DF4"/>
    <w:rsid w:val="00A95303"/>
    <w:rsid w:val="00A95D86"/>
    <w:rsid w:val="00A96DAB"/>
    <w:rsid w:val="00AA0025"/>
    <w:rsid w:val="00AA0356"/>
    <w:rsid w:val="00AA4952"/>
    <w:rsid w:val="00AA67CC"/>
    <w:rsid w:val="00AB1604"/>
    <w:rsid w:val="00AB3309"/>
    <w:rsid w:val="00AB3EA9"/>
    <w:rsid w:val="00AB58F0"/>
    <w:rsid w:val="00AB74A7"/>
    <w:rsid w:val="00AC0784"/>
    <w:rsid w:val="00AC1095"/>
    <w:rsid w:val="00AC3C75"/>
    <w:rsid w:val="00AC5828"/>
    <w:rsid w:val="00AC5867"/>
    <w:rsid w:val="00AC6C5C"/>
    <w:rsid w:val="00AD086B"/>
    <w:rsid w:val="00AD28D1"/>
    <w:rsid w:val="00AD2C2E"/>
    <w:rsid w:val="00AD2D69"/>
    <w:rsid w:val="00AD7608"/>
    <w:rsid w:val="00AE088E"/>
    <w:rsid w:val="00AE1087"/>
    <w:rsid w:val="00AE147F"/>
    <w:rsid w:val="00AE1555"/>
    <w:rsid w:val="00AE1748"/>
    <w:rsid w:val="00AE459D"/>
    <w:rsid w:val="00AE4A1D"/>
    <w:rsid w:val="00AE4EC9"/>
    <w:rsid w:val="00AE5B03"/>
    <w:rsid w:val="00AE5EAD"/>
    <w:rsid w:val="00AE7E6B"/>
    <w:rsid w:val="00AF1A36"/>
    <w:rsid w:val="00AF1DA2"/>
    <w:rsid w:val="00AF3CB8"/>
    <w:rsid w:val="00AF4095"/>
    <w:rsid w:val="00AF61F3"/>
    <w:rsid w:val="00B0152C"/>
    <w:rsid w:val="00B019FD"/>
    <w:rsid w:val="00B04676"/>
    <w:rsid w:val="00B05054"/>
    <w:rsid w:val="00B10120"/>
    <w:rsid w:val="00B10E43"/>
    <w:rsid w:val="00B11995"/>
    <w:rsid w:val="00B146A4"/>
    <w:rsid w:val="00B14D40"/>
    <w:rsid w:val="00B20CD1"/>
    <w:rsid w:val="00B21792"/>
    <w:rsid w:val="00B239D2"/>
    <w:rsid w:val="00B24035"/>
    <w:rsid w:val="00B2413F"/>
    <w:rsid w:val="00B264D6"/>
    <w:rsid w:val="00B31247"/>
    <w:rsid w:val="00B31865"/>
    <w:rsid w:val="00B3222D"/>
    <w:rsid w:val="00B32AB8"/>
    <w:rsid w:val="00B34287"/>
    <w:rsid w:val="00B34F11"/>
    <w:rsid w:val="00B358D1"/>
    <w:rsid w:val="00B37AF5"/>
    <w:rsid w:val="00B45779"/>
    <w:rsid w:val="00B4693B"/>
    <w:rsid w:val="00B5028A"/>
    <w:rsid w:val="00B53D6A"/>
    <w:rsid w:val="00B54493"/>
    <w:rsid w:val="00B55841"/>
    <w:rsid w:val="00B55AE9"/>
    <w:rsid w:val="00B62CB8"/>
    <w:rsid w:val="00B64FB2"/>
    <w:rsid w:val="00B67A12"/>
    <w:rsid w:val="00B71BB8"/>
    <w:rsid w:val="00B72036"/>
    <w:rsid w:val="00B74115"/>
    <w:rsid w:val="00B74DB6"/>
    <w:rsid w:val="00B7636C"/>
    <w:rsid w:val="00B77007"/>
    <w:rsid w:val="00B77354"/>
    <w:rsid w:val="00B81EAC"/>
    <w:rsid w:val="00B83A5D"/>
    <w:rsid w:val="00B83B1A"/>
    <w:rsid w:val="00B8486A"/>
    <w:rsid w:val="00B86349"/>
    <w:rsid w:val="00B91FEB"/>
    <w:rsid w:val="00B928E1"/>
    <w:rsid w:val="00B941FE"/>
    <w:rsid w:val="00B952AB"/>
    <w:rsid w:val="00B95398"/>
    <w:rsid w:val="00B962CC"/>
    <w:rsid w:val="00B9716F"/>
    <w:rsid w:val="00BA09F0"/>
    <w:rsid w:val="00BA160C"/>
    <w:rsid w:val="00BA38CB"/>
    <w:rsid w:val="00BA66AD"/>
    <w:rsid w:val="00BB436C"/>
    <w:rsid w:val="00BC57A6"/>
    <w:rsid w:val="00BC741F"/>
    <w:rsid w:val="00BD0C8E"/>
    <w:rsid w:val="00BD2D60"/>
    <w:rsid w:val="00BD36B5"/>
    <w:rsid w:val="00BD3DE4"/>
    <w:rsid w:val="00BD4A12"/>
    <w:rsid w:val="00BD5647"/>
    <w:rsid w:val="00BD5E8D"/>
    <w:rsid w:val="00BD6399"/>
    <w:rsid w:val="00BD7049"/>
    <w:rsid w:val="00BE013B"/>
    <w:rsid w:val="00BE099E"/>
    <w:rsid w:val="00BE22D1"/>
    <w:rsid w:val="00BE25E1"/>
    <w:rsid w:val="00BE396F"/>
    <w:rsid w:val="00BE4ADF"/>
    <w:rsid w:val="00BE53C3"/>
    <w:rsid w:val="00BF18B1"/>
    <w:rsid w:val="00BF25FF"/>
    <w:rsid w:val="00BF3541"/>
    <w:rsid w:val="00BF5666"/>
    <w:rsid w:val="00BF5D9E"/>
    <w:rsid w:val="00BF6AA9"/>
    <w:rsid w:val="00BF6CDE"/>
    <w:rsid w:val="00BF7E4E"/>
    <w:rsid w:val="00C0399E"/>
    <w:rsid w:val="00C04D88"/>
    <w:rsid w:val="00C0568B"/>
    <w:rsid w:val="00C07BB2"/>
    <w:rsid w:val="00C1076F"/>
    <w:rsid w:val="00C10A24"/>
    <w:rsid w:val="00C1179C"/>
    <w:rsid w:val="00C12B2E"/>
    <w:rsid w:val="00C13DAD"/>
    <w:rsid w:val="00C1537B"/>
    <w:rsid w:val="00C161C4"/>
    <w:rsid w:val="00C172AE"/>
    <w:rsid w:val="00C20AA5"/>
    <w:rsid w:val="00C236D2"/>
    <w:rsid w:val="00C2375F"/>
    <w:rsid w:val="00C23B48"/>
    <w:rsid w:val="00C252D0"/>
    <w:rsid w:val="00C26DA7"/>
    <w:rsid w:val="00C27D7F"/>
    <w:rsid w:val="00C33098"/>
    <w:rsid w:val="00C33429"/>
    <w:rsid w:val="00C3353F"/>
    <w:rsid w:val="00C3557D"/>
    <w:rsid w:val="00C35C9E"/>
    <w:rsid w:val="00C3638B"/>
    <w:rsid w:val="00C36EF1"/>
    <w:rsid w:val="00C37208"/>
    <w:rsid w:val="00C37A4C"/>
    <w:rsid w:val="00C453FF"/>
    <w:rsid w:val="00C459A5"/>
    <w:rsid w:val="00C47CB8"/>
    <w:rsid w:val="00C47FC4"/>
    <w:rsid w:val="00C54D98"/>
    <w:rsid w:val="00C565CC"/>
    <w:rsid w:val="00C57BE5"/>
    <w:rsid w:val="00C60BDF"/>
    <w:rsid w:val="00C6126A"/>
    <w:rsid w:val="00C615C2"/>
    <w:rsid w:val="00C63B6E"/>
    <w:rsid w:val="00C67B75"/>
    <w:rsid w:val="00C707DD"/>
    <w:rsid w:val="00C70854"/>
    <w:rsid w:val="00C70D26"/>
    <w:rsid w:val="00C70EB0"/>
    <w:rsid w:val="00C724A5"/>
    <w:rsid w:val="00C728BD"/>
    <w:rsid w:val="00C73A11"/>
    <w:rsid w:val="00C750BA"/>
    <w:rsid w:val="00C752BC"/>
    <w:rsid w:val="00C757E3"/>
    <w:rsid w:val="00C81EF8"/>
    <w:rsid w:val="00C83279"/>
    <w:rsid w:val="00C83868"/>
    <w:rsid w:val="00C96227"/>
    <w:rsid w:val="00CA25B0"/>
    <w:rsid w:val="00CA2D62"/>
    <w:rsid w:val="00CA384E"/>
    <w:rsid w:val="00CA3B83"/>
    <w:rsid w:val="00CA512B"/>
    <w:rsid w:val="00CB4511"/>
    <w:rsid w:val="00CC1DB3"/>
    <w:rsid w:val="00CC3088"/>
    <w:rsid w:val="00CC52E1"/>
    <w:rsid w:val="00CC5BEE"/>
    <w:rsid w:val="00CC6598"/>
    <w:rsid w:val="00CD29EB"/>
    <w:rsid w:val="00CD3081"/>
    <w:rsid w:val="00CD33BA"/>
    <w:rsid w:val="00CD480A"/>
    <w:rsid w:val="00CD5C68"/>
    <w:rsid w:val="00CD6B62"/>
    <w:rsid w:val="00CD7DB8"/>
    <w:rsid w:val="00CE1A9B"/>
    <w:rsid w:val="00CE2087"/>
    <w:rsid w:val="00CE2A86"/>
    <w:rsid w:val="00CE484F"/>
    <w:rsid w:val="00CF181A"/>
    <w:rsid w:val="00CF6B89"/>
    <w:rsid w:val="00CF7CFE"/>
    <w:rsid w:val="00D06CB5"/>
    <w:rsid w:val="00D078E8"/>
    <w:rsid w:val="00D14EDE"/>
    <w:rsid w:val="00D16D6C"/>
    <w:rsid w:val="00D170B5"/>
    <w:rsid w:val="00D17794"/>
    <w:rsid w:val="00D205B2"/>
    <w:rsid w:val="00D20DAD"/>
    <w:rsid w:val="00D210BC"/>
    <w:rsid w:val="00D23987"/>
    <w:rsid w:val="00D251E3"/>
    <w:rsid w:val="00D25B05"/>
    <w:rsid w:val="00D30ACD"/>
    <w:rsid w:val="00D340E5"/>
    <w:rsid w:val="00D343A0"/>
    <w:rsid w:val="00D356F4"/>
    <w:rsid w:val="00D36017"/>
    <w:rsid w:val="00D36237"/>
    <w:rsid w:val="00D4011C"/>
    <w:rsid w:val="00D40728"/>
    <w:rsid w:val="00D40968"/>
    <w:rsid w:val="00D43475"/>
    <w:rsid w:val="00D44911"/>
    <w:rsid w:val="00D4591A"/>
    <w:rsid w:val="00D47802"/>
    <w:rsid w:val="00D51B44"/>
    <w:rsid w:val="00D52A3F"/>
    <w:rsid w:val="00D55940"/>
    <w:rsid w:val="00D55C2B"/>
    <w:rsid w:val="00D560A8"/>
    <w:rsid w:val="00D56760"/>
    <w:rsid w:val="00D56E25"/>
    <w:rsid w:val="00D57078"/>
    <w:rsid w:val="00D57D6B"/>
    <w:rsid w:val="00D614FC"/>
    <w:rsid w:val="00D632B7"/>
    <w:rsid w:val="00D655EA"/>
    <w:rsid w:val="00D66C4F"/>
    <w:rsid w:val="00D70259"/>
    <w:rsid w:val="00D7293B"/>
    <w:rsid w:val="00D80A9A"/>
    <w:rsid w:val="00D8124A"/>
    <w:rsid w:val="00D82C3E"/>
    <w:rsid w:val="00D83D6E"/>
    <w:rsid w:val="00D85ABD"/>
    <w:rsid w:val="00D85CCE"/>
    <w:rsid w:val="00D86C90"/>
    <w:rsid w:val="00D9111F"/>
    <w:rsid w:val="00D96994"/>
    <w:rsid w:val="00DA1890"/>
    <w:rsid w:val="00DA452A"/>
    <w:rsid w:val="00DA7203"/>
    <w:rsid w:val="00DA7A8A"/>
    <w:rsid w:val="00DB0D69"/>
    <w:rsid w:val="00DB2CC9"/>
    <w:rsid w:val="00DB4E70"/>
    <w:rsid w:val="00DB6155"/>
    <w:rsid w:val="00DC1458"/>
    <w:rsid w:val="00DC4A15"/>
    <w:rsid w:val="00DD37EE"/>
    <w:rsid w:val="00DE0B59"/>
    <w:rsid w:val="00DE10A0"/>
    <w:rsid w:val="00DE10B3"/>
    <w:rsid w:val="00DE12AD"/>
    <w:rsid w:val="00DE1E24"/>
    <w:rsid w:val="00DE20F4"/>
    <w:rsid w:val="00DE269B"/>
    <w:rsid w:val="00DE36B9"/>
    <w:rsid w:val="00DE4AF9"/>
    <w:rsid w:val="00DE653D"/>
    <w:rsid w:val="00DE6E77"/>
    <w:rsid w:val="00DF03DE"/>
    <w:rsid w:val="00DF2618"/>
    <w:rsid w:val="00DF2A0A"/>
    <w:rsid w:val="00DF2FF9"/>
    <w:rsid w:val="00DF32DB"/>
    <w:rsid w:val="00DF38F9"/>
    <w:rsid w:val="00DF5103"/>
    <w:rsid w:val="00DF54EE"/>
    <w:rsid w:val="00DF5BEF"/>
    <w:rsid w:val="00DF7DFE"/>
    <w:rsid w:val="00E015FE"/>
    <w:rsid w:val="00E021B1"/>
    <w:rsid w:val="00E03BDC"/>
    <w:rsid w:val="00E0587A"/>
    <w:rsid w:val="00E06C04"/>
    <w:rsid w:val="00E12583"/>
    <w:rsid w:val="00E13144"/>
    <w:rsid w:val="00E14490"/>
    <w:rsid w:val="00E144B8"/>
    <w:rsid w:val="00E151AA"/>
    <w:rsid w:val="00E15CDD"/>
    <w:rsid w:val="00E16C1D"/>
    <w:rsid w:val="00E2019C"/>
    <w:rsid w:val="00E20DFD"/>
    <w:rsid w:val="00E21375"/>
    <w:rsid w:val="00E22E0A"/>
    <w:rsid w:val="00E25B14"/>
    <w:rsid w:val="00E3234A"/>
    <w:rsid w:val="00E33D37"/>
    <w:rsid w:val="00E34ABD"/>
    <w:rsid w:val="00E35C56"/>
    <w:rsid w:val="00E4102C"/>
    <w:rsid w:val="00E4236C"/>
    <w:rsid w:val="00E45025"/>
    <w:rsid w:val="00E50BC3"/>
    <w:rsid w:val="00E524F2"/>
    <w:rsid w:val="00E5341D"/>
    <w:rsid w:val="00E53432"/>
    <w:rsid w:val="00E555F3"/>
    <w:rsid w:val="00E56645"/>
    <w:rsid w:val="00E56B55"/>
    <w:rsid w:val="00E56BF4"/>
    <w:rsid w:val="00E579B8"/>
    <w:rsid w:val="00E57A4B"/>
    <w:rsid w:val="00E636B3"/>
    <w:rsid w:val="00E65249"/>
    <w:rsid w:val="00E66231"/>
    <w:rsid w:val="00E71AFB"/>
    <w:rsid w:val="00E7394B"/>
    <w:rsid w:val="00E7414B"/>
    <w:rsid w:val="00E76E4D"/>
    <w:rsid w:val="00E77777"/>
    <w:rsid w:val="00E8254F"/>
    <w:rsid w:val="00E84B06"/>
    <w:rsid w:val="00E84FAC"/>
    <w:rsid w:val="00E850F3"/>
    <w:rsid w:val="00E85B61"/>
    <w:rsid w:val="00E87138"/>
    <w:rsid w:val="00E87455"/>
    <w:rsid w:val="00E91634"/>
    <w:rsid w:val="00E94C39"/>
    <w:rsid w:val="00E964BC"/>
    <w:rsid w:val="00E97905"/>
    <w:rsid w:val="00EA092D"/>
    <w:rsid w:val="00EA2081"/>
    <w:rsid w:val="00EA2160"/>
    <w:rsid w:val="00EA60AE"/>
    <w:rsid w:val="00EA67EE"/>
    <w:rsid w:val="00EA7D0F"/>
    <w:rsid w:val="00EC003B"/>
    <w:rsid w:val="00EC2CA4"/>
    <w:rsid w:val="00EC2EB3"/>
    <w:rsid w:val="00EC4D97"/>
    <w:rsid w:val="00EC4FA4"/>
    <w:rsid w:val="00EC5E79"/>
    <w:rsid w:val="00EC5F3F"/>
    <w:rsid w:val="00ED2D79"/>
    <w:rsid w:val="00ED4653"/>
    <w:rsid w:val="00ED522F"/>
    <w:rsid w:val="00ED72EA"/>
    <w:rsid w:val="00ED77F3"/>
    <w:rsid w:val="00EE0391"/>
    <w:rsid w:val="00EE07EC"/>
    <w:rsid w:val="00EE1013"/>
    <w:rsid w:val="00EE12B1"/>
    <w:rsid w:val="00EE27C2"/>
    <w:rsid w:val="00EE2D76"/>
    <w:rsid w:val="00EE304B"/>
    <w:rsid w:val="00EE42DC"/>
    <w:rsid w:val="00EE5B00"/>
    <w:rsid w:val="00EE7079"/>
    <w:rsid w:val="00EF0084"/>
    <w:rsid w:val="00EF05F5"/>
    <w:rsid w:val="00EF0FDA"/>
    <w:rsid w:val="00EF2EBA"/>
    <w:rsid w:val="00EF4952"/>
    <w:rsid w:val="00F00474"/>
    <w:rsid w:val="00F0063B"/>
    <w:rsid w:val="00F009E4"/>
    <w:rsid w:val="00F014CD"/>
    <w:rsid w:val="00F01969"/>
    <w:rsid w:val="00F04B69"/>
    <w:rsid w:val="00F04CD0"/>
    <w:rsid w:val="00F0503C"/>
    <w:rsid w:val="00F0552B"/>
    <w:rsid w:val="00F05D8D"/>
    <w:rsid w:val="00F06885"/>
    <w:rsid w:val="00F06E6E"/>
    <w:rsid w:val="00F06FFA"/>
    <w:rsid w:val="00F07198"/>
    <w:rsid w:val="00F105C4"/>
    <w:rsid w:val="00F20517"/>
    <w:rsid w:val="00F216F5"/>
    <w:rsid w:val="00F222B4"/>
    <w:rsid w:val="00F22D4D"/>
    <w:rsid w:val="00F23AE0"/>
    <w:rsid w:val="00F2449E"/>
    <w:rsid w:val="00F25B5D"/>
    <w:rsid w:val="00F26E9F"/>
    <w:rsid w:val="00F3035D"/>
    <w:rsid w:val="00F34AF9"/>
    <w:rsid w:val="00F34B83"/>
    <w:rsid w:val="00F35E59"/>
    <w:rsid w:val="00F364D5"/>
    <w:rsid w:val="00F4020E"/>
    <w:rsid w:val="00F40831"/>
    <w:rsid w:val="00F41346"/>
    <w:rsid w:val="00F432D3"/>
    <w:rsid w:val="00F436C3"/>
    <w:rsid w:val="00F4496C"/>
    <w:rsid w:val="00F477A0"/>
    <w:rsid w:val="00F51889"/>
    <w:rsid w:val="00F5305C"/>
    <w:rsid w:val="00F53B81"/>
    <w:rsid w:val="00F56094"/>
    <w:rsid w:val="00F569C0"/>
    <w:rsid w:val="00F56F84"/>
    <w:rsid w:val="00F57D0D"/>
    <w:rsid w:val="00F605EA"/>
    <w:rsid w:val="00F6178C"/>
    <w:rsid w:val="00F62297"/>
    <w:rsid w:val="00F64621"/>
    <w:rsid w:val="00F64663"/>
    <w:rsid w:val="00F66E32"/>
    <w:rsid w:val="00F673C2"/>
    <w:rsid w:val="00F70861"/>
    <w:rsid w:val="00F71157"/>
    <w:rsid w:val="00F72B07"/>
    <w:rsid w:val="00F87246"/>
    <w:rsid w:val="00F90069"/>
    <w:rsid w:val="00F902E2"/>
    <w:rsid w:val="00F92544"/>
    <w:rsid w:val="00F92845"/>
    <w:rsid w:val="00F9320A"/>
    <w:rsid w:val="00F95623"/>
    <w:rsid w:val="00FA0EB2"/>
    <w:rsid w:val="00FB0661"/>
    <w:rsid w:val="00FB28B3"/>
    <w:rsid w:val="00FB3A2D"/>
    <w:rsid w:val="00FB5872"/>
    <w:rsid w:val="00FB5A7F"/>
    <w:rsid w:val="00FB66E8"/>
    <w:rsid w:val="00FB7534"/>
    <w:rsid w:val="00FC1EA5"/>
    <w:rsid w:val="00FC6763"/>
    <w:rsid w:val="00FD13DC"/>
    <w:rsid w:val="00FD2A02"/>
    <w:rsid w:val="00FD3834"/>
    <w:rsid w:val="00FD429F"/>
    <w:rsid w:val="00FD565D"/>
    <w:rsid w:val="00FD64C4"/>
    <w:rsid w:val="00FD6B9B"/>
    <w:rsid w:val="00FE2D8D"/>
    <w:rsid w:val="00FE6DDC"/>
    <w:rsid w:val="00FF13CF"/>
    <w:rsid w:val="00FF2CB2"/>
    <w:rsid w:val="00FF2FC1"/>
    <w:rsid w:val="00FF59C2"/>
    <w:rsid w:val="00FF7B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annotation reference" w:uiPriority="0"/>
    <w:lsdException w:name="page number" w:uiPriority="0"/>
    <w:lsdException w:name="table of authorities" w:uiPriority="0"/>
    <w:lsdException w:name="toa heading" w:uiPriority="0"/>
    <w:lsdException w:name="List Number" w:uiPriority="0"/>
    <w:lsdException w:name="List Bullet 2" w:uiPriority="0"/>
    <w:lsdException w:name="List Bullet 3" w:uiPriority="0"/>
    <w:lsdException w:name="List Number 2" w:uiPriority="0"/>
    <w:lsdException w:name="List Number 3" w:uiPriority="0"/>
    <w:lsdException w:name="Title" w:semiHidden="0" w:uiPriority="0" w:unhideWhenUsed="0" w:qFormat="1"/>
    <w:lsdException w:name="Signature" w:uiPriority="0"/>
    <w:lsdException w:name="Default Paragraph Font" w:uiPriority="1"/>
    <w:lsdException w:name="Body Text" w:uiPriority="0"/>
    <w:lsdException w:name="Body Text Indent" w:uiPriority="0"/>
    <w:lsdException w:name="Subtitle" w:semiHidden="0" w:uiPriority="11"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HTML Typewriter"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EDC"/>
    <w:rPr>
      <w:sz w:val="24"/>
      <w:szCs w:val="24"/>
    </w:rPr>
  </w:style>
  <w:style w:type="paragraph" w:styleId="Heading1">
    <w:name w:val="heading 1"/>
    <w:aliases w:val="h1,H1,Deepa1,1,Header 1,II+,I,ChapterTitle,No numbers,69%,Attribute Heading 1,Para1,h11,h12,L1,Head1,Heading apps,R1,H11,Numbered,Section Heading,1 ghost,g,ghost,MainHeader,Main heading,Heading 10,tchead,Test Plan,chapternumber"/>
    <w:basedOn w:val="Normal"/>
    <w:next w:val="Normal"/>
    <w:link w:val="Heading1Char"/>
    <w:qFormat/>
    <w:rsid w:val="000E7BEC"/>
    <w:pPr>
      <w:keepNext/>
      <w:numPr>
        <w:numId w:val="17"/>
      </w:numPr>
      <w:spacing w:before="120" w:after="60"/>
      <w:jc w:val="right"/>
      <w:outlineLvl w:val="0"/>
    </w:pPr>
    <w:rPr>
      <w:rFonts w:ascii="Comic Sans MS" w:hAnsi="Comic Sans MS" w:cs="Arial"/>
      <w:b/>
      <w:bCs/>
      <w:color w:val="E31837"/>
      <w:kern w:val="32"/>
      <w:sz w:val="96"/>
      <w:szCs w:val="32"/>
    </w:rPr>
  </w:style>
  <w:style w:type="paragraph" w:styleId="Heading2">
    <w:name w:val="heading 2"/>
    <w:aliases w:val="h2,H2,HD2,head2,Heading 2 Hidden,Titre3,ClassHeading,2nd level,2,Module Name,OCS Heading 2,Chapter,1.Seite,Heading 2rh,H2-Heading 2,Header 2,l2,Header2,22,heading2,list2,H21,HeadB,Reset numbering,Small Chapter),Heading2,h21,Major,B.2 Heading 2"/>
    <w:basedOn w:val="Heading1"/>
    <w:next w:val="BodyText2"/>
    <w:link w:val="Heading2Char"/>
    <w:autoRedefine/>
    <w:qFormat/>
    <w:rsid w:val="000E7BEC"/>
    <w:pPr>
      <w:keepNext w:val="0"/>
      <w:numPr>
        <w:ilvl w:val="1"/>
      </w:numPr>
      <w:pBdr>
        <w:bottom w:val="single" w:sz="8" w:space="1" w:color="E31837"/>
      </w:pBdr>
      <w:spacing w:before="0" w:after="120"/>
      <w:jc w:val="both"/>
      <w:outlineLvl w:val="1"/>
    </w:pPr>
    <w:rPr>
      <w:rFonts w:ascii="Arial Narrow" w:hAnsi="Arial Narrow"/>
      <w:bCs w:val="0"/>
      <w:iCs/>
      <w:spacing w:val="20"/>
      <w:sz w:val="32"/>
      <w:szCs w:val="28"/>
    </w:rPr>
  </w:style>
  <w:style w:type="paragraph" w:styleId="Heading3">
    <w:name w:val="heading 3"/>
    <w:aliases w:val="h3 sub heading,h3,l3,Heading 3 - old,H3,SubSect,h31,h32,h33,h34,h35,h36,h37,h38,h39,h310,h311,h321,h331,h341,h351,h361,h371,h381,h312,h322,h332,h342,h352,h362,h372,h382,h313,h323,h333,h343,h353,h363,h373,h383,h314,h324,h334,h344,h354,h364,h374"/>
    <w:basedOn w:val="Heading2"/>
    <w:next w:val="BodyText2"/>
    <w:link w:val="Heading3Char"/>
    <w:autoRedefine/>
    <w:qFormat/>
    <w:rsid w:val="00816CAA"/>
    <w:pPr>
      <w:keepNext/>
      <w:numPr>
        <w:ilvl w:val="2"/>
        <w:numId w:val="0"/>
      </w:numPr>
      <w:pBdr>
        <w:bottom w:val="single" w:sz="8" w:space="0" w:color="FF9900"/>
      </w:pBdr>
      <w:tabs>
        <w:tab w:val="left" w:pos="720"/>
        <w:tab w:val="left" w:pos="900"/>
        <w:tab w:val="num" w:pos="1080"/>
      </w:tabs>
      <w:spacing w:before="240"/>
      <w:jc w:val="left"/>
      <w:outlineLvl w:val="2"/>
    </w:pPr>
    <w:rPr>
      <w:bCs/>
      <w:sz w:val="28"/>
      <w:szCs w:val="26"/>
    </w:rPr>
  </w:style>
  <w:style w:type="paragraph" w:styleId="Heading4">
    <w:name w:val="heading 4"/>
    <w:aliases w:val="Table Text Numbered,h4,l4+toc4,I4,l4,Level 2 - a,Level 2 - (a),PA Micro Section,Sub-Minor,GE Heading 4,(Alt+4),H41,(Alt+4)1,H42,(Alt+4)2,H43,(Alt+4)3,H44,(Alt+4)4,H45,(Alt+4)5,H411,(Alt+4)11,H421,(Alt+4)21,H431,(Alt+4)31,H46,(Alt+4)6,H412,4,a."/>
    <w:basedOn w:val="Heading3"/>
    <w:next w:val="BodyText20"/>
    <w:autoRedefine/>
    <w:qFormat/>
    <w:rsid w:val="00D86C90"/>
    <w:pPr>
      <w:numPr>
        <w:ilvl w:val="3"/>
      </w:numPr>
      <w:pBdr>
        <w:bottom w:val="single" w:sz="4" w:space="1" w:color="auto"/>
      </w:pBdr>
      <w:tabs>
        <w:tab w:val="num" w:pos="851"/>
        <w:tab w:val="num" w:pos="1080"/>
      </w:tabs>
      <w:outlineLvl w:val="3"/>
    </w:pPr>
    <w:rPr>
      <w:bCs w:val="0"/>
      <w:sz w:val="26"/>
      <w:szCs w:val="28"/>
    </w:rPr>
  </w:style>
  <w:style w:type="paragraph" w:styleId="Heading5">
    <w:name w:val="heading 5"/>
    <w:aliases w:val="h5,Roman list,l5,hm,Table label,mh2,Module heading 2,Head 5,list 5,5,H5,Para5,h51,h52,L5,Level 3 - i,PA Pico Section,Masthead Text Box,lowest level provided,Block Label,Bullet point,Don't Use!,Appendix A to X,Heading 5   Appendix A to X,sb"/>
    <w:basedOn w:val="Heading4"/>
    <w:next w:val="BodyText2"/>
    <w:qFormat/>
    <w:rsid w:val="000A4EDC"/>
    <w:pPr>
      <w:numPr>
        <w:ilvl w:val="4"/>
      </w:numPr>
      <w:tabs>
        <w:tab w:val="num" w:pos="851"/>
        <w:tab w:val="left" w:pos="1152"/>
      </w:tabs>
      <w:outlineLvl w:val="4"/>
    </w:pPr>
    <w:rPr>
      <w:bCs/>
      <w:iCs w:val="0"/>
      <w:emboss/>
      <w:szCs w:val="26"/>
    </w:rPr>
  </w:style>
  <w:style w:type="paragraph" w:styleId="Heading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qFormat/>
    <w:rsid w:val="000A4EDC"/>
    <w:pPr>
      <w:numPr>
        <w:ilvl w:val="5"/>
        <w:numId w:val="17"/>
      </w:numPr>
      <w:spacing w:before="240" w:after="60"/>
      <w:outlineLvl w:val="5"/>
    </w:pPr>
    <w:rPr>
      <w:b/>
      <w:bCs/>
      <w:sz w:val="22"/>
      <w:szCs w:val="22"/>
    </w:rPr>
  </w:style>
  <w:style w:type="paragraph" w:styleId="Heading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qFormat/>
    <w:rsid w:val="000A4EDC"/>
    <w:pPr>
      <w:numPr>
        <w:ilvl w:val="6"/>
        <w:numId w:val="17"/>
      </w:numPr>
      <w:spacing w:before="240" w:after="60"/>
      <w:outlineLvl w:val="6"/>
    </w:pPr>
  </w:style>
  <w:style w:type="paragraph" w:styleId="Heading8">
    <w:name w:val="heading 8"/>
    <w:aliases w:val="Appendix1,Legal Level 1.1.1.,PA Appendix Minor,ft,figure title,Center Bold,Annex,L1 Heading 8,Level 1.1.1,No num/gap,H8,12 Heading 8,Aztec Heading 8,avoid use, avoid use,No num/gap1,12 Heading 81,8"/>
    <w:basedOn w:val="Normal"/>
    <w:next w:val="Normal"/>
    <w:qFormat/>
    <w:rsid w:val="000A4EDC"/>
    <w:pPr>
      <w:numPr>
        <w:ilvl w:val="7"/>
        <w:numId w:val="17"/>
      </w:numPr>
      <w:spacing w:before="240" w:after="60"/>
      <w:outlineLvl w:val="7"/>
    </w:pPr>
    <w:rPr>
      <w:i/>
      <w:iCs/>
    </w:rPr>
  </w:style>
  <w:style w:type="paragraph" w:styleId="Heading9">
    <w:name w:val="heading 9"/>
    <w:aliases w:val="Legal Level 1.1.1.1.,Appendix,HelpTable,表号,tt,table title,App1,Figure Heading,FH,Appendix2,Titre 10,Annex1,Appen 1,L1 Heading 9,Level (a),Code eg's,H9,oHeading 9,9,TableTitle,Cond'l Reqt.,rb,req bullet,12 Heading 9,RFI H4 (A),Italic List,h9,l9"/>
    <w:basedOn w:val="ChapterNo"/>
    <w:next w:val="BodyText"/>
    <w:qFormat/>
    <w:rsid w:val="000A4EDC"/>
    <w:pPr>
      <w:numPr>
        <w:ilvl w:val="8"/>
        <w:numId w:val="17"/>
      </w:numPr>
      <w:spacing w:before="240"/>
      <w:outlineLvl w:val="8"/>
    </w:pPr>
    <w:rPr>
      <w:rFonts w:cs="Arial"/>
      <w:sz w:val="5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2">
    <w:name w:val="BodyText2"/>
    <w:basedOn w:val="BodyText"/>
    <w:link w:val="BodyText2Char2"/>
    <w:qFormat/>
    <w:rsid w:val="000A4EDC"/>
  </w:style>
  <w:style w:type="paragraph" w:styleId="BodyText">
    <w:name w:val="Body Text"/>
    <w:aliases w:val="bt,body text,BODY TEXT, ändrad,ändreading 6ad,Body3,Remarks,ändrad,Body Text Char,body indent,t,Bodytext,AvtalBrödtext,Compliance,AvtalBrodtext,andrad,EHPT,Body Text2,Body Text ,Body Text level 1,à¹×éÍàÃ×èÍ§,Requirements,compact,- TF,ändrad1"/>
    <w:basedOn w:val="Normal"/>
    <w:next w:val="BodyText2"/>
    <w:rsid w:val="000A4EDC"/>
    <w:pPr>
      <w:spacing w:before="60" w:after="60"/>
      <w:jc w:val="both"/>
    </w:pPr>
    <w:rPr>
      <w:rFonts w:ascii="Arial" w:hAnsi="Arial"/>
      <w:sz w:val="20"/>
    </w:rPr>
  </w:style>
  <w:style w:type="paragraph" w:customStyle="1" w:styleId="ChapterNo">
    <w:name w:val="Chapter No"/>
    <w:basedOn w:val="BodyText"/>
    <w:rsid w:val="000A4EDC"/>
    <w:pPr>
      <w:jc w:val="center"/>
    </w:pPr>
    <w:rPr>
      <w:rFonts w:ascii="Comic Sans MS" w:hAnsi="Comic Sans MS" w:cs="Tahoma"/>
      <w:b/>
      <w:bCs/>
      <w:imprint/>
      <w:color w:val="000000"/>
      <w:sz w:val="96"/>
    </w:rPr>
  </w:style>
  <w:style w:type="paragraph" w:styleId="TOC1">
    <w:name w:val="toc 1"/>
    <w:basedOn w:val="BodyText"/>
    <w:next w:val="Normal"/>
    <w:autoRedefine/>
    <w:uiPriority w:val="39"/>
    <w:rsid w:val="000A4EDC"/>
    <w:pPr>
      <w:tabs>
        <w:tab w:val="right" w:leader="dot" w:pos="9350"/>
      </w:tabs>
      <w:spacing w:before="360" w:after="120"/>
      <w:ind w:left="-144"/>
      <w:jc w:val="left"/>
    </w:pPr>
    <w:rPr>
      <w:rFonts w:ascii="Arial Narrow" w:hAnsi="Arial Narrow"/>
      <w:b/>
      <w:bCs/>
      <w:noProof/>
      <w:color w:val="333333"/>
      <w:sz w:val="24"/>
      <w:szCs w:val="72"/>
    </w:rPr>
  </w:style>
  <w:style w:type="paragraph" w:styleId="Header">
    <w:name w:val="header"/>
    <w:aliases w:val="index,ho,header odd"/>
    <w:basedOn w:val="Normal"/>
    <w:semiHidden/>
    <w:rsid w:val="000A4EDC"/>
    <w:pPr>
      <w:tabs>
        <w:tab w:val="center" w:pos="4320"/>
        <w:tab w:val="right" w:pos="8640"/>
      </w:tabs>
      <w:spacing w:after="120"/>
    </w:pPr>
    <w:rPr>
      <w:rFonts w:ascii="Tahoma" w:hAnsi="Tahoma"/>
      <w:b/>
      <w:sz w:val="20"/>
    </w:rPr>
  </w:style>
  <w:style w:type="paragraph" w:customStyle="1" w:styleId="ChapterName">
    <w:name w:val="Chapter Name"/>
    <w:basedOn w:val="Normal"/>
    <w:next w:val="BodyText"/>
    <w:autoRedefine/>
    <w:rsid w:val="000E7BEC"/>
    <w:pPr>
      <w:pBdr>
        <w:bottom w:val="single" w:sz="12" w:space="1" w:color="E31837"/>
      </w:pBdr>
      <w:spacing w:before="120"/>
    </w:pPr>
    <w:rPr>
      <w:rFonts w:ascii="Arial Narrow" w:hAnsi="Arial Narrow"/>
      <w:b/>
      <w:color w:val="E31837"/>
      <w:spacing w:val="38"/>
      <w:position w:val="6"/>
      <w:sz w:val="44"/>
    </w:rPr>
  </w:style>
  <w:style w:type="paragraph" w:customStyle="1" w:styleId="ListBullet1">
    <w:name w:val="List Bullet 1"/>
    <w:basedOn w:val="BodyText2"/>
    <w:qFormat/>
    <w:rsid w:val="000A4EDC"/>
    <w:pPr>
      <w:numPr>
        <w:numId w:val="5"/>
      </w:numPr>
    </w:pPr>
  </w:style>
  <w:style w:type="paragraph" w:styleId="ListBullet2">
    <w:name w:val="List Bullet 2"/>
    <w:basedOn w:val="ListBullet1"/>
    <w:autoRedefine/>
    <w:semiHidden/>
    <w:rsid w:val="000A4EDC"/>
    <w:pPr>
      <w:numPr>
        <w:numId w:val="3"/>
      </w:numPr>
    </w:pPr>
  </w:style>
  <w:style w:type="paragraph" w:styleId="ListBullet3">
    <w:name w:val="List Bullet 3"/>
    <w:basedOn w:val="ListBullet2"/>
    <w:semiHidden/>
    <w:rsid w:val="0054387A"/>
    <w:pPr>
      <w:numPr>
        <w:numId w:val="16"/>
      </w:numPr>
    </w:pPr>
    <w:rPr>
      <w:b/>
      <w:bCs/>
      <w:sz w:val="18"/>
      <w:szCs w:val="18"/>
    </w:rPr>
  </w:style>
  <w:style w:type="paragraph" w:styleId="ListNumber2">
    <w:name w:val="List Number 2"/>
    <w:basedOn w:val="ListNumber"/>
    <w:semiHidden/>
    <w:rsid w:val="000A4EDC"/>
    <w:pPr>
      <w:numPr>
        <w:numId w:val="9"/>
      </w:numPr>
    </w:pPr>
  </w:style>
  <w:style w:type="paragraph" w:styleId="ListNumber">
    <w:name w:val="List Number"/>
    <w:basedOn w:val="ListBullet1"/>
    <w:autoRedefine/>
    <w:semiHidden/>
    <w:rsid w:val="000A4EDC"/>
    <w:pPr>
      <w:numPr>
        <w:numId w:val="14"/>
      </w:numPr>
    </w:pPr>
  </w:style>
  <w:style w:type="paragraph" w:styleId="ListNumber3">
    <w:name w:val="List Number 3"/>
    <w:basedOn w:val="ListNumber2"/>
    <w:semiHidden/>
    <w:rsid w:val="000A4EDC"/>
    <w:pPr>
      <w:numPr>
        <w:numId w:val="1"/>
      </w:numPr>
    </w:pPr>
  </w:style>
  <w:style w:type="paragraph" w:styleId="TOC2">
    <w:name w:val="toc 2"/>
    <w:basedOn w:val="TOC1"/>
    <w:next w:val="Normal"/>
    <w:autoRedefine/>
    <w:uiPriority w:val="39"/>
    <w:rsid w:val="000A4EDC"/>
    <w:pPr>
      <w:spacing w:before="240"/>
      <w:ind w:left="0"/>
    </w:pPr>
    <w:rPr>
      <w:caps/>
      <w:color w:val="000000"/>
      <w:sz w:val="22"/>
      <w:szCs w:val="32"/>
    </w:rPr>
  </w:style>
  <w:style w:type="paragraph" w:styleId="TOC3">
    <w:name w:val="toc 3"/>
    <w:basedOn w:val="TOC2"/>
    <w:next w:val="Normal"/>
    <w:uiPriority w:val="39"/>
    <w:rsid w:val="000A4EDC"/>
    <w:pPr>
      <w:spacing w:before="0"/>
      <w:ind w:left="240"/>
    </w:pPr>
    <w:rPr>
      <w:b w:val="0"/>
      <w:bCs w:val="0"/>
    </w:rPr>
  </w:style>
  <w:style w:type="paragraph" w:styleId="TOC4">
    <w:name w:val="toc 4"/>
    <w:basedOn w:val="TOC3"/>
    <w:next w:val="BodyText"/>
    <w:uiPriority w:val="39"/>
    <w:rsid w:val="000A4EDC"/>
    <w:pPr>
      <w:ind w:left="480"/>
    </w:pPr>
  </w:style>
  <w:style w:type="paragraph" w:styleId="TOC5">
    <w:name w:val="toc 5"/>
    <w:basedOn w:val="TOC4"/>
    <w:next w:val="Normal"/>
    <w:autoRedefine/>
    <w:uiPriority w:val="39"/>
    <w:rsid w:val="000A4EDC"/>
    <w:pPr>
      <w:ind w:left="720"/>
    </w:pPr>
  </w:style>
  <w:style w:type="paragraph" w:styleId="TOC6">
    <w:name w:val="toc 6"/>
    <w:basedOn w:val="Normal"/>
    <w:next w:val="Normal"/>
    <w:autoRedefine/>
    <w:uiPriority w:val="39"/>
    <w:rsid w:val="000A4EDC"/>
    <w:pPr>
      <w:ind w:left="960"/>
    </w:pPr>
  </w:style>
  <w:style w:type="paragraph" w:styleId="TOC7">
    <w:name w:val="toc 7"/>
    <w:basedOn w:val="Normal"/>
    <w:next w:val="Normal"/>
    <w:autoRedefine/>
    <w:uiPriority w:val="39"/>
    <w:rsid w:val="000A4EDC"/>
    <w:pPr>
      <w:ind w:left="1200"/>
    </w:pPr>
  </w:style>
  <w:style w:type="paragraph" w:styleId="TOC8">
    <w:name w:val="toc 8"/>
    <w:basedOn w:val="Normal"/>
    <w:next w:val="Normal"/>
    <w:autoRedefine/>
    <w:uiPriority w:val="39"/>
    <w:rsid w:val="000A4EDC"/>
    <w:pPr>
      <w:ind w:left="1440"/>
    </w:pPr>
  </w:style>
  <w:style w:type="paragraph" w:styleId="TOC9">
    <w:name w:val="toc 9"/>
    <w:basedOn w:val="Normal"/>
    <w:next w:val="Normal"/>
    <w:autoRedefine/>
    <w:uiPriority w:val="39"/>
    <w:rsid w:val="000A4EDC"/>
    <w:pPr>
      <w:ind w:left="1680"/>
    </w:pPr>
  </w:style>
  <w:style w:type="character" w:styleId="Hyperlink">
    <w:name w:val="Hyperlink"/>
    <w:basedOn w:val="DefaultParagraphFont"/>
    <w:uiPriority w:val="99"/>
    <w:rsid w:val="000A4EDC"/>
    <w:rPr>
      <w:color w:val="0000FF"/>
      <w:u w:val="single"/>
    </w:rPr>
  </w:style>
  <w:style w:type="paragraph" w:customStyle="1" w:styleId="FigureCaption">
    <w:name w:val="Figure Caption"/>
    <w:basedOn w:val="BodyText"/>
    <w:autoRedefine/>
    <w:rsid w:val="000A4EDC"/>
    <w:pPr>
      <w:jc w:val="center"/>
    </w:pPr>
    <w:rPr>
      <w:rFonts w:ascii="Arial Bold" w:hAnsi="Arial Bold"/>
      <w:b/>
      <w:bCs/>
      <w:color w:val="000000"/>
      <w:sz w:val="16"/>
      <w:szCs w:val="20"/>
      <w:u w:val="single"/>
    </w:rPr>
  </w:style>
  <w:style w:type="paragraph" w:styleId="NoteHeading">
    <w:name w:val="Note Heading"/>
    <w:basedOn w:val="Normal"/>
    <w:next w:val="BodyText2"/>
    <w:link w:val="NoteHeadingChar"/>
    <w:autoRedefine/>
    <w:rsid w:val="00B24035"/>
    <w:pPr>
      <w:numPr>
        <w:numId w:val="18"/>
      </w:numPr>
      <w:jc w:val="both"/>
    </w:pPr>
    <w:rPr>
      <w:rFonts w:ascii="Arial-BoldMT" w:eastAsia="Arial Unicode MS" w:hAnsi="Arial-BoldMT"/>
      <w:b/>
      <w:color w:val="000000"/>
      <w:sz w:val="18"/>
      <w:szCs w:val="18"/>
    </w:rPr>
  </w:style>
  <w:style w:type="paragraph" w:customStyle="1" w:styleId="SectionHead">
    <w:name w:val="SectionHead"/>
    <w:basedOn w:val="Heading1"/>
    <w:next w:val="BodyText"/>
    <w:autoRedefine/>
    <w:rsid w:val="00C3638B"/>
    <w:pPr>
      <w:numPr>
        <w:numId w:val="0"/>
      </w:numPr>
      <w:pBdr>
        <w:bottom w:val="single" w:sz="12" w:space="1" w:color="E31837"/>
      </w:pBdr>
      <w:tabs>
        <w:tab w:val="right" w:leader="dot" w:pos="8630"/>
      </w:tabs>
      <w:jc w:val="both"/>
    </w:pPr>
    <w:rPr>
      <w:rFonts w:ascii="Arial Bold" w:hAnsi="Arial Bold"/>
      <w:spacing w:val="28"/>
      <w:position w:val="6"/>
      <w:sz w:val="44"/>
    </w:rPr>
  </w:style>
  <w:style w:type="paragraph" w:customStyle="1" w:styleId="Doctrltext">
    <w:name w:val="Doctrl_text"/>
    <w:basedOn w:val="Normal"/>
    <w:rsid w:val="000A4EDC"/>
    <w:pPr>
      <w:keepLines/>
      <w:jc w:val="both"/>
    </w:pPr>
    <w:rPr>
      <w:szCs w:val="20"/>
    </w:rPr>
  </w:style>
  <w:style w:type="paragraph" w:customStyle="1" w:styleId="Image">
    <w:name w:val="Image"/>
    <w:basedOn w:val="BodyText"/>
    <w:next w:val="BodyText"/>
    <w:rsid w:val="000A4EDC"/>
    <w:pPr>
      <w:spacing w:before="120" w:after="120"/>
      <w:jc w:val="center"/>
    </w:pPr>
  </w:style>
  <w:style w:type="paragraph" w:styleId="Caption">
    <w:name w:val="caption"/>
    <w:basedOn w:val="FigureCaption"/>
    <w:next w:val="Normal"/>
    <w:qFormat/>
    <w:rsid w:val="000A4EDC"/>
    <w:pPr>
      <w:spacing w:before="120" w:after="120"/>
    </w:pPr>
    <w:rPr>
      <w:bCs w:val="0"/>
    </w:rPr>
  </w:style>
  <w:style w:type="paragraph" w:styleId="TableofFigures">
    <w:name w:val="table of figures"/>
    <w:basedOn w:val="Normal"/>
    <w:next w:val="Normal"/>
    <w:autoRedefine/>
    <w:semiHidden/>
    <w:rsid w:val="000A4EDC"/>
    <w:rPr>
      <w:rFonts w:ascii="Arial Bold" w:hAnsi="Arial Bold"/>
      <w:b/>
      <w:iCs/>
      <w:sz w:val="20"/>
    </w:rPr>
  </w:style>
  <w:style w:type="paragraph" w:styleId="Footer">
    <w:name w:val="footer"/>
    <w:basedOn w:val="Normal"/>
    <w:link w:val="FooterChar"/>
    <w:rsid w:val="000A4EDC"/>
    <w:pPr>
      <w:tabs>
        <w:tab w:val="center" w:pos="4320"/>
        <w:tab w:val="right" w:pos="8640"/>
      </w:tabs>
    </w:pPr>
  </w:style>
  <w:style w:type="paragraph" w:customStyle="1" w:styleId="TableColumnLabels">
    <w:name w:val="Table Column Labels"/>
    <w:basedOn w:val="BodyText"/>
    <w:rsid w:val="000A4EDC"/>
    <w:rPr>
      <w:rFonts w:ascii="Arial Bold" w:hAnsi="Arial Bold"/>
      <w:b/>
      <w:bCs/>
      <w:color w:val="FFFFFF"/>
    </w:rPr>
  </w:style>
  <w:style w:type="paragraph" w:customStyle="1" w:styleId="Tablecontent">
    <w:name w:val="Table content"/>
    <w:basedOn w:val="BodyText"/>
    <w:rsid w:val="000A4EDC"/>
    <w:pPr>
      <w:spacing w:before="120" w:after="0"/>
      <w:jc w:val="left"/>
    </w:pPr>
    <w:rPr>
      <w:sz w:val="18"/>
    </w:rPr>
  </w:style>
  <w:style w:type="paragraph" w:customStyle="1" w:styleId="TableListNumber1">
    <w:name w:val="Table List Number 1"/>
    <w:basedOn w:val="ListNumber"/>
    <w:rsid w:val="000A4EDC"/>
    <w:pPr>
      <w:numPr>
        <w:numId w:val="4"/>
      </w:numPr>
      <w:tabs>
        <w:tab w:val="left" w:pos="432"/>
      </w:tabs>
      <w:spacing w:before="120" w:after="0"/>
      <w:jc w:val="left"/>
    </w:pPr>
    <w:rPr>
      <w:sz w:val="18"/>
    </w:rPr>
  </w:style>
  <w:style w:type="paragraph" w:customStyle="1" w:styleId="TableListBullet1">
    <w:name w:val="Table List Bullet 1"/>
    <w:basedOn w:val="ListBullet1"/>
    <w:rsid w:val="000A4EDC"/>
    <w:pPr>
      <w:numPr>
        <w:numId w:val="2"/>
      </w:numPr>
      <w:spacing w:before="120" w:after="0"/>
    </w:pPr>
    <w:rPr>
      <w:sz w:val="18"/>
    </w:rPr>
  </w:style>
  <w:style w:type="character" w:styleId="PageNumber">
    <w:name w:val="page number"/>
    <w:basedOn w:val="DefaultParagraphFont"/>
    <w:semiHidden/>
    <w:rsid w:val="000A4EDC"/>
    <w:rPr>
      <w:rFonts w:ascii="Tahoma" w:hAnsi="Tahoma"/>
      <w:b/>
      <w:sz w:val="20"/>
      <w:bdr w:val="none" w:sz="0" w:space="0" w:color="auto"/>
      <w:shd w:val="clear" w:color="auto" w:fill="000000"/>
    </w:rPr>
  </w:style>
  <w:style w:type="paragraph" w:styleId="Index1">
    <w:name w:val="index 1"/>
    <w:basedOn w:val="Normal"/>
    <w:next w:val="Normal"/>
    <w:autoRedefine/>
    <w:semiHidden/>
    <w:rsid w:val="000A4EDC"/>
    <w:pPr>
      <w:ind w:left="240" w:hanging="240"/>
    </w:pPr>
    <w:rPr>
      <w:rFonts w:ascii="Arial" w:hAnsi="Arial"/>
      <w:szCs w:val="21"/>
    </w:rPr>
  </w:style>
  <w:style w:type="paragraph" w:customStyle="1" w:styleId="Apendixsection">
    <w:name w:val="Apendix section"/>
    <w:basedOn w:val="BodyText"/>
    <w:next w:val="BodyText"/>
    <w:rsid w:val="000A4EDC"/>
    <w:pPr>
      <w:numPr>
        <w:numId w:val="6"/>
      </w:numPr>
    </w:pPr>
    <w:rPr>
      <w:rFonts w:ascii="Trebuchet MS" w:hAnsi="Trebuchet MS"/>
      <w:b/>
      <w:sz w:val="32"/>
    </w:rPr>
  </w:style>
  <w:style w:type="paragraph" w:customStyle="1" w:styleId="Code">
    <w:name w:val="Code"/>
    <w:basedOn w:val="BodyText"/>
    <w:rsid w:val="000A4EDC"/>
    <w:pPr>
      <w:ind w:left="1080"/>
    </w:pPr>
    <w:rPr>
      <w:rFonts w:ascii="Courier New" w:hAnsi="Courier New"/>
    </w:rPr>
  </w:style>
  <w:style w:type="paragraph" w:styleId="Index2">
    <w:name w:val="index 2"/>
    <w:basedOn w:val="Normal"/>
    <w:next w:val="Normal"/>
    <w:autoRedefine/>
    <w:semiHidden/>
    <w:rsid w:val="000A4EDC"/>
    <w:pPr>
      <w:ind w:left="480" w:hanging="240"/>
    </w:pPr>
    <w:rPr>
      <w:rFonts w:ascii="Arial" w:hAnsi="Arial"/>
      <w:szCs w:val="21"/>
    </w:rPr>
  </w:style>
  <w:style w:type="paragraph" w:styleId="Index3">
    <w:name w:val="index 3"/>
    <w:basedOn w:val="Normal"/>
    <w:next w:val="Normal"/>
    <w:autoRedefine/>
    <w:semiHidden/>
    <w:rsid w:val="000A4EDC"/>
    <w:pPr>
      <w:ind w:left="720" w:hanging="240"/>
    </w:pPr>
    <w:rPr>
      <w:szCs w:val="21"/>
    </w:rPr>
  </w:style>
  <w:style w:type="paragraph" w:styleId="Index4">
    <w:name w:val="index 4"/>
    <w:basedOn w:val="Normal"/>
    <w:next w:val="Normal"/>
    <w:autoRedefine/>
    <w:semiHidden/>
    <w:rsid w:val="000A4EDC"/>
    <w:pPr>
      <w:ind w:left="960" w:hanging="240"/>
    </w:pPr>
    <w:rPr>
      <w:szCs w:val="21"/>
    </w:rPr>
  </w:style>
  <w:style w:type="paragraph" w:styleId="Index5">
    <w:name w:val="index 5"/>
    <w:basedOn w:val="Normal"/>
    <w:next w:val="Normal"/>
    <w:autoRedefine/>
    <w:semiHidden/>
    <w:rsid w:val="000A4EDC"/>
    <w:pPr>
      <w:ind w:left="1200" w:hanging="240"/>
    </w:pPr>
    <w:rPr>
      <w:szCs w:val="21"/>
    </w:rPr>
  </w:style>
  <w:style w:type="paragraph" w:styleId="Index6">
    <w:name w:val="index 6"/>
    <w:basedOn w:val="Normal"/>
    <w:next w:val="Normal"/>
    <w:autoRedefine/>
    <w:semiHidden/>
    <w:rsid w:val="000A4EDC"/>
    <w:pPr>
      <w:ind w:left="1440" w:hanging="240"/>
    </w:pPr>
    <w:rPr>
      <w:szCs w:val="21"/>
    </w:rPr>
  </w:style>
  <w:style w:type="paragraph" w:styleId="Index7">
    <w:name w:val="index 7"/>
    <w:basedOn w:val="Normal"/>
    <w:next w:val="Normal"/>
    <w:autoRedefine/>
    <w:semiHidden/>
    <w:rsid w:val="000A4EDC"/>
    <w:pPr>
      <w:ind w:left="1680" w:hanging="240"/>
    </w:pPr>
    <w:rPr>
      <w:szCs w:val="21"/>
    </w:rPr>
  </w:style>
  <w:style w:type="paragraph" w:styleId="Index8">
    <w:name w:val="index 8"/>
    <w:basedOn w:val="Normal"/>
    <w:next w:val="Normal"/>
    <w:autoRedefine/>
    <w:semiHidden/>
    <w:rsid w:val="000A4EDC"/>
    <w:pPr>
      <w:ind w:left="1920" w:hanging="240"/>
    </w:pPr>
    <w:rPr>
      <w:szCs w:val="21"/>
    </w:rPr>
  </w:style>
  <w:style w:type="paragraph" w:styleId="Index9">
    <w:name w:val="index 9"/>
    <w:basedOn w:val="Normal"/>
    <w:next w:val="Normal"/>
    <w:autoRedefine/>
    <w:semiHidden/>
    <w:rsid w:val="000A4EDC"/>
    <w:pPr>
      <w:ind w:left="2160" w:hanging="240"/>
    </w:pPr>
    <w:rPr>
      <w:szCs w:val="21"/>
    </w:rPr>
  </w:style>
  <w:style w:type="paragraph" w:customStyle="1" w:styleId="ManualName">
    <w:name w:val="Manual Name"/>
    <w:basedOn w:val="BodyText"/>
    <w:autoRedefine/>
    <w:rsid w:val="00633175"/>
    <w:pPr>
      <w:spacing w:before="0" w:after="100" w:afterAutospacing="1"/>
      <w:jc w:val="left"/>
    </w:pPr>
    <w:rPr>
      <w:rFonts w:ascii="Arial Bold" w:hAnsi="Arial Bold"/>
      <w:b/>
      <w:color w:val="E31837"/>
      <w:sz w:val="34"/>
      <w:szCs w:val="28"/>
    </w:rPr>
  </w:style>
  <w:style w:type="paragraph" w:customStyle="1" w:styleId="TableNames">
    <w:name w:val="Table Names"/>
    <w:basedOn w:val="SectionHead"/>
    <w:autoRedefine/>
    <w:rsid w:val="00C3638B"/>
    <w:pPr>
      <w:pBdr>
        <w:bottom w:val="single" w:sz="4" w:space="1" w:color="E31837"/>
      </w:pBdr>
      <w:ind w:left="-432"/>
    </w:pPr>
  </w:style>
  <w:style w:type="paragraph" w:customStyle="1" w:styleId="version">
    <w:name w:val="version"/>
    <w:basedOn w:val="BodyText"/>
    <w:rsid w:val="000A4EDC"/>
    <w:pPr>
      <w:spacing w:before="120" w:after="120"/>
      <w:ind w:left="1440"/>
      <w:jc w:val="center"/>
    </w:pPr>
    <w:rPr>
      <w:rFonts w:ascii="Trebuchet MS" w:hAnsi="Trebuchet MS"/>
      <w:b/>
      <w:color w:val="000000"/>
      <w:sz w:val="36"/>
    </w:rPr>
  </w:style>
  <w:style w:type="paragraph" w:customStyle="1" w:styleId="Head">
    <w:name w:val="Head"/>
    <w:basedOn w:val="Normal"/>
    <w:rsid w:val="000A4EDC"/>
    <w:rPr>
      <w:rFonts w:ascii="Arial" w:hAnsi="Arial"/>
      <w:b/>
      <w:bCs/>
      <w:spacing w:val="-5"/>
      <w:sz w:val="20"/>
      <w:szCs w:val="20"/>
    </w:rPr>
  </w:style>
  <w:style w:type="paragraph" w:styleId="Title">
    <w:name w:val="Title"/>
    <w:basedOn w:val="Normal"/>
    <w:qFormat/>
    <w:rsid w:val="000A4EDC"/>
    <w:pPr>
      <w:spacing w:after="1920"/>
      <w:jc w:val="center"/>
    </w:pPr>
    <w:rPr>
      <w:rFonts w:ascii="Arial Black" w:hAnsi="Arial Black" w:cs="Arial"/>
      <w:b/>
      <w:bCs/>
      <w:color w:val="808080"/>
      <w:sz w:val="48"/>
      <w:u w:val="single"/>
    </w:rPr>
  </w:style>
  <w:style w:type="paragraph" w:customStyle="1" w:styleId="app1">
    <w:name w:val="app1"/>
    <w:basedOn w:val="Normal"/>
    <w:rsid w:val="000A4EDC"/>
    <w:pPr>
      <w:tabs>
        <w:tab w:val="num" w:pos="1685"/>
      </w:tabs>
      <w:spacing w:after="500"/>
      <w:ind w:left="1685" w:hanging="432"/>
      <w:jc w:val="right"/>
    </w:pPr>
    <w:rPr>
      <w:rFonts w:ascii="Verdana" w:hAnsi="Verdana"/>
      <w:b/>
      <w:sz w:val="36"/>
    </w:rPr>
  </w:style>
  <w:style w:type="paragraph" w:customStyle="1" w:styleId="ReturnAddress">
    <w:name w:val="Return Address"/>
    <w:basedOn w:val="Normal"/>
    <w:rsid w:val="000A4EDC"/>
    <w:pPr>
      <w:jc w:val="center"/>
    </w:pPr>
    <w:rPr>
      <w:rFonts w:ascii="Arial Narrow" w:hAnsi="Arial Narrow"/>
      <w:spacing w:val="-3"/>
      <w:sz w:val="20"/>
      <w:szCs w:val="20"/>
    </w:rPr>
  </w:style>
  <w:style w:type="paragraph" w:styleId="Subtitle">
    <w:name w:val="Subtitle"/>
    <w:basedOn w:val="Title"/>
    <w:next w:val="BodyText"/>
    <w:link w:val="SubtitleChar"/>
    <w:uiPriority w:val="11"/>
    <w:qFormat/>
    <w:rsid w:val="000A4EDC"/>
    <w:pPr>
      <w:keepNext/>
      <w:pBdr>
        <w:bottom w:val="single" w:sz="6" w:space="14" w:color="808080"/>
      </w:pBdr>
      <w:spacing w:before="1940" w:line="200" w:lineRule="atLeast"/>
    </w:pPr>
    <w:rPr>
      <w:rFonts w:ascii="Garamond" w:hAnsi="Garamond" w:cs="Times New Roman"/>
      <w:bCs w:val="0"/>
      <w:caps/>
      <w:spacing w:val="30"/>
      <w:kern w:val="28"/>
      <w:sz w:val="18"/>
      <w:szCs w:val="20"/>
      <w:u w:val="none"/>
    </w:rPr>
  </w:style>
  <w:style w:type="character" w:styleId="FollowedHyperlink">
    <w:name w:val="FollowedHyperlink"/>
    <w:basedOn w:val="DefaultParagraphFont"/>
    <w:semiHidden/>
    <w:rsid w:val="000A4EDC"/>
    <w:rPr>
      <w:color w:val="800080"/>
      <w:u w:val="single"/>
    </w:rPr>
  </w:style>
  <w:style w:type="paragraph" w:customStyle="1" w:styleId="ContentList">
    <w:name w:val="Content List"/>
    <w:basedOn w:val="BodyText"/>
    <w:rsid w:val="000A4EDC"/>
    <w:pPr>
      <w:numPr>
        <w:numId w:val="7"/>
      </w:numPr>
      <w:jc w:val="left"/>
    </w:pPr>
  </w:style>
  <w:style w:type="paragraph" w:customStyle="1" w:styleId="ChapterList">
    <w:name w:val="Chapter List"/>
    <w:basedOn w:val="BodyText2"/>
    <w:rsid w:val="000A4EDC"/>
    <w:pPr>
      <w:numPr>
        <w:numId w:val="8"/>
      </w:numPr>
    </w:pPr>
  </w:style>
  <w:style w:type="paragraph" w:styleId="BodyText3">
    <w:name w:val="Body Text 3"/>
    <w:basedOn w:val="Normal"/>
    <w:link w:val="BodyText3Char"/>
    <w:semiHidden/>
    <w:rsid w:val="000A4EDC"/>
    <w:pPr>
      <w:jc w:val="both"/>
    </w:pPr>
    <w:rPr>
      <w:rFonts w:ascii="Book Antiqua" w:hAnsi="Book Antiqua" w:cs="Tahoma"/>
      <w:bCs/>
      <w:sz w:val="22"/>
    </w:rPr>
  </w:style>
  <w:style w:type="paragraph" w:customStyle="1" w:styleId="ProductName">
    <w:name w:val="Product Name"/>
    <w:basedOn w:val="ManualName"/>
    <w:autoRedefine/>
    <w:rsid w:val="000A4EDC"/>
    <w:pPr>
      <w:spacing w:before="120" w:after="120" w:afterAutospacing="0"/>
    </w:pPr>
    <w:rPr>
      <w:sz w:val="40"/>
    </w:rPr>
  </w:style>
  <w:style w:type="paragraph" w:customStyle="1" w:styleId="QMSBodyText">
    <w:name w:val="QMS Body Text"/>
    <w:basedOn w:val="Normal"/>
    <w:autoRedefine/>
    <w:rsid w:val="000A4EDC"/>
    <w:pPr>
      <w:ind w:left="720"/>
      <w:jc w:val="both"/>
    </w:pPr>
    <w:rPr>
      <w:b/>
      <w:bCs/>
      <w:szCs w:val="20"/>
    </w:rPr>
  </w:style>
  <w:style w:type="paragraph" w:customStyle="1" w:styleId="QMSHead1">
    <w:name w:val="QMS Head 1"/>
    <w:basedOn w:val="Heading1"/>
    <w:next w:val="QMSBodyText"/>
    <w:autoRedefine/>
    <w:rsid w:val="000A4EDC"/>
    <w:pPr>
      <w:pageBreakBefore/>
      <w:numPr>
        <w:numId w:val="13"/>
      </w:numPr>
      <w:tabs>
        <w:tab w:val="left" w:pos="540"/>
        <w:tab w:val="left" w:pos="720"/>
        <w:tab w:val="left" w:pos="1080"/>
      </w:tabs>
      <w:spacing w:before="240"/>
      <w:jc w:val="left"/>
    </w:pPr>
    <w:rPr>
      <w:rFonts w:ascii="Arial" w:hAnsi="Arial" w:cs="Times New Roman"/>
      <w:b w:val="0"/>
      <w:bCs w:val="0"/>
      <w:caps/>
      <w:shadow/>
      <w:imprint/>
      <w:sz w:val="32"/>
      <w:szCs w:val="20"/>
    </w:rPr>
  </w:style>
  <w:style w:type="paragraph" w:customStyle="1" w:styleId="QMSHead2">
    <w:name w:val="QMS Head 2"/>
    <w:basedOn w:val="Heading2"/>
    <w:next w:val="QMSBodyText"/>
    <w:autoRedefine/>
    <w:rsid w:val="000A4EDC"/>
    <w:pPr>
      <w:numPr>
        <w:numId w:val="13"/>
      </w:numPr>
      <w:pBdr>
        <w:bottom w:val="none" w:sz="0" w:space="0" w:color="auto"/>
      </w:pBdr>
      <w:spacing w:before="240"/>
      <w:jc w:val="left"/>
    </w:pPr>
    <w:rPr>
      <w:rFonts w:ascii="Arial" w:hAnsi="Arial"/>
      <w:b w:val="0"/>
      <w:bCs/>
      <w:iCs w:val="0"/>
      <w:emboss/>
      <w:color w:val="auto"/>
      <w:spacing w:val="0"/>
      <w:sz w:val="28"/>
      <w:szCs w:val="20"/>
    </w:rPr>
  </w:style>
  <w:style w:type="paragraph" w:customStyle="1" w:styleId="QMSHead3">
    <w:name w:val="QMS Head 3"/>
    <w:basedOn w:val="Heading3"/>
    <w:next w:val="QMSBodyText"/>
    <w:autoRedefine/>
    <w:rsid w:val="000A4EDC"/>
    <w:pPr>
      <w:numPr>
        <w:ilvl w:val="0"/>
      </w:numPr>
      <w:pBdr>
        <w:bottom w:val="none" w:sz="0" w:space="0" w:color="auto"/>
      </w:pBdr>
      <w:tabs>
        <w:tab w:val="num" w:pos="1080"/>
      </w:tabs>
    </w:pPr>
    <w:rPr>
      <w:rFonts w:ascii="Arial" w:hAnsi="Arial"/>
      <w:iCs w:val="0"/>
      <w:caps/>
      <w:emboss/>
      <w:color w:val="auto"/>
      <w:spacing w:val="0"/>
      <w:sz w:val="24"/>
      <w:szCs w:val="20"/>
    </w:rPr>
  </w:style>
  <w:style w:type="paragraph" w:customStyle="1" w:styleId="Productversion">
    <w:name w:val="Productversion"/>
    <w:basedOn w:val="version"/>
    <w:rsid w:val="000A4EDC"/>
    <w:pPr>
      <w:jc w:val="right"/>
    </w:pPr>
  </w:style>
  <w:style w:type="paragraph" w:styleId="IndexHeading">
    <w:name w:val="index heading"/>
    <w:basedOn w:val="Normal"/>
    <w:next w:val="Index1"/>
    <w:semiHidden/>
    <w:rsid w:val="000A4EDC"/>
    <w:pPr>
      <w:pBdr>
        <w:top w:val="single" w:sz="12" w:space="0" w:color="auto"/>
      </w:pBdr>
      <w:spacing w:before="360" w:after="240"/>
    </w:pPr>
    <w:rPr>
      <w:rFonts w:ascii="Arial Bold" w:hAnsi="Arial Bold"/>
      <w:b/>
      <w:bCs/>
      <w:i/>
      <w:iCs/>
      <w:szCs w:val="31"/>
    </w:rPr>
  </w:style>
  <w:style w:type="paragraph" w:customStyle="1" w:styleId="Style1">
    <w:name w:val="Style1"/>
    <w:basedOn w:val="Normal"/>
    <w:rsid w:val="000A4EDC"/>
    <w:rPr>
      <w:rFonts w:ascii="Arial" w:hAnsi="Arial"/>
      <w:b/>
      <w:color w:val="FFFFFF"/>
      <w:sz w:val="28"/>
    </w:rPr>
  </w:style>
  <w:style w:type="paragraph" w:customStyle="1" w:styleId="Response">
    <w:name w:val="Response"/>
    <w:basedOn w:val="Normal"/>
    <w:rsid w:val="000A4EDC"/>
    <w:rPr>
      <w:rFonts w:ascii="Arial" w:hAnsi="Arial"/>
      <w:color w:val="000080"/>
      <w:sz w:val="20"/>
      <w:lang w:val="en-GB"/>
    </w:rPr>
  </w:style>
  <w:style w:type="paragraph" w:customStyle="1" w:styleId="Style2">
    <w:name w:val="Style2"/>
    <w:basedOn w:val="Normal"/>
    <w:rsid w:val="000A4EDC"/>
    <w:rPr>
      <w:rFonts w:ascii="Impact" w:hAnsi="Impact"/>
      <w:b/>
      <w:sz w:val="40"/>
    </w:rPr>
  </w:style>
  <w:style w:type="paragraph" w:customStyle="1" w:styleId="A">
    <w:name w:val="A"/>
    <w:basedOn w:val="Normal"/>
    <w:next w:val="Normal"/>
    <w:rsid w:val="000A4EDC"/>
    <w:pPr>
      <w:numPr>
        <w:ilvl w:val="1"/>
        <w:numId w:val="10"/>
      </w:numPr>
      <w:tabs>
        <w:tab w:val="left" w:pos="1728"/>
      </w:tabs>
      <w:spacing w:before="360" w:after="240"/>
    </w:pPr>
    <w:rPr>
      <w:rFonts w:ascii="Verdana" w:hAnsi="Verdana"/>
      <w:b/>
      <w:sz w:val="36"/>
    </w:rPr>
  </w:style>
  <w:style w:type="paragraph" w:customStyle="1" w:styleId="appbullet">
    <w:name w:val="app bullet"/>
    <w:basedOn w:val="Normal"/>
    <w:rsid w:val="000A4EDC"/>
    <w:pPr>
      <w:numPr>
        <w:numId w:val="11"/>
      </w:numPr>
      <w:spacing w:before="240" w:after="120"/>
      <w:ind w:left="2246" w:hanging="446"/>
    </w:pPr>
    <w:rPr>
      <w:rFonts w:ascii="Arial" w:hAnsi="Arial" w:cs="Arial"/>
      <w:b/>
      <w:bCs/>
      <w:sz w:val="20"/>
    </w:rPr>
  </w:style>
  <w:style w:type="paragraph" w:customStyle="1" w:styleId="app2">
    <w:name w:val="app2"/>
    <w:basedOn w:val="Normal"/>
    <w:rsid w:val="000A4EDC"/>
    <w:pPr>
      <w:numPr>
        <w:ilvl w:val="1"/>
        <w:numId w:val="12"/>
      </w:numPr>
      <w:spacing w:before="360" w:after="240"/>
    </w:pPr>
    <w:rPr>
      <w:rFonts w:ascii="Arial" w:hAnsi="Arial"/>
      <w:b/>
      <w:sz w:val="36"/>
    </w:rPr>
  </w:style>
  <w:style w:type="paragraph" w:customStyle="1" w:styleId="content">
    <w:name w:val="content"/>
    <w:basedOn w:val="Normal"/>
    <w:rsid w:val="000A4EDC"/>
    <w:pPr>
      <w:jc w:val="center"/>
    </w:pPr>
    <w:rPr>
      <w:rFonts w:ascii="Arial Black" w:hAnsi="Arial Black"/>
      <w:color w:val="808080"/>
      <w:sz w:val="48"/>
      <w:szCs w:val="20"/>
    </w:rPr>
  </w:style>
  <w:style w:type="paragraph" w:customStyle="1" w:styleId="TitleCover">
    <w:name w:val="Title Cover"/>
    <w:basedOn w:val="Normal"/>
    <w:next w:val="Normal"/>
    <w:rsid w:val="000A4EDC"/>
    <w:pPr>
      <w:pBdr>
        <w:top w:val="single" w:sz="6" w:space="31" w:color="FFFFFF"/>
        <w:left w:val="single" w:sz="6" w:space="31" w:color="FFFFFF"/>
        <w:bottom w:val="single" w:sz="6" w:space="31" w:color="FFFFFF"/>
        <w:right w:val="single" w:sz="6" w:space="31" w:color="FFFFFF"/>
      </w:pBdr>
      <w:shd w:val="pct10" w:color="auto" w:fill="auto"/>
      <w:ind w:left="601" w:right="601"/>
    </w:pPr>
    <w:rPr>
      <w:rFonts w:ascii="Arial Black" w:hAnsi="Arial Black"/>
      <w:spacing w:val="-70"/>
      <w:kern w:val="28"/>
      <w:sz w:val="80"/>
      <w:szCs w:val="20"/>
    </w:rPr>
  </w:style>
  <w:style w:type="paragraph" w:customStyle="1" w:styleId="command">
    <w:name w:val="command"/>
    <w:basedOn w:val="Normal"/>
    <w:rsid w:val="000A4EDC"/>
    <w:pPr>
      <w:ind w:left="2592"/>
    </w:pPr>
    <w:rPr>
      <w:rFonts w:ascii="Courier New" w:hAnsi="Courier New"/>
      <w:b/>
      <w:sz w:val="20"/>
    </w:rPr>
  </w:style>
  <w:style w:type="paragraph" w:customStyle="1" w:styleId="Heading">
    <w:name w:val="Heading"/>
    <w:basedOn w:val="BodyText2"/>
    <w:next w:val="BodyText2"/>
    <w:autoRedefine/>
    <w:rsid w:val="001E6309"/>
    <w:pPr>
      <w:spacing w:before="120" w:line="360" w:lineRule="auto"/>
    </w:pPr>
    <w:rPr>
      <w:rFonts w:ascii="Arial Narrow" w:hAnsi="Arial Narrow" w:cs="Tahoma"/>
      <w:b/>
      <w:color w:val="E31837"/>
      <w:sz w:val="24"/>
      <w:u w:val="single" w:color="E31837"/>
      <w:lang w:val="en-IN"/>
    </w:rPr>
  </w:style>
  <w:style w:type="paragraph" w:customStyle="1" w:styleId="tablecontents">
    <w:name w:val="table_contents"/>
    <w:basedOn w:val="Normal"/>
    <w:rsid w:val="000A4EDC"/>
    <w:rPr>
      <w:rFonts w:ascii="Arial" w:hAnsi="Arial"/>
      <w:sz w:val="22"/>
      <w:szCs w:val="20"/>
      <w:lang w:val="en-GB"/>
    </w:rPr>
  </w:style>
  <w:style w:type="paragraph" w:customStyle="1" w:styleId="Bodytextforrestriction">
    <w:name w:val="Body text for restriction"/>
    <w:basedOn w:val="Normal"/>
    <w:next w:val="Normal"/>
    <w:rsid w:val="000A4EDC"/>
    <w:pPr>
      <w:spacing w:line="360" w:lineRule="auto"/>
    </w:pPr>
    <w:rPr>
      <w:rFonts w:ascii="Arial" w:hAnsi="Arial"/>
      <w:sz w:val="18"/>
    </w:rPr>
  </w:style>
  <w:style w:type="paragraph" w:customStyle="1" w:styleId="Preface">
    <w:name w:val="Preface"/>
    <w:basedOn w:val="Normal"/>
    <w:rsid w:val="000A4EDC"/>
    <w:pPr>
      <w:spacing w:before="120" w:after="240"/>
    </w:pPr>
    <w:rPr>
      <w:rFonts w:ascii="Arial Narrow" w:hAnsi="Arial Narrow" w:cs="Arial"/>
      <w:b/>
      <w:bCs/>
      <w:sz w:val="40"/>
    </w:rPr>
  </w:style>
  <w:style w:type="paragraph" w:customStyle="1" w:styleId="TableHeader">
    <w:name w:val="Table Header"/>
    <w:basedOn w:val="Normal"/>
    <w:rsid w:val="000A4EDC"/>
    <w:pPr>
      <w:spacing w:before="60"/>
      <w:jc w:val="center"/>
    </w:pPr>
    <w:rPr>
      <w:rFonts w:ascii="Arial" w:hAnsi="Arial"/>
      <w:b/>
      <w:spacing w:val="-5"/>
      <w:sz w:val="22"/>
      <w:szCs w:val="20"/>
    </w:rPr>
  </w:style>
  <w:style w:type="paragraph" w:customStyle="1" w:styleId="contactus">
    <w:name w:val="contact us"/>
    <w:basedOn w:val="Normal"/>
    <w:next w:val="Normal"/>
    <w:rsid w:val="000A4EDC"/>
    <w:pPr>
      <w:pBdr>
        <w:bottom w:val="single" w:sz="4" w:space="1" w:color="auto"/>
      </w:pBdr>
    </w:pPr>
    <w:rPr>
      <w:rFonts w:ascii="Arial Narrow" w:hAnsi="Arial Narrow"/>
      <w:sz w:val="48"/>
    </w:rPr>
  </w:style>
  <w:style w:type="paragraph" w:styleId="BodyText20">
    <w:name w:val="Body Text 2"/>
    <w:basedOn w:val="Normal"/>
    <w:semiHidden/>
    <w:rsid w:val="000A4EDC"/>
    <w:rPr>
      <w:rFonts w:ascii="Arial Narrow" w:hAnsi="Arial Narrow"/>
      <w:b/>
      <w:bCs/>
      <w:color w:val="FFFFFF"/>
    </w:rPr>
  </w:style>
  <w:style w:type="paragraph" w:styleId="BodyTextIndent2">
    <w:name w:val="Body Text Indent 2"/>
    <w:aliases w:val="Body Text Indent 2 Char"/>
    <w:basedOn w:val="Normal"/>
    <w:semiHidden/>
    <w:rsid w:val="000A4EDC"/>
    <w:pPr>
      <w:spacing w:before="120" w:after="120" w:line="480" w:lineRule="auto"/>
      <w:ind w:left="360"/>
    </w:pPr>
    <w:rPr>
      <w:rFonts w:ascii="Arial" w:hAnsi="Arial"/>
      <w:sz w:val="18"/>
    </w:rPr>
  </w:style>
  <w:style w:type="paragraph" w:styleId="TableofAuthorities">
    <w:name w:val="table of authorities"/>
    <w:basedOn w:val="Normal"/>
    <w:next w:val="Normal"/>
    <w:semiHidden/>
    <w:rsid w:val="000A4EDC"/>
    <w:pPr>
      <w:spacing w:before="120" w:after="120"/>
      <w:jc w:val="center"/>
    </w:pPr>
    <w:rPr>
      <w:rFonts w:ascii="Arial" w:hAnsi="Arial" w:cs="Arial"/>
      <w:b/>
      <w:sz w:val="16"/>
      <w:szCs w:val="14"/>
    </w:rPr>
  </w:style>
  <w:style w:type="paragraph" w:styleId="Signature">
    <w:name w:val="Signature"/>
    <w:basedOn w:val="Normal"/>
    <w:semiHidden/>
    <w:rsid w:val="000A4EDC"/>
    <w:pPr>
      <w:spacing w:before="60" w:after="60"/>
      <w:jc w:val="right"/>
    </w:pPr>
    <w:rPr>
      <w:rFonts w:ascii="Arial" w:hAnsi="Arial" w:cs="Arial"/>
      <w:bCs/>
      <w:i/>
      <w:sz w:val="15"/>
      <w:szCs w:val="16"/>
    </w:rPr>
  </w:style>
  <w:style w:type="paragraph" w:styleId="CommentText">
    <w:name w:val="annotation text"/>
    <w:basedOn w:val="Normal"/>
    <w:semiHidden/>
    <w:rsid w:val="000A4EDC"/>
    <w:pPr>
      <w:jc w:val="both"/>
    </w:pPr>
    <w:rPr>
      <w:rFonts w:ascii="Arial" w:hAnsi="Arial" w:cs="Arial"/>
      <w:sz w:val="20"/>
      <w:szCs w:val="20"/>
    </w:rPr>
  </w:style>
  <w:style w:type="character" w:styleId="CommentReference">
    <w:name w:val="annotation reference"/>
    <w:basedOn w:val="DefaultParagraphFont"/>
    <w:semiHidden/>
    <w:rsid w:val="000A4EDC"/>
    <w:rPr>
      <w:sz w:val="16"/>
      <w:szCs w:val="16"/>
    </w:rPr>
  </w:style>
  <w:style w:type="paragraph" w:customStyle="1" w:styleId="HSBR2">
    <w:name w:val="HS BR 2"/>
    <w:basedOn w:val="Normal"/>
    <w:rsid w:val="000A4EDC"/>
    <w:pPr>
      <w:numPr>
        <w:numId w:val="15"/>
      </w:numPr>
      <w:spacing w:before="120" w:line="340" w:lineRule="atLeast"/>
      <w:jc w:val="both"/>
    </w:pPr>
    <w:rPr>
      <w:rFonts w:ascii="Arial" w:hAnsi="Arial"/>
      <w:sz w:val="22"/>
      <w:szCs w:val="20"/>
      <w:lang w:eastAsia="fr-FR"/>
    </w:rPr>
  </w:style>
  <w:style w:type="paragraph" w:styleId="TOAHeading">
    <w:name w:val="toa heading"/>
    <w:basedOn w:val="Normal"/>
    <w:next w:val="Normal"/>
    <w:semiHidden/>
    <w:rsid w:val="000A4EDC"/>
    <w:pPr>
      <w:spacing w:before="120"/>
    </w:pPr>
    <w:rPr>
      <w:rFonts w:ascii="Arial" w:hAnsi="Arial" w:cs="Arial"/>
      <w:b/>
      <w:bCs/>
    </w:rPr>
  </w:style>
  <w:style w:type="paragraph" w:customStyle="1" w:styleId="xl24">
    <w:name w:val="xl24"/>
    <w:basedOn w:val="Normal"/>
    <w:rsid w:val="000A4EDC"/>
    <w:pPr>
      <w:shd w:val="clear" w:color="auto" w:fill="FFFFFF"/>
      <w:spacing w:before="100" w:beforeAutospacing="1" w:after="100" w:afterAutospacing="1"/>
    </w:pPr>
    <w:rPr>
      <w:rFonts w:ascii="Arial Unicode MS" w:eastAsia="Arial Unicode MS" w:hAnsi="Arial Unicode MS" w:cs="Arial Unicode MS"/>
    </w:rPr>
  </w:style>
  <w:style w:type="paragraph" w:customStyle="1" w:styleId="xl25">
    <w:name w:val="xl25"/>
    <w:basedOn w:val="Normal"/>
    <w:rsid w:val="000A4EDC"/>
    <w:pPr>
      <w:shd w:val="clear" w:color="auto" w:fill="FFFFFF"/>
      <w:spacing w:before="100" w:beforeAutospacing="1" w:after="100" w:afterAutospacing="1"/>
    </w:pPr>
    <w:rPr>
      <w:rFonts w:ascii="Arial" w:eastAsia="Arial Unicode MS" w:hAnsi="Arial" w:cs="Arial"/>
      <w:b/>
      <w:bCs/>
    </w:rPr>
  </w:style>
  <w:style w:type="paragraph" w:customStyle="1" w:styleId="xl26">
    <w:name w:val="xl26"/>
    <w:basedOn w:val="Normal"/>
    <w:rsid w:val="000A4EDC"/>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jc w:val="center"/>
    </w:pPr>
    <w:rPr>
      <w:rFonts w:ascii="Arial Unicode MS" w:eastAsia="Arial Unicode MS" w:hAnsi="Arial Unicode MS" w:cs="Arial Unicode MS"/>
    </w:rPr>
  </w:style>
  <w:style w:type="paragraph" w:customStyle="1" w:styleId="xl27">
    <w:name w:val="xl27"/>
    <w:basedOn w:val="Normal"/>
    <w:rsid w:val="000A4EDC"/>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rPr>
  </w:style>
  <w:style w:type="paragraph" w:customStyle="1" w:styleId="xl28">
    <w:name w:val="xl28"/>
    <w:basedOn w:val="Normal"/>
    <w:rsid w:val="000A4EDC"/>
    <w:pPr>
      <w:pBdr>
        <w:top w:val="single" w:sz="8" w:space="0" w:color="auto"/>
        <w:left w:val="single" w:sz="8"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b/>
      <w:bCs/>
    </w:rPr>
  </w:style>
  <w:style w:type="paragraph" w:customStyle="1" w:styleId="xl29">
    <w:name w:val="xl29"/>
    <w:basedOn w:val="Normal"/>
    <w:rsid w:val="000A4EDC"/>
    <w:pPr>
      <w:pBdr>
        <w:left w:val="single" w:sz="8"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b/>
      <w:bCs/>
    </w:rPr>
  </w:style>
  <w:style w:type="paragraph" w:customStyle="1" w:styleId="xl30">
    <w:name w:val="xl30"/>
    <w:basedOn w:val="Normal"/>
    <w:rsid w:val="000A4EDC"/>
    <w:pPr>
      <w:shd w:val="clear" w:color="auto" w:fill="FFFFFF"/>
      <w:spacing w:before="100" w:beforeAutospacing="1" w:after="100" w:afterAutospacing="1"/>
      <w:jc w:val="center"/>
      <w:textAlignment w:val="center"/>
    </w:pPr>
    <w:rPr>
      <w:rFonts w:ascii="Arial Unicode MS" w:eastAsia="Arial Unicode MS" w:hAnsi="Arial Unicode MS" w:cs="Arial Unicode MS"/>
    </w:rPr>
  </w:style>
  <w:style w:type="paragraph" w:customStyle="1" w:styleId="xl31">
    <w:name w:val="xl31"/>
    <w:basedOn w:val="Normal"/>
    <w:rsid w:val="000A4EDC"/>
    <w:pPr>
      <w:shd w:val="clear" w:color="auto" w:fill="FFFFFF"/>
      <w:spacing w:before="100" w:beforeAutospacing="1" w:after="100" w:afterAutospacing="1"/>
      <w:jc w:val="center"/>
    </w:pPr>
    <w:rPr>
      <w:rFonts w:ascii="Arial" w:eastAsia="Arial Unicode MS" w:hAnsi="Arial" w:cs="Arial"/>
      <w:b/>
      <w:bCs/>
    </w:rPr>
  </w:style>
  <w:style w:type="paragraph" w:styleId="BalloonText">
    <w:name w:val="Balloon Text"/>
    <w:basedOn w:val="Normal"/>
    <w:semiHidden/>
    <w:unhideWhenUsed/>
    <w:rsid w:val="000A4EDC"/>
    <w:rPr>
      <w:rFonts w:ascii="Tahoma" w:hAnsi="Tahoma" w:cs="Tahoma"/>
      <w:sz w:val="16"/>
      <w:szCs w:val="16"/>
    </w:rPr>
  </w:style>
  <w:style w:type="character" w:customStyle="1" w:styleId="BalloonTextChar">
    <w:name w:val="Balloon Text Char"/>
    <w:basedOn w:val="DefaultParagraphFont"/>
    <w:semiHidden/>
    <w:rsid w:val="000A4EDC"/>
    <w:rPr>
      <w:rFonts w:ascii="Tahoma" w:hAnsi="Tahoma" w:cs="Tahoma"/>
      <w:sz w:val="16"/>
      <w:szCs w:val="16"/>
    </w:rPr>
  </w:style>
  <w:style w:type="paragraph" w:customStyle="1" w:styleId="font0">
    <w:name w:val="font0"/>
    <w:basedOn w:val="Normal"/>
    <w:rsid w:val="000A4EDC"/>
    <w:pPr>
      <w:spacing w:before="100" w:beforeAutospacing="1" w:after="100" w:afterAutospacing="1"/>
    </w:pPr>
    <w:rPr>
      <w:rFonts w:ascii="Arial" w:eastAsia="Arial Unicode MS" w:hAnsi="Arial" w:cs="Arial"/>
      <w:sz w:val="20"/>
      <w:szCs w:val="20"/>
    </w:rPr>
  </w:style>
  <w:style w:type="table" w:styleId="TableGrid">
    <w:name w:val="Table Grid"/>
    <w:basedOn w:val="TableNormal"/>
    <w:uiPriority w:val="59"/>
    <w:rsid w:val="005B5B7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Subject">
    <w:name w:val="annotation subject"/>
    <w:basedOn w:val="CommentText"/>
    <w:next w:val="CommentText"/>
    <w:semiHidden/>
    <w:rsid w:val="00B81EAC"/>
    <w:pPr>
      <w:jc w:val="left"/>
    </w:pPr>
    <w:rPr>
      <w:rFonts w:ascii="Times New Roman" w:hAnsi="Times New Roman" w:cs="Times New Roman"/>
      <w:b/>
      <w:bCs/>
    </w:rPr>
  </w:style>
  <w:style w:type="paragraph" w:styleId="ListParagraph">
    <w:name w:val="List Paragraph"/>
    <w:basedOn w:val="Normal"/>
    <w:uiPriority w:val="34"/>
    <w:qFormat/>
    <w:rsid w:val="0054387A"/>
    <w:pPr>
      <w:ind w:left="720"/>
    </w:pPr>
    <w:rPr>
      <w:rFonts w:ascii="Calibri" w:eastAsia="Calibri" w:hAnsi="Calibri"/>
      <w:sz w:val="22"/>
      <w:szCs w:val="22"/>
    </w:rPr>
  </w:style>
  <w:style w:type="paragraph" w:customStyle="1" w:styleId="Note">
    <w:name w:val="Note"/>
    <w:basedOn w:val="ListBullet3"/>
    <w:qFormat/>
    <w:rsid w:val="00594703"/>
    <w:pPr>
      <w:tabs>
        <w:tab w:val="clear" w:pos="2232"/>
        <w:tab w:val="left" w:pos="720"/>
        <w:tab w:val="num" w:pos="1080"/>
      </w:tabs>
      <w:spacing w:after="0" w:line="360" w:lineRule="auto"/>
      <w:ind w:left="1080"/>
      <w:jc w:val="left"/>
    </w:pPr>
    <w:rPr>
      <w:bCs w:val="0"/>
      <w:lang w:val="en-GB"/>
    </w:rPr>
  </w:style>
  <w:style w:type="paragraph" w:customStyle="1" w:styleId="Tabelcontent">
    <w:name w:val="Tabel content"/>
    <w:basedOn w:val="List"/>
    <w:qFormat/>
    <w:rsid w:val="00EE7079"/>
    <w:pPr>
      <w:spacing w:before="100" w:beforeAutospacing="1" w:after="100" w:afterAutospacing="1" w:line="288" w:lineRule="auto"/>
      <w:ind w:left="0" w:firstLine="0"/>
      <w:contextualSpacing w:val="0"/>
    </w:pPr>
    <w:rPr>
      <w:rFonts w:ascii="Arial Bold" w:hAnsi="Arial Bold"/>
      <w:b/>
      <w:sz w:val="16"/>
    </w:rPr>
  </w:style>
  <w:style w:type="character" w:customStyle="1" w:styleId="NoteHeadingChar">
    <w:name w:val="Note Heading Char"/>
    <w:basedOn w:val="DefaultParagraphFont"/>
    <w:link w:val="NoteHeading"/>
    <w:rsid w:val="00B24035"/>
    <w:rPr>
      <w:rFonts w:ascii="Arial-BoldMT" w:eastAsia="Arial Unicode MS" w:hAnsi="Arial-BoldMT"/>
      <w:b/>
      <w:color w:val="000000"/>
      <w:sz w:val="18"/>
      <w:szCs w:val="18"/>
    </w:rPr>
  </w:style>
  <w:style w:type="paragraph" w:styleId="PlainText">
    <w:name w:val="Plain Text"/>
    <w:basedOn w:val="Normal"/>
    <w:link w:val="PlainTextChar"/>
    <w:uiPriority w:val="99"/>
    <w:semiHidden/>
    <w:unhideWhenUsed/>
    <w:rsid w:val="00EE7079"/>
    <w:rPr>
      <w:rFonts w:ascii="Consolas" w:eastAsia="Calibri" w:hAnsi="Consolas"/>
      <w:sz w:val="21"/>
      <w:szCs w:val="21"/>
    </w:rPr>
  </w:style>
  <w:style w:type="character" w:customStyle="1" w:styleId="PlainTextChar">
    <w:name w:val="Plain Text Char"/>
    <w:basedOn w:val="DefaultParagraphFont"/>
    <w:link w:val="PlainText"/>
    <w:uiPriority w:val="99"/>
    <w:semiHidden/>
    <w:rsid w:val="00EE7079"/>
    <w:rPr>
      <w:rFonts w:ascii="Consolas" w:eastAsia="Calibri" w:hAnsi="Consolas"/>
      <w:sz w:val="21"/>
      <w:szCs w:val="21"/>
    </w:rPr>
  </w:style>
  <w:style w:type="character" w:customStyle="1" w:styleId="FooterChar">
    <w:name w:val="Footer Char"/>
    <w:basedOn w:val="DefaultParagraphFont"/>
    <w:link w:val="Footer"/>
    <w:rsid w:val="00EE7079"/>
    <w:rPr>
      <w:sz w:val="24"/>
      <w:szCs w:val="24"/>
    </w:rPr>
  </w:style>
  <w:style w:type="paragraph" w:styleId="List">
    <w:name w:val="List"/>
    <w:basedOn w:val="Normal"/>
    <w:uiPriority w:val="99"/>
    <w:semiHidden/>
    <w:unhideWhenUsed/>
    <w:rsid w:val="00EE7079"/>
    <w:pPr>
      <w:ind w:left="360" w:hanging="360"/>
      <w:contextualSpacing/>
    </w:pPr>
  </w:style>
  <w:style w:type="paragraph" w:customStyle="1" w:styleId="Paragraph2">
    <w:name w:val="Paragraph2"/>
    <w:basedOn w:val="Normal"/>
    <w:rsid w:val="00CC5BEE"/>
    <w:pPr>
      <w:widowControl w:val="0"/>
      <w:overflowPunct w:val="0"/>
      <w:autoSpaceDE w:val="0"/>
      <w:autoSpaceDN w:val="0"/>
      <w:adjustRightInd w:val="0"/>
      <w:spacing w:before="80" w:line="240" w:lineRule="atLeast"/>
      <w:ind w:left="720"/>
      <w:jc w:val="both"/>
      <w:textAlignment w:val="baseline"/>
    </w:pPr>
    <w:rPr>
      <w:color w:val="000000"/>
      <w:sz w:val="20"/>
      <w:szCs w:val="20"/>
    </w:rPr>
  </w:style>
  <w:style w:type="character" w:customStyle="1" w:styleId="apple-style-span">
    <w:name w:val="apple-style-span"/>
    <w:basedOn w:val="DefaultParagraphFont"/>
    <w:rsid w:val="00FF13CF"/>
  </w:style>
  <w:style w:type="character" w:styleId="Emphasis">
    <w:name w:val="Emphasis"/>
    <w:basedOn w:val="DefaultParagraphFont"/>
    <w:uiPriority w:val="20"/>
    <w:qFormat/>
    <w:rsid w:val="00D4011C"/>
    <w:rPr>
      <w:i/>
      <w:iCs/>
    </w:rPr>
  </w:style>
  <w:style w:type="paragraph" w:customStyle="1" w:styleId="Default">
    <w:name w:val="Default"/>
    <w:rsid w:val="008E3141"/>
    <w:pPr>
      <w:autoSpaceDE w:val="0"/>
      <w:autoSpaceDN w:val="0"/>
      <w:adjustRightInd w:val="0"/>
    </w:pPr>
    <w:rPr>
      <w:rFonts w:ascii="Arial" w:hAnsi="Arial" w:cs="Arial"/>
      <w:color w:val="000000"/>
      <w:sz w:val="24"/>
      <w:szCs w:val="24"/>
    </w:rPr>
  </w:style>
  <w:style w:type="paragraph" w:customStyle="1" w:styleId="CorpsdetexteTab">
    <w:name w:val="Corps de texte Tab"/>
    <w:basedOn w:val="Normal"/>
    <w:rsid w:val="002F480C"/>
    <w:pPr>
      <w:overflowPunct w:val="0"/>
      <w:autoSpaceDE w:val="0"/>
      <w:autoSpaceDN w:val="0"/>
      <w:adjustRightInd w:val="0"/>
      <w:textAlignment w:val="baseline"/>
    </w:pPr>
    <w:rPr>
      <w:rFonts w:ascii="Arial" w:hAnsi="Arial" w:cs="Arial"/>
      <w:spacing w:val="-5"/>
      <w:sz w:val="20"/>
      <w:szCs w:val="20"/>
      <w:lang w:val="en-GB" w:eastAsia="fr-FR"/>
    </w:rPr>
  </w:style>
  <w:style w:type="character" w:customStyle="1" w:styleId="BodyText2Char2">
    <w:name w:val="BodyText2 Char2"/>
    <w:basedOn w:val="DefaultParagraphFont"/>
    <w:link w:val="BodyText2"/>
    <w:locked/>
    <w:rsid w:val="00C3638B"/>
    <w:rPr>
      <w:rFonts w:ascii="Arial" w:hAnsi="Arial"/>
      <w:szCs w:val="24"/>
    </w:rPr>
  </w:style>
  <w:style w:type="character" w:customStyle="1" w:styleId="SubtitleChar">
    <w:name w:val="Subtitle Char"/>
    <w:basedOn w:val="DefaultParagraphFont"/>
    <w:link w:val="Subtitle"/>
    <w:uiPriority w:val="11"/>
    <w:rsid w:val="007F3F88"/>
    <w:rPr>
      <w:rFonts w:ascii="Garamond" w:hAnsi="Garamond"/>
      <w:b/>
      <w:caps/>
      <w:color w:val="808080"/>
      <w:spacing w:val="30"/>
      <w:kern w:val="28"/>
      <w:sz w:val="18"/>
    </w:rPr>
  </w:style>
  <w:style w:type="paragraph" w:customStyle="1" w:styleId="code0">
    <w:name w:val="code"/>
    <w:basedOn w:val="Normal"/>
    <w:rsid w:val="00527CCA"/>
    <w:pPr>
      <w:spacing w:before="100" w:beforeAutospacing="1" w:after="100" w:afterAutospacing="1"/>
    </w:pPr>
    <w:rPr>
      <w:rFonts w:ascii="Arial Unicode MS" w:eastAsia="Arial Unicode MS" w:hAnsi="Arial Unicode MS" w:cs="Arial Unicode MS"/>
    </w:rPr>
  </w:style>
  <w:style w:type="character" w:styleId="Strong">
    <w:name w:val="Strong"/>
    <w:basedOn w:val="DefaultParagraphFont"/>
    <w:qFormat/>
    <w:rsid w:val="00527CCA"/>
    <w:rPr>
      <w:b/>
      <w:bCs/>
    </w:rPr>
  </w:style>
  <w:style w:type="paragraph" w:customStyle="1" w:styleId="HSTitre4">
    <w:name w:val="HS Titre 4"/>
    <w:basedOn w:val="Normal"/>
    <w:next w:val="Normal"/>
    <w:rsid w:val="00092DD9"/>
    <w:pPr>
      <w:keepNext/>
      <w:numPr>
        <w:numId w:val="20"/>
      </w:numPr>
      <w:tabs>
        <w:tab w:val="clear" w:pos="2664"/>
        <w:tab w:val="left" w:pos="900"/>
        <w:tab w:val="num" w:pos="2880"/>
      </w:tabs>
      <w:spacing w:before="240" w:after="120" w:line="340" w:lineRule="atLeast"/>
      <w:ind w:left="2880" w:hanging="360"/>
      <w:outlineLvl w:val="2"/>
    </w:pPr>
    <w:rPr>
      <w:rFonts w:ascii="Arial" w:hAnsi="Arial"/>
      <w:i/>
      <w:iCs/>
      <w:shadow/>
      <w:szCs w:val="20"/>
      <w:lang w:val="en-GB" w:eastAsia="fr-FR"/>
    </w:rPr>
  </w:style>
  <w:style w:type="paragraph" w:customStyle="1" w:styleId="WarningMessage">
    <w:name w:val="Warning Message"/>
    <w:basedOn w:val="NoteHeading"/>
    <w:next w:val="BodyText2"/>
    <w:autoRedefine/>
    <w:rsid w:val="00CD5C68"/>
    <w:pPr>
      <w:numPr>
        <w:numId w:val="0"/>
      </w:numPr>
      <w:pBdr>
        <w:top w:val="single" w:sz="12" w:space="1" w:color="FF6600"/>
        <w:left w:val="single" w:sz="12" w:space="4" w:color="FF6600"/>
        <w:bottom w:val="single" w:sz="12" w:space="1" w:color="FF6600"/>
        <w:right w:val="single" w:sz="12" w:space="4" w:color="FF6600"/>
      </w:pBdr>
      <w:tabs>
        <w:tab w:val="num" w:pos="2664"/>
      </w:tabs>
      <w:ind w:left="2808" w:hanging="504"/>
      <w:jc w:val="left"/>
    </w:pPr>
    <w:rPr>
      <w:rFonts w:ascii="Arial Unicode MS" w:hAnsi="Arial Unicode MS"/>
      <w:sz w:val="20"/>
      <w:szCs w:val="20"/>
    </w:rPr>
  </w:style>
  <w:style w:type="paragraph" w:styleId="NoSpacing">
    <w:name w:val="No Spacing"/>
    <w:uiPriority w:val="1"/>
    <w:qFormat/>
    <w:rsid w:val="00CD5C68"/>
    <w:rPr>
      <w:sz w:val="24"/>
      <w:szCs w:val="24"/>
    </w:rPr>
  </w:style>
  <w:style w:type="paragraph" w:customStyle="1" w:styleId="QMSHeading4">
    <w:name w:val="QMS Heading 4"/>
    <w:basedOn w:val="Heading4"/>
    <w:next w:val="Normal"/>
    <w:autoRedefine/>
    <w:rsid w:val="00CD5C68"/>
    <w:pPr>
      <w:numPr>
        <w:ilvl w:val="0"/>
      </w:numPr>
      <w:pBdr>
        <w:bottom w:val="none" w:sz="0" w:space="0" w:color="auto"/>
      </w:pBdr>
      <w:tabs>
        <w:tab w:val="num" w:pos="851"/>
      </w:tabs>
      <w:spacing w:before="120" w:after="60"/>
    </w:pPr>
    <w:rPr>
      <w:rFonts w:ascii="Arial" w:hAnsi="Arial" w:cs="Times New Roman"/>
      <w:b w:val="0"/>
      <w:bCs/>
      <w:iCs w:val="0"/>
      <w:caps/>
      <w:color w:val="auto"/>
      <w:spacing w:val="0"/>
      <w:kern w:val="0"/>
      <w:sz w:val="20"/>
      <w:u w:val="words"/>
    </w:rPr>
  </w:style>
  <w:style w:type="paragraph" w:customStyle="1" w:styleId="Asaisirtableaux">
    <w:name w:val="A saisir (tableaux)"/>
    <w:basedOn w:val="Normal"/>
    <w:rsid w:val="00CD5C68"/>
    <w:pPr>
      <w:keepNext/>
      <w:keepLines/>
      <w:widowControl w:val="0"/>
      <w:shd w:val="pct10" w:color="auto" w:fill="auto"/>
    </w:pPr>
    <w:rPr>
      <w:rFonts w:ascii="Arial" w:hAnsi="Arial" w:cs="Arial"/>
      <w:sz w:val="18"/>
      <w:szCs w:val="18"/>
      <w:lang w:val="en-GB" w:eastAsia="fr-FR"/>
    </w:rPr>
  </w:style>
  <w:style w:type="paragraph" w:customStyle="1" w:styleId="LibellColonne">
    <w:name w:val="LibelléColonne"/>
    <w:basedOn w:val="Normal"/>
    <w:rsid w:val="00CD5C68"/>
    <w:pPr>
      <w:jc w:val="center"/>
    </w:pPr>
    <w:rPr>
      <w:rFonts w:ascii="Arial" w:hAnsi="Arial" w:cs="Arial"/>
      <w:b/>
      <w:bCs/>
      <w:sz w:val="20"/>
      <w:szCs w:val="20"/>
      <w:lang w:val="en-GB" w:eastAsia="fr-FR"/>
    </w:rPr>
  </w:style>
  <w:style w:type="paragraph" w:customStyle="1" w:styleId="SyntheseLegendTableau">
    <w:name w:val="SyntheseLegendTableau"/>
    <w:basedOn w:val="Normal"/>
    <w:rsid w:val="00CD5C68"/>
    <w:pPr>
      <w:jc w:val="center"/>
    </w:pPr>
    <w:rPr>
      <w:rFonts w:ascii="Arial" w:hAnsi="Arial" w:cs="Arial"/>
      <w:b/>
      <w:bCs/>
      <w:sz w:val="28"/>
      <w:szCs w:val="28"/>
      <w:lang w:val="en-GB" w:eastAsia="fr-FR"/>
    </w:rPr>
  </w:style>
  <w:style w:type="paragraph" w:customStyle="1" w:styleId="b">
    <w:name w:val="b"/>
    <w:basedOn w:val="Footer"/>
    <w:rsid w:val="00CD5C68"/>
    <w:pPr>
      <w:tabs>
        <w:tab w:val="clear" w:pos="4320"/>
        <w:tab w:val="clear" w:pos="8640"/>
      </w:tabs>
    </w:pPr>
    <w:rPr>
      <w:b/>
      <w:bCs/>
      <w:u w:val="single"/>
    </w:rPr>
  </w:style>
  <w:style w:type="paragraph" w:styleId="BodyTextIndent3">
    <w:name w:val="Body Text Indent 3"/>
    <w:basedOn w:val="Normal"/>
    <w:link w:val="BodyTextIndent3Char"/>
    <w:semiHidden/>
    <w:rsid w:val="00CD5C68"/>
    <w:pPr>
      <w:ind w:left="1440"/>
    </w:pPr>
    <w:rPr>
      <w:rFonts w:ascii="Arial" w:hAnsi="Arial" w:cs="Arial"/>
      <w:i/>
      <w:iCs/>
      <w:color w:val="0000FF"/>
      <w:sz w:val="20"/>
      <w:szCs w:val="20"/>
    </w:rPr>
  </w:style>
  <w:style w:type="character" w:customStyle="1" w:styleId="BodyTextIndent3Char">
    <w:name w:val="Body Text Indent 3 Char"/>
    <w:basedOn w:val="DefaultParagraphFont"/>
    <w:link w:val="BodyTextIndent3"/>
    <w:semiHidden/>
    <w:rsid w:val="00CD5C68"/>
    <w:rPr>
      <w:rFonts w:ascii="Arial" w:hAnsi="Arial" w:cs="Arial"/>
      <w:i/>
      <w:iCs/>
      <w:color w:val="0000FF"/>
    </w:rPr>
  </w:style>
  <w:style w:type="paragraph" w:customStyle="1" w:styleId="HSPuce2">
    <w:name w:val="HS Puce 2"/>
    <w:basedOn w:val="Normal"/>
    <w:rsid w:val="00CD5C68"/>
    <w:pPr>
      <w:numPr>
        <w:numId w:val="21"/>
      </w:numPr>
      <w:tabs>
        <w:tab w:val="clear" w:pos="360"/>
        <w:tab w:val="num" w:pos="1701"/>
      </w:tabs>
      <w:spacing w:before="120" w:line="340" w:lineRule="atLeast"/>
      <w:ind w:left="1701" w:hanging="425"/>
      <w:jc w:val="both"/>
    </w:pPr>
    <w:rPr>
      <w:rFonts w:ascii="Arial" w:hAnsi="Arial"/>
      <w:sz w:val="22"/>
      <w:szCs w:val="20"/>
      <w:lang w:val="en-GB" w:eastAsia="fr-FR"/>
    </w:rPr>
  </w:style>
  <w:style w:type="paragraph" w:customStyle="1" w:styleId="l">
    <w:name w:val="l"/>
    <w:basedOn w:val="BodyText2"/>
    <w:rsid w:val="00CD5C68"/>
    <w:pPr>
      <w:numPr>
        <w:numId w:val="22"/>
      </w:numPr>
      <w:jc w:val="left"/>
    </w:pPr>
  </w:style>
  <w:style w:type="paragraph" w:customStyle="1" w:styleId="Style4new">
    <w:name w:val="Style4_new"/>
    <w:basedOn w:val="Heading3"/>
    <w:autoRedefine/>
    <w:rsid w:val="00CD5C68"/>
    <w:pPr>
      <w:numPr>
        <w:ilvl w:val="0"/>
      </w:numPr>
      <w:tabs>
        <w:tab w:val="num" w:pos="1080"/>
      </w:tabs>
    </w:pPr>
    <w:rPr>
      <w:color w:val="000000"/>
      <w:kern w:val="0"/>
      <w:sz w:val="26"/>
    </w:rPr>
  </w:style>
  <w:style w:type="paragraph" w:customStyle="1" w:styleId="Information">
    <w:name w:val="Information"/>
    <w:basedOn w:val="BodyText"/>
    <w:next w:val="BodyText2"/>
    <w:autoRedefine/>
    <w:rsid w:val="00CD5C68"/>
    <w:pPr>
      <w:keepLines/>
      <w:pBdr>
        <w:top w:val="threeDEmboss" w:sz="6" w:space="1" w:color="0F1177"/>
        <w:left w:val="threeDEmboss" w:sz="6" w:space="4" w:color="0F1177"/>
        <w:bottom w:val="threeDEmboss" w:sz="6" w:space="1" w:color="0F1177"/>
        <w:right w:val="threeDEngrave" w:sz="6" w:space="4" w:color="0F1177"/>
      </w:pBdr>
      <w:tabs>
        <w:tab w:val="num" w:pos="2664"/>
      </w:tabs>
      <w:spacing w:before="0" w:after="160"/>
      <w:ind w:left="2664" w:hanging="360"/>
    </w:pPr>
    <w:rPr>
      <w:rFonts w:ascii="Arial Unicode MS" w:eastAsia="Arial Unicode MS" w:hAnsi="Arial Unicode MS"/>
      <w:szCs w:val="20"/>
    </w:rPr>
  </w:style>
  <w:style w:type="paragraph" w:customStyle="1" w:styleId="HSPuce1">
    <w:name w:val="HS Puce 1"/>
    <w:basedOn w:val="Normal"/>
    <w:rsid w:val="00CD5C68"/>
    <w:pPr>
      <w:numPr>
        <w:numId w:val="23"/>
      </w:numPr>
      <w:spacing w:before="120" w:line="340" w:lineRule="atLeast"/>
      <w:jc w:val="both"/>
    </w:pPr>
    <w:rPr>
      <w:rFonts w:ascii="Arial" w:hAnsi="Arial"/>
      <w:sz w:val="22"/>
      <w:szCs w:val="20"/>
      <w:lang w:eastAsia="fr-FR"/>
    </w:rPr>
  </w:style>
  <w:style w:type="paragraph" w:customStyle="1" w:styleId="HS1">
    <w:name w:val="HS 1"/>
    <w:basedOn w:val="Normal"/>
    <w:rsid w:val="00CD5C68"/>
    <w:pPr>
      <w:spacing w:before="240" w:after="120" w:line="340" w:lineRule="atLeast"/>
      <w:jc w:val="both"/>
    </w:pPr>
    <w:rPr>
      <w:rFonts w:ascii="Arial" w:hAnsi="Arial"/>
      <w:sz w:val="22"/>
      <w:szCs w:val="20"/>
      <w:lang w:eastAsia="fr-FR"/>
    </w:rPr>
  </w:style>
  <w:style w:type="paragraph" w:customStyle="1" w:styleId="HS2">
    <w:name w:val="HS 2"/>
    <w:basedOn w:val="Normal"/>
    <w:rsid w:val="00CD5C68"/>
    <w:pPr>
      <w:spacing w:before="120" w:line="340" w:lineRule="atLeast"/>
      <w:ind w:left="567"/>
      <w:jc w:val="both"/>
    </w:pPr>
    <w:rPr>
      <w:rFonts w:ascii="Arial" w:hAnsi="Arial"/>
      <w:sz w:val="22"/>
      <w:szCs w:val="20"/>
      <w:lang w:eastAsia="fr-FR"/>
    </w:rPr>
  </w:style>
  <w:style w:type="paragraph" w:customStyle="1" w:styleId="HSTitre3">
    <w:name w:val="HS Titre 3"/>
    <w:basedOn w:val="Heading3"/>
    <w:next w:val="Normal"/>
    <w:rsid w:val="00CD5C68"/>
    <w:pPr>
      <w:numPr>
        <w:numId w:val="24"/>
      </w:numPr>
      <w:pBdr>
        <w:bottom w:val="none" w:sz="0" w:space="0" w:color="auto"/>
      </w:pBdr>
      <w:spacing w:line="340" w:lineRule="atLeast"/>
    </w:pPr>
    <w:rPr>
      <w:rFonts w:ascii="Arial" w:hAnsi="Arial" w:cs="Times New Roman"/>
      <w:i/>
      <w:shadow/>
      <w:color w:val="auto"/>
      <w:spacing w:val="0"/>
      <w:kern w:val="0"/>
      <w:sz w:val="24"/>
      <w:szCs w:val="20"/>
      <w:lang w:val="en-GB" w:eastAsia="fr-FR"/>
    </w:rPr>
  </w:style>
  <w:style w:type="paragraph" w:customStyle="1" w:styleId="HSPuce4">
    <w:name w:val="HS Puce 4"/>
    <w:basedOn w:val="Normal"/>
    <w:rsid w:val="00CD5C68"/>
    <w:pPr>
      <w:numPr>
        <w:numId w:val="25"/>
      </w:numPr>
      <w:tabs>
        <w:tab w:val="clear" w:pos="360"/>
        <w:tab w:val="num" w:pos="2268"/>
      </w:tabs>
      <w:spacing w:before="60" w:line="340" w:lineRule="atLeast"/>
      <w:ind w:left="2268" w:hanging="567"/>
    </w:pPr>
    <w:rPr>
      <w:rFonts w:ascii="Arial" w:hAnsi="Arial"/>
      <w:sz w:val="22"/>
      <w:szCs w:val="20"/>
      <w:lang w:eastAsia="fr-FR"/>
    </w:rPr>
  </w:style>
  <w:style w:type="paragraph" w:customStyle="1" w:styleId="HSTitre2">
    <w:name w:val="HS Titre 2"/>
    <w:basedOn w:val="Heading2"/>
    <w:next w:val="HS2"/>
    <w:rsid w:val="00CD5C68"/>
    <w:pPr>
      <w:keepNext/>
      <w:numPr>
        <w:ilvl w:val="0"/>
        <w:numId w:val="0"/>
      </w:numPr>
      <w:pBdr>
        <w:bottom w:val="none" w:sz="0" w:space="0" w:color="auto"/>
      </w:pBdr>
      <w:tabs>
        <w:tab w:val="num" w:pos="567"/>
      </w:tabs>
      <w:spacing w:before="240" w:line="340" w:lineRule="atLeast"/>
      <w:ind w:left="1080" w:hanging="360"/>
      <w:jc w:val="left"/>
    </w:pPr>
    <w:rPr>
      <w:rFonts w:ascii="Arial" w:hAnsi="Arial" w:cs="Times New Roman"/>
      <w:bCs/>
      <w:i/>
      <w:shadow/>
      <w:color w:val="auto"/>
      <w:spacing w:val="0"/>
      <w:kern w:val="0"/>
      <w:sz w:val="28"/>
      <w:szCs w:val="20"/>
      <w:lang w:val="en-GB" w:eastAsia="fr-FR"/>
    </w:rPr>
  </w:style>
  <w:style w:type="paragraph" w:styleId="BodyTextIndent">
    <w:name w:val="Body Text Indent"/>
    <w:basedOn w:val="Normal"/>
    <w:link w:val="BodyTextIndentChar"/>
    <w:semiHidden/>
    <w:rsid w:val="00CD5C68"/>
    <w:pPr>
      <w:ind w:left="720"/>
    </w:pPr>
    <w:rPr>
      <w:lang w:val="fr-FR"/>
    </w:rPr>
  </w:style>
  <w:style w:type="character" w:customStyle="1" w:styleId="BodyTextIndentChar">
    <w:name w:val="Body Text Indent Char"/>
    <w:basedOn w:val="DefaultParagraphFont"/>
    <w:link w:val="BodyTextIndent"/>
    <w:semiHidden/>
    <w:rsid w:val="00CD5C68"/>
    <w:rPr>
      <w:sz w:val="24"/>
      <w:szCs w:val="24"/>
      <w:lang w:val="fr-FR"/>
    </w:rPr>
  </w:style>
  <w:style w:type="character" w:customStyle="1" w:styleId="BodyText3Char">
    <w:name w:val="Body Text 3 Char"/>
    <w:basedOn w:val="DefaultParagraphFont"/>
    <w:link w:val="BodyText3"/>
    <w:uiPriority w:val="99"/>
    <w:semiHidden/>
    <w:rsid w:val="00CD5C68"/>
    <w:rPr>
      <w:rFonts w:ascii="Book Antiqua" w:hAnsi="Book Antiqua" w:cs="Tahoma"/>
      <w:bCs/>
      <w:sz w:val="22"/>
      <w:szCs w:val="24"/>
    </w:rPr>
  </w:style>
  <w:style w:type="paragraph" w:customStyle="1" w:styleId="IndentedList">
    <w:name w:val="IndentedList"/>
    <w:basedOn w:val="Normal"/>
    <w:rsid w:val="00CD5C68"/>
    <w:pPr>
      <w:tabs>
        <w:tab w:val="left" w:pos="3240"/>
      </w:tabs>
      <w:overflowPunct w:val="0"/>
      <w:autoSpaceDE w:val="0"/>
      <w:autoSpaceDN w:val="0"/>
      <w:adjustRightInd w:val="0"/>
      <w:spacing w:line="240" w:lineRule="atLeast"/>
      <w:ind w:left="3600" w:hanging="720"/>
    </w:pPr>
    <w:rPr>
      <w:rFonts w:ascii="Helvetica" w:hAnsi="Helvetica"/>
      <w:sz w:val="20"/>
      <w:szCs w:val="20"/>
    </w:rPr>
  </w:style>
  <w:style w:type="paragraph" w:customStyle="1" w:styleId="Style4ved">
    <w:name w:val="Style4_ved"/>
    <w:basedOn w:val="Heading4"/>
    <w:next w:val="BodyText2"/>
    <w:link w:val="Style4vedChar"/>
    <w:qFormat/>
    <w:rsid w:val="00CD5C68"/>
    <w:pPr>
      <w:numPr>
        <w:ilvl w:val="0"/>
      </w:numPr>
      <w:pBdr>
        <w:bottom w:val="single" w:sz="4" w:space="1" w:color="F79646"/>
      </w:pBdr>
      <w:tabs>
        <w:tab w:val="num" w:pos="851"/>
      </w:tabs>
      <w:ind w:left="864" w:hanging="864"/>
    </w:pPr>
    <w:rPr>
      <w:color w:val="000000"/>
      <w:sz w:val="24"/>
      <w:szCs w:val="24"/>
    </w:rPr>
  </w:style>
  <w:style w:type="character" w:customStyle="1" w:styleId="Style4vedChar">
    <w:name w:val="Style4_ved Char"/>
    <w:basedOn w:val="DefaultParagraphFont"/>
    <w:link w:val="Style4ved"/>
    <w:rsid w:val="00CD5C68"/>
    <w:rPr>
      <w:rFonts w:ascii="Arial Narrow" w:hAnsi="Arial Narrow" w:cs="Arial"/>
      <w:b/>
      <w:iCs/>
      <w:color w:val="000000"/>
      <w:spacing w:val="20"/>
      <w:kern w:val="32"/>
      <w:sz w:val="24"/>
      <w:szCs w:val="24"/>
    </w:rPr>
  </w:style>
  <w:style w:type="character" w:customStyle="1" w:styleId="Heading3Char">
    <w:name w:val="Heading 3 Char"/>
    <w:aliases w:val="h3 sub heading Char,h3 Char,l3 Char,Heading 3 - old Char,H3 Char,SubSect Char,h31 Char,h32 Char,h33 Char,h34 Char,h35 Char,h36 Char,h37 Char,h38 Char,h39 Char,h310 Char,h311 Char,h321 Char,h331 Char,h341 Char,h351 Char,h361 Char,h371 Char"/>
    <w:basedOn w:val="DefaultParagraphFont"/>
    <w:link w:val="Heading3"/>
    <w:rsid w:val="00816CAA"/>
    <w:rPr>
      <w:rFonts w:ascii="Arial Narrow" w:hAnsi="Arial Narrow" w:cs="Arial"/>
      <w:b/>
      <w:bCs/>
      <w:iCs/>
      <w:color w:val="E31837"/>
      <w:spacing w:val="20"/>
      <w:kern w:val="32"/>
      <w:sz w:val="28"/>
      <w:szCs w:val="26"/>
    </w:rPr>
  </w:style>
  <w:style w:type="character" w:customStyle="1" w:styleId="Heading1Char">
    <w:name w:val="Heading 1 Char"/>
    <w:aliases w:val="h1 Char,H1 Char,Deepa1 Char,1 Char,Header 1 Char,II+ Char,I Char,ChapterTitle Char,No numbers Char,69% Char,Attribute Heading 1 Char,Para1 Char,h11 Char,h12 Char,L1 Char,Head1 Char,Heading apps Char,R1 Char,H11 Char,Numbered Char,g Char"/>
    <w:basedOn w:val="DefaultParagraphFont"/>
    <w:link w:val="Heading1"/>
    <w:uiPriority w:val="9"/>
    <w:rsid w:val="00CD5C68"/>
    <w:rPr>
      <w:rFonts w:ascii="Comic Sans MS" w:hAnsi="Comic Sans MS" w:cs="Arial"/>
      <w:b/>
      <w:bCs/>
      <w:color w:val="E31837"/>
      <w:kern w:val="32"/>
      <w:sz w:val="96"/>
      <w:szCs w:val="32"/>
    </w:rPr>
  </w:style>
  <w:style w:type="character" w:customStyle="1" w:styleId="Heading2Char">
    <w:name w:val="Heading 2 Char"/>
    <w:aliases w:val="h2 Char,H2 Char,HD2 Char,head2 Char,Heading 2 Hidden Char,Titre3 Char,ClassHeading Char,2nd level Char,2 Char,Module Name Char,OCS Heading 2 Char,Chapter Char,1.Seite Char,Heading 2rh Char,H2-Heading 2 Char,Header 2 Char,l2 Char,22 Char"/>
    <w:basedOn w:val="DefaultParagraphFont"/>
    <w:link w:val="Heading2"/>
    <w:rsid w:val="00CD5C68"/>
    <w:rPr>
      <w:rFonts w:ascii="Arial Narrow" w:hAnsi="Arial Narrow" w:cs="Arial"/>
      <w:b/>
      <w:iCs/>
      <w:color w:val="E31837"/>
      <w:spacing w:val="20"/>
      <w:kern w:val="32"/>
      <w:sz w:val="32"/>
      <w:szCs w:val="28"/>
    </w:rPr>
  </w:style>
  <w:style w:type="paragraph" w:styleId="DocumentMap">
    <w:name w:val="Document Map"/>
    <w:basedOn w:val="Normal"/>
    <w:link w:val="DocumentMapChar"/>
    <w:semiHidden/>
    <w:rsid w:val="00CD5C68"/>
    <w:pPr>
      <w:shd w:val="clear" w:color="auto" w:fill="000080"/>
    </w:pPr>
    <w:rPr>
      <w:rFonts w:ascii="Tahoma" w:hAnsi="Tahoma" w:cs="Tahoma"/>
    </w:rPr>
  </w:style>
  <w:style w:type="character" w:customStyle="1" w:styleId="DocumentMapChar">
    <w:name w:val="Document Map Char"/>
    <w:basedOn w:val="DefaultParagraphFont"/>
    <w:link w:val="DocumentMap"/>
    <w:semiHidden/>
    <w:rsid w:val="00CD5C68"/>
    <w:rPr>
      <w:rFonts w:ascii="Tahoma" w:hAnsi="Tahoma" w:cs="Tahoma"/>
      <w:sz w:val="24"/>
      <w:szCs w:val="24"/>
      <w:shd w:val="clear" w:color="auto" w:fill="000080"/>
    </w:rPr>
  </w:style>
  <w:style w:type="paragraph" w:customStyle="1" w:styleId="bodytextforlistnumber">
    <w:name w:val="body text for list number"/>
    <w:basedOn w:val="Normal"/>
    <w:rsid w:val="00C37208"/>
    <w:pPr>
      <w:ind w:left="1480"/>
      <w:jc w:val="both"/>
    </w:pPr>
    <w:rPr>
      <w:rFonts w:ascii="Arial" w:hAnsi="Arial"/>
      <w:sz w:val="20"/>
    </w:rPr>
  </w:style>
  <w:style w:type="paragraph" w:customStyle="1" w:styleId="Warning">
    <w:name w:val="Warning"/>
    <w:basedOn w:val="BodyText2"/>
    <w:rsid w:val="00C37208"/>
    <w:pPr>
      <w:numPr>
        <w:numId w:val="37"/>
      </w:numPr>
      <w:pBdr>
        <w:top w:val="single" w:sz="8" w:space="1" w:color="FF6600"/>
        <w:bottom w:val="single" w:sz="8" w:space="1" w:color="FF6600"/>
      </w:pBdr>
    </w:pPr>
    <w:rPr>
      <w:rFonts w:ascii="Arial Narrow" w:hAnsi="Arial Narrow"/>
    </w:rPr>
  </w:style>
  <w:style w:type="paragraph" w:customStyle="1" w:styleId="bodytextlistbullet2">
    <w:name w:val="body text list bullet 2"/>
    <w:basedOn w:val="ListBullet2"/>
    <w:rsid w:val="00C37208"/>
    <w:pPr>
      <w:numPr>
        <w:numId w:val="0"/>
      </w:numPr>
      <w:tabs>
        <w:tab w:val="left" w:pos="1440"/>
      </w:tabs>
      <w:ind w:left="1440"/>
    </w:pPr>
  </w:style>
  <w:style w:type="paragraph" w:customStyle="1" w:styleId="bodytextlistbullet3">
    <w:name w:val="body text list bullet 3"/>
    <w:basedOn w:val="ListBullet3"/>
    <w:rsid w:val="00C37208"/>
    <w:pPr>
      <w:numPr>
        <w:numId w:val="0"/>
      </w:numPr>
      <w:ind w:left="2200"/>
    </w:pPr>
    <w:rPr>
      <w:b w:val="0"/>
      <w:bCs w:val="0"/>
      <w:sz w:val="20"/>
      <w:szCs w:val="24"/>
    </w:rPr>
  </w:style>
  <w:style w:type="paragraph" w:customStyle="1" w:styleId="bodytextlistbullet1">
    <w:name w:val="body text list bullet1"/>
    <w:basedOn w:val="BodyText2"/>
    <w:rsid w:val="00C37208"/>
    <w:pPr>
      <w:tabs>
        <w:tab w:val="left" w:pos="1008"/>
      </w:tabs>
      <w:ind w:left="980"/>
    </w:pPr>
  </w:style>
  <w:style w:type="paragraph" w:customStyle="1" w:styleId="Reference">
    <w:name w:val="Reference"/>
    <w:basedOn w:val="ManualName"/>
    <w:rsid w:val="00C37208"/>
    <w:pPr>
      <w:ind w:left="864" w:hanging="864"/>
    </w:pPr>
    <w:rPr>
      <w:rFonts w:ascii="Arial" w:hAnsi="Arial"/>
      <w:b w:val="0"/>
      <w:shadow/>
      <w:sz w:val="16"/>
      <w:szCs w:val="24"/>
    </w:rPr>
  </w:style>
  <w:style w:type="paragraph" w:customStyle="1" w:styleId="CoverPage">
    <w:name w:val="Cover Page"/>
    <w:basedOn w:val="Normal"/>
    <w:rsid w:val="00C37208"/>
    <w:pPr>
      <w:spacing w:before="240" w:after="240"/>
    </w:pPr>
    <w:rPr>
      <w:rFonts w:ascii="Arial" w:hAnsi="Arial"/>
      <w:lang w:val="en-GB"/>
    </w:rPr>
  </w:style>
  <w:style w:type="character" w:styleId="HTMLTypewriter">
    <w:name w:val="HTML Typewriter"/>
    <w:basedOn w:val="DefaultParagraphFont"/>
    <w:semiHidden/>
    <w:rsid w:val="00C37208"/>
    <w:rPr>
      <w:rFonts w:ascii="Courier New" w:eastAsia="Courier New" w:hAnsi="Courier New" w:cs="Courier New"/>
      <w:sz w:val="20"/>
      <w:szCs w:val="20"/>
    </w:rPr>
  </w:style>
  <w:style w:type="paragraph" w:customStyle="1" w:styleId="CarCarCharCharCarCarCharCharCarCarCharChar">
    <w:name w:val="Car Car Char Char Car Car Char Char Car Car Char Char"/>
    <w:basedOn w:val="Normal"/>
    <w:autoRedefine/>
    <w:semiHidden/>
    <w:rsid w:val="00C37208"/>
    <w:pPr>
      <w:spacing w:after="160" w:line="240" w:lineRule="exact"/>
      <w:jc w:val="both"/>
    </w:pPr>
    <w:rPr>
      <w:rFonts w:ascii="Verdana" w:hAnsi="Verdana"/>
      <w:sz w:val="20"/>
      <w:szCs w:val="20"/>
      <w:lang w:val="pt-PT"/>
    </w:rPr>
  </w:style>
  <w:style w:type="paragraph" w:customStyle="1" w:styleId="BRStyle">
    <w:name w:val="BR Style"/>
    <w:basedOn w:val="HSBR2"/>
    <w:semiHidden/>
    <w:qFormat/>
    <w:rsid w:val="00633175"/>
    <w:pPr>
      <w:numPr>
        <w:numId w:val="44"/>
      </w:numPr>
      <w:tabs>
        <w:tab w:val="left" w:pos="720"/>
        <w:tab w:val="num" w:pos="2340"/>
        <w:tab w:val="num" w:pos="2610"/>
      </w:tabs>
      <w:ind w:hanging="720"/>
    </w:pPr>
  </w:style>
</w:styles>
</file>

<file path=word/webSettings.xml><?xml version="1.0" encoding="utf-8"?>
<w:webSettings xmlns:r="http://schemas.openxmlformats.org/officeDocument/2006/relationships" xmlns:w="http://schemas.openxmlformats.org/wordprocessingml/2006/main">
  <w:divs>
    <w:div w:id="24142029">
      <w:bodyDiv w:val="1"/>
      <w:marLeft w:val="0"/>
      <w:marRight w:val="0"/>
      <w:marTop w:val="0"/>
      <w:marBottom w:val="0"/>
      <w:divBdr>
        <w:top w:val="none" w:sz="0" w:space="0" w:color="auto"/>
        <w:left w:val="none" w:sz="0" w:space="0" w:color="auto"/>
        <w:bottom w:val="none" w:sz="0" w:space="0" w:color="auto"/>
        <w:right w:val="none" w:sz="0" w:space="0" w:color="auto"/>
      </w:divBdr>
    </w:div>
    <w:div w:id="101345120">
      <w:bodyDiv w:val="1"/>
      <w:marLeft w:val="0"/>
      <w:marRight w:val="0"/>
      <w:marTop w:val="0"/>
      <w:marBottom w:val="0"/>
      <w:divBdr>
        <w:top w:val="none" w:sz="0" w:space="0" w:color="auto"/>
        <w:left w:val="none" w:sz="0" w:space="0" w:color="auto"/>
        <w:bottom w:val="none" w:sz="0" w:space="0" w:color="auto"/>
        <w:right w:val="none" w:sz="0" w:space="0" w:color="auto"/>
      </w:divBdr>
    </w:div>
    <w:div w:id="137572274">
      <w:bodyDiv w:val="1"/>
      <w:marLeft w:val="0"/>
      <w:marRight w:val="0"/>
      <w:marTop w:val="0"/>
      <w:marBottom w:val="0"/>
      <w:divBdr>
        <w:top w:val="none" w:sz="0" w:space="0" w:color="auto"/>
        <w:left w:val="none" w:sz="0" w:space="0" w:color="auto"/>
        <w:bottom w:val="none" w:sz="0" w:space="0" w:color="auto"/>
        <w:right w:val="none" w:sz="0" w:space="0" w:color="auto"/>
      </w:divBdr>
    </w:div>
    <w:div w:id="286663802">
      <w:bodyDiv w:val="1"/>
      <w:marLeft w:val="0"/>
      <w:marRight w:val="0"/>
      <w:marTop w:val="0"/>
      <w:marBottom w:val="0"/>
      <w:divBdr>
        <w:top w:val="none" w:sz="0" w:space="0" w:color="auto"/>
        <w:left w:val="none" w:sz="0" w:space="0" w:color="auto"/>
        <w:bottom w:val="none" w:sz="0" w:space="0" w:color="auto"/>
        <w:right w:val="none" w:sz="0" w:space="0" w:color="auto"/>
      </w:divBdr>
    </w:div>
    <w:div w:id="322899795">
      <w:bodyDiv w:val="1"/>
      <w:marLeft w:val="0"/>
      <w:marRight w:val="0"/>
      <w:marTop w:val="0"/>
      <w:marBottom w:val="0"/>
      <w:divBdr>
        <w:top w:val="none" w:sz="0" w:space="0" w:color="auto"/>
        <w:left w:val="none" w:sz="0" w:space="0" w:color="auto"/>
        <w:bottom w:val="none" w:sz="0" w:space="0" w:color="auto"/>
        <w:right w:val="none" w:sz="0" w:space="0" w:color="auto"/>
      </w:divBdr>
    </w:div>
    <w:div w:id="484516488">
      <w:bodyDiv w:val="1"/>
      <w:marLeft w:val="0"/>
      <w:marRight w:val="0"/>
      <w:marTop w:val="0"/>
      <w:marBottom w:val="0"/>
      <w:divBdr>
        <w:top w:val="none" w:sz="0" w:space="0" w:color="auto"/>
        <w:left w:val="none" w:sz="0" w:space="0" w:color="auto"/>
        <w:bottom w:val="none" w:sz="0" w:space="0" w:color="auto"/>
        <w:right w:val="none" w:sz="0" w:space="0" w:color="auto"/>
      </w:divBdr>
    </w:div>
    <w:div w:id="534467794">
      <w:bodyDiv w:val="1"/>
      <w:marLeft w:val="0"/>
      <w:marRight w:val="0"/>
      <w:marTop w:val="0"/>
      <w:marBottom w:val="0"/>
      <w:divBdr>
        <w:top w:val="none" w:sz="0" w:space="0" w:color="auto"/>
        <w:left w:val="none" w:sz="0" w:space="0" w:color="auto"/>
        <w:bottom w:val="none" w:sz="0" w:space="0" w:color="auto"/>
        <w:right w:val="none" w:sz="0" w:space="0" w:color="auto"/>
      </w:divBdr>
    </w:div>
    <w:div w:id="545920404">
      <w:bodyDiv w:val="1"/>
      <w:marLeft w:val="0"/>
      <w:marRight w:val="0"/>
      <w:marTop w:val="0"/>
      <w:marBottom w:val="0"/>
      <w:divBdr>
        <w:top w:val="none" w:sz="0" w:space="0" w:color="auto"/>
        <w:left w:val="none" w:sz="0" w:space="0" w:color="auto"/>
        <w:bottom w:val="none" w:sz="0" w:space="0" w:color="auto"/>
        <w:right w:val="none" w:sz="0" w:space="0" w:color="auto"/>
      </w:divBdr>
    </w:div>
    <w:div w:id="623467440">
      <w:bodyDiv w:val="1"/>
      <w:marLeft w:val="0"/>
      <w:marRight w:val="0"/>
      <w:marTop w:val="0"/>
      <w:marBottom w:val="0"/>
      <w:divBdr>
        <w:top w:val="none" w:sz="0" w:space="0" w:color="auto"/>
        <w:left w:val="none" w:sz="0" w:space="0" w:color="auto"/>
        <w:bottom w:val="none" w:sz="0" w:space="0" w:color="auto"/>
        <w:right w:val="none" w:sz="0" w:space="0" w:color="auto"/>
      </w:divBdr>
    </w:div>
    <w:div w:id="692732107">
      <w:bodyDiv w:val="1"/>
      <w:marLeft w:val="0"/>
      <w:marRight w:val="0"/>
      <w:marTop w:val="0"/>
      <w:marBottom w:val="0"/>
      <w:divBdr>
        <w:top w:val="none" w:sz="0" w:space="0" w:color="auto"/>
        <w:left w:val="none" w:sz="0" w:space="0" w:color="auto"/>
        <w:bottom w:val="none" w:sz="0" w:space="0" w:color="auto"/>
        <w:right w:val="none" w:sz="0" w:space="0" w:color="auto"/>
      </w:divBdr>
    </w:div>
    <w:div w:id="702436910">
      <w:bodyDiv w:val="1"/>
      <w:marLeft w:val="0"/>
      <w:marRight w:val="0"/>
      <w:marTop w:val="0"/>
      <w:marBottom w:val="0"/>
      <w:divBdr>
        <w:top w:val="none" w:sz="0" w:space="0" w:color="auto"/>
        <w:left w:val="none" w:sz="0" w:space="0" w:color="auto"/>
        <w:bottom w:val="none" w:sz="0" w:space="0" w:color="auto"/>
        <w:right w:val="none" w:sz="0" w:space="0" w:color="auto"/>
      </w:divBdr>
    </w:div>
    <w:div w:id="714890212">
      <w:bodyDiv w:val="1"/>
      <w:marLeft w:val="0"/>
      <w:marRight w:val="0"/>
      <w:marTop w:val="0"/>
      <w:marBottom w:val="0"/>
      <w:divBdr>
        <w:top w:val="none" w:sz="0" w:space="0" w:color="auto"/>
        <w:left w:val="none" w:sz="0" w:space="0" w:color="auto"/>
        <w:bottom w:val="none" w:sz="0" w:space="0" w:color="auto"/>
        <w:right w:val="none" w:sz="0" w:space="0" w:color="auto"/>
      </w:divBdr>
    </w:div>
    <w:div w:id="782919006">
      <w:bodyDiv w:val="1"/>
      <w:marLeft w:val="0"/>
      <w:marRight w:val="0"/>
      <w:marTop w:val="0"/>
      <w:marBottom w:val="0"/>
      <w:divBdr>
        <w:top w:val="none" w:sz="0" w:space="0" w:color="auto"/>
        <w:left w:val="none" w:sz="0" w:space="0" w:color="auto"/>
        <w:bottom w:val="none" w:sz="0" w:space="0" w:color="auto"/>
        <w:right w:val="none" w:sz="0" w:space="0" w:color="auto"/>
      </w:divBdr>
    </w:div>
    <w:div w:id="801652858">
      <w:bodyDiv w:val="1"/>
      <w:marLeft w:val="0"/>
      <w:marRight w:val="0"/>
      <w:marTop w:val="0"/>
      <w:marBottom w:val="0"/>
      <w:divBdr>
        <w:top w:val="none" w:sz="0" w:space="0" w:color="auto"/>
        <w:left w:val="none" w:sz="0" w:space="0" w:color="auto"/>
        <w:bottom w:val="none" w:sz="0" w:space="0" w:color="auto"/>
        <w:right w:val="none" w:sz="0" w:space="0" w:color="auto"/>
      </w:divBdr>
    </w:div>
    <w:div w:id="876046122">
      <w:bodyDiv w:val="1"/>
      <w:marLeft w:val="0"/>
      <w:marRight w:val="0"/>
      <w:marTop w:val="0"/>
      <w:marBottom w:val="0"/>
      <w:divBdr>
        <w:top w:val="none" w:sz="0" w:space="0" w:color="auto"/>
        <w:left w:val="none" w:sz="0" w:space="0" w:color="auto"/>
        <w:bottom w:val="none" w:sz="0" w:space="0" w:color="auto"/>
        <w:right w:val="none" w:sz="0" w:space="0" w:color="auto"/>
      </w:divBdr>
    </w:div>
    <w:div w:id="939020852">
      <w:bodyDiv w:val="1"/>
      <w:marLeft w:val="0"/>
      <w:marRight w:val="0"/>
      <w:marTop w:val="0"/>
      <w:marBottom w:val="0"/>
      <w:divBdr>
        <w:top w:val="none" w:sz="0" w:space="0" w:color="auto"/>
        <w:left w:val="none" w:sz="0" w:space="0" w:color="auto"/>
        <w:bottom w:val="none" w:sz="0" w:space="0" w:color="auto"/>
        <w:right w:val="none" w:sz="0" w:space="0" w:color="auto"/>
      </w:divBdr>
    </w:div>
    <w:div w:id="960569505">
      <w:bodyDiv w:val="1"/>
      <w:marLeft w:val="0"/>
      <w:marRight w:val="0"/>
      <w:marTop w:val="0"/>
      <w:marBottom w:val="0"/>
      <w:divBdr>
        <w:top w:val="none" w:sz="0" w:space="0" w:color="auto"/>
        <w:left w:val="none" w:sz="0" w:space="0" w:color="auto"/>
        <w:bottom w:val="none" w:sz="0" w:space="0" w:color="auto"/>
        <w:right w:val="none" w:sz="0" w:space="0" w:color="auto"/>
      </w:divBdr>
    </w:div>
    <w:div w:id="1054621409">
      <w:bodyDiv w:val="1"/>
      <w:marLeft w:val="0"/>
      <w:marRight w:val="0"/>
      <w:marTop w:val="0"/>
      <w:marBottom w:val="0"/>
      <w:divBdr>
        <w:top w:val="none" w:sz="0" w:space="0" w:color="auto"/>
        <w:left w:val="none" w:sz="0" w:space="0" w:color="auto"/>
        <w:bottom w:val="none" w:sz="0" w:space="0" w:color="auto"/>
        <w:right w:val="none" w:sz="0" w:space="0" w:color="auto"/>
      </w:divBdr>
    </w:div>
    <w:div w:id="1091195895">
      <w:bodyDiv w:val="1"/>
      <w:marLeft w:val="0"/>
      <w:marRight w:val="0"/>
      <w:marTop w:val="0"/>
      <w:marBottom w:val="0"/>
      <w:divBdr>
        <w:top w:val="none" w:sz="0" w:space="0" w:color="auto"/>
        <w:left w:val="none" w:sz="0" w:space="0" w:color="auto"/>
        <w:bottom w:val="none" w:sz="0" w:space="0" w:color="auto"/>
        <w:right w:val="none" w:sz="0" w:space="0" w:color="auto"/>
      </w:divBdr>
    </w:div>
    <w:div w:id="1110584001">
      <w:bodyDiv w:val="1"/>
      <w:marLeft w:val="0"/>
      <w:marRight w:val="0"/>
      <w:marTop w:val="0"/>
      <w:marBottom w:val="0"/>
      <w:divBdr>
        <w:top w:val="none" w:sz="0" w:space="0" w:color="auto"/>
        <w:left w:val="none" w:sz="0" w:space="0" w:color="auto"/>
        <w:bottom w:val="none" w:sz="0" w:space="0" w:color="auto"/>
        <w:right w:val="none" w:sz="0" w:space="0" w:color="auto"/>
      </w:divBdr>
    </w:div>
    <w:div w:id="1245871317">
      <w:bodyDiv w:val="1"/>
      <w:marLeft w:val="0"/>
      <w:marRight w:val="0"/>
      <w:marTop w:val="0"/>
      <w:marBottom w:val="0"/>
      <w:divBdr>
        <w:top w:val="none" w:sz="0" w:space="0" w:color="auto"/>
        <w:left w:val="none" w:sz="0" w:space="0" w:color="auto"/>
        <w:bottom w:val="none" w:sz="0" w:space="0" w:color="auto"/>
        <w:right w:val="none" w:sz="0" w:space="0" w:color="auto"/>
      </w:divBdr>
    </w:div>
    <w:div w:id="1405301186">
      <w:bodyDiv w:val="1"/>
      <w:marLeft w:val="0"/>
      <w:marRight w:val="0"/>
      <w:marTop w:val="0"/>
      <w:marBottom w:val="0"/>
      <w:divBdr>
        <w:top w:val="none" w:sz="0" w:space="0" w:color="auto"/>
        <w:left w:val="none" w:sz="0" w:space="0" w:color="auto"/>
        <w:bottom w:val="none" w:sz="0" w:space="0" w:color="auto"/>
        <w:right w:val="none" w:sz="0" w:space="0" w:color="auto"/>
      </w:divBdr>
    </w:div>
    <w:div w:id="1439565643">
      <w:bodyDiv w:val="1"/>
      <w:marLeft w:val="0"/>
      <w:marRight w:val="0"/>
      <w:marTop w:val="0"/>
      <w:marBottom w:val="0"/>
      <w:divBdr>
        <w:top w:val="none" w:sz="0" w:space="0" w:color="auto"/>
        <w:left w:val="none" w:sz="0" w:space="0" w:color="auto"/>
        <w:bottom w:val="none" w:sz="0" w:space="0" w:color="auto"/>
        <w:right w:val="none" w:sz="0" w:space="0" w:color="auto"/>
      </w:divBdr>
    </w:div>
    <w:div w:id="1479490600">
      <w:bodyDiv w:val="1"/>
      <w:marLeft w:val="0"/>
      <w:marRight w:val="0"/>
      <w:marTop w:val="0"/>
      <w:marBottom w:val="0"/>
      <w:divBdr>
        <w:top w:val="none" w:sz="0" w:space="0" w:color="auto"/>
        <w:left w:val="none" w:sz="0" w:space="0" w:color="auto"/>
        <w:bottom w:val="none" w:sz="0" w:space="0" w:color="auto"/>
        <w:right w:val="none" w:sz="0" w:space="0" w:color="auto"/>
      </w:divBdr>
    </w:div>
    <w:div w:id="1501577936">
      <w:bodyDiv w:val="1"/>
      <w:marLeft w:val="0"/>
      <w:marRight w:val="0"/>
      <w:marTop w:val="0"/>
      <w:marBottom w:val="0"/>
      <w:divBdr>
        <w:top w:val="none" w:sz="0" w:space="0" w:color="auto"/>
        <w:left w:val="none" w:sz="0" w:space="0" w:color="auto"/>
        <w:bottom w:val="none" w:sz="0" w:space="0" w:color="auto"/>
        <w:right w:val="none" w:sz="0" w:space="0" w:color="auto"/>
      </w:divBdr>
    </w:div>
    <w:div w:id="1510175831">
      <w:bodyDiv w:val="1"/>
      <w:marLeft w:val="0"/>
      <w:marRight w:val="0"/>
      <w:marTop w:val="0"/>
      <w:marBottom w:val="0"/>
      <w:divBdr>
        <w:top w:val="none" w:sz="0" w:space="0" w:color="auto"/>
        <w:left w:val="none" w:sz="0" w:space="0" w:color="auto"/>
        <w:bottom w:val="none" w:sz="0" w:space="0" w:color="auto"/>
        <w:right w:val="none" w:sz="0" w:space="0" w:color="auto"/>
      </w:divBdr>
    </w:div>
    <w:div w:id="1531917756">
      <w:bodyDiv w:val="1"/>
      <w:marLeft w:val="0"/>
      <w:marRight w:val="0"/>
      <w:marTop w:val="0"/>
      <w:marBottom w:val="0"/>
      <w:divBdr>
        <w:top w:val="none" w:sz="0" w:space="0" w:color="auto"/>
        <w:left w:val="none" w:sz="0" w:space="0" w:color="auto"/>
        <w:bottom w:val="none" w:sz="0" w:space="0" w:color="auto"/>
        <w:right w:val="none" w:sz="0" w:space="0" w:color="auto"/>
      </w:divBdr>
    </w:div>
    <w:div w:id="1688867520">
      <w:bodyDiv w:val="1"/>
      <w:marLeft w:val="0"/>
      <w:marRight w:val="0"/>
      <w:marTop w:val="0"/>
      <w:marBottom w:val="0"/>
      <w:divBdr>
        <w:top w:val="none" w:sz="0" w:space="0" w:color="auto"/>
        <w:left w:val="none" w:sz="0" w:space="0" w:color="auto"/>
        <w:bottom w:val="none" w:sz="0" w:space="0" w:color="auto"/>
        <w:right w:val="none" w:sz="0" w:space="0" w:color="auto"/>
      </w:divBdr>
    </w:div>
    <w:div w:id="1693922852">
      <w:bodyDiv w:val="1"/>
      <w:marLeft w:val="0"/>
      <w:marRight w:val="0"/>
      <w:marTop w:val="0"/>
      <w:marBottom w:val="0"/>
      <w:divBdr>
        <w:top w:val="none" w:sz="0" w:space="0" w:color="auto"/>
        <w:left w:val="none" w:sz="0" w:space="0" w:color="auto"/>
        <w:bottom w:val="none" w:sz="0" w:space="0" w:color="auto"/>
        <w:right w:val="none" w:sz="0" w:space="0" w:color="auto"/>
      </w:divBdr>
    </w:div>
    <w:div w:id="1698463090">
      <w:bodyDiv w:val="1"/>
      <w:marLeft w:val="0"/>
      <w:marRight w:val="0"/>
      <w:marTop w:val="0"/>
      <w:marBottom w:val="0"/>
      <w:divBdr>
        <w:top w:val="none" w:sz="0" w:space="0" w:color="auto"/>
        <w:left w:val="none" w:sz="0" w:space="0" w:color="auto"/>
        <w:bottom w:val="none" w:sz="0" w:space="0" w:color="auto"/>
        <w:right w:val="none" w:sz="0" w:space="0" w:color="auto"/>
      </w:divBdr>
    </w:div>
    <w:div w:id="1729569346">
      <w:bodyDiv w:val="1"/>
      <w:marLeft w:val="0"/>
      <w:marRight w:val="0"/>
      <w:marTop w:val="0"/>
      <w:marBottom w:val="0"/>
      <w:divBdr>
        <w:top w:val="none" w:sz="0" w:space="0" w:color="auto"/>
        <w:left w:val="none" w:sz="0" w:space="0" w:color="auto"/>
        <w:bottom w:val="none" w:sz="0" w:space="0" w:color="auto"/>
        <w:right w:val="none" w:sz="0" w:space="0" w:color="auto"/>
      </w:divBdr>
      <w:divsChild>
        <w:div w:id="1020930340">
          <w:marLeft w:val="0"/>
          <w:marRight w:val="0"/>
          <w:marTop w:val="0"/>
          <w:marBottom w:val="0"/>
          <w:divBdr>
            <w:top w:val="none" w:sz="0" w:space="0" w:color="auto"/>
            <w:left w:val="none" w:sz="0" w:space="0" w:color="auto"/>
            <w:bottom w:val="none" w:sz="0" w:space="0" w:color="auto"/>
            <w:right w:val="none" w:sz="0" w:space="0" w:color="auto"/>
          </w:divBdr>
        </w:div>
      </w:divsChild>
    </w:div>
    <w:div w:id="1764910015">
      <w:bodyDiv w:val="1"/>
      <w:marLeft w:val="0"/>
      <w:marRight w:val="0"/>
      <w:marTop w:val="0"/>
      <w:marBottom w:val="0"/>
      <w:divBdr>
        <w:top w:val="none" w:sz="0" w:space="0" w:color="auto"/>
        <w:left w:val="none" w:sz="0" w:space="0" w:color="auto"/>
        <w:bottom w:val="none" w:sz="0" w:space="0" w:color="auto"/>
        <w:right w:val="none" w:sz="0" w:space="0" w:color="auto"/>
      </w:divBdr>
    </w:div>
    <w:div w:id="1809937899">
      <w:bodyDiv w:val="1"/>
      <w:marLeft w:val="0"/>
      <w:marRight w:val="0"/>
      <w:marTop w:val="0"/>
      <w:marBottom w:val="0"/>
      <w:divBdr>
        <w:top w:val="none" w:sz="0" w:space="0" w:color="auto"/>
        <w:left w:val="none" w:sz="0" w:space="0" w:color="auto"/>
        <w:bottom w:val="none" w:sz="0" w:space="0" w:color="auto"/>
        <w:right w:val="none" w:sz="0" w:space="0" w:color="auto"/>
      </w:divBdr>
    </w:div>
    <w:div w:id="1856650249">
      <w:bodyDiv w:val="1"/>
      <w:marLeft w:val="0"/>
      <w:marRight w:val="0"/>
      <w:marTop w:val="0"/>
      <w:marBottom w:val="0"/>
      <w:divBdr>
        <w:top w:val="none" w:sz="0" w:space="0" w:color="auto"/>
        <w:left w:val="none" w:sz="0" w:space="0" w:color="auto"/>
        <w:bottom w:val="none" w:sz="0" w:space="0" w:color="auto"/>
        <w:right w:val="none" w:sz="0" w:space="0" w:color="auto"/>
      </w:divBdr>
    </w:div>
    <w:div w:id="1943679364">
      <w:bodyDiv w:val="1"/>
      <w:marLeft w:val="0"/>
      <w:marRight w:val="0"/>
      <w:marTop w:val="0"/>
      <w:marBottom w:val="0"/>
      <w:divBdr>
        <w:top w:val="none" w:sz="0" w:space="0" w:color="auto"/>
        <w:left w:val="none" w:sz="0" w:space="0" w:color="auto"/>
        <w:bottom w:val="none" w:sz="0" w:space="0" w:color="auto"/>
        <w:right w:val="none" w:sz="0" w:space="0" w:color="auto"/>
      </w:divBdr>
      <w:divsChild>
        <w:div w:id="629358639">
          <w:marLeft w:val="0"/>
          <w:marRight w:val="0"/>
          <w:marTop w:val="0"/>
          <w:marBottom w:val="0"/>
          <w:divBdr>
            <w:top w:val="none" w:sz="0" w:space="0" w:color="auto"/>
            <w:left w:val="none" w:sz="0" w:space="0" w:color="auto"/>
            <w:bottom w:val="none" w:sz="0" w:space="0" w:color="auto"/>
            <w:right w:val="none" w:sz="0" w:space="0" w:color="auto"/>
          </w:divBdr>
        </w:div>
      </w:divsChild>
    </w:div>
    <w:div w:id="2033648268">
      <w:bodyDiv w:val="1"/>
      <w:marLeft w:val="0"/>
      <w:marRight w:val="0"/>
      <w:marTop w:val="0"/>
      <w:marBottom w:val="0"/>
      <w:divBdr>
        <w:top w:val="none" w:sz="0" w:space="0" w:color="auto"/>
        <w:left w:val="none" w:sz="0" w:space="0" w:color="auto"/>
        <w:bottom w:val="none" w:sz="0" w:space="0" w:color="auto"/>
        <w:right w:val="none" w:sz="0" w:space="0" w:color="auto"/>
      </w:divBdr>
    </w:div>
    <w:div w:id="2130278874">
      <w:bodyDiv w:val="1"/>
      <w:marLeft w:val="0"/>
      <w:marRight w:val="0"/>
      <w:marTop w:val="0"/>
      <w:marBottom w:val="0"/>
      <w:divBdr>
        <w:top w:val="none" w:sz="0" w:space="0" w:color="auto"/>
        <w:left w:val="none" w:sz="0" w:space="0" w:color="auto"/>
        <w:bottom w:val="none" w:sz="0" w:space="0" w:color="auto"/>
        <w:right w:val="none" w:sz="0" w:space="0" w:color="auto"/>
      </w:divBdr>
    </w:div>
    <w:div w:id="214469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reTUPShost/STUReceiever?LOGIN=%3cLogin%3e&amp;Password=%3cPassword%3e&amp;Request_Gateway_Code=%3cRequestGatewayCode%3e&amp;Request_Gateway_Type=%3cRequestGatewayType%3e&amp;Service_Port=%3cServicePort%3e&amp;Source_Type=%3cSourceTyp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utapa.baidya\Desktop\TelesoftUser&amp;%20OAM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29B2507-EAED-4C88-83FD-D7D773B86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TelesoftUser&amp; OAMManual.dot</Template>
  <TotalTime>96</TotalTime>
  <Pages>26</Pages>
  <Words>4004</Words>
  <Characters>22824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Chapter Name</vt:lpstr>
    </vt:vector>
  </TitlesOfParts>
  <Company>btsl</Company>
  <LinksUpToDate>false</LinksUpToDate>
  <CharactersWithSpaces>26775</CharactersWithSpaces>
  <SharedDoc>false</SharedDoc>
  <HLinks>
    <vt:vector size="102" baseType="variant">
      <vt:variant>
        <vt:i4>1703991</vt:i4>
      </vt:variant>
      <vt:variant>
        <vt:i4>98</vt:i4>
      </vt:variant>
      <vt:variant>
        <vt:i4>0</vt:i4>
      </vt:variant>
      <vt:variant>
        <vt:i4>5</vt:i4>
      </vt:variant>
      <vt:variant>
        <vt:lpwstr/>
      </vt:variant>
      <vt:variant>
        <vt:lpwstr>_Toc306873560</vt:lpwstr>
      </vt:variant>
      <vt:variant>
        <vt:i4>1638455</vt:i4>
      </vt:variant>
      <vt:variant>
        <vt:i4>92</vt:i4>
      </vt:variant>
      <vt:variant>
        <vt:i4>0</vt:i4>
      </vt:variant>
      <vt:variant>
        <vt:i4>5</vt:i4>
      </vt:variant>
      <vt:variant>
        <vt:lpwstr/>
      </vt:variant>
      <vt:variant>
        <vt:lpwstr>_Toc306873559</vt:lpwstr>
      </vt:variant>
      <vt:variant>
        <vt:i4>1638455</vt:i4>
      </vt:variant>
      <vt:variant>
        <vt:i4>86</vt:i4>
      </vt:variant>
      <vt:variant>
        <vt:i4>0</vt:i4>
      </vt:variant>
      <vt:variant>
        <vt:i4>5</vt:i4>
      </vt:variant>
      <vt:variant>
        <vt:lpwstr/>
      </vt:variant>
      <vt:variant>
        <vt:lpwstr>_Toc306873558</vt:lpwstr>
      </vt:variant>
      <vt:variant>
        <vt:i4>1638455</vt:i4>
      </vt:variant>
      <vt:variant>
        <vt:i4>80</vt:i4>
      </vt:variant>
      <vt:variant>
        <vt:i4>0</vt:i4>
      </vt:variant>
      <vt:variant>
        <vt:i4>5</vt:i4>
      </vt:variant>
      <vt:variant>
        <vt:lpwstr/>
      </vt:variant>
      <vt:variant>
        <vt:lpwstr>_Toc306873557</vt:lpwstr>
      </vt:variant>
      <vt:variant>
        <vt:i4>1638455</vt:i4>
      </vt:variant>
      <vt:variant>
        <vt:i4>74</vt:i4>
      </vt:variant>
      <vt:variant>
        <vt:i4>0</vt:i4>
      </vt:variant>
      <vt:variant>
        <vt:i4>5</vt:i4>
      </vt:variant>
      <vt:variant>
        <vt:lpwstr/>
      </vt:variant>
      <vt:variant>
        <vt:lpwstr>_Toc306873556</vt:lpwstr>
      </vt:variant>
      <vt:variant>
        <vt:i4>1638455</vt:i4>
      </vt:variant>
      <vt:variant>
        <vt:i4>68</vt:i4>
      </vt:variant>
      <vt:variant>
        <vt:i4>0</vt:i4>
      </vt:variant>
      <vt:variant>
        <vt:i4>5</vt:i4>
      </vt:variant>
      <vt:variant>
        <vt:lpwstr/>
      </vt:variant>
      <vt:variant>
        <vt:lpwstr>_Toc306873555</vt:lpwstr>
      </vt:variant>
      <vt:variant>
        <vt:i4>1638455</vt:i4>
      </vt:variant>
      <vt:variant>
        <vt:i4>62</vt:i4>
      </vt:variant>
      <vt:variant>
        <vt:i4>0</vt:i4>
      </vt:variant>
      <vt:variant>
        <vt:i4>5</vt:i4>
      </vt:variant>
      <vt:variant>
        <vt:lpwstr/>
      </vt:variant>
      <vt:variant>
        <vt:lpwstr>_Toc306873554</vt:lpwstr>
      </vt:variant>
      <vt:variant>
        <vt:i4>1638455</vt:i4>
      </vt:variant>
      <vt:variant>
        <vt:i4>56</vt:i4>
      </vt:variant>
      <vt:variant>
        <vt:i4>0</vt:i4>
      </vt:variant>
      <vt:variant>
        <vt:i4>5</vt:i4>
      </vt:variant>
      <vt:variant>
        <vt:lpwstr/>
      </vt:variant>
      <vt:variant>
        <vt:lpwstr>_Toc306873553</vt:lpwstr>
      </vt:variant>
      <vt:variant>
        <vt:i4>1638455</vt:i4>
      </vt:variant>
      <vt:variant>
        <vt:i4>50</vt:i4>
      </vt:variant>
      <vt:variant>
        <vt:i4>0</vt:i4>
      </vt:variant>
      <vt:variant>
        <vt:i4>5</vt:i4>
      </vt:variant>
      <vt:variant>
        <vt:lpwstr/>
      </vt:variant>
      <vt:variant>
        <vt:lpwstr>_Toc306873552</vt:lpwstr>
      </vt:variant>
      <vt:variant>
        <vt:i4>1638455</vt:i4>
      </vt:variant>
      <vt:variant>
        <vt:i4>44</vt:i4>
      </vt:variant>
      <vt:variant>
        <vt:i4>0</vt:i4>
      </vt:variant>
      <vt:variant>
        <vt:i4>5</vt:i4>
      </vt:variant>
      <vt:variant>
        <vt:lpwstr/>
      </vt:variant>
      <vt:variant>
        <vt:lpwstr>_Toc306873551</vt:lpwstr>
      </vt:variant>
      <vt:variant>
        <vt:i4>1638455</vt:i4>
      </vt:variant>
      <vt:variant>
        <vt:i4>38</vt:i4>
      </vt:variant>
      <vt:variant>
        <vt:i4>0</vt:i4>
      </vt:variant>
      <vt:variant>
        <vt:i4>5</vt:i4>
      </vt:variant>
      <vt:variant>
        <vt:lpwstr/>
      </vt:variant>
      <vt:variant>
        <vt:lpwstr>_Toc306873550</vt:lpwstr>
      </vt:variant>
      <vt:variant>
        <vt:i4>1572919</vt:i4>
      </vt:variant>
      <vt:variant>
        <vt:i4>32</vt:i4>
      </vt:variant>
      <vt:variant>
        <vt:i4>0</vt:i4>
      </vt:variant>
      <vt:variant>
        <vt:i4>5</vt:i4>
      </vt:variant>
      <vt:variant>
        <vt:lpwstr/>
      </vt:variant>
      <vt:variant>
        <vt:lpwstr>_Toc306873549</vt:lpwstr>
      </vt:variant>
      <vt:variant>
        <vt:i4>1572919</vt:i4>
      </vt:variant>
      <vt:variant>
        <vt:i4>26</vt:i4>
      </vt:variant>
      <vt:variant>
        <vt:i4>0</vt:i4>
      </vt:variant>
      <vt:variant>
        <vt:i4>5</vt:i4>
      </vt:variant>
      <vt:variant>
        <vt:lpwstr/>
      </vt:variant>
      <vt:variant>
        <vt:lpwstr>_Toc306873548</vt:lpwstr>
      </vt:variant>
      <vt:variant>
        <vt:i4>1572919</vt:i4>
      </vt:variant>
      <vt:variant>
        <vt:i4>20</vt:i4>
      </vt:variant>
      <vt:variant>
        <vt:i4>0</vt:i4>
      </vt:variant>
      <vt:variant>
        <vt:i4>5</vt:i4>
      </vt:variant>
      <vt:variant>
        <vt:lpwstr/>
      </vt:variant>
      <vt:variant>
        <vt:lpwstr>_Toc306873547</vt:lpwstr>
      </vt:variant>
      <vt:variant>
        <vt:i4>1572919</vt:i4>
      </vt:variant>
      <vt:variant>
        <vt:i4>14</vt:i4>
      </vt:variant>
      <vt:variant>
        <vt:i4>0</vt:i4>
      </vt:variant>
      <vt:variant>
        <vt:i4>5</vt:i4>
      </vt:variant>
      <vt:variant>
        <vt:lpwstr/>
      </vt:variant>
      <vt:variant>
        <vt:lpwstr>_Toc306873546</vt:lpwstr>
      </vt:variant>
      <vt:variant>
        <vt:i4>1572919</vt:i4>
      </vt:variant>
      <vt:variant>
        <vt:i4>8</vt:i4>
      </vt:variant>
      <vt:variant>
        <vt:i4>0</vt:i4>
      </vt:variant>
      <vt:variant>
        <vt:i4>5</vt:i4>
      </vt:variant>
      <vt:variant>
        <vt:lpwstr/>
      </vt:variant>
      <vt:variant>
        <vt:lpwstr>_Toc306873545</vt:lpwstr>
      </vt:variant>
      <vt:variant>
        <vt:i4>1572919</vt:i4>
      </vt:variant>
      <vt:variant>
        <vt:i4>2</vt:i4>
      </vt:variant>
      <vt:variant>
        <vt:i4>0</vt:i4>
      </vt:variant>
      <vt:variant>
        <vt:i4>5</vt:i4>
      </vt:variant>
      <vt:variant>
        <vt:lpwstr/>
      </vt:variant>
      <vt:variant>
        <vt:lpwstr>_Toc306873544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Name</dc:title>
  <dc:creator>sutapa.baidya</dc:creator>
  <cp:lastModifiedBy>naveen.kaushal</cp:lastModifiedBy>
  <cp:revision>21</cp:revision>
  <cp:lastPrinted>2012-05-10T04:22:00Z</cp:lastPrinted>
  <dcterms:created xsi:type="dcterms:W3CDTF">2014-10-10T09:09:00Z</dcterms:created>
  <dcterms:modified xsi:type="dcterms:W3CDTF">2014-11-13T06:55:00Z</dcterms:modified>
</cp:coreProperties>
</file>